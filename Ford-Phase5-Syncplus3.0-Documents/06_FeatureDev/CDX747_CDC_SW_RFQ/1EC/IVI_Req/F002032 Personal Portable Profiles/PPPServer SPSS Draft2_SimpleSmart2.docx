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69833" w14:textId="77777777" w:rsidR="001D2426" w:rsidRDefault="001D2426" w:rsidP="00530C8E"/>
    <w:p w14:paraId="7D39A61B" w14:textId="77777777" w:rsidR="00F659A1" w:rsidRPr="00106C9E" w:rsidRDefault="00F659A1" w:rsidP="00F659A1"/>
    <w:p w14:paraId="27A641E3" w14:textId="77777777" w:rsidR="00F659A1" w:rsidRDefault="000C6421" w:rsidP="00CF5397">
      <w:pPr>
        <w:jc w:val="center"/>
      </w:pPr>
      <w:r>
        <w:rPr>
          <w:noProof/>
        </w:rPr>
        <w:drawing>
          <wp:inline distT="0" distB="0" distL="0" distR="0" wp14:anchorId="281596A4" wp14:editId="5F40D9CF">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7"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14:paraId="303A607B" w14:textId="77777777" w:rsidR="00F659A1" w:rsidRDefault="000C6421">
      <w:pPr>
        <w:jc w:val="center"/>
        <w:rPr>
          <w:rFonts w:cs="Arial"/>
          <w:b/>
          <w:color w:val="000080"/>
          <w:sz w:val="44"/>
          <w:szCs w:val="44"/>
        </w:rPr>
      </w:pPr>
      <w:r>
        <w:rPr>
          <w:rFonts w:cs="Arial"/>
          <w:b/>
          <w:color w:val="000080"/>
          <w:sz w:val="44"/>
          <w:szCs w:val="44"/>
        </w:rPr>
        <w:t>Research &amp; Vehicle Technology</w:t>
      </w:r>
    </w:p>
    <w:p w14:paraId="4A941F4E" w14:textId="77777777" w:rsidR="00F659A1" w:rsidRDefault="000C6421">
      <w:pPr>
        <w:jc w:val="center"/>
        <w:rPr>
          <w:rFonts w:cs="Arial"/>
          <w:b/>
          <w:color w:val="000080"/>
          <w:sz w:val="40"/>
          <w:szCs w:val="40"/>
        </w:rPr>
      </w:pPr>
      <w:r>
        <w:rPr>
          <w:rFonts w:cs="Arial"/>
          <w:b/>
          <w:color w:val="000080"/>
          <w:sz w:val="40"/>
          <w:szCs w:val="40"/>
        </w:rPr>
        <w:t>“Infotainment Systems Product Development”</w:t>
      </w:r>
    </w:p>
    <w:p w14:paraId="2F81DE43" w14:textId="77777777" w:rsidR="00F659A1" w:rsidRDefault="00F659A1">
      <w:pPr>
        <w:jc w:val="center"/>
      </w:pPr>
    </w:p>
    <w:p w14:paraId="24386B89" w14:textId="77777777" w:rsidR="00F659A1" w:rsidRDefault="00F659A1">
      <w:pPr>
        <w:jc w:val="center"/>
      </w:pPr>
    </w:p>
    <w:p w14:paraId="23822D47" w14:textId="77777777" w:rsidR="00F659A1" w:rsidRDefault="000C6421" w:rsidP="00F659A1">
      <w:pPr>
        <w:jc w:val="center"/>
        <w:rPr>
          <w:rFonts w:cs="Arial"/>
          <w:b/>
          <w:sz w:val="52"/>
          <w:szCs w:val="52"/>
        </w:rPr>
      </w:pPr>
      <w:r>
        <w:rPr>
          <w:rFonts w:cs="Arial"/>
          <w:b/>
          <w:sz w:val="52"/>
          <w:szCs w:val="52"/>
        </w:rPr>
        <w:t>Feature – Personal Portable Profile Server</w:t>
      </w:r>
    </w:p>
    <w:p w14:paraId="540FD3B5" w14:textId="77777777" w:rsidR="00F659A1" w:rsidRDefault="00F659A1">
      <w:pPr>
        <w:jc w:val="center"/>
        <w:rPr>
          <w:rFonts w:cs="Arial"/>
          <w:b/>
          <w:sz w:val="52"/>
          <w:szCs w:val="52"/>
        </w:rPr>
      </w:pPr>
    </w:p>
    <w:p w14:paraId="7E39BB90" w14:textId="77777777" w:rsidR="00F659A1" w:rsidRDefault="000C6421">
      <w:pPr>
        <w:jc w:val="center"/>
        <w:rPr>
          <w:rFonts w:cs="Arial"/>
          <w:b/>
          <w:sz w:val="52"/>
          <w:szCs w:val="52"/>
        </w:rPr>
      </w:pPr>
      <w:r>
        <w:rPr>
          <w:rFonts w:cs="Arial"/>
          <w:b/>
          <w:sz w:val="52"/>
          <w:szCs w:val="52"/>
        </w:rPr>
        <w:t>Infotainment Subsystem Part Specific Specification (SPSS)</w:t>
      </w:r>
    </w:p>
    <w:p w14:paraId="07DD8A56" w14:textId="77777777" w:rsidR="00F659A1" w:rsidRDefault="00F659A1">
      <w:pPr>
        <w:jc w:val="center"/>
      </w:pPr>
    </w:p>
    <w:p w14:paraId="5910C501" w14:textId="77777777" w:rsidR="00F659A1" w:rsidRDefault="00F659A1">
      <w:pPr>
        <w:jc w:val="center"/>
      </w:pPr>
    </w:p>
    <w:p w14:paraId="7362A74E" w14:textId="77777777" w:rsidR="00F659A1" w:rsidRDefault="00F659A1">
      <w:pPr>
        <w:jc w:val="center"/>
      </w:pPr>
    </w:p>
    <w:p w14:paraId="2AB9436A" w14:textId="77777777" w:rsidR="00F659A1" w:rsidRDefault="00F659A1">
      <w:pPr>
        <w:jc w:val="center"/>
      </w:pPr>
    </w:p>
    <w:p w14:paraId="205BF886" w14:textId="77777777" w:rsidR="00F659A1" w:rsidRDefault="000C6421">
      <w:pPr>
        <w:jc w:val="center"/>
        <w:rPr>
          <w:rFonts w:cs="Arial"/>
          <w:sz w:val="28"/>
          <w:szCs w:val="28"/>
        </w:rPr>
      </w:pPr>
      <w:r>
        <w:rPr>
          <w:rFonts w:cs="Arial"/>
          <w:sz w:val="28"/>
          <w:szCs w:val="28"/>
        </w:rPr>
        <w:t>Version 1.0</w:t>
      </w:r>
    </w:p>
    <w:p w14:paraId="0359FD4E" w14:textId="77777777" w:rsidR="00F659A1" w:rsidRDefault="000C6421">
      <w:pPr>
        <w:jc w:val="center"/>
        <w:rPr>
          <w:rFonts w:cs="Arial"/>
          <w:b/>
          <w:sz w:val="28"/>
          <w:szCs w:val="28"/>
        </w:rPr>
      </w:pPr>
      <w:r>
        <w:rPr>
          <w:rFonts w:cs="Arial"/>
          <w:b/>
          <w:sz w:val="28"/>
          <w:szCs w:val="28"/>
        </w:rPr>
        <w:t>UNCONTROLLED COPY IF PRINTED</w:t>
      </w:r>
    </w:p>
    <w:p w14:paraId="2E575DE6" w14:textId="77777777" w:rsidR="00F659A1" w:rsidRDefault="00F659A1">
      <w:pPr>
        <w:jc w:val="center"/>
      </w:pPr>
    </w:p>
    <w:p w14:paraId="68B9FBBF" w14:textId="77777777" w:rsidR="00F659A1" w:rsidRDefault="000C6421">
      <w:pPr>
        <w:jc w:val="center"/>
        <w:rPr>
          <w:rFonts w:cs="Arial"/>
          <w:b/>
          <w:szCs w:val="22"/>
        </w:rPr>
      </w:pPr>
      <w:r>
        <w:rPr>
          <w:rFonts w:cs="Arial"/>
          <w:b/>
          <w:szCs w:val="22"/>
        </w:rPr>
        <w:t>Version Date:  May XX, 20XX</w:t>
      </w:r>
    </w:p>
    <w:p w14:paraId="41FBBB42" w14:textId="77777777" w:rsidR="00F659A1" w:rsidRDefault="00F659A1">
      <w:pPr>
        <w:jc w:val="center"/>
      </w:pPr>
    </w:p>
    <w:p w14:paraId="714BA9E4" w14:textId="77777777" w:rsidR="00F659A1" w:rsidRDefault="00F659A1">
      <w:pPr>
        <w:jc w:val="center"/>
      </w:pPr>
    </w:p>
    <w:p w14:paraId="7EC184A3" w14:textId="77777777" w:rsidR="00F659A1" w:rsidRDefault="00F659A1">
      <w:pPr>
        <w:jc w:val="center"/>
      </w:pPr>
    </w:p>
    <w:p w14:paraId="610A684F" w14:textId="77777777" w:rsidR="00F659A1" w:rsidRDefault="000C6421">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14:paraId="67508BB8" w14:textId="77777777" w:rsidR="00F659A1" w:rsidRDefault="000C6421">
      <w:pPr>
        <w:jc w:val="center"/>
        <w:outlineLvl w:val="0"/>
        <w:rPr>
          <w:rFonts w:cs="Arial"/>
          <w:b/>
          <w:bCs/>
          <w:sz w:val="28"/>
          <w:szCs w:val="28"/>
          <w:u w:val="single"/>
        </w:rPr>
      </w:pPr>
      <w:r>
        <w:rPr>
          <w:b/>
          <w:sz w:val="36"/>
          <w:szCs w:val="36"/>
        </w:rPr>
        <w:br w:type="page"/>
      </w:r>
      <w:bookmarkStart w:id="0" w:name="_Toc72764223"/>
      <w:r>
        <w:rPr>
          <w:rFonts w:cs="Arial"/>
          <w:b/>
          <w:bCs/>
          <w:sz w:val="28"/>
          <w:szCs w:val="28"/>
          <w:u w:val="single"/>
        </w:rPr>
        <w:lastRenderedPageBreak/>
        <w:t>Revision History</w:t>
      </w:r>
      <w:bookmarkEnd w:id="0"/>
    </w:p>
    <w:p w14:paraId="180CF6B3" w14:textId="77777777" w:rsidR="00F659A1" w:rsidRDefault="00F659A1">
      <w:pPr>
        <w:rPr>
          <w:rFonts w:cs="Arial"/>
        </w:rPr>
      </w:pPr>
    </w:p>
    <w:p w14:paraId="4460F73C" w14:textId="77777777" w:rsidR="00F659A1" w:rsidRDefault="00F659A1">
      <w:pPr>
        <w:rPr>
          <w:rFonts w:cs="Arial"/>
        </w:rPr>
      </w:pPr>
    </w:p>
    <w:tbl>
      <w:tblPr>
        <w:tblW w:w="10065" w:type="dxa"/>
        <w:jc w:val="center"/>
        <w:tblLayout w:type="fixed"/>
        <w:tblLook w:val="04A0" w:firstRow="1" w:lastRow="0" w:firstColumn="1" w:lastColumn="0" w:noHBand="0" w:noVBand="1"/>
      </w:tblPr>
      <w:tblGrid>
        <w:gridCol w:w="1755"/>
        <w:gridCol w:w="650"/>
        <w:gridCol w:w="1749"/>
        <w:gridCol w:w="5911"/>
      </w:tblGrid>
      <w:tr w:rsidR="00F659A1" w14:paraId="51111543" w14:textId="77777777" w:rsidTr="00F659A1">
        <w:trPr>
          <w:trHeight w:val="345"/>
          <w:jc w:val="center"/>
        </w:trPr>
        <w:tc>
          <w:tcPr>
            <w:tcW w:w="175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56F99A34" w14:textId="77777777" w:rsidR="00F659A1" w:rsidRDefault="000C6421">
            <w:pPr>
              <w:spacing w:line="276" w:lineRule="auto"/>
              <w:jc w:val="center"/>
              <w:rPr>
                <w:rFonts w:cs="Arial"/>
                <w:b/>
                <w:bCs/>
                <w:lang w:val="fr-FR"/>
              </w:rPr>
            </w:pPr>
            <w:r>
              <w:rPr>
                <w:rFonts w:cs="Arial"/>
                <w:b/>
                <w:bCs/>
                <w:lang w:val="fr-FR"/>
              </w:rPr>
              <w:t>Date</w:t>
            </w:r>
          </w:p>
        </w:tc>
        <w:tc>
          <w:tcPr>
            <w:tcW w:w="65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09D9BD3" w14:textId="77777777" w:rsidR="00F659A1" w:rsidRDefault="000C6421">
            <w:pPr>
              <w:spacing w:line="276" w:lineRule="auto"/>
              <w:jc w:val="center"/>
              <w:rPr>
                <w:rFonts w:cs="Arial"/>
                <w:b/>
                <w:bCs/>
                <w:lang w:val="fr-FR"/>
              </w:rPr>
            </w:pPr>
            <w:r>
              <w:rPr>
                <w:rFonts w:cs="Arial"/>
                <w:b/>
                <w:bCs/>
                <w:lang w:val="fr-FR"/>
              </w:rPr>
              <w:t>Ver</w:t>
            </w:r>
          </w:p>
        </w:tc>
        <w:tc>
          <w:tcPr>
            <w:tcW w:w="7660"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796FCCCF" w14:textId="77777777" w:rsidR="00F659A1" w:rsidRDefault="000C6421">
            <w:pPr>
              <w:spacing w:line="276" w:lineRule="auto"/>
              <w:jc w:val="center"/>
              <w:rPr>
                <w:rFonts w:cs="Arial"/>
                <w:b/>
                <w:bCs/>
                <w:lang w:val="fr-FR"/>
              </w:rPr>
            </w:pPr>
            <w:r>
              <w:rPr>
                <w:rFonts w:cs="Arial"/>
                <w:b/>
                <w:bCs/>
                <w:lang w:val="fr-FR"/>
              </w:rPr>
              <w:t>Notes</w:t>
            </w:r>
          </w:p>
        </w:tc>
      </w:tr>
      <w:tr w:rsidR="00F659A1" w14:paraId="0FAC05E4" w14:textId="77777777" w:rsidTr="00F659A1">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1769931E" w14:textId="77777777" w:rsidR="00F659A1" w:rsidRDefault="000C6421" w:rsidP="00F659A1">
            <w:pPr>
              <w:spacing w:line="276" w:lineRule="auto"/>
              <w:rPr>
                <w:rFonts w:cs="Arial"/>
                <w:b/>
                <w:sz w:val="16"/>
                <w:szCs w:val="16"/>
                <w:lang w:val="fr-FR"/>
              </w:rPr>
            </w:pPr>
            <w:r>
              <w:rPr>
                <w:rFonts w:cs="Arial"/>
                <w:b/>
                <w:sz w:val="16"/>
                <w:szCs w:val="16"/>
              </w:rPr>
              <w:t>May XX, 20XX</w:t>
            </w:r>
          </w:p>
        </w:tc>
        <w:tc>
          <w:tcPr>
            <w:tcW w:w="650" w:type="dxa"/>
            <w:tcBorders>
              <w:top w:val="single" w:sz="6" w:space="0" w:color="auto"/>
              <w:left w:val="single" w:sz="6" w:space="0" w:color="auto"/>
              <w:bottom w:val="single" w:sz="6" w:space="0" w:color="auto"/>
              <w:right w:val="single" w:sz="6" w:space="0" w:color="auto"/>
            </w:tcBorders>
            <w:hideMark/>
          </w:tcPr>
          <w:p w14:paraId="483DAF54" w14:textId="77777777" w:rsidR="00F659A1" w:rsidRDefault="000C6421">
            <w:pPr>
              <w:spacing w:line="276" w:lineRule="auto"/>
              <w:jc w:val="center"/>
              <w:rPr>
                <w:rFonts w:cs="Arial"/>
                <w:b/>
                <w:sz w:val="16"/>
                <w:lang w:val="fr-FR"/>
              </w:rPr>
            </w:pPr>
            <w:r>
              <w:rPr>
                <w:rFonts w:cs="Arial"/>
                <w:b/>
                <w:sz w:val="16"/>
                <w:lang w:val="fr-FR"/>
              </w:rPr>
              <w:t>1.0</w:t>
            </w:r>
          </w:p>
        </w:tc>
        <w:tc>
          <w:tcPr>
            <w:tcW w:w="1749" w:type="dxa"/>
            <w:tcBorders>
              <w:top w:val="single" w:sz="6" w:space="0" w:color="auto"/>
              <w:left w:val="single" w:sz="6" w:space="0" w:color="auto"/>
              <w:bottom w:val="single" w:sz="6" w:space="0" w:color="auto"/>
              <w:right w:val="single" w:sz="6" w:space="0" w:color="auto"/>
            </w:tcBorders>
            <w:hideMark/>
          </w:tcPr>
          <w:p w14:paraId="017C03A9" w14:textId="77777777" w:rsidR="00F659A1" w:rsidRDefault="000C6421" w:rsidP="00F659A1">
            <w:pPr>
              <w:spacing w:line="276" w:lineRule="auto"/>
              <w:jc w:val="center"/>
              <w:rPr>
                <w:rFonts w:cs="Arial"/>
                <w:b/>
                <w:sz w:val="16"/>
              </w:rPr>
            </w:pPr>
            <w:r>
              <w:rPr>
                <w:rFonts w:cs="Arial"/>
                <w:b/>
                <w:sz w:val="16"/>
              </w:rPr>
              <w:t>Initial Release</w:t>
            </w:r>
          </w:p>
        </w:tc>
        <w:tc>
          <w:tcPr>
            <w:tcW w:w="5911" w:type="dxa"/>
            <w:tcBorders>
              <w:top w:val="single" w:sz="6" w:space="0" w:color="auto"/>
              <w:left w:val="single" w:sz="6" w:space="0" w:color="auto"/>
              <w:bottom w:val="single" w:sz="6" w:space="0" w:color="auto"/>
              <w:right w:val="single" w:sz="6" w:space="0" w:color="auto"/>
            </w:tcBorders>
          </w:tcPr>
          <w:p w14:paraId="0DA50B37" w14:textId="77777777" w:rsidR="00F659A1" w:rsidRDefault="00F659A1">
            <w:pPr>
              <w:spacing w:line="276" w:lineRule="auto"/>
              <w:rPr>
                <w:rFonts w:cs="Arial"/>
                <w:b/>
                <w:sz w:val="16"/>
              </w:rPr>
            </w:pPr>
          </w:p>
        </w:tc>
      </w:tr>
      <w:tr w:rsidR="00F659A1" w14:paraId="5B7894B9" w14:textId="77777777" w:rsidTr="00F659A1">
        <w:trPr>
          <w:trHeight w:val="245"/>
          <w:jc w:val="center"/>
        </w:trPr>
        <w:tc>
          <w:tcPr>
            <w:tcW w:w="1755" w:type="dxa"/>
            <w:tcBorders>
              <w:top w:val="single" w:sz="6" w:space="0" w:color="auto"/>
              <w:left w:val="single" w:sz="6" w:space="0" w:color="auto"/>
              <w:bottom w:val="single" w:sz="6" w:space="0" w:color="auto"/>
              <w:right w:val="nil"/>
            </w:tcBorders>
            <w:shd w:val="thinDiagCross" w:color="auto" w:fill="D9D9D9" w:themeFill="background1" w:themeFillShade="D9"/>
          </w:tcPr>
          <w:p w14:paraId="556AB0B0" w14:textId="77777777" w:rsidR="00F659A1" w:rsidRDefault="00F659A1">
            <w:pPr>
              <w:spacing w:line="276" w:lineRule="auto"/>
              <w:rPr>
                <w:rFonts w:cs="Arial"/>
                <w:b/>
                <w:sz w:val="16"/>
                <w:szCs w:val="16"/>
              </w:rPr>
            </w:pPr>
          </w:p>
        </w:tc>
        <w:tc>
          <w:tcPr>
            <w:tcW w:w="650" w:type="dxa"/>
            <w:tcBorders>
              <w:top w:val="single" w:sz="6" w:space="0" w:color="auto"/>
              <w:left w:val="nil"/>
              <w:bottom w:val="single" w:sz="6" w:space="0" w:color="auto"/>
              <w:right w:val="nil"/>
            </w:tcBorders>
            <w:shd w:val="thinDiagCross" w:color="auto" w:fill="D9D9D9" w:themeFill="background1" w:themeFillShade="D9"/>
          </w:tcPr>
          <w:p w14:paraId="7909429D" w14:textId="77777777" w:rsidR="00F659A1" w:rsidRDefault="00F659A1">
            <w:pPr>
              <w:spacing w:line="276" w:lineRule="auto"/>
              <w:jc w:val="center"/>
              <w:rPr>
                <w:rFonts w:cs="Arial"/>
                <w:b/>
                <w:sz w:val="16"/>
                <w:lang w:val="fr-FR"/>
              </w:rPr>
            </w:pPr>
          </w:p>
        </w:tc>
        <w:tc>
          <w:tcPr>
            <w:tcW w:w="1749" w:type="dxa"/>
            <w:tcBorders>
              <w:top w:val="single" w:sz="6" w:space="0" w:color="auto"/>
              <w:left w:val="nil"/>
              <w:bottom w:val="single" w:sz="6" w:space="0" w:color="auto"/>
              <w:right w:val="nil"/>
            </w:tcBorders>
            <w:shd w:val="thinDiagCross" w:color="auto" w:fill="D9D9D9" w:themeFill="background1" w:themeFillShade="D9"/>
          </w:tcPr>
          <w:p w14:paraId="734D6E21" w14:textId="77777777" w:rsidR="00F659A1" w:rsidRDefault="00F659A1">
            <w:pPr>
              <w:spacing w:line="276" w:lineRule="auto"/>
              <w:rPr>
                <w:rFonts w:cs="Arial"/>
                <w:b/>
                <w:sz w:val="16"/>
              </w:rPr>
            </w:pPr>
          </w:p>
        </w:tc>
        <w:tc>
          <w:tcPr>
            <w:tcW w:w="5911" w:type="dxa"/>
            <w:tcBorders>
              <w:top w:val="single" w:sz="6" w:space="0" w:color="auto"/>
              <w:left w:val="nil"/>
              <w:bottom w:val="single" w:sz="6" w:space="0" w:color="auto"/>
              <w:right w:val="single" w:sz="6" w:space="0" w:color="auto"/>
            </w:tcBorders>
            <w:shd w:val="thinDiagCross" w:color="auto" w:fill="D9D9D9" w:themeFill="background1" w:themeFillShade="D9"/>
          </w:tcPr>
          <w:p w14:paraId="7C86D3CF" w14:textId="77777777" w:rsidR="00F659A1" w:rsidRDefault="00F659A1">
            <w:pPr>
              <w:spacing w:line="276" w:lineRule="auto"/>
              <w:rPr>
                <w:rFonts w:cs="Arial"/>
                <w:b/>
                <w:sz w:val="16"/>
              </w:rPr>
            </w:pPr>
          </w:p>
        </w:tc>
      </w:tr>
      <w:tr w:rsidR="00F659A1" w:rsidRPr="008D5346" w14:paraId="2817754C" w14:textId="77777777" w:rsidTr="00F659A1">
        <w:trPr>
          <w:trHeight w:val="245"/>
          <w:jc w:val="center"/>
        </w:trPr>
        <w:tc>
          <w:tcPr>
            <w:tcW w:w="1755" w:type="dxa"/>
            <w:tcBorders>
              <w:top w:val="single" w:sz="6" w:space="0" w:color="auto"/>
              <w:left w:val="single" w:sz="6" w:space="0" w:color="auto"/>
              <w:bottom w:val="single" w:sz="6" w:space="0" w:color="auto"/>
              <w:right w:val="single" w:sz="6" w:space="0" w:color="auto"/>
            </w:tcBorders>
            <w:hideMark/>
          </w:tcPr>
          <w:p w14:paraId="3BEE6608" w14:textId="77777777" w:rsidR="00F659A1" w:rsidRPr="008D5346" w:rsidRDefault="00F659A1">
            <w:pPr>
              <w:spacing w:line="276" w:lineRule="auto"/>
              <w:rPr>
                <w:rFonts w:eastAsiaTheme="minorEastAsia" w:cstheme="minorBidi"/>
                <w:b/>
                <w:sz w:val="16"/>
                <w:szCs w:val="16"/>
              </w:rPr>
            </w:pPr>
          </w:p>
        </w:tc>
        <w:tc>
          <w:tcPr>
            <w:tcW w:w="650" w:type="dxa"/>
            <w:tcBorders>
              <w:top w:val="single" w:sz="6" w:space="0" w:color="auto"/>
              <w:left w:val="single" w:sz="6" w:space="0" w:color="auto"/>
              <w:bottom w:val="single" w:sz="6" w:space="0" w:color="auto"/>
              <w:right w:val="single" w:sz="6" w:space="0" w:color="auto"/>
            </w:tcBorders>
            <w:hideMark/>
          </w:tcPr>
          <w:p w14:paraId="43CD1F2B" w14:textId="77777777" w:rsidR="00F659A1" w:rsidRPr="008D5346" w:rsidRDefault="00F659A1" w:rsidP="00F659A1">
            <w:pPr>
              <w:spacing w:line="276" w:lineRule="auto"/>
              <w:jc w:val="center"/>
              <w:rPr>
                <w:rFonts w:eastAsiaTheme="minorEastAsia" w:cstheme="minorBidi"/>
                <w:b/>
                <w:sz w:val="16"/>
                <w:szCs w:val="16"/>
              </w:rPr>
            </w:pPr>
          </w:p>
        </w:tc>
        <w:tc>
          <w:tcPr>
            <w:tcW w:w="1749" w:type="dxa"/>
            <w:tcBorders>
              <w:top w:val="single" w:sz="6" w:space="0" w:color="auto"/>
              <w:left w:val="single" w:sz="6" w:space="0" w:color="auto"/>
              <w:bottom w:val="single" w:sz="6" w:space="0" w:color="auto"/>
              <w:right w:val="single" w:sz="6" w:space="0" w:color="auto"/>
            </w:tcBorders>
            <w:hideMark/>
          </w:tcPr>
          <w:p w14:paraId="2F317B6E" w14:textId="77777777" w:rsidR="00F659A1" w:rsidRPr="008D5346" w:rsidRDefault="00F659A1" w:rsidP="00F659A1">
            <w:pPr>
              <w:spacing w:line="276" w:lineRule="auto"/>
              <w:jc w:val="center"/>
              <w:rPr>
                <w:rFonts w:eastAsiaTheme="minorEastAsia" w:cstheme="minorBidi"/>
                <w:b/>
                <w:sz w:val="16"/>
                <w:szCs w:val="16"/>
              </w:rPr>
            </w:pPr>
          </w:p>
        </w:tc>
        <w:tc>
          <w:tcPr>
            <w:tcW w:w="5911" w:type="dxa"/>
            <w:tcBorders>
              <w:top w:val="single" w:sz="6" w:space="0" w:color="auto"/>
              <w:left w:val="single" w:sz="6" w:space="0" w:color="auto"/>
              <w:bottom w:val="single" w:sz="6" w:space="0" w:color="auto"/>
              <w:right w:val="single" w:sz="6" w:space="0" w:color="auto"/>
            </w:tcBorders>
          </w:tcPr>
          <w:p w14:paraId="1858F764" w14:textId="77777777" w:rsidR="00F659A1" w:rsidRPr="008D5346" w:rsidRDefault="00F659A1">
            <w:pPr>
              <w:spacing w:line="276" w:lineRule="auto"/>
              <w:rPr>
                <w:rFonts w:cs="Arial"/>
                <w:b/>
                <w:sz w:val="16"/>
                <w:szCs w:val="16"/>
              </w:rPr>
            </w:pPr>
          </w:p>
        </w:tc>
      </w:tr>
    </w:tbl>
    <w:p w14:paraId="26FBA067" w14:textId="77777777" w:rsidR="00F659A1" w:rsidRDefault="00F659A1">
      <w:pPr>
        <w:rPr>
          <w:rFonts w:cs="Arial"/>
        </w:rPr>
      </w:pPr>
    </w:p>
    <w:p w14:paraId="1E456750" w14:textId="77777777" w:rsidR="00F659A1" w:rsidRDefault="00F659A1">
      <w:pPr>
        <w:rPr>
          <w:rFonts w:cs="Arial"/>
        </w:rPr>
      </w:pPr>
    </w:p>
    <w:p w14:paraId="67991E02" w14:textId="77777777" w:rsidR="00F659A1" w:rsidRDefault="000C6421">
      <w:pPr>
        <w:jc w:val="center"/>
        <w:rPr>
          <w:rFonts w:cs="Arial"/>
          <w:b/>
          <w:sz w:val="36"/>
          <w:szCs w:val="36"/>
        </w:rPr>
      </w:pPr>
      <w:r>
        <w:rPr>
          <w:b/>
          <w:sz w:val="36"/>
          <w:szCs w:val="36"/>
        </w:rPr>
        <w:br w:type="page"/>
      </w:r>
      <w:r>
        <w:rPr>
          <w:rFonts w:cs="Arial"/>
          <w:b/>
          <w:sz w:val="36"/>
          <w:szCs w:val="36"/>
        </w:rPr>
        <w:lastRenderedPageBreak/>
        <w:t>Table of Contents</w:t>
      </w:r>
    </w:p>
    <w:p w14:paraId="78212A89" w14:textId="77777777" w:rsidR="00CF5397" w:rsidRDefault="000C6421">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72764223" w:history="1">
        <w:r w:rsidR="00CF5397" w:rsidRPr="00506376">
          <w:rPr>
            <w:rStyle w:val="Hyperlink"/>
            <w:rFonts w:cs="Arial"/>
            <w:bCs/>
            <w:noProof/>
          </w:rPr>
          <w:t>Revision History</w:t>
        </w:r>
        <w:r w:rsidR="00CF5397">
          <w:rPr>
            <w:noProof/>
            <w:webHidden/>
          </w:rPr>
          <w:tab/>
        </w:r>
        <w:r w:rsidR="00CF5397">
          <w:rPr>
            <w:noProof/>
            <w:webHidden/>
          </w:rPr>
          <w:fldChar w:fldCharType="begin"/>
        </w:r>
        <w:r w:rsidR="00CF5397">
          <w:rPr>
            <w:noProof/>
            <w:webHidden/>
          </w:rPr>
          <w:instrText xml:space="preserve"> PAGEREF _Toc72764223 \h </w:instrText>
        </w:r>
        <w:r w:rsidR="00CF5397">
          <w:rPr>
            <w:noProof/>
            <w:webHidden/>
          </w:rPr>
        </w:r>
        <w:r w:rsidR="00CF5397">
          <w:rPr>
            <w:noProof/>
            <w:webHidden/>
          </w:rPr>
          <w:fldChar w:fldCharType="separate"/>
        </w:r>
        <w:r w:rsidR="00CF5397">
          <w:rPr>
            <w:noProof/>
            <w:webHidden/>
          </w:rPr>
          <w:t>2</w:t>
        </w:r>
        <w:r w:rsidR="00CF5397">
          <w:rPr>
            <w:noProof/>
            <w:webHidden/>
          </w:rPr>
          <w:fldChar w:fldCharType="end"/>
        </w:r>
      </w:hyperlink>
    </w:p>
    <w:p w14:paraId="2B69B49E" w14:textId="77777777" w:rsidR="00CF5397" w:rsidRDefault="00F659A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2764224" w:history="1">
        <w:r w:rsidR="00CF5397" w:rsidRPr="00506376">
          <w:rPr>
            <w:rStyle w:val="Hyperlink"/>
            <w:noProof/>
          </w:rPr>
          <w:t>1</w:t>
        </w:r>
        <w:r w:rsidR="00CF5397">
          <w:rPr>
            <w:rFonts w:asciiTheme="minorHAnsi" w:eastAsiaTheme="minorEastAsia" w:hAnsiTheme="minorHAnsi" w:cstheme="minorBidi"/>
            <w:b w:val="0"/>
            <w:smallCaps w:val="0"/>
            <w:noProof/>
            <w:sz w:val="22"/>
            <w:szCs w:val="22"/>
          </w:rPr>
          <w:tab/>
        </w:r>
        <w:r w:rsidR="00CF5397" w:rsidRPr="00506376">
          <w:rPr>
            <w:rStyle w:val="Hyperlink"/>
            <w:noProof/>
          </w:rPr>
          <w:t>Overview</w:t>
        </w:r>
        <w:r w:rsidR="00CF5397">
          <w:rPr>
            <w:noProof/>
            <w:webHidden/>
          </w:rPr>
          <w:tab/>
        </w:r>
        <w:r w:rsidR="00CF5397">
          <w:rPr>
            <w:noProof/>
            <w:webHidden/>
          </w:rPr>
          <w:fldChar w:fldCharType="begin"/>
        </w:r>
        <w:r w:rsidR="00CF5397">
          <w:rPr>
            <w:noProof/>
            <w:webHidden/>
          </w:rPr>
          <w:instrText xml:space="preserve"> PAGEREF _Toc72764224 \h </w:instrText>
        </w:r>
        <w:r w:rsidR="00CF5397">
          <w:rPr>
            <w:noProof/>
            <w:webHidden/>
          </w:rPr>
        </w:r>
        <w:r w:rsidR="00CF5397">
          <w:rPr>
            <w:noProof/>
            <w:webHidden/>
          </w:rPr>
          <w:fldChar w:fldCharType="separate"/>
        </w:r>
        <w:r w:rsidR="00CF5397">
          <w:rPr>
            <w:noProof/>
            <w:webHidden/>
          </w:rPr>
          <w:t>5</w:t>
        </w:r>
        <w:r w:rsidR="00CF5397">
          <w:rPr>
            <w:noProof/>
            <w:webHidden/>
          </w:rPr>
          <w:fldChar w:fldCharType="end"/>
        </w:r>
      </w:hyperlink>
    </w:p>
    <w:p w14:paraId="1142EC24"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25" w:history="1">
        <w:r w:rsidR="00CF5397" w:rsidRPr="00506376">
          <w:rPr>
            <w:rStyle w:val="Hyperlink"/>
            <w:noProof/>
          </w:rPr>
          <w:t>1.1</w:t>
        </w:r>
        <w:r w:rsidR="00CF5397">
          <w:rPr>
            <w:rFonts w:asciiTheme="minorHAnsi" w:eastAsiaTheme="minorEastAsia" w:hAnsiTheme="minorHAnsi" w:cstheme="minorBidi"/>
            <w:i w:val="0"/>
            <w:noProof/>
            <w:sz w:val="22"/>
            <w:szCs w:val="22"/>
          </w:rPr>
          <w:tab/>
        </w:r>
        <w:r w:rsidR="00CF5397" w:rsidRPr="00506376">
          <w:rPr>
            <w:rStyle w:val="Hyperlink"/>
            <w:noProof/>
          </w:rPr>
          <w:t>Terms and Definitions</w:t>
        </w:r>
        <w:r w:rsidR="00CF5397">
          <w:rPr>
            <w:noProof/>
            <w:webHidden/>
          </w:rPr>
          <w:tab/>
        </w:r>
        <w:r w:rsidR="00CF5397">
          <w:rPr>
            <w:noProof/>
            <w:webHidden/>
          </w:rPr>
          <w:fldChar w:fldCharType="begin"/>
        </w:r>
        <w:r w:rsidR="00CF5397">
          <w:rPr>
            <w:noProof/>
            <w:webHidden/>
          </w:rPr>
          <w:instrText xml:space="preserve"> PAGEREF _Toc72764225 \h </w:instrText>
        </w:r>
        <w:r w:rsidR="00CF5397">
          <w:rPr>
            <w:noProof/>
            <w:webHidden/>
          </w:rPr>
        </w:r>
        <w:r w:rsidR="00CF5397">
          <w:rPr>
            <w:noProof/>
            <w:webHidden/>
          </w:rPr>
          <w:fldChar w:fldCharType="separate"/>
        </w:r>
        <w:r w:rsidR="00CF5397">
          <w:rPr>
            <w:noProof/>
            <w:webHidden/>
          </w:rPr>
          <w:t>5</w:t>
        </w:r>
        <w:r w:rsidR="00CF5397">
          <w:rPr>
            <w:noProof/>
            <w:webHidden/>
          </w:rPr>
          <w:fldChar w:fldCharType="end"/>
        </w:r>
      </w:hyperlink>
    </w:p>
    <w:p w14:paraId="4F69D348" w14:textId="77777777" w:rsidR="00CF5397" w:rsidRDefault="00F659A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2764226" w:history="1">
        <w:r w:rsidR="00CF5397" w:rsidRPr="00506376">
          <w:rPr>
            <w:rStyle w:val="Hyperlink"/>
            <w:noProof/>
          </w:rPr>
          <w:t>2</w:t>
        </w:r>
        <w:r w:rsidR="00CF5397">
          <w:rPr>
            <w:rFonts w:asciiTheme="minorHAnsi" w:eastAsiaTheme="minorEastAsia" w:hAnsiTheme="minorHAnsi" w:cstheme="minorBidi"/>
            <w:b w:val="0"/>
            <w:smallCaps w:val="0"/>
            <w:noProof/>
            <w:sz w:val="22"/>
            <w:szCs w:val="22"/>
          </w:rPr>
          <w:tab/>
        </w:r>
        <w:r w:rsidR="00CF5397" w:rsidRPr="00506376">
          <w:rPr>
            <w:rStyle w:val="Hyperlink"/>
            <w:noProof/>
          </w:rPr>
          <w:t>Architectural Design</w:t>
        </w:r>
        <w:r w:rsidR="00CF5397">
          <w:rPr>
            <w:noProof/>
            <w:webHidden/>
          </w:rPr>
          <w:tab/>
        </w:r>
        <w:r w:rsidR="00CF5397">
          <w:rPr>
            <w:noProof/>
            <w:webHidden/>
          </w:rPr>
          <w:fldChar w:fldCharType="begin"/>
        </w:r>
        <w:r w:rsidR="00CF5397">
          <w:rPr>
            <w:noProof/>
            <w:webHidden/>
          </w:rPr>
          <w:instrText xml:space="preserve"> PAGEREF _Toc72764226 \h </w:instrText>
        </w:r>
        <w:r w:rsidR="00CF5397">
          <w:rPr>
            <w:noProof/>
            <w:webHidden/>
          </w:rPr>
        </w:r>
        <w:r w:rsidR="00CF5397">
          <w:rPr>
            <w:noProof/>
            <w:webHidden/>
          </w:rPr>
          <w:fldChar w:fldCharType="separate"/>
        </w:r>
        <w:r w:rsidR="00CF5397">
          <w:rPr>
            <w:noProof/>
            <w:webHidden/>
          </w:rPr>
          <w:t>6</w:t>
        </w:r>
        <w:r w:rsidR="00CF5397">
          <w:rPr>
            <w:noProof/>
            <w:webHidden/>
          </w:rPr>
          <w:fldChar w:fldCharType="end"/>
        </w:r>
      </w:hyperlink>
    </w:p>
    <w:p w14:paraId="29DB3F75"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27" w:history="1">
        <w:r w:rsidR="00CF5397" w:rsidRPr="00506376">
          <w:rPr>
            <w:rStyle w:val="Hyperlink"/>
            <w:noProof/>
          </w:rPr>
          <w:t>2.1</w:t>
        </w:r>
        <w:r w:rsidR="00CF5397">
          <w:rPr>
            <w:rFonts w:asciiTheme="minorHAnsi" w:eastAsiaTheme="minorEastAsia" w:hAnsiTheme="minorHAnsi" w:cstheme="minorBidi"/>
            <w:i w:val="0"/>
            <w:noProof/>
            <w:sz w:val="22"/>
            <w:szCs w:val="22"/>
          </w:rPr>
          <w:tab/>
        </w:r>
        <w:r w:rsidR="00CF5397" w:rsidRPr="00506376">
          <w:rPr>
            <w:rStyle w:val="Hyperlink"/>
            <w:noProof/>
          </w:rPr>
          <w:t>Boundary Diagram</w:t>
        </w:r>
        <w:r w:rsidR="00CF5397">
          <w:rPr>
            <w:noProof/>
            <w:webHidden/>
          </w:rPr>
          <w:tab/>
        </w:r>
        <w:r w:rsidR="00CF5397">
          <w:rPr>
            <w:noProof/>
            <w:webHidden/>
          </w:rPr>
          <w:fldChar w:fldCharType="begin"/>
        </w:r>
        <w:r w:rsidR="00CF5397">
          <w:rPr>
            <w:noProof/>
            <w:webHidden/>
          </w:rPr>
          <w:instrText xml:space="preserve"> PAGEREF _Toc72764227 \h </w:instrText>
        </w:r>
        <w:r w:rsidR="00CF5397">
          <w:rPr>
            <w:noProof/>
            <w:webHidden/>
          </w:rPr>
        </w:r>
        <w:r w:rsidR="00CF5397">
          <w:rPr>
            <w:noProof/>
            <w:webHidden/>
          </w:rPr>
          <w:fldChar w:fldCharType="separate"/>
        </w:r>
        <w:r w:rsidR="00CF5397">
          <w:rPr>
            <w:noProof/>
            <w:webHidden/>
          </w:rPr>
          <w:t>6</w:t>
        </w:r>
        <w:r w:rsidR="00CF5397">
          <w:rPr>
            <w:noProof/>
            <w:webHidden/>
          </w:rPr>
          <w:fldChar w:fldCharType="end"/>
        </w:r>
      </w:hyperlink>
    </w:p>
    <w:p w14:paraId="5B1E3E39"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28" w:history="1">
        <w:r w:rsidR="00CF5397" w:rsidRPr="00506376">
          <w:rPr>
            <w:rStyle w:val="Hyperlink"/>
            <w:noProof/>
          </w:rPr>
          <w:t>2.1.1</w:t>
        </w:r>
        <w:r w:rsidR="00CF5397">
          <w:rPr>
            <w:rFonts w:asciiTheme="minorHAnsi" w:eastAsiaTheme="minorEastAsia" w:hAnsiTheme="minorHAnsi" w:cstheme="minorBidi"/>
            <w:noProof/>
            <w:sz w:val="22"/>
            <w:szCs w:val="22"/>
          </w:rPr>
          <w:tab/>
        </w:r>
        <w:r w:rsidR="00CF5397" w:rsidRPr="00506376">
          <w:rPr>
            <w:rStyle w:val="Hyperlink"/>
            <w:noProof/>
          </w:rPr>
          <w:t>PPP-BD-REQ-406790/A-PPP Boundary Diagram</w:t>
        </w:r>
        <w:r w:rsidR="00CF5397">
          <w:rPr>
            <w:noProof/>
            <w:webHidden/>
          </w:rPr>
          <w:tab/>
        </w:r>
        <w:r w:rsidR="00CF5397">
          <w:rPr>
            <w:noProof/>
            <w:webHidden/>
          </w:rPr>
          <w:fldChar w:fldCharType="begin"/>
        </w:r>
        <w:r w:rsidR="00CF5397">
          <w:rPr>
            <w:noProof/>
            <w:webHidden/>
          </w:rPr>
          <w:instrText xml:space="preserve"> PAGEREF _Toc72764228 \h </w:instrText>
        </w:r>
        <w:r w:rsidR="00CF5397">
          <w:rPr>
            <w:noProof/>
            <w:webHidden/>
          </w:rPr>
        </w:r>
        <w:r w:rsidR="00CF5397">
          <w:rPr>
            <w:noProof/>
            <w:webHidden/>
          </w:rPr>
          <w:fldChar w:fldCharType="separate"/>
        </w:r>
        <w:r w:rsidR="00CF5397">
          <w:rPr>
            <w:noProof/>
            <w:webHidden/>
          </w:rPr>
          <w:t>6</w:t>
        </w:r>
        <w:r w:rsidR="00CF5397">
          <w:rPr>
            <w:noProof/>
            <w:webHidden/>
          </w:rPr>
          <w:fldChar w:fldCharType="end"/>
        </w:r>
      </w:hyperlink>
    </w:p>
    <w:p w14:paraId="3245FEED"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29" w:history="1">
        <w:r w:rsidR="00CF5397" w:rsidRPr="00506376">
          <w:rPr>
            <w:rStyle w:val="Hyperlink"/>
            <w:noProof/>
          </w:rPr>
          <w:t>2.2</w:t>
        </w:r>
        <w:r w:rsidR="00CF5397">
          <w:rPr>
            <w:rFonts w:asciiTheme="minorHAnsi" w:eastAsiaTheme="minorEastAsia" w:hAnsiTheme="minorHAnsi" w:cstheme="minorBidi"/>
            <w:i w:val="0"/>
            <w:noProof/>
            <w:sz w:val="22"/>
            <w:szCs w:val="22"/>
          </w:rPr>
          <w:tab/>
        </w:r>
        <w:r w:rsidR="00CF5397" w:rsidRPr="00506376">
          <w:rPr>
            <w:rStyle w:val="Hyperlink"/>
            <w:noProof/>
          </w:rPr>
          <w:t>PPP-CLD-REQ-406791/A-Portable Profile Server</w:t>
        </w:r>
        <w:r w:rsidR="00CF5397">
          <w:rPr>
            <w:noProof/>
            <w:webHidden/>
          </w:rPr>
          <w:tab/>
        </w:r>
        <w:r w:rsidR="00CF5397">
          <w:rPr>
            <w:noProof/>
            <w:webHidden/>
          </w:rPr>
          <w:fldChar w:fldCharType="begin"/>
        </w:r>
        <w:r w:rsidR="00CF5397">
          <w:rPr>
            <w:noProof/>
            <w:webHidden/>
          </w:rPr>
          <w:instrText xml:space="preserve"> PAGEREF _Toc72764229 \h </w:instrText>
        </w:r>
        <w:r w:rsidR="00CF5397">
          <w:rPr>
            <w:noProof/>
            <w:webHidden/>
          </w:rPr>
        </w:r>
        <w:r w:rsidR="00CF5397">
          <w:rPr>
            <w:noProof/>
            <w:webHidden/>
          </w:rPr>
          <w:fldChar w:fldCharType="separate"/>
        </w:r>
        <w:r w:rsidR="00CF5397">
          <w:rPr>
            <w:noProof/>
            <w:webHidden/>
          </w:rPr>
          <w:t>6</w:t>
        </w:r>
        <w:r w:rsidR="00CF5397">
          <w:rPr>
            <w:noProof/>
            <w:webHidden/>
          </w:rPr>
          <w:fldChar w:fldCharType="end"/>
        </w:r>
      </w:hyperlink>
    </w:p>
    <w:p w14:paraId="4251AB5B"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30" w:history="1">
        <w:r w:rsidR="00CF5397" w:rsidRPr="00506376">
          <w:rPr>
            <w:rStyle w:val="Hyperlink"/>
            <w:noProof/>
          </w:rPr>
          <w:t>2.3</w:t>
        </w:r>
        <w:r w:rsidR="00CF5397">
          <w:rPr>
            <w:rFonts w:asciiTheme="minorHAnsi" w:eastAsiaTheme="minorEastAsia" w:hAnsiTheme="minorHAnsi" w:cstheme="minorBidi"/>
            <w:i w:val="0"/>
            <w:noProof/>
            <w:sz w:val="22"/>
            <w:szCs w:val="22"/>
          </w:rPr>
          <w:tab/>
        </w:r>
        <w:r w:rsidR="00CF5397" w:rsidRPr="00506376">
          <w:rPr>
            <w:rStyle w:val="Hyperlink"/>
            <w:noProof/>
          </w:rPr>
          <w:t>PPP-CLD-REQ-406792/A-Portable Profile OffBoard Client</w:t>
        </w:r>
        <w:r w:rsidR="00CF5397">
          <w:rPr>
            <w:noProof/>
            <w:webHidden/>
          </w:rPr>
          <w:tab/>
        </w:r>
        <w:r w:rsidR="00CF5397">
          <w:rPr>
            <w:noProof/>
            <w:webHidden/>
          </w:rPr>
          <w:fldChar w:fldCharType="begin"/>
        </w:r>
        <w:r w:rsidR="00CF5397">
          <w:rPr>
            <w:noProof/>
            <w:webHidden/>
          </w:rPr>
          <w:instrText xml:space="preserve"> PAGEREF _Toc72764230 \h </w:instrText>
        </w:r>
        <w:r w:rsidR="00CF5397">
          <w:rPr>
            <w:noProof/>
            <w:webHidden/>
          </w:rPr>
        </w:r>
        <w:r w:rsidR="00CF5397">
          <w:rPr>
            <w:noProof/>
            <w:webHidden/>
          </w:rPr>
          <w:fldChar w:fldCharType="separate"/>
        </w:r>
        <w:r w:rsidR="00CF5397">
          <w:rPr>
            <w:noProof/>
            <w:webHidden/>
          </w:rPr>
          <w:t>6</w:t>
        </w:r>
        <w:r w:rsidR="00CF5397">
          <w:rPr>
            <w:noProof/>
            <w:webHidden/>
          </w:rPr>
          <w:fldChar w:fldCharType="end"/>
        </w:r>
      </w:hyperlink>
    </w:p>
    <w:p w14:paraId="5227930E"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31" w:history="1">
        <w:r w:rsidR="00CF5397" w:rsidRPr="00506376">
          <w:rPr>
            <w:rStyle w:val="Hyperlink"/>
            <w:noProof/>
          </w:rPr>
          <w:t>2.4</w:t>
        </w:r>
        <w:r w:rsidR="00CF5397">
          <w:rPr>
            <w:rFonts w:asciiTheme="minorHAnsi" w:eastAsiaTheme="minorEastAsia" w:hAnsiTheme="minorHAnsi" w:cstheme="minorBidi"/>
            <w:i w:val="0"/>
            <w:noProof/>
            <w:sz w:val="22"/>
            <w:szCs w:val="22"/>
          </w:rPr>
          <w:tab/>
        </w:r>
        <w:r w:rsidR="00CF5397" w:rsidRPr="00506376">
          <w:rPr>
            <w:rStyle w:val="Hyperlink"/>
            <w:noProof/>
          </w:rPr>
          <w:t>PPP-CLD-REQ-406793/A-Portable Profile Interface Client</w:t>
        </w:r>
        <w:r w:rsidR="00CF5397">
          <w:rPr>
            <w:noProof/>
            <w:webHidden/>
          </w:rPr>
          <w:tab/>
        </w:r>
        <w:r w:rsidR="00CF5397">
          <w:rPr>
            <w:noProof/>
            <w:webHidden/>
          </w:rPr>
          <w:fldChar w:fldCharType="begin"/>
        </w:r>
        <w:r w:rsidR="00CF5397">
          <w:rPr>
            <w:noProof/>
            <w:webHidden/>
          </w:rPr>
          <w:instrText xml:space="preserve"> PAGEREF _Toc72764231 \h </w:instrText>
        </w:r>
        <w:r w:rsidR="00CF5397">
          <w:rPr>
            <w:noProof/>
            <w:webHidden/>
          </w:rPr>
        </w:r>
        <w:r w:rsidR="00CF5397">
          <w:rPr>
            <w:noProof/>
            <w:webHidden/>
          </w:rPr>
          <w:fldChar w:fldCharType="separate"/>
        </w:r>
        <w:r w:rsidR="00CF5397">
          <w:rPr>
            <w:noProof/>
            <w:webHidden/>
          </w:rPr>
          <w:t>6</w:t>
        </w:r>
        <w:r w:rsidR="00CF5397">
          <w:rPr>
            <w:noProof/>
            <w:webHidden/>
          </w:rPr>
          <w:fldChar w:fldCharType="end"/>
        </w:r>
      </w:hyperlink>
    </w:p>
    <w:p w14:paraId="5341677C"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32" w:history="1">
        <w:r w:rsidR="00CF5397" w:rsidRPr="00506376">
          <w:rPr>
            <w:rStyle w:val="Hyperlink"/>
            <w:noProof/>
          </w:rPr>
          <w:t>2.5</w:t>
        </w:r>
        <w:r w:rsidR="00CF5397">
          <w:rPr>
            <w:rFonts w:asciiTheme="minorHAnsi" w:eastAsiaTheme="minorEastAsia" w:hAnsiTheme="minorHAnsi" w:cstheme="minorBidi"/>
            <w:i w:val="0"/>
            <w:noProof/>
            <w:sz w:val="22"/>
            <w:szCs w:val="22"/>
          </w:rPr>
          <w:tab/>
        </w:r>
        <w:r w:rsidR="00CF5397" w:rsidRPr="00506376">
          <w:rPr>
            <w:rStyle w:val="Hyperlink"/>
            <w:noProof/>
          </w:rPr>
          <w:t>PPP-CLD-REQ-406794/A-Portable Profile Setting Server</w:t>
        </w:r>
        <w:r w:rsidR="00CF5397">
          <w:rPr>
            <w:noProof/>
            <w:webHidden/>
          </w:rPr>
          <w:tab/>
        </w:r>
        <w:r w:rsidR="00CF5397">
          <w:rPr>
            <w:noProof/>
            <w:webHidden/>
          </w:rPr>
          <w:fldChar w:fldCharType="begin"/>
        </w:r>
        <w:r w:rsidR="00CF5397">
          <w:rPr>
            <w:noProof/>
            <w:webHidden/>
          </w:rPr>
          <w:instrText xml:space="preserve"> PAGEREF _Toc72764232 \h </w:instrText>
        </w:r>
        <w:r w:rsidR="00CF5397">
          <w:rPr>
            <w:noProof/>
            <w:webHidden/>
          </w:rPr>
        </w:r>
        <w:r w:rsidR="00CF5397">
          <w:rPr>
            <w:noProof/>
            <w:webHidden/>
          </w:rPr>
          <w:fldChar w:fldCharType="separate"/>
        </w:r>
        <w:r w:rsidR="00CF5397">
          <w:rPr>
            <w:noProof/>
            <w:webHidden/>
          </w:rPr>
          <w:t>6</w:t>
        </w:r>
        <w:r w:rsidR="00CF5397">
          <w:rPr>
            <w:noProof/>
            <w:webHidden/>
          </w:rPr>
          <w:fldChar w:fldCharType="end"/>
        </w:r>
      </w:hyperlink>
    </w:p>
    <w:p w14:paraId="0F2BF35D"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33" w:history="1">
        <w:r w:rsidR="00CF5397" w:rsidRPr="00506376">
          <w:rPr>
            <w:rStyle w:val="Hyperlink"/>
            <w:noProof/>
          </w:rPr>
          <w:t>2.6</w:t>
        </w:r>
        <w:r w:rsidR="00CF5397">
          <w:rPr>
            <w:rFonts w:asciiTheme="minorHAnsi" w:eastAsiaTheme="minorEastAsia" w:hAnsiTheme="minorHAnsi" w:cstheme="minorBidi"/>
            <w:i w:val="0"/>
            <w:noProof/>
            <w:sz w:val="22"/>
            <w:szCs w:val="22"/>
          </w:rPr>
          <w:tab/>
        </w:r>
        <w:r w:rsidR="00CF5397" w:rsidRPr="00506376">
          <w:rPr>
            <w:rStyle w:val="Hyperlink"/>
            <w:noProof/>
          </w:rPr>
          <w:t>PPP-CLD-REQ-420641/A-AutoSave Position Client</w:t>
        </w:r>
        <w:r w:rsidR="00CF5397">
          <w:rPr>
            <w:noProof/>
            <w:webHidden/>
          </w:rPr>
          <w:tab/>
        </w:r>
        <w:r w:rsidR="00CF5397">
          <w:rPr>
            <w:noProof/>
            <w:webHidden/>
          </w:rPr>
          <w:fldChar w:fldCharType="begin"/>
        </w:r>
        <w:r w:rsidR="00CF5397">
          <w:rPr>
            <w:noProof/>
            <w:webHidden/>
          </w:rPr>
          <w:instrText xml:space="preserve"> PAGEREF _Toc72764233 \h </w:instrText>
        </w:r>
        <w:r w:rsidR="00CF5397">
          <w:rPr>
            <w:noProof/>
            <w:webHidden/>
          </w:rPr>
        </w:r>
        <w:r w:rsidR="00CF5397">
          <w:rPr>
            <w:noProof/>
            <w:webHidden/>
          </w:rPr>
          <w:fldChar w:fldCharType="separate"/>
        </w:r>
        <w:r w:rsidR="00CF5397">
          <w:rPr>
            <w:noProof/>
            <w:webHidden/>
          </w:rPr>
          <w:t>7</w:t>
        </w:r>
        <w:r w:rsidR="00CF5397">
          <w:rPr>
            <w:noProof/>
            <w:webHidden/>
          </w:rPr>
          <w:fldChar w:fldCharType="end"/>
        </w:r>
      </w:hyperlink>
    </w:p>
    <w:p w14:paraId="2423FF2B"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34" w:history="1">
        <w:r w:rsidR="00CF5397" w:rsidRPr="00506376">
          <w:rPr>
            <w:rStyle w:val="Hyperlink"/>
            <w:noProof/>
          </w:rPr>
          <w:t>2.7</w:t>
        </w:r>
        <w:r w:rsidR="00CF5397">
          <w:rPr>
            <w:rFonts w:asciiTheme="minorHAnsi" w:eastAsiaTheme="minorEastAsia" w:hAnsiTheme="minorHAnsi" w:cstheme="minorBidi"/>
            <w:i w:val="0"/>
            <w:noProof/>
            <w:sz w:val="22"/>
            <w:szCs w:val="22"/>
          </w:rPr>
          <w:tab/>
        </w:r>
        <w:r w:rsidR="00CF5397" w:rsidRPr="00506376">
          <w:rPr>
            <w:rStyle w:val="Hyperlink"/>
            <w:noProof/>
          </w:rPr>
          <w:t>Physical Mapping of Classes</w:t>
        </w:r>
        <w:r w:rsidR="00CF5397">
          <w:rPr>
            <w:noProof/>
            <w:webHidden/>
          </w:rPr>
          <w:tab/>
        </w:r>
        <w:r w:rsidR="00CF5397">
          <w:rPr>
            <w:noProof/>
            <w:webHidden/>
          </w:rPr>
          <w:fldChar w:fldCharType="begin"/>
        </w:r>
        <w:r w:rsidR="00CF5397">
          <w:rPr>
            <w:noProof/>
            <w:webHidden/>
          </w:rPr>
          <w:instrText xml:space="preserve"> PAGEREF _Toc72764234 \h </w:instrText>
        </w:r>
        <w:r w:rsidR="00CF5397">
          <w:rPr>
            <w:noProof/>
            <w:webHidden/>
          </w:rPr>
        </w:r>
        <w:r w:rsidR="00CF5397">
          <w:rPr>
            <w:noProof/>
            <w:webHidden/>
          </w:rPr>
          <w:fldChar w:fldCharType="separate"/>
        </w:r>
        <w:r w:rsidR="00CF5397">
          <w:rPr>
            <w:noProof/>
            <w:webHidden/>
          </w:rPr>
          <w:t>7</w:t>
        </w:r>
        <w:r w:rsidR="00CF5397">
          <w:rPr>
            <w:noProof/>
            <w:webHidden/>
          </w:rPr>
          <w:fldChar w:fldCharType="end"/>
        </w:r>
      </w:hyperlink>
    </w:p>
    <w:p w14:paraId="1400D9EF"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35" w:history="1">
        <w:r w:rsidR="00CF5397" w:rsidRPr="00506376">
          <w:rPr>
            <w:rStyle w:val="Hyperlink"/>
            <w:noProof/>
          </w:rPr>
          <w:t>2.8</w:t>
        </w:r>
        <w:r w:rsidR="00CF5397">
          <w:rPr>
            <w:rFonts w:asciiTheme="minorHAnsi" w:eastAsiaTheme="minorEastAsia" w:hAnsiTheme="minorHAnsi" w:cstheme="minorBidi"/>
            <w:i w:val="0"/>
            <w:noProof/>
            <w:sz w:val="22"/>
            <w:szCs w:val="22"/>
          </w:rPr>
          <w:tab/>
        </w:r>
        <w:r w:rsidR="00CF5397" w:rsidRPr="00506376">
          <w:rPr>
            <w:rStyle w:val="Hyperlink"/>
            <w:noProof/>
          </w:rPr>
          <w:t>PPPServer Interface</w:t>
        </w:r>
        <w:r w:rsidR="00CF5397">
          <w:rPr>
            <w:noProof/>
            <w:webHidden/>
          </w:rPr>
          <w:tab/>
        </w:r>
        <w:r w:rsidR="00CF5397">
          <w:rPr>
            <w:noProof/>
            <w:webHidden/>
          </w:rPr>
          <w:fldChar w:fldCharType="begin"/>
        </w:r>
        <w:r w:rsidR="00CF5397">
          <w:rPr>
            <w:noProof/>
            <w:webHidden/>
          </w:rPr>
          <w:instrText xml:space="preserve"> PAGEREF _Toc72764235 \h </w:instrText>
        </w:r>
        <w:r w:rsidR="00CF5397">
          <w:rPr>
            <w:noProof/>
            <w:webHidden/>
          </w:rPr>
        </w:r>
        <w:r w:rsidR="00CF5397">
          <w:rPr>
            <w:noProof/>
            <w:webHidden/>
          </w:rPr>
          <w:fldChar w:fldCharType="separate"/>
        </w:r>
        <w:r w:rsidR="00CF5397">
          <w:rPr>
            <w:noProof/>
            <w:webHidden/>
          </w:rPr>
          <w:t>7</w:t>
        </w:r>
        <w:r w:rsidR="00CF5397">
          <w:rPr>
            <w:noProof/>
            <w:webHidden/>
          </w:rPr>
          <w:fldChar w:fldCharType="end"/>
        </w:r>
      </w:hyperlink>
    </w:p>
    <w:p w14:paraId="7FB559F9"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36" w:history="1">
        <w:r w:rsidR="00CF5397" w:rsidRPr="00506376">
          <w:rPr>
            <w:rStyle w:val="Hyperlink"/>
            <w:noProof/>
          </w:rPr>
          <w:t>2.8.1</w:t>
        </w:r>
        <w:r w:rsidR="00CF5397">
          <w:rPr>
            <w:rFonts w:asciiTheme="minorHAnsi" w:eastAsiaTheme="minorEastAsia" w:hAnsiTheme="minorHAnsi" w:cstheme="minorBidi"/>
            <w:noProof/>
            <w:sz w:val="22"/>
            <w:szCs w:val="22"/>
          </w:rPr>
          <w:tab/>
        </w:r>
        <w:r w:rsidR="00CF5397" w:rsidRPr="00506376">
          <w:rPr>
            <w:rStyle w:val="Hyperlink"/>
            <w:noProof/>
          </w:rPr>
          <w:t>PPP-IIR-REQ-406796/A-PPPServer_Rx</w:t>
        </w:r>
        <w:r w:rsidR="00CF5397">
          <w:rPr>
            <w:noProof/>
            <w:webHidden/>
          </w:rPr>
          <w:tab/>
        </w:r>
        <w:r w:rsidR="00CF5397">
          <w:rPr>
            <w:noProof/>
            <w:webHidden/>
          </w:rPr>
          <w:fldChar w:fldCharType="begin"/>
        </w:r>
        <w:r w:rsidR="00CF5397">
          <w:rPr>
            <w:noProof/>
            <w:webHidden/>
          </w:rPr>
          <w:instrText xml:space="preserve"> PAGEREF _Toc72764236 \h </w:instrText>
        </w:r>
        <w:r w:rsidR="00CF5397">
          <w:rPr>
            <w:noProof/>
            <w:webHidden/>
          </w:rPr>
        </w:r>
        <w:r w:rsidR="00CF5397">
          <w:rPr>
            <w:noProof/>
            <w:webHidden/>
          </w:rPr>
          <w:fldChar w:fldCharType="separate"/>
        </w:r>
        <w:r w:rsidR="00CF5397">
          <w:rPr>
            <w:noProof/>
            <w:webHidden/>
          </w:rPr>
          <w:t>7</w:t>
        </w:r>
        <w:r w:rsidR="00CF5397">
          <w:rPr>
            <w:noProof/>
            <w:webHidden/>
          </w:rPr>
          <w:fldChar w:fldCharType="end"/>
        </w:r>
      </w:hyperlink>
    </w:p>
    <w:p w14:paraId="6B498F7A"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37" w:history="1">
        <w:r w:rsidR="00CF5397" w:rsidRPr="00506376">
          <w:rPr>
            <w:rStyle w:val="Hyperlink"/>
            <w:noProof/>
          </w:rPr>
          <w:t>2.8.2</w:t>
        </w:r>
        <w:r w:rsidR="00CF5397">
          <w:rPr>
            <w:rFonts w:asciiTheme="minorHAnsi" w:eastAsiaTheme="minorEastAsia" w:hAnsiTheme="minorHAnsi" w:cstheme="minorBidi"/>
            <w:noProof/>
            <w:sz w:val="22"/>
            <w:szCs w:val="22"/>
          </w:rPr>
          <w:tab/>
        </w:r>
        <w:r w:rsidR="00CF5397" w:rsidRPr="00506376">
          <w:rPr>
            <w:rStyle w:val="Hyperlink"/>
            <w:noProof/>
          </w:rPr>
          <w:t>PPP-IIR-REQ-406798/A-PPPServer_Tx</w:t>
        </w:r>
        <w:r w:rsidR="00CF5397">
          <w:rPr>
            <w:noProof/>
            <w:webHidden/>
          </w:rPr>
          <w:tab/>
        </w:r>
        <w:r w:rsidR="00CF5397">
          <w:rPr>
            <w:noProof/>
            <w:webHidden/>
          </w:rPr>
          <w:fldChar w:fldCharType="begin"/>
        </w:r>
        <w:r w:rsidR="00CF5397">
          <w:rPr>
            <w:noProof/>
            <w:webHidden/>
          </w:rPr>
          <w:instrText xml:space="preserve"> PAGEREF _Toc72764237 \h </w:instrText>
        </w:r>
        <w:r w:rsidR="00CF5397">
          <w:rPr>
            <w:noProof/>
            <w:webHidden/>
          </w:rPr>
        </w:r>
        <w:r w:rsidR="00CF5397">
          <w:rPr>
            <w:noProof/>
            <w:webHidden/>
          </w:rPr>
          <w:fldChar w:fldCharType="separate"/>
        </w:r>
        <w:r w:rsidR="00CF5397">
          <w:rPr>
            <w:noProof/>
            <w:webHidden/>
          </w:rPr>
          <w:t>15</w:t>
        </w:r>
        <w:r w:rsidR="00CF5397">
          <w:rPr>
            <w:noProof/>
            <w:webHidden/>
          </w:rPr>
          <w:fldChar w:fldCharType="end"/>
        </w:r>
      </w:hyperlink>
    </w:p>
    <w:p w14:paraId="00123C6D" w14:textId="77777777" w:rsidR="00CF5397" w:rsidRDefault="00F659A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2764238" w:history="1">
        <w:r w:rsidR="00CF5397" w:rsidRPr="00506376">
          <w:rPr>
            <w:rStyle w:val="Hyperlink"/>
            <w:noProof/>
          </w:rPr>
          <w:t>3</w:t>
        </w:r>
        <w:r w:rsidR="00CF5397">
          <w:rPr>
            <w:rFonts w:asciiTheme="minorHAnsi" w:eastAsiaTheme="minorEastAsia" w:hAnsiTheme="minorHAnsi" w:cstheme="minorBidi"/>
            <w:b w:val="0"/>
            <w:smallCaps w:val="0"/>
            <w:noProof/>
            <w:sz w:val="22"/>
            <w:szCs w:val="22"/>
          </w:rPr>
          <w:tab/>
        </w:r>
        <w:r w:rsidR="00CF5397" w:rsidRPr="00506376">
          <w:rPr>
            <w:rStyle w:val="Hyperlink"/>
            <w:noProof/>
          </w:rPr>
          <w:t>General Requirements</w:t>
        </w:r>
        <w:r w:rsidR="00CF5397">
          <w:rPr>
            <w:noProof/>
            <w:webHidden/>
          </w:rPr>
          <w:tab/>
        </w:r>
        <w:r w:rsidR="00CF5397">
          <w:rPr>
            <w:noProof/>
            <w:webHidden/>
          </w:rPr>
          <w:fldChar w:fldCharType="begin"/>
        </w:r>
        <w:r w:rsidR="00CF5397">
          <w:rPr>
            <w:noProof/>
            <w:webHidden/>
          </w:rPr>
          <w:instrText xml:space="preserve"> PAGEREF _Toc72764238 \h </w:instrText>
        </w:r>
        <w:r w:rsidR="00CF5397">
          <w:rPr>
            <w:noProof/>
            <w:webHidden/>
          </w:rPr>
        </w:r>
        <w:r w:rsidR="00CF5397">
          <w:rPr>
            <w:noProof/>
            <w:webHidden/>
          </w:rPr>
          <w:fldChar w:fldCharType="separate"/>
        </w:r>
        <w:r w:rsidR="00CF5397">
          <w:rPr>
            <w:noProof/>
            <w:webHidden/>
          </w:rPr>
          <w:t>19</w:t>
        </w:r>
        <w:r w:rsidR="00CF5397">
          <w:rPr>
            <w:noProof/>
            <w:webHidden/>
          </w:rPr>
          <w:fldChar w:fldCharType="end"/>
        </w:r>
      </w:hyperlink>
    </w:p>
    <w:p w14:paraId="56A4D3E0"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39" w:history="1">
        <w:r w:rsidR="00CF5397" w:rsidRPr="00506376">
          <w:rPr>
            <w:rStyle w:val="Hyperlink"/>
            <w:noProof/>
          </w:rPr>
          <w:t>3.1</w:t>
        </w:r>
        <w:r w:rsidR="00CF5397">
          <w:rPr>
            <w:rFonts w:asciiTheme="minorHAnsi" w:eastAsiaTheme="minorEastAsia" w:hAnsiTheme="minorHAnsi" w:cstheme="minorBidi"/>
            <w:i w:val="0"/>
            <w:noProof/>
            <w:sz w:val="22"/>
            <w:szCs w:val="22"/>
          </w:rPr>
          <w:tab/>
        </w:r>
        <w:r w:rsidR="00CF5397" w:rsidRPr="00506376">
          <w:rPr>
            <w:rStyle w:val="Hyperlink"/>
            <w:noProof/>
          </w:rPr>
          <w:t>PPP-REQ-406669/A-Profile Attribute Specification Reference</w:t>
        </w:r>
        <w:r w:rsidR="00CF5397">
          <w:rPr>
            <w:noProof/>
            <w:webHidden/>
          </w:rPr>
          <w:tab/>
        </w:r>
        <w:r w:rsidR="00CF5397">
          <w:rPr>
            <w:noProof/>
            <w:webHidden/>
          </w:rPr>
          <w:fldChar w:fldCharType="begin"/>
        </w:r>
        <w:r w:rsidR="00CF5397">
          <w:rPr>
            <w:noProof/>
            <w:webHidden/>
          </w:rPr>
          <w:instrText xml:space="preserve"> PAGEREF _Toc72764239 \h </w:instrText>
        </w:r>
        <w:r w:rsidR="00CF5397">
          <w:rPr>
            <w:noProof/>
            <w:webHidden/>
          </w:rPr>
        </w:r>
        <w:r w:rsidR="00CF5397">
          <w:rPr>
            <w:noProof/>
            <w:webHidden/>
          </w:rPr>
          <w:fldChar w:fldCharType="separate"/>
        </w:r>
        <w:r w:rsidR="00CF5397">
          <w:rPr>
            <w:noProof/>
            <w:webHidden/>
          </w:rPr>
          <w:t>19</w:t>
        </w:r>
        <w:r w:rsidR="00CF5397">
          <w:rPr>
            <w:noProof/>
            <w:webHidden/>
          </w:rPr>
          <w:fldChar w:fldCharType="end"/>
        </w:r>
      </w:hyperlink>
    </w:p>
    <w:p w14:paraId="0C610DA6"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40" w:history="1">
        <w:r w:rsidR="00CF5397" w:rsidRPr="00506376">
          <w:rPr>
            <w:rStyle w:val="Hyperlink"/>
            <w:noProof/>
          </w:rPr>
          <w:t>3.2</w:t>
        </w:r>
        <w:r w:rsidR="00CF5397">
          <w:rPr>
            <w:rFonts w:asciiTheme="minorHAnsi" w:eastAsiaTheme="minorEastAsia" w:hAnsiTheme="minorHAnsi" w:cstheme="minorBidi"/>
            <w:i w:val="0"/>
            <w:noProof/>
            <w:sz w:val="22"/>
            <w:szCs w:val="22"/>
          </w:rPr>
          <w:tab/>
        </w:r>
        <w:r w:rsidR="00CF5397" w:rsidRPr="00506376">
          <w:rPr>
            <w:rStyle w:val="Hyperlink"/>
            <w:noProof/>
          </w:rPr>
          <w:t>PPP-REQ-406671/A-Powermode Conditions</w:t>
        </w:r>
        <w:r w:rsidR="00CF5397">
          <w:rPr>
            <w:noProof/>
            <w:webHidden/>
          </w:rPr>
          <w:tab/>
        </w:r>
        <w:r w:rsidR="00CF5397">
          <w:rPr>
            <w:noProof/>
            <w:webHidden/>
          </w:rPr>
          <w:fldChar w:fldCharType="begin"/>
        </w:r>
        <w:r w:rsidR="00CF5397">
          <w:rPr>
            <w:noProof/>
            <w:webHidden/>
          </w:rPr>
          <w:instrText xml:space="preserve"> PAGEREF _Toc72764240 \h </w:instrText>
        </w:r>
        <w:r w:rsidR="00CF5397">
          <w:rPr>
            <w:noProof/>
            <w:webHidden/>
          </w:rPr>
        </w:r>
        <w:r w:rsidR="00CF5397">
          <w:rPr>
            <w:noProof/>
            <w:webHidden/>
          </w:rPr>
          <w:fldChar w:fldCharType="separate"/>
        </w:r>
        <w:r w:rsidR="00CF5397">
          <w:rPr>
            <w:noProof/>
            <w:webHidden/>
          </w:rPr>
          <w:t>19</w:t>
        </w:r>
        <w:r w:rsidR="00CF5397">
          <w:rPr>
            <w:noProof/>
            <w:webHidden/>
          </w:rPr>
          <w:fldChar w:fldCharType="end"/>
        </w:r>
      </w:hyperlink>
    </w:p>
    <w:p w14:paraId="02554F2F"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41" w:history="1">
        <w:r w:rsidR="00CF5397" w:rsidRPr="00506376">
          <w:rPr>
            <w:rStyle w:val="Hyperlink"/>
            <w:noProof/>
          </w:rPr>
          <w:t>3.3</w:t>
        </w:r>
        <w:r w:rsidR="00CF5397">
          <w:rPr>
            <w:rFonts w:asciiTheme="minorHAnsi" w:eastAsiaTheme="minorEastAsia" w:hAnsiTheme="minorHAnsi" w:cstheme="minorBidi"/>
            <w:i w:val="0"/>
            <w:noProof/>
            <w:sz w:val="22"/>
            <w:szCs w:val="22"/>
          </w:rPr>
          <w:tab/>
        </w:r>
        <w:r w:rsidR="00CF5397" w:rsidRPr="00506376">
          <w:rPr>
            <w:rStyle w:val="Hyperlink"/>
            <w:noProof/>
          </w:rPr>
          <w:t>PPP-REQ-408148/A-PPPServer Feature Configuration</w:t>
        </w:r>
        <w:r w:rsidR="00CF5397">
          <w:rPr>
            <w:noProof/>
            <w:webHidden/>
          </w:rPr>
          <w:tab/>
        </w:r>
        <w:r w:rsidR="00CF5397">
          <w:rPr>
            <w:noProof/>
            <w:webHidden/>
          </w:rPr>
          <w:fldChar w:fldCharType="begin"/>
        </w:r>
        <w:r w:rsidR="00CF5397">
          <w:rPr>
            <w:noProof/>
            <w:webHidden/>
          </w:rPr>
          <w:instrText xml:space="preserve"> PAGEREF _Toc72764241 \h </w:instrText>
        </w:r>
        <w:r w:rsidR="00CF5397">
          <w:rPr>
            <w:noProof/>
            <w:webHidden/>
          </w:rPr>
        </w:r>
        <w:r w:rsidR="00CF5397">
          <w:rPr>
            <w:noProof/>
            <w:webHidden/>
          </w:rPr>
          <w:fldChar w:fldCharType="separate"/>
        </w:r>
        <w:r w:rsidR="00CF5397">
          <w:rPr>
            <w:noProof/>
            <w:webHidden/>
          </w:rPr>
          <w:t>19</w:t>
        </w:r>
        <w:r w:rsidR="00CF5397">
          <w:rPr>
            <w:noProof/>
            <w:webHidden/>
          </w:rPr>
          <w:fldChar w:fldCharType="end"/>
        </w:r>
      </w:hyperlink>
    </w:p>
    <w:p w14:paraId="1DCB6231"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42" w:history="1">
        <w:r w:rsidR="00CF5397" w:rsidRPr="00506376">
          <w:rPr>
            <w:rStyle w:val="Hyperlink"/>
            <w:noProof/>
          </w:rPr>
          <w:t>3.4</w:t>
        </w:r>
        <w:r w:rsidR="00CF5397">
          <w:rPr>
            <w:rFonts w:asciiTheme="minorHAnsi" w:eastAsiaTheme="minorEastAsia" w:hAnsiTheme="minorHAnsi" w:cstheme="minorBidi"/>
            <w:i w:val="0"/>
            <w:noProof/>
            <w:sz w:val="22"/>
            <w:szCs w:val="22"/>
          </w:rPr>
          <w:tab/>
        </w:r>
        <w:r w:rsidR="00CF5397" w:rsidRPr="00506376">
          <w:rPr>
            <w:rStyle w:val="Hyperlink"/>
            <w:noProof/>
          </w:rPr>
          <w:t>PPP-REQ-408149/A-PPPInterfaceClient Feature Configuration</w:t>
        </w:r>
        <w:r w:rsidR="00CF5397">
          <w:rPr>
            <w:noProof/>
            <w:webHidden/>
          </w:rPr>
          <w:tab/>
        </w:r>
        <w:r w:rsidR="00CF5397">
          <w:rPr>
            <w:noProof/>
            <w:webHidden/>
          </w:rPr>
          <w:fldChar w:fldCharType="begin"/>
        </w:r>
        <w:r w:rsidR="00CF5397">
          <w:rPr>
            <w:noProof/>
            <w:webHidden/>
          </w:rPr>
          <w:instrText xml:space="preserve"> PAGEREF _Toc72764242 \h </w:instrText>
        </w:r>
        <w:r w:rsidR="00CF5397">
          <w:rPr>
            <w:noProof/>
            <w:webHidden/>
          </w:rPr>
        </w:r>
        <w:r w:rsidR="00CF5397">
          <w:rPr>
            <w:noProof/>
            <w:webHidden/>
          </w:rPr>
          <w:fldChar w:fldCharType="separate"/>
        </w:r>
        <w:r w:rsidR="00CF5397">
          <w:rPr>
            <w:noProof/>
            <w:webHidden/>
          </w:rPr>
          <w:t>19</w:t>
        </w:r>
        <w:r w:rsidR="00CF5397">
          <w:rPr>
            <w:noProof/>
            <w:webHidden/>
          </w:rPr>
          <w:fldChar w:fldCharType="end"/>
        </w:r>
      </w:hyperlink>
    </w:p>
    <w:p w14:paraId="1E82BA69" w14:textId="77777777" w:rsidR="00CF5397" w:rsidRDefault="00F659A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2764243" w:history="1">
        <w:r w:rsidR="00CF5397" w:rsidRPr="00506376">
          <w:rPr>
            <w:rStyle w:val="Hyperlink"/>
            <w:noProof/>
          </w:rPr>
          <w:t>4</w:t>
        </w:r>
        <w:r w:rsidR="00CF5397">
          <w:rPr>
            <w:rFonts w:asciiTheme="minorHAnsi" w:eastAsiaTheme="minorEastAsia" w:hAnsiTheme="minorHAnsi" w:cstheme="minorBidi"/>
            <w:b w:val="0"/>
            <w:smallCaps w:val="0"/>
            <w:noProof/>
            <w:sz w:val="22"/>
            <w:szCs w:val="22"/>
          </w:rPr>
          <w:tab/>
        </w:r>
        <w:r w:rsidR="00CF5397" w:rsidRPr="00506376">
          <w:rPr>
            <w:rStyle w:val="Hyperlink"/>
            <w:noProof/>
          </w:rPr>
          <w:t>Functional Definition</w:t>
        </w:r>
        <w:r w:rsidR="00CF5397">
          <w:rPr>
            <w:noProof/>
            <w:webHidden/>
          </w:rPr>
          <w:tab/>
        </w:r>
        <w:r w:rsidR="00CF5397">
          <w:rPr>
            <w:noProof/>
            <w:webHidden/>
          </w:rPr>
          <w:fldChar w:fldCharType="begin"/>
        </w:r>
        <w:r w:rsidR="00CF5397">
          <w:rPr>
            <w:noProof/>
            <w:webHidden/>
          </w:rPr>
          <w:instrText xml:space="preserve"> PAGEREF _Toc72764243 \h </w:instrText>
        </w:r>
        <w:r w:rsidR="00CF5397">
          <w:rPr>
            <w:noProof/>
            <w:webHidden/>
          </w:rPr>
        </w:r>
        <w:r w:rsidR="00CF5397">
          <w:rPr>
            <w:noProof/>
            <w:webHidden/>
          </w:rPr>
          <w:fldChar w:fldCharType="separate"/>
        </w:r>
        <w:r w:rsidR="00CF5397">
          <w:rPr>
            <w:noProof/>
            <w:webHidden/>
          </w:rPr>
          <w:t>20</w:t>
        </w:r>
        <w:r w:rsidR="00CF5397">
          <w:rPr>
            <w:noProof/>
            <w:webHidden/>
          </w:rPr>
          <w:fldChar w:fldCharType="end"/>
        </w:r>
      </w:hyperlink>
    </w:p>
    <w:p w14:paraId="18361900"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44" w:history="1">
        <w:r w:rsidR="00CF5397" w:rsidRPr="00506376">
          <w:rPr>
            <w:rStyle w:val="Hyperlink"/>
            <w:noProof/>
          </w:rPr>
          <w:t>4.1</w:t>
        </w:r>
        <w:r w:rsidR="00CF5397">
          <w:rPr>
            <w:rFonts w:asciiTheme="minorHAnsi" w:eastAsiaTheme="minorEastAsia" w:hAnsiTheme="minorHAnsi" w:cstheme="minorBidi"/>
            <w:i w:val="0"/>
            <w:noProof/>
            <w:sz w:val="22"/>
            <w:szCs w:val="22"/>
          </w:rPr>
          <w:tab/>
        </w:r>
        <w:r w:rsidR="00CF5397" w:rsidRPr="00506376">
          <w:rPr>
            <w:rStyle w:val="Hyperlink"/>
            <w:noProof/>
          </w:rPr>
          <w:t>PPP-FUN-REQ-406668/A-Profile Management</w:t>
        </w:r>
        <w:r w:rsidR="00CF5397">
          <w:rPr>
            <w:noProof/>
            <w:webHidden/>
          </w:rPr>
          <w:tab/>
        </w:r>
        <w:r w:rsidR="00CF5397">
          <w:rPr>
            <w:noProof/>
            <w:webHidden/>
          </w:rPr>
          <w:fldChar w:fldCharType="begin"/>
        </w:r>
        <w:r w:rsidR="00CF5397">
          <w:rPr>
            <w:noProof/>
            <w:webHidden/>
          </w:rPr>
          <w:instrText xml:space="preserve"> PAGEREF _Toc72764244 \h </w:instrText>
        </w:r>
        <w:r w:rsidR="00CF5397">
          <w:rPr>
            <w:noProof/>
            <w:webHidden/>
          </w:rPr>
        </w:r>
        <w:r w:rsidR="00CF5397">
          <w:rPr>
            <w:noProof/>
            <w:webHidden/>
          </w:rPr>
          <w:fldChar w:fldCharType="separate"/>
        </w:r>
        <w:r w:rsidR="00CF5397">
          <w:rPr>
            <w:noProof/>
            <w:webHidden/>
          </w:rPr>
          <w:t>20</w:t>
        </w:r>
        <w:r w:rsidR="00CF5397">
          <w:rPr>
            <w:noProof/>
            <w:webHidden/>
          </w:rPr>
          <w:fldChar w:fldCharType="end"/>
        </w:r>
      </w:hyperlink>
    </w:p>
    <w:p w14:paraId="6E69DA15"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45" w:history="1">
        <w:r w:rsidR="00CF5397" w:rsidRPr="00506376">
          <w:rPr>
            <w:rStyle w:val="Hyperlink"/>
            <w:noProof/>
          </w:rPr>
          <w:t>4.1.1</w:t>
        </w:r>
        <w:r w:rsidR="00CF5397">
          <w:rPr>
            <w:rFonts w:asciiTheme="minorHAnsi" w:eastAsiaTheme="minorEastAsia" w:hAnsiTheme="minorHAnsi" w:cstheme="minorBidi"/>
            <w:noProof/>
            <w:sz w:val="22"/>
            <w:szCs w:val="22"/>
          </w:rPr>
          <w:tab/>
        </w:r>
        <w:r w:rsidR="00CF5397" w:rsidRPr="00506376">
          <w:rPr>
            <w:rStyle w:val="Hyperlink"/>
            <w:noProof/>
          </w:rPr>
          <w:t>Use Cases</w:t>
        </w:r>
        <w:r w:rsidR="00CF5397">
          <w:rPr>
            <w:noProof/>
            <w:webHidden/>
          </w:rPr>
          <w:tab/>
        </w:r>
        <w:r w:rsidR="00CF5397">
          <w:rPr>
            <w:noProof/>
            <w:webHidden/>
          </w:rPr>
          <w:fldChar w:fldCharType="begin"/>
        </w:r>
        <w:r w:rsidR="00CF5397">
          <w:rPr>
            <w:noProof/>
            <w:webHidden/>
          </w:rPr>
          <w:instrText xml:space="preserve"> PAGEREF _Toc72764245 \h </w:instrText>
        </w:r>
        <w:r w:rsidR="00CF5397">
          <w:rPr>
            <w:noProof/>
            <w:webHidden/>
          </w:rPr>
        </w:r>
        <w:r w:rsidR="00CF5397">
          <w:rPr>
            <w:noProof/>
            <w:webHidden/>
          </w:rPr>
          <w:fldChar w:fldCharType="separate"/>
        </w:r>
        <w:r w:rsidR="00CF5397">
          <w:rPr>
            <w:noProof/>
            <w:webHidden/>
          </w:rPr>
          <w:t>20</w:t>
        </w:r>
        <w:r w:rsidR="00CF5397">
          <w:rPr>
            <w:noProof/>
            <w:webHidden/>
          </w:rPr>
          <w:fldChar w:fldCharType="end"/>
        </w:r>
      </w:hyperlink>
    </w:p>
    <w:p w14:paraId="6DE04399"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46" w:history="1">
        <w:r w:rsidR="00CF5397" w:rsidRPr="00506376">
          <w:rPr>
            <w:rStyle w:val="Hyperlink"/>
            <w:noProof/>
          </w:rPr>
          <w:t>4.1.2</w:t>
        </w:r>
        <w:r w:rsidR="00CF5397">
          <w:rPr>
            <w:rFonts w:asciiTheme="minorHAnsi" w:eastAsiaTheme="minorEastAsia" w:hAnsiTheme="minorHAnsi" w:cstheme="minorBidi"/>
            <w:noProof/>
            <w:sz w:val="22"/>
            <w:szCs w:val="22"/>
          </w:rPr>
          <w:tab/>
        </w:r>
        <w:r w:rsidR="00CF5397" w:rsidRPr="00506376">
          <w:rPr>
            <w:rStyle w:val="Hyperlink"/>
            <w:noProof/>
          </w:rPr>
          <w:t>Requirements</w:t>
        </w:r>
        <w:r w:rsidR="00CF5397">
          <w:rPr>
            <w:noProof/>
            <w:webHidden/>
          </w:rPr>
          <w:tab/>
        </w:r>
        <w:r w:rsidR="00CF5397">
          <w:rPr>
            <w:noProof/>
            <w:webHidden/>
          </w:rPr>
          <w:fldChar w:fldCharType="begin"/>
        </w:r>
        <w:r w:rsidR="00CF5397">
          <w:rPr>
            <w:noProof/>
            <w:webHidden/>
          </w:rPr>
          <w:instrText xml:space="preserve"> PAGEREF _Toc72764246 \h </w:instrText>
        </w:r>
        <w:r w:rsidR="00CF5397">
          <w:rPr>
            <w:noProof/>
            <w:webHidden/>
          </w:rPr>
        </w:r>
        <w:r w:rsidR="00CF5397">
          <w:rPr>
            <w:noProof/>
            <w:webHidden/>
          </w:rPr>
          <w:fldChar w:fldCharType="separate"/>
        </w:r>
        <w:r w:rsidR="00CF5397">
          <w:rPr>
            <w:noProof/>
            <w:webHidden/>
          </w:rPr>
          <w:t>21</w:t>
        </w:r>
        <w:r w:rsidR="00CF5397">
          <w:rPr>
            <w:noProof/>
            <w:webHidden/>
          </w:rPr>
          <w:fldChar w:fldCharType="end"/>
        </w:r>
      </w:hyperlink>
    </w:p>
    <w:p w14:paraId="4F8E3B0B"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47" w:history="1">
        <w:r w:rsidR="00CF5397" w:rsidRPr="00506376">
          <w:rPr>
            <w:rStyle w:val="Hyperlink"/>
            <w:noProof/>
          </w:rPr>
          <w:t>4.1.3</w:t>
        </w:r>
        <w:r w:rsidR="00CF5397">
          <w:rPr>
            <w:rFonts w:asciiTheme="minorHAnsi" w:eastAsiaTheme="minorEastAsia" w:hAnsiTheme="minorHAnsi" w:cstheme="minorBidi"/>
            <w:noProof/>
            <w:sz w:val="22"/>
            <w:szCs w:val="22"/>
          </w:rPr>
          <w:tab/>
        </w:r>
        <w:r w:rsidR="00CF5397" w:rsidRPr="00506376">
          <w:rPr>
            <w:rStyle w:val="Hyperlink"/>
            <w:noProof/>
          </w:rPr>
          <w:t>White Box View</w:t>
        </w:r>
        <w:r w:rsidR="00CF5397">
          <w:rPr>
            <w:noProof/>
            <w:webHidden/>
          </w:rPr>
          <w:tab/>
        </w:r>
        <w:r w:rsidR="00CF5397">
          <w:rPr>
            <w:noProof/>
            <w:webHidden/>
          </w:rPr>
          <w:fldChar w:fldCharType="begin"/>
        </w:r>
        <w:r w:rsidR="00CF5397">
          <w:rPr>
            <w:noProof/>
            <w:webHidden/>
          </w:rPr>
          <w:instrText xml:space="preserve"> PAGEREF _Toc72764247 \h </w:instrText>
        </w:r>
        <w:r w:rsidR="00CF5397">
          <w:rPr>
            <w:noProof/>
            <w:webHidden/>
          </w:rPr>
        </w:r>
        <w:r w:rsidR="00CF5397">
          <w:rPr>
            <w:noProof/>
            <w:webHidden/>
          </w:rPr>
          <w:fldChar w:fldCharType="separate"/>
        </w:r>
        <w:r w:rsidR="00CF5397">
          <w:rPr>
            <w:noProof/>
            <w:webHidden/>
          </w:rPr>
          <w:t>24</w:t>
        </w:r>
        <w:r w:rsidR="00CF5397">
          <w:rPr>
            <w:noProof/>
            <w:webHidden/>
          </w:rPr>
          <w:fldChar w:fldCharType="end"/>
        </w:r>
      </w:hyperlink>
    </w:p>
    <w:p w14:paraId="1E7BF595"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48" w:history="1">
        <w:r w:rsidR="00CF5397" w:rsidRPr="00506376">
          <w:rPr>
            <w:rStyle w:val="Hyperlink"/>
            <w:noProof/>
          </w:rPr>
          <w:t>4.2</w:t>
        </w:r>
        <w:r w:rsidR="00CF5397">
          <w:rPr>
            <w:rFonts w:asciiTheme="minorHAnsi" w:eastAsiaTheme="minorEastAsia" w:hAnsiTheme="minorHAnsi" w:cstheme="minorBidi"/>
            <w:i w:val="0"/>
            <w:noProof/>
            <w:sz w:val="22"/>
            <w:szCs w:val="22"/>
          </w:rPr>
          <w:tab/>
        </w:r>
        <w:r w:rsidR="00CF5397" w:rsidRPr="00506376">
          <w:rPr>
            <w:rStyle w:val="Hyperlink"/>
            <w:noProof/>
          </w:rPr>
          <w:t>PPP-FUN-REQ-406665/A-Positive ID</w:t>
        </w:r>
        <w:r w:rsidR="00CF5397">
          <w:rPr>
            <w:noProof/>
            <w:webHidden/>
          </w:rPr>
          <w:tab/>
        </w:r>
        <w:r w:rsidR="00CF5397">
          <w:rPr>
            <w:noProof/>
            <w:webHidden/>
          </w:rPr>
          <w:fldChar w:fldCharType="begin"/>
        </w:r>
        <w:r w:rsidR="00CF5397">
          <w:rPr>
            <w:noProof/>
            <w:webHidden/>
          </w:rPr>
          <w:instrText xml:space="preserve"> PAGEREF _Toc72764248 \h </w:instrText>
        </w:r>
        <w:r w:rsidR="00CF5397">
          <w:rPr>
            <w:noProof/>
            <w:webHidden/>
          </w:rPr>
        </w:r>
        <w:r w:rsidR="00CF5397">
          <w:rPr>
            <w:noProof/>
            <w:webHidden/>
          </w:rPr>
          <w:fldChar w:fldCharType="separate"/>
        </w:r>
        <w:r w:rsidR="00CF5397">
          <w:rPr>
            <w:noProof/>
            <w:webHidden/>
          </w:rPr>
          <w:t>25</w:t>
        </w:r>
        <w:r w:rsidR="00CF5397">
          <w:rPr>
            <w:noProof/>
            <w:webHidden/>
          </w:rPr>
          <w:fldChar w:fldCharType="end"/>
        </w:r>
      </w:hyperlink>
    </w:p>
    <w:p w14:paraId="14890DC7"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49" w:history="1">
        <w:r w:rsidR="00CF5397" w:rsidRPr="00506376">
          <w:rPr>
            <w:rStyle w:val="Hyperlink"/>
            <w:noProof/>
          </w:rPr>
          <w:t>4.2.1</w:t>
        </w:r>
        <w:r w:rsidR="00CF5397">
          <w:rPr>
            <w:rFonts w:asciiTheme="minorHAnsi" w:eastAsiaTheme="minorEastAsia" w:hAnsiTheme="minorHAnsi" w:cstheme="minorBidi"/>
            <w:noProof/>
            <w:sz w:val="22"/>
            <w:szCs w:val="22"/>
          </w:rPr>
          <w:tab/>
        </w:r>
        <w:r w:rsidR="00CF5397" w:rsidRPr="00506376">
          <w:rPr>
            <w:rStyle w:val="Hyperlink"/>
            <w:noProof/>
          </w:rPr>
          <w:t>Use Cases</w:t>
        </w:r>
        <w:r w:rsidR="00CF5397">
          <w:rPr>
            <w:noProof/>
            <w:webHidden/>
          </w:rPr>
          <w:tab/>
        </w:r>
        <w:r w:rsidR="00CF5397">
          <w:rPr>
            <w:noProof/>
            <w:webHidden/>
          </w:rPr>
          <w:fldChar w:fldCharType="begin"/>
        </w:r>
        <w:r w:rsidR="00CF5397">
          <w:rPr>
            <w:noProof/>
            <w:webHidden/>
          </w:rPr>
          <w:instrText xml:space="preserve"> PAGEREF _Toc72764249 \h </w:instrText>
        </w:r>
        <w:r w:rsidR="00CF5397">
          <w:rPr>
            <w:noProof/>
            <w:webHidden/>
          </w:rPr>
        </w:r>
        <w:r w:rsidR="00CF5397">
          <w:rPr>
            <w:noProof/>
            <w:webHidden/>
          </w:rPr>
          <w:fldChar w:fldCharType="separate"/>
        </w:r>
        <w:r w:rsidR="00CF5397">
          <w:rPr>
            <w:noProof/>
            <w:webHidden/>
          </w:rPr>
          <w:t>25</w:t>
        </w:r>
        <w:r w:rsidR="00CF5397">
          <w:rPr>
            <w:noProof/>
            <w:webHidden/>
          </w:rPr>
          <w:fldChar w:fldCharType="end"/>
        </w:r>
      </w:hyperlink>
    </w:p>
    <w:p w14:paraId="68E24B0E"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50" w:history="1">
        <w:r w:rsidR="00CF5397" w:rsidRPr="00506376">
          <w:rPr>
            <w:rStyle w:val="Hyperlink"/>
            <w:noProof/>
          </w:rPr>
          <w:t>4.2.2</w:t>
        </w:r>
        <w:r w:rsidR="00CF5397">
          <w:rPr>
            <w:rFonts w:asciiTheme="minorHAnsi" w:eastAsiaTheme="minorEastAsia" w:hAnsiTheme="minorHAnsi" w:cstheme="minorBidi"/>
            <w:noProof/>
            <w:sz w:val="22"/>
            <w:szCs w:val="22"/>
          </w:rPr>
          <w:tab/>
        </w:r>
        <w:r w:rsidR="00CF5397" w:rsidRPr="00506376">
          <w:rPr>
            <w:rStyle w:val="Hyperlink"/>
            <w:noProof/>
          </w:rPr>
          <w:t>Requirements</w:t>
        </w:r>
        <w:r w:rsidR="00CF5397">
          <w:rPr>
            <w:noProof/>
            <w:webHidden/>
          </w:rPr>
          <w:tab/>
        </w:r>
        <w:r w:rsidR="00CF5397">
          <w:rPr>
            <w:noProof/>
            <w:webHidden/>
          </w:rPr>
          <w:fldChar w:fldCharType="begin"/>
        </w:r>
        <w:r w:rsidR="00CF5397">
          <w:rPr>
            <w:noProof/>
            <w:webHidden/>
          </w:rPr>
          <w:instrText xml:space="preserve"> PAGEREF _Toc72764250 \h </w:instrText>
        </w:r>
        <w:r w:rsidR="00CF5397">
          <w:rPr>
            <w:noProof/>
            <w:webHidden/>
          </w:rPr>
        </w:r>
        <w:r w:rsidR="00CF5397">
          <w:rPr>
            <w:noProof/>
            <w:webHidden/>
          </w:rPr>
          <w:fldChar w:fldCharType="separate"/>
        </w:r>
        <w:r w:rsidR="00CF5397">
          <w:rPr>
            <w:noProof/>
            <w:webHidden/>
          </w:rPr>
          <w:t>26</w:t>
        </w:r>
        <w:r w:rsidR="00CF5397">
          <w:rPr>
            <w:noProof/>
            <w:webHidden/>
          </w:rPr>
          <w:fldChar w:fldCharType="end"/>
        </w:r>
      </w:hyperlink>
    </w:p>
    <w:p w14:paraId="4C664807"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51" w:history="1">
        <w:r w:rsidR="00CF5397" w:rsidRPr="00506376">
          <w:rPr>
            <w:rStyle w:val="Hyperlink"/>
            <w:noProof/>
          </w:rPr>
          <w:t>4.2.3</w:t>
        </w:r>
        <w:r w:rsidR="00CF5397">
          <w:rPr>
            <w:rFonts w:asciiTheme="minorHAnsi" w:eastAsiaTheme="minorEastAsia" w:hAnsiTheme="minorHAnsi" w:cstheme="minorBidi"/>
            <w:noProof/>
            <w:sz w:val="22"/>
            <w:szCs w:val="22"/>
          </w:rPr>
          <w:tab/>
        </w:r>
        <w:r w:rsidR="00CF5397" w:rsidRPr="00506376">
          <w:rPr>
            <w:rStyle w:val="Hyperlink"/>
            <w:noProof/>
          </w:rPr>
          <w:t>White Box View</w:t>
        </w:r>
        <w:r w:rsidR="00CF5397">
          <w:rPr>
            <w:noProof/>
            <w:webHidden/>
          </w:rPr>
          <w:tab/>
        </w:r>
        <w:r w:rsidR="00CF5397">
          <w:rPr>
            <w:noProof/>
            <w:webHidden/>
          </w:rPr>
          <w:fldChar w:fldCharType="begin"/>
        </w:r>
        <w:r w:rsidR="00CF5397">
          <w:rPr>
            <w:noProof/>
            <w:webHidden/>
          </w:rPr>
          <w:instrText xml:space="preserve"> PAGEREF _Toc72764251 \h </w:instrText>
        </w:r>
        <w:r w:rsidR="00CF5397">
          <w:rPr>
            <w:noProof/>
            <w:webHidden/>
          </w:rPr>
        </w:r>
        <w:r w:rsidR="00CF5397">
          <w:rPr>
            <w:noProof/>
            <w:webHidden/>
          </w:rPr>
          <w:fldChar w:fldCharType="separate"/>
        </w:r>
        <w:r w:rsidR="00CF5397">
          <w:rPr>
            <w:noProof/>
            <w:webHidden/>
          </w:rPr>
          <w:t>27</w:t>
        </w:r>
        <w:r w:rsidR="00CF5397">
          <w:rPr>
            <w:noProof/>
            <w:webHidden/>
          </w:rPr>
          <w:fldChar w:fldCharType="end"/>
        </w:r>
      </w:hyperlink>
    </w:p>
    <w:p w14:paraId="0AE61C9F"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52" w:history="1">
        <w:r w:rsidR="00CF5397" w:rsidRPr="00506376">
          <w:rPr>
            <w:rStyle w:val="Hyperlink"/>
            <w:noProof/>
          </w:rPr>
          <w:t>4.3</w:t>
        </w:r>
        <w:r w:rsidR="00CF5397">
          <w:rPr>
            <w:rFonts w:asciiTheme="minorHAnsi" w:eastAsiaTheme="minorEastAsia" w:hAnsiTheme="minorHAnsi" w:cstheme="minorBidi"/>
            <w:i w:val="0"/>
            <w:noProof/>
            <w:sz w:val="22"/>
            <w:szCs w:val="22"/>
          </w:rPr>
          <w:tab/>
        </w:r>
        <w:r w:rsidR="00CF5397" w:rsidRPr="00506376">
          <w:rPr>
            <w:rStyle w:val="Hyperlink"/>
            <w:noProof/>
          </w:rPr>
          <w:t>PPP-FUN-REQ-406666/A-Setting Synchronization</w:t>
        </w:r>
        <w:r w:rsidR="00CF5397">
          <w:rPr>
            <w:noProof/>
            <w:webHidden/>
          </w:rPr>
          <w:tab/>
        </w:r>
        <w:r w:rsidR="00CF5397">
          <w:rPr>
            <w:noProof/>
            <w:webHidden/>
          </w:rPr>
          <w:fldChar w:fldCharType="begin"/>
        </w:r>
        <w:r w:rsidR="00CF5397">
          <w:rPr>
            <w:noProof/>
            <w:webHidden/>
          </w:rPr>
          <w:instrText xml:space="preserve"> PAGEREF _Toc72764252 \h </w:instrText>
        </w:r>
        <w:r w:rsidR="00CF5397">
          <w:rPr>
            <w:noProof/>
            <w:webHidden/>
          </w:rPr>
        </w:r>
        <w:r w:rsidR="00CF5397">
          <w:rPr>
            <w:noProof/>
            <w:webHidden/>
          </w:rPr>
          <w:fldChar w:fldCharType="separate"/>
        </w:r>
        <w:r w:rsidR="00CF5397">
          <w:rPr>
            <w:noProof/>
            <w:webHidden/>
          </w:rPr>
          <w:t>28</w:t>
        </w:r>
        <w:r w:rsidR="00CF5397">
          <w:rPr>
            <w:noProof/>
            <w:webHidden/>
          </w:rPr>
          <w:fldChar w:fldCharType="end"/>
        </w:r>
      </w:hyperlink>
    </w:p>
    <w:p w14:paraId="38E4BEB4"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53" w:history="1">
        <w:r w:rsidR="00CF5397" w:rsidRPr="00506376">
          <w:rPr>
            <w:rStyle w:val="Hyperlink"/>
            <w:noProof/>
          </w:rPr>
          <w:t>4.3.1</w:t>
        </w:r>
        <w:r w:rsidR="00CF5397">
          <w:rPr>
            <w:rFonts w:asciiTheme="minorHAnsi" w:eastAsiaTheme="minorEastAsia" w:hAnsiTheme="minorHAnsi" w:cstheme="minorBidi"/>
            <w:noProof/>
            <w:sz w:val="22"/>
            <w:szCs w:val="22"/>
          </w:rPr>
          <w:tab/>
        </w:r>
        <w:r w:rsidR="00CF5397" w:rsidRPr="00506376">
          <w:rPr>
            <w:rStyle w:val="Hyperlink"/>
            <w:noProof/>
          </w:rPr>
          <w:t>Use Cases</w:t>
        </w:r>
        <w:r w:rsidR="00CF5397">
          <w:rPr>
            <w:noProof/>
            <w:webHidden/>
          </w:rPr>
          <w:tab/>
        </w:r>
        <w:r w:rsidR="00CF5397">
          <w:rPr>
            <w:noProof/>
            <w:webHidden/>
          </w:rPr>
          <w:fldChar w:fldCharType="begin"/>
        </w:r>
        <w:r w:rsidR="00CF5397">
          <w:rPr>
            <w:noProof/>
            <w:webHidden/>
          </w:rPr>
          <w:instrText xml:space="preserve"> PAGEREF _Toc72764253 \h </w:instrText>
        </w:r>
        <w:r w:rsidR="00CF5397">
          <w:rPr>
            <w:noProof/>
            <w:webHidden/>
          </w:rPr>
        </w:r>
        <w:r w:rsidR="00CF5397">
          <w:rPr>
            <w:noProof/>
            <w:webHidden/>
          </w:rPr>
          <w:fldChar w:fldCharType="separate"/>
        </w:r>
        <w:r w:rsidR="00CF5397">
          <w:rPr>
            <w:noProof/>
            <w:webHidden/>
          </w:rPr>
          <w:t>28</w:t>
        </w:r>
        <w:r w:rsidR="00CF5397">
          <w:rPr>
            <w:noProof/>
            <w:webHidden/>
          </w:rPr>
          <w:fldChar w:fldCharType="end"/>
        </w:r>
      </w:hyperlink>
    </w:p>
    <w:p w14:paraId="3A74C90C"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54" w:history="1">
        <w:r w:rsidR="00CF5397" w:rsidRPr="00506376">
          <w:rPr>
            <w:rStyle w:val="Hyperlink"/>
            <w:noProof/>
          </w:rPr>
          <w:t>4.3.2</w:t>
        </w:r>
        <w:r w:rsidR="00CF5397">
          <w:rPr>
            <w:rFonts w:asciiTheme="minorHAnsi" w:eastAsiaTheme="minorEastAsia" w:hAnsiTheme="minorHAnsi" w:cstheme="minorBidi"/>
            <w:noProof/>
            <w:sz w:val="22"/>
            <w:szCs w:val="22"/>
          </w:rPr>
          <w:tab/>
        </w:r>
        <w:r w:rsidR="00CF5397" w:rsidRPr="00506376">
          <w:rPr>
            <w:rStyle w:val="Hyperlink"/>
            <w:noProof/>
          </w:rPr>
          <w:t>Requirements</w:t>
        </w:r>
        <w:r w:rsidR="00CF5397">
          <w:rPr>
            <w:noProof/>
            <w:webHidden/>
          </w:rPr>
          <w:tab/>
        </w:r>
        <w:r w:rsidR="00CF5397">
          <w:rPr>
            <w:noProof/>
            <w:webHidden/>
          </w:rPr>
          <w:fldChar w:fldCharType="begin"/>
        </w:r>
        <w:r w:rsidR="00CF5397">
          <w:rPr>
            <w:noProof/>
            <w:webHidden/>
          </w:rPr>
          <w:instrText xml:space="preserve"> PAGEREF _Toc72764254 \h </w:instrText>
        </w:r>
        <w:r w:rsidR="00CF5397">
          <w:rPr>
            <w:noProof/>
            <w:webHidden/>
          </w:rPr>
        </w:r>
        <w:r w:rsidR="00CF5397">
          <w:rPr>
            <w:noProof/>
            <w:webHidden/>
          </w:rPr>
          <w:fldChar w:fldCharType="separate"/>
        </w:r>
        <w:r w:rsidR="00CF5397">
          <w:rPr>
            <w:noProof/>
            <w:webHidden/>
          </w:rPr>
          <w:t>29</w:t>
        </w:r>
        <w:r w:rsidR="00CF5397">
          <w:rPr>
            <w:noProof/>
            <w:webHidden/>
          </w:rPr>
          <w:fldChar w:fldCharType="end"/>
        </w:r>
      </w:hyperlink>
    </w:p>
    <w:p w14:paraId="2D519A0B"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55" w:history="1">
        <w:r w:rsidR="00CF5397" w:rsidRPr="00506376">
          <w:rPr>
            <w:rStyle w:val="Hyperlink"/>
            <w:noProof/>
          </w:rPr>
          <w:t>4.3.3</w:t>
        </w:r>
        <w:r w:rsidR="00CF5397">
          <w:rPr>
            <w:rFonts w:asciiTheme="minorHAnsi" w:eastAsiaTheme="minorEastAsia" w:hAnsiTheme="minorHAnsi" w:cstheme="minorBidi"/>
            <w:noProof/>
            <w:sz w:val="22"/>
            <w:szCs w:val="22"/>
          </w:rPr>
          <w:tab/>
        </w:r>
        <w:r w:rsidR="00CF5397" w:rsidRPr="00506376">
          <w:rPr>
            <w:rStyle w:val="Hyperlink"/>
            <w:noProof/>
          </w:rPr>
          <w:t>White Box View</w:t>
        </w:r>
        <w:r w:rsidR="00CF5397">
          <w:rPr>
            <w:noProof/>
            <w:webHidden/>
          </w:rPr>
          <w:tab/>
        </w:r>
        <w:r w:rsidR="00CF5397">
          <w:rPr>
            <w:noProof/>
            <w:webHidden/>
          </w:rPr>
          <w:fldChar w:fldCharType="begin"/>
        </w:r>
        <w:r w:rsidR="00CF5397">
          <w:rPr>
            <w:noProof/>
            <w:webHidden/>
          </w:rPr>
          <w:instrText xml:space="preserve"> PAGEREF _Toc72764255 \h </w:instrText>
        </w:r>
        <w:r w:rsidR="00CF5397">
          <w:rPr>
            <w:noProof/>
            <w:webHidden/>
          </w:rPr>
        </w:r>
        <w:r w:rsidR="00CF5397">
          <w:rPr>
            <w:noProof/>
            <w:webHidden/>
          </w:rPr>
          <w:fldChar w:fldCharType="separate"/>
        </w:r>
        <w:r w:rsidR="00CF5397">
          <w:rPr>
            <w:noProof/>
            <w:webHidden/>
          </w:rPr>
          <w:t>30</w:t>
        </w:r>
        <w:r w:rsidR="00CF5397">
          <w:rPr>
            <w:noProof/>
            <w:webHidden/>
          </w:rPr>
          <w:fldChar w:fldCharType="end"/>
        </w:r>
      </w:hyperlink>
    </w:p>
    <w:p w14:paraId="2E8F52D1"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56" w:history="1">
        <w:r w:rsidR="00CF5397" w:rsidRPr="00506376">
          <w:rPr>
            <w:rStyle w:val="Hyperlink"/>
            <w:noProof/>
          </w:rPr>
          <w:t>4.4</w:t>
        </w:r>
        <w:r w:rsidR="00CF5397">
          <w:rPr>
            <w:rFonts w:asciiTheme="minorHAnsi" w:eastAsiaTheme="minorEastAsia" w:hAnsiTheme="minorHAnsi" w:cstheme="minorBidi"/>
            <w:i w:val="0"/>
            <w:noProof/>
            <w:sz w:val="22"/>
            <w:szCs w:val="22"/>
          </w:rPr>
          <w:tab/>
        </w:r>
        <w:r w:rsidR="00CF5397" w:rsidRPr="00506376">
          <w:rPr>
            <w:rStyle w:val="Hyperlink"/>
            <w:noProof/>
          </w:rPr>
          <w:t>PPP-FUN-REQ-406667/A-FordPass Association/Disassociation</w:t>
        </w:r>
        <w:r w:rsidR="00CF5397">
          <w:rPr>
            <w:noProof/>
            <w:webHidden/>
          </w:rPr>
          <w:tab/>
        </w:r>
        <w:r w:rsidR="00CF5397">
          <w:rPr>
            <w:noProof/>
            <w:webHidden/>
          </w:rPr>
          <w:fldChar w:fldCharType="begin"/>
        </w:r>
        <w:r w:rsidR="00CF5397">
          <w:rPr>
            <w:noProof/>
            <w:webHidden/>
          </w:rPr>
          <w:instrText xml:space="preserve"> PAGEREF _Toc72764256 \h </w:instrText>
        </w:r>
        <w:r w:rsidR="00CF5397">
          <w:rPr>
            <w:noProof/>
            <w:webHidden/>
          </w:rPr>
        </w:r>
        <w:r w:rsidR="00CF5397">
          <w:rPr>
            <w:noProof/>
            <w:webHidden/>
          </w:rPr>
          <w:fldChar w:fldCharType="separate"/>
        </w:r>
        <w:r w:rsidR="00CF5397">
          <w:rPr>
            <w:noProof/>
            <w:webHidden/>
          </w:rPr>
          <w:t>31</w:t>
        </w:r>
        <w:r w:rsidR="00CF5397">
          <w:rPr>
            <w:noProof/>
            <w:webHidden/>
          </w:rPr>
          <w:fldChar w:fldCharType="end"/>
        </w:r>
      </w:hyperlink>
    </w:p>
    <w:p w14:paraId="4B68E5F4"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57" w:history="1">
        <w:r w:rsidR="00CF5397" w:rsidRPr="00506376">
          <w:rPr>
            <w:rStyle w:val="Hyperlink"/>
            <w:noProof/>
          </w:rPr>
          <w:t>4.4.1</w:t>
        </w:r>
        <w:r w:rsidR="00CF5397">
          <w:rPr>
            <w:rFonts w:asciiTheme="minorHAnsi" w:eastAsiaTheme="minorEastAsia" w:hAnsiTheme="minorHAnsi" w:cstheme="minorBidi"/>
            <w:noProof/>
            <w:sz w:val="22"/>
            <w:szCs w:val="22"/>
          </w:rPr>
          <w:tab/>
        </w:r>
        <w:r w:rsidR="00CF5397" w:rsidRPr="00506376">
          <w:rPr>
            <w:rStyle w:val="Hyperlink"/>
            <w:noProof/>
          </w:rPr>
          <w:t>Use Cases</w:t>
        </w:r>
        <w:r w:rsidR="00CF5397">
          <w:rPr>
            <w:noProof/>
            <w:webHidden/>
          </w:rPr>
          <w:tab/>
        </w:r>
        <w:r w:rsidR="00CF5397">
          <w:rPr>
            <w:noProof/>
            <w:webHidden/>
          </w:rPr>
          <w:fldChar w:fldCharType="begin"/>
        </w:r>
        <w:r w:rsidR="00CF5397">
          <w:rPr>
            <w:noProof/>
            <w:webHidden/>
          </w:rPr>
          <w:instrText xml:space="preserve"> PAGEREF _Toc72764257 \h </w:instrText>
        </w:r>
        <w:r w:rsidR="00CF5397">
          <w:rPr>
            <w:noProof/>
            <w:webHidden/>
          </w:rPr>
        </w:r>
        <w:r w:rsidR="00CF5397">
          <w:rPr>
            <w:noProof/>
            <w:webHidden/>
          </w:rPr>
          <w:fldChar w:fldCharType="separate"/>
        </w:r>
        <w:r w:rsidR="00CF5397">
          <w:rPr>
            <w:noProof/>
            <w:webHidden/>
          </w:rPr>
          <w:t>31</w:t>
        </w:r>
        <w:r w:rsidR="00CF5397">
          <w:rPr>
            <w:noProof/>
            <w:webHidden/>
          </w:rPr>
          <w:fldChar w:fldCharType="end"/>
        </w:r>
      </w:hyperlink>
    </w:p>
    <w:p w14:paraId="124AAD2A"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58" w:history="1">
        <w:r w:rsidR="00CF5397" w:rsidRPr="00506376">
          <w:rPr>
            <w:rStyle w:val="Hyperlink"/>
            <w:noProof/>
          </w:rPr>
          <w:t>4.4.2</w:t>
        </w:r>
        <w:r w:rsidR="00CF5397">
          <w:rPr>
            <w:rFonts w:asciiTheme="minorHAnsi" w:eastAsiaTheme="minorEastAsia" w:hAnsiTheme="minorHAnsi" w:cstheme="minorBidi"/>
            <w:noProof/>
            <w:sz w:val="22"/>
            <w:szCs w:val="22"/>
          </w:rPr>
          <w:tab/>
        </w:r>
        <w:r w:rsidR="00CF5397" w:rsidRPr="00506376">
          <w:rPr>
            <w:rStyle w:val="Hyperlink"/>
            <w:noProof/>
          </w:rPr>
          <w:t>Requirements</w:t>
        </w:r>
        <w:r w:rsidR="00CF5397">
          <w:rPr>
            <w:noProof/>
            <w:webHidden/>
          </w:rPr>
          <w:tab/>
        </w:r>
        <w:r w:rsidR="00CF5397">
          <w:rPr>
            <w:noProof/>
            <w:webHidden/>
          </w:rPr>
          <w:fldChar w:fldCharType="begin"/>
        </w:r>
        <w:r w:rsidR="00CF5397">
          <w:rPr>
            <w:noProof/>
            <w:webHidden/>
          </w:rPr>
          <w:instrText xml:space="preserve"> PAGEREF _Toc72764258 \h </w:instrText>
        </w:r>
        <w:r w:rsidR="00CF5397">
          <w:rPr>
            <w:noProof/>
            <w:webHidden/>
          </w:rPr>
        </w:r>
        <w:r w:rsidR="00CF5397">
          <w:rPr>
            <w:noProof/>
            <w:webHidden/>
          </w:rPr>
          <w:fldChar w:fldCharType="separate"/>
        </w:r>
        <w:r w:rsidR="00CF5397">
          <w:rPr>
            <w:noProof/>
            <w:webHidden/>
          </w:rPr>
          <w:t>33</w:t>
        </w:r>
        <w:r w:rsidR="00CF5397">
          <w:rPr>
            <w:noProof/>
            <w:webHidden/>
          </w:rPr>
          <w:fldChar w:fldCharType="end"/>
        </w:r>
      </w:hyperlink>
    </w:p>
    <w:p w14:paraId="55E1F0D5"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59" w:history="1">
        <w:r w:rsidR="00CF5397" w:rsidRPr="00506376">
          <w:rPr>
            <w:rStyle w:val="Hyperlink"/>
            <w:noProof/>
          </w:rPr>
          <w:t>4.4.3</w:t>
        </w:r>
        <w:r w:rsidR="00CF5397">
          <w:rPr>
            <w:rFonts w:asciiTheme="minorHAnsi" w:eastAsiaTheme="minorEastAsia" w:hAnsiTheme="minorHAnsi" w:cstheme="minorBidi"/>
            <w:noProof/>
            <w:sz w:val="22"/>
            <w:szCs w:val="22"/>
          </w:rPr>
          <w:tab/>
        </w:r>
        <w:r w:rsidR="00CF5397" w:rsidRPr="00506376">
          <w:rPr>
            <w:rStyle w:val="Hyperlink"/>
            <w:noProof/>
          </w:rPr>
          <w:t>White Box View</w:t>
        </w:r>
        <w:r w:rsidR="00CF5397">
          <w:rPr>
            <w:noProof/>
            <w:webHidden/>
          </w:rPr>
          <w:tab/>
        </w:r>
        <w:r w:rsidR="00CF5397">
          <w:rPr>
            <w:noProof/>
            <w:webHidden/>
          </w:rPr>
          <w:fldChar w:fldCharType="begin"/>
        </w:r>
        <w:r w:rsidR="00CF5397">
          <w:rPr>
            <w:noProof/>
            <w:webHidden/>
          </w:rPr>
          <w:instrText xml:space="preserve"> PAGEREF _Toc72764259 \h </w:instrText>
        </w:r>
        <w:r w:rsidR="00CF5397">
          <w:rPr>
            <w:noProof/>
            <w:webHidden/>
          </w:rPr>
        </w:r>
        <w:r w:rsidR="00CF5397">
          <w:rPr>
            <w:noProof/>
            <w:webHidden/>
          </w:rPr>
          <w:fldChar w:fldCharType="separate"/>
        </w:r>
        <w:r w:rsidR="00CF5397">
          <w:rPr>
            <w:noProof/>
            <w:webHidden/>
          </w:rPr>
          <w:t>33</w:t>
        </w:r>
        <w:r w:rsidR="00CF5397">
          <w:rPr>
            <w:noProof/>
            <w:webHidden/>
          </w:rPr>
          <w:fldChar w:fldCharType="end"/>
        </w:r>
      </w:hyperlink>
    </w:p>
    <w:p w14:paraId="57E10DA5" w14:textId="77777777" w:rsidR="00CF5397" w:rsidRDefault="00F659A1">
      <w:pPr>
        <w:pStyle w:val="TOC2"/>
        <w:tabs>
          <w:tab w:val="left" w:pos="880"/>
          <w:tab w:val="right" w:leader="dot" w:pos="11107"/>
        </w:tabs>
        <w:rPr>
          <w:rFonts w:asciiTheme="minorHAnsi" w:eastAsiaTheme="minorEastAsia" w:hAnsiTheme="minorHAnsi" w:cstheme="minorBidi"/>
          <w:i w:val="0"/>
          <w:noProof/>
          <w:sz w:val="22"/>
          <w:szCs w:val="22"/>
        </w:rPr>
      </w:pPr>
      <w:hyperlink w:anchor="_Toc72764260" w:history="1">
        <w:r w:rsidR="00CF5397" w:rsidRPr="00506376">
          <w:rPr>
            <w:rStyle w:val="Hyperlink"/>
            <w:noProof/>
          </w:rPr>
          <w:t>4.5</w:t>
        </w:r>
        <w:r w:rsidR="00CF5397">
          <w:rPr>
            <w:rFonts w:asciiTheme="minorHAnsi" w:eastAsiaTheme="minorEastAsia" w:hAnsiTheme="minorHAnsi" w:cstheme="minorBidi"/>
            <w:i w:val="0"/>
            <w:noProof/>
            <w:sz w:val="22"/>
            <w:szCs w:val="22"/>
          </w:rPr>
          <w:tab/>
        </w:r>
        <w:r w:rsidR="00CF5397" w:rsidRPr="00506376">
          <w:rPr>
            <w:rStyle w:val="Hyperlink"/>
            <w:noProof/>
          </w:rPr>
          <w:t>PPP-FUN-REQ-420485/A-AutoSave</w:t>
        </w:r>
        <w:r w:rsidR="00CF5397">
          <w:rPr>
            <w:noProof/>
            <w:webHidden/>
          </w:rPr>
          <w:tab/>
        </w:r>
        <w:r w:rsidR="00CF5397">
          <w:rPr>
            <w:noProof/>
            <w:webHidden/>
          </w:rPr>
          <w:fldChar w:fldCharType="begin"/>
        </w:r>
        <w:r w:rsidR="00CF5397">
          <w:rPr>
            <w:noProof/>
            <w:webHidden/>
          </w:rPr>
          <w:instrText xml:space="preserve"> PAGEREF _Toc72764260 \h </w:instrText>
        </w:r>
        <w:r w:rsidR="00CF5397">
          <w:rPr>
            <w:noProof/>
            <w:webHidden/>
          </w:rPr>
        </w:r>
        <w:r w:rsidR="00CF5397">
          <w:rPr>
            <w:noProof/>
            <w:webHidden/>
          </w:rPr>
          <w:fldChar w:fldCharType="separate"/>
        </w:r>
        <w:r w:rsidR="00CF5397">
          <w:rPr>
            <w:noProof/>
            <w:webHidden/>
          </w:rPr>
          <w:t>34</w:t>
        </w:r>
        <w:r w:rsidR="00CF5397">
          <w:rPr>
            <w:noProof/>
            <w:webHidden/>
          </w:rPr>
          <w:fldChar w:fldCharType="end"/>
        </w:r>
      </w:hyperlink>
    </w:p>
    <w:p w14:paraId="6FD54CDA"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61" w:history="1">
        <w:r w:rsidR="00CF5397" w:rsidRPr="00506376">
          <w:rPr>
            <w:rStyle w:val="Hyperlink"/>
            <w:noProof/>
          </w:rPr>
          <w:t>4.5.1</w:t>
        </w:r>
        <w:r w:rsidR="00CF5397">
          <w:rPr>
            <w:rFonts w:asciiTheme="minorHAnsi" w:eastAsiaTheme="minorEastAsia" w:hAnsiTheme="minorHAnsi" w:cstheme="minorBidi"/>
            <w:noProof/>
            <w:sz w:val="22"/>
            <w:szCs w:val="22"/>
          </w:rPr>
          <w:tab/>
        </w:r>
        <w:r w:rsidR="00CF5397" w:rsidRPr="00506376">
          <w:rPr>
            <w:rStyle w:val="Hyperlink"/>
            <w:noProof/>
          </w:rPr>
          <w:t>Use Cases</w:t>
        </w:r>
        <w:r w:rsidR="00CF5397">
          <w:rPr>
            <w:noProof/>
            <w:webHidden/>
          </w:rPr>
          <w:tab/>
        </w:r>
        <w:r w:rsidR="00CF5397">
          <w:rPr>
            <w:noProof/>
            <w:webHidden/>
          </w:rPr>
          <w:fldChar w:fldCharType="begin"/>
        </w:r>
        <w:r w:rsidR="00CF5397">
          <w:rPr>
            <w:noProof/>
            <w:webHidden/>
          </w:rPr>
          <w:instrText xml:space="preserve"> PAGEREF _Toc72764261 \h </w:instrText>
        </w:r>
        <w:r w:rsidR="00CF5397">
          <w:rPr>
            <w:noProof/>
            <w:webHidden/>
          </w:rPr>
        </w:r>
        <w:r w:rsidR="00CF5397">
          <w:rPr>
            <w:noProof/>
            <w:webHidden/>
          </w:rPr>
          <w:fldChar w:fldCharType="separate"/>
        </w:r>
        <w:r w:rsidR="00CF5397">
          <w:rPr>
            <w:noProof/>
            <w:webHidden/>
          </w:rPr>
          <w:t>34</w:t>
        </w:r>
        <w:r w:rsidR="00CF5397">
          <w:rPr>
            <w:noProof/>
            <w:webHidden/>
          </w:rPr>
          <w:fldChar w:fldCharType="end"/>
        </w:r>
      </w:hyperlink>
    </w:p>
    <w:p w14:paraId="64F24632"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62" w:history="1">
        <w:r w:rsidR="00CF5397" w:rsidRPr="00506376">
          <w:rPr>
            <w:rStyle w:val="Hyperlink"/>
            <w:noProof/>
          </w:rPr>
          <w:t>4.5.2</w:t>
        </w:r>
        <w:r w:rsidR="00CF5397">
          <w:rPr>
            <w:rFonts w:asciiTheme="minorHAnsi" w:eastAsiaTheme="minorEastAsia" w:hAnsiTheme="minorHAnsi" w:cstheme="minorBidi"/>
            <w:noProof/>
            <w:sz w:val="22"/>
            <w:szCs w:val="22"/>
          </w:rPr>
          <w:tab/>
        </w:r>
        <w:r w:rsidR="00CF5397" w:rsidRPr="00506376">
          <w:rPr>
            <w:rStyle w:val="Hyperlink"/>
            <w:noProof/>
          </w:rPr>
          <w:t>Requirements</w:t>
        </w:r>
        <w:r w:rsidR="00CF5397">
          <w:rPr>
            <w:noProof/>
            <w:webHidden/>
          </w:rPr>
          <w:tab/>
        </w:r>
        <w:r w:rsidR="00CF5397">
          <w:rPr>
            <w:noProof/>
            <w:webHidden/>
          </w:rPr>
          <w:fldChar w:fldCharType="begin"/>
        </w:r>
        <w:r w:rsidR="00CF5397">
          <w:rPr>
            <w:noProof/>
            <w:webHidden/>
          </w:rPr>
          <w:instrText xml:space="preserve"> PAGEREF _Toc72764262 \h </w:instrText>
        </w:r>
        <w:r w:rsidR="00CF5397">
          <w:rPr>
            <w:noProof/>
            <w:webHidden/>
          </w:rPr>
        </w:r>
        <w:r w:rsidR="00CF5397">
          <w:rPr>
            <w:noProof/>
            <w:webHidden/>
          </w:rPr>
          <w:fldChar w:fldCharType="separate"/>
        </w:r>
        <w:r w:rsidR="00CF5397">
          <w:rPr>
            <w:noProof/>
            <w:webHidden/>
          </w:rPr>
          <w:t>36</w:t>
        </w:r>
        <w:r w:rsidR="00CF5397">
          <w:rPr>
            <w:noProof/>
            <w:webHidden/>
          </w:rPr>
          <w:fldChar w:fldCharType="end"/>
        </w:r>
      </w:hyperlink>
    </w:p>
    <w:p w14:paraId="3D7BE7DF" w14:textId="77777777" w:rsidR="00CF5397" w:rsidRDefault="00F659A1">
      <w:pPr>
        <w:pStyle w:val="TOC3"/>
        <w:tabs>
          <w:tab w:val="left" w:pos="1100"/>
          <w:tab w:val="right" w:leader="dot" w:pos="11107"/>
        </w:tabs>
        <w:rPr>
          <w:rFonts w:asciiTheme="minorHAnsi" w:eastAsiaTheme="minorEastAsia" w:hAnsiTheme="minorHAnsi" w:cstheme="minorBidi"/>
          <w:noProof/>
          <w:sz w:val="22"/>
          <w:szCs w:val="22"/>
        </w:rPr>
      </w:pPr>
      <w:hyperlink w:anchor="_Toc72764263" w:history="1">
        <w:r w:rsidR="00CF5397" w:rsidRPr="00506376">
          <w:rPr>
            <w:rStyle w:val="Hyperlink"/>
            <w:noProof/>
          </w:rPr>
          <w:t>4.5.3</w:t>
        </w:r>
        <w:r w:rsidR="00CF5397">
          <w:rPr>
            <w:rFonts w:asciiTheme="minorHAnsi" w:eastAsiaTheme="minorEastAsia" w:hAnsiTheme="minorHAnsi" w:cstheme="minorBidi"/>
            <w:noProof/>
            <w:sz w:val="22"/>
            <w:szCs w:val="22"/>
          </w:rPr>
          <w:tab/>
        </w:r>
        <w:r w:rsidR="00CF5397" w:rsidRPr="00506376">
          <w:rPr>
            <w:rStyle w:val="Hyperlink"/>
            <w:noProof/>
          </w:rPr>
          <w:t>White Box View</w:t>
        </w:r>
        <w:r w:rsidR="00CF5397">
          <w:rPr>
            <w:noProof/>
            <w:webHidden/>
          </w:rPr>
          <w:tab/>
        </w:r>
        <w:r w:rsidR="00CF5397">
          <w:rPr>
            <w:noProof/>
            <w:webHidden/>
          </w:rPr>
          <w:fldChar w:fldCharType="begin"/>
        </w:r>
        <w:r w:rsidR="00CF5397">
          <w:rPr>
            <w:noProof/>
            <w:webHidden/>
          </w:rPr>
          <w:instrText xml:space="preserve"> PAGEREF _Toc72764263 \h </w:instrText>
        </w:r>
        <w:r w:rsidR="00CF5397">
          <w:rPr>
            <w:noProof/>
            <w:webHidden/>
          </w:rPr>
        </w:r>
        <w:r w:rsidR="00CF5397">
          <w:rPr>
            <w:noProof/>
            <w:webHidden/>
          </w:rPr>
          <w:fldChar w:fldCharType="separate"/>
        </w:r>
        <w:r w:rsidR="00CF5397">
          <w:rPr>
            <w:noProof/>
            <w:webHidden/>
          </w:rPr>
          <w:t>46</w:t>
        </w:r>
        <w:r w:rsidR="00CF5397">
          <w:rPr>
            <w:noProof/>
            <w:webHidden/>
          </w:rPr>
          <w:fldChar w:fldCharType="end"/>
        </w:r>
      </w:hyperlink>
    </w:p>
    <w:p w14:paraId="557B2B94" w14:textId="77777777" w:rsidR="00CF5397" w:rsidRDefault="00F659A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72764264" w:history="1">
        <w:r w:rsidR="00CF5397" w:rsidRPr="00506376">
          <w:rPr>
            <w:rStyle w:val="Hyperlink"/>
            <w:noProof/>
          </w:rPr>
          <w:t>5</w:t>
        </w:r>
        <w:r w:rsidR="00CF5397">
          <w:rPr>
            <w:rFonts w:asciiTheme="minorHAnsi" w:eastAsiaTheme="minorEastAsia" w:hAnsiTheme="minorHAnsi" w:cstheme="minorBidi"/>
            <w:b w:val="0"/>
            <w:smallCaps w:val="0"/>
            <w:noProof/>
            <w:sz w:val="22"/>
            <w:szCs w:val="22"/>
          </w:rPr>
          <w:tab/>
        </w:r>
        <w:r w:rsidR="00CF5397" w:rsidRPr="00506376">
          <w:rPr>
            <w:rStyle w:val="Hyperlink"/>
            <w:noProof/>
          </w:rPr>
          <w:t>Appendix: Reference Documents</w:t>
        </w:r>
        <w:r w:rsidR="00CF5397">
          <w:rPr>
            <w:noProof/>
            <w:webHidden/>
          </w:rPr>
          <w:tab/>
        </w:r>
        <w:r w:rsidR="00CF5397">
          <w:rPr>
            <w:noProof/>
            <w:webHidden/>
          </w:rPr>
          <w:fldChar w:fldCharType="begin"/>
        </w:r>
        <w:r w:rsidR="00CF5397">
          <w:rPr>
            <w:noProof/>
            <w:webHidden/>
          </w:rPr>
          <w:instrText xml:space="preserve"> PAGEREF _Toc72764264 \h </w:instrText>
        </w:r>
        <w:r w:rsidR="00CF5397">
          <w:rPr>
            <w:noProof/>
            <w:webHidden/>
          </w:rPr>
        </w:r>
        <w:r w:rsidR="00CF5397">
          <w:rPr>
            <w:noProof/>
            <w:webHidden/>
          </w:rPr>
          <w:fldChar w:fldCharType="separate"/>
        </w:r>
        <w:r w:rsidR="00CF5397">
          <w:rPr>
            <w:noProof/>
            <w:webHidden/>
          </w:rPr>
          <w:t>47</w:t>
        </w:r>
        <w:r w:rsidR="00CF5397">
          <w:rPr>
            <w:noProof/>
            <w:webHidden/>
          </w:rPr>
          <w:fldChar w:fldCharType="end"/>
        </w:r>
      </w:hyperlink>
    </w:p>
    <w:p w14:paraId="7143B73C" w14:textId="77777777" w:rsidR="00F659A1" w:rsidRDefault="000C6421">
      <w:pPr>
        <w:rPr>
          <w:b/>
          <w:sz w:val="36"/>
          <w:szCs w:val="36"/>
        </w:rPr>
      </w:pPr>
      <w:r>
        <w:rPr>
          <w:b/>
          <w:sz w:val="36"/>
          <w:szCs w:val="36"/>
        </w:rPr>
        <w:fldChar w:fldCharType="end"/>
      </w:r>
    </w:p>
    <w:p w14:paraId="4DD97D45" w14:textId="77777777" w:rsidR="00F659A1" w:rsidRDefault="00F659A1">
      <w:pPr>
        <w:rPr>
          <w:b/>
          <w:sz w:val="36"/>
          <w:szCs w:val="36"/>
        </w:rPr>
      </w:pPr>
    </w:p>
    <w:p w14:paraId="2BA79F4D" w14:textId="77777777" w:rsidR="00F659A1" w:rsidRDefault="000C6421" w:rsidP="00CF5397">
      <w:pPr>
        <w:pStyle w:val="Heading1"/>
      </w:pPr>
      <w:bookmarkStart w:id="1" w:name="_Toc72764224"/>
      <w:r>
        <w:lastRenderedPageBreak/>
        <w:t>Overview</w:t>
      </w:r>
      <w:bookmarkEnd w:id="1"/>
    </w:p>
    <w:p w14:paraId="589721A4" w14:textId="77777777" w:rsidR="00F659A1" w:rsidRDefault="000C6421" w:rsidP="00F659A1">
      <w:pPr>
        <w:rPr>
          <w:rFonts w:cs="Arial"/>
        </w:rPr>
      </w:pPr>
      <w:r>
        <w:rPr>
          <w:rFonts w:cs="Arial"/>
        </w:rPr>
        <w:t>Personal Portable Profiles is a cloud-based platform / ecosystem used to deliver a personalized in-vehicle experience that is seamlessly transferrable between Ford/Lincoln vehicles. This reduces the time and effort a customer needs to setup and customize their vehicle (a known pain point for subscription-based ownership). Creating a personalized experience will increase customer loyalty and provide a data platform for vehicle and cloud-based predictions, Digital Assistant, in-vehicle purchases and other monetization strategies.  This in-vehicle profile will link with the centralized member profile for a common profile across all channels of the ecosystem.</w:t>
      </w:r>
    </w:p>
    <w:p w14:paraId="38F27429" w14:textId="77777777" w:rsidR="00F659A1" w:rsidRDefault="00F659A1" w:rsidP="00F659A1">
      <w:pPr>
        <w:rPr>
          <w:rFonts w:cs="Arial"/>
        </w:rPr>
      </w:pPr>
    </w:p>
    <w:p w14:paraId="485F0BBB" w14:textId="73D266D2" w:rsidR="00F659A1" w:rsidRPr="008C2C57" w:rsidRDefault="000C6421" w:rsidP="00F659A1">
      <w:pPr>
        <w:rPr>
          <w:rFonts w:cs="Arial"/>
        </w:rPr>
      </w:pPr>
      <w:r>
        <w:rPr>
          <w:rFonts w:cs="Arial"/>
        </w:rPr>
        <w:t>Personal Portable Profiles also includes positional Auto</w:t>
      </w:r>
      <w:ins w:id="2" w:author="Borrelli, Matthew (M.T.)" w:date="2021-06-10T16:51:00Z">
        <w:r w:rsidR="0066278F">
          <w:rPr>
            <w:rFonts w:cs="Arial"/>
          </w:rPr>
          <w:t xml:space="preserve"> </w:t>
        </w:r>
      </w:ins>
      <w:r>
        <w:rPr>
          <w:rFonts w:cs="Arial"/>
        </w:rPr>
        <w:t>Save, which is the automatic saving of seat and positional setting adjustments made within a specified threshold. When the adjustment is outside of the specified threshold, the user is prompted for feedback.</w:t>
      </w:r>
    </w:p>
    <w:p w14:paraId="0151DFAD" w14:textId="77777777" w:rsidR="00F659A1" w:rsidRDefault="000C6421" w:rsidP="00CF5397">
      <w:pPr>
        <w:pStyle w:val="Heading2"/>
      </w:pPr>
      <w:bookmarkStart w:id="3" w:name="_Toc72764225"/>
      <w:r>
        <w:t>Terms and Definitions</w:t>
      </w:r>
      <w:bookmarkEnd w:id="3"/>
    </w:p>
    <w:p w14:paraId="3CFEA20D" w14:textId="77777777" w:rsidR="00F659A1" w:rsidRPr="00AE06BC" w:rsidRDefault="00F659A1" w:rsidP="00F659A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5220"/>
      </w:tblGrid>
      <w:tr w:rsidR="00F659A1" w14:paraId="41CEBCFD"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9B9B07" w14:textId="77777777" w:rsidR="00F659A1" w:rsidRDefault="000C6421">
            <w:pPr>
              <w:spacing w:line="276" w:lineRule="auto"/>
              <w:rPr>
                <w:rFonts w:cs="Arial"/>
                <w:b/>
                <w:lang w:eastAsia="zh-CN"/>
              </w:rPr>
            </w:pPr>
            <w:r>
              <w:rPr>
                <w:rFonts w:cs="Arial"/>
                <w:b/>
                <w:lang w:eastAsia="zh-CN"/>
              </w:rPr>
              <w:t>Abbreviation</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97135D" w14:textId="77777777" w:rsidR="00F659A1" w:rsidRDefault="000C6421">
            <w:pPr>
              <w:spacing w:line="276" w:lineRule="auto"/>
              <w:rPr>
                <w:rFonts w:cs="Arial"/>
                <w:b/>
                <w:lang w:eastAsia="zh-CN"/>
              </w:rPr>
            </w:pPr>
            <w:r>
              <w:rPr>
                <w:b/>
              </w:rPr>
              <w:t>Description</w:t>
            </w:r>
          </w:p>
        </w:tc>
      </w:tr>
      <w:tr w:rsidR="00F659A1" w14:paraId="4D43602E"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33350676" w14:textId="77777777" w:rsidR="00F659A1" w:rsidRDefault="000C6421">
            <w:pPr>
              <w:spacing w:line="276" w:lineRule="auto"/>
              <w:rPr>
                <w:lang w:eastAsia="zh-CN"/>
              </w:rPr>
            </w:pPr>
            <w:r>
              <w:rPr>
                <w:lang w:eastAsia="zh-CN"/>
              </w:rPr>
              <w:t>CAN</w:t>
            </w:r>
          </w:p>
        </w:tc>
        <w:tc>
          <w:tcPr>
            <w:tcW w:w="5220" w:type="dxa"/>
            <w:tcBorders>
              <w:top w:val="single" w:sz="4" w:space="0" w:color="auto"/>
              <w:left w:val="single" w:sz="4" w:space="0" w:color="auto"/>
              <w:bottom w:val="single" w:sz="4" w:space="0" w:color="auto"/>
              <w:right w:val="single" w:sz="4" w:space="0" w:color="auto"/>
            </w:tcBorders>
            <w:hideMark/>
          </w:tcPr>
          <w:p w14:paraId="14459A76" w14:textId="77777777" w:rsidR="00F659A1" w:rsidRDefault="000C6421">
            <w:pPr>
              <w:spacing w:line="276" w:lineRule="auto"/>
              <w:rPr>
                <w:lang w:eastAsia="zh-CN"/>
              </w:rPr>
            </w:pPr>
            <w:r>
              <w:rPr>
                <w:lang w:eastAsia="zh-CN"/>
              </w:rPr>
              <w:t>Controller Area Network</w:t>
            </w:r>
          </w:p>
        </w:tc>
      </w:tr>
      <w:tr w:rsidR="00F659A1" w14:paraId="2004215C"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2CCDB135" w14:textId="77777777" w:rsidR="00F659A1" w:rsidRDefault="000C6421">
            <w:pPr>
              <w:spacing w:line="276" w:lineRule="auto"/>
            </w:pPr>
            <w:r>
              <w:t>CCS</w:t>
            </w:r>
          </w:p>
        </w:tc>
        <w:tc>
          <w:tcPr>
            <w:tcW w:w="5220" w:type="dxa"/>
            <w:tcBorders>
              <w:top w:val="single" w:sz="4" w:space="0" w:color="auto"/>
              <w:left w:val="single" w:sz="4" w:space="0" w:color="auto"/>
              <w:bottom w:val="single" w:sz="4" w:space="0" w:color="auto"/>
              <w:right w:val="single" w:sz="4" w:space="0" w:color="auto"/>
            </w:tcBorders>
            <w:hideMark/>
          </w:tcPr>
          <w:p w14:paraId="6A1418B1" w14:textId="77777777" w:rsidR="00F659A1" w:rsidRDefault="000C6421">
            <w:pPr>
              <w:spacing w:line="276" w:lineRule="auto"/>
            </w:pPr>
            <w:r>
              <w:t>Customer Connectivity Setting</w:t>
            </w:r>
          </w:p>
        </w:tc>
      </w:tr>
      <w:tr w:rsidR="00F659A1" w14:paraId="54745D3E"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59807ED7" w14:textId="77777777" w:rsidR="00F659A1" w:rsidRDefault="000C6421">
            <w:pPr>
              <w:spacing w:line="276" w:lineRule="auto"/>
              <w:rPr>
                <w:lang w:eastAsia="zh-CN"/>
              </w:rPr>
            </w:pPr>
            <w:r>
              <w:rPr>
                <w:lang w:eastAsia="zh-CN"/>
              </w:rPr>
              <w:t>DID</w:t>
            </w:r>
          </w:p>
        </w:tc>
        <w:tc>
          <w:tcPr>
            <w:tcW w:w="5220" w:type="dxa"/>
            <w:tcBorders>
              <w:top w:val="single" w:sz="4" w:space="0" w:color="auto"/>
              <w:left w:val="single" w:sz="4" w:space="0" w:color="auto"/>
              <w:bottom w:val="single" w:sz="4" w:space="0" w:color="auto"/>
              <w:right w:val="single" w:sz="4" w:space="0" w:color="auto"/>
            </w:tcBorders>
            <w:hideMark/>
          </w:tcPr>
          <w:p w14:paraId="318EF5B1" w14:textId="77777777" w:rsidR="00F659A1" w:rsidRDefault="000C6421">
            <w:pPr>
              <w:spacing w:line="276" w:lineRule="auto"/>
              <w:rPr>
                <w:lang w:eastAsia="zh-CN"/>
              </w:rPr>
            </w:pPr>
            <w:r>
              <w:rPr>
                <w:lang w:eastAsia="zh-CN"/>
              </w:rPr>
              <w:t>Data Identifier</w:t>
            </w:r>
          </w:p>
        </w:tc>
      </w:tr>
      <w:tr w:rsidR="00F659A1" w14:paraId="7D82F6C2"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0F29FA7A" w14:textId="77777777" w:rsidR="00F659A1" w:rsidRDefault="000C6421">
            <w:pPr>
              <w:spacing w:line="276" w:lineRule="auto"/>
              <w:rPr>
                <w:lang w:eastAsia="zh-CN"/>
              </w:rPr>
            </w:pPr>
            <w:r>
              <w:rPr>
                <w:lang w:eastAsia="zh-CN"/>
              </w:rPr>
              <w:t>FCI</w:t>
            </w:r>
          </w:p>
        </w:tc>
        <w:tc>
          <w:tcPr>
            <w:tcW w:w="5220" w:type="dxa"/>
            <w:tcBorders>
              <w:top w:val="single" w:sz="4" w:space="0" w:color="auto"/>
              <w:left w:val="single" w:sz="4" w:space="0" w:color="auto"/>
              <w:bottom w:val="single" w:sz="4" w:space="0" w:color="auto"/>
              <w:right w:val="single" w:sz="4" w:space="0" w:color="auto"/>
            </w:tcBorders>
            <w:hideMark/>
          </w:tcPr>
          <w:p w14:paraId="587AE3D3" w14:textId="77777777" w:rsidR="00F659A1" w:rsidRDefault="000C6421">
            <w:pPr>
              <w:spacing w:line="276" w:lineRule="auto"/>
              <w:rPr>
                <w:lang w:eastAsia="zh-CN"/>
              </w:rPr>
            </w:pPr>
            <w:r>
              <w:rPr>
                <w:lang w:eastAsia="zh-CN"/>
              </w:rPr>
              <w:t>Ford Cloud Interface</w:t>
            </w:r>
          </w:p>
        </w:tc>
      </w:tr>
      <w:tr w:rsidR="00F659A1" w14:paraId="219D9C9A"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244159E7" w14:textId="77777777" w:rsidR="00F659A1" w:rsidRDefault="000C6421">
            <w:pPr>
              <w:spacing w:line="276" w:lineRule="auto"/>
              <w:rPr>
                <w:lang w:eastAsia="zh-CN"/>
              </w:rPr>
            </w:pPr>
            <w:r>
              <w:rPr>
                <w:lang w:eastAsia="zh-CN"/>
              </w:rPr>
              <w:t>FNV2.0</w:t>
            </w:r>
          </w:p>
        </w:tc>
        <w:tc>
          <w:tcPr>
            <w:tcW w:w="5220" w:type="dxa"/>
            <w:tcBorders>
              <w:top w:val="single" w:sz="4" w:space="0" w:color="auto"/>
              <w:left w:val="single" w:sz="4" w:space="0" w:color="auto"/>
              <w:bottom w:val="single" w:sz="4" w:space="0" w:color="auto"/>
              <w:right w:val="single" w:sz="4" w:space="0" w:color="auto"/>
            </w:tcBorders>
            <w:hideMark/>
          </w:tcPr>
          <w:p w14:paraId="7A22BC45" w14:textId="77777777" w:rsidR="00F659A1" w:rsidRDefault="000C6421">
            <w:pPr>
              <w:spacing w:line="276" w:lineRule="auto"/>
              <w:rPr>
                <w:lang w:eastAsia="zh-CN"/>
              </w:rPr>
            </w:pPr>
            <w:r>
              <w:rPr>
                <w:lang w:eastAsia="zh-CN"/>
              </w:rPr>
              <w:t>Fully Networked Vehicle 2nd Generation</w:t>
            </w:r>
          </w:p>
        </w:tc>
      </w:tr>
      <w:tr w:rsidR="00F659A1" w14:paraId="2AB345AF"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368D8B66" w14:textId="77777777" w:rsidR="00F659A1" w:rsidRDefault="000C6421">
            <w:pPr>
              <w:spacing w:line="276" w:lineRule="auto"/>
              <w:rPr>
                <w:lang w:eastAsia="zh-CN"/>
              </w:rPr>
            </w:pPr>
            <w:r>
              <w:rPr>
                <w:lang w:eastAsia="zh-CN"/>
              </w:rPr>
              <w:t>FTCP</w:t>
            </w:r>
          </w:p>
        </w:tc>
        <w:tc>
          <w:tcPr>
            <w:tcW w:w="5220" w:type="dxa"/>
            <w:tcBorders>
              <w:top w:val="single" w:sz="4" w:space="0" w:color="auto"/>
              <w:left w:val="single" w:sz="4" w:space="0" w:color="auto"/>
              <w:bottom w:val="single" w:sz="4" w:space="0" w:color="auto"/>
              <w:right w:val="single" w:sz="4" w:space="0" w:color="auto"/>
            </w:tcBorders>
            <w:hideMark/>
          </w:tcPr>
          <w:p w14:paraId="6F299E85" w14:textId="77777777" w:rsidR="00F659A1" w:rsidRDefault="000C6421">
            <w:pPr>
              <w:spacing w:line="276" w:lineRule="auto"/>
              <w:rPr>
                <w:lang w:eastAsia="zh-CN"/>
              </w:rPr>
            </w:pPr>
            <w:r>
              <w:rPr>
                <w:lang w:eastAsia="zh-CN"/>
              </w:rPr>
              <w:t>Ford Telematics Communication Protocol</w:t>
            </w:r>
          </w:p>
        </w:tc>
      </w:tr>
      <w:tr w:rsidR="00F659A1" w14:paraId="0C952BF2"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3A851DAC" w14:textId="77777777" w:rsidR="00F659A1" w:rsidRDefault="000C6421">
            <w:pPr>
              <w:spacing w:line="276" w:lineRule="auto"/>
              <w:rPr>
                <w:lang w:eastAsia="zh-CN"/>
              </w:rPr>
            </w:pPr>
            <w:r>
              <w:rPr>
                <w:lang w:eastAsia="zh-CN"/>
              </w:rPr>
              <w:t>IPPT</w:t>
            </w:r>
          </w:p>
        </w:tc>
        <w:tc>
          <w:tcPr>
            <w:tcW w:w="5220" w:type="dxa"/>
            <w:tcBorders>
              <w:top w:val="single" w:sz="4" w:space="0" w:color="auto"/>
              <w:left w:val="single" w:sz="4" w:space="0" w:color="auto"/>
              <w:bottom w:val="single" w:sz="4" w:space="0" w:color="auto"/>
              <w:right w:val="single" w:sz="4" w:space="0" w:color="auto"/>
            </w:tcBorders>
            <w:hideMark/>
          </w:tcPr>
          <w:p w14:paraId="1FD013D2" w14:textId="77777777" w:rsidR="00F659A1" w:rsidRDefault="000C6421">
            <w:pPr>
              <w:spacing w:line="276" w:lineRule="auto"/>
              <w:rPr>
                <w:lang w:eastAsia="zh-CN"/>
              </w:rPr>
            </w:pPr>
            <w:r>
              <w:t>IP pass-through</w:t>
            </w:r>
          </w:p>
        </w:tc>
      </w:tr>
      <w:tr w:rsidR="00F659A1" w14:paraId="0774FD90"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tcPr>
          <w:p w14:paraId="51C38F6C" w14:textId="77777777" w:rsidR="00F659A1" w:rsidRPr="00A149BB" w:rsidRDefault="000C6421" w:rsidP="00F659A1">
            <w:r w:rsidRPr="00A149BB">
              <w:t>POI</w:t>
            </w:r>
          </w:p>
        </w:tc>
        <w:tc>
          <w:tcPr>
            <w:tcW w:w="5220" w:type="dxa"/>
            <w:tcBorders>
              <w:top w:val="single" w:sz="4" w:space="0" w:color="auto"/>
              <w:left w:val="single" w:sz="4" w:space="0" w:color="auto"/>
              <w:bottom w:val="single" w:sz="4" w:space="0" w:color="auto"/>
              <w:right w:val="single" w:sz="4" w:space="0" w:color="auto"/>
            </w:tcBorders>
          </w:tcPr>
          <w:p w14:paraId="5661F807" w14:textId="77777777" w:rsidR="00F659A1" w:rsidRDefault="000C6421" w:rsidP="00F659A1">
            <w:r w:rsidRPr="00A149BB">
              <w:t>Points of interest</w:t>
            </w:r>
          </w:p>
        </w:tc>
      </w:tr>
      <w:tr w:rsidR="00F659A1" w14:paraId="00B1514A"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tcPr>
          <w:p w14:paraId="2E3028B3" w14:textId="77777777" w:rsidR="00F659A1" w:rsidRPr="00C15BF6" w:rsidRDefault="000C6421" w:rsidP="00F659A1">
            <w:r w:rsidRPr="00C15BF6">
              <w:t>PPP</w:t>
            </w:r>
          </w:p>
        </w:tc>
        <w:tc>
          <w:tcPr>
            <w:tcW w:w="5220" w:type="dxa"/>
            <w:tcBorders>
              <w:top w:val="single" w:sz="4" w:space="0" w:color="auto"/>
              <w:left w:val="single" w:sz="4" w:space="0" w:color="auto"/>
              <w:bottom w:val="single" w:sz="4" w:space="0" w:color="auto"/>
              <w:right w:val="single" w:sz="4" w:space="0" w:color="auto"/>
            </w:tcBorders>
          </w:tcPr>
          <w:p w14:paraId="08961507" w14:textId="77777777" w:rsidR="00F659A1" w:rsidRPr="00C15BF6" w:rsidRDefault="000C6421" w:rsidP="00F659A1">
            <w:r w:rsidRPr="00C15BF6">
              <w:t>Portable Personal Profile</w:t>
            </w:r>
          </w:p>
        </w:tc>
      </w:tr>
      <w:tr w:rsidR="00F659A1" w14:paraId="6BF5499E"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tcPr>
          <w:p w14:paraId="2D8829A6" w14:textId="77777777" w:rsidR="00F659A1" w:rsidRPr="00C15BF6" w:rsidRDefault="000C6421" w:rsidP="00F659A1">
            <w:r>
              <w:t>RS</w:t>
            </w:r>
          </w:p>
        </w:tc>
        <w:tc>
          <w:tcPr>
            <w:tcW w:w="5220" w:type="dxa"/>
            <w:tcBorders>
              <w:top w:val="single" w:sz="4" w:space="0" w:color="auto"/>
              <w:left w:val="single" w:sz="4" w:space="0" w:color="auto"/>
              <w:bottom w:val="single" w:sz="4" w:space="0" w:color="auto"/>
              <w:right w:val="single" w:sz="4" w:space="0" w:color="auto"/>
            </w:tcBorders>
          </w:tcPr>
          <w:p w14:paraId="5BB28DC3" w14:textId="77777777" w:rsidR="00F659A1" w:rsidRPr="00C15BF6" w:rsidRDefault="000C6421" w:rsidP="00F659A1">
            <w:r>
              <w:t>Rocket Setup</w:t>
            </w:r>
          </w:p>
        </w:tc>
      </w:tr>
      <w:tr w:rsidR="00F659A1" w14:paraId="4BABD37A"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3C161767" w14:textId="77777777" w:rsidR="00F659A1" w:rsidRDefault="000C6421" w:rsidP="00F659A1">
            <w:pPr>
              <w:spacing w:line="276" w:lineRule="auto"/>
              <w:rPr>
                <w:lang w:eastAsia="zh-CN"/>
              </w:rPr>
            </w:pPr>
            <w:r>
              <w:rPr>
                <w:lang w:eastAsia="zh-CN"/>
              </w:rPr>
              <w:t>SDN</w:t>
            </w:r>
          </w:p>
        </w:tc>
        <w:tc>
          <w:tcPr>
            <w:tcW w:w="5220" w:type="dxa"/>
            <w:tcBorders>
              <w:top w:val="single" w:sz="4" w:space="0" w:color="auto"/>
              <w:left w:val="single" w:sz="4" w:space="0" w:color="auto"/>
              <w:bottom w:val="single" w:sz="4" w:space="0" w:color="auto"/>
              <w:right w:val="single" w:sz="4" w:space="0" w:color="auto"/>
            </w:tcBorders>
            <w:hideMark/>
          </w:tcPr>
          <w:p w14:paraId="368C9E90" w14:textId="77777777" w:rsidR="00F659A1" w:rsidRDefault="000C6421" w:rsidP="00F659A1">
            <w:pPr>
              <w:spacing w:line="276" w:lineRule="auto"/>
              <w:rPr>
                <w:lang w:eastAsia="zh-CN"/>
              </w:rPr>
            </w:pPr>
            <w:r>
              <w:rPr>
                <w:lang w:eastAsia="zh-CN"/>
              </w:rPr>
              <w:t>Service Delivery Network</w:t>
            </w:r>
          </w:p>
        </w:tc>
      </w:tr>
      <w:tr w:rsidR="00F659A1" w14:paraId="20BD068A"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19DCCF02" w14:textId="77777777" w:rsidR="00F659A1" w:rsidRDefault="000C6421" w:rsidP="00F659A1">
            <w:pPr>
              <w:spacing w:line="276" w:lineRule="auto"/>
            </w:pPr>
            <w:r>
              <w:t>SOA</w:t>
            </w:r>
          </w:p>
        </w:tc>
        <w:tc>
          <w:tcPr>
            <w:tcW w:w="5220" w:type="dxa"/>
            <w:tcBorders>
              <w:top w:val="single" w:sz="4" w:space="0" w:color="auto"/>
              <w:left w:val="single" w:sz="4" w:space="0" w:color="auto"/>
              <w:bottom w:val="single" w:sz="4" w:space="0" w:color="auto"/>
              <w:right w:val="single" w:sz="4" w:space="0" w:color="auto"/>
            </w:tcBorders>
            <w:hideMark/>
          </w:tcPr>
          <w:p w14:paraId="46FE317B" w14:textId="77777777" w:rsidR="00F659A1" w:rsidRDefault="000C6421" w:rsidP="00F659A1">
            <w:pPr>
              <w:spacing w:line="276" w:lineRule="auto"/>
            </w:pPr>
            <w:r>
              <w:t>Service Oriented Architecture</w:t>
            </w:r>
          </w:p>
        </w:tc>
      </w:tr>
      <w:tr w:rsidR="00F659A1" w14:paraId="2482AEAB"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0EB0A138" w14:textId="77777777" w:rsidR="00F659A1" w:rsidRDefault="000C6421" w:rsidP="00F659A1">
            <w:pPr>
              <w:spacing w:line="276" w:lineRule="auto"/>
              <w:rPr>
                <w:lang w:eastAsia="zh-CN"/>
              </w:rPr>
            </w:pPr>
            <w:r>
              <w:rPr>
                <w:lang w:eastAsia="zh-CN"/>
              </w:rPr>
              <w:t>SPSS</w:t>
            </w:r>
          </w:p>
        </w:tc>
        <w:tc>
          <w:tcPr>
            <w:tcW w:w="5220" w:type="dxa"/>
            <w:tcBorders>
              <w:top w:val="single" w:sz="4" w:space="0" w:color="auto"/>
              <w:left w:val="single" w:sz="4" w:space="0" w:color="auto"/>
              <w:bottom w:val="single" w:sz="4" w:space="0" w:color="auto"/>
              <w:right w:val="single" w:sz="4" w:space="0" w:color="auto"/>
            </w:tcBorders>
            <w:hideMark/>
          </w:tcPr>
          <w:p w14:paraId="2925A6F4" w14:textId="77777777" w:rsidR="00F659A1" w:rsidRDefault="000C6421" w:rsidP="00F659A1">
            <w:pPr>
              <w:spacing w:line="276" w:lineRule="auto"/>
              <w:rPr>
                <w:lang w:eastAsia="zh-CN"/>
              </w:rPr>
            </w:pPr>
            <w:r>
              <w:rPr>
                <w:lang w:eastAsia="zh-CN"/>
              </w:rPr>
              <w:t>Subsystem Part Specific Specification</w:t>
            </w:r>
          </w:p>
        </w:tc>
      </w:tr>
      <w:tr w:rsidR="00F659A1" w14:paraId="4E2EE371" w14:textId="77777777" w:rsidTr="00F659A1">
        <w:trPr>
          <w:jc w:val="center"/>
        </w:trPr>
        <w:tc>
          <w:tcPr>
            <w:tcW w:w="1795" w:type="dxa"/>
            <w:tcBorders>
              <w:top w:val="single" w:sz="4" w:space="0" w:color="auto"/>
              <w:left w:val="single" w:sz="4" w:space="0" w:color="auto"/>
              <w:bottom w:val="single" w:sz="4" w:space="0" w:color="auto"/>
              <w:right w:val="single" w:sz="4" w:space="0" w:color="auto"/>
            </w:tcBorders>
            <w:hideMark/>
          </w:tcPr>
          <w:p w14:paraId="4473894C" w14:textId="77777777" w:rsidR="00F659A1" w:rsidRDefault="000C6421" w:rsidP="00F659A1">
            <w:pPr>
              <w:spacing w:line="276" w:lineRule="auto"/>
              <w:rPr>
                <w:lang w:eastAsia="zh-CN"/>
              </w:rPr>
            </w:pPr>
            <w:r>
              <w:rPr>
                <w:lang w:eastAsia="zh-CN"/>
              </w:rPr>
              <w:t>WIR</w:t>
            </w:r>
          </w:p>
        </w:tc>
        <w:tc>
          <w:tcPr>
            <w:tcW w:w="5220" w:type="dxa"/>
            <w:tcBorders>
              <w:top w:val="single" w:sz="4" w:space="0" w:color="auto"/>
              <w:left w:val="single" w:sz="4" w:space="0" w:color="auto"/>
              <w:bottom w:val="single" w:sz="4" w:space="0" w:color="auto"/>
              <w:right w:val="single" w:sz="4" w:space="0" w:color="auto"/>
            </w:tcBorders>
            <w:hideMark/>
          </w:tcPr>
          <w:p w14:paraId="1F6704C6" w14:textId="77777777" w:rsidR="00F659A1" w:rsidRDefault="000C6421" w:rsidP="00F659A1">
            <w:pPr>
              <w:spacing w:line="276" w:lineRule="auto"/>
              <w:rPr>
                <w:lang w:eastAsia="zh-CN"/>
              </w:rPr>
            </w:pPr>
            <w:r>
              <w:rPr>
                <w:lang w:eastAsia="zh-CN"/>
              </w:rPr>
              <w:t>Wireless Interface Router</w:t>
            </w:r>
          </w:p>
        </w:tc>
      </w:tr>
    </w:tbl>
    <w:p w14:paraId="77D832C6" w14:textId="77777777" w:rsidR="00F659A1" w:rsidRDefault="00F659A1" w:rsidP="00F659A1"/>
    <w:tbl>
      <w:tblPr>
        <w:tblW w:w="0" w:type="auto"/>
        <w:jc w:val="center"/>
        <w:tblLook w:val="04A0" w:firstRow="1" w:lastRow="0" w:firstColumn="1" w:lastColumn="0" w:noHBand="0" w:noVBand="1"/>
      </w:tblPr>
      <w:tblGrid>
        <w:gridCol w:w="2245"/>
        <w:gridCol w:w="6570"/>
      </w:tblGrid>
      <w:tr w:rsidR="00F659A1" w14:paraId="3714A771" w14:textId="77777777" w:rsidTr="00F659A1">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C20D622" w14:textId="77777777" w:rsidR="00F659A1" w:rsidRDefault="000C6421">
            <w:pPr>
              <w:spacing w:line="276" w:lineRule="auto"/>
              <w:rPr>
                <w:b/>
              </w:rPr>
            </w:pPr>
            <w:r>
              <w:rPr>
                <w:b/>
              </w:rPr>
              <w:t>Term</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2C3A819" w14:textId="77777777" w:rsidR="00F659A1" w:rsidRDefault="000C6421">
            <w:pPr>
              <w:spacing w:line="276" w:lineRule="auto"/>
              <w:rPr>
                <w:b/>
              </w:rPr>
            </w:pPr>
            <w:r>
              <w:rPr>
                <w:b/>
              </w:rPr>
              <w:t>Description</w:t>
            </w:r>
          </w:p>
        </w:tc>
      </w:tr>
      <w:tr w:rsidR="00F659A1" w14:paraId="58C001D9" w14:textId="77777777" w:rsidTr="00F659A1">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686428" w14:textId="77777777" w:rsidR="00F659A1" w:rsidRDefault="000C6421" w:rsidP="00F659A1">
            <w:pPr>
              <w:spacing w:line="276" w:lineRule="auto"/>
            </w:pPr>
            <w:r>
              <w:t>PPP Settings</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D71EA8" w14:textId="77777777" w:rsidR="00F659A1" w:rsidRDefault="000C6421">
            <w:pPr>
              <w:spacing w:line="276" w:lineRule="auto"/>
            </w:pPr>
            <w:r>
              <w:t xml:space="preserve">The settings or preferences selected by the user via the </w:t>
            </w:r>
            <w:proofErr w:type="spellStart"/>
            <w:r>
              <w:t>PPPOffBoardClient</w:t>
            </w:r>
            <w:proofErr w:type="spellEnd"/>
            <w:r>
              <w:t xml:space="preserve"> to be loaded in-vehicle</w:t>
            </w:r>
          </w:p>
        </w:tc>
      </w:tr>
      <w:tr w:rsidR="00F659A1" w14:paraId="3C86369F" w14:textId="77777777" w:rsidTr="00F659A1">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3D48C" w14:textId="77777777" w:rsidR="00F659A1" w:rsidRDefault="000C6421">
            <w:pPr>
              <w:spacing w:line="276" w:lineRule="auto"/>
            </w:pPr>
            <w:r>
              <w:t>PPP Settings payload</w:t>
            </w: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DDC38" w14:textId="77777777" w:rsidR="00F659A1" w:rsidRDefault="000C6421" w:rsidP="00F659A1">
            <w:pPr>
              <w:spacing w:line="276" w:lineRule="auto"/>
            </w:pPr>
            <w:r>
              <w:t>Specifically referring to the FTCP payload containing the PPP Settings</w:t>
            </w:r>
          </w:p>
        </w:tc>
      </w:tr>
      <w:tr w:rsidR="00F659A1" w14:paraId="71F9C82D" w14:textId="77777777" w:rsidTr="00F659A1">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A4948" w14:textId="77777777" w:rsidR="00F659A1" w:rsidRDefault="000C6421">
            <w:pPr>
              <w:spacing w:line="276" w:lineRule="auto"/>
            </w:pPr>
            <w:proofErr w:type="spellStart"/>
            <w:r>
              <w:t>SyncP</w:t>
            </w:r>
            <w:proofErr w:type="spellEnd"/>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0A08A0" w14:textId="77777777" w:rsidR="00F659A1" w:rsidRDefault="000C6421" w:rsidP="00F659A1">
            <w:pPr>
              <w:spacing w:line="276" w:lineRule="auto"/>
            </w:pPr>
            <w:r>
              <w:rPr>
                <w:rFonts w:cs="Arial"/>
              </w:rPr>
              <w:t>A Ford standard mechanism for secure communication.</w:t>
            </w:r>
          </w:p>
        </w:tc>
      </w:tr>
      <w:tr w:rsidR="00F659A1" w14:paraId="4515D059" w14:textId="77777777" w:rsidTr="00F659A1">
        <w:trPr>
          <w:jc w:val="center"/>
        </w:trPr>
        <w:tc>
          <w:tcPr>
            <w:tcW w:w="2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814F53" w14:textId="77777777" w:rsidR="00F659A1" w:rsidRDefault="00F659A1">
            <w:pPr>
              <w:spacing w:line="276" w:lineRule="auto"/>
            </w:pPr>
          </w:p>
        </w:tc>
        <w:tc>
          <w:tcPr>
            <w:tcW w:w="65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CCE90F" w14:textId="77777777" w:rsidR="00F659A1" w:rsidRDefault="00F659A1" w:rsidP="00F659A1">
            <w:pPr>
              <w:spacing w:line="276" w:lineRule="auto"/>
              <w:rPr>
                <w:rFonts w:cs="Arial"/>
              </w:rPr>
            </w:pPr>
          </w:p>
        </w:tc>
      </w:tr>
    </w:tbl>
    <w:p w14:paraId="70E6AF62" w14:textId="77777777" w:rsidR="00F659A1" w:rsidRDefault="00F659A1" w:rsidP="00F659A1"/>
    <w:p w14:paraId="5CE346A0" w14:textId="77777777" w:rsidR="00F659A1" w:rsidRDefault="00F659A1" w:rsidP="00F659A1"/>
    <w:p w14:paraId="16194411" w14:textId="77777777" w:rsidR="00F659A1" w:rsidRDefault="000C6421" w:rsidP="00CF5397">
      <w:pPr>
        <w:pStyle w:val="Heading1"/>
      </w:pPr>
      <w:bookmarkStart w:id="4" w:name="_Toc72764226"/>
      <w:r>
        <w:lastRenderedPageBreak/>
        <w:t>Architectural Design</w:t>
      </w:r>
      <w:bookmarkEnd w:id="4"/>
    </w:p>
    <w:p w14:paraId="6254EEC8" w14:textId="77777777" w:rsidR="00F659A1" w:rsidRDefault="000C6421" w:rsidP="00CF5397">
      <w:pPr>
        <w:pStyle w:val="Heading2"/>
      </w:pPr>
      <w:bookmarkStart w:id="5" w:name="_Toc72764227"/>
      <w:r>
        <w:t>Boundary Diagram</w:t>
      </w:r>
      <w:bookmarkEnd w:id="5"/>
    </w:p>
    <w:p w14:paraId="6F5947BE" w14:textId="77777777" w:rsidR="00F659A1" w:rsidRDefault="000C6421" w:rsidP="00CF5397">
      <w:pPr>
        <w:pStyle w:val="Heading3"/>
      </w:pPr>
      <w:bookmarkStart w:id="6" w:name="_Toc72764228"/>
      <w:r>
        <w:t>PPP-BD-REQ-406790/A-PPP Boundary Diagram</w:t>
      </w:r>
      <w:bookmarkEnd w:id="6"/>
    </w:p>
    <w:p w14:paraId="4F22431A" w14:textId="77777777" w:rsidR="00F659A1" w:rsidRDefault="00CF5397" w:rsidP="00CF5397">
      <w:pPr>
        <w:jc w:val="center"/>
      </w:pPr>
      <w:r>
        <w:object w:dxaOrig="21090" w:dyaOrig="5610" w14:anchorId="14C72C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60ac04e900002172606d739f" o:spid="_x0000_i1025" type="#_x0000_t75" style="width:467.55pt;height:124.35pt" o:ole="">
            <v:imagedata r:id="rId8" o:title=""/>
          </v:shape>
          <o:OLEObject Type="Embed" ProgID="Visio.Drawing.15" ShapeID="60ac04e900002172606d739f" DrawAspect="Content" ObjectID="_1689445461" r:id="rId9"/>
        </w:object>
      </w:r>
    </w:p>
    <w:p w14:paraId="707518AE" w14:textId="77777777" w:rsidR="00F659A1" w:rsidRDefault="000C6421" w:rsidP="00CF5397">
      <w:pPr>
        <w:pStyle w:val="Heading2"/>
      </w:pPr>
      <w:bookmarkStart w:id="7" w:name="_Toc72764229"/>
      <w:r w:rsidRPr="00B9479B">
        <w:t>PPP-CLD-REQ-406791/A-Portable Profile Server</w:t>
      </w:r>
      <w:bookmarkEnd w:id="7"/>
    </w:p>
    <w:p w14:paraId="5740BC0D" w14:textId="77777777" w:rsidR="00F659A1" w:rsidRDefault="000C6421" w:rsidP="00F659A1">
      <w:r>
        <w:t>The Portable Profile Server (</w:t>
      </w:r>
      <w:proofErr w:type="spellStart"/>
      <w:r>
        <w:t>PPPServer</w:t>
      </w:r>
      <w:proofErr w:type="spellEnd"/>
      <w:r>
        <w:t>) is responsible for the tasks listed below:</w:t>
      </w:r>
    </w:p>
    <w:p w14:paraId="697B2DD7" w14:textId="77777777" w:rsidR="00F659A1" w:rsidRDefault="000C6421" w:rsidP="000C6421">
      <w:pPr>
        <w:numPr>
          <w:ilvl w:val="0"/>
          <w:numId w:val="8"/>
        </w:numPr>
      </w:pPr>
      <w:r>
        <w:t xml:space="preserve">Receive payload from </w:t>
      </w:r>
      <w:proofErr w:type="spellStart"/>
      <w:r>
        <w:t>PPPOffBoardClient</w:t>
      </w:r>
      <w:proofErr w:type="spellEnd"/>
    </w:p>
    <w:p w14:paraId="359A7942" w14:textId="77777777" w:rsidR="00F659A1" w:rsidRDefault="000C6421" w:rsidP="000C6421">
      <w:pPr>
        <w:numPr>
          <w:ilvl w:val="0"/>
          <w:numId w:val="8"/>
        </w:numPr>
      </w:pPr>
      <w:r>
        <w:t xml:space="preserve">Send acknowledgement to </w:t>
      </w:r>
      <w:proofErr w:type="spellStart"/>
      <w:r>
        <w:t>PPPOffBoardClient</w:t>
      </w:r>
      <w:proofErr w:type="spellEnd"/>
    </w:p>
    <w:p w14:paraId="022A9EE4" w14:textId="77777777" w:rsidR="00F659A1" w:rsidRDefault="000C6421" w:rsidP="000C6421">
      <w:pPr>
        <w:numPr>
          <w:ilvl w:val="0"/>
          <w:numId w:val="8"/>
        </w:numPr>
      </w:pPr>
      <w:r>
        <w:t xml:space="preserve">Parse payload and store to Central Portable Profile </w:t>
      </w:r>
    </w:p>
    <w:p w14:paraId="381E3000" w14:textId="77777777" w:rsidR="00F659A1" w:rsidRDefault="000C6421" w:rsidP="000C6421">
      <w:pPr>
        <w:numPr>
          <w:ilvl w:val="0"/>
          <w:numId w:val="8"/>
        </w:numPr>
      </w:pPr>
      <w:r>
        <w:t xml:space="preserve">Send settings via relative interfaces to all </w:t>
      </w:r>
      <w:proofErr w:type="spellStart"/>
      <w:r>
        <w:t>PPPSettingServers</w:t>
      </w:r>
      <w:proofErr w:type="spellEnd"/>
    </w:p>
    <w:p w14:paraId="7924390E" w14:textId="77777777" w:rsidR="00F659A1" w:rsidRDefault="000C6421" w:rsidP="000C6421">
      <w:pPr>
        <w:numPr>
          <w:ilvl w:val="0"/>
          <w:numId w:val="8"/>
        </w:numPr>
      </w:pPr>
      <w:r>
        <w:t>Provide Profile Protection via Positive ID</w:t>
      </w:r>
    </w:p>
    <w:p w14:paraId="7DADC2BF" w14:textId="77777777" w:rsidR="00F659A1" w:rsidRDefault="000C6421" w:rsidP="000C6421">
      <w:pPr>
        <w:numPr>
          <w:ilvl w:val="0"/>
          <w:numId w:val="8"/>
        </w:numPr>
      </w:pPr>
      <w:r>
        <w:t>Synchronize Personal Profile settings with Central Portable Profile</w:t>
      </w:r>
    </w:p>
    <w:p w14:paraId="0E15128D" w14:textId="77777777" w:rsidR="00F659A1" w:rsidRDefault="000C6421" w:rsidP="000C6421">
      <w:pPr>
        <w:numPr>
          <w:ilvl w:val="0"/>
          <w:numId w:val="8"/>
        </w:numPr>
      </w:pPr>
      <w:r>
        <w:t xml:space="preserve">Send payload to </w:t>
      </w:r>
      <w:proofErr w:type="spellStart"/>
      <w:r>
        <w:t>PPPOffBoardClient</w:t>
      </w:r>
      <w:proofErr w:type="spellEnd"/>
      <w:r>
        <w:t xml:space="preserve"> for Synchronization</w:t>
      </w:r>
    </w:p>
    <w:p w14:paraId="597553C2" w14:textId="77777777" w:rsidR="00F659A1" w:rsidRPr="00340A51" w:rsidRDefault="000C6421" w:rsidP="000C6421">
      <w:pPr>
        <w:numPr>
          <w:ilvl w:val="0"/>
          <w:numId w:val="8"/>
        </w:numPr>
      </w:pPr>
      <w:r>
        <w:t xml:space="preserve">Manage Profile to </w:t>
      </w:r>
      <w:proofErr w:type="spellStart"/>
      <w:r>
        <w:t>FordPass</w:t>
      </w:r>
      <w:proofErr w:type="spellEnd"/>
      <w:r>
        <w:t xml:space="preserve"> Account associations</w:t>
      </w:r>
    </w:p>
    <w:p w14:paraId="051B1D96" w14:textId="77777777" w:rsidR="00F659A1" w:rsidRDefault="00F659A1" w:rsidP="00F659A1"/>
    <w:p w14:paraId="7C4AAA60" w14:textId="77777777" w:rsidR="00F659A1" w:rsidRDefault="000C6421" w:rsidP="00F659A1">
      <w:r>
        <w:t>Please review the implementation guide/ block diagram to locate the Portable Profile Server class.</w:t>
      </w:r>
    </w:p>
    <w:p w14:paraId="57772F7E" w14:textId="77777777" w:rsidR="00F659A1" w:rsidRDefault="00F659A1" w:rsidP="00F659A1"/>
    <w:p w14:paraId="1265D01D" w14:textId="77777777" w:rsidR="00F659A1" w:rsidRDefault="000C6421" w:rsidP="00CF5397">
      <w:pPr>
        <w:pStyle w:val="Heading2"/>
      </w:pPr>
      <w:bookmarkStart w:id="8" w:name="_Toc72764230"/>
      <w:r w:rsidRPr="00B9479B">
        <w:t xml:space="preserve">PPP-CLD-REQ-406792/A-Portable Profile </w:t>
      </w:r>
      <w:proofErr w:type="spellStart"/>
      <w:r w:rsidRPr="00B9479B">
        <w:t>OffBoard</w:t>
      </w:r>
      <w:proofErr w:type="spellEnd"/>
      <w:r w:rsidRPr="00B9479B">
        <w:t xml:space="preserve"> Client</w:t>
      </w:r>
      <w:bookmarkEnd w:id="8"/>
    </w:p>
    <w:p w14:paraId="66EDAC1E" w14:textId="77777777" w:rsidR="00F659A1" w:rsidRDefault="000C6421" w:rsidP="00F659A1">
      <w:r>
        <w:t xml:space="preserve">The Portable Profile </w:t>
      </w:r>
      <w:proofErr w:type="spellStart"/>
      <w:r>
        <w:t>OffBoardClient</w:t>
      </w:r>
      <w:proofErr w:type="spellEnd"/>
      <w:r>
        <w:t xml:space="preserve"> (</w:t>
      </w:r>
      <w:proofErr w:type="spellStart"/>
      <w:r>
        <w:t>PPPOffBoardClient</w:t>
      </w:r>
      <w:proofErr w:type="spellEnd"/>
      <w:r>
        <w:t>) is responsible for the tasks listed below:</w:t>
      </w:r>
    </w:p>
    <w:p w14:paraId="46F0F4F5" w14:textId="77777777" w:rsidR="00F659A1" w:rsidRDefault="000C6421" w:rsidP="000C6421">
      <w:pPr>
        <w:numPr>
          <w:ilvl w:val="0"/>
          <w:numId w:val="9"/>
        </w:numPr>
      </w:pPr>
      <w:r>
        <w:t xml:space="preserve">Receive/Manage user input via </w:t>
      </w:r>
      <w:proofErr w:type="spellStart"/>
      <w:r>
        <w:t>FordPass</w:t>
      </w:r>
      <w:proofErr w:type="spellEnd"/>
    </w:p>
    <w:p w14:paraId="24F230B9" w14:textId="77777777" w:rsidR="00F659A1" w:rsidRDefault="000C6421" w:rsidP="000C6421">
      <w:pPr>
        <w:numPr>
          <w:ilvl w:val="0"/>
          <w:numId w:val="9"/>
        </w:numPr>
      </w:pPr>
      <w:r>
        <w:t>Compile user preferences into payload</w:t>
      </w:r>
    </w:p>
    <w:p w14:paraId="7A43FB40" w14:textId="77777777" w:rsidR="00F659A1" w:rsidRDefault="000C6421" w:rsidP="000C6421">
      <w:pPr>
        <w:numPr>
          <w:ilvl w:val="0"/>
          <w:numId w:val="9"/>
        </w:numPr>
      </w:pPr>
      <w:r>
        <w:t xml:space="preserve">Send payload to </w:t>
      </w:r>
      <w:proofErr w:type="spellStart"/>
      <w:r>
        <w:t>PPPServer</w:t>
      </w:r>
      <w:proofErr w:type="spellEnd"/>
    </w:p>
    <w:p w14:paraId="1D0AC27C" w14:textId="77777777" w:rsidR="00F659A1" w:rsidRDefault="000C6421" w:rsidP="000C6421">
      <w:pPr>
        <w:numPr>
          <w:ilvl w:val="0"/>
          <w:numId w:val="9"/>
        </w:numPr>
      </w:pPr>
      <w:r>
        <w:t xml:space="preserve">Receive acknowledgement from </w:t>
      </w:r>
      <w:proofErr w:type="spellStart"/>
      <w:r>
        <w:t>PPPServer</w:t>
      </w:r>
      <w:proofErr w:type="spellEnd"/>
    </w:p>
    <w:p w14:paraId="40D3C8D1" w14:textId="77777777" w:rsidR="00F659A1" w:rsidRDefault="000C6421" w:rsidP="000C6421">
      <w:pPr>
        <w:numPr>
          <w:ilvl w:val="0"/>
          <w:numId w:val="9"/>
        </w:numPr>
      </w:pPr>
      <w:r>
        <w:t xml:space="preserve">Receive payload from </w:t>
      </w:r>
      <w:proofErr w:type="spellStart"/>
      <w:r>
        <w:t>PPPServer</w:t>
      </w:r>
      <w:proofErr w:type="spellEnd"/>
      <w:r>
        <w:t xml:space="preserve"> for Export/Synchronization</w:t>
      </w:r>
    </w:p>
    <w:p w14:paraId="17CBD57E" w14:textId="77777777" w:rsidR="00F659A1" w:rsidRDefault="00F659A1" w:rsidP="00F659A1"/>
    <w:p w14:paraId="01C9F4E8" w14:textId="77777777" w:rsidR="00F659A1" w:rsidRDefault="000C6421" w:rsidP="00F659A1">
      <w:r>
        <w:t xml:space="preserve">Please review the implementation guide/ block diagram to locate the Portable Profile </w:t>
      </w:r>
      <w:proofErr w:type="spellStart"/>
      <w:r>
        <w:t>OffBoardClient</w:t>
      </w:r>
      <w:proofErr w:type="spellEnd"/>
      <w:r>
        <w:t xml:space="preserve"> class.</w:t>
      </w:r>
    </w:p>
    <w:p w14:paraId="3BC50940" w14:textId="77777777" w:rsidR="00F659A1" w:rsidRPr="00DE7CDB" w:rsidRDefault="00F659A1" w:rsidP="00F659A1"/>
    <w:p w14:paraId="1100B319" w14:textId="77777777" w:rsidR="00F659A1" w:rsidRDefault="000C6421" w:rsidP="00CF5397">
      <w:pPr>
        <w:pStyle w:val="Heading2"/>
      </w:pPr>
      <w:bookmarkStart w:id="9" w:name="_Toc72764231"/>
      <w:r w:rsidRPr="00B9479B">
        <w:t>PPP-CLD-REQ-406793/A-Portable Profile Interface Client</w:t>
      </w:r>
      <w:bookmarkEnd w:id="9"/>
    </w:p>
    <w:p w14:paraId="62E37E34" w14:textId="77777777" w:rsidR="00F659A1" w:rsidRDefault="000C6421" w:rsidP="00F659A1">
      <w:r>
        <w:t xml:space="preserve">The Portable Profile </w:t>
      </w:r>
      <w:proofErr w:type="spellStart"/>
      <w:r>
        <w:t>InterfaceClient</w:t>
      </w:r>
      <w:proofErr w:type="spellEnd"/>
      <w:r>
        <w:t xml:space="preserve"> (</w:t>
      </w:r>
      <w:proofErr w:type="spellStart"/>
      <w:r>
        <w:t>PPPInterfaceClient</w:t>
      </w:r>
      <w:proofErr w:type="spellEnd"/>
      <w:r>
        <w:t>) is responsible for the tasks listed below:</w:t>
      </w:r>
    </w:p>
    <w:p w14:paraId="4C6D6C9A" w14:textId="77777777" w:rsidR="00F659A1" w:rsidRDefault="000C6421" w:rsidP="000C6421">
      <w:pPr>
        <w:numPr>
          <w:ilvl w:val="0"/>
          <w:numId w:val="10"/>
        </w:numPr>
      </w:pPr>
      <w:r>
        <w:t xml:space="preserve">Receive and save settings from </w:t>
      </w:r>
      <w:proofErr w:type="spellStart"/>
      <w:r>
        <w:t>PPPServer</w:t>
      </w:r>
      <w:proofErr w:type="spellEnd"/>
    </w:p>
    <w:p w14:paraId="1CEC3660" w14:textId="77777777" w:rsidR="00F659A1" w:rsidRDefault="000C6421" w:rsidP="000C6421">
      <w:pPr>
        <w:numPr>
          <w:ilvl w:val="0"/>
          <w:numId w:val="10"/>
        </w:numPr>
      </w:pPr>
      <w:r>
        <w:t>Provide HMI information/screens for the feature</w:t>
      </w:r>
    </w:p>
    <w:p w14:paraId="2CEEBFF7" w14:textId="77777777" w:rsidR="00F659A1" w:rsidRDefault="000C6421" w:rsidP="000C6421">
      <w:pPr>
        <w:numPr>
          <w:ilvl w:val="0"/>
          <w:numId w:val="10"/>
        </w:numPr>
      </w:pPr>
      <w:r>
        <w:t>Provide a means to perform Authentication</w:t>
      </w:r>
    </w:p>
    <w:p w14:paraId="5E473E52" w14:textId="77777777" w:rsidR="00F659A1" w:rsidRDefault="000C6421" w:rsidP="000C6421">
      <w:pPr>
        <w:numPr>
          <w:ilvl w:val="0"/>
          <w:numId w:val="10"/>
        </w:numPr>
      </w:pPr>
      <w:r>
        <w:t>Provide a user interface to enable/disable Positive ID</w:t>
      </w:r>
    </w:p>
    <w:p w14:paraId="6E2EB697" w14:textId="77777777" w:rsidR="00F659A1" w:rsidRDefault="000C6421" w:rsidP="000C6421">
      <w:pPr>
        <w:numPr>
          <w:ilvl w:val="0"/>
          <w:numId w:val="10"/>
        </w:numPr>
      </w:pPr>
      <w:r>
        <w:t xml:space="preserve">Provide a user interface to associate/disassociate </w:t>
      </w:r>
      <w:proofErr w:type="spellStart"/>
      <w:r>
        <w:t>FordPass</w:t>
      </w:r>
      <w:proofErr w:type="spellEnd"/>
      <w:r>
        <w:t xml:space="preserve"> Account</w:t>
      </w:r>
    </w:p>
    <w:p w14:paraId="111FA0CA" w14:textId="77777777" w:rsidR="00F659A1" w:rsidRDefault="00F659A1" w:rsidP="00F659A1"/>
    <w:p w14:paraId="05682873" w14:textId="77777777" w:rsidR="00F659A1" w:rsidRDefault="000C6421" w:rsidP="00F659A1">
      <w:r>
        <w:t xml:space="preserve">Please review the implementation guide/ block diagram to locate the Portable Profile </w:t>
      </w:r>
      <w:proofErr w:type="spellStart"/>
      <w:r>
        <w:t>InterfaceClient</w:t>
      </w:r>
      <w:proofErr w:type="spellEnd"/>
      <w:r>
        <w:t xml:space="preserve"> class.</w:t>
      </w:r>
    </w:p>
    <w:p w14:paraId="07E466B3" w14:textId="77777777" w:rsidR="00F659A1" w:rsidRPr="001A21E8" w:rsidRDefault="00F659A1" w:rsidP="00F659A1"/>
    <w:p w14:paraId="604486DD" w14:textId="77777777" w:rsidR="00F659A1" w:rsidRDefault="000C6421" w:rsidP="00CF5397">
      <w:pPr>
        <w:pStyle w:val="Heading2"/>
      </w:pPr>
      <w:bookmarkStart w:id="10" w:name="_Toc72764232"/>
      <w:r w:rsidRPr="00B9479B">
        <w:t>PPP-CLD-REQ-406794/A-Portable Profile Setting Server</w:t>
      </w:r>
      <w:bookmarkEnd w:id="10"/>
    </w:p>
    <w:p w14:paraId="3FF6C213" w14:textId="77777777" w:rsidR="00F659A1" w:rsidRDefault="000C6421" w:rsidP="00F659A1">
      <w:r>
        <w:t>The Portable Profile Setting Server (</w:t>
      </w:r>
      <w:proofErr w:type="spellStart"/>
      <w:r>
        <w:t>PPPSettingServer</w:t>
      </w:r>
      <w:proofErr w:type="spellEnd"/>
      <w:r>
        <w:t>) is responsible for the tasks listed below:</w:t>
      </w:r>
    </w:p>
    <w:p w14:paraId="78801B0E" w14:textId="77777777" w:rsidR="00F659A1" w:rsidRDefault="000C6421" w:rsidP="000C6421">
      <w:pPr>
        <w:numPr>
          <w:ilvl w:val="0"/>
          <w:numId w:val="11"/>
        </w:numPr>
      </w:pPr>
      <w:r>
        <w:lastRenderedPageBreak/>
        <w:t xml:space="preserve">Receive settings from </w:t>
      </w:r>
      <w:proofErr w:type="spellStart"/>
      <w:r>
        <w:t>PPPServer</w:t>
      </w:r>
      <w:proofErr w:type="spellEnd"/>
    </w:p>
    <w:p w14:paraId="659AE537" w14:textId="77777777" w:rsidR="00F659A1" w:rsidRPr="00340A51" w:rsidRDefault="000C6421" w:rsidP="000C6421">
      <w:pPr>
        <w:numPr>
          <w:ilvl w:val="0"/>
          <w:numId w:val="11"/>
        </w:numPr>
      </w:pPr>
      <w:r>
        <w:t>Apply settings to local memory for requested profile</w:t>
      </w:r>
    </w:p>
    <w:p w14:paraId="02585603" w14:textId="77777777" w:rsidR="00F659A1" w:rsidRPr="00340A51" w:rsidRDefault="000C6421" w:rsidP="000C6421">
      <w:pPr>
        <w:numPr>
          <w:ilvl w:val="0"/>
          <w:numId w:val="11"/>
        </w:numPr>
      </w:pPr>
      <w:r>
        <w:t xml:space="preserve">Send settings to </w:t>
      </w:r>
      <w:proofErr w:type="spellStart"/>
      <w:r>
        <w:t>PPPServer</w:t>
      </w:r>
      <w:proofErr w:type="spellEnd"/>
      <w:r>
        <w:t xml:space="preserve"> </w:t>
      </w:r>
      <w:proofErr w:type="spellStart"/>
      <w:r>
        <w:t>OnChange</w:t>
      </w:r>
      <w:proofErr w:type="spellEnd"/>
      <w:r>
        <w:t xml:space="preserve"> and on demand (upon Export)</w:t>
      </w:r>
    </w:p>
    <w:p w14:paraId="11E85B34" w14:textId="77777777" w:rsidR="00F659A1" w:rsidRDefault="00F659A1" w:rsidP="00F659A1"/>
    <w:p w14:paraId="19FF9085" w14:textId="77777777" w:rsidR="00F659A1" w:rsidRDefault="000C6421" w:rsidP="00F659A1">
      <w:r>
        <w:t>Please review the implementation guide/ block diagram to locate the Portable Profile Setting Server class.</w:t>
      </w:r>
    </w:p>
    <w:p w14:paraId="7C57F263" w14:textId="77777777" w:rsidR="00F659A1" w:rsidRDefault="00F659A1" w:rsidP="00F659A1"/>
    <w:p w14:paraId="54FAC962" w14:textId="608368CB" w:rsidR="00F659A1" w:rsidRDefault="000C6421" w:rsidP="00CF5397">
      <w:pPr>
        <w:pStyle w:val="Heading2"/>
      </w:pPr>
      <w:bookmarkStart w:id="11" w:name="_Toc72764233"/>
      <w:r w:rsidRPr="00B9479B">
        <w:t>PPP-CLD-REQ-420641/A-Auto</w:t>
      </w:r>
      <w:commentRangeStart w:id="12"/>
      <w:ins w:id="13" w:author="Borrelli, Matthew (M.T.)" w:date="2021-06-10T16:51:00Z">
        <w:r w:rsidR="0066278F">
          <w:t xml:space="preserve"> </w:t>
        </w:r>
      </w:ins>
      <w:commentRangeEnd w:id="12"/>
      <w:ins w:id="14" w:author="Borrelli, Matthew (M.T.)" w:date="2021-06-21T10:23:00Z">
        <w:r w:rsidR="005C048C">
          <w:rPr>
            <w:rStyle w:val="CommentReference"/>
            <w:rFonts w:cs="Times New Roman"/>
            <w:b w:val="0"/>
            <w:bCs w:val="0"/>
            <w:iCs w:val="0"/>
          </w:rPr>
          <w:commentReference w:id="12"/>
        </w:r>
      </w:ins>
      <w:r w:rsidRPr="00B9479B">
        <w:t>Save Position Client</w:t>
      </w:r>
      <w:bookmarkEnd w:id="11"/>
    </w:p>
    <w:p w14:paraId="340C9389" w14:textId="723E7109" w:rsidR="00F659A1" w:rsidRDefault="000C6421" w:rsidP="00F659A1">
      <w:commentRangeStart w:id="15"/>
      <w:r>
        <w:t>The Auto</w:t>
      </w:r>
      <w:ins w:id="16" w:author="Borrelli, Matthew (M.T.)" w:date="2021-06-10T16:51:00Z">
        <w:r w:rsidR="0066278F">
          <w:t xml:space="preserve"> </w:t>
        </w:r>
      </w:ins>
      <w:r>
        <w:t xml:space="preserve">Save </w:t>
      </w:r>
      <w:proofErr w:type="spellStart"/>
      <w:r>
        <w:t>PositionClient</w:t>
      </w:r>
      <w:proofErr w:type="spellEnd"/>
      <w:r>
        <w:t xml:space="preserve"> (</w:t>
      </w:r>
      <w:proofErr w:type="spellStart"/>
      <w:r>
        <w:t>AutoSavePositionClient</w:t>
      </w:r>
      <w:proofErr w:type="spellEnd"/>
      <w:r>
        <w:t>) is responsible for the tasks listed below:</w:t>
      </w:r>
    </w:p>
    <w:p w14:paraId="6184CDED" w14:textId="69BF7D7F" w:rsidR="00F659A1" w:rsidRDefault="000C6421" w:rsidP="000C6421">
      <w:pPr>
        <w:numPr>
          <w:ilvl w:val="0"/>
          <w:numId w:val="12"/>
        </w:numPr>
      </w:pPr>
      <w:r>
        <w:t>Receive Auto</w:t>
      </w:r>
      <w:ins w:id="17" w:author="Borrelli, Matthew (M.T.)" w:date="2021-06-10T16:51:00Z">
        <w:r w:rsidR="0066278F">
          <w:t xml:space="preserve"> </w:t>
        </w:r>
      </w:ins>
      <w:r>
        <w:t xml:space="preserve">Save requests (save, exit, etc.) from </w:t>
      </w:r>
      <w:proofErr w:type="spellStart"/>
      <w:r>
        <w:t>PPPServer</w:t>
      </w:r>
      <w:proofErr w:type="spellEnd"/>
    </w:p>
    <w:p w14:paraId="3EDCF129" w14:textId="77777777" w:rsidR="00F659A1" w:rsidRDefault="000C6421" w:rsidP="000C6421">
      <w:pPr>
        <w:numPr>
          <w:ilvl w:val="0"/>
          <w:numId w:val="12"/>
        </w:numPr>
      </w:pPr>
      <w:r>
        <w:t>Request positional modules to perform actions (save/recall)</w:t>
      </w:r>
    </w:p>
    <w:p w14:paraId="3D1C9999" w14:textId="77777777" w:rsidR="00F659A1" w:rsidRDefault="00F659A1" w:rsidP="00F659A1"/>
    <w:p w14:paraId="0D3D450C" w14:textId="2C581DC5" w:rsidR="00F659A1" w:rsidRDefault="000C6421" w:rsidP="00F659A1">
      <w:r>
        <w:t>Please review the implementation guide/ block diagram to locate the Auto</w:t>
      </w:r>
      <w:ins w:id="18" w:author="Borrelli, Matthew (M.T.)" w:date="2021-06-10T16:51:00Z">
        <w:r w:rsidR="0066278F">
          <w:t xml:space="preserve"> </w:t>
        </w:r>
      </w:ins>
      <w:r>
        <w:t xml:space="preserve">Save </w:t>
      </w:r>
      <w:proofErr w:type="spellStart"/>
      <w:r>
        <w:t>PositionClient</w:t>
      </w:r>
      <w:proofErr w:type="spellEnd"/>
      <w:r>
        <w:t xml:space="preserve"> class.</w:t>
      </w:r>
      <w:commentRangeEnd w:id="15"/>
      <w:r w:rsidR="005C048C">
        <w:rPr>
          <w:rStyle w:val="CommentReference"/>
        </w:rPr>
        <w:commentReference w:id="15"/>
      </w:r>
    </w:p>
    <w:p w14:paraId="028E9543" w14:textId="77777777" w:rsidR="00F659A1" w:rsidRPr="001A21E8" w:rsidRDefault="00F659A1" w:rsidP="00F659A1"/>
    <w:p w14:paraId="3300CBC9" w14:textId="77777777" w:rsidR="00F659A1" w:rsidRDefault="000C6421" w:rsidP="00CF5397">
      <w:pPr>
        <w:pStyle w:val="Heading2"/>
      </w:pPr>
      <w:bookmarkStart w:id="19" w:name="_Toc72764234"/>
      <w:r>
        <w:t>Physical Mapping of Classes</w:t>
      </w:r>
      <w:bookmarkEnd w:id="19"/>
    </w:p>
    <w:p w14:paraId="4096AA73" w14:textId="77777777" w:rsidR="00F659A1" w:rsidRDefault="000C6421" w:rsidP="00F659A1">
      <w:r>
        <w:t xml:space="preserve">The table below shows an example of how the logical classes that make up the Portable Personal Profiles feature can be mapped into physical modules. This mapping is an example only and does not necessarily carryover to other carlines or vehicle architectures. </w:t>
      </w:r>
    </w:p>
    <w:p w14:paraId="6F15D2BE" w14:textId="77777777" w:rsidR="00F659A1" w:rsidRDefault="00F659A1" w:rsidP="00F659A1"/>
    <w:tbl>
      <w:tblPr>
        <w:tblStyle w:val="TableGrid"/>
        <w:tblW w:w="7542" w:type="dxa"/>
        <w:jc w:val="center"/>
        <w:tblLook w:val="04A0" w:firstRow="1" w:lastRow="0" w:firstColumn="1" w:lastColumn="0" w:noHBand="0" w:noVBand="1"/>
      </w:tblPr>
      <w:tblGrid>
        <w:gridCol w:w="3681"/>
        <w:gridCol w:w="3861"/>
      </w:tblGrid>
      <w:tr w:rsidR="00F659A1" w14:paraId="5AEA6460" w14:textId="77777777" w:rsidTr="00F659A1">
        <w:trPr>
          <w:trHeight w:val="235"/>
          <w:jc w:val="center"/>
        </w:trPr>
        <w:tc>
          <w:tcPr>
            <w:tcW w:w="368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42C27A" w14:textId="77777777" w:rsidR="00F659A1" w:rsidRPr="0045218E" w:rsidRDefault="000C6421" w:rsidP="00F659A1">
            <w:pPr>
              <w:tabs>
                <w:tab w:val="left" w:pos="1695"/>
                <w:tab w:val="center" w:pos="2327"/>
              </w:tabs>
              <w:rPr>
                <w:b/>
              </w:rPr>
            </w:pPr>
            <w:r w:rsidRPr="0045218E">
              <w:rPr>
                <w:b/>
              </w:rPr>
              <w:t>Logical Class</w:t>
            </w:r>
          </w:p>
        </w:tc>
        <w:tc>
          <w:tcPr>
            <w:tcW w:w="3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2B9B1D" w14:textId="77777777" w:rsidR="00F659A1" w:rsidRPr="0045218E" w:rsidRDefault="000C6421" w:rsidP="00F659A1">
            <w:pPr>
              <w:jc w:val="center"/>
              <w:rPr>
                <w:b/>
              </w:rPr>
            </w:pPr>
            <w:r w:rsidRPr="0045218E">
              <w:rPr>
                <w:b/>
              </w:rPr>
              <w:t>Physical Module (ECU)</w:t>
            </w:r>
          </w:p>
        </w:tc>
      </w:tr>
      <w:tr w:rsidR="00F659A1" w14:paraId="77978427" w14:textId="77777777" w:rsidTr="00F659A1">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hideMark/>
          </w:tcPr>
          <w:p w14:paraId="6D19A398" w14:textId="77777777" w:rsidR="00F659A1" w:rsidRDefault="000C6421" w:rsidP="00F659A1">
            <w:proofErr w:type="spellStart"/>
            <w:r>
              <w:t>PPPServer</w:t>
            </w:r>
            <w:proofErr w:type="spellEnd"/>
            <w:r>
              <w:t xml:space="preserve"> </w:t>
            </w:r>
          </w:p>
        </w:tc>
        <w:tc>
          <w:tcPr>
            <w:tcW w:w="3861" w:type="dxa"/>
            <w:tcBorders>
              <w:top w:val="single" w:sz="4" w:space="0" w:color="auto"/>
              <w:left w:val="single" w:sz="4" w:space="0" w:color="auto"/>
              <w:bottom w:val="single" w:sz="4" w:space="0" w:color="auto"/>
              <w:right w:val="single" w:sz="4" w:space="0" w:color="auto"/>
            </w:tcBorders>
            <w:vAlign w:val="center"/>
            <w:hideMark/>
          </w:tcPr>
          <w:p w14:paraId="0BA5ED91" w14:textId="77777777" w:rsidR="00F659A1" w:rsidRDefault="000C6421" w:rsidP="00F659A1">
            <w:pPr>
              <w:jc w:val="center"/>
            </w:pPr>
            <w:r>
              <w:t>ECG</w:t>
            </w:r>
          </w:p>
        </w:tc>
      </w:tr>
      <w:tr w:rsidR="00F659A1" w14:paraId="42F78EFE" w14:textId="77777777" w:rsidTr="00F659A1">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14:paraId="0AB5BA04" w14:textId="77777777" w:rsidR="00F659A1" w:rsidRDefault="000C6421" w:rsidP="00F659A1">
            <w:proofErr w:type="spellStart"/>
            <w:r>
              <w:t>PPPOffBoardClient</w:t>
            </w:r>
            <w:proofErr w:type="spellEnd"/>
          </w:p>
        </w:tc>
        <w:tc>
          <w:tcPr>
            <w:tcW w:w="3861" w:type="dxa"/>
            <w:tcBorders>
              <w:top w:val="single" w:sz="4" w:space="0" w:color="auto"/>
              <w:left w:val="single" w:sz="4" w:space="0" w:color="auto"/>
              <w:bottom w:val="single" w:sz="4" w:space="0" w:color="auto"/>
              <w:right w:val="single" w:sz="4" w:space="0" w:color="auto"/>
            </w:tcBorders>
            <w:vAlign w:val="center"/>
          </w:tcPr>
          <w:p w14:paraId="78ADEA04" w14:textId="77777777" w:rsidR="00F659A1" w:rsidRDefault="000C6421" w:rsidP="00F659A1">
            <w:pPr>
              <w:jc w:val="center"/>
            </w:pPr>
            <w:r>
              <w:t>SDN/</w:t>
            </w:r>
            <w:bookmarkStart w:id="20" w:name="OLE_LINK1"/>
            <w:bookmarkStart w:id="21" w:name="OLE_LINK2"/>
            <w:r>
              <w:t xml:space="preserve">TMC </w:t>
            </w:r>
            <w:bookmarkEnd w:id="20"/>
            <w:bookmarkEnd w:id="21"/>
            <w:r>
              <w:t>(PPP-FI)</w:t>
            </w:r>
          </w:p>
        </w:tc>
      </w:tr>
      <w:tr w:rsidR="00F659A1" w14:paraId="71426764" w14:textId="77777777" w:rsidTr="00F659A1">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14:paraId="2E3583B6" w14:textId="77777777" w:rsidR="00F659A1" w:rsidRDefault="000C6421" w:rsidP="00F659A1">
            <w:proofErr w:type="spellStart"/>
            <w:r>
              <w:t>PPPInterfaceClient</w:t>
            </w:r>
            <w:proofErr w:type="spellEnd"/>
          </w:p>
        </w:tc>
        <w:tc>
          <w:tcPr>
            <w:tcW w:w="3861" w:type="dxa"/>
            <w:tcBorders>
              <w:top w:val="single" w:sz="4" w:space="0" w:color="auto"/>
              <w:left w:val="single" w:sz="4" w:space="0" w:color="auto"/>
              <w:bottom w:val="single" w:sz="4" w:space="0" w:color="auto"/>
              <w:right w:val="single" w:sz="4" w:space="0" w:color="auto"/>
            </w:tcBorders>
            <w:vAlign w:val="center"/>
          </w:tcPr>
          <w:p w14:paraId="560AA400" w14:textId="77777777" w:rsidR="00F659A1" w:rsidRDefault="000C6421" w:rsidP="00F659A1">
            <w:pPr>
              <w:jc w:val="center"/>
            </w:pPr>
            <w:r>
              <w:t>SYNC</w:t>
            </w:r>
          </w:p>
        </w:tc>
      </w:tr>
      <w:tr w:rsidR="00F659A1" w14:paraId="72DB675C" w14:textId="77777777" w:rsidTr="00F659A1">
        <w:trPr>
          <w:trHeight w:val="235"/>
          <w:jc w:val="center"/>
        </w:trPr>
        <w:tc>
          <w:tcPr>
            <w:tcW w:w="3681" w:type="dxa"/>
            <w:tcBorders>
              <w:top w:val="single" w:sz="4" w:space="0" w:color="auto"/>
              <w:left w:val="single" w:sz="4" w:space="0" w:color="auto"/>
              <w:bottom w:val="single" w:sz="4" w:space="0" w:color="auto"/>
              <w:right w:val="single" w:sz="4" w:space="0" w:color="auto"/>
            </w:tcBorders>
            <w:vAlign w:val="center"/>
          </w:tcPr>
          <w:p w14:paraId="1B856DE7" w14:textId="77777777" w:rsidR="00F659A1" w:rsidRDefault="000C6421" w:rsidP="00F659A1">
            <w:proofErr w:type="spellStart"/>
            <w:r>
              <w:t>PPPSettingServer</w:t>
            </w:r>
            <w:proofErr w:type="spellEnd"/>
            <w:r>
              <w:t>(s)</w:t>
            </w:r>
          </w:p>
        </w:tc>
        <w:tc>
          <w:tcPr>
            <w:tcW w:w="3861" w:type="dxa"/>
            <w:tcBorders>
              <w:top w:val="single" w:sz="4" w:space="0" w:color="auto"/>
              <w:left w:val="single" w:sz="4" w:space="0" w:color="auto"/>
              <w:bottom w:val="single" w:sz="4" w:space="0" w:color="auto"/>
              <w:right w:val="single" w:sz="4" w:space="0" w:color="auto"/>
            </w:tcBorders>
            <w:vAlign w:val="center"/>
          </w:tcPr>
          <w:p w14:paraId="68D5F315" w14:textId="77777777" w:rsidR="00F659A1" w:rsidRDefault="000C6421" w:rsidP="00F659A1">
            <w:pPr>
              <w:jc w:val="center"/>
            </w:pPr>
            <w:r>
              <w:t>SYNC, AHU, DSP, IPC, etc.</w:t>
            </w:r>
          </w:p>
        </w:tc>
      </w:tr>
      <w:tr w:rsidR="00F659A1" w14:paraId="404BC4D4" w14:textId="77777777" w:rsidTr="00F659A1">
        <w:trPr>
          <w:trHeight w:val="235"/>
          <w:jc w:val="center"/>
        </w:trPr>
        <w:tc>
          <w:tcPr>
            <w:tcW w:w="3681" w:type="dxa"/>
            <w:tcBorders>
              <w:top w:val="single" w:sz="4" w:space="0" w:color="auto"/>
              <w:left w:val="single" w:sz="4" w:space="0" w:color="auto"/>
              <w:right w:val="single" w:sz="4" w:space="0" w:color="auto"/>
            </w:tcBorders>
            <w:vAlign w:val="center"/>
          </w:tcPr>
          <w:p w14:paraId="6619227D" w14:textId="77777777" w:rsidR="00F659A1" w:rsidRDefault="000C6421" w:rsidP="00F659A1">
            <w:proofErr w:type="spellStart"/>
            <w:r w:rsidRPr="00495D7E">
              <w:t>AutoSavePositionClient</w:t>
            </w:r>
            <w:proofErr w:type="spellEnd"/>
          </w:p>
        </w:tc>
        <w:tc>
          <w:tcPr>
            <w:tcW w:w="3861" w:type="dxa"/>
            <w:tcBorders>
              <w:top w:val="single" w:sz="4" w:space="0" w:color="auto"/>
              <w:left w:val="single" w:sz="4" w:space="0" w:color="auto"/>
              <w:right w:val="single" w:sz="4" w:space="0" w:color="auto"/>
            </w:tcBorders>
            <w:vAlign w:val="center"/>
          </w:tcPr>
          <w:p w14:paraId="6D4D0F2B" w14:textId="77777777" w:rsidR="00F659A1" w:rsidRDefault="000C6421" w:rsidP="00F659A1">
            <w:pPr>
              <w:jc w:val="center"/>
            </w:pPr>
            <w:r>
              <w:t>DSM</w:t>
            </w:r>
          </w:p>
        </w:tc>
      </w:tr>
    </w:tbl>
    <w:p w14:paraId="35CADB8C" w14:textId="77777777" w:rsidR="00F659A1" w:rsidRDefault="00F659A1" w:rsidP="00F659A1"/>
    <w:p w14:paraId="42555E3B" w14:textId="77777777" w:rsidR="00F659A1" w:rsidRDefault="000C6421" w:rsidP="00CF5397">
      <w:pPr>
        <w:pStyle w:val="Heading2"/>
      </w:pPr>
      <w:bookmarkStart w:id="22" w:name="_Toc72764235"/>
      <w:proofErr w:type="spellStart"/>
      <w:r>
        <w:t>PPPServer</w:t>
      </w:r>
      <w:proofErr w:type="spellEnd"/>
      <w:r>
        <w:t xml:space="preserve"> Interface</w:t>
      </w:r>
      <w:bookmarkEnd w:id="22"/>
    </w:p>
    <w:p w14:paraId="600CC523" w14:textId="77777777" w:rsidR="00F659A1" w:rsidRDefault="000C6421" w:rsidP="00CF5397">
      <w:pPr>
        <w:pStyle w:val="Heading3"/>
      </w:pPr>
      <w:bookmarkStart w:id="23" w:name="_Toc72764236"/>
      <w:r w:rsidRPr="00B9479B">
        <w:t>PPP-IIR-REQ-406796/A-</w:t>
      </w:r>
      <w:proofErr w:type="spellStart"/>
      <w:r w:rsidRPr="00B9479B">
        <w:t>PPPServer_Rx</w:t>
      </w:r>
      <w:bookmarkEnd w:id="23"/>
      <w:proofErr w:type="spellEnd"/>
    </w:p>
    <w:p w14:paraId="64F3C965" w14:textId="77777777" w:rsidR="00F659A1" w:rsidRDefault="000C6421" w:rsidP="00CF5397">
      <w:pPr>
        <w:pStyle w:val="Heading4"/>
      </w:pPr>
      <w:r w:rsidRPr="00B9479B">
        <w:t>MD-REQ-386004/B-PublishProfilePreferencesR2Command</w:t>
      </w:r>
    </w:p>
    <w:p w14:paraId="7782274B" w14:textId="77777777" w:rsidR="00F659A1" w:rsidRDefault="000C6421" w:rsidP="00F659A1">
      <w:pPr>
        <w:rPr>
          <w:rFonts w:cs="Arial"/>
        </w:rPr>
      </w:pPr>
      <w:r>
        <w:rPr>
          <w:rFonts w:cs="Arial"/>
        </w:rPr>
        <w:t>Message Type: FTCP</w:t>
      </w:r>
    </w:p>
    <w:p w14:paraId="572A4EE6" w14:textId="77777777" w:rsidR="00F659A1" w:rsidRDefault="000C6421" w:rsidP="00F659A1">
      <w:pPr>
        <w:rPr>
          <w:rFonts w:cs="Arial"/>
        </w:rPr>
      </w:pPr>
      <w:r>
        <w:rPr>
          <w:rFonts w:cs="Arial"/>
        </w:rPr>
        <w:t xml:space="preserve"> </w:t>
      </w:r>
    </w:p>
    <w:p w14:paraId="0D21A1B4" w14:textId="77777777" w:rsidR="00F659A1" w:rsidRDefault="000C6421" w:rsidP="00F659A1">
      <w:pPr>
        <w:rPr>
          <w:rFonts w:cs="Arial"/>
        </w:rPr>
      </w:pPr>
      <w:r>
        <w:rPr>
          <w:rFonts w:cs="Arial"/>
        </w:rPr>
        <w:t xml:space="preserve">This command is used to </w:t>
      </w:r>
      <w:r w:rsidRPr="00EA1E53">
        <w:rPr>
          <w:rFonts w:cs="Arial"/>
        </w:rPr>
        <w:t>send preference/profile data to the vehicle</w:t>
      </w:r>
      <w:r>
        <w:rPr>
          <w:rFonts w:cs="Arial"/>
        </w:rPr>
        <w:t>.</w:t>
      </w:r>
    </w:p>
    <w:p w14:paraId="5E452931" w14:textId="77777777" w:rsidR="00F659A1" w:rsidRDefault="00F659A1" w:rsidP="00F659A1">
      <w:pPr>
        <w:rPr>
          <w:rFonts w:cs="Arial"/>
          <w:b/>
          <w:u w:val="single"/>
        </w:rPr>
      </w:pPr>
    </w:p>
    <w:p w14:paraId="1E4A1C7D" w14:textId="77777777" w:rsidR="00F659A1" w:rsidRDefault="000C6421" w:rsidP="00F659A1">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14:paraId="1C33992A" w14:textId="77777777" w:rsidR="00F659A1" w:rsidRDefault="00F659A1" w:rsidP="00F659A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F659A1" w14:paraId="356E6560" w14:textId="77777777" w:rsidTr="00F659A1">
        <w:trPr>
          <w:jc w:val="center"/>
        </w:trPr>
        <w:tc>
          <w:tcPr>
            <w:tcW w:w="2763" w:type="dxa"/>
            <w:tcBorders>
              <w:top w:val="single" w:sz="4" w:space="0" w:color="auto"/>
              <w:left w:val="single" w:sz="4" w:space="0" w:color="auto"/>
              <w:bottom w:val="single" w:sz="4" w:space="0" w:color="auto"/>
              <w:right w:val="single" w:sz="4" w:space="0" w:color="auto"/>
            </w:tcBorders>
            <w:hideMark/>
          </w:tcPr>
          <w:p w14:paraId="0287AB1E" w14:textId="77777777" w:rsidR="00F659A1" w:rsidRDefault="000C6421">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14:paraId="29BC3C9F" w14:textId="77777777" w:rsidR="00F659A1" w:rsidRDefault="000C6421">
            <w:pPr>
              <w:spacing w:line="276" w:lineRule="auto"/>
              <w:rPr>
                <w:rFonts w:cs="Arial"/>
                <w:b/>
              </w:rPr>
            </w:pPr>
            <w:r>
              <w:rPr>
                <w:rFonts w:cs="Arial"/>
                <w:b/>
              </w:rPr>
              <w:t>Description</w:t>
            </w:r>
          </w:p>
        </w:tc>
      </w:tr>
      <w:tr w:rsidR="00F659A1" w14:paraId="6638514B" w14:textId="77777777" w:rsidTr="00F659A1">
        <w:trPr>
          <w:jc w:val="center"/>
        </w:trPr>
        <w:tc>
          <w:tcPr>
            <w:tcW w:w="2763" w:type="dxa"/>
            <w:tcBorders>
              <w:top w:val="single" w:sz="4" w:space="0" w:color="auto"/>
              <w:left w:val="single" w:sz="4" w:space="0" w:color="auto"/>
              <w:bottom w:val="single" w:sz="4" w:space="0" w:color="auto"/>
              <w:right w:val="single" w:sz="4" w:space="0" w:color="auto"/>
            </w:tcBorders>
            <w:hideMark/>
          </w:tcPr>
          <w:p w14:paraId="6733D489" w14:textId="77777777" w:rsidR="00F659A1" w:rsidRDefault="000C6421">
            <w:pPr>
              <w:spacing w:line="276" w:lineRule="auto"/>
              <w:rPr>
                <w:rFonts w:cs="Arial"/>
              </w:rPr>
            </w:pPr>
            <w:proofErr w:type="spellStart"/>
            <w:r w:rsidRPr="00EA1E53">
              <w:rPr>
                <w:rFonts w:cs="Arial"/>
              </w:rPr>
              <w:t>PublishProfilePreferences</w:t>
            </w:r>
            <w:proofErr w:type="spellEnd"/>
            <w:r>
              <w:rPr>
                <w:rFonts w:cs="Arial"/>
              </w:rPr>
              <w:t xml:space="preserve"> </w:t>
            </w:r>
            <w:r w:rsidRPr="00EA1E53">
              <w:rPr>
                <w:rFonts w:cs="Arial"/>
              </w:rPr>
              <w:t>R2Command</w:t>
            </w:r>
          </w:p>
        </w:tc>
        <w:tc>
          <w:tcPr>
            <w:tcW w:w="4230" w:type="dxa"/>
            <w:tcBorders>
              <w:top w:val="single" w:sz="4" w:space="0" w:color="auto"/>
              <w:left w:val="single" w:sz="4" w:space="0" w:color="auto"/>
              <w:bottom w:val="single" w:sz="4" w:space="0" w:color="auto"/>
              <w:right w:val="single" w:sz="4" w:space="0" w:color="auto"/>
            </w:tcBorders>
            <w:hideMark/>
          </w:tcPr>
          <w:p w14:paraId="4A6D829B" w14:textId="77777777" w:rsidR="00F659A1" w:rsidRPr="00C91972" w:rsidRDefault="000C6421" w:rsidP="00F659A1">
            <w:pPr>
              <w:rPr>
                <w:rFonts w:cs="Arial"/>
              </w:rPr>
            </w:pPr>
            <w:r w:rsidRPr="00C91972">
              <w:rPr>
                <w:rFonts w:cs="Arial"/>
              </w:rPr>
              <w:t>Command used to send preference/profile data to the vehicle</w:t>
            </w:r>
          </w:p>
        </w:tc>
      </w:tr>
    </w:tbl>
    <w:p w14:paraId="1993940C" w14:textId="77777777" w:rsidR="00F659A1" w:rsidRPr="004A2D3C" w:rsidRDefault="00F659A1" w:rsidP="00F659A1">
      <w:pPr>
        <w:rPr>
          <w:rFonts w:cs="Arial"/>
        </w:rPr>
      </w:pPr>
    </w:p>
    <w:p w14:paraId="4DA3561E" w14:textId="77777777" w:rsidR="00F659A1" w:rsidRDefault="000C6421" w:rsidP="00CF5397">
      <w:pPr>
        <w:pStyle w:val="Heading4"/>
      </w:pPr>
      <w:r w:rsidRPr="00B9479B">
        <w:t>MD-REQ-027149/A-</w:t>
      </w:r>
      <w:proofErr w:type="spellStart"/>
      <w:r w:rsidRPr="00B9479B">
        <w:t>IgnitionStatus_St</w:t>
      </w:r>
      <w:proofErr w:type="spellEnd"/>
      <w:r w:rsidRPr="00B9479B">
        <w:t xml:space="preserve"> (</w:t>
      </w:r>
      <w:proofErr w:type="spellStart"/>
      <w:r w:rsidRPr="00B9479B">
        <w:t>TcSE</w:t>
      </w:r>
      <w:proofErr w:type="spellEnd"/>
      <w:r w:rsidRPr="00B9479B">
        <w:t xml:space="preserve"> ROIN-225464-1)</w:t>
      </w:r>
    </w:p>
    <w:p w14:paraId="0E2B9ADD" w14:textId="77777777" w:rsidR="00336A47" w:rsidRDefault="000C6421">
      <w:pPr>
        <w:rPr>
          <w:rFonts w:cs="Arial"/>
          <w:szCs w:val="20"/>
        </w:rPr>
      </w:pPr>
      <w:r>
        <w:rPr>
          <w:rFonts w:cs="Arial"/>
          <w:szCs w:val="20"/>
        </w:rPr>
        <w:t>Message Type: Status</w:t>
      </w:r>
    </w:p>
    <w:p w14:paraId="39E0BB38" w14:textId="77777777" w:rsidR="00336A47" w:rsidRDefault="00336A47">
      <w:pPr>
        <w:rPr>
          <w:rFonts w:cs="Arial"/>
          <w:szCs w:val="20"/>
        </w:rPr>
      </w:pPr>
    </w:p>
    <w:p w14:paraId="7D7B3040" w14:textId="77777777" w:rsidR="00336A47" w:rsidRDefault="000C6421">
      <w:pPr>
        <w:rPr>
          <w:rFonts w:cs="Arial"/>
          <w:szCs w:val="20"/>
        </w:rPr>
      </w:pPr>
      <w:r>
        <w:rPr>
          <w:rFonts w:cs="Arial"/>
          <w:szCs w:val="20"/>
        </w:rPr>
        <w:t>Signal used to indicate ignition state.</w:t>
      </w:r>
    </w:p>
    <w:p w14:paraId="79F71071" w14:textId="77777777" w:rsidR="00336A47" w:rsidRDefault="00336A47">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1150"/>
        <w:gridCol w:w="816"/>
        <w:gridCol w:w="2127"/>
      </w:tblGrid>
      <w:tr w:rsidR="00336A47" w14:paraId="2F414F7C"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163EAF5F" w14:textId="77777777" w:rsidR="00336A47" w:rsidRDefault="000C6421">
            <w:pPr>
              <w:rPr>
                <w:rFonts w:cs="Arial"/>
                <w:b/>
                <w:szCs w:val="20"/>
              </w:rPr>
            </w:pPr>
            <w:r>
              <w:rPr>
                <w:rFonts w:cs="Arial"/>
                <w:b/>
                <w:szCs w:val="20"/>
              </w:rPr>
              <w:t>Name</w:t>
            </w:r>
          </w:p>
        </w:tc>
        <w:tc>
          <w:tcPr>
            <w:tcW w:w="1150" w:type="dxa"/>
            <w:tcBorders>
              <w:top w:val="single" w:sz="4" w:space="0" w:color="auto"/>
              <w:left w:val="single" w:sz="4" w:space="0" w:color="auto"/>
              <w:bottom w:val="single" w:sz="4" w:space="0" w:color="auto"/>
              <w:right w:val="single" w:sz="4" w:space="0" w:color="auto"/>
            </w:tcBorders>
            <w:hideMark/>
          </w:tcPr>
          <w:p w14:paraId="7DDA8DC6" w14:textId="77777777" w:rsidR="00336A47" w:rsidRDefault="000C6421">
            <w:pPr>
              <w:rPr>
                <w:rFonts w:cs="Arial"/>
                <w:b/>
                <w:szCs w:val="20"/>
              </w:rPr>
            </w:pPr>
            <w:r>
              <w:rPr>
                <w:rFonts w:cs="Arial"/>
                <w:b/>
                <w:szCs w:val="20"/>
              </w:rPr>
              <w:t>Literals</w:t>
            </w:r>
          </w:p>
        </w:tc>
        <w:tc>
          <w:tcPr>
            <w:tcW w:w="816" w:type="dxa"/>
            <w:tcBorders>
              <w:top w:val="single" w:sz="4" w:space="0" w:color="auto"/>
              <w:left w:val="single" w:sz="4" w:space="0" w:color="auto"/>
              <w:bottom w:val="single" w:sz="4" w:space="0" w:color="auto"/>
              <w:right w:val="single" w:sz="4" w:space="0" w:color="auto"/>
            </w:tcBorders>
            <w:hideMark/>
          </w:tcPr>
          <w:p w14:paraId="447DE2F6" w14:textId="77777777" w:rsidR="00336A47" w:rsidRDefault="000C6421">
            <w:pPr>
              <w:rPr>
                <w:rFonts w:cs="Arial"/>
                <w:b/>
                <w:szCs w:val="20"/>
              </w:rPr>
            </w:pPr>
            <w:r>
              <w:rPr>
                <w:rFonts w:cs="Arial"/>
                <w:b/>
                <w:szCs w:val="20"/>
              </w:rPr>
              <w:t>Value</w:t>
            </w:r>
          </w:p>
        </w:tc>
        <w:tc>
          <w:tcPr>
            <w:tcW w:w="2127" w:type="dxa"/>
            <w:tcBorders>
              <w:top w:val="single" w:sz="4" w:space="0" w:color="auto"/>
              <w:left w:val="single" w:sz="4" w:space="0" w:color="auto"/>
              <w:bottom w:val="single" w:sz="4" w:space="0" w:color="auto"/>
              <w:right w:val="single" w:sz="4" w:space="0" w:color="auto"/>
            </w:tcBorders>
            <w:hideMark/>
          </w:tcPr>
          <w:p w14:paraId="2C78BEED" w14:textId="77777777" w:rsidR="00336A47" w:rsidRDefault="000C6421">
            <w:pPr>
              <w:rPr>
                <w:rFonts w:cs="Arial"/>
                <w:b/>
                <w:szCs w:val="20"/>
              </w:rPr>
            </w:pPr>
            <w:r>
              <w:rPr>
                <w:rFonts w:cs="Arial"/>
                <w:b/>
                <w:szCs w:val="20"/>
              </w:rPr>
              <w:t>Description</w:t>
            </w:r>
          </w:p>
        </w:tc>
      </w:tr>
      <w:tr w:rsidR="00336A47" w14:paraId="4A5C60E2"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7793032A" w14:textId="77777777" w:rsidR="00336A47" w:rsidRDefault="000C6421">
            <w:pPr>
              <w:rPr>
                <w:rFonts w:cs="Arial"/>
                <w:szCs w:val="20"/>
              </w:rPr>
            </w:pPr>
            <w:r>
              <w:rPr>
                <w:rFonts w:cs="Arial"/>
                <w:szCs w:val="20"/>
              </w:rPr>
              <w:t xml:space="preserve">Type </w:t>
            </w:r>
          </w:p>
        </w:tc>
        <w:tc>
          <w:tcPr>
            <w:tcW w:w="1150" w:type="dxa"/>
            <w:tcBorders>
              <w:top w:val="single" w:sz="4" w:space="0" w:color="auto"/>
              <w:left w:val="single" w:sz="4" w:space="0" w:color="auto"/>
              <w:bottom w:val="single" w:sz="4" w:space="0" w:color="auto"/>
              <w:right w:val="single" w:sz="4" w:space="0" w:color="auto"/>
            </w:tcBorders>
            <w:hideMark/>
          </w:tcPr>
          <w:p w14:paraId="5DED4829" w14:textId="77777777" w:rsidR="00336A47" w:rsidRDefault="000C6421">
            <w:pPr>
              <w:rPr>
                <w:rFonts w:cs="Arial"/>
                <w:szCs w:val="20"/>
              </w:rPr>
            </w:pPr>
            <w:r>
              <w:rPr>
                <w:rFonts w:cs="Arial"/>
                <w:szCs w:val="20"/>
              </w:rPr>
              <w:t>-</w:t>
            </w:r>
          </w:p>
        </w:tc>
        <w:tc>
          <w:tcPr>
            <w:tcW w:w="816" w:type="dxa"/>
            <w:tcBorders>
              <w:top w:val="single" w:sz="4" w:space="0" w:color="auto"/>
              <w:left w:val="single" w:sz="4" w:space="0" w:color="auto"/>
              <w:bottom w:val="single" w:sz="4" w:space="0" w:color="auto"/>
              <w:right w:val="single" w:sz="4" w:space="0" w:color="auto"/>
            </w:tcBorders>
            <w:hideMark/>
          </w:tcPr>
          <w:p w14:paraId="72F627EE" w14:textId="77777777" w:rsidR="00336A47" w:rsidRDefault="000C6421">
            <w:pPr>
              <w:rPr>
                <w:rFonts w:cs="Arial"/>
                <w:szCs w:val="20"/>
              </w:rPr>
            </w:pPr>
            <w:r>
              <w:rPr>
                <w:rFonts w:cs="Arial"/>
                <w:szCs w:val="20"/>
              </w:rPr>
              <w:t>-</w:t>
            </w:r>
          </w:p>
        </w:tc>
        <w:tc>
          <w:tcPr>
            <w:tcW w:w="2127" w:type="dxa"/>
            <w:tcBorders>
              <w:top w:val="single" w:sz="4" w:space="0" w:color="auto"/>
              <w:left w:val="single" w:sz="4" w:space="0" w:color="auto"/>
              <w:bottom w:val="single" w:sz="4" w:space="0" w:color="auto"/>
              <w:right w:val="single" w:sz="4" w:space="0" w:color="auto"/>
            </w:tcBorders>
            <w:hideMark/>
          </w:tcPr>
          <w:p w14:paraId="6866C9E6" w14:textId="77777777" w:rsidR="00336A47" w:rsidRDefault="000C6421">
            <w:pPr>
              <w:rPr>
                <w:rFonts w:cs="Arial"/>
                <w:szCs w:val="20"/>
              </w:rPr>
            </w:pPr>
            <w:r>
              <w:rPr>
                <w:rFonts w:cs="Arial"/>
                <w:szCs w:val="20"/>
              </w:rPr>
              <w:t>Indicates ignition state</w:t>
            </w:r>
          </w:p>
        </w:tc>
      </w:tr>
      <w:tr w:rsidR="00336A47" w14:paraId="79DCB368"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54FDA042" w14:textId="77777777" w:rsidR="00336A47" w:rsidRDefault="00336A4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20F9DBDF" w14:textId="77777777" w:rsidR="00336A47" w:rsidRDefault="000C6421">
            <w:pPr>
              <w:rPr>
                <w:rFonts w:cs="Arial"/>
                <w:szCs w:val="20"/>
              </w:rPr>
            </w:pPr>
            <w:r>
              <w:rPr>
                <w:rFonts w:cs="Arial"/>
                <w:szCs w:val="20"/>
              </w:rPr>
              <w:t>Unknown</w:t>
            </w:r>
          </w:p>
        </w:tc>
        <w:tc>
          <w:tcPr>
            <w:tcW w:w="816" w:type="dxa"/>
            <w:tcBorders>
              <w:top w:val="single" w:sz="4" w:space="0" w:color="auto"/>
              <w:left w:val="single" w:sz="4" w:space="0" w:color="auto"/>
              <w:bottom w:val="single" w:sz="4" w:space="0" w:color="auto"/>
              <w:right w:val="single" w:sz="4" w:space="0" w:color="auto"/>
            </w:tcBorders>
            <w:hideMark/>
          </w:tcPr>
          <w:p w14:paraId="2C74AFF6" w14:textId="77777777" w:rsidR="00336A47" w:rsidRDefault="000C6421">
            <w:pPr>
              <w:rPr>
                <w:rFonts w:cs="Arial"/>
                <w:szCs w:val="20"/>
              </w:rPr>
            </w:pPr>
            <w:r>
              <w:rPr>
                <w:rFonts w:cs="Arial"/>
                <w:szCs w:val="20"/>
              </w:rPr>
              <w:t>0x0</w:t>
            </w:r>
          </w:p>
        </w:tc>
        <w:tc>
          <w:tcPr>
            <w:tcW w:w="2127" w:type="dxa"/>
            <w:tcBorders>
              <w:top w:val="single" w:sz="4" w:space="0" w:color="auto"/>
              <w:left w:val="single" w:sz="4" w:space="0" w:color="auto"/>
              <w:bottom w:val="single" w:sz="4" w:space="0" w:color="auto"/>
              <w:right w:val="single" w:sz="4" w:space="0" w:color="auto"/>
            </w:tcBorders>
          </w:tcPr>
          <w:p w14:paraId="138F41D1" w14:textId="77777777" w:rsidR="00336A47" w:rsidRDefault="00336A47">
            <w:pPr>
              <w:rPr>
                <w:rFonts w:cs="Arial"/>
                <w:szCs w:val="20"/>
              </w:rPr>
            </w:pPr>
          </w:p>
        </w:tc>
      </w:tr>
      <w:tr w:rsidR="00336A47" w14:paraId="74DD9652"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22DB9DBC" w14:textId="77777777" w:rsidR="00336A47" w:rsidRDefault="00336A4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5E3F0000" w14:textId="77777777" w:rsidR="00336A47" w:rsidRDefault="000C6421">
            <w:pPr>
              <w:rPr>
                <w:rFonts w:cs="Arial"/>
                <w:szCs w:val="20"/>
              </w:rPr>
            </w:pPr>
            <w:r>
              <w:rPr>
                <w:rFonts w:cs="Arial"/>
                <w:szCs w:val="20"/>
              </w:rPr>
              <w:t>Off</w:t>
            </w:r>
          </w:p>
        </w:tc>
        <w:tc>
          <w:tcPr>
            <w:tcW w:w="816" w:type="dxa"/>
            <w:tcBorders>
              <w:top w:val="single" w:sz="4" w:space="0" w:color="auto"/>
              <w:left w:val="single" w:sz="4" w:space="0" w:color="auto"/>
              <w:bottom w:val="single" w:sz="4" w:space="0" w:color="auto"/>
              <w:right w:val="single" w:sz="4" w:space="0" w:color="auto"/>
            </w:tcBorders>
            <w:hideMark/>
          </w:tcPr>
          <w:p w14:paraId="31EFDD83" w14:textId="77777777" w:rsidR="00336A47" w:rsidRDefault="000C6421">
            <w:pPr>
              <w:rPr>
                <w:rFonts w:cs="Arial"/>
                <w:szCs w:val="20"/>
              </w:rPr>
            </w:pPr>
            <w:r>
              <w:rPr>
                <w:rFonts w:cs="Arial"/>
                <w:szCs w:val="20"/>
              </w:rPr>
              <w:t>0x1</w:t>
            </w:r>
          </w:p>
        </w:tc>
        <w:tc>
          <w:tcPr>
            <w:tcW w:w="2127" w:type="dxa"/>
            <w:tcBorders>
              <w:top w:val="single" w:sz="4" w:space="0" w:color="auto"/>
              <w:left w:val="single" w:sz="4" w:space="0" w:color="auto"/>
              <w:bottom w:val="single" w:sz="4" w:space="0" w:color="auto"/>
              <w:right w:val="single" w:sz="4" w:space="0" w:color="auto"/>
            </w:tcBorders>
          </w:tcPr>
          <w:p w14:paraId="5A11B870" w14:textId="77777777" w:rsidR="00336A47" w:rsidRDefault="00336A47">
            <w:pPr>
              <w:rPr>
                <w:rFonts w:cs="Arial"/>
                <w:szCs w:val="20"/>
              </w:rPr>
            </w:pPr>
          </w:p>
        </w:tc>
      </w:tr>
      <w:tr w:rsidR="00336A47" w14:paraId="20EC183E"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73DCCEBB" w14:textId="77777777" w:rsidR="00336A47" w:rsidRDefault="00336A4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78F3E161" w14:textId="77777777" w:rsidR="00336A47" w:rsidRDefault="000C6421">
            <w:pPr>
              <w:rPr>
                <w:rFonts w:cs="Arial"/>
                <w:szCs w:val="20"/>
              </w:rPr>
            </w:pPr>
            <w:r>
              <w:rPr>
                <w:rFonts w:cs="Arial"/>
                <w:szCs w:val="20"/>
              </w:rPr>
              <w:t>Accessory</w:t>
            </w:r>
          </w:p>
        </w:tc>
        <w:tc>
          <w:tcPr>
            <w:tcW w:w="816" w:type="dxa"/>
            <w:tcBorders>
              <w:top w:val="single" w:sz="4" w:space="0" w:color="auto"/>
              <w:left w:val="single" w:sz="4" w:space="0" w:color="auto"/>
              <w:bottom w:val="single" w:sz="4" w:space="0" w:color="auto"/>
              <w:right w:val="single" w:sz="4" w:space="0" w:color="auto"/>
            </w:tcBorders>
            <w:hideMark/>
          </w:tcPr>
          <w:p w14:paraId="3F1A3369" w14:textId="77777777" w:rsidR="00336A47" w:rsidRDefault="000C6421">
            <w:pPr>
              <w:rPr>
                <w:rFonts w:cs="Arial"/>
                <w:szCs w:val="20"/>
              </w:rPr>
            </w:pPr>
            <w:r>
              <w:rPr>
                <w:rFonts w:cs="Arial"/>
                <w:szCs w:val="20"/>
              </w:rPr>
              <w:t>0x2</w:t>
            </w:r>
          </w:p>
        </w:tc>
        <w:tc>
          <w:tcPr>
            <w:tcW w:w="2127" w:type="dxa"/>
            <w:tcBorders>
              <w:top w:val="single" w:sz="4" w:space="0" w:color="auto"/>
              <w:left w:val="single" w:sz="4" w:space="0" w:color="auto"/>
              <w:bottom w:val="single" w:sz="4" w:space="0" w:color="auto"/>
              <w:right w:val="single" w:sz="4" w:space="0" w:color="auto"/>
            </w:tcBorders>
          </w:tcPr>
          <w:p w14:paraId="6B330FA5" w14:textId="77777777" w:rsidR="00336A47" w:rsidRDefault="00336A47">
            <w:pPr>
              <w:rPr>
                <w:rFonts w:cs="Arial"/>
                <w:szCs w:val="20"/>
              </w:rPr>
            </w:pPr>
          </w:p>
        </w:tc>
      </w:tr>
      <w:tr w:rsidR="00336A47" w14:paraId="75DC015C"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C6ABA33" w14:textId="77777777" w:rsidR="00336A47" w:rsidRDefault="00336A4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4575E86E" w14:textId="77777777" w:rsidR="00336A47" w:rsidRDefault="000C6421">
            <w:pPr>
              <w:rPr>
                <w:rFonts w:cs="Arial"/>
                <w:szCs w:val="20"/>
              </w:rPr>
            </w:pPr>
            <w:r>
              <w:rPr>
                <w:rFonts w:cs="Arial"/>
                <w:szCs w:val="20"/>
              </w:rPr>
              <w:t>Run</w:t>
            </w:r>
          </w:p>
        </w:tc>
        <w:tc>
          <w:tcPr>
            <w:tcW w:w="816" w:type="dxa"/>
            <w:tcBorders>
              <w:top w:val="single" w:sz="4" w:space="0" w:color="auto"/>
              <w:left w:val="single" w:sz="4" w:space="0" w:color="auto"/>
              <w:bottom w:val="single" w:sz="4" w:space="0" w:color="auto"/>
              <w:right w:val="single" w:sz="4" w:space="0" w:color="auto"/>
            </w:tcBorders>
            <w:hideMark/>
          </w:tcPr>
          <w:p w14:paraId="57629CC0" w14:textId="77777777" w:rsidR="00336A47" w:rsidRDefault="000C6421">
            <w:pPr>
              <w:rPr>
                <w:rFonts w:cs="Arial"/>
                <w:szCs w:val="20"/>
              </w:rPr>
            </w:pPr>
            <w:r>
              <w:rPr>
                <w:rFonts w:cs="Arial"/>
                <w:szCs w:val="20"/>
              </w:rPr>
              <w:t>0x4</w:t>
            </w:r>
          </w:p>
        </w:tc>
        <w:tc>
          <w:tcPr>
            <w:tcW w:w="2127" w:type="dxa"/>
            <w:tcBorders>
              <w:top w:val="single" w:sz="4" w:space="0" w:color="auto"/>
              <w:left w:val="single" w:sz="4" w:space="0" w:color="auto"/>
              <w:bottom w:val="single" w:sz="4" w:space="0" w:color="auto"/>
              <w:right w:val="single" w:sz="4" w:space="0" w:color="auto"/>
            </w:tcBorders>
          </w:tcPr>
          <w:p w14:paraId="7D2454F4" w14:textId="77777777" w:rsidR="00336A47" w:rsidRDefault="00336A47">
            <w:pPr>
              <w:rPr>
                <w:rFonts w:cs="Arial"/>
                <w:szCs w:val="20"/>
              </w:rPr>
            </w:pPr>
          </w:p>
        </w:tc>
      </w:tr>
      <w:tr w:rsidR="00336A47" w14:paraId="1E4B14F3"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42D15D8" w14:textId="77777777" w:rsidR="00336A47" w:rsidRDefault="00336A4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20ABB6D8" w14:textId="77777777" w:rsidR="00336A47" w:rsidRDefault="000C6421">
            <w:pPr>
              <w:rPr>
                <w:rFonts w:cs="Arial"/>
                <w:szCs w:val="20"/>
              </w:rPr>
            </w:pPr>
            <w:r>
              <w:rPr>
                <w:rFonts w:cs="Arial"/>
                <w:szCs w:val="20"/>
              </w:rPr>
              <w:t>Start</w:t>
            </w:r>
          </w:p>
        </w:tc>
        <w:tc>
          <w:tcPr>
            <w:tcW w:w="816" w:type="dxa"/>
            <w:tcBorders>
              <w:top w:val="single" w:sz="4" w:space="0" w:color="auto"/>
              <w:left w:val="single" w:sz="4" w:space="0" w:color="auto"/>
              <w:bottom w:val="single" w:sz="4" w:space="0" w:color="auto"/>
              <w:right w:val="single" w:sz="4" w:space="0" w:color="auto"/>
            </w:tcBorders>
            <w:hideMark/>
          </w:tcPr>
          <w:p w14:paraId="769238DC" w14:textId="77777777" w:rsidR="00336A47" w:rsidRDefault="000C6421">
            <w:pPr>
              <w:rPr>
                <w:rFonts w:cs="Arial"/>
                <w:szCs w:val="20"/>
              </w:rPr>
            </w:pPr>
            <w:r>
              <w:rPr>
                <w:rFonts w:cs="Arial"/>
                <w:szCs w:val="20"/>
              </w:rPr>
              <w:t>0x8</w:t>
            </w:r>
          </w:p>
        </w:tc>
        <w:tc>
          <w:tcPr>
            <w:tcW w:w="2127" w:type="dxa"/>
            <w:tcBorders>
              <w:top w:val="single" w:sz="4" w:space="0" w:color="auto"/>
              <w:left w:val="single" w:sz="4" w:space="0" w:color="auto"/>
              <w:bottom w:val="single" w:sz="4" w:space="0" w:color="auto"/>
              <w:right w:val="single" w:sz="4" w:space="0" w:color="auto"/>
            </w:tcBorders>
          </w:tcPr>
          <w:p w14:paraId="629C3932" w14:textId="77777777" w:rsidR="00336A47" w:rsidRDefault="00336A47">
            <w:pPr>
              <w:rPr>
                <w:rFonts w:cs="Arial"/>
                <w:szCs w:val="20"/>
              </w:rPr>
            </w:pPr>
          </w:p>
        </w:tc>
      </w:tr>
      <w:tr w:rsidR="00336A47" w14:paraId="18696F04"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416F6354" w14:textId="77777777" w:rsidR="00336A47" w:rsidRDefault="00336A47">
            <w:pPr>
              <w:rPr>
                <w:rFonts w:cs="Arial"/>
                <w:szCs w:val="20"/>
              </w:rPr>
            </w:pPr>
          </w:p>
        </w:tc>
        <w:tc>
          <w:tcPr>
            <w:tcW w:w="1150" w:type="dxa"/>
            <w:tcBorders>
              <w:top w:val="single" w:sz="4" w:space="0" w:color="auto"/>
              <w:left w:val="single" w:sz="4" w:space="0" w:color="auto"/>
              <w:bottom w:val="single" w:sz="4" w:space="0" w:color="auto"/>
              <w:right w:val="single" w:sz="4" w:space="0" w:color="auto"/>
            </w:tcBorders>
            <w:hideMark/>
          </w:tcPr>
          <w:p w14:paraId="69425811" w14:textId="77777777" w:rsidR="00336A47" w:rsidRDefault="000C6421">
            <w:pPr>
              <w:rPr>
                <w:rFonts w:cs="Arial"/>
                <w:szCs w:val="20"/>
              </w:rPr>
            </w:pPr>
            <w:r>
              <w:rPr>
                <w:rFonts w:cs="Arial"/>
                <w:szCs w:val="20"/>
              </w:rPr>
              <w:t>Invalid</w:t>
            </w:r>
          </w:p>
        </w:tc>
        <w:tc>
          <w:tcPr>
            <w:tcW w:w="816" w:type="dxa"/>
            <w:tcBorders>
              <w:top w:val="single" w:sz="4" w:space="0" w:color="auto"/>
              <w:left w:val="single" w:sz="4" w:space="0" w:color="auto"/>
              <w:bottom w:val="single" w:sz="4" w:space="0" w:color="auto"/>
              <w:right w:val="single" w:sz="4" w:space="0" w:color="auto"/>
            </w:tcBorders>
            <w:hideMark/>
          </w:tcPr>
          <w:p w14:paraId="31397A1D" w14:textId="77777777" w:rsidR="00336A47" w:rsidRDefault="000C6421">
            <w:pPr>
              <w:rPr>
                <w:rFonts w:cs="Arial"/>
                <w:szCs w:val="20"/>
              </w:rPr>
            </w:pPr>
            <w:r>
              <w:rPr>
                <w:rFonts w:cs="Arial"/>
                <w:szCs w:val="20"/>
              </w:rPr>
              <w:t>0xF</w:t>
            </w:r>
          </w:p>
        </w:tc>
        <w:tc>
          <w:tcPr>
            <w:tcW w:w="2127" w:type="dxa"/>
            <w:tcBorders>
              <w:top w:val="single" w:sz="4" w:space="0" w:color="auto"/>
              <w:left w:val="single" w:sz="4" w:space="0" w:color="auto"/>
              <w:bottom w:val="single" w:sz="4" w:space="0" w:color="auto"/>
              <w:right w:val="single" w:sz="4" w:space="0" w:color="auto"/>
            </w:tcBorders>
          </w:tcPr>
          <w:p w14:paraId="050E80A2" w14:textId="77777777" w:rsidR="00336A47" w:rsidRDefault="00336A47">
            <w:pPr>
              <w:rPr>
                <w:rFonts w:cs="Arial"/>
                <w:szCs w:val="20"/>
              </w:rPr>
            </w:pPr>
          </w:p>
        </w:tc>
      </w:tr>
    </w:tbl>
    <w:p w14:paraId="1FD4ADB8" w14:textId="77777777" w:rsidR="00336A47" w:rsidRDefault="00336A47"/>
    <w:p w14:paraId="3D192756" w14:textId="77777777" w:rsidR="00F659A1" w:rsidRDefault="000C6421" w:rsidP="00CF5397">
      <w:pPr>
        <w:pStyle w:val="Heading4"/>
      </w:pPr>
      <w:r w:rsidRPr="00B9479B">
        <w:t>MD-REQ-028253/A-</w:t>
      </w:r>
      <w:proofErr w:type="spellStart"/>
      <w:r w:rsidRPr="00B9479B">
        <w:t>GearLeverPosition_St</w:t>
      </w:r>
      <w:proofErr w:type="spellEnd"/>
      <w:r w:rsidRPr="00B9479B">
        <w:t xml:space="preserve"> (</w:t>
      </w:r>
      <w:proofErr w:type="spellStart"/>
      <w:r w:rsidRPr="00B9479B">
        <w:t>TcSE</w:t>
      </w:r>
      <w:proofErr w:type="spellEnd"/>
      <w:r w:rsidRPr="00B9479B">
        <w:t xml:space="preserve"> ROIN-282103-1)</w:t>
      </w:r>
    </w:p>
    <w:p w14:paraId="0906F0A0" w14:textId="77777777" w:rsidR="00336A47" w:rsidRDefault="000C6421">
      <w:pPr>
        <w:rPr>
          <w:rFonts w:cs="Arial"/>
          <w:szCs w:val="20"/>
        </w:rPr>
      </w:pPr>
      <w:r>
        <w:rPr>
          <w:rFonts w:cs="Arial"/>
          <w:szCs w:val="20"/>
        </w:rPr>
        <w:t>Message Type: Status</w:t>
      </w:r>
    </w:p>
    <w:p w14:paraId="6A49F08E" w14:textId="77777777" w:rsidR="00336A47" w:rsidRDefault="00336A47">
      <w:pPr>
        <w:rPr>
          <w:rFonts w:cs="Arial"/>
          <w:szCs w:val="20"/>
        </w:rPr>
      </w:pPr>
    </w:p>
    <w:p w14:paraId="319E6DE6" w14:textId="77777777" w:rsidR="00336A47" w:rsidRDefault="000C6421">
      <w:pPr>
        <w:rPr>
          <w:rFonts w:cs="Arial"/>
          <w:szCs w:val="20"/>
        </w:rPr>
      </w:pPr>
      <w:r>
        <w:rPr>
          <w:rFonts w:cs="Arial"/>
          <w:szCs w:val="20"/>
        </w:rPr>
        <w:t>Status used to indicate the current gear selected.</w:t>
      </w:r>
    </w:p>
    <w:p w14:paraId="25EAE321" w14:textId="77777777" w:rsidR="00336A47" w:rsidRDefault="00336A47">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2768"/>
        <w:gridCol w:w="900"/>
        <w:gridCol w:w="2160"/>
      </w:tblGrid>
      <w:tr w:rsidR="00336A47" w14:paraId="02DFC696"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3F1822E9" w14:textId="77777777" w:rsidR="00336A47" w:rsidRDefault="000C6421">
            <w:pPr>
              <w:rPr>
                <w:rFonts w:cs="Arial"/>
                <w:b/>
                <w:szCs w:val="20"/>
              </w:rPr>
            </w:pPr>
            <w:r>
              <w:rPr>
                <w:rFonts w:cs="Arial"/>
                <w:b/>
                <w:szCs w:val="20"/>
              </w:rPr>
              <w:t>Name</w:t>
            </w:r>
          </w:p>
        </w:tc>
        <w:tc>
          <w:tcPr>
            <w:tcW w:w="2768" w:type="dxa"/>
            <w:tcBorders>
              <w:top w:val="single" w:sz="4" w:space="0" w:color="auto"/>
              <w:left w:val="single" w:sz="4" w:space="0" w:color="auto"/>
              <w:bottom w:val="single" w:sz="4" w:space="0" w:color="auto"/>
              <w:right w:val="single" w:sz="4" w:space="0" w:color="auto"/>
            </w:tcBorders>
            <w:hideMark/>
          </w:tcPr>
          <w:p w14:paraId="1C0007C8" w14:textId="77777777" w:rsidR="00336A47" w:rsidRDefault="000C6421">
            <w:pPr>
              <w:rPr>
                <w:rFonts w:cs="Arial"/>
                <w:b/>
                <w:szCs w:val="20"/>
              </w:rPr>
            </w:pPr>
            <w:r>
              <w:rPr>
                <w:rFonts w:cs="Arial"/>
                <w:b/>
                <w:szCs w:val="20"/>
              </w:rPr>
              <w:t>Literals</w:t>
            </w:r>
          </w:p>
        </w:tc>
        <w:tc>
          <w:tcPr>
            <w:tcW w:w="900" w:type="dxa"/>
            <w:tcBorders>
              <w:top w:val="single" w:sz="4" w:space="0" w:color="auto"/>
              <w:left w:val="single" w:sz="4" w:space="0" w:color="auto"/>
              <w:bottom w:val="single" w:sz="4" w:space="0" w:color="auto"/>
              <w:right w:val="single" w:sz="4" w:space="0" w:color="auto"/>
            </w:tcBorders>
            <w:hideMark/>
          </w:tcPr>
          <w:p w14:paraId="483753E7" w14:textId="77777777" w:rsidR="00336A47" w:rsidRDefault="000C6421">
            <w:pPr>
              <w:rPr>
                <w:rFonts w:cs="Arial"/>
                <w:b/>
                <w:szCs w:val="20"/>
              </w:rPr>
            </w:pPr>
            <w:r>
              <w:rPr>
                <w:rFonts w:cs="Arial"/>
                <w:b/>
                <w:szCs w:val="20"/>
              </w:rPr>
              <w:t>Value</w:t>
            </w:r>
          </w:p>
        </w:tc>
        <w:tc>
          <w:tcPr>
            <w:tcW w:w="2160" w:type="dxa"/>
            <w:tcBorders>
              <w:top w:val="single" w:sz="4" w:space="0" w:color="auto"/>
              <w:left w:val="single" w:sz="4" w:space="0" w:color="auto"/>
              <w:bottom w:val="single" w:sz="4" w:space="0" w:color="auto"/>
              <w:right w:val="single" w:sz="4" w:space="0" w:color="auto"/>
            </w:tcBorders>
            <w:hideMark/>
          </w:tcPr>
          <w:p w14:paraId="0D9AB35E" w14:textId="77777777" w:rsidR="00336A47" w:rsidRDefault="000C6421">
            <w:pPr>
              <w:rPr>
                <w:rFonts w:cs="Arial"/>
                <w:b/>
                <w:szCs w:val="20"/>
              </w:rPr>
            </w:pPr>
            <w:r>
              <w:rPr>
                <w:rFonts w:cs="Arial"/>
                <w:b/>
                <w:szCs w:val="20"/>
              </w:rPr>
              <w:t>Description</w:t>
            </w:r>
          </w:p>
        </w:tc>
      </w:tr>
      <w:tr w:rsidR="00336A47" w14:paraId="296F901A"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5DD22D20" w14:textId="77777777" w:rsidR="00336A47" w:rsidRDefault="000C6421">
            <w:pPr>
              <w:rPr>
                <w:rFonts w:cs="Arial"/>
                <w:szCs w:val="20"/>
              </w:rPr>
            </w:pPr>
            <w:r>
              <w:rPr>
                <w:rFonts w:cs="Arial"/>
                <w:szCs w:val="20"/>
              </w:rPr>
              <w:t>Type</w:t>
            </w:r>
          </w:p>
        </w:tc>
        <w:tc>
          <w:tcPr>
            <w:tcW w:w="2768" w:type="dxa"/>
            <w:tcBorders>
              <w:top w:val="single" w:sz="4" w:space="0" w:color="auto"/>
              <w:left w:val="single" w:sz="4" w:space="0" w:color="auto"/>
              <w:bottom w:val="single" w:sz="4" w:space="0" w:color="auto"/>
              <w:right w:val="single" w:sz="4" w:space="0" w:color="auto"/>
            </w:tcBorders>
            <w:hideMark/>
          </w:tcPr>
          <w:p w14:paraId="631A0D27" w14:textId="77777777" w:rsidR="00336A47" w:rsidRDefault="000C6421">
            <w:pPr>
              <w:rPr>
                <w:rFonts w:cs="Arial"/>
                <w:szCs w:val="20"/>
              </w:rPr>
            </w:pPr>
            <w:r>
              <w:rPr>
                <w:rFonts w:cs="Arial"/>
                <w:szCs w:val="20"/>
              </w:rPr>
              <w:t>-</w:t>
            </w:r>
          </w:p>
        </w:tc>
        <w:tc>
          <w:tcPr>
            <w:tcW w:w="900" w:type="dxa"/>
            <w:tcBorders>
              <w:top w:val="single" w:sz="4" w:space="0" w:color="auto"/>
              <w:left w:val="single" w:sz="4" w:space="0" w:color="auto"/>
              <w:bottom w:val="single" w:sz="4" w:space="0" w:color="auto"/>
              <w:right w:val="single" w:sz="4" w:space="0" w:color="auto"/>
            </w:tcBorders>
            <w:hideMark/>
          </w:tcPr>
          <w:p w14:paraId="79776A8E" w14:textId="77777777" w:rsidR="00336A47" w:rsidRDefault="000C6421">
            <w:pPr>
              <w:rPr>
                <w:rFonts w:cs="Arial"/>
                <w:szCs w:val="20"/>
              </w:rPr>
            </w:pPr>
            <w:r>
              <w:rPr>
                <w:rFonts w:cs="Arial"/>
                <w:szCs w:val="20"/>
              </w:rPr>
              <w:t>-</w:t>
            </w:r>
          </w:p>
        </w:tc>
        <w:tc>
          <w:tcPr>
            <w:tcW w:w="2160" w:type="dxa"/>
            <w:tcBorders>
              <w:top w:val="single" w:sz="4" w:space="0" w:color="auto"/>
              <w:left w:val="single" w:sz="4" w:space="0" w:color="auto"/>
              <w:bottom w:val="single" w:sz="4" w:space="0" w:color="auto"/>
              <w:right w:val="single" w:sz="4" w:space="0" w:color="auto"/>
            </w:tcBorders>
            <w:hideMark/>
          </w:tcPr>
          <w:p w14:paraId="753FBE2C" w14:textId="77777777" w:rsidR="00336A47" w:rsidRDefault="000C6421">
            <w:pPr>
              <w:rPr>
                <w:rFonts w:cs="Arial"/>
                <w:szCs w:val="20"/>
              </w:rPr>
            </w:pPr>
            <w:r>
              <w:rPr>
                <w:rFonts w:cs="Arial"/>
                <w:szCs w:val="20"/>
              </w:rPr>
              <w:t>Used to indicate current gear selected.</w:t>
            </w:r>
          </w:p>
        </w:tc>
      </w:tr>
      <w:tr w:rsidR="00336A47" w14:paraId="42045C67"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37F80180"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405E4CFD" w14:textId="77777777" w:rsidR="00336A47" w:rsidRDefault="000C6421">
            <w:pPr>
              <w:rPr>
                <w:rFonts w:cs="Arial"/>
                <w:szCs w:val="20"/>
              </w:rPr>
            </w:pPr>
            <w:r>
              <w:rPr>
                <w:rFonts w:cs="Arial"/>
                <w:szCs w:val="20"/>
              </w:rPr>
              <w:t>Park</w:t>
            </w:r>
          </w:p>
        </w:tc>
        <w:tc>
          <w:tcPr>
            <w:tcW w:w="900" w:type="dxa"/>
            <w:tcBorders>
              <w:top w:val="single" w:sz="4" w:space="0" w:color="auto"/>
              <w:left w:val="single" w:sz="4" w:space="0" w:color="auto"/>
              <w:bottom w:val="single" w:sz="4" w:space="0" w:color="auto"/>
              <w:right w:val="single" w:sz="4" w:space="0" w:color="auto"/>
            </w:tcBorders>
            <w:hideMark/>
          </w:tcPr>
          <w:p w14:paraId="7CBC564E" w14:textId="77777777" w:rsidR="00336A47" w:rsidRDefault="000C6421">
            <w:pPr>
              <w:rPr>
                <w:rFonts w:cs="Arial"/>
                <w:szCs w:val="20"/>
              </w:rPr>
            </w:pPr>
            <w:r>
              <w:rPr>
                <w:rFonts w:cs="Arial"/>
                <w:szCs w:val="20"/>
              </w:rPr>
              <w:t>0x0</w:t>
            </w:r>
          </w:p>
        </w:tc>
        <w:tc>
          <w:tcPr>
            <w:tcW w:w="2160" w:type="dxa"/>
            <w:tcBorders>
              <w:top w:val="single" w:sz="4" w:space="0" w:color="auto"/>
              <w:left w:val="single" w:sz="4" w:space="0" w:color="auto"/>
              <w:bottom w:val="single" w:sz="4" w:space="0" w:color="auto"/>
              <w:right w:val="single" w:sz="4" w:space="0" w:color="auto"/>
            </w:tcBorders>
          </w:tcPr>
          <w:p w14:paraId="6047EAB7" w14:textId="77777777" w:rsidR="00336A47" w:rsidRDefault="00336A47">
            <w:pPr>
              <w:rPr>
                <w:rFonts w:cs="Arial"/>
                <w:szCs w:val="20"/>
              </w:rPr>
            </w:pPr>
          </w:p>
        </w:tc>
      </w:tr>
      <w:tr w:rsidR="00336A47" w14:paraId="65392BD8"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3C59A0CD"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557AB9F4" w14:textId="77777777" w:rsidR="00336A47" w:rsidRDefault="000C6421">
            <w:pPr>
              <w:rPr>
                <w:rFonts w:cs="Arial"/>
                <w:szCs w:val="20"/>
              </w:rPr>
            </w:pPr>
            <w:r>
              <w:rPr>
                <w:rFonts w:cs="Arial"/>
                <w:szCs w:val="20"/>
              </w:rPr>
              <w:t>Reverse</w:t>
            </w:r>
          </w:p>
        </w:tc>
        <w:tc>
          <w:tcPr>
            <w:tcW w:w="900" w:type="dxa"/>
            <w:tcBorders>
              <w:top w:val="single" w:sz="4" w:space="0" w:color="auto"/>
              <w:left w:val="single" w:sz="4" w:space="0" w:color="auto"/>
              <w:bottom w:val="single" w:sz="4" w:space="0" w:color="auto"/>
              <w:right w:val="single" w:sz="4" w:space="0" w:color="auto"/>
            </w:tcBorders>
            <w:hideMark/>
          </w:tcPr>
          <w:p w14:paraId="603CAB8B" w14:textId="77777777" w:rsidR="00336A47" w:rsidRDefault="000C6421">
            <w:pPr>
              <w:rPr>
                <w:rFonts w:cs="Arial"/>
                <w:szCs w:val="20"/>
              </w:rPr>
            </w:pPr>
            <w:r>
              <w:rPr>
                <w:rFonts w:cs="Arial"/>
                <w:szCs w:val="20"/>
              </w:rPr>
              <w:t>0x1</w:t>
            </w:r>
          </w:p>
        </w:tc>
        <w:tc>
          <w:tcPr>
            <w:tcW w:w="2160" w:type="dxa"/>
            <w:tcBorders>
              <w:top w:val="single" w:sz="4" w:space="0" w:color="auto"/>
              <w:left w:val="single" w:sz="4" w:space="0" w:color="auto"/>
              <w:bottom w:val="single" w:sz="4" w:space="0" w:color="auto"/>
              <w:right w:val="single" w:sz="4" w:space="0" w:color="auto"/>
            </w:tcBorders>
          </w:tcPr>
          <w:p w14:paraId="128DCE89" w14:textId="77777777" w:rsidR="00336A47" w:rsidRDefault="00336A47">
            <w:pPr>
              <w:rPr>
                <w:rFonts w:cs="Arial"/>
                <w:szCs w:val="20"/>
              </w:rPr>
            </w:pPr>
          </w:p>
        </w:tc>
      </w:tr>
      <w:tr w:rsidR="00336A47" w14:paraId="197ED7FD"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5D53E1A5"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76047185" w14:textId="77777777" w:rsidR="00336A47" w:rsidRDefault="000C6421">
            <w:pPr>
              <w:rPr>
                <w:rFonts w:cs="Arial"/>
                <w:szCs w:val="20"/>
              </w:rPr>
            </w:pPr>
            <w:r>
              <w:rPr>
                <w:rFonts w:cs="Arial"/>
                <w:szCs w:val="20"/>
              </w:rPr>
              <w:t>Neutral</w:t>
            </w:r>
          </w:p>
        </w:tc>
        <w:tc>
          <w:tcPr>
            <w:tcW w:w="900" w:type="dxa"/>
            <w:tcBorders>
              <w:top w:val="single" w:sz="4" w:space="0" w:color="auto"/>
              <w:left w:val="single" w:sz="4" w:space="0" w:color="auto"/>
              <w:bottom w:val="single" w:sz="4" w:space="0" w:color="auto"/>
              <w:right w:val="single" w:sz="4" w:space="0" w:color="auto"/>
            </w:tcBorders>
            <w:hideMark/>
          </w:tcPr>
          <w:p w14:paraId="238401D1" w14:textId="77777777" w:rsidR="00336A47" w:rsidRDefault="000C6421">
            <w:pPr>
              <w:rPr>
                <w:rFonts w:cs="Arial"/>
                <w:szCs w:val="20"/>
              </w:rPr>
            </w:pPr>
            <w:r>
              <w:rPr>
                <w:rFonts w:cs="Arial"/>
                <w:szCs w:val="20"/>
              </w:rPr>
              <w:t>0x2</w:t>
            </w:r>
          </w:p>
        </w:tc>
        <w:tc>
          <w:tcPr>
            <w:tcW w:w="2160" w:type="dxa"/>
            <w:tcBorders>
              <w:top w:val="single" w:sz="4" w:space="0" w:color="auto"/>
              <w:left w:val="single" w:sz="4" w:space="0" w:color="auto"/>
              <w:bottom w:val="single" w:sz="4" w:space="0" w:color="auto"/>
              <w:right w:val="single" w:sz="4" w:space="0" w:color="auto"/>
            </w:tcBorders>
          </w:tcPr>
          <w:p w14:paraId="1A466434" w14:textId="77777777" w:rsidR="00336A47" w:rsidRDefault="00336A47">
            <w:pPr>
              <w:rPr>
                <w:rFonts w:cs="Arial"/>
                <w:szCs w:val="20"/>
              </w:rPr>
            </w:pPr>
          </w:p>
        </w:tc>
      </w:tr>
      <w:tr w:rsidR="00336A47" w14:paraId="2A1B5803"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3230C81F"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147A247B" w14:textId="77777777" w:rsidR="00336A47" w:rsidRDefault="000C6421">
            <w:pPr>
              <w:rPr>
                <w:rFonts w:cs="Arial"/>
                <w:szCs w:val="20"/>
              </w:rPr>
            </w:pPr>
            <w:r>
              <w:rPr>
                <w:rFonts w:cs="Arial"/>
                <w:szCs w:val="20"/>
              </w:rPr>
              <w:t>Drive</w:t>
            </w:r>
          </w:p>
        </w:tc>
        <w:tc>
          <w:tcPr>
            <w:tcW w:w="900" w:type="dxa"/>
            <w:tcBorders>
              <w:top w:val="single" w:sz="4" w:space="0" w:color="auto"/>
              <w:left w:val="single" w:sz="4" w:space="0" w:color="auto"/>
              <w:bottom w:val="single" w:sz="4" w:space="0" w:color="auto"/>
              <w:right w:val="single" w:sz="4" w:space="0" w:color="auto"/>
            </w:tcBorders>
            <w:hideMark/>
          </w:tcPr>
          <w:p w14:paraId="2CD646A5" w14:textId="77777777" w:rsidR="00336A47" w:rsidRDefault="000C6421">
            <w:pPr>
              <w:rPr>
                <w:rFonts w:cs="Arial"/>
                <w:szCs w:val="20"/>
              </w:rPr>
            </w:pPr>
            <w:r>
              <w:rPr>
                <w:rFonts w:cs="Arial"/>
                <w:szCs w:val="20"/>
              </w:rPr>
              <w:t>0x3</w:t>
            </w:r>
          </w:p>
        </w:tc>
        <w:tc>
          <w:tcPr>
            <w:tcW w:w="2160" w:type="dxa"/>
            <w:tcBorders>
              <w:top w:val="single" w:sz="4" w:space="0" w:color="auto"/>
              <w:left w:val="single" w:sz="4" w:space="0" w:color="auto"/>
              <w:bottom w:val="single" w:sz="4" w:space="0" w:color="auto"/>
              <w:right w:val="single" w:sz="4" w:space="0" w:color="auto"/>
            </w:tcBorders>
          </w:tcPr>
          <w:p w14:paraId="3360F81E" w14:textId="77777777" w:rsidR="00336A47" w:rsidRDefault="00336A47">
            <w:pPr>
              <w:rPr>
                <w:rFonts w:cs="Arial"/>
                <w:szCs w:val="20"/>
              </w:rPr>
            </w:pPr>
          </w:p>
        </w:tc>
      </w:tr>
      <w:tr w:rsidR="00336A47" w14:paraId="37784ABE"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760C3F02"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4EDA1A59" w14:textId="77777777" w:rsidR="00336A47" w:rsidRDefault="000C6421">
            <w:pPr>
              <w:rPr>
                <w:rFonts w:cs="Arial"/>
                <w:szCs w:val="20"/>
              </w:rPr>
            </w:pPr>
            <w:proofErr w:type="spellStart"/>
            <w:r>
              <w:rPr>
                <w:rFonts w:cs="Arial"/>
                <w:szCs w:val="20"/>
              </w:rPr>
              <w:t>Sport_DriveSport</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2031B475" w14:textId="77777777" w:rsidR="00336A47" w:rsidRDefault="000C6421">
            <w:pPr>
              <w:rPr>
                <w:rFonts w:cs="Arial"/>
                <w:szCs w:val="20"/>
              </w:rPr>
            </w:pPr>
            <w:r>
              <w:rPr>
                <w:rFonts w:cs="Arial"/>
                <w:szCs w:val="20"/>
              </w:rPr>
              <w:t>0x4</w:t>
            </w:r>
          </w:p>
        </w:tc>
        <w:tc>
          <w:tcPr>
            <w:tcW w:w="2160" w:type="dxa"/>
            <w:tcBorders>
              <w:top w:val="single" w:sz="4" w:space="0" w:color="auto"/>
              <w:left w:val="single" w:sz="4" w:space="0" w:color="auto"/>
              <w:bottom w:val="single" w:sz="4" w:space="0" w:color="auto"/>
              <w:right w:val="single" w:sz="4" w:space="0" w:color="auto"/>
            </w:tcBorders>
          </w:tcPr>
          <w:p w14:paraId="2DE4A41A" w14:textId="77777777" w:rsidR="00336A47" w:rsidRDefault="00336A47">
            <w:pPr>
              <w:rPr>
                <w:rFonts w:cs="Arial"/>
                <w:szCs w:val="20"/>
              </w:rPr>
            </w:pPr>
          </w:p>
        </w:tc>
      </w:tr>
      <w:tr w:rsidR="00336A47" w14:paraId="7BFEE040"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CD837F0"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2DE6AEA8" w14:textId="77777777" w:rsidR="00336A47" w:rsidRDefault="000C6421">
            <w:pPr>
              <w:rPr>
                <w:rFonts w:cs="Arial"/>
                <w:szCs w:val="20"/>
              </w:rPr>
            </w:pPr>
            <w:r>
              <w:rPr>
                <w:rFonts w:cs="Arial"/>
                <w:szCs w:val="20"/>
              </w:rPr>
              <w:t>Low</w:t>
            </w:r>
          </w:p>
        </w:tc>
        <w:tc>
          <w:tcPr>
            <w:tcW w:w="900" w:type="dxa"/>
            <w:tcBorders>
              <w:top w:val="single" w:sz="4" w:space="0" w:color="auto"/>
              <w:left w:val="single" w:sz="4" w:space="0" w:color="auto"/>
              <w:bottom w:val="single" w:sz="4" w:space="0" w:color="auto"/>
              <w:right w:val="single" w:sz="4" w:space="0" w:color="auto"/>
            </w:tcBorders>
            <w:hideMark/>
          </w:tcPr>
          <w:p w14:paraId="05C72CEA" w14:textId="77777777" w:rsidR="00336A47" w:rsidRDefault="000C6421">
            <w:pPr>
              <w:rPr>
                <w:rFonts w:cs="Arial"/>
                <w:szCs w:val="20"/>
              </w:rPr>
            </w:pPr>
            <w:r>
              <w:rPr>
                <w:rFonts w:cs="Arial"/>
                <w:szCs w:val="20"/>
              </w:rPr>
              <w:t>0x5</w:t>
            </w:r>
          </w:p>
        </w:tc>
        <w:tc>
          <w:tcPr>
            <w:tcW w:w="2160" w:type="dxa"/>
            <w:tcBorders>
              <w:top w:val="single" w:sz="4" w:space="0" w:color="auto"/>
              <w:left w:val="single" w:sz="4" w:space="0" w:color="auto"/>
              <w:bottom w:val="single" w:sz="4" w:space="0" w:color="auto"/>
              <w:right w:val="single" w:sz="4" w:space="0" w:color="auto"/>
            </w:tcBorders>
          </w:tcPr>
          <w:p w14:paraId="4512C43B" w14:textId="77777777" w:rsidR="00336A47" w:rsidRDefault="00336A47">
            <w:pPr>
              <w:rPr>
                <w:rFonts w:cs="Arial"/>
                <w:szCs w:val="20"/>
              </w:rPr>
            </w:pPr>
          </w:p>
        </w:tc>
      </w:tr>
      <w:tr w:rsidR="00336A47" w14:paraId="731BB60A"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7BEDE8C3"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7107883C" w14:textId="77777777" w:rsidR="00336A47" w:rsidRDefault="000C6421">
            <w:pPr>
              <w:rPr>
                <w:rFonts w:cs="Arial"/>
                <w:szCs w:val="20"/>
              </w:rPr>
            </w:pPr>
            <w:r>
              <w:rPr>
                <w:rFonts w:cs="Arial"/>
                <w:szCs w:val="20"/>
              </w:rPr>
              <w:t>First</w:t>
            </w:r>
          </w:p>
        </w:tc>
        <w:tc>
          <w:tcPr>
            <w:tcW w:w="900" w:type="dxa"/>
            <w:tcBorders>
              <w:top w:val="single" w:sz="4" w:space="0" w:color="auto"/>
              <w:left w:val="single" w:sz="4" w:space="0" w:color="auto"/>
              <w:bottom w:val="single" w:sz="4" w:space="0" w:color="auto"/>
              <w:right w:val="single" w:sz="4" w:space="0" w:color="auto"/>
            </w:tcBorders>
            <w:hideMark/>
          </w:tcPr>
          <w:p w14:paraId="49024854" w14:textId="77777777" w:rsidR="00336A47" w:rsidRDefault="000C6421">
            <w:pPr>
              <w:rPr>
                <w:rFonts w:cs="Arial"/>
                <w:szCs w:val="20"/>
              </w:rPr>
            </w:pPr>
            <w:r>
              <w:rPr>
                <w:rFonts w:cs="Arial"/>
                <w:szCs w:val="20"/>
              </w:rPr>
              <w:t>0x6</w:t>
            </w:r>
          </w:p>
        </w:tc>
        <w:tc>
          <w:tcPr>
            <w:tcW w:w="2160" w:type="dxa"/>
            <w:tcBorders>
              <w:top w:val="single" w:sz="4" w:space="0" w:color="auto"/>
              <w:left w:val="single" w:sz="4" w:space="0" w:color="auto"/>
              <w:bottom w:val="single" w:sz="4" w:space="0" w:color="auto"/>
              <w:right w:val="single" w:sz="4" w:space="0" w:color="auto"/>
            </w:tcBorders>
          </w:tcPr>
          <w:p w14:paraId="779D92F5" w14:textId="77777777" w:rsidR="00336A47" w:rsidRDefault="00336A47">
            <w:pPr>
              <w:rPr>
                <w:rFonts w:cs="Arial"/>
                <w:szCs w:val="20"/>
              </w:rPr>
            </w:pPr>
          </w:p>
        </w:tc>
      </w:tr>
      <w:tr w:rsidR="00336A47" w14:paraId="03FFCD08"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09239359"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34D87E98" w14:textId="77777777" w:rsidR="00336A47" w:rsidRDefault="000C6421">
            <w:pPr>
              <w:rPr>
                <w:rFonts w:cs="Arial"/>
                <w:szCs w:val="20"/>
              </w:rPr>
            </w:pPr>
            <w:r>
              <w:rPr>
                <w:rFonts w:cs="Arial"/>
                <w:szCs w:val="20"/>
              </w:rPr>
              <w:t>Second</w:t>
            </w:r>
          </w:p>
        </w:tc>
        <w:tc>
          <w:tcPr>
            <w:tcW w:w="900" w:type="dxa"/>
            <w:tcBorders>
              <w:top w:val="single" w:sz="4" w:space="0" w:color="auto"/>
              <w:left w:val="single" w:sz="4" w:space="0" w:color="auto"/>
              <w:bottom w:val="single" w:sz="4" w:space="0" w:color="auto"/>
              <w:right w:val="single" w:sz="4" w:space="0" w:color="auto"/>
            </w:tcBorders>
            <w:hideMark/>
          </w:tcPr>
          <w:p w14:paraId="707D6F13" w14:textId="77777777" w:rsidR="00336A47" w:rsidRDefault="000C6421">
            <w:pPr>
              <w:rPr>
                <w:rFonts w:cs="Arial"/>
                <w:szCs w:val="20"/>
              </w:rPr>
            </w:pPr>
            <w:r>
              <w:rPr>
                <w:rFonts w:cs="Arial"/>
                <w:szCs w:val="20"/>
              </w:rPr>
              <w:t>0x7</w:t>
            </w:r>
          </w:p>
        </w:tc>
        <w:tc>
          <w:tcPr>
            <w:tcW w:w="2160" w:type="dxa"/>
            <w:tcBorders>
              <w:top w:val="single" w:sz="4" w:space="0" w:color="auto"/>
              <w:left w:val="single" w:sz="4" w:space="0" w:color="auto"/>
              <w:bottom w:val="single" w:sz="4" w:space="0" w:color="auto"/>
              <w:right w:val="single" w:sz="4" w:space="0" w:color="auto"/>
            </w:tcBorders>
          </w:tcPr>
          <w:p w14:paraId="171B0E49" w14:textId="77777777" w:rsidR="00336A47" w:rsidRDefault="00336A47">
            <w:pPr>
              <w:rPr>
                <w:rFonts w:cs="Arial"/>
                <w:szCs w:val="20"/>
              </w:rPr>
            </w:pPr>
          </w:p>
        </w:tc>
      </w:tr>
      <w:tr w:rsidR="00336A47" w14:paraId="5D808C0E"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07695C77"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700CE951" w14:textId="77777777" w:rsidR="00336A47" w:rsidRDefault="000C6421">
            <w:pPr>
              <w:rPr>
                <w:rFonts w:cs="Arial"/>
                <w:szCs w:val="20"/>
              </w:rPr>
            </w:pPr>
            <w:r>
              <w:rPr>
                <w:rFonts w:cs="Arial"/>
                <w:szCs w:val="20"/>
              </w:rPr>
              <w:t>Third</w:t>
            </w:r>
          </w:p>
        </w:tc>
        <w:tc>
          <w:tcPr>
            <w:tcW w:w="900" w:type="dxa"/>
            <w:tcBorders>
              <w:top w:val="single" w:sz="4" w:space="0" w:color="auto"/>
              <w:left w:val="single" w:sz="4" w:space="0" w:color="auto"/>
              <w:bottom w:val="single" w:sz="4" w:space="0" w:color="auto"/>
              <w:right w:val="single" w:sz="4" w:space="0" w:color="auto"/>
            </w:tcBorders>
            <w:hideMark/>
          </w:tcPr>
          <w:p w14:paraId="3A5FA915" w14:textId="77777777" w:rsidR="00336A47" w:rsidRDefault="000C6421">
            <w:pPr>
              <w:rPr>
                <w:rFonts w:cs="Arial"/>
                <w:szCs w:val="20"/>
              </w:rPr>
            </w:pPr>
            <w:r>
              <w:rPr>
                <w:rFonts w:cs="Arial"/>
                <w:szCs w:val="20"/>
              </w:rPr>
              <w:t>0x8</w:t>
            </w:r>
          </w:p>
        </w:tc>
        <w:tc>
          <w:tcPr>
            <w:tcW w:w="2160" w:type="dxa"/>
            <w:tcBorders>
              <w:top w:val="single" w:sz="4" w:space="0" w:color="auto"/>
              <w:left w:val="single" w:sz="4" w:space="0" w:color="auto"/>
              <w:bottom w:val="single" w:sz="4" w:space="0" w:color="auto"/>
              <w:right w:val="single" w:sz="4" w:space="0" w:color="auto"/>
            </w:tcBorders>
          </w:tcPr>
          <w:p w14:paraId="02E670C3" w14:textId="77777777" w:rsidR="00336A47" w:rsidRDefault="00336A47">
            <w:pPr>
              <w:rPr>
                <w:rFonts w:cs="Arial"/>
                <w:szCs w:val="20"/>
              </w:rPr>
            </w:pPr>
          </w:p>
        </w:tc>
      </w:tr>
      <w:tr w:rsidR="00336A47" w14:paraId="46215F5C"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2789DD2A"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6EF66A33" w14:textId="77777777" w:rsidR="00336A47" w:rsidRDefault="000C6421">
            <w:pPr>
              <w:rPr>
                <w:rFonts w:cs="Arial"/>
                <w:szCs w:val="20"/>
              </w:rPr>
            </w:pPr>
            <w:r>
              <w:rPr>
                <w:rFonts w:cs="Arial"/>
                <w:szCs w:val="20"/>
              </w:rPr>
              <w:t>Fourth</w:t>
            </w:r>
          </w:p>
        </w:tc>
        <w:tc>
          <w:tcPr>
            <w:tcW w:w="900" w:type="dxa"/>
            <w:tcBorders>
              <w:top w:val="single" w:sz="4" w:space="0" w:color="auto"/>
              <w:left w:val="single" w:sz="4" w:space="0" w:color="auto"/>
              <w:bottom w:val="single" w:sz="4" w:space="0" w:color="auto"/>
              <w:right w:val="single" w:sz="4" w:space="0" w:color="auto"/>
            </w:tcBorders>
            <w:hideMark/>
          </w:tcPr>
          <w:p w14:paraId="7E550D7A" w14:textId="77777777" w:rsidR="00336A47" w:rsidRDefault="000C6421">
            <w:pPr>
              <w:rPr>
                <w:rFonts w:cs="Arial"/>
                <w:szCs w:val="20"/>
              </w:rPr>
            </w:pPr>
            <w:r>
              <w:rPr>
                <w:rFonts w:cs="Arial"/>
                <w:szCs w:val="20"/>
              </w:rPr>
              <w:t>0x9</w:t>
            </w:r>
          </w:p>
        </w:tc>
        <w:tc>
          <w:tcPr>
            <w:tcW w:w="2160" w:type="dxa"/>
            <w:tcBorders>
              <w:top w:val="single" w:sz="4" w:space="0" w:color="auto"/>
              <w:left w:val="single" w:sz="4" w:space="0" w:color="auto"/>
              <w:bottom w:val="single" w:sz="4" w:space="0" w:color="auto"/>
              <w:right w:val="single" w:sz="4" w:space="0" w:color="auto"/>
            </w:tcBorders>
          </w:tcPr>
          <w:p w14:paraId="1FF2F157" w14:textId="77777777" w:rsidR="00336A47" w:rsidRDefault="00336A47">
            <w:pPr>
              <w:rPr>
                <w:rFonts w:cs="Arial"/>
                <w:szCs w:val="20"/>
              </w:rPr>
            </w:pPr>
          </w:p>
        </w:tc>
      </w:tr>
      <w:tr w:rsidR="00336A47" w14:paraId="3D4D2FE0"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09543493"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7E71B14F" w14:textId="77777777" w:rsidR="00336A47" w:rsidRDefault="000C6421">
            <w:pPr>
              <w:rPr>
                <w:rFonts w:cs="Arial"/>
                <w:szCs w:val="20"/>
              </w:rPr>
            </w:pPr>
            <w:r>
              <w:rPr>
                <w:rFonts w:cs="Arial"/>
                <w:szCs w:val="20"/>
              </w:rPr>
              <w:t>Fifth</w:t>
            </w:r>
          </w:p>
        </w:tc>
        <w:tc>
          <w:tcPr>
            <w:tcW w:w="900" w:type="dxa"/>
            <w:tcBorders>
              <w:top w:val="single" w:sz="4" w:space="0" w:color="auto"/>
              <w:left w:val="single" w:sz="4" w:space="0" w:color="auto"/>
              <w:bottom w:val="single" w:sz="4" w:space="0" w:color="auto"/>
              <w:right w:val="single" w:sz="4" w:space="0" w:color="auto"/>
            </w:tcBorders>
            <w:hideMark/>
          </w:tcPr>
          <w:p w14:paraId="6AAC0F98" w14:textId="77777777" w:rsidR="00336A47" w:rsidRDefault="000C6421">
            <w:pPr>
              <w:rPr>
                <w:rFonts w:cs="Arial"/>
                <w:szCs w:val="20"/>
              </w:rPr>
            </w:pPr>
            <w:r>
              <w:rPr>
                <w:rFonts w:cs="Arial"/>
                <w:szCs w:val="20"/>
              </w:rPr>
              <w:t>0xA</w:t>
            </w:r>
          </w:p>
        </w:tc>
        <w:tc>
          <w:tcPr>
            <w:tcW w:w="2160" w:type="dxa"/>
            <w:tcBorders>
              <w:top w:val="single" w:sz="4" w:space="0" w:color="auto"/>
              <w:left w:val="single" w:sz="4" w:space="0" w:color="auto"/>
              <w:bottom w:val="single" w:sz="4" w:space="0" w:color="auto"/>
              <w:right w:val="single" w:sz="4" w:space="0" w:color="auto"/>
            </w:tcBorders>
          </w:tcPr>
          <w:p w14:paraId="65DF29A3" w14:textId="77777777" w:rsidR="00336A47" w:rsidRDefault="00336A47">
            <w:pPr>
              <w:rPr>
                <w:rFonts w:cs="Arial"/>
                <w:szCs w:val="20"/>
              </w:rPr>
            </w:pPr>
          </w:p>
        </w:tc>
      </w:tr>
      <w:tr w:rsidR="00336A47" w14:paraId="360B5A58"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55328029"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0D6B924B" w14:textId="77777777" w:rsidR="00336A47" w:rsidRDefault="000C6421">
            <w:pPr>
              <w:rPr>
                <w:rFonts w:cs="Arial"/>
                <w:szCs w:val="20"/>
              </w:rPr>
            </w:pPr>
            <w:r>
              <w:rPr>
                <w:rFonts w:cs="Arial"/>
                <w:szCs w:val="20"/>
              </w:rPr>
              <w:t>Sixth</w:t>
            </w:r>
          </w:p>
        </w:tc>
        <w:tc>
          <w:tcPr>
            <w:tcW w:w="900" w:type="dxa"/>
            <w:tcBorders>
              <w:top w:val="single" w:sz="4" w:space="0" w:color="auto"/>
              <w:left w:val="single" w:sz="4" w:space="0" w:color="auto"/>
              <w:bottom w:val="single" w:sz="4" w:space="0" w:color="auto"/>
              <w:right w:val="single" w:sz="4" w:space="0" w:color="auto"/>
            </w:tcBorders>
            <w:hideMark/>
          </w:tcPr>
          <w:p w14:paraId="72D80236" w14:textId="77777777" w:rsidR="00336A47" w:rsidRDefault="000C6421">
            <w:pPr>
              <w:rPr>
                <w:rFonts w:cs="Arial"/>
                <w:szCs w:val="20"/>
              </w:rPr>
            </w:pPr>
            <w:r>
              <w:rPr>
                <w:rFonts w:cs="Arial"/>
                <w:szCs w:val="20"/>
              </w:rPr>
              <w:t>0xB</w:t>
            </w:r>
          </w:p>
        </w:tc>
        <w:tc>
          <w:tcPr>
            <w:tcW w:w="2160" w:type="dxa"/>
            <w:tcBorders>
              <w:top w:val="single" w:sz="4" w:space="0" w:color="auto"/>
              <w:left w:val="single" w:sz="4" w:space="0" w:color="auto"/>
              <w:bottom w:val="single" w:sz="4" w:space="0" w:color="auto"/>
              <w:right w:val="single" w:sz="4" w:space="0" w:color="auto"/>
            </w:tcBorders>
          </w:tcPr>
          <w:p w14:paraId="63D9CFF2" w14:textId="77777777" w:rsidR="00336A47" w:rsidRDefault="00336A47">
            <w:pPr>
              <w:rPr>
                <w:rFonts w:cs="Arial"/>
                <w:szCs w:val="20"/>
              </w:rPr>
            </w:pPr>
          </w:p>
        </w:tc>
      </w:tr>
      <w:tr w:rsidR="00336A47" w14:paraId="3AB95199"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6C95BD3B"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4789636A" w14:textId="77777777" w:rsidR="00336A47" w:rsidRDefault="000C6421">
            <w:pPr>
              <w:rPr>
                <w:rFonts w:cs="Arial"/>
                <w:szCs w:val="20"/>
              </w:rPr>
            </w:pPr>
            <w:proofErr w:type="spellStart"/>
            <w:r>
              <w:rPr>
                <w:rFonts w:cs="Arial"/>
                <w:szCs w:val="20"/>
              </w:rPr>
              <w:t>Undefined_Treat_as_Fault</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7CB7B165" w14:textId="77777777" w:rsidR="00336A47" w:rsidRDefault="000C6421">
            <w:pPr>
              <w:rPr>
                <w:rFonts w:cs="Arial"/>
                <w:szCs w:val="20"/>
              </w:rPr>
            </w:pPr>
            <w:r>
              <w:rPr>
                <w:rFonts w:cs="Arial"/>
                <w:szCs w:val="20"/>
              </w:rPr>
              <w:t>0xC</w:t>
            </w:r>
          </w:p>
        </w:tc>
        <w:tc>
          <w:tcPr>
            <w:tcW w:w="2160" w:type="dxa"/>
            <w:tcBorders>
              <w:top w:val="single" w:sz="4" w:space="0" w:color="auto"/>
              <w:left w:val="single" w:sz="4" w:space="0" w:color="auto"/>
              <w:bottom w:val="single" w:sz="4" w:space="0" w:color="auto"/>
              <w:right w:val="single" w:sz="4" w:space="0" w:color="auto"/>
            </w:tcBorders>
          </w:tcPr>
          <w:p w14:paraId="2E1D725E" w14:textId="77777777" w:rsidR="00336A47" w:rsidRDefault="00336A47">
            <w:pPr>
              <w:rPr>
                <w:rFonts w:cs="Arial"/>
                <w:szCs w:val="20"/>
              </w:rPr>
            </w:pPr>
          </w:p>
        </w:tc>
      </w:tr>
      <w:tr w:rsidR="00336A47" w14:paraId="0189349A"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727C1F10"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1EC0A9C4" w14:textId="77777777" w:rsidR="00336A47" w:rsidRDefault="000C6421">
            <w:pPr>
              <w:rPr>
                <w:rFonts w:cs="Arial"/>
                <w:szCs w:val="20"/>
              </w:rPr>
            </w:pPr>
            <w:r>
              <w:rPr>
                <w:rFonts w:cs="Arial"/>
                <w:szCs w:val="20"/>
              </w:rPr>
              <w:t>Undefined_Treat_as_Fault1</w:t>
            </w:r>
          </w:p>
        </w:tc>
        <w:tc>
          <w:tcPr>
            <w:tcW w:w="900" w:type="dxa"/>
            <w:tcBorders>
              <w:top w:val="single" w:sz="4" w:space="0" w:color="auto"/>
              <w:left w:val="single" w:sz="4" w:space="0" w:color="auto"/>
              <w:bottom w:val="single" w:sz="4" w:space="0" w:color="auto"/>
              <w:right w:val="single" w:sz="4" w:space="0" w:color="auto"/>
            </w:tcBorders>
            <w:hideMark/>
          </w:tcPr>
          <w:p w14:paraId="603D8EE8" w14:textId="77777777" w:rsidR="00336A47" w:rsidRDefault="000C6421">
            <w:pPr>
              <w:rPr>
                <w:rFonts w:cs="Arial"/>
                <w:szCs w:val="20"/>
              </w:rPr>
            </w:pPr>
            <w:r>
              <w:rPr>
                <w:rFonts w:cs="Arial"/>
                <w:szCs w:val="20"/>
              </w:rPr>
              <w:t>0xD</w:t>
            </w:r>
          </w:p>
        </w:tc>
        <w:tc>
          <w:tcPr>
            <w:tcW w:w="2160" w:type="dxa"/>
            <w:tcBorders>
              <w:top w:val="single" w:sz="4" w:space="0" w:color="auto"/>
              <w:left w:val="single" w:sz="4" w:space="0" w:color="auto"/>
              <w:bottom w:val="single" w:sz="4" w:space="0" w:color="auto"/>
              <w:right w:val="single" w:sz="4" w:space="0" w:color="auto"/>
            </w:tcBorders>
          </w:tcPr>
          <w:p w14:paraId="34A037CB" w14:textId="77777777" w:rsidR="00336A47" w:rsidRDefault="00336A47">
            <w:pPr>
              <w:rPr>
                <w:rFonts w:cs="Arial"/>
                <w:szCs w:val="20"/>
              </w:rPr>
            </w:pPr>
          </w:p>
        </w:tc>
      </w:tr>
      <w:tr w:rsidR="00336A47" w14:paraId="701D9518"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07B3A0DC"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112ED225" w14:textId="77777777" w:rsidR="00336A47" w:rsidRDefault="000C6421">
            <w:pPr>
              <w:rPr>
                <w:rFonts w:cs="Arial"/>
                <w:szCs w:val="20"/>
              </w:rPr>
            </w:pPr>
            <w:proofErr w:type="spellStart"/>
            <w:r>
              <w:rPr>
                <w:rFonts w:cs="Arial"/>
                <w:szCs w:val="20"/>
              </w:rPr>
              <w:t>Unknown_Position</w:t>
            </w:r>
            <w:proofErr w:type="spellEnd"/>
          </w:p>
        </w:tc>
        <w:tc>
          <w:tcPr>
            <w:tcW w:w="900" w:type="dxa"/>
            <w:tcBorders>
              <w:top w:val="single" w:sz="4" w:space="0" w:color="auto"/>
              <w:left w:val="single" w:sz="4" w:space="0" w:color="auto"/>
              <w:bottom w:val="single" w:sz="4" w:space="0" w:color="auto"/>
              <w:right w:val="single" w:sz="4" w:space="0" w:color="auto"/>
            </w:tcBorders>
            <w:hideMark/>
          </w:tcPr>
          <w:p w14:paraId="4C409997" w14:textId="77777777" w:rsidR="00336A47" w:rsidRDefault="000C6421">
            <w:pPr>
              <w:rPr>
                <w:rFonts w:cs="Arial"/>
                <w:szCs w:val="20"/>
              </w:rPr>
            </w:pPr>
            <w:r>
              <w:rPr>
                <w:rFonts w:cs="Arial"/>
                <w:szCs w:val="20"/>
              </w:rPr>
              <w:t>0xE</w:t>
            </w:r>
          </w:p>
        </w:tc>
        <w:tc>
          <w:tcPr>
            <w:tcW w:w="2160" w:type="dxa"/>
            <w:tcBorders>
              <w:top w:val="single" w:sz="4" w:space="0" w:color="auto"/>
              <w:left w:val="single" w:sz="4" w:space="0" w:color="auto"/>
              <w:bottom w:val="single" w:sz="4" w:space="0" w:color="auto"/>
              <w:right w:val="single" w:sz="4" w:space="0" w:color="auto"/>
            </w:tcBorders>
          </w:tcPr>
          <w:p w14:paraId="65510444" w14:textId="77777777" w:rsidR="00336A47" w:rsidRDefault="00336A47">
            <w:pPr>
              <w:rPr>
                <w:rFonts w:cs="Arial"/>
                <w:szCs w:val="20"/>
              </w:rPr>
            </w:pPr>
          </w:p>
        </w:tc>
      </w:tr>
      <w:tr w:rsidR="00336A47" w14:paraId="42A0EA79"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39EDA53E" w14:textId="77777777" w:rsidR="00336A47" w:rsidRDefault="00336A47">
            <w:pPr>
              <w:rPr>
                <w:rFonts w:cs="Arial"/>
                <w:szCs w:val="20"/>
              </w:rPr>
            </w:pPr>
          </w:p>
        </w:tc>
        <w:tc>
          <w:tcPr>
            <w:tcW w:w="2768" w:type="dxa"/>
            <w:tcBorders>
              <w:top w:val="single" w:sz="4" w:space="0" w:color="auto"/>
              <w:left w:val="single" w:sz="4" w:space="0" w:color="auto"/>
              <w:bottom w:val="single" w:sz="4" w:space="0" w:color="auto"/>
              <w:right w:val="single" w:sz="4" w:space="0" w:color="auto"/>
            </w:tcBorders>
            <w:hideMark/>
          </w:tcPr>
          <w:p w14:paraId="6CE9082C" w14:textId="77777777" w:rsidR="00336A47" w:rsidRDefault="000C6421">
            <w:pPr>
              <w:rPr>
                <w:rFonts w:cs="Arial"/>
                <w:szCs w:val="20"/>
              </w:rPr>
            </w:pPr>
            <w:r>
              <w:rPr>
                <w:rFonts w:cs="Arial"/>
                <w:szCs w:val="20"/>
              </w:rPr>
              <w:t>Fault</w:t>
            </w:r>
          </w:p>
        </w:tc>
        <w:tc>
          <w:tcPr>
            <w:tcW w:w="900" w:type="dxa"/>
            <w:tcBorders>
              <w:top w:val="single" w:sz="4" w:space="0" w:color="auto"/>
              <w:left w:val="single" w:sz="4" w:space="0" w:color="auto"/>
              <w:bottom w:val="single" w:sz="4" w:space="0" w:color="auto"/>
              <w:right w:val="single" w:sz="4" w:space="0" w:color="auto"/>
            </w:tcBorders>
            <w:hideMark/>
          </w:tcPr>
          <w:p w14:paraId="42EB7938" w14:textId="77777777" w:rsidR="00336A47" w:rsidRDefault="000C6421">
            <w:pPr>
              <w:rPr>
                <w:rFonts w:cs="Arial"/>
                <w:szCs w:val="20"/>
              </w:rPr>
            </w:pPr>
            <w:r>
              <w:rPr>
                <w:rFonts w:cs="Arial"/>
                <w:szCs w:val="20"/>
              </w:rPr>
              <w:t>0xF</w:t>
            </w:r>
          </w:p>
        </w:tc>
        <w:tc>
          <w:tcPr>
            <w:tcW w:w="2160" w:type="dxa"/>
            <w:tcBorders>
              <w:top w:val="single" w:sz="4" w:space="0" w:color="auto"/>
              <w:left w:val="single" w:sz="4" w:space="0" w:color="auto"/>
              <w:bottom w:val="single" w:sz="4" w:space="0" w:color="auto"/>
              <w:right w:val="single" w:sz="4" w:space="0" w:color="auto"/>
            </w:tcBorders>
          </w:tcPr>
          <w:p w14:paraId="5E962F49" w14:textId="77777777" w:rsidR="00336A47" w:rsidRDefault="00336A47">
            <w:pPr>
              <w:rPr>
                <w:rFonts w:cs="Arial"/>
                <w:szCs w:val="20"/>
              </w:rPr>
            </w:pPr>
          </w:p>
        </w:tc>
      </w:tr>
    </w:tbl>
    <w:p w14:paraId="324FED76" w14:textId="77777777" w:rsidR="00336A47" w:rsidRDefault="00336A47">
      <w:pPr>
        <w:rPr>
          <w:szCs w:val="20"/>
        </w:rPr>
      </w:pPr>
    </w:p>
    <w:p w14:paraId="3F55A8FA" w14:textId="77777777" w:rsidR="00F659A1" w:rsidRDefault="000C6421" w:rsidP="00CF5397">
      <w:pPr>
        <w:pStyle w:val="Heading4"/>
      </w:pPr>
      <w:r w:rsidRPr="00B9479B">
        <w:t>MD-REQ-014025/A-</w:t>
      </w:r>
      <w:proofErr w:type="spellStart"/>
      <w:r w:rsidRPr="00B9479B">
        <w:t>VehicleSpeed_St</w:t>
      </w:r>
      <w:proofErr w:type="spellEnd"/>
      <w:r w:rsidRPr="00B9479B">
        <w:t xml:space="preserve"> (</w:t>
      </w:r>
      <w:proofErr w:type="spellStart"/>
      <w:r w:rsidRPr="00B9479B">
        <w:t>TcSE</w:t>
      </w:r>
      <w:proofErr w:type="spellEnd"/>
      <w:r w:rsidRPr="00B9479B">
        <w:t xml:space="preserve"> ROIN-223023-1)</w:t>
      </w:r>
    </w:p>
    <w:p w14:paraId="544041E1" w14:textId="77777777" w:rsidR="00336A47" w:rsidRDefault="000C6421">
      <w:pPr>
        <w:rPr>
          <w:rFonts w:cs="Arial"/>
          <w:szCs w:val="20"/>
        </w:rPr>
      </w:pPr>
      <w:r>
        <w:rPr>
          <w:rFonts w:cs="Arial"/>
          <w:szCs w:val="20"/>
        </w:rPr>
        <w:t>Message Type: Status</w:t>
      </w:r>
    </w:p>
    <w:p w14:paraId="402C4462" w14:textId="77777777" w:rsidR="00336A47" w:rsidRDefault="000C6421">
      <w:pPr>
        <w:rPr>
          <w:rFonts w:cs="Arial"/>
          <w:szCs w:val="20"/>
        </w:rPr>
      </w:pPr>
      <w:r>
        <w:rPr>
          <w:rFonts w:cs="Arial"/>
          <w:szCs w:val="20"/>
        </w:rPr>
        <w:t xml:space="preserve"> </w:t>
      </w:r>
    </w:p>
    <w:p w14:paraId="7D482FCD" w14:textId="77777777" w:rsidR="00336A47" w:rsidRDefault="000C6421">
      <w:pPr>
        <w:rPr>
          <w:rFonts w:cs="Arial"/>
          <w:szCs w:val="20"/>
        </w:rPr>
      </w:pPr>
      <w:r>
        <w:rPr>
          <w:rFonts w:cs="Arial"/>
          <w:szCs w:val="20"/>
        </w:rPr>
        <w:t>Status used to indicate vehicle speed.</w:t>
      </w:r>
    </w:p>
    <w:p w14:paraId="555EC142" w14:textId="77777777" w:rsidR="00336A47" w:rsidRDefault="00336A47">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983"/>
        <w:gridCol w:w="1517"/>
        <w:gridCol w:w="2212"/>
      </w:tblGrid>
      <w:tr w:rsidR="00336A47" w14:paraId="10C13C2C"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2F28EF7F" w14:textId="77777777" w:rsidR="00336A47" w:rsidRDefault="000C6421">
            <w:pPr>
              <w:rPr>
                <w:rFonts w:cs="Arial"/>
                <w:b/>
                <w:szCs w:val="20"/>
              </w:rPr>
            </w:pPr>
            <w:r>
              <w:rPr>
                <w:rFonts w:cs="Arial"/>
                <w:b/>
                <w:szCs w:val="20"/>
              </w:rPr>
              <w:t>Name</w:t>
            </w:r>
          </w:p>
        </w:tc>
        <w:tc>
          <w:tcPr>
            <w:tcW w:w="983" w:type="dxa"/>
            <w:tcBorders>
              <w:top w:val="single" w:sz="4" w:space="0" w:color="auto"/>
              <w:left w:val="single" w:sz="4" w:space="0" w:color="auto"/>
              <w:bottom w:val="single" w:sz="4" w:space="0" w:color="auto"/>
              <w:right w:val="single" w:sz="4" w:space="0" w:color="auto"/>
            </w:tcBorders>
            <w:hideMark/>
          </w:tcPr>
          <w:p w14:paraId="5078B1E7" w14:textId="77777777" w:rsidR="00336A47" w:rsidRDefault="000C6421">
            <w:pPr>
              <w:rPr>
                <w:rFonts w:cs="Arial"/>
                <w:b/>
                <w:szCs w:val="20"/>
              </w:rPr>
            </w:pPr>
            <w:r>
              <w:rPr>
                <w:rFonts w:cs="Arial"/>
                <w:b/>
                <w:szCs w:val="20"/>
              </w:rPr>
              <w:t>Literals</w:t>
            </w:r>
          </w:p>
        </w:tc>
        <w:tc>
          <w:tcPr>
            <w:tcW w:w="1517" w:type="dxa"/>
            <w:tcBorders>
              <w:top w:val="single" w:sz="4" w:space="0" w:color="auto"/>
              <w:left w:val="single" w:sz="4" w:space="0" w:color="auto"/>
              <w:bottom w:val="single" w:sz="4" w:space="0" w:color="auto"/>
              <w:right w:val="single" w:sz="4" w:space="0" w:color="auto"/>
            </w:tcBorders>
            <w:hideMark/>
          </w:tcPr>
          <w:p w14:paraId="414DD1CB" w14:textId="77777777" w:rsidR="00336A47" w:rsidRDefault="000C6421">
            <w:pPr>
              <w:rPr>
                <w:rFonts w:cs="Arial"/>
                <w:b/>
                <w:szCs w:val="20"/>
              </w:rPr>
            </w:pPr>
            <w:r>
              <w:rPr>
                <w:rFonts w:cs="Arial"/>
                <w:b/>
                <w:szCs w:val="20"/>
              </w:rPr>
              <w:t>Value</w:t>
            </w:r>
          </w:p>
        </w:tc>
        <w:tc>
          <w:tcPr>
            <w:tcW w:w="2212" w:type="dxa"/>
            <w:tcBorders>
              <w:top w:val="single" w:sz="4" w:space="0" w:color="auto"/>
              <w:left w:val="single" w:sz="4" w:space="0" w:color="auto"/>
              <w:bottom w:val="single" w:sz="4" w:space="0" w:color="auto"/>
              <w:right w:val="single" w:sz="4" w:space="0" w:color="auto"/>
            </w:tcBorders>
            <w:hideMark/>
          </w:tcPr>
          <w:p w14:paraId="617641A5" w14:textId="77777777" w:rsidR="00336A47" w:rsidRDefault="000C6421">
            <w:pPr>
              <w:rPr>
                <w:rFonts w:cs="Arial"/>
                <w:b/>
                <w:szCs w:val="20"/>
              </w:rPr>
            </w:pPr>
            <w:r>
              <w:rPr>
                <w:rFonts w:cs="Arial"/>
                <w:b/>
                <w:szCs w:val="20"/>
              </w:rPr>
              <w:t>Description</w:t>
            </w:r>
          </w:p>
        </w:tc>
      </w:tr>
      <w:tr w:rsidR="00336A47" w14:paraId="1D63A37A" w14:textId="77777777">
        <w:trPr>
          <w:jc w:val="center"/>
        </w:trPr>
        <w:tc>
          <w:tcPr>
            <w:tcW w:w="816" w:type="dxa"/>
            <w:tcBorders>
              <w:top w:val="single" w:sz="4" w:space="0" w:color="auto"/>
              <w:left w:val="single" w:sz="4" w:space="0" w:color="auto"/>
              <w:bottom w:val="single" w:sz="4" w:space="0" w:color="auto"/>
              <w:right w:val="single" w:sz="4" w:space="0" w:color="auto"/>
            </w:tcBorders>
            <w:hideMark/>
          </w:tcPr>
          <w:p w14:paraId="602E26AB" w14:textId="77777777" w:rsidR="00336A47" w:rsidRDefault="000C6421">
            <w:pPr>
              <w:rPr>
                <w:rFonts w:cs="Arial"/>
                <w:szCs w:val="20"/>
              </w:rPr>
            </w:pPr>
            <w:r>
              <w:rPr>
                <w:rFonts w:cs="Arial"/>
                <w:szCs w:val="20"/>
              </w:rPr>
              <w:t>Type</w:t>
            </w:r>
          </w:p>
        </w:tc>
        <w:tc>
          <w:tcPr>
            <w:tcW w:w="983" w:type="dxa"/>
            <w:tcBorders>
              <w:top w:val="single" w:sz="4" w:space="0" w:color="auto"/>
              <w:left w:val="single" w:sz="4" w:space="0" w:color="auto"/>
              <w:bottom w:val="single" w:sz="4" w:space="0" w:color="auto"/>
              <w:right w:val="single" w:sz="4" w:space="0" w:color="auto"/>
            </w:tcBorders>
            <w:hideMark/>
          </w:tcPr>
          <w:p w14:paraId="658E6149" w14:textId="77777777" w:rsidR="00336A47" w:rsidRDefault="000C6421">
            <w:pPr>
              <w:rPr>
                <w:rFonts w:cs="Arial"/>
                <w:szCs w:val="20"/>
              </w:rPr>
            </w:pPr>
            <w:r>
              <w:rPr>
                <w:rFonts w:cs="Arial"/>
                <w:szCs w:val="20"/>
              </w:rPr>
              <w:t>-</w:t>
            </w:r>
          </w:p>
        </w:tc>
        <w:tc>
          <w:tcPr>
            <w:tcW w:w="1517" w:type="dxa"/>
            <w:tcBorders>
              <w:top w:val="single" w:sz="4" w:space="0" w:color="auto"/>
              <w:left w:val="single" w:sz="4" w:space="0" w:color="auto"/>
              <w:bottom w:val="single" w:sz="4" w:space="0" w:color="auto"/>
              <w:right w:val="single" w:sz="4" w:space="0" w:color="auto"/>
            </w:tcBorders>
            <w:hideMark/>
          </w:tcPr>
          <w:p w14:paraId="22370E54" w14:textId="77777777" w:rsidR="00336A47" w:rsidRDefault="000C6421">
            <w:pPr>
              <w:rPr>
                <w:rFonts w:cs="Arial"/>
                <w:szCs w:val="20"/>
              </w:rPr>
            </w:pPr>
            <w:r>
              <w:rPr>
                <w:rFonts w:cs="Arial"/>
                <w:szCs w:val="20"/>
              </w:rPr>
              <w:t>-</w:t>
            </w:r>
          </w:p>
        </w:tc>
        <w:tc>
          <w:tcPr>
            <w:tcW w:w="2212" w:type="dxa"/>
            <w:tcBorders>
              <w:top w:val="single" w:sz="4" w:space="0" w:color="auto"/>
              <w:left w:val="single" w:sz="4" w:space="0" w:color="auto"/>
              <w:bottom w:val="single" w:sz="4" w:space="0" w:color="auto"/>
              <w:right w:val="single" w:sz="4" w:space="0" w:color="auto"/>
            </w:tcBorders>
            <w:hideMark/>
          </w:tcPr>
          <w:p w14:paraId="352D7A11" w14:textId="77777777" w:rsidR="00336A47" w:rsidRDefault="000C6421">
            <w:pPr>
              <w:rPr>
                <w:rFonts w:cs="Arial"/>
                <w:szCs w:val="20"/>
              </w:rPr>
            </w:pPr>
            <w:r>
              <w:rPr>
                <w:rFonts w:cs="Arial"/>
                <w:szCs w:val="20"/>
              </w:rPr>
              <w:t>Indicates vehicle speed.</w:t>
            </w:r>
          </w:p>
          <w:p w14:paraId="2CB0B7F1" w14:textId="77777777" w:rsidR="00336A47" w:rsidRDefault="000C6421">
            <w:pPr>
              <w:rPr>
                <w:rFonts w:cs="Arial"/>
                <w:szCs w:val="20"/>
              </w:rPr>
            </w:pPr>
            <w:r>
              <w:rPr>
                <w:rFonts w:cs="Arial"/>
                <w:szCs w:val="20"/>
              </w:rPr>
              <w:t>Unit: kph</w:t>
            </w:r>
          </w:p>
          <w:p w14:paraId="128D6342" w14:textId="77777777" w:rsidR="00336A47" w:rsidRDefault="000C6421">
            <w:pPr>
              <w:rPr>
                <w:rFonts w:cs="Arial"/>
                <w:szCs w:val="20"/>
              </w:rPr>
            </w:pPr>
            <w:r>
              <w:rPr>
                <w:rFonts w:cs="Arial"/>
                <w:szCs w:val="20"/>
              </w:rPr>
              <w:t>Resolution:0.01</w:t>
            </w:r>
          </w:p>
          <w:p w14:paraId="5525921F" w14:textId="77777777" w:rsidR="00336A47" w:rsidRDefault="000C6421">
            <w:pPr>
              <w:rPr>
                <w:rFonts w:cs="Arial"/>
                <w:szCs w:val="20"/>
              </w:rPr>
            </w:pPr>
            <w:r>
              <w:rPr>
                <w:rFonts w:cs="Arial"/>
                <w:szCs w:val="20"/>
              </w:rPr>
              <w:t>Offset:0</w:t>
            </w:r>
          </w:p>
        </w:tc>
      </w:tr>
      <w:tr w:rsidR="00336A47" w14:paraId="0178F939" w14:textId="77777777">
        <w:trPr>
          <w:jc w:val="center"/>
        </w:trPr>
        <w:tc>
          <w:tcPr>
            <w:tcW w:w="816" w:type="dxa"/>
            <w:tcBorders>
              <w:top w:val="single" w:sz="4" w:space="0" w:color="auto"/>
              <w:left w:val="single" w:sz="4" w:space="0" w:color="auto"/>
              <w:bottom w:val="single" w:sz="4" w:space="0" w:color="auto"/>
              <w:right w:val="single" w:sz="4" w:space="0" w:color="auto"/>
            </w:tcBorders>
          </w:tcPr>
          <w:p w14:paraId="12834E99" w14:textId="77777777" w:rsidR="00336A47" w:rsidRDefault="00336A47">
            <w:pPr>
              <w:rPr>
                <w:rFonts w:cs="Arial"/>
                <w:szCs w:val="20"/>
              </w:rPr>
            </w:pPr>
          </w:p>
        </w:tc>
        <w:tc>
          <w:tcPr>
            <w:tcW w:w="983" w:type="dxa"/>
            <w:tcBorders>
              <w:top w:val="single" w:sz="4" w:space="0" w:color="auto"/>
              <w:left w:val="single" w:sz="4" w:space="0" w:color="auto"/>
              <w:bottom w:val="single" w:sz="4" w:space="0" w:color="auto"/>
              <w:right w:val="single" w:sz="4" w:space="0" w:color="auto"/>
            </w:tcBorders>
            <w:hideMark/>
          </w:tcPr>
          <w:p w14:paraId="526AFDCD" w14:textId="77777777" w:rsidR="00336A47" w:rsidRDefault="000C6421">
            <w:pPr>
              <w:rPr>
                <w:rFonts w:cs="Arial"/>
                <w:szCs w:val="20"/>
              </w:rPr>
            </w:pPr>
            <w:r>
              <w:rPr>
                <w:rFonts w:cs="Arial"/>
                <w:szCs w:val="20"/>
              </w:rPr>
              <w:t>kph</w:t>
            </w:r>
          </w:p>
        </w:tc>
        <w:tc>
          <w:tcPr>
            <w:tcW w:w="1517" w:type="dxa"/>
            <w:tcBorders>
              <w:top w:val="single" w:sz="4" w:space="0" w:color="auto"/>
              <w:left w:val="single" w:sz="4" w:space="0" w:color="auto"/>
              <w:bottom w:val="single" w:sz="4" w:space="0" w:color="auto"/>
              <w:right w:val="single" w:sz="4" w:space="0" w:color="auto"/>
            </w:tcBorders>
            <w:hideMark/>
          </w:tcPr>
          <w:p w14:paraId="6D97807B" w14:textId="77777777" w:rsidR="00336A47" w:rsidRDefault="000C6421">
            <w:pPr>
              <w:rPr>
                <w:rFonts w:cs="Arial"/>
                <w:szCs w:val="20"/>
              </w:rPr>
            </w:pPr>
            <w:r>
              <w:rPr>
                <w:rFonts w:cs="Arial"/>
                <w:szCs w:val="20"/>
              </w:rPr>
              <w:t>0x0 to 0xFFFF</w:t>
            </w:r>
          </w:p>
        </w:tc>
        <w:tc>
          <w:tcPr>
            <w:tcW w:w="2212" w:type="dxa"/>
            <w:tcBorders>
              <w:top w:val="single" w:sz="4" w:space="0" w:color="auto"/>
              <w:left w:val="single" w:sz="4" w:space="0" w:color="auto"/>
              <w:bottom w:val="single" w:sz="4" w:space="0" w:color="auto"/>
              <w:right w:val="single" w:sz="4" w:space="0" w:color="auto"/>
            </w:tcBorders>
          </w:tcPr>
          <w:p w14:paraId="6828D4CF" w14:textId="77777777" w:rsidR="00336A47" w:rsidRDefault="00336A47">
            <w:pPr>
              <w:rPr>
                <w:rFonts w:cs="Arial"/>
                <w:szCs w:val="20"/>
              </w:rPr>
            </w:pPr>
          </w:p>
        </w:tc>
      </w:tr>
    </w:tbl>
    <w:p w14:paraId="18FDA207" w14:textId="77777777" w:rsidR="00336A47" w:rsidRDefault="00336A47">
      <w:pPr>
        <w:rPr>
          <w:rFonts w:cs="Arial"/>
          <w:szCs w:val="20"/>
        </w:rPr>
      </w:pPr>
    </w:p>
    <w:p w14:paraId="553DA15D" w14:textId="77777777" w:rsidR="00F659A1" w:rsidRDefault="000C6421" w:rsidP="00CF5397">
      <w:pPr>
        <w:pStyle w:val="Heading4"/>
      </w:pPr>
      <w:r w:rsidRPr="00B9479B">
        <w:t>MD-REQ-086348/A-</w:t>
      </w:r>
      <w:proofErr w:type="spellStart"/>
      <w:r w:rsidRPr="00B9479B">
        <w:t>CarMode_St</w:t>
      </w:r>
      <w:proofErr w:type="spellEnd"/>
    </w:p>
    <w:p w14:paraId="38644251" w14:textId="77777777" w:rsidR="00F659A1" w:rsidRDefault="000C6421" w:rsidP="00F659A1">
      <w:r>
        <w:t>Message Type: Status</w:t>
      </w:r>
    </w:p>
    <w:p w14:paraId="7950F131" w14:textId="77777777" w:rsidR="00F659A1" w:rsidRDefault="00F659A1" w:rsidP="00F659A1"/>
    <w:tbl>
      <w:tblPr>
        <w:tblStyle w:val="TableGrid"/>
        <w:tblW w:w="0" w:type="auto"/>
        <w:jc w:val="center"/>
        <w:tblLook w:val="04A0" w:firstRow="1" w:lastRow="0" w:firstColumn="1" w:lastColumn="0" w:noHBand="0" w:noVBand="1"/>
      </w:tblPr>
      <w:tblGrid>
        <w:gridCol w:w="1008"/>
        <w:gridCol w:w="2250"/>
        <w:gridCol w:w="990"/>
        <w:gridCol w:w="4140"/>
      </w:tblGrid>
      <w:tr w:rsidR="00F659A1" w14:paraId="120FF3BE" w14:textId="77777777" w:rsidTr="00F659A1">
        <w:trPr>
          <w:jc w:val="center"/>
        </w:trPr>
        <w:tc>
          <w:tcPr>
            <w:tcW w:w="1008" w:type="dxa"/>
          </w:tcPr>
          <w:p w14:paraId="3141E7DA" w14:textId="77777777" w:rsidR="00F659A1" w:rsidRDefault="000C6421" w:rsidP="00F659A1">
            <w:r>
              <w:t>Name</w:t>
            </w:r>
          </w:p>
        </w:tc>
        <w:tc>
          <w:tcPr>
            <w:tcW w:w="2250" w:type="dxa"/>
          </w:tcPr>
          <w:p w14:paraId="48686432" w14:textId="77777777" w:rsidR="00F659A1" w:rsidRDefault="000C6421" w:rsidP="00F659A1">
            <w:r>
              <w:t>Literals</w:t>
            </w:r>
          </w:p>
        </w:tc>
        <w:tc>
          <w:tcPr>
            <w:tcW w:w="990" w:type="dxa"/>
          </w:tcPr>
          <w:p w14:paraId="67D8AF5F" w14:textId="77777777" w:rsidR="00F659A1" w:rsidRDefault="000C6421" w:rsidP="00F659A1">
            <w:r>
              <w:t>Value</w:t>
            </w:r>
          </w:p>
        </w:tc>
        <w:tc>
          <w:tcPr>
            <w:tcW w:w="4140" w:type="dxa"/>
          </w:tcPr>
          <w:p w14:paraId="7ECCCE36" w14:textId="77777777" w:rsidR="00F659A1" w:rsidRDefault="000C6421" w:rsidP="00F659A1">
            <w:r>
              <w:t>Description</w:t>
            </w:r>
          </w:p>
        </w:tc>
      </w:tr>
      <w:tr w:rsidR="00F659A1" w14:paraId="244DACC4" w14:textId="77777777" w:rsidTr="00F659A1">
        <w:trPr>
          <w:jc w:val="center"/>
        </w:trPr>
        <w:tc>
          <w:tcPr>
            <w:tcW w:w="1008" w:type="dxa"/>
          </w:tcPr>
          <w:p w14:paraId="090678E6" w14:textId="77777777" w:rsidR="00F659A1" w:rsidRDefault="000C6421" w:rsidP="00F659A1">
            <w:r>
              <w:t>Type</w:t>
            </w:r>
          </w:p>
        </w:tc>
        <w:tc>
          <w:tcPr>
            <w:tcW w:w="2250" w:type="dxa"/>
          </w:tcPr>
          <w:p w14:paraId="5858BDDC" w14:textId="77777777" w:rsidR="00F659A1" w:rsidRDefault="000C6421" w:rsidP="00F659A1">
            <w:r>
              <w:t>-</w:t>
            </w:r>
          </w:p>
        </w:tc>
        <w:tc>
          <w:tcPr>
            <w:tcW w:w="990" w:type="dxa"/>
          </w:tcPr>
          <w:p w14:paraId="5F788480" w14:textId="77777777" w:rsidR="00F659A1" w:rsidRDefault="000C6421" w:rsidP="00F659A1">
            <w:r>
              <w:t>-</w:t>
            </w:r>
          </w:p>
        </w:tc>
        <w:tc>
          <w:tcPr>
            <w:tcW w:w="4140" w:type="dxa"/>
          </w:tcPr>
          <w:p w14:paraId="2D800BB3" w14:textId="77777777" w:rsidR="00F659A1" w:rsidRPr="00B62577" w:rsidRDefault="000C6421" w:rsidP="00F659A1">
            <w:pPr>
              <w:rPr>
                <w:szCs w:val="22"/>
              </w:rPr>
            </w:pPr>
            <w:r w:rsidRPr="00B62577">
              <w:rPr>
                <w:rFonts w:ascii="Helvetica" w:eastAsiaTheme="minorHAnsi" w:hAnsi="Helvetica" w:cs="Helvetica"/>
                <w:szCs w:val="22"/>
              </w:rPr>
              <w:t>Defines what car mode state is active.</w:t>
            </w:r>
          </w:p>
        </w:tc>
      </w:tr>
      <w:tr w:rsidR="00F659A1" w14:paraId="172A3C7C" w14:textId="77777777" w:rsidTr="00F659A1">
        <w:trPr>
          <w:jc w:val="center"/>
        </w:trPr>
        <w:tc>
          <w:tcPr>
            <w:tcW w:w="1008" w:type="dxa"/>
          </w:tcPr>
          <w:p w14:paraId="52E9B3C4" w14:textId="77777777" w:rsidR="00F659A1" w:rsidRDefault="00F659A1" w:rsidP="00F659A1"/>
        </w:tc>
        <w:tc>
          <w:tcPr>
            <w:tcW w:w="2250" w:type="dxa"/>
          </w:tcPr>
          <w:p w14:paraId="6AA25ADD" w14:textId="77777777" w:rsidR="00F659A1" w:rsidRDefault="000C6421" w:rsidP="00F659A1">
            <w:r>
              <w:t>Normal</w:t>
            </w:r>
          </w:p>
        </w:tc>
        <w:tc>
          <w:tcPr>
            <w:tcW w:w="990" w:type="dxa"/>
          </w:tcPr>
          <w:p w14:paraId="7184C95E" w14:textId="77777777" w:rsidR="00F659A1" w:rsidRDefault="000C6421" w:rsidP="00F659A1">
            <w:r>
              <w:t>0x0</w:t>
            </w:r>
          </w:p>
        </w:tc>
        <w:tc>
          <w:tcPr>
            <w:tcW w:w="4140" w:type="dxa"/>
          </w:tcPr>
          <w:p w14:paraId="0E2E095F" w14:textId="77777777" w:rsidR="00F659A1" w:rsidRDefault="00F659A1" w:rsidP="00F659A1"/>
        </w:tc>
      </w:tr>
      <w:tr w:rsidR="00F659A1" w14:paraId="5740F1DF" w14:textId="77777777" w:rsidTr="00F659A1">
        <w:trPr>
          <w:jc w:val="center"/>
        </w:trPr>
        <w:tc>
          <w:tcPr>
            <w:tcW w:w="1008" w:type="dxa"/>
          </w:tcPr>
          <w:p w14:paraId="4A5F12A6" w14:textId="77777777" w:rsidR="00F659A1" w:rsidRDefault="00F659A1" w:rsidP="00F659A1"/>
        </w:tc>
        <w:tc>
          <w:tcPr>
            <w:tcW w:w="2250" w:type="dxa"/>
          </w:tcPr>
          <w:p w14:paraId="3C5B4D96" w14:textId="77777777" w:rsidR="00F659A1" w:rsidRDefault="000C6421" w:rsidP="00F659A1">
            <w:r>
              <w:t>Factory</w:t>
            </w:r>
          </w:p>
        </w:tc>
        <w:tc>
          <w:tcPr>
            <w:tcW w:w="990" w:type="dxa"/>
          </w:tcPr>
          <w:p w14:paraId="15BC40D2" w14:textId="77777777" w:rsidR="00F659A1" w:rsidRDefault="000C6421" w:rsidP="00F659A1">
            <w:r>
              <w:t>0x1</w:t>
            </w:r>
          </w:p>
        </w:tc>
        <w:tc>
          <w:tcPr>
            <w:tcW w:w="4140" w:type="dxa"/>
          </w:tcPr>
          <w:p w14:paraId="720F7D25" w14:textId="77777777" w:rsidR="00F659A1" w:rsidRDefault="00F659A1" w:rsidP="00F659A1"/>
        </w:tc>
      </w:tr>
      <w:tr w:rsidR="00F659A1" w14:paraId="785474BD" w14:textId="77777777" w:rsidTr="00F659A1">
        <w:trPr>
          <w:jc w:val="center"/>
        </w:trPr>
        <w:tc>
          <w:tcPr>
            <w:tcW w:w="1008" w:type="dxa"/>
          </w:tcPr>
          <w:p w14:paraId="718BD48C" w14:textId="77777777" w:rsidR="00F659A1" w:rsidRDefault="00F659A1" w:rsidP="00F659A1"/>
        </w:tc>
        <w:tc>
          <w:tcPr>
            <w:tcW w:w="2250" w:type="dxa"/>
          </w:tcPr>
          <w:p w14:paraId="1C65E537" w14:textId="77777777" w:rsidR="00F659A1" w:rsidRDefault="000C6421" w:rsidP="00F659A1">
            <w:proofErr w:type="spellStart"/>
            <w:r>
              <w:t>NotUsed</w:t>
            </w:r>
            <w:proofErr w:type="spellEnd"/>
          </w:p>
        </w:tc>
        <w:tc>
          <w:tcPr>
            <w:tcW w:w="990" w:type="dxa"/>
          </w:tcPr>
          <w:p w14:paraId="0C172741" w14:textId="77777777" w:rsidR="00F659A1" w:rsidRDefault="000C6421" w:rsidP="00F659A1">
            <w:r>
              <w:t>0x2</w:t>
            </w:r>
          </w:p>
        </w:tc>
        <w:tc>
          <w:tcPr>
            <w:tcW w:w="4140" w:type="dxa"/>
          </w:tcPr>
          <w:p w14:paraId="6F49ABE5" w14:textId="77777777" w:rsidR="00F659A1" w:rsidRDefault="00F659A1" w:rsidP="00F659A1"/>
        </w:tc>
      </w:tr>
      <w:tr w:rsidR="00F659A1" w14:paraId="40D07EA7" w14:textId="77777777" w:rsidTr="00F659A1">
        <w:trPr>
          <w:jc w:val="center"/>
        </w:trPr>
        <w:tc>
          <w:tcPr>
            <w:tcW w:w="1008" w:type="dxa"/>
          </w:tcPr>
          <w:p w14:paraId="5B0F5CF0" w14:textId="77777777" w:rsidR="00F659A1" w:rsidRDefault="00F659A1" w:rsidP="00F659A1"/>
        </w:tc>
        <w:tc>
          <w:tcPr>
            <w:tcW w:w="2250" w:type="dxa"/>
          </w:tcPr>
          <w:p w14:paraId="776D3AC7" w14:textId="77777777" w:rsidR="00F659A1" w:rsidRDefault="000C6421" w:rsidP="00F659A1">
            <w:r>
              <w:t>Transportation</w:t>
            </w:r>
          </w:p>
        </w:tc>
        <w:tc>
          <w:tcPr>
            <w:tcW w:w="990" w:type="dxa"/>
          </w:tcPr>
          <w:p w14:paraId="3474CB18" w14:textId="77777777" w:rsidR="00F659A1" w:rsidRDefault="000C6421" w:rsidP="00F659A1">
            <w:r>
              <w:t>0x3</w:t>
            </w:r>
          </w:p>
        </w:tc>
        <w:tc>
          <w:tcPr>
            <w:tcW w:w="4140" w:type="dxa"/>
          </w:tcPr>
          <w:p w14:paraId="7FA039A5" w14:textId="77777777" w:rsidR="00F659A1" w:rsidRDefault="00F659A1" w:rsidP="00F659A1"/>
        </w:tc>
      </w:tr>
    </w:tbl>
    <w:p w14:paraId="1997B57F" w14:textId="77777777" w:rsidR="00F659A1" w:rsidRDefault="00F659A1" w:rsidP="00F659A1"/>
    <w:p w14:paraId="6C1A8108" w14:textId="77777777" w:rsidR="00F659A1" w:rsidRDefault="000C6421" w:rsidP="00CF5397">
      <w:pPr>
        <w:pStyle w:val="Heading4"/>
      </w:pPr>
      <w:r w:rsidRPr="00B9479B">
        <w:lastRenderedPageBreak/>
        <w:t>MD-REQ-420760/A-</w:t>
      </w:r>
      <w:proofErr w:type="spellStart"/>
      <w:r w:rsidRPr="00B9479B">
        <w:t>PppFeature_St</w:t>
      </w:r>
      <w:proofErr w:type="spellEnd"/>
    </w:p>
    <w:p w14:paraId="4FD4FD13" w14:textId="77777777" w:rsidR="00F659A1" w:rsidRPr="00CE01C6" w:rsidRDefault="000C6421" w:rsidP="00F659A1">
      <w:r w:rsidRPr="00CE01C6">
        <w:t xml:space="preserve">Message Type: </w:t>
      </w:r>
      <w:r>
        <w:t>Status</w:t>
      </w:r>
    </w:p>
    <w:p w14:paraId="38FDB4C5" w14:textId="77777777" w:rsidR="00F659A1" w:rsidRPr="00CE01C6" w:rsidRDefault="00F659A1" w:rsidP="00F659A1"/>
    <w:p w14:paraId="780CAE7F" w14:textId="77777777" w:rsidR="00F659A1" w:rsidRDefault="000C6421" w:rsidP="00F659A1">
      <w:r w:rsidRPr="00C4138E">
        <w:t xml:space="preserve">Represents the current status of a feature </w:t>
      </w:r>
      <w:r>
        <w:t>setting in regards to PPP</w:t>
      </w:r>
      <w:r w:rsidRPr="00C4138E">
        <w:t>.</w:t>
      </w:r>
    </w:p>
    <w:p w14:paraId="198F428A" w14:textId="77777777" w:rsidR="00F659A1" w:rsidRPr="00CE01C6" w:rsidRDefault="00F659A1" w:rsidP="00F659A1"/>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890"/>
        <w:gridCol w:w="1260"/>
        <w:gridCol w:w="4050"/>
      </w:tblGrid>
      <w:tr w:rsidR="00F659A1" w:rsidRPr="00CE01C6" w14:paraId="0BE4E98D" w14:textId="77777777" w:rsidTr="00F659A1">
        <w:trPr>
          <w:jc w:val="center"/>
        </w:trPr>
        <w:tc>
          <w:tcPr>
            <w:tcW w:w="1705" w:type="dxa"/>
          </w:tcPr>
          <w:p w14:paraId="27F85A1D" w14:textId="77777777" w:rsidR="00F659A1" w:rsidRPr="00CE01C6" w:rsidRDefault="000C6421" w:rsidP="00F659A1">
            <w:pPr>
              <w:rPr>
                <w:b/>
              </w:rPr>
            </w:pPr>
            <w:r w:rsidRPr="00CE01C6">
              <w:rPr>
                <w:b/>
              </w:rPr>
              <w:t>Name</w:t>
            </w:r>
          </w:p>
        </w:tc>
        <w:tc>
          <w:tcPr>
            <w:tcW w:w="1890" w:type="dxa"/>
          </w:tcPr>
          <w:p w14:paraId="7DA5C3ED" w14:textId="77777777" w:rsidR="00F659A1" w:rsidRPr="00CE01C6" w:rsidRDefault="000C6421" w:rsidP="00F659A1">
            <w:pPr>
              <w:rPr>
                <w:b/>
              </w:rPr>
            </w:pPr>
            <w:r w:rsidRPr="00CE01C6">
              <w:rPr>
                <w:b/>
              </w:rPr>
              <w:t>Literals</w:t>
            </w:r>
          </w:p>
        </w:tc>
        <w:tc>
          <w:tcPr>
            <w:tcW w:w="1260" w:type="dxa"/>
          </w:tcPr>
          <w:p w14:paraId="5B5A608B" w14:textId="77777777" w:rsidR="00F659A1" w:rsidRPr="00CE01C6" w:rsidRDefault="000C6421" w:rsidP="00F659A1">
            <w:pPr>
              <w:rPr>
                <w:b/>
              </w:rPr>
            </w:pPr>
            <w:r w:rsidRPr="00CE01C6">
              <w:rPr>
                <w:b/>
              </w:rPr>
              <w:t>Value</w:t>
            </w:r>
          </w:p>
        </w:tc>
        <w:tc>
          <w:tcPr>
            <w:tcW w:w="4050" w:type="dxa"/>
          </w:tcPr>
          <w:p w14:paraId="3536A1AB" w14:textId="77777777" w:rsidR="00F659A1" w:rsidRPr="00CE01C6" w:rsidRDefault="000C6421" w:rsidP="00F659A1">
            <w:pPr>
              <w:rPr>
                <w:b/>
              </w:rPr>
            </w:pPr>
            <w:r w:rsidRPr="00CE01C6">
              <w:rPr>
                <w:b/>
              </w:rPr>
              <w:t>Description</w:t>
            </w:r>
          </w:p>
        </w:tc>
      </w:tr>
      <w:tr w:rsidR="00F659A1" w:rsidRPr="00CE01C6" w14:paraId="3764767F" w14:textId="77777777" w:rsidTr="00F659A1">
        <w:trPr>
          <w:jc w:val="center"/>
        </w:trPr>
        <w:tc>
          <w:tcPr>
            <w:tcW w:w="1705" w:type="dxa"/>
          </w:tcPr>
          <w:p w14:paraId="67E08430" w14:textId="77777777" w:rsidR="00F659A1" w:rsidRPr="00CE01C6" w:rsidRDefault="000C6421" w:rsidP="00F659A1">
            <w:r>
              <w:t>Response</w:t>
            </w:r>
          </w:p>
        </w:tc>
        <w:tc>
          <w:tcPr>
            <w:tcW w:w="1890" w:type="dxa"/>
          </w:tcPr>
          <w:p w14:paraId="2B3C0798" w14:textId="77777777" w:rsidR="00F659A1" w:rsidRPr="00CE01C6" w:rsidRDefault="000C6421" w:rsidP="00F659A1">
            <w:r w:rsidRPr="00CE01C6">
              <w:t>-</w:t>
            </w:r>
          </w:p>
        </w:tc>
        <w:tc>
          <w:tcPr>
            <w:tcW w:w="1260" w:type="dxa"/>
          </w:tcPr>
          <w:p w14:paraId="38FC2A1C" w14:textId="77777777" w:rsidR="00F659A1" w:rsidRPr="00CE01C6" w:rsidRDefault="000C6421" w:rsidP="00F659A1">
            <w:r w:rsidRPr="00CE01C6">
              <w:t>-</w:t>
            </w:r>
          </w:p>
        </w:tc>
        <w:tc>
          <w:tcPr>
            <w:tcW w:w="4050" w:type="dxa"/>
          </w:tcPr>
          <w:p w14:paraId="3CE8507C" w14:textId="77777777" w:rsidR="00F659A1" w:rsidRPr="00CE01C6" w:rsidRDefault="000C6421" w:rsidP="00F659A1">
            <w:r>
              <w:t xml:space="preserve">Response to requested operation </w:t>
            </w:r>
          </w:p>
        </w:tc>
      </w:tr>
      <w:tr w:rsidR="00F659A1" w:rsidRPr="00CE01C6" w14:paraId="2720DBA3" w14:textId="77777777" w:rsidTr="00F659A1">
        <w:trPr>
          <w:jc w:val="center"/>
        </w:trPr>
        <w:tc>
          <w:tcPr>
            <w:tcW w:w="1705" w:type="dxa"/>
          </w:tcPr>
          <w:p w14:paraId="2422AAA0" w14:textId="77777777" w:rsidR="00F659A1" w:rsidRPr="00CE01C6" w:rsidRDefault="00F659A1" w:rsidP="00F659A1"/>
        </w:tc>
        <w:tc>
          <w:tcPr>
            <w:tcW w:w="1890" w:type="dxa"/>
            <w:vAlign w:val="center"/>
          </w:tcPr>
          <w:p w14:paraId="60F87059" w14:textId="77777777" w:rsidR="00F659A1" w:rsidRPr="00C4138E" w:rsidRDefault="000C6421" w:rsidP="00F659A1">
            <w:r w:rsidRPr="00C4138E">
              <w:rPr>
                <w:rFonts w:cs="Arial"/>
                <w:szCs w:val="20"/>
              </w:rPr>
              <w:t>NULL</w:t>
            </w:r>
          </w:p>
        </w:tc>
        <w:tc>
          <w:tcPr>
            <w:tcW w:w="1260" w:type="dxa"/>
          </w:tcPr>
          <w:p w14:paraId="35FAF753" w14:textId="77777777" w:rsidR="00F659A1" w:rsidRPr="00CE01C6" w:rsidRDefault="000C6421" w:rsidP="00F659A1">
            <w:r w:rsidRPr="00CE01C6">
              <w:t>0x0</w:t>
            </w:r>
          </w:p>
        </w:tc>
        <w:tc>
          <w:tcPr>
            <w:tcW w:w="4050" w:type="dxa"/>
          </w:tcPr>
          <w:p w14:paraId="77EF01B1" w14:textId="77777777" w:rsidR="00F659A1" w:rsidRPr="00CE01C6" w:rsidRDefault="00F659A1" w:rsidP="00F659A1"/>
        </w:tc>
      </w:tr>
      <w:tr w:rsidR="00F659A1" w:rsidRPr="00CE01C6" w14:paraId="7BDF8CFD" w14:textId="77777777" w:rsidTr="00F659A1">
        <w:trPr>
          <w:jc w:val="center"/>
        </w:trPr>
        <w:tc>
          <w:tcPr>
            <w:tcW w:w="1705" w:type="dxa"/>
          </w:tcPr>
          <w:p w14:paraId="3296CB44" w14:textId="77777777" w:rsidR="00F659A1" w:rsidRPr="00CE01C6" w:rsidRDefault="00F659A1" w:rsidP="00F659A1"/>
        </w:tc>
        <w:tc>
          <w:tcPr>
            <w:tcW w:w="1890" w:type="dxa"/>
            <w:vAlign w:val="center"/>
          </w:tcPr>
          <w:p w14:paraId="5E00BB61" w14:textId="77777777" w:rsidR="00F659A1" w:rsidRPr="00C4138E" w:rsidRDefault="000C6421" w:rsidP="00F659A1">
            <w:r w:rsidRPr="00C4138E">
              <w:rPr>
                <w:rFonts w:cs="Arial"/>
                <w:szCs w:val="20"/>
              </w:rPr>
              <w:t>SUCCESS</w:t>
            </w:r>
          </w:p>
        </w:tc>
        <w:tc>
          <w:tcPr>
            <w:tcW w:w="1260" w:type="dxa"/>
          </w:tcPr>
          <w:p w14:paraId="5D21639C" w14:textId="77777777" w:rsidR="00F659A1" w:rsidRPr="00CE01C6" w:rsidRDefault="000C6421" w:rsidP="00F659A1">
            <w:r w:rsidRPr="00CE01C6">
              <w:t>0x1</w:t>
            </w:r>
          </w:p>
        </w:tc>
        <w:tc>
          <w:tcPr>
            <w:tcW w:w="4050" w:type="dxa"/>
          </w:tcPr>
          <w:p w14:paraId="64F73CAC" w14:textId="77777777" w:rsidR="00F659A1" w:rsidRPr="00CE01C6" w:rsidRDefault="00F659A1" w:rsidP="00F659A1"/>
        </w:tc>
      </w:tr>
      <w:tr w:rsidR="00F659A1" w:rsidRPr="00CE01C6" w14:paraId="26ECC576" w14:textId="77777777" w:rsidTr="00F659A1">
        <w:trPr>
          <w:jc w:val="center"/>
        </w:trPr>
        <w:tc>
          <w:tcPr>
            <w:tcW w:w="1705" w:type="dxa"/>
          </w:tcPr>
          <w:p w14:paraId="4A30C570" w14:textId="77777777" w:rsidR="00F659A1" w:rsidRPr="00CE01C6" w:rsidRDefault="00F659A1" w:rsidP="00F659A1"/>
        </w:tc>
        <w:tc>
          <w:tcPr>
            <w:tcW w:w="1890" w:type="dxa"/>
            <w:vAlign w:val="center"/>
          </w:tcPr>
          <w:p w14:paraId="4C133985" w14:textId="77777777" w:rsidR="00F659A1" w:rsidRPr="00C4138E" w:rsidRDefault="000C6421" w:rsidP="00F659A1">
            <w:r w:rsidRPr="00C4138E">
              <w:rPr>
                <w:rFonts w:cs="Arial"/>
                <w:szCs w:val="20"/>
              </w:rPr>
              <w:t>PENDING</w:t>
            </w:r>
          </w:p>
        </w:tc>
        <w:tc>
          <w:tcPr>
            <w:tcW w:w="1260" w:type="dxa"/>
          </w:tcPr>
          <w:p w14:paraId="1892895F" w14:textId="77777777" w:rsidR="00F659A1" w:rsidRPr="00CE01C6" w:rsidRDefault="000C6421" w:rsidP="00F659A1">
            <w:r w:rsidRPr="00CE01C6">
              <w:t>0x2</w:t>
            </w:r>
          </w:p>
        </w:tc>
        <w:tc>
          <w:tcPr>
            <w:tcW w:w="4050" w:type="dxa"/>
          </w:tcPr>
          <w:p w14:paraId="48ACC41F" w14:textId="77777777" w:rsidR="00F659A1" w:rsidRPr="00CE01C6" w:rsidRDefault="00F659A1" w:rsidP="00F659A1"/>
        </w:tc>
      </w:tr>
      <w:tr w:rsidR="00F659A1" w:rsidRPr="00CE01C6" w14:paraId="598EE427" w14:textId="77777777" w:rsidTr="00F659A1">
        <w:trPr>
          <w:jc w:val="center"/>
        </w:trPr>
        <w:tc>
          <w:tcPr>
            <w:tcW w:w="1705" w:type="dxa"/>
          </w:tcPr>
          <w:p w14:paraId="645FFE6E" w14:textId="77777777" w:rsidR="00F659A1" w:rsidRPr="00CE01C6" w:rsidRDefault="00F659A1" w:rsidP="00F659A1"/>
        </w:tc>
        <w:tc>
          <w:tcPr>
            <w:tcW w:w="1890" w:type="dxa"/>
            <w:vAlign w:val="center"/>
          </w:tcPr>
          <w:p w14:paraId="51B0B580" w14:textId="77777777" w:rsidR="00F659A1" w:rsidRPr="00C4138E" w:rsidRDefault="000C6421" w:rsidP="00F659A1">
            <w:r w:rsidRPr="00C4138E">
              <w:rPr>
                <w:rFonts w:cs="Arial"/>
                <w:szCs w:val="20"/>
              </w:rPr>
              <w:t>REJECTED</w:t>
            </w:r>
          </w:p>
        </w:tc>
        <w:tc>
          <w:tcPr>
            <w:tcW w:w="1260" w:type="dxa"/>
          </w:tcPr>
          <w:p w14:paraId="032FCCCA" w14:textId="77777777" w:rsidR="00F659A1" w:rsidRPr="00CE01C6" w:rsidRDefault="000C6421" w:rsidP="00F659A1">
            <w:r w:rsidRPr="00CE01C6">
              <w:t>0x3</w:t>
            </w:r>
          </w:p>
        </w:tc>
        <w:tc>
          <w:tcPr>
            <w:tcW w:w="4050" w:type="dxa"/>
          </w:tcPr>
          <w:p w14:paraId="5BD01A54" w14:textId="77777777" w:rsidR="00F659A1" w:rsidRPr="00CE01C6" w:rsidRDefault="00F659A1" w:rsidP="00F659A1"/>
        </w:tc>
      </w:tr>
      <w:tr w:rsidR="00F659A1" w:rsidRPr="00CE01C6" w14:paraId="6630E349" w14:textId="77777777" w:rsidTr="00F659A1">
        <w:trPr>
          <w:jc w:val="center"/>
        </w:trPr>
        <w:tc>
          <w:tcPr>
            <w:tcW w:w="1705" w:type="dxa"/>
          </w:tcPr>
          <w:p w14:paraId="59D3A2A1" w14:textId="77777777" w:rsidR="00F659A1" w:rsidRPr="00CE01C6" w:rsidRDefault="00F659A1" w:rsidP="00F659A1"/>
        </w:tc>
        <w:tc>
          <w:tcPr>
            <w:tcW w:w="1890" w:type="dxa"/>
            <w:vAlign w:val="center"/>
          </w:tcPr>
          <w:p w14:paraId="2712DAFF" w14:textId="77777777" w:rsidR="00F659A1" w:rsidRPr="00C4138E" w:rsidRDefault="000C6421" w:rsidP="00F659A1">
            <w:pPr>
              <w:rPr>
                <w:rFonts w:cs="Arial"/>
                <w:szCs w:val="20"/>
              </w:rPr>
            </w:pPr>
            <w:r w:rsidRPr="00C4138E">
              <w:rPr>
                <w:rFonts w:cs="Arial"/>
                <w:szCs w:val="20"/>
              </w:rPr>
              <w:t>INTERRUPTED</w:t>
            </w:r>
          </w:p>
        </w:tc>
        <w:tc>
          <w:tcPr>
            <w:tcW w:w="1260" w:type="dxa"/>
          </w:tcPr>
          <w:p w14:paraId="196840AE" w14:textId="77777777" w:rsidR="00F659A1" w:rsidRPr="00CE01C6" w:rsidRDefault="000C6421" w:rsidP="00F659A1">
            <w:r>
              <w:t>0x4</w:t>
            </w:r>
          </w:p>
        </w:tc>
        <w:tc>
          <w:tcPr>
            <w:tcW w:w="4050" w:type="dxa"/>
          </w:tcPr>
          <w:p w14:paraId="4F861718" w14:textId="77777777" w:rsidR="00F659A1" w:rsidRPr="00CE01C6" w:rsidRDefault="00F659A1" w:rsidP="00F659A1"/>
        </w:tc>
      </w:tr>
      <w:tr w:rsidR="00F659A1" w:rsidRPr="00CE01C6" w14:paraId="47CF7B26" w14:textId="77777777" w:rsidTr="00F659A1">
        <w:trPr>
          <w:jc w:val="center"/>
        </w:trPr>
        <w:tc>
          <w:tcPr>
            <w:tcW w:w="1705" w:type="dxa"/>
          </w:tcPr>
          <w:p w14:paraId="7C8C531D" w14:textId="77777777" w:rsidR="00F659A1" w:rsidRPr="00CE01C6" w:rsidRDefault="00F659A1" w:rsidP="00F659A1"/>
        </w:tc>
        <w:tc>
          <w:tcPr>
            <w:tcW w:w="1890" w:type="dxa"/>
            <w:vAlign w:val="center"/>
          </w:tcPr>
          <w:p w14:paraId="2E5D7972" w14:textId="77777777" w:rsidR="00F659A1" w:rsidRPr="00C4138E" w:rsidRDefault="000C6421" w:rsidP="00F659A1">
            <w:pPr>
              <w:rPr>
                <w:rFonts w:cs="Arial"/>
                <w:szCs w:val="20"/>
              </w:rPr>
            </w:pPr>
            <w:r w:rsidRPr="00C4138E">
              <w:rPr>
                <w:rFonts w:cs="Arial"/>
                <w:szCs w:val="20"/>
              </w:rPr>
              <w:t>FAILED</w:t>
            </w:r>
          </w:p>
        </w:tc>
        <w:tc>
          <w:tcPr>
            <w:tcW w:w="1260" w:type="dxa"/>
          </w:tcPr>
          <w:p w14:paraId="5308D245" w14:textId="77777777" w:rsidR="00F659A1" w:rsidRPr="00CE01C6" w:rsidRDefault="000C6421" w:rsidP="00F659A1">
            <w:r>
              <w:t>0x5</w:t>
            </w:r>
          </w:p>
        </w:tc>
        <w:tc>
          <w:tcPr>
            <w:tcW w:w="4050" w:type="dxa"/>
          </w:tcPr>
          <w:p w14:paraId="14778254" w14:textId="77777777" w:rsidR="00F659A1" w:rsidRPr="00CE01C6" w:rsidRDefault="00F659A1" w:rsidP="00F659A1"/>
        </w:tc>
      </w:tr>
      <w:tr w:rsidR="00F659A1" w:rsidRPr="00CE01C6" w14:paraId="012F4217" w14:textId="77777777" w:rsidTr="00F659A1">
        <w:trPr>
          <w:jc w:val="center"/>
        </w:trPr>
        <w:tc>
          <w:tcPr>
            <w:tcW w:w="1705" w:type="dxa"/>
          </w:tcPr>
          <w:p w14:paraId="7DB44834" w14:textId="77777777" w:rsidR="00F659A1" w:rsidRPr="00CE01C6" w:rsidRDefault="00F659A1" w:rsidP="00F659A1"/>
        </w:tc>
        <w:tc>
          <w:tcPr>
            <w:tcW w:w="1890" w:type="dxa"/>
            <w:vAlign w:val="center"/>
          </w:tcPr>
          <w:p w14:paraId="0842E636" w14:textId="77777777" w:rsidR="00F659A1" w:rsidRPr="00C4138E" w:rsidRDefault="000C6421" w:rsidP="00F659A1">
            <w:pPr>
              <w:rPr>
                <w:rFonts w:cs="Arial"/>
                <w:szCs w:val="20"/>
              </w:rPr>
            </w:pPr>
            <w:r w:rsidRPr="00C4138E">
              <w:rPr>
                <w:rFonts w:cs="Arial"/>
                <w:szCs w:val="20"/>
              </w:rPr>
              <w:t>IN_PROG</w:t>
            </w:r>
          </w:p>
        </w:tc>
        <w:tc>
          <w:tcPr>
            <w:tcW w:w="1260" w:type="dxa"/>
          </w:tcPr>
          <w:p w14:paraId="098647B7" w14:textId="77777777" w:rsidR="00F659A1" w:rsidRPr="00CE01C6" w:rsidRDefault="000C6421" w:rsidP="00F659A1">
            <w:r>
              <w:t>0x6</w:t>
            </w:r>
          </w:p>
        </w:tc>
        <w:tc>
          <w:tcPr>
            <w:tcW w:w="4050" w:type="dxa"/>
          </w:tcPr>
          <w:p w14:paraId="7F79DD64" w14:textId="77777777" w:rsidR="00F659A1" w:rsidRPr="00CE01C6" w:rsidRDefault="00F659A1" w:rsidP="00F659A1"/>
        </w:tc>
      </w:tr>
      <w:tr w:rsidR="00F659A1" w:rsidRPr="00CE01C6" w14:paraId="1B19F3BD" w14:textId="77777777" w:rsidTr="00F659A1">
        <w:trPr>
          <w:jc w:val="center"/>
        </w:trPr>
        <w:tc>
          <w:tcPr>
            <w:tcW w:w="1705" w:type="dxa"/>
          </w:tcPr>
          <w:p w14:paraId="0D070A1B" w14:textId="77777777" w:rsidR="00F659A1" w:rsidRPr="00CE01C6" w:rsidRDefault="00F659A1" w:rsidP="00F659A1"/>
        </w:tc>
        <w:tc>
          <w:tcPr>
            <w:tcW w:w="1890" w:type="dxa"/>
            <w:vAlign w:val="center"/>
          </w:tcPr>
          <w:p w14:paraId="621B658E" w14:textId="77777777" w:rsidR="00F659A1" w:rsidRPr="00C4138E" w:rsidRDefault="000C6421" w:rsidP="00F659A1">
            <w:pPr>
              <w:rPr>
                <w:rFonts w:cs="Arial"/>
                <w:szCs w:val="20"/>
              </w:rPr>
            </w:pPr>
            <w:r w:rsidRPr="00C4138E">
              <w:rPr>
                <w:rFonts w:cs="Arial"/>
                <w:szCs w:val="20"/>
              </w:rPr>
              <w:t>INVALID</w:t>
            </w:r>
          </w:p>
        </w:tc>
        <w:tc>
          <w:tcPr>
            <w:tcW w:w="1260" w:type="dxa"/>
          </w:tcPr>
          <w:p w14:paraId="5013E352" w14:textId="77777777" w:rsidR="00F659A1" w:rsidRPr="00CE01C6" w:rsidRDefault="000C6421" w:rsidP="00F659A1">
            <w:r>
              <w:t>0x7</w:t>
            </w:r>
          </w:p>
        </w:tc>
        <w:tc>
          <w:tcPr>
            <w:tcW w:w="4050" w:type="dxa"/>
          </w:tcPr>
          <w:p w14:paraId="2604A425" w14:textId="77777777" w:rsidR="00F659A1" w:rsidRPr="00CE01C6" w:rsidRDefault="00F659A1" w:rsidP="00F659A1"/>
        </w:tc>
      </w:tr>
      <w:tr w:rsidR="00F659A1" w:rsidRPr="00CE01C6" w14:paraId="50D94595" w14:textId="77777777" w:rsidTr="00F659A1">
        <w:trPr>
          <w:jc w:val="center"/>
        </w:trPr>
        <w:tc>
          <w:tcPr>
            <w:tcW w:w="1705" w:type="dxa"/>
          </w:tcPr>
          <w:p w14:paraId="4DA85A66" w14:textId="77777777" w:rsidR="00F659A1" w:rsidRPr="00CE01C6" w:rsidRDefault="00F659A1" w:rsidP="00F659A1"/>
        </w:tc>
        <w:tc>
          <w:tcPr>
            <w:tcW w:w="1890" w:type="dxa"/>
            <w:vAlign w:val="center"/>
          </w:tcPr>
          <w:p w14:paraId="4EA0D27F" w14:textId="77777777" w:rsidR="00F659A1" w:rsidRDefault="000C6421" w:rsidP="00F659A1">
            <w:proofErr w:type="spellStart"/>
            <w:r>
              <w:rPr>
                <w:rFonts w:cs="Arial"/>
                <w:color w:val="000000"/>
                <w:szCs w:val="20"/>
              </w:rPr>
              <w:t>NotUsed</w:t>
            </w:r>
            <w:proofErr w:type="spellEnd"/>
          </w:p>
        </w:tc>
        <w:tc>
          <w:tcPr>
            <w:tcW w:w="1260" w:type="dxa"/>
          </w:tcPr>
          <w:p w14:paraId="0AB82B01" w14:textId="77777777" w:rsidR="00F659A1" w:rsidRPr="00CE01C6" w:rsidRDefault="000C6421" w:rsidP="00F659A1">
            <w:r>
              <w:t>0x8 - 0xF</w:t>
            </w:r>
          </w:p>
        </w:tc>
        <w:tc>
          <w:tcPr>
            <w:tcW w:w="4050" w:type="dxa"/>
          </w:tcPr>
          <w:p w14:paraId="5656892C" w14:textId="77777777" w:rsidR="00F659A1" w:rsidRPr="00CE01C6" w:rsidRDefault="00F659A1" w:rsidP="00F659A1"/>
        </w:tc>
      </w:tr>
      <w:tr w:rsidR="00F659A1" w:rsidRPr="00CE01C6" w14:paraId="47D226EA" w14:textId="77777777" w:rsidTr="00F659A1">
        <w:trPr>
          <w:jc w:val="center"/>
        </w:trPr>
        <w:tc>
          <w:tcPr>
            <w:tcW w:w="1705" w:type="dxa"/>
          </w:tcPr>
          <w:p w14:paraId="3A4F54D9" w14:textId="77777777" w:rsidR="00F659A1" w:rsidRPr="00CE01C6" w:rsidRDefault="000C6421" w:rsidP="00F659A1">
            <w:proofErr w:type="spellStart"/>
            <w:r>
              <w:t>TransID</w:t>
            </w:r>
            <w:proofErr w:type="spellEnd"/>
          </w:p>
        </w:tc>
        <w:tc>
          <w:tcPr>
            <w:tcW w:w="1890" w:type="dxa"/>
          </w:tcPr>
          <w:p w14:paraId="1076DC01" w14:textId="77777777" w:rsidR="00F659A1" w:rsidRPr="00CE01C6" w:rsidRDefault="000C6421" w:rsidP="00F659A1">
            <w:r w:rsidRPr="00CE01C6">
              <w:t>-</w:t>
            </w:r>
          </w:p>
        </w:tc>
        <w:tc>
          <w:tcPr>
            <w:tcW w:w="1260" w:type="dxa"/>
          </w:tcPr>
          <w:p w14:paraId="3AE2DDAB" w14:textId="77777777" w:rsidR="00F659A1" w:rsidRPr="00CE01C6" w:rsidRDefault="000C6421" w:rsidP="00F659A1">
            <w:r w:rsidRPr="00CE01C6">
              <w:t>-</w:t>
            </w:r>
          </w:p>
        </w:tc>
        <w:tc>
          <w:tcPr>
            <w:tcW w:w="4050" w:type="dxa"/>
          </w:tcPr>
          <w:p w14:paraId="2C5EB1A7" w14:textId="77777777" w:rsidR="00F659A1" w:rsidRPr="00CE01C6" w:rsidRDefault="000C6421" w:rsidP="00F659A1">
            <w:r>
              <w:t xml:space="preserve">Transaction ID of the request </w:t>
            </w:r>
          </w:p>
        </w:tc>
      </w:tr>
      <w:tr w:rsidR="00F659A1" w:rsidRPr="00CE01C6" w14:paraId="41908E97" w14:textId="77777777" w:rsidTr="00F659A1">
        <w:trPr>
          <w:jc w:val="center"/>
        </w:trPr>
        <w:tc>
          <w:tcPr>
            <w:tcW w:w="1705" w:type="dxa"/>
          </w:tcPr>
          <w:p w14:paraId="642BB147" w14:textId="77777777" w:rsidR="00F659A1" w:rsidRPr="00CE01C6" w:rsidRDefault="00F659A1" w:rsidP="00F659A1"/>
        </w:tc>
        <w:tc>
          <w:tcPr>
            <w:tcW w:w="1890" w:type="dxa"/>
            <w:vAlign w:val="center"/>
          </w:tcPr>
          <w:p w14:paraId="7B3CDB90" w14:textId="77777777" w:rsidR="00F659A1" w:rsidRPr="00CE01C6" w:rsidRDefault="000C6421" w:rsidP="00F659A1">
            <w:r>
              <w:rPr>
                <w:rFonts w:cs="Arial"/>
                <w:color w:val="000000"/>
                <w:szCs w:val="20"/>
              </w:rPr>
              <w:t>Unitless</w:t>
            </w:r>
          </w:p>
        </w:tc>
        <w:tc>
          <w:tcPr>
            <w:tcW w:w="1260" w:type="dxa"/>
          </w:tcPr>
          <w:p w14:paraId="68C01D4B" w14:textId="77777777" w:rsidR="00F659A1" w:rsidRPr="00CE01C6" w:rsidRDefault="000C6421" w:rsidP="00F659A1">
            <w:r w:rsidRPr="00CE01C6">
              <w:t>0x0</w:t>
            </w:r>
            <w:r>
              <w:t xml:space="preserve"> – 0x7</w:t>
            </w:r>
          </w:p>
        </w:tc>
        <w:tc>
          <w:tcPr>
            <w:tcW w:w="4050" w:type="dxa"/>
          </w:tcPr>
          <w:p w14:paraId="2D30BB5C" w14:textId="77777777" w:rsidR="00F659A1" w:rsidRPr="00CE01C6" w:rsidRDefault="00F659A1" w:rsidP="00F659A1"/>
        </w:tc>
      </w:tr>
      <w:tr w:rsidR="00F659A1" w:rsidRPr="00CE01C6" w14:paraId="4C93C29E" w14:textId="77777777" w:rsidTr="00F659A1">
        <w:trPr>
          <w:jc w:val="center"/>
        </w:trPr>
        <w:tc>
          <w:tcPr>
            <w:tcW w:w="1705" w:type="dxa"/>
          </w:tcPr>
          <w:p w14:paraId="61BB0C59" w14:textId="77777777" w:rsidR="00F659A1" w:rsidRPr="00CE01C6" w:rsidRDefault="000C6421" w:rsidP="00F659A1">
            <w:r>
              <w:t>Counter</w:t>
            </w:r>
          </w:p>
        </w:tc>
        <w:tc>
          <w:tcPr>
            <w:tcW w:w="1890" w:type="dxa"/>
          </w:tcPr>
          <w:p w14:paraId="5FD595D6" w14:textId="77777777" w:rsidR="00F659A1" w:rsidRPr="00CE01C6" w:rsidRDefault="000C6421" w:rsidP="00F659A1">
            <w:r w:rsidRPr="00CE01C6">
              <w:t>-</w:t>
            </w:r>
          </w:p>
        </w:tc>
        <w:tc>
          <w:tcPr>
            <w:tcW w:w="1260" w:type="dxa"/>
          </w:tcPr>
          <w:p w14:paraId="1FE214FA" w14:textId="77777777" w:rsidR="00F659A1" w:rsidRPr="00CE01C6" w:rsidRDefault="000C6421" w:rsidP="00F659A1">
            <w:r w:rsidRPr="00CE01C6">
              <w:t>-</w:t>
            </w:r>
          </w:p>
        </w:tc>
        <w:tc>
          <w:tcPr>
            <w:tcW w:w="4050" w:type="dxa"/>
          </w:tcPr>
          <w:p w14:paraId="3F4B7351" w14:textId="77777777" w:rsidR="00F659A1" w:rsidRPr="00CE01C6" w:rsidRDefault="000C6421" w:rsidP="00F659A1">
            <w:r w:rsidRPr="00785CDE">
              <w:t xml:space="preserve">Indicates </w:t>
            </w:r>
            <w:r>
              <w:t>total number of feature settings to be sent in the response (if many are being sent)</w:t>
            </w:r>
          </w:p>
        </w:tc>
      </w:tr>
      <w:tr w:rsidR="00F659A1" w:rsidRPr="00CE01C6" w14:paraId="37B8D818" w14:textId="77777777" w:rsidTr="00F659A1">
        <w:trPr>
          <w:jc w:val="center"/>
        </w:trPr>
        <w:tc>
          <w:tcPr>
            <w:tcW w:w="1705" w:type="dxa"/>
          </w:tcPr>
          <w:p w14:paraId="5B9DF938" w14:textId="77777777" w:rsidR="00F659A1" w:rsidRPr="00CE01C6" w:rsidRDefault="00F659A1" w:rsidP="00F659A1"/>
        </w:tc>
        <w:tc>
          <w:tcPr>
            <w:tcW w:w="1890" w:type="dxa"/>
            <w:vAlign w:val="center"/>
          </w:tcPr>
          <w:p w14:paraId="566EC0AB" w14:textId="77777777" w:rsidR="00F659A1" w:rsidRPr="00CE01C6" w:rsidRDefault="000C6421" w:rsidP="00F659A1">
            <w:r>
              <w:t>unitless</w:t>
            </w:r>
          </w:p>
        </w:tc>
        <w:tc>
          <w:tcPr>
            <w:tcW w:w="1260" w:type="dxa"/>
          </w:tcPr>
          <w:p w14:paraId="71E24C77" w14:textId="77777777" w:rsidR="00F659A1" w:rsidRPr="00CE01C6" w:rsidRDefault="000C6421" w:rsidP="00F659A1">
            <w:r>
              <w:t>0x0 – 0x1F</w:t>
            </w:r>
          </w:p>
        </w:tc>
        <w:tc>
          <w:tcPr>
            <w:tcW w:w="4050" w:type="dxa"/>
          </w:tcPr>
          <w:p w14:paraId="119C6419" w14:textId="77777777" w:rsidR="00F659A1" w:rsidRPr="00CE01C6" w:rsidRDefault="00F659A1" w:rsidP="00F659A1"/>
        </w:tc>
      </w:tr>
      <w:tr w:rsidR="00F659A1" w14:paraId="16E7F380" w14:textId="77777777" w:rsidTr="00F659A1">
        <w:trPr>
          <w:jc w:val="center"/>
        </w:trPr>
        <w:tc>
          <w:tcPr>
            <w:tcW w:w="1705" w:type="dxa"/>
            <w:tcBorders>
              <w:top w:val="single" w:sz="4" w:space="0" w:color="auto"/>
              <w:left w:val="single" w:sz="4" w:space="0" w:color="auto"/>
              <w:bottom w:val="single" w:sz="4" w:space="0" w:color="auto"/>
              <w:right w:val="single" w:sz="4" w:space="0" w:color="auto"/>
            </w:tcBorders>
          </w:tcPr>
          <w:p w14:paraId="4946CF5C" w14:textId="77777777" w:rsidR="00F659A1" w:rsidRPr="00785CDE" w:rsidRDefault="000C6421" w:rsidP="00F659A1">
            <w:proofErr w:type="spellStart"/>
            <w:r w:rsidRPr="00785CDE">
              <w:rPr>
                <w:rStyle w:val="objecttype0"/>
              </w:rPr>
              <w:t>Feature</w:t>
            </w:r>
            <w:r>
              <w:rPr>
                <w:rStyle w:val="objecttype0"/>
              </w:rPr>
              <w:t>Number</w:t>
            </w:r>
            <w:proofErr w:type="spellEnd"/>
          </w:p>
        </w:tc>
        <w:tc>
          <w:tcPr>
            <w:tcW w:w="1890" w:type="dxa"/>
            <w:tcBorders>
              <w:top w:val="single" w:sz="4" w:space="0" w:color="auto"/>
              <w:left w:val="single" w:sz="4" w:space="0" w:color="auto"/>
              <w:bottom w:val="single" w:sz="4" w:space="0" w:color="auto"/>
              <w:right w:val="single" w:sz="4" w:space="0" w:color="auto"/>
            </w:tcBorders>
            <w:vAlign w:val="center"/>
          </w:tcPr>
          <w:p w14:paraId="3C8DD091" w14:textId="77777777" w:rsidR="00F659A1" w:rsidRPr="00785CDE" w:rsidRDefault="000C6421" w:rsidP="00F659A1">
            <w:pPr>
              <w:rPr>
                <w:rFonts w:cs="Arial"/>
                <w:color w:val="000000"/>
                <w:szCs w:val="20"/>
              </w:rPr>
            </w:pPr>
            <w:r w:rsidRPr="00785CDE">
              <w:rPr>
                <w:rFonts w:cs="Arial"/>
                <w:color w:val="000000"/>
                <w:szCs w:val="20"/>
              </w:rPr>
              <w:t>-</w:t>
            </w:r>
          </w:p>
        </w:tc>
        <w:tc>
          <w:tcPr>
            <w:tcW w:w="1260" w:type="dxa"/>
            <w:tcBorders>
              <w:top w:val="single" w:sz="4" w:space="0" w:color="auto"/>
              <w:left w:val="single" w:sz="4" w:space="0" w:color="auto"/>
              <w:bottom w:val="single" w:sz="4" w:space="0" w:color="auto"/>
              <w:right w:val="single" w:sz="4" w:space="0" w:color="auto"/>
            </w:tcBorders>
          </w:tcPr>
          <w:p w14:paraId="278723D8" w14:textId="77777777" w:rsidR="00F659A1" w:rsidRPr="00785CDE" w:rsidRDefault="000C6421" w:rsidP="00F659A1">
            <w:r w:rsidRPr="00785CDE">
              <w:t>-</w:t>
            </w:r>
          </w:p>
        </w:tc>
        <w:tc>
          <w:tcPr>
            <w:tcW w:w="4050" w:type="dxa"/>
            <w:tcBorders>
              <w:top w:val="single" w:sz="4" w:space="0" w:color="auto"/>
              <w:left w:val="single" w:sz="4" w:space="0" w:color="auto"/>
              <w:bottom w:val="single" w:sz="4" w:space="0" w:color="auto"/>
              <w:right w:val="single" w:sz="4" w:space="0" w:color="auto"/>
            </w:tcBorders>
          </w:tcPr>
          <w:p w14:paraId="0676CECB" w14:textId="77777777" w:rsidR="00F659A1" w:rsidRPr="00785CDE" w:rsidRDefault="000C6421" w:rsidP="00F659A1">
            <w:r>
              <w:t>Active f</w:t>
            </w:r>
            <w:r w:rsidRPr="00785CDE">
              <w:t xml:space="preserve">eature number </w:t>
            </w:r>
          </w:p>
        </w:tc>
      </w:tr>
      <w:tr w:rsidR="00F659A1" w14:paraId="0EBDD3EE" w14:textId="77777777" w:rsidTr="00F659A1">
        <w:trPr>
          <w:jc w:val="center"/>
        </w:trPr>
        <w:tc>
          <w:tcPr>
            <w:tcW w:w="1705" w:type="dxa"/>
            <w:tcBorders>
              <w:top w:val="single" w:sz="4" w:space="0" w:color="auto"/>
              <w:left w:val="single" w:sz="4" w:space="0" w:color="auto"/>
              <w:bottom w:val="single" w:sz="4" w:space="0" w:color="auto"/>
              <w:right w:val="single" w:sz="4" w:space="0" w:color="auto"/>
            </w:tcBorders>
          </w:tcPr>
          <w:p w14:paraId="5B75405A" w14:textId="77777777" w:rsidR="00F659A1" w:rsidRPr="00785CDE" w:rsidRDefault="00F659A1" w:rsidP="00F659A1">
            <w:pPr>
              <w:rPr>
                <w:rStyle w:val="objecttype0"/>
              </w:rPr>
            </w:pPr>
          </w:p>
        </w:tc>
        <w:tc>
          <w:tcPr>
            <w:tcW w:w="1890" w:type="dxa"/>
            <w:tcBorders>
              <w:top w:val="single" w:sz="4" w:space="0" w:color="auto"/>
              <w:left w:val="single" w:sz="4" w:space="0" w:color="auto"/>
              <w:bottom w:val="single" w:sz="4" w:space="0" w:color="auto"/>
              <w:right w:val="single" w:sz="4" w:space="0" w:color="auto"/>
            </w:tcBorders>
            <w:vAlign w:val="center"/>
          </w:tcPr>
          <w:p w14:paraId="3C32A825" w14:textId="77777777" w:rsidR="00F659A1" w:rsidRPr="00785CDE" w:rsidRDefault="00F659A1" w:rsidP="00F659A1">
            <w:pPr>
              <w:rPr>
                <w:rFonts w:cs="Arial"/>
                <w:color w:val="000000"/>
                <w:szCs w:val="20"/>
              </w:rPr>
            </w:pPr>
          </w:p>
        </w:tc>
        <w:tc>
          <w:tcPr>
            <w:tcW w:w="1260" w:type="dxa"/>
            <w:tcBorders>
              <w:top w:val="single" w:sz="4" w:space="0" w:color="auto"/>
              <w:left w:val="single" w:sz="4" w:space="0" w:color="auto"/>
              <w:bottom w:val="single" w:sz="4" w:space="0" w:color="auto"/>
              <w:right w:val="single" w:sz="4" w:space="0" w:color="auto"/>
            </w:tcBorders>
          </w:tcPr>
          <w:p w14:paraId="7E69590C" w14:textId="77777777" w:rsidR="00F659A1" w:rsidRPr="00785CDE" w:rsidRDefault="000C6421" w:rsidP="00F659A1">
            <w:r w:rsidRPr="00785CDE">
              <w:t>0x0000 – 0xFFFF</w:t>
            </w:r>
          </w:p>
        </w:tc>
        <w:tc>
          <w:tcPr>
            <w:tcW w:w="4050" w:type="dxa"/>
            <w:tcBorders>
              <w:top w:val="single" w:sz="4" w:space="0" w:color="auto"/>
              <w:left w:val="single" w:sz="4" w:space="0" w:color="auto"/>
              <w:bottom w:val="single" w:sz="4" w:space="0" w:color="auto"/>
              <w:right w:val="single" w:sz="4" w:space="0" w:color="auto"/>
            </w:tcBorders>
          </w:tcPr>
          <w:p w14:paraId="2A8A17BF" w14:textId="77777777" w:rsidR="00F659A1" w:rsidRPr="00785CDE" w:rsidRDefault="00F659A1" w:rsidP="00F659A1"/>
        </w:tc>
      </w:tr>
      <w:tr w:rsidR="00F659A1" w14:paraId="42C6FB13" w14:textId="77777777" w:rsidTr="00F659A1">
        <w:trPr>
          <w:jc w:val="center"/>
        </w:trPr>
        <w:tc>
          <w:tcPr>
            <w:tcW w:w="1705" w:type="dxa"/>
            <w:tcBorders>
              <w:top w:val="single" w:sz="4" w:space="0" w:color="auto"/>
              <w:left w:val="single" w:sz="4" w:space="0" w:color="auto"/>
              <w:bottom w:val="single" w:sz="4" w:space="0" w:color="auto"/>
              <w:right w:val="single" w:sz="4" w:space="0" w:color="auto"/>
            </w:tcBorders>
          </w:tcPr>
          <w:p w14:paraId="23780743" w14:textId="77777777" w:rsidR="00F659A1" w:rsidRPr="00785CDE" w:rsidRDefault="000C6421" w:rsidP="00F659A1">
            <w:proofErr w:type="spellStart"/>
            <w:r>
              <w:rPr>
                <w:rStyle w:val="objecttype0"/>
              </w:rPr>
              <w:t>FeatureValue</w:t>
            </w:r>
            <w:proofErr w:type="spellEnd"/>
          </w:p>
        </w:tc>
        <w:tc>
          <w:tcPr>
            <w:tcW w:w="1890" w:type="dxa"/>
            <w:tcBorders>
              <w:top w:val="single" w:sz="4" w:space="0" w:color="auto"/>
              <w:left w:val="single" w:sz="4" w:space="0" w:color="auto"/>
              <w:bottom w:val="single" w:sz="4" w:space="0" w:color="auto"/>
              <w:right w:val="single" w:sz="4" w:space="0" w:color="auto"/>
            </w:tcBorders>
            <w:vAlign w:val="center"/>
          </w:tcPr>
          <w:p w14:paraId="4EBB58DA" w14:textId="77777777" w:rsidR="00F659A1" w:rsidRPr="00785CDE" w:rsidRDefault="000C6421" w:rsidP="00F659A1">
            <w:pPr>
              <w:rPr>
                <w:rFonts w:cs="Arial"/>
                <w:color w:val="000000"/>
                <w:szCs w:val="20"/>
              </w:rPr>
            </w:pPr>
            <w:r w:rsidRPr="00785CDE">
              <w:rPr>
                <w:rFonts w:cs="Arial"/>
                <w:color w:val="000000"/>
                <w:szCs w:val="20"/>
              </w:rPr>
              <w:t>-</w:t>
            </w:r>
          </w:p>
        </w:tc>
        <w:tc>
          <w:tcPr>
            <w:tcW w:w="1260" w:type="dxa"/>
            <w:tcBorders>
              <w:top w:val="single" w:sz="4" w:space="0" w:color="auto"/>
              <w:left w:val="single" w:sz="4" w:space="0" w:color="auto"/>
              <w:bottom w:val="single" w:sz="4" w:space="0" w:color="auto"/>
              <w:right w:val="single" w:sz="4" w:space="0" w:color="auto"/>
            </w:tcBorders>
          </w:tcPr>
          <w:p w14:paraId="044C6FED" w14:textId="77777777" w:rsidR="00F659A1" w:rsidRPr="00785CDE" w:rsidRDefault="000C6421" w:rsidP="00F659A1">
            <w:r w:rsidRPr="00785CDE">
              <w:t>-</w:t>
            </w:r>
          </w:p>
        </w:tc>
        <w:tc>
          <w:tcPr>
            <w:tcW w:w="4050" w:type="dxa"/>
            <w:tcBorders>
              <w:top w:val="single" w:sz="4" w:space="0" w:color="auto"/>
              <w:left w:val="single" w:sz="4" w:space="0" w:color="auto"/>
              <w:bottom w:val="single" w:sz="4" w:space="0" w:color="auto"/>
              <w:right w:val="single" w:sz="4" w:space="0" w:color="auto"/>
            </w:tcBorders>
          </w:tcPr>
          <w:p w14:paraId="036E8A94" w14:textId="77777777" w:rsidR="00F659A1" w:rsidRPr="00785CDE" w:rsidRDefault="000C6421" w:rsidP="00F659A1">
            <w:r>
              <w:t>Active feature</w:t>
            </w:r>
            <w:r w:rsidRPr="00785CDE">
              <w:t xml:space="preserve"> value </w:t>
            </w:r>
          </w:p>
        </w:tc>
      </w:tr>
      <w:tr w:rsidR="00F659A1" w14:paraId="74950099" w14:textId="77777777" w:rsidTr="00F659A1">
        <w:trPr>
          <w:jc w:val="center"/>
        </w:trPr>
        <w:tc>
          <w:tcPr>
            <w:tcW w:w="1705" w:type="dxa"/>
            <w:tcBorders>
              <w:top w:val="single" w:sz="4" w:space="0" w:color="auto"/>
              <w:left w:val="single" w:sz="4" w:space="0" w:color="auto"/>
              <w:bottom w:val="single" w:sz="4" w:space="0" w:color="auto"/>
              <w:right w:val="single" w:sz="4" w:space="0" w:color="auto"/>
            </w:tcBorders>
          </w:tcPr>
          <w:p w14:paraId="669AE14A" w14:textId="77777777" w:rsidR="00F659A1" w:rsidRPr="00785CDE" w:rsidRDefault="00F659A1" w:rsidP="00F659A1">
            <w:pPr>
              <w:rPr>
                <w:rStyle w:val="objecttype0"/>
              </w:rPr>
            </w:pPr>
          </w:p>
        </w:tc>
        <w:tc>
          <w:tcPr>
            <w:tcW w:w="1890" w:type="dxa"/>
            <w:tcBorders>
              <w:top w:val="single" w:sz="4" w:space="0" w:color="auto"/>
              <w:left w:val="single" w:sz="4" w:space="0" w:color="auto"/>
              <w:bottom w:val="single" w:sz="4" w:space="0" w:color="auto"/>
              <w:right w:val="single" w:sz="4" w:space="0" w:color="auto"/>
            </w:tcBorders>
            <w:vAlign w:val="center"/>
          </w:tcPr>
          <w:p w14:paraId="5EC1C878" w14:textId="77777777" w:rsidR="00F659A1" w:rsidRPr="00785CDE" w:rsidRDefault="00F659A1" w:rsidP="00F659A1">
            <w:pPr>
              <w:rPr>
                <w:rFonts w:cs="Arial"/>
                <w:color w:val="000000"/>
                <w:szCs w:val="20"/>
              </w:rPr>
            </w:pPr>
          </w:p>
        </w:tc>
        <w:tc>
          <w:tcPr>
            <w:tcW w:w="1260" w:type="dxa"/>
            <w:tcBorders>
              <w:top w:val="single" w:sz="4" w:space="0" w:color="auto"/>
              <w:left w:val="single" w:sz="4" w:space="0" w:color="auto"/>
              <w:bottom w:val="single" w:sz="4" w:space="0" w:color="auto"/>
              <w:right w:val="single" w:sz="4" w:space="0" w:color="auto"/>
            </w:tcBorders>
          </w:tcPr>
          <w:p w14:paraId="4B3495B6" w14:textId="77777777" w:rsidR="00F659A1" w:rsidRPr="00785CDE" w:rsidRDefault="000C6421" w:rsidP="00F659A1">
            <w:r w:rsidRPr="00785CDE">
              <w:t>0x0000 – 0xFFFF</w:t>
            </w:r>
          </w:p>
        </w:tc>
        <w:tc>
          <w:tcPr>
            <w:tcW w:w="4050" w:type="dxa"/>
            <w:tcBorders>
              <w:top w:val="single" w:sz="4" w:space="0" w:color="auto"/>
              <w:left w:val="single" w:sz="4" w:space="0" w:color="auto"/>
              <w:bottom w:val="single" w:sz="4" w:space="0" w:color="auto"/>
              <w:right w:val="single" w:sz="4" w:space="0" w:color="auto"/>
            </w:tcBorders>
          </w:tcPr>
          <w:p w14:paraId="3B603318" w14:textId="77777777" w:rsidR="00F659A1" w:rsidRPr="00785CDE" w:rsidRDefault="00F659A1" w:rsidP="00F659A1"/>
        </w:tc>
      </w:tr>
    </w:tbl>
    <w:p w14:paraId="1344E878" w14:textId="77777777" w:rsidR="00F659A1" w:rsidRDefault="000C6421" w:rsidP="00CF5397">
      <w:pPr>
        <w:pStyle w:val="Heading4"/>
      </w:pPr>
      <w:r w:rsidRPr="00B9479B">
        <w:t>MD-REQ-420761/A-</w:t>
      </w:r>
      <w:proofErr w:type="spellStart"/>
      <w:r w:rsidRPr="00B9479B">
        <w:t>PppSettingsChange_St</w:t>
      </w:r>
      <w:proofErr w:type="spellEnd"/>
    </w:p>
    <w:p w14:paraId="5596F2DF" w14:textId="77777777" w:rsidR="00F659A1" w:rsidRPr="00CE01C6" w:rsidRDefault="000C6421" w:rsidP="00F659A1">
      <w:r w:rsidRPr="00CE01C6">
        <w:t>Message Type: Status</w:t>
      </w:r>
    </w:p>
    <w:p w14:paraId="1AF04675" w14:textId="77777777" w:rsidR="00F659A1" w:rsidRPr="00CE01C6" w:rsidRDefault="00F659A1" w:rsidP="00F659A1"/>
    <w:p w14:paraId="0ECBAA22" w14:textId="77777777" w:rsidR="00F659A1" w:rsidRDefault="000C6421" w:rsidP="00F659A1">
      <w:r w:rsidRPr="00CE01C6">
        <w:t xml:space="preserve">The signal is used to </w:t>
      </w:r>
      <w:r>
        <w:t xml:space="preserve">notify the </w:t>
      </w:r>
      <w:proofErr w:type="spellStart"/>
      <w:r>
        <w:t>PPPServer</w:t>
      </w:r>
      <w:proofErr w:type="spellEnd"/>
      <w:r>
        <w:t xml:space="preserve"> of a settings change.</w:t>
      </w:r>
    </w:p>
    <w:p w14:paraId="364A9399"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2474"/>
        <w:gridCol w:w="810"/>
        <w:gridCol w:w="4271"/>
      </w:tblGrid>
      <w:tr w:rsidR="00F659A1" w:rsidRPr="00CE01C6" w14:paraId="61631211" w14:textId="77777777" w:rsidTr="00F659A1">
        <w:trPr>
          <w:jc w:val="center"/>
        </w:trPr>
        <w:tc>
          <w:tcPr>
            <w:tcW w:w="1391" w:type="dxa"/>
          </w:tcPr>
          <w:p w14:paraId="660D25BA" w14:textId="77777777" w:rsidR="00F659A1" w:rsidRPr="00CE01C6" w:rsidRDefault="000C6421" w:rsidP="00F659A1">
            <w:pPr>
              <w:rPr>
                <w:b/>
              </w:rPr>
            </w:pPr>
            <w:r w:rsidRPr="00CE01C6">
              <w:rPr>
                <w:b/>
              </w:rPr>
              <w:t>Name</w:t>
            </w:r>
          </w:p>
        </w:tc>
        <w:tc>
          <w:tcPr>
            <w:tcW w:w="2474" w:type="dxa"/>
          </w:tcPr>
          <w:p w14:paraId="216D45E9" w14:textId="77777777" w:rsidR="00F659A1" w:rsidRPr="00CE01C6" w:rsidRDefault="000C6421" w:rsidP="00F659A1">
            <w:pPr>
              <w:rPr>
                <w:b/>
              </w:rPr>
            </w:pPr>
            <w:r w:rsidRPr="00CE01C6">
              <w:rPr>
                <w:b/>
              </w:rPr>
              <w:t>Literals</w:t>
            </w:r>
          </w:p>
        </w:tc>
        <w:tc>
          <w:tcPr>
            <w:tcW w:w="810" w:type="dxa"/>
          </w:tcPr>
          <w:p w14:paraId="781FC05A" w14:textId="77777777" w:rsidR="00F659A1" w:rsidRPr="00CE01C6" w:rsidRDefault="000C6421" w:rsidP="00F659A1">
            <w:pPr>
              <w:rPr>
                <w:b/>
              </w:rPr>
            </w:pPr>
            <w:r w:rsidRPr="00CE01C6">
              <w:rPr>
                <w:b/>
              </w:rPr>
              <w:t>Value</w:t>
            </w:r>
          </w:p>
        </w:tc>
        <w:tc>
          <w:tcPr>
            <w:tcW w:w="4271" w:type="dxa"/>
          </w:tcPr>
          <w:p w14:paraId="75232C30" w14:textId="77777777" w:rsidR="00F659A1" w:rsidRPr="00CE01C6" w:rsidRDefault="000C6421" w:rsidP="00F659A1">
            <w:pPr>
              <w:rPr>
                <w:b/>
              </w:rPr>
            </w:pPr>
            <w:r w:rsidRPr="00CE01C6">
              <w:rPr>
                <w:b/>
              </w:rPr>
              <w:t>Description</w:t>
            </w:r>
          </w:p>
        </w:tc>
      </w:tr>
      <w:tr w:rsidR="00F659A1" w:rsidRPr="00CE01C6" w14:paraId="78CA4FA1" w14:textId="77777777" w:rsidTr="00F659A1">
        <w:trPr>
          <w:jc w:val="center"/>
        </w:trPr>
        <w:tc>
          <w:tcPr>
            <w:tcW w:w="1391" w:type="dxa"/>
          </w:tcPr>
          <w:p w14:paraId="30B8EDEB" w14:textId="77777777" w:rsidR="00F659A1" w:rsidRPr="00CE01C6" w:rsidRDefault="000C6421" w:rsidP="00F659A1">
            <w:r>
              <w:t>Type</w:t>
            </w:r>
            <w:r w:rsidRPr="00CE01C6">
              <w:t xml:space="preserve"> </w:t>
            </w:r>
          </w:p>
        </w:tc>
        <w:tc>
          <w:tcPr>
            <w:tcW w:w="2474" w:type="dxa"/>
          </w:tcPr>
          <w:p w14:paraId="418C1EBF" w14:textId="77777777" w:rsidR="00F659A1" w:rsidRPr="00CE01C6" w:rsidRDefault="000C6421" w:rsidP="00F659A1">
            <w:r w:rsidRPr="00CE01C6">
              <w:t>-</w:t>
            </w:r>
          </w:p>
        </w:tc>
        <w:tc>
          <w:tcPr>
            <w:tcW w:w="810" w:type="dxa"/>
          </w:tcPr>
          <w:p w14:paraId="37845F14" w14:textId="77777777" w:rsidR="00F659A1" w:rsidRPr="00CE01C6" w:rsidRDefault="000C6421" w:rsidP="00F659A1">
            <w:r w:rsidRPr="00CE01C6">
              <w:t>-</w:t>
            </w:r>
          </w:p>
        </w:tc>
        <w:tc>
          <w:tcPr>
            <w:tcW w:w="4271" w:type="dxa"/>
          </w:tcPr>
          <w:p w14:paraId="6C404600" w14:textId="77777777" w:rsidR="00F659A1" w:rsidRPr="00CE01C6" w:rsidRDefault="000C6421" w:rsidP="00F659A1">
            <w:r w:rsidRPr="00CE01C6">
              <w:t>Indicates</w:t>
            </w:r>
            <w:r>
              <w:t xml:space="preserve"> a setting change</w:t>
            </w:r>
          </w:p>
        </w:tc>
      </w:tr>
      <w:tr w:rsidR="00F659A1" w:rsidRPr="00CE01C6" w14:paraId="1BFCB0E4" w14:textId="77777777" w:rsidTr="00F659A1">
        <w:trPr>
          <w:jc w:val="center"/>
        </w:trPr>
        <w:tc>
          <w:tcPr>
            <w:tcW w:w="1391" w:type="dxa"/>
          </w:tcPr>
          <w:p w14:paraId="045DC768" w14:textId="77777777" w:rsidR="00F659A1" w:rsidRPr="00CE01C6" w:rsidRDefault="00F659A1" w:rsidP="00F659A1"/>
        </w:tc>
        <w:tc>
          <w:tcPr>
            <w:tcW w:w="2474" w:type="dxa"/>
            <w:vAlign w:val="center"/>
          </w:tcPr>
          <w:p w14:paraId="1CB79442" w14:textId="77777777" w:rsidR="00F659A1" w:rsidRPr="00CE01C6" w:rsidRDefault="000C6421" w:rsidP="00F659A1">
            <w:r>
              <w:rPr>
                <w:rFonts w:cs="Arial"/>
                <w:color w:val="000000"/>
                <w:szCs w:val="20"/>
              </w:rPr>
              <w:t>NULL</w:t>
            </w:r>
          </w:p>
        </w:tc>
        <w:tc>
          <w:tcPr>
            <w:tcW w:w="810" w:type="dxa"/>
          </w:tcPr>
          <w:p w14:paraId="49BF79A6" w14:textId="77777777" w:rsidR="00F659A1" w:rsidRPr="00CE01C6" w:rsidRDefault="000C6421" w:rsidP="00F659A1">
            <w:r w:rsidRPr="00CE01C6">
              <w:t>0x0</w:t>
            </w:r>
          </w:p>
        </w:tc>
        <w:tc>
          <w:tcPr>
            <w:tcW w:w="4271" w:type="dxa"/>
          </w:tcPr>
          <w:p w14:paraId="51AAAEB2" w14:textId="77777777" w:rsidR="00F659A1" w:rsidRPr="00CE01C6" w:rsidRDefault="00F659A1" w:rsidP="00F659A1"/>
        </w:tc>
      </w:tr>
      <w:tr w:rsidR="00F659A1" w:rsidRPr="00CE01C6" w14:paraId="6B88B1EE" w14:textId="77777777" w:rsidTr="00F659A1">
        <w:trPr>
          <w:jc w:val="center"/>
        </w:trPr>
        <w:tc>
          <w:tcPr>
            <w:tcW w:w="1391" w:type="dxa"/>
          </w:tcPr>
          <w:p w14:paraId="481AE695" w14:textId="77777777" w:rsidR="00F659A1" w:rsidRPr="00CE01C6" w:rsidRDefault="00F659A1" w:rsidP="00F659A1"/>
        </w:tc>
        <w:tc>
          <w:tcPr>
            <w:tcW w:w="2474" w:type="dxa"/>
            <w:vAlign w:val="center"/>
          </w:tcPr>
          <w:p w14:paraId="4B0CAE1B" w14:textId="77777777" w:rsidR="00F659A1" w:rsidRPr="00CE01C6" w:rsidRDefault="000C6421" w:rsidP="00F659A1">
            <w:r>
              <w:rPr>
                <w:rFonts w:cs="Arial"/>
                <w:color w:val="000000"/>
                <w:szCs w:val="20"/>
              </w:rPr>
              <w:t>PROFILE_UPDATED</w:t>
            </w:r>
          </w:p>
        </w:tc>
        <w:tc>
          <w:tcPr>
            <w:tcW w:w="810" w:type="dxa"/>
          </w:tcPr>
          <w:p w14:paraId="408022B1" w14:textId="77777777" w:rsidR="00F659A1" w:rsidRPr="00CE01C6" w:rsidRDefault="000C6421" w:rsidP="00F659A1">
            <w:r w:rsidRPr="00CE01C6">
              <w:t>0x1</w:t>
            </w:r>
          </w:p>
        </w:tc>
        <w:tc>
          <w:tcPr>
            <w:tcW w:w="4271" w:type="dxa"/>
          </w:tcPr>
          <w:p w14:paraId="0EBFB4D3" w14:textId="77777777" w:rsidR="00F659A1" w:rsidRPr="00CE01C6" w:rsidRDefault="00F659A1" w:rsidP="00F659A1"/>
        </w:tc>
      </w:tr>
      <w:tr w:rsidR="00F659A1" w:rsidRPr="00CE01C6" w14:paraId="1A9B3518" w14:textId="77777777" w:rsidTr="00F659A1">
        <w:trPr>
          <w:jc w:val="center"/>
        </w:trPr>
        <w:tc>
          <w:tcPr>
            <w:tcW w:w="1391" w:type="dxa"/>
          </w:tcPr>
          <w:p w14:paraId="761EE8E6" w14:textId="77777777" w:rsidR="00F659A1" w:rsidRPr="00CE01C6" w:rsidRDefault="00F659A1" w:rsidP="00F659A1"/>
        </w:tc>
        <w:tc>
          <w:tcPr>
            <w:tcW w:w="2474" w:type="dxa"/>
            <w:vAlign w:val="center"/>
          </w:tcPr>
          <w:p w14:paraId="1AD9C00F" w14:textId="77777777" w:rsidR="00F659A1" w:rsidRPr="00CE01C6" w:rsidRDefault="000C6421" w:rsidP="00F659A1">
            <w:r>
              <w:rPr>
                <w:rFonts w:cs="Arial"/>
                <w:color w:val="000000"/>
                <w:szCs w:val="20"/>
              </w:rPr>
              <w:t>DATA_LOST</w:t>
            </w:r>
          </w:p>
        </w:tc>
        <w:tc>
          <w:tcPr>
            <w:tcW w:w="810" w:type="dxa"/>
          </w:tcPr>
          <w:p w14:paraId="2EA9C6B5" w14:textId="77777777" w:rsidR="00F659A1" w:rsidRPr="00CE01C6" w:rsidRDefault="000C6421" w:rsidP="00F659A1">
            <w:r w:rsidRPr="00CE01C6">
              <w:t>0x2</w:t>
            </w:r>
          </w:p>
        </w:tc>
        <w:tc>
          <w:tcPr>
            <w:tcW w:w="4271" w:type="dxa"/>
          </w:tcPr>
          <w:p w14:paraId="4238DDA1" w14:textId="77777777" w:rsidR="00F659A1" w:rsidRPr="00CE01C6" w:rsidRDefault="00F659A1" w:rsidP="00F659A1"/>
        </w:tc>
      </w:tr>
      <w:tr w:rsidR="00F659A1" w:rsidRPr="00CE01C6" w14:paraId="5FBD518B" w14:textId="77777777" w:rsidTr="00F659A1">
        <w:trPr>
          <w:jc w:val="center"/>
        </w:trPr>
        <w:tc>
          <w:tcPr>
            <w:tcW w:w="1391" w:type="dxa"/>
          </w:tcPr>
          <w:p w14:paraId="4F5097C2" w14:textId="77777777" w:rsidR="00F659A1" w:rsidRPr="00CE01C6" w:rsidRDefault="00F659A1" w:rsidP="00F659A1"/>
        </w:tc>
        <w:tc>
          <w:tcPr>
            <w:tcW w:w="2474" w:type="dxa"/>
            <w:vAlign w:val="center"/>
          </w:tcPr>
          <w:p w14:paraId="61DAD699" w14:textId="77777777" w:rsidR="00F659A1" w:rsidRPr="00CE01C6" w:rsidRDefault="000C6421" w:rsidP="00F659A1">
            <w:proofErr w:type="spellStart"/>
            <w:r>
              <w:rPr>
                <w:rFonts w:cs="Arial"/>
                <w:color w:val="000000"/>
                <w:szCs w:val="20"/>
              </w:rPr>
              <w:t>NotUsed</w:t>
            </w:r>
            <w:proofErr w:type="spellEnd"/>
          </w:p>
        </w:tc>
        <w:tc>
          <w:tcPr>
            <w:tcW w:w="810" w:type="dxa"/>
          </w:tcPr>
          <w:p w14:paraId="2367A5B8" w14:textId="77777777" w:rsidR="00F659A1" w:rsidRPr="00CE01C6" w:rsidRDefault="000C6421" w:rsidP="00F659A1">
            <w:r w:rsidRPr="00CE01C6">
              <w:t>0x3</w:t>
            </w:r>
          </w:p>
        </w:tc>
        <w:tc>
          <w:tcPr>
            <w:tcW w:w="4271" w:type="dxa"/>
          </w:tcPr>
          <w:p w14:paraId="5A4D3A2A" w14:textId="77777777" w:rsidR="00F659A1" w:rsidRPr="00CE01C6" w:rsidRDefault="00F659A1" w:rsidP="00F659A1"/>
        </w:tc>
      </w:tr>
    </w:tbl>
    <w:p w14:paraId="7CEE3E19" w14:textId="77777777" w:rsidR="00F659A1" w:rsidRDefault="000C6421" w:rsidP="00CF5397">
      <w:pPr>
        <w:pStyle w:val="Heading4"/>
      </w:pPr>
      <w:r w:rsidRPr="00B9479B">
        <w:t>MD-REQ-420762/A-</w:t>
      </w:r>
      <w:proofErr w:type="spellStart"/>
      <w:r w:rsidRPr="00B9479B">
        <w:t>pppFeatureOp</w:t>
      </w:r>
      <w:proofErr w:type="spellEnd"/>
    </w:p>
    <w:p w14:paraId="5AD147E8" w14:textId="77777777" w:rsidR="00F659A1" w:rsidRDefault="000C6421" w:rsidP="00F659A1">
      <w:r>
        <w:t xml:space="preserve">This API is used to </w:t>
      </w:r>
      <w:r w:rsidRPr="00C4138E">
        <w:t xml:space="preserve">the request a feature change </w:t>
      </w:r>
      <w:r>
        <w:t xml:space="preserve">for a PPP setting </w:t>
      </w:r>
      <w:r w:rsidRPr="00C4138E">
        <w:t>(change feature setting</w:t>
      </w:r>
      <w:r>
        <w:t>s</w:t>
      </w:r>
      <w:r w:rsidRPr="00C4138E">
        <w:t>, query feature setting</w:t>
      </w:r>
      <w:r>
        <w:t>s</w:t>
      </w:r>
      <w:r w:rsidRPr="00C4138E">
        <w:t>, etc.).</w:t>
      </w:r>
      <w:r>
        <w:t xml:space="preserve"> The </w:t>
      </w:r>
      <w:proofErr w:type="spellStart"/>
      <w:r>
        <w:t>PPPSettingServer</w:t>
      </w:r>
      <w:proofErr w:type="spellEnd"/>
      <w:r>
        <w:t xml:space="preserve"> also uses this API for its response.</w:t>
      </w:r>
    </w:p>
    <w:p w14:paraId="29C06ED1" w14:textId="77777777" w:rsidR="00F659A1" w:rsidRPr="00A16911" w:rsidRDefault="00F659A1" w:rsidP="00F659A1">
      <w:pPr>
        <w:rPr>
          <w:rFonts w:cs="Arial"/>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996"/>
        <w:gridCol w:w="253"/>
        <w:gridCol w:w="1170"/>
        <w:gridCol w:w="1710"/>
        <w:gridCol w:w="1890"/>
        <w:gridCol w:w="2345"/>
      </w:tblGrid>
      <w:tr w:rsidR="00F659A1" w:rsidRPr="00A16911" w14:paraId="718B68E7" w14:textId="77777777" w:rsidTr="00F659A1">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808080"/>
          </w:tcPr>
          <w:p w14:paraId="5668121B" w14:textId="77777777" w:rsidR="00F659A1" w:rsidRPr="00A16911" w:rsidRDefault="00F659A1" w:rsidP="00F659A1">
            <w:pPr>
              <w:spacing w:line="252" w:lineRule="auto"/>
              <w:rPr>
                <w:sz w:val="8"/>
              </w:rPr>
            </w:pPr>
            <w:commentRangeStart w:id="24"/>
          </w:p>
        </w:tc>
      </w:tr>
      <w:tr w:rsidR="00F659A1" w:rsidRPr="00A16911" w14:paraId="221DE798" w14:textId="77777777" w:rsidTr="00A55F2D">
        <w:trPr>
          <w:jc w:val="center"/>
        </w:trPr>
        <w:tc>
          <w:tcPr>
            <w:tcW w:w="2622" w:type="dxa"/>
            <w:gridSpan w:val="2"/>
            <w:tcBorders>
              <w:top w:val="single" w:sz="4" w:space="0" w:color="auto"/>
              <w:left w:val="single" w:sz="4" w:space="0" w:color="auto"/>
              <w:bottom w:val="single" w:sz="4" w:space="0" w:color="auto"/>
              <w:right w:val="single" w:sz="4" w:space="0" w:color="auto"/>
            </w:tcBorders>
          </w:tcPr>
          <w:p w14:paraId="0C44509F" w14:textId="44EC2B51" w:rsidR="00F659A1" w:rsidRPr="00A16911" w:rsidRDefault="000C6421" w:rsidP="00F659A1">
            <w:pPr>
              <w:spacing w:line="252" w:lineRule="auto"/>
            </w:pPr>
            <w:del w:id="25" w:author="Borrelli, Matthew (M.T.)" w:date="2021-06-10T09:00:00Z">
              <w:r w:rsidRPr="00A16911" w:rsidDel="00A55F2D">
                <w:rPr>
                  <w:b/>
                </w:rPr>
                <w:delText>Method Type</w:delText>
              </w:r>
            </w:del>
          </w:p>
        </w:tc>
        <w:tc>
          <w:tcPr>
            <w:tcW w:w="7368" w:type="dxa"/>
            <w:gridSpan w:val="5"/>
            <w:tcBorders>
              <w:top w:val="single" w:sz="4" w:space="0" w:color="auto"/>
              <w:left w:val="single" w:sz="4" w:space="0" w:color="auto"/>
              <w:bottom w:val="single" w:sz="4" w:space="0" w:color="auto"/>
              <w:right w:val="single" w:sz="4" w:space="0" w:color="auto"/>
            </w:tcBorders>
            <w:vAlign w:val="center"/>
          </w:tcPr>
          <w:p w14:paraId="33D58A0D" w14:textId="1C8567CF" w:rsidR="00F659A1" w:rsidRPr="00A16911" w:rsidRDefault="000C6421" w:rsidP="00F659A1">
            <w:pPr>
              <w:spacing w:line="252" w:lineRule="auto"/>
            </w:pPr>
            <w:del w:id="26" w:author="Borrelli, Matthew (M.T.)" w:date="2021-06-10T09:00:00Z">
              <w:r w:rsidDel="00A55F2D">
                <w:delText>OneShot (asynchronous)</w:delText>
              </w:r>
            </w:del>
          </w:p>
        </w:tc>
      </w:tr>
      <w:tr w:rsidR="00F659A1" w:rsidRPr="00A16911" w14:paraId="111A418F" w14:textId="77777777" w:rsidTr="00A55F2D">
        <w:trPr>
          <w:jc w:val="center"/>
        </w:trPr>
        <w:tc>
          <w:tcPr>
            <w:tcW w:w="2622" w:type="dxa"/>
            <w:gridSpan w:val="2"/>
            <w:tcBorders>
              <w:top w:val="single" w:sz="4" w:space="0" w:color="auto"/>
              <w:left w:val="single" w:sz="4" w:space="0" w:color="auto"/>
              <w:bottom w:val="single" w:sz="4" w:space="0" w:color="auto"/>
              <w:right w:val="single" w:sz="4" w:space="0" w:color="auto"/>
            </w:tcBorders>
          </w:tcPr>
          <w:p w14:paraId="704A8802" w14:textId="38B4798E" w:rsidR="00F659A1" w:rsidRPr="00A16911" w:rsidRDefault="000C6421" w:rsidP="00F659A1">
            <w:pPr>
              <w:spacing w:line="252" w:lineRule="auto"/>
            </w:pPr>
            <w:del w:id="27" w:author="Borrelli, Matthew (M.T.)" w:date="2021-06-10T09:00:00Z">
              <w:r w:rsidRPr="00A16911" w:rsidDel="00A55F2D">
                <w:rPr>
                  <w:b/>
                </w:rPr>
                <w:delText>QoS Level</w:delText>
              </w:r>
            </w:del>
          </w:p>
        </w:tc>
        <w:tc>
          <w:tcPr>
            <w:tcW w:w="7368" w:type="dxa"/>
            <w:gridSpan w:val="5"/>
            <w:tcBorders>
              <w:top w:val="single" w:sz="4" w:space="0" w:color="auto"/>
              <w:left w:val="single" w:sz="4" w:space="0" w:color="auto"/>
              <w:bottom w:val="single" w:sz="4" w:space="0" w:color="auto"/>
              <w:right w:val="single" w:sz="4" w:space="0" w:color="auto"/>
            </w:tcBorders>
            <w:vAlign w:val="center"/>
          </w:tcPr>
          <w:p w14:paraId="7650B41A" w14:textId="3346A854" w:rsidR="00F659A1" w:rsidRPr="00A16911" w:rsidRDefault="000C6421" w:rsidP="00F659A1">
            <w:pPr>
              <w:spacing w:line="252" w:lineRule="auto"/>
            </w:pPr>
            <w:del w:id="28" w:author="Borrelli, Matthew (M.T.)" w:date="2021-06-10T09:00:00Z">
              <w:r w:rsidRPr="00A16911" w:rsidDel="00A55F2D">
                <w:delText>Default</w:delText>
              </w:r>
            </w:del>
          </w:p>
        </w:tc>
      </w:tr>
      <w:tr w:rsidR="00F659A1" w:rsidRPr="00A16911" w14:paraId="3B20EFD6" w14:textId="77777777" w:rsidTr="00A55F2D">
        <w:trPr>
          <w:jc w:val="center"/>
        </w:trPr>
        <w:tc>
          <w:tcPr>
            <w:tcW w:w="2622" w:type="dxa"/>
            <w:gridSpan w:val="2"/>
            <w:tcBorders>
              <w:top w:val="single" w:sz="4" w:space="0" w:color="auto"/>
              <w:left w:val="single" w:sz="4" w:space="0" w:color="auto"/>
              <w:bottom w:val="single" w:sz="4" w:space="0" w:color="auto"/>
              <w:right w:val="single" w:sz="4" w:space="0" w:color="auto"/>
            </w:tcBorders>
          </w:tcPr>
          <w:p w14:paraId="3751C505" w14:textId="0FADD994" w:rsidR="00F659A1" w:rsidRPr="00A16911" w:rsidRDefault="000C6421" w:rsidP="00F659A1">
            <w:pPr>
              <w:spacing w:line="252" w:lineRule="auto"/>
            </w:pPr>
            <w:del w:id="29" w:author="Borrelli, Matthew (M.T.)" w:date="2021-06-10T09:00:00Z">
              <w:r w:rsidRPr="00A16911" w:rsidDel="00A55F2D">
                <w:rPr>
                  <w:b/>
                </w:rPr>
                <w:delText>Retained</w:delText>
              </w:r>
            </w:del>
          </w:p>
        </w:tc>
        <w:tc>
          <w:tcPr>
            <w:tcW w:w="7368" w:type="dxa"/>
            <w:gridSpan w:val="5"/>
            <w:tcBorders>
              <w:top w:val="single" w:sz="4" w:space="0" w:color="auto"/>
              <w:left w:val="single" w:sz="4" w:space="0" w:color="auto"/>
              <w:bottom w:val="single" w:sz="4" w:space="0" w:color="auto"/>
              <w:right w:val="single" w:sz="4" w:space="0" w:color="auto"/>
            </w:tcBorders>
            <w:vAlign w:val="center"/>
          </w:tcPr>
          <w:p w14:paraId="570021E3" w14:textId="7EA80AA8" w:rsidR="00F659A1" w:rsidRPr="00A16911" w:rsidRDefault="000C6421" w:rsidP="00F659A1">
            <w:pPr>
              <w:spacing w:line="252" w:lineRule="auto"/>
            </w:pPr>
            <w:del w:id="30" w:author="Borrelli, Matthew (M.T.)" w:date="2021-06-10T09:00:00Z">
              <w:r w:rsidRPr="00A16911" w:rsidDel="00A55F2D">
                <w:delText>Yes</w:delText>
              </w:r>
            </w:del>
          </w:p>
        </w:tc>
      </w:tr>
      <w:tr w:rsidR="00F659A1" w:rsidRPr="00A16911" w14:paraId="3118A929" w14:textId="77777777" w:rsidTr="00F659A1">
        <w:trPr>
          <w:trHeight w:val="70"/>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808080"/>
          </w:tcPr>
          <w:p w14:paraId="799DAD92" w14:textId="77777777" w:rsidR="00F659A1" w:rsidRPr="00A16911" w:rsidRDefault="00F659A1" w:rsidP="00F659A1">
            <w:pPr>
              <w:spacing w:line="252" w:lineRule="auto"/>
              <w:rPr>
                <w:sz w:val="8"/>
              </w:rPr>
            </w:pPr>
          </w:p>
        </w:tc>
      </w:tr>
      <w:tr w:rsidR="00F659A1" w:rsidRPr="00A16911" w14:paraId="3092340D" w14:textId="77777777" w:rsidTr="00A55F2D">
        <w:trPr>
          <w:jc w:val="center"/>
        </w:trPr>
        <w:tc>
          <w:tcPr>
            <w:tcW w:w="626" w:type="dxa"/>
            <w:tcBorders>
              <w:top w:val="single" w:sz="4" w:space="0" w:color="auto"/>
              <w:left w:val="single" w:sz="4" w:space="0" w:color="auto"/>
              <w:bottom w:val="single" w:sz="4" w:space="0" w:color="auto"/>
              <w:right w:val="single" w:sz="4" w:space="0" w:color="auto"/>
            </w:tcBorders>
            <w:shd w:val="clear" w:color="auto" w:fill="A6A6A6"/>
          </w:tcPr>
          <w:p w14:paraId="1A1E4BC2" w14:textId="07EEDD55" w:rsidR="00F659A1" w:rsidRPr="00A16911" w:rsidRDefault="000C6421" w:rsidP="00F659A1">
            <w:pPr>
              <w:jc w:val="center"/>
              <w:rPr>
                <w:b/>
              </w:rPr>
            </w:pPr>
            <w:del w:id="31" w:author="Borrelli, Matthew (M.T.)" w:date="2021-06-10T09:00:00Z">
              <w:r w:rsidRPr="00A16911" w:rsidDel="00A55F2D">
                <w:rPr>
                  <w:b/>
                </w:rPr>
                <w:delText>R/O</w:delText>
              </w:r>
            </w:del>
          </w:p>
        </w:tc>
        <w:tc>
          <w:tcPr>
            <w:tcW w:w="2249"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14:paraId="174D1E5B" w14:textId="29FDC803" w:rsidR="00F659A1" w:rsidRPr="00A16911" w:rsidRDefault="000C6421" w:rsidP="00F659A1">
            <w:pPr>
              <w:rPr>
                <w:b/>
              </w:rPr>
            </w:pPr>
            <w:del w:id="32" w:author="Borrelli, Matthew (M.T.)" w:date="2021-06-10T09:00:00Z">
              <w:r w:rsidRPr="00A16911" w:rsidDel="00A55F2D">
                <w:rPr>
                  <w:b/>
                </w:rPr>
                <w:delText>Name</w:delText>
              </w:r>
            </w:del>
          </w:p>
        </w:tc>
        <w:tc>
          <w:tcPr>
            <w:tcW w:w="1170" w:type="dxa"/>
            <w:tcBorders>
              <w:top w:val="single" w:sz="4" w:space="0" w:color="auto"/>
              <w:left w:val="single" w:sz="4" w:space="0" w:color="auto"/>
              <w:bottom w:val="single" w:sz="4" w:space="0" w:color="auto"/>
              <w:right w:val="single" w:sz="4" w:space="0" w:color="auto"/>
            </w:tcBorders>
            <w:shd w:val="clear" w:color="auto" w:fill="A6A6A6"/>
          </w:tcPr>
          <w:p w14:paraId="04924A7A" w14:textId="171C0BCF" w:rsidR="00F659A1" w:rsidRPr="00A16911" w:rsidRDefault="000C6421" w:rsidP="00F659A1">
            <w:pPr>
              <w:rPr>
                <w:b/>
              </w:rPr>
            </w:pPr>
            <w:del w:id="33" w:author="Borrelli, Matthew (M.T.)" w:date="2021-06-10T09:00:00Z">
              <w:r w:rsidRPr="00A16911" w:rsidDel="00A55F2D">
                <w:rPr>
                  <w:b/>
                </w:rPr>
                <w:delText>Type</w:delText>
              </w:r>
            </w:del>
          </w:p>
        </w:tc>
        <w:tc>
          <w:tcPr>
            <w:tcW w:w="1710" w:type="dxa"/>
            <w:tcBorders>
              <w:top w:val="single" w:sz="4" w:space="0" w:color="auto"/>
              <w:left w:val="single" w:sz="4" w:space="0" w:color="auto"/>
              <w:bottom w:val="single" w:sz="4" w:space="0" w:color="auto"/>
              <w:right w:val="single" w:sz="4" w:space="0" w:color="auto"/>
            </w:tcBorders>
            <w:shd w:val="clear" w:color="auto" w:fill="A6A6A6"/>
            <w:vAlign w:val="center"/>
          </w:tcPr>
          <w:p w14:paraId="7B3FCD62" w14:textId="4256CDA5" w:rsidR="00F659A1" w:rsidRPr="00A16911" w:rsidRDefault="000C6421" w:rsidP="00F659A1">
            <w:pPr>
              <w:rPr>
                <w:b/>
              </w:rPr>
            </w:pPr>
            <w:del w:id="34" w:author="Borrelli, Matthew (M.T.)" w:date="2021-06-10T09:00:00Z">
              <w:r w:rsidRPr="00A16911" w:rsidDel="00A55F2D">
                <w:rPr>
                  <w:b/>
                </w:rPr>
                <w:delText>Literals</w:delText>
              </w:r>
            </w:del>
          </w:p>
        </w:tc>
        <w:tc>
          <w:tcPr>
            <w:tcW w:w="1890" w:type="dxa"/>
            <w:tcBorders>
              <w:top w:val="single" w:sz="4" w:space="0" w:color="auto"/>
              <w:left w:val="single" w:sz="4" w:space="0" w:color="auto"/>
              <w:bottom w:val="single" w:sz="4" w:space="0" w:color="auto"/>
              <w:right w:val="single" w:sz="4" w:space="0" w:color="auto"/>
            </w:tcBorders>
            <w:shd w:val="clear" w:color="auto" w:fill="A6A6A6"/>
            <w:vAlign w:val="center"/>
          </w:tcPr>
          <w:p w14:paraId="59B7291A" w14:textId="330783C4" w:rsidR="00F659A1" w:rsidRPr="00A16911" w:rsidRDefault="000C6421" w:rsidP="00F659A1">
            <w:pPr>
              <w:rPr>
                <w:b/>
              </w:rPr>
            </w:pPr>
            <w:del w:id="35" w:author="Borrelli, Matthew (M.T.)" w:date="2021-06-10T09:00:00Z">
              <w:r w:rsidRPr="00A16911" w:rsidDel="00A55F2D">
                <w:rPr>
                  <w:b/>
                </w:rPr>
                <w:delText>Value</w:delText>
              </w:r>
            </w:del>
          </w:p>
        </w:tc>
        <w:tc>
          <w:tcPr>
            <w:tcW w:w="2345" w:type="dxa"/>
            <w:tcBorders>
              <w:top w:val="single" w:sz="4" w:space="0" w:color="auto"/>
              <w:left w:val="single" w:sz="4" w:space="0" w:color="auto"/>
              <w:bottom w:val="single" w:sz="4" w:space="0" w:color="auto"/>
              <w:right w:val="single" w:sz="4" w:space="0" w:color="auto"/>
            </w:tcBorders>
            <w:shd w:val="clear" w:color="auto" w:fill="A6A6A6"/>
            <w:vAlign w:val="center"/>
          </w:tcPr>
          <w:p w14:paraId="62B0B810" w14:textId="1B80B0B3" w:rsidR="00F659A1" w:rsidRPr="00A16911" w:rsidRDefault="000C6421" w:rsidP="00F659A1">
            <w:pPr>
              <w:rPr>
                <w:b/>
              </w:rPr>
            </w:pPr>
            <w:del w:id="36" w:author="Borrelli, Matthew (M.T.)" w:date="2021-06-10T09:00:00Z">
              <w:r w:rsidRPr="00A16911" w:rsidDel="00A55F2D">
                <w:rPr>
                  <w:b/>
                </w:rPr>
                <w:delText>Description</w:delText>
              </w:r>
            </w:del>
          </w:p>
        </w:tc>
      </w:tr>
      <w:tr w:rsidR="00F659A1" w:rsidRPr="00A16911" w14:paraId="7ED72E8E" w14:textId="77777777" w:rsidTr="00A55F2D">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D9D9D9"/>
          </w:tcPr>
          <w:p w14:paraId="73E3A253" w14:textId="71ADA8DE" w:rsidR="00F659A1" w:rsidRPr="00A16911" w:rsidRDefault="000C6421" w:rsidP="00F659A1">
            <w:pPr>
              <w:rPr>
                <w:b/>
              </w:rPr>
            </w:pPr>
            <w:del w:id="37" w:author="Borrelli, Matthew (M.T.)" w:date="2021-06-10T09:00:00Z">
              <w:r w:rsidRPr="00A16911" w:rsidDel="00A55F2D">
                <w:rPr>
                  <w:b/>
                </w:rPr>
                <w:delText>Request</w:delText>
              </w:r>
            </w:del>
          </w:p>
        </w:tc>
      </w:tr>
      <w:tr w:rsidR="00F659A1" w:rsidRPr="00A16911" w14:paraId="72BA044E"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2021E6B6" w14:textId="077DCB7F" w:rsidR="00F659A1" w:rsidRPr="00A16911" w:rsidRDefault="000C6421" w:rsidP="00F659A1">
            <w:pPr>
              <w:jc w:val="center"/>
            </w:pPr>
            <w:del w:id="38" w:author="Borrelli, Matthew (M.T.)" w:date="2021-06-10T09:00:00Z">
              <w:r w:rsidDel="00A55F2D">
                <w:delText>R</w:delText>
              </w:r>
            </w:del>
          </w:p>
        </w:tc>
        <w:tc>
          <w:tcPr>
            <w:tcW w:w="2249" w:type="dxa"/>
            <w:gridSpan w:val="2"/>
            <w:tcBorders>
              <w:top w:val="single" w:sz="4" w:space="0" w:color="auto"/>
              <w:left w:val="single" w:sz="4" w:space="0" w:color="auto"/>
              <w:bottom w:val="single" w:sz="4" w:space="0" w:color="auto"/>
              <w:right w:val="single" w:sz="4" w:space="0" w:color="auto"/>
            </w:tcBorders>
          </w:tcPr>
          <w:p w14:paraId="4F9CA7F6" w14:textId="041A7EC4" w:rsidR="00F659A1" w:rsidRPr="00A16911" w:rsidRDefault="000C6421" w:rsidP="00F659A1">
            <w:del w:id="39" w:author="Borrelli, Matthew (M.T.)" w:date="2021-06-10T09:00:00Z">
              <w:r w:rsidDel="00A55F2D">
                <w:delText>Operation</w:delText>
              </w:r>
            </w:del>
          </w:p>
        </w:tc>
        <w:tc>
          <w:tcPr>
            <w:tcW w:w="1170" w:type="dxa"/>
            <w:tcBorders>
              <w:top w:val="single" w:sz="4" w:space="0" w:color="auto"/>
              <w:left w:val="single" w:sz="4" w:space="0" w:color="auto"/>
              <w:bottom w:val="single" w:sz="4" w:space="0" w:color="auto"/>
              <w:right w:val="single" w:sz="4" w:space="0" w:color="auto"/>
            </w:tcBorders>
          </w:tcPr>
          <w:p w14:paraId="47E46C06" w14:textId="14E08351" w:rsidR="00F659A1" w:rsidRPr="00A16911" w:rsidRDefault="000C6421" w:rsidP="00F659A1">
            <w:del w:id="40" w:author="Borrelli, Matthew (M.T.)" w:date="2021-06-10T09:00:00Z">
              <w:r w:rsidDel="00A55F2D">
                <w:delText>Enum</w:delText>
              </w:r>
            </w:del>
          </w:p>
        </w:tc>
        <w:tc>
          <w:tcPr>
            <w:tcW w:w="1710" w:type="dxa"/>
            <w:tcBorders>
              <w:top w:val="single" w:sz="4" w:space="0" w:color="auto"/>
              <w:left w:val="single" w:sz="4" w:space="0" w:color="auto"/>
              <w:bottom w:val="single" w:sz="4" w:space="0" w:color="auto"/>
              <w:right w:val="single" w:sz="4" w:space="0" w:color="auto"/>
            </w:tcBorders>
          </w:tcPr>
          <w:p w14:paraId="2110EBFC" w14:textId="5FEFFD97" w:rsidR="00F659A1" w:rsidRPr="00A16911" w:rsidRDefault="000C6421" w:rsidP="00F659A1">
            <w:del w:id="41" w:author="Borrelli, Matthew (M.T.)" w:date="2021-06-10T09:00:00Z">
              <w:r w:rsidRPr="00CE01C6" w:rsidDel="00A55F2D">
                <w:delText>-</w:delText>
              </w:r>
            </w:del>
          </w:p>
        </w:tc>
        <w:tc>
          <w:tcPr>
            <w:tcW w:w="1890" w:type="dxa"/>
            <w:tcBorders>
              <w:top w:val="single" w:sz="4" w:space="0" w:color="auto"/>
              <w:left w:val="single" w:sz="4" w:space="0" w:color="auto"/>
              <w:bottom w:val="single" w:sz="4" w:space="0" w:color="auto"/>
              <w:right w:val="single" w:sz="4" w:space="0" w:color="auto"/>
            </w:tcBorders>
          </w:tcPr>
          <w:p w14:paraId="2139F92B" w14:textId="7BD2C582" w:rsidR="00F659A1" w:rsidRPr="00A16911" w:rsidRDefault="000C6421" w:rsidP="00F659A1">
            <w:del w:id="42" w:author="Borrelli, Matthew (M.T.)" w:date="2021-06-10T09:00:00Z">
              <w:r w:rsidRPr="00CE01C6" w:rsidDel="00A55F2D">
                <w:delText>-</w:delText>
              </w:r>
            </w:del>
          </w:p>
        </w:tc>
        <w:tc>
          <w:tcPr>
            <w:tcW w:w="2345" w:type="dxa"/>
            <w:tcBorders>
              <w:top w:val="single" w:sz="4" w:space="0" w:color="auto"/>
              <w:left w:val="single" w:sz="4" w:space="0" w:color="auto"/>
              <w:bottom w:val="single" w:sz="4" w:space="0" w:color="auto"/>
              <w:right w:val="single" w:sz="4" w:space="0" w:color="auto"/>
            </w:tcBorders>
          </w:tcPr>
          <w:p w14:paraId="48189933" w14:textId="26754487" w:rsidR="00F659A1" w:rsidRPr="00A16911" w:rsidRDefault="000C6421" w:rsidP="00F659A1">
            <w:del w:id="43" w:author="Borrelli, Matthew (M.T.)" w:date="2021-06-10T09:00:00Z">
              <w:r w:rsidDel="00A55F2D">
                <w:delText>Type of operation being requested</w:delText>
              </w:r>
            </w:del>
          </w:p>
        </w:tc>
      </w:tr>
      <w:tr w:rsidR="00F659A1" w:rsidRPr="00A16911" w14:paraId="4545438E"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654408D0"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7E1303BA"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3A82F38D"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4CC64129" w14:textId="600556BC" w:rsidR="00F659A1" w:rsidRPr="00A16911" w:rsidRDefault="000C6421" w:rsidP="00F659A1">
            <w:del w:id="44" w:author="Borrelli, Matthew (M.T.)" w:date="2021-06-10T09:00:00Z">
              <w:r w:rsidDel="00A55F2D">
                <w:rPr>
                  <w:rFonts w:cs="Arial"/>
                  <w:color w:val="000000"/>
                  <w:szCs w:val="20"/>
                </w:rPr>
                <w:delText>NULL</w:delText>
              </w:r>
            </w:del>
          </w:p>
        </w:tc>
        <w:tc>
          <w:tcPr>
            <w:tcW w:w="1890" w:type="dxa"/>
            <w:tcBorders>
              <w:top w:val="single" w:sz="4" w:space="0" w:color="auto"/>
              <w:left w:val="single" w:sz="4" w:space="0" w:color="auto"/>
              <w:bottom w:val="single" w:sz="4" w:space="0" w:color="auto"/>
              <w:right w:val="single" w:sz="4" w:space="0" w:color="auto"/>
            </w:tcBorders>
          </w:tcPr>
          <w:p w14:paraId="6CBEB309" w14:textId="7FF473A4" w:rsidR="00F659A1" w:rsidRPr="00A16911" w:rsidRDefault="000C6421" w:rsidP="00F659A1">
            <w:del w:id="45" w:author="Borrelli, Matthew (M.T.)" w:date="2021-06-10T09:00:00Z">
              <w:r w:rsidRPr="00CE01C6" w:rsidDel="00A55F2D">
                <w:delText>0x0</w:delText>
              </w:r>
            </w:del>
          </w:p>
        </w:tc>
        <w:tc>
          <w:tcPr>
            <w:tcW w:w="2345" w:type="dxa"/>
            <w:tcBorders>
              <w:top w:val="single" w:sz="4" w:space="0" w:color="auto"/>
              <w:left w:val="single" w:sz="4" w:space="0" w:color="auto"/>
              <w:bottom w:val="single" w:sz="4" w:space="0" w:color="auto"/>
              <w:right w:val="single" w:sz="4" w:space="0" w:color="auto"/>
            </w:tcBorders>
          </w:tcPr>
          <w:p w14:paraId="6AE744BF" w14:textId="77777777" w:rsidR="00F659A1" w:rsidRPr="00A16911" w:rsidRDefault="00F659A1" w:rsidP="00F659A1"/>
        </w:tc>
      </w:tr>
      <w:tr w:rsidR="00F659A1" w:rsidRPr="00A16911" w14:paraId="0075880F"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0D3D7548"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09C904B4"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7FC6340B"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71C79536" w14:textId="0E6F05AF" w:rsidR="00F659A1" w:rsidRPr="00A16911" w:rsidRDefault="000C6421" w:rsidP="00F659A1">
            <w:del w:id="46" w:author="Borrelli, Matthew (M.T.)" w:date="2021-06-10T09:00:00Z">
              <w:r w:rsidDel="00A55F2D">
                <w:rPr>
                  <w:rFonts w:cs="Arial"/>
                  <w:color w:val="000000"/>
                  <w:szCs w:val="20"/>
                </w:rPr>
                <w:delText>QUERY</w:delText>
              </w:r>
            </w:del>
          </w:p>
        </w:tc>
        <w:tc>
          <w:tcPr>
            <w:tcW w:w="1890" w:type="dxa"/>
            <w:tcBorders>
              <w:top w:val="single" w:sz="4" w:space="0" w:color="auto"/>
              <w:left w:val="single" w:sz="4" w:space="0" w:color="auto"/>
              <w:bottom w:val="single" w:sz="4" w:space="0" w:color="auto"/>
              <w:right w:val="single" w:sz="4" w:space="0" w:color="auto"/>
            </w:tcBorders>
          </w:tcPr>
          <w:p w14:paraId="10B42557" w14:textId="47DD4363" w:rsidR="00F659A1" w:rsidRPr="00A16911" w:rsidRDefault="000C6421" w:rsidP="00F659A1">
            <w:del w:id="47" w:author="Borrelli, Matthew (M.T.)" w:date="2021-06-10T09:00:00Z">
              <w:r w:rsidRPr="00CE01C6" w:rsidDel="00A55F2D">
                <w:delText>0x1</w:delText>
              </w:r>
            </w:del>
          </w:p>
        </w:tc>
        <w:tc>
          <w:tcPr>
            <w:tcW w:w="2345" w:type="dxa"/>
            <w:tcBorders>
              <w:top w:val="single" w:sz="4" w:space="0" w:color="auto"/>
              <w:left w:val="single" w:sz="4" w:space="0" w:color="auto"/>
              <w:bottom w:val="single" w:sz="4" w:space="0" w:color="auto"/>
              <w:right w:val="single" w:sz="4" w:space="0" w:color="auto"/>
            </w:tcBorders>
          </w:tcPr>
          <w:p w14:paraId="6A0943A9" w14:textId="77777777" w:rsidR="00F659A1" w:rsidRPr="00A16911" w:rsidRDefault="00F659A1" w:rsidP="00F659A1"/>
        </w:tc>
      </w:tr>
      <w:tr w:rsidR="00F659A1" w:rsidRPr="00A16911" w14:paraId="4BA2B4DD"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7F15CE0"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4184C469"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1D6FB694"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1BC1BB6" w14:textId="4698C642" w:rsidR="00F659A1" w:rsidRPr="00A16911" w:rsidRDefault="000C6421" w:rsidP="00F659A1">
            <w:del w:id="48" w:author="Borrelli, Matthew (M.T.)" w:date="2021-06-10T09:00:00Z">
              <w:r w:rsidDel="00A55F2D">
                <w:rPr>
                  <w:rFonts w:cs="Arial"/>
                  <w:color w:val="000000"/>
                  <w:szCs w:val="20"/>
                </w:rPr>
                <w:delText>SET</w:delText>
              </w:r>
            </w:del>
          </w:p>
        </w:tc>
        <w:tc>
          <w:tcPr>
            <w:tcW w:w="1890" w:type="dxa"/>
            <w:tcBorders>
              <w:top w:val="single" w:sz="4" w:space="0" w:color="auto"/>
              <w:left w:val="single" w:sz="4" w:space="0" w:color="auto"/>
              <w:bottom w:val="single" w:sz="4" w:space="0" w:color="auto"/>
              <w:right w:val="single" w:sz="4" w:space="0" w:color="auto"/>
            </w:tcBorders>
          </w:tcPr>
          <w:p w14:paraId="08800E0E" w14:textId="5439C072" w:rsidR="00F659A1" w:rsidRPr="00A16911" w:rsidRDefault="000C6421" w:rsidP="00F659A1">
            <w:del w:id="49" w:author="Borrelli, Matthew (M.T.)" w:date="2021-06-10T09:00:00Z">
              <w:r w:rsidRPr="00CE01C6" w:rsidDel="00A55F2D">
                <w:delText>0x2</w:delText>
              </w:r>
            </w:del>
          </w:p>
        </w:tc>
        <w:tc>
          <w:tcPr>
            <w:tcW w:w="2345" w:type="dxa"/>
            <w:tcBorders>
              <w:top w:val="single" w:sz="4" w:space="0" w:color="auto"/>
              <w:left w:val="single" w:sz="4" w:space="0" w:color="auto"/>
              <w:bottom w:val="single" w:sz="4" w:space="0" w:color="auto"/>
              <w:right w:val="single" w:sz="4" w:space="0" w:color="auto"/>
            </w:tcBorders>
          </w:tcPr>
          <w:p w14:paraId="33A7E902" w14:textId="77777777" w:rsidR="00F659A1" w:rsidRPr="00A16911" w:rsidRDefault="00F659A1" w:rsidP="00F659A1"/>
        </w:tc>
      </w:tr>
      <w:tr w:rsidR="00F659A1" w:rsidRPr="00A16911" w14:paraId="750EF3BF"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C015289"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19C819DA"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2C948FFF"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5A64EE45" w14:textId="42092058" w:rsidR="00F659A1" w:rsidRPr="00A16911" w:rsidRDefault="000C6421" w:rsidP="00F659A1">
            <w:del w:id="50" w:author="Borrelli, Matthew (M.T.)" w:date="2021-06-10T09:00:00Z">
              <w:r w:rsidDel="00A55F2D">
                <w:rPr>
                  <w:rFonts w:cs="Arial"/>
                  <w:color w:val="000000"/>
                  <w:szCs w:val="20"/>
                </w:rPr>
                <w:delText>COPY</w:delText>
              </w:r>
            </w:del>
          </w:p>
        </w:tc>
        <w:tc>
          <w:tcPr>
            <w:tcW w:w="1890" w:type="dxa"/>
            <w:tcBorders>
              <w:top w:val="single" w:sz="4" w:space="0" w:color="auto"/>
              <w:left w:val="single" w:sz="4" w:space="0" w:color="auto"/>
              <w:bottom w:val="single" w:sz="4" w:space="0" w:color="auto"/>
              <w:right w:val="single" w:sz="4" w:space="0" w:color="auto"/>
            </w:tcBorders>
          </w:tcPr>
          <w:p w14:paraId="6D15B597" w14:textId="6DFA9A94" w:rsidR="00F659A1" w:rsidRPr="00A16911" w:rsidRDefault="000C6421" w:rsidP="00F659A1">
            <w:del w:id="51" w:author="Borrelli, Matthew (M.T.)" w:date="2021-06-10T09:00:00Z">
              <w:r w:rsidRPr="00CE01C6" w:rsidDel="00A55F2D">
                <w:delText>0x3</w:delText>
              </w:r>
            </w:del>
          </w:p>
        </w:tc>
        <w:tc>
          <w:tcPr>
            <w:tcW w:w="2345" w:type="dxa"/>
            <w:tcBorders>
              <w:top w:val="single" w:sz="4" w:space="0" w:color="auto"/>
              <w:left w:val="single" w:sz="4" w:space="0" w:color="auto"/>
              <w:bottom w:val="single" w:sz="4" w:space="0" w:color="auto"/>
              <w:right w:val="single" w:sz="4" w:space="0" w:color="auto"/>
            </w:tcBorders>
          </w:tcPr>
          <w:p w14:paraId="74E44A9A" w14:textId="77777777" w:rsidR="00F659A1" w:rsidRPr="00A16911" w:rsidRDefault="00F659A1" w:rsidP="00F659A1"/>
        </w:tc>
      </w:tr>
      <w:tr w:rsidR="00F659A1" w:rsidRPr="00A16911" w14:paraId="0AEBE7F0"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59A9E5B0"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65DD8227"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7DD6FD9D"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3BCC5C02" w14:textId="4500D00C" w:rsidR="00F659A1" w:rsidRPr="00A16911" w:rsidRDefault="000C6421" w:rsidP="00F659A1">
            <w:del w:id="52" w:author="Borrelli, Matthew (M.T.)" w:date="2021-06-10T09:00:00Z">
              <w:r w:rsidDel="00A55F2D">
                <w:rPr>
                  <w:rFonts w:cs="Arial"/>
                  <w:color w:val="000000"/>
                  <w:szCs w:val="20"/>
                </w:rPr>
                <w:delText>NotUsed</w:delText>
              </w:r>
            </w:del>
          </w:p>
        </w:tc>
        <w:tc>
          <w:tcPr>
            <w:tcW w:w="1890" w:type="dxa"/>
            <w:tcBorders>
              <w:top w:val="single" w:sz="4" w:space="0" w:color="auto"/>
              <w:left w:val="single" w:sz="4" w:space="0" w:color="auto"/>
              <w:bottom w:val="single" w:sz="4" w:space="0" w:color="auto"/>
              <w:right w:val="single" w:sz="4" w:space="0" w:color="auto"/>
            </w:tcBorders>
          </w:tcPr>
          <w:p w14:paraId="29F288D4" w14:textId="732A9E1E" w:rsidR="00F659A1" w:rsidRPr="00A16911" w:rsidRDefault="000C6421" w:rsidP="00F659A1">
            <w:del w:id="53" w:author="Borrelli, Matthew (M.T.)" w:date="2021-06-10T09:00:00Z">
              <w:r w:rsidDel="00A55F2D">
                <w:delText>0x4 - 0x7</w:delText>
              </w:r>
            </w:del>
          </w:p>
        </w:tc>
        <w:tc>
          <w:tcPr>
            <w:tcW w:w="2345" w:type="dxa"/>
            <w:tcBorders>
              <w:top w:val="single" w:sz="4" w:space="0" w:color="auto"/>
              <w:left w:val="single" w:sz="4" w:space="0" w:color="auto"/>
              <w:bottom w:val="single" w:sz="4" w:space="0" w:color="auto"/>
              <w:right w:val="single" w:sz="4" w:space="0" w:color="auto"/>
            </w:tcBorders>
          </w:tcPr>
          <w:p w14:paraId="5877E729" w14:textId="77777777" w:rsidR="00F659A1" w:rsidRPr="00A16911" w:rsidRDefault="00F659A1" w:rsidP="00F659A1"/>
        </w:tc>
      </w:tr>
      <w:tr w:rsidR="00F659A1" w:rsidRPr="00A16911" w14:paraId="006543FE"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172DA613" w14:textId="12AAAF75" w:rsidR="00F659A1" w:rsidRPr="00A16911" w:rsidRDefault="000C6421" w:rsidP="00F659A1">
            <w:pPr>
              <w:jc w:val="center"/>
            </w:pPr>
            <w:del w:id="54" w:author="Borrelli, Matthew (M.T.)" w:date="2021-06-10T09:00:00Z">
              <w:r w:rsidDel="00A55F2D">
                <w:delText>R</w:delText>
              </w:r>
            </w:del>
          </w:p>
        </w:tc>
        <w:tc>
          <w:tcPr>
            <w:tcW w:w="2249" w:type="dxa"/>
            <w:gridSpan w:val="2"/>
            <w:tcBorders>
              <w:top w:val="single" w:sz="4" w:space="0" w:color="auto"/>
              <w:left w:val="single" w:sz="4" w:space="0" w:color="auto"/>
              <w:bottom w:val="single" w:sz="4" w:space="0" w:color="auto"/>
              <w:right w:val="single" w:sz="4" w:space="0" w:color="auto"/>
            </w:tcBorders>
          </w:tcPr>
          <w:p w14:paraId="4D48F01B" w14:textId="58962232" w:rsidR="00F659A1" w:rsidRPr="00A16911" w:rsidRDefault="000C6421" w:rsidP="00F659A1">
            <w:del w:id="55" w:author="Borrelli, Matthew (M.T.)" w:date="2021-06-10T09:00:00Z">
              <w:r w:rsidDel="00A55F2D">
                <w:delText>TransID</w:delText>
              </w:r>
            </w:del>
          </w:p>
        </w:tc>
        <w:tc>
          <w:tcPr>
            <w:tcW w:w="1170" w:type="dxa"/>
            <w:tcBorders>
              <w:top w:val="single" w:sz="4" w:space="0" w:color="auto"/>
              <w:left w:val="single" w:sz="4" w:space="0" w:color="auto"/>
              <w:bottom w:val="single" w:sz="4" w:space="0" w:color="auto"/>
              <w:right w:val="single" w:sz="4" w:space="0" w:color="auto"/>
            </w:tcBorders>
          </w:tcPr>
          <w:p w14:paraId="02302769" w14:textId="4E1D641A" w:rsidR="00F659A1" w:rsidRPr="00A16911" w:rsidRDefault="000C6421" w:rsidP="00F659A1">
            <w:del w:id="56" w:author="Borrelli, Matthew (M.T.)" w:date="2021-06-10T09:00:00Z">
              <w:r w:rsidDel="00A55F2D">
                <w:delText>uint8</w:delText>
              </w:r>
            </w:del>
          </w:p>
        </w:tc>
        <w:tc>
          <w:tcPr>
            <w:tcW w:w="1710" w:type="dxa"/>
            <w:tcBorders>
              <w:top w:val="single" w:sz="4" w:space="0" w:color="auto"/>
              <w:left w:val="single" w:sz="4" w:space="0" w:color="auto"/>
              <w:bottom w:val="single" w:sz="4" w:space="0" w:color="auto"/>
              <w:right w:val="single" w:sz="4" w:space="0" w:color="auto"/>
            </w:tcBorders>
          </w:tcPr>
          <w:p w14:paraId="0C649454" w14:textId="328908A5" w:rsidR="00F659A1" w:rsidRPr="00A16911" w:rsidRDefault="000C6421" w:rsidP="00F659A1">
            <w:del w:id="57" w:author="Borrelli, Matthew (M.T.)" w:date="2021-06-10T09:00:00Z">
              <w:r w:rsidRPr="00CE01C6" w:rsidDel="00A55F2D">
                <w:delText>-</w:delText>
              </w:r>
            </w:del>
          </w:p>
        </w:tc>
        <w:tc>
          <w:tcPr>
            <w:tcW w:w="1890" w:type="dxa"/>
            <w:tcBorders>
              <w:top w:val="single" w:sz="4" w:space="0" w:color="auto"/>
              <w:left w:val="single" w:sz="4" w:space="0" w:color="auto"/>
              <w:bottom w:val="single" w:sz="4" w:space="0" w:color="auto"/>
              <w:right w:val="single" w:sz="4" w:space="0" w:color="auto"/>
            </w:tcBorders>
          </w:tcPr>
          <w:p w14:paraId="099B224E" w14:textId="2C64CFEA" w:rsidR="00F659A1" w:rsidRPr="00A16911" w:rsidRDefault="000C6421" w:rsidP="00F659A1">
            <w:del w:id="58" w:author="Borrelli, Matthew (M.T.)" w:date="2021-06-10T09:00:00Z">
              <w:r w:rsidRPr="00CE01C6" w:rsidDel="00A55F2D">
                <w:delText>0x0</w:delText>
              </w:r>
              <w:r w:rsidDel="00A55F2D">
                <w:delText xml:space="preserve"> – 0x7</w:delText>
              </w:r>
            </w:del>
          </w:p>
        </w:tc>
        <w:tc>
          <w:tcPr>
            <w:tcW w:w="2345" w:type="dxa"/>
            <w:tcBorders>
              <w:top w:val="single" w:sz="4" w:space="0" w:color="auto"/>
              <w:left w:val="single" w:sz="4" w:space="0" w:color="auto"/>
              <w:bottom w:val="single" w:sz="4" w:space="0" w:color="auto"/>
              <w:right w:val="single" w:sz="4" w:space="0" w:color="auto"/>
            </w:tcBorders>
          </w:tcPr>
          <w:p w14:paraId="1F7FAEE5" w14:textId="4B3A2C9B" w:rsidR="00F659A1" w:rsidRPr="00A16911" w:rsidRDefault="000C6421" w:rsidP="00F659A1">
            <w:del w:id="59" w:author="Borrelli, Matthew (M.T.)" w:date="2021-06-10T09:00:00Z">
              <w:r w:rsidDel="00A55F2D">
                <w:delText xml:space="preserve">Transaction ID of the request </w:delText>
              </w:r>
            </w:del>
          </w:p>
        </w:tc>
      </w:tr>
      <w:tr w:rsidR="00F659A1" w:rsidRPr="00A16911" w14:paraId="679A849C"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47EE07B8" w14:textId="1CE2B519" w:rsidR="00F659A1" w:rsidRPr="00A16911" w:rsidRDefault="000C6421" w:rsidP="00F659A1">
            <w:pPr>
              <w:jc w:val="center"/>
            </w:pPr>
            <w:del w:id="60" w:author="Borrelli, Matthew (M.T.)" w:date="2021-06-10T09:00:00Z">
              <w:r w:rsidDel="00A55F2D">
                <w:delText>R</w:delText>
              </w:r>
            </w:del>
          </w:p>
        </w:tc>
        <w:tc>
          <w:tcPr>
            <w:tcW w:w="2249" w:type="dxa"/>
            <w:gridSpan w:val="2"/>
            <w:tcBorders>
              <w:top w:val="single" w:sz="4" w:space="0" w:color="auto"/>
              <w:left w:val="single" w:sz="4" w:space="0" w:color="auto"/>
              <w:bottom w:val="single" w:sz="4" w:space="0" w:color="auto"/>
              <w:right w:val="single" w:sz="4" w:space="0" w:color="auto"/>
            </w:tcBorders>
          </w:tcPr>
          <w:p w14:paraId="11AAEA46" w14:textId="2034991D" w:rsidR="00F659A1" w:rsidRPr="00A16911" w:rsidRDefault="000C6421" w:rsidP="00F659A1">
            <w:del w:id="61" w:author="Borrelli, Matthew (M.T.)" w:date="2021-06-10T09:00:00Z">
              <w:r w:rsidDel="00A55F2D">
                <w:delText>PersIndex</w:delText>
              </w:r>
            </w:del>
          </w:p>
        </w:tc>
        <w:tc>
          <w:tcPr>
            <w:tcW w:w="1170" w:type="dxa"/>
            <w:tcBorders>
              <w:top w:val="single" w:sz="4" w:space="0" w:color="auto"/>
              <w:left w:val="single" w:sz="4" w:space="0" w:color="auto"/>
              <w:bottom w:val="single" w:sz="4" w:space="0" w:color="auto"/>
              <w:right w:val="single" w:sz="4" w:space="0" w:color="auto"/>
            </w:tcBorders>
          </w:tcPr>
          <w:p w14:paraId="64EA4BC8" w14:textId="02916DF9" w:rsidR="00F659A1" w:rsidRPr="00A16911" w:rsidRDefault="000C6421" w:rsidP="00F659A1">
            <w:del w:id="62" w:author="Borrelli, Matthew (M.T.)" w:date="2021-06-10T09:00:00Z">
              <w:r w:rsidDel="00A55F2D">
                <w:delText>Enum</w:delText>
              </w:r>
            </w:del>
          </w:p>
        </w:tc>
        <w:tc>
          <w:tcPr>
            <w:tcW w:w="1710" w:type="dxa"/>
            <w:tcBorders>
              <w:top w:val="single" w:sz="4" w:space="0" w:color="auto"/>
              <w:left w:val="single" w:sz="4" w:space="0" w:color="auto"/>
              <w:bottom w:val="single" w:sz="4" w:space="0" w:color="auto"/>
              <w:right w:val="single" w:sz="4" w:space="0" w:color="auto"/>
            </w:tcBorders>
          </w:tcPr>
          <w:p w14:paraId="0B6A1505" w14:textId="6143D6B9" w:rsidR="00F659A1" w:rsidRPr="00A16911" w:rsidRDefault="000C6421" w:rsidP="00F659A1">
            <w:del w:id="63" w:author="Borrelli, Matthew (M.T.)" w:date="2021-06-10T09:00:00Z">
              <w:r w:rsidRPr="00CE01C6" w:rsidDel="00A55F2D">
                <w:delText>-</w:delText>
              </w:r>
            </w:del>
          </w:p>
        </w:tc>
        <w:tc>
          <w:tcPr>
            <w:tcW w:w="1890" w:type="dxa"/>
            <w:tcBorders>
              <w:top w:val="single" w:sz="4" w:space="0" w:color="auto"/>
              <w:left w:val="single" w:sz="4" w:space="0" w:color="auto"/>
              <w:bottom w:val="single" w:sz="4" w:space="0" w:color="auto"/>
              <w:right w:val="single" w:sz="4" w:space="0" w:color="auto"/>
            </w:tcBorders>
          </w:tcPr>
          <w:p w14:paraId="7FB520BA" w14:textId="31A9FC61" w:rsidR="00F659A1" w:rsidRPr="00A16911" w:rsidRDefault="000C6421" w:rsidP="00F659A1">
            <w:del w:id="64" w:author="Borrelli, Matthew (M.T.)" w:date="2021-06-10T09:00:00Z">
              <w:r w:rsidRPr="00CE01C6" w:rsidDel="00A55F2D">
                <w:delText>-</w:delText>
              </w:r>
            </w:del>
          </w:p>
        </w:tc>
        <w:tc>
          <w:tcPr>
            <w:tcW w:w="2345" w:type="dxa"/>
            <w:tcBorders>
              <w:top w:val="single" w:sz="4" w:space="0" w:color="auto"/>
              <w:left w:val="single" w:sz="4" w:space="0" w:color="auto"/>
              <w:bottom w:val="single" w:sz="4" w:space="0" w:color="auto"/>
              <w:right w:val="single" w:sz="4" w:space="0" w:color="auto"/>
            </w:tcBorders>
          </w:tcPr>
          <w:p w14:paraId="62B57D73" w14:textId="3919E66F" w:rsidR="00F659A1" w:rsidRPr="00A16911" w:rsidRDefault="000C6421" w:rsidP="00F659A1">
            <w:del w:id="65" w:author="Borrelli, Matthew (M.T.)" w:date="2021-06-10T09:00:00Z">
              <w:r w:rsidRPr="00785CDE" w:rsidDel="00A55F2D">
                <w:delText>Indicates which personality profile is being accessed</w:delText>
              </w:r>
            </w:del>
          </w:p>
        </w:tc>
      </w:tr>
      <w:tr w:rsidR="00F659A1" w:rsidRPr="00A16911" w14:paraId="18955C38"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2DDE3ABA"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417FB42F"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5B3034E8"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36A8D35" w14:textId="7A0A8239" w:rsidR="00F659A1" w:rsidRPr="00A16911" w:rsidRDefault="000C6421" w:rsidP="00F659A1">
            <w:del w:id="66" w:author="Borrelli, Matthew (M.T.)" w:date="2021-06-10T09:00:00Z">
              <w:r w:rsidDel="00A55F2D">
                <w:rPr>
                  <w:rFonts w:cs="Arial"/>
                  <w:color w:val="000000"/>
                  <w:szCs w:val="20"/>
                </w:rPr>
                <w:delText>PROFILE_1</w:delText>
              </w:r>
            </w:del>
          </w:p>
        </w:tc>
        <w:tc>
          <w:tcPr>
            <w:tcW w:w="1890" w:type="dxa"/>
            <w:tcBorders>
              <w:top w:val="single" w:sz="4" w:space="0" w:color="auto"/>
              <w:left w:val="single" w:sz="4" w:space="0" w:color="auto"/>
              <w:bottom w:val="single" w:sz="4" w:space="0" w:color="auto"/>
              <w:right w:val="single" w:sz="4" w:space="0" w:color="auto"/>
            </w:tcBorders>
          </w:tcPr>
          <w:p w14:paraId="09B81DCC" w14:textId="404A361B" w:rsidR="00F659A1" w:rsidRPr="00A16911" w:rsidRDefault="000C6421" w:rsidP="00F659A1">
            <w:del w:id="67" w:author="Borrelli, Matthew (M.T.)" w:date="2021-06-10T09:00:00Z">
              <w:r w:rsidRPr="00CE01C6" w:rsidDel="00A55F2D">
                <w:delText>0x0</w:delText>
              </w:r>
            </w:del>
          </w:p>
        </w:tc>
        <w:tc>
          <w:tcPr>
            <w:tcW w:w="2345" w:type="dxa"/>
            <w:tcBorders>
              <w:top w:val="single" w:sz="4" w:space="0" w:color="auto"/>
              <w:left w:val="single" w:sz="4" w:space="0" w:color="auto"/>
              <w:bottom w:val="single" w:sz="4" w:space="0" w:color="auto"/>
              <w:right w:val="single" w:sz="4" w:space="0" w:color="auto"/>
            </w:tcBorders>
          </w:tcPr>
          <w:p w14:paraId="775BD207" w14:textId="77777777" w:rsidR="00F659A1" w:rsidRPr="00A16911" w:rsidRDefault="00F659A1" w:rsidP="00F659A1"/>
        </w:tc>
      </w:tr>
      <w:tr w:rsidR="00F659A1" w:rsidRPr="00A16911" w14:paraId="51ED8B76"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4FF859E"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49B5DDDB"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610D0422"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4B646391" w14:textId="32E79C5D" w:rsidR="00F659A1" w:rsidRPr="00A16911" w:rsidRDefault="000C6421" w:rsidP="00F659A1">
            <w:del w:id="68" w:author="Borrelli, Matthew (M.T.)" w:date="2021-06-10T09:00:00Z">
              <w:r w:rsidDel="00A55F2D">
                <w:rPr>
                  <w:rFonts w:cs="Arial"/>
                  <w:color w:val="000000"/>
                  <w:szCs w:val="20"/>
                </w:rPr>
                <w:delText>PROFILE_2</w:delText>
              </w:r>
            </w:del>
          </w:p>
        </w:tc>
        <w:tc>
          <w:tcPr>
            <w:tcW w:w="1890" w:type="dxa"/>
            <w:tcBorders>
              <w:top w:val="single" w:sz="4" w:space="0" w:color="auto"/>
              <w:left w:val="single" w:sz="4" w:space="0" w:color="auto"/>
              <w:bottom w:val="single" w:sz="4" w:space="0" w:color="auto"/>
              <w:right w:val="single" w:sz="4" w:space="0" w:color="auto"/>
            </w:tcBorders>
          </w:tcPr>
          <w:p w14:paraId="654C9BFF" w14:textId="0032AB70" w:rsidR="00F659A1" w:rsidRPr="00A16911" w:rsidRDefault="000C6421" w:rsidP="00F659A1">
            <w:del w:id="69" w:author="Borrelli, Matthew (M.T.)" w:date="2021-06-10T09:00:00Z">
              <w:r w:rsidRPr="00CE01C6" w:rsidDel="00A55F2D">
                <w:delText>0x1</w:delText>
              </w:r>
            </w:del>
          </w:p>
        </w:tc>
        <w:tc>
          <w:tcPr>
            <w:tcW w:w="2345" w:type="dxa"/>
            <w:tcBorders>
              <w:top w:val="single" w:sz="4" w:space="0" w:color="auto"/>
              <w:left w:val="single" w:sz="4" w:space="0" w:color="auto"/>
              <w:bottom w:val="single" w:sz="4" w:space="0" w:color="auto"/>
              <w:right w:val="single" w:sz="4" w:space="0" w:color="auto"/>
            </w:tcBorders>
          </w:tcPr>
          <w:p w14:paraId="47097C2C" w14:textId="77777777" w:rsidR="00F659A1" w:rsidRPr="00A16911" w:rsidRDefault="00F659A1" w:rsidP="00F659A1"/>
        </w:tc>
      </w:tr>
      <w:tr w:rsidR="00F659A1" w:rsidRPr="00A16911" w14:paraId="5C2AF69C"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210C01CA"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64AD66A4"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6B478D9F"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33110A1E" w14:textId="45F80F7D" w:rsidR="00F659A1" w:rsidRPr="00A16911" w:rsidRDefault="000C6421" w:rsidP="00F659A1">
            <w:del w:id="70" w:author="Borrelli, Matthew (M.T.)" w:date="2021-06-10T09:00:00Z">
              <w:r w:rsidDel="00A55F2D">
                <w:rPr>
                  <w:rFonts w:cs="Arial"/>
                  <w:color w:val="000000"/>
                  <w:szCs w:val="20"/>
                </w:rPr>
                <w:delText>PROFILE_3</w:delText>
              </w:r>
            </w:del>
          </w:p>
        </w:tc>
        <w:tc>
          <w:tcPr>
            <w:tcW w:w="1890" w:type="dxa"/>
            <w:tcBorders>
              <w:top w:val="single" w:sz="4" w:space="0" w:color="auto"/>
              <w:left w:val="single" w:sz="4" w:space="0" w:color="auto"/>
              <w:bottom w:val="single" w:sz="4" w:space="0" w:color="auto"/>
              <w:right w:val="single" w:sz="4" w:space="0" w:color="auto"/>
            </w:tcBorders>
          </w:tcPr>
          <w:p w14:paraId="2FBDF665" w14:textId="7A6669DC" w:rsidR="00F659A1" w:rsidRPr="00A16911" w:rsidRDefault="000C6421" w:rsidP="00F659A1">
            <w:del w:id="71" w:author="Borrelli, Matthew (M.T.)" w:date="2021-06-10T09:00:00Z">
              <w:r w:rsidRPr="00CE01C6" w:rsidDel="00A55F2D">
                <w:delText>0x2</w:delText>
              </w:r>
            </w:del>
          </w:p>
        </w:tc>
        <w:tc>
          <w:tcPr>
            <w:tcW w:w="2345" w:type="dxa"/>
            <w:tcBorders>
              <w:top w:val="single" w:sz="4" w:space="0" w:color="auto"/>
              <w:left w:val="single" w:sz="4" w:space="0" w:color="auto"/>
              <w:bottom w:val="single" w:sz="4" w:space="0" w:color="auto"/>
              <w:right w:val="single" w:sz="4" w:space="0" w:color="auto"/>
            </w:tcBorders>
          </w:tcPr>
          <w:p w14:paraId="25A23DD6" w14:textId="77777777" w:rsidR="00F659A1" w:rsidRPr="00A16911" w:rsidRDefault="00F659A1" w:rsidP="00F659A1"/>
        </w:tc>
      </w:tr>
      <w:tr w:rsidR="00F659A1" w:rsidRPr="00A16911" w14:paraId="1DC1CF09"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77439D87"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77FF4298"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16AAB97B"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2E9A6BB1" w14:textId="67F7A2C4" w:rsidR="00F659A1" w:rsidRPr="00A16911" w:rsidRDefault="000C6421" w:rsidP="00F659A1">
            <w:del w:id="72" w:author="Borrelli, Matthew (M.T.)" w:date="2021-06-10T09:00:00Z">
              <w:r w:rsidDel="00A55F2D">
                <w:rPr>
                  <w:rFonts w:cs="Arial"/>
                  <w:color w:val="000000"/>
                  <w:szCs w:val="20"/>
                </w:rPr>
                <w:delText>PROFILE_4</w:delText>
              </w:r>
            </w:del>
          </w:p>
        </w:tc>
        <w:tc>
          <w:tcPr>
            <w:tcW w:w="1890" w:type="dxa"/>
            <w:tcBorders>
              <w:top w:val="single" w:sz="4" w:space="0" w:color="auto"/>
              <w:left w:val="single" w:sz="4" w:space="0" w:color="auto"/>
              <w:bottom w:val="single" w:sz="4" w:space="0" w:color="auto"/>
              <w:right w:val="single" w:sz="4" w:space="0" w:color="auto"/>
            </w:tcBorders>
          </w:tcPr>
          <w:p w14:paraId="75222E21" w14:textId="5876FDE8" w:rsidR="00F659A1" w:rsidRPr="00A16911" w:rsidRDefault="000C6421" w:rsidP="00F659A1">
            <w:del w:id="73" w:author="Borrelli, Matthew (M.T.)" w:date="2021-06-10T09:00:00Z">
              <w:r w:rsidRPr="00CE01C6" w:rsidDel="00A55F2D">
                <w:delText>0x3</w:delText>
              </w:r>
            </w:del>
          </w:p>
        </w:tc>
        <w:tc>
          <w:tcPr>
            <w:tcW w:w="2345" w:type="dxa"/>
            <w:tcBorders>
              <w:top w:val="single" w:sz="4" w:space="0" w:color="auto"/>
              <w:left w:val="single" w:sz="4" w:space="0" w:color="auto"/>
              <w:bottom w:val="single" w:sz="4" w:space="0" w:color="auto"/>
              <w:right w:val="single" w:sz="4" w:space="0" w:color="auto"/>
            </w:tcBorders>
          </w:tcPr>
          <w:p w14:paraId="3B50971C" w14:textId="77777777" w:rsidR="00F659A1" w:rsidRPr="00A16911" w:rsidRDefault="00F659A1" w:rsidP="00F659A1"/>
        </w:tc>
      </w:tr>
      <w:tr w:rsidR="00F659A1" w:rsidRPr="00A16911" w14:paraId="4A09E642"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2F305926"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6CD8C837"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5385D5C6"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5066E711" w14:textId="148F28DF" w:rsidR="00F659A1" w:rsidRPr="00A16911" w:rsidRDefault="000C6421" w:rsidP="00F659A1">
            <w:del w:id="74" w:author="Borrelli, Matthew (M.T.)" w:date="2021-06-10T09:00:00Z">
              <w:r w:rsidDel="00A55F2D">
                <w:rPr>
                  <w:rFonts w:cs="Arial"/>
                  <w:color w:val="000000"/>
                  <w:szCs w:val="20"/>
                </w:rPr>
                <w:delText>VEHICLE</w:delText>
              </w:r>
            </w:del>
          </w:p>
        </w:tc>
        <w:tc>
          <w:tcPr>
            <w:tcW w:w="1890" w:type="dxa"/>
            <w:tcBorders>
              <w:top w:val="single" w:sz="4" w:space="0" w:color="auto"/>
              <w:left w:val="single" w:sz="4" w:space="0" w:color="auto"/>
              <w:bottom w:val="single" w:sz="4" w:space="0" w:color="auto"/>
              <w:right w:val="single" w:sz="4" w:space="0" w:color="auto"/>
            </w:tcBorders>
          </w:tcPr>
          <w:p w14:paraId="16BB64B9" w14:textId="222C3237" w:rsidR="00F659A1" w:rsidRPr="00A16911" w:rsidRDefault="000C6421" w:rsidP="00F659A1">
            <w:del w:id="75" w:author="Borrelli, Matthew (M.T.)" w:date="2021-06-10T09:00:00Z">
              <w:r w:rsidDel="00A55F2D">
                <w:delText>0x4</w:delText>
              </w:r>
            </w:del>
          </w:p>
        </w:tc>
        <w:tc>
          <w:tcPr>
            <w:tcW w:w="2345" w:type="dxa"/>
            <w:tcBorders>
              <w:top w:val="single" w:sz="4" w:space="0" w:color="auto"/>
              <w:left w:val="single" w:sz="4" w:space="0" w:color="auto"/>
              <w:bottom w:val="single" w:sz="4" w:space="0" w:color="auto"/>
              <w:right w:val="single" w:sz="4" w:space="0" w:color="auto"/>
            </w:tcBorders>
          </w:tcPr>
          <w:p w14:paraId="2E13D61D" w14:textId="77777777" w:rsidR="00F659A1" w:rsidRPr="00A16911" w:rsidRDefault="00F659A1" w:rsidP="00F659A1"/>
        </w:tc>
      </w:tr>
      <w:tr w:rsidR="00F659A1" w:rsidRPr="00A16911" w14:paraId="6278D72E"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78D35601"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5E975102"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6E0BA240"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4F5C5A00" w14:textId="01FD872C" w:rsidR="00F659A1" w:rsidRPr="00A16911" w:rsidRDefault="000C6421" w:rsidP="00F659A1">
            <w:del w:id="76" w:author="Borrelli, Matthew (M.T.)" w:date="2021-06-10T09:00:00Z">
              <w:r w:rsidDel="00A55F2D">
                <w:rPr>
                  <w:rFonts w:cs="Arial"/>
                  <w:color w:val="000000"/>
                  <w:szCs w:val="20"/>
                </w:rPr>
                <w:delText>NotUsed</w:delText>
              </w:r>
            </w:del>
          </w:p>
        </w:tc>
        <w:tc>
          <w:tcPr>
            <w:tcW w:w="1890" w:type="dxa"/>
            <w:tcBorders>
              <w:top w:val="single" w:sz="4" w:space="0" w:color="auto"/>
              <w:left w:val="single" w:sz="4" w:space="0" w:color="auto"/>
              <w:bottom w:val="single" w:sz="4" w:space="0" w:color="auto"/>
              <w:right w:val="single" w:sz="4" w:space="0" w:color="auto"/>
            </w:tcBorders>
          </w:tcPr>
          <w:p w14:paraId="24F58971" w14:textId="531FB207" w:rsidR="00F659A1" w:rsidRPr="00A16911" w:rsidRDefault="000C6421" w:rsidP="00F659A1">
            <w:del w:id="77" w:author="Borrelli, Matthew (M.T.)" w:date="2021-06-10T09:00:00Z">
              <w:r w:rsidDel="00A55F2D">
                <w:delText>0x5 - 0x7</w:delText>
              </w:r>
            </w:del>
          </w:p>
        </w:tc>
        <w:tc>
          <w:tcPr>
            <w:tcW w:w="2345" w:type="dxa"/>
            <w:tcBorders>
              <w:top w:val="single" w:sz="4" w:space="0" w:color="auto"/>
              <w:left w:val="single" w:sz="4" w:space="0" w:color="auto"/>
              <w:bottom w:val="single" w:sz="4" w:space="0" w:color="auto"/>
              <w:right w:val="single" w:sz="4" w:space="0" w:color="auto"/>
            </w:tcBorders>
          </w:tcPr>
          <w:p w14:paraId="7AA68CEA" w14:textId="77777777" w:rsidR="00F659A1" w:rsidRPr="00A16911" w:rsidRDefault="00F659A1" w:rsidP="00F659A1"/>
        </w:tc>
      </w:tr>
      <w:tr w:rsidR="00F659A1" w:rsidRPr="00A16911" w14:paraId="23B04962" w14:textId="77777777" w:rsidTr="00F659A1">
        <w:trPr>
          <w:trHeight w:val="251"/>
          <w:jc w:val="center"/>
        </w:trPr>
        <w:tc>
          <w:tcPr>
            <w:tcW w:w="626" w:type="dxa"/>
            <w:tcBorders>
              <w:top w:val="single" w:sz="4" w:space="0" w:color="auto"/>
              <w:left w:val="single" w:sz="4" w:space="0" w:color="auto"/>
              <w:bottom w:val="single" w:sz="4" w:space="0" w:color="auto"/>
              <w:right w:val="single" w:sz="4" w:space="0" w:color="auto"/>
            </w:tcBorders>
          </w:tcPr>
          <w:p w14:paraId="50E3E863" w14:textId="0F464B8F" w:rsidR="00F659A1" w:rsidRPr="00A16911" w:rsidRDefault="000C6421" w:rsidP="00F659A1">
            <w:pPr>
              <w:jc w:val="center"/>
            </w:pPr>
            <w:del w:id="78" w:author="Borrelli, Matthew (M.T.)" w:date="2021-06-10T09:00:00Z">
              <w:r w:rsidDel="00A55F2D">
                <w:delText>R</w:delText>
              </w:r>
            </w:del>
          </w:p>
        </w:tc>
        <w:tc>
          <w:tcPr>
            <w:tcW w:w="2249" w:type="dxa"/>
            <w:gridSpan w:val="2"/>
            <w:tcBorders>
              <w:top w:val="single" w:sz="4" w:space="0" w:color="auto"/>
              <w:left w:val="single" w:sz="4" w:space="0" w:color="auto"/>
              <w:bottom w:val="single" w:sz="4" w:space="0" w:color="auto"/>
              <w:right w:val="single" w:sz="4" w:space="0" w:color="auto"/>
            </w:tcBorders>
          </w:tcPr>
          <w:p w14:paraId="5256EE4A" w14:textId="52A7ED45" w:rsidR="00F659A1" w:rsidRPr="00A16911" w:rsidRDefault="000C6421" w:rsidP="00F659A1">
            <w:del w:id="79" w:author="Borrelli, Matthew (M.T.)" w:date="2021-06-10T09:00:00Z">
              <w:r w:rsidRPr="00785CDE" w:rsidDel="00A55F2D">
                <w:rPr>
                  <w:rStyle w:val="objecttype0"/>
                </w:rPr>
                <w:delText>Feature</w:delText>
              </w:r>
              <w:r w:rsidDel="00A55F2D">
                <w:rPr>
                  <w:rStyle w:val="objecttype0"/>
                </w:rPr>
                <w:delText>Number</w:delText>
              </w:r>
            </w:del>
          </w:p>
        </w:tc>
        <w:tc>
          <w:tcPr>
            <w:tcW w:w="1170" w:type="dxa"/>
            <w:tcBorders>
              <w:top w:val="single" w:sz="4" w:space="0" w:color="auto"/>
              <w:left w:val="single" w:sz="4" w:space="0" w:color="auto"/>
              <w:bottom w:val="single" w:sz="4" w:space="0" w:color="auto"/>
              <w:right w:val="single" w:sz="4" w:space="0" w:color="auto"/>
            </w:tcBorders>
          </w:tcPr>
          <w:p w14:paraId="6C005BEE" w14:textId="06DC7A7E" w:rsidR="00F659A1" w:rsidRPr="00A16911" w:rsidRDefault="000C6421" w:rsidP="00F659A1">
            <w:del w:id="80" w:author="Borrelli, Matthew (M.T.)" w:date="2021-06-10T09:00:00Z">
              <w:r w:rsidDel="00A55F2D">
                <w:delText>uint16</w:delText>
              </w:r>
            </w:del>
          </w:p>
        </w:tc>
        <w:tc>
          <w:tcPr>
            <w:tcW w:w="1710" w:type="dxa"/>
            <w:tcBorders>
              <w:top w:val="single" w:sz="4" w:space="0" w:color="auto"/>
              <w:left w:val="single" w:sz="4" w:space="0" w:color="auto"/>
              <w:bottom w:val="single" w:sz="4" w:space="0" w:color="auto"/>
              <w:right w:val="single" w:sz="4" w:space="0" w:color="auto"/>
            </w:tcBorders>
            <w:vAlign w:val="center"/>
          </w:tcPr>
          <w:p w14:paraId="64D3AB80" w14:textId="7C092BA6" w:rsidR="00F659A1" w:rsidRPr="00A16911" w:rsidRDefault="000C6421" w:rsidP="00F659A1">
            <w:del w:id="81" w:author="Borrelli, Matthew (M.T.)" w:date="2021-06-10T09:00:00Z">
              <w:r w:rsidRPr="00785CDE" w:rsidDel="00A55F2D">
                <w:rPr>
                  <w:rFonts w:cs="Arial"/>
                  <w:color w:val="000000"/>
                  <w:szCs w:val="20"/>
                </w:rPr>
                <w:delText>-</w:delText>
              </w:r>
            </w:del>
          </w:p>
        </w:tc>
        <w:tc>
          <w:tcPr>
            <w:tcW w:w="1890" w:type="dxa"/>
            <w:tcBorders>
              <w:top w:val="single" w:sz="4" w:space="0" w:color="auto"/>
              <w:left w:val="single" w:sz="4" w:space="0" w:color="auto"/>
              <w:bottom w:val="single" w:sz="4" w:space="0" w:color="auto"/>
              <w:right w:val="single" w:sz="4" w:space="0" w:color="auto"/>
            </w:tcBorders>
          </w:tcPr>
          <w:p w14:paraId="27673906" w14:textId="40CC6345" w:rsidR="00F659A1" w:rsidRPr="00A16911" w:rsidRDefault="000C6421" w:rsidP="00F659A1">
            <w:del w:id="82" w:author="Borrelli, Matthew (M.T.)" w:date="2021-06-10T09:00:00Z">
              <w:r w:rsidRPr="00785CDE" w:rsidDel="00A55F2D">
                <w:delText>0x0000 – 0xFFFF</w:delText>
              </w:r>
            </w:del>
          </w:p>
        </w:tc>
        <w:tc>
          <w:tcPr>
            <w:tcW w:w="2345" w:type="dxa"/>
            <w:tcBorders>
              <w:top w:val="single" w:sz="4" w:space="0" w:color="auto"/>
              <w:left w:val="single" w:sz="4" w:space="0" w:color="auto"/>
              <w:bottom w:val="single" w:sz="4" w:space="0" w:color="auto"/>
              <w:right w:val="single" w:sz="4" w:space="0" w:color="auto"/>
            </w:tcBorders>
          </w:tcPr>
          <w:p w14:paraId="3E0367C2" w14:textId="7637412D" w:rsidR="00F659A1" w:rsidRPr="00A16911" w:rsidRDefault="000C6421" w:rsidP="00F659A1">
            <w:del w:id="83" w:author="Borrelli, Matthew (M.T.)" w:date="2021-06-10T09:00:00Z">
              <w:r w:rsidRPr="00785CDE" w:rsidDel="00A55F2D">
                <w:delText>Feature number being requested</w:delText>
              </w:r>
            </w:del>
          </w:p>
        </w:tc>
      </w:tr>
      <w:tr w:rsidR="00F659A1" w:rsidRPr="00A16911" w14:paraId="4A75B25A"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CFBE827" w14:textId="5ADBB1D2" w:rsidR="00F659A1" w:rsidRPr="00A16911" w:rsidRDefault="000C6421" w:rsidP="00F659A1">
            <w:pPr>
              <w:jc w:val="center"/>
            </w:pPr>
            <w:del w:id="84" w:author="Borrelli, Matthew (M.T.)" w:date="2021-06-10T09:00:00Z">
              <w:r w:rsidDel="00A55F2D">
                <w:delText>R</w:delText>
              </w:r>
            </w:del>
          </w:p>
        </w:tc>
        <w:tc>
          <w:tcPr>
            <w:tcW w:w="2249" w:type="dxa"/>
            <w:gridSpan w:val="2"/>
            <w:tcBorders>
              <w:top w:val="single" w:sz="4" w:space="0" w:color="auto"/>
              <w:left w:val="single" w:sz="4" w:space="0" w:color="auto"/>
              <w:bottom w:val="single" w:sz="4" w:space="0" w:color="auto"/>
              <w:right w:val="single" w:sz="4" w:space="0" w:color="auto"/>
            </w:tcBorders>
          </w:tcPr>
          <w:p w14:paraId="2705F8CF" w14:textId="1F0D434D" w:rsidR="00F659A1" w:rsidRPr="00A16911" w:rsidRDefault="000C6421" w:rsidP="00F659A1">
            <w:del w:id="85" w:author="Borrelli, Matthew (M.T.)" w:date="2021-06-10T09:00:00Z">
              <w:r w:rsidDel="00A55F2D">
                <w:rPr>
                  <w:rStyle w:val="objecttype0"/>
                </w:rPr>
                <w:delText>FeatureValue</w:delText>
              </w:r>
            </w:del>
          </w:p>
        </w:tc>
        <w:tc>
          <w:tcPr>
            <w:tcW w:w="1170" w:type="dxa"/>
            <w:tcBorders>
              <w:top w:val="single" w:sz="4" w:space="0" w:color="auto"/>
              <w:left w:val="single" w:sz="4" w:space="0" w:color="auto"/>
              <w:bottom w:val="single" w:sz="4" w:space="0" w:color="auto"/>
              <w:right w:val="single" w:sz="4" w:space="0" w:color="auto"/>
            </w:tcBorders>
          </w:tcPr>
          <w:p w14:paraId="2B26F278" w14:textId="7C2E80B9" w:rsidR="00F659A1" w:rsidRPr="00A16911" w:rsidRDefault="000C6421" w:rsidP="00F659A1">
            <w:del w:id="86" w:author="Borrelli, Matthew (M.T.)" w:date="2021-06-10T09:00:00Z">
              <w:r w:rsidDel="00A55F2D">
                <w:delText>uint16</w:delText>
              </w:r>
            </w:del>
          </w:p>
        </w:tc>
        <w:tc>
          <w:tcPr>
            <w:tcW w:w="1710" w:type="dxa"/>
            <w:tcBorders>
              <w:top w:val="single" w:sz="4" w:space="0" w:color="auto"/>
              <w:left w:val="single" w:sz="4" w:space="0" w:color="auto"/>
              <w:bottom w:val="single" w:sz="4" w:space="0" w:color="auto"/>
              <w:right w:val="single" w:sz="4" w:space="0" w:color="auto"/>
            </w:tcBorders>
            <w:vAlign w:val="center"/>
          </w:tcPr>
          <w:p w14:paraId="1030B432" w14:textId="63457F38" w:rsidR="00F659A1" w:rsidRPr="00A16911" w:rsidRDefault="000C6421" w:rsidP="00F659A1">
            <w:del w:id="87" w:author="Borrelli, Matthew (M.T.)" w:date="2021-06-10T09:00:00Z">
              <w:r w:rsidRPr="00785CDE" w:rsidDel="00A55F2D">
                <w:rPr>
                  <w:rFonts w:cs="Arial"/>
                  <w:color w:val="000000"/>
                  <w:szCs w:val="20"/>
                </w:rPr>
                <w:delText>-</w:delText>
              </w:r>
            </w:del>
          </w:p>
        </w:tc>
        <w:tc>
          <w:tcPr>
            <w:tcW w:w="1890" w:type="dxa"/>
            <w:tcBorders>
              <w:top w:val="single" w:sz="4" w:space="0" w:color="auto"/>
              <w:left w:val="single" w:sz="4" w:space="0" w:color="auto"/>
              <w:bottom w:val="single" w:sz="4" w:space="0" w:color="auto"/>
              <w:right w:val="single" w:sz="4" w:space="0" w:color="auto"/>
            </w:tcBorders>
          </w:tcPr>
          <w:p w14:paraId="377DAA65" w14:textId="1F10D198" w:rsidR="00F659A1" w:rsidRPr="00A16911" w:rsidRDefault="000C6421" w:rsidP="00F659A1">
            <w:del w:id="88" w:author="Borrelli, Matthew (M.T.)" w:date="2021-06-10T09:00:00Z">
              <w:r w:rsidRPr="00785CDE" w:rsidDel="00A55F2D">
                <w:delText>0x0000 – 0xFFFF</w:delText>
              </w:r>
            </w:del>
          </w:p>
        </w:tc>
        <w:tc>
          <w:tcPr>
            <w:tcW w:w="2345" w:type="dxa"/>
            <w:tcBorders>
              <w:top w:val="single" w:sz="4" w:space="0" w:color="auto"/>
              <w:left w:val="single" w:sz="4" w:space="0" w:color="auto"/>
              <w:bottom w:val="single" w:sz="4" w:space="0" w:color="auto"/>
              <w:right w:val="single" w:sz="4" w:space="0" w:color="auto"/>
            </w:tcBorders>
          </w:tcPr>
          <w:p w14:paraId="6AFEC26D" w14:textId="5EB9F5A0" w:rsidR="00F659A1" w:rsidRPr="00A16911" w:rsidRDefault="000C6421" w:rsidP="00F659A1">
            <w:del w:id="89" w:author="Borrelli, Matthew (M.T.)" w:date="2021-06-10T09:00:00Z">
              <w:r w:rsidDel="00A55F2D">
                <w:delText>Feature</w:delText>
              </w:r>
              <w:r w:rsidRPr="00785CDE" w:rsidDel="00A55F2D">
                <w:delText xml:space="preserve"> value being requested</w:delText>
              </w:r>
            </w:del>
          </w:p>
        </w:tc>
      </w:tr>
      <w:tr w:rsidR="00F659A1" w:rsidRPr="00A16911" w14:paraId="079F3E8C" w14:textId="77777777" w:rsidTr="00A55F2D">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D9D9D9"/>
          </w:tcPr>
          <w:p w14:paraId="2048101F" w14:textId="39419EC1" w:rsidR="00F659A1" w:rsidRPr="00A16911" w:rsidRDefault="000C6421" w:rsidP="00F659A1">
            <w:del w:id="90" w:author="Borrelli, Matthew (M.T.)" w:date="2021-06-10T09:00:00Z">
              <w:r w:rsidRPr="00A16911" w:rsidDel="00A55F2D">
                <w:rPr>
                  <w:b/>
                </w:rPr>
                <w:delText>Response</w:delText>
              </w:r>
            </w:del>
          </w:p>
        </w:tc>
      </w:tr>
      <w:tr w:rsidR="00F659A1" w:rsidRPr="00A16911" w14:paraId="026696C9"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032F26B4" w14:textId="138A0B97" w:rsidR="00F659A1" w:rsidRPr="00A16911" w:rsidRDefault="000C6421" w:rsidP="00F659A1">
            <w:pPr>
              <w:jc w:val="center"/>
            </w:pPr>
            <w:del w:id="91" w:author="Borrelli, Matthew (M.T.)" w:date="2021-06-10T09:00:00Z">
              <w:r w:rsidDel="00A55F2D">
                <w:delText>R</w:delText>
              </w:r>
            </w:del>
          </w:p>
        </w:tc>
        <w:tc>
          <w:tcPr>
            <w:tcW w:w="2249" w:type="dxa"/>
            <w:gridSpan w:val="2"/>
            <w:tcBorders>
              <w:top w:val="single" w:sz="4" w:space="0" w:color="auto"/>
              <w:left w:val="single" w:sz="4" w:space="0" w:color="auto"/>
              <w:bottom w:val="single" w:sz="4" w:space="0" w:color="auto"/>
              <w:right w:val="single" w:sz="4" w:space="0" w:color="auto"/>
            </w:tcBorders>
          </w:tcPr>
          <w:p w14:paraId="42EC7074" w14:textId="2F6A13E5" w:rsidR="00F659A1" w:rsidRPr="00A16911" w:rsidRDefault="000C6421" w:rsidP="00F659A1">
            <w:del w:id="92" w:author="Borrelli, Matthew (M.T.)" w:date="2021-06-10T09:00:00Z">
              <w:r w:rsidDel="00A55F2D">
                <w:delText>Response</w:delText>
              </w:r>
            </w:del>
          </w:p>
        </w:tc>
        <w:tc>
          <w:tcPr>
            <w:tcW w:w="1170" w:type="dxa"/>
            <w:tcBorders>
              <w:top w:val="single" w:sz="4" w:space="0" w:color="auto"/>
              <w:left w:val="single" w:sz="4" w:space="0" w:color="auto"/>
              <w:bottom w:val="single" w:sz="4" w:space="0" w:color="auto"/>
              <w:right w:val="single" w:sz="4" w:space="0" w:color="auto"/>
            </w:tcBorders>
          </w:tcPr>
          <w:p w14:paraId="03A2DA4E" w14:textId="31694ADF" w:rsidR="00F659A1" w:rsidRPr="00A16911" w:rsidRDefault="000C6421" w:rsidP="00F659A1">
            <w:del w:id="93" w:author="Borrelli, Matthew (M.T.)" w:date="2021-06-10T09:00:00Z">
              <w:r w:rsidDel="00A55F2D">
                <w:delText>Enum</w:delText>
              </w:r>
            </w:del>
          </w:p>
        </w:tc>
        <w:tc>
          <w:tcPr>
            <w:tcW w:w="1710" w:type="dxa"/>
            <w:tcBorders>
              <w:top w:val="single" w:sz="4" w:space="0" w:color="auto"/>
              <w:left w:val="single" w:sz="4" w:space="0" w:color="auto"/>
              <w:bottom w:val="single" w:sz="4" w:space="0" w:color="auto"/>
              <w:right w:val="single" w:sz="4" w:space="0" w:color="auto"/>
            </w:tcBorders>
          </w:tcPr>
          <w:p w14:paraId="199D8362" w14:textId="5C7C8E3B" w:rsidR="00F659A1" w:rsidRPr="00A16911" w:rsidRDefault="000C6421" w:rsidP="00F659A1">
            <w:del w:id="94" w:author="Borrelli, Matthew (M.T.)" w:date="2021-06-10T09:00:00Z">
              <w:r w:rsidRPr="00CE01C6" w:rsidDel="00A55F2D">
                <w:delText>-</w:delText>
              </w:r>
            </w:del>
          </w:p>
        </w:tc>
        <w:tc>
          <w:tcPr>
            <w:tcW w:w="1890" w:type="dxa"/>
            <w:tcBorders>
              <w:top w:val="single" w:sz="4" w:space="0" w:color="auto"/>
              <w:left w:val="single" w:sz="4" w:space="0" w:color="auto"/>
              <w:bottom w:val="single" w:sz="4" w:space="0" w:color="auto"/>
              <w:right w:val="single" w:sz="4" w:space="0" w:color="auto"/>
            </w:tcBorders>
          </w:tcPr>
          <w:p w14:paraId="4AC5FE0C" w14:textId="7414C954" w:rsidR="00F659A1" w:rsidRPr="00A16911" w:rsidRDefault="000C6421" w:rsidP="00F659A1">
            <w:del w:id="95" w:author="Borrelli, Matthew (M.T.)" w:date="2021-06-10T09:00:00Z">
              <w:r w:rsidRPr="00CE01C6" w:rsidDel="00A55F2D">
                <w:delText>-</w:delText>
              </w:r>
            </w:del>
          </w:p>
        </w:tc>
        <w:tc>
          <w:tcPr>
            <w:tcW w:w="2345" w:type="dxa"/>
            <w:tcBorders>
              <w:top w:val="single" w:sz="4" w:space="0" w:color="auto"/>
              <w:left w:val="single" w:sz="4" w:space="0" w:color="auto"/>
              <w:bottom w:val="single" w:sz="4" w:space="0" w:color="auto"/>
              <w:right w:val="single" w:sz="4" w:space="0" w:color="auto"/>
            </w:tcBorders>
          </w:tcPr>
          <w:p w14:paraId="28AFFC16" w14:textId="2574274F" w:rsidR="00F659A1" w:rsidRPr="00A16911" w:rsidRDefault="000C6421" w:rsidP="00F659A1">
            <w:del w:id="96" w:author="Borrelli, Matthew (M.T.)" w:date="2021-06-10T09:00:00Z">
              <w:r w:rsidDel="00A55F2D">
                <w:delText>Response to requested operation</w:delText>
              </w:r>
            </w:del>
          </w:p>
        </w:tc>
      </w:tr>
      <w:tr w:rsidR="00F659A1" w:rsidRPr="00A16911" w14:paraId="5E84EBEB"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4B358BD"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5F601B95"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050F1A92"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2F7AF4AF" w14:textId="2CDD0A8F" w:rsidR="00F659A1" w:rsidRPr="00A16911" w:rsidRDefault="000C6421" w:rsidP="00F659A1">
            <w:del w:id="97" w:author="Borrelli, Matthew (M.T.)" w:date="2021-06-10T09:00:00Z">
              <w:r w:rsidRPr="00C4138E" w:rsidDel="00A55F2D">
                <w:rPr>
                  <w:rFonts w:cs="Arial"/>
                  <w:szCs w:val="20"/>
                </w:rPr>
                <w:delText>NULL</w:delText>
              </w:r>
            </w:del>
          </w:p>
        </w:tc>
        <w:tc>
          <w:tcPr>
            <w:tcW w:w="1890" w:type="dxa"/>
            <w:tcBorders>
              <w:top w:val="single" w:sz="4" w:space="0" w:color="auto"/>
              <w:left w:val="single" w:sz="4" w:space="0" w:color="auto"/>
              <w:bottom w:val="single" w:sz="4" w:space="0" w:color="auto"/>
              <w:right w:val="single" w:sz="4" w:space="0" w:color="auto"/>
            </w:tcBorders>
          </w:tcPr>
          <w:p w14:paraId="1B09A668" w14:textId="31EB59B4" w:rsidR="00F659A1" w:rsidRPr="00A16911" w:rsidRDefault="000C6421" w:rsidP="00F659A1">
            <w:del w:id="98" w:author="Borrelli, Matthew (M.T.)" w:date="2021-06-10T09:00:00Z">
              <w:r w:rsidRPr="00CE01C6" w:rsidDel="00A55F2D">
                <w:delText>0x0</w:delText>
              </w:r>
            </w:del>
          </w:p>
        </w:tc>
        <w:tc>
          <w:tcPr>
            <w:tcW w:w="2345" w:type="dxa"/>
            <w:tcBorders>
              <w:top w:val="single" w:sz="4" w:space="0" w:color="auto"/>
              <w:left w:val="single" w:sz="4" w:space="0" w:color="auto"/>
              <w:bottom w:val="single" w:sz="4" w:space="0" w:color="auto"/>
              <w:right w:val="single" w:sz="4" w:space="0" w:color="auto"/>
            </w:tcBorders>
          </w:tcPr>
          <w:p w14:paraId="5C41AC89" w14:textId="77777777" w:rsidR="00F659A1" w:rsidRPr="00A16911" w:rsidRDefault="00F659A1" w:rsidP="00F659A1"/>
        </w:tc>
      </w:tr>
      <w:tr w:rsidR="00F659A1" w:rsidRPr="00A16911" w14:paraId="65EB8383"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2C5B82A5"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4DAFB979"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696B4660"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5377AE89" w14:textId="6C45E57E" w:rsidR="00F659A1" w:rsidRPr="00A16911" w:rsidRDefault="000C6421" w:rsidP="00F659A1">
            <w:del w:id="99" w:author="Borrelli, Matthew (M.T.)" w:date="2021-06-10T09:00:00Z">
              <w:r w:rsidRPr="00C4138E" w:rsidDel="00A55F2D">
                <w:rPr>
                  <w:rFonts w:cs="Arial"/>
                  <w:szCs w:val="20"/>
                </w:rPr>
                <w:delText>SUCCESS</w:delText>
              </w:r>
            </w:del>
          </w:p>
        </w:tc>
        <w:tc>
          <w:tcPr>
            <w:tcW w:w="1890" w:type="dxa"/>
            <w:tcBorders>
              <w:top w:val="single" w:sz="4" w:space="0" w:color="auto"/>
              <w:left w:val="single" w:sz="4" w:space="0" w:color="auto"/>
              <w:bottom w:val="single" w:sz="4" w:space="0" w:color="auto"/>
              <w:right w:val="single" w:sz="4" w:space="0" w:color="auto"/>
            </w:tcBorders>
          </w:tcPr>
          <w:p w14:paraId="316F998F" w14:textId="36EAE452" w:rsidR="00F659A1" w:rsidRPr="00A16911" w:rsidRDefault="000C6421" w:rsidP="00F659A1">
            <w:del w:id="100" w:author="Borrelli, Matthew (M.T.)" w:date="2021-06-10T09:00:00Z">
              <w:r w:rsidRPr="00CE01C6" w:rsidDel="00A55F2D">
                <w:delText>0x1</w:delText>
              </w:r>
            </w:del>
          </w:p>
        </w:tc>
        <w:tc>
          <w:tcPr>
            <w:tcW w:w="2345" w:type="dxa"/>
            <w:tcBorders>
              <w:top w:val="single" w:sz="4" w:space="0" w:color="auto"/>
              <w:left w:val="single" w:sz="4" w:space="0" w:color="auto"/>
              <w:bottom w:val="single" w:sz="4" w:space="0" w:color="auto"/>
              <w:right w:val="single" w:sz="4" w:space="0" w:color="auto"/>
            </w:tcBorders>
          </w:tcPr>
          <w:p w14:paraId="2162C9FC" w14:textId="77777777" w:rsidR="00F659A1" w:rsidRPr="00A16911" w:rsidRDefault="00F659A1" w:rsidP="00F659A1"/>
        </w:tc>
      </w:tr>
      <w:tr w:rsidR="00F659A1" w:rsidRPr="00A16911" w14:paraId="2CA6C036"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172136EC"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7044B8A6"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176CABFF"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3F0F1A7F" w14:textId="2824BDBF" w:rsidR="00F659A1" w:rsidRPr="00A16911" w:rsidRDefault="000C6421" w:rsidP="00F659A1">
            <w:del w:id="101" w:author="Borrelli, Matthew (M.T.)" w:date="2021-06-10T09:00:00Z">
              <w:r w:rsidRPr="00C4138E" w:rsidDel="00A55F2D">
                <w:rPr>
                  <w:rFonts w:cs="Arial"/>
                  <w:szCs w:val="20"/>
                </w:rPr>
                <w:delText>PENDING</w:delText>
              </w:r>
            </w:del>
          </w:p>
        </w:tc>
        <w:tc>
          <w:tcPr>
            <w:tcW w:w="1890" w:type="dxa"/>
            <w:tcBorders>
              <w:top w:val="single" w:sz="4" w:space="0" w:color="auto"/>
              <w:left w:val="single" w:sz="4" w:space="0" w:color="auto"/>
              <w:bottom w:val="single" w:sz="4" w:space="0" w:color="auto"/>
              <w:right w:val="single" w:sz="4" w:space="0" w:color="auto"/>
            </w:tcBorders>
          </w:tcPr>
          <w:p w14:paraId="41785134" w14:textId="50820C75" w:rsidR="00F659A1" w:rsidRPr="00A16911" w:rsidRDefault="000C6421" w:rsidP="00F659A1">
            <w:del w:id="102" w:author="Borrelli, Matthew (M.T.)" w:date="2021-06-10T09:00:00Z">
              <w:r w:rsidRPr="00CE01C6" w:rsidDel="00A55F2D">
                <w:delText>0x2</w:delText>
              </w:r>
            </w:del>
          </w:p>
        </w:tc>
        <w:tc>
          <w:tcPr>
            <w:tcW w:w="2345" w:type="dxa"/>
            <w:tcBorders>
              <w:top w:val="single" w:sz="4" w:space="0" w:color="auto"/>
              <w:left w:val="single" w:sz="4" w:space="0" w:color="auto"/>
              <w:bottom w:val="single" w:sz="4" w:space="0" w:color="auto"/>
              <w:right w:val="single" w:sz="4" w:space="0" w:color="auto"/>
            </w:tcBorders>
          </w:tcPr>
          <w:p w14:paraId="3FD01447" w14:textId="77777777" w:rsidR="00F659A1" w:rsidRPr="00A16911" w:rsidRDefault="00F659A1" w:rsidP="00F659A1"/>
        </w:tc>
      </w:tr>
      <w:tr w:rsidR="00F659A1" w:rsidRPr="00A16911" w14:paraId="1BC7F240"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142897FC"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745B5325"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6E919FE9"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3B09605" w14:textId="44A9A8D8" w:rsidR="00F659A1" w:rsidRPr="00A16911" w:rsidRDefault="000C6421" w:rsidP="00F659A1">
            <w:del w:id="103" w:author="Borrelli, Matthew (M.T.)" w:date="2021-06-10T09:00:00Z">
              <w:r w:rsidRPr="00C4138E" w:rsidDel="00A55F2D">
                <w:rPr>
                  <w:rFonts w:cs="Arial"/>
                  <w:szCs w:val="20"/>
                </w:rPr>
                <w:delText>REJECTED</w:delText>
              </w:r>
            </w:del>
          </w:p>
        </w:tc>
        <w:tc>
          <w:tcPr>
            <w:tcW w:w="1890" w:type="dxa"/>
            <w:tcBorders>
              <w:top w:val="single" w:sz="4" w:space="0" w:color="auto"/>
              <w:left w:val="single" w:sz="4" w:space="0" w:color="auto"/>
              <w:bottom w:val="single" w:sz="4" w:space="0" w:color="auto"/>
              <w:right w:val="single" w:sz="4" w:space="0" w:color="auto"/>
            </w:tcBorders>
          </w:tcPr>
          <w:p w14:paraId="087818B5" w14:textId="249008AD" w:rsidR="00F659A1" w:rsidRPr="00A16911" w:rsidRDefault="000C6421" w:rsidP="00F659A1">
            <w:del w:id="104" w:author="Borrelli, Matthew (M.T.)" w:date="2021-06-10T09:00:00Z">
              <w:r w:rsidRPr="00CE01C6" w:rsidDel="00A55F2D">
                <w:delText>0x3</w:delText>
              </w:r>
            </w:del>
          </w:p>
        </w:tc>
        <w:tc>
          <w:tcPr>
            <w:tcW w:w="2345" w:type="dxa"/>
            <w:tcBorders>
              <w:top w:val="single" w:sz="4" w:space="0" w:color="auto"/>
              <w:left w:val="single" w:sz="4" w:space="0" w:color="auto"/>
              <w:bottom w:val="single" w:sz="4" w:space="0" w:color="auto"/>
              <w:right w:val="single" w:sz="4" w:space="0" w:color="auto"/>
            </w:tcBorders>
          </w:tcPr>
          <w:p w14:paraId="025897E6" w14:textId="77777777" w:rsidR="00F659A1" w:rsidRPr="00A16911" w:rsidRDefault="00F659A1" w:rsidP="00F659A1"/>
        </w:tc>
      </w:tr>
      <w:tr w:rsidR="00F659A1" w:rsidRPr="00A16911" w14:paraId="11AD0CA5"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60A554B9"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41B01506"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1B235C87"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36A15640" w14:textId="30E26197" w:rsidR="00F659A1" w:rsidRPr="00A16911" w:rsidRDefault="000C6421" w:rsidP="00F659A1">
            <w:del w:id="105" w:author="Borrelli, Matthew (M.T.)" w:date="2021-06-10T09:00:00Z">
              <w:r w:rsidRPr="00C4138E" w:rsidDel="00A55F2D">
                <w:rPr>
                  <w:rFonts w:cs="Arial"/>
                  <w:szCs w:val="20"/>
                </w:rPr>
                <w:delText>INTERRUPTED</w:delText>
              </w:r>
            </w:del>
          </w:p>
        </w:tc>
        <w:tc>
          <w:tcPr>
            <w:tcW w:w="1890" w:type="dxa"/>
            <w:tcBorders>
              <w:top w:val="single" w:sz="4" w:space="0" w:color="auto"/>
              <w:left w:val="single" w:sz="4" w:space="0" w:color="auto"/>
              <w:bottom w:val="single" w:sz="4" w:space="0" w:color="auto"/>
              <w:right w:val="single" w:sz="4" w:space="0" w:color="auto"/>
            </w:tcBorders>
          </w:tcPr>
          <w:p w14:paraId="6676995C" w14:textId="3BBF31B3" w:rsidR="00F659A1" w:rsidRPr="00A16911" w:rsidRDefault="000C6421" w:rsidP="00F659A1">
            <w:del w:id="106" w:author="Borrelli, Matthew (M.T.)" w:date="2021-06-10T09:00:00Z">
              <w:r w:rsidDel="00A55F2D">
                <w:delText>0x4</w:delText>
              </w:r>
            </w:del>
          </w:p>
        </w:tc>
        <w:tc>
          <w:tcPr>
            <w:tcW w:w="2345" w:type="dxa"/>
            <w:tcBorders>
              <w:top w:val="single" w:sz="4" w:space="0" w:color="auto"/>
              <w:left w:val="single" w:sz="4" w:space="0" w:color="auto"/>
              <w:bottom w:val="single" w:sz="4" w:space="0" w:color="auto"/>
              <w:right w:val="single" w:sz="4" w:space="0" w:color="auto"/>
            </w:tcBorders>
          </w:tcPr>
          <w:p w14:paraId="6EE63C87" w14:textId="77777777" w:rsidR="00F659A1" w:rsidRPr="00A16911" w:rsidRDefault="00F659A1" w:rsidP="00F659A1"/>
        </w:tc>
      </w:tr>
      <w:tr w:rsidR="00F659A1" w:rsidRPr="00A16911" w14:paraId="005E7911"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6CAC453"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1BDA6857"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24E19053"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7C6A74E6" w14:textId="1D231D9B" w:rsidR="00F659A1" w:rsidRPr="007E13BF" w:rsidRDefault="000C6421" w:rsidP="00F659A1">
            <w:del w:id="107" w:author="Borrelli, Matthew (M.T.)" w:date="2021-06-10T09:00:00Z">
              <w:r w:rsidRPr="00C4138E" w:rsidDel="00A55F2D">
                <w:rPr>
                  <w:rFonts w:cs="Arial"/>
                  <w:szCs w:val="20"/>
                </w:rPr>
                <w:delText>FAILED</w:delText>
              </w:r>
            </w:del>
          </w:p>
        </w:tc>
        <w:tc>
          <w:tcPr>
            <w:tcW w:w="1890" w:type="dxa"/>
            <w:tcBorders>
              <w:top w:val="single" w:sz="4" w:space="0" w:color="auto"/>
              <w:left w:val="single" w:sz="4" w:space="0" w:color="auto"/>
              <w:bottom w:val="single" w:sz="4" w:space="0" w:color="auto"/>
              <w:right w:val="single" w:sz="4" w:space="0" w:color="auto"/>
            </w:tcBorders>
          </w:tcPr>
          <w:p w14:paraId="1B1396F7" w14:textId="77C6B538" w:rsidR="00F659A1" w:rsidRDefault="000C6421" w:rsidP="00F659A1">
            <w:del w:id="108" w:author="Borrelli, Matthew (M.T.)" w:date="2021-06-10T09:00:00Z">
              <w:r w:rsidDel="00A55F2D">
                <w:delText>0x5</w:delText>
              </w:r>
            </w:del>
          </w:p>
        </w:tc>
        <w:tc>
          <w:tcPr>
            <w:tcW w:w="2345" w:type="dxa"/>
            <w:tcBorders>
              <w:top w:val="single" w:sz="4" w:space="0" w:color="auto"/>
              <w:left w:val="single" w:sz="4" w:space="0" w:color="auto"/>
              <w:bottom w:val="single" w:sz="4" w:space="0" w:color="auto"/>
              <w:right w:val="single" w:sz="4" w:space="0" w:color="auto"/>
            </w:tcBorders>
          </w:tcPr>
          <w:p w14:paraId="59933B80" w14:textId="77777777" w:rsidR="00F659A1" w:rsidRPr="00A16911" w:rsidRDefault="00F659A1" w:rsidP="00F659A1"/>
        </w:tc>
      </w:tr>
      <w:tr w:rsidR="00F659A1" w:rsidRPr="00A16911" w14:paraId="5A0DE09F"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4357334E"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0357FEAC"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61D1CB59"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4872FE62" w14:textId="3F746B42" w:rsidR="00F659A1" w:rsidRPr="007E13BF" w:rsidRDefault="000C6421" w:rsidP="00F659A1">
            <w:del w:id="109" w:author="Borrelli, Matthew (M.T.)" w:date="2021-06-10T09:00:00Z">
              <w:r w:rsidRPr="00C4138E" w:rsidDel="00A55F2D">
                <w:rPr>
                  <w:rFonts w:cs="Arial"/>
                  <w:szCs w:val="20"/>
                </w:rPr>
                <w:delText>IN_PROG</w:delText>
              </w:r>
            </w:del>
          </w:p>
        </w:tc>
        <w:tc>
          <w:tcPr>
            <w:tcW w:w="1890" w:type="dxa"/>
            <w:tcBorders>
              <w:top w:val="single" w:sz="4" w:space="0" w:color="auto"/>
              <w:left w:val="single" w:sz="4" w:space="0" w:color="auto"/>
              <w:bottom w:val="single" w:sz="4" w:space="0" w:color="auto"/>
              <w:right w:val="single" w:sz="4" w:space="0" w:color="auto"/>
            </w:tcBorders>
          </w:tcPr>
          <w:p w14:paraId="7E95C266" w14:textId="67338B50" w:rsidR="00F659A1" w:rsidRDefault="000C6421" w:rsidP="00F659A1">
            <w:del w:id="110" w:author="Borrelli, Matthew (M.T.)" w:date="2021-06-10T09:00:00Z">
              <w:r w:rsidDel="00A55F2D">
                <w:delText>0x6</w:delText>
              </w:r>
            </w:del>
          </w:p>
        </w:tc>
        <w:tc>
          <w:tcPr>
            <w:tcW w:w="2345" w:type="dxa"/>
            <w:tcBorders>
              <w:top w:val="single" w:sz="4" w:space="0" w:color="auto"/>
              <w:left w:val="single" w:sz="4" w:space="0" w:color="auto"/>
              <w:bottom w:val="single" w:sz="4" w:space="0" w:color="auto"/>
              <w:right w:val="single" w:sz="4" w:space="0" w:color="auto"/>
            </w:tcBorders>
          </w:tcPr>
          <w:p w14:paraId="524FCA39" w14:textId="77777777" w:rsidR="00F659A1" w:rsidRPr="00A16911" w:rsidRDefault="00F659A1" w:rsidP="00F659A1"/>
        </w:tc>
      </w:tr>
      <w:tr w:rsidR="00F659A1" w:rsidRPr="00A16911" w14:paraId="38A5BC22"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616F0D86"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7C66BEBE"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0CB082E7"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A9A7F67" w14:textId="6A546D15" w:rsidR="00F659A1" w:rsidRPr="007E13BF" w:rsidRDefault="000C6421" w:rsidP="00F659A1">
            <w:del w:id="111" w:author="Borrelli, Matthew (M.T.)" w:date="2021-06-10T09:00:00Z">
              <w:r w:rsidRPr="00C4138E" w:rsidDel="00A55F2D">
                <w:rPr>
                  <w:rFonts w:cs="Arial"/>
                  <w:szCs w:val="20"/>
                </w:rPr>
                <w:delText>INVALID</w:delText>
              </w:r>
            </w:del>
          </w:p>
        </w:tc>
        <w:tc>
          <w:tcPr>
            <w:tcW w:w="1890" w:type="dxa"/>
            <w:tcBorders>
              <w:top w:val="single" w:sz="4" w:space="0" w:color="auto"/>
              <w:left w:val="single" w:sz="4" w:space="0" w:color="auto"/>
              <w:bottom w:val="single" w:sz="4" w:space="0" w:color="auto"/>
              <w:right w:val="single" w:sz="4" w:space="0" w:color="auto"/>
            </w:tcBorders>
          </w:tcPr>
          <w:p w14:paraId="4416880E" w14:textId="70438BBB" w:rsidR="00F659A1" w:rsidRDefault="000C6421" w:rsidP="00F659A1">
            <w:del w:id="112" w:author="Borrelli, Matthew (M.T.)" w:date="2021-06-10T09:00:00Z">
              <w:r w:rsidDel="00A55F2D">
                <w:delText>0x7</w:delText>
              </w:r>
            </w:del>
          </w:p>
        </w:tc>
        <w:tc>
          <w:tcPr>
            <w:tcW w:w="2345" w:type="dxa"/>
            <w:tcBorders>
              <w:top w:val="single" w:sz="4" w:space="0" w:color="auto"/>
              <w:left w:val="single" w:sz="4" w:space="0" w:color="auto"/>
              <w:bottom w:val="single" w:sz="4" w:space="0" w:color="auto"/>
              <w:right w:val="single" w:sz="4" w:space="0" w:color="auto"/>
            </w:tcBorders>
          </w:tcPr>
          <w:p w14:paraId="2F6E61AB" w14:textId="77777777" w:rsidR="00F659A1" w:rsidRPr="00A16911" w:rsidRDefault="00F659A1" w:rsidP="00F659A1"/>
        </w:tc>
      </w:tr>
      <w:tr w:rsidR="00F659A1" w:rsidRPr="00A16911" w14:paraId="3F37B548"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492F241E"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30895C7B"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20AD9C66"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3F55B3FF" w14:textId="7653E531" w:rsidR="00F659A1" w:rsidRPr="007E13BF" w:rsidRDefault="000C6421" w:rsidP="00F659A1">
            <w:del w:id="113" w:author="Borrelli, Matthew (M.T.)" w:date="2021-06-10T09:00:00Z">
              <w:r w:rsidDel="00A55F2D">
                <w:rPr>
                  <w:rFonts w:cs="Arial"/>
                  <w:color w:val="000000"/>
                  <w:szCs w:val="20"/>
                </w:rPr>
                <w:delText>NotUsed</w:delText>
              </w:r>
            </w:del>
          </w:p>
        </w:tc>
        <w:tc>
          <w:tcPr>
            <w:tcW w:w="1890" w:type="dxa"/>
            <w:tcBorders>
              <w:top w:val="single" w:sz="4" w:space="0" w:color="auto"/>
              <w:left w:val="single" w:sz="4" w:space="0" w:color="auto"/>
              <w:bottom w:val="single" w:sz="4" w:space="0" w:color="auto"/>
              <w:right w:val="single" w:sz="4" w:space="0" w:color="auto"/>
            </w:tcBorders>
          </w:tcPr>
          <w:p w14:paraId="55E7074A" w14:textId="43E9AB0D" w:rsidR="00F659A1" w:rsidRDefault="000C6421" w:rsidP="00F659A1">
            <w:del w:id="114" w:author="Borrelli, Matthew (M.T.)" w:date="2021-06-10T09:00:00Z">
              <w:r w:rsidDel="00A55F2D">
                <w:delText>0x8 - 0xF</w:delText>
              </w:r>
            </w:del>
          </w:p>
        </w:tc>
        <w:tc>
          <w:tcPr>
            <w:tcW w:w="2345" w:type="dxa"/>
            <w:tcBorders>
              <w:top w:val="single" w:sz="4" w:space="0" w:color="auto"/>
              <w:left w:val="single" w:sz="4" w:space="0" w:color="auto"/>
              <w:bottom w:val="single" w:sz="4" w:space="0" w:color="auto"/>
              <w:right w:val="single" w:sz="4" w:space="0" w:color="auto"/>
            </w:tcBorders>
          </w:tcPr>
          <w:p w14:paraId="1B0F90EE" w14:textId="77777777" w:rsidR="00F659A1" w:rsidRPr="00A16911" w:rsidRDefault="00F659A1" w:rsidP="00F659A1"/>
        </w:tc>
      </w:tr>
      <w:tr w:rsidR="00F659A1" w:rsidRPr="00A16911" w14:paraId="4A751E73"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5732552F" w14:textId="28BB8867" w:rsidR="00F659A1" w:rsidRPr="00A16911" w:rsidRDefault="000C6421" w:rsidP="00F659A1">
            <w:pPr>
              <w:jc w:val="center"/>
            </w:pPr>
            <w:del w:id="115" w:author="Borrelli, Matthew (M.T.)" w:date="2021-06-10T09:00:00Z">
              <w:r w:rsidDel="00A55F2D">
                <w:delText>R</w:delText>
              </w:r>
            </w:del>
          </w:p>
        </w:tc>
        <w:tc>
          <w:tcPr>
            <w:tcW w:w="2249" w:type="dxa"/>
            <w:gridSpan w:val="2"/>
            <w:tcBorders>
              <w:top w:val="single" w:sz="4" w:space="0" w:color="auto"/>
              <w:left w:val="single" w:sz="4" w:space="0" w:color="auto"/>
              <w:bottom w:val="single" w:sz="4" w:space="0" w:color="auto"/>
              <w:right w:val="single" w:sz="4" w:space="0" w:color="auto"/>
            </w:tcBorders>
          </w:tcPr>
          <w:p w14:paraId="40FAD799" w14:textId="33F713B3" w:rsidR="00F659A1" w:rsidRPr="00A16911" w:rsidRDefault="000C6421" w:rsidP="00F659A1">
            <w:del w:id="116" w:author="Borrelli, Matthew (M.T.)" w:date="2021-06-10T09:00:00Z">
              <w:r w:rsidDel="00A55F2D">
                <w:delText>TransID</w:delText>
              </w:r>
            </w:del>
          </w:p>
        </w:tc>
        <w:tc>
          <w:tcPr>
            <w:tcW w:w="1170" w:type="dxa"/>
            <w:tcBorders>
              <w:top w:val="single" w:sz="4" w:space="0" w:color="auto"/>
              <w:left w:val="single" w:sz="4" w:space="0" w:color="auto"/>
              <w:bottom w:val="single" w:sz="4" w:space="0" w:color="auto"/>
              <w:right w:val="single" w:sz="4" w:space="0" w:color="auto"/>
            </w:tcBorders>
          </w:tcPr>
          <w:p w14:paraId="722DD528" w14:textId="2F42E279" w:rsidR="00F659A1" w:rsidRPr="00A16911" w:rsidRDefault="000C6421" w:rsidP="00F659A1">
            <w:del w:id="117" w:author="Borrelli, Matthew (M.T.)" w:date="2021-06-10T09:00:00Z">
              <w:r w:rsidDel="00A55F2D">
                <w:delText>uint8</w:delText>
              </w:r>
            </w:del>
          </w:p>
        </w:tc>
        <w:tc>
          <w:tcPr>
            <w:tcW w:w="1710" w:type="dxa"/>
            <w:tcBorders>
              <w:top w:val="single" w:sz="4" w:space="0" w:color="auto"/>
              <w:left w:val="single" w:sz="4" w:space="0" w:color="auto"/>
              <w:bottom w:val="single" w:sz="4" w:space="0" w:color="auto"/>
              <w:right w:val="single" w:sz="4" w:space="0" w:color="auto"/>
            </w:tcBorders>
          </w:tcPr>
          <w:p w14:paraId="635751CC" w14:textId="737D76C9" w:rsidR="00F659A1" w:rsidRPr="00A16911" w:rsidRDefault="000C6421" w:rsidP="00F659A1">
            <w:del w:id="118" w:author="Borrelli, Matthew (M.T.)" w:date="2021-06-10T09:00:00Z">
              <w:r w:rsidRPr="00CE01C6" w:rsidDel="00A55F2D">
                <w:delText>-</w:delText>
              </w:r>
            </w:del>
          </w:p>
        </w:tc>
        <w:tc>
          <w:tcPr>
            <w:tcW w:w="1890" w:type="dxa"/>
            <w:tcBorders>
              <w:top w:val="single" w:sz="4" w:space="0" w:color="auto"/>
              <w:left w:val="single" w:sz="4" w:space="0" w:color="auto"/>
              <w:bottom w:val="single" w:sz="4" w:space="0" w:color="auto"/>
              <w:right w:val="single" w:sz="4" w:space="0" w:color="auto"/>
            </w:tcBorders>
          </w:tcPr>
          <w:p w14:paraId="27E9D91A" w14:textId="0535940D" w:rsidR="00F659A1" w:rsidRPr="00A16911" w:rsidRDefault="000C6421" w:rsidP="00F659A1">
            <w:del w:id="119" w:author="Borrelli, Matthew (M.T.)" w:date="2021-06-10T09:00:00Z">
              <w:r w:rsidRPr="00CE01C6" w:rsidDel="00A55F2D">
                <w:delText>0x0</w:delText>
              </w:r>
              <w:r w:rsidDel="00A55F2D">
                <w:delText xml:space="preserve"> – 0x7</w:delText>
              </w:r>
            </w:del>
          </w:p>
        </w:tc>
        <w:tc>
          <w:tcPr>
            <w:tcW w:w="2345" w:type="dxa"/>
            <w:tcBorders>
              <w:top w:val="single" w:sz="4" w:space="0" w:color="auto"/>
              <w:left w:val="single" w:sz="4" w:space="0" w:color="auto"/>
              <w:bottom w:val="single" w:sz="4" w:space="0" w:color="auto"/>
              <w:right w:val="single" w:sz="4" w:space="0" w:color="auto"/>
            </w:tcBorders>
          </w:tcPr>
          <w:p w14:paraId="513A73B1" w14:textId="0B8C6FFB" w:rsidR="00F659A1" w:rsidRPr="00A16911" w:rsidRDefault="000C6421" w:rsidP="00F659A1">
            <w:del w:id="120" w:author="Borrelli, Matthew (M.T.)" w:date="2021-06-10T09:00:00Z">
              <w:r w:rsidDel="00A55F2D">
                <w:delText xml:space="preserve">Transaction ID of the request </w:delText>
              </w:r>
            </w:del>
          </w:p>
        </w:tc>
      </w:tr>
      <w:tr w:rsidR="00F659A1" w:rsidRPr="00A16911" w14:paraId="6F862447"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0A1DF0C1" w14:textId="120D1C20" w:rsidR="00F659A1" w:rsidRPr="00A16911" w:rsidRDefault="000C6421" w:rsidP="00F659A1">
            <w:pPr>
              <w:jc w:val="center"/>
            </w:pPr>
            <w:del w:id="121" w:author="Borrelli, Matthew (M.T.)" w:date="2021-06-10T09:00:00Z">
              <w:r w:rsidDel="00A55F2D">
                <w:delText>Rep</w:delText>
              </w:r>
            </w:del>
          </w:p>
        </w:tc>
        <w:tc>
          <w:tcPr>
            <w:tcW w:w="2249" w:type="dxa"/>
            <w:gridSpan w:val="2"/>
            <w:tcBorders>
              <w:top w:val="single" w:sz="4" w:space="0" w:color="auto"/>
              <w:left w:val="single" w:sz="4" w:space="0" w:color="auto"/>
              <w:bottom w:val="single" w:sz="4" w:space="0" w:color="auto"/>
              <w:right w:val="single" w:sz="4" w:space="0" w:color="auto"/>
            </w:tcBorders>
          </w:tcPr>
          <w:p w14:paraId="39A9E0D3" w14:textId="11234B51" w:rsidR="00F659A1" w:rsidRPr="00A16911" w:rsidRDefault="000C6421" w:rsidP="00F659A1">
            <w:del w:id="122" w:author="Borrelli, Matthew (M.T.)" w:date="2021-06-10T09:00:00Z">
              <w:r w:rsidRPr="00785CDE" w:rsidDel="00A55F2D">
                <w:rPr>
                  <w:rStyle w:val="objecttype0"/>
                </w:rPr>
                <w:delText>Feature</w:delText>
              </w:r>
              <w:r w:rsidDel="00A55F2D">
                <w:rPr>
                  <w:rStyle w:val="objecttype0"/>
                </w:rPr>
                <w:delText>Number</w:delText>
              </w:r>
            </w:del>
          </w:p>
        </w:tc>
        <w:tc>
          <w:tcPr>
            <w:tcW w:w="1170" w:type="dxa"/>
            <w:tcBorders>
              <w:top w:val="single" w:sz="4" w:space="0" w:color="auto"/>
              <w:left w:val="single" w:sz="4" w:space="0" w:color="auto"/>
              <w:bottom w:val="single" w:sz="4" w:space="0" w:color="auto"/>
              <w:right w:val="single" w:sz="4" w:space="0" w:color="auto"/>
            </w:tcBorders>
          </w:tcPr>
          <w:p w14:paraId="4522C7C8" w14:textId="6D60E4FD" w:rsidR="00F659A1" w:rsidRPr="00A16911" w:rsidRDefault="000C6421" w:rsidP="00F659A1">
            <w:del w:id="123" w:author="Borrelli, Matthew (M.T.)" w:date="2021-06-10T09:00:00Z">
              <w:r w:rsidDel="00A55F2D">
                <w:delText>uint16</w:delText>
              </w:r>
            </w:del>
          </w:p>
        </w:tc>
        <w:tc>
          <w:tcPr>
            <w:tcW w:w="1710" w:type="dxa"/>
            <w:tcBorders>
              <w:top w:val="single" w:sz="4" w:space="0" w:color="auto"/>
              <w:left w:val="single" w:sz="4" w:space="0" w:color="auto"/>
              <w:bottom w:val="single" w:sz="4" w:space="0" w:color="auto"/>
              <w:right w:val="single" w:sz="4" w:space="0" w:color="auto"/>
            </w:tcBorders>
          </w:tcPr>
          <w:p w14:paraId="62572848" w14:textId="1E95A17C" w:rsidR="00F659A1" w:rsidRPr="00A16911" w:rsidRDefault="000C6421" w:rsidP="00F659A1">
            <w:del w:id="124" w:author="Borrelli, Matthew (M.T.)" w:date="2021-06-10T09:00:00Z">
              <w:r w:rsidRPr="007E13BF" w:rsidDel="00A55F2D">
                <w:delText>-</w:delText>
              </w:r>
            </w:del>
          </w:p>
        </w:tc>
        <w:tc>
          <w:tcPr>
            <w:tcW w:w="1890" w:type="dxa"/>
            <w:tcBorders>
              <w:top w:val="single" w:sz="4" w:space="0" w:color="auto"/>
              <w:left w:val="single" w:sz="4" w:space="0" w:color="auto"/>
              <w:bottom w:val="single" w:sz="4" w:space="0" w:color="auto"/>
              <w:right w:val="single" w:sz="4" w:space="0" w:color="auto"/>
            </w:tcBorders>
          </w:tcPr>
          <w:p w14:paraId="44B15030" w14:textId="7CBA9FE9" w:rsidR="00F659A1" w:rsidRPr="00A16911" w:rsidRDefault="000C6421" w:rsidP="00F659A1">
            <w:del w:id="125" w:author="Borrelli, Matthew (M.T.)" w:date="2021-06-10T09:00:00Z">
              <w:r w:rsidRPr="00785CDE" w:rsidDel="00A55F2D">
                <w:delText>0x0000 – 0xFFFF</w:delText>
              </w:r>
            </w:del>
          </w:p>
        </w:tc>
        <w:tc>
          <w:tcPr>
            <w:tcW w:w="2345" w:type="dxa"/>
            <w:tcBorders>
              <w:top w:val="single" w:sz="4" w:space="0" w:color="auto"/>
              <w:left w:val="single" w:sz="4" w:space="0" w:color="auto"/>
              <w:bottom w:val="single" w:sz="4" w:space="0" w:color="auto"/>
              <w:right w:val="single" w:sz="4" w:space="0" w:color="auto"/>
            </w:tcBorders>
          </w:tcPr>
          <w:p w14:paraId="615E08D8" w14:textId="0DD342E9" w:rsidR="00F659A1" w:rsidRPr="00A16911" w:rsidRDefault="000C6421" w:rsidP="00F659A1">
            <w:del w:id="126" w:author="Borrelli, Matthew (M.T.)" w:date="2021-06-10T09:00:00Z">
              <w:r w:rsidDel="00A55F2D">
                <w:delText>Active f</w:delText>
              </w:r>
              <w:r w:rsidRPr="00785CDE" w:rsidDel="00A55F2D">
                <w:delText xml:space="preserve">eature number </w:delText>
              </w:r>
            </w:del>
          </w:p>
        </w:tc>
      </w:tr>
      <w:tr w:rsidR="00F659A1" w:rsidRPr="00A16911" w14:paraId="050E44B9"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082AA185" w14:textId="275A52F9" w:rsidR="00F659A1" w:rsidRPr="00A16911" w:rsidRDefault="000C6421" w:rsidP="00F659A1">
            <w:pPr>
              <w:jc w:val="center"/>
            </w:pPr>
            <w:del w:id="127" w:author="Borrelli, Matthew (M.T.)" w:date="2021-06-10T09:00:00Z">
              <w:r w:rsidDel="00A55F2D">
                <w:delText>Rep</w:delText>
              </w:r>
            </w:del>
          </w:p>
        </w:tc>
        <w:tc>
          <w:tcPr>
            <w:tcW w:w="2249" w:type="dxa"/>
            <w:gridSpan w:val="2"/>
            <w:tcBorders>
              <w:top w:val="single" w:sz="4" w:space="0" w:color="auto"/>
              <w:left w:val="single" w:sz="4" w:space="0" w:color="auto"/>
              <w:bottom w:val="single" w:sz="4" w:space="0" w:color="auto"/>
              <w:right w:val="single" w:sz="4" w:space="0" w:color="auto"/>
            </w:tcBorders>
          </w:tcPr>
          <w:p w14:paraId="66832A2E" w14:textId="6DA3289F" w:rsidR="00F659A1" w:rsidRPr="00A16911" w:rsidRDefault="000C6421" w:rsidP="00F659A1">
            <w:del w:id="128" w:author="Borrelli, Matthew (M.T.)" w:date="2021-06-10T09:00:00Z">
              <w:r w:rsidDel="00A55F2D">
                <w:rPr>
                  <w:rStyle w:val="objecttype0"/>
                </w:rPr>
                <w:delText>FeatureValue</w:delText>
              </w:r>
            </w:del>
          </w:p>
        </w:tc>
        <w:tc>
          <w:tcPr>
            <w:tcW w:w="1170" w:type="dxa"/>
            <w:tcBorders>
              <w:top w:val="single" w:sz="4" w:space="0" w:color="auto"/>
              <w:left w:val="single" w:sz="4" w:space="0" w:color="auto"/>
              <w:bottom w:val="single" w:sz="4" w:space="0" w:color="auto"/>
              <w:right w:val="single" w:sz="4" w:space="0" w:color="auto"/>
            </w:tcBorders>
          </w:tcPr>
          <w:p w14:paraId="50F60FC2" w14:textId="32B89119" w:rsidR="00F659A1" w:rsidRPr="00A16911" w:rsidRDefault="000C6421" w:rsidP="00F659A1">
            <w:del w:id="129" w:author="Borrelli, Matthew (M.T.)" w:date="2021-06-10T09:00:00Z">
              <w:r w:rsidDel="00A55F2D">
                <w:delText>uint16</w:delText>
              </w:r>
            </w:del>
          </w:p>
        </w:tc>
        <w:tc>
          <w:tcPr>
            <w:tcW w:w="1710" w:type="dxa"/>
            <w:tcBorders>
              <w:top w:val="single" w:sz="4" w:space="0" w:color="auto"/>
              <w:left w:val="single" w:sz="4" w:space="0" w:color="auto"/>
              <w:bottom w:val="single" w:sz="4" w:space="0" w:color="auto"/>
              <w:right w:val="single" w:sz="4" w:space="0" w:color="auto"/>
            </w:tcBorders>
          </w:tcPr>
          <w:p w14:paraId="0AC778A5" w14:textId="1F58F4EB" w:rsidR="00F659A1" w:rsidRPr="00A16911" w:rsidRDefault="000C6421" w:rsidP="00F659A1">
            <w:del w:id="130" w:author="Borrelli, Matthew (M.T.)" w:date="2021-06-10T09:00:00Z">
              <w:r w:rsidRPr="007E13BF" w:rsidDel="00A55F2D">
                <w:delText>-</w:delText>
              </w:r>
            </w:del>
          </w:p>
        </w:tc>
        <w:tc>
          <w:tcPr>
            <w:tcW w:w="1890" w:type="dxa"/>
            <w:tcBorders>
              <w:top w:val="single" w:sz="4" w:space="0" w:color="auto"/>
              <w:left w:val="single" w:sz="4" w:space="0" w:color="auto"/>
              <w:bottom w:val="single" w:sz="4" w:space="0" w:color="auto"/>
              <w:right w:val="single" w:sz="4" w:space="0" w:color="auto"/>
            </w:tcBorders>
          </w:tcPr>
          <w:p w14:paraId="216C0C63" w14:textId="5CAE21F1" w:rsidR="00F659A1" w:rsidRPr="00A16911" w:rsidRDefault="000C6421" w:rsidP="00F659A1">
            <w:del w:id="131" w:author="Borrelli, Matthew (M.T.)" w:date="2021-06-10T09:00:00Z">
              <w:r w:rsidRPr="00785CDE" w:rsidDel="00A55F2D">
                <w:delText>0x0000 – 0xFFFF</w:delText>
              </w:r>
            </w:del>
          </w:p>
        </w:tc>
        <w:tc>
          <w:tcPr>
            <w:tcW w:w="2345" w:type="dxa"/>
            <w:tcBorders>
              <w:top w:val="single" w:sz="4" w:space="0" w:color="auto"/>
              <w:left w:val="single" w:sz="4" w:space="0" w:color="auto"/>
              <w:bottom w:val="single" w:sz="4" w:space="0" w:color="auto"/>
              <w:right w:val="single" w:sz="4" w:space="0" w:color="auto"/>
            </w:tcBorders>
          </w:tcPr>
          <w:p w14:paraId="4923FF84" w14:textId="46739F2B" w:rsidR="00F659A1" w:rsidRPr="00A16911" w:rsidRDefault="000C6421" w:rsidP="00F659A1">
            <w:del w:id="132" w:author="Borrelli, Matthew (M.T.)" w:date="2021-06-10T09:00:00Z">
              <w:r w:rsidDel="00A55F2D">
                <w:delText>Active feature</w:delText>
              </w:r>
              <w:r w:rsidRPr="00785CDE" w:rsidDel="00A55F2D">
                <w:delText xml:space="preserve"> value </w:delText>
              </w:r>
            </w:del>
            <w:commentRangeEnd w:id="24"/>
            <w:r w:rsidR="005C048C">
              <w:rPr>
                <w:rStyle w:val="CommentReference"/>
              </w:rPr>
              <w:commentReference w:id="24"/>
            </w:r>
          </w:p>
        </w:tc>
      </w:tr>
    </w:tbl>
    <w:p w14:paraId="7A78CE34" w14:textId="40427782" w:rsidR="00A55F2D" w:rsidRDefault="00A55F2D" w:rsidP="00A55F2D">
      <w:pPr>
        <w:pStyle w:val="Heading4"/>
        <w:numPr>
          <w:ilvl w:val="0"/>
          <w:numId w:val="0"/>
        </w:numPr>
        <w:rPr>
          <w:ins w:id="133" w:author="Borrelli, Matthew (M.T.)" w:date="2021-06-10T08:59:00Z"/>
        </w:rPr>
      </w:pPr>
    </w:p>
    <w:tbl>
      <w:tblPr>
        <w:tblW w:w="107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349"/>
        <w:gridCol w:w="360"/>
        <w:gridCol w:w="1169"/>
        <w:gridCol w:w="901"/>
        <w:gridCol w:w="1979"/>
        <w:gridCol w:w="1621"/>
        <w:gridCol w:w="2700"/>
      </w:tblGrid>
      <w:tr w:rsidR="0002677B" w:rsidRPr="00A16911" w14:paraId="034AA375" w14:textId="77777777" w:rsidTr="00F659A1">
        <w:trPr>
          <w:jc w:val="center"/>
          <w:ins w:id="134" w:author="Borrelli, Matthew (M.T.)" w:date="2021-06-10T08:59:00Z"/>
        </w:trPr>
        <w:tc>
          <w:tcPr>
            <w:tcW w:w="10705" w:type="dxa"/>
            <w:gridSpan w:val="8"/>
            <w:tcBorders>
              <w:top w:val="single" w:sz="4" w:space="0" w:color="auto"/>
              <w:left w:val="single" w:sz="4" w:space="0" w:color="auto"/>
              <w:bottom w:val="single" w:sz="4" w:space="0" w:color="auto"/>
              <w:right w:val="single" w:sz="4" w:space="0" w:color="auto"/>
            </w:tcBorders>
            <w:shd w:val="clear" w:color="auto" w:fill="808080"/>
          </w:tcPr>
          <w:p w14:paraId="10D2D539" w14:textId="18C42883" w:rsidR="0002677B" w:rsidRPr="00A16911" w:rsidRDefault="0002677B" w:rsidP="00F659A1">
            <w:pPr>
              <w:spacing w:line="252" w:lineRule="auto"/>
              <w:rPr>
                <w:ins w:id="135" w:author="Borrelli, Matthew (M.T.)" w:date="2021-06-10T08:59:00Z"/>
                <w:sz w:val="8"/>
              </w:rPr>
            </w:pPr>
            <w:bookmarkStart w:id="136" w:name="_Hlk75163770"/>
            <w:commentRangeStart w:id="137"/>
          </w:p>
        </w:tc>
      </w:tr>
      <w:tr w:rsidR="0002677B" w:rsidRPr="00A16911" w14:paraId="56BA0214" w14:textId="77777777" w:rsidTr="0002677B">
        <w:trPr>
          <w:jc w:val="center"/>
          <w:ins w:id="138" w:author="Borrelli, Matthew (M.T.)" w:date="2021-06-10T08:59:00Z"/>
        </w:trPr>
        <w:tc>
          <w:tcPr>
            <w:tcW w:w="2335" w:type="dxa"/>
            <w:gridSpan w:val="3"/>
            <w:tcBorders>
              <w:top w:val="single" w:sz="4" w:space="0" w:color="auto"/>
              <w:left w:val="single" w:sz="4" w:space="0" w:color="auto"/>
              <w:bottom w:val="single" w:sz="4" w:space="0" w:color="auto"/>
              <w:right w:val="single" w:sz="4" w:space="0" w:color="auto"/>
            </w:tcBorders>
          </w:tcPr>
          <w:p w14:paraId="616D785F" w14:textId="5E790107" w:rsidR="0002677B" w:rsidRPr="00A16911" w:rsidRDefault="0002677B" w:rsidP="00F659A1">
            <w:pPr>
              <w:spacing w:line="252" w:lineRule="auto"/>
              <w:rPr>
                <w:ins w:id="139" w:author="Borrelli, Matthew (M.T.)" w:date="2021-06-10T08:59:00Z"/>
              </w:rPr>
            </w:pPr>
            <w:ins w:id="140" w:author="Borrelli, Matthew (M.T.)" w:date="2021-06-10T08:59:00Z">
              <w:r w:rsidRPr="00A16911">
                <w:rPr>
                  <w:b/>
                </w:rPr>
                <w:t>Method Type</w:t>
              </w:r>
            </w:ins>
          </w:p>
        </w:tc>
        <w:tc>
          <w:tcPr>
            <w:tcW w:w="8370" w:type="dxa"/>
            <w:gridSpan w:val="5"/>
            <w:tcBorders>
              <w:top w:val="single" w:sz="4" w:space="0" w:color="auto"/>
              <w:left w:val="single" w:sz="4" w:space="0" w:color="auto"/>
              <w:bottom w:val="single" w:sz="4" w:space="0" w:color="auto"/>
              <w:right w:val="single" w:sz="4" w:space="0" w:color="auto"/>
            </w:tcBorders>
            <w:vAlign w:val="center"/>
            <w:hideMark/>
          </w:tcPr>
          <w:p w14:paraId="3FAFCF8C" w14:textId="77777777" w:rsidR="0002677B" w:rsidRPr="00A16911" w:rsidRDefault="0002677B" w:rsidP="00F659A1">
            <w:pPr>
              <w:spacing w:line="252" w:lineRule="auto"/>
              <w:rPr>
                <w:ins w:id="141" w:author="Borrelli, Matthew (M.T.)" w:date="2021-06-10T08:59:00Z"/>
              </w:rPr>
            </w:pPr>
            <w:proofErr w:type="spellStart"/>
            <w:ins w:id="142" w:author="Borrelli, Matthew (M.T.)" w:date="2021-06-10T08:59:00Z">
              <w:r>
                <w:t>OneShot</w:t>
              </w:r>
              <w:proofErr w:type="spellEnd"/>
              <w:r>
                <w:t xml:space="preserve"> (asynchronous)</w:t>
              </w:r>
            </w:ins>
          </w:p>
        </w:tc>
      </w:tr>
      <w:tr w:rsidR="0002677B" w:rsidRPr="00A16911" w14:paraId="2300BAE4" w14:textId="77777777" w:rsidTr="0002677B">
        <w:trPr>
          <w:jc w:val="center"/>
          <w:ins w:id="143" w:author="Borrelli, Matthew (M.T.)" w:date="2021-06-10T08:59:00Z"/>
        </w:trPr>
        <w:tc>
          <w:tcPr>
            <w:tcW w:w="2335" w:type="dxa"/>
            <w:gridSpan w:val="3"/>
            <w:tcBorders>
              <w:top w:val="single" w:sz="4" w:space="0" w:color="auto"/>
              <w:left w:val="single" w:sz="4" w:space="0" w:color="auto"/>
              <w:bottom w:val="single" w:sz="4" w:space="0" w:color="auto"/>
              <w:right w:val="single" w:sz="4" w:space="0" w:color="auto"/>
            </w:tcBorders>
          </w:tcPr>
          <w:p w14:paraId="38EE9966" w14:textId="41EDEE0F" w:rsidR="0002677B" w:rsidRPr="00A16911" w:rsidRDefault="0002677B" w:rsidP="00F659A1">
            <w:pPr>
              <w:spacing w:line="252" w:lineRule="auto"/>
              <w:rPr>
                <w:ins w:id="144" w:author="Borrelli, Matthew (M.T.)" w:date="2021-06-10T08:59:00Z"/>
              </w:rPr>
            </w:pPr>
            <w:ins w:id="145" w:author="Borrelli, Matthew (M.T.)" w:date="2021-06-10T08:59:00Z">
              <w:r w:rsidRPr="00A16911">
                <w:rPr>
                  <w:b/>
                </w:rPr>
                <w:t>QoS Level</w:t>
              </w:r>
            </w:ins>
          </w:p>
        </w:tc>
        <w:tc>
          <w:tcPr>
            <w:tcW w:w="8370" w:type="dxa"/>
            <w:gridSpan w:val="5"/>
            <w:tcBorders>
              <w:top w:val="single" w:sz="4" w:space="0" w:color="auto"/>
              <w:left w:val="single" w:sz="4" w:space="0" w:color="auto"/>
              <w:bottom w:val="single" w:sz="4" w:space="0" w:color="auto"/>
              <w:right w:val="single" w:sz="4" w:space="0" w:color="auto"/>
            </w:tcBorders>
            <w:vAlign w:val="center"/>
            <w:hideMark/>
          </w:tcPr>
          <w:p w14:paraId="347FB99E" w14:textId="77777777" w:rsidR="0002677B" w:rsidRPr="00A16911" w:rsidRDefault="0002677B" w:rsidP="00F659A1">
            <w:pPr>
              <w:spacing w:line="252" w:lineRule="auto"/>
              <w:rPr>
                <w:ins w:id="146" w:author="Borrelli, Matthew (M.T.)" w:date="2021-06-10T08:59:00Z"/>
              </w:rPr>
            </w:pPr>
            <w:ins w:id="147" w:author="Borrelli, Matthew (M.T.)" w:date="2021-06-10T08:59:00Z">
              <w:r w:rsidRPr="00A16911">
                <w:t>Default</w:t>
              </w:r>
            </w:ins>
          </w:p>
        </w:tc>
      </w:tr>
      <w:tr w:rsidR="0002677B" w:rsidRPr="00A16911" w14:paraId="5F29ED37" w14:textId="77777777" w:rsidTr="0002677B">
        <w:trPr>
          <w:jc w:val="center"/>
          <w:ins w:id="148" w:author="Borrelli, Matthew (M.T.)" w:date="2021-06-10T08:59:00Z"/>
        </w:trPr>
        <w:tc>
          <w:tcPr>
            <w:tcW w:w="2335" w:type="dxa"/>
            <w:gridSpan w:val="3"/>
            <w:tcBorders>
              <w:top w:val="single" w:sz="4" w:space="0" w:color="auto"/>
              <w:left w:val="single" w:sz="4" w:space="0" w:color="auto"/>
              <w:bottom w:val="single" w:sz="4" w:space="0" w:color="auto"/>
              <w:right w:val="single" w:sz="4" w:space="0" w:color="auto"/>
            </w:tcBorders>
          </w:tcPr>
          <w:p w14:paraId="6E0E8428" w14:textId="28F2DC89" w:rsidR="0002677B" w:rsidRPr="00A16911" w:rsidRDefault="0002677B" w:rsidP="00F659A1">
            <w:pPr>
              <w:spacing w:line="252" w:lineRule="auto"/>
              <w:rPr>
                <w:ins w:id="149" w:author="Borrelli, Matthew (M.T.)" w:date="2021-06-10T08:59:00Z"/>
              </w:rPr>
            </w:pPr>
            <w:ins w:id="150" w:author="Borrelli, Matthew (M.T.)" w:date="2021-06-10T08:59:00Z">
              <w:r w:rsidRPr="00A16911">
                <w:rPr>
                  <w:b/>
                </w:rPr>
                <w:t>Retained</w:t>
              </w:r>
            </w:ins>
          </w:p>
        </w:tc>
        <w:tc>
          <w:tcPr>
            <w:tcW w:w="8370" w:type="dxa"/>
            <w:gridSpan w:val="5"/>
            <w:tcBorders>
              <w:top w:val="single" w:sz="4" w:space="0" w:color="auto"/>
              <w:left w:val="single" w:sz="4" w:space="0" w:color="auto"/>
              <w:bottom w:val="single" w:sz="4" w:space="0" w:color="auto"/>
              <w:right w:val="single" w:sz="4" w:space="0" w:color="auto"/>
            </w:tcBorders>
            <w:vAlign w:val="center"/>
            <w:hideMark/>
          </w:tcPr>
          <w:p w14:paraId="3DF0EFBD" w14:textId="77777777" w:rsidR="0002677B" w:rsidRPr="00A16911" w:rsidRDefault="0002677B" w:rsidP="00F659A1">
            <w:pPr>
              <w:spacing w:line="252" w:lineRule="auto"/>
              <w:rPr>
                <w:ins w:id="151" w:author="Borrelli, Matthew (M.T.)" w:date="2021-06-10T08:59:00Z"/>
              </w:rPr>
            </w:pPr>
            <w:ins w:id="152" w:author="Borrelli, Matthew (M.T.)" w:date="2021-06-10T08:59:00Z">
              <w:r w:rsidRPr="00A16911">
                <w:t>Yes</w:t>
              </w:r>
            </w:ins>
          </w:p>
        </w:tc>
      </w:tr>
      <w:tr w:rsidR="0002677B" w:rsidRPr="00A16911" w14:paraId="14D2BB0E" w14:textId="77777777" w:rsidTr="00F659A1">
        <w:trPr>
          <w:trHeight w:val="70"/>
          <w:jc w:val="center"/>
          <w:ins w:id="153" w:author="Borrelli, Matthew (M.T.)" w:date="2021-06-10T08:59:00Z"/>
        </w:trPr>
        <w:tc>
          <w:tcPr>
            <w:tcW w:w="10705" w:type="dxa"/>
            <w:gridSpan w:val="8"/>
            <w:tcBorders>
              <w:top w:val="single" w:sz="4" w:space="0" w:color="auto"/>
              <w:left w:val="single" w:sz="4" w:space="0" w:color="auto"/>
              <w:bottom w:val="single" w:sz="4" w:space="0" w:color="auto"/>
              <w:right w:val="single" w:sz="4" w:space="0" w:color="auto"/>
            </w:tcBorders>
            <w:shd w:val="clear" w:color="auto" w:fill="808080"/>
          </w:tcPr>
          <w:p w14:paraId="667E42BA" w14:textId="7E35F456" w:rsidR="0002677B" w:rsidRPr="00A16911" w:rsidRDefault="0002677B" w:rsidP="00F659A1">
            <w:pPr>
              <w:spacing w:line="252" w:lineRule="auto"/>
              <w:rPr>
                <w:ins w:id="154" w:author="Borrelli, Matthew (M.T.)" w:date="2021-06-10T08:59:00Z"/>
                <w:sz w:val="8"/>
              </w:rPr>
            </w:pPr>
          </w:p>
        </w:tc>
      </w:tr>
      <w:tr w:rsidR="002F6135" w:rsidRPr="00A16911" w14:paraId="6582DD53" w14:textId="77777777" w:rsidTr="000D308B">
        <w:trPr>
          <w:jc w:val="center"/>
          <w:ins w:id="155" w:author="Borrelli, Matthew (M.T.)" w:date="2021-06-10T08:59:00Z"/>
        </w:trPr>
        <w:tc>
          <w:tcPr>
            <w:tcW w:w="626" w:type="dxa"/>
            <w:tcBorders>
              <w:top w:val="single" w:sz="4" w:space="0" w:color="auto"/>
              <w:left w:val="single" w:sz="4" w:space="0" w:color="auto"/>
              <w:bottom w:val="single" w:sz="4" w:space="0" w:color="auto"/>
              <w:right w:val="single" w:sz="4" w:space="0" w:color="auto"/>
            </w:tcBorders>
            <w:shd w:val="clear" w:color="auto" w:fill="A6A6A6"/>
            <w:hideMark/>
          </w:tcPr>
          <w:p w14:paraId="735EC79F" w14:textId="77777777" w:rsidR="002F6135" w:rsidRPr="00A16911" w:rsidRDefault="002F6135" w:rsidP="00F659A1">
            <w:pPr>
              <w:jc w:val="center"/>
              <w:rPr>
                <w:ins w:id="156" w:author="Borrelli, Matthew (M.T.)" w:date="2021-06-10T08:59:00Z"/>
                <w:b/>
              </w:rPr>
            </w:pPr>
            <w:ins w:id="157" w:author="Borrelli, Matthew (M.T.)" w:date="2021-06-10T08:59:00Z">
              <w:r w:rsidRPr="00A16911">
                <w:rPr>
                  <w:b/>
                </w:rPr>
                <w:t>R/O</w:t>
              </w:r>
            </w:ins>
          </w:p>
        </w:tc>
        <w:tc>
          <w:tcPr>
            <w:tcW w:w="2878" w:type="dxa"/>
            <w:gridSpan w:val="3"/>
            <w:tcBorders>
              <w:top w:val="single" w:sz="4" w:space="0" w:color="auto"/>
              <w:left w:val="single" w:sz="4" w:space="0" w:color="auto"/>
              <w:bottom w:val="single" w:sz="4" w:space="0" w:color="auto"/>
              <w:right w:val="single" w:sz="4" w:space="0" w:color="auto"/>
            </w:tcBorders>
            <w:shd w:val="clear" w:color="auto" w:fill="A6A6A6"/>
          </w:tcPr>
          <w:p w14:paraId="161D202A" w14:textId="44F44F5F" w:rsidR="002F6135" w:rsidRPr="00A16911" w:rsidRDefault="002F6135" w:rsidP="00F659A1">
            <w:pPr>
              <w:rPr>
                <w:ins w:id="158" w:author="Borrelli, Matthew (M.T.)" w:date="2021-06-10T08:59:00Z"/>
                <w:b/>
              </w:rPr>
            </w:pPr>
            <w:ins w:id="159" w:author="Borrelli, Matthew (M.T.)" w:date="2021-06-10T08:59:00Z">
              <w:r w:rsidRPr="00A16911">
                <w:rPr>
                  <w:b/>
                </w:rPr>
                <w:t>Name</w:t>
              </w:r>
            </w:ins>
          </w:p>
        </w:tc>
        <w:tc>
          <w:tcPr>
            <w:tcW w:w="901" w:type="dxa"/>
            <w:tcBorders>
              <w:top w:val="single" w:sz="4" w:space="0" w:color="auto"/>
              <w:left w:val="single" w:sz="4" w:space="0" w:color="auto"/>
              <w:bottom w:val="single" w:sz="4" w:space="0" w:color="auto"/>
              <w:right w:val="single" w:sz="4" w:space="0" w:color="auto"/>
            </w:tcBorders>
            <w:shd w:val="clear" w:color="auto" w:fill="A6A6A6"/>
            <w:hideMark/>
          </w:tcPr>
          <w:p w14:paraId="7667B968" w14:textId="77777777" w:rsidR="002F6135" w:rsidRPr="00A16911" w:rsidRDefault="002F6135" w:rsidP="00F659A1">
            <w:pPr>
              <w:rPr>
                <w:ins w:id="160" w:author="Borrelli, Matthew (M.T.)" w:date="2021-06-10T08:59:00Z"/>
                <w:b/>
              </w:rPr>
            </w:pPr>
            <w:ins w:id="161" w:author="Borrelli, Matthew (M.T.)" w:date="2021-06-10T08:59:00Z">
              <w:r w:rsidRPr="00A16911">
                <w:rPr>
                  <w:b/>
                </w:rPr>
                <w:t>Type</w:t>
              </w:r>
            </w:ins>
          </w:p>
        </w:tc>
        <w:tc>
          <w:tcPr>
            <w:tcW w:w="1979"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440B5EF" w14:textId="77777777" w:rsidR="002F6135" w:rsidRPr="00A16911" w:rsidRDefault="002F6135" w:rsidP="00F659A1">
            <w:pPr>
              <w:rPr>
                <w:ins w:id="162" w:author="Borrelli, Matthew (M.T.)" w:date="2021-06-10T08:59:00Z"/>
                <w:b/>
              </w:rPr>
            </w:pPr>
            <w:ins w:id="163" w:author="Borrelli, Matthew (M.T.)" w:date="2021-06-10T08:59:00Z">
              <w:r w:rsidRPr="00A16911">
                <w:rPr>
                  <w:b/>
                </w:rPr>
                <w:t>Literals</w:t>
              </w:r>
            </w:ins>
          </w:p>
        </w:tc>
        <w:tc>
          <w:tcPr>
            <w:tcW w:w="1621"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41903BB6" w14:textId="77777777" w:rsidR="002F6135" w:rsidRPr="00A16911" w:rsidRDefault="002F6135" w:rsidP="00F659A1">
            <w:pPr>
              <w:rPr>
                <w:ins w:id="164" w:author="Borrelli, Matthew (M.T.)" w:date="2021-06-10T08:59:00Z"/>
                <w:b/>
              </w:rPr>
            </w:pPr>
            <w:ins w:id="165" w:author="Borrelli, Matthew (M.T.)" w:date="2021-06-10T08:59:00Z">
              <w:r w:rsidRPr="00A16911">
                <w:rPr>
                  <w:b/>
                </w:rPr>
                <w:t>Value</w:t>
              </w:r>
            </w:ins>
          </w:p>
        </w:tc>
        <w:tc>
          <w:tcPr>
            <w:tcW w:w="27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554F7D32" w14:textId="77777777" w:rsidR="002F6135" w:rsidRPr="00A16911" w:rsidRDefault="002F6135" w:rsidP="00F659A1">
            <w:pPr>
              <w:rPr>
                <w:ins w:id="166" w:author="Borrelli, Matthew (M.T.)" w:date="2021-06-10T08:59:00Z"/>
                <w:b/>
              </w:rPr>
            </w:pPr>
            <w:ins w:id="167" w:author="Borrelli, Matthew (M.T.)" w:date="2021-06-10T08:59:00Z">
              <w:r w:rsidRPr="00A16911">
                <w:rPr>
                  <w:b/>
                </w:rPr>
                <w:t>Description</w:t>
              </w:r>
            </w:ins>
          </w:p>
        </w:tc>
      </w:tr>
      <w:tr w:rsidR="002F6135" w:rsidRPr="00A16911" w14:paraId="6AB32E54" w14:textId="77777777" w:rsidTr="0002677B">
        <w:trPr>
          <w:jc w:val="center"/>
          <w:ins w:id="168" w:author="Borrelli, Matthew (M.T.)" w:date="2021-06-10T08:59:00Z"/>
        </w:trPr>
        <w:tc>
          <w:tcPr>
            <w:tcW w:w="10705" w:type="dxa"/>
            <w:gridSpan w:val="8"/>
            <w:tcBorders>
              <w:top w:val="single" w:sz="4" w:space="0" w:color="auto"/>
              <w:left w:val="single" w:sz="4" w:space="0" w:color="auto"/>
              <w:bottom w:val="single" w:sz="4" w:space="0" w:color="auto"/>
              <w:right w:val="single" w:sz="4" w:space="0" w:color="auto"/>
            </w:tcBorders>
            <w:shd w:val="clear" w:color="auto" w:fill="D9D9D9"/>
          </w:tcPr>
          <w:p w14:paraId="6871A426" w14:textId="6AD364F4" w:rsidR="002F6135" w:rsidRPr="00A16911" w:rsidRDefault="002F6135" w:rsidP="00F659A1">
            <w:pPr>
              <w:rPr>
                <w:ins w:id="169" w:author="Borrelli, Matthew (M.T.)" w:date="2021-06-10T08:59:00Z"/>
                <w:b/>
              </w:rPr>
            </w:pPr>
            <w:ins w:id="170" w:author="Borrelli, Matthew (M.T.)" w:date="2021-06-10T08:59:00Z">
              <w:r w:rsidRPr="00A16911">
                <w:rPr>
                  <w:b/>
                </w:rPr>
                <w:t>Request</w:t>
              </w:r>
            </w:ins>
          </w:p>
        </w:tc>
      </w:tr>
      <w:tr w:rsidR="002F6135" w:rsidRPr="00A16911" w14:paraId="1F86ED64" w14:textId="77777777" w:rsidTr="000D308B">
        <w:trPr>
          <w:jc w:val="center"/>
          <w:ins w:id="171"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77053543" w14:textId="77777777" w:rsidR="002F6135" w:rsidRPr="00A16911" w:rsidRDefault="002F6135" w:rsidP="00F659A1">
            <w:pPr>
              <w:jc w:val="center"/>
              <w:rPr>
                <w:ins w:id="172" w:author="Borrelli, Matthew (M.T.)" w:date="2021-06-10T08:59:00Z"/>
              </w:rPr>
            </w:pPr>
            <w:ins w:id="173" w:author="Borrelli, Matthew (M.T.)" w:date="2021-06-10T08:59:00Z">
              <w:r>
                <w:t>R</w:t>
              </w:r>
            </w:ins>
          </w:p>
        </w:tc>
        <w:tc>
          <w:tcPr>
            <w:tcW w:w="2878" w:type="dxa"/>
            <w:gridSpan w:val="3"/>
            <w:tcBorders>
              <w:top w:val="single" w:sz="4" w:space="0" w:color="auto"/>
              <w:left w:val="single" w:sz="4" w:space="0" w:color="auto"/>
              <w:bottom w:val="single" w:sz="4" w:space="0" w:color="auto"/>
              <w:right w:val="single" w:sz="4" w:space="0" w:color="auto"/>
            </w:tcBorders>
          </w:tcPr>
          <w:p w14:paraId="1DD948FF" w14:textId="62119E99" w:rsidR="002F6135" w:rsidRPr="00A16911" w:rsidRDefault="002F6135" w:rsidP="00F659A1">
            <w:pPr>
              <w:rPr>
                <w:ins w:id="174" w:author="Borrelli, Matthew (M.T.)" w:date="2021-06-10T08:59:00Z"/>
              </w:rPr>
            </w:pPr>
            <w:proofErr w:type="spellStart"/>
            <w:ins w:id="175" w:author="Borrelli, Matthew (M.T.)" w:date="2021-06-10T09:08:00Z">
              <w:r>
                <w:t>PersCommand</w:t>
              </w:r>
            </w:ins>
            <w:proofErr w:type="spellEnd"/>
          </w:p>
        </w:tc>
        <w:tc>
          <w:tcPr>
            <w:tcW w:w="901" w:type="dxa"/>
            <w:tcBorders>
              <w:top w:val="single" w:sz="4" w:space="0" w:color="auto"/>
              <w:left w:val="single" w:sz="4" w:space="0" w:color="auto"/>
              <w:bottom w:val="single" w:sz="4" w:space="0" w:color="auto"/>
              <w:right w:val="single" w:sz="4" w:space="0" w:color="auto"/>
            </w:tcBorders>
          </w:tcPr>
          <w:p w14:paraId="33D229A4" w14:textId="77777777" w:rsidR="002F6135" w:rsidRPr="00A16911" w:rsidRDefault="002F6135" w:rsidP="00F659A1">
            <w:pPr>
              <w:rPr>
                <w:ins w:id="176" w:author="Borrelli, Matthew (M.T.)" w:date="2021-06-10T08:59:00Z"/>
              </w:rPr>
            </w:pPr>
            <w:proofErr w:type="spellStart"/>
            <w:ins w:id="177" w:author="Borrelli, Matthew (M.T.)" w:date="2021-06-10T08:59:00Z">
              <w:r>
                <w:t>Enum</w:t>
              </w:r>
              <w:proofErr w:type="spellEnd"/>
            </w:ins>
          </w:p>
        </w:tc>
        <w:tc>
          <w:tcPr>
            <w:tcW w:w="1979" w:type="dxa"/>
            <w:tcBorders>
              <w:top w:val="single" w:sz="4" w:space="0" w:color="auto"/>
              <w:left w:val="single" w:sz="4" w:space="0" w:color="auto"/>
              <w:bottom w:val="single" w:sz="4" w:space="0" w:color="auto"/>
              <w:right w:val="single" w:sz="4" w:space="0" w:color="auto"/>
            </w:tcBorders>
          </w:tcPr>
          <w:p w14:paraId="20944B9A" w14:textId="77777777" w:rsidR="002F6135" w:rsidRPr="00A16911" w:rsidRDefault="002F6135" w:rsidP="00F659A1">
            <w:pPr>
              <w:rPr>
                <w:ins w:id="178" w:author="Borrelli, Matthew (M.T.)" w:date="2021-06-10T08:59:00Z"/>
              </w:rPr>
            </w:pPr>
            <w:ins w:id="179" w:author="Borrelli, Matthew (M.T.)" w:date="2021-06-10T08:59:00Z">
              <w:r w:rsidRPr="00CE01C6">
                <w:t>-</w:t>
              </w:r>
            </w:ins>
          </w:p>
        </w:tc>
        <w:tc>
          <w:tcPr>
            <w:tcW w:w="1621" w:type="dxa"/>
            <w:tcBorders>
              <w:top w:val="single" w:sz="4" w:space="0" w:color="auto"/>
              <w:left w:val="single" w:sz="4" w:space="0" w:color="auto"/>
              <w:bottom w:val="single" w:sz="4" w:space="0" w:color="auto"/>
              <w:right w:val="single" w:sz="4" w:space="0" w:color="auto"/>
            </w:tcBorders>
          </w:tcPr>
          <w:p w14:paraId="7425104F" w14:textId="77777777" w:rsidR="002F6135" w:rsidRPr="00A16911" w:rsidRDefault="002F6135" w:rsidP="00F659A1">
            <w:pPr>
              <w:rPr>
                <w:ins w:id="180" w:author="Borrelli, Matthew (M.T.)" w:date="2021-06-10T08:59:00Z"/>
              </w:rPr>
            </w:pPr>
            <w:ins w:id="181" w:author="Borrelli, Matthew (M.T.)" w:date="2021-06-10T08:59:00Z">
              <w:r w:rsidRPr="00CE01C6">
                <w:t>-</w:t>
              </w:r>
            </w:ins>
          </w:p>
        </w:tc>
        <w:tc>
          <w:tcPr>
            <w:tcW w:w="2700" w:type="dxa"/>
            <w:tcBorders>
              <w:top w:val="single" w:sz="4" w:space="0" w:color="auto"/>
              <w:left w:val="single" w:sz="4" w:space="0" w:color="auto"/>
              <w:bottom w:val="single" w:sz="4" w:space="0" w:color="auto"/>
              <w:right w:val="single" w:sz="4" w:space="0" w:color="auto"/>
            </w:tcBorders>
          </w:tcPr>
          <w:p w14:paraId="4CEF9DD6" w14:textId="383719C6" w:rsidR="002F6135" w:rsidRPr="00A16911" w:rsidRDefault="002F6135" w:rsidP="00F659A1">
            <w:pPr>
              <w:rPr>
                <w:ins w:id="182" w:author="Borrelli, Matthew (M.T.)" w:date="2021-06-10T08:59:00Z"/>
              </w:rPr>
            </w:pPr>
            <w:ins w:id="183" w:author="Borrelli, Matthew (M.T.)" w:date="2021-06-10T09:14:00Z">
              <w:r>
                <w:t xml:space="preserve">Command </w:t>
              </w:r>
            </w:ins>
            <w:ins w:id="184" w:author="Borrelli, Matthew (M.T.)" w:date="2021-06-10T08:59:00Z">
              <w:r>
                <w:t>being requested</w:t>
              </w:r>
            </w:ins>
          </w:p>
        </w:tc>
      </w:tr>
      <w:tr w:rsidR="002F6135" w:rsidRPr="00A16911" w14:paraId="171B7704" w14:textId="77777777" w:rsidTr="000D308B">
        <w:trPr>
          <w:jc w:val="center"/>
          <w:ins w:id="185"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164DD638" w14:textId="77777777" w:rsidR="002F6135" w:rsidRPr="00A16911" w:rsidRDefault="002F6135" w:rsidP="00F659A1">
            <w:pPr>
              <w:jc w:val="center"/>
              <w:rPr>
                <w:ins w:id="186"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431FE15C" w14:textId="2A9CF459" w:rsidR="002F6135" w:rsidRPr="00A16911" w:rsidRDefault="002F6135" w:rsidP="00F659A1">
            <w:pPr>
              <w:rPr>
                <w:ins w:id="187"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3915570C" w14:textId="77777777" w:rsidR="002F6135" w:rsidRPr="00A16911" w:rsidRDefault="002F6135" w:rsidP="00F659A1">
            <w:pPr>
              <w:rPr>
                <w:ins w:id="188"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02B92BEC" w14:textId="5F8C79C7" w:rsidR="002F6135" w:rsidRPr="00A16911" w:rsidRDefault="002F6135" w:rsidP="00F659A1">
            <w:pPr>
              <w:rPr>
                <w:ins w:id="189" w:author="Borrelli, Matthew (M.T.)" w:date="2021-06-10T08:59:00Z"/>
              </w:rPr>
            </w:pPr>
            <w:ins w:id="190" w:author="Borrelli, Matthew (M.T.)" w:date="2021-06-10T09:08:00Z">
              <w:r>
                <w:t>QUERY_ONE</w:t>
              </w:r>
            </w:ins>
          </w:p>
        </w:tc>
        <w:tc>
          <w:tcPr>
            <w:tcW w:w="1621" w:type="dxa"/>
            <w:tcBorders>
              <w:top w:val="single" w:sz="4" w:space="0" w:color="auto"/>
              <w:left w:val="single" w:sz="4" w:space="0" w:color="auto"/>
              <w:bottom w:val="single" w:sz="4" w:space="0" w:color="auto"/>
              <w:right w:val="single" w:sz="4" w:space="0" w:color="auto"/>
            </w:tcBorders>
          </w:tcPr>
          <w:p w14:paraId="14D6B7EE" w14:textId="77777777" w:rsidR="002F6135" w:rsidRPr="00A16911" w:rsidRDefault="002F6135" w:rsidP="00F659A1">
            <w:pPr>
              <w:rPr>
                <w:ins w:id="191" w:author="Borrelli, Matthew (M.T.)" w:date="2021-06-10T08:59:00Z"/>
              </w:rPr>
            </w:pPr>
            <w:ins w:id="192" w:author="Borrelli, Matthew (M.T.)" w:date="2021-06-10T08:59:00Z">
              <w:r w:rsidRPr="00CE01C6">
                <w:t>0x0</w:t>
              </w:r>
            </w:ins>
          </w:p>
        </w:tc>
        <w:tc>
          <w:tcPr>
            <w:tcW w:w="2700" w:type="dxa"/>
            <w:tcBorders>
              <w:top w:val="single" w:sz="4" w:space="0" w:color="auto"/>
              <w:left w:val="single" w:sz="4" w:space="0" w:color="auto"/>
              <w:bottom w:val="single" w:sz="4" w:space="0" w:color="auto"/>
              <w:right w:val="single" w:sz="4" w:space="0" w:color="auto"/>
            </w:tcBorders>
          </w:tcPr>
          <w:p w14:paraId="0C5AEBF9" w14:textId="77777777" w:rsidR="002F6135" w:rsidRPr="00A16911" w:rsidRDefault="002F6135" w:rsidP="00F659A1">
            <w:pPr>
              <w:rPr>
                <w:ins w:id="193" w:author="Borrelli, Matthew (M.T.)" w:date="2021-06-10T08:59:00Z"/>
              </w:rPr>
            </w:pPr>
          </w:p>
        </w:tc>
      </w:tr>
      <w:tr w:rsidR="002F6135" w:rsidRPr="00A16911" w14:paraId="05A01368" w14:textId="77777777" w:rsidTr="000D308B">
        <w:trPr>
          <w:jc w:val="center"/>
          <w:ins w:id="194"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13B199D7" w14:textId="77777777" w:rsidR="002F6135" w:rsidRPr="00A16911" w:rsidRDefault="002F6135" w:rsidP="00F659A1">
            <w:pPr>
              <w:jc w:val="center"/>
              <w:rPr>
                <w:ins w:id="195"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1F67883A" w14:textId="3475F76E" w:rsidR="002F6135" w:rsidRPr="00A16911" w:rsidRDefault="002F6135" w:rsidP="00F659A1">
            <w:pPr>
              <w:rPr>
                <w:ins w:id="196"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61E1D89C" w14:textId="77777777" w:rsidR="002F6135" w:rsidRPr="00A16911" w:rsidRDefault="002F6135" w:rsidP="00F659A1">
            <w:pPr>
              <w:rPr>
                <w:ins w:id="197"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303FB3B6" w14:textId="2B28AFAB" w:rsidR="002F6135" w:rsidRPr="00A16911" w:rsidRDefault="002F6135" w:rsidP="00F659A1">
            <w:pPr>
              <w:rPr>
                <w:ins w:id="198" w:author="Borrelli, Matthew (M.T.)" w:date="2021-06-10T08:59:00Z"/>
              </w:rPr>
            </w:pPr>
            <w:ins w:id="199" w:author="Borrelli, Matthew (M.T.)" w:date="2021-06-10T08:59:00Z">
              <w:r>
                <w:rPr>
                  <w:rFonts w:cs="Arial"/>
                  <w:color w:val="000000"/>
                  <w:szCs w:val="20"/>
                </w:rPr>
                <w:t>QUERY</w:t>
              </w:r>
            </w:ins>
            <w:ins w:id="200" w:author="Borrelli, Matthew (M.T.)" w:date="2021-06-10T09:08:00Z">
              <w:r>
                <w:rPr>
                  <w:rFonts w:cs="Arial"/>
                  <w:color w:val="000000"/>
                  <w:szCs w:val="20"/>
                </w:rPr>
                <w:t>_ALL</w:t>
              </w:r>
            </w:ins>
          </w:p>
        </w:tc>
        <w:tc>
          <w:tcPr>
            <w:tcW w:w="1621" w:type="dxa"/>
            <w:tcBorders>
              <w:top w:val="single" w:sz="4" w:space="0" w:color="auto"/>
              <w:left w:val="single" w:sz="4" w:space="0" w:color="auto"/>
              <w:bottom w:val="single" w:sz="4" w:space="0" w:color="auto"/>
              <w:right w:val="single" w:sz="4" w:space="0" w:color="auto"/>
            </w:tcBorders>
          </w:tcPr>
          <w:p w14:paraId="16DE1B32" w14:textId="77777777" w:rsidR="002F6135" w:rsidRPr="00A16911" w:rsidRDefault="002F6135" w:rsidP="00F659A1">
            <w:pPr>
              <w:rPr>
                <w:ins w:id="201" w:author="Borrelli, Matthew (M.T.)" w:date="2021-06-10T08:59:00Z"/>
              </w:rPr>
            </w:pPr>
            <w:ins w:id="202" w:author="Borrelli, Matthew (M.T.)" w:date="2021-06-10T08:59:00Z">
              <w:r w:rsidRPr="00CE01C6">
                <w:t>0x1</w:t>
              </w:r>
            </w:ins>
          </w:p>
        </w:tc>
        <w:tc>
          <w:tcPr>
            <w:tcW w:w="2700" w:type="dxa"/>
            <w:tcBorders>
              <w:top w:val="single" w:sz="4" w:space="0" w:color="auto"/>
              <w:left w:val="single" w:sz="4" w:space="0" w:color="auto"/>
              <w:bottom w:val="single" w:sz="4" w:space="0" w:color="auto"/>
              <w:right w:val="single" w:sz="4" w:space="0" w:color="auto"/>
            </w:tcBorders>
          </w:tcPr>
          <w:p w14:paraId="61C60AFA" w14:textId="77777777" w:rsidR="002F6135" w:rsidRPr="00A16911" w:rsidRDefault="002F6135" w:rsidP="00F659A1">
            <w:pPr>
              <w:rPr>
                <w:ins w:id="203" w:author="Borrelli, Matthew (M.T.)" w:date="2021-06-10T08:59:00Z"/>
              </w:rPr>
            </w:pPr>
          </w:p>
        </w:tc>
      </w:tr>
      <w:tr w:rsidR="002F6135" w:rsidRPr="00A16911" w14:paraId="24C625C3" w14:textId="77777777" w:rsidTr="000D308B">
        <w:trPr>
          <w:jc w:val="center"/>
          <w:ins w:id="204"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6915368C" w14:textId="77777777" w:rsidR="002F6135" w:rsidRPr="00A16911" w:rsidRDefault="002F6135" w:rsidP="00F659A1">
            <w:pPr>
              <w:jc w:val="center"/>
              <w:rPr>
                <w:ins w:id="205"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6DDA9AC8" w14:textId="5E9C8EF7" w:rsidR="002F6135" w:rsidRPr="00A16911" w:rsidRDefault="002F6135" w:rsidP="00F659A1">
            <w:pPr>
              <w:rPr>
                <w:ins w:id="206"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7670E982" w14:textId="77777777" w:rsidR="002F6135" w:rsidRPr="00A16911" w:rsidRDefault="002F6135" w:rsidP="00F659A1">
            <w:pPr>
              <w:rPr>
                <w:ins w:id="207"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64BB0DFF" w14:textId="77777777" w:rsidR="002F6135" w:rsidRPr="00A16911" w:rsidRDefault="002F6135" w:rsidP="00F659A1">
            <w:pPr>
              <w:rPr>
                <w:ins w:id="208" w:author="Borrelli, Matthew (M.T.)" w:date="2021-06-10T08:59:00Z"/>
              </w:rPr>
            </w:pPr>
            <w:ins w:id="209" w:author="Borrelli, Matthew (M.T.)" w:date="2021-06-10T08:59:00Z">
              <w:r>
                <w:rPr>
                  <w:rFonts w:cs="Arial"/>
                  <w:color w:val="000000"/>
                  <w:szCs w:val="20"/>
                </w:rPr>
                <w:t>SET</w:t>
              </w:r>
            </w:ins>
          </w:p>
        </w:tc>
        <w:tc>
          <w:tcPr>
            <w:tcW w:w="1621" w:type="dxa"/>
            <w:tcBorders>
              <w:top w:val="single" w:sz="4" w:space="0" w:color="auto"/>
              <w:left w:val="single" w:sz="4" w:space="0" w:color="auto"/>
              <w:bottom w:val="single" w:sz="4" w:space="0" w:color="auto"/>
              <w:right w:val="single" w:sz="4" w:space="0" w:color="auto"/>
            </w:tcBorders>
          </w:tcPr>
          <w:p w14:paraId="7714CD85" w14:textId="77777777" w:rsidR="002F6135" w:rsidRPr="00A16911" w:rsidRDefault="002F6135" w:rsidP="00F659A1">
            <w:pPr>
              <w:rPr>
                <w:ins w:id="210" w:author="Borrelli, Matthew (M.T.)" w:date="2021-06-10T08:59:00Z"/>
              </w:rPr>
            </w:pPr>
            <w:ins w:id="211" w:author="Borrelli, Matthew (M.T.)" w:date="2021-06-10T08:59:00Z">
              <w:r w:rsidRPr="00CE01C6">
                <w:t>0x2</w:t>
              </w:r>
            </w:ins>
          </w:p>
        </w:tc>
        <w:tc>
          <w:tcPr>
            <w:tcW w:w="2700" w:type="dxa"/>
            <w:tcBorders>
              <w:top w:val="single" w:sz="4" w:space="0" w:color="auto"/>
              <w:left w:val="single" w:sz="4" w:space="0" w:color="auto"/>
              <w:bottom w:val="single" w:sz="4" w:space="0" w:color="auto"/>
              <w:right w:val="single" w:sz="4" w:space="0" w:color="auto"/>
            </w:tcBorders>
          </w:tcPr>
          <w:p w14:paraId="741D5801" w14:textId="77777777" w:rsidR="002F6135" w:rsidRPr="00A16911" w:rsidRDefault="002F6135" w:rsidP="00F659A1">
            <w:pPr>
              <w:rPr>
                <w:ins w:id="212" w:author="Borrelli, Matthew (M.T.)" w:date="2021-06-10T08:59:00Z"/>
              </w:rPr>
            </w:pPr>
          </w:p>
        </w:tc>
      </w:tr>
      <w:tr w:rsidR="002F6135" w:rsidRPr="00A16911" w14:paraId="15A7C12B" w14:textId="77777777" w:rsidTr="000D308B">
        <w:trPr>
          <w:jc w:val="center"/>
          <w:ins w:id="213"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60A36601" w14:textId="77777777" w:rsidR="002F6135" w:rsidRPr="00A16911" w:rsidRDefault="002F6135" w:rsidP="00F659A1">
            <w:pPr>
              <w:jc w:val="center"/>
              <w:rPr>
                <w:ins w:id="214"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778D2F18" w14:textId="347046F6" w:rsidR="002F6135" w:rsidRPr="00A16911" w:rsidRDefault="002F6135" w:rsidP="00F659A1">
            <w:pPr>
              <w:rPr>
                <w:ins w:id="215"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7E5499C9" w14:textId="77777777" w:rsidR="002F6135" w:rsidRPr="00A16911" w:rsidRDefault="002F6135" w:rsidP="00F659A1">
            <w:pPr>
              <w:rPr>
                <w:ins w:id="216"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0E9CADC8" w14:textId="77777777" w:rsidR="002F6135" w:rsidRPr="00A16911" w:rsidRDefault="002F6135" w:rsidP="00F659A1">
            <w:pPr>
              <w:rPr>
                <w:ins w:id="217" w:author="Borrelli, Matthew (M.T.)" w:date="2021-06-10T08:59:00Z"/>
              </w:rPr>
            </w:pPr>
            <w:ins w:id="218" w:author="Borrelli, Matthew (M.T.)" w:date="2021-06-10T08:59:00Z">
              <w:r>
                <w:rPr>
                  <w:rFonts w:cs="Arial"/>
                  <w:color w:val="000000"/>
                  <w:szCs w:val="20"/>
                </w:rPr>
                <w:t>COPY</w:t>
              </w:r>
            </w:ins>
          </w:p>
        </w:tc>
        <w:tc>
          <w:tcPr>
            <w:tcW w:w="1621" w:type="dxa"/>
            <w:tcBorders>
              <w:top w:val="single" w:sz="4" w:space="0" w:color="auto"/>
              <w:left w:val="single" w:sz="4" w:space="0" w:color="auto"/>
              <w:bottom w:val="single" w:sz="4" w:space="0" w:color="auto"/>
              <w:right w:val="single" w:sz="4" w:space="0" w:color="auto"/>
            </w:tcBorders>
          </w:tcPr>
          <w:p w14:paraId="2BC38B94" w14:textId="77777777" w:rsidR="002F6135" w:rsidRPr="00A16911" w:rsidRDefault="002F6135" w:rsidP="00F659A1">
            <w:pPr>
              <w:rPr>
                <w:ins w:id="219" w:author="Borrelli, Matthew (M.T.)" w:date="2021-06-10T08:59:00Z"/>
              </w:rPr>
            </w:pPr>
            <w:ins w:id="220" w:author="Borrelli, Matthew (M.T.)" w:date="2021-06-10T08:59:00Z">
              <w:r w:rsidRPr="00CE01C6">
                <w:t>0x3</w:t>
              </w:r>
            </w:ins>
          </w:p>
        </w:tc>
        <w:tc>
          <w:tcPr>
            <w:tcW w:w="2700" w:type="dxa"/>
            <w:tcBorders>
              <w:top w:val="single" w:sz="4" w:space="0" w:color="auto"/>
              <w:left w:val="single" w:sz="4" w:space="0" w:color="auto"/>
              <w:bottom w:val="single" w:sz="4" w:space="0" w:color="auto"/>
              <w:right w:val="single" w:sz="4" w:space="0" w:color="auto"/>
            </w:tcBorders>
          </w:tcPr>
          <w:p w14:paraId="07CE6FE8" w14:textId="77777777" w:rsidR="002F6135" w:rsidRPr="00A16911" w:rsidRDefault="002F6135" w:rsidP="00F659A1">
            <w:pPr>
              <w:rPr>
                <w:ins w:id="221" w:author="Borrelli, Matthew (M.T.)" w:date="2021-06-10T08:59:00Z"/>
              </w:rPr>
            </w:pPr>
          </w:p>
        </w:tc>
      </w:tr>
      <w:tr w:rsidR="002F6135" w:rsidRPr="00A16911" w14:paraId="1226C655" w14:textId="77777777" w:rsidTr="000D308B">
        <w:trPr>
          <w:jc w:val="center"/>
          <w:ins w:id="222"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381F773D" w14:textId="77777777" w:rsidR="002F6135" w:rsidRPr="00A16911" w:rsidRDefault="002F6135" w:rsidP="00F659A1">
            <w:pPr>
              <w:jc w:val="center"/>
              <w:rPr>
                <w:ins w:id="223" w:author="Borrelli, Matthew (M.T.)" w:date="2021-06-10T08:59:00Z"/>
              </w:rPr>
            </w:pPr>
            <w:ins w:id="224" w:author="Borrelli, Matthew (M.T.)" w:date="2021-06-10T08:59:00Z">
              <w:r>
                <w:t>R</w:t>
              </w:r>
            </w:ins>
          </w:p>
        </w:tc>
        <w:tc>
          <w:tcPr>
            <w:tcW w:w="2878" w:type="dxa"/>
            <w:gridSpan w:val="3"/>
            <w:tcBorders>
              <w:top w:val="single" w:sz="4" w:space="0" w:color="auto"/>
              <w:left w:val="single" w:sz="4" w:space="0" w:color="auto"/>
              <w:bottom w:val="single" w:sz="4" w:space="0" w:color="auto"/>
              <w:right w:val="single" w:sz="4" w:space="0" w:color="auto"/>
            </w:tcBorders>
          </w:tcPr>
          <w:p w14:paraId="2A2E2585" w14:textId="23C1FADB" w:rsidR="002F6135" w:rsidRPr="00A16911" w:rsidRDefault="002F6135" w:rsidP="00F659A1">
            <w:pPr>
              <w:rPr>
                <w:ins w:id="225" w:author="Borrelli, Matthew (M.T.)" w:date="2021-06-10T08:59:00Z"/>
              </w:rPr>
            </w:pPr>
            <w:proofErr w:type="spellStart"/>
            <w:ins w:id="226" w:author="Borrelli, Matthew (M.T.)" w:date="2021-06-10T08:59:00Z">
              <w:r>
                <w:t>PersI</w:t>
              </w:r>
            </w:ins>
            <w:ins w:id="227" w:author="Borrelli, Matthew (M.T.)" w:date="2021-06-10T09:16:00Z">
              <w:r>
                <w:t>D</w:t>
              </w:r>
            </w:ins>
            <w:proofErr w:type="spellEnd"/>
          </w:p>
        </w:tc>
        <w:tc>
          <w:tcPr>
            <w:tcW w:w="901" w:type="dxa"/>
            <w:tcBorders>
              <w:top w:val="single" w:sz="4" w:space="0" w:color="auto"/>
              <w:left w:val="single" w:sz="4" w:space="0" w:color="auto"/>
              <w:bottom w:val="single" w:sz="4" w:space="0" w:color="auto"/>
              <w:right w:val="single" w:sz="4" w:space="0" w:color="auto"/>
            </w:tcBorders>
          </w:tcPr>
          <w:p w14:paraId="4762284C" w14:textId="77777777" w:rsidR="002F6135" w:rsidRPr="00A16911" w:rsidRDefault="002F6135" w:rsidP="00F659A1">
            <w:pPr>
              <w:rPr>
                <w:ins w:id="228" w:author="Borrelli, Matthew (M.T.)" w:date="2021-06-10T08:59:00Z"/>
              </w:rPr>
            </w:pPr>
            <w:proofErr w:type="spellStart"/>
            <w:ins w:id="229" w:author="Borrelli, Matthew (M.T.)" w:date="2021-06-10T08:59:00Z">
              <w:r>
                <w:t>Enum</w:t>
              </w:r>
              <w:proofErr w:type="spellEnd"/>
            </w:ins>
          </w:p>
        </w:tc>
        <w:tc>
          <w:tcPr>
            <w:tcW w:w="1979" w:type="dxa"/>
            <w:tcBorders>
              <w:top w:val="single" w:sz="4" w:space="0" w:color="auto"/>
              <w:left w:val="single" w:sz="4" w:space="0" w:color="auto"/>
              <w:bottom w:val="single" w:sz="4" w:space="0" w:color="auto"/>
              <w:right w:val="single" w:sz="4" w:space="0" w:color="auto"/>
            </w:tcBorders>
          </w:tcPr>
          <w:p w14:paraId="1BB0C24E" w14:textId="77777777" w:rsidR="002F6135" w:rsidRPr="00A16911" w:rsidRDefault="002F6135" w:rsidP="00F659A1">
            <w:pPr>
              <w:rPr>
                <w:ins w:id="230" w:author="Borrelli, Matthew (M.T.)" w:date="2021-06-10T08:59:00Z"/>
              </w:rPr>
            </w:pPr>
            <w:ins w:id="231" w:author="Borrelli, Matthew (M.T.)" w:date="2021-06-10T08:59:00Z">
              <w:r w:rsidRPr="00CE01C6">
                <w:t>-</w:t>
              </w:r>
            </w:ins>
          </w:p>
        </w:tc>
        <w:tc>
          <w:tcPr>
            <w:tcW w:w="1621" w:type="dxa"/>
            <w:tcBorders>
              <w:top w:val="single" w:sz="4" w:space="0" w:color="auto"/>
              <w:left w:val="single" w:sz="4" w:space="0" w:color="auto"/>
              <w:bottom w:val="single" w:sz="4" w:space="0" w:color="auto"/>
              <w:right w:val="single" w:sz="4" w:space="0" w:color="auto"/>
            </w:tcBorders>
          </w:tcPr>
          <w:p w14:paraId="671AE3E1" w14:textId="77777777" w:rsidR="002F6135" w:rsidRPr="00A16911" w:rsidRDefault="002F6135" w:rsidP="00F659A1">
            <w:pPr>
              <w:rPr>
                <w:ins w:id="232" w:author="Borrelli, Matthew (M.T.)" w:date="2021-06-10T08:59:00Z"/>
              </w:rPr>
            </w:pPr>
            <w:ins w:id="233" w:author="Borrelli, Matthew (M.T.)" w:date="2021-06-10T08:59:00Z">
              <w:r w:rsidRPr="00CE01C6">
                <w:t>-</w:t>
              </w:r>
            </w:ins>
          </w:p>
        </w:tc>
        <w:tc>
          <w:tcPr>
            <w:tcW w:w="2700" w:type="dxa"/>
            <w:tcBorders>
              <w:top w:val="single" w:sz="4" w:space="0" w:color="auto"/>
              <w:left w:val="single" w:sz="4" w:space="0" w:color="auto"/>
              <w:bottom w:val="single" w:sz="4" w:space="0" w:color="auto"/>
              <w:right w:val="single" w:sz="4" w:space="0" w:color="auto"/>
            </w:tcBorders>
          </w:tcPr>
          <w:p w14:paraId="0DA51BC3" w14:textId="32D5E109" w:rsidR="002F6135" w:rsidRPr="00A16911" w:rsidRDefault="002F6135" w:rsidP="00F659A1">
            <w:pPr>
              <w:rPr>
                <w:ins w:id="234" w:author="Borrelli, Matthew (M.T.)" w:date="2021-06-10T08:59:00Z"/>
              </w:rPr>
            </w:pPr>
            <w:ins w:id="235" w:author="Borrelli, Matthew (M.T.)" w:date="2021-06-10T09:18:00Z">
              <w:r>
                <w:t>P</w:t>
              </w:r>
            </w:ins>
            <w:ins w:id="236" w:author="Borrelli, Matthew (M.T.)" w:date="2021-06-10T08:59:00Z">
              <w:r w:rsidRPr="00785CDE">
                <w:t>ersonality profile is being accessed</w:t>
              </w:r>
            </w:ins>
          </w:p>
        </w:tc>
      </w:tr>
      <w:tr w:rsidR="002F6135" w:rsidRPr="00A16911" w14:paraId="066BE41E" w14:textId="77777777" w:rsidTr="000D308B">
        <w:trPr>
          <w:jc w:val="center"/>
          <w:ins w:id="237"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74937115" w14:textId="77777777" w:rsidR="002F6135" w:rsidRPr="00A16911" w:rsidRDefault="002F6135" w:rsidP="00F659A1">
            <w:pPr>
              <w:jc w:val="center"/>
              <w:rPr>
                <w:ins w:id="238"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57663A66" w14:textId="0D0F109B" w:rsidR="002F6135" w:rsidRPr="00A16911" w:rsidRDefault="002F6135" w:rsidP="00F659A1">
            <w:pPr>
              <w:rPr>
                <w:ins w:id="239"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07DB39FE" w14:textId="77777777" w:rsidR="002F6135" w:rsidRPr="00A16911" w:rsidRDefault="002F6135" w:rsidP="00F659A1">
            <w:pPr>
              <w:rPr>
                <w:ins w:id="240"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004C7E13" w14:textId="77777777" w:rsidR="002F6135" w:rsidRPr="00A16911" w:rsidRDefault="002F6135" w:rsidP="00F659A1">
            <w:pPr>
              <w:rPr>
                <w:ins w:id="241" w:author="Borrelli, Matthew (M.T.)" w:date="2021-06-10T08:59:00Z"/>
              </w:rPr>
            </w:pPr>
            <w:ins w:id="242" w:author="Borrelli, Matthew (M.T.)" w:date="2021-06-10T08:59:00Z">
              <w:r>
                <w:rPr>
                  <w:rFonts w:cs="Arial"/>
                  <w:color w:val="000000"/>
                  <w:szCs w:val="20"/>
                </w:rPr>
                <w:t>PROFILE_1</w:t>
              </w:r>
            </w:ins>
          </w:p>
        </w:tc>
        <w:tc>
          <w:tcPr>
            <w:tcW w:w="1621" w:type="dxa"/>
            <w:tcBorders>
              <w:top w:val="single" w:sz="4" w:space="0" w:color="auto"/>
              <w:left w:val="single" w:sz="4" w:space="0" w:color="auto"/>
              <w:bottom w:val="single" w:sz="4" w:space="0" w:color="auto"/>
              <w:right w:val="single" w:sz="4" w:space="0" w:color="auto"/>
            </w:tcBorders>
          </w:tcPr>
          <w:p w14:paraId="118D463E" w14:textId="77777777" w:rsidR="002F6135" w:rsidRPr="00A16911" w:rsidRDefault="002F6135" w:rsidP="00F659A1">
            <w:pPr>
              <w:rPr>
                <w:ins w:id="243" w:author="Borrelli, Matthew (M.T.)" w:date="2021-06-10T08:59:00Z"/>
              </w:rPr>
            </w:pPr>
            <w:ins w:id="244" w:author="Borrelli, Matthew (M.T.)" w:date="2021-06-10T08:59:00Z">
              <w:r w:rsidRPr="00CE01C6">
                <w:t>0x0</w:t>
              </w:r>
            </w:ins>
          </w:p>
        </w:tc>
        <w:tc>
          <w:tcPr>
            <w:tcW w:w="2700" w:type="dxa"/>
            <w:tcBorders>
              <w:top w:val="single" w:sz="4" w:space="0" w:color="auto"/>
              <w:left w:val="single" w:sz="4" w:space="0" w:color="auto"/>
              <w:bottom w:val="single" w:sz="4" w:space="0" w:color="auto"/>
              <w:right w:val="single" w:sz="4" w:space="0" w:color="auto"/>
            </w:tcBorders>
          </w:tcPr>
          <w:p w14:paraId="73CC79DC" w14:textId="77777777" w:rsidR="002F6135" w:rsidRPr="00A16911" w:rsidRDefault="002F6135" w:rsidP="00F659A1">
            <w:pPr>
              <w:rPr>
                <w:ins w:id="245" w:author="Borrelli, Matthew (M.T.)" w:date="2021-06-10T08:59:00Z"/>
              </w:rPr>
            </w:pPr>
          </w:p>
        </w:tc>
      </w:tr>
      <w:tr w:rsidR="002F6135" w:rsidRPr="00A16911" w14:paraId="68E165CD" w14:textId="77777777" w:rsidTr="000D308B">
        <w:trPr>
          <w:jc w:val="center"/>
          <w:ins w:id="246"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741B0DDD" w14:textId="77777777" w:rsidR="002F6135" w:rsidRPr="00A16911" w:rsidRDefault="002F6135" w:rsidP="00F659A1">
            <w:pPr>
              <w:jc w:val="center"/>
              <w:rPr>
                <w:ins w:id="247"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4CEFD59D" w14:textId="1D8DA83C" w:rsidR="002F6135" w:rsidRPr="00A16911" w:rsidRDefault="002F6135" w:rsidP="00F659A1">
            <w:pPr>
              <w:rPr>
                <w:ins w:id="248"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27E2CB77" w14:textId="77777777" w:rsidR="002F6135" w:rsidRPr="00A16911" w:rsidRDefault="002F6135" w:rsidP="00F659A1">
            <w:pPr>
              <w:rPr>
                <w:ins w:id="249"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42A46F7E" w14:textId="77777777" w:rsidR="002F6135" w:rsidRPr="00A16911" w:rsidRDefault="002F6135" w:rsidP="00F659A1">
            <w:pPr>
              <w:rPr>
                <w:ins w:id="250" w:author="Borrelli, Matthew (M.T.)" w:date="2021-06-10T08:59:00Z"/>
              </w:rPr>
            </w:pPr>
            <w:ins w:id="251" w:author="Borrelli, Matthew (M.T.)" w:date="2021-06-10T08:59:00Z">
              <w:r>
                <w:rPr>
                  <w:rFonts w:cs="Arial"/>
                  <w:color w:val="000000"/>
                  <w:szCs w:val="20"/>
                </w:rPr>
                <w:t>PROFILE_2</w:t>
              </w:r>
            </w:ins>
          </w:p>
        </w:tc>
        <w:tc>
          <w:tcPr>
            <w:tcW w:w="1621" w:type="dxa"/>
            <w:tcBorders>
              <w:top w:val="single" w:sz="4" w:space="0" w:color="auto"/>
              <w:left w:val="single" w:sz="4" w:space="0" w:color="auto"/>
              <w:bottom w:val="single" w:sz="4" w:space="0" w:color="auto"/>
              <w:right w:val="single" w:sz="4" w:space="0" w:color="auto"/>
            </w:tcBorders>
          </w:tcPr>
          <w:p w14:paraId="395617C1" w14:textId="77777777" w:rsidR="002F6135" w:rsidRPr="00A16911" w:rsidRDefault="002F6135" w:rsidP="00F659A1">
            <w:pPr>
              <w:rPr>
                <w:ins w:id="252" w:author="Borrelli, Matthew (M.T.)" w:date="2021-06-10T08:59:00Z"/>
              </w:rPr>
            </w:pPr>
            <w:ins w:id="253" w:author="Borrelli, Matthew (M.T.)" w:date="2021-06-10T08:59:00Z">
              <w:r w:rsidRPr="00CE01C6">
                <w:t>0x1</w:t>
              </w:r>
            </w:ins>
          </w:p>
        </w:tc>
        <w:tc>
          <w:tcPr>
            <w:tcW w:w="2700" w:type="dxa"/>
            <w:tcBorders>
              <w:top w:val="single" w:sz="4" w:space="0" w:color="auto"/>
              <w:left w:val="single" w:sz="4" w:space="0" w:color="auto"/>
              <w:bottom w:val="single" w:sz="4" w:space="0" w:color="auto"/>
              <w:right w:val="single" w:sz="4" w:space="0" w:color="auto"/>
            </w:tcBorders>
          </w:tcPr>
          <w:p w14:paraId="36DA1EEE" w14:textId="77777777" w:rsidR="002F6135" w:rsidRPr="00A16911" w:rsidRDefault="002F6135" w:rsidP="00F659A1">
            <w:pPr>
              <w:rPr>
                <w:ins w:id="254" w:author="Borrelli, Matthew (M.T.)" w:date="2021-06-10T08:59:00Z"/>
              </w:rPr>
            </w:pPr>
          </w:p>
        </w:tc>
      </w:tr>
      <w:tr w:rsidR="002F6135" w:rsidRPr="00A16911" w14:paraId="56558B3A" w14:textId="77777777" w:rsidTr="000D308B">
        <w:trPr>
          <w:jc w:val="center"/>
          <w:ins w:id="255"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2A0B6568" w14:textId="77777777" w:rsidR="002F6135" w:rsidRPr="00A16911" w:rsidRDefault="002F6135" w:rsidP="00F659A1">
            <w:pPr>
              <w:jc w:val="center"/>
              <w:rPr>
                <w:ins w:id="256"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123E0AE5" w14:textId="4E4B43E6" w:rsidR="002F6135" w:rsidRPr="00A16911" w:rsidRDefault="002F6135" w:rsidP="00F659A1">
            <w:pPr>
              <w:rPr>
                <w:ins w:id="257"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7134AAEF" w14:textId="77777777" w:rsidR="002F6135" w:rsidRPr="00A16911" w:rsidRDefault="002F6135" w:rsidP="00F659A1">
            <w:pPr>
              <w:rPr>
                <w:ins w:id="258"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0C8E986D" w14:textId="77777777" w:rsidR="002F6135" w:rsidRPr="00A16911" w:rsidRDefault="002F6135" w:rsidP="00F659A1">
            <w:pPr>
              <w:rPr>
                <w:ins w:id="259" w:author="Borrelli, Matthew (M.T.)" w:date="2021-06-10T08:59:00Z"/>
              </w:rPr>
            </w:pPr>
            <w:ins w:id="260" w:author="Borrelli, Matthew (M.T.)" w:date="2021-06-10T08:59:00Z">
              <w:r>
                <w:rPr>
                  <w:rFonts w:cs="Arial"/>
                  <w:color w:val="000000"/>
                  <w:szCs w:val="20"/>
                </w:rPr>
                <w:t>PROFILE_3</w:t>
              </w:r>
            </w:ins>
          </w:p>
        </w:tc>
        <w:tc>
          <w:tcPr>
            <w:tcW w:w="1621" w:type="dxa"/>
            <w:tcBorders>
              <w:top w:val="single" w:sz="4" w:space="0" w:color="auto"/>
              <w:left w:val="single" w:sz="4" w:space="0" w:color="auto"/>
              <w:bottom w:val="single" w:sz="4" w:space="0" w:color="auto"/>
              <w:right w:val="single" w:sz="4" w:space="0" w:color="auto"/>
            </w:tcBorders>
          </w:tcPr>
          <w:p w14:paraId="557A3BFA" w14:textId="77777777" w:rsidR="002F6135" w:rsidRPr="00A16911" w:rsidRDefault="002F6135" w:rsidP="00F659A1">
            <w:pPr>
              <w:rPr>
                <w:ins w:id="261" w:author="Borrelli, Matthew (M.T.)" w:date="2021-06-10T08:59:00Z"/>
              </w:rPr>
            </w:pPr>
            <w:ins w:id="262" w:author="Borrelli, Matthew (M.T.)" w:date="2021-06-10T08:59:00Z">
              <w:r w:rsidRPr="00CE01C6">
                <w:t>0x2</w:t>
              </w:r>
            </w:ins>
          </w:p>
        </w:tc>
        <w:tc>
          <w:tcPr>
            <w:tcW w:w="2700" w:type="dxa"/>
            <w:tcBorders>
              <w:top w:val="single" w:sz="4" w:space="0" w:color="auto"/>
              <w:left w:val="single" w:sz="4" w:space="0" w:color="auto"/>
              <w:bottom w:val="single" w:sz="4" w:space="0" w:color="auto"/>
              <w:right w:val="single" w:sz="4" w:space="0" w:color="auto"/>
            </w:tcBorders>
          </w:tcPr>
          <w:p w14:paraId="4D5BD05E" w14:textId="77777777" w:rsidR="002F6135" w:rsidRPr="00A16911" w:rsidRDefault="002F6135" w:rsidP="00F659A1">
            <w:pPr>
              <w:rPr>
                <w:ins w:id="263" w:author="Borrelli, Matthew (M.T.)" w:date="2021-06-10T08:59:00Z"/>
              </w:rPr>
            </w:pPr>
          </w:p>
        </w:tc>
      </w:tr>
      <w:tr w:rsidR="002F6135" w:rsidRPr="00A16911" w14:paraId="502212A0" w14:textId="77777777" w:rsidTr="000D308B">
        <w:trPr>
          <w:jc w:val="center"/>
          <w:ins w:id="264"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2ACB0B2F" w14:textId="77777777" w:rsidR="002F6135" w:rsidRPr="00A16911" w:rsidRDefault="002F6135" w:rsidP="00F659A1">
            <w:pPr>
              <w:jc w:val="center"/>
              <w:rPr>
                <w:ins w:id="265"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4A78DF1E" w14:textId="09428C76" w:rsidR="002F6135" w:rsidRPr="00A16911" w:rsidRDefault="002F6135" w:rsidP="00F659A1">
            <w:pPr>
              <w:rPr>
                <w:ins w:id="266"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1A1461F6" w14:textId="77777777" w:rsidR="002F6135" w:rsidRPr="00A16911" w:rsidRDefault="002F6135" w:rsidP="00F659A1">
            <w:pPr>
              <w:rPr>
                <w:ins w:id="267"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1AFEC89A" w14:textId="77777777" w:rsidR="002F6135" w:rsidRPr="00A16911" w:rsidRDefault="002F6135" w:rsidP="00F659A1">
            <w:pPr>
              <w:rPr>
                <w:ins w:id="268" w:author="Borrelli, Matthew (M.T.)" w:date="2021-06-10T08:59:00Z"/>
              </w:rPr>
            </w:pPr>
            <w:ins w:id="269" w:author="Borrelli, Matthew (M.T.)" w:date="2021-06-10T08:59:00Z">
              <w:r>
                <w:rPr>
                  <w:rFonts w:cs="Arial"/>
                  <w:color w:val="000000"/>
                  <w:szCs w:val="20"/>
                </w:rPr>
                <w:t>PROFILE_4</w:t>
              </w:r>
            </w:ins>
          </w:p>
        </w:tc>
        <w:tc>
          <w:tcPr>
            <w:tcW w:w="1621" w:type="dxa"/>
            <w:tcBorders>
              <w:top w:val="single" w:sz="4" w:space="0" w:color="auto"/>
              <w:left w:val="single" w:sz="4" w:space="0" w:color="auto"/>
              <w:bottom w:val="single" w:sz="4" w:space="0" w:color="auto"/>
              <w:right w:val="single" w:sz="4" w:space="0" w:color="auto"/>
            </w:tcBorders>
          </w:tcPr>
          <w:p w14:paraId="3B627232" w14:textId="77777777" w:rsidR="002F6135" w:rsidRPr="00A16911" w:rsidRDefault="002F6135" w:rsidP="00F659A1">
            <w:pPr>
              <w:rPr>
                <w:ins w:id="270" w:author="Borrelli, Matthew (M.T.)" w:date="2021-06-10T08:59:00Z"/>
              </w:rPr>
            </w:pPr>
            <w:ins w:id="271" w:author="Borrelli, Matthew (M.T.)" w:date="2021-06-10T08:59:00Z">
              <w:r w:rsidRPr="00CE01C6">
                <w:t>0x3</w:t>
              </w:r>
            </w:ins>
          </w:p>
        </w:tc>
        <w:tc>
          <w:tcPr>
            <w:tcW w:w="2700" w:type="dxa"/>
            <w:tcBorders>
              <w:top w:val="single" w:sz="4" w:space="0" w:color="auto"/>
              <w:left w:val="single" w:sz="4" w:space="0" w:color="auto"/>
              <w:bottom w:val="single" w:sz="4" w:space="0" w:color="auto"/>
              <w:right w:val="single" w:sz="4" w:space="0" w:color="auto"/>
            </w:tcBorders>
          </w:tcPr>
          <w:p w14:paraId="4AC3AF1F" w14:textId="77777777" w:rsidR="002F6135" w:rsidRPr="00A16911" w:rsidRDefault="002F6135" w:rsidP="00F659A1">
            <w:pPr>
              <w:rPr>
                <w:ins w:id="272" w:author="Borrelli, Matthew (M.T.)" w:date="2021-06-10T08:59:00Z"/>
              </w:rPr>
            </w:pPr>
          </w:p>
        </w:tc>
      </w:tr>
      <w:tr w:rsidR="002F6135" w:rsidRPr="00A16911" w14:paraId="380BBA47" w14:textId="77777777" w:rsidTr="000D308B">
        <w:trPr>
          <w:jc w:val="center"/>
          <w:ins w:id="273"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46316036" w14:textId="77777777" w:rsidR="002F6135" w:rsidRPr="00A16911" w:rsidRDefault="002F6135" w:rsidP="00F659A1">
            <w:pPr>
              <w:jc w:val="center"/>
              <w:rPr>
                <w:ins w:id="274"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6F44DA85" w14:textId="5100F683" w:rsidR="002F6135" w:rsidRPr="00A16911" w:rsidRDefault="002F6135" w:rsidP="00F659A1">
            <w:pPr>
              <w:rPr>
                <w:ins w:id="275"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3F801787" w14:textId="77777777" w:rsidR="002F6135" w:rsidRPr="00A16911" w:rsidRDefault="002F6135" w:rsidP="00F659A1">
            <w:pPr>
              <w:rPr>
                <w:ins w:id="276"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30136F95" w14:textId="77777777" w:rsidR="002F6135" w:rsidRPr="00A16911" w:rsidRDefault="002F6135" w:rsidP="00F659A1">
            <w:pPr>
              <w:rPr>
                <w:ins w:id="277" w:author="Borrelli, Matthew (M.T.)" w:date="2021-06-10T08:59:00Z"/>
              </w:rPr>
            </w:pPr>
            <w:ins w:id="278" w:author="Borrelli, Matthew (M.T.)" w:date="2021-06-10T08:59:00Z">
              <w:r>
                <w:rPr>
                  <w:rFonts w:cs="Arial"/>
                  <w:color w:val="000000"/>
                  <w:szCs w:val="20"/>
                </w:rPr>
                <w:t>VEHICLE</w:t>
              </w:r>
            </w:ins>
          </w:p>
        </w:tc>
        <w:tc>
          <w:tcPr>
            <w:tcW w:w="1621" w:type="dxa"/>
            <w:tcBorders>
              <w:top w:val="single" w:sz="4" w:space="0" w:color="auto"/>
              <w:left w:val="single" w:sz="4" w:space="0" w:color="auto"/>
              <w:bottom w:val="single" w:sz="4" w:space="0" w:color="auto"/>
              <w:right w:val="single" w:sz="4" w:space="0" w:color="auto"/>
            </w:tcBorders>
          </w:tcPr>
          <w:p w14:paraId="74AC834A" w14:textId="77777777" w:rsidR="002F6135" w:rsidRPr="00A16911" w:rsidRDefault="002F6135" w:rsidP="00F659A1">
            <w:pPr>
              <w:rPr>
                <w:ins w:id="279" w:author="Borrelli, Matthew (M.T.)" w:date="2021-06-10T08:59:00Z"/>
              </w:rPr>
            </w:pPr>
            <w:ins w:id="280" w:author="Borrelli, Matthew (M.T.)" w:date="2021-06-10T08:59:00Z">
              <w:r>
                <w:t>0x4</w:t>
              </w:r>
            </w:ins>
          </w:p>
        </w:tc>
        <w:tc>
          <w:tcPr>
            <w:tcW w:w="2700" w:type="dxa"/>
            <w:tcBorders>
              <w:top w:val="single" w:sz="4" w:space="0" w:color="auto"/>
              <w:left w:val="single" w:sz="4" w:space="0" w:color="auto"/>
              <w:bottom w:val="single" w:sz="4" w:space="0" w:color="auto"/>
              <w:right w:val="single" w:sz="4" w:space="0" w:color="auto"/>
            </w:tcBorders>
          </w:tcPr>
          <w:p w14:paraId="193597C2" w14:textId="77777777" w:rsidR="002F6135" w:rsidRPr="00A16911" w:rsidRDefault="002F6135" w:rsidP="00F659A1">
            <w:pPr>
              <w:rPr>
                <w:ins w:id="281" w:author="Borrelli, Matthew (M.T.)" w:date="2021-06-10T08:59:00Z"/>
              </w:rPr>
            </w:pPr>
          </w:p>
        </w:tc>
      </w:tr>
      <w:tr w:rsidR="002F6135" w:rsidRPr="00A16911" w14:paraId="0808A279" w14:textId="77777777" w:rsidTr="000D308B">
        <w:trPr>
          <w:trHeight w:val="251"/>
          <w:jc w:val="center"/>
          <w:ins w:id="282" w:author="Borrelli, Matthew (M.T.)" w:date="2021-06-10T09:17:00Z"/>
        </w:trPr>
        <w:tc>
          <w:tcPr>
            <w:tcW w:w="626" w:type="dxa"/>
            <w:tcBorders>
              <w:top w:val="single" w:sz="4" w:space="0" w:color="auto"/>
              <w:left w:val="single" w:sz="4" w:space="0" w:color="auto"/>
              <w:bottom w:val="single" w:sz="4" w:space="0" w:color="auto"/>
              <w:right w:val="single" w:sz="4" w:space="0" w:color="auto"/>
            </w:tcBorders>
          </w:tcPr>
          <w:p w14:paraId="2E4A67D9" w14:textId="4E4DC0E4" w:rsidR="002F6135" w:rsidRDefault="002F6135" w:rsidP="00F659A1">
            <w:pPr>
              <w:jc w:val="center"/>
              <w:rPr>
                <w:ins w:id="283" w:author="Borrelli, Matthew (M.T.)" w:date="2021-06-10T09:17:00Z"/>
              </w:rPr>
            </w:pPr>
            <w:ins w:id="284" w:author="Borrelli, Matthew (M.T.)" w:date="2021-06-10T09:17:00Z">
              <w:r>
                <w:t>R</w:t>
              </w:r>
            </w:ins>
          </w:p>
        </w:tc>
        <w:tc>
          <w:tcPr>
            <w:tcW w:w="2878" w:type="dxa"/>
            <w:gridSpan w:val="3"/>
            <w:tcBorders>
              <w:top w:val="single" w:sz="4" w:space="0" w:color="auto"/>
              <w:left w:val="single" w:sz="4" w:space="0" w:color="auto"/>
              <w:bottom w:val="single" w:sz="4" w:space="0" w:color="auto"/>
              <w:right w:val="single" w:sz="4" w:space="0" w:color="auto"/>
            </w:tcBorders>
          </w:tcPr>
          <w:p w14:paraId="777EBD88" w14:textId="27D53E3C" w:rsidR="002F6135" w:rsidRPr="00785CDE" w:rsidRDefault="002F6135" w:rsidP="00F659A1">
            <w:pPr>
              <w:rPr>
                <w:ins w:id="285" w:author="Borrelli, Matthew (M.T.)" w:date="2021-06-10T09:17:00Z"/>
                <w:rStyle w:val="objecttype0"/>
              </w:rPr>
            </w:pPr>
            <w:proofErr w:type="spellStart"/>
            <w:ins w:id="286" w:author="Borrelli, Matthew (M.T.)" w:date="2021-06-10T09:17:00Z">
              <w:r>
                <w:rPr>
                  <w:rStyle w:val="objecttype0"/>
                </w:rPr>
                <w:t>SettingsType</w:t>
              </w:r>
              <w:proofErr w:type="spellEnd"/>
            </w:ins>
          </w:p>
        </w:tc>
        <w:tc>
          <w:tcPr>
            <w:tcW w:w="901" w:type="dxa"/>
            <w:tcBorders>
              <w:top w:val="single" w:sz="4" w:space="0" w:color="auto"/>
              <w:left w:val="single" w:sz="4" w:space="0" w:color="auto"/>
              <w:bottom w:val="single" w:sz="4" w:space="0" w:color="auto"/>
              <w:right w:val="single" w:sz="4" w:space="0" w:color="auto"/>
            </w:tcBorders>
          </w:tcPr>
          <w:p w14:paraId="5439F21B" w14:textId="22505B65" w:rsidR="002F6135" w:rsidRDefault="002F6135" w:rsidP="00F659A1">
            <w:pPr>
              <w:rPr>
                <w:ins w:id="287" w:author="Borrelli, Matthew (M.T.)" w:date="2021-06-10T09:17:00Z"/>
              </w:rPr>
            </w:pPr>
            <w:proofErr w:type="spellStart"/>
            <w:ins w:id="288" w:author="Borrelli, Matthew (M.T.)" w:date="2021-06-10T09:17:00Z">
              <w:r>
                <w:t>Enum</w:t>
              </w:r>
              <w:proofErr w:type="spellEnd"/>
            </w:ins>
          </w:p>
        </w:tc>
        <w:tc>
          <w:tcPr>
            <w:tcW w:w="1979" w:type="dxa"/>
            <w:tcBorders>
              <w:top w:val="single" w:sz="4" w:space="0" w:color="auto"/>
              <w:left w:val="single" w:sz="4" w:space="0" w:color="auto"/>
              <w:bottom w:val="single" w:sz="4" w:space="0" w:color="auto"/>
              <w:right w:val="single" w:sz="4" w:space="0" w:color="auto"/>
            </w:tcBorders>
            <w:vAlign w:val="center"/>
          </w:tcPr>
          <w:p w14:paraId="4E09DEA2" w14:textId="6DF94578" w:rsidR="002F6135" w:rsidRPr="00785CDE" w:rsidRDefault="002F6135" w:rsidP="00F659A1">
            <w:pPr>
              <w:rPr>
                <w:ins w:id="289" w:author="Borrelli, Matthew (M.T.)" w:date="2021-06-10T09:17:00Z"/>
                <w:rFonts w:cs="Arial"/>
                <w:color w:val="000000"/>
                <w:szCs w:val="20"/>
              </w:rPr>
            </w:pPr>
            <w:ins w:id="290" w:author="Borrelli, Matthew (M.T.)" w:date="2021-06-10T09:17:00Z">
              <w:r>
                <w:rPr>
                  <w:rFonts w:cs="Arial"/>
                  <w:color w:val="000000"/>
                  <w:szCs w:val="20"/>
                </w:rPr>
                <w:t>-</w:t>
              </w:r>
            </w:ins>
          </w:p>
        </w:tc>
        <w:tc>
          <w:tcPr>
            <w:tcW w:w="1621" w:type="dxa"/>
            <w:tcBorders>
              <w:top w:val="single" w:sz="4" w:space="0" w:color="auto"/>
              <w:left w:val="single" w:sz="4" w:space="0" w:color="auto"/>
              <w:bottom w:val="single" w:sz="4" w:space="0" w:color="auto"/>
              <w:right w:val="single" w:sz="4" w:space="0" w:color="auto"/>
            </w:tcBorders>
          </w:tcPr>
          <w:p w14:paraId="6BAECB1C" w14:textId="0EEB00E3" w:rsidR="002F6135" w:rsidRPr="00785CDE" w:rsidRDefault="002F6135" w:rsidP="00F659A1">
            <w:pPr>
              <w:rPr>
                <w:ins w:id="291" w:author="Borrelli, Matthew (M.T.)" w:date="2021-06-10T09:17:00Z"/>
              </w:rPr>
            </w:pPr>
            <w:ins w:id="292" w:author="Borrelli, Matthew (M.T.)" w:date="2021-06-10T09:17:00Z">
              <w:r>
                <w:t>-</w:t>
              </w:r>
            </w:ins>
          </w:p>
        </w:tc>
        <w:tc>
          <w:tcPr>
            <w:tcW w:w="2700" w:type="dxa"/>
            <w:tcBorders>
              <w:top w:val="single" w:sz="4" w:space="0" w:color="auto"/>
              <w:left w:val="single" w:sz="4" w:space="0" w:color="auto"/>
              <w:bottom w:val="single" w:sz="4" w:space="0" w:color="auto"/>
              <w:right w:val="single" w:sz="4" w:space="0" w:color="auto"/>
            </w:tcBorders>
          </w:tcPr>
          <w:p w14:paraId="2BB2DE58" w14:textId="22B29649" w:rsidR="002F6135" w:rsidRPr="00785CDE" w:rsidRDefault="002F6135" w:rsidP="00F659A1">
            <w:pPr>
              <w:rPr>
                <w:ins w:id="293" w:author="Borrelli, Matthew (M.T.)" w:date="2021-06-10T09:17:00Z"/>
              </w:rPr>
            </w:pPr>
            <w:ins w:id="294" w:author="Borrelli, Matthew (M.T.)" w:date="2021-06-10T09:18:00Z">
              <w:r>
                <w:t>Type of setting being accessed</w:t>
              </w:r>
            </w:ins>
          </w:p>
        </w:tc>
      </w:tr>
      <w:tr w:rsidR="002F6135" w:rsidRPr="00A16911" w14:paraId="7CE063A4" w14:textId="77777777" w:rsidTr="000D308B">
        <w:trPr>
          <w:trHeight w:val="251"/>
          <w:jc w:val="center"/>
          <w:ins w:id="295" w:author="Borrelli, Matthew (M.T.)" w:date="2021-06-10T09:17:00Z"/>
        </w:trPr>
        <w:tc>
          <w:tcPr>
            <w:tcW w:w="626" w:type="dxa"/>
            <w:tcBorders>
              <w:top w:val="single" w:sz="4" w:space="0" w:color="auto"/>
              <w:left w:val="single" w:sz="4" w:space="0" w:color="auto"/>
              <w:bottom w:val="single" w:sz="4" w:space="0" w:color="auto"/>
              <w:right w:val="single" w:sz="4" w:space="0" w:color="auto"/>
            </w:tcBorders>
          </w:tcPr>
          <w:p w14:paraId="18EBAC6D" w14:textId="77777777" w:rsidR="002F6135" w:rsidRDefault="002F6135" w:rsidP="00F659A1">
            <w:pPr>
              <w:jc w:val="center"/>
              <w:rPr>
                <w:ins w:id="296" w:author="Borrelli, Matthew (M.T.)" w:date="2021-06-10T09:17:00Z"/>
              </w:rPr>
            </w:pPr>
          </w:p>
        </w:tc>
        <w:tc>
          <w:tcPr>
            <w:tcW w:w="2878" w:type="dxa"/>
            <w:gridSpan w:val="3"/>
            <w:tcBorders>
              <w:top w:val="single" w:sz="4" w:space="0" w:color="auto"/>
              <w:left w:val="single" w:sz="4" w:space="0" w:color="auto"/>
              <w:bottom w:val="single" w:sz="4" w:space="0" w:color="auto"/>
              <w:right w:val="single" w:sz="4" w:space="0" w:color="auto"/>
            </w:tcBorders>
          </w:tcPr>
          <w:p w14:paraId="244293C3" w14:textId="24B6C478" w:rsidR="002F6135" w:rsidRDefault="002F6135" w:rsidP="00F659A1">
            <w:pPr>
              <w:rPr>
                <w:ins w:id="297" w:author="Borrelli, Matthew (M.T.)" w:date="2021-06-10T09:17:00Z"/>
                <w:rStyle w:val="objecttype0"/>
              </w:rPr>
            </w:pPr>
          </w:p>
        </w:tc>
        <w:tc>
          <w:tcPr>
            <w:tcW w:w="901" w:type="dxa"/>
            <w:tcBorders>
              <w:top w:val="single" w:sz="4" w:space="0" w:color="auto"/>
              <w:left w:val="single" w:sz="4" w:space="0" w:color="auto"/>
              <w:bottom w:val="single" w:sz="4" w:space="0" w:color="auto"/>
              <w:right w:val="single" w:sz="4" w:space="0" w:color="auto"/>
            </w:tcBorders>
          </w:tcPr>
          <w:p w14:paraId="292B623A" w14:textId="77777777" w:rsidR="002F6135" w:rsidRDefault="002F6135" w:rsidP="00F659A1">
            <w:pPr>
              <w:rPr>
                <w:ins w:id="298" w:author="Borrelli, Matthew (M.T.)" w:date="2021-06-10T09:17:00Z"/>
              </w:rPr>
            </w:pPr>
          </w:p>
        </w:tc>
        <w:tc>
          <w:tcPr>
            <w:tcW w:w="1979" w:type="dxa"/>
            <w:tcBorders>
              <w:top w:val="single" w:sz="4" w:space="0" w:color="auto"/>
              <w:left w:val="single" w:sz="4" w:space="0" w:color="auto"/>
              <w:bottom w:val="single" w:sz="4" w:space="0" w:color="auto"/>
              <w:right w:val="single" w:sz="4" w:space="0" w:color="auto"/>
            </w:tcBorders>
            <w:vAlign w:val="center"/>
          </w:tcPr>
          <w:p w14:paraId="0064225E" w14:textId="1BC5C4FA" w:rsidR="002F6135" w:rsidRDefault="002F6135" w:rsidP="00F659A1">
            <w:pPr>
              <w:rPr>
                <w:ins w:id="299" w:author="Borrelli, Matthew (M.T.)" w:date="2021-06-10T09:17:00Z"/>
                <w:rFonts w:cs="Arial"/>
                <w:color w:val="000000"/>
                <w:szCs w:val="20"/>
              </w:rPr>
            </w:pPr>
            <w:ins w:id="300" w:author="Borrelli, Matthew (M.T.)" w:date="2021-06-10T09:17:00Z">
              <w:r w:rsidRPr="00A55F2D">
                <w:rPr>
                  <w:rFonts w:cs="Arial"/>
                  <w:color w:val="000000"/>
                  <w:szCs w:val="20"/>
                </w:rPr>
                <w:t>PERSONALIZED_USER_SETTINGS</w:t>
              </w:r>
            </w:ins>
          </w:p>
        </w:tc>
        <w:tc>
          <w:tcPr>
            <w:tcW w:w="1621" w:type="dxa"/>
            <w:tcBorders>
              <w:top w:val="single" w:sz="4" w:space="0" w:color="auto"/>
              <w:left w:val="single" w:sz="4" w:space="0" w:color="auto"/>
              <w:bottom w:val="single" w:sz="4" w:space="0" w:color="auto"/>
              <w:right w:val="single" w:sz="4" w:space="0" w:color="auto"/>
            </w:tcBorders>
          </w:tcPr>
          <w:p w14:paraId="1C8714B7" w14:textId="6F7DD2E1" w:rsidR="002F6135" w:rsidRDefault="002F6135" w:rsidP="00F659A1">
            <w:pPr>
              <w:rPr>
                <w:ins w:id="301" w:author="Borrelli, Matthew (M.T.)" w:date="2021-06-10T09:17:00Z"/>
              </w:rPr>
            </w:pPr>
            <w:ins w:id="302" w:author="Borrelli, Matthew (M.T.)" w:date="2021-06-10T09:18:00Z">
              <w:r>
                <w:t>0x0</w:t>
              </w:r>
            </w:ins>
          </w:p>
        </w:tc>
        <w:tc>
          <w:tcPr>
            <w:tcW w:w="2700" w:type="dxa"/>
            <w:tcBorders>
              <w:top w:val="single" w:sz="4" w:space="0" w:color="auto"/>
              <w:left w:val="single" w:sz="4" w:space="0" w:color="auto"/>
              <w:bottom w:val="single" w:sz="4" w:space="0" w:color="auto"/>
              <w:right w:val="single" w:sz="4" w:space="0" w:color="auto"/>
            </w:tcBorders>
          </w:tcPr>
          <w:p w14:paraId="05327C8A" w14:textId="77777777" w:rsidR="002F6135" w:rsidRPr="00785CDE" w:rsidRDefault="002F6135" w:rsidP="00F659A1">
            <w:pPr>
              <w:rPr>
                <w:ins w:id="303" w:author="Borrelli, Matthew (M.T.)" w:date="2021-06-10T09:17:00Z"/>
              </w:rPr>
            </w:pPr>
          </w:p>
        </w:tc>
      </w:tr>
      <w:tr w:rsidR="002F6135" w:rsidRPr="00A16911" w14:paraId="7108FD5F" w14:textId="77777777" w:rsidTr="000D308B">
        <w:trPr>
          <w:trHeight w:val="251"/>
          <w:jc w:val="center"/>
          <w:ins w:id="304" w:author="Borrelli, Matthew (M.T.)" w:date="2021-06-10T09:17:00Z"/>
        </w:trPr>
        <w:tc>
          <w:tcPr>
            <w:tcW w:w="626" w:type="dxa"/>
            <w:tcBorders>
              <w:top w:val="single" w:sz="4" w:space="0" w:color="auto"/>
              <w:left w:val="single" w:sz="4" w:space="0" w:color="auto"/>
              <w:bottom w:val="single" w:sz="4" w:space="0" w:color="auto"/>
              <w:right w:val="single" w:sz="4" w:space="0" w:color="auto"/>
            </w:tcBorders>
          </w:tcPr>
          <w:p w14:paraId="0F6EC75F" w14:textId="77777777" w:rsidR="002F6135" w:rsidRDefault="002F6135" w:rsidP="00F659A1">
            <w:pPr>
              <w:jc w:val="center"/>
              <w:rPr>
                <w:ins w:id="305" w:author="Borrelli, Matthew (M.T.)" w:date="2021-06-10T09:17:00Z"/>
              </w:rPr>
            </w:pPr>
          </w:p>
        </w:tc>
        <w:tc>
          <w:tcPr>
            <w:tcW w:w="2878" w:type="dxa"/>
            <w:gridSpan w:val="3"/>
            <w:tcBorders>
              <w:top w:val="single" w:sz="4" w:space="0" w:color="auto"/>
              <w:left w:val="single" w:sz="4" w:space="0" w:color="auto"/>
              <w:bottom w:val="single" w:sz="4" w:space="0" w:color="auto"/>
              <w:right w:val="single" w:sz="4" w:space="0" w:color="auto"/>
            </w:tcBorders>
          </w:tcPr>
          <w:p w14:paraId="27E336DE" w14:textId="05932AFA" w:rsidR="002F6135" w:rsidRDefault="002F6135" w:rsidP="00F659A1">
            <w:pPr>
              <w:rPr>
                <w:ins w:id="306" w:author="Borrelli, Matthew (M.T.)" w:date="2021-06-10T09:17:00Z"/>
                <w:rStyle w:val="objecttype0"/>
              </w:rPr>
            </w:pPr>
          </w:p>
        </w:tc>
        <w:tc>
          <w:tcPr>
            <w:tcW w:w="901" w:type="dxa"/>
            <w:tcBorders>
              <w:top w:val="single" w:sz="4" w:space="0" w:color="auto"/>
              <w:left w:val="single" w:sz="4" w:space="0" w:color="auto"/>
              <w:bottom w:val="single" w:sz="4" w:space="0" w:color="auto"/>
              <w:right w:val="single" w:sz="4" w:space="0" w:color="auto"/>
            </w:tcBorders>
          </w:tcPr>
          <w:p w14:paraId="52BCB4B2" w14:textId="77777777" w:rsidR="002F6135" w:rsidRDefault="002F6135" w:rsidP="00F659A1">
            <w:pPr>
              <w:rPr>
                <w:ins w:id="307" w:author="Borrelli, Matthew (M.T.)" w:date="2021-06-10T09:17:00Z"/>
              </w:rPr>
            </w:pPr>
          </w:p>
        </w:tc>
        <w:tc>
          <w:tcPr>
            <w:tcW w:w="1979" w:type="dxa"/>
            <w:tcBorders>
              <w:top w:val="single" w:sz="4" w:space="0" w:color="auto"/>
              <w:left w:val="single" w:sz="4" w:space="0" w:color="auto"/>
              <w:bottom w:val="single" w:sz="4" w:space="0" w:color="auto"/>
              <w:right w:val="single" w:sz="4" w:space="0" w:color="auto"/>
            </w:tcBorders>
            <w:vAlign w:val="center"/>
          </w:tcPr>
          <w:p w14:paraId="2C6CE689" w14:textId="4BD38C13" w:rsidR="002F6135" w:rsidRDefault="002F6135" w:rsidP="00F659A1">
            <w:pPr>
              <w:rPr>
                <w:ins w:id="308" w:author="Borrelli, Matthew (M.T.)" w:date="2021-06-10T09:17:00Z"/>
                <w:rFonts w:cs="Arial"/>
                <w:color w:val="000000"/>
                <w:szCs w:val="20"/>
              </w:rPr>
            </w:pPr>
            <w:ins w:id="309" w:author="Borrelli, Matthew (M.T.)" w:date="2021-06-10T09:17:00Z">
              <w:r w:rsidRPr="00A55F2D">
                <w:rPr>
                  <w:rFonts w:cs="Arial"/>
                  <w:color w:val="000000"/>
                  <w:szCs w:val="20"/>
                </w:rPr>
                <w:t>REJUVENATE_RELAX_MODE_SETTINGS</w:t>
              </w:r>
              <w:r w:rsidRPr="00A55F2D">
                <w:rPr>
                  <w:rFonts w:cs="Arial"/>
                  <w:color w:val="000000"/>
                  <w:szCs w:val="20"/>
                </w:rPr>
                <w:tab/>
              </w:r>
            </w:ins>
          </w:p>
        </w:tc>
        <w:tc>
          <w:tcPr>
            <w:tcW w:w="1621" w:type="dxa"/>
            <w:tcBorders>
              <w:top w:val="single" w:sz="4" w:space="0" w:color="auto"/>
              <w:left w:val="single" w:sz="4" w:space="0" w:color="auto"/>
              <w:bottom w:val="single" w:sz="4" w:space="0" w:color="auto"/>
              <w:right w:val="single" w:sz="4" w:space="0" w:color="auto"/>
            </w:tcBorders>
          </w:tcPr>
          <w:p w14:paraId="68D4CF63" w14:textId="2CA6DFF8" w:rsidR="002F6135" w:rsidRDefault="002F6135" w:rsidP="00F659A1">
            <w:pPr>
              <w:rPr>
                <w:ins w:id="310" w:author="Borrelli, Matthew (M.T.)" w:date="2021-06-10T09:17:00Z"/>
              </w:rPr>
            </w:pPr>
            <w:ins w:id="311" w:author="Borrelli, Matthew (M.T.)" w:date="2021-06-10T09:18:00Z">
              <w:r>
                <w:t>0x1</w:t>
              </w:r>
            </w:ins>
          </w:p>
        </w:tc>
        <w:tc>
          <w:tcPr>
            <w:tcW w:w="2700" w:type="dxa"/>
            <w:tcBorders>
              <w:top w:val="single" w:sz="4" w:space="0" w:color="auto"/>
              <w:left w:val="single" w:sz="4" w:space="0" w:color="auto"/>
              <w:bottom w:val="single" w:sz="4" w:space="0" w:color="auto"/>
              <w:right w:val="single" w:sz="4" w:space="0" w:color="auto"/>
            </w:tcBorders>
          </w:tcPr>
          <w:p w14:paraId="4724FCF4" w14:textId="77777777" w:rsidR="002F6135" w:rsidRPr="00785CDE" w:rsidRDefault="002F6135" w:rsidP="00F659A1">
            <w:pPr>
              <w:rPr>
                <w:ins w:id="312" w:author="Borrelli, Matthew (M.T.)" w:date="2021-06-10T09:17:00Z"/>
              </w:rPr>
            </w:pPr>
          </w:p>
        </w:tc>
      </w:tr>
      <w:tr w:rsidR="002F6135" w:rsidRPr="00A16911" w14:paraId="365ECD5D" w14:textId="77777777" w:rsidTr="000D308B">
        <w:trPr>
          <w:trHeight w:val="251"/>
          <w:jc w:val="center"/>
          <w:ins w:id="313" w:author="Borrelli, Matthew (M.T.)" w:date="2021-06-10T09:17:00Z"/>
        </w:trPr>
        <w:tc>
          <w:tcPr>
            <w:tcW w:w="626" w:type="dxa"/>
            <w:tcBorders>
              <w:top w:val="single" w:sz="4" w:space="0" w:color="auto"/>
              <w:left w:val="single" w:sz="4" w:space="0" w:color="auto"/>
              <w:bottom w:val="single" w:sz="4" w:space="0" w:color="auto"/>
              <w:right w:val="single" w:sz="4" w:space="0" w:color="auto"/>
            </w:tcBorders>
          </w:tcPr>
          <w:p w14:paraId="53062F5E" w14:textId="77777777" w:rsidR="002F6135" w:rsidRDefault="002F6135" w:rsidP="00F659A1">
            <w:pPr>
              <w:jc w:val="center"/>
              <w:rPr>
                <w:ins w:id="314" w:author="Borrelli, Matthew (M.T.)" w:date="2021-06-10T09:17:00Z"/>
              </w:rPr>
            </w:pPr>
          </w:p>
        </w:tc>
        <w:tc>
          <w:tcPr>
            <w:tcW w:w="2878" w:type="dxa"/>
            <w:gridSpan w:val="3"/>
            <w:tcBorders>
              <w:top w:val="single" w:sz="4" w:space="0" w:color="auto"/>
              <w:left w:val="single" w:sz="4" w:space="0" w:color="auto"/>
              <w:bottom w:val="single" w:sz="4" w:space="0" w:color="auto"/>
              <w:right w:val="single" w:sz="4" w:space="0" w:color="auto"/>
            </w:tcBorders>
          </w:tcPr>
          <w:p w14:paraId="2F5413B3" w14:textId="4AA59695" w:rsidR="002F6135" w:rsidRDefault="002F6135" w:rsidP="00F659A1">
            <w:pPr>
              <w:rPr>
                <w:ins w:id="315" w:author="Borrelli, Matthew (M.T.)" w:date="2021-06-10T09:17:00Z"/>
                <w:rStyle w:val="objecttype0"/>
              </w:rPr>
            </w:pPr>
          </w:p>
        </w:tc>
        <w:tc>
          <w:tcPr>
            <w:tcW w:w="901" w:type="dxa"/>
            <w:tcBorders>
              <w:top w:val="single" w:sz="4" w:space="0" w:color="auto"/>
              <w:left w:val="single" w:sz="4" w:space="0" w:color="auto"/>
              <w:bottom w:val="single" w:sz="4" w:space="0" w:color="auto"/>
              <w:right w:val="single" w:sz="4" w:space="0" w:color="auto"/>
            </w:tcBorders>
          </w:tcPr>
          <w:p w14:paraId="478478BE" w14:textId="77777777" w:rsidR="002F6135" w:rsidRDefault="002F6135" w:rsidP="00F659A1">
            <w:pPr>
              <w:rPr>
                <w:ins w:id="316" w:author="Borrelli, Matthew (M.T.)" w:date="2021-06-10T09:17:00Z"/>
              </w:rPr>
            </w:pPr>
          </w:p>
        </w:tc>
        <w:tc>
          <w:tcPr>
            <w:tcW w:w="1979" w:type="dxa"/>
            <w:tcBorders>
              <w:top w:val="single" w:sz="4" w:space="0" w:color="auto"/>
              <w:left w:val="single" w:sz="4" w:space="0" w:color="auto"/>
              <w:bottom w:val="single" w:sz="4" w:space="0" w:color="auto"/>
              <w:right w:val="single" w:sz="4" w:space="0" w:color="auto"/>
            </w:tcBorders>
            <w:vAlign w:val="center"/>
          </w:tcPr>
          <w:p w14:paraId="4018EC23" w14:textId="0245845D" w:rsidR="002F6135" w:rsidRPr="00785CDE" w:rsidRDefault="002F6135" w:rsidP="00F659A1">
            <w:pPr>
              <w:rPr>
                <w:ins w:id="317" w:author="Borrelli, Matthew (M.T.)" w:date="2021-06-10T09:17:00Z"/>
                <w:rFonts w:cs="Arial"/>
                <w:color w:val="000000"/>
                <w:szCs w:val="20"/>
              </w:rPr>
            </w:pPr>
            <w:ins w:id="318" w:author="Borrelli, Matthew (M.T.)" w:date="2021-06-10T09:18:00Z">
              <w:r w:rsidRPr="00A55F2D">
                <w:rPr>
                  <w:rFonts w:cs="Arial"/>
                  <w:color w:val="000000"/>
                  <w:szCs w:val="20"/>
                </w:rPr>
                <w:t>REJUVENATE_INVIGORATE_MODE_SETTINGS</w:t>
              </w:r>
            </w:ins>
          </w:p>
        </w:tc>
        <w:tc>
          <w:tcPr>
            <w:tcW w:w="1621" w:type="dxa"/>
            <w:tcBorders>
              <w:top w:val="single" w:sz="4" w:space="0" w:color="auto"/>
              <w:left w:val="single" w:sz="4" w:space="0" w:color="auto"/>
              <w:bottom w:val="single" w:sz="4" w:space="0" w:color="auto"/>
              <w:right w:val="single" w:sz="4" w:space="0" w:color="auto"/>
            </w:tcBorders>
          </w:tcPr>
          <w:p w14:paraId="1727CFC3" w14:textId="4C09947D" w:rsidR="002F6135" w:rsidRPr="00785CDE" w:rsidRDefault="002F6135" w:rsidP="00F659A1">
            <w:pPr>
              <w:rPr>
                <w:ins w:id="319" w:author="Borrelli, Matthew (M.T.)" w:date="2021-06-10T09:17:00Z"/>
              </w:rPr>
            </w:pPr>
            <w:ins w:id="320" w:author="Borrelli, Matthew (M.T.)" w:date="2021-06-10T09:18:00Z">
              <w:r>
                <w:t>0x2</w:t>
              </w:r>
            </w:ins>
          </w:p>
        </w:tc>
        <w:tc>
          <w:tcPr>
            <w:tcW w:w="2700" w:type="dxa"/>
            <w:tcBorders>
              <w:top w:val="single" w:sz="4" w:space="0" w:color="auto"/>
              <w:left w:val="single" w:sz="4" w:space="0" w:color="auto"/>
              <w:bottom w:val="single" w:sz="4" w:space="0" w:color="auto"/>
              <w:right w:val="single" w:sz="4" w:space="0" w:color="auto"/>
            </w:tcBorders>
          </w:tcPr>
          <w:p w14:paraId="6D5A2588" w14:textId="77777777" w:rsidR="002F6135" w:rsidRPr="00785CDE" w:rsidRDefault="002F6135" w:rsidP="00F659A1">
            <w:pPr>
              <w:rPr>
                <w:ins w:id="321" w:author="Borrelli, Matthew (M.T.)" w:date="2021-06-10T09:17:00Z"/>
              </w:rPr>
            </w:pPr>
          </w:p>
        </w:tc>
      </w:tr>
      <w:tr w:rsidR="002F6135" w:rsidRPr="00A16911" w14:paraId="7C91D474" w14:textId="77777777" w:rsidTr="00851860">
        <w:trPr>
          <w:trHeight w:val="251"/>
          <w:jc w:val="center"/>
          <w:ins w:id="322" w:author="Borrelli, Matthew (M.T.)" w:date="2021-06-10T08:59:00Z"/>
        </w:trPr>
        <w:tc>
          <w:tcPr>
            <w:tcW w:w="626" w:type="dxa"/>
            <w:vMerge w:val="restart"/>
            <w:tcBorders>
              <w:top w:val="single" w:sz="4" w:space="0" w:color="auto"/>
              <w:left w:val="single" w:sz="4" w:space="0" w:color="auto"/>
              <w:right w:val="single" w:sz="4" w:space="0" w:color="auto"/>
            </w:tcBorders>
            <w:vAlign w:val="center"/>
          </w:tcPr>
          <w:p w14:paraId="2BF095BF" w14:textId="1F98EFCF" w:rsidR="002F6135" w:rsidRPr="00A16911" w:rsidRDefault="002F6135" w:rsidP="00851860">
            <w:pPr>
              <w:rPr>
                <w:ins w:id="323" w:author="Borrelli, Matthew (M.T.)" w:date="2021-06-10T08:59:00Z"/>
              </w:rPr>
            </w:pPr>
            <w:ins w:id="324" w:author="Borrelli, Matthew (M.T.)" w:date="2021-06-10T08:59:00Z">
              <w:r>
                <w:t>R</w:t>
              </w:r>
            </w:ins>
            <w:ins w:id="325" w:author="Borrelli, Matthew (M.T.)" w:date="2021-06-10T09:26:00Z">
              <w:r>
                <w:t>ep</w:t>
              </w:r>
            </w:ins>
          </w:p>
        </w:tc>
        <w:tc>
          <w:tcPr>
            <w:tcW w:w="1349" w:type="dxa"/>
            <w:vMerge w:val="restart"/>
            <w:tcBorders>
              <w:top w:val="single" w:sz="4" w:space="0" w:color="auto"/>
              <w:left w:val="single" w:sz="4" w:space="0" w:color="auto"/>
              <w:right w:val="single" w:sz="4" w:space="0" w:color="auto"/>
            </w:tcBorders>
            <w:vAlign w:val="center"/>
          </w:tcPr>
          <w:p w14:paraId="39673882" w14:textId="2C9A8C20" w:rsidR="002F6135" w:rsidRPr="00785CDE" w:rsidRDefault="002F6135" w:rsidP="00851860">
            <w:pPr>
              <w:rPr>
                <w:ins w:id="326" w:author="Borrelli, Matthew (M.T.)" w:date="2021-06-10T09:29:00Z"/>
                <w:rStyle w:val="objecttype0"/>
              </w:rPr>
            </w:pPr>
            <w:proofErr w:type="spellStart"/>
            <w:ins w:id="327" w:author="Borrelli, Matthew (M.T.)" w:date="2021-06-10T09:32:00Z">
              <w:r>
                <w:rPr>
                  <w:rStyle w:val="objecttype0"/>
                </w:rPr>
                <w:t>FeatureMap</w:t>
              </w:r>
            </w:ins>
            <w:proofErr w:type="spellEnd"/>
          </w:p>
        </w:tc>
        <w:tc>
          <w:tcPr>
            <w:tcW w:w="1529" w:type="dxa"/>
            <w:gridSpan w:val="2"/>
            <w:tcBorders>
              <w:top w:val="single" w:sz="4" w:space="0" w:color="auto"/>
              <w:left w:val="single" w:sz="4" w:space="0" w:color="auto"/>
              <w:bottom w:val="single" w:sz="4" w:space="0" w:color="auto"/>
              <w:right w:val="single" w:sz="4" w:space="0" w:color="auto"/>
            </w:tcBorders>
          </w:tcPr>
          <w:p w14:paraId="47AD9BE0" w14:textId="77ACC0A4" w:rsidR="002F6135" w:rsidRPr="00A16911" w:rsidRDefault="002F6135" w:rsidP="00F659A1">
            <w:pPr>
              <w:rPr>
                <w:ins w:id="328" w:author="Borrelli, Matthew (M.T.)" w:date="2021-06-10T08:59:00Z"/>
              </w:rPr>
            </w:pPr>
            <w:proofErr w:type="spellStart"/>
            <w:ins w:id="329" w:author="Borrelli, Matthew (M.T.)" w:date="2021-06-10T08:59:00Z">
              <w:r w:rsidRPr="00785CDE">
                <w:rPr>
                  <w:rStyle w:val="objecttype0"/>
                </w:rPr>
                <w:t>Feature</w:t>
              </w:r>
            </w:ins>
            <w:ins w:id="330" w:author="Borrelli, Matthew (M.T.)" w:date="2021-06-10T09:19:00Z">
              <w:r>
                <w:rPr>
                  <w:rStyle w:val="objecttype0"/>
                </w:rPr>
                <w:t>Code</w:t>
              </w:r>
            </w:ins>
            <w:proofErr w:type="spellEnd"/>
          </w:p>
        </w:tc>
        <w:tc>
          <w:tcPr>
            <w:tcW w:w="901" w:type="dxa"/>
            <w:tcBorders>
              <w:top w:val="single" w:sz="4" w:space="0" w:color="auto"/>
              <w:left w:val="single" w:sz="4" w:space="0" w:color="auto"/>
              <w:bottom w:val="single" w:sz="4" w:space="0" w:color="auto"/>
              <w:right w:val="single" w:sz="4" w:space="0" w:color="auto"/>
            </w:tcBorders>
          </w:tcPr>
          <w:p w14:paraId="6A41B1E5" w14:textId="07E49D7C" w:rsidR="002F6135" w:rsidRPr="00A16911" w:rsidRDefault="002F6135" w:rsidP="00F659A1">
            <w:pPr>
              <w:rPr>
                <w:ins w:id="331" w:author="Borrelli, Matthew (M.T.)" w:date="2021-06-10T08:59:00Z"/>
              </w:rPr>
            </w:pPr>
            <w:ins w:id="332" w:author="Borrelli, Matthew (M.T.)" w:date="2021-06-10T09:19:00Z">
              <w:r>
                <w:t>u</w:t>
              </w:r>
            </w:ins>
            <w:ins w:id="333" w:author="Borrelli, Matthew (M.T.)" w:date="2021-06-10T08:59:00Z">
              <w:r>
                <w:t>int</w:t>
              </w:r>
            </w:ins>
            <w:ins w:id="334" w:author="Borrelli, Matthew (M.T.)" w:date="2021-06-10T09:19:00Z">
              <w:r>
                <w:t>32</w:t>
              </w:r>
            </w:ins>
          </w:p>
        </w:tc>
        <w:tc>
          <w:tcPr>
            <w:tcW w:w="1979" w:type="dxa"/>
            <w:tcBorders>
              <w:top w:val="single" w:sz="4" w:space="0" w:color="auto"/>
              <w:left w:val="single" w:sz="4" w:space="0" w:color="auto"/>
              <w:bottom w:val="single" w:sz="4" w:space="0" w:color="auto"/>
              <w:right w:val="single" w:sz="4" w:space="0" w:color="auto"/>
            </w:tcBorders>
            <w:vAlign w:val="center"/>
          </w:tcPr>
          <w:p w14:paraId="75529001" w14:textId="77777777" w:rsidR="002F6135" w:rsidRPr="00A16911" w:rsidRDefault="002F6135" w:rsidP="00F659A1">
            <w:pPr>
              <w:rPr>
                <w:ins w:id="335" w:author="Borrelli, Matthew (M.T.)" w:date="2021-06-10T08:59:00Z"/>
              </w:rPr>
            </w:pPr>
            <w:ins w:id="336" w:author="Borrelli, Matthew (M.T.)" w:date="2021-06-10T08:59:00Z">
              <w:r w:rsidRPr="00785CDE">
                <w:rPr>
                  <w:rFonts w:cs="Arial"/>
                  <w:color w:val="000000"/>
                  <w:szCs w:val="20"/>
                </w:rPr>
                <w:t>-</w:t>
              </w:r>
            </w:ins>
          </w:p>
        </w:tc>
        <w:tc>
          <w:tcPr>
            <w:tcW w:w="1621" w:type="dxa"/>
            <w:tcBorders>
              <w:top w:val="single" w:sz="4" w:space="0" w:color="auto"/>
              <w:left w:val="single" w:sz="4" w:space="0" w:color="auto"/>
              <w:bottom w:val="single" w:sz="4" w:space="0" w:color="auto"/>
              <w:right w:val="single" w:sz="4" w:space="0" w:color="auto"/>
            </w:tcBorders>
          </w:tcPr>
          <w:p w14:paraId="7B6B7331" w14:textId="725446E0" w:rsidR="002F6135" w:rsidRPr="00A16911" w:rsidRDefault="002F6135" w:rsidP="00F659A1">
            <w:pPr>
              <w:rPr>
                <w:ins w:id="337" w:author="Borrelli, Matthew (M.T.)" w:date="2021-06-10T08:59:00Z"/>
              </w:rPr>
            </w:pPr>
            <w:ins w:id="338" w:author="Borrelli, Matthew (M.T.)" w:date="2021-06-10T08:59:00Z">
              <w:r w:rsidRPr="00785CDE">
                <w:t>0x00</w:t>
              </w:r>
            </w:ins>
            <w:ins w:id="339" w:author="Borrelli, Matthew (M.T.)" w:date="2021-06-10T09:23:00Z">
              <w:r>
                <w:t>0000</w:t>
              </w:r>
            </w:ins>
            <w:ins w:id="340" w:author="Borrelli, Matthew (M.T.)" w:date="2021-06-10T08:59:00Z">
              <w:r w:rsidRPr="00785CDE">
                <w:t>00 – 0xFF</w:t>
              </w:r>
            </w:ins>
            <w:ins w:id="341" w:author="Borrelli, Matthew (M.T.)" w:date="2021-06-10T09:23:00Z">
              <w:r>
                <w:t>FF</w:t>
              </w:r>
            </w:ins>
            <w:ins w:id="342" w:author="Borrelli, Matthew (M.T.)" w:date="2021-06-10T08:59:00Z">
              <w:r w:rsidRPr="00785CDE">
                <w:t>FF</w:t>
              </w:r>
            </w:ins>
            <w:ins w:id="343" w:author="Borrelli, Matthew (M.T.)" w:date="2021-06-10T09:23:00Z">
              <w:r>
                <w:t>FF</w:t>
              </w:r>
            </w:ins>
          </w:p>
        </w:tc>
        <w:tc>
          <w:tcPr>
            <w:tcW w:w="2700" w:type="dxa"/>
            <w:tcBorders>
              <w:top w:val="single" w:sz="4" w:space="0" w:color="auto"/>
              <w:left w:val="single" w:sz="4" w:space="0" w:color="auto"/>
              <w:bottom w:val="single" w:sz="4" w:space="0" w:color="auto"/>
              <w:right w:val="single" w:sz="4" w:space="0" w:color="auto"/>
            </w:tcBorders>
          </w:tcPr>
          <w:p w14:paraId="642F1051" w14:textId="4534D417" w:rsidR="002F6135" w:rsidRPr="00A16911" w:rsidRDefault="002F6135" w:rsidP="00F659A1">
            <w:pPr>
              <w:rPr>
                <w:ins w:id="344" w:author="Borrelli, Matthew (M.T.)" w:date="2021-06-10T08:59:00Z"/>
              </w:rPr>
            </w:pPr>
            <w:ins w:id="345" w:author="Borrelli, Matthew (M.T.)" w:date="2021-06-10T08:59:00Z">
              <w:r w:rsidRPr="00785CDE">
                <w:t xml:space="preserve">Feature </w:t>
              </w:r>
            </w:ins>
            <w:ins w:id="346" w:author="Borrelli, Matthew (M.T.)" w:date="2021-06-10T09:24:00Z">
              <w:r>
                <w:t>code/</w:t>
              </w:r>
            </w:ins>
            <w:ins w:id="347" w:author="Borrelli, Matthew (M.T.)" w:date="2021-06-10T08:59:00Z">
              <w:r w:rsidRPr="00785CDE">
                <w:t>number being requested</w:t>
              </w:r>
            </w:ins>
          </w:p>
        </w:tc>
      </w:tr>
      <w:tr w:rsidR="002F6135" w:rsidRPr="00A16911" w14:paraId="3E50B8DF" w14:textId="77777777" w:rsidTr="000D308B">
        <w:trPr>
          <w:jc w:val="center"/>
          <w:ins w:id="348" w:author="Borrelli, Matthew (M.T.)" w:date="2021-06-10T08:59:00Z"/>
        </w:trPr>
        <w:tc>
          <w:tcPr>
            <w:tcW w:w="626" w:type="dxa"/>
            <w:vMerge/>
            <w:tcBorders>
              <w:left w:val="single" w:sz="4" w:space="0" w:color="auto"/>
              <w:bottom w:val="single" w:sz="4" w:space="0" w:color="auto"/>
              <w:right w:val="single" w:sz="4" w:space="0" w:color="auto"/>
            </w:tcBorders>
          </w:tcPr>
          <w:p w14:paraId="01906EF7" w14:textId="16C2CFC6" w:rsidR="002F6135" w:rsidRPr="00A16911" w:rsidRDefault="002F6135" w:rsidP="00F659A1">
            <w:pPr>
              <w:jc w:val="center"/>
              <w:rPr>
                <w:ins w:id="349" w:author="Borrelli, Matthew (M.T.)" w:date="2021-06-10T08:59:00Z"/>
              </w:rPr>
            </w:pPr>
          </w:p>
        </w:tc>
        <w:tc>
          <w:tcPr>
            <w:tcW w:w="1349" w:type="dxa"/>
            <w:vMerge/>
            <w:tcBorders>
              <w:left w:val="single" w:sz="4" w:space="0" w:color="auto"/>
              <w:bottom w:val="single" w:sz="4" w:space="0" w:color="auto"/>
              <w:right w:val="single" w:sz="4" w:space="0" w:color="auto"/>
            </w:tcBorders>
          </w:tcPr>
          <w:p w14:paraId="4EEC4C93" w14:textId="77777777" w:rsidR="002F6135" w:rsidRDefault="002F6135" w:rsidP="00F659A1">
            <w:pPr>
              <w:rPr>
                <w:ins w:id="350" w:author="Borrelli, Matthew (M.T.)" w:date="2021-06-10T09:29:00Z"/>
                <w:rStyle w:val="objecttype0"/>
              </w:rPr>
            </w:pPr>
          </w:p>
        </w:tc>
        <w:tc>
          <w:tcPr>
            <w:tcW w:w="1529" w:type="dxa"/>
            <w:gridSpan w:val="2"/>
            <w:tcBorders>
              <w:top w:val="single" w:sz="4" w:space="0" w:color="auto"/>
              <w:left w:val="single" w:sz="4" w:space="0" w:color="auto"/>
              <w:bottom w:val="single" w:sz="4" w:space="0" w:color="auto"/>
              <w:right w:val="single" w:sz="4" w:space="0" w:color="auto"/>
            </w:tcBorders>
          </w:tcPr>
          <w:p w14:paraId="1CFDA0EC" w14:textId="47EFA07A" w:rsidR="002F6135" w:rsidRPr="00A16911" w:rsidRDefault="002F6135" w:rsidP="00F659A1">
            <w:pPr>
              <w:rPr>
                <w:ins w:id="351" w:author="Borrelli, Matthew (M.T.)" w:date="2021-06-10T08:59:00Z"/>
              </w:rPr>
            </w:pPr>
            <w:proofErr w:type="spellStart"/>
            <w:ins w:id="352" w:author="Borrelli, Matthew (M.T.)" w:date="2021-06-10T08:59:00Z">
              <w:r>
                <w:rPr>
                  <w:rStyle w:val="objecttype0"/>
                </w:rPr>
                <w:t>FeatureValue</w:t>
              </w:r>
              <w:proofErr w:type="spellEnd"/>
            </w:ins>
          </w:p>
        </w:tc>
        <w:tc>
          <w:tcPr>
            <w:tcW w:w="901" w:type="dxa"/>
            <w:tcBorders>
              <w:top w:val="single" w:sz="4" w:space="0" w:color="auto"/>
              <w:left w:val="single" w:sz="4" w:space="0" w:color="auto"/>
              <w:bottom w:val="single" w:sz="4" w:space="0" w:color="auto"/>
              <w:right w:val="single" w:sz="4" w:space="0" w:color="auto"/>
            </w:tcBorders>
          </w:tcPr>
          <w:p w14:paraId="49133123" w14:textId="43C15204" w:rsidR="002F6135" w:rsidRPr="00A16911" w:rsidRDefault="002F6135" w:rsidP="00F659A1">
            <w:pPr>
              <w:rPr>
                <w:ins w:id="353" w:author="Borrelli, Matthew (M.T.)" w:date="2021-06-10T08:59:00Z"/>
              </w:rPr>
            </w:pPr>
            <w:ins w:id="354" w:author="Borrelli, Matthew (M.T.)" w:date="2021-06-10T09:19:00Z">
              <w:r>
                <w:t>u</w:t>
              </w:r>
            </w:ins>
            <w:ins w:id="355" w:author="Borrelli, Matthew (M.T.)" w:date="2021-06-10T08:59:00Z">
              <w:r>
                <w:t>int</w:t>
              </w:r>
            </w:ins>
            <w:ins w:id="356" w:author="Borrelli, Matthew (M.T.)" w:date="2021-06-10T09:19:00Z">
              <w:r>
                <w:t>32</w:t>
              </w:r>
            </w:ins>
          </w:p>
        </w:tc>
        <w:tc>
          <w:tcPr>
            <w:tcW w:w="1979" w:type="dxa"/>
            <w:tcBorders>
              <w:top w:val="single" w:sz="4" w:space="0" w:color="auto"/>
              <w:left w:val="single" w:sz="4" w:space="0" w:color="auto"/>
              <w:bottom w:val="single" w:sz="4" w:space="0" w:color="auto"/>
              <w:right w:val="single" w:sz="4" w:space="0" w:color="auto"/>
            </w:tcBorders>
            <w:vAlign w:val="center"/>
          </w:tcPr>
          <w:p w14:paraId="0050E1ED" w14:textId="77777777" w:rsidR="002F6135" w:rsidRPr="00A16911" w:rsidRDefault="002F6135" w:rsidP="00F659A1">
            <w:pPr>
              <w:rPr>
                <w:ins w:id="357" w:author="Borrelli, Matthew (M.T.)" w:date="2021-06-10T08:59:00Z"/>
              </w:rPr>
            </w:pPr>
            <w:ins w:id="358" w:author="Borrelli, Matthew (M.T.)" w:date="2021-06-10T08:59:00Z">
              <w:r w:rsidRPr="00785CDE">
                <w:rPr>
                  <w:rFonts w:cs="Arial"/>
                  <w:color w:val="000000"/>
                  <w:szCs w:val="20"/>
                </w:rPr>
                <w:t>-</w:t>
              </w:r>
            </w:ins>
          </w:p>
        </w:tc>
        <w:tc>
          <w:tcPr>
            <w:tcW w:w="1621" w:type="dxa"/>
            <w:tcBorders>
              <w:top w:val="single" w:sz="4" w:space="0" w:color="auto"/>
              <w:left w:val="single" w:sz="4" w:space="0" w:color="auto"/>
              <w:bottom w:val="single" w:sz="4" w:space="0" w:color="auto"/>
              <w:right w:val="single" w:sz="4" w:space="0" w:color="auto"/>
            </w:tcBorders>
          </w:tcPr>
          <w:p w14:paraId="39F7E091" w14:textId="51A32CDD" w:rsidR="002F6135" w:rsidRPr="00A16911" w:rsidRDefault="002F6135" w:rsidP="00F659A1">
            <w:pPr>
              <w:rPr>
                <w:ins w:id="359" w:author="Borrelli, Matthew (M.T.)" w:date="2021-06-10T08:59:00Z"/>
              </w:rPr>
            </w:pPr>
            <w:ins w:id="360" w:author="Borrelli, Matthew (M.T.)" w:date="2021-06-10T08:59:00Z">
              <w:r w:rsidRPr="00785CDE">
                <w:t>0x000</w:t>
              </w:r>
            </w:ins>
            <w:ins w:id="361" w:author="Borrelli, Matthew (M.T.)" w:date="2021-06-10T09:23:00Z">
              <w:r>
                <w:t>0000</w:t>
              </w:r>
            </w:ins>
            <w:ins w:id="362" w:author="Borrelli, Matthew (M.T.)" w:date="2021-06-10T08:59:00Z">
              <w:r w:rsidRPr="00785CDE">
                <w:t>0 – 0x</w:t>
              </w:r>
            </w:ins>
            <w:ins w:id="363" w:author="Borrelli, Matthew (M.T.)" w:date="2021-06-10T09:23:00Z">
              <w:r>
                <w:t>FF</w:t>
              </w:r>
            </w:ins>
            <w:ins w:id="364" w:author="Borrelli, Matthew (M.T.)" w:date="2021-06-10T08:59:00Z">
              <w:r w:rsidRPr="00785CDE">
                <w:t>FFFF</w:t>
              </w:r>
            </w:ins>
            <w:ins w:id="365" w:author="Borrelli, Matthew (M.T.)" w:date="2021-06-10T09:23:00Z">
              <w:r>
                <w:t>FF</w:t>
              </w:r>
            </w:ins>
          </w:p>
        </w:tc>
        <w:tc>
          <w:tcPr>
            <w:tcW w:w="2700" w:type="dxa"/>
            <w:tcBorders>
              <w:top w:val="single" w:sz="4" w:space="0" w:color="auto"/>
              <w:left w:val="single" w:sz="4" w:space="0" w:color="auto"/>
              <w:bottom w:val="single" w:sz="4" w:space="0" w:color="auto"/>
              <w:right w:val="single" w:sz="4" w:space="0" w:color="auto"/>
            </w:tcBorders>
          </w:tcPr>
          <w:p w14:paraId="756EFF9A" w14:textId="77777777" w:rsidR="002F6135" w:rsidRPr="00A16911" w:rsidRDefault="002F6135" w:rsidP="00F659A1">
            <w:pPr>
              <w:rPr>
                <w:ins w:id="366" w:author="Borrelli, Matthew (M.T.)" w:date="2021-06-10T08:59:00Z"/>
              </w:rPr>
            </w:pPr>
            <w:ins w:id="367" w:author="Borrelli, Matthew (M.T.)" w:date="2021-06-10T08:59:00Z">
              <w:r>
                <w:t>Feature</w:t>
              </w:r>
              <w:r w:rsidRPr="00785CDE">
                <w:t xml:space="preserve"> value being requested</w:t>
              </w:r>
            </w:ins>
          </w:p>
        </w:tc>
      </w:tr>
      <w:tr w:rsidR="002F6135" w:rsidRPr="00A16911" w14:paraId="261EAAF0" w14:textId="77777777" w:rsidTr="0002677B">
        <w:trPr>
          <w:jc w:val="center"/>
          <w:ins w:id="368" w:author="Borrelli, Matthew (M.T.)" w:date="2021-06-10T08:59:00Z"/>
        </w:trPr>
        <w:tc>
          <w:tcPr>
            <w:tcW w:w="10705" w:type="dxa"/>
            <w:gridSpan w:val="8"/>
            <w:tcBorders>
              <w:top w:val="single" w:sz="4" w:space="0" w:color="auto"/>
              <w:left w:val="single" w:sz="4" w:space="0" w:color="auto"/>
              <w:bottom w:val="single" w:sz="4" w:space="0" w:color="auto"/>
              <w:right w:val="single" w:sz="4" w:space="0" w:color="auto"/>
            </w:tcBorders>
            <w:shd w:val="clear" w:color="auto" w:fill="D9D9D9"/>
          </w:tcPr>
          <w:p w14:paraId="39D11BA7" w14:textId="5A427E97" w:rsidR="002F6135" w:rsidRPr="00A16911" w:rsidRDefault="002F6135" w:rsidP="00F659A1">
            <w:pPr>
              <w:rPr>
                <w:ins w:id="369" w:author="Borrelli, Matthew (M.T.)" w:date="2021-06-10T08:59:00Z"/>
              </w:rPr>
            </w:pPr>
            <w:ins w:id="370" w:author="Borrelli, Matthew (M.T.)" w:date="2021-06-10T08:59:00Z">
              <w:r w:rsidRPr="00A16911">
                <w:rPr>
                  <w:b/>
                </w:rPr>
                <w:t>Response</w:t>
              </w:r>
            </w:ins>
          </w:p>
        </w:tc>
      </w:tr>
      <w:tr w:rsidR="002F6135" w:rsidRPr="00A16911" w14:paraId="5D2503D2" w14:textId="77777777" w:rsidTr="000D308B">
        <w:trPr>
          <w:jc w:val="center"/>
          <w:ins w:id="371"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019087CB" w14:textId="77777777" w:rsidR="002F6135" w:rsidRPr="00A16911" w:rsidRDefault="002F6135" w:rsidP="00F659A1">
            <w:pPr>
              <w:jc w:val="center"/>
              <w:rPr>
                <w:ins w:id="372" w:author="Borrelli, Matthew (M.T.)" w:date="2021-06-10T08:59:00Z"/>
              </w:rPr>
            </w:pPr>
            <w:ins w:id="373" w:author="Borrelli, Matthew (M.T.)" w:date="2021-06-10T08:59:00Z">
              <w:r>
                <w:t>R</w:t>
              </w:r>
            </w:ins>
          </w:p>
        </w:tc>
        <w:tc>
          <w:tcPr>
            <w:tcW w:w="2878" w:type="dxa"/>
            <w:gridSpan w:val="3"/>
            <w:tcBorders>
              <w:top w:val="single" w:sz="4" w:space="0" w:color="auto"/>
              <w:left w:val="single" w:sz="4" w:space="0" w:color="auto"/>
              <w:bottom w:val="single" w:sz="4" w:space="0" w:color="auto"/>
              <w:right w:val="single" w:sz="4" w:space="0" w:color="auto"/>
            </w:tcBorders>
          </w:tcPr>
          <w:p w14:paraId="20B6189E" w14:textId="32B51A96" w:rsidR="002F6135" w:rsidRPr="00A16911" w:rsidRDefault="002F6135" w:rsidP="00F659A1">
            <w:pPr>
              <w:rPr>
                <w:ins w:id="374" w:author="Borrelli, Matthew (M.T.)" w:date="2021-06-10T08:59:00Z"/>
              </w:rPr>
            </w:pPr>
            <w:proofErr w:type="spellStart"/>
            <w:ins w:id="375" w:author="Borrelli, Matthew (M.T.)" w:date="2021-06-10T08:59:00Z">
              <w:r>
                <w:t>Response</w:t>
              </w:r>
            </w:ins>
            <w:ins w:id="376" w:author="Borrelli, Matthew (M.T.)" w:date="2021-06-10T09:24:00Z">
              <w:r>
                <w:t>Code</w:t>
              </w:r>
            </w:ins>
            <w:proofErr w:type="spellEnd"/>
          </w:p>
        </w:tc>
        <w:tc>
          <w:tcPr>
            <w:tcW w:w="901" w:type="dxa"/>
            <w:tcBorders>
              <w:top w:val="single" w:sz="4" w:space="0" w:color="auto"/>
              <w:left w:val="single" w:sz="4" w:space="0" w:color="auto"/>
              <w:bottom w:val="single" w:sz="4" w:space="0" w:color="auto"/>
              <w:right w:val="single" w:sz="4" w:space="0" w:color="auto"/>
            </w:tcBorders>
          </w:tcPr>
          <w:p w14:paraId="04DB1CC7" w14:textId="77777777" w:rsidR="002F6135" w:rsidRPr="00A16911" w:rsidRDefault="002F6135" w:rsidP="00F659A1">
            <w:pPr>
              <w:rPr>
                <w:ins w:id="377" w:author="Borrelli, Matthew (M.T.)" w:date="2021-06-10T08:59:00Z"/>
              </w:rPr>
            </w:pPr>
            <w:proofErr w:type="spellStart"/>
            <w:ins w:id="378" w:author="Borrelli, Matthew (M.T.)" w:date="2021-06-10T08:59:00Z">
              <w:r>
                <w:t>Enum</w:t>
              </w:r>
              <w:proofErr w:type="spellEnd"/>
            </w:ins>
          </w:p>
        </w:tc>
        <w:tc>
          <w:tcPr>
            <w:tcW w:w="1979" w:type="dxa"/>
            <w:tcBorders>
              <w:top w:val="single" w:sz="4" w:space="0" w:color="auto"/>
              <w:left w:val="single" w:sz="4" w:space="0" w:color="auto"/>
              <w:bottom w:val="single" w:sz="4" w:space="0" w:color="auto"/>
              <w:right w:val="single" w:sz="4" w:space="0" w:color="auto"/>
            </w:tcBorders>
          </w:tcPr>
          <w:p w14:paraId="64EB9FD2" w14:textId="77777777" w:rsidR="002F6135" w:rsidRPr="00A16911" w:rsidRDefault="002F6135" w:rsidP="00F659A1">
            <w:pPr>
              <w:rPr>
                <w:ins w:id="379" w:author="Borrelli, Matthew (M.T.)" w:date="2021-06-10T08:59:00Z"/>
              </w:rPr>
            </w:pPr>
            <w:ins w:id="380" w:author="Borrelli, Matthew (M.T.)" w:date="2021-06-10T08:59:00Z">
              <w:r w:rsidRPr="00CE01C6">
                <w:t>-</w:t>
              </w:r>
            </w:ins>
          </w:p>
        </w:tc>
        <w:tc>
          <w:tcPr>
            <w:tcW w:w="1621" w:type="dxa"/>
            <w:tcBorders>
              <w:top w:val="single" w:sz="4" w:space="0" w:color="auto"/>
              <w:left w:val="single" w:sz="4" w:space="0" w:color="auto"/>
              <w:bottom w:val="single" w:sz="4" w:space="0" w:color="auto"/>
              <w:right w:val="single" w:sz="4" w:space="0" w:color="auto"/>
            </w:tcBorders>
          </w:tcPr>
          <w:p w14:paraId="3E5F3336" w14:textId="77777777" w:rsidR="002F6135" w:rsidRPr="00A16911" w:rsidRDefault="002F6135" w:rsidP="00F659A1">
            <w:pPr>
              <w:rPr>
                <w:ins w:id="381" w:author="Borrelli, Matthew (M.T.)" w:date="2021-06-10T08:59:00Z"/>
              </w:rPr>
            </w:pPr>
            <w:ins w:id="382" w:author="Borrelli, Matthew (M.T.)" w:date="2021-06-10T08:59:00Z">
              <w:r w:rsidRPr="00CE01C6">
                <w:t>-</w:t>
              </w:r>
            </w:ins>
          </w:p>
        </w:tc>
        <w:tc>
          <w:tcPr>
            <w:tcW w:w="2700" w:type="dxa"/>
            <w:tcBorders>
              <w:top w:val="single" w:sz="4" w:space="0" w:color="auto"/>
              <w:left w:val="single" w:sz="4" w:space="0" w:color="auto"/>
              <w:bottom w:val="single" w:sz="4" w:space="0" w:color="auto"/>
              <w:right w:val="single" w:sz="4" w:space="0" w:color="auto"/>
            </w:tcBorders>
          </w:tcPr>
          <w:p w14:paraId="653C80C5" w14:textId="77777777" w:rsidR="002F6135" w:rsidRPr="00A16911" w:rsidRDefault="002F6135" w:rsidP="00F659A1">
            <w:pPr>
              <w:rPr>
                <w:ins w:id="383" w:author="Borrelli, Matthew (M.T.)" w:date="2021-06-10T08:59:00Z"/>
              </w:rPr>
            </w:pPr>
            <w:ins w:id="384" w:author="Borrelli, Matthew (M.T.)" w:date="2021-06-10T08:59:00Z">
              <w:r>
                <w:t>Response to requested operation</w:t>
              </w:r>
            </w:ins>
          </w:p>
        </w:tc>
      </w:tr>
      <w:tr w:rsidR="002F6135" w:rsidRPr="00A16911" w14:paraId="414D98CE" w14:textId="77777777" w:rsidTr="000D308B">
        <w:trPr>
          <w:jc w:val="center"/>
          <w:ins w:id="385"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70106B99" w14:textId="77777777" w:rsidR="002F6135" w:rsidRPr="00A16911" w:rsidRDefault="002F6135" w:rsidP="00F659A1">
            <w:pPr>
              <w:jc w:val="center"/>
              <w:rPr>
                <w:ins w:id="386"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40FCC465" w14:textId="1F0FA4F6" w:rsidR="002F6135" w:rsidRPr="00A16911" w:rsidRDefault="002F6135" w:rsidP="00F659A1">
            <w:pPr>
              <w:rPr>
                <w:ins w:id="387"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3C071B40" w14:textId="77777777" w:rsidR="002F6135" w:rsidRPr="00A16911" w:rsidRDefault="002F6135" w:rsidP="00F659A1">
            <w:pPr>
              <w:rPr>
                <w:ins w:id="388"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77AD47CE" w14:textId="34A82C77" w:rsidR="002F6135" w:rsidRPr="00A16911" w:rsidRDefault="002F6135" w:rsidP="00F659A1">
            <w:pPr>
              <w:rPr>
                <w:ins w:id="389" w:author="Borrelli, Matthew (M.T.)" w:date="2021-06-10T08:59:00Z"/>
              </w:rPr>
            </w:pPr>
            <w:ins w:id="390" w:author="Borrelli, Matthew (M.T.)" w:date="2021-06-10T09:26:00Z">
              <w:r w:rsidRPr="00C4138E">
                <w:rPr>
                  <w:rFonts w:cs="Arial"/>
                  <w:szCs w:val="20"/>
                </w:rPr>
                <w:t>SUCCESS</w:t>
              </w:r>
            </w:ins>
          </w:p>
        </w:tc>
        <w:tc>
          <w:tcPr>
            <w:tcW w:w="1621" w:type="dxa"/>
            <w:tcBorders>
              <w:top w:val="single" w:sz="4" w:space="0" w:color="auto"/>
              <w:left w:val="single" w:sz="4" w:space="0" w:color="auto"/>
              <w:bottom w:val="single" w:sz="4" w:space="0" w:color="auto"/>
              <w:right w:val="single" w:sz="4" w:space="0" w:color="auto"/>
            </w:tcBorders>
          </w:tcPr>
          <w:p w14:paraId="4DA896B5" w14:textId="77777777" w:rsidR="002F6135" w:rsidRPr="00A16911" w:rsidRDefault="002F6135" w:rsidP="00F659A1">
            <w:pPr>
              <w:rPr>
                <w:ins w:id="391" w:author="Borrelli, Matthew (M.T.)" w:date="2021-06-10T08:59:00Z"/>
              </w:rPr>
            </w:pPr>
            <w:ins w:id="392" w:author="Borrelli, Matthew (M.T.)" w:date="2021-06-10T08:59:00Z">
              <w:r w:rsidRPr="00CE01C6">
                <w:t>0x0</w:t>
              </w:r>
            </w:ins>
          </w:p>
        </w:tc>
        <w:tc>
          <w:tcPr>
            <w:tcW w:w="2700" w:type="dxa"/>
            <w:tcBorders>
              <w:top w:val="single" w:sz="4" w:space="0" w:color="auto"/>
              <w:left w:val="single" w:sz="4" w:space="0" w:color="auto"/>
              <w:bottom w:val="single" w:sz="4" w:space="0" w:color="auto"/>
              <w:right w:val="single" w:sz="4" w:space="0" w:color="auto"/>
            </w:tcBorders>
          </w:tcPr>
          <w:p w14:paraId="57AA74BF" w14:textId="77777777" w:rsidR="002F6135" w:rsidRPr="00A16911" w:rsidRDefault="002F6135" w:rsidP="00F659A1">
            <w:pPr>
              <w:rPr>
                <w:ins w:id="393" w:author="Borrelli, Matthew (M.T.)" w:date="2021-06-10T08:59:00Z"/>
              </w:rPr>
            </w:pPr>
          </w:p>
        </w:tc>
      </w:tr>
      <w:tr w:rsidR="002F6135" w:rsidRPr="00A16911" w14:paraId="46826EE7" w14:textId="77777777" w:rsidTr="000D308B">
        <w:trPr>
          <w:jc w:val="center"/>
          <w:ins w:id="394"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58EBF35F" w14:textId="77777777" w:rsidR="002F6135" w:rsidRPr="00A16911" w:rsidRDefault="002F6135" w:rsidP="00F659A1">
            <w:pPr>
              <w:jc w:val="center"/>
              <w:rPr>
                <w:ins w:id="395"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6EE469DC" w14:textId="22BF2615" w:rsidR="002F6135" w:rsidRPr="00A16911" w:rsidRDefault="002F6135" w:rsidP="00F659A1">
            <w:pPr>
              <w:rPr>
                <w:ins w:id="396"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4BBE21C5" w14:textId="77777777" w:rsidR="002F6135" w:rsidRPr="00A16911" w:rsidRDefault="002F6135" w:rsidP="00F659A1">
            <w:pPr>
              <w:rPr>
                <w:ins w:id="397"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58225E5A" w14:textId="5CFFC8AC" w:rsidR="002F6135" w:rsidRPr="00A16911" w:rsidRDefault="002F6135" w:rsidP="00F659A1">
            <w:pPr>
              <w:rPr>
                <w:ins w:id="398" w:author="Borrelli, Matthew (M.T.)" w:date="2021-06-10T08:59:00Z"/>
              </w:rPr>
            </w:pPr>
            <w:ins w:id="399" w:author="Borrelli, Matthew (M.T.)" w:date="2021-06-10T09:26:00Z">
              <w:r>
                <w:t>FAILED</w:t>
              </w:r>
            </w:ins>
          </w:p>
        </w:tc>
        <w:tc>
          <w:tcPr>
            <w:tcW w:w="1621" w:type="dxa"/>
            <w:tcBorders>
              <w:top w:val="single" w:sz="4" w:space="0" w:color="auto"/>
              <w:left w:val="single" w:sz="4" w:space="0" w:color="auto"/>
              <w:bottom w:val="single" w:sz="4" w:space="0" w:color="auto"/>
              <w:right w:val="single" w:sz="4" w:space="0" w:color="auto"/>
            </w:tcBorders>
          </w:tcPr>
          <w:p w14:paraId="398A9017" w14:textId="77777777" w:rsidR="002F6135" w:rsidRPr="00A16911" w:rsidRDefault="002F6135" w:rsidP="00F659A1">
            <w:pPr>
              <w:rPr>
                <w:ins w:id="400" w:author="Borrelli, Matthew (M.T.)" w:date="2021-06-10T08:59:00Z"/>
              </w:rPr>
            </w:pPr>
            <w:ins w:id="401" w:author="Borrelli, Matthew (M.T.)" w:date="2021-06-10T08:59:00Z">
              <w:r w:rsidRPr="00CE01C6">
                <w:t>0x1</w:t>
              </w:r>
            </w:ins>
          </w:p>
        </w:tc>
        <w:tc>
          <w:tcPr>
            <w:tcW w:w="2700" w:type="dxa"/>
            <w:tcBorders>
              <w:top w:val="single" w:sz="4" w:space="0" w:color="auto"/>
              <w:left w:val="single" w:sz="4" w:space="0" w:color="auto"/>
              <w:bottom w:val="single" w:sz="4" w:space="0" w:color="auto"/>
              <w:right w:val="single" w:sz="4" w:space="0" w:color="auto"/>
            </w:tcBorders>
          </w:tcPr>
          <w:p w14:paraId="13C6A3B1" w14:textId="77777777" w:rsidR="002F6135" w:rsidRPr="00A16911" w:rsidRDefault="002F6135" w:rsidP="00F659A1">
            <w:pPr>
              <w:rPr>
                <w:ins w:id="402" w:author="Borrelli, Matthew (M.T.)" w:date="2021-06-10T08:59:00Z"/>
              </w:rPr>
            </w:pPr>
          </w:p>
        </w:tc>
      </w:tr>
      <w:tr w:rsidR="002F6135" w:rsidRPr="00A16911" w14:paraId="5168F3A7" w14:textId="77777777" w:rsidTr="000D308B">
        <w:trPr>
          <w:jc w:val="center"/>
          <w:ins w:id="403"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14E57733" w14:textId="77777777" w:rsidR="002F6135" w:rsidRPr="00A16911" w:rsidRDefault="002F6135" w:rsidP="00F659A1">
            <w:pPr>
              <w:jc w:val="center"/>
              <w:rPr>
                <w:ins w:id="404" w:author="Borrelli, Matthew (M.T.)" w:date="2021-06-10T08:59:00Z"/>
              </w:rPr>
            </w:pPr>
          </w:p>
        </w:tc>
        <w:tc>
          <w:tcPr>
            <w:tcW w:w="2878" w:type="dxa"/>
            <w:gridSpan w:val="3"/>
            <w:tcBorders>
              <w:top w:val="single" w:sz="4" w:space="0" w:color="auto"/>
              <w:left w:val="single" w:sz="4" w:space="0" w:color="auto"/>
              <w:bottom w:val="single" w:sz="4" w:space="0" w:color="auto"/>
              <w:right w:val="single" w:sz="4" w:space="0" w:color="auto"/>
            </w:tcBorders>
          </w:tcPr>
          <w:p w14:paraId="421AACDB" w14:textId="0E9E00C8" w:rsidR="002F6135" w:rsidRPr="00A16911" w:rsidRDefault="002F6135" w:rsidP="00F659A1">
            <w:pPr>
              <w:rPr>
                <w:ins w:id="405" w:author="Borrelli, Matthew (M.T.)" w:date="2021-06-10T08:59:00Z"/>
              </w:rPr>
            </w:pPr>
          </w:p>
        </w:tc>
        <w:tc>
          <w:tcPr>
            <w:tcW w:w="901" w:type="dxa"/>
            <w:tcBorders>
              <w:top w:val="single" w:sz="4" w:space="0" w:color="auto"/>
              <w:left w:val="single" w:sz="4" w:space="0" w:color="auto"/>
              <w:bottom w:val="single" w:sz="4" w:space="0" w:color="auto"/>
              <w:right w:val="single" w:sz="4" w:space="0" w:color="auto"/>
            </w:tcBorders>
          </w:tcPr>
          <w:p w14:paraId="1466126C" w14:textId="77777777" w:rsidR="002F6135" w:rsidRPr="00A16911" w:rsidRDefault="002F6135" w:rsidP="00F659A1">
            <w:pPr>
              <w:rPr>
                <w:ins w:id="406" w:author="Borrelli, Matthew (M.T.)" w:date="2021-06-10T08:59:00Z"/>
              </w:rPr>
            </w:pPr>
          </w:p>
        </w:tc>
        <w:tc>
          <w:tcPr>
            <w:tcW w:w="1979" w:type="dxa"/>
            <w:tcBorders>
              <w:top w:val="single" w:sz="4" w:space="0" w:color="auto"/>
              <w:left w:val="single" w:sz="4" w:space="0" w:color="auto"/>
              <w:bottom w:val="single" w:sz="4" w:space="0" w:color="auto"/>
              <w:right w:val="single" w:sz="4" w:space="0" w:color="auto"/>
            </w:tcBorders>
            <w:vAlign w:val="center"/>
          </w:tcPr>
          <w:p w14:paraId="2ADD69F0" w14:textId="214ADA37" w:rsidR="002F6135" w:rsidRPr="00A16911" w:rsidRDefault="002F6135" w:rsidP="00F659A1">
            <w:pPr>
              <w:rPr>
                <w:ins w:id="407" w:author="Borrelli, Matthew (M.T.)" w:date="2021-06-10T08:59:00Z"/>
              </w:rPr>
            </w:pPr>
            <w:ins w:id="408" w:author="Borrelli, Matthew (M.T.)" w:date="2021-06-10T09:26:00Z">
              <w:r w:rsidRPr="00C4138E">
                <w:rPr>
                  <w:rFonts w:cs="Arial"/>
                  <w:szCs w:val="20"/>
                </w:rPr>
                <w:t>INVALID</w:t>
              </w:r>
            </w:ins>
          </w:p>
        </w:tc>
        <w:tc>
          <w:tcPr>
            <w:tcW w:w="1621" w:type="dxa"/>
            <w:tcBorders>
              <w:top w:val="single" w:sz="4" w:space="0" w:color="auto"/>
              <w:left w:val="single" w:sz="4" w:space="0" w:color="auto"/>
              <w:bottom w:val="single" w:sz="4" w:space="0" w:color="auto"/>
              <w:right w:val="single" w:sz="4" w:space="0" w:color="auto"/>
            </w:tcBorders>
          </w:tcPr>
          <w:p w14:paraId="0B35F894" w14:textId="77777777" w:rsidR="002F6135" w:rsidRPr="00A16911" w:rsidRDefault="002F6135" w:rsidP="00F659A1">
            <w:pPr>
              <w:rPr>
                <w:ins w:id="409" w:author="Borrelli, Matthew (M.T.)" w:date="2021-06-10T08:59:00Z"/>
              </w:rPr>
            </w:pPr>
            <w:ins w:id="410" w:author="Borrelli, Matthew (M.T.)" w:date="2021-06-10T08:59:00Z">
              <w:r w:rsidRPr="00CE01C6">
                <w:t>0x2</w:t>
              </w:r>
            </w:ins>
          </w:p>
        </w:tc>
        <w:tc>
          <w:tcPr>
            <w:tcW w:w="2700" w:type="dxa"/>
            <w:tcBorders>
              <w:top w:val="single" w:sz="4" w:space="0" w:color="auto"/>
              <w:left w:val="single" w:sz="4" w:space="0" w:color="auto"/>
              <w:bottom w:val="single" w:sz="4" w:space="0" w:color="auto"/>
              <w:right w:val="single" w:sz="4" w:space="0" w:color="auto"/>
            </w:tcBorders>
          </w:tcPr>
          <w:p w14:paraId="308DF7D2" w14:textId="77777777" w:rsidR="002F6135" w:rsidRPr="00A16911" w:rsidRDefault="002F6135" w:rsidP="00F659A1">
            <w:pPr>
              <w:rPr>
                <w:ins w:id="411" w:author="Borrelli, Matthew (M.T.)" w:date="2021-06-10T08:59:00Z"/>
              </w:rPr>
            </w:pPr>
          </w:p>
        </w:tc>
      </w:tr>
      <w:tr w:rsidR="002F6135" w:rsidRPr="00A16911" w14:paraId="6D957282" w14:textId="77777777" w:rsidTr="000D308B">
        <w:trPr>
          <w:jc w:val="center"/>
          <w:ins w:id="412" w:author="Borrelli, Matthew (M.T.)" w:date="2021-06-10T08:59:00Z"/>
        </w:trPr>
        <w:tc>
          <w:tcPr>
            <w:tcW w:w="626" w:type="dxa"/>
            <w:tcBorders>
              <w:top w:val="single" w:sz="4" w:space="0" w:color="auto"/>
              <w:left w:val="single" w:sz="4" w:space="0" w:color="auto"/>
              <w:bottom w:val="single" w:sz="4" w:space="0" w:color="auto"/>
              <w:right w:val="single" w:sz="4" w:space="0" w:color="auto"/>
            </w:tcBorders>
          </w:tcPr>
          <w:p w14:paraId="628260AB" w14:textId="77777777" w:rsidR="002F6135" w:rsidRPr="00A16911" w:rsidRDefault="002F6135" w:rsidP="00F659A1">
            <w:pPr>
              <w:jc w:val="center"/>
              <w:rPr>
                <w:ins w:id="413" w:author="Borrelli, Matthew (M.T.)" w:date="2021-06-10T08:59:00Z"/>
              </w:rPr>
            </w:pPr>
            <w:ins w:id="414" w:author="Borrelli, Matthew (M.T.)" w:date="2021-06-10T08:59:00Z">
              <w:r>
                <w:t>R</w:t>
              </w:r>
            </w:ins>
          </w:p>
        </w:tc>
        <w:tc>
          <w:tcPr>
            <w:tcW w:w="2878" w:type="dxa"/>
            <w:gridSpan w:val="3"/>
            <w:tcBorders>
              <w:top w:val="single" w:sz="4" w:space="0" w:color="auto"/>
              <w:left w:val="single" w:sz="4" w:space="0" w:color="auto"/>
              <w:bottom w:val="single" w:sz="4" w:space="0" w:color="auto"/>
              <w:right w:val="single" w:sz="4" w:space="0" w:color="auto"/>
            </w:tcBorders>
          </w:tcPr>
          <w:p w14:paraId="3EC35A99" w14:textId="0C16D2A0" w:rsidR="002F6135" w:rsidRPr="00A16911" w:rsidRDefault="002F6135" w:rsidP="00F659A1">
            <w:pPr>
              <w:rPr>
                <w:ins w:id="415" w:author="Borrelli, Matthew (M.T.)" w:date="2021-06-10T08:59:00Z"/>
              </w:rPr>
            </w:pPr>
            <w:proofErr w:type="spellStart"/>
            <w:ins w:id="416" w:author="Borrelli, Matthew (M.T.)" w:date="2021-06-10T09:24:00Z">
              <w:r>
                <w:t>Pa</w:t>
              </w:r>
            </w:ins>
            <w:ins w:id="417" w:author="Borrelli, Matthew (M.T.)" w:date="2021-06-10T09:25:00Z">
              <w:r>
                <w:t>ram</w:t>
              </w:r>
            </w:ins>
            <w:ins w:id="418" w:author="Borrelli, Matthew (M.T.)" w:date="2021-06-10T09:36:00Z">
              <w:r w:rsidR="009E16B4">
                <w:t>e</w:t>
              </w:r>
            </w:ins>
            <w:ins w:id="419" w:author="Borrelli, Matthew (M.T.)" w:date="2021-06-10T09:25:00Z">
              <w:r>
                <w:t>terCount</w:t>
              </w:r>
            </w:ins>
            <w:proofErr w:type="spellEnd"/>
          </w:p>
        </w:tc>
        <w:tc>
          <w:tcPr>
            <w:tcW w:w="901" w:type="dxa"/>
            <w:tcBorders>
              <w:top w:val="single" w:sz="4" w:space="0" w:color="auto"/>
              <w:left w:val="single" w:sz="4" w:space="0" w:color="auto"/>
              <w:bottom w:val="single" w:sz="4" w:space="0" w:color="auto"/>
              <w:right w:val="single" w:sz="4" w:space="0" w:color="auto"/>
            </w:tcBorders>
          </w:tcPr>
          <w:p w14:paraId="677772E6" w14:textId="3185E7DE" w:rsidR="002F6135" w:rsidRPr="00A16911" w:rsidRDefault="002F6135" w:rsidP="00F659A1">
            <w:pPr>
              <w:rPr>
                <w:ins w:id="420" w:author="Borrelli, Matthew (M.T.)" w:date="2021-06-10T08:59:00Z"/>
              </w:rPr>
            </w:pPr>
            <w:ins w:id="421" w:author="Borrelli, Matthew (M.T.)" w:date="2021-06-10T08:59:00Z">
              <w:r>
                <w:t>uint</w:t>
              </w:r>
            </w:ins>
            <w:ins w:id="422" w:author="Borrelli, Matthew (M.T.)" w:date="2021-06-10T09:25:00Z">
              <w:r>
                <w:t>32</w:t>
              </w:r>
            </w:ins>
          </w:p>
        </w:tc>
        <w:tc>
          <w:tcPr>
            <w:tcW w:w="1979" w:type="dxa"/>
            <w:tcBorders>
              <w:top w:val="single" w:sz="4" w:space="0" w:color="auto"/>
              <w:left w:val="single" w:sz="4" w:space="0" w:color="auto"/>
              <w:bottom w:val="single" w:sz="4" w:space="0" w:color="auto"/>
              <w:right w:val="single" w:sz="4" w:space="0" w:color="auto"/>
            </w:tcBorders>
          </w:tcPr>
          <w:p w14:paraId="6C7FE128" w14:textId="77777777" w:rsidR="002F6135" w:rsidRPr="00A16911" w:rsidRDefault="002F6135" w:rsidP="00F659A1">
            <w:pPr>
              <w:rPr>
                <w:ins w:id="423" w:author="Borrelli, Matthew (M.T.)" w:date="2021-06-10T08:59:00Z"/>
              </w:rPr>
            </w:pPr>
            <w:ins w:id="424" w:author="Borrelli, Matthew (M.T.)" w:date="2021-06-10T08:59:00Z">
              <w:r w:rsidRPr="00CE01C6">
                <w:t>-</w:t>
              </w:r>
            </w:ins>
          </w:p>
        </w:tc>
        <w:tc>
          <w:tcPr>
            <w:tcW w:w="1621" w:type="dxa"/>
            <w:tcBorders>
              <w:top w:val="single" w:sz="4" w:space="0" w:color="auto"/>
              <w:left w:val="single" w:sz="4" w:space="0" w:color="auto"/>
              <w:bottom w:val="single" w:sz="4" w:space="0" w:color="auto"/>
              <w:right w:val="single" w:sz="4" w:space="0" w:color="auto"/>
            </w:tcBorders>
          </w:tcPr>
          <w:p w14:paraId="00EDA230" w14:textId="0168F34D" w:rsidR="002F6135" w:rsidRPr="00A16911" w:rsidRDefault="002F6135" w:rsidP="00F659A1">
            <w:pPr>
              <w:rPr>
                <w:ins w:id="425" w:author="Borrelli, Matthew (M.T.)" w:date="2021-06-10T08:59:00Z"/>
              </w:rPr>
            </w:pPr>
            <w:ins w:id="426" w:author="Borrelli, Matthew (M.T.)" w:date="2021-06-10T08:59:00Z">
              <w:r w:rsidRPr="00CE01C6">
                <w:t>0x</w:t>
              </w:r>
            </w:ins>
            <w:ins w:id="427" w:author="Borrelli, Matthew (M.T.)" w:date="2021-06-10T09:25:00Z">
              <w:r>
                <w:t>00000000</w:t>
              </w:r>
            </w:ins>
            <w:ins w:id="428" w:author="Borrelli, Matthew (M.T.)" w:date="2021-06-10T08:59:00Z">
              <w:r>
                <w:t xml:space="preserve"> – 0x</w:t>
              </w:r>
            </w:ins>
            <w:ins w:id="429" w:author="Borrelli, Matthew (M.T.)" w:date="2021-06-10T09:25:00Z">
              <w:r>
                <w:t>FFFFFFFF</w:t>
              </w:r>
            </w:ins>
          </w:p>
        </w:tc>
        <w:tc>
          <w:tcPr>
            <w:tcW w:w="2700" w:type="dxa"/>
            <w:tcBorders>
              <w:top w:val="single" w:sz="4" w:space="0" w:color="auto"/>
              <w:left w:val="single" w:sz="4" w:space="0" w:color="auto"/>
              <w:bottom w:val="single" w:sz="4" w:space="0" w:color="auto"/>
              <w:right w:val="single" w:sz="4" w:space="0" w:color="auto"/>
            </w:tcBorders>
          </w:tcPr>
          <w:p w14:paraId="3773B938" w14:textId="27FFCD49" w:rsidR="002F6135" w:rsidRPr="00A16911" w:rsidRDefault="002F6135" w:rsidP="00F659A1">
            <w:pPr>
              <w:rPr>
                <w:ins w:id="430" w:author="Borrelli, Matthew (M.T.)" w:date="2021-06-10T08:59:00Z"/>
              </w:rPr>
            </w:pPr>
            <w:ins w:id="431" w:author="Borrelli, Matthew (M.T.)" w:date="2021-06-10T09:25:00Z">
              <w:r>
                <w:t xml:space="preserve">Parameter Count </w:t>
              </w:r>
            </w:ins>
            <w:ins w:id="432" w:author="Borrelli, Matthew (M.T.)" w:date="2021-06-10T08:59:00Z">
              <w:r>
                <w:t xml:space="preserve">of the </w:t>
              </w:r>
            </w:ins>
            <w:ins w:id="433" w:author="Borrelli, Matthew (M.T.)" w:date="2021-06-10T09:25:00Z">
              <w:r>
                <w:t>response</w:t>
              </w:r>
            </w:ins>
          </w:p>
        </w:tc>
      </w:tr>
      <w:tr w:rsidR="002F6135" w:rsidRPr="00A16911" w14:paraId="10E46A67" w14:textId="77777777" w:rsidTr="00851860">
        <w:trPr>
          <w:jc w:val="center"/>
          <w:ins w:id="434" w:author="Borrelli, Matthew (M.T.)" w:date="2021-06-10T08:59:00Z"/>
        </w:trPr>
        <w:tc>
          <w:tcPr>
            <w:tcW w:w="626" w:type="dxa"/>
            <w:vMerge w:val="restart"/>
            <w:tcBorders>
              <w:top w:val="single" w:sz="4" w:space="0" w:color="auto"/>
              <w:left w:val="single" w:sz="4" w:space="0" w:color="auto"/>
              <w:right w:val="single" w:sz="4" w:space="0" w:color="auto"/>
            </w:tcBorders>
            <w:vAlign w:val="center"/>
          </w:tcPr>
          <w:p w14:paraId="1956D060" w14:textId="3BCEBCC5" w:rsidR="002F6135" w:rsidRPr="00A16911" w:rsidRDefault="002F6135" w:rsidP="00851860">
            <w:pPr>
              <w:rPr>
                <w:ins w:id="435" w:author="Borrelli, Matthew (M.T.)" w:date="2021-06-10T08:59:00Z"/>
              </w:rPr>
            </w:pPr>
            <w:ins w:id="436" w:author="Borrelli, Matthew (M.T.)" w:date="2021-06-10T09:25:00Z">
              <w:r>
                <w:t>Rep</w:t>
              </w:r>
            </w:ins>
          </w:p>
        </w:tc>
        <w:tc>
          <w:tcPr>
            <w:tcW w:w="1349" w:type="dxa"/>
            <w:vMerge w:val="restart"/>
            <w:tcBorders>
              <w:top w:val="single" w:sz="4" w:space="0" w:color="auto"/>
              <w:left w:val="single" w:sz="4" w:space="0" w:color="auto"/>
              <w:right w:val="single" w:sz="4" w:space="0" w:color="auto"/>
            </w:tcBorders>
            <w:vAlign w:val="center"/>
          </w:tcPr>
          <w:p w14:paraId="701C790A" w14:textId="04DCDCE1" w:rsidR="002F6135" w:rsidRPr="00785CDE" w:rsidRDefault="002F6135" w:rsidP="00851860">
            <w:pPr>
              <w:rPr>
                <w:ins w:id="437" w:author="Borrelli, Matthew (M.T.)" w:date="2021-06-10T09:29:00Z"/>
                <w:rStyle w:val="objecttype0"/>
              </w:rPr>
            </w:pPr>
            <w:proofErr w:type="spellStart"/>
            <w:ins w:id="438" w:author="Borrelli, Matthew (M.T.)" w:date="2021-06-10T09:32:00Z">
              <w:r>
                <w:rPr>
                  <w:rStyle w:val="objecttype0"/>
                </w:rPr>
                <w:t>FeatureMap</w:t>
              </w:r>
            </w:ins>
            <w:proofErr w:type="spellEnd"/>
          </w:p>
        </w:tc>
        <w:tc>
          <w:tcPr>
            <w:tcW w:w="1529" w:type="dxa"/>
            <w:gridSpan w:val="2"/>
            <w:tcBorders>
              <w:top w:val="single" w:sz="4" w:space="0" w:color="auto"/>
              <w:left w:val="single" w:sz="4" w:space="0" w:color="auto"/>
              <w:bottom w:val="single" w:sz="4" w:space="0" w:color="auto"/>
              <w:right w:val="single" w:sz="4" w:space="0" w:color="auto"/>
            </w:tcBorders>
          </w:tcPr>
          <w:p w14:paraId="3284C320" w14:textId="3DFEB96E" w:rsidR="002F6135" w:rsidRPr="00A16911" w:rsidRDefault="002F6135" w:rsidP="009E2912">
            <w:pPr>
              <w:rPr>
                <w:ins w:id="439" w:author="Borrelli, Matthew (M.T.)" w:date="2021-06-10T08:59:00Z"/>
              </w:rPr>
            </w:pPr>
            <w:proofErr w:type="spellStart"/>
            <w:ins w:id="440" w:author="Borrelli, Matthew (M.T.)" w:date="2021-06-10T09:25:00Z">
              <w:r w:rsidRPr="00785CDE">
                <w:rPr>
                  <w:rStyle w:val="objecttype0"/>
                </w:rPr>
                <w:t>Feature</w:t>
              </w:r>
              <w:r>
                <w:rPr>
                  <w:rStyle w:val="objecttype0"/>
                </w:rPr>
                <w:t>Code</w:t>
              </w:r>
            </w:ins>
            <w:proofErr w:type="spellEnd"/>
          </w:p>
        </w:tc>
        <w:tc>
          <w:tcPr>
            <w:tcW w:w="901" w:type="dxa"/>
            <w:tcBorders>
              <w:top w:val="single" w:sz="4" w:space="0" w:color="auto"/>
              <w:left w:val="single" w:sz="4" w:space="0" w:color="auto"/>
              <w:bottom w:val="single" w:sz="4" w:space="0" w:color="auto"/>
              <w:right w:val="single" w:sz="4" w:space="0" w:color="auto"/>
            </w:tcBorders>
          </w:tcPr>
          <w:p w14:paraId="2A3E6AB5" w14:textId="76E1366E" w:rsidR="002F6135" w:rsidRPr="00A16911" w:rsidRDefault="002F6135" w:rsidP="009E2912">
            <w:pPr>
              <w:rPr>
                <w:ins w:id="441" w:author="Borrelli, Matthew (M.T.)" w:date="2021-06-10T08:59:00Z"/>
              </w:rPr>
            </w:pPr>
            <w:ins w:id="442" w:author="Borrelli, Matthew (M.T.)" w:date="2021-06-10T09:25:00Z">
              <w:r>
                <w:t>uint32</w:t>
              </w:r>
            </w:ins>
          </w:p>
        </w:tc>
        <w:tc>
          <w:tcPr>
            <w:tcW w:w="1979" w:type="dxa"/>
            <w:tcBorders>
              <w:top w:val="single" w:sz="4" w:space="0" w:color="auto"/>
              <w:left w:val="single" w:sz="4" w:space="0" w:color="auto"/>
              <w:bottom w:val="single" w:sz="4" w:space="0" w:color="auto"/>
              <w:right w:val="single" w:sz="4" w:space="0" w:color="auto"/>
            </w:tcBorders>
            <w:vAlign w:val="center"/>
          </w:tcPr>
          <w:p w14:paraId="3790718E" w14:textId="375BF79D" w:rsidR="002F6135" w:rsidRPr="00A16911" w:rsidRDefault="002F6135" w:rsidP="009E2912">
            <w:pPr>
              <w:rPr>
                <w:ins w:id="443" w:author="Borrelli, Matthew (M.T.)" w:date="2021-06-10T08:59:00Z"/>
              </w:rPr>
            </w:pPr>
            <w:ins w:id="444" w:author="Borrelli, Matthew (M.T.)" w:date="2021-06-10T09:25:00Z">
              <w:r w:rsidRPr="00785CDE">
                <w:rPr>
                  <w:rFonts w:cs="Arial"/>
                  <w:color w:val="000000"/>
                  <w:szCs w:val="20"/>
                </w:rPr>
                <w:t>-</w:t>
              </w:r>
            </w:ins>
          </w:p>
        </w:tc>
        <w:tc>
          <w:tcPr>
            <w:tcW w:w="1621" w:type="dxa"/>
            <w:tcBorders>
              <w:top w:val="single" w:sz="4" w:space="0" w:color="auto"/>
              <w:left w:val="single" w:sz="4" w:space="0" w:color="auto"/>
              <w:bottom w:val="single" w:sz="4" w:space="0" w:color="auto"/>
              <w:right w:val="single" w:sz="4" w:space="0" w:color="auto"/>
            </w:tcBorders>
          </w:tcPr>
          <w:p w14:paraId="3B611939" w14:textId="02A298A6" w:rsidR="002F6135" w:rsidRPr="00A16911" w:rsidRDefault="002F6135" w:rsidP="009E2912">
            <w:pPr>
              <w:rPr>
                <w:ins w:id="445" w:author="Borrelli, Matthew (M.T.)" w:date="2021-06-10T08:59:00Z"/>
              </w:rPr>
            </w:pPr>
            <w:ins w:id="446" w:author="Borrelli, Matthew (M.T.)" w:date="2021-06-10T09:25:00Z">
              <w:r w:rsidRPr="00785CDE">
                <w:t>0x00</w:t>
              </w:r>
              <w:r>
                <w:t>0000</w:t>
              </w:r>
              <w:r w:rsidRPr="00785CDE">
                <w:t>00 – 0xFF</w:t>
              </w:r>
              <w:r>
                <w:t>FF</w:t>
              </w:r>
              <w:r w:rsidRPr="00785CDE">
                <w:t>FF</w:t>
              </w:r>
              <w:r>
                <w:t>FF</w:t>
              </w:r>
            </w:ins>
          </w:p>
        </w:tc>
        <w:tc>
          <w:tcPr>
            <w:tcW w:w="2700" w:type="dxa"/>
            <w:tcBorders>
              <w:top w:val="single" w:sz="4" w:space="0" w:color="auto"/>
              <w:left w:val="single" w:sz="4" w:space="0" w:color="auto"/>
              <w:bottom w:val="single" w:sz="4" w:space="0" w:color="auto"/>
              <w:right w:val="single" w:sz="4" w:space="0" w:color="auto"/>
            </w:tcBorders>
          </w:tcPr>
          <w:p w14:paraId="171161DF" w14:textId="517E5FC2" w:rsidR="002F6135" w:rsidRPr="00A16911" w:rsidRDefault="002F6135" w:rsidP="009E2912">
            <w:pPr>
              <w:rPr>
                <w:ins w:id="447" w:author="Borrelli, Matthew (M.T.)" w:date="2021-06-10T08:59:00Z"/>
              </w:rPr>
            </w:pPr>
            <w:ins w:id="448" w:author="Borrelli, Matthew (M.T.)" w:date="2021-06-10T09:25:00Z">
              <w:r w:rsidRPr="00785CDE">
                <w:t xml:space="preserve">Feature </w:t>
              </w:r>
              <w:r>
                <w:t>code/</w:t>
              </w:r>
              <w:r w:rsidRPr="00785CDE">
                <w:t>number being requested</w:t>
              </w:r>
            </w:ins>
          </w:p>
        </w:tc>
      </w:tr>
      <w:tr w:rsidR="002F6135" w:rsidRPr="00A16911" w14:paraId="5196AD5B" w14:textId="77777777" w:rsidTr="000D308B">
        <w:trPr>
          <w:jc w:val="center"/>
          <w:ins w:id="449" w:author="Borrelli, Matthew (M.T.)" w:date="2021-06-10T08:59:00Z"/>
        </w:trPr>
        <w:tc>
          <w:tcPr>
            <w:tcW w:w="626" w:type="dxa"/>
            <w:vMerge/>
            <w:tcBorders>
              <w:left w:val="single" w:sz="4" w:space="0" w:color="auto"/>
              <w:bottom w:val="single" w:sz="4" w:space="0" w:color="auto"/>
              <w:right w:val="single" w:sz="4" w:space="0" w:color="auto"/>
            </w:tcBorders>
          </w:tcPr>
          <w:p w14:paraId="25D2A259" w14:textId="4F1C4394" w:rsidR="002F6135" w:rsidRPr="00A16911" w:rsidRDefault="002F6135" w:rsidP="009E2912">
            <w:pPr>
              <w:jc w:val="center"/>
              <w:rPr>
                <w:ins w:id="450" w:author="Borrelli, Matthew (M.T.)" w:date="2021-06-10T08:59:00Z"/>
              </w:rPr>
            </w:pPr>
          </w:p>
        </w:tc>
        <w:tc>
          <w:tcPr>
            <w:tcW w:w="1349" w:type="dxa"/>
            <w:vMerge/>
            <w:tcBorders>
              <w:left w:val="single" w:sz="4" w:space="0" w:color="auto"/>
              <w:bottom w:val="single" w:sz="4" w:space="0" w:color="auto"/>
              <w:right w:val="single" w:sz="4" w:space="0" w:color="auto"/>
            </w:tcBorders>
          </w:tcPr>
          <w:p w14:paraId="6779D8D1" w14:textId="77777777" w:rsidR="002F6135" w:rsidRDefault="002F6135" w:rsidP="009E2912">
            <w:pPr>
              <w:rPr>
                <w:ins w:id="451" w:author="Borrelli, Matthew (M.T.)" w:date="2021-06-10T09:29:00Z"/>
                <w:rStyle w:val="objecttype0"/>
              </w:rPr>
            </w:pPr>
          </w:p>
        </w:tc>
        <w:tc>
          <w:tcPr>
            <w:tcW w:w="1529" w:type="dxa"/>
            <w:gridSpan w:val="2"/>
            <w:tcBorders>
              <w:top w:val="single" w:sz="4" w:space="0" w:color="auto"/>
              <w:left w:val="single" w:sz="4" w:space="0" w:color="auto"/>
              <w:bottom w:val="single" w:sz="4" w:space="0" w:color="auto"/>
              <w:right w:val="single" w:sz="4" w:space="0" w:color="auto"/>
            </w:tcBorders>
          </w:tcPr>
          <w:p w14:paraId="1CAAFB43" w14:textId="0F5C6ACC" w:rsidR="002F6135" w:rsidRPr="00A16911" w:rsidRDefault="002F6135" w:rsidP="009E2912">
            <w:pPr>
              <w:rPr>
                <w:ins w:id="452" w:author="Borrelli, Matthew (M.T.)" w:date="2021-06-10T08:59:00Z"/>
              </w:rPr>
            </w:pPr>
            <w:proofErr w:type="spellStart"/>
            <w:ins w:id="453" w:author="Borrelli, Matthew (M.T.)" w:date="2021-06-10T09:25:00Z">
              <w:r>
                <w:rPr>
                  <w:rStyle w:val="objecttype0"/>
                </w:rPr>
                <w:t>FeatureValue</w:t>
              </w:r>
            </w:ins>
            <w:proofErr w:type="spellEnd"/>
          </w:p>
        </w:tc>
        <w:tc>
          <w:tcPr>
            <w:tcW w:w="901" w:type="dxa"/>
            <w:tcBorders>
              <w:top w:val="single" w:sz="4" w:space="0" w:color="auto"/>
              <w:left w:val="single" w:sz="4" w:space="0" w:color="auto"/>
              <w:bottom w:val="single" w:sz="4" w:space="0" w:color="auto"/>
              <w:right w:val="single" w:sz="4" w:space="0" w:color="auto"/>
            </w:tcBorders>
          </w:tcPr>
          <w:p w14:paraId="66760564" w14:textId="4BA75E05" w:rsidR="002F6135" w:rsidRPr="00A16911" w:rsidRDefault="002F6135" w:rsidP="009E2912">
            <w:pPr>
              <w:rPr>
                <w:ins w:id="454" w:author="Borrelli, Matthew (M.T.)" w:date="2021-06-10T08:59:00Z"/>
              </w:rPr>
            </w:pPr>
            <w:ins w:id="455" w:author="Borrelli, Matthew (M.T.)" w:date="2021-06-10T09:25:00Z">
              <w:r>
                <w:t>uint32</w:t>
              </w:r>
            </w:ins>
          </w:p>
        </w:tc>
        <w:tc>
          <w:tcPr>
            <w:tcW w:w="1979" w:type="dxa"/>
            <w:tcBorders>
              <w:top w:val="single" w:sz="4" w:space="0" w:color="auto"/>
              <w:left w:val="single" w:sz="4" w:space="0" w:color="auto"/>
              <w:bottom w:val="single" w:sz="4" w:space="0" w:color="auto"/>
              <w:right w:val="single" w:sz="4" w:space="0" w:color="auto"/>
            </w:tcBorders>
            <w:vAlign w:val="center"/>
          </w:tcPr>
          <w:p w14:paraId="58B9B52D" w14:textId="0C6D63C7" w:rsidR="002F6135" w:rsidRPr="00A16911" w:rsidRDefault="002F6135" w:rsidP="009E2912">
            <w:pPr>
              <w:rPr>
                <w:ins w:id="456" w:author="Borrelli, Matthew (M.T.)" w:date="2021-06-10T08:59:00Z"/>
              </w:rPr>
            </w:pPr>
            <w:ins w:id="457" w:author="Borrelli, Matthew (M.T.)" w:date="2021-06-10T09:25:00Z">
              <w:r w:rsidRPr="00785CDE">
                <w:rPr>
                  <w:rFonts w:cs="Arial"/>
                  <w:color w:val="000000"/>
                  <w:szCs w:val="20"/>
                </w:rPr>
                <w:t>-</w:t>
              </w:r>
            </w:ins>
          </w:p>
        </w:tc>
        <w:tc>
          <w:tcPr>
            <w:tcW w:w="1621" w:type="dxa"/>
            <w:tcBorders>
              <w:top w:val="single" w:sz="4" w:space="0" w:color="auto"/>
              <w:left w:val="single" w:sz="4" w:space="0" w:color="auto"/>
              <w:bottom w:val="single" w:sz="4" w:space="0" w:color="auto"/>
              <w:right w:val="single" w:sz="4" w:space="0" w:color="auto"/>
            </w:tcBorders>
          </w:tcPr>
          <w:p w14:paraId="6768761B" w14:textId="28AAF661" w:rsidR="002F6135" w:rsidRPr="00A16911" w:rsidRDefault="002F6135" w:rsidP="009E2912">
            <w:pPr>
              <w:rPr>
                <w:ins w:id="458" w:author="Borrelli, Matthew (M.T.)" w:date="2021-06-10T08:59:00Z"/>
              </w:rPr>
            </w:pPr>
            <w:ins w:id="459" w:author="Borrelli, Matthew (M.T.)" w:date="2021-06-10T09:25:00Z">
              <w:r w:rsidRPr="00785CDE">
                <w:t>0x000</w:t>
              </w:r>
              <w:r>
                <w:t>0000</w:t>
              </w:r>
              <w:r w:rsidRPr="00785CDE">
                <w:t>0 – 0x</w:t>
              </w:r>
              <w:r>
                <w:t>FF</w:t>
              </w:r>
              <w:r w:rsidRPr="00785CDE">
                <w:t>FFFF</w:t>
              </w:r>
              <w:r>
                <w:t>FF</w:t>
              </w:r>
            </w:ins>
          </w:p>
        </w:tc>
        <w:tc>
          <w:tcPr>
            <w:tcW w:w="2700" w:type="dxa"/>
            <w:tcBorders>
              <w:top w:val="single" w:sz="4" w:space="0" w:color="auto"/>
              <w:left w:val="single" w:sz="4" w:space="0" w:color="auto"/>
              <w:bottom w:val="single" w:sz="4" w:space="0" w:color="auto"/>
              <w:right w:val="single" w:sz="4" w:space="0" w:color="auto"/>
            </w:tcBorders>
          </w:tcPr>
          <w:p w14:paraId="2D87E631" w14:textId="47F9EBEB" w:rsidR="002F6135" w:rsidRPr="00A16911" w:rsidRDefault="002F6135" w:rsidP="009E2912">
            <w:pPr>
              <w:rPr>
                <w:ins w:id="460" w:author="Borrelli, Matthew (M.T.)" w:date="2021-06-10T08:59:00Z"/>
              </w:rPr>
            </w:pPr>
            <w:ins w:id="461" w:author="Borrelli, Matthew (M.T.)" w:date="2021-06-10T09:25:00Z">
              <w:r>
                <w:t>Feature</w:t>
              </w:r>
              <w:r w:rsidRPr="00785CDE">
                <w:t xml:space="preserve"> value being requested</w:t>
              </w:r>
            </w:ins>
            <w:commentRangeEnd w:id="137"/>
            <w:ins w:id="462" w:author="Borrelli, Matthew (M.T.)" w:date="2021-06-21T10:30:00Z">
              <w:r w:rsidR="005C048C">
                <w:rPr>
                  <w:rStyle w:val="CommentReference"/>
                </w:rPr>
                <w:commentReference w:id="137"/>
              </w:r>
            </w:ins>
          </w:p>
        </w:tc>
      </w:tr>
    </w:tbl>
    <w:bookmarkEnd w:id="136"/>
    <w:p w14:paraId="40B45197" w14:textId="723FDBD4" w:rsidR="008C0DCD" w:rsidRDefault="008C0DCD" w:rsidP="008C0DCD">
      <w:pPr>
        <w:pStyle w:val="Heading4"/>
        <w:rPr>
          <w:ins w:id="463" w:author="Borrelli, Matthew (M.T.)" w:date="2021-06-10T10:05:00Z"/>
        </w:rPr>
      </w:pPr>
      <w:commentRangeStart w:id="464"/>
      <w:commentRangeStart w:id="465"/>
      <w:proofErr w:type="spellStart"/>
      <w:ins w:id="466" w:author="Borrelli, Matthew (M.T.)" w:date="2021-06-10T10:04:00Z">
        <w:r w:rsidRPr="00B9479B">
          <w:t>ppp</w:t>
        </w:r>
        <w:r>
          <w:t>CreateProfile</w:t>
        </w:r>
      </w:ins>
      <w:proofErr w:type="spellEnd"/>
      <w:ins w:id="467" w:author="Borrelli, Matthew (M.T.)" w:date="2021-06-10T10:05:00Z">
        <w:r w:rsidRPr="008C0DCD">
          <w:t xml:space="preserve"> </w:t>
        </w:r>
      </w:ins>
    </w:p>
    <w:p w14:paraId="60AAE213" w14:textId="3AB04627" w:rsidR="008C0DCD" w:rsidRDefault="008C0DCD" w:rsidP="008C0DCD">
      <w:pPr>
        <w:rPr>
          <w:ins w:id="468" w:author="Borrelli, Matthew (M.T.)" w:date="2021-06-10T10:05:00Z"/>
        </w:rPr>
      </w:pPr>
      <w:ins w:id="469" w:author="Borrelli, Matthew (M.T.)" w:date="2021-06-10T10:05:00Z">
        <w:r>
          <w:t xml:space="preserve">This API is used to </w:t>
        </w:r>
        <w:r w:rsidRPr="00C4138E">
          <w:t xml:space="preserve">the request </w:t>
        </w:r>
        <w:proofErr w:type="spellStart"/>
        <w:r>
          <w:t>PPPServer</w:t>
        </w:r>
        <w:proofErr w:type="spellEnd"/>
        <w:r>
          <w:t xml:space="preserve"> to create/store a new profile</w:t>
        </w:r>
        <w:r w:rsidRPr="00C4138E">
          <w:t>.</w:t>
        </w:r>
        <w:r>
          <w:t xml:space="preserve"> The </w:t>
        </w:r>
        <w:proofErr w:type="spellStart"/>
        <w:r>
          <w:t>PPPServer</w:t>
        </w:r>
        <w:proofErr w:type="spellEnd"/>
        <w:r>
          <w:t xml:space="preserve"> also uses this API for its response.</w:t>
        </w:r>
      </w:ins>
    </w:p>
    <w:p w14:paraId="27B89EB9" w14:textId="77777777" w:rsidR="008C0DCD" w:rsidRPr="00A16911" w:rsidRDefault="008C0DCD" w:rsidP="008C0DCD">
      <w:pPr>
        <w:rPr>
          <w:ins w:id="470" w:author="Borrelli, Matthew (M.T.)" w:date="2021-06-10T10:04:00Z"/>
          <w:rFonts w:cs="Arial"/>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996"/>
        <w:gridCol w:w="253"/>
        <w:gridCol w:w="900"/>
        <w:gridCol w:w="2700"/>
        <w:gridCol w:w="1170"/>
        <w:gridCol w:w="2345"/>
      </w:tblGrid>
      <w:tr w:rsidR="008C0DCD" w:rsidRPr="00A16911" w14:paraId="5C663C78" w14:textId="77777777" w:rsidTr="00F659A1">
        <w:trPr>
          <w:jc w:val="center"/>
          <w:ins w:id="471" w:author="Borrelli, Matthew (M.T.)" w:date="2021-06-10T10:04:00Z"/>
        </w:trPr>
        <w:tc>
          <w:tcPr>
            <w:tcW w:w="9990" w:type="dxa"/>
            <w:gridSpan w:val="7"/>
            <w:tcBorders>
              <w:top w:val="single" w:sz="4" w:space="0" w:color="auto"/>
              <w:left w:val="single" w:sz="4" w:space="0" w:color="auto"/>
              <w:bottom w:val="single" w:sz="4" w:space="0" w:color="auto"/>
              <w:right w:val="single" w:sz="4" w:space="0" w:color="auto"/>
            </w:tcBorders>
            <w:shd w:val="clear" w:color="auto" w:fill="808080"/>
          </w:tcPr>
          <w:p w14:paraId="70ADF393" w14:textId="77777777" w:rsidR="008C0DCD" w:rsidRPr="00A16911" w:rsidRDefault="008C0DCD" w:rsidP="00F659A1">
            <w:pPr>
              <w:spacing w:line="252" w:lineRule="auto"/>
              <w:rPr>
                <w:ins w:id="472" w:author="Borrelli, Matthew (M.T.)" w:date="2021-06-10T10:04:00Z"/>
                <w:sz w:val="8"/>
              </w:rPr>
            </w:pPr>
          </w:p>
        </w:tc>
      </w:tr>
      <w:tr w:rsidR="008C0DCD" w:rsidRPr="00A16911" w14:paraId="6F797572" w14:textId="77777777" w:rsidTr="00F659A1">
        <w:trPr>
          <w:jc w:val="center"/>
          <w:ins w:id="473" w:author="Borrelli, Matthew (M.T.)" w:date="2021-06-10T10:04:00Z"/>
        </w:trPr>
        <w:tc>
          <w:tcPr>
            <w:tcW w:w="2622" w:type="dxa"/>
            <w:gridSpan w:val="2"/>
            <w:tcBorders>
              <w:top w:val="single" w:sz="4" w:space="0" w:color="auto"/>
              <w:left w:val="single" w:sz="4" w:space="0" w:color="auto"/>
              <w:bottom w:val="single" w:sz="4" w:space="0" w:color="auto"/>
              <w:right w:val="single" w:sz="4" w:space="0" w:color="auto"/>
            </w:tcBorders>
            <w:hideMark/>
          </w:tcPr>
          <w:p w14:paraId="592AC15A" w14:textId="77777777" w:rsidR="008C0DCD" w:rsidRPr="00A16911" w:rsidRDefault="008C0DCD" w:rsidP="008C0DCD">
            <w:pPr>
              <w:spacing w:line="252" w:lineRule="auto"/>
              <w:rPr>
                <w:ins w:id="474" w:author="Borrelli, Matthew (M.T.)" w:date="2021-06-10T10:04:00Z"/>
              </w:rPr>
            </w:pPr>
            <w:ins w:id="475" w:author="Borrelli, Matthew (M.T.)" w:date="2021-06-10T10:04:00Z">
              <w:r w:rsidRPr="00A16911">
                <w:rPr>
                  <w:b/>
                </w:rPr>
                <w:t>Method Type</w:t>
              </w:r>
            </w:ins>
          </w:p>
        </w:tc>
        <w:tc>
          <w:tcPr>
            <w:tcW w:w="7368" w:type="dxa"/>
            <w:gridSpan w:val="5"/>
            <w:tcBorders>
              <w:top w:val="single" w:sz="4" w:space="0" w:color="auto"/>
              <w:left w:val="single" w:sz="4" w:space="0" w:color="auto"/>
              <w:bottom w:val="single" w:sz="4" w:space="0" w:color="auto"/>
              <w:right w:val="single" w:sz="4" w:space="0" w:color="auto"/>
            </w:tcBorders>
            <w:vAlign w:val="center"/>
            <w:hideMark/>
          </w:tcPr>
          <w:p w14:paraId="584879E7" w14:textId="7CCB181B" w:rsidR="008C0DCD" w:rsidRPr="00A16911" w:rsidRDefault="008C0DCD" w:rsidP="008C0DCD">
            <w:pPr>
              <w:spacing w:line="252" w:lineRule="auto"/>
              <w:rPr>
                <w:ins w:id="476" w:author="Borrelli, Matthew (M.T.)" w:date="2021-06-10T10:04:00Z"/>
              </w:rPr>
            </w:pPr>
            <w:proofErr w:type="spellStart"/>
            <w:ins w:id="477" w:author="Borrelli, Matthew (M.T.)" w:date="2021-06-10T10:05:00Z">
              <w:r>
                <w:t>OneShot</w:t>
              </w:r>
              <w:proofErr w:type="spellEnd"/>
              <w:r>
                <w:t xml:space="preserve"> (asynchronous)</w:t>
              </w:r>
            </w:ins>
          </w:p>
        </w:tc>
      </w:tr>
      <w:tr w:rsidR="008C0DCD" w:rsidRPr="00A16911" w14:paraId="1B0402A7" w14:textId="77777777" w:rsidTr="00F659A1">
        <w:trPr>
          <w:jc w:val="center"/>
          <w:ins w:id="478" w:author="Borrelli, Matthew (M.T.)" w:date="2021-06-10T10:04:00Z"/>
        </w:trPr>
        <w:tc>
          <w:tcPr>
            <w:tcW w:w="2622" w:type="dxa"/>
            <w:gridSpan w:val="2"/>
            <w:tcBorders>
              <w:top w:val="single" w:sz="4" w:space="0" w:color="auto"/>
              <w:left w:val="single" w:sz="4" w:space="0" w:color="auto"/>
              <w:bottom w:val="single" w:sz="4" w:space="0" w:color="auto"/>
              <w:right w:val="single" w:sz="4" w:space="0" w:color="auto"/>
            </w:tcBorders>
            <w:hideMark/>
          </w:tcPr>
          <w:p w14:paraId="219B9126" w14:textId="77777777" w:rsidR="008C0DCD" w:rsidRPr="00A16911" w:rsidRDefault="008C0DCD" w:rsidP="008C0DCD">
            <w:pPr>
              <w:spacing w:line="252" w:lineRule="auto"/>
              <w:rPr>
                <w:ins w:id="479" w:author="Borrelli, Matthew (M.T.)" w:date="2021-06-10T10:04:00Z"/>
              </w:rPr>
            </w:pPr>
            <w:ins w:id="480" w:author="Borrelli, Matthew (M.T.)" w:date="2021-06-10T10:04:00Z">
              <w:r w:rsidRPr="00A16911">
                <w:rPr>
                  <w:b/>
                </w:rPr>
                <w:t>QoS Level</w:t>
              </w:r>
            </w:ins>
          </w:p>
        </w:tc>
        <w:tc>
          <w:tcPr>
            <w:tcW w:w="7368" w:type="dxa"/>
            <w:gridSpan w:val="5"/>
            <w:tcBorders>
              <w:top w:val="single" w:sz="4" w:space="0" w:color="auto"/>
              <w:left w:val="single" w:sz="4" w:space="0" w:color="auto"/>
              <w:bottom w:val="single" w:sz="4" w:space="0" w:color="auto"/>
              <w:right w:val="single" w:sz="4" w:space="0" w:color="auto"/>
            </w:tcBorders>
            <w:vAlign w:val="center"/>
            <w:hideMark/>
          </w:tcPr>
          <w:p w14:paraId="681C26A9" w14:textId="4DB5A782" w:rsidR="008C0DCD" w:rsidRPr="00A16911" w:rsidRDefault="008C0DCD" w:rsidP="008C0DCD">
            <w:pPr>
              <w:spacing w:line="252" w:lineRule="auto"/>
              <w:rPr>
                <w:ins w:id="481" w:author="Borrelli, Matthew (M.T.)" w:date="2021-06-10T10:04:00Z"/>
              </w:rPr>
            </w:pPr>
            <w:ins w:id="482" w:author="Borrelli, Matthew (M.T.)" w:date="2021-06-10T10:05:00Z">
              <w:r w:rsidRPr="00A16911">
                <w:t>Default</w:t>
              </w:r>
            </w:ins>
          </w:p>
        </w:tc>
      </w:tr>
      <w:tr w:rsidR="008C0DCD" w:rsidRPr="00A16911" w14:paraId="227F07D9" w14:textId="77777777" w:rsidTr="00F659A1">
        <w:trPr>
          <w:jc w:val="center"/>
          <w:ins w:id="483" w:author="Borrelli, Matthew (M.T.)" w:date="2021-06-10T10:04:00Z"/>
        </w:trPr>
        <w:tc>
          <w:tcPr>
            <w:tcW w:w="2622" w:type="dxa"/>
            <w:gridSpan w:val="2"/>
            <w:tcBorders>
              <w:top w:val="single" w:sz="4" w:space="0" w:color="auto"/>
              <w:left w:val="single" w:sz="4" w:space="0" w:color="auto"/>
              <w:bottom w:val="single" w:sz="4" w:space="0" w:color="auto"/>
              <w:right w:val="single" w:sz="4" w:space="0" w:color="auto"/>
            </w:tcBorders>
            <w:hideMark/>
          </w:tcPr>
          <w:p w14:paraId="03E691AB" w14:textId="77777777" w:rsidR="008C0DCD" w:rsidRPr="00A16911" w:rsidRDefault="008C0DCD" w:rsidP="008C0DCD">
            <w:pPr>
              <w:spacing w:line="252" w:lineRule="auto"/>
              <w:rPr>
                <w:ins w:id="484" w:author="Borrelli, Matthew (M.T.)" w:date="2021-06-10T10:04:00Z"/>
              </w:rPr>
            </w:pPr>
            <w:ins w:id="485" w:author="Borrelli, Matthew (M.T.)" w:date="2021-06-10T10:04:00Z">
              <w:r w:rsidRPr="00A16911">
                <w:rPr>
                  <w:b/>
                </w:rPr>
                <w:t>Retained</w:t>
              </w:r>
            </w:ins>
          </w:p>
        </w:tc>
        <w:tc>
          <w:tcPr>
            <w:tcW w:w="7368" w:type="dxa"/>
            <w:gridSpan w:val="5"/>
            <w:tcBorders>
              <w:top w:val="single" w:sz="4" w:space="0" w:color="auto"/>
              <w:left w:val="single" w:sz="4" w:space="0" w:color="auto"/>
              <w:bottom w:val="single" w:sz="4" w:space="0" w:color="auto"/>
              <w:right w:val="single" w:sz="4" w:space="0" w:color="auto"/>
            </w:tcBorders>
            <w:vAlign w:val="center"/>
            <w:hideMark/>
          </w:tcPr>
          <w:p w14:paraId="3F6F0E29" w14:textId="7A0CCCB8" w:rsidR="008C0DCD" w:rsidRPr="00A16911" w:rsidRDefault="008C0DCD" w:rsidP="008C0DCD">
            <w:pPr>
              <w:spacing w:line="252" w:lineRule="auto"/>
              <w:rPr>
                <w:ins w:id="486" w:author="Borrelli, Matthew (M.T.)" w:date="2021-06-10T10:04:00Z"/>
              </w:rPr>
            </w:pPr>
            <w:ins w:id="487" w:author="Borrelli, Matthew (M.T.)" w:date="2021-06-10T10:05:00Z">
              <w:r w:rsidRPr="00A16911">
                <w:t>Yes</w:t>
              </w:r>
            </w:ins>
          </w:p>
        </w:tc>
      </w:tr>
      <w:tr w:rsidR="008C0DCD" w:rsidRPr="00A16911" w14:paraId="4ADF7B4A" w14:textId="77777777" w:rsidTr="00F659A1">
        <w:trPr>
          <w:trHeight w:val="70"/>
          <w:jc w:val="center"/>
          <w:ins w:id="488" w:author="Borrelli, Matthew (M.T.)" w:date="2021-06-10T10:04:00Z"/>
        </w:trPr>
        <w:tc>
          <w:tcPr>
            <w:tcW w:w="9990" w:type="dxa"/>
            <w:gridSpan w:val="7"/>
            <w:tcBorders>
              <w:top w:val="single" w:sz="4" w:space="0" w:color="auto"/>
              <w:left w:val="single" w:sz="4" w:space="0" w:color="auto"/>
              <w:bottom w:val="single" w:sz="4" w:space="0" w:color="auto"/>
              <w:right w:val="single" w:sz="4" w:space="0" w:color="auto"/>
            </w:tcBorders>
            <w:shd w:val="clear" w:color="auto" w:fill="808080"/>
          </w:tcPr>
          <w:p w14:paraId="7E5CD836" w14:textId="77777777" w:rsidR="008C0DCD" w:rsidRPr="00A16911" w:rsidRDefault="008C0DCD" w:rsidP="00F659A1">
            <w:pPr>
              <w:spacing w:line="252" w:lineRule="auto"/>
              <w:rPr>
                <w:ins w:id="489" w:author="Borrelli, Matthew (M.T.)" w:date="2021-06-10T10:04:00Z"/>
                <w:sz w:val="8"/>
              </w:rPr>
            </w:pPr>
          </w:p>
        </w:tc>
      </w:tr>
      <w:tr w:rsidR="008C0DCD" w:rsidRPr="00A16911" w14:paraId="2AF672DC" w14:textId="77777777" w:rsidTr="00AC06E2">
        <w:trPr>
          <w:jc w:val="center"/>
          <w:ins w:id="490" w:author="Borrelli, Matthew (M.T.)" w:date="2021-06-10T10:04:00Z"/>
        </w:trPr>
        <w:tc>
          <w:tcPr>
            <w:tcW w:w="626" w:type="dxa"/>
            <w:tcBorders>
              <w:top w:val="single" w:sz="4" w:space="0" w:color="auto"/>
              <w:left w:val="single" w:sz="4" w:space="0" w:color="auto"/>
              <w:bottom w:val="single" w:sz="4" w:space="0" w:color="auto"/>
              <w:right w:val="single" w:sz="4" w:space="0" w:color="auto"/>
            </w:tcBorders>
            <w:shd w:val="clear" w:color="auto" w:fill="A6A6A6"/>
            <w:hideMark/>
          </w:tcPr>
          <w:p w14:paraId="7A89A078" w14:textId="77777777" w:rsidR="008C0DCD" w:rsidRPr="00A16911" w:rsidRDefault="008C0DCD" w:rsidP="00F659A1">
            <w:pPr>
              <w:jc w:val="center"/>
              <w:rPr>
                <w:ins w:id="491" w:author="Borrelli, Matthew (M.T.)" w:date="2021-06-10T10:04:00Z"/>
                <w:b/>
              </w:rPr>
            </w:pPr>
            <w:ins w:id="492" w:author="Borrelli, Matthew (M.T.)" w:date="2021-06-10T10:04:00Z">
              <w:r w:rsidRPr="00A16911">
                <w:rPr>
                  <w:b/>
                </w:rPr>
                <w:t>R/O</w:t>
              </w:r>
            </w:ins>
          </w:p>
        </w:tc>
        <w:tc>
          <w:tcPr>
            <w:tcW w:w="2249" w:type="dxa"/>
            <w:gridSpan w:val="2"/>
            <w:tcBorders>
              <w:top w:val="single" w:sz="4" w:space="0" w:color="auto"/>
              <w:left w:val="single" w:sz="4" w:space="0" w:color="auto"/>
              <w:bottom w:val="single" w:sz="4" w:space="0" w:color="auto"/>
              <w:right w:val="single" w:sz="4" w:space="0" w:color="auto"/>
            </w:tcBorders>
            <w:shd w:val="clear" w:color="auto" w:fill="A6A6A6"/>
            <w:vAlign w:val="center"/>
            <w:hideMark/>
          </w:tcPr>
          <w:p w14:paraId="0CDE0C97" w14:textId="77777777" w:rsidR="008C0DCD" w:rsidRPr="00A16911" w:rsidRDefault="008C0DCD" w:rsidP="00F659A1">
            <w:pPr>
              <w:rPr>
                <w:ins w:id="493" w:author="Borrelli, Matthew (M.T.)" w:date="2021-06-10T10:04:00Z"/>
                <w:b/>
              </w:rPr>
            </w:pPr>
            <w:ins w:id="494" w:author="Borrelli, Matthew (M.T.)" w:date="2021-06-10T10:04:00Z">
              <w:r w:rsidRPr="00A16911">
                <w:rPr>
                  <w:b/>
                </w:rPr>
                <w:t>Name</w:t>
              </w:r>
            </w:ins>
          </w:p>
        </w:tc>
        <w:tc>
          <w:tcPr>
            <w:tcW w:w="900" w:type="dxa"/>
            <w:tcBorders>
              <w:top w:val="single" w:sz="4" w:space="0" w:color="auto"/>
              <w:left w:val="single" w:sz="4" w:space="0" w:color="auto"/>
              <w:bottom w:val="single" w:sz="4" w:space="0" w:color="auto"/>
              <w:right w:val="single" w:sz="4" w:space="0" w:color="auto"/>
            </w:tcBorders>
            <w:shd w:val="clear" w:color="auto" w:fill="A6A6A6"/>
            <w:hideMark/>
          </w:tcPr>
          <w:p w14:paraId="3D95AD09" w14:textId="77777777" w:rsidR="008C0DCD" w:rsidRPr="00A16911" w:rsidRDefault="008C0DCD" w:rsidP="00F659A1">
            <w:pPr>
              <w:rPr>
                <w:ins w:id="495" w:author="Borrelli, Matthew (M.T.)" w:date="2021-06-10T10:04:00Z"/>
                <w:b/>
              </w:rPr>
            </w:pPr>
            <w:ins w:id="496" w:author="Borrelli, Matthew (M.T.)" w:date="2021-06-10T10:04:00Z">
              <w:r w:rsidRPr="00A16911">
                <w:rPr>
                  <w:b/>
                </w:rPr>
                <w:t>Type</w:t>
              </w:r>
            </w:ins>
          </w:p>
        </w:tc>
        <w:tc>
          <w:tcPr>
            <w:tcW w:w="27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321C043E" w14:textId="77777777" w:rsidR="008C0DCD" w:rsidRPr="00A16911" w:rsidRDefault="008C0DCD" w:rsidP="00F659A1">
            <w:pPr>
              <w:rPr>
                <w:ins w:id="497" w:author="Borrelli, Matthew (M.T.)" w:date="2021-06-10T10:04:00Z"/>
                <w:b/>
              </w:rPr>
            </w:pPr>
            <w:ins w:id="498" w:author="Borrelli, Matthew (M.T.)" w:date="2021-06-10T10:04:00Z">
              <w:r w:rsidRPr="00A16911">
                <w:rPr>
                  <w:b/>
                </w:rPr>
                <w:t>Literals</w:t>
              </w:r>
            </w:ins>
          </w:p>
        </w:tc>
        <w:tc>
          <w:tcPr>
            <w:tcW w:w="117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7DB8D6B" w14:textId="77777777" w:rsidR="008C0DCD" w:rsidRPr="00A16911" w:rsidRDefault="008C0DCD" w:rsidP="00F659A1">
            <w:pPr>
              <w:rPr>
                <w:ins w:id="499" w:author="Borrelli, Matthew (M.T.)" w:date="2021-06-10T10:04:00Z"/>
                <w:b/>
              </w:rPr>
            </w:pPr>
            <w:ins w:id="500" w:author="Borrelli, Matthew (M.T.)" w:date="2021-06-10T10:04:00Z">
              <w:r w:rsidRPr="00A16911">
                <w:rPr>
                  <w:b/>
                </w:rPr>
                <w:t>Value</w:t>
              </w:r>
            </w:ins>
          </w:p>
        </w:tc>
        <w:tc>
          <w:tcPr>
            <w:tcW w:w="2345"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3CCD4C57" w14:textId="77777777" w:rsidR="008C0DCD" w:rsidRPr="00A16911" w:rsidRDefault="008C0DCD" w:rsidP="00F659A1">
            <w:pPr>
              <w:rPr>
                <w:ins w:id="501" w:author="Borrelli, Matthew (M.T.)" w:date="2021-06-10T10:04:00Z"/>
                <w:b/>
              </w:rPr>
            </w:pPr>
            <w:ins w:id="502" w:author="Borrelli, Matthew (M.T.)" w:date="2021-06-10T10:04:00Z">
              <w:r w:rsidRPr="00A16911">
                <w:rPr>
                  <w:b/>
                </w:rPr>
                <w:t>Description</w:t>
              </w:r>
            </w:ins>
          </w:p>
        </w:tc>
      </w:tr>
      <w:tr w:rsidR="008C0DCD" w:rsidRPr="00A16911" w14:paraId="7F4E49BF" w14:textId="77777777" w:rsidTr="00F659A1">
        <w:trPr>
          <w:jc w:val="center"/>
          <w:ins w:id="503" w:author="Borrelli, Matthew (M.T.)" w:date="2021-06-10T10:04:00Z"/>
        </w:trPr>
        <w:tc>
          <w:tcPr>
            <w:tcW w:w="9990"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4BA11FD0" w14:textId="77777777" w:rsidR="008C0DCD" w:rsidRPr="00A16911" w:rsidRDefault="008C0DCD" w:rsidP="00F659A1">
            <w:pPr>
              <w:rPr>
                <w:ins w:id="504" w:author="Borrelli, Matthew (M.T.)" w:date="2021-06-10T10:04:00Z"/>
                <w:b/>
              </w:rPr>
            </w:pPr>
            <w:ins w:id="505" w:author="Borrelli, Matthew (M.T.)" w:date="2021-06-10T10:04:00Z">
              <w:r w:rsidRPr="00A16911">
                <w:rPr>
                  <w:b/>
                </w:rPr>
                <w:t>Request</w:t>
              </w:r>
            </w:ins>
          </w:p>
        </w:tc>
      </w:tr>
      <w:tr w:rsidR="008C0DCD" w:rsidRPr="00A16911" w14:paraId="73F1C6B5" w14:textId="77777777" w:rsidTr="00AC06E2">
        <w:trPr>
          <w:jc w:val="center"/>
          <w:ins w:id="506" w:author="Borrelli, Matthew (M.T.)" w:date="2021-06-10T10:04:00Z"/>
        </w:trPr>
        <w:tc>
          <w:tcPr>
            <w:tcW w:w="626" w:type="dxa"/>
            <w:tcBorders>
              <w:top w:val="single" w:sz="4" w:space="0" w:color="auto"/>
              <w:left w:val="single" w:sz="4" w:space="0" w:color="auto"/>
              <w:bottom w:val="single" w:sz="4" w:space="0" w:color="auto"/>
              <w:right w:val="single" w:sz="4" w:space="0" w:color="auto"/>
            </w:tcBorders>
          </w:tcPr>
          <w:p w14:paraId="797026C2" w14:textId="2F4AF91A" w:rsidR="008C0DCD" w:rsidRPr="00A16911" w:rsidRDefault="00135C2F" w:rsidP="00F659A1">
            <w:pPr>
              <w:jc w:val="center"/>
              <w:rPr>
                <w:ins w:id="507" w:author="Borrelli, Matthew (M.T.)" w:date="2021-06-10T10:04:00Z"/>
              </w:rPr>
            </w:pPr>
            <w:ins w:id="508" w:author="Borrelli, Matthew (M.T.)" w:date="2021-06-10T10:06:00Z">
              <w:r>
                <w:t>R</w:t>
              </w:r>
            </w:ins>
          </w:p>
        </w:tc>
        <w:tc>
          <w:tcPr>
            <w:tcW w:w="2249" w:type="dxa"/>
            <w:gridSpan w:val="2"/>
            <w:tcBorders>
              <w:top w:val="single" w:sz="4" w:space="0" w:color="auto"/>
              <w:left w:val="single" w:sz="4" w:space="0" w:color="auto"/>
              <w:bottom w:val="single" w:sz="4" w:space="0" w:color="auto"/>
              <w:right w:val="single" w:sz="4" w:space="0" w:color="auto"/>
            </w:tcBorders>
          </w:tcPr>
          <w:p w14:paraId="5E8BE2C6" w14:textId="03D7ADBA" w:rsidR="008C0DCD" w:rsidRPr="00A16911" w:rsidRDefault="00135C2F" w:rsidP="00F659A1">
            <w:pPr>
              <w:rPr>
                <w:ins w:id="509" w:author="Borrelli, Matthew (M.T.)" w:date="2021-06-10T10:04:00Z"/>
              </w:rPr>
            </w:pPr>
            <w:proofErr w:type="spellStart"/>
            <w:ins w:id="510" w:author="Borrelli, Matthew (M.T.)" w:date="2021-06-10T10:07:00Z">
              <w:r>
                <w:t>p</w:t>
              </w:r>
            </w:ins>
            <w:ins w:id="511" w:author="Borrelli, Matthew (M.T.)" w:date="2021-06-10T10:06:00Z">
              <w:r>
                <w:t>rofileName</w:t>
              </w:r>
            </w:ins>
            <w:proofErr w:type="spellEnd"/>
          </w:p>
        </w:tc>
        <w:tc>
          <w:tcPr>
            <w:tcW w:w="900" w:type="dxa"/>
            <w:tcBorders>
              <w:top w:val="single" w:sz="4" w:space="0" w:color="auto"/>
              <w:left w:val="single" w:sz="4" w:space="0" w:color="auto"/>
              <w:bottom w:val="single" w:sz="4" w:space="0" w:color="auto"/>
              <w:right w:val="single" w:sz="4" w:space="0" w:color="auto"/>
            </w:tcBorders>
          </w:tcPr>
          <w:p w14:paraId="3787C156" w14:textId="3B6026E5" w:rsidR="008C0DCD" w:rsidRPr="00A16911" w:rsidRDefault="00135C2F" w:rsidP="00F659A1">
            <w:pPr>
              <w:rPr>
                <w:ins w:id="512" w:author="Borrelli, Matthew (M.T.)" w:date="2021-06-10T10:04:00Z"/>
              </w:rPr>
            </w:pPr>
            <w:ins w:id="513" w:author="Borrelli, Matthew (M.T.)" w:date="2021-06-10T10:06:00Z">
              <w:r>
                <w:t>string</w:t>
              </w:r>
            </w:ins>
          </w:p>
        </w:tc>
        <w:tc>
          <w:tcPr>
            <w:tcW w:w="2700" w:type="dxa"/>
            <w:tcBorders>
              <w:top w:val="single" w:sz="4" w:space="0" w:color="auto"/>
              <w:left w:val="single" w:sz="4" w:space="0" w:color="auto"/>
              <w:bottom w:val="single" w:sz="4" w:space="0" w:color="auto"/>
              <w:right w:val="single" w:sz="4" w:space="0" w:color="auto"/>
            </w:tcBorders>
            <w:vAlign w:val="center"/>
          </w:tcPr>
          <w:p w14:paraId="6E10E04C" w14:textId="72C1029E" w:rsidR="008C0DCD" w:rsidRPr="00A16911" w:rsidRDefault="00135C2F" w:rsidP="00F659A1">
            <w:pPr>
              <w:rPr>
                <w:ins w:id="514" w:author="Borrelli, Matthew (M.T.)" w:date="2021-06-10T10:04:00Z"/>
              </w:rPr>
            </w:pPr>
            <w:ins w:id="515" w:author="Borrelli, Matthew (M.T.)" w:date="2021-06-10T10:06:00Z">
              <w:r>
                <w:t>-</w:t>
              </w:r>
            </w:ins>
          </w:p>
        </w:tc>
        <w:tc>
          <w:tcPr>
            <w:tcW w:w="1170" w:type="dxa"/>
            <w:tcBorders>
              <w:top w:val="single" w:sz="4" w:space="0" w:color="auto"/>
              <w:left w:val="single" w:sz="4" w:space="0" w:color="auto"/>
              <w:bottom w:val="single" w:sz="4" w:space="0" w:color="auto"/>
              <w:right w:val="single" w:sz="4" w:space="0" w:color="auto"/>
            </w:tcBorders>
          </w:tcPr>
          <w:p w14:paraId="1879BE92" w14:textId="44F89BB4" w:rsidR="008C0DCD" w:rsidRPr="00A16911" w:rsidRDefault="00135C2F" w:rsidP="00F659A1">
            <w:pPr>
              <w:rPr>
                <w:ins w:id="516" w:author="Borrelli, Matthew (M.T.)" w:date="2021-06-10T10:04:00Z"/>
              </w:rPr>
            </w:pPr>
            <w:ins w:id="517" w:author="Borrelli, Matthew (M.T.)" w:date="2021-06-10T10:06:00Z">
              <w:r>
                <w:t>XX Chars</w:t>
              </w:r>
            </w:ins>
          </w:p>
        </w:tc>
        <w:tc>
          <w:tcPr>
            <w:tcW w:w="2345" w:type="dxa"/>
            <w:tcBorders>
              <w:top w:val="single" w:sz="4" w:space="0" w:color="auto"/>
              <w:left w:val="single" w:sz="4" w:space="0" w:color="auto"/>
              <w:bottom w:val="single" w:sz="4" w:space="0" w:color="auto"/>
              <w:right w:val="single" w:sz="4" w:space="0" w:color="auto"/>
            </w:tcBorders>
          </w:tcPr>
          <w:p w14:paraId="11909D5E" w14:textId="0365E1AF" w:rsidR="008C0DCD" w:rsidRPr="00A16911" w:rsidRDefault="00135C2F" w:rsidP="00F659A1">
            <w:pPr>
              <w:rPr>
                <w:ins w:id="518" w:author="Borrelli, Matthew (M.T.)" w:date="2021-06-10T10:04:00Z"/>
              </w:rPr>
            </w:pPr>
            <w:ins w:id="519" w:author="Borrelli, Matthew (M.T.)" w:date="2021-06-10T10:06:00Z">
              <w:r>
                <w:t>Name of Profile to be created</w:t>
              </w:r>
            </w:ins>
          </w:p>
        </w:tc>
      </w:tr>
      <w:tr w:rsidR="00135C2F" w:rsidRPr="00A16911" w14:paraId="74798F78" w14:textId="77777777" w:rsidTr="00AC06E2">
        <w:trPr>
          <w:jc w:val="center"/>
          <w:ins w:id="520" w:author="Borrelli, Matthew (M.T.)" w:date="2021-06-10T10:05:00Z"/>
        </w:trPr>
        <w:tc>
          <w:tcPr>
            <w:tcW w:w="626" w:type="dxa"/>
            <w:tcBorders>
              <w:top w:val="single" w:sz="4" w:space="0" w:color="auto"/>
              <w:left w:val="single" w:sz="4" w:space="0" w:color="auto"/>
              <w:bottom w:val="single" w:sz="4" w:space="0" w:color="auto"/>
              <w:right w:val="single" w:sz="4" w:space="0" w:color="auto"/>
            </w:tcBorders>
          </w:tcPr>
          <w:p w14:paraId="5F9FD062" w14:textId="7A670F32" w:rsidR="00135C2F" w:rsidRDefault="00135C2F" w:rsidP="00135C2F">
            <w:pPr>
              <w:jc w:val="center"/>
              <w:rPr>
                <w:ins w:id="521" w:author="Borrelli, Matthew (M.T.)" w:date="2021-06-10T10:05:00Z"/>
              </w:rPr>
            </w:pPr>
            <w:ins w:id="522" w:author="Borrelli, Matthew (M.T.)" w:date="2021-06-10T10:06:00Z">
              <w:r>
                <w:t>R</w:t>
              </w:r>
            </w:ins>
          </w:p>
        </w:tc>
        <w:tc>
          <w:tcPr>
            <w:tcW w:w="2249" w:type="dxa"/>
            <w:gridSpan w:val="2"/>
            <w:tcBorders>
              <w:top w:val="single" w:sz="4" w:space="0" w:color="auto"/>
              <w:left w:val="single" w:sz="4" w:space="0" w:color="auto"/>
              <w:bottom w:val="single" w:sz="4" w:space="0" w:color="auto"/>
              <w:right w:val="single" w:sz="4" w:space="0" w:color="auto"/>
            </w:tcBorders>
          </w:tcPr>
          <w:p w14:paraId="110A2A61" w14:textId="22CC01BE" w:rsidR="00135C2F" w:rsidRDefault="00135C2F" w:rsidP="00135C2F">
            <w:pPr>
              <w:rPr>
                <w:ins w:id="523" w:author="Borrelli, Matthew (M.T.)" w:date="2021-06-10T10:05:00Z"/>
              </w:rPr>
            </w:pPr>
            <w:proofErr w:type="spellStart"/>
            <w:ins w:id="524" w:author="Borrelli, Matthew (M.T.)" w:date="2021-06-10T10:06:00Z">
              <w:r>
                <w:t>PersID</w:t>
              </w:r>
            </w:ins>
            <w:proofErr w:type="spellEnd"/>
          </w:p>
        </w:tc>
        <w:tc>
          <w:tcPr>
            <w:tcW w:w="900" w:type="dxa"/>
            <w:tcBorders>
              <w:top w:val="single" w:sz="4" w:space="0" w:color="auto"/>
              <w:left w:val="single" w:sz="4" w:space="0" w:color="auto"/>
              <w:bottom w:val="single" w:sz="4" w:space="0" w:color="auto"/>
              <w:right w:val="single" w:sz="4" w:space="0" w:color="auto"/>
            </w:tcBorders>
          </w:tcPr>
          <w:p w14:paraId="4E08787F" w14:textId="076BA23B" w:rsidR="00135C2F" w:rsidRDefault="00135C2F" w:rsidP="00135C2F">
            <w:pPr>
              <w:rPr>
                <w:ins w:id="525" w:author="Borrelli, Matthew (M.T.)" w:date="2021-06-10T10:05:00Z"/>
              </w:rPr>
            </w:pPr>
            <w:proofErr w:type="spellStart"/>
            <w:ins w:id="526" w:author="Borrelli, Matthew (M.T.)" w:date="2021-06-10T10:06:00Z">
              <w:r>
                <w:t>Enum</w:t>
              </w:r>
            </w:ins>
            <w:proofErr w:type="spellEnd"/>
          </w:p>
        </w:tc>
        <w:tc>
          <w:tcPr>
            <w:tcW w:w="2700" w:type="dxa"/>
            <w:tcBorders>
              <w:top w:val="single" w:sz="4" w:space="0" w:color="auto"/>
              <w:left w:val="single" w:sz="4" w:space="0" w:color="auto"/>
              <w:bottom w:val="single" w:sz="4" w:space="0" w:color="auto"/>
              <w:right w:val="single" w:sz="4" w:space="0" w:color="auto"/>
            </w:tcBorders>
          </w:tcPr>
          <w:p w14:paraId="36036EE3" w14:textId="473B5A7F" w:rsidR="00135C2F" w:rsidRDefault="00135C2F" w:rsidP="00135C2F">
            <w:pPr>
              <w:rPr>
                <w:ins w:id="527" w:author="Borrelli, Matthew (M.T.)" w:date="2021-06-10T10:05:00Z"/>
              </w:rPr>
            </w:pPr>
            <w:ins w:id="528" w:author="Borrelli, Matthew (M.T.)" w:date="2021-06-10T10:06:00Z">
              <w:r w:rsidRPr="00CE01C6">
                <w:t>-</w:t>
              </w:r>
            </w:ins>
          </w:p>
        </w:tc>
        <w:tc>
          <w:tcPr>
            <w:tcW w:w="1170" w:type="dxa"/>
            <w:tcBorders>
              <w:top w:val="single" w:sz="4" w:space="0" w:color="auto"/>
              <w:left w:val="single" w:sz="4" w:space="0" w:color="auto"/>
              <w:bottom w:val="single" w:sz="4" w:space="0" w:color="auto"/>
              <w:right w:val="single" w:sz="4" w:space="0" w:color="auto"/>
            </w:tcBorders>
          </w:tcPr>
          <w:p w14:paraId="3CC1D0A2" w14:textId="4B0B824B" w:rsidR="00135C2F" w:rsidRDefault="00135C2F" w:rsidP="00135C2F">
            <w:pPr>
              <w:rPr>
                <w:ins w:id="529" w:author="Borrelli, Matthew (M.T.)" w:date="2021-06-10T10:05:00Z"/>
              </w:rPr>
            </w:pPr>
            <w:ins w:id="530" w:author="Borrelli, Matthew (M.T.)" w:date="2021-06-10T10:06:00Z">
              <w:r w:rsidRPr="00CE01C6">
                <w:t>-</w:t>
              </w:r>
            </w:ins>
          </w:p>
        </w:tc>
        <w:tc>
          <w:tcPr>
            <w:tcW w:w="2345" w:type="dxa"/>
            <w:tcBorders>
              <w:top w:val="single" w:sz="4" w:space="0" w:color="auto"/>
              <w:left w:val="single" w:sz="4" w:space="0" w:color="auto"/>
              <w:bottom w:val="single" w:sz="4" w:space="0" w:color="auto"/>
              <w:right w:val="single" w:sz="4" w:space="0" w:color="auto"/>
            </w:tcBorders>
          </w:tcPr>
          <w:p w14:paraId="726DAC58" w14:textId="13924E04" w:rsidR="00135C2F" w:rsidRDefault="00135C2F" w:rsidP="00135C2F">
            <w:pPr>
              <w:rPr>
                <w:ins w:id="531" w:author="Borrelli, Matthew (M.T.)" w:date="2021-06-10T10:05:00Z"/>
              </w:rPr>
            </w:pPr>
            <w:ins w:id="532" w:author="Borrelli, Matthew (M.T.)" w:date="2021-06-10T10:06:00Z">
              <w:r>
                <w:t>P</w:t>
              </w:r>
              <w:r w:rsidRPr="00785CDE">
                <w:t>ersonality profile is being accessed</w:t>
              </w:r>
            </w:ins>
          </w:p>
        </w:tc>
      </w:tr>
      <w:tr w:rsidR="00135C2F" w:rsidRPr="00A16911" w14:paraId="576C3414" w14:textId="77777777" w:rsidTr="00AC06E2">
        <w:trPr>
          <w:jc w:val="center"/>
          <w:ins w:id="533" w:author="Borrelli, Matthew (M.T.)" w:date="2021-06-10T10:06:00Z"/>
        </w:trPr>
        <w:tc>
          <w:tcPr>
            <w:tcW w:w="626" w:type="dxa"/>
            <w:tcBorders>
              <w:top w:val="single" w:sz="4" w:space="0" w:color="auto"/>
              <w:left w:val="single" w:sz="4" w:space="0" w:color="auto"/>
              <w:bottom w:val="single" w:sz="4" w:space="0" w:color="auto"/>
              <w:right w:val="single" w:sz="4" w:space="0" w:color="auto"/>
            </w:tcBorders>
          </w:tcPr>
          <w:p w14:paraId="52DF5C18" w14:textId="77777777" w:rsidR="00135C2F" w:rsidRDefault="00135C2F" w:rsidP="00135C2F">
            <w:pPr>
              <w:jc w:val="center"/>
              <w:rPr>
                <w:ins w:id="534" w:author="Borrelli, Matthew (M.T.)" w:date="2021-06-10T10:06:00Z"/>
              </w:rPr>
            </w:pPr>
          </w:p>
        </w:tc>
        <w:tc>
          <w:tcPr>
            <w:tcW w:w="2249" w:type="dxa"/>
            <w:gridSpan w:val="2"/>
            <w:tcBorders>
              <w:top w:val="single" w:sz="4" w:space="0" w:color="auto"/>
              <w:left w:val="single" w:sz="4" w:space="0" w:color="auto"/>
              <w:bottom w:val="single" w:sz="4" w:space="0" w:color="auto"/>
              <w:right w:val="single" w:sz="4" w:space="0" w:color="auto"/>
            </w:tcBorders>
          </w:tcPr>
          <w:p w14:paraId="5DDCE021" w14:textId="77777777" w:rsidR="00135C2F" w:rsidRDefault="00135C2F" w:rsidP="00135C2F">
            <w:pPr>
              <w:rPr>
                <w:ins w:id="535" w:author="Borrelli, Matthew (M.T.)" w:date="2021-06-10T10:06:00Z"/>
              </w:rPr>
            </w:pPr>
          </w:p>
        </w:tc>
        <w:tc>
          <w:tcPr>
            <w:tcW w:w="900" w:type="dxa"/>
            <w:tcBorders>
              <w:top w:val="single" w:sz="4" w:space="0" w:color="auto"/>
              <w:left w:val="single" w:sz="4" w:space="0" w:color="auto"/>
              <w:bottom w:val="single" w:sz="4" w:space="0" w:color="auto"/>
              <w:right w:val="single" w:sz="4" w:space="0" w:color="auto"/>
            </w:tcBorders>
          </w:tcPr>
          <w:p w14:paraId="7D8F42E7" w14:textId="77777777" w:rsidR="00135C2F" w:rsidRDefault="00135C2F" w:rsidP="00135C2F">
            <w:pPr>
              <w:rPr>
                <w:ins w:id="536" w:author="Borrelli, Matthew (M.T.)" w:date="2021-06-10T10:06:00Z"/>
              </w:rPr>
            </w:pPr>
          </w:p>
        </w:tc>
        <w:tc>
          <w:tcPr>
            <w:tcW w:w="2700" w:type="dxa"/>
            <w:tcBorders>
              <w:top w:val="single" w:sz="4" w:space="0" w:color="auto"/>
              <w:left w:val="single" w:sz="4" w:space="0" w:color="auto"/>
              <w:bottom w:val="single" w:sz="4" w:space="0" w:color="auto"/>
              <w:right w:val="single" w:sz="4" w:space="0" w:color="auto"/>
            </w:tcBorders>
            <w:vAlign w:val="center"/>
          </w:tcPr>
          <w:p w14:paraId="7C068DDA" w14:textId="6EC7AFF7" w:rsidR="00135C2F" w:rsidRDefault="00135C2F" w:rsidP="00135C2F">
            <w:pPr>
              <w:rPr>
                <w:ins w:id="537" w:author="Borrelli, Matthew (M.T.)" w:date="2021-06-10T10:06:00Z"/>
              </w:rPr>
            </w:pPr>
            <w:ins w:id="538" w:author="Borrelli, Matthew (M.T.)" w:date="2021-06-10T10:06:00Z">
              <w:r>
                <w:rPr>
                  <w:rFonts w:cs="Arial"/>
                  <w:color w:val="000000"/>
                  <w:szCs w:val="20"/>
                </w:rPr>
                <w:t>PROFILE_1</w:t>
              </w:r>
            </w:ins>
          </w:p>
        </w:tc>
        <w:tc>
          <w:tcPr>
            <w:tcW w:w="1170" w:type="dxa"/>
            <w:tcBorders>
              <w:top w:val="single" w:sz="4" w:space="0" w:color="auto"/>
              <w:left w:val="single" w:sz="4" w:space="0" w:color="auto"/>
              <w:bottom w:val="single" w:sz="4" w:space="0" w:color="auto"/>
              <w:right w:val="single" w:sz="4" w:space="0" w:color="auto"/>
            </w:tcBorders>
          </w:tcPr>
          <w:p w14:paraId="227CE0CE" w14:textId="7DB67FA0" w:rsidR="00135C2F" w:rsidRDefault="00135C2F" w:rsidP="00135C2F">
            <w:pPr>
              <w:rPr>
                <w:ins w:id="539" w:author="Borrelli, Matthew (M.T.)" w:date="2021-06-10T10:06:00Z"/>
              </w:rPr>
            </w:pPr>
            <w:ins w:id="540" w:author="Borrelli, Matthew (M.T.)" w:date="2021-06-10T10:06:00Z">
              <w:r w:rsidRPr="00CE01C6">
                <w:t>0x0</w:t>
              </w:r>
            </w:ins>
          </w:p>
        </w:tc>
        <w:tc>
          <w:tcPr>
            <w:tcW w:w="2345" w:type="dxa"/>
            <w:tcBorders>
              <w:top w:val="single" w:sz="4" w:space="0" w:color="auto"/>
              <w:left w:val="single" w:sz="4" w:space="0" w:color="auto"/>
              <w:bottom w:val="single" w:sz="4" w:space="0" w:color="auto"/>
              <w:right w:val="single" w:sz="4" w:space="0" w:color="auto"/>
            </w:tcBorders>
          </w:tcPr>
          <w:p w14:paraId="2BC8F503" w14:textId="77777777" w:rsidR="00135C2F" w:rsidRDefault="00135C2F" w:rsidP="00135C2F">
            <w:pPr>
              <w:rPr>
                <w:ins w:id="541" w:author="Borrelli, Matthew (M.T.)" w:date="2021-06-10T10:06:00Z"/>
              </w:rPr>
            </w:pPr>
          </w:p>
        </w:tc>
      </w:tr>
      <w:tr w:rsidR="00135C2F" w:rsidRPr="00A16911" w14:paraId="64FC28F5" w14:textId="77777777" w:rsidTr="00AC06E2">
        <w:trPr>
          <w:jc w:val="center"/>
          <w:ins w:id="542" w:author="Borrelli, Matthew (M.T.)" w:date="2021-06-10T10:06:00Z"/>
        </w:trPr>
        <w:tc>
          <w:tcPr>
            <w:tcW w:w="626" w:type="dxa"/>
            <w:tcBorders>
              <w:top w:val="single" w:sz="4" w:space="0" w:color="auto"/>
              <w:left w:val="single" w:sz="4" w:space="0" w:color="auto"/>
              <w:bottom w:val="single" w:sz="4" w:space="0" w:color="auto"/>
              <w:right w:val="single" w:sz="4" w:space="0" w:color="auto"/>
            </w:tcBorders>
          </w:tcPr>
          <w:p w14:paraId="1A717EAD" w14:textId="77777777" w:rsidR="00135C2F" w:rsidRDefault="00135C2F" w:rsidP="00135C2F">
            <w:pPr>
              <w:jc w:val="center"/>
              <w:rPr>
                <w:ins w:id="543" w:author="Borrelli, Matthew (M.T.)" w:date="2021-06-10T10:06:00Z"/>
              </w:rPr>
            </w:pPr>
          </w:p>
        </w:tc>
        <w:tc>
          <w:tcPr>
            <w:tcW w:w="2249" w:type="dxa"/>
            <w:gridSpan w:val="2"/>
            <w:tcBorders>
              <w:top w:val="single" w:sz="4" w:space="0" w:color="auto"/>
              <w:left w:val="single" w:sz="4" w:space="0" w:color="auto"/>
              <w:bottom w:val="single" w:sz="4" w:space="0" w:color="auto"/>
              <w:right w:val="single" w:sz="4" w:space="0" w:color="auto"/>
            </w:tcBorders>
          </w:tcPr>
          <w:p w14:paraId="0F157A42" w14:textId="77777777" w:rsidR="00135C2F" w:rsidRDefault="00135C2F" w:rsidP="00135C2F">
            <w:pPr>
              <w:rPr>
                <w:ins w:id="544" w:author="Borrelli, Matthew (M.T.)" w:date="2021-06-10T10:06:00Z"/>
              </w:rPr>
            </w:pPr>
          </w:p>
        </w:tc>
        <w:tc>
          <w:tcPr>
            <w:tcW w:w="900" w:type="dxa"/>
            <w:tcBorders>
              <w:top w:val="single" w:sz="4" w:space="0" w:color="auto"/>
              <w:left w:val="single" w:sz="4" w:space="0" w:color="auto"/>
              <w:bottom w:val="single" w:sz="4" w:space="0" w:color="auto"/>
              <w:right w:val="single" w:sz="4" w:space="0" w:color="auto"/>
            </w:tcBorders>
          </w:tcPr>
          <w:p w14:paraId="45FFED6C" w14:textId="77777777" w:rsidR="00135C2F" w:rsidRDefault="00135C2F" w:rsidP="00135C2F">
            <w:pPr>
              <w:rPr>
                <w:ins w:id="545" w:author="Borrelli, Matthew (M.T.)" w:date="2021-06-10T10:06:00Z"/>
              </w:rPr>
            </w:pPr>
          </w:p>
        </w:tc>
        <w:tc>
          <w:tcPr>
            <w:tcW w:w="2700" w:type="dxa"/>
            <w:tcBorders>
              <w:top w:val="single" w:sz="4" w:space="0" w:color="auto"/>
              <w:left w:val="single" w:sz="4" w:space="0" w:color="auto"/>
              <w:bottom w:val="single" w:sz="4" w:space="0" w:color="auto"/>
              <w:right w:val="single" w:sz="4" w:space="0" w:color="auto"/>
            </w:tcBorders>
            <w:vAlign w:val="center"/>
          </w:tcPr>
          <w:p w14:paraId="064431F6" w14:textId="5D4B28B7" w:rsidR="00135C2F" w:rsidRDefault="00135C2F" w:rsidP="00135C2F">
            <w:pPr>
              <w:rPr>
                <w:ins w:id="546" w:author="Borrelli, Matthew (M.T.)" w:date="2021-06-10T10:06:00Z"/>
              </w:rPr>
            </w:pPr>
            <w:ins w:id="547" w:author="Borrelli, Matthew (M.T.)" w:date="2021-06-10T10:06:00Z">
              <w:r>
                <w:rPr>
                  <w:rFonts w:cs="Arial"/>
                  <w:color w:val="000000"/>
                  <w:szCs w:val="20"/>
                </w:rPr>
                <w:t>PROFILE_2</w:t>
              </w:r>
            </w:ins>
          </w:p>
        </w:tc>
        <w:tc>
          <w:tcPr>
            <w:tcW w:w="1170" w:type="dxa"/>
            <w:tcBorders>
              <w:top w:val="single" w:sz="4" w:space="0" w:color="auto"/>
              <w:left w:val="single" w:sz="4" w:space="0" w:color="auto"/>
              <w:bottom w:val="single" w:sz="4" w:space="0" w:color="auto"/>
              <w:right w:val="single" w:sz="4" w:space="0" w:color="auto"/>
            </w:tcBorders>
          </w:tcPr>
          <w:p w14:paraId="013D6929" w14:textId="2765DD9B" w:rsidR="00135C2F" w:rsidRDefault="00135C2F" w:rsidP="00135C2F">
            <w:pPr>
              <w:rPr>
                <w:ins w:id="548" w:author="Borrelli, Matthew (M.T.)" w:date="2021-06-10T10:06:00Z"/>
              </w:rPr>
            </w:pPr>
            <w:ins w:id="549" w:author="Borrelli, Matthew (M.T.)" w:date="2021-06-10T10:06:00Z">
              <w:r w:rsidRPr="00CE01C6">
                <w:t>0x1</w:t>
              </w:r>
            </w:ins>
          </w:p>
        </w:tc>
        <w:tc>
          <w:tcPr>
            <w:tcW w:w="2345" w:type="dxa"/>
            <w:tcBorders>
              <w:top w:val="single" w:sz="4" w:space="0" w:color="auto"/>
              <w:left w:val="single" w:sz="4" w:space="0" w:color="auto"/>
              <w:bottom w:val="single" w:sz="4" w:space="0" w:color="auto"/>
              <w:right w:val="single" w:sz="4" w:space="0" w:color="auto"/>
            </w:tcBorders>
          </w:tcPr>
          <w:p w14:paraId="2BF8059D" w14:textId="77777777" w:rsidR="00135C2F" w:rsidRDefault="00135C2F" w:rsidP="00135C2F">
            <w:pPr>
              <w:rPr>
                <w:ins w:id="550" w:author="Borrelli, Matthew (M.T.)" w:date="2021-06-10T10:06:00Z"/>
              </w:rPr>
            </w:pPr>
          </w:p>
        </w:tc>
      </w:tr>
      <w:tr w:rsidR="00135C2F" w:rsidRPr="00A16911" w14:paraId="022A5B18" w14:textId="77777777" w:rsidTr="00AC06E2">
        <w:trPr>
          <w:jc w:val="center"/>
          <w:ins w:id="551" w:author="Borrelli, Matthew (M.T.)" w:date="2021-06-10T10:06:00Z"/>
        </w:trPr>
        <w:tc>
          <w:tcPr>
            <w:tcW w:w="626" w:type="dxa"/>
            <w:tcBorders>
              <w:top w:val="single" w:sz="4" w:space="0" w:color="auto"/>
              <w:left w:val="single" w:sz="4" w:space="0" w:color="auto"/>
              <w:bottom w:val="single" w:sz="4" w:space="0" w:color="auto"/>
              <w:right w:val="single" w:sz="4" w:space="0" w:color="auto"/>
            </w:tcBorders>
          </w:tcPr>
          <w:p w14:paraId="5AE34A25" w14:textId="77777777" w:rsidR="00135C2F" w:rsidRDefault="00135C2F" w:rsidP="00135C2F">
            <w:pPr>
              <w:jc w:val="center"/>
              <w:rPr>
                <w:ins w:id="552" w:author="Borrelli, Matthew (M.T.)" w:date="2021-06-10T10:06:00Z"/>
              </w:rPr>
            </w:pPr>
          </w:p>
        </w:tc>
        <w:tc>
          <w:tcPr>
            <w:tcW w:w="2249" w:type="dxa"/>
            <w:gridSpan w:val="2"/>
            <w:tcBorders>
              <w:top w:val="single" w:sz="4" w:space="0" w:color="auto"/>
              <w:left w:val="single" w:sz="4" w:space="0" w:color="auto"/>
              <w:bottom w:val="single" w:sz="4" w:space="0" w:color="auto"/>
              <w:right w:val="single" w:sz="4" w:space="0" w:color="auto"/>
            </w:tcBorders>
          </w:tcPr>
          <w:p w14:paraId="5CA04FBF" w14:textId="77777777" w:rsidR="00135C2F" w:rsidRDefault="00135C2F" w:rsidP="00135C2F">
            <w:pPr>
              <w:rPr>
                <w:ins w:id="553" w:author="Borrelli, Matthew (M.T.)" w:date="2021-06-10T10:06:00Z"/>
              </w:rPr>
            </w:pPr>
          </w:p>
        </w:tc>
        <w:tc>
          <w:tcPr>
            <w:tcW w:w="900" w:type="dxa"/>
            <w:tcBorders>
              <w:top w:val="single" w:sz="4" w:space="0" w:color="auto"/>
              <w:left w:val="single" w:sz="4" w:space="0" w:color="auto"/>
              <w:bottom w:val="single" w:sz="4" w:space="0" w:color="auto"/>
              <w:right w:val="single" w:sz="4" w:space="0" w:color="auto"/>
            </w:tcBorders>
          </w:tcPr>
          <w:p w14:paraId="0D203838" w14:textId="77777777" w:rsidR="00135C2F" w:rsidRDefault="00135C2F" w:rsidP="00135C2F">
            <w:pPr>
              <w:rPr>
                <w:ins w:id="554" w:author="Borrelli, Matthew (M.T.)" w:date="2021-06-10T10:06:00Z"/>
              </w:rPr>
            </w:pPr>
          </w:p>
        </w:tc>
        <w:tc>
          <w:tcPr>
            <w:tcW w:w="2700" w:type="dxa"/>
            <w:tcBorders>
              <w:top w:val="single" w:sz="4" w:space="0" w:color="auto"/>
              <w:left w:val="single" w:sz="4" w:space="0" w:color="auto"/>
              <w:bottom w:val="single" w:sz="4" w:space="0" w:color="auto"/>
              <w:right w:val="single" w:sz="4" w:space="0" w:color="auto"/>
            </w:tcBorders>
            <w:vAlign w:val="center"/>
          </w:tcPr>
          <w:p w14:paraId="28196A0D" w14:textId="09F35715" w:rsidR="00135C2F" w:rsidRDefault="00135C2F" w:rsidP="00135C2F">
            <w:pPr>
              <w:rPr>
                <w:ins w:id="555" w:author="Borrelli, Matthew (M.T.)" w:date="2021-06-10T10:06:00Z"/>
              </w:rPr>
            </w:pPr>
            <w:ins w:id="556" w:author="Borrelli, Matthew (M.T.)" w:date="2021-06-10T10:06:00Z">
              <w:r>
                <w:rPr>
                  <w:rFonts w:cs="Arial"/>
                  <w:color w:val="000000"/>
                  <w:szCs w:val="20"/>
                </w:rPr>
                <w:t>PROFILE_3</w:t>
              </w:r>
            </w:ins>
          </w:p>
        </w:tc>
        <w:tc>
          <w:tcPr>
            <w:tcW w:w="1170" w:type="dxa"/>
            <w:tcBorders>
              <w:top w:val="single" w:sz="4" w:space="0" w:color="auto"/>
              <w:left w:val="single" w:sz="4" w:space="0" w:color="auto"/>
              <w:bottom w:val="single" w:sz="4" w:space="0" w:color="auto"/>
              <w:right w:val="single" w:sz="4" w:space="0" w:color="auto"/>
            </w:tcBorders>
          </w:tcPr>
          <w:p w14:paraId="720646EB" w14:textId="576076F3" w:rsidR="00135C2F" w:rsidRDefault="00135C2F" w:rsidP="00135C2F">
            <w:pPr>
              <w:rPr>
                <w:ins w:id="557" w:author="Borrelli, Matthew (M.T.)" w:date="2021-06-10T10:06:00Z"/>
              </w:rPr>
            </w:pPr>
            <w:ins w:id="558" w:author="Borrelli, Matthew (M.T.)" w:date="2021-06-10T10:06:00Z">
              <w:r w:rsidRPr="00CE01C6">
                <w:t>0x2</w:t>
              </w:r>
            </w:ins>
          </w:p>
        </w:tc>
        <w:tc>
          <w:tcPr>
            <w:tcW w:w="2345" w:type="dxa"/>
            <w:tcBorders>
              <w:top w:val="single" w:sz="4" w:space="0" w:color="auto"/>
              <w:left w:val="single" w:sz="4" w:space="0" w:color="auto"/>
              <w:bottom w:val="single" w:sz="4" w:space="0" w:color="auto"/>
              <w:right w:val="single" w:sz="4" w:space="0" w:color="auto"/>
            </w:tcBorders>
          </w:tcPr>
          <w:p w14:paraId="75DB892C" w14:textId="77777777" w:rsidR="00135C2F" w:rsidRDefault="00135C2F" w:rsidP="00135C2F">
            <w:pPr>
              <w:rPr>
                <w:ins w:id="559" w:author="Borrelli, Matthew (M.T.)" w:date="2021-06-10T10:06:00Z"/>
              </w:rPr>
            </w:pPr>
          </w:p>
        </w:tc>
      </w:tr>
      <w:tr w:rsidR="00135C2F" w:rsidRPr="00A16911" w14:paraId="55C7B701" w14:textId="77777777" w:rsidTr="00AC06E2">
        <w:trPr>
          <w:jc w:val="center"/>
          <w:ins w:id="560" w:author="Borrelli, Matthew (M.T.)" w:date="2021-06-10T10:06:00Z"/>
        </w:trPr>
        <w:tc>
          <w:tcPr>
            <w:tcW w:w="626" w:type="dxa"/>
            <w:tcBorders>
              <w:top w:val="single" w:sz="4" w:space="0" w:color="auto"/>
              <w:left w:val="single" w:sz="4" w:space="0" w:color="auto"/>
              <w:bottom w:val="single" w:sz="4" w:space="0" w:color="auto"/>
              <w:right w:val="single" w:sz="4" w:space="0" w:color="auto"/>
            </w:tcBorders>
          </w:tcPr>
          <w:p w14:paraId="0B220904" w14:textId="77777777" w:rsidR="00135C2F" w:rsidRDefault="00135C2F" w:rsidP="00135C2F">
            <w:pPr>
              <w:jc w:val="center"/>
              <w:rPr>
                <w:ins w:id="561" w:author="Borrelli, Matthew (M.T.)" w:date="2021-06-10T10:06:00Z"/>
              </w:rPr>
            </w:pPr>
          </w:p>
        </w:tc>
        <w:tc>
          <w:tcPr>
            <w:tcW w:w="2249" w:type="dxa"/>
            <w:gridSpan w:val="2"/>
            <w:tcBorders>
              <w:top w:val="single" w:sz="4" w:space="0" w:color="auto"/>
              <w:left w:val="single" w:sz="4" w:space="0" w:color="auto"/>
              <w:bottom w:val="single" w:sz="4" w:space="0" w:color="auto"/>
              <w:right w:val="single" w:sz="4" w:space="0" w:color="auto"/>
            </w:tcBorders>
          </w:tcPr>
          <w:p w14:paraId="33C09C6B" w14:textId="77777777" w:rsidR="00135C2F" w:rsidRDefault="00135C2F" w:rsidP="00135C2F">
            <w:pPr>
              <w:rPr>
                <w:ins w:id="562" w:author="Borrelli, Matthew (M.T.)" w:date="2021-06-10T10:06:00Z"/>
              </w:rPr>
            </w:pPr>
          </w:p>
        </w:tc>
        <w:tc>
          <w:tcPr>
            <w:tcW w:w="900" w:type="dxa"/>
            <w:tcBorders>
              <w:top w:val="single" w:sz="4" w:space="0" w:color="auto"/>
              <w:left w:val="single" w:sz="4" w:space="0" w:color="auto"/>
              <w:bottom w:val="single" w:sz="4" w:space="0" w:color="auto"/>
              <w:right w:val="single" w:sz="4" w:space="0" w:color="auto"/>
            </w:tcBorders>
          </w:tcPr>
          <w:p w14:paraId="7F3D9706" w14:textId="77777777" w:rsidR="00135C2F" w:rsidRDefault="00135C2F" w:rsidP="00135C2F">
            <w:pPr>
              <w:rPr>
                <w:ins w:id="563" w:author="Borrelli, Matthew (M.T.)" w:date="2021-06-10T10:06:00Z"/>
              </w:rPr>
            </w:pPr>
          </w:p>
        </w:tc>
        <w:tc>
          <w:tcPr>
            <w:tcW w:w="2700" w:type="dxa"/>
            <w:tcBorders>
              <w:top w:val="single" w:sz="4" w:space="0" w:color="auto"/>
              <w:left w:val="single" w:sz="4" w:space="0" w:color="auto"/>
              <w:bottom w:val="single" w:sz="4" w:space="0" w:color="auto"/>
              <w:right w:val="single" w:sz="4" w:space="0" w:color="auto"/>
            </w:tcBorders>
            <w:vAlign w:val="center"/>
          </w:tcPr>
          <w:p w14:paraId="78D7BF6E" w14:textId="2AC03C91" w:rsidR="00135C2F" w:rsidRDefault="00135C2F" w:rsidP="00135C2F">
            <w:pPr>
              <w:rPr>
                <w:ins w:id="564" w:author="Borrelli, Matthew (M.T.)" w:date="2021-06-10T10:06:00Z"/>
              </w:rPr>
            </w:pPr>
            <w:ins w:id="565" w:author="Borrelli, Matthew (M.T.)" w:date="2021-06-10T10:06:00Z">
              <w:r>
                <w:rPr>
                  <w:rFonts w:cs="Arial"/>
                  <w:color w:val="000000"/>
                  <w:szCs w:val="20"/>
                </w:rPr>
                <w:t>PROFILE_4</w:t>
              </w:r>
            </w:ins>
          </w:p>
        </w:tc>
        <w:tc>
          <w:tcPr>
            <w:tcW w:w="1170" w:type="dxa"/>
            <w:tcBorders>
              <w:top w:val="single" w:sz="4" w:space="0" w:color="auto"/>
              <w:left w:val="single" w:sz="4" w:space="0" w:color="auto"/>
              <w:bottom w:val="single" w:sz="4" w:space="0" w:color="auto"/>
              <w:right w:val="single" w:sz="4" w:space="0" w:color="auto"/>
            </w:tcBorders>
          </w:tcPr>
          <w:p w14:paraId="07D7E1B7" w14:textId="2BE05CEB" w:rsidR="00135C2F" w:rsidRDefault="00135C2F" w:rsidP="00135C2F">
            <w:pPr>
              <w:rPr>
                <w:ins w:id="566" w:author="Borrelli, Matthew (M.T.)" w:date="2021-06-10T10:06:00Z"/>
              </w:rPr>
            </w:pPr>
            <w:ins w:id="567" w:author="Borrelli, Matthew (M.T.)" w:date="2021-06-10T10:06:00Z">
              <w:r w:rsidRPr="00CE01C6">
                <w:t>0x3</w:t>
              </w:r>
            </w:ins>
          </w:p>
        </w:tc>
        <w:tc>
          <w:tcPr>
            <w:tcW w:w="2345" w:type="dxa"/>
            <w:tcBorders>
              <w:top w:val="single" w:sz="4" w:space="0" w:color="auto"/>
              <w:left w:val="single" w:sz="4" w:space="0" w:color="auto"/>
              <w:bottom w:val="single" w:sz="4" w:space="0" w:color="auto"/>
              <w:right w:val="single" w:sz="4" w:space="0" w:color="auto"/>
            </w:tcBorders>
          </w:tcPr>
          <w:p w14:paraId="7FFADB9B" w14:textId="77777777" w:rsidR="00135C2F" w:rsidRDefault="00135C2F" w:rsidP="00135C2F">
            <w:pPr>
              <w:rPr>
                <w:ins w:id="568" w:author="Borrelli, Matthew (M.T.)" w:date="2021-06-10T10:06:00Z"/>
              </w:rPr>
            </w:pPr>
          </w:p>
        </w:tc>
      </w:tr>
      <w:tr w:rsidR="00135C2F" w:rsidRPr="00A16911" w14:paraId="777E4A9B" w14:textId="77777777" w:rsidTr="00AC06E2">
        <w:trPr>
          <w:jc w:val="center"/>
          <w:ins w:id="569" w:author="Borrelli, Matthew (M.T.)" w:date="2021-06-10T10:05:00Z"/>
        </w:trPr>
        <w:tc>
          <w:tcPr>
            <w:tcW w:w="626" w:type="dxa"/>
            <w:tcBorders>
              <w:top w:val="single" w:sz="4" w:space="0" w:color="auto"/>
              <w:left w:val="single" w:sz="4" w:space="0" w:color="auto"/>
              <w:bottom w:val="single" w:sz="4" w:space="0" w:color="auto"/>
              <w:right w:val="single" w:sz="4" w:space="0" w:color="auto"/>
            </w:tcBorders>
          </w:tcPr>
          <w:p w14:paraId="7E905F65" w14:textId="77777777" w:rsidR="00135C2F" w:rsidRDefault="00135C2F" w:rsidP="00135C2F">
            <w:pPr>
              <w:jc w:val="center"/>
              <w:rPr>
                <w:ins w:id="570" w:author="Borrelli, Matthew (M.T.)" w:date="2021-06-10T10:05:00Z"/>
              </w:rPr>
            </w:pPr>
          </w:p>
        </w:tc>
        <w:tc>
          <w:tcPr>
            <w:tcW w:w="2249" w:type="dxa"/>
            <w:gridSpan w:val="2"/>
            <w:tcBorders>
              <w:top w:val="single" w:sz="4" w:space="0" w:color="auto"/>
              <w:left w:val="single" w:sz="4" w:space="0" w:color="auto"/>
              <w:bottom w:val="single" w:sz="4" w:space="0" w:color="auto"/>
              <w:right w:val="single" w:sz="4" w:space="0" w:color="auto"/>
            </w:tcBorders>
          </w:tcPr>
          <w:p w14:paraId="03A89184" w14:textId="77777777" w:rsidR="00135C2F" w:rsidRDefault="00135C2F" w:rsidP="00135C2F">
            <w:pPr>
              <w:rPr>
                <w:ins w:id="571" w:author="Borrelli, Matthew (M.T.)" w:date="2021-06-10T10:05:00Z"/>
              </w:rPr>
            </w:pPr>
          </w:p>
        </w:tc>
        <w:tc>
          <w:tcPr>
            <w:tcW w:w="900" w:type="dxa"/>
            <w:tcBorders>
              <w:top w:val="single" w:sz="4" w:space="0" w:color="auto"/>
              <w:left w:val="single" w:sz="4" w:space="0" w:color="auto"/>
              <w:bottom w:val="single" w:sz="4" w:space="0" w:color="auto"/>
              <w:right w:val="single" w:sz="4" w:space="0" w:color="auto"/>
            </w:tcBorders>
          </w:tcPr>
          <w:p w14:paraId="74E3371D" w14:textId="77777777" w:rsidR="00135C2F" w:rsidRDefault="00135C2F" w:rsidP="00135C2F">
            <w:pPr>
              <w:rPr>
                <w:ins w:id="572" w:author="Borrelli, Matthew (M.T.)" w:date="2021-06-10T10:05:00Z"/>
              </w:rPr>
            </w:pPr>
          </w:p>
        </w:tc>
        <w:tc>
          <w:tcPr>
            <w:tcW w:w="2700" w:type="dxa"/>
            <w:tcBorders>
              <w:top w:val="single" w:sz="4" w:space="0" w:color="auto"/>
              <w:left w:val="single" w:sz="4" w:space="0" w:color="auto"/>
              <w:bottom w:val="single" w:sz="4" w:space="0" w:color="auto"/>
              <w:right w:val="single" w:sz="4" w:space="0" w:color="auto"/>
            </w:tcBorders>
            <w:vAlign w:val="center"/>
          </w:tcPr>
          <w:p w14:paraId="4BC63C49" w14:textId="59597FD5" w:rsidR="00135C2F" w:rsidRDefault="00135C2F" w:rsidP="00135C2F">
            <w:pPr>
              <w:rPr>
                <w:ins w:id="573" w:author="Borrelli, Matthew (M.T.)" w:date="2021-06-10T10:05:00Z"/>
              </w:rPr>
            </w:pPr>
            <w:ins w:id="574" w:author="Borrelli, Matthew (M.T.)" w:date="2021-06-10T10:06:00Z">
              <w:r>
                <w:rPr>
                  <w:rFonts w:cs="Arial"/>
                  <w:color w:val="000000"/>
                  <w:szCs w:val="20"/>
                </w:rPr>
                <w:t>VEHICLE</w:t>
              </w:r>
            </w:ins>
          </w:p>
        </w:tc>
        <w:tc>
          <w:tcPr>
            <w:tcW w:w="1170" w:type="dxa"/>
            <w:tcBorders>
              <w:top w:val="single" w:sz="4" w:space="0" w:color="auto"/>
              <w:left w:val="single" w:sz="4" w:space="0" w:color="auto"/>
              <w:bottom w:val="single" w:sz="4" w:space="0" w:color="auto"/>
              <w:right w:val="single" w:sz="4" w:space="0" w:color="auto"/>
            </w:tcBorders>
          </w:tcPr>
          <w:p w14:paraId="0F0393F7" w14:textId="5989EDC3" w:rsidR="00135C2F" w:rsidRDefault="00135C2F" w:rsidP="00135C2F">
            <w:pPr>
              <w:rPr>
                <w:ins w:id="575" w:author="Borrelli, Matthew (M.T.)" w:date="2021-06-10T10:05:00Z"/>
              </w:rPr>
            </w:pPr>
            <w:ins w:id="576" w:author="Borrelli, Matthew (M.T.)" w:date="2021-06-10T10:06:00Z">
              <w:r>
                <w:t>0x4</w:t>
              </w:r>
            </w:ins>
          </w:p>
        </w:tc>
        <w:tc>
          <w:tcPr>
            <w:tcW w:w="2345" w:type="dxa"/>
            <w:tcBorders>
              <w:top w:val="single" w:sz="4" w:space="0" w:color="auto"/>
              <w:left w:val="single" w:sz="4" w:space="0" w:color="auto"/>
              <w:bottom w:val="single" w:sz="4" w:space="0" w:color="auto"/>
              <w:right w:val="single" w:sz="4" w:space="0" w:color="auto"/>
            </w:tcBorders>
          </w:tcPr>
          <w:p w14:paraId="17501D3C" w14:textId="77777777" w:rsidR="00135C2F" w:rsidRDefault="00135C2F" w:rsidP="00135C2F">
            <w:pPr>
              <w:rPr>
                <w:ins w:id="577" w:author="Borrelli, Matthew (M.T.)" w:date="2021-06-10T10:05:00Z"/>
              </w:rPr>
            </w:pPr>
          </w:p>
        </w:tc>
      </w:tr>
      <w:tr w:rsidR="008C0DCD" w:rsidRPr="00A16911" w14:paraId="2ED747F6" w14:textId="77777777" w:rsidTr="00F659A1">
        <w:trPr>
          <w:jc w:val="center"/>
          <w:ins w:id="578" w:author="Borrelli, Matthew (M.T.)" w:date="2021-06-10T10:04:00Z"/>
        </w:trPr>
        <w:tc>
          <w:tcPr>
            <w:tcW w:w="9990"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1D610A5D" w14:textId="77777777" w:rsidR="008C0DCD" w:rsidRPr="00A16911" w:rsidRDefault="008C0DCD" w:rsidP="00F659A1">
            <w:pPr>
              <w:rPr>
                <w:ins w:id="579" w:author="Borrelli, Matthew (M.T.)" w:date="2021-06-10T10:04:00Z"/>
              </w:rPr>
            </w:pPr>
            <w:ins w:id="580" w:author="Borrelli, Matthew (M.T.)" w:date="2021-06-10T10:04:00Z">
              <w:r w:rsidRPr="00A16911">
                <w:rPr>
                  <w:b/>
                </w:rPr>
                <w:t>Response</w:t>
              </w:r>
            </w:ins>
          </w:p>
        </w:tc>
      </w:tr>
      <w:tr w:rsidR="00135C2F" w:rsidRPr="00A16911" w14:paraId="0AB299E1" w14:textId="77777777" w:rsidTr="00AC06E2">
        <w:trPr>
          <w:jc w:val="center"/>
          <w:ins w:id="581" w:author="Borrelli, Matthew (M.T.)" w:date="2021-06-10T10:04:00Z"/>
        </w:trPr>
        <w:tc>
          <w:tcPr>
            <w:tcW w:w="626" w:type="dxa"/>
            <w:tcBorders>
              <w:top w:val="single" w:sz="4" w:space="0" w:color="auto"/>
              <w:left w:val="single" w:sz="4" w:space="0" w:color="auto"/>
              <w:bottom w:val="single" w:sz="4" w:space="0" w:color="auto"/>
              <w:right w:val="single" w:sz="4" w:space="0" w:color="auto"/>
            </w:tcBorders>
          </w:tcPr>
          <w:p w14:paraId="13F0685C" w14:textId="2DBCC212" w:rsidR="00135C2F" w:rsidRPr="00A16911" w:rsidRDefault="00135C2F" w:rsidP="00135C2F">
            <w:pPr>
              <w:jc w:val="center"/>
              <w:rPr>
                <w:ins w:id="582" w:author="Borrelli, Matthew (M.T.)" w:date="2021-06-10T10:04:00Z"/>
              </w:rPr>
            </w:pPr>
            <w:ins w:id="583" w:author="Borrelli, Matthew (M.T.)" w:date="2021-06-10T10:07:00Z">
              <w:r>
                <w:t>R</w:t>
              </w:r>
            </w:ins>
          </w:p>
        </w:tc>
        <w:tc>
          <w:tcPr>
            <w:tcW w:w="2249" w:type="dxa"/>
            <w:gridSpan w:val="2"/>
            <w:tcBorders>
              <w:top w:val="single" w:sz="4" w:space="0" w:color="auto"/>
              <w:left w:val="single" w:sz="4" w:space="0" w:color="auto"/>
              <w:bottom w:val="single" w:sz="4" w:space="0" w:color="auto"/>
              <w:right w:val="single" w:sz="4" w:space="0" w:color="auto"/>
            </w:tcBorders>
          </w:tcPr>
          <w:p w14:paraId="08E0498C" w14:textId="3C62BDAD" w:rsidR="00135C2F" w:rsidRPr="00A16911" w:rsidRDefault="00135C2F" w:rsidP="00135C2F">
            <w:pPr>
              <w:rPr>
                <w:ins w:id="584" w:author="Borrelli, Matthew (M.T.)" w:date="2021-06-10T10:04:00Z"/>
              </w:rPr>
            </w:pPr>
            <w:proofErr w:type="spellStart"/>
            <w:ins w:id="585" w:author="Borrelli, Matthew (M.T.)" w:date="2021-06-10T10:07:00Z">
              <w:r>
                <w:t>ResponseCode</w:t>
              </w:r>
            </w:ins>
            <w:proofErr w:type="spellEnd"/>
          </w:p>
        </w:tc>
        <w:tc>
          <w:tcPr>
            <w:tcW w:w="900" w:type="dxa"/>
            <w:tcBorders>
              <w:top w:val="single" w:sz="4" w:space="0" w:color="auto"/>
              <w:left w:val="single" w:sz="4" w:space="0" w:color="auto"/>
              <w:bottom w:val="single" w:sz="4" w:space="0" w:color="auto"/>
              <w:right w:val="single" w:sz="4" w:space="0" w:color="auto"/>
            </w:tcBorders>
          </w:tcPr>
          <w:p w14:paraId="1F723536" w14:textId="0AA250C5" w:rsidR="00135C2F" w:rsidRPr="00A16911" w:rsidRDefault="00135C2F" w:rsidP="00135C2F">
            <w:pPr>
              <w:rPr>
                <w:ins w:id="586" w:author="Borrelli, Matthew (M.T.)" w:date="2021-06-10T10:04:00Z"/>
              </w:rPr>
            </w:pPr>
            <w:proofErr w:type="spellStart"/>
            <w:ins w:id="587" w:author="Borrelli, Matthew (M.T.)" w:date="2021-06-10T10:07:00Z">
              <w:r>
                <w:t>Enum</w:t>
              </w:r>
            </w:ins>
            <w:proofErr w:type="spellEnd"/>
          </w:p>
        </w:tc>
        <w:tc>
          <w:tcPr>
            <w:tcW w:w="2700" w:type="dxa"/>
            <w:tcBorders>
              <w:top w:val="single" w:sz="4" w:space="0" w:color="auto"/>
              <w:left w:val="single" w:sz="4" w:space="0" w:color="auto"/>
              <w:bottom w:val="single" w:sz="4" w:space="0" w:color="auto"/>
              <w:right w:val="single" w:sz="4" w:space="0" w:color="auto"/>
            </w:tcBorders>
          </w:tcPr>
          <w:p w14:paraId="7B7018AD" w14:textId="1CDA76FB" w:rsidR="00135C2F" w:rsidRPr="00A16911" w:rsidRDefault="00135C2F" w:rsidP="00135C2F">
            <w:pPr>
              <w:rPr>
                <w:ins w:id="588" w:author="Borrelli, Matthew (M.T.)" w:date="2021-06-10T10:04:00Z"/>
              </w:rPr>
            </w:pPr>
            <w:ins w:id="589" w:author="Borrelli, Matthew (M.T.)" w:date="2021-06-10T10:07:00Z">
              <w:r w:rsidRPr="00CE01C6">
                <w:t>-</w:t>
              </w:r>
            </w:ins>
          </w:p>
        </w:tc>
        <w:tc>
          <w:tcPr>
            <w:tcW w:w="1170" w:type="dxa"/>
            <w:tcBorders>
              <w:top w:val="single" w:sz="4" w:space="0" w:color="auto"/>
              <w:left w:val="single" w:sz="4" w:space="0" w:color="auto"/>
              <w:bottom w:val="single" w:sz="4" w:space="0" w:color="auto"/>
              <w:right w:val="single" w:sz="4" w:space="0" w:color="auto"/>
            </w:tcBorders>
          </w:tcPr>
          <w:p w14:paraId="166FB0AB" w14:textId="707309BC" w:rsidR="00135C2F" w:rsidRPr="00A16911" w:rsidRDefault="00135C2F" w:rsidP="00135C2F">
            <w:pPr>
              <w:rPr>
                <w:ins w:id="590" w:author="Borrelli, Matthew (M.T.)" w:date="2021-06-10T10:04:00Z"/>
              </w:rPr>
            </w:pPr>
            <w:ins w:id="591" w:author="Borrelli, Matthew (M.T.)" w:date="2021-06-10T10:07:00Z">
              <w:r w:rsidRPr="00CE01C6">
                <w:t>-</w:t>
              </w:r>
            </w:ins>
          </w:p>
        </w:tc>
        <w:tc>
          <w:tcPr>
            <w:tcW w:w="2345" w:type="dxa"/>
            <w:tcBorders>
              <w:top w:val="single" w:sz="4" w:space="0" w:color="auto"/>
              <w:left w:val="single" w:sz="4" w:space="0" w:color="auto"/>
              <w:bottom w:val="single" w:sz="4" w:space="0" w:color="auto"/>
              <w:right w:val="single" w:sz="4" w:space="0" w:color="auto"/>
            </w:tcBorders>
          </w:tcPr>
          <w:p w14:paraId="55D9417F" w14:textId="259700FD" w:rsidR="00135C2F" w:rsidRPr="00A16911" w:rsidRDefault="00135C2F" w:rsidP="00135C2F">
            <w:pPr>
              <w:rPr>
                <w:ins w:id="592" w:author="Borrelli, Matthew (M.T.)" w:date="2021-06-10T10:04:00Z"/>
              </w:rPr>
            </w:pPr>
            <w:ins w:id="593" w:author="Borrelli, Matthew (M.T.)" w:date="2021-06-10T10:07:00Z">
              <w:r>
                <w:t>Response to requested operation</w:t>
              </w:r>
            </w:ins>
          </w:p>
        </w:tc>
      </w:tr>
      <w:tr w:rsidR="00135C2F" w:rsidRPr="00A16911" w14:paraId="00A1963A" w14:textId="77777777" w:rsidTr="00AC06E2">
        <w:trPr>
          <w:jc w:val="center"/>
          <w:ins w:id="594" w:author="Borrelli, Matthew (M.T.)" w:date="2021-06-10T10:04:00Z"/>
        </w:trPr>
        <w:tc>
          <w:tcPr>
            <w:tcW w:w="626" w:type="dxa"/>
            <w:tcBorders>
              <w:top w:val="single" w:sz="4" w:space="0" w:color="auto"/>
              <w:left w:val="single" w:sz="4" w:space="0" w:color="auto"/>
              <w:bottom w:val="single" w:sz="4" w:space="0" w:color="auto"/>
              <w:right w:val="single" w:sz="4" w:space="0" w:color="auto"/>
            </w:tcBorders>
          </w:tcPr>
          <w:p w14:paraId="00C60011" w14:textId="77777777" w:rsidR="00135C2F" w:rsidRPr="00A16911" w:rsidRDefault="00135C2F" w:rsidP="00135C2F">
            <w:pPr>
              <w:jc w:val="center"/>
              <w:rPr>
                <w:ins w:id="595" w:author="Borrelli, Matthew (M.T.)" w:date="2021-06-10T10:04:00Z"/>
              </w:rPr>
            </w:pPr>
          </w:p>
        </w:tc>
        <w:tc>
          <w:tcPr>
            <w:tcW w:w="2249" w:type="dxa"/>
            <w:gridSpan w:val="2"/>
            <w:tcBorders>
              <w:top w:val="single" w:sz="4" w:space="0" w:color="auto"/>
              <w:left w:val="single" w:sz="4" w:space="0" w:color="auto"/>
              <w:bottom w:val="single" w:sz="4" w:space="0" w:color="auto"/>
              <w:right w:val="single" w:sz="4" w:space="0" w:color="auto"/>
            </w:tcBorders>
          </w:tcPr>
          <w:p w14:paraId="46FD4FE9" w14:textId="77777777" w:rsidR="00135C2F" w:rsidRPr="00A16911" w:rsidRDefault="00135C2F" w:rsidP="00135C2F">
            <w:pPr>
              <w:rPr>
                <w:ins w:id="596" w:author="Borrelli, Matthew (M.T.)" w:date="2021-06-10T10:04:00Z"/>
              </w:rPr>
            </w:pPr>
          </w:p>
        </w:tc>
        <w:tc>
          <w:tcPr>
            <w:tcW w:w="900" w:type="dxa"/>
            <w:tcBorders>
              <w:top w:val="single" w:sz="4" w:space="0" w:color="auto"/>
              <w:left w:val="single" w:sz="4" w:space="0" w:color="auto"/>
              <w:bottom w:val="single" w:sz="4" w:space="0" w:color="auto"/>
              <w:right w:val="single" w:sz="4" w:space="0" w:color="auto"/>
            </w:tcBorders>
          </w:tcPr>
          <w:p w14:paraId="7EEF7F46" w14:textId="77777777" w:rsidR="00135C2F" w:rsidRPr="00A16911" w:rsidRDefault="00135C2F" w:rsidP="00135C2F">
            <w:pPr>
              <w:rPr>
                <w:ins w:id="597" w:author="Borrelli, Matthew (M.T.)" w:date="2021-06-10T10:04:00Z"/>
              </w:rPr>
            </w:pPr>
          </w:p>
        </w:tc>
        <w:tc>
          <w:tcPr>
            <w:tcW w:w="2700" w:type="dxa"/>
            <w:tcBorders>
              <w:top w:val="single" w:sz="4" w:space="0" w:color="auto"/>
              <w:left w:val="single" w:sz="4" w:space="0" w:color="auto"/>
              <w:bottom w:val="single" w:sz="4" w:space="0" w:color="auto"/>
              <w:right w:val="single" w:sz="4" w:space="0" w:color="auto"/>
            </w:tcBorders>
            <w:vAlign w:val="center"/>
          </w:tcPr>
          <w:p w14:paraId="44F29FBC" w14:textId="0191E2A8" w:rsidR="00135C2F" w:rsidRPr="00A16911" w:rsidRDefault="00135C2F" w:rsidP="00135C2F">
            <w:pPr>
              <w:rPr>
                <w:ins w:id="598" w:author="Borrelli, Matthew (M.T.)" w:date="2021-06-10T10:04:00Z"/>
              </w:rPr>
            </w:pPr>
            <w:ins w:id="599" w:author="Borrelli, Matthew (M.T.)" w:date="2021-06-10T10:07:00Z">
              <w:r w:rsidRPr="00C4138E">
                <w:rPr>
                  <w:rFonts w:cs="Arial"/>
                  <w:szCs w:val="20"/>
                </w:rPr>
                <w:t>SUCCESS</w:t>
              </w:r>
            </w:ins>
          </w:p>
        </w:tc>
        <w:tc>
          <w:tcPr>
            <w:tcW w:w="1170" w:type="dxa"/>
            <w:tcBorders>
              <w:top w:val="single" w:sz="4" w:space="0" w:color="auto"/>
              <w:left w:val="single" w:sz="4" w:space="0" w:color="auto"/>
              <w:bottom w:val="single" w:sz="4" w:space="0" w:color="auto"/>
              <w:right w:val="single" w:sz="4" w:space="0" w:color="auto"/>
            </w:tcBorders>
          </w:tcPr>
          <w:p w14:paraId="2AE6BA27" w14:textId="24B23CF6" w:rsidR="00135C2F" w:rsidRPr="00A16911" w:rsidRDefault="00135C2F" w:rsidP="00135C2F">
            <w:pPr>
              <w:rPr>
                <w:ins w:id="600" w:author="Borrelli, Matthew (M.T.)" w:date="2021-06-10T10:04:00Z"/>
              </w:rPr>
            </w:pPr>
            <w:ins w:id="601" w:author="Borrelli, Matthew (M.T.)" w:date="2021-06-10T10:07:00Z">
              <w:r w:rsidRPr="00CE01C6">
                <w:t>0x0</w:t>
              </w:r>
            </w:ins>
          </w:p>
        </w:tc>
        <w:tc>
          <w:tcPr>
            <w:tcW w:w="2345" w:type="dxa"/>
            <w:tcBorders>
              <w:top w:val="single" w:sz="4" w:space="0" w:color="auto"/>
              <w:left w:val="single" w:sz="4" w:space="0" w:color="auto"/>
              <w:bottom w:val="single" w:sz="4" w:space="0" w:color="auto"/>
              <w:right w:val="single" w:sz="4" w:space="0" w:color="auto"/>
            </w:tcBorders>
          </w:tcPr>
          <w:p w14:paraId="70802F40" w14:textId="77777777" w:rsidR="00135C2F" w:rsidRPr="00A16911" w:rsidRDefault="00135C2F" w:rsidP="00135C2F">
            <w:pPr>
              <w:rPr>
                <w:ins w:id="602" w:author="Borrelli, Matthew (M.T.)" w:date="2021-06-10T10:04:00Z"/>
              </w:rPr>
            </w:pPr>
          </w:p>
        </w:tc>
      </w:tr>
      <w:tr w:rsidR="00135C2F" w:rsidRPr="00A16911" w14:paraId="5F7A0B4B" w14:textId="77777777" w:rsidTr="00AC06E2">
        <w:trPr>
          <w:jc w:val="center"/>
          <w:ins w:id="603" w:author="Borrelli, Matthew (M.T.)" w:date="2021-06-10T10:04:00Z"/>
        </w:trPr>
        <w:tc>
          <w:tcPr>
            <w:tcW w:w="626" w:type="dxa"/>
            <w:tcBorders>
              <w:top w:val="single" w:sz="4" w:space="0" w:color="auto"/>
              <w:left w:val="single" w:sz="4" w:space="0" w:color="auto"/>
              <w:bottom w:val="single" w:sz="4" w:space="0" w:color="auto"/>
              <w:right w:val="single" w:sz="4" w:space="0" w:color="auto"/>
            </w:tcBorders>
          </w:tcPr>
          <w:p w14:paraId="520CD8CE" w14:textId="77777777" w:rsidR="00135C2F" w:rsidRPr="00A16911" w:rsidRDefault="00135C2F" w:rsidP="00135C2F">
            <w:pPr>
              <w:jc w:val="center"/>
              <w:rPr>
                <w:ins w:id="604" w:author="Borrelli, Matthew (M.T.)" w:date="2021-06-10T10:04:00Z"/>
              </w:rPr>
            </w:pPr>
          </w:p>
        </w:tc>
        <w:tc>
          <w:tcPr>
            <w:tcW w:w="2249" w:type="dxa"/>
            <w:gridSpan w:val="2"/>
            <w:tcBorders>
              <w:top w:val="single" w:sz="4" w:space="0" w:color="auto"/>
              <w:left w:val="single" w:sz="4" w:space="0" w:color="auto"/>
              <w:bottom w:val="single" w:sz="4" w:space="0" w:color="auto"/>
              <w:right w:val="single" w:sz="4" w:space="0" w:color="auto"/>
            </w:tcBorders>
          </w:tcPr>
          <w:p w14:paraId="51E63758" w14:textId="77777777" w:rsidR="00135C2F" w:rsidRPr="00A16911" w:rsidRDefault="00135C2F" w:rsidP="00135C2F">
            <w:pPr>
              <w:rPr>
                <w:ins w:id="605" w:author="Borrelli, Matthew (M.T.)" w:date="2021-06-10T10:04:00Z"/>
              </w:rPr>
            </w:pPr>
          </w:p>
        </w:tc>
        <w:tc>
          <w:tcPr>
            <w:tcW w:w="900" w:type="dxa"/>
            <w:tcBorders>
              <w:top w:val="single" w:sz="4" w:space="0" w:color="auto"/>
              <w:left w:val="single" w:sz="4" w:space="0" w:color="auto"/>
              <w:bottom w:val="single" w:sz="4" w:space="0" w:color="auto"/>
              <w:right w:val="single" w:sz="4" w:space="0" w:color="auto"/>
            </w:tcBorders>
          </w:tcPr>
          <w:p w14:paraId="07E60E7A" w14:textId="77777777" w:rsidR="00135C2F" w:rsidRPr="00A16911" w:rsidRDefault="00135C2F" w:rsidP="00135C2F">
            <w:pPr>
              <w:rPr>
                <w:ins w:id="606" w:author="Borrelli, Matthew (M.T.)" w:date="2021-06-10T10:04:00Z"/>
              </w:rPr>
            </w:pPr>
          </w:p>
        </w:tc>
        <w:tc>
          <w:tcPr>
            <w:tcW w:w="2700" w:type="dxa"/>
            <w:tcBorders>
              <w:top w:val="single" w:sz="4" w:space="0" w:color="auto"/>
              <w:left w:val="single" w:sz="4" w:space="0" w:color="auto"/>
              <w:bottom w:val="single" w:sz="4" w:space="0" w:color="auto"/>
              <w:right w:val="single" w:sz="4" w:space="0" w:color="auto"/>
            </w:tcBorders>
            <w:vAlign w:val="center"/>
          </w:tcPr>
          <w:p w14:paraId="1FC61A31" w14:textId="05AE2F66" w:rsidR="00135C2F" w:rsidRPr="00A16911" w:rsidRDefault="00135C2F" w:rsidP="00135C2F">
            <w:pPr>
              <w:rPr>
                <w:ins w:id="607" w:author="Borrelli, Matthew (M.T.)" w:date="2021-06-10T10:04:00Z"/>
              </w:rPr>
            </w:pPr>
            <w:ins w:id="608" w:author="Borrelli, Matthew (M.T.)" w:date="2021-06-10T10:07:00Z">
              <w:r>
                <w:t>FAILED</w:t>
              </w:r>
            </w:ins>
          </w:p>
        </w:tc>
        <w:tc>
          <w:tcPr>
            <w:tcW w:w="1170" w:type="dxa"/>
            <w:tcBorders>
              <w:top w:val="single" w:sz="4" w:space="0" w:color="auto"/>
              <w:left w:val="single" w:sz="4" w:space="0" w:color="auto"/>
              <w:bottom w:val="single" w:sz="4" w:space="0" w:color="auto"/>
              <w:right w:val="single" w:sz="4" w:space="0" w:color="auto"/>
            </w:tcBorders>
          </w:tcPr>
          <w:p w14:paraId="0DE7824D" w14:textId="3A2131FA" w:rsidR="00135C2F" w:rsidRPr="00A16911" w:rsidRDefault="00135C2F" w:rsidP="00135C2F">
            <w:pPr>
              <w:rPr>
                <w:ins w:id="609" w:author="Borrelli, Matthew (M.T.)" w:date="2021-06-10T10:04:00Z"/>
              </w:rPr>
            </w:pPr>
            <w:ins w:id="610" w:author="Borrelli, Matthew (M.T.)" w:date="2021-06-10T10:07:00Z">
              <w:r w:rsidRPr="00CE01C6">
                <w:t>0x1</w:t>
              </w:r>
            </w:ins>
          </w:p>
        </w:tc>
        <w:tc>
          <w:tcPr>
            <w:tcW w:w="2345" w:type="dxa"/>
            <w:tcBorders>
              <w:top w:val="single" w:sz="4" w:space="0" w:color="auto"/>
              <w:left w:val="single" w:sz="4" w:space="0" w:color="auto"/>
              <w:bottom w:val="single" w:sz="4" w:space="0" w:color="auto"/>
              <w:right w:val="single" w:sz="4" w:space="0" w:color="auto"/>
            </w:tcBorders>
          </w:tcPr>
          <w:p w14:paraId="057E75CE" w14:textId="77777777" w:rsidR="00135C2F" w:rsidRPr="00A16911" w:rsidRDefault="00135C2F" w:rsidP="00135C2F">
            <w:pPr>
              <w:rPr>
                <w:ins w:id="611" w:author="Borrelli, Matthew (M.T.)" w:date="2021-06-10T10:04:00Z"/>
              </w:rPr>
            </w:pPr>
          </w:p>
        </w:tc>
      </w:tr>
      <w:tr w:rsidR="00135C2F" w:rsidRPr="00A16911" w14:paraId="735F0C10" w14:textId="77777777" w:rsidTr="00AC06E2">
        <w:trPr>
          <w:jc w:val="center"/>
          <w:ins w:id="612" w:author="Borrelli, Matthew (M.T.)" w:date="2021-06-10T10:04:00Z"/>
        </w:trPr>
        <w:tc>
          <w:tcPr>
            <w:tcW w:w="626" w:type="dxa"/>
            <w:tcBorders>
              <w:top w:val="single" w:sz="4" w:space="0" w:color="auto"/>
              <w:left w:val="single" w:sz="4" w:space="0" w:color="auto"/>
              <w:bottom w:val="single" w:sz="4" w:space="0" w:color="auto"/>
              <w:right w:val="single" w:sz="4" w:space="0" w:color="auto"/>
            </w:tcBorders>
          </w:tcPr>
          <w:p w14:paraId="68102392" w14:textId="77777777" w:rsidR="00135C2F" w:rsidRPr="00A16911" w:rsidRDefault="00135C2F" w:rsidP="00135C2F">
            <w:pPr>
              <w:jc w:val="center"/>
              <w:rPr>
                <w:ins w:id="613" w:author="Borrelli, Matthew (M.T.)" w:date="2021-06-10T10:04:00Z"/>
              </w:rPr>
            </w:pPr>
          </w:p>
        </w:tc>
        <w:tc>
          <w:tcPr>
            <w:tcW w:w="2249" w:type="dxa"/>
            <w:gridSpan w:val="2"/>
            <w:tcBorders>
              <w:top w:val="single" w:sz="4" w:space="0" w:color="auto"/>
              <w:left w:val="single" w:sz="4" w:space="0" w:color="auto"/>
              <w:bottom w:val="single" w:sz="4" w:space="0" w:color="auto"/>
              <w:right w:val="single" w:sz="4" w:space="0" w:color="auto"/>
            </w:tcBorders>
          </w:tcPr>
          <w:p w14:paraId="4E318463" w14:textId="77777777" w:rsidR="00135C2F" w:rsidRPr="00A16911" w:rsidRDefault="00135C2F" w:rsidP="00135C2F">
            <w:pPr>
              <w:rPr>
                <w:ins w:id="614" w:author="Borrelli, Matthew (M.T.)" w:date="2021-06-10T10:04:00Z"/>
              </w:rPr>
            </w:pPr>
          </w:p>
        </w:tc>
        <w:tc>
          <w:tcPr>
            <w:tcW w:w="900" w:type="dxa"/>
            <w:tcBorders>
              <w:top w:val="single" w:sz="4" w:space="0" w:color="auto"/>
              <w:left w:val="single" w:sz="4" w:space="0" w:color="auto"/>
              <w:bottom w:val="single" w:sz="4" w:space="0" w:color="auto"/>
              <w:right w:val="single" w:sz="4" w:space="0" w:color="auto"/>
            </w:tcBorders>
          </w:tcPr>
          <w:p w14:paraId="5CB09677" w14:textId="77777777" w:rsidR="00135C2F" w:rsidRPr="00A16911" w:rsidRDefault="00135C2F" w:rsidP="00135C2F">
            <w:pPr>
              <w:rPr>
                <w:ins w:id="615" w:author="Borrelli, Matthew (M.T.)" w:date="2021-06-10T10:04:00Z"/>
              </w:rPr>
            </w:pPr>
          </w:p>
        </w:tc>
        <w:tc>
          <w:tcPr>
            <w:tcW w:w="2700" w:type="dxa"/>
            <w:tcBorders>
              <w:top w:val="single" w:sz="4" w:space="0" w:color="auto"/>
              <w:left w:val="single" w:sz="4" w:space="0" w:color="auto"/>
              <w:bottom w:val="single" w:sz="4" w:space="0" w:color="auto"/>
              <w:right w:val="single" w:sz="4" w:space="0" w:color="auto"/>
            </w:tcBorders>
            <w:vAlign w:val="center"/>
          </w:tcPr>
          <w:p w14:paraId="7D893E86" w14:textId="27CBF69B" w:rsidR="00135C2F" w:rsidRPr="00A16911" w:rsidRDefault="00135C2F" w:rsidP="00135C2F">
            <w:pPr>
              <w:rPr>
                <w:ins w:id="616" w:author="Borrelli, Matthew (M.T.)" w:date="2021-06-10T10:04:00Z"/>
              </w:rPr>
            </w:pPr>
            <w:ins w:id="617" w:author="Borrelli, Matthew (M.T.)" w:date="2021-06-10T10:07:00Z">
              <w:r w:rsidRPr="00C4138E">
                <w:rPr>
                  <w:rFonts w:cs="Arial"/>
                  <w:szCs w:val="20"/>
                </w:rPr>
                <w:t>INVALID</w:t>
              </w:r>
            </w:ins>
          </w:p>
        </w:tc>
        <w:tc>
          <w:tcPr>
            <w:tcW w:w="1170" w:type="dxa"/>
            <w:tcBorders>
              <w:top w:val="single" w:sz="4" w:space="0" w:color="auto"/>
              <w:left w:val="single" w:sz="4" w:space="0" w:color="auto"/>
              <w:bottom w:val="single" w:sz="4" w:space="0" w:color="auto"/>
              <w:right w:val="single" w:sz="4" w:space="0" w:color="auto"/>
            </w:tcBorders>
          </w:tcPr>
          <w:p w14:paraId="15309F15" w14:textId="2A9B2A85" w:rsidR="00135C2F" w:rsidRPr="00A16911" w:rsidRDefault="00135C2F" w:rsidP="00135C2F">
            <w:pPr>
              <w:rPr>
                <w:ins w:id="618" w:author="Borrelli, Matthew (M.T.)" w:date="2021-06-10T10:04:00Z"/>
              </w:rPr>
            </w:pPr>
            <w:ins w:id="619" w:author="Borrelli, Matthew (M.T.)" w:date="2021-06-10T10:07:00Z">
              <w:r w:rsidRPr="00CE01C6">
                <w:t>0x2</w:t>
              </w:r>
            </w:ins>
          </w:p>
        </w:tc>
        <w:tc>
          <w:tcPr>
            <w:tcW w:w="2345" w:type="dxa"/>
            <w:tcBorders>
              <w:top w:val="single" w:sz="4" w:space="0" w:color="auto"/>
              <w:left w:val="single" w:sz="4" w:space="0" w:color="auto"/>
              <w:bottom w:val="single" w:sz="4" w:space="0" w:color="auto"/>
              <w:right w:val="single" w:sz="4" w:space="0" w:color="auto"/>
            </w:tcBorders>
          </w:tcPr>
          <w:p w14:paraId="05539A9C" w14:textId="77777777" w:rsidR="00135C2F" w:rsidRPr="00A16911" w:rsidRDefault="00135C2F" w:rsidP="00135C2F">
            <w:pPr>
              <w:rPr>
                <w:ins w:id="620" w:author="Borrelli, Matthew (M.T.)" w:date="2021-06-10T10:04:00Z"/>
              </w:rPr>
            </w:pPr>
          </w:p>
        </w:tc>
      </w:tr>
      <w:tr w:rsidR="00135C2F" w:rsidRPr="00A16911" w14:paraId="3EE3C819" w14:textId="77777777" w:rsidTr="00AC06E2">
        <w:trPr>
          <w:jc w:val="center"/>
          <w:ins w:id="621" w:author="Borrelli, Matthew (M.T.)" w:date="2021-06-10T10:04:00Z"/>
        </w:trPr>
        <w:tc>
          <w:tcPr>
            <w:tcW w:w="626" w:type="dxa"/>
            <w:tcBorders>
              <w:top w:val="single" w:sz="4" w:space="0" w:color="auto"/>
              <w:left w:val="single" w:sz="4" w:space="0" w:color="auto"/>
              <w:bottom w:val="single" w:sz="4" w:space="0" w:color="auto"/>
              <w:right w:val="single" w:sz="4" w:space="0" w:color="auto"/>
            </w:tcBorders>
          </w:tcPr>
          <w:p w14:paraId="205EC743" w14:textId="2D91B57B" w:rsidR="00135C2F" w:rsidRPr="00A16911" w:rsidRDefault="00135C2F" w:rsidP="00135C2F">
            <w:pPr>
              <w:jc w:val="center"/>
              <w:rPr>
                <w:ins w:id="622" w:author="Borrelli, Matthew (M.T.)" w:date="2021-06-10T10:04:00Z"/>
              </w:rPr>
            </w:pPr>
            <w:ins w:id="623" w:author="Borrelli, Matthew (M.T.)" w:date="2021-06-10T10:07:00Z">
              <w:r>
                <w:t>R</w:t>
              </w:r>
            </w:ins>
          </w:p>
        </w:tc>
        <w:tc>
          <w:tcPr>
            <w:tcW w:w="2249" w:type="dxa"/>
            <w:gridSpan w:val="2"/>
            <w:tcBorders>
              <w:top w:val="single" w:sz="4" w:space="0" w:color="auto"/>
              <w:left w:val="single" w:sz="4" w:space="0" w:color="auto"/>
              <w:bottom w:val="single" w:sz="4" w:space="0" w:color="auto"/>
              <w:right w:val="single" w:sz="4" w:space="0" w:color="auto"/>
            </w:tcBorders>
          </w:tcPr>
          <w:p w14:paraId="6F0F1C25" w14:textId="35CE9CAA" w:rsidR="00135C2F" w:rsidRPr="00A16911" w:rsidRDefault="00135C2F" w:rsidP="00135C2F">
            <w:pPr>
              <w:rPr>
                <w:ins w:id="624" w:author="Borrelli, Matthew (M.T.)" w:date="2021-06-10T10:04:00Z"/>
              </w:rPr>
            </w:pPr>
            <w:proofErr w:type="spellStart"/>
            <w:ins w:id="625" w:author="Borrelli, Matthew (M.T.)" w:date="2021-06-10T10:07:00Z">
              <w:r>
                <w:t>ErrorCode</w:t>
              </w:r>
            </w:ins>
            <w:proofErr w:type="spellEnd"/>
          </w:p>
        </w:tc>
        <w:tc>
          <w:tcPr>
            <w:tcW w:w="900" w:type="dxa"/>
            <w:tcBorders>
              <w:top w:val="single" w:sz="4" w:space="0" w:color="auto"/>
              <w:left w:val="single" w:sz="4" w:space="0" w:color="auto"/>
              <w:bottom w:val="single" w:sz="4" w:space="0" w:color="auto"/>
              <w:right w:val="single" w:sz="4" w:space="0" w:color="auto"/>
            </w:tcBorders>
          </w:tcPr>
          <w:p w14:paraId="31B7AA3C" w14:textId="1E19028E" w:rsidR="00135C2F" w:rsidRPr="00A16911" w:rsidRDefault="00135C2F" w:rsidP="00135C2F">
            <w:pPr>
              <w:rPr>
                <w:ins w:id="626" w:author="Borrelli, Matthew (M.T.)" w:date="2021-06-10T10:04:00Z"/>
              </w:rPr>
            </w:pPr>
            <w:proofErr w:type="spellStart"/>
            <w:ins w:id="627" w:author="Borrelli, Matthew (M.T.)" w:date="2021-06-10T10:07:00Z">
              <w:r>
                <w:t>Enum</w:t>
              </w:r>
            </w:ins>
            <w:proofErr w:type="spellEnd"/>
          </w:p>
        </w:tc>
        <w:tc>
          <w:tcPr>
            <w:tcW w:w="2700" w:type="dxa"/>
            <w:tcBorders>
              <w:top w:val="single" w:sz="4" w:space="0" w:color="auto"/>
              <w:left w:val="single" w:sz="4" w:space="0" w:color="auto"/>
              <w:bottom w:val="single" w:sz="4" w:space="0" w:color="auto"/>
              <w:right w:val="single" w:sz="4" w:space="0" w:color="auto"/>
            </w:tcBorders>
          </w:tcPr>
          <w:p w14:paraId="6E0A7DC3" w14:textId="4083B357" w:rsidR="00135C2F" w:rsidRPr="00A16911" w:rsidRDefault="00135C2F" w:rsidP="00135C2F">
            <w:pPr>
              <w:rPr>
                <w:ins w:id="628" w:author="Borrelli, Matthew (M.T.)" w:date="2021-06-10T10:04:00Z"/>
              </w:rPr>
            </w:pPr>
            <w:ins w:id="629" w:author="Borrelli, Matthew (M.T.)" w:date="2021-06-10T10:07:00Z">
              <w:r w:rsidRPr="00CE01C6">
                <w:t>-</w:t>
              </w:r>
            </w:ins>
          </w:p>
        </w:tc>
        <w:tc>
          <w:tcPr>
            <w:tcW w:w="1170" w:type="dxa"/>
            <w:tcBorders>
              <w:top w:val="single" w:sz="4" w:space="0" w:color="auto"/>
              <w:left w:val="single" w:sz="4" w:space="0" w:color="auto"/>
              <w:bottom w:val="single" w:sz="4" w:space="0" w:color="auto"/>
              <w:right w:val="single" w:sz="4" w:space="0" w:color="auto"/>
            </w:tcBorders>
          </w:tcPr>
          <w:p w14:paraId="238783FF" w14:textId="1783DB76" w:rsidR="00135C2F" w:rsidRPr="00A16911" w:rsidRDefault="00135C2F" w:rsidP="00135C2F">
            <w:pPr>
              <w:rPr>
                <w:ins w:id="630" w:author="Borrelli, Matthew (M.T.)" w:date="2021-06-10T10:04:00Z"/>
              </w:rPr>
            </w:pPr>
            <w:ins w:id="631" w:author="Borrelli, Matthew (M.T.)" w:date="2021-06-10T10:07:00Z">
              <w:r w:rsidRPr="00CE01C6">
                <w:t>-</w:t>
              </w:r>
            </w:ins>
          </w:p>
        </w:tc>
        <w:tc>
          <w:tcPr>
            <w:tcW w:w="2345" w:type="dxa"/>
            <w:tcBorders>
              <w:top w:val="single" w:sz="4" w:space="0" w:color="auto"/>
              <w:left w:val="single" w:sz="4" w:space="0" w:color="auto"/>
              <w:bottom w:val="single" w:sz="4" w:space="0" w:color="auto"/>
              <w:right w:val="single" w:sz="4" w:space="0" w:color="auto"/>
            </w:tcBorders>
          </w:tcPr>
          <w:p w14:paraId="20DFA5AE" w14:textId="0BB806A1" w:rsidR="00135C2F" w:rsidRPr="00A16911" w:rsidRDefault="00135C2F" w:rsidP="00135C2F">
            <w:pPr>
              <w:rPr>
                <w:ins w:id="632" w:author="Borrelli, Matthew (M.T.)" w:date="2021-06-10T10:04:00Z"/>
              </w:rPr>
            </w:pPr>
            <w:ins w:id="633" w:author="Borrelli, Matthew (M.T.)" w:date="2021-06-10T10:07:00Z">
              <w:r>
                <w:t xml:space="preserve">Error Code </w:t>
              </w:r>
            </w:ins>
            <w:ins w:id="634" w:author="Borrelli, Matthew (M.T.)" w:date="2021-06-10T10:08:00Z">
              <w:r>
                <w:t>to requested operation</w:t>
              </w:r>
            </w:ins>
          </w:p>
        </w:tc>
      </w:tr>
      <w:tr w:rsidR="00135C2F" w:rsidRPr="00A16911" w14:paraId="6A01E206" w14:textId="77777777" w:rsidTr="00AC06E2">
        <w:trPr>
          <w:jc w:val="center"/>
          <w:ins w:id="635" w:author="Borrelli, Matthew (M.T.)" w:date="2021-06-10T10:07:00Z"/>
        </w:trPr>
        <w:tc>
          <w:tcPr>
            <w:tcW w:w="626" w:type="dxa"/>
            <w:tcBorders>
              <w:top w:val="single" w:sz="4" w:space="0" w:color="auto"/>
              <w:left w:val="single" w:sz="4" w:space="0" w:color="auto"/>
              <w:bottom w:val="single" w:sz="4" w:space="0" w:color="auto"/>
              <w:right w:val="single" w:sz="4" w:space="0" w:color="auto"/>
            </w:tcBorders>
          </w:tcPr>
          <w:p w14:paraId="592840F2" w14:textId="77777777" w:rsidR="00135C2F" w:rsidRDefault="00135C2F" w:rsidP="00135C2F">
            <w:pPr>
              <w:jc w:val="center"/>
              <w:rPr>
                <w:ins w:id="636" w:author="Borrelli, Matthew (M.T.)" w:date="2021-06-10T10:07:00Z"/>
              </w:rPr>
            </w:pPr>
          </w:p>
        </w:tc>
        <w:tc>
          <w:tcPr>
            <w:tcW w:w="2249" w:type="dxa"/>
            <w:gridSpan w:val="2"/>
            <w:tcBorders>
              <w:top w:val="single" w:sz="4" w:space="0" w:color="auto"/>
              <w:left w:val="single" w:sz="4" w:space="0" w:color="auto"/>
              <w:bottom w:val="single" w:sz="4" w:space="0" w:color="auto"/>
              <w:right w:val="single" w:sz="4" w:space="0" w:color="auto"/>
            </w:tcBorders>
          </w:tcPr>
          <w:p w14:paraId="785076A0" w14:textId="77777777" w:rsidR="00135C2F" w:rsidRDefault="00135C2F" w:rsidP="00135C2F">
            <w:pPr>
              <w:rPr>
                <w:ins w:id="637" w:author="Borrelli, Matthew (M.T.)" w:date="2021-06-10T10:07:00Z"/>
              </w:rPr>
            </w:pPr>
          </w:p>
        </w:tc>
        <w:tc>
          <w:tcPr>
            <w:tcW w:w="900" w:type="dxa"/>
            <w:tcBorders>
              <w:top w:val="single" w:sz="4" w:space="0" w:color="auto"/>
              <w:left w:val="single" w:sz="4" w:space="0" w:color="auto"/>
              <w:bottom w:val="single" w:sz="4" w:space="0" w:color="auto"/>
              <w:right w:val="single" w:sz="4" w:space="0" w:color="auto"/>
            </w:tcBorders>
          </w:tcPr>
          <w:p w14:paraId="41E3DBD9" w14:textId="77777777" w:rsidR="00135C2F" w:rsidRPr="00A16911" w:rsidRDefault="00135C2F" w:rsidP="00135C2F">
            <w:pPr>
              <w:rPr>
                <w:ins w:id="638" w:author="Borrelli, Matthew (M.T.)" w:date="2021-06-10T10:07:00Z"/>
              </w:rPr>
            </w:pPr>
          </w:p>
        </w:tc>
        <w:tc>
          <w:tcPr>
            <w:tcW w:w="2700" w:type="dxa"/>
            <w:tcBorders>
              <w:top w:val="single" w:sz="4" w:space="0" w:color="auto"/>
              <w:left w:val="single" w:sz="4" w:space="0" w:color="auto"/>
              <w:bottom w:val="single" w:sz="4" w:space="0" w:color="auto"/>
              <w:right w:val="single" w:sz="4" w:space="0" w:color="auto"/>
            </w:tcBorders>
          </w:tcPr>
          <w:p w14:paraId="5D75FA42" w14:textId="7C362B37" w:rsidR="00135C2F" w:rsidRPr="00A16911" w:rsidRDefault="00135C2F" w:rsidP="00135C2F">
            <w:pPr>
              <w:rPr>
                <w:ins w:id="639" w:author="Borrelli, Matthew (M.T.)" w:date="2021-06-10T10:07:00Z"/>
              </w:rPr>
            </w:pPr>
            <w:ins w:id="640" w:author="Borrelli, Matthew (M.T.)" w:date="2021-06-10T10:08:00Z">
              <w:r w:rsidRPr="00135C2F">
                <w:t>DUPLICATE_PROFILE</w:t>
              </w:r>
            </w:ins>
          </w:p>
        </w:tc>
        <w:tc>
          <w:tcPr>
            <w:tcW w:w="1170" w:type="dxa"/>
            <w:tcBorders>
              <w:top w:val="single" w:sz="4" w:space="0" w:color="auto"/>
              <w:left w:val="single" w:sz="4" w:space="0" w:color="auto"/>
              <w:bottom w:val="single" w:sz="4" w:space="0" w:color="auto"/>
              <w:right w:val="single" w:sz="4" w:space="0" w:color="auto"/>
            </w:tcBorders>
          </w:tcPr>
          <w:p w14:paraId="120E9B6F" w14:textId="0D383B5F" w:rsidR="00135C2F" w:rsidRPr="00A16911" w:rsidRDefault="00135C2F" w:rsidP="00135C2F">
            <w:pPr>
              <w:rPr>
                <w:ins w:id="641" w:author="Borrelli, Matthew (M.T.)" w:date="2021-06-10T10:07:00Z"/>
              </w:rPr>
            </w:pPr>
            <w:ins w:id="642" w:author="Borrelli, Matthew (M.T.)" w:date="2021-06-10T10:08:00Z">
              <w:r>
                <w:t>0x0</w:t>
              </w:r>
            </w:ins>
          </w:p>
        </w:tc>
        <w:tc>
          <w:tcPr>
            <w:tcW w:w="2345" w:type="dxa"/>
            <w:tcBorders>
              <w:top w:val="single" w:sz="4" w:space="0" w:color="auto"/>
              <w:left w:val="single" w:sz="4" w:space="0" w:color="auto"/>
              <w:bottom w:val="single" w:sz="4" w:space="0" w:color="auto"/>
              <w:right w:val="single" w:sz="4" w:space="0" w:color="auto"/>
            </w:tcBorders>
          </w:tcPr>
          <w:p w14:paraId="556DA28D" w14:textId="77777777" w:rsidR="00135C2F" w:rsidRPr="00A16911" w:rsidRDefault="00135C2F" w:rsidP="00135C2F">
            <w:pPr>
              <w:rPr>
                <w:ins w:id="643" w:author="Borrelli, Matthew (M.T.)" w:date="2021-06-10T10:07:00Z"/>
              </w:rPr>
            </w:pPr>
          </w:p>
        </w:tc>
      </w:tr>
      <w:tr w:rsidR="00135C2F" w:rsidRPr="00A16911" w14:paraId="0FA9D23D" w14:textId="77777777" w:rsidTr="00AC06E2">
        <w:trPr>
          <w:jc w:val="center"/>
          <w:ins w:id="644" w:author="Borrelli, Matthew (M.T.)" w:date="2021-06-10T10:07:00Z"/>
        </w:trPr>
        <w:tc>
          <w:tcPr>
            <w:tcW w:w="626" w:type="dxa"/>
            <w:tcBorders>
              <w:top w:val="single" w:sz="4" w:space="0" w:color="auto"/>
              <w:left w:val="single" w:sz="4" w:space="0" w:color="auto"/>
              <w:bottom w:val="single" w:sz="4" w:space="0" w:color="auto"/>
              <w:right w:val="single" w:sz="4" w:space="0" w:color="auto"/>
            </w:tcBorders>
          </w:tcPr>
          <w:p w14:paraId="246B4CF4" w14:textId="77777777" w:rsidR="00135C2F" w:rsidRDefault="00135C2F" w:rsidP="00135C2F">
            <w:pPr>
              <w:jc w:val="center"/>
              <w:rPr>
                <w:ins w:id="645" w:author="Borrelli, Matthew (M.T.)" w:date="2021-06-10T10:07:00Z"/>
              </w:rPr>
            </w:pPr>
          </w:p>
        </w:tc>
        <w:tc>
          <w:tcPr>
            <w:tcW w:w="2249" w:type="dxa"/>
            <w:gridSpan w:val="2"/>
            <w:tcBorders>
              <w:top w:val="single" w:sz="4" w:space="0" w:color="auto"/>
              <w:left w:val="single" w:sz="4" w:space="0" w:color="auto"/>
              <w:bottom w:val="single" w:sz="4" w:space="0" w:color="auto"/>
              <w:right w:val="single" w:sz="4" w:space="0" w:color="auto"/>
            </w:tcBorders>
          </w:tcPr>
          <w:p w14:paraId="4373F492" w14:textId="77777777" w:rsidR="00135C2F" w:rsidRDefault="00135C2F" w:rsidP="00135C2F">
            <w:pPr>
              <w:rPr>
                <w:ins w:id="646" w:author="Borrelli, Matthew (M.T.)" w:date="2021-06-10T10:07:00Z"/>
              </w:rPr>
            </w:pPr>
          </w:p>
        </w:tc>
        <w:tc>
          <w:tcPr>
            <w:tcW w:w="900" w:type="dxa"/>
            <w:tcBorders>
              <w:top w:val="single" w:sz="4" w:space="0" w:color="auto"/>
              <w:left w:val="single" w:sz="4" w:space="0" w:color="auto"/>
              <w:bottom w:val="single" w:sz="4" w:space="0" w:color="auto"/>
              <w:right w:val="single" w:sz="4" w:space="0" w:color="auto"/>
            </w:tcBorders>
          </w:tcPr>
          <w:p w14:paraId="527A6D43" w14:textId="77777777" w:rsidR="00135C2F" w:rsidRPr="00A16911" w:rsidRDefault="00135C2F" w:rsidP="00135C2F">
            <w:pPr>
              <w:rPr>
                <w:ins w:id="647" w:author="Borrelli, Matthew (M.T.)" w:date="2021-06-10T10:07:00Z"/>
              </w:rPr>
            </w:pPr>
          </w:p>
        </w:tc>
        <w:tc>
          <w:tcPr>
            <w:tcW w:w="2700" w:type="dxa"/>
            <w:tcBorders>
              <w:top w:val="single" w:sz="4" w:space="0" w:color="auto"/>
              <w:left w:val="single" w:sz="4" w:space="0" w:color="auto"/>
              <w:bottom w:val="single" w:sz="4" w:space="0" w:color="auto"/>
              <w:right w:val="single" w:sz="4" w:space="0" w:color="auto"/>
            </w:tcBorders>
          </w:tcPr>
          <w:p w14:paraId="3DBE9694" w14:textId="27323328" w:rsidR="00135C2F" w:rsidRPr="00A16911" w:rsidRDefault="00135C2F" w:rsidP="00135C2F">
            <w:pPr>
              <w:rPr>
                <w:ins w:id="648" w:author="Borrelli, Matthew (M.T.)" w:date="2021-06-10T10:07:00Z"/>
              </w:rPr>
            </w:pPr>
            <w:ins w:id="649" w:author="Borrelli, Matthew (M.T.)" w:date="2021-06-10T10:08:00Z">
              <w:r w:rsidRPr="00135C2F">
                <w:t>INVALID_PROFILE_INDEX</w:t>
              </w:r>
            </w:ins>
          </w:p>
        </w:tc>
        <w:tc>
          <w:tcPr>
            <w:tcW w:w="1170" w:type="dxa"/>
            <w:tcBorders>
              <w:top w:val="single" w:sz="4" w:space="0" w:color="auto"/>
              <w:left w:val="single" w:sz="4" w:space="0" w:color="auto"/>
              <w:bottom w:val="single" w:sz="4" w:space="0" w:color="auto"/>
              <w:right w:val="single" w:sz="4" w:space="0" w:color="auto"/>
            </w:tcBorders>
          </w:tcPr>
          <w:p w14:paraId="53A3938A" w14:textId="4B0AE701" w:rsidR="00135C2F" w:rsidRPr="00A16911" w:rsidRDefault="00135C2F" w:rsidP="00135C2F">
            <w:pPr>
              <w:rPr>
                <w:ins w:id="650" w:author="Borrelli, Matthew (M.T.)" w:date="2021-06-10T10:07:00Z"/>
              </w:rPr>
            </w:pPr>
            <w:ins w:id="651" w:author="Borrelli, Matthew (M.T.)" w:date="2021-06-10T10:08:00Z">
              <w:r>
                <w:t>0x1</w:t>
              </w:r>
            </w:ins>
          </w:p>
        </w:tc>
        <w:tc>
          <w:tcPr>
            <w:tcW w:w="2345" w:type="dxa"/>
            <w:tcBorders>
              <w:top w:val="single" w:sz="4" w:space="0" w:color="auto"/>
              <w:left w:val="single" w:sz="4" w:space="0" w:color="auto"/>
              <w:bottom w:val="single" w:sz="4" w:space="0" w:color="auto"/>
              <w:right w:val="single" w:sz="4" w:space="0" w:color="auto"/>
            </w:tcBorders>
          </w:tcPr>
          <w:p w14:paraId="456004ED" w14:textId="77777777" w:rsidR="00135C2F" w:rsidRPr="00A16911" w:rsidRDefault="00135C2F" w:rsidP="00135C2F">
            <w:pPr>
              <w:rPr>
                <w:ins w:id="652" w:author="Borrelli, Matthew (M.T.)" w:date="2021-06-10T10:07:00Z"/>
              </w:rPr>
            </w:pPr>
          </w:p>
        </w:tc>
      </w:tr>
    </w:tbl>
    <w:commentRangeEnd w:id="464"/>
    <w:p w14:paraId="0F6F118D" w14:textId="089941AA" w:rsidR="00F659A1" w:rsidRDefault="005C048C" w:rsidP="00CF5397">
      <w:pPr>
        <w:pStyle w:val="Heading4"/>
      </w:pPr>
      <w:ins w:id="653" w:author="Borrelli, Matthew (M.T.)" w:date="2021-06-21T10:31:00Z">
        <w:r>
          <w:rPr>
            <w:rStyle w:val="CommentReference"/>
            <w:b w:val="0"/>
            <w:bCs w:val="0"/>
            <w:i w:val="0"/>
          </w:rPr>
          <w:commentReference w:id="464"/>
        </w:r>
      </w:ins>
      <w:commentRangeEnd w:id="465"/>
      <w:ins w:id="654" w:author="Borrelli, Matthew (M.T.)" w:date="2021-06-25T13:36:00Z">
        <w:r w:rsidR="0049001E">
          <w:rPr>
            <w:rStyle w:val="CommentReference"/>
            <w:b w:val="0"/>
            <w:bCs w:val="0"/>
            <w:i w:val="0"/>
          </w:rPr>
          <w:commentReference w:id="465"/>
        </w:r>
      </w:ins>
      <w:r w:rsidR="000C6421" w:rsidRPr="00B9479B">
        <w:t>MD-REQ-420763/A-</w:t>
      </w:r>
      <w:proofErr w:type="spellStart"/>
      <w:r w:rsidR="000C6421" w:rsidRPr="00B9479B">
        <w:t>pppSettingsChangeBroadcast</w:t>
      </w:r>
      <w:proofErr w:type="spellEnd"/>
    </w:p>
    <w:p w14:paraId="3301055F" w14:textId="77777777" w:rsidR="00F659A1" w:rsidRDefault="000C6421" w:rsidP="00F659A1">
      <w:r>
        <w:t xml:space="preserve">This API is used to notify the </w:t>
      </w:r>
      <w:proofErr w:type="spellStart"/>
      <w:r>
        <w:t>PPPServer</w:t>
      </w:r>
      <w:proofErr w:type="spellEnd"/>
      <w:r>
        <w:t xml:space="preserve"> of a settings change.</w:t>
      </w:r>
    </w:p>
    <w:p w14:paraId="4937DB5D" w14:textId="77777777" w:rsidR="00F659A1" w:rsidRPr="00A16911" w:rsidRDefault="00F659A1" w:rsidP="00F659A1">
      <w:pPr>
        <w:rPr>
          <w:rFonts w:cs="Arial"/>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996"/>
        <w:gridCol w:w="253"/>
        <w:gridCol w:w="1170"/>
        <w:gridCol w:w="2340"/>
        <w:gridCol w:w="1260"/>
        <w:gridCol w:w="2345"/>
      </w:tblGrid>
      <w:tr w:rsidR="00F659A1" w:rsidRPr="00A16911" w14:paraId="0AAA7609" w14:textId="77777777" w:rsidTr="00F659A1">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808080"/>
          </w:tcPr>
          <w:p w14:paraId="7EE74E0E" w14:textId="77777777" w:rsidR="00F659A1" w:rsidRPr="00A16911" w:rsidRDefault="00F659A1" w:rsidP="00F659A1">
            <w:pPr>
              <w:spacing w:line="252" w:lineRule="auto"/>
              <w:rPr>
                <w:sz w:val="8"/>
              </w:rPr>
            </w:pPr>
            <w:commentRangeStart w:id="655"/>
          </w:p>
        </w:tc>
      </w:tr>
      <w:tr w:rsidR="00F659A1" w:rsidRPr="00A16911" w14:paraId="7B8BD42F" w14:textId="77777777" w:rsidTr="00F659A1">
        <w:trPr>
          <w:jc w:val="center"/>
        </w:trPr>
        <w:tc>
          <w:tcPr>
            <w:tcW w:w="2622" w:type="dxa"/>
            <w:gridSpan w:val="2"/>
            <w:tcBorders>
              <w:top w:val="single" w:sz="4" w:space="0" w:color="auto"/>
              <w:left w:val="single" w:sz="4" w:space="0" w:color="auto"/>
              <w:bottom w:val="single" w:sz="4" w:space="0" w:color="auto"/>
              <w:right w:val="single" w:sz="4" w:space="0" w:color="auto"/>
            </w:tcBorders>
            <w:hideMark/>
          </w:tcPr>
          <w:p w14:paraId="487EEFFD" w14:textId="77777777" w:rsidR="00F659A1" w:rsidRPr="00A16911" w:rsidRDefault="000C6421" w:rsidP="00F659A1">
            <w:pPr>
              <w:spacing w:line="252" w:lineRule="auto"/>
            </w:pPr>
            <w:r w:rsidRPr="00A16911">
              <w:rPr>
                <w:b/>
              </w:rPr>
              <w:t>Method Type</w:t>
            </w:r>
          </w:p>
        </w:tc>
        <w:tc>
          <w:tcPr>
            <w:tcW w:w="7368" w:type="dxa"/>
            <w:gridSpan w:val="5"/>
            <w:tcBorders>
              <w:top w:val="single" w:sz="4" w:space="0" w:color="auto"/>
              <w:left w:val="single" w:sz="4" w:space="0" w:color="auto"/>
              <w:bottom w:val="single" w:sz="4" w:space="0" w:color="auto"/>
              <w:right w:val="single" w:sz="4" w:space="0" w:color="auto"/>
            </w:tcBorders>
            <w:vAlign w:val="center"/>
            <w:hideMark/>
          </w:tcPr>
          <w:p w14:paraId="48C9AA01" w14:textId="77777777" w:rsidR="00F659A1" w:rsidRPr="00A16911" w:rsidRDefault="000C6421" w:rsidP="00F659A1">
            <w:pPr>
              <w:spacing w:line="252" w:lineRule="auto"/>
            </w:pPr>
            <w:proofErr w:type="spellStart"/>
            <w:r>
              <w:t>Fire&amp;Forget</w:t>
            </w:r>
            <w:proofErr w:type="spellEnd"/>
          </w:p>
        </w:tc>
      </w:tr>
      <w:tr w:rsidR="00F659A1" w:rsidRPr="00A16911" w14:paraId="080D9706" w14:textId="77777777" w:rsidTr="00F659A1">
        <w:trPr>
          <w:jc w:val="center"/>
        </w:trPr>
        <w:tc>
          <w:tcPr>
            <w:tcW w:w="2622" w:type="dxa"/>
            <w:gridSpan w:val="2"/>
            <w:tcBorders>
              <w:top w:val="single" w:sz="4" w:space="0" w:color="auto"/>
              <w:left w:val="single" w:sz="4" w:space="0" w:color="auto"/>
              <w:bottom w:val="single" w:sz="4" w:space="0" w:color="auto"/>
              <w:right w:val="single" w:sz="4" w:space="0" w:color="auto"/>
            </w:tcBorders>
            <w:hideMark/>
          </w:tcPr>
          <w:p w14:paraId="3E57F786" w14:textId="77777777" w:rsidR="00F659A1" w:rsidRPr="00A16911" w:rsidRDefault="000C6421" w:rsidP="00F659A1">
            <w:pPr>
              <w:spacing w:line="252" w:lineRule="auto"/>
            </w:pPr>
            <w:r w:rsidRPr="00A16911">
              <w:rPr>
                <w:b/>
              </w:rPr>
              <w:t>QoS Level</w:t>
            </w:r>
          </w:p>
        </w:tc>
        <w:tc>
          <w:tcPr>
            <w:tcW w:w="7368" w:type="dxa"/>
            <w:gridSpan w:val="5"/>
            <w:tcBorders>
              <w:top w:val="single" w:sz="4" w:space="0" w:color="auto"/>
              <w:left w:val="single" w:sz="4" w:space="0" w:color="auto"/>
              <w:bottom w:val="single" w:sz="4" w:space="0" w:color="auto"/>
              <w:right w:val="single" w:sz="4" w:space="0" w:color="auto"/>
            </w:tcBorders>
            <w:vAlign w:val="center"/>
            <w:hideMark/>
          </w:tcPr>
          <w:p w14:paraId="4FBFB19C" w14:textId="77777777" w:rsidR="00F659A1" w:rsidRPr="00A16911" w:rsidRDefault="000C6421" w:rsidP="00F659A1">
            <w:pPr>
              <w:spacing w:line="252" w:lineRule="auto"/>
            </w:pPr>
            <w:r w:rsidRPr="00A16911">
              <w:t>Default</w:t>
            </w:r>
          </w:p>
        </w:tc>
      </w:tr>
      <w:tr w:rsidR="00F659A1" w:rsidRPr="00A16911" w14:paraId="0FFD1322" w14:textId="77777777" w:rsidTr="00F659A1">
        <w:trPr>
          <w:jc w:val="center"/>
        </w:trPr>
        <w:tc>
          <w:tcPr>
            <w:tcW w:w="2622" w:type="dxa"/>
            <w:gridSpan w:val="2"/>
            <w:tcBorders>
              <w:top w:val="single" w:sz="4" w:space="0" w:color="auto"/>
              <w:left w:val="single" w:sz="4" w:space="0" w:color="auto"/>
              <w:bottom w:val="single" w:sz="4" w:space="0" w:color="auto"/>
              <w:right w:val="single" w:sz="4" w:space="0" w:color="auto"/>
            </w:tcBorders>
            <w:hideMark/>
          </w:tcPr>
          <w:p w14:paraId="0C67837F" w14:textId="77777777" w:rsidR="00F659A1" w:rsidRPr="00A16911" w:rsidRDefault="000C6421" w:rsidP="00F659A1">
            <w:pPr>
              <w:spacing w:line="252" w:lineRule="auto"/>
            </w:pPr>
            <w:r w:rsidRPr="00A16911">
              <w:rPr>
                <w:b/>
              </w:rPr>
              <w:t>Retained</w:t>
            </w:r>
          </w:p>
        </w:tc>
        <w:tc>
          <w:tcPr>
            <w:tcW w:w="7368" w:type="dxa"/>
            <w:gridSpan w:val="5"/>
            <w:tcBorders>
              <w:top w:val="single" w:sz="4" w:space="0" w:color="auto"/>
              <w:left w:val="single" w:sz="4" w:space="0" w:color="auto"/>
              <w:bottom w:val="single" w:sz="4" w:space="0" w:color="auto"/>
              <w:right w:val="single" w:sz="4" w:space="0" w:color="auto"/>
            </w:tcBorders>
            <w:vAlign w:val="center"/>
            <w:hideMark/>
          </w:tcPr>
          <w:p w14:paraId="7A2C4918" w14:textId="77777777" w:rsidR="00F659A1" w:rsidRPr="00A16911" w:rsidRDefault="000C6421" w:rsidP="00F659A1">
            <w:pPr>
              <w:spacing w:line="252" w:lineRule="auto"/>
            </w:pPr>
            <w:r w:rsidRPr="00A16911">
              <w:t>Yes</w:t>
            </w:r>
          </w:p>
        </w:tc>
      </w:tr>
      <w:tr w:rsidR="00F659A1" w:rsidRPr="00A16911" w14:paraId="2A2396CA" w14:textId="77777777" w:rsidTr="00F659A1">
        <w:trPr>
          <w:trHeight w:val="70"/>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808080"/>
          </w:tcPr>
          <w:p w14:paraId="7AD3CB1A" w14:textId="77777777" w:rsidR="00F659A1" w:rsidRPr="00A16911" w:rsidRDefault="00F659A1" w:rsidP="00F659A1">
            <w:pPr>
              <w:spacing w:line="252" w:lineRule="auto"/>
              <w:rPr>
                <w:sz w:val="8"/>
              </w:rPr>
            </w:pPr>
          </w:p>
        </w:tc>
      </w:tr>
      <w:tr w:rsidR="00F659A1" w:rsidRPr="00A16911" w14:paraId="6F81728E"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shd w:val="clear" w:color="auto" w:fill="A6A6A6"/>
            <w:hideMark/>
          </w:tcPr>
          <w:p w14:paraId="325C7E0E" w14:textId="77777777" w:rsidR="00F659A1" w:rsidRPr="00A16911" w:rsidRDefault="000C6421" w:rsidP="00F659A1">
            <w:pPr>
              <w:jc w:val="center"/>
              <w:rPr>
                <w:b/>
              </w:rPr>
            </w:pPr>
            <w:r w:rsidRPr="00A16911">
              <w:rPr>
                <w:b/>
              </w:rPr>
              <w:t>R/O</w:t>
            </w:r>
          </w:p>
        </w:tc>
        <w:tc>
          <w:tcPr>
            <w:tcW w:w="2249" w:type="dxa"/>
            <w:gridSpan w:val="2"/>
            <w:tcBorders>
              <w:top w:val="single" w:sz="4" w:space="0" w:color="auto"/>
              <w:left w:val="single" w:sz="4" w:space="0" w:color="auto"/>
              <w:bottom w:val="single" w:sz="4" w:space="0" w:color="auto"/>
              <w:right w:val="single" w:sz="4" w:space="0" w:color="auto"/>
            </w:tcBorders>
            <w:shd w:val="clear" w:color="auto" w:fill="A6A6A6"/>
            <w:vAlign w:val="center"/>
            <w:hideMark/>
          </w:tcPr>
          <w:p w14:paraId="215C9B2E" w14:textId="77777777" w:rsidR="00F659A1" w:rsidRPr="00A16911" w:rsidRDefault="000C6421" w:rsidP="00F659A1">
            <w:pPr>
              <w:rPr>
                <w:b/>
              </w:rPr>
            </w:pPr>
            <w:r w:rsidRPr="00A16911">
              <w:rPr>
                <w:b/>
              </w:rPr>
              <w:t>Name</w:t>
            </w:r>
          </w:p>
        </w:tc>
        <w:tc>
          <w:tcPr>
            <w:tcW w:w="1170" w:type="dxa"/>
            <w:tcBorders>
              <w:top w:val="single" w:sz="4" w:space="0" w:color="auto"/>
              <w:left w:val="single" w:sz="4" w:space="0" w:color="auto"/>
              <w:bottom w:val="single" w:sz="4" w:space="0" w:color="auto"/>
              <w:right w:val="single" w:sz="4" w:space="0" w:color="auto"/>
            </w:tcBorders>
            <w:shd w:val="clear" w:color="auto" w:fill="A6A6A6"/>
            <w:hideMark/>
          </w:tcPr>
          <w:p w14:paraId="78BA011C" w14:textId="77777777" w:rsidR="00F659A1" w:rsidRPr="00A16911" w:rsidRDefault="000C6421" w:rsidP="00F659A1">
            <w:pPr>
              <w:rPr>
                <w:b/>
              </w:rPr>
            </w:pPr>
            <w:r w:rsidRPr="00A16911">
              <w:rPr>
                <w:b/>
              </w:rPr>
              <w:t>Type</w:t>
            </w:r>
          </w:p>
        </w:tc>
        <w:tc>
          <w:tcPr>
            <w:tcW w:w="234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12C9815E" w14:textId="77777777" w:rsidR="00F659A1" w:rsidRPr="00A16911" w:rsidRDefault="000C6421" w:rsidP="00F659A1">
            <w:pPr>
              <w:rPr>
                <w:b/>
              </w:rPr>
            </w:pPr>
            <w:r w:rsidRPr="00A16911">
              <w:rPr>
                <w:b/>
              </w:rPr>
              <w:t>Literals</w:t>
            </w:r>
          </w:p>
        </w:tc>
        <w:tc>
          <w:tcPr>
            <w:tcW w:w="126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57749FBB" w14:textId="77777777" w:rsidR="00F659A1" w:rsidRPr="00A16911" w:rsidRDefault="000C6421" w:rsidP="00F659A1">
            <w:pPr>
              <w:rPr>
                <w:b/>
              </w:rPr>
            </w:pPr>
            <w:r w:rsidRPr="00A16911">
              <w:rPr>
                <w:b/>
              </w:rPr>
              <w:t>Value</w:t>
            </w:r>
          </w:p>
        </w:tc>
        <w:tc>
          <w:tcPr>
            <w:tcW w:w="2345"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3020A5B2" w14:textId="77777777" w:rsidR="00F659A1" w:rsidRPr="00A16911" w:rsidRDefault="000C6421" w:rsidP="00F659A1">
            <w:pPr>
              <w:rPr>
                <w:b/>
              </w:rPr>
            </w:pPr>
            <w:r w:rsidRPr="00A16911">
              <w:rPr>
                <w:b/>
              </w:rPr>
              <w:t>Description</w:t>
            </w:r>
          </w:p>
        </w:tc>
      </w:tr>
      <w:tr w:rsidR="00F659A1" w:rsidRPr="00A16911" w14:paraId="37CD5160" w14:textId="77777777" w:rsidTr="00F659A1">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5414AA12" w14:textId="77777777" w:rsidR="00F659A1" w:rsidRPr="00A16911" w:rsidRDefault="000C6421" w:rsidP="00F659A1">
            <w:pPr>
              <w:rPr>
                <w:b/>
              </w:rPr>
            </w:pPr>
            <w:r w:rsidRPr="00A16911">
              <w:rPr>
                <w:b/>
              </w:rPr>
              <w:t>Request</w:t>
            </w:r>
          </w:p>
        </w:tc>
      </w:tr>
      <w:tr w:rsidR="00F659A1" w:rsidRPr="00A16911" w14:paraId="2B30F92E"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5AB7ABBC" w14:textId="77777777" w:rsidR="00F659A1" w:rsidRPr="00A16911" w:rsidRDefault="000C6421" w:rsidP="00F659A1">
            <w:pPr>
              <w:jc w:val="center"/>
            </w:pPr>
            <w:r>
              <w:t>-</w:t>
            </w:r>
          </w:p>
        </w:tc>
        <w:tc>
          <w:tcPr>
            <w:tcW w:w="2249" w:type="dxa"/>
            <w:gridSpan w:val="2"/>
            <w:tcBorders>
              <w:top w:val="single" w:sz="4" w:space="0" w:color="auto"/>
              <w:left w:val="single" w:sz="4" w:space="0" w:color="auto"/>
              <w:bottom w:val="single" w:sz="4" w:space="0" w:color="auto"/>
              <w:right w:val="single" w:sz="4" w:space="0" w:color="auto"/>
            </w:tcBorders>
          </w:tcPr>
          <w:p w14:paraId="53443FA9" w14:textId="77777777" w:rsidR="00F659A1" w:rsidRPr="00A16911" w:rsidRDefault="000C6421" w:rsidP="00F659A1">
            <w:r>
              <w:t>-</w:t>
            </w:r>
          </w:p>
        </w:tc>
        <w:tc>
          <w:tcPr>
            <w:tcW w:w="1170" w:type="dxa"/>
            <w:tcBorders>
              <w:top w:val="single" w:sz="4" w:space="0" w:color="auto"/>
              <w:left w:val="single" w:sz="4" w:space="0" w:color="auto"/>
              <w:bottom w:val="single" w:sz="4" w:space="0" w:color="auto"/>
              <w:right w:val="single" w:sz="4" w:space="0" w:color="auto"/>
            </w:tcBorders>
          </w:tcPr>
          <w:p w14:paraId="7C4B139A" w14:textId="77777777" w:rsidR="00F659A1" w:rsidRPr="00A16911" w:rsidRDefault="000C6421" w:rsidP="00F659A1">
            <w:r>
              <w:t>-</w:t>
            </w:r>
          </w:p>
        </w:tc>
        <w:tc>
          <w:tcPr>
            <w:tcW w:w="2340" w:type="dxa"/>
            <w:tcBorders>
              <w:top w:val="single" w:sz="4" w:space="0" w:color="auto"/>
              <w:left w:val="single" w:sz="4" w:space="0" w:color="auto"/>
              <w:bottom w:val="single" w:sz="4" w:space="0" w:color="auto"/>
              <w:right w:val="single" w:sz="4" w:space="0" w:color="auto"/>
            </w:tcBorders>
            <w:vAlign w:val="center"/>
          </w:tcPr>
          <w:p w14:paraId="673BF9A6" w14:textId="77777777" w:rsidR="00F659A1" w:rsidRPr="00A16911" w:rsidRDefault="000C6421" w:rsidP="00F659A1">
            <w:r>
              <w:t>-</w:t>
            </w:r>
          </w:p>
        </w:tc>
        <w:tc>
          <w:tcPr>
            <w:tcW w:w="1260" w:type="dxa"/>
            <w:tcBorders>
              <w:top w:val="single" w:sz="4" w:space="0" w:color="auto"/>
              <w:left w:val="single" w:sz="4" w:space="0" w:color="auto"/>
              <w:bottom w:val="single" w:sz="4" w:space="0" w:color="auto"/>
              <w:right w:val="single" w:sz="4" w:space="0" w:color="auto"/>
            </w:tcBorders>
          </w:tcPr>
          <w:p w14:paraId="02E53524" w14:textId="77777777" w:rsidR="00F659A1" w:rsidRPr="00A16911" w:rsidRDefault="000C6421" w:rsidP="00F659A1">
            <w:r>
              <w:t>-</w:t>
            </w:r>
          </w:p>
        </w:tc>
        <w:tc>
          <w:tcPr>
            <w:tcW w:w="2345" w:type="dxa"/>
            <w:tcBorders>
              <w:top w:val="single" w:sz="4" w:space="0" w:color="auto"/>
              <w:left w:val="single" w:sz="4" w:space="0" w:color="auto"/>
              <w:bottom w:val="single" w:sz="4" w:space="0" w:color="auto"/>
              <w:right w:val="single" w:sz="4" w:space="0" w:color="auto"/>
            </w:tcBorders>
          </w:tcPr>
          <w:p w14:paraId="2E3465C5" w14:textId="77777777" w:rsidR="00F659A1" w:rsidRPr="00A16911" w:rsidRDefault="000C6421" w:rsidP="00F659A1">
            <w:r>
              <w:t>N/A</w:t>
            </w:r>
          </w:p>
        </w:tc>
      </w:tr>
      <w:tr w:rsidR="00F659A1" w:rsidRPr="00A16911" w14:paraId="383D74B9" w14:textId="77777777" w:rsidTr="00F659A1">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10D4368D" w14:textId="77777777" w:rsidR="00F659A1" w:rsidRPr="00A16911" w:rsidRDefault="000C6421" w:rsidP="00F659A1">
            <w:r w:rsidRPr="00A16911">
              <w:rPr>
                <w:b/>
              </w:rPr>
              <w:t>Response</w:t>
            </w:r>
          </w:p>
        </w:tc>
      </w:tr>
      <w:tr w:rsidR="00F659A1" w:rsidRPr="00A16911" w14:paraId="5C89EFE2"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28B3AB36" w14:textId="77777777" w:rsidR="00F659A1" w:rsidRPr="00A16911" w:rsidRDefault="000C6421" w:rsidP="00F659A1">
            <w:pPr>
              <w:jc w:val="center"/>
            </w:pPr>
            <w:r>
              <w:t>R</w:t>
            </w:r>
          </w:p>
        </w:tc>
        <w:tc>
          <w:tcPr>
            <w:tcW w:w="2249" w:type="dxa"/>
            <w:gridSpan w:val="2"/>
            <w:tcBorders>
              <w:top w:val="single" w:sz="4" w:space="0" w:color="auto"/>
              <w:left w:val="single" w:sz="4" w:space="0" w:color="auto"/>
              <w:bottom w:val="single" w:sz="4" w:space="0" w:color="auto"/>
              <w:right w:val="single" w:sz="4" w:space="0" w:color="auto"/>
            </w:tcBorders>
          </w:tcPr>
          <w:p w14:paraId="0FBBED78" w14:textId="77777777" w:rsidR="00F659A1" w:rsidRPr="00A16911" w:rsidRDefault="000C6421" w:rsidP="00F659A1">
            <w:r>
              <w:t>Response</w:t>
            </w:r>
          </w:p>
        </w:tc>
        <w:tc>
          <w:tcPr>
            <w:tcW w:w="1170" w:type="dxa"/>
            <w:tcBorders>
              <w:top w:val="single" w:sz="4" w:space="0" w:color="auto"/>
              <w:left w:val="single" w:sz="4" w:space="0" w:color="auto"/>
              <w:bottom w:val="single" w:sz="4" w:space="0" w:color="auto"/>
              <w:right w:val="single" w:sz="4" w:space="0" w:color="auto"/>
            </w:tcBorders>
          </w:tcPr>
          <w:p w14:paraId="3791C692" w14:textId="77777777" w:rsidR="00F659A1" w:rsidRPr="00A16911" w:rsidRDefault="000C6421" w:rsidP="00F659A1">
            <w:proofErr w:type="spellStart"/>
            <w:r>
              <w:t>Enum</w:t>
            </w:r>
            <w:proofErr w:type="spellEnd"/>
          </w:p>
        </w:tc>
        <w:tc>
          <w:tcPr>
            <w:tcW w:w="2340" w:type="dxa"/>
            <w:tcBorders>
              <w:top w:val="single" w:sz="4" w:space="0" w:color="auto"/>
              <w:left w:val="single" w:sz="4" w:space="0" w:color="auto"/>
              <w:bottom w:val="single" w:sz="4" w:space="0" w:color="auto"/>
              <w:right w:val="single" w:sz="4" w:space="0" w:color="auto"/>
            </w:tcBorders>
          </w:tcPr>
          <w:p w14:paraId="6E7BAECB" w14:textId="77777777" w:rsidR="00F659A1" w:rsidRPr="00A16911" w:rsidRDefault="000C6421" w:rsidP="00F659A1">
            <w:r w:rsidRPr="00CE01C6">
              <w:t>-</w:t>
            </w:r>
          </w:p>
        </w:tc>
        <w:tc>
          <w:tcPr>
            <w:tcW w:w="1260" w:type="dxa"/>
            <w:tcBorders>
              <w:top w:val="single" w:sz="4" w:space="0" w:color="auto"/>
              <w:left w:val="single" w:sz="4" w:space="0" w:color="auto"/>
              <w:bottom w:val="single" w:sz="4" w:space="0" w:color="auto"/>
              <w:right w:val="single" w:sz="4" w:space="0" w:color="auto"/>
            </w:tcBorders>
          </w:tcPr>
          <w:p w14:paraId="19EDA732" w14:textId="77777777" w:rsidR="00F659A1" w:rsidRPr="00A16911" w:rsidRDefault="000C6421" w:rsidP="00F659A1">
            <w:r w:rsidRPr="00CE01C6">
              <w:t>-</w:t>
            </w:r>
          </w:p>
        </w:tc>
        <w:tc>
          <w:tcPr>
            <w:tcW w:w="2345" w:type="dxa"/>
            <w:tcBorders>
              <w:top w:val="single" w:sz="4" w:space="0" w:color="auto"/>
              <w:left w:val="single" w:sz="4" w:space="0" w:color="auto"/>
              <w:bottom w:val="single" w:sz="4" w:space="0" w:color="auto"/>
              <w:right w:val="single" w:sz="4" w:space="0" w:color="auto"/>
            </w:tcBorders>
          </w:tcPr>
          <w:p w14:paraId="4D33EFF9" w14:textId="77777777" w:rsidR="00F659A1" w:rsidRPr="00A16911" w:rsidRDefault="000C6421" w:rsidP="00F659A1">
            <w:r w:rsidRPr="00CE01C6">
              <w:t>Indicates</w:t>
            </w:r>
            <w:r>
              <w:t xml:space="preserve"> a setting change</w:t>
            </w:r>
          </w:p>
        </w:tc>
      </w:tr>
      <w:tr w:rsidR="00F659A1" w:rsidRPr="00A16911" w14:paraId="5C795F46"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2C4956F"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3AA57F1E"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7A0A79C9" w14:textId="77777777" w:rsidR="00F659A1" w:rsidRPr="00A16911" w:rsidRDefault="00F659A1" w:rsidP="00F659A1"/>
        </w:tc>
        <w:tc>
          <w:tcPr>
            <w:tcW w:w="2340" w:type="dxa"/>
            <w:tcBorders>
              <w:top w:val="single" w:sz="4" w:space="0" w:color="auto"/>
              <w:left w:val="single" w:sz="4" w:space="0" w:color="auto"/>
              <w:bottom w:val="single" w:sz="4" w:space="0" w:color="auto"/>
              <w:right w:val="single" w:sz="4" w:space="0" w:color="auto"/>
            </w:tcBorders>
            <w:vAlign w:val="center"/>
          </w:tcPr>
          <w:p w14:paraId="7EEF16B1" w14:textId="77777777" w:rsidR="00F659A1" w:rsidRPr="00A16911" w:rsidRDefault="000C6421" w:rsidP="00F659A1">
            <w:r>
              <w:rPr>
                <w:rFonts w:cs="Arial"/>
                <w:color w:val="000000"/>
                <w:szCs w:val="20"/>
              </w:rPr>
              <w:t>NULL</w:t>
            </w:r>
          </w:p>
        </w:tc>
        <w:tc>
          <w:tcPr>
            <w:tcW w:w="1260" w:type="dxa"/>
            <w:tcBorders>
              <w:top w:val="single" w:sz="4" w:space="0" w:color="auto"/>
              <w:left w:val="single" w:sz="4" w:space="0" w:color="auto"/>
              <w:bottom w:val="single" w:sz="4" w:space="0" w:color="auto"/>
              <w:right w:val="single" w:sz="4" w:space="0" w:color="auto"/>
            </w:tcBorders>
          </w:tcPr>
          <w:p w14:paraId="35467C1D" w14:textId="77777777" w:rsidR="00F659A1" w:rsidRPr="00A16911" w:rsidRDefault="000C6421" w:rsidP="00F659A1">
            <w:r w:rsidRPr="00CE01C6">
              <w:t>0x0</w:t>
            </w:r>
          </w:p>
        </w:tc>
        <w:tc>
          <w:tcPr>
            <w:tcW w:w="2345" w:type="dxa"/>
            <w:tcBorders>
              <w:top w:val="single" w:sz="4" w:space="0" w:color="auto"/>
              <w:left w:val="single" w:sz="4" w:space="0" w:color="auto"/>
              <w:bottom w:val="single" w:sz="4" w:space="0" w:color="auto"/>
              <w:right w:val="single" w:sz="4" w:space="0" w:color="auto"/>
            </w:tcBorders>
          </w:tcPr>
          <w:p w14:paraId="6C142918" w14:textId="77777777" w:rsidR="00F659A1" w:rsidRPr="00A16911" w:rsidRDefault="00F659A1" w:rsidP="00F659A1"/>
        </w:tc>
      </w:tr>
      <w:tr w:rsidR="00F659A1" w:rsidRPr="00A16911" w14:paraId="3BECB8FD"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748ED74"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03CA39A3"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0011C210" w14:textId="77777777" w:rsidR="00F659A1" w:rsidRPr="00A16911" w:rsidRDefault="00F659A1" w:rsidP="00F659A1"/>
        </w:tc>
        <w:tc>
          <w:tcPr>
            <w:tcW w:w="2340" w:type="dxa"/>
            <w:tcBorders>
              <w:top w:val="single" w:sz="4" w:space="0" w:color="auto"/>
              <w:left w:val="single" w:sz="4" w:space="0" w:color="auto"/>
              <w:bottom w:val="single" w:sz="4" w:space="0" w:color="auto"/>
              <w:right w:val="single" w:sz="4" w:space="0" w:color="auto"/>
            </w:tcBorders>
            <w:vAlign w:val="center"/>
          </w:tcPr>
          <w:p w14:paraId="444E9ADB" w14:textId="77777777" w:rsidR="00F659A1" w:rsidRPr="00A16911" w:rsidRDefault="000C6421" w:rsidP="00F659A1">
            <w:r>
              <w:rPr>
                <w:rFonts w:cs="Arial"/>
                <w:color w:val="000000"/>
                <w:szCs w:val="20"/>
              </w:rPr>
              <w:t>PROFILE_UPDATED</w:t>
            </w:r>
          </w:p>
        </w:tc>
        <w:tc>
          <w:tcPr>
            <w:tcW w:w="1260" w:type="dxa"/>
            <w:tcBorders>
              <w:top w:val="single" w:sz="4" w:space="0" w:color="auto"/>
              <w:left w:val="single" w:sz="4" w:space="0" w:color="auto"/>
              <w:bottom w:val="single" w:sz="4" w:space="0" w:color="auto"/>
              <w:right w:val="single" w:sz="4" w:space="0" w:color="auto"/>
            </w:tcBorders>
          </w:tcPr>
          <w:p w14:paraId="1697A27F" w14:textId="77777777" w:rsidR="00F659A1" w:rsidRPr="00A16911" w:rsidRDefault="000C6421" w:rsidP="00F659A1">
            <w:r w:rsidRPr="00CE01C6">
              <w:t>0x1</w:t>
            </w:r>
          </w:p>
        </w:tc>
        <w:tc>
          <w:tcPr>
            <w:tcW w:w="2345" w:type="dxa"/>
            <w:tcBorders>
              <w:top w:val="single" w:sz="4" w:space="0" w:color="auto"/>
              <w:left w:val="single" w:sz="4" w:space="0" w:color="auto"/>
              <w:bottom w:val="single" w:sz="4" w:space="0" w:color="auto"/>
              <w:right w:val="single" w:sz="4" w:space="0" w:color="auto"/>
            </w:tcBorders>
          </w:tcPr>
          <w:p w14:paraId="5241A892" w14:textId="77777777" w:rsidR="00F659A1" w:rsidRPr="00A16911" w:rsidRDefault="00F659A1" w:rsidP="00F659A1"/>
        </w:tc>
      </w:tr>
      <w:tr w:rsidR="00F659A1" w:rsidRPr="00A16911" w14:paraId="0830D90F"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0381947C"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1D2A12F8"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7226773A" w14:textId="77777777" w:rsidR="00F659A1" w:rsidRPr="00A16911" w:rsidRDefault="00F659A1" w:rsidP="00F659A1"/>
        </w:tc>
        <w:tc>
          <w:tcPr>
            <w:tcW w:w="2340" w:type="dxa"/>
            <w:tcBorders>
              <w:top w:val="single" w:sz="4" w:space="0" w:color="auto"/>
              <w:left w:val="single" w:sz="4" w:space="0" w:color="auto"/>
              <w:bottom w:val="single" w:sz="4" w:space="0" w:color="auto"/>
              <w:right w:val="single" w:sz="4" w:space="0" w:color="auto"/>
            </w:tcBorders>
            <w:vAlign w:val="center"/>
          </w:tcPr>
          <w:p w14:paraId="48B8E2AE" w14:textId="77777777" w:rsidR="00F659A1" w:rsidRPr="00A16911" w:rsidRDefault="000C6421" w:rsidP="00F659A1">
            <w:r>
              <w:rPr>
                <w:rFonts w:cs="Arial"/>
                <w:color w:val="000000"/>
                <w:szCs w:val="20"/>
              </w:rPr>
              <w:t>DATA_LOST</w:t>
            </w:r>
          </w:p>
        </w:tc>
        <w:tc>
          <w:tcPr>
            <w:tcW w:w="1260" w:type="dxa"/>
            <w:tcBorders>
              <w:top w:val="single" w:sz="4" w:space="0" w:color="auto"/>
              <w:left w:val="single" w:sz="4" w:space="0" w:color="auto"/>
              <w:bottom w:val="single" w:sz="4" w:space="0" w:color="auto"/>
              <w:right w:val="single" w:sz="4" w:space="0" w:color="auto"/>
            </w:tcBorders>
          </w:tcPr>
          <w:p w14:paraId="77DD1BBA" w14:textId="77777777" w:rsidR="00F659A1" w:rsidRPr="00A16911" w:rsidRDefault="000C6421" w:rsidP="00F659A1">
            <w:r w:rsidRPr="00CE01C6">
              <w:t>0x2</w:t>
            </w:r>
          </w:p>
        </w:tc>
        <w:tc>
          <w:tcPr>
            <w:tcW w:w="2345" w:type="dxa"/>
            <w:tcBorders>
              <w:top w:val="single" w:sz="4" w:space="0" w:color="auto"/>
              <w:left w:val="single" w:sz="4" w:space="0" w:color="auto"/>
              <w:bottom w:val="single" w:sz="4" w:space="0" w:color="auto"/>
              <w:right w:val="single" w:sz="4" w:space="0" w:color="auto"/>
            </w:tcBorders>
          </w:tcPr>
          <w:p w14:paraId="787DABB3" w14:textId="77777777" w:rsidR="00F659A1" w:rsidRPr="00A16911" w:rsidRDefault="00F659A1" w:rsidP="00F659A1"/>
        </w:tc>
      </w:tr>
      <w:tr w:rsidR="00F659A1" w:rsidRPr="00A16911" w14:paraId="27B60B3D"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5503BEA2"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0BB530CF"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411E3484" w14:textId="77777777" w:rsidR="00F659A1" w:rsidRPr="00A16911" w:rsidRDefault="00F659A1" w:rsidP="00F659A1"/>
        </w:tc>
        <w:tc>
          <w:tcPr>
            <w:tcW w:w="2340" w:type="dxa"/>
            <w:tcBorders>
              <w:top w:val="single" w:sz="4" w:space="0" w:color="auto"/>
              <w:left w:val="single" w:sz="4" w:space="0" w:color="auto"/>
              <w:bottom w:val="single" w:sz="4" w:space="0" w:color="auto"/>
              <w:right w:val="single" w:sz="4" w:space="0" w:color="auto"/>
            </w:tcBorders>
            <w:vAlign w:val="center"/>
          </w:tcPr>
          <w:p w14:paraId="3ED17216" w14:textId="77777777" w:rsidR="00F659A1" w:rsidRPr="00A16911" w:rsidRDefault="000C6421" w:rsidP="00F659A1">
            <w:proofErr w:type="spellStart"/>
            <w:r>
              <w:rPr>
                <w:rFonts w:cs="Arial"/>
                <w:color w:val="000000"/>
                <w:szCs w:val="20"/>
              </w:rPr>
              <w:t>NotUsed</w:t>
            </w:r>
            <w:proofErr w:type="spellEnd"/>
          </w:p>
        </w:tc>
        <w:tc>
          <w:tcPr>
            <w:tcW w:w="1260" w:type="dxa"/>
            <w:tcBorders>
              <w:top w:val="single" w:sz="4" w:space="0" w:color="auto"/>
              <w:left w:val="single" w:sz="4" w:space="0" w:color="auto"/>
              <w:bottom w:val="single" w:sz="4" w:space="0" w:color="auto"/>
              <w:right w:val="single" w:sz="4" w:space="0" w:color="auto"/>
            </w:tcBorders>
          </w:tcPr>
          <w:p w14:paraId="0412906F" w14:textId="77777777" w:rsidR="00F659A1" w:rsidRPr="00A16911" w:rsidRDefault="000C6421" w:rsidP="00F659A1">
            <w:r w:rsidRPr="00CE01C6">
              <w:t>0x3</w:t>
            </w:r>
            <w:commentRangeEnd w:id="655"/>
            <w:r w:rsidR="005C048C">
              <w:rPr>
                <w:rStyle w:val="CommentReference"/>
              </w:rPr>
              <w:commentReference w:id="655"/>
            </w:r>
          </w:p>
        </w:tc>
        <w:tc>
          <w:tcPr>
            <w:tcW w:w="2345" w:type="dxa"/>
            <w:tcBorders>
              <w:top w:val="single" w:sz="4" w:space="0" w:color="auto"/>
              <w:left w:val="single" w:sz="4" w:space="0" w:color="auto"/>
              <w:bottom w:val="single" w:sz="4" w:space="0" w:color="auto"/>
              <w:right w:val="single" w:sz="4" w:space="0" w:color="auto"/>
            </w:tcBorders>
          </w:tcPr>
          <w:p w14:paraId="573BAF04" w14:textId="77777777" w:rsidR="00F659A1" w:rsidRPr="00A16911" w:rsidRDefault="00F659A1" w:rsidP="00F659A1"/>
        </w:tc>
      </w:tr>
    </w:tbl>
    <w:p w14:paraId="0DD9F463" w14:textId="62D67F24" w:rsidR="00F659A1" w:rsidRDefault="00F659A1" w:rsidP="00F659A1">
      <w:pPr>
        <w:rPr>
          <w:ins w:id="656" w:author="Borrelli, Matthew (M.T.)" w:date="2021-06-11T12:17:00Z"/>
        </w:rPr>
      </w:pPr>
    </w:p>
    <w:tbl>
      <w:tblPr>
        <w:tblW w:w="98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5"/>
        <w:gridCol w:w="1350"/>
        <w:gridCol w:w="90"/>
        <w:gridCol w:w="1439"/>
        <w:gridCol w:w="1170"/>
        <w:gridCol w:w="1441"/>
        <w:gridCol w:w="1620"/>
        <w:gridCol w:w="1897"/>
      </w:tblGrid>
      <w:tr w:rsidR="0081553E" w:rsidRPr="00A16911" w14:paraId="3F6422CB" w14:textId="77777777" w:rsidTr="00F659A1">
        <w:trPr>
          <w:jc w:val="center"/>
          <w:ins w:id="657" w:author="Borrelli, Matthew (M.T.)" w:date="2021-06-11T12:17:00Z"/>
        </w:trPr>
        <w:tc>
          <w:tcPr>
            <w:tcW w:w="9812" w:type="dxa"/>
            <w:gridSpan w:val="8"/>
            <w:tcBorders>
              <w:top w:val="single" w:sz="4" w:space="0" w:color="auto"/>
              <w:left w:val="single" w:sz="4" w:space="0" w:color="auto"/>
              <w:bottom w:val="single" w:sz="4" w:space="0" w:color="auto"/>
              <w:right w:val="single" w:sz="4" w:space="0" w:color="auto"/>
            </w:tcBorders>
            <w:shd w:val="clear" w:color="auto" w:fill="808080"/>
          </w:tcPr>
          <w:p w14:paraId="56741C07" w14:textId="2522E785" w:rsidR="0081553E" w:rsidRPr="00A16911" w:rsidRDefault="0081553E" w:rsidP="00F659A1">
            <w:pPr>
              <w:spacing w:line="252" w:lineRule="auto"/>
              <w:rPr>
                <w:ins w:id="658" w:author="Borrelli, Matthew (M.T.)" w:date="2021-06-11T12:17:00Z"/>
                <w:sz w:val="8"/>
              </w:rPr>
            </w:pPr>
            <w:bookmarkStart w:id="659" w:name="_Hlk75163946"/>
            <w:commentRangeStart w:id="660"/>
          </w:p>
        </w:tc>
      </w:tr>
      <w:tr w:rsidR="0081553E" w:rsidRPr="00A16911" w14:paraId="528CC3EB" w14:textId="77777777" w:rsidTr="0081553E">
        <w:trPr>
          <w:jc w:val="center"/>
          <w:ins w:id="661" w:author="Borrelli, Matthew (M.T.)" w:date="2021-06-11T12:17:00Z"/>
        </w:trPr>
        <w:tc>
          <w:tcPr>
            <w:tcW w:w="2245" w:type="dxa"/>
            <w:gridSpan w:val="3"/>
            <w:tcBorders>
              <w:top w:val="single" w:sz="4" w:space="0" w:color="auto"/>
              <w:left w:val="single" w:sz="4" w:space="0" w:color="auto"/>
              <w:bottom w:val="single" w:sz="4" w:space="0" w:color="auto"/>
              <w:right w:val="single" w:sz="4" w:space="0" w:color="auto"/>
            </w:tcBorders>
          </w:tcPr>
          <w:p w14:paraId="7F978EF3" w14:textId="16CF378A" w:rsidR="0081553E" w:rsidRPr="00A16911" w:rsidRDefault="0081553E" w:rsidP="00F659A1">
            <w:pPr>
              <w:spacing w:line="252" w:lineRule="auto"/>
              <w:rPr>
                <w:ins w:id="662" w:author="Borrelli, Matthew (M.T.)" w:date="2021-06-11T12:17:00Z"/>
              </w:rPr>
            </w:pPr>
            <w:ins w:id="663" w:author="Borrelli, Matthew (M.T.)" w:date="2021-06-11T12:17:00Z">
              <w:r w:rsidRPr="00A16911">
                <w:rPr>
                  <w:b/>
                </w:rPr>
                <w:t>Method Type</w:t>
              </w:r>
            </w:ins>
          </w:p>
        </w:tc>
        <w:tc>
          <w:tcPr>
            <w:tcW w:w="7567" w:type="dxa"/>
            <w:gridSpan w:val="5"/>
            <w:tcBorders>
              <w:top w:val="single" w:sz="4" w:space="0" w:color="auto"/>
              <w:left w:val="single" w:sz="4" w:space="0" w:color="auto"/>
              <w:bottom w:val="single" w:sz="4" w:space="0" w:color="auto"/>
              <w:right w:val="single" w:sz="4" w:space="0" w:color="auto"/>
            </w:tcBorders>
            <w:vAlign w:val="center"/>
            <w:hideMark/>
          </w:tcPr>
          <w:p w14:paraId="7453EBDF" w14:textId="77777777" w:rsidR="0081553E" w:rsidRPr="00A16911" w:rsidRDefault="0081553E" w:rsidP="00F659A1">
            <w:pPr>
              <w:spacing w:line="252" w:lineRule="auto"/>
              <w:rPr>
                <w:ins w:id="664" w:author="Borrelli, Matthew (M.T.)" w:date="2021-06-11T12:17:00Z"/>
              </w:rPr>
            </w:pPr>
            <w:proofErr w:type="spellStart"/>
            <w:ins w:id="665" w:author="Borrelli, Matthew (M.T.)" w:date="2021-06-11T12:17:00Z">
              <w:r>
                <w:t>Fire&amp;Forget</w:t>
              </w:r>
              <w:proofErr w:type="spellEnd"/>
            </w:ins>
          </w:p>
        </w:tc>
      </w:tr>
      <w:tr w:rsidR="0081553E" w:rsidRPr="00A16911" w14:paraId="09793FB0" w14:textId="77777777" w:rsidTr="0081553E">
        <w:trPr>
          <w:jc w:val="center"/>
          <w:ins w:id="666" w:author="Borrelli, Matthew (M.T.)" w:date="2021-06-11T12:17:00Z"/>
        </w:trPr>
        <w:tc>
          <w:tcPr>
            <w:tcW w:w="2245" w:type="dxa"/>
            <w:gridSpan w:val="3"/>
            <w:tcBorders>
              <w:top w:val="single" w:sz="4" w:space="0" w:color="auto"/>
              <w:left w:val="single" w:sz="4" w:space="0" w:color="auto"/>
              <w:bottom w:val="single" w:sz="4" w:space="0" w:color="auto"/>
              <w:right w:val="single" w:sz="4" w:space="0" w:color="auto"/>
            </w:tcBorders>
          </w:tcPr>
          <w:p w14:paraId="7D44FC96" w14:textId="5711A8B0" w:rsidR="0081553E" w:rsidRPr="00A16911" w:rsidRDefault="0081553E" w:rsidP="00F659A1">
            <w:pPr>
              <w:spacing w:line="252" w:lineRule="auto"/>
              <w:rPr>
                <w:ins w:id="667" w:author="Borrelli, Matthew (M.T.)" w:date="2021-06-11T12:17:00Z"/>
              </w:rPr>
            </w:pPr>
            <w:ins w:id="668" w:author="Borrelli, Matthew (M.T.)" w:date="2021-06-11T12:17:00Z">
              <w:r w:rsidRPr="00A16911">
                <w:rPr>
                  <w:b/>
                </w:rPr>
                <w:t>QoS Level</w:t>
              </w:r>
            </w:ins>
          </w:p>
        </w:tc>
        <w:tc>
          <w:tcPr>
            <w:tcW w:w="7567" w:type="dxa"/>
            <w:gridSpan w:val="5"/>
            <w:tcBorders>
              <w:top w:val="single" w:sz="4" w:space="0" w:color="auto"/>
              <w:left w:val="single" w:sz="4" w:space="0" w:color="auto"/>
              <w:bottom w:val="single" w:sz="4" w:space="0" w:color="auto"/>
              <w:right w:val="single" w:sz="4" w:space="0" w:color="auto"/>
            </w:tcBorders>
            <w:vAlign w:val="center"/>
            <w:hideMark/>
          </w:tcPr>
          <w:p w14:paraId="5A9B0E1C" w14:textId="77777777" w:rsidR="0081553E" w:rsidRPr="00A16911" w:rsidRDefault="0081553E" w:rsidP="00F659A1">
            <w:pPr>
              <w:spacing w:line="252" w:lineRule="auto"/>
              <w:rPr>
                <w:ins w:id="669" w:author="Borrelli, Matthew (M.T.)" w:date="2021-06-11T12:17:00Z"/>
              </w:rPr>
            </w:pPr>
            <w:ins w:id="670" w:author="Borrelli, Matthew (M.T.)" w:date="2021-06-11T12:17:00Z">
              <w:r w:rsidRPr="00A16911">
                <w:t>Default</w:t>
              </w:r>
            </w:ins>
          </w:p>
        </w:tc>
      </w:tr>
      <w:tr w:rsidR="0081553E" w:rsidRPr="00A16911" w14:paraId="6EA24DF4" w14:textId="77777777" w:rsidTr="0081553E">
        <w:trPr>
          <w:jc w:val="center"/>
          <w:ins w:id="671" w:author="Borrelli, Matthew (M.T.)" w:date="2021-06-11T12:17:00Z"/>
        </w:trPr>
        <w:tc>
          <w:tcPr>
            <w:tcW w:w="2245" w:type="dxa"/>
            <w:gridSpan w:val="3"/>
            <w:tcBorders>
              <w:top w:val="single" w:sz="4" w:space="0" w:color="auto"/>
              <w:left w:val="single" w:sz="4" w:space="0" w:color="auto"/>
              <w:bottom w:val="single" w:sz="4" w:space="0" w:color="auto"/>
              <w:right w:val="single" w:sz="4" w:space="0" w:color="auto"/>
            </w:tcBorders>
          </w:tcPr>
          <w:p w14:paraId="0B8CEB8D" w14:textId="0C1DDA6E" w:rsidR="0081553E" w:rsidRPr="00A16911" w:rsidRDefault="0081553E" w:rsidP="00F659A1">
            <w:pPr>
              <w:spacing w:line="252" w:lineRule="auto"/>
              <w:rPr>
                <w:ins w:id="672" w:author="Borrelli, Matthew (M.T.)" w:date="2021-06-11T12:17:00Z"/>
              </w:rPr>
            </w:pPr>
            <w:ins w:id="673" w:author="Borrelli, Matthew (M.T.)" w:date="2021-06-11T12:17:00Z">
              <w:r w:rsidRPr="00A16911">
                <w:rPr>
                  <w:b/>
                </w:rPr>
                <w:t>Retained</w:t>
              </w:r>
            </w:ins>
          </w:p>
        </w:tc>
        <w:tc>
          <w:tcPr>
            <w:tcW w:w="7567" w:type="dxa"/>
            <w:gridSpan w:val="5"/>
            <w:tcBorders>
              <w:top w:val="single" w:sz="4" w:space="0" w:color="auto"/>
              <w:left w:val="single" w:sz="4" w:space="0" w:color="auto"/>
              <w:bottom w:val="single" w:sz="4" w:space="0" w:color="auto"/>
              <w:right w:val="single" w:sz="4" w:space="0" w:color="auto"/>
            </w:tcBorders>
            <w:vAlign w:val="center"/>
            <w:hideMark/>
          </w:tcPr>
          <w:p w14:paraId="383544EF" w14:textId="77777777" w:rsidR="0081553E" w:rsidRPr="00A16911" w:rsidRDefault="0081553E" w:rsidP="00F659A1">
            <w:pPr>
              <w:spacing w:line="252" w:lineRule="auto"/>
              <w:rPr>
                <w:ins w:id="674" w:author="Borrelli, Matthew (M.T.)" w:date="2021-06-11T12:17:00Z"/>
              </w:rPr>
            </w:pPr>
            <w:ins w:id="675" w:author="Borrelli, Matthew (M.T.)" w:date="2021-06-11T12:17:00Z">
              <w:r w:rsidRPr="00A16911">
                <w:t>Yes</w:t>
              </w:r>
            </w:ins>
          </w:p>
        </w:tc>
      </w:tr>
      <w:tr w:rsidR="0081553E" w:rsidRPr="00A16911" w14:paraId="76B424CE" w14:textId="77777777" w:rsidTr="00F659A1">
        <w:trPr>
          <w:trHeight w:val="70"/>
          <w:jc w:val="center"/>
          <w:ins w:id="676" w:author="Borrelli, Matthew (M.T.)" w:date="2021-06-11T12:17:00Z"/>
        </w:trPr>
        <w:tc>
          <w:tcPr>
            <w:tcW w:w="9812" w:type="dxa"/>
            <w:gridSpan w:val="8"/>
            <w:tcBorders>
              <w:top w:val="single" w:sz="4" w:space="0" w:color="auto"/>
              <w:left w:val="single" w:sz="4" w:space="0" w:color="auto"/>
              <w:bottom w:val="single" w:sz="4" w:space="0" w:color="auto"/>
              <w:right w:val="single" w:sz="4" w:space="0" w:color="auto"/>
            </w:tcBorders>
            <w:shd w:val="clear" w:color="auto" w:fill="808080"/>
          </w:tcPr>
          <w:p w14:paraId="63956E44" w14:textId="7CF158E8" w:rsidR="0081553E" w:rsidRPr="00A16911" w:rsidRDefault="0081553E" w:rsidP="00F659A1">
            <w:pPr>
              <w:spacing w:line="252" w:lineRule="auto"/>
              <w:rPr>
                <w:ins w:id="677" w:author="Borrelli, Matthew (M.T.)" w:date="2021-06-11T12:17:00Z"/>
                <w:sz w:val="8"/>
              </w:rPr>
            </w:pPr>
          </w:p>
        </w:tc>
      </w:tr>
      <w:tr w:rsidR="0081553E" w:rsidRPr="00A16911" w14:paraId="08FC3DB5" w14:textId="77777777" w:rsidTr="0081553E">
        <w:trPr>
          <w:jc w:val="center"/>
          <w:ins w:id="678" w:author="Borrelli, Matthew (M.T.)" w:date="2021-06-11T12:17:00Z"/>
        </w:trPr>
        <w:tc>
          <w:tcPr>
            <w:tcW w:w="805" w:type="dxa"/>
            <w:tcBorders>
              <w:top w:val="single" w:sz="4" w:space="0" w:color="auto"/>
              <w:left w:val="single" w:sz="4" w:space="0" w:color="auto"/>
              <w:bottom w:val="single" w:sz="4" w:space="0" w:color="auto"/>
              <w:right w:val="single" w:sz="4" w:space="0" w:color="auto"/>
            </w:tcBorders>
            <w:shd w:val="clear" w:color="auto" w:fill="A6A6A6"/>
            <w:hideMark/>
          </w:tcPr>
          <w:p w14:paraId="77F4E792" w14:textId="77777777" w:rsidR="0081553E" w:rsidRPr="00A16911" w:rsidRDefault="0081553E" w:rsidP="00F659A1">
            <w:pPr>
              <w:jc w:val="center"/>
              <w:rPr>
                <w:ins w:id="679" w:author="Borrelli, Matthew (M.T.)" w:date="2021-06-11T12:17:00Z"/>
                <w:b/>
              </w:rPr>
            </w:pPr>
            <w:ins w:id="680" w:author="Borrelli, Matthew (M.T.)" w:date="2021-06-11T12:17:00Z">
              <w:r w:rsidRPr="00A16911">
                <w:rPr>
                  <w:b/>
                </w:rPr>
                <w:t>R/O</w:t>
              </w:r>
            </w:ins>
          </w:p>
        </w:tc>
        <w:tc>
          <w:tcPr>
            <w:tcW w:w="2879" w:type="dxa"/>
            <w:gridSpan w:val="3"/>
            <w:tcBorders>
              <w:top w:val="single" w:sz="4" w:space="0" w:color="auto"/>
              <w:left w:val="single" w:sz="4" w:space="0" w:color="auto"/>
              <w:bottom w:val="single" w:sz="4" w:space="0" w:color="auto"/>
              <w:right w:val="single" w:sz="4" w:space="0" w:color="auto"/>
            </w:tcBorders>
            <w:shd w:val="clear" w:color="auto" w:fill="A6A6A6"/>
          </w:tcPr>
          <w:p w14:paraId="0964CC3F" w14:textId="03A5A02D" w:rsidR="0081553E" w:rsidRPr="00A16911" w:rsidRDefault="0081553E" w:rsidP="00F659A1">
            <w:pPr>
              <w:rPr>
                <w:ins w:id="681" w:author="Borrelli, Matthew (M.T.)" w:date="2021-06-11T12:17:00Z"/>
                <w:b/>
              </w:rPr>
            </w:pPr>
            <w:ins w:id="682" w:author="Borrelli, Matthew (M.T.)" w:date="2021-06-11T12:17:00Z">
              <w:r w:rsidRPr="00A16911">
                <w:rPr>
                  <w:b/>
                </w:rPr>
                <w:t>Name</w:t>
              </w:r>
            </w:ins>
          </w:p>
        </w:tc>
        <w:tc>
          <w:tcPr>
            <w:tcW w:w="1170" w:type="dxa"/>
            <w:tcBorders>
              <w:top w:val="single" w:sz="4" w:space="0" w:color="auto"/>
              <w:left w:val="single" w:sz="4" w:space="0" w:color="auto"/>
              <w:bottom w:val="single" w:sz="4" w:space="0" w:color="auto"/>
              <w:right w:val="single" w:sz="4" w:space="0" w:color="auto"/>
            </w:tcBorders>
            <w:shd w:val="clear" w:color="auto" w:fill="A6A6A6"/>
            <w:hideMark/>
          </w:tcPr>
          <w:p w14:paraId="7AFC3844" w14:textId="77777777" w:rsidR="0081553E" w:rsidRPr="00A16911" w:rsidRDefault="0081553E" w:rsidP="00F659A1">
            <w:pPr>
              <w:rPr>
                <w:ins w:id="683" w:author="Borrelli, Matthew (M.T.)" w:date="2021-06-11T12:17:00Z"/>
                <w:b/>
              </w:rPr>
            </w:pPr>
            <w:ins w:id="684" w:author="Borrelli, Matthew (M.T.)" w:date="2021-06-11T12:17:00Z">
              <w:r w:rsidRPr="00A16911">
                <w:rPr>
                  <w:b/>
                </w:rPr>
                <w:t>Type</w:t>
              </w:r>
            </w:ins>
          </w:p>
        </w:tc>
        <w:tc>
          <w:tcPr>
            <w:tcW w:w="1441"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39078F6D" w14:textId="77777777" w:rsidR="0081553E" w:rsidRPr="00A16911" w:rsidRDefault="0081553E" w:rsidP="00F659A1">
            <w:pPr>
              <w:rPr>
                <w:ins w:id="685" w:author="Borrelli, Matthew (M.T.)" w:date="2021-06-11T12:17:00Z"/>
                <w:b/>
              </w:rPr>
            </w:pPr>
            <w:ins w:id="686" w:author="Borrelli, Matthew (M.T.)" w:date="2021-06-11T12:17:00Z">
              <w:r w:rsidRPr="00A16911">
                <w:rPr>
                  <w:b/>
                </w:rPr>
                <w:t>Literals</w:t>
              </w:r>
            </w:ins>
          </w:p>
        </w:tc>
        <w:tc>
          <w:tcPr>
            <w:tcW w:w="162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21612D9" w14:textId="77777777" w:rsidR="0081553E" w:rsidRPr="00A16911" w:rsidRDefault="0081553E" w:rsidP="00F659A1">
            <w:pPr>
              <w:rPr>
                <w:ins w:id="687" w:author="Borrelli, Matthew (M.T.)" w:date="2021-06-11T12:17:00Z"/>
                <w:b/>
              </w:rPr>
            </w:pPr>
            <w:ins w:id="688" w:author="Borrelli, Matthew (M.T.)" w:date="2021-06-11T12:17:00Z">
              <w:r w:rsidRPr="00A16911">
                <w:rPr>
                  <w:b/>
                </w:rPr>
                <w:t>Value</w:t>
              </w:r>
            </w:ins>
          </w:p>
        </w:tc>
        <w:tc>
          <w:tcPr>
            <w:tcW w:w="1897"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53DE0F42" w14:textId="77777777" w:rsidR="0081553E" w:rsidRPr="00A16911" w:rsidRDefault="0081553E" w:rsidP="00F659A1">
            <w:pPr>
              <w:rPr>
                <w:ins w:id="689" w:author="Borrelli, Matthew (M.T.)" w:date="2021-06-11T12:17:00Z"/>
                <w:b/>
              </w:rPr>
            </w:pPr>
            <w:ins w:id="690" w:author="Borrelli, Matthew (M.T.)" w:date="2021-06-11T12:17:00Z">
              <w:r w:rsidRPr="00A16911">
                <w:rPr>
                  <w:b/>
                </w:rPr>
                <w:t>Description</w:t>
              </w:r>
            </w:ins>
          </w:p>
        </w:tc>
      </w:tr>
      <w:tr w:rsidR="0081553E" w:rsidRPr="00A16911" w14:paraId="2C1F532B" w14:textId="77777777" w:rsidTr="00F659A1">
        <w:trPr>
          <w:jc w:val="center"/>
          <w:ins w:id="691" w:author="Borrelli, Matthew (M.T.)" w:date="2021-06-11T12:17:00Z"/>
        </w:trPr>
        <w:tc>
          <w:tcPr>
            <w:tcW w:w="9812" w:type="dxa"/>
            <w:gridSpan w:val="8"/>
            <w:tcBorders>
              <w:top w:val="single" w:sz="4" w:space="0" w:color="auto"/>
              <w:left w:val="single" w:sz="4" w:space="0" w:color="auto"/>
              <w:bottom w:val="single" w:sz="4" w:space="0" w:color="auto"/>
              <w:right w:val="single" w:sz="4" w:space="0" w:color="auto"/>
            </w:tcBorders>
            <w:shd w:val="clear" w:color="auto" w:fill="D9D9D9"/>
          </w:tcPr>
          <w:p w14:paraId="4FD7FD5A" w14:textId="5675511C" w:rsidR="0081553E" w:rsidRPr="00A16911" w:rsidRDefault="0081553E" w:rsidP="00F659A1">
            <w:pPr>
              <w:rPr>
                <w:ins w:id="692" w:author="Borrelli, Matthew (M.T.)" w:date="2021-06-11T12:17:00Z"/>
                <w:b/>
              </w:rPr>
            </w:pPr>
            <w:ins w:id="693" w:author="Borrelli, Matthew (M.T.)" w:date="2021-06-11T12:17:00Z">
              <w:r w:rsidRPr="00A16911">
                <w:rPr>
                  <w:b/>
                </w:rPr>
                <w:t>Request</w:t>
              </w:r>
            </w:ins>
          </w:p>
        </w:tc>
      </w:tr>
      <w:tr w:rsidR="0081553E" w:rsidRPr="00A16911" w14:paraId="2B3F44E8" w14:textId="77777777" w:rsidTr="0081553E">
        <w:trPr>
          <w:jc w:val="center"/>
          <w:ins w:id="694" w:author="Borrelli, Matthew (M.T.)" w:date="2021-06-11T12:17:00Z"/>
        </w:trPr>
        <w:tc>
          <w:tcPr>
            <w:tcW w:w="805" w:type="dxa"/>
            <w:tcBorders>
              <w:top w:val="single" w:sz="4" w:space="0" w:color="auto"/>
              <w:left w:val="single" w:sz="4" w:space="0" w:color="auto"/>
              <w:bottom w:val="single" w:sz="4" w:space="0" w:color="auto"/>
              <w:right w:val="single" w:sz="4" w:space="0" w:color="auto"/>
            </w:tcBorders>
          </w:tcPr>
          <w:p w14:paraId="48C65A8F" w14:textId="77777777" w:rsidR="0081553E" w:rsidRPr="00A16911" w:rsidRDefault="0081553E" w:rsidP="00F659A1">
            <w:pPr>
              <w:jc w:val="center"/>
              <w:rPr>
                <w:ins w:id="695" w:author="Borrelli, Matthew (M.T.)" w:date="2021-06-11T12:17:00Z"/>
              </w:rPr>
            </w:pPr>
            <w:ins w:id="696" w:author="Borrelli, Matthew (M.T.)" w:date="2021-06-11T12:17:00Z">
              <w:r>
                <w:t>-</w:t>
              </w:r>
            </w:ins>
          </w:p>
        </w:tc>
        <w:tc>
          <w:tcPr>
            <w:tcW w:w="2879" w:type="dxa"/>
            <w:gridSpan w:val="3"/>
            <w:tcBorders>
              <w:top w:val="single" w:sz="4" w:space="0" w:color="auto"/>
              <w:left w:val="single" w:sz="4" w:space="0" w:color="auto"/>
              <w:bottom w:val="single" w:sz="4" w:space="0" w:color="auto"/>
              <w:right w:val="single" w:sz="4" w:space="0" w:color="auto"/>
            </w:tcBorders>
          </w:tcPr>
          <w:p w14:paraId="7C8CF3CA" w14:textId="685FFDB2" w:rsidR="0081553E" w:rsidRPr="00A16911" w:rsidRDefault="0081553E" w:rsidP="00F659A1">
            <w:pPr>
              <w:rPr>
                <w:ins w:id="697" w:author="Borrelli, Matthew (M.T.)" w:date="2021-06-11T12:17:00Z"/>
              </w:rPr>
            </w:pPr>
            <w:ins w:id="698" w:author="Borrelli, Matthew (M.T.)" w:date="2021-06-11T12:17:00Z">
              <w:r>
                <w:t>-</w:t>
              </w:r>
            </w:ins>
          </w:p>
        </w:tc>
        <w:tc>
          <w:tcPr>
            <w:tcW w:w="1170" w:type="dxa"/>
            <w:tcBorders>
              <w:top w:val="single" w:sz="4" w:space="0" w:color="auto"/>
              <w:left w:val="single" w:sz="4" w:space="0" w:color="auto"/>
              <w:bottom w:val="single" w:sz="4" w:space="0" w:color="auto"/>
              <w:right w:val="single" w:sz="4" w:space="0" w:color="auto"/>
            </w:tcBorders>
          </w:tcPr>
          <w:p w14:paraId="46719667" w14:textId="77777777" w:rsidR="0081553E" w:rsidRPr="00A16911" w:rsidRDefault="0081553E" w:rsidP="00F659A1">
            <w:pPr>
              <w:rPr>
                <w:ins w:id="699" w:author="Borrelli, Matthew (M.T.)" w:date="2021-06-11T12:17:00Z"/>
              </w:rPr>
            </w:pPr>
            <w:ins w:id="700" w:author="Borrelli, Matthew (M.T.)" w:date="2021-06-11T12:17:00Z">
              <w:r>
                <w:t>-</w:t>
              </w:r>
            </w:ins>
          </w:p>
        </w:tc>
        <w:tc>
          <w:tcPr>
            <w:tcW w:w="1441" w:type="dxa"/>
            <w:tcBorders>
              <w:top w:val="single" w:sz="4" w:space="0" w:color="auto"/>
              <w:left w:val="single" w:sz="4" w:space="0" w:color="auto"/>
              <w:bottom w:val="single" w:sz="4" w:space="0" w:color="auto"/>
              <w:right w:val="single" w:sz="4" w:space="0" w:color="auto"/>
            </w:tcBorders>
            <w:vAlign w:val="center"/>
          </w:tcPr>
          <w:p w14:paraId="0EA3B760" w14:textId="77777777" w:rsidR="0081553E" w:rsidRPr="00A16911" w:rsidRDefault="0081553E" w:rsidP="00F659A1">
            <w:pPr>
              <w:rPr>
                <w:ins w:id="701" w:author="Borrelli, Matthew (M.T.)" w:date="2021-06-11T12:17:00Z"/>
              </w:rPr>
            </w:pPr>
            <w:ins w:id="702" w:author="Borrelli, Matthew (M.T.)" w:date="2021-06-11T12:17:00Z">
              <w:r>
                <w:t>-</w:t>
              </w:r>
            </w:ins>
          </w:p>
        </w:tc>
        <w:tc>
          <w:tcPr>
            <w:tcW w:w="1620" w:type="dxa"/>
            <w:tcBorders>
              <w:top w:val="single" w:sz="4" w:space="0" w:color="auto"/>
              <w:left w:val="single" w:sz="4" w:space="0" w:color="auto"/>
              <w:bottom w:val="single" w:sz="4" w:space="0" w:color="auto"/>
              <w:right w:val="single" w:sz="4" w:space="0" w:color="auto"/>
            </w:tcBorders>
          </w:tcPr>
          <w:p w14:paraId="39BE9C11" w14:textId="77777777" w:rsidR="0081553E" w:rsidRPr="00A16911" w:rsidRDefault="0081553E" w:rsidP="00F659A1">
            <w:pPr>
              <w:rPr>
                <w:ins w:id="703" w:author="Borrelli, Matthew (M.T.)" w:date="2021-06-11T12:17:00Z"/>
              </w:rPr>
            </w:pPr>
            <w:ins w:id="704" w:author="Borrelli, Matthew (M.T.)" w:date="2021-06-11T12:17:00Z">
              <w:r>
                <w:t>-</w:t>
              </w:r>
            </w:ins>
          </w:p>
        </w:tc>
        <w:tc>
          <w:tcPr>
            <w:tcW w:w="1897" w:type="dxa"/>
            <w:tcBorders>
              <w:top w:val="single" w:sz="4" w:space="0" w:color="auto"/>
              <w:left w:val="single" w:sz="4" w:space="0" w:color="auto"/>
              <w:bottom w:val="single" w:sz="4" w:space="0" w:color="auto"/>
              <w:right w:val="single" w:sz="4" w:space="0" w:color="auto"/>
            </w:tcBorders>
          </w:tcPr>
          <w:p w14:paraId="607608DF" w14:textId="77777777" w:rsidR="0081553E" w:rsidRPr="00A16911" w:rsidRDefault="0081553E" w:rsidP="00F659A1">
            <w:pPr>
              <w:rPr>
                <w:ins w:id="705" w:author="Borrelli, Matthew (M.T.)" w:date="2021-06-11T12:17:00Z"/>
              </w:rPr>
            </w:pPr>
            <w:ins w:id="706" w:author="Borrelli, Matthew (M.T.)" w:date="2021-06-11T12:17:00Z">
              <w:r>
                <w:t>N/A</w:t>
              </w:r>
            </w:ins>
          </w:p>
        </w:tc>
      </w:tr>
      <w:tr w:rsidR="0081553E" w:rsidRPr="00A16911" w14:paraId="6D7C7CF0" w14:textId="77777777" w:rsidTr="00F659A1">
        <w:trPr>
          <w:jc w:val="center"/>
          <w:ins w:id="707" w:author="Borrelli, Matthew (M.T.)" w:date="2021-06-11T12:17:00Z"/>
        </w:trPr>
        <w:tc>
          <w:tcPr>
            <w:tcW w:w="9812" w:type="dxa"/>
            <w:gridSpan w:val="8"/>
            <w:tcBorders>
              <w:top w:val="single" w:sz="4" w:space="0" w:color="auto"/>
              <w:left w:val="single" w:sz="4" w:space="0" w:color="auto"/>
              <w:bottom w:val="single" w:sz="4" w:space="0" w:color="auto"/>
              <w:right w:val="single" w:sz="4" w:space="0" w:color="auto"/>
            </w:tcBorders>
            <w:shd w:val="clear" w:color="auto" w:fill="D9D9D9"/>
          </w:tcPr>
          <w:p w14:paraId="35432F5B" w14:textId="6E6ECC87" w:rsidR="0081553E" w:rsidRPr="00A16911" w:rsidRDefault="0081553E" w:rsidP="00F659A1">
            <w:pPr>
              <w:rPr>
                <w:ins w:id="708" w:author="Borrelli, Matthew (M.T.)" w:date="2021-06-11T12:17:00Z"/>
              </w:rPr>
            </w:pPr>
            <w:ins w:id="709" w:author="Borrelli, Matthew (M.T.)" w:date="2021-06-11T12:17:00Z">
              <w:r w:rsidRPr="00A16911">
                <w:rPr>
                  <w:b/>
                </w:rPr>
                <w:t>Response</w:t>
              </w:r>
            </w:ins>
          </w:p>
        </w:tc>
      </w:tr>
      <w:tr w:rsidR="0081553E" w:rsidRPr="00A16911" w14:paraId="287869A4" w14:textId="77777777" w:rsidTr="0081553E">
        <w:trPr>
          <w:jc w:val="center"/>
          <w:ins w:id="710" w:author="Borrelli, Matthew (M.T.)" w:date="2021-06-11T12:17:00Z"/>
        </w:trPr>
        <w:tc>
          <w:tcPr>
            <w:tcW w:w="805" w:type="dxa"/>
            <w:tcBorders>
              <w:top w:val="single" w:sz="4" w:space="0" w:color="auto"/>
              <w:left w:val="single" w:sz="4" w:space="0" w:color="auto"/>
              <w:bottom w:val="single" w:sz="4" w:space="0" w:color="auto"/>
              <w:right w:val="single" w:sz="4" w:space="0" w:color="auto"/>
            </w:tcBorders>
          </w:tcPr>
          <w:p w14:paraId="5BD1FCF2" w14:textId="7175993B" w:rsidR="0081553E" w:rsidRPr="00A16911" w:rsidRDefault="0081553E" w:rsidP="0081553E">
            <w:pPr>
              <w:jc w:val="center"/>
              <w:rPr>
                <w:ins w:id="711" w:author="Borrelli, Matthew (M.T.)" w:date="2021-06-11T12:17:00Z"/>
              </w:rPr>
            </w:pPr>
            <w:ins w:id="712" w:author="Borrelli, Matthew (M.T.)" w:date="2021-06-11T12:18:00Z">
              <w:r>
                <w:t>R</w:t>
              </w:r>
            </w:ins>
          </w:p>
        </w:tc>
        <w:tc>
          <w:tcPr>
            <w:tcW w:w="2879" w:type="dxa"/>
            <w:gridSpan w:val="3"/>
            <w:tcBorders>
              <w:top w:val="single" w:sz="4" w:space="0" w:color="auto"/>
              <w:left w:val="single" w:sz="4" w:space="0" w:color="auto"/>
              <w:bottom w:val="single" w:sz="4" w:space="0" w:color="auto"/>
              <w:right w:val="single" w:sz="4" w:space="0" w:color="auto"/>
            </w:tcBorders>
          </w:tcPr>
          <w:p w14:paraId="21E1B033" w14:textId="184037C3" w:rsidR="0081553E" w:rsidRPr="00A16911" w:rsidRDefault="0081553E" w:rsidP="0081553E">
            <w:pPr>
              <w:rPr>
                <w:ins w:id="713" w:author="Borrelli, Matthew (M.T.)" w:date="2021-06-11T12:17:00Z"/>
              </w:rPr>
            </w:pPr>
            <w:proofErr w:type="spellStart"/>
            <w:ins w:id="714" w:author="Borrelli, Matthew (M.T.)" w:date="2021-06-11T12:18:00Z">
              <w:r>
                <w:t>PersID</w:t>
              </w:r>
            </w:ins>
            <w:proofErr w:type="spellEnd"/>
          </w:p>
        </w:tc>
        <w:tc>
          <w:tcPr>
            <w:tcW w:w="1170" w:type="dxa"/>
            <w:tcBorders>
              <w:top w:val="single" w:sz="4" w:space="0" w:color="auto"/>
              <w:left w:val="single" w:sz="4" w:space="0" w:color="auto"/>
              <w:bottom w:val="single" w:sz="4" w:space="0" w:color="auto"/>
              <w:right w:val="single" w:sz="4" w:space="0" w:color="auto"/>
            </w:tcBorders>
          </w:tcPr>
          <w:p w14:paraId="6A3157A9" w14:textId="3E7678E5" w:rsidR="0081553E" w:rsidRPr="00A16911" w:rsidRDefault="0081553E" w:rsidP="0081553E">
            <w:pPr>
              <w:rPr>
                <w:ins w:id="715" w:author="Borrelli, Matthew (M.T.)" w:date="2021-06-11T12:17:00Z"/>
              </w:rPr>
            </w:pPr>
            <w:proofErr w:type="spellStart"/>
            <w:ins w:id="716" w:author="Borrelli, Matthew (M.T.)" w:date="2021-06-11T12:18:00Z">
              <w:r>
                <w:t>Enum</w:t>
              </w:r>
            </w:ins>
            <w:proofErr w:type="spellEnd"/>
          </w:p>
        </w:tc>
        <w:tc>
          <w:tcPr>
            <w:tcW w:w="1441" w:type="dxa"/>
            <w:tcBorders>
              <w:top w:val="single" w:sz="4" w:space="0" w:color="auto"/>
              <w:left w:val="single" w:sz="4" w:space="0" w:color="auto"/>
              <w:bottom w:val="single" w:sz="4" w:space="0" w:color="auto"/>
              <w:right w:val="single" w:sz="4" w:space="0" w:color="auto"/>
            </w:tcBorders>
          </w:tcPr>
          <w:p w14:paraId="01FCE503" w14:textId="6208ADF9" w:rsidR="0081553E" w:rsidRPr="00A16911" w:rsidRDefault="0081553E" w:rsidP="0081553E">
            <w:pPr>
              <w:rPr>
                <w:ins w:id="717" w:author="Borrelli, Matthew (M.T.)" w:date="2021-06-11T12:17:00Z"/>
              </w:rPr>
            </w:pPr>
            <w:ins w:id="718" w:author="Borrelli, Matthew (M.T.)" w:date="2021-06-11T12:18:00Z">
              <w:r w:rsidRPr="00CE01C6">
                <w:t>-</w:t>
              </w:r>
            </w:ins>
          </w:p>
        </w:tc>
        <w:tc>
          <w:tcPr>
            <w:tcW w:w="1620" w:type="dxa"/>
            <w:tcBorders>
              <w:top w:val="single" w:sz="4" w:space="0" w:color="auto"/>
              <w:left w:val="single" w:sz="4" w:space="0" w:color="auto"/>
              <w:bottom w:val="single" w:sz="4" w:space="0" w:color="auto"/>
              <w:right w:val="single" w:sz="4" w:space="0" w:color="auto"/>
            </w:tcBorders>
          </w:tcPr>
          <w:p w14:paraId="5DEA45CE" w14:textId="02071FEC" w:rsidR="0081553E" w:rsidRPr="00A16911" w:rsidRDefault="0081553E" w:rsidP="0081553E">
            <w:pPr>
              <w:rPr>
                <w:ins w:id="719" w:author="Borrelli, Matthew (M.T.)" w:date="2021-06-11T12:17:00Z"/>
              </w:rPr>
            </w:pPr>
            <w:ins w:id="720" w:author="Borrelli, Matthew (M.T.)" w:date="2021-06-11T12:18:00Z">
              <w:r w:rsidRPr="00CE01C6">
                <w:t>-</w:t>
              </w:r>
            </w:ins>
          </w:p>
        </w:tc>
        <w:tc>
          <w:tcPr>
            <w:tcW w:w="1897" w:type="dxa"/>
            <w:tcBorders>
              <w:top w:val="single" w:sz="4" w:space="0" w:color="auto"/>
              <w:left w:val="single" w:sz="4" w:space="0" w:color="auto"/>
              <w:bottom w:val="single" w:sz="4" w:space="0" w:color="auto"/>
              <w:right w:val="single" w:sz="4" w:space="0" w:color="auto"/>
            </w:tcBorders>
          </w:tcPr>
          <w:p w14:paraId="7F84E5FF" w14:textId="48BB6F59" w:rsidR="0081553E" w:rsidRPr="00A16911" w:rsidRDefault="0081553E" w:rsidP="0081553E">
            <w:pPr>
              <w:rPr>
                <w:ins w:id="721" w:author="Borrelli, Matthew (M.T.)" w:date="2021-06-11T12:17:00Z"/>
              </w:rPr>
            </w:pPr>
            <w:ins w:id="722" w:author="Borrelli, Matthew (M.T.)" w:date="2021-06-11T12:18:00Z">
              <w:r>
                <w:t>P</w:t>
              </w:r>
              <w:r w:rsidRPr="00785CDE">
                <w:t xml:space="preserve">ersonality profile being </w:t>
              </w:r>
            </w:ins>
            <w:ins w:id="723" w:author="Borrelli, Matthew (M.T.)" w:date="2021-06-11T12:20:00Z">
              <w:r>
                <w:t>updated</w:t>
              </w:r>
            </w:ins>
          </w:p>
        </w:tc>
      </w:tr>
      <w:tr w:rsidR="0081553E" w:rsidRPr="00A16911" w14:paraId="32E9015A" w14:textId="77777777" w:rsidTr="0081553E">
        <w:trPr>
          <w:jc w:val="center"/>
          <w:ins w:id="724" w:author="Borrelli, Matthew (M.T.)" w:date="2021-06-11T12:17:00Z"/>
        </w:trPr>
        <w:tc>
          <w:tcPr>
            <w:tcW w:w="805" w:type="dxa"/>
            <w:tcBorders>
              <w:top w:val="single" w:sz="4" w:space="0" w:color="auto"/>
              <w:left w:val="single" w:sz="4" w:space="0" w:color="auto"/>
              <w:bottom w:val="single" w:sz="4" w:space="0" w:color="auto"/>
              <w:right w:val="single" w:sz="4" w:space="0" w:color="auto"/>
            </w:tcBorders>
          </w:tcPr>
          <w:p w14:paraId="2E7971C0" w14:textId="77777777" w:rsidR="0081553E" w:rsidRPr="00A16911" w:rsidRDefault="0081553E" w:rsidP="0081553E">
            <w:pPr>
              <w:jc w:val="center"/>
              <w:rPr>
                <w:ins w:id="725" w:author="Borrelli, Matthew (M.T.)" w:date="2021-06-11T12:17:00Z"/>
              </w:rPr>
            </w:pPr>
          </w:p>
        </w:tc>
        <w:tc>
          <w:tcPr>
            <w:tcW w:w="2879" w:type="dxa"/>
            <w:gridSpan w:val="3"/>
            <w:tcBorders>
              <w:top w:val="single" w:sz="4" w:space="0" w:color="auto"/>
              <w:left w:val="single" w:sz="4" w:space="0" w:color="auto"/>
              <w:bottom w:val="single" w:sz="4" w:space="0" w:color="auto"/>
              <w:right w:val="single" w:sz="4" w:space="0" w:color="auto"/>
            </w:tcBorders>
          </w:tcPr>
          <w:p w14:paraId="040D9CEF" w14:textId="2DA148C4" w:rsidR="0081553E" w:rsidRPr="00A16911" w:rsidRDefault="0081553E" w:rsidP="0081553E">
            <w:pPr>
              <w:rPr>
                <w:ins w:id="726" w:author="Borrelli, Matthew (M.T.)" w:date="2021-06-11T12:17:00Z"/>
              </w:rPr>
            </w:pPr>
          </w:p>
        </w:tc>
        <w:tc>
          <w:tcPr>
            <w:tcW w:w="1170" w:type="dxa"/>
            <w:tcBorders>
              <w:top w:val="single" w:sz="4" w:space="0" w:color="auto"/>
              <w:left w:val="single" w:sz="4" w:space="0" w:color="auto"/>
              <w:bottom w:val="single" w:sz="4" w:space="0" w:color="auto"/>
              <w:right w:val="single" w:sz="4" w:space="0" w:color="auto"/>
            </w:tcBorders>
          </w:tcPr>
          <w:p w14:paraId="194A298F" w14:textId="77777777" w:rsidR="0081553E" w:rsidRPr="00A16911" w:rsidRDefault="0081553E" w:rsidP="0081553E">
            <w:pPr>
              <w:rPr>
                <w:ins w:id="727" w:author="Borrelli, Matthew (M.T.)" w:date="2021-06-11T12:17:00Z"/>
              </w:rPr>
            </w:pPr>
          </w:p>
        </w:tc>
        <w:tc>
          <w:tcPr>
            <w:tcW w:w="1441" w:type="dxa"/>
            <w:tcBorders>
              <w:top w:val="single" w:sz="4" w:space="0" w:color="auto"/>
              <w:left w:val="single" w:sz="4" w:space="0" w:color="auto"/>
              <w:bottom w:val="single" w:sz="4" w:space="0" w:color="auto"/>
              <w:right w:val="single" w:sz="4" w:space="0" w:color="auto"/>
            </w:tcBorders>
            <w:vAlign w:val="center"/>
          </w:tcPr>
          <w:p w14:paraId="4D291749" w14:textId="198B41C9" w:rsidR="0081553E" w:rsidRPr="00A16911" w:rsidRDefault="0081553E" w:rsidP="0081553E">
            <w:pPr>
              <w:rPr>
                <w:ins w:id="728" w:author="Borrelli, Matthew (M.T.)" w:date="2021-06-11T12:17:00Z"/>
              </w:rPr>
            </w:pPr>
            <w:ins w:id="729" w:author="Borrelli, Matthew (M.T.)" w:date="2021-06-11T12:18:00Z">
              <w:r>
                <w:rPr>
                  <w:rFonts w:cs="Arial"/>
                  <w:color w:val="000000"/>
                  <w:szCs w:val="20"/>
                </w:rPr>
                <w:t>PROFILE_1</w:t>
              </w:r>
            </w:ins>
          </w:p>
        </w:tc>
        <w:tc>
          <w:tcPr>
            <w:tcW w:w="1620" w:type="dxa"/>
            <w:tcBorders>
              <w:top w:val="single" w:sz="4" w:space="0" w:color="auto"/>
              <w:left w:val="single" w:sz="4" w:space="0" w:color="auto"/>
              <w:bottom w:val="single" w:sz="4" w:space="0" w:color="auto"/>
              <w:right w:val="single" w:sz="4" w:space="0" w:color="auto"/>
            </w:tcBorders>
          </w:tcPr>
          <w:p w14:paraId="3C6F182C" w14:textId="0E67708C" w:rsidR="0081553E" w:rsidRPr="00A16911" w:rsidRDefault="0081553E" w:rsidP="0081553E">
            <w:pPr>
              <w:rPr>
                <w:ins w:id="730" w:author="Borrelli, Matthew (M.T.)" w:date="2021-06-11T12:17:00Z"/>
              </w:rPr>
            </w:pPr>
            <w:ins w:id="731" w:author="Borrelli, Matthew (M.T.)" w:date="2021-06-11T12:18:00Z">
              <w:r w:rsidRPr="00CE01C6">
                <w:t>0x0</w:t>
              </w:r>
            </w:ins>
          </w:p>
        </w:tc>
        <w:tc>
          <w:tcPr>
            <w:tcW w:w="1897" w:type="dxa"/>
            <w:tcBorders>
              <w:top w:val="single" w:sz="4" w:space="0" w:color="auto"/>
              <w:left w:val="single" w:sz="4" w:space="0" w:color="auto"/>
              <w:bottom w:val="single" w:sz="4" w:space="0" w:color="auto"/>
              <w:right w:val="single" w:sz="4" w:space="0" w:color="auto"/>
            </w:tcBorders>
          </w:tcPr>
          <w:p w14:paraId="0CFF22DC" w14:textId="77777777" w:rsidR="0081553E" w:rsidRPr="00A16911" w:rsidRDefault="0081553E" w:rsidP="0081553E">
            <w:pPr>
              <w:rPr>
                <w:ins w:id="732" w:author="Borrelli, Matthew (M.T.)" w:date="2021-06-11T12:17:00Z"/>
              </w:rPr>
            </w:pPr>
          </w:p>
        </w:tc>
      </w:tr>
      <w:tr w:rsidR="0081553E" w:rsidRPr="00A16911" w14:paraId="23699F01" w14:textId="77777777" w:rsidTr="0081553E">
        <w:trPr>
          <w:jc w:val="center"/>
          <w:ins w:id="733" w:author="Borrelli, Matthew (M.T.)" w:date="2021-06-11T12:17:00Z"/>
        </w:trPr>
        <w:tc>
          <w:tcPr>
            <w:tcW w:w="805" w:type="dxa"/>
            <w:tcBorders>
              <w:top w:val="single" w:sz="4" w:space="0" w:color="auto"/>
              <w:left w:val="single" w:sz="4" w:space="0" w:color="auto"/>
              <w:bottom w:val="single" w:sz="4" w:space="0" w:color="auto"/>
              <w:right w:val="single" w:sz="4" w:space="0" w:color="auto"/>
            </w:tcBorders>
          </w:tcPr>
          <w:p w14:paraId="2FE5B2B6" w14:textId="77777777" w:rsidR="0081553E" w:rsidRPr="00A16911" w:rsidRDefault="0081553E" w:rsidP="0081553E">
            <w:pPr>
              <w:jc w:val="center"/>
              <w:rPr>
                <w:ins w:id="734" w:author="Borrelli, Matthew (M.T.)" w:date="2021-06-11T12:17:00Z"/>
              </w:rPr>
            </w:pPr>
          </w:p>
        </w:tc>
        <w:tc>
          <w:tcPr>
            <w:tcW w:w="2879" w:type="dxa"/>
            <w:gridSpan w:val="3"/>
            <w:tcBorders>
              <w:top w:val="single" w:sz="4" w:space="0" w:color="auto"/>
              <w:left w:val="single" w:sz="4" w:space="0" w:color="auto"/>
              <w:bottom w:val="single" w:sz="4" w:space="0" w:color="auto"/>
              <w:right w:val="single" w:sz="4" w:space="0" w:color="auto"/>
            </w:tcBorders>
          </w:tcPr>
          <w:p w14:paraId="1A05C1DE" w14:textId="56F8EA77" w:rsidR="0081553E" w:rsidRPr="00A16911" w:rsidRDefault="0081553E" w:rsidP="0081553E">
            <w:pPr>
              <w:rPr>
                <w:ins w:id="735" w:author="Borrelli, Matthew (M.T.)" w:date="2021-06-11T12:17:00Z"/>
              </w:rPr>
            </w:pPr>
          </w:p>
        </w:tc>
        <w:tc>
          <w:tcPr>
            <w:tcW w:w="1170" w:type="dxa"/>
            <w:tcBorders>
              <w:top w:val="single" w:sz="4" w:space="0" w:color="auto"/>
              <w:left w:val="single" w:sz="4" w:space="0" w:color="auto"/>
              <w:bottom w:val="single" w:sz="4" w:space="0" w:color="auto"/>
              <w:right w:val="single" w:sz="4" w:space="0" w:color="auto"/>
            </w:tcBorders>
          </w:tcPr>
          <w:p w14:paraId="69EB1BA4" w14:textId="77777777" w:rsidR="0081553E" w:rsidRPr="00A16911" w:rsidRDefault="0081553E" w:rsidP="0081553E">
            <w:pPr>
              <w:rPr>
                <w:ins w:id="736" w:author="Borrelli, Matthew (M.T.)" w:date="2021-06-11T12:17:00Z"/>
              </w:rPr>
            </w:pPr>
          </w:p>
        </w:tc>
        <w:tc>
          <w:tcPr>
            <w:tcW w:w="1441" w:type="dxa"/>
            <w:tcBorders>
              <w:top w:val="single" w:sz="4" w:space="0" w:color="auto"/>
              <w:left w:val="single" w:sz="4" w:space="0" w:color="auto"/>
              <w:bottom w:val="single" w:sz="4" w:space="0" w:color="auto"/>
              <w:right w:val="single" w:sz="4" w:space="0" w:color="auto"/>
            </w:tcBorders>
            <w:vAlign w:val="center"/>
          </w:tcPr>
          <w:p w14:paraId="7B90530B" w14:textId="31556B00" w:rsidR="0081553E" w:rsidRPr="00A16911" w:rsidRDefault="0081553E" w:rsidP="0081553E">
            <w:pPr>
              <w:rPr>
                <w:ins w:id="737" w:author="Borrelli, Matthew (M.T.)" w:date="2021-06-11T12:17:00Z"/>
              </w:rPr>
            </w:pPr>
            <w:ins w:id="738" w:author="Borrelli, Matthew (M.T.)" w:date="2021-06-11T12:18:00Z">
              <w:r>
                <w:rPr>
                  <w:rFonts w:cs="Arial"/>
                  <w:color w:val="000000"/>
                  <w:szCs w:val="20"/>
                </w:rPr>
                <w:t>PROFILE_2</w:t>
              </w:r>
            </w:ins>
          </w:p>
        </w:tc>
        <w:tc>
          <w:tcPr>
            <w:tcW w:w="1620" w:type="dxa"/>
            <w:tcBorders>
              <w:top w:val="single" w:sz="4" w:space="0" w:color="auto"/>
              <w:left w:val="single" w:sz="4" w:space="0" w:color="auto"/>
              <w:bottom w:val="single" w:sz="4" w:space="0" w:color="auto"/>
              <w:right w:val="single" w:sz="4" w:space="0" w:color="auto"/>
            </w:tcBorders>
          </w:tcPr>
          <w:p w14:paraId="6ACEBF7C" w14:textId="34F6A50F" w:rsidR="0081553E" w:rsidRPr="00A16911" w:rsidRDefault="0081553E" w:rsidP="0081553E">
            <w:pPr>
              <w:rPr>
                <w:ins w:id="739" w:author="Borrelli, Matthew (M.T.)" w:date="2021-06-11T12:17:00Z"/>
              </w:rPr>
            </w:pPr>
            <w:ins w:id="740" w:author="Borrelli, Matthew (M.T.)" w:date="2021-06-11T12:18:00Z">
              <w:r w:rsidRPr="00CE01C6">
                <w:t>0x1</w:t>
              </w:r>
            </w:ins>
          </w:p>
        </w:tc>
        <w:tc>
          <w:tcPr>
            <w:tcW w:w="1897" w:type="dxa"/>
            <w:tcBorders>
              <w:top w:val="single" w:sz="4" w:space="0" w:color="auto"/>
              <w:left w:val="single" w:sz="4" w:space="0" w:color="auto"/>
              <w:bottom w:val="single" w:sz="4" w:space="0" w:color="auto"/>
              <w:right w:val="single" w:sz="4" w:space="0" w:color="auto"/>
            </w:tcBorders>
          </w:tcPr>
          <w:p w14:paraId="1894E6DE" w14:textId="77777777" w:rsidR="0081553E" w:rsidRPr="00A16911" w:rsidRDefault="0081553E" w:rsidP="0081553E">
            <w:pPr>
              <w:rPr>
                <w:ins w:id="741" w:author="Borrelli, Matthew (M.T.)" w:date="2021-06-11T12:17:00Z"/>
              </w:rPr>
            </w:pPr>
          </w:p>
        </w:tc>
      </w:tr>
      <w:tr w:rsidR="0081553E" w:rsidRPr="00A16911" w14:paraId="5A56103E" w14:textId="77777777" w:rsidTr="0081553E">
        <w:trPr>
          <w:jc w:val="center"/>
          <w:ins w:id="742" w:author="Borrelli, Matthew (M.T.)" w:date="2021-06-11T12:17:00Z"/>
        </w:trPr>
        <w:tc>
          <w:tcPr>
            <w:tcW w:w="805" w:type="dxa"/>
            <w:tcBorders>
              <w:top w:val="single" w:sz="4" w:space="0" w:color="auto"/>
              <w:left w:val="single" w:sz="4" w:space="0" w:color="auto"/>
              <w:bottom w:val="single" w:sz="4" w:space="0" w:color="auto"/>
              <w:right w:val="single" w:sz="4" w:space="0" w:color="auto"/>
            </w:tcBorders>
          </w:tcPr>
          <w:p w14:paraId="2605A05D" w14:textId="77777777" w:rsidR="0081553E" w:rsidRPr="00A16911" w:rsidRDefault="0081553E" w:rsidP="0081553E">
            <w:pPr>
              <w:jc w:val="center"/>
              <w:rPr>
                <w:ins w:id="743" w:author="Borrelli, Matthew (M.T.)" w:date="2021-06-11T12:17:00Z"/>
              </w:rPr>
            </w:pPr>
          </w:p>
        </w:tc>
        <w:tc>
          <w:tcPr>
            <w:tcW w:w="2879" w:type="dxa"/>
            <w:gridSpan w:val="3"/>
            <w:tcBorders>
              <w:top w:val="single" w:sz="4" w:space="0" w:color="auto"/>
              <w:left w:val="single" w:sz="4" w:space="0" w:color="auto"/>
              <w:bottom w:val="single" w:sz="4" w:space="0" w:color="auto"/>
              <w:right w:val="single" w:sz="4" w:space="0" w:color="auto"/>
            </w:tcBorders>
          </w:tcPr>
          <w:p w14:paraId="40E5CFB3" w14:textId="2B436477" w:rsidR="0081553E" w:rsidRPr="00A16911" w:rsidRDefault="0081553E" w:rsidP="0081553E">
            <w:pPr>
              <w:rPr>
                <w:ins w:id="744" w:author="Borrelli, Matthew (M.T.)" w:date="2021-06-11T12:17:00Z"/>
              </w:rPr>
            </w:pPr>
          </w:p>
        </w:tc>
        <w:tc>
          <w:tcPr>
            <w:tcW w:w="1170" w:type="dxa"/>
            <w:tcBorders>
              <w:top w:val="single" w:sz="4" w:space="0" w:color="auto"/>
              <w:left w:val="single" w:sz="4" w:space="0" w:color="auto"/>
              <w:bottom w:val="single" w:sz="4" w:space="0" w:color="auto"/>
              <w:right w:val="single" w:sz="4" w:space="0" w:color="auto"/>
            </w:tcBorders>
          </w:tcPr>
          <w:p w14:paraId="4B5DDD8B" w14:textId="77777777" w:rsidR="0081553E" w:rsidRPr="00A16911" w:rsidRDefault="0081553E" w:rsidP="0081553E">
            <w:pPr>
              <w:rPr>
                <w:ins w:id="745" w:author="Borrelli, Matthew (M.T.)" w:date="2021-06-11T12:17:00Z"/>
              </w:rPr>
            </w:pPr>
          </w:p>
        </w:tc>
        <w:tc>
          <w:tcPr>
            <w:tcW w:w="1441" w:type="dxa"/>
            <w:tcBorders>
              <w:top w:val="single" w:sz="4" w:space="0" w:color="auto"/>
              <w:left w:val="single" w:sz="4" w:space="0" w:color="auto"/>
              <w:bottom w:val="single" w:sz="4" w:space="0" w:color="auto"/>
              <w:right w:val="single" w:sz="4" w:space="0" w:color="auto"/>
            </w:tcBorders>
            <w:vAlign w:val="center"/>
          </w:tcPr>
          <w:p w14:paraId="6B08FD54" w14:textId="752703EB" w:rsidR="0081553E" w:rsidRPr="00A16911" w:rsidRDefault="0081553E" w:rsidP="0081553E">
            <w:pPr>
              <w:rPr>
                <w:ins w:id="746" w:author="Borrelli, Matthew (M.T.)" w:date="2021-06-11T12:17:00Z"/>
              </w:rPr>
            </w:pPr>
            <w:ins w:id="747" w:author="Borrelli, Matthew (M.T.)" w:date="2021-06-11T12:18:00Z">
              <w:r>
                <w:rPr>
                  <w:rFonts w:cs="Arial"/>
                  <w:color w:val="000000"/>
                  <w:szCs w:val="20"/>
                </w:rPr>
                <w:t>PROFILE_3</w:t>
              </w:r>
            </w:ins>
          </w:p>
        </w:tc>
        <w:tc>
          <w:tcPr>
            <w:tcW w:w="1620" w:type="dxa"/>
            <w:tcBorders>
              <w:top w:val="single" w:sz="4" w:space="0" w:color="auto"/>
              <w:left w:val="single" w:sz="4" w:space="0" w:color="auto"/>
              <w:bottom w:val="single" w:sz="4" w:space="0" w:color="auto"/>
              <w:right w:val="single" w:sz="4" w:space="0" w:color="auto"/>
            </w:tcBorders>
          </w:tcPr>
          <w:p w14:paraId="52EB6591" w14:textId="74CE358B" w:rsidR="0081553E" w:rsidRPr="00A16911" w:rsidRDefault="0081553E" w:rsidP="0081553E">
            <w:pPr>
              <w:rPr>
                <w:ins w:id="748" w:author="Borrelli, Matthew (M.T.)" w:date="2021-06-11T12:17:00Z"/>
              </w:rPr>
            </w:pPr>
            <w:ins w:id="749" w:author="Borrelli, Matthew (M.T.)" w:date="2021-06-11T12:18:00Z">
              <w:r w:rsidRPr="00CE01C6">
                <w:t>0x2</w:t>
              </w:r>
            </w:ins>
          </w:p>
        </w:tc>
        <w:tc>
          <w:tcPr>
            <w:tcW w:w="1897" w:type="dxa"/>
            <w:tcBorders>
              <w:top w:val="single" w:sz="4" w:space="0" w:color="auto"/>
              <w:left w:val="single" w:sz="4" w:space="0" w:color="auto"/>
              <w:bottom w:val="single" w:sz="4" w:space="0" w:color="auto"/>
              <w:right w:val="single" w:sz="4" w:space="0" w:color="auto"/>
            </w:tcBorders>
          </w:tcPr>
          <w:p w14:paraId="2BA454CD" w14:textId="77777777" w:rsidR="0081553E" w:rsidRPr="00A16911" w:rsidRDefault="0081553E" w:rsidP="0081553E">
            <w:pPr>
              <w:rPr>
                <w:ins w:id="750" w:author="Borrelli, Matthew (M.T.)" w:date="2021-06-11T12:17:00Z"/>
              </w:rPr>
            </w:pPr>
          </w:p>
        </w:tc>
      </w:tr>
      <w:tr w:rsidR="0081553E" w:rsidRPr="00A16911" w14:paraId="6879CEFA" w14:textId="77777777" w:rsidTr="0081553E">
        <w:trPr>
          <w:jc w:val="center"/>
          <w:ins w:id="751" w:author="Borrelli, Matthew (M.T.)" w:date="2021-06-11T12:17:00Z"/>
        </w:trPr>
        <w:tc>
          <w:tcPr>
            <w:tcW w:w="805" w:type="dxa"/>
            <w:tcBorders>
              <w:top w:val="single" w:sz="4" w:space="0" w:color="auto"/>
              <w:left w:val="single" w:sz="4" w:space="0" w:color="auto"/>
              <w:bottom w:val="single" w:sz="4" w:space="0" w:color="auto"/>
              <w:right w:val="single" w:sz="4" w:space="0" w:color="auto"/>
            </w:tcBorders>
          </w:tcPr>
          <w:p w14:paraId="32B9F736" w14:textId="77777777" w:rsidR="0081553E" w:rsidRPr="00A16911" w:rsidRDefault="0081553E" w:rsidP="0081553E">
            <w:pPr>
              <w:jc w:val="center"/>
              <w:rPr>
                <w:ins w:id="752" w:author="Borrelli, Matthew (M.T.)" w:date="2021-06-11T12:17:00Z"/>
              </w:rPr>
            </w:pPr>
          </w:p>
        </w:tc>
        <w:tc>
          <w:tcPr>
            <w:tcW w:w="2879" w:type="dxa"/>
            <w:gridSpan w:val="3"/>
            <w:tcBorders>
              <w:top w:val="single" w:sz="4" w:space="0" w:color="auto"/>
              <w:left w:val="single" w:sz="4" w:space="0" w:color="auto"/>
              <w:bottom w:val="single" w:sz="4" w:space="0" w:color="auto"/>
              <w:right w:val="single" w:sz="4" w:space="0" w:color="auto"/>
            </w:tcBorders>
          </w:tcPr>
          <w:p w14:paraId="234DA08B" w14:textId="56E4271C" w:rsidR="0081553E" w:rsidRPr="00A16911" w:rsidRDefault="0081553E" w:rsidP="0081553E">
            <w:pPr>
              <w:rPr>
                <w:ins w:id="753" w:author="Borrelli, Matthew (M.T.)" w:date="2021-06-11T12:17:00Z"/>
              </w:rPr>
            </w:pPr>
          </w:p>
        </w:tc>
        <w:tc>
          <w:tcPr>
            <w:tcW w:w="1170" w:type="dxa"/>
            <w:tcBorders>
              <w:top w:val="single" w:sz="4" w:space="0" w:color="auto"/>
              <w:left w:val="single" w:sz="4" w:space="0" w:color="auto"/>
              <w:bottom w:val="single" w:sz="4" w:space="0" w:color="auto"/>
              <w:right w:val="single" w:sz="4" w:space="0" w:color="auto"/>
            </w:tcBorders>
          </w:tcPr>
          <w:p w14:paraId="7414CABC" w14:textId="77777777" w:rsidR="0081553E" w:rsidRPr="00A16911" w:rsidRDefault="0081553E" w:rsidP="0081553E">
            <w:pPr>
              <w:rPr>
                <w:ins w:id="754" w:author="Borrelli, Matthew (M.T.)" w:date="2021-06-11T12:17:00Z"/>
              </w:rPr>
            </w:pPr>
          </w:p>
        </w:tc>
        <w:tc>
          <w:tcPr>
            <w:tcW w:w="1441" w:type="dxa"/>
            <w:tcBorders>
              <w:top w:val="single" w:sz="4" w:space="0" w:color="auto"/>
              <w:left w:val="single" w:sz="4" w:space="0" w:color="auto"/>
              <w:bottom w:val="single" w:sz="4" w:space="0" w:color="auto"/>
              <w:right w:val="single" w:sz="4" w:space="0" w:color="auto"/>
            </w:tcBorders>
            <w:vAlign w:val="center"/>
          </w:tcPr>
          <w:p w14:paraId="5CB2911F" w14:textId="25E91A59" w:rsidR="0081553E" w:rsidRPr="00A16911" w:rsidRDefault="0081553E" w:rsidP="0081553E">
            <w:pPr>
              <w:rPr>
                <w:ins w:id="755" w:author="Borrelli, Matthew (M.T.)" w:date="2021-06-11T12:17:00Z"/>
              </w:rPr>
            </w:pPr>
            <w:ins w:id="756" w:author="Borrelli, Matthew (M.T.)" w:date="2021-06-11T12:18:00Z">
              <w:r>
                <w:rPr>
                  <w:rFonts w:cs="Arial"/>
                  <w:color w:val="000000"/>
                  <w:szCs w:val="20"/>
                </w:rPr>
                <w:t>PROFILE_4</w:t>
              </w:r>
            </w:ins>
          </w:p>
        </w:tc>
        <w:tc>
          <w:tcPr>
            <w:tcW w:w="1620" w:type="dxa"/>
            <w:tcBorders>
              <w:top w:val="single" w:sz="4" w:space="0" w:color="auto"/>
              <w:left w:val="single" w:sz="4" w:space="0" w:color="auto"/>
              <w:bottom w:val="single" w:sz="4" w:space="0" w:color="auto"/>
              <w:right w:val="single" w:sz="4" w:space="0" w:color="auto"/>
            </w:tcBorders>
          </w:tcPr>
          <w:p w14:paraId="497631CC" w14:textId="7AA47DC1" w:rsidR="0081553E" w:rsidRPr="00A16911" w:rsidRDefault="0081553E" w:rsidP="0081553E">
            <w:pPr>
              <w:rPr>
                <w:ins w:id="757" w:author="Borrelli, Matthew (M.T.)" w:date="2021-06-11T12:17:00Z"/>
              </w:rPr>
            </w:pPr>
            <w:ins w:id="758" w:author="Borrelli, Matthew (M.T.)" w:date="2021-06-11T12:18:00Z">
              <w:r w:rsidRPr="00CE01C6">
                <w:t>0x3</w:t>
              </w:r>
            </w:ins>
          </w:p>
        </w:tc>
        <w:tc>
          <w:tcPr>
            <w:tcW w:w="1897" w:type="dxa"/>
            <w:tcBorders>
              <w:top w:val="single" w:sz="4" w:space="0" w:color="auto"/>
              <w:left w:val="single" w:sz="4" w:space="0" w:color="auto"/>
              <w:bottom w:val="single" w:sz="4" w:space="0" w:color="auto"/>
              <w:right w:val="single" w:sz="4" w:space="0" w:color="auto"/>
            </w:tcBorders>
          </w:tcPr>
          <w:p w14:paraId="5661294A" w14:textId="77777777" w:rsidR="0081553E" w:rsidRPr="00A16911" w:rsidRDefault="0081553E" w:rsidP="0081553E">
            <w:pPr>
              <w:rPr>
                <w:ins w:id="759" w:author="Borrelli, Matthew (M.T.)" w:date="2021-06-11T12:17:00Z"/>
              </w:rPr>
            </w:pPr>
          </w:p>
        </w:tc>
      </w:tr>
      <w:tr w:rsidR="0081553E" w:rsidRPr="00A16911" w14:paraId="267FD4C2" w14:textId="77777777" w:rsidTr="0081553E">
        <w:trPr>
          <w:jc w:val="center"/>
          <w:ins w:id="760" w:author="Borrelli, Matthew (M.T.)" w:date="2021-06-11T12:18:00Z"/>
        </w:trPr>
        <w:tc>
          <w:tcPr>
            <w:tcW w:w="805" w:type="dxa"/>
            <w:tcBorders>
              <w:top w:val="single" w:sz="4" w:space="0" w:color="auto"/>
              <w:left w:val="single" w:sz="4" w:space="0" w:color="auto"/>
              <w:bottom w:val="single" w:sz="4" w:space="0" w:color="auto"/>
              <w:right w:val="single" w:sz="4" w:space="0" w:color="auto"/>
            </w:tcBorders>
          </w:tcPr>
          <w:p w14:paraId="0B992BCB" w14:textId="77777777" w:rsidR="0081553E" w:rsidRPr="00A16911" w:rsidRDefault="0081553E" w:rsidP="0081553E">
            <w:pPr>
              <w:jc w:val="center"/>
              <w:rPr>
                <w:ins w:id="761" w:author="Borrelli, Matthew (M.T.)" w:date="2021-06-11T12:18:00Z"/>
              </w:rPr>
            </w:pPr>
          </w:p>
        </w:tc>
        <w:tc>
          <w:tcPr>
            <w:tcW w:w="2879" w:type="dxa"/>
            <w:gridSpan w:val="3"/>
            <w:tcBorders>
              <w:top w:val="single" w:sz="4" w:space="0" w:color="auto"/>
              <w:left w:val="single" w:sz="4" w:space="0" w:color="auto"/>
              <w:bottom w:val="single" w:sz="4" w:space="0" w:color="auto"/>
              <w:right w:val="single" w:sz="4" w:space="0" w:color="auto"/>
            </w:tcBorders>
          </w:tcPr>
          <w:p w14:paraId="0E31B708" w14:textId="3A36884C" w:rsidR="0081553E" w:rsidRPr="00A16911" w:rsidRDefault="0081553E" w:rsidP="0081553E">
            <w:pPr>
              <w:rPr>
                <w:ins w:id="762" w:author="Borrelli, Matthew (M.T.)" w:date="2021-06-11T12:18:00Z"/>
              </w:rPr>
            </w:pPr>
          </w:p>
        </w:tc>
        <w:tc>
          <w:tcPr>
            <w:tcW w:w="1170" w:type="dxa"/>
            <w:tcBorders>
              <w:top w:val="single" w:sz="4" w:space="0" w:color="auto"/>
              <w:left w:val="single" w:sz="4" w:space="0" w:color="auto"/>
              <w:bottom w:val="single" w:sz="4" w:space="0" w:color="auto"/>
              <w:right w:val="single" w:sz="4" w:space="0" w:color="auto"/>
            </w:tcBorders>
          </w:tcPr>
          <w:p w14:paraId="24476ECC" w14:textId="77777777" w:rsidR="0081553E" w:rsidRPr="00A16911" w:rsidRDefault="0081553E" w:rsidP="0081553E">
            <w:pPr>
              <w:rPr>
                <w:ins w:id="763" w:author="Borrelli, Matthew (M.T.)" w:date="2021-06-11T12:18:00Z"/>
              </w:rPr>
            </w:pPr>
          </w:p>
        </w:tc>
        <w:tc>
          <w:tcPr>
            <w:tcW w:w="1441" w:type="dxa"/>
            <w:tcBorders>
              <w:top w:val="single" w:sz="4" w:space="0" w:color="auto"/>
              <w:left w:val="single" w:sz="4" w:space="0" w:color="auto"/>
              <w:bottom w:val="single" w:sz="4" w:space="0" w:color="auto"/>
              <w:right w:val="single" w:sz="4" w:space="0" w:color="auto"/>
            </w:tcBorders>
            <w:vAlign w:val="center"/>
          </w:tcPr>
          <w:p w14:paraId="6372471F" w14:textId="13794283" w:rsidR="0081553E" w:rsidRPr="00A16911" w:rsidRDefault="0081553E" w:rsidP="0081553E">
            <w:pPr>
              <w:rPr>
                <w:ins w:id="764" w:author="Borrelli, Matthew (M.T.)" w:date="2021-06-11T12:18:00Z"/>
              </w:rPr>
            </w:pPr>
            <w:ins w:id="765" w:author="Borrelli, Matthew (M.T.)" w:date="2021-06-11T12:18:00Z">
              <w:r>
                <w:rPr>
                  <w:rFonts w:cs="Arial"/>
                  <w:color w:val="000000"/>
                  <w:szCs w:val="20"/>
                </w:rPr>
                <w:t>VEHICLE</w:t>
              </w:r>
            </w:ins>
          </w:p>
        </w:tc>
        <w:tc>
          <w:tcPr>
            <w:tcW w:w="1620" w:type="dxa"/>
            <w:tcBorders>
              <w:top w:val="single" w:sz="4" w:space="0" w:color="auto"/>
              <w:left w:val="single" w:sz="4" w:space="0" w:color="auto"/>
              <w:bottom w:val="single" w:sz="4" w:space="0" w:color="auto"/>
              <w:right w:val="single" w:sz="4" w:space="0" w:color="auto"/>
            </w:tcBorders>
          </w:tcPr>
          <w:p w14:paraId="321F6740" w14:textId="2DF9568F" w:rsidR="0081553E" w:rsidRPr="00A16911" w:rsidRDefault="0081553E" w:rsidP="0081553E">
            <w:pPr>
              <w:rPr>
                <w:ins w:id="766" w:author="Borrelli, Matthew (M.T.)" w:date="2021-06-11T12:18:00Z"/>
              </w:rPr>
            </w:pPr>
            <w:ins w:id="767" w:author="Borrelli, Matthew (M.T.)" w:date="2021-06-11T12:18:00Z">
              <w:r>
                <w:t>0x4</w:t>
              </w:r>
            </w:ins>
          </w:p>
        </w:tc>
        <w:tc>
          <w:tcPr>
            <w:tcW w:w="1897" w:type="dxa"/>
            <w:tcBorders>
              <w:top w:val="single" w:sz="4" w:space="0" w:color="auto"/>
              <w:left w:val="single" w:sz="4" w:space="0" w:color="auto"/>
              <w:bottom w:val="single" w:sz="4" w:space="0" w:color="auto"/>
              <w:right w:val="single" w:sz="4" w:space="0" w:color="auto"/>
            </w:tcBorders>
          </w:tcPr>
          <w:p w14:paraId="79C8C6CE" w14:textId="77777777" w:rsidR="0081553E" w:rsidRPr="00A16911" w:rsidRDefault="0081553E" w:rsidP="0081553E">
            <w:pPr>
              <w:rPr>
                <w:ins w:id="768" w:author="Borrelli, Matthew (M.T.)" w:date="2021-06-11T12:18:00Z"/>
              </w:rPr>
            </w:pPr>
          </w:p>
        </w:tc>
      </w:tr>
      <w:tr w:rsidR="0081553E" w:rsidRPr="00A16911" w14:paraId="522B7AB5" w14:textId="77777777" w:rsidTr="0081553E">
        <w:trPr>
          <w:jc w:val="center"/>
          <w:ins w:id="769" w:author="Borrelli, Matthew (M.T.)" w:date="2021-06-11T12:18:00Z"/>
        </w:trPr>
        <w:tc>
          <w:tcPr>
            <w:tcW w:w="805" w:type="dxa"/>
            <w:vMerge w:val="restart"/>
            <w:tcBorders>
              <w:top w:val="single" w:sz="4" w:space="0" w:color="auto"/>
              <w:left w:val="single" w:sz="4" w:space="0" w:color="auto"/>
              <w:right w:val="single" w:sz="4" w:space="0" w:color="auto"/>
            </w:tcBorders>
            <w:vAlign w:val="center"/>
          </w:tcPr>
          <w:p w14:paraId="023F528F" w14:textId="581D5562" w:rsidR="0081553E" w:rsidRPr="00A16911" w:rsidRDefault="0081553E" w:rsidP="0081553E">
            <w:pPr>
              <w:jc w:val="center"/>
              <w:rPr>
                <w:ins w:id="770" w:author="Borrelli, Matthew (M.T.)" w:date="2021-06-11T12:18:00Z"/>
              </w:rPr>
            </w:pPr>
            <w:ins w:id="771" w:author="Borrelli, Matthew (M.T.)" w:date="2021-06-11T12:20:00Z">
              <w:r>
                <w:t>Rep</w:t>
              </w:r>
            </w:ins>
          </w:p>
        </w:tc>
        <w:tc>
          <w:tcPr>
            <w:tcW w:w="1350" w:type="dxa"/>
            <w:vMerge w:val="restart"/>
            <w:tcBorders>
              <w:top w:val="single" w:sz="4" w:space="0" w:color="auto"/>
              <w:left w:val="single" w:sz="4" w:space="0" w:color="auto"/>
              <w:right w:val="single" w:sz="4" w:space="0" w:color="auto"/>
            </w:tcBorders>
            <w:vAlign w:val="center"/>
          </w:tcPr>
          <w:p w14:paraId="2958E6CC" w14:textId="78616B43" w:rsidR="0081553E" w:rsidRPr="00A16911" w:rsidRDefault="0081553E" w:rsidP="0081553E">
            <w:pPr>
              <w:rPr>
                <w:ins w:id="772" w:author="Borrelli, Matthew (M.T.)" w:date="2021-06-11T12:18:00Z"/>
              </w:rPr>
            </w:pPr>
            <w:proofErr w:type="spellStart"/>
            <w:ins w:id="773" w:author="Borrelli, Matthew (M.T.)" w:date="2021-06-11T12:20:00Z">
              <w:r>
                <w:rPr>
                  <w:rStyle w:val="objecttype0"/>
                </w:rPr>
                <w:t>FeatureMap</w:t>
              </w:r>
            </w:ins>
            <w:proofErr w:type="spellEnd"/>
          </w:p>
        </w:tc>
        <w:tc>
          <w:tcPr>
            <w:tcW w:w="1529" w:type="dxa"/>
            <w:gridSpan w:val="2"/>
            <w:tcBorders>
              <w:top w:val="single" w:sz="4" w:space="0" w:color="auto"/>
              <w:left w:val="single" w:sz="4" w:space="0" w:color="auto"/>
              <w:bottom w:val="single" w:sz="4" w:space="0" w:color="auto"/>
              <w:right w:val="single" w:sz="4" w:space="0" w:color="auto"/>
            </w:tcBorders>
          </w:tcPr>
          <w:p w14:paraId="524EE3C8" w14:textId="4C5CE14D" w:rsidR="0081553E" w:rsidRPr="00A16911" w:rsidRDefault="0081553E" w:rsidP="0081553E">
            <w:pPr>
              <w:rPr>
                <w:ins w:id="774" w:author="Borrelli, Matthew (M.T.)" w:date="2021-06-11T12:18:00Z"/>
              </w:rPr>
            </w:pPr>
            <w:proofErr w:type="spellStart"/>
            <w:ins w:id="775" w:author="Borrelli, Matthew (M.T.)" w:date="2021-06-11T12:20:00Z">
              <w:r w:rsidRPr="00785CDE">
                <w:rPr>
                  <w:rStyle w:val="objecttype0"/>
                </w:rPr>
                <w:t>Feature</w:t>
              </w:r>
              <w:r>
                <w:rPr>
                  <w:rStyle w:val="objecttype0"/>
                </w:rPr>
                <w:t>Code</w:t>
              </w:r>
            </w:ins>
            <w:proofErr w:type="spellEnd"/>
          </w:p>
        </w:tc>
        <w:tc>
          <w:tcPr>
            <w:tcW w:w="1170" w:type="dxa"/>
            <w:tcBorders>
              <w:top w:val="single" w:sz="4" w:space="0" w:color="auto"/>
              <w:left w:val="single" w:sz="4" w:space="0" w:color="auto"/>
              <w:bottom w:val="single" w:sz="4" w:space="0" w:color="auto"/>
              <w:right w:val="single" w:sz="4" w:space="0" w:color="auto"/>
            </w:tcBorders>
          </w:tcPr>
          <w:p w14:paraId="37855377" w14:textId="223C1979" w:rsidR="0081553E" w:rsidRPr="00A16911" w:rsidRDefault="0081553E" w:rsidP="0081553E">
            <w:pPr>
              <w:rPr>
                <w:ins w:id="776" w:author="Borrelli, Matthew (M.T.)" w:date="2021-06-11T12:18:00Z"/>
              </w:rPr>
            </w:pPr>
            <w:ins w:id="777" w:author="Borrelli, Matthew (M.T.)" w:date="2021-06-11T12:20:00Z">
              <w:r>
                <w:t>uint32</w:t>
              </w:r>
            </w:ins>
          </w:p>
        </w:tc>
        <w:tc>
          <w:tcPr>
            <w:tcW w:w="1441" w:type="dxa"/>
            <w:tcBorders>
              <w:top w:val="single" w:sz="4" w:space="0" w:color="auto"/>
              <w:left w:val="single" w:sz="4" w:space="0" w:color="auto"/>
              <w:bottom w:val="single" w:sz="4" w:space="0" w:color="auto"/>
              <w:right w:val="single" w:sz="4" w:space="0" w:color="auto"/>
            </w:tcBorders>
            <w:vAlign w:val="center"/>
          </w:tcPr>
          <w:p w14:paraId="10DFC49D" w14:textId="76A9E9E8" w:rsidR="0081553E" w:rsidRPr="00A16911" w:rsidRDefault="0081553E" w:rsidP="0081553E">
            <w:pPr>
              <w:rPr>
                <w:ins w:id="778" w:author="Borrelli, Matthew (M.T.)" w:date="2021-06-11T12:18:00Z"/>
              </w:rPr>
            </w:pPr>
            <w:ins w:id="779" w:author="Borrelli, Matthew (M.T.)" w:date="2021-06-11T12:20:00Z">
              <w:r w:rsidRPr="00785CDE">
                <w:rPr>
                  <w:rFonts w:cs="Arial"/>
                  <w:color w:val="000000"/>
                  <w:szCs w:val="20"/>
                </w:rPr>
                <w:t>-</w:t>
              </w:r>
            </w:ins>
          </w:p>
        </w:tc>
        <w:tc>
          <w:tcPr>
            <w:tcW w:w="1620" w:type="dxa"/>
            <w:tcBorders>
              <w:top w:val="single" w:sz="4" w:space="0" w:color="auto"/>
              <w:left w:val="single" w:sz="4" w:space="0" w:color="auto"/>
              <w:bottom w:val="single" w:sz="4" w:space="0" w:color="auto"/>
              <w:right w:val="single" w:sz="4" w:space="0" w:color="auto"/>
            </w:tcBorders>
          </w:tcPr>
          <w:p w14:paraId="73868057" w14:textId="6F7F56E6" w:rsidR="0081553E" w:rsidRPr="00A16911" w:rsidRDefault="0081553E" w:rsidP="0081553E">
            <w:pPr>
              <w:rPr>
                <w:ins w:id="780" w:author="Borrelli, Matthew (M.T.)" w:date="2021-06-11T12:18:00Z"/>
              </w:rPr>
            </w:pPr>
            <w:ins w:id="781" w:author="Borrelli, Matthew (M.T.)" w:date="2021-06-11T12:20:00Z">
              <w:r w:rsidRPr="00785CDE">
                <w:t>0x00</w:t>
              </w:r>
              <w:r>
                <w:t>0000</w:t>
              </w:r>
              <w:r w:rsidRPr="00785CDE">
                <w:t>00 – 0xFF</w:t>
              </w:r>
              <w:r>
                <w:t>FF</w:t>
              </w:r>
              <w:r w:rsidRPr="00785CDE">
                <w:t>FF</w:t>
              </w:r>
              <w:r>
                <w:t>FF</w:t>
              </w:r>
            </w:ins>
          </w:p>
        </w:tc>
        <w:tc>
          <w:tcPr>
            <w:tcW w:w="1897" w:type="dxa"/>
            <w:tcBorders>
              <w:top w:val="single" w:sz="4" w:space="0" w:color="auto"/>
              <w:left w:val="single" w:sz="4" w:space="0" w:color="auto"/>
              <w:bottom w:val="single" w:sz="4" w:space="0" w:color="auto"/>
              <w:right w:val="single" w:sz="4" w:space="0" w:color="auto"/>
            </w:tcBorders>
          </w:tcPr>
          <w:p w14:paraId="09F68A7C" w14:textId="719660EF" w:rsidR="0081553E" w:rsidRPr="00A16911" w:rsidRDefault="0081553E" w:rsidP="0081553E">
            <w:pPr>
              <w:rPr>
                <w:ins w:id="782" w:author="Borrelli, Matthew (M.T.)" w:date="2021-06-11T12:18:00Z"/>
              </w:rPr>
            </w:pPr>
            <w:ins w:id="783" w:author="Borrelli, Matthew (M.T.)" w:date="2021-06-11T12:20:00Z">
              <w:r w:rsidRPr="00785CDE">
                <w:t xml:space="preserve">Feature </w:t>
              </w:r>
              <w:r>
                <w:t>code/</w:t>
              </w:r>
              <w:r w:rsidRPr="00785CDE">
                <w:t xml:space="preserve">number being </w:t>
              </w:r>
            </w:ins>
            <w:ins w:id="784" w:author="Borrelli, Matthew (M.T.)" w:date="2021-06-11T12:21:00Z">
              <w:r>
                <w:t>updat</w:t>
              </w:r>
            </w:ins>
            <w:ins w:id="785" w:author="Borrelli, Matthew (M.T.)" w:date="2021-06-11T12:20:00Z">
              <w:r w:rsidRPr="00785CDE">
                <w:t>ed</w:t>
              </w:r>
            </w:ins>
          </w:p>
        </w:tc>
      </w:tr>
      <w:tr w:rsidR="0081553E" w:rsidRPr="00A16911" w14:paraId="47A90FD0" w14:textId="77777777" w:rsidTr="0081553E">
        <w:trPr>
          <w:jc w:val="center"/>
          <w:ins w:id="786" w:author="Borrelli, Matthew (M.T.)" w:date="2021-06-11T12:18:00Z"/>
        </w:trPr>
        <w:tc>
          <w:tcPr>
            <w:tcW w:w="805" w:type="dxa"/>
            <w:vMerge/>
            <w:tcBorders>
              <w:left w:val="single" w:sz="4" w:space="0" w:color="auto"/>
              <w:bottom w:val="single" w:sz="4" w:space="0" w:color="auto"/>
              <w:right w:val="single" w:sz="4" w:space="0" w:color="auto"/>
            </w:tcBorders>
          </w:tcPr>
          <w:p w14:paraId="3E8948A3" w14:textId="77777777" w:rsidR="0081553E" w:rsidRPr="00A16911" w:rsidRDefault="0081553E" w:rsidP="0081553E">
            <w:pPr>
              <w:jc w:val="center"/>
              <w:rPr>
                <w:ins w:id="787" w:author="Borrelli, Matthew (M.T.)" w:date="2021-06-11T12:18:00Z"/>
              </w:rPr>
            </w:pPr>
          </w:p>
        </w:tc>
        <w:tc>
          <w:tcPr>
            <w:tcW w:w="1350" w:type="dxa"/>
            <w:vMerge/>
            <w:tcBorders>
              <w:left w:val="single" w:sz="4" w:space="0" w:color="auto"/>
              <w:bottom w:val="single" w:sz="4" w:space="0" w:color="auto"/>
              <w:right w:val="single" w:sz="4" w:space="0" w:color="auto"/>
            </w:tcBorders>
          </w:tcPr>
          <w:p w14:paraId="19382D38" w14:textId="77777777" w:rsidR="0081553E" w:rsidRPr="00A16911" w:rsidRDefault="0081553E" w:rsidP="0081553E">
            <w:pPr>
              <w:rPr>
                <w:ins w:id="788" w:author="Borrelli, Matthew (M.T.)" w:date="2021-06-11T12:18:00Z"/>
              </w:rPr>
            </w:pPr>
          </w:p>
        </w:tc>
        <w:tc>
          <w:tcPr>
            <w:tcW w:w="1529" w:type="dxa"/>
            <w:gridSpan w:val="2"/>
            <w:tcBorders>
              <w:top w:val="single" w:sz="4" w:space="0" w:color="auto"/>
              <w:left w:val="single" w:sz="4" w:space="0" w:color="auto"/>
              <w:bottom w:val="single" w:sz="4" w:space="0" w:color="auto"/>
              <w:right w:val="single" w:sz="4" w:space="0" w:color="auto"/>
            </w:tcBorders>
          </w:tcPr>
          <w:p w14:paraId="33B470C7" w14:textId="3D0F364B" w:rsidR="0081553E" w:rsidRPr="00A16911" w:rsidRDefault="0081553E" w:rsidP="0081553E">
            <w:pPr>
              <w:rPr>
                <w:ins w:id="789" w:author="Borrelli, Matthew (M.T.)" w:date="2021-06-11T12:18:00Z"/>
              </w:rPr>
            </w:pPr>
            <w:proofErr w:type="spellStart"/>
            <w:ins w:id="790" w:author="Borrelli, Matthew (M.T.)" w:date="2021-06-11T12:20:00Z">
              <w:r>
                <w:rPr>
                  <w:rStyle w:val="objecttype0"/>
                </w:rPr>
                <w:t>FeatureValue</w:t>
              </w:r>
            </w:ins>
            <w:proofErr w:type="spellEnd"/>
          </w:p>
        </w:tc>
        <w:tc>
          <w:tcPr>
            <w:tcW w:w="1170" w:type="dxa"/>
            <w:tcBorders>
              <w:top w:val="single" w:sz="4" w:space="0" w:color="auto"/>
              <w:left w:val="single" w:sz="4" w:space="0" w:color="auto"/>
              <w:bottom w:val="single" w:sz="4" w:space="0" w:color="auto"/>
              <w:right w:val="single" w:sz="4" w:space="0" w:color="auto"/>
            </w:tcBorders>
          </w:tcPr>
          <w:p w14:paraId="2C575AC9" w14:textId="0BA2C281" w:rsidR="0081553E" w:rsidRPr="00A16911" w:rsidRDefault="0081553E" w:rsidP="0081553E">
            <w:pPr>
              <w:rPr>
                <w:ins w:id="791" w:author="Borrelli, Matthew (M.T.)" w:date="2021-06-11T12:18:00Z"/>
              </w:rPr>
            </w:pPr>
            <w:ins w:id="792" w:author="Borrelli, Matthew (M.T.)" w:date="2021-06-11T12:20:00Z">
              <w:r>
                <w:t>uint32</w:t>
              </w:r>
            </w:ins>
          </w:p>
        </w:tc>
        <w:tc>
          <w:tcPr>
            <w:tcW w:w="1441" w:type="dxa"/>
            <w:tcBorders>
              <w:top w:val="single" w:sz="4" w:space="0" w:color="auto"/>
              <w:left w:val="single" w:sz="4" w:space="0" w:color="auto"/>
              <w:bottom w:val="single" w:sz="4" w:space="0" w:color="auto"/>
              <w:right w:val="single" w:sz="4" w:space="0" w:color="auto"/>
            </w:tcBorders>
            <w:vAlign w:val="center"/>
          </w:tcPr>
          <w:p w14:paraId="2E42985A" w14:textId="7E0C7E84" w:rsidR="0081553E" w:rsidRPr="00A16911" w:rsidRDefault="0081553E" w:rsidP="0081553E">
            <w:pPr>
              <w:rPr>
                <w:ins w:id="793" w:author="Borrelli, Matthew (M.T.)" w:date="2021-06-11T12:18:00Z"/>
              </w:rPr>
            </w:pPr>
            <w:ins w:id="794" w:author="Borrelli, Matthew (M.T.)" w:date="2021-06-11T12:20:00Z">
              <w:r w:rsidRPr="00785CDE">
                <w:rPr>
                  <w:rFonts w:cs="Arial"/>
                  <w:color w:val="000000"/>
                  <w:szCs w:val="20"/>
                </w:rPr>
                <w:t>-</w:t>
              </w:r>
            </w:ins>
          </w:p>
        </w:tc>
        <w:tc>
          <w:tcPr>
            <w:tcW w:w="1620" w:type="dxa"/>
            <w:tcBorders>
              <w:top w:val="single" w:sz="4" w:space="0" w:color="auto"/>
              <w:left w:val="single" w:sz="4" w:space="0" w:color="auto"/>
              <w:bottom w:val="single" w:sz="4" w:space="0" w:color="auto"/>
              <w:right w:val="single" w:sz="4" w:space="0" w:color="auto"/>
            </w:tcBorders>
          </w:tcPr>
          <w:p w14:paraId="4BDB8B89" w14:textId="405E7BE0" w:rsidR="0081553E" w:rsidRPr="00A16911" w:rsidRDefault="0081553E" w:rsidP="0081553E">
            <w:pPr>
              <w:rPr>
                <w:ins w:id="795" w:author="Borrelli, Matthew (M.T.)" w:date="2021-06-11T12:18:00Z"/>
              </w:rPr>
            </w:pPr>
            <w:ins w:id="796" w:author="Borrelli, Matthew (M.T.)" w:date="2021-06-11T12:20:00Z">
              <w:r w:rsidRPr="00785CDE">
                <w:t>0x000</w:t>
              </w:r>
              <w:r>
                <w:t>0000</w:t>
              </w:r>
              <w:r w:rsidRPr="00785CDE">
                <w:t>0 – 0x</w:t>
              </w:r>
              <w:r>
                <w:t>FF</w:t>
              </w:r>
              <w:r w:rsidRPr="00785CDE">
                <w:t>FFFF</w:t>
              </w:r>
              <w:r>
                <w:t>FF</w:t>
              </w:r>
            </w:ins>
          </w:p>
        </w:tc>
        <w:tc>
          <w:tcPr>
            <w:tcW w:w="1897" w:type="dxa"/>
            <w:tcBorders>
              <w:top w:val="single" w:sz="4" w:space="0" w:color="auto"/>
              <w:left w:val="single" w:sz="4" w:space="0" w:color="auto"/>
              <w:bottom w:val="single" w:sz="4" w:space="0" w:color="auto"/>
              <w:right w:val="single" w:sz="4" w:space="0" w:color="auto"/>
            </w:tcBorders>
          </w:tcPr>
          <w:p w14:paraId="4084F49D" w14:textId="75084BD9" w:rsidR="0081553E" w:rsidRPr="00A16911" w:rsidRDefault="0081553E" w:rsidP="0081553E">
            <w:pPr>
              <w:rPr>
                <w:ins w:id="797" w:author="Borrelli, Matthew (M.T.)" w:date="2021-06-11T12:18:00Z"/>
              </w:rPr>
            </w:pPr>
            <w:ins w:id="798" w:author="Borrelli, Matthew (M.T.)" w:date="2021-06-11T12:20:00Z">
              <w:r>
                <w:t>Feature</w:t>
              </w:r>
              <w:r w:rsidRPr="00785CDE">
                <w:t xml:space="preserve"> value being </w:t>
              </w:r>
            </w:ins>
            <w:ins w:id="799" w:author="Borrelli, Matthew (M.T.)" w:date="2021-06-11T12:21:00Z">
              <w:r>
                <w:t>updat</w:t>
              </w:r>
              <w:r w:rsidRPr="00785CDE">
                <w:t>ed</w:t>
              </w:r>
            </w:ins>
            <w:commentRangeEnd w:id="660"/>
            <w:ins w:id="800" w:author="Borrelli, Matthew (M.T.)" w:date="2021-06-21T10:32:00Z">
              <w:r w:rsidR="005C048C">
                <w:rPr>
                  <w:rStyle w:val="CommentReference"/>
                </w:rPr>
                <w:commentReference w:id="660"/>
              </w:r>
            </w:ins>
          </w:p>
        </w:tc>
      </w:tr>
      <w:bookmarkEnd w:id="659"/>
    </w:tbl>
    <w:p w14:paraId="3BDBBC64" w14:textId="77777777" w:rsidR="000A1B6D" w:rsidRDefault="000A1B6D" w:rsidP="000A1B6D">
      <w:pPr>
        <w:rPr>
          <w:ins w:id="801" w:author="Borrelli, Matthew (M.T.)" w:date="2021-06-11T13:10:00Z"/>
        </w:rPr>
      </w:pPr>
    </w:p>
    <w:p w14:paraId="10108249" w14:textId="77777777" w:rsidR="000A1B6D" w:rsidRDefault="000A1B6D" w:rsidP="000A1B6D">
      <w:pPr>
        <w:rPr>
          <w:ins w:id="802" w:author="Borrelli, Matthew (M.T.)" w:date="2021-06-11T13:10:00Z"/>
        </w:rPr>
      </w:pPr>
    </w:p>
    <w:p w14:paraId="4DA9C1E3" w14:textId="77D70CBC" w:rsidR="000A1B6D" w:rsidRPr="007F43E2" w:rsidRDefault="000A1B6D" w:rsidP="000A1B6D">
      <w:pPr>
        <w:rPr>
          <w:ins w:id="803" w:author="Borrelli, Matthew (M.T.)" w:date="2021-06-11T13:10:00Z"/>
          <w:b/>
          <w:bCs/>
          <w:sz w:val="28"/>
          <w:szCs w:val="36"/>
        </w:rPr>
      </w:pPr>
      <w:ins w:id="804" w:author="Borrelli, Matthew (M.T.)" w:date="2021-06-11T13:10:00Z">
        <w:r w:rsidRPr="007F43E2">
          <w:rPr>
            <w:b/>
            <w:bCs/>
            <w:sz w:val="28"/>
            <w:szCs w:val="36"/>
            <w:highlight w:val="yellow"/>
          </w:rPr>
          <w:t>Internal VIP signals:</w:t>
        </w:r>
      </w:ins>
    </w:p>
    <w:p w14:paraId="59D87339" w14:textId="6462D2E7" w:rsidR="0081553E" w:rsidRDefault="0081553E" w:rsidP="00F659A1">
      <w:pPr>
        <w:rPr>
          <w:ins w:id="805" w:author="Borrelli, Matthew (M.T.)" w:date="2021-06-11T13:10:00Z"/>
        </w:rPr>
      </w:pPr>
    </w:p>
    <w:p w14:paraId="3E41E473" w14:textId="6EB7E6A9" w:rsidR="000A1B6D" w:rsidRDefault="000A1B6D" w:rsidP="00F659A1">
      <w:pPr>
        <w:rPr>
          <w:ins w:id="806" w:author="Borrelli, Matthew (M.T.)" w:date="2021-06-11T13:34:00Z"/>
        </w:rPr>
      </w:pPr>
      <w:ins w:id="807" w:author="Borrelli, Matthew (M.T.)" w:date="2021-06-11T13:11:00Z">
        <w:r>
          <w:t xml:space="preserve">When SYNC receives the </w:t>
        </w:r>
        <w:proofErr w:type="spellStart"/>
        <w:r>
          <w:t>SoA</w:t>
        </w:r>
        <w:proofErr w:type="spellEnd"/>
        <w:r>
          <w:t xml:space="preserve"> API above for </w:t>
        </w:r>
        <w:proofErr w:type="spellStart"/>
        <w:r w:rsidRPr="00B9479B">
          <w:t>pppFeatureOp</w:t>
        </w:r>
        <w:proofErr w:type="spellEnd"/>
        <w:r>
          <w:t xml:space="preserve"> (request), SYNC must send the below requests to VIP:</w:t>
        </w:r>
      </w:ins>
    </w:p>
    <w:p w14:paraId="2018C98C" w14:textId="71F8C5EA" w:rsidR="007F43E2" w:rsidRDefault="007F43E2" w:rsidP="00F659A1">
      <w:pPr>
        <w:rPr>
          <w:ins w:id="808" w:author="Borrelli, Matthew (M.T.)" w:date="2021-06-11T13:34:00Z"/>
        </w:rPr>
      </w:pPr>
    </w:p>
    <w:p w14:paraId="6FCD9BD7" w14:textId="77777777" w:rsidR="007F43E2" w:rsidRDefault="007F43E2" w:rsidP="00F659A1">
      <w:pPr>
        <w:rPr>
          <w:ins w:id="809" w:author="Borrelli, Matthew (M.T.)" w:date="2021-06-11T13:11:00Z"/>
        </w:rPr>
      </w:pPr>
    </w:p>
    <w:p w14:paraId="168D30BD" w14:textId="2553976F" w:rsidR="000A1B6D" w:rsidRDefault="000A1B6D" w:rsidP="000A1B6D">
      <w:pPr>
        <w:pStyle w:val="Heading4"/>
        <w:rPr>
          <w:ins w:id="810" w:author="Borrelli, Matthew (M.T.)" w:date="2021-06-11T13:12:00Z"/>
        </w:rPr>
      </w:pPr>
      <w:commentRangeStart w:id="811"/>
      <w:proofErr w:type="spellStart"/>
      <w:ins w:id="812" w:author="Borrelli, Matthew (M.T.)" w:date="2021-06-11T13:13:00Z">
        <w:r>
          <w:t>PersCommand_Rq</w:t>
        </w:r>
      </w:ins>
      <w:commentRangeEnd w:id="811"/>
      <w:proofErr w:type="spellEnd"/>
      <w:ins w:id="813" w:author="Borrelli, Matthew (M.T.)" w:date="2021-06-11T13:29:00Z">
        <w:r w:rsidR="007F43E2">
          <w:rPr>
            <w:rStyle w:val="CommentReference"/>
            <w:b w:val="0"/>
            <w:bCs w:val="0"/>
            <w:i w:val="0"/>
          </w:rPr>
          <w:commentReference w:id="811"/>
        </w:r>
      </w:ins>
    </w:p>
    <w:p w14:paraId="4193723D" w14:textId="7ADBFF59" w:rsidR="000A1B6D" w:rsidRPr="00CE01C6" w:rsidRDefault="000A1B6D" w:rsidP="000A1B6D">
      <w:pPr>
        <w:rPr>
          <w:ins w:id="814" w:author="Borrelli, Matthew (M.T.)" w:date="2021-06-11T13:12:00Z"/>
        </w:rPr>
      </w:pPr>
      <w:ins w:id="815" w:author="Borrelli, Matthew (M.T.)" w:date="2021-06-11T13:12:00Z">
        <w:r w:rsidRPr="00CE01C6">
          <w:t xml:space="preserve">Message Type: </w:t>
        </w:r>
      </w:ins>
      <w:ins w:id="816" w:author="Borrelli, Matthew (M.T.)" w:date="2021-06-11T13:13:00Z">
        <w:r>
          <w:t>Request</w:t>
        </w:r>
      </w:ins>
    </w:p>
    <w:p w14:paraId="5092751C" w14:textId="77777777" w:rsidR="000A1B6D" w:rsidRPr="00CE01C6" w:rsidRDefault="000A1B6D" w:rsidP="000A1B6D">
      <w:pPr>
        <w:rPr>
          <w:ins w:id="817" w:author="Borrelli, Matthew (M.T.)" w:date="2021-06-11T13:12:00Z"/>
        </w:rPr>
      </w:pPr>
    </w:p>
    <w:p w14:paraId="1DA3A30B" w14:textId="30E3DB91" w:rsidR="000A1B6D" w:rsidRDefault="000A1B6D" w:rsidP="000A1B6D">
      <w:pPr>
        <w:rPr>
          <w:ins w:id="818" w:author="Borrelli, Matthew (M.T.)" w:date="2021-06-11T13:12:00Z"/>
        </w:rPr>
      </w:pPr>
      <w:ins w:id="819" w:author="Borrelli, Matthew (M.T.)" w:date="2021-06-11T13:12:00Z">
        <w:r w:rsidRPr="00CE01C6">
          <w:t xml:space="preserve">The signal is used to </w:t>
        </w:r>
      </w:ins>
      <w:ins w:id="820" w:author="Borrelli, Matthew (M.T.)" w:date="2021-06-11T13:13:00Z">
        <w:r>
          <w:t xml:space="preserve">request an operation on the PPP </w:t>
        </w:r>
      </w:ins>
      <w:ins w:id="821" w:author="Borrelli, Matthew (M.T.)" w:date="2021-06-11T13:12:00Z">
        <w:r>
          <w:t>settings</w:t>
        </w:r>
      </w:ins>
      <w:ins w:id="822" w:author="Borrelli, Matthew (M.T.)" w:date="2021-06-11T13:13:00Z">
        <w:r>
          <w:t xml:space="preserve"> personalized by VIP</w:t>
        </w:r>
      </w:ins>
      <w:ins w:id="823" w:author="Borrelli, Matthew (M.T.)" w:date="2021-06-11T13:12:00Z">
        <w:r>
          <w:t>.</w:t>
        </w:r>
      </w:ins>
    </w:p>
    <w:p w14:paraId="29B297BE" w14:textId="77777777" w:rsidR="000A1B6D" w:rsidRPr="00CE01C6" w:rsidRDefault="000A1B6D" w:rsidP="000A1B6D">
      <w:pPr>
        <w:rPr>
          <w:ins w:id="824" w:author="Borrelli, Matthew (M.T.)" w:date="2021-06-11T13:12:00Z"/>
        </w:rPr>
      </w:pP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2114"/>
        <w:gridCol w:w="1170"/>
        <w:gridCol w:w="4271"/>
      </w:tblGrid>
      <w:tr w:rsidR="000A1B6D" w:rsidRPr="00CE01C6" w14:paraId="73C1EAF2" w14:textId="77777777" w:rsidTr="000A1B6D">
        <w:trPr>
          <w:jc w:val="center"/>
          <w:ins w:id="825" w:author="Borrelli, Matthew (M.T.)" w:date="2021-06-11T13:12:00Z"/>
        </w:trPr>
        <w:tc>
          <w:tcPr>
            <w:tcW w:w="1391" w:type="dxa"/>
          </w:tcPr>
          <w:p w14:paraId="43741716" w14:textId="77777777" w:rsidR="000A1B6D" w:rsidRPr="00CE01C6" w:rsidRDefault="000A1B6D" w:rsidP="00F659A1">
            <w:pPr>
              <w:rPr>
                <w:ins w:id="826" w:author="Borrelli, Matthew (M.T.)" w:date="2021-06-11T13:12:00Z"/>
                <w:b/>
              </w:rPr>
            </w:pPr>
            <w:ins w:id="827" w:author="Borrelli, Matthew (M.T.)" w:date="2021-06-11T13:12:00Z">
              <w:r w:rsidRPr="00CE01C6">
                <w:rPr>
                  <w:b/>
                </w:rPr>
                <w:t>Name</w:t>
              </w:r>
            </w:ins>
          </w:p>
        </w:tc>
        <w:tc>
          <w:tcPr>
            <w:tcW w:w="2114" w:type="dxa"/>
          </w:tcPr>
          <w:p w14:paraId="57A67045" w14:textId="77777777" w:rsidR="000A1B6D" w:rsidRPr="00CE01C6" w:rsidRDefault="000A1B6D" w:rsidP="00F659A1">
            <w:pPr>
              <w:rPr>
                <w:ins w:id="828" w:author="Borrelli, Matthew (M.T.)" w:date="2021-06-11T13:12:00Z"/>
                <w:b/>
              </w:rPr>
            </w:pPr>
            <w:ins w:id="829" w:author="Borrelli, Matthew (M.T.)" w:date="2021-06-11T13:12:00Z">
              <w:r w:rsidRPr="00CE01C6">
                <w:rPr>
                  <w:b/>
                </w:rPr>
                <w:t>Literals</w:t>
              </w:r>
            </w:ins>
          </w:p>
        </w:tc>
        <w:tc>
          <w:tcPr>
            <w:tcW w:w="1170" w:type="dxa"/>
          </w:tcPr>
          <w:p w14:paraId="272DF9A2" w14:textId="77777777" w:rsidR="000A1B6D" w:rsidRPr="00CE01C6" w:rsidRDefault="000A1B6D" w:rsidP="00F659A1">
            <w:pPr>
              <w:rPr>
                <w:ins w:id="830" w:author="Borrelli, Matthew (M.T.)" w:date="2021-06-11T13:12:00Z"/>
                <w:b/>
              </w:rPr>
            </w:pPr>
            <w:ins w:id="831" w:author="Borrelli, Matthew (M.T.)" w:date="2021-06-11T13:12:00Z">
              <w:r w:rsidRPr="00CE01C6">
                <w:rPr>
                  <w:b/>
                </w:rPr>
                <w:t>Value</w:t>
              </w:r>
            </w:ins>
          </w:p>
        </w:tc>
        <w:tc>
          <w:tcPr>
            <w:tcW w:w="4271" w:type="dxa"/>
          </w:tcPr>
          <w:p w14:paraId="29CE8B47" w14:textId="77777777" w:rsidR="000A1B6D" w:rsidRPr="00CE01C6" w:rsidRDefault="000A1B6D" w:rsidP="00F659A1">
            <w:pPr>
              <w:rPr>
                <w:ins w:id="832" w:author="Borrelli, Matthew (M.T.)" w:date="2021-06-11T13:12:00Z"/>
                <w:b/>
              </w:rPr>
            </w:pPr>
            <w:ins w:id="833" w:author="Borrelli, Matthew (M.T.)" w:date="2021-06-11T13:12:00Z">
              <w:r w:rsidRPr="00CE01C6">
                <w:rPr>
                  <w:b/>
                </w:rPr>
                <w:t>Description</w:t>
              </w:r>
            </w:ins>
          </w:p>
        </w:tc>
      </w:tr>
      <w:tr w:rsidR="000A1B6D" w:rsidRPr="00CE01C6" w14:paraId="0C320B4E" w14:textId="77777777" w:rsidTr="000A1B6D">
        <w:trPr>
          <w:jc w:val="center"/>
          <w:ins w:id="834" w:author="Borrelli, Matthew (M.T.)" w:date="2021-06-11T13:12:00Z"/>
        </w:trPr>
        <w:tc>
          <w:tcPr>
            <w:tcW w:w="1391" w:type="dxa"/>
          </w:tcPr>
          <w:p w14:paraId="715F430B" w14:textId="77777777" w:rsidR="000A1B6D" w:rsidRPr="00CE01C6" w:rsidRDefault="000A1B6D" w:rsidP="00F659A1">
            <w:pPr>
              <w:rPr>
                <w:ins w:id="835" w:author="Borrelli, Matthew (M.T.)" w:date="2021-06-11T13:12:00Z"/>
              </w:rPr>
            </w:pPr>
            <w:ins w:id="836" w:author="Borrelli, Matthew (M.T.)" w:date="2021-06-11T13:12:00Z">
              <w:r>
                <w:t>Type</w:t>
              </w:r>
              <w:r w:rsidRPr="00CE01C6">
                <w:t xml:space="preserve"> </w:t>
              </w:r>
            </w:ins>
          </w:p>
        </w:tc>
        <w:tc>
          <w:tcPr>
            <w:tcW w:w="2114" w:type="dxa"/>
          </w:tcPr>
          <w:p w14:paraId="6E9BE405" w14:textId="77777777" w:rsidR="000A1B6D" w:rsidRPr="00CE01C6" w:rsidRDefault="000A1B6D" w:rsidP="00F659A1">
            <w:pPr>
              <w:rPr>
                <w:ins w:id="837" w:author="Borrelli, Matthew (M.T.)" w:date="2021-06-11T13:12:00Z"/>
              </w:rPr>
            </w:pPr>
            <w:ins w:id="838" w:author="Borrelli, Matthew (M.T.)" w:date="2021-06-11T13:12:00Z">
              <w:r w:rsidRPr="00CE01C6">
                <w:t>-</w:t>
              </w:r>
            </w:ins>
          </w:p>
        </w:tc>
        <w:tc>
          <w:tcPr>
            <w:tcW w:w="1170" w:type="dxa"/>
          </w:tcPr>
          <w:p w14:paraId="6D878ABA" w14:textId="77777777" w:rsidR="000A1B6D" w:rsidRPr="00CE01C6" w:rsidRDefault="000A1B6D" w:rsidP="00F659A1">
            <w:pPr>
              <w:rPr>
                <w:ins w:id="839" w:author="Borrelli, Matthew (M.T.)" w:date="2021-06-11T13:12:00Z"/>
              </w:rPr>
            </w:pPr>
            <w:ins w:id="840" w:author="Borrelli, Matthew (M.T.)" w:date="2021-06-11T13:12:00Z">
              <w:r w:rsidRPr="00CE01C6">
                <w:t>-</w:t>
              </w:r>
            </w:ins>
          </w:p>
        </w:tc>
        <w:tc>
          <w:tcPr>
            <w:tcW w:w="4271" w:type="dxa"/>
          </w:tcPr>
          <w:p w14:paraId="03E1E59B" w14:textId="384D3E14" w:rsidR="000A1B6D" w:rsidRPr="00CE01C6" w:rsidRDefault="000A1B6D" w:rsidP="00F659A1">
            <w:pPr>
              <w:rPr>
                <w:ins w:id="841" w:author="Borrelli, Matthew (M.T.)" w:date="2021-06-11T13:12:00Z"/>
              </w:rPr>
            </w:pPr>
            <w:ins w:id="842" w:author="Borrelli, Matthew (M.T.)" w:date="2021-06-11T13:14:00Z">
              <w:r>
                <w:t>Requested operation</w:t>
              </w:r>
            </w:ins>
          </w:p>
        </w:tc>
      </w:tr>
      <w:tr w:rsidR="000A1B6D" w:rsidRPr="00CE01C6" w14:paraId="5F319614" w14:textId="77777777" w:rsidTr="000A1B6D">
        <w:trPr>
          <w:jc w:val="center"/>
          <w:ins w:id="843" w:author="Borrelli, Matthew (M.T.)" w:date="2021-06-11T13:14:00Z"/>
        </w:trPr>
        <w:tc>
          <w:tcPr>
            <w:tcW w:w="1391" w:type="dxa"/>
          </w:tcPr>
          <w:p w14:paraId="329C1A62" w14:textId="77777777" w:rsidR="000A1B6D" w:rsidRDefault="000A1B6D" w:rsidP="000A1B6D">
            <w:pPr>
              <w:rPr>
                <w:ins w:id="844" w:author="Borrelli, Matthew (M.T.)" w:date="2021-06-11T13:14:00Z"/>
              </w:rPr>
            </w:pPr>
          </w:p>
        </w:tc>
        <w:tc>
          <w:tcPr>
            <w:tcW w:w="2114" w:type="dxa"/>
            <w:vAlign w:val="center"/>
          </w:tcPr>
          <w:p w14:paraId="29ACED22" w14:textId="387E6D9D" w:rsidR="000A1B6D" w:rsidRPr="00CE01C6" w:rsidRDefault="000A1B6D" w:rsidP="000A1B6D">
            <w:pPr>
              <w:rPr>
                <w:ins w:id="845" w:author="Borrelli, Matthew (M.T.)" w:date="2021-06-11T13:14:00Z"/>
              </w:rPr>
            </w:pPr>
            <w:ins w:id="846" w:author="Borrelli, Matthew (M.T.)" w:date="2021-06-11T13:17:00Z">
              <w:r>
                <w:rPr>
                  <w:rFonts w:cs="Arial"/>
                  <w:color w:val="000000"/>
                  <w:szCs w:val="20"/>
                </w:rPr>
                <w:t>NULL</w:t>
              </w:r>
            </w:ins>
          </w:p>
        </w:tc>
        <w:tc>
          <w:tcPr>
            <w:tcW w:w="1170" w:type="dxa"/>
          </w:tcPr>
          <w:p w14:paraId="6A11E86C" w14:textId="60FD6815" w:rsidR="000A1B6D" w:rsidRPr="00CE01C6" w:rsidRDefault="000A1B6D" w:rsidP="000A1B6D">
            <w:pPr>
              <w:rPr>
                <w:ins w:id="847" w:author="Borrelli, Matthew (M.T.)" w:date="2021-06-11T13:14:00Z"/>
              </w:rPr>
            </w:pPr>
            <w:ins w:id="848" w:author="Borrelli, Matthew (M.T.)" w:date="2021-06-11T13:17:00Z">
              <w:r w:rsidRPr="00CE01C6">
                <w:t>0x0</w:t>
              </w:r>
            </w:ins>
          </w:p>
        </w:tc>
        <w:tc>
          <w:tcPr>
            <w:tcW w:w="4271" w:type="dxa"/>
          </w:tcPr>
          <w:p w14:paraId="4C0E647B" w14:textId="77777777" w:rsidR="000A1B6D" w:rsidRDefault="000A1B6D" w:rsidP="000A1B6D">
            <w:pPr>
              <w:rPr>
                <w:ins w:id="849" w:author="Borrelli, Matthew (M.T.)" w:date="2021-06-11T13:14:00Z"/>
              </w:rPr>
            </w:pPr>
          </w:p>
        </w:tc>
      </w:tr>
      <w:tr w:rsidR="000A1B6D" w:rsidRPr="00CE01C6" w14:paraId="5266874D" w14:textId="77777777" w:rsidTr="000A1B6D">
        <w:trPr>
          <w:jc w:val="center"/>
          <w:ins w:id="850" w:author="Borrelli, Matthew (M.T.)" w:date="2021-06-11T13:12:00Z"/>
        </w:trPr>
        <w:tc>
          <w:tcPr>
            <w:tcW w:w="1391" w:type="dxa"/>
          </w:tcPr>
          <w:p w14:paraId="76E87850" w14:textId="77777777" w:rsidR="000A1B6D" w:rsidRPr="00CE01C6" w:rsidRDefault="000A1B6D" w:rsidP="000A1B6D">
            <w:pPr>
              <w:rPr>
                <w:ins w:id="851" w:author="Borrelli, Matthew (M.T.)" w:date="2021-06-11T13:12:00Z"/>
              </w:rPr>
            </w:pPr>
          </w:p>
        </w:tc>
        <w:tc>
          <w:tcPr>
            <w:tcW w:w="2114" w:type="dxa"/>
            <w:vAlign w:val="center"/>
          </w:tcPr>
          <w:p w14:paraId="4F5C921E" w14:textId="264D43D6" w:rsidR="000A1B6D" w:rsidRPr="00CE01C6" w:rsidRDefault="000A1B6D" w:rsidP="000A1B6D">
            <w:pPr>
              <w:rPr>
                <w:ins w:id="852" w:author="Borrelli, Matthew (M.T.)" w:date="2021-06-11T13:12:00Z"/>
              </w:rPr>
            </w:pPr>
            <w:ins w:id="853" w:author="Borrelli, Matthew (M.T.)" w:date="2021-06-11T13:17:00Z">
              <w:r>
                <w:rPr>
                  <w:rFonts w:cs="Arial"/>
                  <w:color w:val="000000"/>
                  <w:szCs w:val="20"/>
                </w:rPr>
                <w:t>QUERY</w:t>
              </w:r>
            </w:ins>
          </w:p>
        </w:tc>
        <w:tc>
          <w:tcPr>
            <w:tcW w:w="1170" w:type="dxa"/>
          </w:tcPr>
          <w:p w14:paraId="2D5E68E2" w14:textId="39CE60FB" w:rsidR="000A1B6D" w:rsidRPr="00CE01C6" w:rsidRDefault="000A1B6D" w:rsidP="000A1B6D">
            <w:pPr>
              <w:rPr>
                <w:ins w:id="854" w:author="Borrelli, Matthew (M.T.)" w:date="2021-06-11T13:12:00Z"/>
              </w:rPr>
            </w:pPr>
            <w:ins w:id="855" w:author="Borrelli, Matthew (M.T.)" w:date="2021-06-11T13:17:00Z">
              <w:r w:rsidRPr="00CE01C6">
                <w:t>0x1</w:t>
              </w:r>
            </w:ins>
          </w:p>
        </w:tc>
        <w:tc>
          <w:tcPr>
            <w:tcW w:w="4271" w:type="dxa"/>
          </w:tcPr>
          <w:p w14:paraId="19EA73BB" w14:textId="77777777" w:rsidR="000A1B6D" w:rsidRPr="00CE01C6" w:rsidRDefault="000A1B6D" w:rsidP="000A1B6D">
            <w:pPr>
              <w:rPr>
                <w:ins w:id="856" w:author="Borrelli, Matthew (M.T.)" w:date="2021-06-11T13:12:00Z"/>
              </w:rPr>
            </w:pPr>
          </w:p>
        </w:tc>
      </w:tr>
      <w:tr w:rsidR="000A1B6D" w:rsidRPr="00CE01C6" w14:paraId="61ABFDAD" w14:textId="77777777" w:rsidTr="000A1B6D">
        <w:trPr>
          <w:jc w:val="center"/>
          <w:ins w:id="857" w:author="Borrelli, Matthew (M.T.)" w:date="2021-06-11T13:12:00Z"/>
        </w:trPr>
        <w:tc>
          <w:tcPr>
            <w:tcW w:w="1391" w:type="dxa"/>
          </w:tcPr>
          <w:p w14:paraId="426181EB" w14:textId="77777777" w:rsidR="000A1B6D" w:rsidRPr="00CE01C6" w:rsidRDefault="000A1B6D" w:rsidP="000A1B6D">
            <w:pPr>
              <w:rPr>
                <w:ins w:id="858" w:author="Borrelli, Matthew (M.T.)" w:date="2021-06-11T13:12:00Z"/>
              </w:rPr>
            </w:pPr>
          </w:p>
        </w:tc>
        <w:tc>
          <w:tcPr>
            <w:tcW w:w="2114" w:type="dxa"/>
            <w:vAlign w:val="center"/>
          </w:tcPr>
          <w:p w14:paraId="31C1F242" w14:textId="24896F27" w:rsidR="000A1B6D" w:rsidRPr="00CE01C6" w:rsidRDefault="000A1B6D" w:rsidP="000A1B6D">
            <w:pPr>
              <w:rPr>
                <w:ins w:id="859" w:author="Borrelli, Matthew (M.T.)" w:date="2021-06-11T13:12:00Z"/>
              </w:rPr>
            </w:pPr>
            <w:ins w:id="860" w:author="Borrelli, Matthew (M.T.)" w:date="2021-06-11T13:17:00Z">
              <w:r>
                <w:rPr>
                  <w:rFonts w:cs="Arial"/>
                  <w:color w:val="000000"/>
                  <w:szCs w:val="20"/>
                </w:rPr>
                <w:t>SET</w:t>
              </w:r>
            </w:ins>
          </w:p>
        </w:tc>
        <w:tc>
          <w:tcPr>
            <w:tcW w:w="1170" w:type="dxa"/>
          </w:tcPr>
          <w:p w14:paraId="7877984D" w14:textId="2B72F9B1" w:rsidR="000A1B6D" w:rsidRPr="00CE01C6" w:rsidRDefault="000A1B6D" w:rsidP="000A1B6D">
            <w:pPr>
              <w:rPr>
                <w:ins w:id="861" w:author="Borrelli, Matthew (M.T.)" w:date="2021-06-11T13:12:00Z"/>
              </w:rPr>
            </w:pPr>
            <w:ins w:id="862" w:author="Borrelli, Matthew (M.T.)" w:date="2021-06-11T13:17:00Z">
              <w:r w:rsidRPr="00CE01C6">
                <w:t>0x2</w:t>
              </w:r>
            </w:ins>
          </w:p>
        </w:tc>
        <w:tc>
          <w:tcPr>
            <w:tcW w:w="4271" w:type="dxa"/>
          </w:tcPr>
          <w:p w14:paraId="1F1AC95F" w14:textId="77777777" w:rsidR="000A1B6D" w:rsidRPr="00CE01C6" w:rsidRDefault="000A1B6D" w:rsidP="000A1B6D">
            <w:pPr>
              <w:rPr>
                <w:ins w:id="863" w:author="Borrelli, Matthew (M.T.)" w:date="2021-06-11T13:12:00Z"/>
              </w:rPr>
            </w:pPr>
          </w:p>
        </w:tc>
      </w:tr>
      <w:tr w:rsidR="000A1B6D" w:rsidRPr="00CE01C6" w14:paraId="20C3E060" w14:textId="77777777" w:rsidTr="000A1B6D">
        <w:trPr>
          <w:jc w:val="center"/>
          <w:ins w:id="864" w:author="Borrelli, Matthew (M.T.)" w:date="2021-06-11T13:12:00Z"/>
        </w:trPr>
        <w:tc>
          <w:tcPr>
            <w:tcW w:w="1391" w:type="dxa"/>
          </w:tcPr>
          <w:p w14:paraId="1E2FD095" w14:textId="77777777" w:rsidR="000A1B6D" w:rsidRPr="00CE01C6" w:rsidRDefault="000A1B6D" w:rsidP="000A1B6D">
            <w:pPr>
              <w:rPr>
                <w:ins w:id="865" w:author="Borrelli, Matthew (M.T.)" w:date="2021-06-11T13:12:00Z"/>
              </w:rPr>
            </w:pPr>
          </w:p>
        </w:tc>
        <w:tc>
          <w:tcPr>
            <w:tcW w:w="2114" w:type="dxa"/>
            <w:vAlign w:val="center"/>
          </w:tcPr>
          <w:p w14:paraId="2B61ABD6" w14:textId="11A47256" w:rsidR="000A1B6D" w:rsidRPr="00CE01C6" w:rsidRDefault="000A1B6D" w:rsidP="000A1B6D">
            <w:pPr>
              <w:rPr>
                <w:ins w:id="866" w:author="Borrelli, Matthew (M.T.)" w:date="2021-06-11T13:12:00Z"/>
              </w:rPr>
            </w:pPr>
            <w:ins w:id="867" w:author="Borrelli, Matthew (M.T.)" w:date="2021-06-11T13:17:00Z">
              <w:r>
                <w:rPr>
                  <w:rFonts w:cs="Arial"/>
                  <w:color w:val="000000"/>
                  <w:szCs w:val="20"/>
                </w:rPr>
                <w:t>COPY</w:t>
              </w:r>
            </w:ins>
          </w:p>
        </w:tc>
        <w:tc>
          <w:tcPr>
            <w:tcW w:w="1170" w:type="dxa"/>
          </w:tcPr>
          <w:p w14:paraId="5D0A0410" w14:textId="13BF7953" w:rsidR="000A1B6D" w:rsidRPr="00CE01C6" w:rsidRDefault="000A1B6D" w:rsidP="000A1B6D">
            <w:pPr>
              <w:rPr>
                <w:ins w:id="868" w:author="Borrelli, Matthew (M.T.)" w:date="2021-06-11T13:12:00Z"/>
              </w:rPr>
            </w:pPr>
            <w:ins w:id="869" w:author="Borrelli, Matthew (M.T.)" w:date="2021-06-11T13:17:00Z">
              <w:r w:rsidRPr="00CE01C6">
                <w:t>0x3</w:t>
              </w:r>
            </w:ins>
          </w:p>
        </w:tc>
        <w:tc>
          <w:tcPr>
            <w:tcW w:w="4271" w:type="dxa"/>
          </w:tcPr>
          <w:p w14:paraId="644AB30D" w14:textId="77777777" w:rsidR="000A1B6D" w:rsidRPr="00CE01C6" w:rsidRDefault="000A1B6D" w:rsidP="000A1B6D">
            <w:pPr>
              <w:rPr>
                <w:ins w:id="870" w:author="Borrelli, Matthew (M.T.)" w:date="2021-06-11T13:12:00Z"/>
              </w:rPr>
            </w:pPr>
          </w:p>
        </w:tc>
      </w:tr>
      <w:tr w:rsidR="000A1B6D" w:rsidRPr="00CE01C6" w14:paraId="3A362231" w14:textId="77777777" w:rsidTr="000A1B6D">
        <w:trPr>
          <w:jc w:val="center"/>
          <w:ins w:id="871" w:author="Borrelli, Matthew (M.T.)" w:date="2021-06-11T13:12:00Z"/>
        </w:trPr>
        <w:tc>
          <w:tcPr>
            <w:tcW w:w="1391" w:type="dxa"/>
          </w:tcPr>
          <w:p w14:paraId="158396DF" w14:textId="77777777" w:rsidR="000A1B6D" w:rsidRPr="00CE01C6" w:rsidRDefault="000A1B6D" w:rsidP="000A1B6D">
            <w:pPr>
              <w:rPr>
                <w:ins w:id="872" w:author="Borrelli, Matthew (M.T.)" w:date="2021-06-11T13:12:00Z"/>
              </w:rPr>
            </w:pPr>
          </w:p>
        </w:tc>
        <w:tc>
          <w:tcPr>
            <w:tcW w:w="2114" w:type="dxa"/>
            <w:vAlign w:val="center"/>
          </w:tcPr>
          <w:p w14:paraId="743FB43D" w14:textId="53C4A2EB" w:rsidR="000A1B6D" w:rsidRPr="00CE01C6" w:rsidRDefault="000A1B6D" w:rsidP="000A1B6D">
            <w:pPr>
              <w:rPr>
                <w:ins w:id="873" w:author="Borrelli, Matthew (M.T.)" w:date="2021-06-11T13:12:00Z"/>
              </w:rPr>
            </w:pPr>
            <w:proofErr w:type="spellStart"/>
            <w:ins w:id="874" w:author="Borrelli, Matthew (M.T.)" w:date="2021-06-11T13:17:00Z">
              <w:r>
                <w:rPr>
                  <w:rFonts w:cs="Arial"/>
                  <w:color w:val="000000"/>
                  <w:szCs w:val="20"/>
                </w:rPr>
                <w:t>NotUsed</w:t>
              </w:r>
            </w:ins>
            <w:proofErr w:type="spellEnd"/>
          </w:p>
        </w:tc>
        <w:tc>
          <w:tcPr>
            <w:tcW w:w="1170" w:type="dxa"/>
          </w:tcPr>
          <w:p w14:paraId="4AF27016" w14:textId="6CE60A19" w:rsidR="000A1B6D" w:rsidRPr="00CE01C6" w:rsidRDefault="000A1B6D" w:rsidP="000A1B6D">
            <w:pPr>
              <w:rPr>
                <w:ins w:id="875" w:author="Borrelli, Matthew (M.T.)" w:date="2021-06-11T13:12:00Z"/>
              </w:rPr>
            </w:pPr>
            <w:ins w:id="876" w:author="Borrelli, Matthew (M.T.)" w:date="2021-06-11T13:17:00Z">
              <w:r>
                <w:t>0x4 - 0x7</w:t>
              </w:r>
            </w:ins>
          </w:p>
        </w:tc>
        <w:tc>
          <w:tcPr>
            <w:tcW w:w="4271" w:type="dxa"/>
          </w:tcPr>
          <w:p w14:paraId="51C2D36F" w14:textId="77777777" w:rsidR="000A1B6D" w:rsidRPr="00CE01C6" w:rsidRDefault="000A1B6D" w:rsidP="000A1B6D">
            <w:pPr>
              <w:rPr>
                <w:ins w:id="877" w:author="Borrelli, Matthew (M.T.)" w:date="2021-06-11T13:12:00Z"/>
              </w:rPr>
            </w:pPr>
          </w:p>
        </w:tc>
      </w:tr>
    </w:tbl>
    <w:p w14:paraId="6053F636" w14:textId="49D11A9D" w:rsidR="000A1B6D" w:rsidRDefault="000A1B6D" w:rsidP="000A1B6D">
      <w:pPr>
        <w:pStyle w:val="Heading4"/>
        <w:rPr>
          <w:ins w:id="878" w:author="Borrelli, Matthew (M.T.)" w:date="2021-06-11T13:17:00Z"/>
        </w:rPr>
      </w:pPr>
      <w:commentRangeStart w:id="879"/>
      <w:proofErr w:type="spellStart"/>
      <w:ins w:id="880" w:author="Borrelli, Matthew (M.T.)" w:date="2021-06-11T13:17:00Z">
        <w:r>
          <w:lastRenderedPageBreak/>
          <w:t>Pers</w:t>
        </w:r>
      </w:ins>
      <w:ins w:id="881" w:author="Borrelli, Matthew (M.T.)" w:date="2021-06-11T13:18:00Z">
        <w:r>
          <w:t>Index</w:t>
        </w:r>
      </w:ins>
      <w:ins w:id="882" w:author="Borrelli, Matthew (M.T.)" w:date="2021-06-11T13:17:00Z">
        <w:r>
          <w:t>_Rq</w:t>
        </w:r>
      </w:ins>
      <w:commentRangeEnd w:id="879"/>
      <w:proofErr w:type="spellEnd"/>
      <w:ins w:id="883" w:author="Borrelli, Matthew (M.T.)" w:date="2021-06-11T13:29:00Z">
        <w:r w:rsidR="007F43E2">
          <w:rPr>
            <w:rStyle w:val="CommentReference"/>
            <w:b w:val="0"/>
            <w:bCs w:val="0"/>
            <w:i w:val="0"/>
          </w:rPr>
          <w:commentReference w:id="879"/>
        </w:r>
      </w:ins>
    </w:p>
    <w:p w14:paraId="101961D1" w14:textId="77777777" w:rsidR="000A1B6D" w:rsidRPr="00CE01C6" w:rsidRDefault="000A1B6D" w:rsidP="000A1B6D">
      <w:pPr>
        <w:rPr>
          <w:ins w:id="884" w:author="Borrelli, Matthew (M.T.)" w:date="2021-06-11T13:17:00Z"/>
        </w:rPr>
      </w:pPr>
      <w:ins w:id="885" w:author="Borrelli, Matthew (M.T.)" w:date="2021-06-11T13:17:00Z">
        <w:r w:rsidRPr="00CE01C6">
          <w:t xml:space="preserve">Message Type: </w:t>
        </w:r>
        <w:r>
          <w:t>Request</w:t>
        </w:r>
      </w:ins>
    </w:p>
    <w:p w14:paraId="38CA4D7E" w14:textId="77777777" w:rsidR="000A1B6D" w:rsidRPr="00CE01C6" w:rsidRDefault="000A1B6D" w:rsidP="000A1B6D">
      <w:pPr>
        <w:rPr>
          <w:ins w:id="886" w:author="Borrelli, Matthew (M.T.)" w:date="2021-06-11T13:17:00Z"/>
        </w:rPr>
      </w:pPr>
    </w:p>
    <w:p w14:paraId="440BA7F3" w14:textId="5DBC1FA5" w:rsidR="000A1B6D" w:rsidRDefault="000A1B6D" w:rsidP="000A1B6D">
      <w:pPr>
        <w:rPr>
          <w:ins w:id="887" w:author="Borrelli, Matthew (M.T.)" w:date="2021-06-11T13:17:00Z"/>
        </w:rPr>
      </w:pPr>
      <w:ins w:id="888" w:author="Borrelli, Matthew (M.T.)" w:date="2021-06-11T13:17:00Z">
        <w:r w:rsidRPr="00CE01C6">
          <w:t xml:space="preserve">The signal is used to </w:t>
        </w:r>
      </w:ins>
      <w:ins w:id="889" w:author="Borrelli, Matthew (M.T.)" w:date="2021-06-11T13:18:00Z">
        <w:r>
          <w:t xml:space="preserve">indicate the Personality Index for the relative </w:t>
        </w:r>
      </w:ins>
      <w:ins w:id="890" w:author="Borrelli, Matthew (M.T.)" w:date="2021-06-11T13:17:00Z">
        <w:r>
          <w:t>operation.</w:t>
        </w:r>
      </w:ins>
    </w:p>
    <w:p w14:paraId="0E36F291" w14:textId="77777777" w:rsidR="000A1B6D" w:rsidRPr="00CE01C6" w:rsidRDefault="000A1B6D" w:rsidP="000A1B6D">
      <w:pPr>
        <w:rPr>
          <w:ins w:id="891" w:author="Borrelli, Matthew (M.T.)" w:date="2021-06-11T13:17:00Z"/>
        </w:rPr>
      </w:pP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2114"/>
        <w:gridCol w:w="1170"/>
        <w:gridCol w:w="4271"/>
      </w:tblGrid>
      <w:tr w:rsidR="000A1B6D" w:rsidRPr="00CE01C6" w14:paraId="72DBCB5D" w14:textId="77777777" w:rsidTr="00F659A1">
        <w:trPr>
          <w:jc w:val="center"/>
          <w:ins w:id="892" w:author="Borrelli, Matthew (M.T.)" w:date="2021-06-11T13:17:00Z"/>
        </w:trPr>
        <w:tc>
          <w:tcPr>
            <w:tcW w:w="1391" w:type="dxa"/>
          </w:tcPr>
          <w:p w14:paraId="6D045D9E" w14:textId="77777777" w:rsidR="000A1B6D" w:rsidRPr="00CE01C6" w:rsidRDefault="000A1B6D" w:rsidP="00F659A1">
            <w:pPr>
              <w:rPr>
                <w:ins w:id="893" w:author="Borrelli, Matthew (M.T.)" w:date="2021-06-11T13:17:00Z"/>
                <w:b/>
              </w:rPr>
            </w:pPr>
            <w:ins w:id="894" w:author="Borrelli, Matthew (M.T.)" w:date="2021-06-11T13:17:00Z">
              <w:r w:rsidRPr="00CE01C6">
                <w:rPr>
                  <w:b/>
                </w:rPr>
                <w:t>Name</w:t>
              </w:r>
            </w:ins>
          </w:p>
        </w:tc>
        <w:tc>
          <w:tcPr>
            <w:tcW w:w="2114" w:type="dxa"/>
          </w:tcPr>
          <w:p w14:paraId="5B887866" w14:textId="77777777" w:rsidR="000A1B6D" w:rsidRPr="00CE01C6" w:rsidRDefault="000A1B6D" w:rsidP="00F659A1">
            <w:pPr>
              <w:rPr>
                <w:ins w:id="895" w:author="Borrelli, Matthew (M.T.)" w:date="2021-06-11T13:17:00Z"/>
                <w:b/>
              </w:rPr>
            </w:pPr>
            <w:ins w:id="896" w:author="Borrelli, Matthew (M.T.)" w:date="2021-06-11T13:17:00Z">
              <w:r w:rsidRPr="00CE01C6">
                <w:rPr>
                  <w:b/>
                </w:rPr>
                <w:t>Literals</w:t>
              </w:r>
            </w:ins>
          </w:p>
        </w:tc>
        <w:tc>
          <w:tcPr>
            <w:tcW w:w="1170" w:type="dxa"/>
          </w:tcPr>
          <w:p w14:paraId="1D7FC097" w14:textId="77777777" w:rsidR="000A1B6D" w:rsidRPr="00CE01C6" w:rsidRDefault="000A1B6D" w:rsidP="00F659A1">
            <w:pPr>
              <w:rPr>
                <w:ins w:id="897" w:author="Borrelli, Matthew (M.T.)" w:date="2021-06-11T13:17:00Z"/>
                <w:b/>
              </w:rPr>
            </w:pPr>
            <w:ins w:id="898" w:author="Borrelli, Matthew (M.T.)" w:date="2021-06-11T13:17:00Z">
              <w:r w:rsidRPr="00CE01C6">
                <w:rPr>
                  <w:b/>
                </w:rPr>
                <w:t>Value</w:t>
              </w:r>
            </w:ins>
          </w:p>
        </w:tc>
        <w:tc>
          <w:tcPr>
            <w:tcW w:w="4271" w:type="dxa"/>
          </w:tcPr>
          <w:p w14:paraId="490C2B09" w14:textId="77777777" w:rsidR="000A1B6D" w:rsidRPr="00CE01C6" w:rsidRDefault="000A1B6D" w:rsidP="00F659A1">
            <w:pPr>
              <w:rPr>
                <w:ins w:id="899" w:author="Borrelli, Matthew (M.T.)" w:date="2021-06-11T13:17:00Z"/>
                <w:b/>
              </w:rPr>
            </w:pPr>
            <w:ins w:id="900" w:author="Borrelli, Matthew (M.T.)" w:date="2021-06-11T13:17:00Z">
              <w:r w:rsidRPr="00CE01C6">
                <w:rPr>
                  <w:b/>
                </w:rPr>
                <w:t>Description</w:t>
              </w:r>
            </w:ins>
          </w:p>
        </w:tc>
      </w:tr>
      <w:tr w:rsidR="000A1B6D" w:rsidRPr="00CE01C6" w14:paraId="0684ED3E" w14:textId="77777777" w:rsidTr="00F659A1">
        <w:trPr>
          <w:jc w:val="center"/>
          <w:ins w:id="901" w:author="Borrelli, Matthew (M.T.)" w:date="2021-06-11T13:17:00Z"/>
        </w:trPr>
        <w:tc>
          <w:tcPr>
            <w:tcW w:w="1391" w:type="dxa"/>
          </w:tcPr>
          <w:p w14:paraId="7515997B" w14:textId="7CD8FDD0" w:rsidR="000A1B6D" w:rsidRPr="00CE01C6" w:rsidRDefault="000A1B6D" w:rsidP="000A1B6D">
            <w:pPr>
              <w:rPr>
                <w:ins w:id="902" w:author="Borrelli, Matthew (M.T.)" w:date="2021-06-11T13:17:00Z"/>
              </w:rPr>
            </w:pPr>
            <w:ins w:id="903" w:author="Borrelli, Matthew (M.T.)" w:date="2021-06-11T13:19:00Z">
              <w:r>
                <w:t>Type</w:t>
              </w:r>
            </w:ins>
          </w:p>
        </w:tc>
        <w:tc>
          <w:tcPr>
            <w:tcW w:w="2114" w:type="dxa"/>
          </w:tcPr>
          <w:p w14:paraId="58ADF6B3" w14:textId="2F1AEA91" w:rsidR="000A1B6D" w:rsidRPr="00CE01C6" w:rsidRDefault="000A1B6D" w:rsidP="000A1B6D">
            <w:pPr>
              <w:rPr>
                <w:ins w:id="904" w:author="Borrelli, Matthew (M.T.)" w:date="2021-06-11T13:17:00Z"/>
              </w:rPr>
            </w:pPr>
            <w:ins w:id="905" w:author="Borrelli, Matthew (M.T.)" w:date="2021-06-11T13:19:00Z">
              <w:r w:rsidRPr="00CE01C6">
                <w:t>-</w:t>
              </w:r>
            </w:ins>
          </w:p>
        </w:tc>
        <w:tc>
          <w:tcPr>
            <w:tcW w:w="1170" w:type="dxa"/>
          </w:tcPr>
          <w:p w14:paraId="24DE03FA" w14:textId="06E89605" w:rsidR="000A1B6D" w:rsidRPr="00CE01C6" w:rsidRDefault="000A1B6D" w:rsidP="000A1B6D">
            <w:pPr>
              <w:rPr>
                <w:ins w:id="906" w:author="Borrelli, Matthew (M.T.)" w:date="2021-06-11T13:17:00Z"/>
              </w:rPr>
            </w:pPr>
            <w:ins w:id="907" w:author="Borrelli, Matthew (M.T.)" w:date="2021-06-11T13:19:00Z">
              <w:r w:rsidRPr="00CE01C6">
                <w:t>-</w:t>
              </w:r>
            </w:ins>
          </w:p>
        </w:tc>
        <w:tc>
          <w:tcPr>
            <w:tcW w:w="4271" w:type="dxa"/>
          </w:tcPr>
          <w:p w14:paraId="744B4437" w14:textId="7CBEAC86" w:rsidR="000A1B6D" w:rsidRPr="00CE01C6" w:rsidRDefault="000A1B6D" w:rsidP="000A1B6D">
            <w:pPr>
              <w:rPr>
                <w:ins w:id="908" w:author="Borrelli, Matthew (M.T.)" w:date="2021-06-11T13:17:00Z"/>
              </w:rPr>
            </w:pPr>
            <w:ins w:id="909" w:author="Borrelli, Matthew (M.T.)" w:date="2021-06-11T13:19:00Z">
              <w:r w:rsidRPr="00785CDE">
                <w:t>Indicates which personality profile is being accessed</w:t>
              </w:r>
            </w:ins>
          </w:p>
        </w:tc>
      </w:tr>
      <w:tr w:rsidR="000A1B6D" w:rsidRPr="00CE01C6" w14:paraId="6F80460F" w14:textId="77777777" w:rsidTr="00F659A1">
        <w:trPr>
          <w:jc w:val="center"/>
          <w:ins w:id="910" w:author="Borrelli, Matthew (M.T.)" w:date="2021-06-11T13:17:00Z"/>
        </w:trPr>
        <w:tc>
          <w:tcPr>
            <w:tcW w:w="1391" w:type="dxa"/>
          </w:tcPr>
          <w:p w14:paraId="348E0F5C" w14:textId="77777777" w:rsidR="000A1B6D" w:rsidRDefault="000A1B6D" w:rsidP="000A1B6D">
            <w:pPr>
              <w:rPr>
                <w:ins w:id="911" w:author="Borrelli, Matthew (M.T.)" w:date="2021-06-11T13:17:00Z"/>
              </w:rPr>
            </w:pPr>
          </w:p>
        </w:tc>
        <w:tc>
          <w:tcPr>
            <w:tcW w:w="2114" w:type="dxa"/>
            <w:vAlign w:val="center"/>
          </w:tcPr>
          <w:p w14:paraId="48EFF9DD" w14:textId="6B09D231" w:rsidR="000A1B6D" w:rsidRPr="00CE01C6" w:rsidRDefault="000A1B6D" w:rsidP="000A1B6D">
            <w:pPr>
              <w:rPr>
                <w:ins w:id="912" w:author="Borrelli, Matthew (M.T.)" w:date="2021-06-11T13:17:00Z"/>
              </w:rPr>
            </w:pPr>
            <w:ins w:id="913" w:author="Borrelli, Matthew (M.T.)" w:date="2021-06-11T13:19:00Z">
              <w:r>
                <w:rPr>
                  <w:rFonts w:cs="Arial"/>
                  <w:color w:val="000000"/>
                  <w:szCs w:val="20"/>
                </w:rPr>
                <w:t>PROFILE_1</w:t>
              </w:r>
            </w:ins>
          </w:p>
        </w:tc>
        <w:tc>
          <w:tcPr>
            <w:tcW w:w="1170" w:type="dxa"/>
          </w:tcPr>
          <w:p w14:paraId="39516B07" w14:textId="6D948574" w:rsidR="000A1B6D" w:rsidRPr="00CE01C6" w:rsidRDefault="000A1B6D" w:rsidP="000A1B6D">
            <w:pPr>
              <w:rPr>
                <w:ins w:id="914" w:author="Borrelli, Matthew (M.T.)" w:date="2021-06-11T13:17:00Z"/>
              </w:rPr>
            </w:pPr>
            <w:ins w:id="915" w:author="Borrelli, Matthew (M.T.)" w:date="2021-06-11T13:19:00Z">
              <w:r w:rsidRPr="00CE01C6">
                <w:t>0x0</w:t>
              </w:r>
            </w:ins>
          </w:p>
        </w:tc>
        <w:tc>
          <w:tcPr>
            <w:tcW w:w="4271" w:type="dxa"/>
          </w:tcPr>
          <w:p w14:paraId="0383B9EC" w14:textId="77777777" w:rsidR="000A1B6D" w:rsidRDefault="000A1B6D" w:rsidP="000A1B6D">
            <w:pPr>
              <w:rPr>
                <w:ins w:id="916" w:author="Borrelli, Matthew (M.T.)" w:date="2021-06-11T13:17:00Z"/>
              </w:rPr>
            </w:pPr>
          </w:p>
        </w:tc>
      </w:tr>
      <w:tr w:rsidR="000A1B6D" w:rsidRPr="00CE01C6" w14:paraId="28941730" w14:textId="77777777" w:rsidTr="00F659A1">
        <w:trPr>
          <w:jc w:val="center"/>
          <w:ins w:id="917" w:author="Borrelli, Matthew (M.T.)" w:date="2021-06-11T13:17:00Z"/>
        </w:trPr>
        <w:tc>
          <w:tcPr>
            <w:tcW w:w="1391" w:type="dxa"/>
          </w:tcPr>
          <w:p w14:paraId="270C978D" w14:textId="77777777" w:rsidR="000A1B6D" w:rsidRPr="00CE01C6" w:rsidRDefault="000A1B6D" w:rsidP="000A1B6D">
            <w:pPr>
              <w:rPr>
                <w:ins w:id="918" w:author="Borrelli, Matthew (M.T.)" w:date="2021-06-11T13:17:00Z"/>
              </w:rPr>
            </w:pPr>
          </w:p>
        </w:tc>
        <w:tc>
          <w:tcPr>
            <w:tcW w:w="2114" w:type="dxa"/>
            <w:vAlign w:val="center"/>
          </w:tcPr>
          <w:p w14:paraId="291EB77E" w14:textId="5ECE3322" w:rsidR="000A1B6D" w:rsidRPr="00CE01C6" w:rsidRDefault="000A1B6D" w:rsidP="000A1B6D">
            <w:pPr>
              <w:rPr>
                <w:ins w:id="919" w:author="Borrelli, Matthew (M.T.)" w:date="2021-06-11T13:17:00Z"/>
              </w:rPr>
            </w:pPr>
            <w:ins w:id="920" w:author="Borrelli, Matthew (M.T.)" w:date="2021-06-11T13:19:00Z">
              <w:r>
                <w:rPr>
                  <w:rFonts w:cs="Arial"/>
                  <w:color w:val="000000"/>
                  <w:szCs w:val="20"/>
                </w:rPr>
                <w:t>PROFILE_2</w:t>
              </w:r>
            </w:ins>
          </w:p>
        </w:tc>
        <w:tc>
          <w:tcPr>
            <w:tcW w:w="1170" w:type="dxa"/>
          </w:tcPr>
          <w:p w14:paraId="1A722A40" w14:textId="55680392" w:rsidR="000A1B6D" w:rsidRPr="00CE01C6" w:rsidRDefault="000A1B6D" w:rsidP="000A1B6D">
            <w:pPr>
              <w:rPr>
                <w:ins w:id="921" w:author="Borrelli, Matthew (M.T.)" w:date="2021-06-11T13:17:00Z"/>
              </w:rPr>
            </w:pPr>
            <w:ins w:id="922" w:author="Borrelli, Matthew (M.T.)" w:date="2021-06-11T13:19:00Z">
              <w:r w:rsidRPr="00CE01C6">
                <w:t>0x1</w:t>
              </w:r>
            </w:ins>
          </w:p>
        </w:tc>
        <w:tc>
          <w:tcPr>
            <w:tcW w:w="4271" w:type="dxa"/>
          </w:tcPr>
          <w:p w14:paraId="28CBAC0C" w14:textId="77777777" w:rsidR="000A1B6D" w:rsidRPr="00CE01C6" w:rsidRDefault="000A1B6D" w:rsidP="000A1B6D">
            <w:pPr>
              <w:rPr>
                <w:ins w:id="923" w:author="Borrelli, Matthew (M.T.)" w:date="2021-06-11T13:17:00Z"/>
              </w:rPr>
            </w:pPr>
          </w:p>
        </w:tc>
      </w:tr>
      <w:tr w:rsidR="000A1B6D" w:rsidRPr="00CE01C6" w14:paraId="568EA6F9" w14:textId="77777777" w:rsidTr="00F659A1">
        <w:trPr>
          <w:jc w:val="center"/>
          <w:ins w:id="924" w:author="Borrelli, Matthew (M.T.)" w:date="2021-06-11T13:17:00Z"/>
        </w:trPr>
        <w:tc>
          <w:tcPr>
            <w:tcW w:w="1391" w:type="dxa"/>
          </w:tcPr>
          <w:p w14:paraId="544A4336" w14:textId="77777777" w:rsidR="000A1B6D" w:rsidRPr="00CE01C6" w:rsidRDefault="000A1B6D" w:rsidP="000A1B6D">
            <w:pPr>
              <w:rPr>
                <w:ins w:id="925" w:author="Borrelli, Matthew (M.T.)" w:date="2021-06-11T13:17:00Z"/>
              </w:rPr>
            </w:pPr>
          </w:p>
        </w:tc>
        <w:tc>
          <w:tcPr>
            <w:tcW w:w="2114" w:type="dxa"/>
            <w:vAlign w:val="center"/>
          </w:tcPr>
          <w:p w14:paraId="40013FFD" w14:textId="37FE0BBC" w:rsidR="000A1B6D" w:rsidRPr="00CE01C6" w:rsidRDefault="000A1B6D" w:rsidP="000A1B6D">
            <w:pPr>
              <w:rPr>
                <w:ins w:id="926" w:author="Borrelli, Matthew (M.T.)" w:date="2021-06-11T13:17:00Z"/>
              </w:rPr>
            </w:pPr>
            <w:ins w:id="927" w:author="Borrelli, Matthew (M.T.)" w:date="2021-06-11T13:19:00Z">
              <w:r>
                <w:rPr>
                  <w:rFonts w:cs="Arial"/>
                  <w:color w:val="000000"/>
                  <w:szCs w:val="20"/>
                </w:rPr>
                <w:t>PROFILE_3</w:t>
              </w:r>
            </w:ins>
          </w:p>
        </w:tc>
        <w:tc>
          <w:tcPr>
            <w:tcW w:w="1170" w:type="dxa"/>
          </w:tcPr>
          <w:p w14:paraId="0B00B0CB" w14:textId="46CC7FE8" w:rsidR="000A1B6D" w:rsidRPr="00CE01C6" w:rsidRDefault="000A1B6D" w:rsidP="000A1B6D">
            <w:pPr>
              <w:rPr>
                <w:ins w:id="928" w:author="Borrelli, Matthew (M.T.)" w:date="2021-06-11T13:17:00Z"/>
              </w:rPr>
            </w:pPr>
            <w:ins w:id="929" w:author="Borrelli, Matthew (M.T.)" w:date="2021-06-11T13:19:00Z">
              <w:r w:rsidRPr="00CE01C6">
                <w:t>0x2</w:t>
              </w:r>
            </w:ins>
          </w:p>
        </w:tc>
        <w:tc>
          <w:tcPr>
            <w:tcW w:w="4271" w:type="dxa"/>
          </w:tcPr>
          <w:p w14:paraId="348B1418" w14:textId="77777777" w:rsidR="000A1B6D" w:rsidRPr="00CE01C6" w:rsidRDefault="000A1B6D" w:rsidP="000A1B6D">
            <w:pPr>
              <w:rPr>
                <w:ins w:id="930" w:author="Borrelli, Matthew (M.T.)" w:date="2021-06-11T13:17:00Z"/>
              </w:rPr>
            </w:pPr>
          </w:p>
        </w:tc>
      </w:tr>
      <w:tr w:rsidR="000A1B6D" w:rsidRPr="00CE01C6" w14:paraId="5EA79EDA" w14:textId="77777777" w:rsidTr="00F659A1">
        <w:trPr>
          <w:jc w:val="center"/>
          <w:ins w:id="931" w:author="Borrelli, Matthew (M.T.)" w:date="2021-06-11T13:17:00Z"/>
        </w:trPr>
        <w:tc>
          <w:tcPr>
            <w:tcW w:w="1391" w:type="dxa"/>
          </w:tcPr>
          <w:p w14:paraId="39A87886" w14:textId="77777777" w:rsidR="000A1B6D" w:rsidRPr="00CE01C6" w:rsidRDefault="000A1B6D" w:rsidP="000A1B6D">
            <w:pPr>
              <w:rPr>
                <w:ins w:id="932" w:author="Borrelli, Matthew (M.T.)" w:date="2021-06-11T13:17:00Z"/>
              </w:rPr>
            </w:pPr>
          </w:p>
        </w:tc>
        <w:tc>
          <w:tcPr>
            <w:tcW w:w="2114" w:type="dxa"/>
            <w:vAlign w:val="center"/>
          </w:tcPr>
          <w:p w14:paraId="0F246CE6" w14:textId="6018BD6E" w:rsidR="000A1B6D" w:rsidRPr="00CE01C6" w:rsidRDefault="000A1B6D" w:rsidP="000A1B6D">
            <w:pPr>
              <w:rPr>
                <w:ins w:id="933" w:author="Borrelli, Matthew (M.T.)" w:date="2021-06-11T13:17:00Z"/>
              </w:rPr>
            </w:pPr>
            <w:ins w:id="934" w:author="Borrelli, Matthew (M.T.)" w:date="2021-06-11T13:19:00Z">
              <w:r>
                <w:rPr>
                  <w:rFonts w:cs="Arial"/>
                  <w:color w:val="000000"/>
                  <w:szCs w:val="20"/>
                </w:rPr>
                <w:t>PROFILE_4</w:t>
              </w:r>
            </w:ins>
          </w:p>
        </w:tc>
        <w:tc>
          <w:tcPr>
            <w:tcW w:w="1170" w:type="dxa"/>
          </w:tcPr>
          <w:p w14:paraId="03725A39" w14:textId="0B1BBC7E" w:rsidR="000A1B6D" w:rsidRPr="00CE01C6" w:rsidRDefault="000A1B6D" w:rsidP="000A1B6D">
            <w:pPr>
              <w:rPr>
                <w:ins w:id="935" w:author="Borrelli, Matthew (M.T.)" w:date="2021-06-11T13:17:00Z"/>
              </w:rPr>
            </w:pPr>
            <w:ins w:id="936" w:author="Borrelli, Matthew (M.T.)" w:date="2021-06-11T13:19:00Z">
              <w:r w:rsidRPr="00CE01C6">
                <w:t>0x3</w:t>
              </w:r>
            </w:ins>
          </w:p>
        </w:tc>
        <w:tc>
          <w:tcPr>
            <w:tcW w:w="4271" w:type="dxa"/>
          </w:tcPr>
          <w:p w14:paraId="54FBE5B1" w14:textId="77777777" w:rsidR="000A1B6D" w:rsidRPr="00CE01C6" w:rsidRDefault="000A1B6D" w:rsidP="000A1B6D">
            <w:pPr>
              <w:rPr>
                <w:ins w:id="937" w:author="Borrelli, Matthew (M.T.)" w:date="2021-06-11T13:17:00Z"/>
              </w:rPr>
            </w:pPr>
          </w:p>
        </w:tc>
      </w:tr>
      <w:tr w:rsidR="000A1B6D" w:rsidRPr="00CE01C6" w14:paraId="18A59737" w14:textId="77777777" w:rsidTr="00F659A1">
        <w:trPr>
          <w:jc w:val="center"/>
          <w:ins w:id="938" w:author="Borrelli, Matthew (M.T.)" w:date="2021-06-11T13:17:00Z"/>
        </w:trPr>
        <w:tc>
          <w:tcPr>
            <w:tcW w:w="1391" w:type="dxa"/>
          </w:tcPr>
          <w:p w14:paraId="5F85EC15" w14:textId="77777777" w:rsidR="000A1B6D" w:rsidRPr="00CE01C6" w:rsidRDefault="000A1B6D" w:rsidP="000A1B6D">
            <w:pPr>
              <w:rPr>
                <w:ins w:id="939" w:author="Borrelli, Matthew (M.T.)" w:date="2021-06-11T13:17:00Z"/>
              </w:rPr>
            </w:pPr>
          </w:p>
        </w:tc>
        <w:tc>
          <w:tcPr>
            <w:tcW w:w="2114" w:type="dxa"/>
            <w:vAlign w:val="center"/>
          </w:tcPr>
          <w:p w14:paraId="2FBEC822" w14:textId="1A4BFC6D" w:rsidR="000A1B6D" w:rsidRPr="00CE01C6" w:rsidRDefault="000A1B6D" w:rsidP="000A1B6D">
            <w:pPr>
              <w:rPr>
                <w:ins w:id="940" w:author="Borrelli, Matthew (M.T.)" w:date="2021-06-11T13:17:00Z"/>
              </w:rPr>
            </w:pPr>
            <w:ins w:id="941" w:author="Borrelli, Matthew (M.T.)" w:date="2021-06-11T13:19:00Z">
              <w:r>
                <w:rPr>
                  <w:rFonts w:cs="Arial"/>
                  <w:color w:val="000000"/>
                  <w:szCs w:val="20"/>
                </w:rPr>
                <w:t>VEHICLE</w:t>
              </w:r>
            </w:ins>
          </w:p>
        </w:tc>
        <w:tc>
          <w:tcPr>
            <w:tcW w:w="1170" w:type="dxa"/>
          </w:tcPr>
          <w:p w14:paraId="45108669" w14:textId="0A8F1E93" w:rsidR="000A1B6D" w:rsidRPr="00CE01C6" w:rsidRDefault="000A1B6D" w:rsidP="000A1B6D">
            <w:pPr>
              <w:rPr>
                <w:ins w:id="942" w:author="Borrelli, Matthew (M.T.)" w:date="2021-06-11T13:17:00Z"/>
              </w:rPr>
            </w:pPr>
            <w:ins w:id="943" w:author="Borrelli, Matthew (M.T.)" w:date="2021-06-11T13:19:00Z">
              <w:r>
                <w:t>0x4</w:t>
              </w:r>
            </w:ins>
          </w:p>
        </w:tc>
        <w:tc>
          <w:tcPr>
            <w:tcW w:w="4271" w:type="dxa"/>
          </w:tcPr>
          <w:p w14:paraId="26013D9E" w14:textId="77777777" w:rsidR="000A1B6D" w:rsidRPr="00CE01C6" w:rsidRDefault="000A1B6D" w:rsidP="000A1B6D">
            <w:pPr>
              <w:rPr>
                <w:ins w:id="944" w:author="Borrelli, Matthew (M.T.)" w:date="2021-06-11T13:17:00Z"/>
              </w:rPr>
            </w:pPr>
          </w:p>
        </w:tc>
      </w:tr>
      <w:tr w:rsidR="000A1B6D" w:rsidRPr="00CE01C6" w14:paraId="0BE4E3D0" w14:textId="77777777" w:rsidTr="00F659A1">
        <w:trPr>
          <w:jc w:val="center"/>
          <w:ins w:id="945" w:author="Borrelli, Matthew (M.T.)" w:date="2021-06-11T13:19:00Z"/>
        </w:trPr>
        <w:tc>
          <w:tcPr>
            <w:tcW w:w="1391" w:type="dxa"/>
          </w:tcPr>
          <w:p w14:paraId="5F3F7B21" w14:textId="77777777" w:rsidR="000A1B6D" w:rsidRPr="00CE01C6" w:rsidRDefault="000A1B6D" w:rsidP="000A1B6D">
            <w:pPr>
              <w:rPr>
                <w:ins w:id="946" w:author="Borrelli, Matthew (M.T.)" w:date="2021-06-11T13:19:00Z"/>
              </w:rPr>
            </w:pPr>
          </w:p>
        </w:tc>
        <w:tc>
          <w:tcPr>
            <w:tcW w:w="2114" w:type="dxa"/>
            <w:vAlign w:val="center"/>
          </w:tcPr>
          <w:p w14:paraId="2163876B" w14:textId="6058A535" w:rsidR="000A1B6D" w:rsidRDefault="000A1B6D" w:rsidP="000A1B6D">
            <w:pPr>
              <w:rPr>
                <w:ins w:id="947" w:author="Borrelli, Matthew (M.T.)" w:date="2021-06-11T13:19:00Z"/>
                <w:rFonts w:cs="Arial"/>
                <w:color w:val="000000"/>
                <w:szCs w:val="20"/>
              </w:rPr>
            </w:pPr>
            <w:proofErr w:type="spellStart"/>
            <w:ins w:id="948" w:author="Borrelli, Matthew (M.T.)" w:date="2021-06-11T13:19:00Z">
              <w:r>
                <w:rPr>
                  <w:rFonts w:cs="Arial"/>
                  <w:color w:val="000000"/>
                  <w:szCs w:val="20"/>
                </w:rPr>
                <w:t>NotUsed</w:t>
              </w:r>
              <w:proofErr w:type="spellEnd"/>
            </w:ins>
          </w:p>
        </w:tc>
        <w:tc>
          <w:tcPr>
            <w:tcW w:w="1170" w:type="dxa"/>
          </w:tcPr>
          <w:p w14:paraId="024ED2F7" w14:textId="43C6DDF6" w:rsidR="000A1B6D" w:rsidRDefault="000A1B6D" w:rsidP="000A1B6D">
            <w:pPr>
              <w:rPr>
                <w:ins w:id="949" w:author="Borrelli, Matthew (M.T.)" w:date="2021-06-11T13:19:00Z"/>
              </w:rPr>
            </w:pPr>
            <w:ins w:id="950" w:author="Borrelli, Matthew (M.T.)" w:date="2021-06-11T13:19:00Z">
              <w:r>
                <w:t>0x5 - 0x7</w:t>
              </w:r>
            </w:ins>
          </w:p>
        </w:tc>
        <w:tc>
          <w:tcPr>
            <w:tcW w:w="4271" w:type="dxa"/>
          </w:tcPr>
          <w:p w14:paraId="24FFFEF6" w14:textId="77777777" w:rsidR="000A1B6D" w:rsidRPr="00CE01C6" w:rsidRDefault="000A1B6D" w:rsidP="000A1B6D">
            <w:pPr>
              <w:rPr>
                <w:ins w:id="951" w:author="Borrelli, Matthew (M.T.)" w:date="2021-06-11T13:19:00Z"/>
              </w:rPr>
            </w:pPr>
          </w:p>
        </w:tc>
      </w:tr>
    </w:tbl>
    <w:p w14:paraId="3BDC5286" w14:textId="6E6DA302" w:rsidR="007F43E2" w:rsidRDefault="007F43E2" w:rsidP="007F43E2">
      <w:pPr>
        <w:pStyle w:val="Heading4"/>
        <w:rPr>
          <w:ins w:id="952" w:author="Borrelli, Matthew (M.T.)" w:date="2021-06-11T13:35:00Z"/>
        </w:rPr>
      </w:pPr>
      <w:proofErr w:type="spellStart"/>
      <w:ins w:id="953" w:author="Borrelli, Matthew (M.T.)" w:date="2021-06-11T13:35:00Z">
        <w:r>
          <w:t>SettingType</w:t>
        </w:r>
        <w:commentRangeStart w:id="954"/>
        <w:r>
          <w:t>_Rq</w:t>
        </w:r>
        <w:commentRangeEnd w:id="954"/>
        <w:proofErr w:type="spellEnd"/>
        <w:r>
          <w:rPr>
            <w:rStyle w:val="CommentReference"/>
            <w:b w:val="0"/>
            <w:bCs w:val="0"/>
            <w:i w:val="0"/>
          </w:rPr>
          <w:commentReference w:id="954"/>
        </w:r>
      </w:ins>
    </w:p>
    <w:p w14:paraId="0E56A63D" w14:textId="77777777" w:rsidR="007F43E2" w:rsidRPr="00CE01C6" w:rsidRDefault="007F43E2" w:rsidP="007F43E2">
      <w:pPr>
        <w:rPr>
          <w:ins w:id="955" w:author="Borrelli, Matthew (M.T.)" w:date="2021-06-11T13:35:00Z"/>
        </w:rPr>
      </w:pPr>
      <w:ins w:id="956" w:author="Borrelli, Matthew (M.T.)" w:date="2021-06-11T13:35:00Z">
        <w:r w:rsidRPr="00CE01C6">
          <w:t xml:space="preserve">Message Type: </w:t>
        </w:r>
        <w:r>
          <w:t>Request</w:t>
        </w:r>
      </w:ins>
    </w:p>
    <w:p w14:paraId="2D34378C" w14:textId="77777777" w:rsidR="007F43E2" w:rsidRPr="00CE01C6" w:rsidRDefault="007F43E2" w:rsidP="007F43E2">
      <w:pPr>
        <w:rPr>
          <w:ins w:id="957" w:author="Borrelli, Matthew (M.T.)" w:date="2021-06-11T13:35:00Z"/>
        </w:rPr>
      </w:pPr>
    </w:p>
    <w:p w14:paraId="4743B0FA" w14:textId="70DEB7AE" w:rsidR="007F43E2" w:rsidRDefault="007F43E2" w:rsidP="007F43E2">
      <w:pPr>
        <w:rPr>
          <w:ins w:id="958" w:author="Borrelli, Matthew (M.T.)" w:date="2021-06-11T13:35:00Z"/>
        </w:rPr>
      </w:pPr>
      <w:ins w:id="959" w:author="Borrelli, Matthew (M.T.)" w:date="2021-06-11T13:35:00Z">
        <w:r w:rsidRPr="00CE01C6">
          <w:t xml:space="preserve">The signal is used to </w:t>
        </w:r>
        <w:r>
          <w:t>indicate the Setting Type for the relative operation.</w:t>
        </w:r>
      </w:ins>
    </w:p>
    <w:p w14:paraId="0AE94CBA" w14:textId="77777777" w:rsidR="007F43E2" w:rsidRPr="00CE01C6" w:rsidRDefault="007F43E2" w:rsidP="007F43E2">
      <w:pPr>
        <w:rPr>
          <w:ins w:id="960" w:author="Borrelli, Matthew (M.T.)" w:date="2021-06-11T13:35:00Z"/>
        </w:rPr>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4770"/>
        <w:gridCol w:w="900"/>
        <w:gridCol w:w="3101"/>
      </w:tblGrid>
      <w:tr w:rsidR="007F43E2" w:rsidRPr="00CE01C6" w14:paraId="26F70CE7" w14:textId="77777777" w:rsidTr="002535AD">
        <w:trPr>
          <w:jc w:val="center"/>
          <w:ins w:id="961" w:author="Borrelli, Matthew (M.T.)" w:date="2021-06-11T13:35:00Z"/>
        </w:trPr>
        <w:tc>
          <w:tcPr>
            <w:tcW w:w="805" w:type="dxa"/>
          </w:tcPr>
          <w:p w14:paraId="3331303F" w14:textId="77777777" w:rsidR="007F43E2" w:rsidRPr="00CE01C6" w:rsidRDefault="007F43E2" w:rsidP="00F659A1">
            <w:pPr>
              <w:rPr>
                <w:ins w:id="962" w:author="Borrelli, Matthew (M.T.)" w:date="2021-06-11T13:35:00Z"/>
                <w:b/>
              </w:rPr>
            </w:pPr>
            <w:ins w:id="963" w:author="Borrelli, Matthew (M.T.)" w:date="2021-06-11T13:35:00Z">
              <w:r w:rsidRPr="00CE01C6">
                <w:rPr>
                  <w:b/>
                </w:rPr>
                <w:t>Name</w:t>
              </w:r>
            </w:ins>
          </w:p>
        </w:tc>
        <w:tc>
          <w:tcPr>
            <w:tcW w:w="4770" w:type="dxa"/>
          </w:tcPr>
          <w:p w14:paraId="0114AEF7" w14:textId="77777777" w:rsidR="007F43E2" w:rsidRPr="00CE01C6" w:rsidRDefault="007F43E2" w:rsidP="00F659A1">
            <w:pPr>
              <w:rPr>
                <w:ins w:id="964" w:author="Borrelli, Matthew (M.T.)" w:date="2021-06-11T13:35:00Z"/>
                <w:b/>
              </w:rPr>
            </w:pPr>
            <w:ins w:id="965" w:author="Borrelli, Matthew (M.T.)" w:date="2021-06-11T13:35:00Z">
              <w:r w:rsidRPr="00CE01C6">
                <w:rPr>
                  <w:b/>
                </w:rPr>
                <w:t>Literals</w:t>
              </w:r>
            </w:ins>
          </w:p>
        </w:tc>
        <w:tc>
          <w:tcPr>
            <w:tcW w:w="900" w:type="dxa"/>
          </w:tcPr>
          <w:p w14:paraId="1188F78D" w14:textId="77777777" w:rsidR="007F43E2" w:rsidRPr="00CE01C6" w:rsidRDefault="007F43E2" w:rsidP="00F659A1">
            <w:pPr>
              <w:rPr>
                <w:ins w:id="966" w:author="Borrelli, Matthew (M.T.)" w:date="2021-06-11T13:35:00Z"/>
                <w:b/>
              </w:rPr>
            </w:pPr>
            <w:ins w:id="967" w:author="Borrelli, Matthew (M.T.)" w:date="2021-06-11T13:35:00Z">
              <w:r w:rsidRPr="00CE01C6">
                <w:rPr>
                  <w:b/>
                </w:rPr>
                <w:t>Value</w:t>
              </w:r>
            </w:ins>
          </w:p>
        </w:tc>
        <w:tc>
          <w:tcPr>
            <w:tcW w:w="3101" w:type="dxa"/>
          </w:tcPr>
          <w:p w14:paraId="4E8D8A14" w14:textId="77777777" w:rsidR="007F43E2" w:rsidRPr="00CE01C6" w:rsidRDefault="007F43E2" w:rsidP="00F659A1">
            <w:pPr>
              <w:rPr>
                <w:ins w:id="968" w:author="Borrelli, Matthew (M.T.)" w:date="2021-06-11T13:35:00Z"/>
                <w:b/>
              </w:rPr>
            </w:pPr>
            <w:ins w:id="969" w:author="Borrelli, Matthew (M.T.)" w:date="2021-06-11T13:35:00Z">
              <w:r w:rsidRPr="00CE01C6">
                <w:rPr>
                  <w:b/>
                </w:rPr>
                <w:t>Description</w:t>
              </w:r>
            </w:ins>
          </w:p>
        </w:tc>
      </w:tr>
      <w:tr w:rsidR="002535AD" w:rsidRPr="00CE01C6" w14:paraId="743D08B9" w14:textId="77777777" w:rsidTr="002535AD">
        <w:trPr>
          <w:jc w:val="center"/>
          <w:ins w:id="970" w:author="Borrelli, Matthew (M.T.)" w:date="2021-06-11T13:35:00Z"/>
        </w:trPr>
        <w:tc>
          <w:tcPr>
            <w:tcW w:w="805" w:type="dxa"/>
          </w:tcPr>
          <w:p w14:paraId="6EB6BDCD" w14:textId="77777777" w:rsidR="007F43E2" w:rsidRPr="00CE01C6" w:rsidRDefault="007F43E2" w:rsidP="00F659A1">
            <w:pPr>
              <w:rPr>
                <w:ins w:id="971" w:author="Borrelli, Matthew (M.T.)" w:date="2021-06-11T13:35:00Z"/>
              </w:rPr>
            </w:pPr>
            <w:ins w:id="972" w:author="Borrelli, Matthew (M.T.)" w:date="2021-06-11T13:35:00Z">
              <w:r>
                <w:t>Type</w:t>
              </w:r>
            </w:ins>
          </w:p>
        </w:tc>
        <w:tc>
          <w:tcPr>
            <w:tcW w:w="4770" w:type="dxa"/>
          </w:tcPr>
          <w:p w14:paraId="739C510A" w14:textId="77777777" w:rsidR="007F43E2" w:rsidRPr="00CE01C6" w:rsidRDefault="007F43E2" w:rsidP="00F659A1">
            <w:pPr>
              <w:rPr>
                <w:ins w:id="973" w:author="Borrelli, Matthew (M.T.)" w:date="2021-06-11T13:35:00Z"/>
              </w:rPr>
            </w:pPr>
            <w:ins w:id="974" w:author="Borrelli, Matthew (M.T.)" w:date="2021-06-11T13:35:00Z">
              <w:r w:rsidRPr="00CE01C6">
                <w:t>-</w:t>
              </w:r>
            </w:ins>
          </w:p>
        </w:tc>
        <w:tc>
          <w:tcPr>
            <w:tcW w:w="900" w:type="dxa"/>
          </w:tcPr>
          <w:p w14:paraId="4EDDD84E" w14:textId="77777777" w:rsidR="007F43E2" w:rsidRPr="00CE01C6" w:rsidRDefault="007F43E2" w:rsidP="00F659A1">
            <w:pPr>
              <w:rPr>
                <w:ins w:id="975" w:author="Borrelli, Matthew (M.T.)" w:date="2021-06-11T13:35:00Z"/>
              </w:rPr>
            </w:pPr>
            <w:ins w:id="976" w:author="Borrelli, Matthew (M.T.)" w:date="2021-06-11T13:35:00Z">
              <w:r w:rsidRPr="00CE01C6">
                <w:t>-</w:t>
              </w:r>
            </w:ins>
          </w:p>
        </w:tc>
        <w:tc>
          <w:tcPr>
            <w:tcW w:w="3101" w:type="dxa"/>
          </w:tcPr>
          <w:p w14:paraId="2FC002ED" w14:textId="53E11A81" w:rsidR="007F43E2" w:rsidRPr="00CE01C6" w:rsidRDefault="007F43E2" w:rsidP="00F659A1">
            <w:pPr>
              <w:rPr>
                <w:ins w:id="977" w:author="Borrelli, Matthew (M.T.)" w:date="2021-06-11T13:35:00Z"/>
              </w:rPr>
            </w:pPr>
            <w:ins w:id="978" w:author="Borrelli, Matthew (M.T.)" w:date="2021-06-11T13:35:00Z">
              <w:r w:rsidRPr="00785CDE">
                <w:t xml:space="preserve">Indicates which </w:t>
              </w:r>
              <w:r>
                <w:t xml:space="preserve">Setting Type </w:t>
              </w:r>
              <w:r w:rsidRPr="00785CDE">
                <w:t xml:space="preserve">being </w:t>
              </w:r>
            </w:ins>
            <w:ins w:id="979" w:author="Borrelli, Matthew (M.T.)" w:date="2021-06-11T13:36:00Z">
              <w:r>
                <w:t>requested</w:t>
              </w:r>
            </w:ins>
          </w:p>
        </w:tc>
      </w:tr>
      <w:tr w:rsidR="002535AD" w:rsidRPr="00CE01C6" w14:paraId="26D4A064" w14:textId="77777777" w:rsidTr="002535AD">
        <w:trPr>
          <w:jc w:val="center"/>
          <w:ins w:id="980" w:author="Borrelli, Matthew (M.T.)" w:date="2021-06-11T13:35:00Z"/>
        </w:trPr>
        <w:tc>
          <w:tcPr>
            <w:tcW w:w="805" w:type="dxa"/>
          </w:tcPr>
          <w:p w14:paraId="64849E1C" w14:textId="77777777" w:rsidR="002535AD" w:rsidRDefault="002535AD" w:rsidP="002535AD">
            <w:pPr>
              <w:rPr>
                <w:ins w:id="981" w:author="Borrelli, Matthew (M.T.)" w:date="2021-06-11T13:35:00Z"/>
              </w:rPr>
            </w:pPr>
          </w:p>
        </w:tc>
        <w:tc>
          <w:tcPr>
            <w:tcW w:w="4770" w:type="dxa"/>
            <w:vAlign w:val="center"/>
          </w:tcPr>
          <w:p w14:paraId="4EB29095" w14:textId="4F668FDC" w:rsidR="002535AD" w:rsidRPr="00CE01C6" w:rsidRDefault="002535AD" w:rsidP="002535AD">
            <w:pPr>
              <w:rPr>
                <w:ins w:id="982" w:author="Borrelli, Matthew (M.T.)" w:date="2021-06-11T13:35:00Z"/>
              </w:rPr>
            </w:pPr>
            <w:ins w:id="983" w:author="Borrelli, Matthew (M.T.)" w:date="2021-06-11T13:37:00Z">
              <w:r w:rsidRPr="00A55F2D">
                <w:rPr>
                  <w:rFonts w:cs="Arial"/>
                  <w:color w:val="000000"/>
                  <w:szCs w:val="20"/>
                </w:rPr>
                <w:t>PERSONALIZED_USER_SETTINGS</w:t>
              </w:r>
            </w:ins>
          </w:p>
        </w:tc>
        <w:tc>
          <w:tcPr>
            <w:tcW w:w="900" w:type="dxa"/>
          </w:tcPr>
          <w:p w14:paraId="336179FF" w14:textId="077E238F" w:rsidR="002535AD" w:rsidRPr="00CE01C6" w:rsidRDefault="002535AD" w:rsidP="002535AD">
            <w:pPr>
              <w:rPr>
                <w:ins w:id="984" w:author="Borrelli, Matthew (M.T.)" w:date="2021-06-11T13:35:00Z"/>
              </w:rPr>
            </w:pPr>
            <w:ins w:id="985" w:author="Borrelli, Matthew (M.T.)" w:date="2021-06-11T13:37:00Z">
              <w:r>
                <w:t>0x0</w:t>
              </w:r>
            </w:ins>
          </w:p>
        </w:tc>
        <w:tc>
          <w:tcPr>
            <w:tcW w:w="3101" w:type="dxa"/>
          </w:tcPr>
          <w:p w14:paraId="3D920B9F" w14:textId="77777777" w:rsidR="002535AD" w:rsidRDefault="002535AD" w:rsidP="002535AD">
            <w:pPr>
              <w:rPr>
                <w:ins w:id="986" w:author="Borrelli, Matthew (M.T.)" w:date="2021-06-11T13:35:00Z"/>
              </w:rPr>
            </w:pPr>
          </w:p>
        </w:tc>
      </w:tr>
      <w:tr w:rsidR="002535AD" w:rsidRPr="00CE01C6" w14:paraId="50903DD3" w14:textId="77777777" w:rsidTr="002535AD">
        <w:trPr>
          <w:jc w:val="center"/>
          <w:ins w:id="987" w:author="Borrelli, Matthew (M.T.)" w:date="2021-06-11T13:35:00Z"/>
        </w:trPr>
        <w:tc>
          <w:tcPr>
            <w:tcW w:w="805" w:type="dxa"/>
          </w:tcPr>
          <w:p w14:paraId="4619D6B2" w14:textId="77777777" w:rsidR="002535AD" w:rsidRPr="00CE01C6" w:rsidRDefault="002535AD" w:rsidP="002535AD">
            <w:pPr>
              <w:rPr>
                <w:ins w:id="988" w:author="Borrelli, Matthew (M.T.)" w:date="2021-06-11T13:35:00Z"/>
              </w:rPr>
            </w:pPr>
          </w:p>
        </w:tc>
        <w:tc>
          <w:tcPr>
            <w:tcW w:w="4770" w:type="dxa"/>
            <w:vAlign w:val="center"/>
          </w:tcPr>
          <w:p w14:paraId="684E579C" w14:textId="274F3381" w:rsidR="002535AD" w:rsidRPr="00CE01C6" w:rsidRDefault="002535AD" w:rsidP="002535AD">
            <w:pPr>
              <w:rPr>
                <w:ins w:id="989" w:author="Borrelli, Matthew (M.T.)" w:date="2021-06-11T13:35:00Z"/>
              </w:rPr>
            </w:pPr>
            <w:ins w:id="990" w:author="Borrelli, Matthew (M.T.)" w:date="2021-06-11T13:37:00Z">
              <w:r w:rsidRPr="00A55F2D">
                <w:rPr>
                  <w:rFonts w:cs="Arial"/>
                  <w:color w:val="000000"/>
                  <w:szCs w:val="20"/>
                </w:rPr>
                <w:t>REJUVENATE_RELAX_MODE_SETTINGS</w:t>
              </w:r>
              <w:r w:rsidRPr="00A55F2D">
                <w:rPr>
                  <w:rFonts w:cs="Arial"/>
                  <w:color w:val="000000"/>
                  <w:szCs w:val="20"/>
                </w:rPr>
                <w:tab/>
              </w:r>
            </w:ins>
          </w:p>
        </w:tc>
        <w:tc>
          <w:tcPr>
            <w:tcW w:w="900" w:type="dxa"/>
          </w:tcPr>
          <w:p w14:paraId="2083D98F" w14:textId="1AFC202F" w:rsidR="002535AD" w:rsidRPr="00CE01C6" w:rsidRDefault="002535AD" w:rsidP="002535AD">
            <w:pPr>
              <w:rPr>
                <w:ins w:id="991" w:author="Borrelli, Matthew (M.T.)" w:date="2021-06-11T13:35:00Z"/>
              </w:rPr>
            </w:pPr>
            <w:ins w:id="992" w:author="Borrelli, Matthew (M.T.)" w:date="2021-06-11T13:37:00Z">
              <w:r>
                <w:t>0x1</w:t>
              </w:r>
            </w:ins>
          </w:p>
        </w:tc>
        <w:tc>
          <w:tcPr>
            <w:tcW w:w="3101" w:type="dxa"/>
          </w:tcPr>
          <w:p w14:paraId="7D3E0D46" w14:textId="77777777" w:rsidR="002535AD" w:rsidRPr="00CE01C6" w:rsidRDefault="002535AD" w:rsidP="002535AD">
            <w:pPr>
              <w:rPr>
                <w:ins w:id="993" w:author="Borrelli, Matthew (M.T.)" w:date="2021-06-11T13:35:00Z"/>
              </w:rPr>
            </w:pPr>
          </w:p>
        </w:tc>
      </w:tr>
      <w:tr w:rsidR="002535AD" w:rsidRPr="00CE01C6" w14:paraId="4C136F5E" w14:textId="77777777" w:rsidTr="002535AD">
        <w:trPr>
          <w:jc w:val="center"/>
          <w:ins w:id="994" w:author="Borrelli, Matthew (M.T.)" w:date="2021-06-11T13:35:00Z"/>
        </w:trPr>
        <w:tc>
          <w:tcPr>
            <w:tcW w:w="805" w:type="dxa"/>
          </w:tcPr>
          <w:p w14:paraId="48A0AA2F" w14:textId="77777777" w:rsidR="002535AD" w:rsidRPr="00CE01C6" w:rsidRDefault="002535AD" w:rsidP="002535AD">
            <w:pPr>
              <w:rPr>
                <w:ins w:id="995" w:author="Borrelli, Matthew (M.T.)" w:date="2021-06-11T13:35:00Z"/>
              </w:rPr>
            </w:pPr>
          </w:p>
        </w:tc>
        <w:tc>
          <w:tcPr>
            <w:tcW w:w="4770" w:type="dxa"/>
            <w:vAlign w:val="center"/>
          </w:tcPr>
          <w:p w14:paraId="56ADA171" w14:textId="14B22667" w:rsidR="002535AD" w:rsidRPr="00CE01C6" w:rsidRDefault="002535AD" w:rsidP="002535AD">
            <w:pPr>
              <w:rPr>
                <w:ins w:id="996" w:author="Borrelli, Matthew (M.T.)" w:date="2021-06-11T13:35:00Z"/>
              </w:rPr>
            </w:pPr>
            <w:ins w:id="997" w:author="Borrelli, Matthew (M.T.)" w:date="2021-06-11T13:37:00Z">
              <w:r w:rsidRPr="00A55F2D">
                <w:rPr>
                  <w:rFonts w:cs="Arial"/>
                  <w:color w:val="000000"/>
                  <w:szCs w:val="20"/>
                </w:rPr>
                <w:t>REJUVENATE_INVIGORATE_MODE_SETTINGS</w:t>
              </w:r>
            </w:ins>
          </w:p>
        </w:tc>
        <w:tc>
          <w:tcPr>
            <w:tcW w:w="900" w:type="dxa"/>
          </w:tcPr>
          <w:p w14:paraId="5E175A1E" w14:textId="44FC095A" w:rsidR="002535AD" w:rsidRPr="00CE01C6" w:rsidRDefault="002535AD" w:rsidP="002535AD">
            <w:pPr>
              <w:rPr>
                <w:ins w:id="998" w:author="Borrelli, Matthew (M.T.)" w:date="2021-06-11T13:35:00Z"/>
              </w:rPr>
            </w:pPr>
            <w:ins w:id="999" w:author="Borrelli, Matthew (M.T.)" w:date="2021-06-11T13:37:00Z">
              <w:r>
                <w:t>0x2</w:t>
              </w:r>
            </w:ins>
          </w:p>
        </w:tc>
        <w:tc>
          <w:tcPr>
            <w:tcW w:w="3101" w:type="dxa"/>
          </w:tcPr>
          <w:p w14:paraId="40E92A95" w14:textId="77777777" w:rsidR="002535AD" w:rsidRPr="00CE01C6" w:rsidRDefault="002535AD" w:rsidP="002535AD">
            <w:pPr>
              <w:rPr>
                <w:ins w:id="1000" w:author="Borrelli, Matthew (M.T.)" w:date="2021-06-11T13:35:00Z"/>
              </w:rPr>
            </w:pPr>
          </w:p>
        </w:tc>
      </w:tr>
    </w:tbl>
    <w:p w14:paraId="0E996B93" w14:textId="1FC1C1CF" w:rsidR="000A1B6D" w:rsidRDefault="000A1B6D" w:rsidP="00F659A1">
      <w:pPr>
        <w:rPr>
          <w:ins w:id="1001" w:author="Borrelli, Matthew (M.T.)" w:date="2021-06-11T13:19:00Z"/>
        </w:rPr>
      </w:pPr>
    </w:p>
    <w:p w14:paraId="6961ABDA" w14:textId="45944833" w:rsidR="000A1B6D" w:rsidRDefault="000A1B6D" w:rsidP="000A1B6D">
      <w:pPr>
        <w:pStyle w:val="Heading4"/>
        <w:rPr>
          <w:ins w:id="1002" w:author="Borrelli, Matthew (M.T.)" w:date="2021-06-11T13:20:00Z"/>
        </w:rPr>
      </w:pPr>
      <w:commentRangeStart w:id="1003"/>
      <w:proofErr w:type="spellStart"/>
      <w:ins w:id="1004" w:author="Borrelli, Matthew (M.T.)" w:date="2021-06-11T13:21:00Z">
        <w:r>
          <w:t>FeatureCode_Rq</w:t>
        </w:r>
      </w:ins>
      <w:commentRangeEnd w:id="1003"/>
      <w:proofErr w:type="spellEnd"/>
      <w:ins w:id="1005" w:author="Borrelli, Matthew (M.T.)" w:date="2021-06-11T13:28:00Z">
        <w:r w:rsidR="007F43E2">
          <w:rPr>
            <w:rStyle w:val="CommentReference"/>
            <w:b w:val="0"/>
            <w:bCs w:val="0"/>
            <w:i w:val="0"/>
          </w:rPr>
          <w:commentReference w:id="1003"/>
        </w:r>
      </w:ins>
    </w:p>
    <w:p w14:paraId="19B837DB" w14:textId="77777777" w:rsidR="000A1B6D" w:rsidRPr="00CE01C6" w:rsidRDefault="000A1B6D" w:rsidP="000A1B6D">
      <w:pPr>
        <w:rPr>
          <w:ins w:id="1006" w:author="Borrelli, Matthew (M.T.)" w:date="2021-06-11T13:26:00Z"/>
        </w:rPr>
      </w:pPr>
      <w:ins w:id="1007" w:author="Borrelli, Matthew (M.T.)" w:date="2021-06-11T13:26:00Z">
        <w:r w:rsidRPr="00CE01C6">
          <w:t xml:space="preserve">Message Type: </w:t>
        </w:r>
        <w:r>
          <w:t>Request</w:t>
        </w:r>
      </w:ins>
    </w:p>
    <w:p w14:paraId="4B437B77" w14:textId="77777777" w:rsidR="000A1B6D" w:rsidRPr="00CE01C6" w:rsidRDefault="000A1B6D" w:rsidP="000A1B6D">
      <w:pPr>
        <w:rPr>
          <w:ins w:id="1008" w:author="Borrelli, Matthew (M.T.)" w:date="2021-06-11T13:26:00Z"/>
        </w:rPr>
      </w:pPr>
    </w:p>
    <w:p w14:paraId="76E452D4" w14:textId="2EDFAACA" w:rsidR="000A1B6D" w:rsidRDefault="000A1B6D" w:rsidP="000A1B6D">
      <w:pPr>
        <w:rPr>
          <w:ins w:id="1009" w:author="Borrelli, Matthew (M.T.)" w:date="2021-06-11T13:26:00Z"/>
        </w:rPr>
      </w:pPr>
      <w:ins w:id="1010" w:author="Borrelli, Matthew (M.T.)" w:date="2021-06-11T13:26:00Z">
        <w:r w:rsidRPr="00CE01C6">
          <w:t xml:space="preserve">The signal is used to </w:t>
        </w:r>
        <w:r>
          <w:t>indicate the Feature Code/Number for the relative operation.</w:t>
        </w:r>
      </w:ins>
    </w:p>
    <w:p w14:paraId="304A7D9C" w14:textId="77777777" w:rsidR="000A1B6D" w:rsidRPr="00CE01C6" w:rsidRDefault="000A1B6D" w:rsidP="000A1B6D">
      <w:pPr>
        <w:rPr>
          <w:ins w:id="1011" w:author="Borrelli, Matthew (M.T.)" w:date="2021-06-11T13:26:00Z"/>
        </w:rPr>
      </w:pP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214"/>
        <w:gridCol w:w="2070"/>
        <w:gridCol w:w="4271"/>
      </w:tblGrid>
      <w:tr w:rsidR="000A1B6D" w:rsidRPr="00CE01C6" w14:paraId="6DC040D5" w14:textId="77777777" w:rsidTr="000A1B6D">
        <w:trPr>
          <w:jc w:val="center"/>
          <w:ins w:id="1012" w:author="Borrelli, Matthew (M.T.)" w:date="2021-06-11T13:26:00Z"/>
        </w:trPr>
        <w:tc>
          <w:tcPr>
            <w:tcW w:w="1391" w:type="dxa"/>
          </w:tcPr>
          <w:p w14:paraId="34C1A768" w14:textId="77777777" w:rsidR="000A1B6D" w:rsidRPr="00CE01C6" w:rsidRDefault="000A1B6D" w:rsidP="00F659A1">
            <w:pPr>
              <w:rPr>
                <w:ins w:id="1013" w:author="Borrelli, Matthew (M.T.)" w:date="2021-06-11T13:26:00Z"/>
                <w:b/>
              </w:rPr>
            </w:pPr>
            <w:ins w:id="1014" w:author="Borrelli, Matthew (M.T.)" w:date="2021-06-11T13:26:00Z">
              <w:r w:rsidRPr="00CE01C6">
                <w:rPr>
                  <w:b/>
                </w:rPr>
                <w:t>Name</w:t>
              </w:r>
            </w:ins>
          </w:p>
        </w:tc>
        <w:tc>
          <w:tcPr>
            <w:tcW w:w="1214" w:type="dxa"/>
          </w:tcPr>
          <w:p w14:paraId="0440238A" w14:textId="77777777" w:rsidR="000A1B6D" w:rsidRPr="00CE01C6" w:rsidRDefault="000A1B6D" w:rsidP="00F659A1">
            <w:pPr>
              <w:rPr>
                <w:ins w:id="1015" w:author="Borrelli, Matthew (M.T.)" w:date="2021-06-11T13:26:00Z"/>
                <w:b/>
              </w:rPr>
            </w:pPr>
            <w:ins w:id="1016" w:author="Borrelli, Matthew (M.T.)" w:date="2021-06-11T13:26:00Z">
              <w:r w:rsidRPr="00CE01C6">
                <w:rPr>
                  <w:b/>
                </w:rPr>
                <w:t>Literals</w:t>
              </w:r>
            </w:ins>
          </w:p>
        </w:tc>
        <w:tc>
          <w:tcPr>
            <w:tcW w:w="2070" w:type="dxa"/>
          </w:tcPr>
          <w:p w14:paraId="2BA0280C" w14:textId="77777777" w:rsidR="000A1B6D" w:rsidRPr="00CE01C6" w:rsidRDefault="000A1B6D" w:rsidP="00F659A1">
            <w:pPr>
              <w:rPr>
                <w:ins w:id="1017" w:author="Borrelli, Matthew (M.T.)" w:date="2021-06-11T13:26:00Z"/>
                <w:b/>
              </w:rPr>
            </w:pPr>
            <w:ins w:id="1018" w:author="Borrelli, Matthew (M.T.)" w:date="2021-06-11T13:26:00Z">
              <w:r w:rsidRPr="00CE01C6">
                <w:rPr>
                  <w:b/>
                </w:rPr>
                <w:t>Value</w:t>
              </w:r>
            </w:ins>
          </w:p>
        </w:tc>
        <w:tc>
          <w:tcPr>
            <w:tcW w:w="4271" w:type="dxa"/>
          </w:tcPr>
          <w:p w14:paraId="3A2D0FB4" w14:textId="77777777" w:rsidR="000A1B6D" w:rsidRPr="00CE01C6" w:rsidRDefault="000A1B6D" w:rsidP="00F659A1">
            <w:pPr>
              <w:rPr>
                <w:ins w:id="1019" w:author="Borrelli, Matthew (M.T.)" w:date="2021-06-11T13:26:00Z"/>
                <w:b/>
              </w:rPr>
            </w:pPr>
            <w:ins w:id="1020" w:author="Borrelli, Matthew (M.T.)" w:date="2021-06-11T13:26:00Z">
              <w:r w:rsidRPr="00CE01C6">
                <w:rPr>
                  <w:b/>
                </w:rPr>
                <w:t>Description</w:t>
              </w:r>
            </w:ins>
          </w:p>
        </w:tc>
      </w:tr>
      <w:tr w:rsidR="000A1B6D" w:rsidRPr="00CE01C6" w14:paraId="0CE5DC96" w14:textId="77777777" w:rsidTr="000A1B6D">
        <w:trPr>
          <w:jc w:val="center"/>
          <w:ins w:id="1021" w:author="Borrelli, Matthew (M.T.)" w:date="2021-06-11T13:26:00Z"/>
        </w:trPr>
        <w:tc>
          <w:tcPr>
            <w:tcW w:w="1391" w:type="dxa"/>
          </w:tcPr>
          <w:p w14:paraId="0384206C" w14:textId="77777777" w:rsidR="000A1B6D" w:rsidRPr="00CE01C6" w:rsidRDefault="000A1B6D" w:rsidP="000A1B6D">
            <w:pPr>
              <w:rPr>
                <w:ins w:id="1022" w:author="Borrelli, Matthew (M.T.)" w:date="2021-06-11T13:26:00Z"/>
              </w:rPr>
            </w:pPr>
            <w:ins w:id="1023" w:author="Borrelli, Matthew (M.T.)" w:date="2021-06-11T13:26:00Z">
              <w:r>
                <w:t>Type</w:t>
              </w:r>
            </w:ins>
          </w:p>
        </w:tc>
        <w:tc>
          <w:tcPr>
            <w:tcW w:w="1214" w:type="dxa"/>
          </w:tcPr>
          <w:p w14:paraId="7EDC7837" w14:textId="1F52911F" w:rsidR="000A1B6D" w:rsidRPr="00CE01C6" w:rsidRDefault="000A1B6D" w:rsidP="000A1B6D">
            <w:pPr>
              <w:rPr>
                <w:ins w:id="1024" w:author="Borrelli, Matthew (M.T.)" w:date="2021-06-11T13:26:00Z"/>
              </w:rPr>
            </w:pPr>
            <w:ins w:id="1025" w:author="Borrelli, Matthew (M.T.)" w:date="2021-06-11T13:27:00Z">
              <w:r>
                <w:rPr>
                  <w:rFonts w:cs="Arial"/>
                  <w:b/>
                  <w:szCs w:val="20"/>
                </w:rPr>
                <w:t>-</w:t>
              </w:r>
            </w:ins>
          </w:p>
        </w:tc>
        <w:tc>
          <w:tcPr>
            <w:tcW w:w="2070" w:type="dxa"/>
          </w:tcPr>
          <w:p w14:paraId="6AFCE3E4" w14:textId="4078090C" w:rsidR="000A1B6D" w:rsidRPr="00CE01C6" w:rsidRDefault="000A1B6D" w:rsidP="000A1B6D">
            <w:pPr>
              <w:rPr>
                <w:ins w:id="1026" w:author="Borrelli, Matthew (M.T.)" w:date="2021-06-11T13:26:00Z"/>
              </w:rPr>
            </w:pPr>
            <w:ins w:id="1027" w:author="Borrelli, Matthew (M.T.)" w:date="2021-06-11T13:27:00Z">
              <w:r>
                <w:rPr>
                  <w:rFonts w:cs="Arial"/>
                  <w:b/>
                  <w:szCs w:val="20"/>
                </w:rPr>
                <w:t>-</w:t>
              </w:r>
            </w:ins>
          </w:p>
        </w:tc>
        <w:tc>
          <w:tcPr>
            <w:tcW w:w="4271" w:type="dxa"/>
          </w:tcPr>
          <w:p w14:paraId="02BFA33C" w14:textId="7CC375C9" w:rsidR="000A1B6D" w:rsidRPr="00CE01C6" w:rsidRDefault="000A1B6D" w:rsidP="000A1B6D">
            <w:pPr>
              <w:rPr>
                <w:ins w:id="1028" w:author="Borrelli, Matthew (M.T.)" w:date="2021-06-11T13:26:00Z"/>
              </w:rPr>
            </w:pPr>
            <w:ins w:id="1029" w:author="Borrelli, Matthew (M.T.)" w:date="2021-06-11T13:27:00Z">
              <w:r>
                <w:rPr>
                  <w:rFonts w:cs="Arial"/>
                  <w:szCs w:val="20"/>
                </w:rPr>
                <w:t>Feature code/number being requested</w:t>
              </w:r>
            </w:ins>
          </w:p>
        </w:tc>
      </w:tr>
      <w:tr w:rsidR="000A1B6D" w:rsidRPr="00CE01C6" w14:paraId="26CADD12" w14:textId="77777777" w:rsidTr="000A1B6D">
        <w:trPr>
          <w:jc w:val="center"/>
          <w:ins w:id="1030" w:author="Borrelli, Matthew (M.T.)" w:date="2021-06-11T13:26:00Z"/>
        </w:trPr>
        <w:tc>
          <w:tcPr>
            <w:tcW w:w="1391" w:type="dxa"/>
          </w:tcPr>
          <w:p w14:paraId="694C2B47" w14:textId="77777777" w:rsidR="000A1B6D" w:rsidRDefault="000A1B6D" w:rsidP="000A1B6D">
            <w:pPr>
              <w:rPr>
                <w:ins w:id="1031" w:author="Borrelli, Matthew (M.T.)" w:date="2021-06-11T13:26:00Z"/>
              </w:rPr>
            </w:pPr>
          </w:p>
        </w:tc>
        <w:tc>
          <w:tcPr>
            <w:tcW w:w="1214" w:type="dxa"/>
          </w:tcPr>
          <w:p w14:paraId="2A2529E3" w14:textId="07EDF50F" w:rsidR="000A1B6D" w:rsidRPr="00CE01C6" w:rsidRDefault="000A1B6D" w:rsidP="000A1B6D">
            <w:pPr>
              <w:rPr>
                <w:ins w:id="1032" w:author="Borrelli, Matthew (M.T.)" w:date="2021-06-11T13:26:00Z"/>
              </w:rPr>
            </w:pPr>
          </w:p>
        </w:tc>
        <w:tc>
          <w:tcPr>
            <w:tcW w:w="2070" w:type="dxa"/>
          </w:tcPr>
          <w:p w14:paraId="6EC4B19E" w14:textId="58077660" w:rsidR="000A1B6D" w:rsidRPr="00CE01C6" w:rsidRDefault="000A1B6D" w:rsidP="000A1B6D">
            <w:pPr>
              <w:rPr>
                <w:ins w:id="1033" w:author="Borrelli, Matthew (M.T.)" w:date="2021-06-11T13:26:00Z"/>
              </w:rPr>
            </w:pPr>
            <w:ins w:id="1034" w:author="Borrelli, Matthew (M.T.)" w:date="2021-06-11T13:27:00Z">
              <w:r>
                <w:rPr>
                  <w:rFonts w:cs="Arial"/>
                  <w:szCs w:val="20"/>
                </w:rPr>
                <w:t>0x0000 – 0xFFFF</w:t>
              </w:r>
            </w:ins>
          </w:p>
        </w:tc>
        <w:tc>
          <w:tcPr>
            <w:tcW w:w="4271" w:type="dxa"/>
          </w:tcPr>
          <w:p w14:paraId="0ADEF788" w14:textId="77777777" w:rsidR="000A1B6D" w:rsidRDefault="000A1B6D" w:rsidP="000A1B6D">
            <w:pPr>
              <w:rPr>
                <w:ins w:id="1035" w:author="Borrelli, Matthew (M.T.)" w:date="2021-06-11T13:26:00Z"/>
              </w:rPr>
            </w:pPr>
          </w:p>
        </w:tc>
      </w:tr>
    </w:tbl>
    <w:p w14:paraId="67B7CE83" w14:textId="2F55C732" w:rsidR="000A1B6D" w:rsidRDefault="000A1B6D" w:rsidP="000A1B6D">
      <w:pPr>
        <w:pStyle w:val="Heading4"/>
        <w:rPr>
          <w:ins w:id="1036" w:author="Borrelli, Matthew (M.T.)" w:date="2021-06-11T13:20:00Z"/>
        </w:rPr>
      </w:pPr>
      <w:commentRangeStart w:id="1037"/>
      <w:proofErr w:type="spellStart"/>
      <w:ins w:id="1038" w:author="Borrelli, Matthew (M.T.)" w:date="2021-06-11T13:21:00Z">
        <w:r>
          <w:t>FeatureValue_Rq</w:t>
        </w:r>
      </w:ins>
      <w:commentRangeEnd w:id="1037"/>
      <w:proofErr w:type="spellEnd"/>
      <w:ins w:id="1039" w:author="Borrelli, Matthew (M.T.)" w:date="2021-06-11T13:28:00Z">
        <w:r w:rsidR="007F43E2">
          <w:rPr>
            <w:rStyle w:val="CommentReference"/>
            <w:b w:val="0"/>
            <w:bCs w:val="0"/>
            <w:i w:val="0"/>
          </w:rPr>
          <w:commentReference w:id="1037"/>
        </w:r>
      </w:ins>
    </w:p>
    <w:p w14:paraId="47B64D29" w14:textId="77777777" w:rsidR="000A1B6D" w:rsidRPr="00CE01C6" w:rsidRDefault="000A1B6D" w:rsidP="000A1B6D">
      <w:pPr>
        <w:rPr>
          <w:ins w:id="1040" w:author="Borrelli, Matthew (M.T.)" w:date="2021-06-11T13:27:00Z"/>
        </w:rPr>
      </w:pPr>
      <w:ins w:id="1041" w:author="Borrelli, Matthew (M.T.)" w:date="2021-06-11T13:27:00Z">
        <w:r w:rsidRPr="00CE01C6">
          <w:t xml:space="preserve">Message Type: </w:t>
        </w:r>
        <w:r>
          <w:t>Request</w:t>
        </w:r>
      </w:ins>
    </w:p>
    <w:p w14:paraId="37BB08BE" w14:textId="77777777" w:rsidR="000A1B6D" w:rsidRPr="00CE01C6" w:rsidRDefault="000A1B6D" w:rsidP="000A1B6D">
      <w:pPr>
        <w:rPr>
          <w:ins w:id="1042" w:author="Borrelli, Matthew (M.T.)" w:date="2021-06-11T13:27:00Z"/>
        </w:rPr>
      </w:pPr>
    </w:p>
    <w:p w14:paraId="1D4B3B9D" w14:textId="5AEDD096" w:rsidR="000A1B6D" w:rsidRDefault="000A1B6D" w:rsidP="000A1B6D">
      <w:pPr>
        <w:rPr>
          <w:ins w:id="1043" w:author="Borrelli, Matthew (M.T.)" w:date="2021-06-11T13:27:00Z"/>
        </w:rPr>
      </w:pPr>
      <w:ins w:id="1044" w:author="Borrelli, Matthew (M.T.)" w:date="2021-06-11T13:27:00Z">
        <w:r w:rsidRPr="00CE01C6">
          <w:t xml:space="preserve">The signal is used to </w:t>
        </w:r>
        <w:r>
          <w:t>indicate the Feature Value for the relative operation.</w:t>
        </w:r>
      </w:ins>
    </w:p>
    <w:p w14:paraId="6A3AC0A9" w14:textId="77777777" w:rsidR="000A1B6D" w:rsidRPr="00CE01C6" w:rsidRDefault="000A1B6D" w:rsidP="000A1B6D">
      <w:pPr>
        <w:rPr>
          <w:ins w:id="1045" w:author="Borrelli, Matthew (M.T.)" w:date="2021-06-11T13:27:00Z"/>
        </w:rPr>
      </w:pP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214"/>
        <w:gridCol w:w="2070"/>
        <w:gridCol w:w="4271"/>
      </w:tblGrid>
      <w:tr w:rsidR="000A1B6D" w:rsidRPr="00CE01C6" w14:paraId="042CAD28" w14:textId="77777777" w:rsidTr="00F659A1">
        <w:trPr>
          <w:jc w:val="center"/>
          <w:ins w:id="1046" w:author="Borrelli, Matthew (M.T.)" w:date="2021-06-11T13:27:00Z"/>
        </w:trPr>
        <w:tc>
          <w:tcPr>
            <w:tcW w:w="1391" w:type="dxa"/>
          </w:tcPr>
          <w:p w14:paraId="6AFE104C" w14:textId="77777777" w:rsidR="000A1B6D" w:rsidRPr="00CE01C6" w:rsidRDefault="000A1B6D" w:rsidP="00F659A1">
            <w:pPr>
              <w:rPr>
                <w:ins w:id="1047" w:author="Borrelli, Matthew (M.T.)" w:date="2021-06-11T13:27:00Z"/>
                <w:b/>
              </w:rPr>
            </w:pPr>
            <w:ins w:id="1048" w:author="Borrelli, Matthew (M.T.)" w:date="2021-06-11T13:27:00Z">
              <w:r w:rsidRPr="00CE01C6">
                <w:rPr>
                  <w:b/>
                </w:rPr>
                <w:t>Name</w:t>
              </w:r>
            </w:ins>
          </w:p>
        </w:tc>
        <w:tc>
          <w:tcPr>
            <w:tcW w:w="1214" w:type="dxa"/>
          </w:tcPr>
          <w:p w14:paraId="2FC42BF2" w14:textId="77777777" w:rsidR="000A1B6D" w:rsidRPr="00CE01C6" w:rsidRDefault="000A1B6D" w:rsidP="00F659A1">
            <w:pPr>
              <w:rPr>
                <w:ins w:id="1049" w:author="Borrelli, Matthew (M.T.)" w:date="2021-06-11T13:27:00Z"/>
                <w:b/>
              </w:rPr>
            </w:pPr>
            <w:ins w:id="1050" w:author="Borrelli, Matthew (M.T.)" w:date="2021-06-11T13:27:00Z">
              <w:r w:rsidRPr="00CE01C6">
                <w:rPr>
                  <w:b/>
                </w:rPr>
                <w:t>Literals</w:t>
              </w:r>
            </w:ins>
          </w:p>
        </w:tc>
        <w:tc>
          <w:tcPr>
            <w:tcW w:w="2070" w:type="dxa"/>
          </w:tcPr>
          <w:p w14:paraId="13D6B1F7" w14:textId="77777777" w:rsidR="000A1B6D" w:rsidRPr="00CE01C6" w:rsidRDefault="000A1B6D" w:rsidP="00F659A1">
            <w:pPr>
              <w:rPr>
                <w:ins w:id="1051" w:author="Borrelli, Matthew (M.T.)" w:date="2021-06-11T13:27:00Z"/>
                <w:b/>
              </w:rPr>
            </w:pPr>
            <w:ins w:id="1052" w:author="Borrelli, Matthew (M.T.)" w:date="2021-06-11T13:27:00Z">
              <w:r w:rsidRPr="00CE01C6">
                <w:rPr>
                  <w:b/>
                </w:rPr>
                <w:t>Value</w:t>
              </w:r>
            </w:ins>
          </w:p>
        </w:tc>
        <w:tc>
          <w:tcPr>
            <w:tcW w:w="4271" w:type="dxa"/>
          </w:tcPr>
          <w:p w14:paraId="2E761C69" w14:textId="77777777" w:rsidR="000A1B6D" w:rsidRPr="00CE01C6" w:rsidRDefault="000A1B6D" w:rsidP="00F659A1">
            <w:pPr>
              <w:rPr>
                <w:ins w:id="1053" w:author="Borrelli, Matthew (M.T.)" w:date="2021-06-11T13:27:00Z"/>
                <w:b/>
              </w:rPr>
            </w:pPr>
            <w:ins w:id="1054" w:author="Borrelli, Matthew (M.T.)" w:date="2021-06-11T13:27:00Z">
              <w:r w:rsidRPr="00CE01C6">
                <w:rPr>
                  <w:b/>
                </w:rPr>
                <w:t>Description</w:t>
              </w:r>
            </w:ins>
          </w:p>
        </w:tc>
      </w:tr>
      <w:tr w:rsidR="000A1B6D" w:rsidRPr="00CE01C6" w14:paraId="4F7BF350" w14:textId="77777777" w:rsidTr="00F659A1">
        <w:trPr>
          <w:jc w:val="center"/>
          <w:ins w:id="1055" w:author="Borrelli, Matthew (M.T.)" w:date="2021-06-11T13:27:00Z"/>
        </w:trPr>
        <w:tc>
          <w:tcPr>
            <w:tcW w:w="1391" w:type="dxa"/>
          </w:tcPr>
          <w:p w14:paraId="40FB962C" w14:textId="77777777" w:rsidR="000A1B6D" w:rsidRPr="00CE01C6" w:rsidRDefault="000A1B6D" w:rsidP="00F659A1">
            <w:pPr>
              <w:rPr>
                <w:ins w:id="1056" w:author="Borrelli, Matthew (M.T.)" w:date="2021-06-11T13:27:00Z"/>
              </w:rPr>
            </w:pPr>
            <w:ins w:id="1057" w:author="Borrelli, Matthew (M.T.)" w:date="2021-06-11T13:27:00Z">
              <w:r>
                <w:t>Type</w:t>
              </w:r>
            </w:ins>
          </w:p>
        </w:tc>
        <w:tc>
          <w:tcPr>
            <w:tcW w:w="1214" w:type="dxa"/>
          </w:tcPr>
          <w:p w14:paraId="0EBCEA22" w14:textId="77777777" w:rsidR="000A1B6D" w:rsidRPr="00CE01C6" w:rsidRDefault="000A1B6D" w:rsidP="00F659A1">
            <w:pPr>
              <w:rPr>
                <w:ins w:id="1058" w:author="Borrelli, Matthew (M.T.)" w:date="2021-06-11T13:27:00Z"/>
              </w:rPr>
            </w:pPr>
            <w:ins w:id="1059" w:author="Borrelli, Matthew (M.T.)" w:date="2021-06-11T13:27:00Z">
              <w:r>
                <w:rPr>
                  <w:rFonts w:cs="Arial"/>
                  <w:b/>
                  <w:szCs w:val="20"/>
                </w:rPr>
                <w:t>-</w:t>
              </w:r>
            </w:ins>
          </w:p>
        </w:tc>
        <w:tc>
          <w:tcPr>
            <w:tcW w:w="2070" w:type="dxa"/>
          </w:tcPr>
          <w:p w14:paraId="006ECD28" w14:textId="77777777" w:rsidR="000A1B6D" w:rsidRPr="00CE01C6" w:rsidRDefault="000A1B6D" w:rsidP="00F659A1">
            <w:pPr>
              <w:rPr>
                <w:ins w:id="1060" w:author="Borrelli, Matthew (M.T.)" w:date="2021-06-11T13:27:00Z"/>
              </w:rPr>
            </w:pPr>
            <w:ins w:id="1061" w:author="Borrelli, Matthew (M.T.)" w:date="2021-06-11T13:27:00Z">
              <w:r>
                <w:rPr>
                  <w:rFonts w:cs="Arial"/>
                  <w:b/>
                  <w:szCs w:val="20"/>
                </w:rPr>
                <w:t>-</w:t>
              </w:r>
            </w:ins>
          </w:p>
        </w:tc>
        <w:tc>
          <w:tcPr>
            <w:tcW w:w="4271" w:type="dxa"/>
          </w:tcPr>
          <w:p w14:paraId="35C130DA" w14:textId="1C9FDAF9" w:rsidR="000A1B6D" w:rsidRPr="00CE01C6" w:rsidRDefault="000A1B6D" w:rsidP="00F659A1">
            <w:pPr>
              <w:rPr>
                <w:ins w:id="1062" w:author="Borrelli, Matthew (M.T.)" w:date="2021-06-11T13:27:00Z"/>
              </w:rPr>
            </w:pPr>
            <w:ins w:id="1063" w:author="Borrelli, Matthew (M.T.)" w:date="2021-06-11T13:27:00Z">
              <w:r>
                <w:rPr>
                  <w:rFonts w:cs="Arial"/>
                  <w:szCs w:val="20"/>
                </w:rPr>
                <w:t>Feature value being requested</w:t>
              </w:r>
            </w:ins>
          </w:p>
        </w:tc>
      </w:tr>
      <w:tr w:rsidR="000A1B6D" w:rsidRPr="00CE01C6" w14:paraId="451F1EF2" w14:textId="77777777" w:rsidTr="00F659A1">
        <w:trPr>
          <w:jc w:val="center"/>
          <w:ins w:id="1064" w:author="Borrelli, Matthew (M.T.)" w:date="2021-06-11T13:27:00Z"/>
        </w:trPr>
        <w:tc>
          <w:tcPr>
            <w:tcW w:w="1391" w:type="dxa"/>
          </w:tcPr>
          <w:p w14:paraId="61321A61" w14:textId="77777777" w:rsidR="000A1B6D" w:rsidRDefault="000A1B6D" w:rsidP="00F659A1">
            <w:pPr>
              <w:rPr>
                <w:ins w:id="1065" w:author="Borrelli, Matthew (M.T.)" w:date="2021-06-11T13:27:00Z"/>
              </w:rPr>
            </w:pPr>
          </w:p>
        </w:tc>
        <w:tc>
          <w:tcPr>
            <w:tcW w:w="1214" w:type="dxa"/>
          </w:tcPr>
          <w:p w14:paraId="5A2ADEAB" w14:textId="77777777" w:rsidR="000A1B6D" w:rsidRPr="00CE01C6" w:rsidRDefault="000A1B6D" w:rsidP="00F659A1">
            <w:pPr>
              <w:rPr>
                <w:ins w:id="1066" w:author="Borrelli, Matthew (M.T.)" w:date="2021-06-11T13:27:00Z"/>
              </w:rPr>
            </w:pPr>
          </w:p>
        </w:tc>
        <w:tc>
          <w:tcPr>
            <w:tcW w:w="2070" w:type="dxa"/>
          </w:tcPr>
          <w:p w14:paraId="39AD2162" w14:textId="77777777" w:rsidR="000A1B6D" w:rsidRPr="00CE01C6" w:rsidRDefault="000A1B6D" w:rsidP="00F659A1">
            <w:pPr>
              <w:rPr>
                <w:ins w:id="1067" w:author="Borrelli, Matthew (M.T.)" w:date="2021-06-11T13:27:00Z"/>
              </w:rPr>
            </w:pPr>
            <w:ins w:id="1068" w:author="Borrelli, Matthew (M.T.)" w:date="2021-06-11T13:27:00Z">
              <w:r>
                <w:rPr>
                  <w:rFonts w:cs="Arial"/>
                  <w:szCs w:val="20"/>
                </w:rPr>
                <w:t>0x0000 – 0xFFFF</w:t>
              </w:r>
            </w:ins>
          </w:p>
        </w:tc>
        <w:tc>
          <w:tcPr>
            <w:tcW w:w="4271" w:type="dxa"/>
          </w:tcPr>
          <w:p w14:paraId="41E68F95" w14:textId="77777777" w:rsidR="000A1B6D" w:rsidRDefault="000A1B6D" w:rsidP="00F659A1">
            <w:pPr>
              <w:rPr>
                <w:ins w:id="1069" w:author="Borrelli, Matthew (M.T.)" w:date="2021-06-11T13:27:00Z"/>
              </w:rPr>
            </w:pPr>
          </w:p>
        </w:tc>
      </w:tr>
    </w:tbl>
    <w:p w14:paraId="47E27A21" w14:textId="3091BC0A" w:rsidR="0081553E" w:rsidRDefault="0081553E" w:rsidP="00F659A1">
      <w:pPr>
        <w:rPr>
          <w:ins w:id="1070" w:author="Borrelli, Matthew (M.T.)" w:date="2021-06-11T13:33:00Z"/>
        </w:rPr>
      </w:pPr>
    </w:p>
    <w:p w14:paraId="261E02BA" w14:textId="77777777" w:rsidR="007F43E2" w:rsidRDefault="007F43E2" w:rsidP="007F43E2">
      <w:pPr>
        <w:rPr>
          <w:ins w:id="1071" w:author="Borrelli, Matthew (M.T.)" w:date="2021-06-11T13:33:00Z"/>
        </w:rPr>
      </w:pPr>
    </w:p>
    <w:p w14:paraId="1356C3A3" w14:textId="77777777" w:rsidR="007F43E2" w:rsidRDefault="007F43E2" w:rsidP="007F43E2">
      <w:pPr>
        <w:rPr>
          <w:ins w:id="1072" w:author="Borrelli, Matthew (M.T.)" w:date="2021-06-11T13:33:00Z"/>
        </w:rPr>
      </w:pPr>
    </w:p>
    <w:p w14:paraId="6102496E" w14:textId="2928C8D7" w:rsidR="007F43E2" w:rsidRDefault="007F43E2" w:rsidP="007F43E2">
      <w:pPr>
        <w:rPr>
          <w:ins w:id="1073" w:author="Borrelli, Matthew (M.T.)" w:date="2021-06-11T13:33:00Z"/>
        </w:rPr>
      </w:pPr>
      <w:ins w:id="1074" w:author="Borrelli, Matthew (M.T.)" w:date="2021-06-11T13:33:00Z">
        <w:r>
          <w:t xml:space="preserve">SYNC must receive the below status from VIP to populate the </w:t>
        </w:r>
        <w:proofErr w:type="spellStart"/>
        <w:r>
          <w:t>SoA</w:t>
        </w:r>
        <w:proofErr w:type="spellEnd"/>
        <w:r>
          <w:t xml:space="preserve"> API above for </w:t>
        </w:r>
        <w:proofErr w:type="spellStart"/>
        <w:r w:rsidRPr="00B9479B">
          <w:t>pppFeatureOp</w:t>
        </w:r>
        <w:proofErr w:type="spellEnd"/>
        <w:r>
          <w:t xml:space="preserve"> (</w:t>
        </w:r>
      </w:ins>
      <w:ins w:id="1075" w:author="Borrelli, Matthew (M.T.)" w:date="2021-06-11T13:34:00Z">
        <w:r>
          <w:t>response</w:t>
        </w:r>
      </w:ins>
      <w:ins w:id="1076" w:author="Borrelli, Matthew (M.T.)" w:date="2021-06-11T13:33:00Z">
        <w:r>
          <w:t>)</w:t>
        </w:r>
      </w:ins>
      <w:ins w:id="1077" w:author="Borrelli, Matthew (M.T.)" w:date="2021-06-11T14:04:00Z">
        <w:r w:rsidR="00C44659">
          <w:t xml:space="preserve">, as well as to notify SYNC of any settings changes made on VIP (this only includes </w:t>
        </w:r>
        <w:proofErr w:type="spellStart"/>
        <w:r w:rsidR="00C44659">
          <w:t>PersIndex</w:t>
        </w:r>
        <w:proofErr w:type="spellEnd"/>
        <w:r w:rsidR="00C44659">
          <w:t xml:space="preserve">, </w:t>
        </w:r>
        <w:proofErr w:type="spellStart"/>
        <w:r w:rsidR="00C44659">
          <w:t>FeatNumber</w:t>
        </w:r>
        <w:proofErr w:type="spellEnd"/>
        <w:r w:rsidR="00C44659">
          <w:t xml:space="preserve">, </w:t>
        </w:r>
        <w:proofErr w:type="spellStart"/>
        <w:r w:rsidR="00C44659">
          <w:t>FeatureValue</w:t>
        </w:r>
        <w:proofErr w:type="spellEnd"/>
        <w:r w:rsidR="00C44659">
          <w:t>)</w:t>
        </w:r>
      </w:ins>
      <w:ins w:id="1078" w:author="Borrelli, Matthew (M.T.)" w:date="2021-06-11T13:33:00Z">
        <w:r>
          <w:t>:</w:t>
        </w:r>
      </w:ins>
    </w:p>
    <w:p w14:paraId="61E791B0" w14:textId="00191B3F" w:rsidR="007F43E2" w:rsidRDefault="007F43E2" w:rsidP="00F659A1">
      <w:pPr>
        <w:rPr>
          <w:ins w:id="1079" w:author="Borrelli, Matthew (M.T.)" w:date="2021-06-11T13:47:00Z"/>
        </w:rPr>
      </w:pPr>
    </w:p>
    <w:p w14:paraId="7E341C2B" w14:textId="3C836934" w:rsidR="00C44659" w:rsidRDefault="00C44659" w:rsidP="00C44659">
      <w:pPr>
        <w:pStyle w:val="Heading4"/>
        <w:rPr>
          <w:ins w:id="1080" w:author="Borrelli, Matthew (M.T.)" w:date="2021-06-11T13:47:00Z"/>
        </w:rPr>
      </w:pPr>
      <w:proofErr w:type="spellStart"/>
      <w:ins w:id="1081" w:author="Borrelli, Matthew (M.T.)" w:date="2021-06-11T13:49:00Z">
        <w:r>
          <w:t>Response</w:t>
        </w:r>
      </w:ins>
      <w:ins w:id="1082" w:author="Borrelli, Matthew (M.T.)" w:date="2021-06-11T13:47:00Z">
        <w:r>
          <w:t>Code_</w:t>
        </w:r>
      </w:ins>
      <w:ins w:id="1083" w:author="Borrelli, Matthew (M.T.)" w:date="2021-06-11T13:49:00Z">
        <w:r>
          <w:t>St</w:t>
        </w:r>
      </w:ins>
      <w:proofErr w:type="spellEnd"/>
    </w:p>
    <w:p w14:paraId="3029A325" w14:textId="77777777" w:rsidR="00C44659" w:rsidRPr="00CE01C6" w:rsidRDefault="00C44659" w:rsidP="00C44659">
      <w:pPr>
        <w:rPr>
          <w:ins w:id="1084" w:author="Borrelli, Matthew (M.T.)" w:date="2021-06-11T13:47:00Z"/>
        </w:rPr>
      </w:pPr>
      <w:ins w:id="1085" w:author="Borrelli, Matthew (M.T.)" w:date="2021-06-11T13:47:00Z">
        <w:r w:rsidRPr="00CE01C6">
          <w:t xml:space="preserve">Message Type: </w:t>
        </w:r>
        <w:r>
          <w:t>Status</w:t>
        </w:r>
      </w:ins>
    </w:p>
    <w:p w14:paraId="4864904B" w14:textId="77777777" w:rsidR="00C44659" w:rsidRPr="00CE01C6" w:rsidRDefault="00C44659" w:rsidP="00C44659">
      <w:pPr>
        <w:rPr>
          <w:ins w:id="1086" w:author="Borrelli, Matthew (M.T.)" w:date="2021-06-11T13:47:00Z"/>
        </w:rPr>
      </w:pPr>
    </w:p>
    <w:p w14:paraId="55005C85" w14:textId="23EFE5B1" w:rsidR="00C44659" w:rsidRDefault="00C44659" w:rsidP="00C44659">
      <w:pPr>
        <w:rPr>
          <w:ins w:id="1087" w:author="Borrelli, Matthew (M.T.)" w:date="2021-06-11T13:47:00Z"/>
        </w:rPr>
      </w:pPr>
      <w:ins w:id="1088" w:author="Borrelli, Matthew (M.T.)" w:date="2021-06-11T13:47:00Z">
        <w:r w:rsidRPr="00CE01C6">
          <w:t xml:space="preserve">The signal is used to </w:t>
        </w:r>
        <w:r>
          <w:t xml:space="preserve">provide a </w:t>
        </w:r>
      </w:ins>
      <w:ins w:id="1089" w:author="Borrelli, Matthew (M.T.)" w:date="2021-06-11T13:49:00Z">
        <w:r>
          <w:t>response code for a given settings request</w:t>
        </w:r>
      </w:ins>
      <w:ins w:id="1090" w:author="Borrelli, Matthew (M.T.)" w:date="2021-06-11T13:47:00Z">
        <w:r>
          <w:t>.</w:t>
        </w:r>
      </w:ins>
    </w:p>
    <w:p w14:paraId="53899ABE" w14:textId="734790B2" w:rsidR="007F43E2" w:rsidRDefault="007F43E2" w:rsidP="00F659A1">
      <w:pPr>
        <w:rPr>
          <w:ins w:id="1091" w:author="Borrelli, Matthew (M.T.)" w:date="2021-06-11T13:47:00Z"/>
        </w:rPr>
      </w:pPr>
    </w:p>
    <w:tbl>
      <w:tblPr>
        <w:tblW w:w="78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620"/>
        <w:gridCol w:w="990"/>
        <w:gridCol w:w="3783"/>
      </w:tblGrid>
      <w:tr w:rsidR="00C44659" w:rsidRPr="00A16911" w14:paraId="132B85F7" w14:textId="77777777" w:rsidTr="00C44659">
        <w:trPr>
          <w:jc w:val="center"/>
          <w:ins w:id="1092" w:author="Borrelli, Matthew (M.T.)" w:date="2021-06-11T13:50:00Z"/>
        </w:trPr>
        <w:tc>
          <w:tcPr>
            <w:tcW w:w="1440" w:type="dxa"/>
            <w:tcBorders>
              <w:top w:val="single" w:sz="4" w:space="0" w:color="auto"/>
              <w:left w:val="single" w:sz="4" w:space="0" w:color="auto"/>
              <w:bottom w:val="single" w:sz="4" w:space="0" w:color="auto"/>
              <w:right w:val="single" w:sz="4" w:space="0" w:color="auto"/>
            </w:tcBorders>
          </w:tcPr>
          <w:p w14:paraId="7A21258F" w14:textId="1DE204F1" w:rsidR="00C44659" w:rsidRDefault="00C44659" w:rsidP="00C44659">
            <w:pPr>
              <w:rPr>
                <w:ins w:id="1093" w:author="Borrelli, Matthew (M.T.)" w:date="2021-06-11T13:50:00Z"/>
              </w:rPr>
            </w:pPr>
            <w:ins w:id="1094" w:author="Borrelli, Matthew (M.T.)" w:date="2021-06-11T13:50:00Z">
              <w:r w:rsidRPr="00CE01C6">
                <w:rPr>
                  <w:b/>
                </w:rPr>
                <w:t>Name</w:t>
              </w:r>
            </w:ins>
          </w:p>
        </w:tc>
        <w:tc>
          <w:tcPr>
            <w:tcW w:w="1620" w:type="dxa"/>
            <w:tcBorders>
              <w:top w:val="single" w:sz="4" w:space="0" w:color="auto"/>
              <w:left w:val="single" w:sz="4" w:space="0" w:color="auto"/>
              <w:bottom w:val="single" w:sz="4" w:space="0" w:color="auto"/>
              <w:right w:val="single" w:sz="4" w:space="0" w:color="auto"/>
            </w:tcBorders>
          </w:tcPr>
          <w:p w14:paraId="64AADA47" w14:textId="02E4536B" w:rsidR="00C44659" w:rsidRPr="00CE01C6" w:rsidRDefault="00C44659" w:rsidP="00C44659">
            <w:pPr>
              <w:rPr>
                <w:ins w:id="1095" w:author="Borrelli, Matthew (M.T.)" w:date="2021-06-11T13:50:00Z"/>
              </w:rPr>
            </w:pPr>
            <w:ins w:id="1096" w:author="Borrelli, Matthew (M.T.)" w:date="2021-06-11T13:50:00Z">
              <w:r w:rsidRPr="00CE01C6">
                <w:rPr>
                  <w:b/>
                </w:rPr>
                <w:t>Literals</w:t>
              </w:r>
            </w:ins>
          </w:p>
        </w:tc>
        <w:tc>
          <w:tcPr>
            <w:tcW w:w="990" w:type="dxa"/>
            <w:tcBorders>
              <w:top w:val="single" w:sz="4" w:space="0" w:color="auto"/>
              <w:left w:val="single" w:sz="4" w:space="0" w:color="auto"/>
              <w:bottom w:val="single" w:sz="4" w:space="0" w:color="auto"/>
              <w:right w:val="single" w:sz="4" w:space="0" w:color="auto"/>
            </w:tcBorders>
          </w:tcPr>
          <w:p w14:paraId="0984D566" w14:textId="0C60D663" w:rsidR="00C44659" w:rsidRPr="00CE01C6" w:rsidRDefault="00C44659" w:rsidP="00C44659">
            <w:pPr>
              <w:rPr>
                <w:ins w:id="1097" w:author="Borrelli, Matthew (M.T.)" w:date="2021-06-11T13:50:00Z"/>
              </w:rPr>
            </w:pPr>
            <w:ins w:id="1098" w:author="Borrelli, Matthew (M.T.)" w:date="2021-06-11T13:50:00Z">
              <w:r w:rsidRPr="00CE01C6">
                <w:rPr>
                  <w:b/>
                </w:rPr>
                <w:t>Value</w:t>
              </w:r>
            </w:ins>
          </w:p>
        </w:tc>
        <w:tc>
          <w:tcPr>
            <w:tcW w:w="3783" w:type="dxa"/>
            <w:tcBorders>
              <w:top w:val="single" w:sz="4" w:space="0" w:color="auto"/>
              <w:left w:val="single" w:sz="4" w:space="0" w:color="auto"/>
              <w:bottom w:val="single" w:sz="4" w:space="0" w:color="auto"/>
              <w:right w:val="single" w:sz="4" w:space="0" w:color="auto"/>
            </w:tcBorders>
          </w:tcPr>
          <w:p w14:paraId="47FB6A58" w14:textId="7A0D5560" w:rsidR="00C44659" w:rsidRDefault="00C44659" w:rsidP="00C44659">
            <w:pPr>
              <w:rPr>
                <w:ins w:id="1099" w:author="Borrelli, Matthew (M.T.)" w:date="2021-06-11T13:50:00Z"/>
              </w:rPr>
            </w:pPr>
            <w:ins w:id="1100" w:author="Borrelli, Matthew (M.T.)" w:date="2021-06-11T13:50:00Z">
              <w:r w:rsidRPr="00CE01C6">
                <w:rPr>
                  <w:b/>
                </w:rPr>
                <w:t>Description</w:t>
              </w:r>
            </w:ins>
          </w:p>
        </w:tc>
      </w:tr>
      <w:tr w:rsidR="00C44659" w:rsidRPr="00A16911" w14:paraId="5AD694B1" w14:textId="77777777" w:rsidTr="00C44659">
        <w:trPr>
          <w:jc w:val="center"/>
          <w:ins w:id="1101" w:author="Borrelli, Matthew (M.T.)" w:date="2021-06-11T13:47:00Z"/>
        </w:trPr>
        <w:tc>
          <w:tcPr>
            <w:tcW w:w="1440" w:type="dxa"/>
            <w:tcBorders>
              <w:top w:val="single" w:sz="4" w:space="0" w:color="auto"/>
              <w:left w:val="single" w:sz="4" w:space="0" w:color="auto"/>
              <w:bottom w:val="single" w:sz="4" w:space="0" w:color="auto"/>
              <w:right w:val="single" w:sz="4" w:space="0" w:color="auto"/>
            </w:tcBorders>
          </w:tcPr>
          <w:p w14:paraId="331373A6" w14:textId="6A09ECF3" w:rsidR="00C44659" w:rsidRPr="00A16911" w:rsidRDefault="00C44659" w:rsidP="00F659A1">
            <w:pPr>
              <w:rPr>
                <w:ins w:id="1102" w:author="Borrelli, Matthew (M.T.)" w:date="2021-06-11T13:47:00Z"/>
              </w:rPr>
            </w:pPr>
            <w:ins w:id="1103" w:author="Borrelli, Matthew (M.T.)" w:date="2021-06-11T13:50:00Z">
              <w:r>
                <w:t>Type</w:t>
              </w:r>
            </w:ins>
          </w:p>
        </w:tc>
        <w:tc>
          <w:tcPr>
            <w:tcW w:w="1620" w:type="dxa"/>
            <w:tcBorders>
              <w:top w:val="single" w:sz="4" w:space="0" w:color="auto"/>
              <w:left w:val="single" w:sz="4" w:space="0" w:color="auto"/>
              <w:bottom w:val="single" w:sz="4" w:space="0" w:color="auto"/>
              <w:right w:val="single" w:sz="4" w:space="0" w:color="auto"/>
            </w:tcBorders>
          </w:tcPr>
          <w:p w14:paraId="547DFAE3" w14:textId="77777777" w:rsidR="00C44659" w:rsidRPr="00A16911" w:rsidRDefault="00C44659" w:rsidP="00F659A1">
            <w:pPr>
              <w:rPr>
                <w:ins w:id="1104" w:author="Borrelli, Matthew (M.T.)" w:date="2021-06-11T13:47:00Z"/>
              </w:rPr>
            </w:pPr>
            <w:ins w:id="1105" w:author="Borrelli, Matthew (M.T.)" w:date="2021-06-11T13:47:00Z">
              <w:r w:rsidRPr="00CE01C6">
                <w:t>-</w:t>
              </w:r>
            </w:ins>
          </w:p>
        </w:tc>
        <w:tc>
          <w:tcPr>
            <w:tcW w:w="990" w:type="dxa"/>
            <w:tcBorders>
              <w:top w:val="single" w:sz="4" w:space="0" w:color="auto"/>
              <w:left w:val="single" w:sz="4" w:space="0" w:color="auto"/>
              <w:bottom w:val="single" w:sz="4" w:space="0" w:color="auto"/>
              <w:right w:val="single" w:sz="4" w:space="0" w:color="auto"/>
            </w:tcBorders>
          </w:tcPr>
          <w:p w14:paraId="000EC896" w14:textId="77777777" w:rsidR="00C44659" w:rsidRPr="00A16911" w:rsidRDefault="00C44659" w:rsidP="00F659A1">
            <w:pPr>
              <w:rPr>
                <w:ins w:id="1106" w:author="Borrelli, Matthew (M.T.)" w:date="2021-06-11T13:47:00Z"/>
              </w:rPr>
            </w:pPr>
            <w:ins w:id="1107" w:author="Borrelli, Matthew (M.T.)" w:date="2021-06-11T13:47:00Z">
              <w:r w:rsidRPr="00CE01C6">
                <w:t>-</w:t>
              </w:r>
            </w:ins>
          </w:p>
        </w:tc>
        <w:tc>
          <w:tcPr>
            <w:tcW w:w="3783" w:type="dxa"/>
            <w:tcBorders>
              <w:top w:val="single" w:sz="4" w:space="0" w:color="auto"/>
              <w:left w:val="single" w:sz="4" w:space="0" w:color="auto"/>
              <w:bottom w:val="single" w:sz="4" w:space="0" w:color="auto"/>
              <w:right w:val="single" w:sz="4" w:space="0" w:color="auto"/>
            </w:tcBorders>
          </w:tcPr>
          <w:p w14:paraId="5231C81B" w14:textId="77777777" w:rsidR="00C44659" w:rsidRPr="00A16911" w:rsidRDefault="00C44659" w:rsidP="00F659A1">
            <w:pPr>
              <w:rPr>
                <w:ins w:id="1108" w:author="Borrelli, Matthew (M.T.)" w:date="2021-06-11T13:47:00Z"/>
              </w:rPr>
            </w:pPr>
            <w:ins w:id="1109" w:author="Borrelli, Matthew (M.T.)" w:date="2021-06-11T13:47:00Z">
              <w:r>
                <w:t>Response to requested operation</w:t>
              </w:r>
            </w:ins>
          </w:p>
        </w:tc>
      </w:tr>
      <w:tr w:rsidR="00C44659" w:rsidRPr="00A16911" w14:paraId="06AF487B" w14:textId="77777777" w:rsidTr="00C44659">
        <w:trPr>
          <w:jc w:val="center"/>
          <w:ins w:id="1110" w:author="Borrelli, Matthew (M.T.)" w:date="2021-06-11T13:47:00Z"/>
        </w:trPr>
        <w:tc>
          <w:tcPr>
            <w:tcW w:w="1440" w:type="dxa"/>
            <w:tcBorders>
              <w:top w:val="single" w:sz="4" w:space="0" w:color="auto"/>
              <w:left w:val="single" w:sz="4" w:space="0" w:color="auto"/>
              <w:bottom w:val="single" w:sz="4" w:space="0" w:color="auto"/>
              <w:right w:val="single" w:sz="4" w:space="0" w:color="auto"/>
            </w:tcBorders>
          </w:tcPr>
          <w:p w14:paraId="7B9D5C64" w14:textId="77777777" w:rsidR="00C44659" w:rsidRPr="00A16911" w:rsidRDefault="00C44659" w:rsidP="00F659A1">
            <w:pPr>
              <w:rPr>
                <w:ins w:id="1111" w:author="Borrelli, Matthew (M.T.)" w:date="2021-06-11T13:47:00Z"/>
              </w:rPr>
            </w:pPr>
          </w:p>
        </w:tc>
        <w:tc>
          <w:tcPr>
            <w:tcW w:w="1620" w:type="dxa"/>
            <w:tcBorders>
              <w:top w:val="single" w:sz="4" w:space="0" w:color="auto"/>
              <w:left w:val="single" w:sz="4" w:space="0" w:color="auto"/>
              <w:bottom w:val="single" w:sz="4" w:space="0" w:color="auto"/>
              <w:right w:val="single" w:sz="4" w:space="0" w:color="auto"/>
            </w:tcBorders>
            <w:vAlign w:val="center"/>
          </w:tcPr>
          <w:p w14:paraId="7B8EB6C1" w14:textId="77777777" w:rsidR="00C44659" w:rsidRPr="00A16911" w:rsidRDefault="00C44659" w:rsidP="00F659A1">
            <w:pPr>
              <w:rPr>
                <w:ins w:id="1112" w:author="Borrelli, Matthew (M.T.)" w:date="2021-06-11T13:47:00Z"/>
              </w:rPr>
            </w:pPr>
            <w:ins w:id="1113" w:author="Borrelli, Matthew (M.T.)" w:date="2021-06-11T13:47:00Z">
              <w:r w:rsidRPr="00C4138E">
                <w:rPr>
                  <w:rFonts w:cs="Arial"/>
                  <w:szCs w:val="20"/>
                </w:rPr>
                <w:t>SUCCESS</w:t>
              </w:r>
            </w:ins>
          </w:p>
        </w:tc>
        <w:tc>
          <w:tcPr>
            <w:tcW w:w="990" w:type="dxa"/>
            <w:tcBorders>
              <w:top w:val="single" w:sz="4" w:space="0" w:color="auto"/>
              <w:left w:val="single" w:sz="4" w:space="0" w:color="auto"/>
              <w:bottom w:val="single" w:sz="4" w:space="0" w:color="auto"/>
              <w:right w:val="single" w:sz="4" w:space="0" w:color="auto"/>
            </w:tcBorders>
          </w:tcPr>
          <w:p w14:paraId="2D05F7CF" w14:textId="77777777" w:rsidR="00C44659" w:rsidRPr="00A16911" w:rsidRDefault="00C44659" w:rsidP="00F659A1">
            <w:pPr>
              <w:rPr>
                <w:ins w:id="1114" w:author="Borrelli, Matthew (M.T.)" w:date="2021-06-11T13:47:00Z"/>
              </w:rPr>
            </w:pPr>
            <w:ins w:id="1115" w:author="Borrelli, Matthew (M.T.)" w:date="2021-06-11T13:47:00Z">
              <w:r w:rsidRPr="00CE01C6">
                <w:t>0x0</w:t>
              </w:r>
            </w:ins>
          </w:p>
        </w:tc>
        <w:tc>
          <w:tcPr>
            <w:tcW w:w="3783" w:type="dxa"/>
            <w:tcBorders>
              <w:top w:val="single" w:sz="4" w:space="0" w:color="auto"/>
              <w:left w:val="single" w:sz="4" w:space="0" w:color="auto"/>
              <w:bottom w:val="single" w:sz="4" w:space="0" w:color="auto"/>
              <w:right w:val="single" w:sz="4" w:space="0" w:color="auto"/>
            </w:tcBorders>
          </w:tcPr>
          <w:p w14:paraId="5900970A" w14:textId="77777777" w:rsidR="00C44659" w:rsidRPr="00A16911" w:rsidRDefault="00C44659" w:rsidP="00F659A1">
            <w:pPr>
              <w:rPr>
                <w:ins w:id="1116" w:author="Borrelli, Matthew (M.T.)" w:date="2021-06-11T13:47:00Z"/>
              </w:rPr>
            </w:pPr>
          </w:p>
        </w:tc>
      </w:tr>
      <w:tr w:rsidR="00C44659" w:rsidRPr="00A16911" w14:paraId="61A67D00" w14:textId="77777777" w:rsidTr="00C44659">
        <w:trPr>
          <w:jc w:val="center"/>
          <w:ins w:id="1117" w:author="Borrelli, Matthew (M.T.)" w:date="2021-06-11T13:47:00Z"/>
        </w:trPr>
        <w:tc>
          <w:tcPr>
            <w:tcW w:w="1440" w:type="dxa"/>
            <w:tcBorders>
              <w:top w:val="single" w:sz="4" w:space="0" w:color="auto"/>
              <w:left w:val="single" w:sz="4" w:space="0" w:color="auto"/>
              <w:bottom w:val="single" w:sz="4" w:space="0" w:color="auto"/>
              <w:right w:val="single" w:sz="4" w:space="0" w:color="auto"/>
            </w:tcBorders>
          </w:tcPr>
          <w:p w14:paraId="75D985AF" w14:textId="77777777" w:rsidR="00C44659" w:rsidRPr="00A16911" w:rsidRDefault="00C44659" w:rsidP="00F659A1">
            <w:pPr>
              <w:rPr>
                <w:ins w:id="1118" w:author="Borrelli, Matthew (M.T.)" w:date="2021-06-11T13:47:00Z"/>
              </w:rPr>
            </w:pPr>
          </w:p>
        </w:tc>
        <w:tc>
          <w:tcPr>
            <w:tcW w:w="1620" w:type="dxa"/>
            <w:tcBorders>
              <w:top w:val="single" w:sz="4" w:space="0" w:color="auto"/>
              <w:left w:val="single" w:sz="4" w:space="0" w:color="auto"/>
              <w:bottom w:val="single" w:sz="4" w:space="0" w:color="auto"/>
              <w:right w:val="single" w:sz="4" w:space="0" w:color="auto"/>
            </w:tcBorders>
            <w:vAlign w:val="center"/>
          </w:tcPr>
          <w:p w14:paraId="20DB7415" w14:textId="77777777" w:rsidR="00C44659" w:rsidRPr="00A16911" w:rsidRDefault="00C44659" w:rsidP="00F659A1">
            <w:pPr>
              <w:rPr>
                <w:ins w:id="1119" w:author="Borrelli, Matthew (M.T.)" w:date="2021-06-11T13:47:00Z"/>
              </w:rPr>
            </w:pPr>
            <w:ins w:id="1120" w:author="Borrelli, Matthew (M.T.)" w:date="2021-06-11T13:47:00Z">
              <w:r>
                <w:t>FAILED</w:t>
              </w:r>
            </w:ins>
          </w:p>
        </w:tc>
        <w:tc>
          <w:tcPr>
            <w:tcW w:w="990" w:type="dxa"/>
            <w:tcBorders>
              <w:top w:val="single" w:sz="4" w:space="0" w:color="auto"/>
              <w:left w:val="single" w:sz="4" w:space="0" w:color="auto"/>
              <w:bottom w:val="single" w:sz="4" w:space="0" w:color="auto"/>
              <w:right w:val="single" w:sz="4" w:space="0" w:color="auto"/>
            </w:tcBorders>
          </w:tcPr>
          <w:p w14:paraId="1E010CEB" w14:textId="77777777" w:rsidR="00C44659" w:rsidRPr="00A16911" w:rsidRDefault="00C44659" w:rsidP="00F659A1">
            <w:pPr>
              <w:rPr>
                <w:ins w:id="1121" w:author="Borrelli, Matthew (M.T.)" w:date="2021-06-11T13:47:00Z"/>
              </w:rPr>
            </w:pPr>
            <w:ins w:id="1122" w:author="Borrelli, Matthew (M.T.)" w:date="2021-06-11T13:47:00Z">
              <w:r w:rsidRPr="00CE01C6">
                <w:t>0x1</w:t>
              </w:r>
            </w:ins>
          </w:p>
        </w:tc>
        <w:tc>
          <w:tcPr>
            <w:tcW w:w="3783" w:type="dxa"/>
            <w:tcBorders>
              <w:top w:val="single" w:sz="4" w:space="0" w:color="auto"/>
              <w:left w:val="single" w:sz="4" w:space="0" w:color="auto"/>
              <w:bottom w:val="single" w:sz="4" w:space="0" w:color="auto"/>
              <w:right w:val="single" w:sz="4" w:space="0" w:color="auto"/>
            </w:tcBorders>
          </w:tcPr>
          <w:p w14:paraId="29594B32" w14:textId="77777777" w:rsidR="00C44659" w:rsidRPr="00A16911" w:rsidRDefault="00C44659" w:rsidP="00F659A1">
            <w:pPr>
              <w:rPr>
                <w:ins w:id="1123" w:author="Borrelli, Matthew (M.T.)" w:date="2021-06-11T13:47:00Z"/>
              </w:rPr>
            </w:pPr>
          </w:p>
        </w:tc>
      </w:tr>
      <w:tr w:rsidR="00C44659" w:rsidRPr="00A16911" w14:paraId="30747B2C" w14:textId="77777777" w:rsidTr="00C44659">
        <w:trPr>
          <w:jc w:val="center"/>
          <w:ins w:id="1124" w:author="Borrelli, Matthew (M.T.)" w:date="2021-06-11T13:47:00Z"/>
        </w:trPr>
        <w:tc>
          <w:tcPr>
            <w:tcW w:w="1440" w:type="dxa"/>
            <w:tcBorders>
              <w:top w:val="single" w:sz="4" w:space="0" w:color="auto"/>
              <w:left w:val="single" w:sz="4" w:space="0" w:color="auto"/>
              <w:bottom w:val="single" w:sz="4" w:space="0" w:color="auto"/>
              <w:right w:val="single" w:sz="4" w:space="0" w:color="auto"/>
            </w:tcBorders>
          </w:tcPr>
          <w:p w14:paraId="346A519A" w14:textId="77777777" w:rsidR="00C44659" w:rsidRPr="00A16911" w:rsidRDefault="00C44659" w:rsidP="00F659A1">
            <w:pPr>
              <w:rPr>
                <w:ins w:id="1125" w:author="Borrelli, Matthew (M.T.)" w:date="2021-06-11T13:47:00Z"/>
              </w:rPr>
            </w:pPr>
          </w:p>
        </w:tc>
        <w:tc>
          <w:tcPr>
            <w:tcW w:w="1620" w:type="dxa"/>
            <w:tcBorders>
              <w:top w:val="single" w:sz="4" w:space="0" w:color="auto"/>
              <w:left w:val="single" w:sz="4" w:space="0" w:color="auto"/>
              <w:bottom w:val="single" w:sz="4" w:space="0" w:color="auto"/>
              <w:right w:val="single" w:sz="4" w:space="0" w:color="auto"/>
            </w:tcBorders>
            <w:vAlign w:val="center"/>
          </w:tcPr>
          <w:p w14:paraId="5CB31079" w14:textId="77777777" w:rsidR="00C44659" w:rsidRPr="00A16911" w:rsidRDefault="00C44659" w:rsidP="00F659A1">
            <w:pPr>
              <w:rPr>
                <w:ins w:id="1126" w:author="Borrelli, Matthew (M.T.)" w:date="2021-06-11T13:47:00Z"/>
              </w:rPr>
            </w:pPr>
            <w:ins w:id="1127" w:author="Borrelli, Matthew (M.T.)" w:date="2021-06-11T13:47:00Z">
              <w:r w:rsidRPr="00C4138E">
                <w:rPr>
                  <w:rFonts w:cs="Arial"/>
                  <w:szCs w:val="20"/>
                </w:rPr>
                <w:t>INVALID</w:t>
              </w:r>
            </w:ins>
          </w:p>
        </w:tc>
        <w:tc>
          <w:tcPr>
            <w:tcW w:w="990" w:type="dxa"/>
            <w:tcBorders>
              <w:top w:val="single" w:sz="4" w:space="0" w:color="auto"/>
              <w:left w:val="single" w:sz="4" w:space="0" w:color="auto"/>
              <w:bottom w:val="single" w:sz="4" w:space="0" w:color="auto"/>
              <w:right w:val="single" w:sz="4" w:space="0" w:color="auto"/>
            </w:tcBorders>
          </w:tcPr>
          <w:p w14:paraId="5C8BCC65" w14:textId="77777777" w:rsidR="00C44659" w:rsidRPr="00A16911" w:rsidRDefault="00C44659" w:rsidP="00F659A1">
            <w:pPr>
              <w:rPr>
                <w:ins w:id="1128" w:author="Borrelli, Matthew (M.T.)" w:date="2021-06-11T13:47:00Z"/>
              </w:rPr>
            </w:pPr>
            <w:ins w:id="1129" w:author="Borrelli, Matthew (M.T.)" w:date="2021-06-11T13:47:00Z">
              <w:r w:rsidRPr="00CE01C6">
                <w:t>0x2</w:t>
              </w:r>
            </w:ins>
          </w:p>
        </w:tc>
        <w:tc>
          <w:tcPr>
            <w:tcW w:w="3783" w:type="dxa"/>
            <w:tcBorders>
              <w:top w:val="single" w:sz="4" w:space="0" w:color="auto"/>
              <w:left w:val="single" w:sz="4" w:space="0" w:color="auto"/>
              <w:bottom w:val="single" w:sz="4" w:space="0" w:color="auto"/>
              <w:right w:val="single" w:sz="4" w:space="0" w:color="auto"/>
            </w:tcBorders>
          </w:tcPr>
          <w:p w14:paraId="7A2D21BE" w14:textId="77777777" w:rsidR="00C44659" w:rsidRPr="00A16911" w:rsidRDefault="00C44659" w:rsidP="00F659A1">
            <w:pPr>
              <w:rPr>
                <w:ins w:id="1130" w:author="Borrelli, Matthew (M.T.)" w:date="2021-06-11T13:47:00Z"/>
              </w:rPr>
            </w:pPr>
          </w:p>
        </w:tc>
      </w:tr>
    </w:tbl>
    <w:p w14:paraId="1185AE7D" w14:textId="2D6731D4" w:rsidR="00C44659" w:rsidRDefault="00C44659" w:rsidP="00C44659">
      <w:pPr>
        <w:pStyle w:val="Heading4"/>
        <w:rPr>
          <w:ins w:id="1131" w:author="Borrelli, Matthew (M.T.)" w:date="2021-06-11T13:55:00Z"/>
        </w:rPr>
      </w:pPr>
      <w:proofErr w:type="spellStart"/>
      <w:ins w:id="1132" w:author="Borrelli, Matthew (M.T.)" w:date="2021-06-11T13:55:00Z">
        <w:r>
          <w:t>ParameterCount_St</w:t>
        </w:r>
        <w:proofErr w:type="spellEnd"/>
      </w:ins>
    </w:p>
    <w:p w14:paraId="5083AEA0" w14:textId="77777777" w:rsidR="00C44659" w:rsidRPr="00CE01C6" w:rsidRDefault="00C44659" w:rsidP="00C44659">
      <w:pPr>
        <w:rPr>
          <w:ins w:id="1133" w:author="Borrelli, Matthew (M.T.)" w:date="2021-06-11T13:55:00Z"/>
        </w:rPr>
      </w:pPr>
      <w:ins w:id="1134" w:author="Borrelli, Matthew (M.T.)" w:date="2021-06-11T13:55:00Z">
        <w:r w:rsidRPr="00CE01C6">
          <w:t xml:space="preserve">Message Type: </w:t>
        </w:r>
        <w:r>
          <w:t>Status</w:t>
        </w:r>
      </w:ins>
    </w:p>
    <w:p w14:paraId="66CF1953" w14:textId="77777777" w:rsidR="00C44659" w:rsidRPr="00CE01C6" w:rsidRDefault="00C44659" w:rsidP="00C44659">
      <w:pPr>
        <w:rPr>
          <w:ins w:id="1135" w:author="Borrelli, Matthew (M.T.)" w:date="2021-06-11T13:55:00Z"/>
        </w:rPr>
      </w:pPr>
    </w:p>
    <w:p w14:paraId="320B5FE4" w14:textId="7664105E" w:rsidR="00C44659" w:rsidRDefault="00C44659" w:rsidP="00C44659">
      <w:pPr>
        <w:rPr>
          <w:ins w:id="1136" w:author="Borrelli, Matthew (M.T.)" w:date="2021-06-11T13:55:00Z"/>
        </w:rPr>
      </w:pPr>
      <w:ins w:id="1137" w:author="Borrelli, Matthew (M.T.)" w:date="2021-06-11T13:55:00Z">
        <w:r w:rsidRPr="00CE01C6">
          <w:t xml:space="preserve">The signal is used to </w:t>
        </w:r>
        <w:r>
          <w:t xml:space="preserve">provide the number of parameters to be sent </w:t>
        </w:r>
      </w:ins>
      <w:ins w:id="1138" w:author="Borrelli, Matthew (M.T.)" w:date="2021-06-11T13:56:00Z">
        <w:r>
          <w:t>for a given settings request.</w:t>
        </w:r>
      </w:ins>
    </w:p>
    <w:p w14:paraId="796A8664" w14:textId="77777777" w:rsidR="00C44659" w:rsidRPr="00CE01C6" w:rsidRDefault="00C44659" w:rsidP="00C44659">
      <w:pPr>
        <w:rPr>
          <w:ins w:id="1139" w:author="Borrelli, Matthew (M.T.)" w:date="2021-06-11T13:55:00Z"/>
        </w:rPr>
      </w:pP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214"/>
        <w:gridCol w:w="2070"/>
        <w:gridCol w:w="4271"/>
      </w:tblGrid>
      <w:tr w:rsidR="00C44659" w:rsidRPr="00CE01C6" w14:paraId="5659011B" w14:textId="77777777" w:rsidTr="00F659A1">
        <w:trPr>
          <w:jc w:val="center"/>
          <w:ins w:id="1140" w:author="Borrelli, Matthew (M.T.)" w:date="2021-06-11T13:55:00Z"/>
        </w:trPr>
        <w:tc>
          <w:tcPr>
            <w:tcW w:w="1391" w:type="dxa"/>
          </w:tcPr>
          <w:p w14:paraId="06B29EFF" w14:textId="77777777" w:rsidR="00C44659" w:rsidRPr="00CE01C6" w:rsidRDefault="00C44659" w:rsidP="00F659A1">
            <w:pPr>
              <w:rPr>
                <w:ins w:id="1141" w:author="Borrelli, Matthew (M.T.)" w:date="2021-06-11T13:55:00Z"/>
                <w:b/>
              </w:rPr>
            </w:pPr>
            <w:ins w:id="1142" w:author="Borrelli, Matthew (M.T.)" w:date="2021-06-11T13:55:00Z">
              <w:r w:rsidRPr="00CE01C6">
                <w:rPr>
                  <w:b/>
                </w:rPr>
                <w:t>Name</w:t>
              </w:r>
            </w:ins>
          </w:p>
        </w:tc>
        <w:tc>
          <w:tcPr>
            <w:tcW w:w="1214" w:type="dxa"/>
          </w:tcPr>
          <w:p w14:paraId="0D8A4913" w14:textId="77777777" w:rsidR="00C44659" w:rsidRPr="00CE01C6" w:rsidRDefault="00C44659" w:rsidP="00F659A1">
            <w:pPr>
              <w:rPr>
                <w:ins w:id="1143" w:author="Borrelli, Matthew (M.T.)" w:date="2021-06-11T13:55:00Z"/>
                <w:b/>
              </w:rPr>
            </w:pPr>
            <w:ins w:id="1144" w:author="Borrelli, Matthew (M.T.)" w:date="2021-06-11T13:55:00Z">
              <w:r w:rsidRPr="00CE01C6">
                <w:rPr>
                  <w:b/>
                </w:rPr>
                <w:t>Literals</w:t>
              </w:r>
            </w:ins>
          </w:p>
        </w:tc>
        <w:tc>
          <w:tcPr>
            <w:tcW w:w="2070" w:type="dxa"/>
          </w:tcPr>
          <w:p w14:paraId="0D22065E" w14:textId="77777777" w:rsidR="00C44659" w:rsidRPr="00CE01C6" w:rsidRDefault="00C44659" w:rsidP="00F659A1">
            <w:pPr>
              <w:rPr>
                <w:ins w:id="1145" w:author="Borrelli, Matthew (M.T.)" w:date="2021-06-11T13:55:00Z"/>
                <w:b/>
              </w:rPr>
            </w:pPr>
            <w:ins w:id="1146" w:author="Borrelli, Matthew (M.T.)" w:date="2021-06-11T13:55:00Z">
              <w:r w:rsidRPr="00CE01C6">
                <w:rPr>
                  <w:b/>
                </w:rPr>
                <w:t>Value</w:t>
              </w:r>
            </w:ins>
          </w:p>
        </w:tc>
        <w:tc>
          <w:tcPr>
            <w:tcW w:w="4271" w:type="dxa"/>
          </w:tcPr>
          <w:p w14:paraId="6D5AFAEB" w14:textId="77777777" w:rsidR="00C44659" w:rsidRPr="00CE01C6" w:rsidRDefault="00C44659" w:rsidP="00F659A1">
            <w:pPr>
              <w:rPr>
                <w:ins w:id="1147" w:author="Borrelli, Matthew (M.T.)" w:date="2021-06-11T13:55:00Z"/>
                <w:b/>
              </w:rPr>
            </w:pPr>
            <w:ins w:id="1148" w:author="Borrelli, Matthew (M.T.)" w:date="2021-06-11T13:55:00Z">
              <w:r w:rsidRPr="00CE01C6">
                <w:rPr>
                  <w:b/>
                </w:rPr>
                <w:t>Description</w:t>
              </w:r>
            </w:ins>
          </w:p>
        </w:tc>
      </w:tr>
      <w:tr w:rsidR="00C44659" w:rsidRPr="00CE01C6" w14:paraId="1DD9EC68" w14:textId="77777777" w:rsidTr="00F659A1">
        <w:trPr>
          <w:jc w:val="center"/>
          <w:ins w:id="1149" w:author="Borrelli, Matthew (M.T.)" w:date="2021-06-11T13:55:00Z"/>
        </w:trPr>
        <w:tc>
          <w:tcPr>
            <w:tcW w:w="1391" w:type="dxa"/>
          </w:tcPr>
          <w:p w14:paraId="2F8C4CD7" w14:textId="77777777" w:rsidR="00C44659" w:rsidRPr="00CE01C6" w:rsidRDefault="00C44659" w:rsidP="00F659A1">
            <w:pPr>
              <w:rPr>
                <w:ins w:id="1150" w:author="Borrelli, Matthew (M.T.)" w:date="2021-06-11T13:55:00Z"/>
              </w:rPr>
            </w:pPr>
            <w:ins w:id="1151" w:author="Borrelli, Matthew (M.T.)" w:date="2021-06-11T13:55:00Z">
              <w:r>
                <w:t>Type</w:t>
              </w:r>
            </w:ins>
          </w:p>
        </w:tc>
        <w:tc>
          <w:tcPr>
            <w:tcW w:w="1214" w:type="dxa"/>
          </w:tcPr>
          <w:p w14:paraId="346C9A64" w14:textId="77777777" w:rsidR="00C44659" w:rsidRPr="00CE01C6" w:rsidRDefault="00C44659" w:rsidP="00F659A1">
            <w:pPr>
              <w:rPr>
                <w:ins w:id="1152" w:author="Borrelli, Matthew (M.T.)" w:date="2021-06-11T13:55:00Z"/>
              </w:rPr>
            </w:pPr>
            <w:ins w:id="1153" w:author="Borrelli, Matthew (M.T.)" w:date="2021-06-11T13:55:00Z">
              <w:r>
                <w:rPr>
                  <w:rFonts w:cs="Arial"/>
                  <w:b/>
                  <w:szCs w:val="20"/>
                </w:rPr>
                <w:t>-</w:t>
              </w:r>
            </w:ins>
          </w:p>
        </w:tc>
        <w:tc>
          <w:tcPr>
            <w:tcW w:w="2070" w:type="dxa"/>
          </w:tcPr>
          <w:p w14:paraId="456BB057" w14:textId="77777777" w:rsidR="00C44659" w:rsidRPr="00CE01C6" w:rsidRDefault="00C44659" w:rsidP="00F659A1">
            <w:pPr>
              <w:rPr>
                <w:ins w:id="1154" w:author="Borrelli, Matthew (M.T.)" w:date="2021-06-11T13:55:00Z"/>
              </w:rPr>
            </w:pPr>
            <w:ins w:id="1155" w:author="Borrelli, Matthew (M.T.)" w:date="2021-06-11T13:55:00Z">
              <w:r>
                <w:rPr>
                  <w:rFonts w:cs="Arial"/>
                  <w:b/>
                  <w:szCs w:val="20"/>
                </w:rPr>
                <w:t>-</w:t>
              </w:r>
            </w:ins>
          </w:p>
        </w:tc>
        <w:tc>
          <w:tcPr>
            <w:tcW w:w="4271" w:type="dxa"/>
          </w:tcPr>
          <w:p w14:paraId="4F58D46B" w14:textId="4AEB6504" w:rsidR="00C44659" w:rsidRPr="00CE01C6" w:rsidRDefault="00C44659" w:rsidP="00F659A1">
            <w:pPr>
              <w:rPr>
                <w:ins w:id="1156" w:author="Borrelli, Matthew (M.T.)" w:date="2021-06-11T13:55:00Z"/>
              </w:rPr>
            </w:pPr>
            <w:ins w:id="1157" w:author="Borrelli, Matthew (M.T.)" w:date="2021-06-11T13:56:00Z">
              <w:r>
                <w:rPr>
                  <w:rFonts w:cs="Arial"/>
                  <w:szCs w:val="20"/>
                </w:rPr>
                <w:t>Parameter count</w:t>
              </w:r>
            </w:ins>
            <w:ins w:id="1158" w:author="Borrelli, Matthew (M.T.)" w:date="2021-06-11T13:55:00Z">
              <w:r>
                <w:rPr>
                  <w:rFonts w:cs="Arial"/>
                  <w:szCs w:val="20"/>
                </w:rPr>
                <w:t xml:space="preserve"> status</w:t>
              </w:r>
            </w:ins>
          </w:p>
        </w:tc>
      </w:tr>
      <w:tr w:rsidR="00C44659" w:rsidRPr="00CE01C6" w14:paraId="09941064" w14:textId="77777777" w:rsidTr="00F659A1">
        <w:trPr>
          <w:jc w:val="center"/>
          <w:ins w:id="1159" w:author="Borrelli, Matthew (M.T.)" w:date="2021-06-11T13:55:00Z"/>
        </w:trPr>
        <w:tc>
          <w:tcPr>
            <w:tcW w:w="1391" w:type="dxa"/>
          </w:tcPr>
          <w:p w14:paraId="4C4F1BF6" w14:textId="77777777" w:rsidR="00C44659" w:rsidRDefault="00C44659" w:rsidP="00F659A1">
            <w:pPr>
              <w:rPr>
                <w:ins w:id="1160" w:author="Borrelli, Matthew (M.T.)" w:date="2021-06-11T13:55:00Z"/>
              </w:rPr>
            </w:pPr>
          </w:p>
        </w:tc>
        <w:tc>
          <w:tcPr>
            <w:tcW w:w="1214" w:type="dxa"/>
          </w:tcPr>
          <w:p w14:paraId="11F07F77" w14:textId="77777777" w:rsidR="00C44659" w:rsidRPr="00CE01C6" w:rsidRDefault="00C44659" w:rsidP="00F659A1">
            <w:pPr>
              <w:rPr>
                <w:ins w:id="1161" w:author="Borrelli, Matthew (M.T.)" w:date="2021-06-11T13:55:00Z"/>
              </w:rPr>
            </w:pPr>
          </w:p>
        </w:tc>
        <w:tc>
          <w:tcPr>
            <w:tcW w:w="2070" w:type="dxa"/>
          </w:tcPr>
          <w:p w14:paraId="5256BC90" w14:textId="77777777" w:rsidR="00C44659" w:rsidRPr="00CE01C6" w:rsidRDefault="00C44659" w:rsidP="00F659A1">
            <w:pPr>
              <w:rPr>
                <w:ins w:id="1162" w:author="Borrelli, Matthew (M.T.)" w:date="2021-06-11T13:55:00Z"/>
              </w:rPr>
            </w:pPr>
            <w:ins w:id="1163" w:author="Borrelli, Matthew (M.T.)" w:date="2021-06-11T13:55:00Z">
              <w:r>
                <w:rPr>
                  <w:rFonts w:cs="Arial"/>
                  <w:szCs w:val="20"/>
                </w:rPr>
                <w:t>0x0000 – 0xFFFF</w:t>
              </w:r>
            </w:ins>
          </w:p>
        </w:tc>
        <w:tc>
          <w:tcPr>
            <w:tcW w:w="4271" w:type="dxa"/>
          </w:tcPr>
          <w:p w14:paraId="648CD353" w14:textId="77777777" w:rsidR="00C44659" w:rsidRDefault="00C44659" w:rsidP="00F659A1">
            <w:pPr>
              <w:rPr>
                <w:ins w:id="1164" w:author="Borrelli, Matthew (M.T.)" w:date="2021-06-11T13:55:00Z"/>
              </w:rPr>
            </w:pPr>
          </w:p>
        </w:tc>
      </w:tr>
    </w:tbl>
    <w:p w14:paraId="6962E204" w14:textId="77777777" w:rsidR="00C44659" w:rsidRDefault="00C44659" w:rsidP="00F659A1">
      <w:pPr>
        <w:rPr>
          <w:ins w:id="1165" w:author="Borrelli, Matthew (M.T.)" w:date="2021-06-11T13:34:00Z"/>
        </w:rPr>
      </w:pPr>
    </w:p>
    <w:p w14:paraId="3DE90C32" w14:textId="70101233" w:rsidR="00B91FF8" w:rsidRDefault="00B91FF8" w:rsidP="00B91FF8">
      <w:pPr>
        <w:pStyle w:val="Heading4"/>
        <w:rPr>
          <w:ins w:id="1166" w:author="Borrelli, Matthew (M.T.)" w:date="2021-06-11T13:38:00Z"/>
        </w:rPr>
      </w:pPr>
      <w:commentRangeStart w:id="1167"/>
      <w:proofErr w:type="spellStart"/>
      <w:ins w:id="1168" w:author="Borrelli, Matthew (M.T.)" w:date="2021-06-11T13:38:00Z">
        <w:r>
          <w:t>FeatureCode_</w:t>
        </w:r>
      </w:ins>
      <w:ins w:id="1169" w:author="Borrelli, Matthew (M.T.)" w:date="2021-06-11T14:04:00Z">
        <w:r w:rsidR="00C44659">
          <w:t>St</w:t>
        </w:r>
      </w:ins>
      <w:commentRangeEnd w:id="1167"/>
      <w:proofErr w:type="spellEnd"/>
      <w:ins w:id="1170" w:author="Borrelli, Matthew (M.T.)" w:date="2021-06-11T13:38:00Z">
        <w:r>
          <w:rPr>
            <w:rStyle w:val="CommentReference"/>
            <w:b w:val="0"/>
            <w:bCs w:val="0"/>
            <w:i w:val="0"/>
          </w:rPr>
          <w:commentReference w:id="1167"/>
        </w:r>
      </w:ins>
    </w:p>
    <w:p w14:paraId="3085BF78" w14:textId="6EDB51A3" w:rsidR="00B91FF8" w:rsidRPr="00CE01C6" w:rsidRDefault="00B91FF8" w:rsidP="00B91FF8">
      <w:pPr>
        <w:rPr>
          <w:ins w:id="1171" w:author="Borrelli, Matthew (M.T.)" w:date="2021-06-11T13:38:00Z"/>
        </w:rPr>
      </w:pPr>
      <w:ins w:id="1172" w:author="Borrelli, Matthew (M.T.)" w:date="2021-06-11T13:38:00Z">
        <w:r w:rsidRPr="00CE01C6">
          <w:t xml:space="preserve">Message Type: </w:t>
        </w:r>
      </w:ins>
      <w:ins w:id="1173" w:author="Borrelli, Matthew (M.T.)" w:date="2021-06-11T13:40:00Z">
        <w:r w:rsidR="00C44659">
          <w:t>Status</w:t>
        </w:r>
      </w:ins>
    </w:p>
    <w:p w14:paraId="160F2840" w14:textId="77777777" w:rsidR="00B91FF8" w:rsidRPr="00CE01C6" w:rsidRDefault="00B91FF8" w:rsidP="00B91FF8">
      <w:pPr>
        <w:rPr>
          <w:ins w:id="1174" w:author="Borrelli, Matthew (M.T.)" w:date="2021-06-11T13:38:00Z"/>
        </w:rPr>
      </w:pPr>
    </w:p>
    <w:p w14:paraId="5E87E7EE" w14:textId="68CF4C67" w:rsidR="00B91FF8" w:rsidRDefault="00B91FF8" w:rsidP="00B91FF8">
      <w:pPr>
        <w:rPr>
          <w:ins w:id="1175" w:author="Borrelli, Matthew (M.T.)" w:date="2021-06-11T13:38:00Z"/>
        </w:rPr>
      </w:pPr>
      <w:ins w:id="1176" w:author="Borrelli, Matthew (M.T.)" w:date="2021-06-11T13:38:00Z">
        <w:r w:rsidRPr="00CE01C6">
          <w:t xml:space="preserve">The signal is used to </w:t>
        </w:r>
      </w:ins>
      <w:ins w:id="1177" w:author="Borrelli, Matthew (M.T.)" w:date="2021-06-11T13:40:00Z">
        <w:r w:rsidR="00C44659">
          <w:t xml:space="preserve">provide a </w:t>
        </w:r>
      </w:ins>
      <w:ins w:id="1178" w:author="Borrelli, Matthew (M.T.)" w:date="2021-06-11T13:38:00Z">
        <w:r>
          <w:t>Feature Code/Number</w:t>
        </w:r>
      </w:ins>
      <w:ins w:id="1179" w:author="Borrelli, Matthew (M.T.)" w:date="2021-06-11T13:41:00Z">
        <w:r w:rsidR="00C44659">
          <w:t xml:space="preserve"> status</w:t>
        </w:r>
      </w:ins>
      <w:ins w:id="1180" w:author="Borrelli, Matthew (M.T.)" w:date="2021-06-11T13:38:00Z">
        <w:r>
          <w:t>.</w:t>
        </w:r>
      </w:ins>
    </w:p>
    <w:p w14:paraId="1ED976A5" w14:textId="77777777" w:rsidR="00B91FF8" w:rsidRPr="00CE01C6" w:rsidRDefault="00B91FF8" w:rsidP="00B91FF8">
      <w:pPr>
        <w:rPr>
          <w:ins w:id="1181" w:author="Borrelli, Matthew (M.T.)" w:date="2021-06-11T13:38:00Z"/>
        </w:rPr>
      </w:pP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214"/>
        <w:gridCol w:w="2070"/>
        <w:gridCol w:w="4271"/>
      </w:tblGrid>
      <w:tr w:rsidR="00B91FF8" w:rsidRPr="00CE01C6" w14:paraId="04E02833" w14:textId="77777777" w:rsidTr="00F659A1">
        <w:trPr>
          <w:jc w:val="center"/>
          <w:ins w:id="1182" w:author="Borrelli, Matthew (M.T.)" w:date="2021-06-11T13:38:00Z"/>
        </w:trPr>
        <w:tc>
          <w:tcPr>
            <w:tcW w:w="1391" w:type="dxa"/>
          </w:tcPr>
          <w:p w14:paraId="17A961F9" w14:textId="77777777" w:rsidR="00B91FF8" w:rsidRPr="00CE01C6" w:rsidRDefault="00B91FF8" w:rsidP="00F659A1">
            <w:pPr>
              <w:rPr>
                <w:ins w:id="1183" w:author="Borrelli, Matthew (M.T.)" w:date="2021-06-11T13:38:00Z"/>
                <w:b/>
              </w:rPr>
            </w:pPr>
            <w:ins w:id="1184" w:author="Borrelli, Matthew (M.T.)" w:date="2021-06-11T13:38:00Z">
              <w:r w:rsidRPr="00CE01C6">
                <w:rPr>
                  <w:b/>
                </w:rPr>
                <w:t>Name</w:t>
              </w:r>
            </w:ins>
          </w:p>
        </w:tc>
        <w:tc>
          <w:tcPr>
            <w:tcW w:w="1214" w:type="dxa"/>
          </w:tcPr>
          <w:p w14:paraId="5820529D" w14:textId="77777777" w:rsidR="00B91FF8" w:rsidRPr="00CE01C6" w:rsidRDefault="00B91FF8" w:rsidP="00F659A1">
            <w:pPr>
              <w:rPr>
                <w:ins w:id="1185" w:author="Borrelli, Matthew (M.T.)" w:date="2021-06-11T13:38:00Z"/>
                <w:b/>
              </w:rPr>
            </w:pPr>
            <w:ins w:id="1186" w:author="Borrelli, Matthew (M.T.)" w:date="2021-06-11T13:38:00Z">
              <w:r w:rsidRPr="00CE01C6">
                <w:rPr>
                  <w:b/>
                </w:rPr>
                <w:t>Literals</w:t>
              </w:r>
            </w:ins>
          </w:p>
        </w:tc>
        <w:tc>
          <w:tcPr>
            <w:tcW w:w="2070" w:type="dxa"/>
          </w:tcPr>
          <w:p w14:paraId="6B0E43F9" w14:textId="77777777" w:rsidR="00B91FF8" w:rsidRPr="00CE01C6" w:rsidRDefault="00B91FF8" w:rsidP="00F659A1">
            <w:pPr>
              <w:rPr>
                <w:ins w:id="1187" w:author="Borrelli, Matthew (M.T.)" w:date="2021-06-11T13:38:00Z"/>
                <w:b/>
              </w:rPr>
            </w:pPr>
            <w:ins w:id="1188" w:author="Borrelli, Matthew (M.T.)" w:date="2021-06-11T13:38:00Z">
              <w:r w:rsidRPr="00CE01C6">
                <w:rPr>
                  <w:b/>
                </w:rPr>
                <w:t>Value</w:t>
              </w:r>
            </w:ins>
          </w:p>
        </w:tc>
        <w:tc>
          <w:tcPr>
            <w:tcW w:w="4271" w:type="dxa"/>
          </w:tcPr>
          <w:p w14:paraId="1D5299BA" w14:textId="77777777" w:rsidR="00B91FF8" w:rsidRPr="00CE01C6" w:rsidRDefault="00B91FF8" w:rsidP="00F659A1">
            <w:pPr>
              <w:rPr>
                <w:ins w:id="1189" w:author="Borrelli, Matthew (M.T.)" w:date="2021-06-11T13:38:00Z"/>
                <w:b/>
              </w:rPr>
            </w:pPr>
            <w:ins w:id="1190" w:author="Borrelli, Matthew (M.T.)" w:date="2021-06-11T13:38:00Z">
              <w:r w:rsidRPr="00CE01C6">
                <w:rPr>
                  <w:b/>
                </w:rPr>
                <w:t>Description</w:t>
              </w:r>
            </w:ins>
          </w:p>
        </w:tc>
      </w:tr>
      <w:tr w:rsidR="00B91FF8" w:rsidRPr="00CE01C6" w14:paraId="533E5DED" w14:textId="77777777" w:rsidTr="00F659A1">
        <w:trPr>
          <w:jc w:val="center"/>
          <w:ins w:id="1191" w:author="Borrelli, Matthew (M.T.)" w:date="2021-06-11T13:38:00Z"/>
        </w:trPr>
        <w:tc>
          <w:tcPr>
            <w:tcW w:w="1391" w:type="dxa"/>
          </w:tcPr>
          <w:p w14:paraId="2672E5C6" w14:textId="77777777" w:rsidR="00B91FF8" w:rsidRPr="00CE01C6" w:rsidRDefault="00B91FF8" w:rsidP="00F659A1">
            <w:pPr>
              <w:rPr>
                <w:ins w:id="1192" w:author="Borrelli, Matthew (M.T.)" w:date="2021-06-11T13:38:00Z"/>
              </w:rPr>
            </w:pPr>
            <w:ins w:id="1193" w:author="Borrelli, Matthew (M.T.)" w:date="2021-06-11T13:38:00Z">
              <w:r>
                <w:t>Type</w:t>
              </w:r>
            </w:ins>
          </w:p>
        </w:tc>
        <w:tc>
          <w:tcPr>
            <w:tcW w:w="1214" w:type="dxa"/>
          </w:tcPr>
          <w:p w14:paraId="20E5AE14" w14:textId="77777777" w:rsidR="00B91FF8" w:rsidRPr="00CE01C6" w:rsidRDefault="00B91FF8" w:rsidP="00F659A1">
            <w:pPr>
              <w:rPr>
                <w:ins w:id="1194" w:author="Borrelli, Matthew (M.T.)" w:date="2021-06-11T13:38:00Z"/>
              </w:rPr>
            </w:pPr>
            <w:ins w:id="1195" w:author="Borrelli, Matthew (M.T.)" w:date="2021-06-11T13:38:00Z">
              <w:r>
                <w:rPr>
                  <w:rFonts w:cs="Arial"/>
                  <w:b/>
                  <w:szCs w:val="20"/>
                </w:rPr>
                <w:t>-</w:t>
              </w:r>
            </w:ins>
          </w:p>
        </w:tc>
        <w:tc>
          <w:tcPr>
            <w:tcW w:w="2070" w:type="dxa"/>
          </w:tcPr>
          <w:p w14:paraId="2654043E" w14:textId="77777777" w:rsidR="00B91FF8" w:rsidRPr="00CE01C6" w:rsidRDefault="00B91FF8" w:rsidP="00F659A1">
            <w:pPr>
              <w:rPr>
                <w:ins w:id="1196" w:author="Borrelli, Matthew (M.T.)" w:date="2021-06-11T13:38:00Z"/>
              </w:rPr>
            </w:pPr>
            <w:ins w:id="1197" w:author="Borrelli, Matthew (M.T.)" w:date="2021-06-11T13:38:00Z">
              <w:r>
                <w:rPr>
                  <w:rFonts w:cs="Arial"/>
                  <w:b/>
                  <w:szCs w:val="20"/>
                </w:rPr>
                <w:t>-</w:t>
              </w:r>
            </w:ins>
          </w:p>
        </w:tc>
        <w:tc>
          <w:tcPr>
            <w:tcW w:w="4271" w:type="dxa"/>
          </w:tcPr>
          <w:p w14:paraId="0033833D" w14:textId="3AD96514" w:rsidR="00B91FF8" w:rsidRPr="00CE01C6" w:rsidRDefault="00B91FF8" w:rsidP="00F659A1">
            <w:pPr>
              <w:rPr>
                <w:ins w:id="1198" w:author="Borrelli, Matthew (M.T.)" w:date="2021-06-11T13:38:00Z"/>
              </w:rPr>
            </w:pPr>
            <w:ins w:id="1199" w:author="Borrelli, Matthew (M.T.)" w:date="2021-06-11T13:38:00Z">
              <w:r>
                <w:rPr>
                  <w:rFonts w:cs="Arial"/>
                  <w:szCs w:val="20"/>
                </w:rPr>
                <w:t xml:space="preserve">Feature code/number </w:t>
              </w:r>
            </w:ins>
            <w:ins w:id="1200" w:author="Borrelli, Matthew (M.T.)" w:date="2021-06-11T13:41:00Z">
              <w:r w:rsidR="00C44659">
                <w:rPr>
                  <w:rFonts w:cs="Arial"/>
                  <w:szCs w:val="20"/>
                </w:rPr>
                <w:t>status</w:t>
              </w:r>
            </w:ins>
          </w:p>
        </w:tc>
      </w:tr>
      <w:tr w:rsidR="00B91FF8" w:rsidRPr="00CE01C6" w14:paraId="455CD493" w14:textId="77777777" w:rsidTr="00F659A1">
        <w:trPr>
          <w:jc w:val="center"/>
          <w:ins w:id="1201" w:author="Borrelli, Matthew (M.T.)" w:date="2021-06-11T13:38:00Z"/>
        </w:trPr>
        <w:tc>
          <w:tcPr>
            <w:tcW w:w="1391" w:type="dxa"/>
          </w:tcPr>
          <w:p w14:paraId="1AA631BB" w14:textId="77777777" w:rsidR="00B91FF8" w:rsidRDefault="00B91FF8" w:rsidP="00F659A1">
            <w:pPr>
              <w:rPr>
                <w:ins w:id="1202" w:author="Borrelli, Matthew (M.T.)" w:date="2021-06-11T13:38:00Z"/>
              </w:rPr>
            </w:pPr>
          </w:p>
        </w:tc>
        <w:tc>
          <w:tcPr>
            <w:tcW w:w="1214" w:type="dxa"/>
          </w:tcPr>
          <w:p w14:paraId="74CE929F" w14:textId="77777777" w:rsidR="00B91FF8" w:rsidRPr="00CE01C6" w:rsidRDefault="00B91FF8" w:rsidP="00F659A1">
            <w:pPr>
              <w:rPr>
                <w:ins w:id="1203" w:author="Borrelli, Matthew (M.T.)" w:date="2021-06-11T13:38:00Z"/>
              </w:rPr>
            </w:pPr>
          </w:p>
        </w:tc>
        <w:tc>
          <w:tcPr>
            <w:tcW w:w="2070" w:type="dxa"/>
          </w:tcPr>
          <w:p w14:paraId="33DBC6BD" w14:textId="77777777" w:rsidR="00B91FF8" w:rsidRPr="00CE01C6" w:rsidRDefault="00B91FF8" w:rsidP="00F659A1">
            <w:pPr>
              <w:rPr>
                <w:ins w:id="1204" w:author="Borrelli, Matthew (M.T.)" w:date="2021-06-11T13:38:00Z"/>
              </w:rPr>
            </w:pPr>
            <w:ins w:id="1205" w:author="Borrelli, Matthew (M.T.)" w:date="2021-06-11T13:38:00Z">
              <w:r>
                <w:rPr>
                  <w:rFonts w:cs="Arial"/>
                  <w:szCs w:val="20"/>
                </w:rPr>
                <w:t>0x0000 – 0xFFFF</w:t>
              </w:r>
            </w:ins>
          </w:p>
        </w:tc>
        <w:tc>
          <w:tcPr>
            <w:tcW w:w="4271" w:type="dxa"/>
          </w:tcPr>
          <w:p w14:paraId="11640692" w14:textId="77777777" w:rsidR="00B91FF8" w:rsidRDefault="00B91FF8" w:rsidP="00F659A1">
            <w:pPr>
              <w:rPr>
                <w:ins w:id="1206" w:author="Borrelli, Matthew (M.T.)" w:date="2021-06-11T13:38:00Z"/>
              </w:rPr>
            </w:pPr>
          </w:p>
        </w:tc>
      </w:tr>
    </w:tbl>
    <w:p w14:paraId="1553D476" w14:textId="4EAD76BF" w:rsidR="00B91FF8" w:rsidRDefault="00B91FF8" w:rsidP="00B91FF8">
      <w:pPr>
        <w:pStyle w:val="Heading4"/>
        <w:rPr>
          <w:ins w:id="1207" w:author="Borrelli, Matthew (M.T.)" w:date="2021-06-11T13:38:00Z"/>
        </w:rPr>
      </w:pPr>
      <w:commentRangeStart w:id="1208"/>
      <w:proofErr w:type="spellStart"/>
      <w:ins w:id="1209" w:author="Borrelli, Matthew (M.T.)" w:date="2021-06-11T13:38:00Z">
        <w:r>
          <w:t>FeatureValue_</w:t>
        </w:r>
      </w:ins>
      <w:ins w:id="1210" w:author="Borrelli, Matthew (M.T.)" w:date="2021-06-11T14:05:00Z">
        <w:r w:rsidR="00C44659">
          <w:t>St</w:t>
        </w:r>
      </w:ins>
      <w:commentRangeEnd w:id="1208"/>
      <w:proofErr w:type="spellEnd"/>
      <w:ins w:id="1211" w:author="Borrelli, Matthew (M.T.)" w:date="2021-06-11T13:38:00Z">
        <w:r>
          <w:rPr>
            <w:rStyle w:val="CommentReference"/>
            <w:b w:val="0"/>
            <w:bCs w:val="0"/>
            <w:i w:val="0"/>
          </w:rPr>
          <w:commentReference w:id="1208"/>
        </w:r>
      </w:ins>
    </w:p>
    <w:p w14:paraId="4C0A6A2A" w14:textId="77777777" w:rsidR="00B91FF8" w:rsidRPr="00CE01C6" w:rsidRDefault="00B91FF8" w:rsidP="00B91FF8">
      <w:pPr>
        <w:rPr>
          <w:ins w:id="1212" w:author="Borrelli, Matthew (M.T.)" w:date="2021-06-11T13:38:00Z"/>
        </w:rPr>
      </w:pPr>
      <w:ins w:id="1213" w:author="Borrelli, Matthew (M.T.)" w:date="2021-06-11T13:38:00Z">
        <w:r w:rsidRPr="00CE01C6">
          <w:t xml:space="preserve">Message Type: </w:t>
        </w:r>
        <w:r>
          <w:t>Request</w:t>
        </w:r>
      </w:ins>
    </w:p>
    <w:p w14:paraId="4697A90B" w14:textId="77777777" w:rsidR="00B91FF8" w:rsidRPr="00CE01C6" w:rsidRDefault="00B91FF8" w:rsidP="00B91FF8">
      <w:pPr>
        <w:rPr>
          <w:ins w:id="1214" w:author="Borrelli, Matthew (M.T.)" w:date="2021-06-11T13:38:00Z"/>
        </w:rPr>
      </w:pPr>
    </w:p>
    <w:p w14:paraId="74198183" w14:textId="695F0B0D" w:rsidR="00C44659" w:rsidRDefault="00C44659" w:rsidP="00C44659">
      <w:pPr>
        <w:rPr>
          <w:ins w:id="1215" w:author="Borrelli, Matthew (M.T.)" w:date="2021-06-11T13:41:00Z"/>
        </w:rPr>
      </w:pPr>
      <w:ins w:id="1216" w:author="Borrelli, Matthew (M.T.)" w:date="2021-06-11T13:41:00Z">
        <w:r w:rsidRPr="00CE01C6">
          <w:t xml:space="preserve">The signal is used to </w:t>
        </w:r>
        <w:r>
          <w:t>provide a Feature Value status.</w:t>
        </w:r>
      </w:ins>
    </w:p>
    <w:p w14:paraId="1511F5AA" w14:textId="77777777" w:rsidR="00B91FF8" w:rsidRPr="00CE01C6" w:rsidRDefault="00B91FF8" w:rsidP="00B91FF8">
      <w:pPr>
        <w:rPr>
          <w:ins w:id="1217" w:author="Borrelli, Matthew (M.T.)" w:date="2021-06-11T13:38:00Z"/>
        </w:rPr>
      </w:pPr>
    </w:p>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214"/>
        <w:gridCol w:w="2070"/>
        <w:gridCol w:w="4271"/>
      </w:tblGrid>
      <w:tr w:rsidR="00B91FF8" w:rsidRPr="00CE01C6" w14:paraId="0C4F935A" w14:textId="77777777" w:rsidTr="00F659A1">
        <w:trPr>
          <w:jc w:val="center"/>
          <w:ins w:id="1218" w:author="Borrelli, Matthew (M.T.)" w:date="2021-06-11T13:38:00Z"/>
        </w:trPr>
        <w:tc>
          <w:tcPr>
            <w:tcW w:w="1391" w:type="dxa"/>
          </w:tcPr>
          <w:p w14:paraId="6D0A2C5C" w14:textId="77777777" w:rsidR="00B91FF8" w:rsidRPr="00CE01C6" w:rsidRDefault="00B91FF8" w:rsidP="00F659A1">
            <w:pPr>
              <w:rPr>
                <w:ins w:id="1219" w:author="Borrelli, Matthew (M.T.)" w:date="2021-06-11T13:38:00Z"/>
                <w:b/>
              </w:rPr>
            </w:pPr>
            <w:ins w:id="1220" w:author="Borrelli, Matthew (M.T.)" w:date="2021-06-11T13:38:00Z">
              <w:r w:rsidRPr="00CE01C6">
                <w:rPr>
                  <w:b/>
                </w:rPr>
                <w:t>Name</w:t>
              </w:r>
            </w:ins>
          </w:p>
        </w:tc>
        <w:tc>
          <w:tcPr>
            <w:tcW w:w="1214" w:type="dxa"/>
          </w:tcPr>
          <w:p w14:paraId="3A54A8B4" w14:textId="77777777" w:rsidR="00B91FF8" w:rsidRPr="00CE01C6" w:rsidRDefault="00B91FF8" w:rsidP="00F659A1">
            <w:pPr>
              <w:rPr>
                <w:ins w:id="1221" w:author="Borrelli, Matthew (M.T.)" w:date="2021-06-11T13:38:00Z"/>
                <w:b/>
              </w:rPr>
            </w:pPr>
            <w:ins w:id="1222" w:author="Borrelli, Matthew (M.T.)" w:date="2021-06-11T13:38:00Z">
              <w:r w:rsidRPr="00CE01C6">
                <w:rPr>
                  <w:b/>
                </w:rPr>
                <w:t>Literals</w:t>
              </w:r>
            </w:ins>
          </w:p>
        </w:tc>
        <w:tc>
          <w:tcPr>
            <w:tcW w:w="2070" w:type="dxa"/>
          </w:tcPr>
          <w:p w14:paraId="5CD8CECA" w14:textId="77777777" w:rsidR="00B91FF8" w:rsidRPr="00CE01C6" w:rsidRDefault="00B91FF8" w:rsidP="00F659A1">
            <w:pPr>
              <w:rPr>
                <w:ins w:id="1223" w:author="Borrelli, Matthew (M.T.)" w:date="2021-06-11T13:38:00Z"/>
                <w:b/>
              </w:rPr>
            </w:pPr>
            <w:ins w:id="1224" w:author="Borrelli, Matthew (M.T.)" w:date="2021-06-11T13:38:00Z">
              <w:r w:rsidRPr="00CE01C6">
                <w:rPr>
                  <w:b/>
                </w:rPr>
                <w:t>Value</w:t>
              </w:r>
            </w:ins>
          </w:p>
        </w:tc>
        <w:tc>
          <w:tcPr>
            <w:tcW w:w="4271" w:type="dxa"/>
          </w:tcPr>
          <w:p w14:paraId="04820D94" w14:textId="77777777" w:rsidR="00B91FF8" w:rsidRPr="00CE01C6" w:rsidRDefault="00B91FF8" w:rsidP="00F659A1">
            <w:pPr>
              <w:rPr>
                <w:ins w:id="1225" w:author="Borrelli, Matthew (M.T.)" w:date="2021-06-11T13:38:00Z"/>
                <w:b/>
              </w:rPr>
            </w:pPr>
            <w:ins w:id="1226" w:author="Borrelli, Matthew (M.T.)" w:date="2021-06-11T13:38:00Z">
              <w:r w:rsidRPr="00CE01C6">
                <w:rPr>
                  <w:b/>
                </w:rPr>
                <w:t>Description</w:t>
              </w:r>
            </w:ins>
          </w:p>
        </w:tc>
      </w:tr>
      <w:tr w:rsidR="00B91FF8" w:rsidRPr="00CE01C6" w14:paraId="47B73D03" w14:textId="77777777" w:rsidTr="00F659A1">
        <w:trPr>
          <w:jc w:val="center"/>
          <w:ins w:id="1227" w:author="Borrelli, Matthew (M.T.)" w:date="2021-06-11T13:38:00Z"/>
        </w:trPr>
        <w:tc>
          <w:tcPr>
            <w:tcW w:w="1391" w:type="dxa"/>
          </w:tcPr>
          <w:p w14:paraId="63D49A17" w14:textId="77777777" w:rsidR="00B91FF8" w:rsidRPr="00CE01C6" w:rsidRDefault="00B91FF8" w:rsidP="00F659A1">
            <w:pPr>
              <w:rPr>
                <w:ins w:id="1228" w:author="Borrelli, Matthew (M.T.)" w:date="2021-06-11T13:38:00Z"/>
              </w:rPr>
            </w:pPr>
            <w:ins w:id="1229" w:author="Borrelli, Matthew (M.T.)" w:date="2021-06-11T13:38:00Z">
              <w:r>
                <w:t>Type</w:t>
              </w:r>
            </w:ins>
          </w:p>
        </w:tc>
        <w:tc>
          <w:tcPr>
            <w:tcW w:w="1214" w:type="dxa"/>
          </w:tcPr>
          <w:p w14:paraId="6E285F9C" w14:textId="77777777" w:rsidR="00B91FF8" w:rsidRPr="00CE01C6" w:rsidRDefault="00B91FF8" w:rsidP="00F659A1">
            <w:pPr>
              <w:rPr>
                <w:ins w:id="1230" w:author="Borrelli, Matthew (M.T.)" w:date="2021-06-11T13:38:00Z"/>
              </w:rPr>
            </w:pPr>
            <w:ins w:id="1231" w:author="Borrelli, Matthew (M.T.)" w:date="2021-06-11T13:38:00Z">
              <w:r>
                <w:rPr>
                  <w:rFonts w:cs="Arial"/>
                  <w:b/>
                  <w:szCs w:val="20"/>
                </w:rPr>
                <w:t>-</w:t>
              </w:r>
            </w:ins>
          </w:p>
        </w:tc>
        <w:tc>
          <w:tcPr>
            <w:tcW w:w="2070" w:type="dxa"/>
          </w:tcPr>
          <w:p w14:paraId="1DE8DC29" w14:textId="77777777" w:rsidR="00B91FF8" w:rsidRPr="00CE01C6" w:rsidRDefault="00B91FF8" w:rsidP="00F659A1">
            <w:pPr>
              <w:rPr>
                <w:ins w:id="1232" w:author="Borrelli, Matthew (M.T.)" w:date="2021-06-11T13:38:00Z"/>
              </w:rPr>
            </w:pPr>
            <w:ins w:id="1233" w:author="Borrelli, Matthew (M.T.)" w:date="2021-06-11T13:38:00Z">
              <w:r>
                <w:rPr>
                  <w:rFonts w:cs="Arial"/>
                  <w:b/>
                  <w:szCs w:val="20"/>
                </w:rPr>
                <w:t>-</w:t>
              </w:r>
            </w:ins>
          </w:p>
        </w:tc>
        <w:tc>
          <w:tcPr>
            <w:tcW w:w="4271" w:type="dxa"/>
          </w:tcPr>
          <w:p w14:paraId="0952C75F" w14:textId="142F2320" w:rsidR="00B91FF8" w:rsidRPr="00CE01C6" w:rsidRDefault="00B91FF8" w:rsidP="00F659A1">
            <w:pPr>
              <w:rPr>
                <w:ins w:id="1234" w:author="Borrelli, Matthew (M.T.)" w:date="2021-06-11T13:38:00Z"/>
              </w:rPr>
            </w:pPr>
            <w:ins w:id="1235" w:author="Borrelli, Matthew (M.T.)" w:date="2021-06-11T13:38:00Z">
              <w:r>
                <w:rPr>
                  <w:rFonts w:cs="Arial"/>
                  <w:szCs w:val="20"/>
                </w:rPr>
                <w:t xml:space="preserve">Feature value </w:t>
              </w:r>
            </w:ins>
            <w:ins w:id="1236" w:author="Borrelli, Matthew (M.T.)" w:date="2021-06-11T13:41:00Z">
              <w:r w:rsidR="00C44659">
                <w:rPr>
                  <w:rFonts w:cs="Arial"/>
                  <w:szCs w:val="20"/>
                </w:rPr>
                <w:t>status</w:t>
              </w:r>
            </w:ins>
          </w:p>
        </w:tc>
      </w:tr>
      <w:tr w:rsidR="00B91FF8" w:rsidRPr="00CE01C6" w14:paraId="490E772A" w14:textId="77777777" w:rsidTr="00F659A1">
        <w:trPr>
          <w:jc w:val="center"/>
          <w:ins w:id="1237" w:author="Borrelli, Matthew (M.T.)" w:date="2021-06-11T13:38:00Z"/>
        </w:trPr>
        <w:tc>
          <w:tcPr>
            <w:tcW w:w="1391" w:type="dxa"/>
          </w:tcPr>
          <w:p w14:paraId="5BAC6A17" w14:textId="77777777" w:rsidR="00B91FF8" w:rsidRDefault="00B91FF8" w:rsidP="00F659A1">
            <w:pPr>
              <w:rPr>
                <w:ins w:id="1238" w:author="Borrelli, Matthew (M.T.)" w:date="2021-06-11T13:38:00Z"/>
              </w:rPr>
            </w:pPr>
          </w:p>
        </w:tc>
        <w:tc>
          <w:tcPr>
            <w:tcW w:w="1214" w:type="dxa"/>
          </w:tcPr>
          <w:p w14:paraId="006ED192" w14:textId="77777777" w:rsidR="00B91FF8" w:rsidRPr="00CE01C6" w:rsidRDefault="00B91FF8" w:rsidP="00F659A1">
            <w:pPr>
              <w:rPr>
                <w:ins w:id="1239" w:author="Borrelli, Matthew (M.T.)" w:date="2021-06-11T13:38:00Z"/>
              </w:rPr>
            </w:pPr>
          </w:p>
        </w:tc>
        <w:tc>
          <w:tcPr>
            <w:tcW w:w="2070" w:type="dxa"/>
          </w:tcPr>
          <w:p w14:paraId="366A8004" w14:textId="77777777" w:rsidR="00B91FF8" w:rsidRPr="00CE01C6" w:rsidRDefault="00B91FF8" w:rsidP="00F659A1">
            <w:pPr>
              <w:rPr>
                <w:ins w:id="1240" w:author="Borrelli, Matthew (M.T.)" w:date="2021-06-11T13:38:00Z"/>
              </w:rPr>
            </w:pPr>
            <w:ins w:id="1241" w:author="Borrelli, Matthew (M.T.)" w:date="2021-06-11T13:38:00Z">
              <w:r>
                <w:rPr>
                  <w:rFonts w:cs="Arial"/>
                  <w:szCs w:val="20"/>
                </w:rPr>
                <w:t>0x0000 – 0xFFFF</w:t>
              </w:r>
            </w:ins>
          </w:p>
        </w:tc>
        <w:tc>
          <w:tcPr>
            <w:tcW w:w="4271" w:type="dxa"/>
          </w:tcPr>
          <w:p w14:paraId="2EBDF937" w14:textId="77777777" w:rsidR="00B91FF8" w:rsidRDefault="00B91FF8" w:rsidP="00F659A1">
            <w:pPr>
              <w:rPr>
                <w:ins w:id="1242" w:author="Borrelli, Matthew (M.T.)" w:date="2021-06-11T13:38:00Z"/>
              </w:rPr>
            </w:pPr>
          </w:p>
        </w:tc>
      </w:tr>
    </w:tbl>
    <w:p w14:paraId="65F95E61" w14:textId="2AA6A913" w:rsidR="007F43E2" w:rsidRDefault="007F43E2" w:rsidP="00F659A1">
      <w:pPr>
        <w:rPr>
          <w:ins w:id="1243" w:author="Borrelli, Matthew (M.T.)" w:date="2021-06-11T13:34:00Z"/>
        </w:rPr>
      </w:pPr>
    </w:p>
    <w:p w14:paraId="56B0FEB7" w14:textId="77777777" w:rsidR="007F43E2" w:rsidRPr="00930FFA" w:rsidRDefault="007F43E2" w:rsidP="00F659A1"/>
    <w:p w14:paraId="7D81298A" w14:textId="77777777" w:rsidR="00F659A1" w:rsidRDefault="000C6421" w:rsidP="00CF5397">
      <w:pPr>
        <w:pStyle w:val="Heading4"/>
      </w:pPr>
      <w:r w:rsidRPr="00B9479B">
        <w:t>MD-REQ-420471/A-</w:t>
      </w:r>
      <w:proofErr w:type="spellStart"/>
      <w:r w:rsidRPr="00B9479B">
        <w:t>AutoSave_St</w:t>
      </w:r>
      <w:proofErr w:type="spellEnd"/>
    </w:p>
    <w:p w14:paraId="5F23A072" w14:textId="77777777" w:rsidR="00F659A1" w:rsidRPr="00CE01C6" w:rsidRDefault="000C6421" w:rsidP="00F659A1">
      <w:r w:rsidRPr="00CE01C6">
        <w:t>Message Type: Status</w:t>
      </w:r>
    </w:p>
    <w:p w14:paraId="74CF256E" w14:textId="77777777" w:rsidR="00F659A1" w:rsidRPr="00CE01C6" w:rsidRDefault="00F659A1" w:rsidP="00F659A1"/>
    <w:p w14:paraId="49DBDC01" w14:textId="77777777" w:rsidR="00F659A1" w:rsidRDefault="000C6421" w:rsidP="00F659A1">
      <w:r w:rsidRPr="00CE01C6">
        <w:t xml:space="preserve">The signal is used to indicate </w:t>
      </w:r>
      <w:r w:rsidRPr="00D0711E">
        <w:t>the active status of Auto Save</w:t>
      </w:r>
      <w:r>
        <w:t>.</w:t>
      </w:r>
    </w:p>
    <w:p w14:paraId="1293F3B3"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659A1" w:rsidRPr="00CE01C6" w14:paraId="390DF3CA" w14:textId="77777777" w:rsidTr="00F659A1">
        <w:trPr>
          <w:jc w:val="center"/>
        </w:trPr>
        <w:tc>
          <w:tcPr>
            <w:tcW w:w="1391" w:type="dxa"/>
          </w:tcPr>
          <w:p w14:paraId="50F8CBA1" w14:textId="77777777" w:rsidR="00F659A1" w:rsidRPr="00CE01C6" w:rsidRDefault="000C6421" w:rsidP="00F659A1">
            <w:pPr>
              <w:rPr>
                <w:b/>
              </w:rPr>
            </w:pPr>
            <w:r w:rsidRPr="00CE01C6">
              <w:rPr>
                <w:b/>
              </w:rPr>
              <w:t>Name</w:t>
            </w:r>
          </w:p>
        </w:tc>
        <w:tc>
          <w:tcPr>
            <w:tcW w:w="1732" w:type="dxa"/>
          </w:tcPr>
          <w:p w14:paraId="73A8C2C4" w14:textId="77777777" w:rsidR="00F659A1" w:rsidRPr="00CE01C6" w:rsidRDefault="000C6421" w:rsidP="00F659A1">
            <w:pPr>
              <w:rPr>
                <w:b/>
              </w:rPr>
            </w:pPr>
            <w:r w:rsidRPr="00CE01C6">
              <w:rPr>
                <w:b/>
              </w:rPr>
              <w:t>Literals</w:t>
            </w:r>
          </w:p>
        </w:tc>
        <w:tc>
          <w:tcPr>
            <w:tcW w:w="810" w:type="dxa"/>
          </w:tcPr>
          <w:p w14:paraId="2C44CCE5" w14:textId="77777777" w:rsidR="00F659A1" w:rsidRPr="00CE01C6" w:rsidRDefault="000C6421" w:rsidP="00F659A1">
            <w:pPr>
              <w:rPr>
                <w:b/>
              </w:rPr>
            </w:pPr>
            <w:r w:rsidRPr="00CE01C6">
              <w:rPr>
                <w:b/>
              </w:rPr>
              <w:t>Value</w:t>
            </w:r>
          </w:p>
        </w:tc>
        <w:tc>
          <w:tcPr>
            <w:tcW w:w="5013" w:type="dxa"/>
          </w:tcPr>
          <w:p w14:paraId="6675320C" w14:textId="77777777" w:rsidR="00F659A1" w:rsidRPr="00CE01C6" w:rsidRDefault="000C6421" w:rsidP="00F659A1">
            <w:pPr>
              <w:rPr>
                <w:b/>
              </w:rPr>
            </w:pPr>
            <w:r w:rsidRPr="00CE01C6">
              <w:rPr>
                <w:b/>
              </w:rPr>
              <w:t>Description</w:t>
            </w:r>
          </w:p>
        </w:tc>
      </w:tr>
      <w:tr w:rsidR="00F659A1" w:rsidRPr="00CE01C6" w14:paraId="1F734CC8" w14:textId="77777777" w:rsidTr="00F659A1">
        <w:trPr>
          <w:jc w:val="center"/>
        </w:trPr>
        <w:tc>
          <w:tcPr>
            <w:tcW w:w="1391" w:type="dxa"/>
          </w:tcPr>
          <w:p w14:paraId="674E68C4" w14:textId="77777777" w:rsidR="00F659A1" w:rsidRPr="00CE01C6" w:rsidRDefault="000C6421" w:rsidP="00F659A1">
            <w:r>
              <w:t>Type</w:t>
            </w:r>
            <w:r w:rsidRPr="00CE01C6">
              <w:t xml:space="preserve"> </w:t>
            </w:r>
          </w:p>
        </w:tc>
        <w:tc>
          <w:tcPr>
            <w:tcW w:w="1732" w:type="dxa"/>
          </w:tcPr>
          <w:p w14:paraId="461625FB" w14:textId="77777777" w:rsidR="00F659A1" w:rsidRPr="00CE01C6" w:rsidRDefault="000C6421" w:rsidP="00F659A1">
            <w:r w:rsidRPr="00CE01C6">
              <w:t>-</w:t>
            </w:r>
          </w:p>
        </w:tc>
        <w:tc>
          <w:tcPr>
            <w:tcW w:w="810" w:type="dxa"/>
          </w:tcPr>
          <w:p w14:paraId="5ABBF4E9" w14:textId="77777777" w:rsidR="00F659A1" w:rsidRPr="00CE01C6" w:rsidRDefault="000C6421" w:rsidP="00F659A1">
            <w:r w:rsidRPr="00CE01C6">
              <w:t>-</w:t>
            </w:r>
          </w:p>
        </w:tc>
        <w:tc>
          <w:tcPr>
            <w:tcW w:w="5013" w:type="dxa"/>
          </w:tcPr>
          <w:p w14:paraId="77AF699B" w14:textId="77777777" w:rsidR="00F659A1" w:rsidRPr="00CE01C6" w:rsidRDefault="000C6421" w:rsidP="00F659A1">
            <w:r w:rsidRPr="00CE01C6">
              <w:t>Indicates</w:t>
            </w:r>
            <w:r>
              <w:t xml:space="preserve"> the active status of Auto Save</w:t>
            </w:r>
          </w:p>
        </w:tc>
      </w:tr>
      <w:tr w:rsidR="00F659A1" w:rsidRPr="00CE01C6" w14:paraId="361D160B" w14:textId="77777777" w:rsidTr="00F659A1">
        <w:trPr>
          <w:jc w:val="center"/>
        </w:trPr>
        <w:tc>
          <w:tcPr>
            <w:tcW w:w="1391" w:type="dxa"/>
          </w:tcPr>
          <w:p w14:paraId="255556AC" w14:textId="77777777" w:rsidR="00F659A1" w:rsidRPr="00CE01C6" w:rsidRDefault="00F659A1" w:rsidP="00F659A1"/>
        </w:tc>
        <w:tc>
          <w:tcPr>
            <w:tcW w:w="1732" w:type="dxa"/>
          </w:tcPr>
          <w:p w14:paraId="55EAB8EF" w14:textId="77777777" w:rsidR="00F659A1" w:rsidRPr="00CE01C6" w:rsidRDefault="000C6421" w:rsidP="00F659A1">
            <w:r>
              <w:t>Inactive</w:t>
            </w:r>
          </w:p>
        </w:tc>
        <w:tc>
          <w:tcPr>
            <w:tcW w:w="810" w:type="dxa"/>
          </w:tcPr>
          <w:p w14:paraId="28C5885C" w14:textId="77777777" w:rsidR="00F659A1" w:rsidRPr="00CE01C6" w:rsidRDefault="000C6421" w:rsidP="00F659A1">
            <w:r w:rsidRPr="00CE01C6">
              <w:t>0x0</w:t>
            </w:r>
          </w:p>
        </w:tc>
        <w:tc>
          <w:tcPr>
            <w:tcW w:w="5013" w:type="dxa"/>
          </w:tcPr>
          <w:p w14:paraId="3D0CFB9A" w14:textId="77777777" w:rsidR="00F659A1" w:rsidRPr="00CE01C6" w:rsidRDefault="00F659A1" w:rsidP="00F659A1"/>
        </w:tc>
      </w:tr>
      <w:tr w:rsidR="00F659A1" w:rsidRPr="00CE01C6" w14:paraId="7D23713F" w14:textId="77777777" w:rsidTr="00F659A1">
        <w:trPr>
          <w:jc w:val="center"/>
        </w:trPr>
        <w:tc>
          <w:tcPr>
            <w:tcW w:w="1391" w:type="dxa"/>
          </w:tcPr>
          <w:p w14:paraId="14E36855" w14:textId="77777777" w:rsidR="00F659A1" w:rsidRPr="00CE01C6" w:rsidRDefault="00F659A1" w:rsidP="00F659A1"/>
        </w:tc>
        <w:tc>
          <w:tcPr>
            <w:tcW w:w="1732" w:type="dxa"/>
          </w:tcPr>
          <w:p w14:paraId="73265187" w14:textId="77777777" w:rsidR="00F659A1" w:rsidRPr="00CE01C6" w:rsidRDefault="000C6421" w:rsidP="00F659A1">
            <w:r>
              <w:t>Disable</w:t>
            </w:r>
          </w:p>
        </w:tc>
        <w:tc>
          <w:tcPr>
            <w:tcW w:w="810" w:type="dxa"/>
          </w:tcPr>
          <w:p w14:paraId="2012A147" w14:textId="77777777" w:rsidR="00F659A1" w:rsidRPr="00CE01C6" w:rsidRDefault="000C6421" w:rsidP="00F659A1">
            <w:r w:rsidRPr="00CE01C6">
              <w:t>0x1</w:t>
            </w:r>
          </w:p>
        </w:tc>
        <w:tc>
          <w:tcPr>
            <w:tcW w:w="5013" w:type="dxa"/>
          </w:tcPr>
          <w:p w14:paraId="05C1F6BD" w14:textId="77777777" w:rsidR="00F659A1" w:rsidRPr="00CE01C6" w:rsidRDefault="00F659A1" w:rsidP="00F659A1"/>
        </w:tc>
      </w:tr>
      <w:tr w:rsidR="00F659A1" w:rsidRPr="00CE01C6" w14:paraId="28A76A3D" w14:textId="77777777" w:rsidTr="00F659A1">
        <w:trPr>
          <w:jc w:val="center"/>
        </w:trPr>
        <w:tc>
          <w:tcPr>
            <w:tcW w:w="1391" w:type="dxa"/>
          </w:tcPr>
          <w:p w14:paraId="53BC6DC1" w14:textId="77777777" w:rsidR="00F659A1" w:rsidRPr="00CE01C6" w:rsidRDefault="00F659A1" w:rsidP="00F659A1"/>
        </w:tc>
        <w:tc>
          <w:tcPr>
            <w:tcW w:w="1732" w:type="dxa"/>
          </w:tcPr>
          <w:p w14:paraId="7ECB664B" w14:textId="77777777" w:rsidR="00F659A1" w:rsidRPr="00CE01C6" w:rsidRDefault="000C6421" w:rsidP="00F659A1">
            <w:r>
              <w:t>Enable</w:t>
            </w:r>
          </w:p>
        </w:tc>
        <w:tc>
          <w:tcPr>
            <w:tcW w:w="810" w:type="dxa"/>
          </w:tcPr>
          <w:p w14:paraId="5C203BA3" w14:textId="77777777" w:rsidR="00F659A1" w:rsidRPr="00CE01C6" w:rsidRDefault="000C6421" w:rsidP="00F659A1">
            <w:r w:rsidRPr="00CE01C6">
              <w:t>0x2</w:t>
            </w:r>
          </w:p>
        </w:tc>
        <w:tc>
          <w:tcPr>
            <w:tcW w:w="5013" w:type="dxa"/>
          </w:tcPr>
          <w:p w14:paraId="5B9CC7BC" w14:textId="77777777" w:rsidR="00F659A1" w:rsidRPr="00CE01C6" w:rsidRDefault="00F659A1" w:rsidP="00F659A1"/>
        </w:tc>
      </w:tr>
      <w:tr w:rsidR="00F659A1" w:rsidRPr="00CE01C6" w14:paraId="26735411" w14:textId="77777777" w:rsidTr="00F659A1">
        <w:trPr>
          <w:jc w:val="center"/>
        </w:trPr>
        <w:tc>
          <w:tcPr>
            <w:tcW w:w="1391" w:type="dxa"/>
          </w:tcPr>
          <w:p w14:paraId="39A37210" w14:textId="77777777" w:rsidR="00F659A1" w:rsidRPr="00CE01C6" w:rsidRDefault="00F659A1" w:rsidP="00F659A1"/>
        </w:tc>
        <w:tc>
          <w:tcPr>
            <w:tcW w:w="1732" w:type="dxa"/>
          </w:tcPr>
          <w:p w14:paraId="4E5BA9BA" w14:textId="77777777" w:rsidR="00F659A1" w:rsidRPr="00CE01C6" w:rsidRDefault="000C6421" w:rsidP="00F659A1">
            <w:proofErr w:type="spellStart"/>
            <w:r>
              <w:t>NotUsed</w:t>
            </w:r>
            <w:proofErr w:type="spellEnd"/>
          </w:p>
        </w:tc>
        <w:tc>
          <w:tcPr>
            <w:tcW w:w="810" w:type="dxa"/>
          </w:tcPr>
          <w:p w14:paraId="2D8B1D36" w14:textId="77777777" w:rsidR="00F659A1" w:rsidRPr="00CE01C6" w:rsidRDefault="000C6421" w:rsidP="00F659A1">
            <w:r w:rsidRPr="00CE01C6">
              <w:t>0x3</w:t>
            </w:r>
          </w:p>
        </w:tc>
        <w:tc>
          <w:tcPr>
            <w:tcW w:w="5013" w:type="dxa"/>
          </w:tcPr>
          <w:p w14:paraId="4CEC75E3" w14:textId="77777777" w:rsidR="00F659A1" w:rsidRPr="00CE01C6" w:rsidRDefault="00F659A1" w:rsidP="00F659A1"/>
        </w:tc>
      </w:tr>
    </w:tbl>
    <w:p w14:paraId="316CD868" w14:textId="77777777" w:rsidR="00F659A1" w:rsidRDefault="000C6421" w:rsidP="00CF5397">
      <w:pPr>
        <w:pStyle w:val="Heading4"/>
      </w:pPr>
      <w:r w:rsidRPr="00B9479B">
        <w:t>MD-REQ-420472/A-</w:t>
      </w:r>
      <w:proofErr w:type="spellStart"/>
      <w:r w:rsidRPr="00B9479B">
        <w:t>MirrorAutoSaveLeft_St</w:t>
      </w:r>
      <w:proofErr w:type="spellEnd"/>
    </w:p>
    <w:p w14:paraId="37B6EB84" w14:textId="77777777" w:rsidR="00F659A1" w:rsidRPr="00CE01C6" w:rsidRDefault="000C6421" w:rsidP="00F659A1">
      <w:r w:rsidRPr="00CE01C6">
        <w:t>Message Type: Status</w:t>
      </w:r>
    </w:p>
    <w:p w14:paraId="7F7609B4" w14:textId="77777777" w:rsidR="00F659A1" w:rsidRPr="00CE01C6" w:rsidRDefault="00F659A1" w:rsidP="00F659A1"/>
    <w:p w14:paraId="6E5F4E07" w14:textId="77777777" w:rsidR="00F659A1" w:rsidRDefault="000C6421" w:rsidP="00F659A1">
      <w:r w:rsidRPr="00CE01C6">
        <w:t>The signal is used to indicate that changes have occurred on the left mirror</w:t>
      </w:r>
      <w:r>
        <w:t>.</w:t>
      </w:r>
    </w:p>
    <w:p w14:paraId="59414453"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659A1" w:rsidRPr="00CE01C6" w14:paraId="54AD5F2F" w14:textId="77777777" w:rsidTr="00F659A1">
        <w:trPr>
          <w:jc w:val="center"/>
        </w:trPr>
        <w:tc>
          <w:tcPr>
            <w:tcW w:w="1391" w:type="dxa"/>
          </w:tcPr>
          <w:p w14:paraId="37E6FFA4" w14:textId="77777777" w:rsidR="00F659A1" w:rsidRPr="00CE01C6" w:rsidRDefault="000C6421" w:rsidP="00F659A1">
            <w:pPr>
              <w:rPr>
                <w:b/>
              </w:rPr>
            </w:pPr>
            <w:r w:rsidRPr="00CE01C6">
              <w:rPr>
                <w:b/>
              </w:rPr>
              <w:t>Name</w:t>
            </w:r>
          </w:p>
        </w:tc>
        <w:tc>
          <w:tcPr>
            <w:tcW w:w="1732" w:type="dxa"/>
          </w:tcPr>
          <w:p w14:paraId="33EA081A" w14:textId="77777777" w:rsidR="00F659A1" w:rsidRPr="00CE01C6" w:rsidRDefault="000C6421" w:rsidP="00F659A1">
            <w:pPr>
              <w:rPr>
                <w:b/>
              </w:rPr>
            </w:pPr>
            <w:r w:rsidRPr="00CE01C6">
              <w:rPr>
                <w:b/>
              </w:rPr>
              <w:t>Literals</w:t>
            </w:r>
          </w:p>
        </w:tc>
        <w:tc>
          <w:tcPr>
            <w:tcW w:w="810" w:type="dxa"/>
          </w:tcPr>
          <w:p w14:paraId="344598E6" w14:textId="77777777" w:rsidR="00F659A1" w:rsidRPr="00CE01C6" w:rsidRDefault="000C6421" w:rsidP="00F659A1">
            <w:pPr>
              <w:rPr>
                <w:b/>
              </w:rPr>
            </w:pPr>
            <w:r w:rsidRPr="00CE01C6">
              <w:rPr>
                <w:b/>
              </w:rPr>
              <w:t>Value</w:t>
            </w:r>
          </w:p>
        </w:tc>
        <w:tc>
          <w:tcPr>
            <w:tcW w:w="5013" w:type="dxa"/>
          </w:tcPr>
          <w:p w14:paraId="6D078605" w14:textId="77777777" w:rsidR="00F659A1" w:rsidRPr="00CE01C6" w:rsidRDefault="000C6421" w:rsidP="00F659A1">
            <w:pPr>
              <w:rPr>
                <w:b/>
              </w:rPr>
            </w:pPr>
            <w:r w:rsidRPr="00CE01C6">
              <w:rPr>
                <w:b/>
              </w:rPr>
              <w:t>Description</w:t>
            </w:r>
          </w:p>
        </w:tc>
      </w:tr>
      <w:tr w:rsidR="00F659A1" w:rsidRPr="00CE01C6" w14:paraId="32A59387" w14:textId="77777777" w:rsidTr="00F659A1">
        <w:trPr>
          <w:jc w:val="center"/>
        </w:trPr>
        <w:tc>
          <w:tcPr>
            <w:tcW w:w="1391" w:type="dxa"/>
          </w:tcPr>
          <w:p w14:paraId="1A29612C" w14:textId="77777777" w:rsidR="00F659A1" w:rsidRPr="00CE01C6" w:rsidRDefault="000C6421" w:rsidP="00F659A1">
            <w:r>
              <w:lastRenderedPageBreak/>
              <w:t>Type</w:t>
            </w:r>
            <w:r w:rsidRPr="00CE01C6">
              <w:t xml:space="preserve"> </w:t>
            </w:r>
          </w:p>
        </w:tc>
        <w:tc>
          <w:tcPr>
            <w:tcW w:w="1732" w:type="dxa"/>
          </w:tcPr>
          <w:p w14:paraId="40819952" w14:textId="77777777" w:rsidR="00F659A1" w:rsidRPr="00CE01C6" w:rsidRDefault="000C6421" w:rsidP="00F659A1">
            <w:r w:rsidRPr="00CE01C6">
              <w:t>-</w:t>
            </w:r>
          </w:p>
        </w:tc>
        <w:tc>
          <w:tcPr>
            <w:tcW w:w="810" w:type="dxa"/>
          </w:tcPr>
          <w:p w14:paraId="46E3AB71" w14:textId="77777777" w:rsidR="00F659A1" w:rsidRPr="00CE01C6" w:rsidRDefault="000C6421" w:rsidP="00F659A1">
            <w:r w:rsidRPr="00CE01C6">
              <w:t>-</w:t>
            </w:r>
          </w:p>
        </w:tc>
        <w:tc>
          <w:tcPr>
            <w:tcW w:w="5013" w:type="dxa"/>
          </w:tcPr>
          <w:p w14:paraId="2734E0EC" w14:textId="77777777" w:rsidR="00F659A1" w:rsidRPr="00CE01C6" w:rsidRDefault="000C6421" w:rsidP="00F659A1">
            <w:r w:rsidRPr="00CE01C6">
              <w:t>Indicates</w:t>
            </w:r>
            <w:r>
              <w:t xml:space="preserve"> that changes have occurred on the left mirror</w:t>
            </w:r>
          </w:p>
        </w:tc>
      </w:tr>
      <w:tr w:rsidR="00F659A1" w:rsidRPr="00CE01C6" w14:paraId="6F511F25" w14:textId="77777777" w:rsidTr="00F659A1">
        <w:trPr>
          <w:jc w:val="center"/>
        </w:trPr>
        <w:tc>
          <w:tcPr>
            <w:tcW w:w="1391" w:type="dxa"/>
          </w:tcPr>
          <w:p w14:paraId="15197B10" w14:textId="77777777" w:rsidR="00F659A1" w:rsidRPr="00CE01C6" w:rsidRDefault="00F659A1" w:rsidP="00F659A1"/>
        </w:tc>
        <w:tc>
          <w:tcPr>
            <w:tcW w:w="1732" w:type="dxa"/>
          </w:tcPr>
          <w:p w14:paraId="0D92C033" w14:textId="77777777" w:rsidR="00F659A1" w:rsidRPr="00CE01C6" w:rsidRDefault="000C6421" w:rsidP="00F659A1">
            <w:r>
              <w:t>None</w:t>
            </w:r>
          </w:p>
        </w:tc>
        <w:tc>
          <w:tcPr>
            <w:tcW w:w="810" w:type="dxa"/>
          </w:tcPr>
          <w:p w14:paraId="51E41E85" w14:textId="77777777" w:rsidR="00F659A1" w:rsidRPr="00CE01C6" w:rsidRDefault="000C6421" w:rsidP="00F659A1">
            <w:r w:rsidRPr="00CE01C6">
              <w:t>0x0</w:t>
            </w:r>
          </w:p>
        </w:tc>
        <w:tc>
          <w:tcPr>
            <w:tcW w:w="5013" w:type="dxa"/>
          </w:tcPr>
          <w:p w14:paraId="3773C4C9" w14:textId="77777777" w:rsidR="00F659A1" w:rsidRPr="00CE01C6" w:rsidRDefault="00F659A1" w:rsidP="00F659A1"/>
        </w:tc>
      </w:tr>
      <w:tr w:rsidR="00F659A1" w:rsidRPr="00CE01C6" w14:paraId="242E8901" w14:textId="77777777" w:rsidTr="00F659A1">
        <w:trPr>
          <w:jc w:val="center"/>
        </w:trPr>
        <w:tc>
          <w:tcPr>
            <w:tcW w:w="1391" w:type="dxa"/>
          </w:tcPr>
          <w:p w14:paraId="1624BD43" w14:textId="77777777" w:rsidR="00F659A1" w:rsidRPr="00CE01C6" w:rsidRDefault="00F659A1" w:rsidP="00F659A1"/>
        </w:tc>
        <w:tc>
          <w:tcPr>
            <w:tcW w:w="1732" w:type="dxa"/>
          </w:tcPr>
          <w:p w14:paraId="1A7D7FB2" w14:textId="77777777" w:rsidR="00F659A1" w:rsidRPr="00CE01C6" w:rsidRDefault="000C6421" w:rsidP="00F659A1">
            <w:r>
              <w:t>InProgress</w:t>
            </w:r>
          </w:p>
        </w:tc>
        <w:tc>
          <w:tcPr>
            <w:tcW w:w="810" w:type="dxa"/>
          </w:tcPr>
          <w:p w14:paraId="5B9886A9" w14:textId="77777777" w:rsidR="00F659A1" w:rsidRPr="00CE01C6" w:rsidRDefault="000C6421" w:rsidP="00F659A1">
            <w:r w:rsidRPr="00CE01C6">
              <w:t>0x1</w:t>
            </w:r>
          </w:p>
        </w:tc>
        <w:tc>
          <w:tcPr>
            <w:tcW w:w="5013" w:type="dxa"/>
          </w:tcPr>
          <w:p w14:paraId="0572E7AD" w14:textId="77777777" w:rsidR="00F659A1" w:rsidRPr="00CE01C6" w:rsidRDefault="00F659A1" w:rsidP="00F659A1"/>
        </w:tc>
      </w:tr>
      <w:tr w:rsidR="00F659A1" w:rsidRPr="00CE01C6" w14:paraId="0BCBCAC0" w14:textId="77777777" w:rsidTr="00F659A1">
        <w:trPr>
          <w:jc w:val="center"/>
        </w:trPr>
        <w:tc>
          <w:tcPr>
            <w:tcW w:w="1391" w:type="dxa"/>
          </w:tcPr>
          <w:p w14:paraId="284AA4D6" w14:textId="77777777" w:rsidR="00F659A1" w:rsidRPr="00CE01C6" w:rsidRDefault="00F659A1" w:rsidP="00F659A1"/>
        </w:tc>
        <w:tc>
          <w:tcPr>
            <w:tcW w:w="1732" w:type="dxa"/>
          </w:tcPr>
          <w:p w14:paraId="52A2656E" w14:textId="77777777" w:rsidR="00F659A1" w:rsidRPr="00CE01C6" w:rsidRDefault="000C6421" w:rsidP="00F659A1">
            <w:r>
              <w:t>Major</w:t>
            </w:r>
          </w:p>
        </w:tc>
        <w:tc>
          <w:tcPr>
            <w:tcW w:w="810" w:type="dxa"/>
          </w:tcPr>
          <w:p w14:paraId="3B1A15F0" w14:textId="77777777" w:rsidR="00F659A1" w:rsidRPr="00CE01C6" w:rsidRDefault="000C6421" w:rsidP="00F659A1">
            <w:r w:rsidRPr="00CE01C6">
              <w:t>0x2</w:t>
            </w:r>
          </w:p>
        </w:tc>
        <w:tc>
          <w:tcPr>
            <w:tcW w:w="5013" w:type="dxa"/>
          </w:tcPr>
          <w:p w14:paraId="72C85E05" w14:textId="77777777" w:rsidR="00F659A1" w:rsidRPr="00CE01C6" w:rsidRDefault="00F659A1" w:rsidP="00F659A1"/>
        </w:tc>
      </w:tr>
      <w:tr w:rsidR="00F659A1" w:rsidRPr="00CE01C6" w14:paraId="37AB490F" w14:textId="77777777" w:rsidTr="00F659A1">
        <w:trPr>
          <w:jc w:val="center"/>
        </w:trPr>
        <w:tc>
          <w:tcPr>
            <w:tcW w:w="1391" w:type="dxa"/>
          </w:tcPr>
          <w:p w14:paraId="242DCEA4" w14:textId="77777777" w:rsidR="00F659A1" w:rsidRPr="00CE01C6" w:rsidRDefault="00F659A1" w:rsidP="00F659A1"/>
        </w:tc>
        <w:tc>
          <w:tcPr>
            <w:tcW w:w="1732" w:type="dxa"/>
          </w:tcPr>
          <w:p w14:paraId="0C5D2779" w14:textId="77777777" w:rsidR="00F659A1" w:rsidRPr="00CE01C6" w:rsidRDefault="000C6421" w:rsidP="00F659A1">
            <w:r>
              <w:t>Minor</w:t>
            </w:r>
          </w:p>
        </w:tc>
        <w:tc>
          <w:tcPr>
            <w:tcW w:w="810" w:type="dxa"/>
          </w:tcPr>
          <w:p w14:paraId="6CC001C7" w14:textId="77777777" w:rsidR="00F659A1" w:rsidRPr="00CE01C6" w:rsidRDefault="000C6421" w:rsidP="00F659A1">
            <w:r w:rsidRPr="00CE01C6">
              <w:t>0x3</w:t>
            </w:r>
          </w:p>
        </w:tc>
        <w:tc>
          <w:tcPr>
            <w:tcW w:w="5013" w:type="dxa"/>
          </w:tcPr>
          <w:p w14:paraId="1D1131AC" w14:textId="77777777" w:rsidR="00F659A1" w:rsidRPr="00CE01C6" w:rsidRDefault="00F659A1" w:rsidP="00F659A1"/>
        </w:tc>
      </w:tr>
    </w:tbl>
    <w:p w14:paraId="411E996B" w14:textId="77777777" w:rsidR="00F659A1" w:rsidRDefault="000C6421" w:rsidP="00CF5397">
      <w:pPr>
        <w:pStyle w:val="Heading4"/>
      </w:pPr>
      <w:r w:rsidRPr="00B9479B">
        <w:t>MD-REQ-420473/A-</w:t>
      </w:r>
      <w:proofErr w:type="spellStart"/>
      <w:r w:rsidRPr="00B9479B">
        <w:t>MirrorAutoSaveRight_St</w:t>
      </w:r>
      <w:proofErr w:type="spellEnd"/>
    </w:p>
    <w:p w14:paraId="4DF076F6" w14:textId="77777777" w:rsidR="00F659A1" w:rsidRPr="00CE01C6" w:rsidRDefault="000C6421" w:rsidP="00F659A1">
      <w:r w:rsidRPr="00CE01C6">
        <w:t>Message Type: Status</w:t>
      </w:r>
    </w:p>
    <w:p w14:paraId="1D109416" w14:textId="77777777" w:rsidR="00F659A1" w:rsidRPr="00CE01C6" w:rsidRDefault="00F659A1" w:rsidP="00F659A1"/>
    <w:p w14:paraId="200DC5DE" w14:textId="77777777" w:rsidR="00F659A1" w:rsidRDefault="000C6421" w:rsidP="00F659A1">
      <w:r w:rsidRPr="00CE01C6">
        <w:t xml:space="preserve">The signal is used to indicate that changes have occurred on the </w:t>
      </w:r>
      <w:r>
        <w:t xml:space="preserve">right </w:t>
      </w:r>
      <w:r w:rsidRPr="00CE01C6">
        <w:t>mirror</w:t>
      </w:r>
      <w:r>
        <w:t>.</w:t>
      </w:r>
    </w:p>
    <w:p w14:paraId="4B6CA020"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659A1" w:rsidRPr="00CE01C6" w14:paraId="0BECA3E9" w14:textId="77777777" w:rsidTr="00F659A1">
        <w:trPr>
          <w:jc w:val="center"/>
        </w:trPr>
        <w:tc>
          <w:tcPr>
            <w:tcW w:w="1391" w:type="dxa"/>
          </w:tcPr>
          <w:p w14:paraId="2147DA99" w14:textId="77777777" w:rsidR="00F659A1" w:rsidRPr="00CE01C6" w:rsidRDefault="000C6421" w:rsidP="00F659A1">
            <w:pPr>
              <w:rPr>
                <w:b/>
              </w:rPr>
            </w:pPr>
            <w:r w:rsidRPr="00CE01C6">
              <w:rPr>
                <w:b/>
              </w:rPr>
              <w:t>Name</w:t>
            </w:r>
          </w:p>
        </w:tc>
        <w:tc>
          <w:tcPr>
            <w:tcW w:w="1732" w:type="dxa"/>
          </w:tcPr>
          <w:p w14:paraId="5C99D36E" w14:textId="77777777" w:rsidR="00F659A1" w:rsidRPr="00CE01C6" w:rsidRDefault="000C6421" w:rsidP="00F659A1">
            <w:pPr>
              <w:rPr>
                <w:b/>
              </w:rPr>
            </w:pPr>
            <w:r w:rsidRPr="00CE01C6">
              <w:rPr>
                <w:b/>
              </w:rPr>
              <w:t>Literals</w:t>
            </w:r>
          </w:p>
        </w:tc>
        <w:tc>
          <w:tcPr>
            <w:tcW w:w="810" w:type="dxa"/>
          </w:tcPr>
          <w:p w14:paraId="1451177A" w14:textId="77777777" w:rsidR="00F659A1" w:rsidRPr="00CE01C6" w:rsidRDefault="000C6421" w:rsidP="00F659A1">
            <w:pPr>
              <w:rPr>
                <w:b/>
              </w:rPr>
            </w:pPr>
            <w:r w:rsidRPr="00CE01C6">
              <w:rPr>
                <w:b/>
              </w:rPr>
              <w:t>Value</w:t>
            </w:r>
          </w:p>
        </w:tc>
        <w:tc>
          <w:tcPr>
            <w:tcW w:w="5013" w:type="dxa"/>
          </w:tcPr>
          <w:p w14:paraId="05FE681C" w14:textId="77777777" w:rsidR="00F659A1" w:rsidRPr="00CE01C6" w:rsidRDefault="000C6421" w:rsidP="00F659A1">
            <w:pPr>
              <w:rPr>
                <w:b/>
              </w:rPr>
            </w:pPr>
            <w:r w:rsidRPr="00CE01C6">
              <w:rPr>
                <w:b/>
              </w:rPr>
              <w:t>Description</w:t>
            </w:r>
          </w:p>
        </w:tc>
      </w:tr>
      <w:tr w:rsidR="00F659A1" w:rsidRPr="00CE01C6" w14:paraId="1FE4A5D9" w14:textId="77777777" w:rsidTr="00F659A1">
        <w:trPr>
          <w:jc w:val="center"/>
        </w:trPr>
        <w:tc>
          <w:tcPr>
            <w:tcW w:w="1391" w:type="dxa"/>
          </w:tcPr>
          <w:p w14:paraId="1058DBCB" w14:textId="77777777" w:rsidR="00F659A1" w:rsidRPr="00CE01C6" w:rsidRDefault="000C6421" w:rsidP="00F659A1">
            <w:r>
              <w:t>Type</w:t>
            </w:r>
            <w:r w:rsidRPr="00CE01C6">
              <w:t xml:space="preserve"> </w:t>
            </w:r>
          </w:p>
        </w:tc>
        <w:tc>
          <w:tcPr>
            <w:tcW w:w="1732" w:type="dxa"/>
          </w:tcPr>
          <w:p w14:paraId="3BF4AC6D" w14:textId="77777777" w:rsidR="00F659A1" w:rsidRPr="00CE01C6" w:rsidRDefault="000C6421" w:rsidP="00F659A1">
            <w:r w:rsidRPr="00CE01C6">
              <w:t>-</w:t>
            </w:r>
          </w:p>
        </w:tc>
        <w:tc>
          <w:tcPr>
            <w:tcW w:w="810" w:type="dxa"/>
          </w:tcPr>
          <w:p w14:paraId="3487957C" w14:textId="77777777" w:rsidR="00F659A1" w:rsidRPr="00CE01C6" w:rsidRDefault="000C6421" w:rsidP="00F659A1">
            <w:r w:rsidRPr="00CE01C6">
              <w:t>-</w:t>
            </w:r>
          </w:p>
        </w:tc>
        <w:tc>
          <w:tcPr>
            <w:tcW w:w="5013" w:type="dxa"/>
          </w:tcPr>
          <w:p w14:paraId="507E7F40" w14:textId="77777777" w:rsidR="00F659A1" w:rsidRPr="00CE01C6" w:rsidRDefault="000C6421" w:rsidP="00F659A1">
            <w:r w:rsidRPr="00CE01C6">
              <w:t>Indicates</w:t>
            </w:r>
            <w:r>
              <w:t xml:space="preserve"> that changes have occurred on the right mirror</w:t>
            </w:r>
          </w:p>
        </w:tc>
      </w:tr>
      <w:tr w:rsidR="00F659A1" w:rsidRPr="00CE01C6" w14:paraId="4607E320" w14:textId="77777777" w:rsidTr="00F659A1">
        <w:trPr>
          <w:jc w:val="center"/>
        </w:trPr>
        <w:tc>
          <w:tcPr>
            <w:tcW w:w="1391" w:type="dxa"/>
          </w:tcPr>
          <w:p w14:paraId="21BB4961" w14:textId="77777777" w:rsidR="00F659A1" w:rsidRPr="00CE01C6" w:rsidRDefault="00F659A1" w:rsidP="00F659A1"/>
        </w:tc>
        <w:tc>
          <w:tcPr>
            <w:tcW w:w="1732" w:type="dxa"/>
          </w:tcPr>
          <w:p w14:paraId="28FAD605" w14:textId="77777777" w:rsidR="00F659A1" w:rsidRPr="00CE01C6" w:rsidRDefault="000C6421" w:rsidP="00F659A1">
            <w:r>
              <w:t>None</w:t>
            </w:r>
          </w:p>
        </w:tc>
        <w:tc>
          <w:tcPr>
            <w:tcW w:w="810" w:type="dxa"/>
          </w:tcPr>
          <w:p w14:paraId="39F1581B" w14:textId="77777777" w:rsidR="00F659A1" w:rsidRPr="00CE01C6" w:rsidRDefault="000C6421" w:rsidP="00F659A1">
            <w:r w:rsidRPr="00CE01C6">
              <w:t>0x0</w:t>
            </w:r>
          </w:p>
        </w:tc>
        <w:tc>
          <w:tcPr>
            <w:tcW w:w="5013" w:type="dxa"/>
          </w:tcPr>
          <w:p w14:paraId="7ACDD8ED" w14:textId="77777777" w:rsidR="00F659A1" w:rsidRPr="00CE01C6" w:rsidRDefault="00F659A1" w:rsidP="00F659A1"/>
        </w:tc>
      </w:tr>
      <w:tr w:rsidR="00F659A1" w:rsidRPr="00CE01C6" w14:paraId="19C81B19" w14:textId="77777777" w:rsidTr="00F659A1">
        <w:trPr>
          <w:jc w:val="center"/>
        </w:trPr>
        <w:tc>
          <w:tcPr>
            <w:tcW w:w="1391" w:type="dxa"/>
          </w:tcPr>
          <w:p w14:paraId="37A1132C" w14:textId="77777777" w:rsidR="00F659A1" w:rsidRPr="00CE01C6" w:rsidRDefault="00F659A1" w:rsidP="00F659A1"/>
        </w:tc>
        <w:tc>
          <w:tcPr>
            <w:tcW w:w="1732" w:type="dxa"/>
          </w:tcPr>
          <w:p w14:paraId="396962F0" w14:textId="77777777" w:rsidR="00F659A1" w:rsidRPr="00CE01C6" w:rsidRDefault="000C6421" w:rsidP="00F659A1">
            <w:r>
              <w:t>InProgress</w:t>
            </w:r>
          </w:p>
        </w:tc>
        <w:tc>
          <w:tcPr>
            <w:tcW w:w="810" w:type="dxa"/>
          </w:tcPr>
          <w:p w14:paraId="1B0576DE" w14:textId="77777777" w:rsidR="00F659A1" w:rsidRPr="00CE01C6" w:rsidRDefault="000C6421" w:rsidP="00F659A1">
            <w:r w:rsidRPr="00CE01C6">
              <w:t>0x1</w:t>
            </w:r>
          </w:p>
        </w:tc>
        <w:tc>
          <w:tcPr>
            <w:tcW w:w="5013" w:type="dxa"/>
          </w:tcPr>
          <w:p w14:paraId="3BADE8C8" w14:textId="77777777" w:rsidR="00F659A1" w:rsidRPr="00CE01C6" w:rsidRDefault="00F659A1" w:rsidP="00F659A1"/>
        </w:tc>
      </w:tr>
      <w:tr w:rsidR="00F659A1" w:rsidRPr="00CE01C6" w14:paraId="3395E355" w14:textId="77777777" w:rsidTr="00F659A1">
        <w:trPr>
          <w:jc w:val="center"/>
        </w:trPr>
        <w:tc>
          <w:tcPr>
            <w:tcW w:w="1391" w:type="dxa"/>
          </w:tcPr>
          <w:p w14:paraId="2CC44AC7" w14:textId="77777777" w:rsidR="00F659A1" w:rsidRPr="00CE01C6" w:rsidRDefault="00F659A1" w:rsidP="00F659A1"/>
        </w:tc>
        <w:tc>
          <w:tcPr>
            <w:tcW w:w="1732" w:type="dxa"/>
          </w:tcPr>
          <w:p w14:paraId="01756CB8" w14:textId="77777777" w:rsidR="00F659A1" w:rsidRPr="00CE01C6" w:rsidRDefault="000C6421" w:rsidP="00F659A1">
            <w:r>
              <w:t>Major</w:t>
            </w:r>
          </w:p>
        </w:tc>
        <w:tc>
          <w:tcPr>
            <w:tcW w:w="810" w:type="dxa"/>
          </w:tcPr>
          <w:p w14:paraId="10D879B5" w14:textId="77777777" w:rsidR="00F659A1" w:rsidRPr="00CE01C6" w:rsidRDefault="000C6421" w:rsidP="00F659A1">
            <w:r w:rsidRPr="00CE01C6">
              <w:t>0x2</w:t>
            </w:r>
          </w:p>
        </w:tc>
        <w:tc>
          <w:tcPr>
            <w:tcW w:w="5013" w:type="dxa"/>
          </w:tcPr>
          <w:p w14:paraId="5BC1C455" w14:textId="77777777" w:rsidR="00F659A1" w:rsidRPr="00CE01C6" w:rsidRDefault="00F659A1" w:rsidP="00F659A1"/>
        </w:tc>
      </w:tr>
      <w:tr w:rsidR="00F659A1" w:rsidRPr="00CE01C6" w14:paraId="04E0306F" w14:textId="77777777" w:rsidTr="00F659A1">
        <w:trPr>
          <w:jc w:val="center"/>
        </w:trPr>
        <w:tc>
          <w:tcPr>
            <w:tcW w:w="1391" w:type="dxa"/>
          </w:tcPr>
          <w:p w14:paraId="183F0BFF" w14:textId="77777777" w:rsidR="00F659A1" w:rsidRPr="00CE01C6" w:rsidRDefault="00F659A1" w:rsidP="00F659A1"/>
        </w:tc>
        <w:tc>
          <w:tcPr>
            <w:tcW w:w="1732" w:type="dxa"/>
          </w:tcPr>
          <w:p w14:paraId="45BC007D" w14:textId="77777777" w:rsidR="00F659A1" w:rsidRPr="00CE01C6" w:rsidRDefault="000C6421" w:rsidP="00F659A1">
            <w:r>
              <w:t>Minor</w:t>
            </w:r>
          </w:p>
        </w:tc>
        <w:tc>
          <w:tcPr>
            <w:tcW w:w="810" w:type="dxa"/>
          </w:tcPr>
          <w:p w14:paraId="586BA6DB" w14:textId="77777777" w:rsidR="00F659A1" w:rsidRPr="00CE01C6" w:rsidRDefault="000C6421" w:rsidP="00F659A1">
            <w:r w:rsidRPr="00CE01C6">
              <w:t>0x3</w:t>
            </w:r>
          </w:p>
        </w:tc>
        <w:tc>
          <w:tcPr>
            <w:tcW w:w="5013" w:type="dxa"/>
          </w:tcPr>
          <w:p w14:paraId="34ED0B88" w14:textId="77777777" w:rsidR="00F659A1" w:rsidRPr="00CE01C6" w:rsidRDefault="00F659A1" w:rsidP="00F659A1"/>
        </w:tc>
      </w:tr>
    </w:tbl>
    <w:p w14:paraId="27AEC581" w14:textId="77777777" w:rsidR="00F659A1" w:rsidRDefault="000C6421" w:rsidP="00CF5397">
      <w:pPr>
        <w:pStyle w:val="Heading4"/>
      </w:pPr>
      <w:r w:rsidRPr="00B9479B">
        <w:t>MD-REQ-420474/A-</w:t>
      </w:r>
      <w:proofErr w:type="spellStart"/>
      <w:r w:rsidRPr="00B9479B">
        <w:t>DriverSeatAutoSave_St</w:t>
      </w:r>
      <w:proofErr w:type="spellEnd"/>
    </w:p>
    <w:p w14:paraId="76DB9BA9" w14:textId="77777777" w:rsidR="00F659A1" w:rsidRPr="00CE01C6" w:rsidRDefault="000C6421" w:rsidP="00F659A1">
      <w:r w:rsidRPr="00CE01C6">
        <w:t>Message Type: Status</w:t>
      </w:r>
    </w:p>
    <w:p w14:paraId="61EF8C44" w14:textId="77777777" w:rsidR="00F659A1" w:rsidRPr="00CE01C6" w:rsidRDefault="00F659A1" w:rsidP="00F659A1"/>
    <w:p w14:paraId="3DE4FFDE" w14:textId="77777777" w:rsidR="00F659A1" w:rsidRDefault="000C6421" w:rsidP="00F659A1">
      <w:r w:rsidRPr="00CE01C6">
        <w:t xml:space="preserve">The signal is used to indicate that changes have occurred on the </w:t>
      </w:r>
      <w:r>
        <w:t>driver seat.</w:t>
      </w:r>
    </w:p>
    <w:p w14:paraId="1538C875"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659A1" w:rsidRPr="00CE01C6" w14:paraId="3E1B3007" w14:textId="77777777" w:rsidTr="00F659A1">
        <w:trPr>
          <w:jc w:val="center"/>
        </w:trPr>
        <w:tc>
          <w:tcPr>
            <w:tcW w:w="1391" w:type="dxa"/>
          </w:tcPr>
          <w:p w14:paraId="3E6EFE0E" w14:textId="77777777" w:rsidR="00F659A1" w:rsidRPr="00CE01C6" w:rsidRDefault="000C6421" w:rsidP="00F659A1">
            <w:pPr>
              <w:rPr>
                <w:b/>
              </w:rPr>
            </w:pPr>
            <w:r w:rsidRPr="00CE01C6">
              <w:rPr>
                <w:b/>
              </w:rPr>
              <w:t>Name</w:t>
            </w:r>
          </w:p>
        </w:tc>
        <w:tc>
          <w:tcPr>
            <w:tcW w:w="1732" w:type="dxa"/>
          </w:tcPr>
          <w:p w14:paraId="431538DA" w14:textId="77777777" w:rsidR="00F659A1" w:rsidRPr="00CE01C6" w:rsidRDefault="000C6421" w:rsidP="00F659A1">
            <w:pPr>
              <w:rPr>
                <w:b/>
              </w:rPr>
            </w:pPr>
            <w:r w:rsidRPr="00CE01C6">
              <w:rPr>
                <w:b/>
              </w:rPr>
              <w:t>Literals</w:t>
            </w:r>
          </w:p>
        </w:tc>
        <w:tc>
          <w:tcPr>
            <w:tcW w:w="810" w:type="dxa"/>
          </w:tcPr>
          <w:p w14:paraId="2032CDE7" w14:textId="77777777" w:rsidR="00F659A1" w:rsidRPr="00CE01C6" w:rsidRDefault="000C6421" w:rsidP="00F659A1">
            <w:pPr>
              <w:rPr>
                <w:b/>
              </w:rPr>
            </w:pPr>
            <w:r w:rsidRPr="00CE01C6">
              <w:rPr>
                <w:b/>
              </w:rPr>
              <w:t>Value</w:t>
            </w:r>
          </w:p>
        </w:tc>
        <w:tc>
          <w:tcPr>
            <w:tcW w:w="5013" w:type="dxa"/>
          </w:tcPr>
          <w:p w14:paraId="5811CE10" w14:textId="77777777" w:rsidR="00F659A1" w:rsidRPr="00CE01C6" w:rsidRDefault="000C6421" w:rsidP="00F659A1">
            <w:pPr>
              <w:rPr>
                <w:b/>
              </w:rPr>
            </w:pPr>
            <w:r w:rsidRPr="00CE01C6">
              <w:rPr>
                <w:b/>
              </w:rPr>
              <w:t>Description</w:t>
            </w:r>
          </w:p>
        </w:tc>
      </w:tr>
      <w:tr w:rsidR="00F659A1" w:rsidRPr="00CE01C6" w14:paraId="6B73A3C0" w14:textId="77777777" w:rsidTr="00F659A1">
        <w:trPr>
          <w:jc w:val="center"/>
        </w:trPr>
        <w:tc>
          <w:tcPr>
            <w:tcW w:w="1391" w:type="dxa"/>
          </w:tcPr>
          <w:p w14:paraId="340E4BD1" w14:textId="77777777" w:rsidR="00F659A1" w:rsidRPr="00CE01C6" w:rsidRDefault="000C6421" w:rsidP="00F659A1">
            <w:r>
              <w:t>Type</w:t>
            </w:r>
            <w:r w:rsidRPr="00CE01C6">
              <w:t xml:space="preserve"> </w:t>
            </w:r>
          </w:p>
        </w:tc>
        <w:tc>
          <w:tcPr>
            <w:tcW w:w="1732" w:type="dxa"/>
          </w:tcPr>
          <w:p w14:paraId="237F7183" w14:textId="77777777" w:rsidR="00F659A1" w:rsidRPr="00CE01C6" w:rsidRDefault="000C6421" w:rsidP="00F659A1">
            <w:r w:rsidRPr="00CE01C6">
              <w:t>-</w:t>
            </w:r>
          </w:p>
        </w:tc>
        <w:tc>
          <w:tcPr>
            <w:tcW w:w="810" w:type="dxa"/>
          </w:tcPr>
          <w:p w14:paraId="6B32673C" w14:textId="77777777" w:rsidR="00F659A1" w:rsidRPr="00CE01C6" w:rsidRDefault="000C6421" w:rsidP="00F659A1">
            <w:r w:rsidRPr="00CE01C6">
              <w:t>-</w:t>
            </w:r>
          </w:p>
        </w:tc>
        <w:tc>
          <w:tcPr>
            <w:tcW w:w="5013" w:type="dxa"/>
          </w:tcPr>
          <w:p w14:paraId="07AF4EEE" w14:textId="77777777" w:rsidR="00F659A1" w:rsidRPr="00CE01C6" w:rsidRDefault="000C6421" w:rsidP="00F659A1">
            <w:r w:rsidRPr="00CE01C6">
              <w:t>Indicates</w:t>
            </w:r>
            <w:r>
              <w:t xml:space="preserve"> that changes have occurred on the driver seat</w:t>
            </w:r>
          </w:p>
        </w:tc>
      </w:tr>
      <w:tr w:rsidR="00F659A1" w:rsidRPr="00CE01C6" w14:paraId="7D0DF6CE" w14:textId="77777777" w:rsidTr="00F659A1">
        <w:trPr>
          <w:jc w:val="center"/>
        </w:trPr>
        <w:tc>
          <w:tcPr>
            <w:tcW w:w="1391" w:type="dxa"/>
          </w:tcPr>
          <w:p w14:paraId="4E5DEBCB" w14:textId="77777777" w:rsidR="00F659A1" w:rsidRPr="00CE01C6" w:rsidRDefault="00F659A1" w:rsidP="00F659A1"/>
        </w:tc>
        <w:tc>
          <w:tcPr>
            <w:tcW w:w="1732" w:type="dxa"/>
          </w:tcPr>
          <w:p w14:paraId="042BAC15" w14:textId="77777777" w:rsidR="00F659A1" w:rsidRPr="00CE01C6" w:rsidRDefault="000C6421" w:rsidP="00F659A1">
            <w:r>
              <w:t>None</w:t>
            </w:r>
          </w:p>
        </w:tc>
        <w:tc>
          <w:tcPr>
            <w:tcW w:w="810" w:type="dxa"/>
          </w:tcPr>
          <w:p w14:paraId="1A75533C" w14:textId="77777777" w:rsidR="00F659A1" w:rsidRPr="00CE01C6" w:rsidRDefault="000C6421" w:rsidP="00F659A1">
            <w:r w:rsidRPr="00CE01C6">
              <w:t>0x0</w:t>
            </w:r>
          </w:p>
        </w:tc>
        <w:tc>
          <w:tcPr>
            <w:tcW w:w="5013" w:type="dxa"/>
          </w:tcPr>
          <w:p w14:paraId="2206E1B7" w14:textId="77777777" w:rsidR="00F659A1" w:rsidRPr="00CE01C6" w:rsidRDefault="00F659A1" w:rsidP="00F659A1"/>
        </w:tc>
      </w:tr>
      <w:tr w:rsidR="00F659A1" w:rsidRPr="00CE01C6" w14:paraId="4A1801C0" w14:textId="77777777" w:rsidTr="00F659A1">
        <w:trPr>
          <w:jc w:val="center"/>
        </w:trPr>
        <w:tc>
          <w:tcPr>
            <w:tcW w:w="1391" w:type="dxa"/>
          </w:tcPr>
          <w:p w14:paraId="1BC22810" w14:textId="77777777" w:rsidR="00F659A1" w:rsidRPr="00CE01C6" w:rsidRDefault="00F659A1" w:rsidP="00F659A1"/>
        </w:tc>
        <w:tc>
          <w:tcPr>
            <w:tcW w:w="1732" w:type="dxa"/>
          </w:tcPr>
          <w:p w14:paraId="02879E98" w14:textId="77777777" w:rsidR="00F659A1" w:rsidRPr="00CE01C6" w:rsidRDefault="000C6421" w:rsidP="00F659A1">
            <w:r>
              <w:t>InProgress</w:t>
            </w:r>
          </w:p>
        </w:tc>
        <w:tc>
          <w:tcPr>
            <w:tcW w:w="810" w:type="dxa"/>
          </w:tcPr>
          <w:p w14:paraId="27DBEA36" w14:textId="77777777" w:rsidR="00F659A1" w:rsidRPr="00CE01C6" w:rsidRDefault="000C6421" w:rsidP="00F659A1">
            <w:r w:rsidRPr="00CE01C6">
              <w:t>0x1</w:t>
            </w:r>
          </w:p>
        </w:tc>
        <w:tc>
          <w:tcPr>
            <w:tcW w:w="5013" w:type="dxa"/>
          </w:tcPr>
          <w:p w14:paraId="3AB4EDEA" w14:textId="77777777" w:rsidR="00F659A1" w:rsidRPr="00CE01C6" w:rsidRDefault="00F659A1" w:rsidP="00F659A1"/>
        </w:tc>
      </w:tr>
      <w:tr w:rsidR="00F659A1" w:rsidRPr="00CE01C6" w14:paraId="63B98F84" w14:textId="77777777" w:rsidTr="00F659A1">
        <w:trPr>
          <w:jc w:val="center"/>
        </w:trPr>
        <w:tc>
          <w:tcPr>
            <w:tcW w:w="1391" w:type="dxa"/>
          </w:tcPr>
          <w:p w14:paraId="1607F121" w14:textId="77777777" w:rsidR="00F659A1" w:rsidRPr="00CE01C6" w:rsidRDefault="00F659A1" w:rsidP="00F659A1"/>
        </w:tc>
        <w:tc>
          <w:tcPr>
            <w:tcW w:w="1732" w:type="dxa"/>
          </w:tcPr>
          <w:p w14:paraId="49BA3250" w14:textId="77777777" w:rsidR="00F659A1" w:rsidRPr="00CE01C6" w:rsidRDefault="000C6421" w:rsidP="00F659A1">
            <w:r>
              <w:t>Major</w:t>
            </w:r>
          </w:p>
        </w:tc>
        <w:tc>
          <w:tcPr>
            <w:tcW w:w="810" w:type="dxa"/>
          </w:tcPr>
          <w:p w14:paraId="0729112A" w14:textId="77777777" w:rsidR="00F659A1" w:rsidRPr="00CE01C6" w:rsidRDefault="000C6421" w:rsidP="00F659A1">
            <w:r w:rsidRPr="00CE01C6">
              <w:t>0x2</w:t>
            </w:r>
          </w:p>
        </w:tc>
        <w:tc>
          <w:tcPr>
            <w:tcW w:w="5013" w:type="dxa"/>
          </w:tcPr>
          <w:p w14:paraId="4D843387" w14:textId="77777777" w:rsidR="00F659A1" w:rsidRPr="00CE01C6" w:rsidRDefault="00F659A1" w:rsidP="00F659A1"/>
        </w:tc>
      </w:tr>
      <w:tr w:rsidR="00F659A1" w:rsidRPr="00CE01C6" w14:paraId="2A5E1DAC" w14:textId="77777777" w:rsidTr="00F659A1">
        <w:trPr>
          <w:jc w:val="center"/>
        </w:trPr>
        <w:tc>
          <w:tcPr>
            <w:tcW w:w="1391" w:type="dxa"/>
          </w:tcPr>
          <w:p w14:paraId="60C3B41C" w14:textId="77777777" w:rsidR="00F659A1" w:rsidRPr="00CE01C6" w:rsidRDefault="00F659A1" w:rsidP="00F659A1"/>
        </w:tc>
        <w:tc>
          <w:tcPr>
            <w:tcW w:w="1732" w:type="dxa"/>
          </w:tcPr>
          <w:p w14:paraId="4EE18B5C" w14:textId="77777777" w:rsidR="00F659A1" w:rsidRPr="00CE01C6" w:rsidRDefault="000C6421" w:rsidP="00F659A1">
            <w:r>
              <w:t>Minor</w:t>
            </w:r>
          </w:p>
        </w:tc>
        <w:tc>
          <w:tcPr>
            <w:tcW w:w="810" w:type="dxa"/>
          </w:tcPr>
          <w:p w14:paraId="3DAC258F" w14:textId="77777777" w:rsidR="00F659A1" w:rsidRPr="00CE01C6" w:rsidRDefault="000C6421" w:rsidP="00F659A1">
            <w:r w:rsidRPr="00CE01C6">
              <w:t>0x3</w:t>
            </w:r>
          </w:p>
        </w:tc>
        <w:tc>
          <w:tcPr>
            <w:tcW w:w="5013" w:type="dxa"/>
          </w:tcPr>
          <w:p w14:paraId="1029B053" w14:textId="77777777" w:rsidR="00F659A1" w:rsidRPr="00CE01C6" w:rsidRDefault="00F659A1" w:rsidP="00F659A1"/>
        </w:tc>
      </w:tr>
    </w:tbl>
    <w:p w14:paraId="77A507D4" w14:textId="77777777" w:rsidR="00F659A1" w:rsidRDefault="000C6421" w:rsidP="00CF5397">
      <w:pPr>
        <w:pStyle w:val="Heading4"/>
      </w:pPr>
      <w:r w:rsidRPr="00B9479B">
        <w:t>MD-REQ-420475/A-</w:t>
      </w:r>
      <w:proofErr w:type="spellStart"/>
      <w:r w:rsidRPr="00B9479B">
        <w:t>DriverMcsAutoSaveDriver_St</w:t>
      </w:r>
      <w:proofErr w:type="spellEnd"/>
    </w:p>
    <w:p w14:paraId="112A40A3" w14:textId="77777777" w:rsidR="00F659A1" w:rsidRPr="00CE01C6" w:rsidRDefault="000C6421" w:rsidP="00F659A1">
      <w:r w:rsidRPr="00CE01C6">
        <w:t>Message Type: Status</w:t>
      </w:r>
    </w:p>
    <w:p w14:paraId="1CFE60FE" w14:textId="77777777" w:rsidR="00F659A1" w:rsidRPr="00CE01C6" w:rsidRDefault="00F659A1" w:rsidP="00F659A1"/>
    <w:p w14:paraId="65DBB774" w14:textId="77777777" w:rsidR="00F659A1" w:rsidRDefault="000C6421" w:rsidP="00F659A1">
      <w:r w:rsidRPr="00CE01C6">
        <w:t xml:space="preserve">The signal is used to indicate that changes have occurred on the </w:t>
      </w:r>
      <w:r>
        <w:t>drivers multi contour seat.</w:t>
      </w:r>
    </w:p>
    <w:p w14:paraId="3919CC69"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659A1" w:rsidRPr="00CE01C6" w14:paraId="18636E9F" w14:textId="77777777" w:rsidTr="00F659A1">
        <w:trPr>
          <w:jc w:val="center"/>
        </w:trPr>
        <w:tc>
          <w:tcPr>
            <w:tcW w:w="1391" w:type="dxa"/>
          </w:tcPr>
          <w:p w14:paraId="2DC3A7DF" w14:textId="77777777" w:rsidR="00F659A1" w:rsidRPr="00CE01C6" w:rsidRDefault="000C6421" w:rsidP="00F659A1">
            <w:pPr>
              <w:rPr>
                <w:b/>
              </w:rPr>
            </w:pPr>
            <w:r w:rsidRPr="00CE01C6">
              <w:rPr>
                <w:b/>
              </w:rPr>
              <w:t>Name</w:t>
            </w:r>
          </w:p>
        </w:tc>
        <w:tc>
          <w:tcPr>
            <w:tcW w:w="1732" w:type="dxa"/>
          </w:tcPr>
          <w:p w14:paraId="460BD3AD" w14:textId="77777777" w:rsidR="00F659A1" w:rsidRPr="00CE01C6" w:rsidRDefault="000C6421" w:rsidP="00F659A1">
            <w:pPr>
              <w:rPr>
                <w:b/>
              </w:rPr>
            </w:pPr>
            <w:r w:rsidRPr="00CE01C6">
              <w:rPr>
                <w:b/>
              </w:rPr>
              <w:t>Literals</w:t>
            </w:r>
          </w:p>
        </w:tc>
        <w:tc>
          <w:tcPr>
            <w:tcW w:w="810" w:type="dxa"/>
          </w:tcPr>
          <w:p w14:paraId="4EC4807E" w14:textId="77777777" w:rsidR="00F659A1" w:rsidRPr="00CE01C6" w:rsidRDefault="000C6421" w:rsidP="00F659A1">
            <w:pPr>
              <w:rPr>
                <w:b/>
              </w:rPr>
            </w:pPr>
            <w:r w:rsidRPr="00CE01C6">
              <w:rPr>
                <w:b/>
              </w:rPr>
              <w:t>Value</w:t>
            </w:r>
          </w:p>
        </w:tc>
        <w:tc>
          <w:tcPr>
            <w:tcW w:w="5013" w:type="dxa"/>
          </w:tcPr>
          <w:p w14:paraId="63824A26" w14:textId="77777777" w:rsidR="00F659A1" w:rsidRPr="00CE01C6" w:rsidRDefault="000C6421" w:rsidP="00F659A1">
            <w:pPr>
              <w:rPr>
                <w:b/>
              </w:rPr>
            </w:pPr>
            <w:r w:rsidRPr="00CE01C6">
              <w:rPr>
                <w:b/>
              </w:rPr>
              <w:t>Description</w:t>
            </w:r>
          </w:p>
        </w:tc>
      </w:tr>
      <w:tr w:rsidR="00F659A1" w:rsidRPr="00CE01C6" w14:paraId="0E45088C" w14:textId="77777777" w:rsidTr="00F659A1">
        <w:trPr>
          <w:jc w:val="center"/>
        </w:trPr>
        <w:tc>
          <w:tcPr>
            <w:tcW w:w="1391" w:type="dxa"/>
          </w:tcPr>
          <w:p w14:paraId="399782EF" w14:textId="77777777" w:rsidR="00F659A1" w:rsidRPr="00CE01C6" w:rsidRDefault="000C6421" w:rsidP="00F659A1">
            <w:r>
              <w:t>Type</w:t>
            </w:r>
            <w:r w:rsidRPr="00CE01C6">
              <w:t xml:space="preserve"> </w:t>
            </w:r>
          </w:p>
        </w:tc>
        <w:tc>
          <w:tcPr>
            <w:tcW w:w="1732" w:type="dxa"/>
          </w:tcPr>
          <w:p w14:paraId="0486D502" w14:textId="77777777" w:rsidR="00F659A1" w:rsidRPr="00CE01C6" w:rsidRDefault="000C6421" w:rsidP="00F659A1">
            <w:r w:rsidRPr="00CE01C6">
              <w:t>-</w:t>
            </w:r>
          </w:p>
        </w:tc>
        <w:tc>
          <w:tcPr>
            <w:tcW w:w="810" w:type="dxa"/>
          </w:tcPr>
          <w:p w14:paraId="43A65A75" w14:textId="77777777" w:rsidR="00F659A1" w:rsidRPr="00CE01C6" w:rsidRDefault="000C6421" w:rsidP="00F659A1">
            <w:r w:rsidRPr="00CE01C6">
              <w:t>-</w:t>
            </w:r>
          </w:p>
        </w:tc>
        <w:tc>
          <w:tcPr>
            <w:tcW w:w="5013" w:type="dxa"/>
          </w:tcPr>
          <w:p w14:paraId="5FE92533" w14:textId="77777777" w:rsidR="00F659A1" w:rsidRPr="00CE01C6" w:rsidRDefault="000C6421" w:rsidP="00F659A1">
            <w:r w:rsidRPr="00CE01C6">
              <w:t>Indicates</w:t>
            </w:r>
            <w:r>
              <w:t xml:space="preserve"> that changes have occurred on the drivers multi contour seat</w:t>
            </w:r>
          </w:p>
        </w:tc>
      </w:tr>
      <w:tr w:rsidR="00F659A1" w:rsidRPr="00CE01C6" w14:paraId="491267AB" w14:textId="77777777" w:rsidTr="00F659A1">
        <w:trPr>
          <w:jc w:val="center"/>
        </w:trPr>
        <w:tc>
          <w:tcPr>
            <w:tcW w:w="1391" w:type="dxa"/>
          </w:tcPr>
          <w:p w14:paraId="09658F5F" w14:textId="77777777" w:rsidR="00F659A1" w:rsidRPr="00CE01C6" w:rsidRDefault="00F659A1" w:rsidP="00F659A1"/>
        </w:tc>
        <w:tc>
          <w:tcPr>
            <w:tcW w:w="1732" w:type="dxa"/>
          </w:tcPr>
          <w:p w14:paraId="1839DEF2" w14:textId="77777777" w:rsidR="00F659A1" w:rsidRPr="00CE01C6" w:rsidRDefault="000C6421" w:rsidP="00F659A1">
            <w:r>
              <w:t>None</w:t>
            </w:r>
          </w:p>
        </w:tc>
        <w:tc>
          <w:tcPr>
            <w:tcW w:w="810" w:type="dxa"/>
          </w:tcPr>
          <w:p w14:paraId="7F2A9C90" w14:textId="77777777" w:rsidR="00F659A1" w:rsidRPr="00CE01C6" w:rsidRDefault="000C6421" w:rsidP="00F659A1">
            <w:r w:rsidRPr="00CE01C6">
              <w:t>0x0</w:t>
            </w:r>
          </w:p>
        </w:tc>
        <w:tc>
          <w:tcPr>
            <w:tcW w:w="5013" w:type="dxa"/>
          </w:tcPr>
          <w:p w14:paraId="20C5386D" w14:textId="77777777" w:rsidR="00F659A1" w:rsidRPr="00CE01C6" w:rsidRDefault="00F659A1" w:rsidP="00F659A1"/>
        </w:tc>
      </w:tr>
      <w:tr w:rsidR="00F659A1" w:rsidRPr="00CE01C6" w14:paraId="33BAC75D" w14:textId="77777777" w:rsidTr="00F659A1">
        <w:trPr>
          <w:jc w:val="center"/>
        </w:trPr>
        <w:tc>
          <w:tcPr>
            <w:tcW w:w="1391" w:type="dxa"/>
          </w:tcPr>
          <w:p w14:paraId="621FDC31" w14:textId="77777777" w:rsidR="00F659A1" w:rsidRPr="00CE01C6" w:rsidRDefault="00F659A1" w:rsidP="00F659A1"/>
        </w:tc>
        <w:tc>
          <w:tcPr>
            <w:tcW w:w="1732" w:type="dxa"/>
          </w:tcPr>
          <w:p w14:paraId="7B4F322B" w14:textId="77777777" w:rsidR="00F659A1" w:rsidRPr="00CE01C6" w:rsidRDefault="000C6421" w:rsidP="00F659A1">
            <w:r>
              <w:t>InProgress</w:t>
            </w:r>
          </w:p>
        </w:tc>
        <w:tc>
          <w:tcPr>
            <w:tcW w:w="810" w:type="dxa"/>
          </w:tcPr>
          <w:p w14:paraId="28448AD1" w14:textId="77777777" w:rsidR="00F659A1" w:rsidRPr="00CE01C6" w:rsidRDefault="000C6421" w:rsidP="00F659A1">
            <w:r w:rsidRPr="00CE01C6">
              <w:t>0x1</w:t>
            </w:r>
          </w:p>
        </w:tc>
        <w:tc>
          <w:tcPr>
            <w:tcW w:w="5013" w:type="dxa"/>
          </w:tcPr>
          <w:p w14:paraId="688E3CAE" w14:textId="77777777" w:rsidR="00F659A1" w:rsidRPr="00CE01C6" w:rsidRDefault="00F659A1" w:rsidP="00F659A1"/>
        </w:tc>
      </w:tr>
      <w:tr w:rsidR="00F659A1" w:rsidRPr="00CE01C6" w14:paraId="7940BD2B" w14:textId="77777777" w:rsidTr="00F659A1">
        <w:trPr>
          <w:jc w:val="center"/>
        </w:trPr>
        <w:tc>
          <w:tcPr>
            <w:tcW w:w="1391" w:type="dxa"/>
          </w:tcPr>
          <w:p w14:paraId="1F7F00B2" w14:textId="77777777" w:rsidR="00F659A1" w:rsidRPr="00CE01C6" w:rsidRDefault="00F659A1" w:rsidP="00F659A1"/>
        </w:tc>
        <w:tc>
          <w:tcPr>
            <w:tcW w:w="1732" w:type="dxa"/>
          </w:tcPr>
          <w:p w14:paraId="664A7232" w14:textId="77777777" w:rsidR="00F659A1" w:rsidRPr="00CE01C6" w:rsidRDefault="000C6421" w:rsidP="00F659A1">
            <w:r>
              <w:t>Major</w:t>
            </w:r>
          </w:p>
        </w:tc>
        <w:tc>
          <w:tcPr>
            <w:tcW w:w="810" w:type="dxa"/>
          </w:tcPr>
          <w:p w14:paraId="510BD795" w14:textId="77777777" w:rsidR="00F659A1" w:rsidRPr="00CE01C6" w:rsidRDefault="000C6421" w:rsidP="00F659A1">
            <w:r w:rsidRPr="00CE01C6">
              <w:t>0x2</w:t>
            </w:r>
          </w:p>
        </w:tc>
        <w:tc>
          <w:tcPr>
            <w:tcW w:w="5013" w:type="dxa"/>
          </w:tcPr>
          <w:p w14:paraId="4E5A4CCA" w14:textId="77777777" w:rsidR="00F659A1" w:rsidRPr="00CE01C6" w:rsidRDefault="00F659A1" w:rsidP="00F659A1"/>
        </w:tc>
      </w:tr>
      <w:tr w:rsidR="00F659A1" w:rsidRPr="00CE01C6" w14:paraId="3BE7F058" w14:textId="77777777" w:rsidTr="00F659A1">
        <w:trPr>
          <w:jc w:val="center"/>
        </w:trPr>
        <w:tc>
          <w:tcPr>
            <w:tcW w:w="1391" w:type="dxa"/>
          </w:tcPr>
          <w:p w14:paraId="43A60804" w14:textId="77777777" w:rsidR="00F659A1" w:rsidRPr="00CE01C6" w:rsidRDefault="00F659A1" w:rsidP="00F659A1"/>
        </w:tc>
        <w:tc>
          <w:tcPr>
            <w:tcW w:w="1732" w:type="dxa"/>
          </w:tcPr>
          <w:p w14:paraId="538E62C9" w14:textId="77777777" w:rsidR="00F659A1" w:rsidRPr="00CE01C6" w:rsidRDefault="000C6421" w:rsidP="00F659A1">
            <w:r>
              <w:t>Minor</w:t>
            </w:r>
          </w:p>
        </w:tc>
        <w:tc>
          <w:tcPr>
            <w:tcW w:w="810" w:type="dxa"/>
          </w:tcPr>
          <w:p w14:paraId="187090FD" w14:textId="77777777" w:rsidR="00F659A1" w:rsidRPr="00CE01C6" w:rsidRDefault="000C6421" w:rsidP="00F659A1">
            <w:r w:rsidRPr="00CE01C6">
              <w:t>0x3</w:t>
            </w:r>
          </w:p>
        </w:tc>
        <w:tc>
          <w:tcPr>
            <w:tcW w:w="5013" w:type="dxa"/>
          </w:tcPr>
          <w:p w14:paraId="3176F6D4" w14:textId="77777777" w:rsidR="00F659A1" w:rsidRPr="00CE01C6" w:rsidRDefault="00F659A1" w:rsidP="00F659A1"/>
        </w:tc>
      </w:tr>
    </w:tbl>
    <w:p w14:paraId="4BFC24D4" w14:textId="77777777" w:rsidR="00F659A1" w:rsidRDefault="000C6421" w:rsidP="00CF5397">
      <w:pPr>
        <w:pStyle w:val="Heading4"/>
      </w:pPr>
      <w:r w:rsidRPr="00B9479B">
        <w:t>MD-REQ-420476/A-</w:t>
      </w:r>
      <w:proofErr w:type="spellStart"/>
      <w:r w:rsidRPr="00B9479B">
        <w:t>PedalAutoSave_St</w:t>
      </w:r>
      <w:proofErr w:type="spellEnd"/>
    </w:p>
    <w:p w14:paraId="231DB016" w14:textId="77777777" w:rsidR="00F659A1" w:rsidRPr="00CE01C6" w:rsidRDefault="000C6421" w:rsidP="00F659A1">
      <w:r w:rsidRPr="00CE01C6">
        <w:t>Message Type: Status</w:t>
      </w:r>
    </w:p>
    <w:p w14:paraId="44F8F204" w14:textId="77777777" w:rsidR="00F659A1" w:rsidRPr="00CE01C6" w:rsidRDefault="00F659A1" w:rsidP="00F659A1"/>
    <w:p w14:paraId="1D695BDF" w14:textId="77777777" w:rsidR="00F659A1" w:rsidRDefault="000C6421" w:rsidP="00F659A1">
      <w:r w:rsidRPr="00CE01C6">
        <w:t xml:space="preserve">The signal is used to indicate that changes have occurred on the </w:t>
      </w:r>
      <w:r>
        <w:t>pedals.</w:t>
      </w:r>
    </w:p>
    <w:p w14:paraId="6DF63A5F"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659A1" w:rsidRPr="00CE01C6" w14:paraId="46EF720A" w14:textId="77777777" w:rsidTr="00F659A1">
        <w:trPr>
          <w:jc w:val="center"/>
        </w:trPr>
        <w:tc>
          <w:tcPr>
            <w:tcW w:w="1391" w:type="dxa"/>
          </w:tcPr>
          <w:p w14:paraId="1A2A4FD7" w14:textId="77777777" w:rsidR="00F659A1" w:rsidRPr="00CE01C6" w:rsidRDefault="000C6421" w:rsidP="00F659A1">
            <w:pPr>
              <w:rPr>
                <w:b/>
              </w:rPr>
            </w:pPr>
            <w:r w:rsidRPr="00CE01C6">
              <w:rPr>
                <w:b/>
              </w:rPr>
              <w:t>Name</w:t>
            </w:r>
          </w:p>
        </w:tc>
        <w:tc>
          <w:tcPr>
            <w:tcW w:w="1732" w:type="dxa"/>
          </w:tcPr>
          <w:p w14:paraId="6445B25C" w14:textId="77777777" w:rsidR="00F659A1" w:rsidRPr="00CE01C6" w:rsidRDefault="000C6421" w:rsidP="00F659A1">
            <w:pPr>
              <w:rPr>
                <w:b/>
              </w:rPr>
            </w:pPr>
            <w:r w:rsidRPr="00CE01C6">
              <w:rPr>
                <w:b/>
              </w:rPr>
              <w:t>Literals</w:t>
            </w:r>
          </w:p>
        </w:tc>
        <w:tc>
          <w:tcPr>
            <w:tcW w:w="810" w:type="dxa"/>
          </w:tcPr>
          <w:p w14:paraId="60D869A8" w14:textId="77777777" w:rsidR="00F659A1" w:rsidRPr="00CE01C6" w:rsidRDefault="000C6421" w:rsidP="00F659A1">
            <w:pPr>
              <w:rPr>
                <w:b/>
              </w:rPr>
            </w:pPr>
            <w:r w:rsidRPr="00CE01C6">
              <w:rPr>
                <w:b/>
              </w:rPr>
              <w:t>Value</w:t>
            </w:r>
          </w:p>
        </w:tc>
        <w:tc>
          <w:tcPr>
            <w:tcW w:w="5013" w:type="dxa"/>
          </w:tcPr>
          <w:p w14:paraId="695A43FF" w14:textId="77777777" w:rsidR="00F659A1" w:rsidRPr="00CE01C6" w:rsidRDefault="000C6421" w:rsidP="00F659A1">
            <w:pPr>
              <w:rPr>
                <w:b/>
              </w:rPr>
            </w:pPr>
            <w:r w:rsidRPr="00CE01C6">
              <w:rPr>
                <w:b/>
              </w:rPr>
              <w:t>Description</w:t>
            </w:r>
          </w:p>
        </w:tc>
      </w:tr>
      <w:tr w:rsidR="00F659A1" w:rsidRPr="00CE01C6" w14:paraId="64C8068A" w14:textId="77777777" w:rsidTr="00F659A1">
        <w:trPr>
          <w:jc w:val="center"/>
        </w:trPr>
        <w:tc>
          <w:tcPr>
            <w:tcW w:w="1391" w:type="dxa"/>
          </w:tcPr>
          <w:p w14:paraId="6AF6D2C1" w14:textId="77777777" w:rsidR="00F659A1" w:rsidRPr="00CE01C6" w:rsidRDefault="000C6421" w:rsidP="00F659A1">
            <w:r>
              <w:t>Type</w:t>
            </w:r>
            <w:r w:rsidRPr="00CE01C6">
              <w:t xml:space="preserve"> </w:t>
            </w:r>
          </w:p>
        </w:tc>
        <w:tc>
          <w:tcPr>
            <w:tcW w:w="1732" w:type="dxa"/>
          </w:tcPr>
          <w:p w14:paraId="1A003040" w14:textId="77777777" w:rsidR="00F659A1" w:rsidRPr="00CE01C6" w:rsidRDefault="000C6421" w:rsidP="00F659A1">
            <w:r w:rsidRPr="00CE01C6">
              <w:t>-</w:t>
            </w:r>
          </w:p>
        </w:tc>
        <w:tc>
          <w:tcPr>
            <w:tcW w:w="810" w:type="dxa"/>
          </w:tcPr>
          <w:p w14:paraId="1447BDBA" w14:textId="77777777" w:rsidR="00F659A1" w:rsidRPr="00CE01C6" w:rsidRDefault="000C6421" w:rsidP="00F659A1">
            <w:r w:rsidRPr="00CE01C6">
              <w:t>-</w:t>
            </w:r>
          </w:p>
        </w:tc>
        <w:tc>
          <w:tcPr>
            <w:tcW w:w="5013" w:type="dxa"/>
          </w:tcPr>
          <w:p w14:paraId="1F463E12" w14:textId="77777777" w:rsidR="00F659A1" w:rsidRPr="00CE01C6" w:rsidRDefault="000C6421" w:rsidP="00F659A1">
            <w:r w:rsidRPr="00CE01C6">
              <w:t>Indicates</w:t>
            </w:r>
            <w:r>
              <w:t xml:space="preserve"> that changes have occurred on the pedals</w:t>
            </w:r>
          </w:p>
        </w:tc>
      </w:tr>
      <w:tr w:rsidR="00F659A1" w:rsidRPr="00CE01C6" w14:paraId="07E4E997" w14:textId="77777777" w:rsidTr="00F659A1">
        <w:trPr>
          <w:jc w:val="center"/>
        </w:trPr>
        <w:tc>
          <w:tcPr>
            <w:tcW w:w="1391" w:type="dxa"/>
          </w:tcPr>
          <w:p w14:paraId="68AFB957" w14:textId="77777777" w:rsidR="00F659A1" w:rsidRPr="00CE01C6" w:rsidRDefault="00F659A1" w:rsidP="00F659A1"/>
        </w:tc>
        <w:tc>
          <w:tcPr>
            <w:tcW w:w="1732" w:type="dxa"/>
          </w:tcPr>
          <w:p w14:paraId="38663D4F" w14:textId="77777777" w:rsidR="00F659A1" w:rsidRPr="00CE01C6" w:rsidRDefault="000C6421" w:rsidP="00F659A1">
            <w:r>
              <w:t>None</w:t>
            </w:r>
          </w:p>
        </w:tc>
        <w:tc>
          <w:tcPr>
            <w:tcW w:w="810" w:type="dxa"/>
          </w:tcPr>
          <w:p w14:paraId="454ADF75" w14:textId="77777777" w:rsidR="00F659A1" w:rsidRPr="00CE01C6" w:rsidRDefault="000C6421" w:rsidP="00F659A1">
            <w:r w:rsidRPr="00CE01C6">
              <w:t>0x0</w:t>
            </w:r>
          </w:p>
        </w:tc>
        <w:tc>
          <w:tcPr>
            <w:tcW w:w="5013" w:type="dxa"/>
          </w:tcPr>
          <w:p w14:paraId="646B6A96" w14:textId="77777777" w:rsidR="00F659A1" w:rsidRPr="00CE01C6" w:rsidRDefault="00F659A1" w:rsidP="00F659A1"/>
        </w:tc>
      </w:tr>
      <w:tr w:rsidR="00F659A1" w:rsidRPr="00CE01C6" w14:paraId="0798CC70" w14:textId="77777777" w:rsidTr="00F659A1">
        <w:trPr>
          <w:jc w:val="center"/>
        </w:trPr>
        <w:tc>
          <w:tcPr>
            <w:tcW w:w="1391" w:type="dxa"/>
          </w:tcPr>
          <w:p w14:paraId="73E20B50" w14:textId="77777777" w:rsidR="00F659A1" w:rsidRPr="00CE01C6" w:rsidRDefault="00F659A1" w:rsidP="00F659A1"/>
        </w:tc>
        <w:tc>
          <w:tcPr>
            <w:tcW w:w="1732" w:type="dxa"/>
          </w:tcPr>
          <w:p w14:paraId="41D8E483" w14:textId="77777777" w:rsidR="00F659A1" w:rsidRPr="00CE01C6" w:rsidRDefault="000C6421" w:rsidP="00F659A1">
            <w:r>
              <w:t>InProgress</w:t>
            </w:r>
          </w:p>
        </w:tc>
        <w:tc>
          <w:tcPr>
            <w:tcW w:w="810" w:type="dxa"/>
          </w:tcPr>
          <w:p w14:paraId="38C35786" w14:textId="77777777" w:rsidR="00F659A1" w:rsidRPr="00CE01C6" w:rsidRDefault="000C6421" w:rsidP="00F659A1">
            <w:r w:rsidRPr="00CE01C6">
              <w:t>0x1</w:t>
            </w:r>
          </w:p>
        </w:tc>
        <w:tc>
          <w:tcPr>
            <w:tcW w:w="5013" w:type="dxa"/>
          </w:tcPr>
          <w:p w14:paraId="390172AB" w14:textId="77777777" w:rsidR="00F659A1" w:rsidRPr="00CE01C6" w:rsidRDefault="00F659A1" w:rsidP="00F659A1"/>
        </w:tc>
      </w:tr>
      <w:tr w:rsidR="00F659A1" w:rsidRPr="00CE01C6" w14:paraId="47159720" w14:textId="77777777" w:rsidTr="00F659A1">
        <w:trPr>
          <w:jc w:val="center"/>
        </w:trPr>
        <w:tc>
          <w:tcPr>
            <w:tcW w:w="1391" w:type="dxa"/>
          </w:tcPr>
          <w:p w14:paraId="0BE78EA7" w14:textId="77777777" w:rsidR="00F659A1" w:rsidRPr="00CE01C6" w:rsidRDefault="00F659A1" w:rsidP="00F659A1"/>
        </w:tc>
        <w:tc>
          <w:tcPr>
            <w:tcW w:w="1732" w:type="dxa"/>
          </w:tcPr>
          <w:p w14:paraId="4D58455B" w14:textId="77777777" w:rsidR="00F659A1" w:rsidRPr="00CE01C6" w:rsidRDefault="000C6421" w:rsidP="00F659A1">
            <w:r>
              <w:t>Major</w:t>
            </w:r>
          </w:p>
        </w:tc>
        <w:tc>
          <w:tcPr>
            <w:tcW w:w="810" w:type="dxa"/>
          </w:tcPr>
          <w:p w14:paraId="4E697FBC" w14:textId="77777777" w:rsidR="00F659A1" w:rsidRPr="00CE01C6" w:rsidRDefault="000C6421" w:rsidP="00F659A1">
            <w:r w:rsidRPr="00CE01C6">
              <w:t>0x2</w:t>
            </w:r>
          </w:p>
        </w:tc>
        <w:tc>
          <w:tcPr>
            <w:tcW w:w="5013" w:type="dxa"/>
          </w:tcPr>
          <w:p w14:paraId="40563AAB" w14:textId="77777777" w:rsidR="00F659A1" w:rsidRPr="00CE01C6" w:rsidRDefault="00F659A1" w:rsidP="00F659A1"/>
        </w:tc>
      </w:tr>
      <w:tr w:rsidR="00F659A1" w:rsidRPr="00CE01C6" w14:paraId="39D300AE" w14:textId="77777777" w:rsidTr="00F659A1">
        <w:trPr>
          <w:jc w:val="center"/>
        </w:trPr>
        <w:tc>
          <w:tcPr>
            <w:tcW w:w="1391" w:type="dxa"/>
          </w:tcPr>
          <w:p w14:paraId="22537AC6" w14:textId="77777777" w:rsidR="00F659A1" w:rsidRPr="00CE01C6" w:rsidRDefault="00F659A1" w:rsidP="00F659A1"/>
        </w:tc>
        <w:tc>
          <w:tcPr>
            <w:tcW w:w="1732" w:type="dxa"/>
          </w:tcPr>
          <w:p w14:paraId="7799B0BA" w14:textId="77777777" w:rsidR="00F659A1" w:rsidRPr="00CE01C6" w:rsidRDefault="000C6421" w:rsidP="00F659A1">
            <w:r>
              <w:t>Minor</w:t>
            </w:r>
          </w:p>
        </w:tc>
        <w:tc>
          <w:tcPr>
            <w:tcW w:w="810" w:type="dxa"/>
          </w:tcPr>
          <w:p w14:paraId="5E1DD59E" w14:textId="77777777" w:rsidR="00F659A1" w:rsidRPr="00CE01C6" w:rsidRDefault="000C6421" w:rsidP="00F659A1">
            <w:r w:rsidRPr="00CE01C6">
              <w:t>0x3</w:t>
            </w:r>
          </w:p>
        </w:tc>
        <w:tc>
          <w:tcPr>
            <w:tcW w:w="5013" w:type="dxa"/>
          </w:tcPr>
          <w:p w14:paraId="3998E697" w14:textId="77777777" w:rsidR="00F659A1" w:rsidRPr="00CE01C6" w:rsidRDefault="00F659A1" w:rsidP="00F659A1"/>
        </w:tc>
      </w:tr>
    </w:tbl>
    <w:p w14:paraId="6ECDD42C" w14:textId="77777777" w:rsidR="00F659A1" w:rsidRDefault="000C6421" w:rsidP="00CF5397">
      <w:pPr>
        <w:pStyle w:val="Heading4"/>
      </w:pPr>
      <w:r w:rsidRPr="00B9479B">
        <w:t>MD-REQ-420477/A-</w:t>
      </w:r>
      <w:proofErr w:type="spellStart"/>
      <w:r w:rsidRPr="00B9479B">
        <w:t>SteeringAutoSave_St</w:t>
      </w:r>
      <w:proofErr w:type="spellEnd"/>
    </w:p>
    <w:p w14:paraId="69518854" w14:textId="77777777" w:rsidR="00F659A1" w:rsidRPr="00CE01C6" w:rsidRDefault="000C6421" w:rsidP="00F659A1">
      <w:r w:rsidRPr="00CE01C6">
        <w:t>Message Type: Status</w:t>
      </w:r>
    </w:p>
    <w:p w14:paraId="77E7F187" w14:textId="77777777" w:rsidR="00F659A1" w:rsidRPr="00CE01C6" w:rsidRDefault="00F659A1" w:rsidP="00F659A1"/>
    <w:p w14:paraId="1829C148" w14:textId="77777777" w:rsidR="00F659A1" w:rsidRDefault="000C6421" w:rsidP="00F659A1">
      <w:r w:rsidRPr="00CE01C6">
        <w:t xml:space="preserve">The signal is used to indicate that changes have occurred on the </w:t>
      </w:r>
      <w:r>
        <w:t>steering column.</w:t>
      </w:r>
    </w:p>
    <w:p w14:paraId="14E896BD"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659A1" w:rsidRPr="00CE01C6" w14:paraId="11987DD9" w14:textId="77777777" w:rsidTr="00F659A1">
        <w:trPr>
          <w:jc w:val="center"/>
        </w:trPr>
        <w:tc>
          <w:tcPr>
            <w:tcW w:w="1391" w:type="dxa"/>
          </w:tcPr>
          <w:p w14:paraId="39EB9140" w14:textId="77777777" w:rsidR="00F659A1" w:rsidRPr="00CE01C6" w:rsidRDefault="000C6421" w:rsidP="00F659A1">
            <w:pPr>
              <w:rPr>
                <w:b/>
              </w:rPr>
            </w:pPr>
            <w:r w:rsidRPr="00CE01C6">
              <w:rPr>
                <w:b/>
              </w:rPr>
              <w:t>Name</w:t>
            </w:r>
          </w:p>
        </w:tc>
        <w:tc>
          <w:tcPr>
            <w:tcW w:w="1732" w:type="dxa"/>
          </w:tcPr>
          <w:p w14:paraId="1D300DC2" w14:textId="77777777" w:rsidR="00F659A1" w:rsidRPr="00CE01C6" w:rsidRDefault="000C6421" w:rsidP="00F659A1">
            <w:pPr>
              <w:rPr>
                <w:b/>
              </w:rPr>
            </w:pPr>
            <w:r w:rsidRPr="00CE01C6">
              <w:rPr>
                <w:b/>
              </w:rPr>
              <w:t>Literals</w:t>
            </w:r>
          </w:p>
        </w:tc>
        <w:tc>
          <w:tcPr>
            <w:tcW w:w="810" w:type="dxa"/>
          </w:tcPr>
          <w:p w14:paraId="578C8638" w14:textId="77777777" w:rsidR="00F659A1" w:rsidRPr="00CE01C6" w:rsidRDefault="000C6421" w:rsidP="00F659A1">
            <w:pPr>
              <w:rPr>
                <w:b/>
              </w:rPr>
            </w:pPr>
            <w:r w:rsidRPr="00CE01C6">
              <w:rPr>
                <w:b/>
              </w:rPr>
              <w:t>Value</w:t>
            </w:r>
          </w:p>
        </w:tc>
        <w:tc>
          <w:tcPr>
            <w:tcW w:w="5013" w:type="dxa"/>
          </w:tcPr>
          <w:p w14:paraId="4505FBC5" w14:textId="77777777" w:rsidR="00F659A1" w:rsidRPr="00CE01C6" w:rsidRDefault="000C6421" w:rsidP="00F659A1">
            <w:pPr>
              <w:rPr>
                <w:b/>
              </w:rPr>
            </w:pPr>
            <w:r w:rsidRPr="00CE01C6">
              <w:rPr>
                <w:b/>
              </w:rPr>
              <w:t>Description</w:t>
            </w:r>
          </w:p>
        </w:tc>
      </w:tr>
      <w:tr w:rsidR="00F659A1" w:rsidRPr="00CE01C6" w14:paraId="629468F6" w14:textId="77777777" w:rsidTr="00F659A1">
        <w:trPr>
          <w:jc w:val="center"/>
        </w:trPr>
        <w:tc>
          <w:tcPr>
            <w:tcW w:w="1391" w:type="dxa"/>
          </w:tcPr>
          <w:p w14:paraId="2220BA09" w14:textId="77777777" w:rsidR="00F659A1" w:rsidRPr="00CE01C6" w:rsidRDefault="000C6421" w:rsidP="00F659A1">
            <w:r>
              <w:t>Type</w:t>
            </w:r>
            <w:r w:rsidRPr="00CE01C6">
              <w:t xml:space="preserve"> </w:t>
            </w:r>
          </w:p>
        </w:tc>
        <w:tc>
          <w:tcPr>
            <w:tcW w:w="1732" w:type="dxa"/>
          </w:tcPr>
          <w:p w14:paraId="5C8DBAB1" w14:textId="77777777" w:rsidR="00F659A1" w:rsidRPr="00CE01C6" w:rsidRDefault="000C6421" w:rsidP="00F659A1">
            <w:r w:rsidRPr="00CE01C6">
              <w:t>-</w:t>
            </w:r>
          </w:p>
        </w:tc>
        <w:tc>
          <w:tcPr>
            <w:tcW w:w="810" w:type="dxa"/>
          </w:tcPr>
          <w:p w14:paraId="444006D2" w14:textId="77777777" w:rsidR="00F659A1" w:rsidRPr="00CE01C6" w:rsidRDefault="000C6421" w:rsidP="00F659A1">
            <w:r w:rsidRPr="00CE01C6">
              <w:t>-</w:t>
            </w:r>
          </w:p>
        </w:tc>
        <w:tc>
          <w:tcPr>
            <w:tcW w:w="5013" w:type="dxa"/>
          </w:tcPr>
          <w:p w14:paraId="67527D0E" w14:textId="77777777" w:rsidR="00F659A1" w:rsidRPr="00CE01C6" w:rsidRDefault="000C6421" w:rsidP="00F659A1">
            <w:r w:rsidRPr="00CE01C6">
              <w:t>Indicates</w:t>
            </w:r>
            <w:r>
              <w:t xml:space="preserve"> that changes have occurred on the steering column</w:t>
            </w:r>
          </w:p>
        </w:tc>
      </w:tr>
      <w:tr w:rsidR="00F659A1" w:rsidRPr="00CE01C6" w14:paraId="6017DEE5" w14:textId="77777777" w:rsidTr="00F659A1">
        <w:trPr>
          <w:jc w:val="center"/>
        </w:trPr>
        <w:tc>
          <w:tcPr>
            <w:tcW w:w="1391" w:type="dxa"/>
          </w:tcPr>
          <w:p w14:paraId="728B8E44" w14:textId="77777777" w:rsidR="00F659A1" w:rsidRPr="00CE01C6" w:rsidRDefault="00F659A1" w:rsidP="00F659A1"/>
        </w:tc>
        <w:tc>
          <w:tcPr>
            <w:tcW w:w="1732" w:type="dxa"/>
          </w:tcPr>
          <w:p w14:paraId="6EDDABEE" w14:textId="77777777" w:rsidR="00F659A1" w:rsidRPr="00CE01C6" w:rsidRDefault="000C6421" w:rsidP="00F659A1">
            <w:r>
              <w:t>None</w:t>
            </w:r>
          </w:p>
        </w:tc>
        <w:tc>
          <w:tcPr>
            <w:tcW w:w="810" w:type="dxa"/>
          </w:tcPr>
          <w:p w14:paraId="4919B296" w14:textId="77777777" w:rsidR="00F659A1" w:rsidRPr="00CE01C6" w:rsidRDefault="000C6421" w:rsidP="00F659A1">
            <w:r w:rsidRPr="00CE01C6">
              <w:t>0x0</w:t>
            </w:r>
          </w:p>
        </w:tc>
        <w:tc>
          <w:tcPr>
            <w:tcW w:w="5013" w:type="dxa"/>
          </w:tcPr>
          <w:p w14:paraId="79E4F855" w14:textId="77777777" w:rsidR="00F659A1" w:rsidRPr="00CE01C6" w:rsidRDefault="00F659A1" w:rsidP="00F659A1"/>
        </w:tc>
      </w:tr>
      <w:tr w:rsidR="00F659A1" w:rsidRPr="00CE01C6" w14:paraId="16C390EE" w14:textId="77777777" w:rsidTr="00F659A1">
        <w:trPr>
          <w:jc w:val="center"/>
        </w:trPr>
        <w:tc>
          <w:tcPr>
            <w:tcW w:w="1391" w:type="dxa"/>
          </w:tcPr>
          <w:p w14:paraId="0ECEE783" w14:textId="77777777" w:rsidR="00F659A1" w:rsidRPr="00CE01C6" w:rsidRDefault="00F659A1" w:rsidP="00F659A1"/>
        </w:tc>
        <w:tc>
          <w:tcPr>
            <w:tcW w:w="1732" w:type="dxa"/>
          </w:tcPr>
          <w:p w14:paraId="32944AC8" w14:textId="77777777" w:rsidR="00F659A1" w:rsidRPr="00CE01C6" w:rsidRDefault="000C6421" w:rsidP="00F659A1">
            <w:r>
              <w:t>InProgress</w:t>
            </w:r>
          </w:p>
        </w:tc>
        <w:tc>
          <w:tcPr>
            <w:tcW w:w="810" w:type="dxa"/>
          </w:tcPr>
          <w:p w14:paraId="7E05AB5A" w14:textId="77777777" w:rsidR="00F659A1" w:rsidRPr="00CE01C6" w:rsidRDefault="000C6421" w:rsidP="00F659A1">
            <w:r w:rsidRPr="00CE01C6">
              <w:t>0x1</w:t>
            </w:r>
          </w:p>
        </w:tc>
        <w:tc>
          <w:tcPr>
            <w:tcW w:w="5013" w:type="dxa"/>
          </w:tcPr>
          <w:p w14:paraId="3A8B8D96" w14:textId="77777777" w:rsidR="00F659A1" w:rsidRPr="00CE01C6" w:rsidRDefault="00F659A1" w:rsidP="00F659A1"/>
        </w:tc>
      </w:tr>
      <w:tr w:rsidR="00F659A1" w:rsidRPr="00CE01C6" w14:paraId="4422C435" w14:textId="77777777" w:rsidTr="00F659A1">
        <w:trPr>
          <w:jc w:val="center"/>
        </w:trPr>
        <w:tc>
          <w:tcPr>
            <w:tcW w:w="1391" w:type="dxa"/>
          </w:tcPr>
          <w:p w14:paraId="679BC157" w14:textId="77777777" w:rsidR="00F659A1" w:rsidRPr="00CE01C6" w:rsidRDefault="00F659A1" w:rsidP="00F659A1"/>
        </w:tc>
        <w:tc>
          <w:tcPr>
            <w:tcW w:w="1732" w:type="dxa"/>
          </w:tcPr>
          <w:p w14:paraId="5D55205D" w14:textId="77777777" w:rsidR="00F659A1" w:rsidRPr="00CE01C6" w:rsidRDefault="000C6421" w:rsidP="00F659A1">
            <w:r>
              <w:t>Major</w:t>
            </w:r>
          </w:p>
        </w:tc>
        <w:tc>
          <w:tcPr>
            <w:tcW w:w="810" w:type="dxa"/>
          </w:tcPr>
          <w:p w14:paraId="25C76FFF" w14:textId="77777777" w:rsidR="00F659A1" w:rsidRPr="00CE01C6" w:rsidRDefault="000C6421" w:rsidP="00F659A1">
            <w:r w:rsidRPr="00CE01C6">
              <w:t>0x2</w:t>
            </w:r>
          </w:p>
        </w:tc>
        <w:tc>
          <w:tcPr>
            <w:tcW w:w="5013" w:type="dxa"/>
          </w:tcPr>
          <w:p w14:paraId="6F2045CD" w14:textId="77777777" w:rsidR="00F659A1" w:rsidRPr="00CE01C6" w:rsidRDefault="00F659A1" w:rsidP="00F659A1"/>
        </w:tc>
      </w:tr>
      <w:tr w:rsidR="00F659A1" w:rsidRPr="00CE01C6" w14:paraId="665D309A" w14:textId="77777777" w:rsidTr="00F659A1">
        <w:trPr>
          <w:jc w:val="center"/>
        </w:trPr>
        <w:tc>
          <w:tcPr>
            <w:tcW w:w="1391" w:type="dxa"/>
          </w:tcPr>
          <w:p w14:paraId="04CDED1D" w14:textId="77777777" w:rsidR="00F659A1" w:rsidRPr="00CE01C6" w:rsidRDefault="00F659A1" w:rsidP="00F659A1"/>
        </w:tc>
        <w:tc>
          <w:tcPr>
            <w:tcW w:w="1732" w:type="dxa"/>
          </w:tcPr>
          <w:p w14:paraId="6B0E2C6D" w14:textId="77777777" w:rsidR="00F659A1" w:rsidRPr="00CE01C6" w:rsidRDefault="000C6421" w:rsidP="00F659A1">
            <w:r>
              <w:t>Minor</w:t>
            </w:r>
          </w:p>
        </w:tc>
        <w:tc>
          <w:tcPr>
            <w:tcW w:w="810" w:type="dxa"/>
          </w:tcPr>
          <w:p w14:paraId="19CB48F6" w14:textId="77777777" w:rsidR="00F659A1" w:rsidRPr="00CE01C6" w:rsidRDefault="000C6421" w:rsidP="00F659A1">
            <w:r w:rsidRPr="00CE01C6">
              <w:t>0x3</w:t>
            </w:r>
          </w:p>
        </w:tc>
        <w:tc>
          <w:tcPr>
            <w:tcW w:w="5013" w:type="dxa"/>
          </w:tcPr>
          <w:p w14:paraId="26BAC67B" w14:textId="77777777" w:rsidR="00F659A1" w:rsidRPr="00CE01C6" w:rsidRDefault="00F659A1" w:rsidP="00F659A1"/>
        </w:tc>
      </w:tr>
    </w:tbl>
    <w:p w14:paraId="201E6E92" w14:textId="77777777" w:rsidR="00F659A1" w:rsidRDefault="000C6421" w:rsidP="00CF5397">
      <w:pPr>
        <w:pStyle w:val="Heading4"/>
      </w:pPr>
      <w:r w:rsidRPr="00B9479B">
        <w:t>MD-REQ-420478/A-</w:t>
      </w:r>
      <w:proofErr w:type="spellStart"/>
      <w:r w:rsidRPr="00B9479B">
        <w:t>DriverSeatPosition_St</w:t>
      </w:r>
      <w:proofErr w:type="spellEnd"/>
    </w:p>
    <w:p w14:paraId="4A849CB9" w14:textId="77777777" w:rsidR="00F659A1" w:rsidRPr="00CE01C6" w:rsidRDefault="000C6421" w:rsidP="00F659A1">
      <w:r w:rsidRPr="00CE01C6">
        <w:t>Message Type: Status</w:t>
      </w:r>
    </w:p>
    <w:p w14:paraId="5C7D3C33" w14:textId="77777777" w:rsidR="00F659A1" w:rsidRPr="00CE01C6" w:rsidRDefault="00F659A1" w:rsidP="00F659A1"/>
    <w:p w14:paraId="4B7B45F2" w14:textId="77777777" w:rsidR="00F659A1" w:rsidRDefault="000C6421" w:rsidP="00F659A1">
      <w:r w:rsidRPr="00CE01C6">
        <w:t xml:space="preserve">The signal is used to indicate </w:t>
      </w:r>
      <w:r w:rsidRPr="00036E15">
        <w:t>the status of the DSM during recall and easy entry/exit.</w:t>
      </w:r>
    </w:p>
    <w:p w14:paraId="53373173"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659A1" w:rsidRPr="00CE01C6" w14:paraId="6457624F" w14:textId="77777777" w:rsidTr="00F659A1">
        <w:trPr>
          <w:jc w:val="center"/>
        </w:trPr>
        <w:tc>
          <w:tcPr>
            <w:tcW w:w="1391" w:type="dxa"/>
          </w:tcPr>
          <w:p w14:paraId="0770EF22" w14:textId="77777777" w:rsidR="00F659A1" w:rsidRPr="00CE01C6" w:rsidRDefault="000C6421" w:rsidP="00F659A1">
            <w:pPr>
              <w:rPr>
                <w:b/>
              </w:rPr>
            </w:pPr>
            <w:r w:rsidRPr="00CE01C6">
              <w:rPr>
                <w:b/>
              </w:rPr>
              <w:t>Name</w:t>
            </w:r>
          </w:p>
        </w:tc>
        <w:tc>
          <w:tcPr>
            <w:tcW w:w="1732" w:type="dxa"/>
          </w:tcPr>
          <w:p w14:paraId="1292A37A" w14:textId="77777777" w:rsidR="00F659A1" w:rsidRPr="00CE01C6" w:rsidRDefault="000C6421" w:rsidP="00F659A1">
            <w:pPr>
              <w:rPr>
                <w:b/>
              </w:rPr>
            </w:pPr>
            <w:r w:rsidRPr="00CE01C6">
              <w:rPr>
                <w:b/>
              </w:rPr>
              <w:t>Literals</w:t>
            </w:r>
          </w:p>
        </w:tc>
        <w:tc>
          <w:tcPr>
            <w:tcW w:w="810" w:type="dxa"/>
          </w:tcPr>
          <w:p w14:paraId="1E9634AC" w14:textId="77777777" w:rsidR="00F659A1" w:rsidRPr="00CE01C6" w:rsidRDefault="000C6421" w:rsidP="00F659A1">
            <w:pPr>
              <w:rPr>
                <w:b/>
              </w:rPr>
            </w:pPr>
            <w:r w:rsidRPr="00CE01C6">
              <w:rPr>
                <w:b/>
              </w:rPr>
              <w:t>Value</w:t>
            </w:r>
          </w:p>
        </w:tc>
        <w:tc>
          <w:tcPr>
            <w:tcW w:w="5013" w:type="dxa"/>
          </w:tcPr>
          <w:p w14:paraId="036F6A8D" w14:textId="77777777" w:rsidR="00F659A1" w:rsidRPr="00CE01C6" w:rsidRDefault="000C6421" w:rsidP="00F659A1">
            <w:pPr>
              <w:rPr>
                <w:b/>
              </w:rPr>
            </w:pPr>
            <w:r w:rsidRPr="00CE01C6">
              <w:rPr>
                <w:b/>
              </w:rPr>
              <w:t>Description</w:t>
            </w:r>
          </w:p>
        </w:tc>
      </w:tr>
      <w:tr w:rsidR="00F659A1" w:rsidRPr="00CE01C6" w14:paraId="1C772F38" w14:textId="77777777" w:rsidTr="00F659A1">
        <w:trPr>
          <w:jc w:val="center"/>
        </w:trPr>
        <w:tc>
          <w:tcPr>
            <w:tcW w:w="1391" w:type="dxa"/>
          </w:tcPr>
          <w:p w14:paraId="07636EA8" w14:textId="77777777" w:rsidR="00F659A1" w:rsidRPr="00CE01C6" w:rsidRDefault="000C6421" w:rsidP="00F659A1">
            <w:r>
              <w:t>Type</w:t>
            </w:r>
            <w:r w:rsidRPr="00CE01C6">
              <w:t xml:space="preserve"> </w:t>
            </w:r>
          </w:p>
        </w:tc>
        <w:tc>
          <w:tcPr>
            <w:tcW w:w="1732" w:type="dxa"/>
          </w:tcPr>
          <w:p w14:paraId="0C98E379" w14:textId="77777777" w:rsidR="00F659A1" w:rsidRPr="00CE01C6" w:rsidRDefault="000C6421" w:rsidP="00F659A1">
            <w:r w:rsidRPr="00CE01C6">
              <w:t>-</w:t>
            </w:r>
          </w:p>
        </w:tc>
        <w:tc>
          <w:tcPr>
            <w:tcW w:w="810" w:type="dxa"/>
          </w:tcPr>
          <w:p w14:paraId="605B5486" w14:textId="77777777" w:rsidR="00F659A1" w:rsidRPr="00CE01C6" w:rsidRDefault="000C6421" w:rsidP="00F659A1">
            <w:r w:rsidRPr="00CE01C6">
              <w:t>-</w:t>
            </w:r>
          </w:p>
        </w:tc>
        <w:tc>
          <w:tcPr>
            <w:tcW w:w="5013" w:type="dxa"/>
          </w:tcPr>
          <w:p w14:paraId="2AC68208" w14:textId="77777777" w:rsidR="00F659A1" w:rsidRPr="00CE01C6" w:rsidRDefault="000C6421" w:rsidP="00F659A1">
            <w:r w:rsidRPr="00CE01C6">
              <w:t>Indicates</w:t>
            </w:r>
            <w:r>
              <w:t xml:space="preserve"> the </w:t>
            </w:r>
            <w:r w:rsidRPr="00036E15">
              <w:t>status of the DSM during recall and easy entry/exit.</w:t>
            </w:r>
          </w:p>
        </w:tc>
      </w:tr>
      <w:tr w:rsidR="00F659A1" w:rsidRPr="00CE01C6" w14:paraId="172666F3" w14:textId="77777777" w:rsidTr="00F659A1">
        <w:trPr>
          <w:jc w:val="center"/>
        </w:trPr>
        <w:tc>
          <w:tcPr>
            <w:tcW w:w="1391" w:type="dxa"/>
          </w:tcPr>
          <w:p w14:paraId="235B47AB" w14:textId="77777777" w:rsidR="00F659A1" w:rsidRPr="00CE01C6" w:rsidRDefault="00F659A1" w:rsidP="00F659A1"/>
        </w:tc>
        <w:tc>
          <w:tcPr>
            <w:tcW w:w="1732" w:type="dxa"/>
          </w:tcPr>
          <w:p w14:paraId="7FD93A2B" w14:textId="77777777" w:rsidR="00F659A1" w:rsidRPr="00CE01C6" w:rsidRDefault="000C6421" w:rsidP="00F659A1">
            <w:r>
              <w:t>Null</w:t>
            </w:r>
          </w:p>
        </w:tc>
        <w:tc>
          <w:tcPr>
            <w:tcW w:w="810" w:type="dxa"/>
          </w:tcPr>
          <w:p w14:paraId="4B9975A9" w14:textId="77777777" w:rsidR="00F659A1" w:rsidRPr="00CE01C6" w:rsidRDefault="000C6421" w:rsidP="00F659A1">
            <w:r w:rsidRPr="00CE01C6">
              <w:t>0x0</w:t>
            </w:r>
          </w:p>
        </w:tc>
        <w:tc>
          <w:tcPr>
            <w:tcW w:w="5013" w:type="dxa"/>
          </w:tcPr>
          <w:p w14:paraId="5943BFEA" w14:textId="77777777" w:rsidR="00F659A1" w:rsidRPr="00CE01C6" w:rsidRDefault="00F659A1" w:rsidP="00F659A1"/>
        </w:tc>
      </w:tr>
      <w:tr w:rsidR="00F659A1" w:rsidRPr="00CE01C6" w14:paraId="2D4CF08F" w14:textId="77777777" w:rsidTr="00F659A1">
        <w:trPr>
          <w:jc w:val="center"/>
        </w:trPr>
        <w:tc>
          <w:tcPr>
            <w:tcW w:w="1391" w:type="dxa"/>
          </w:tcPr>
          <w:p w14:paraId="3748442E" w14:textId="77777777" w:rsidR="00F659A1" w:rsidRPr="00CE01C6" w:rsidRDefault="00F659A1" w:rsidP="00F659A1"/>
        </w:tc>
        <w:tc>
          <w:tcPr>
            <w:tcW w:w="1732" w:type="dxa"/>
          </w:tcPr>
          <w:p w14:paraId="6A6C729F" w14:textId="77777777" w:rsidR="00F659A1" w:rsidRPr="00CE01C6" w:rsidRDefault="000C6421" w:rsidP="00F659A1">
            <w:proofErr w:type="spellStart"/>
            <w:r>
              <w:t>EasyEntry</w:t>
            </w:r>
            <w:proofErr w:type="spellEnd"/>
          </w:p>
        </w:tc>
        <w:tc>
          <w:tcPr>
            <w:tcW w:w="810" w:type="dxa"/>
          </w:tcPr>
          <w:p w14:paraId="5D763CC4" w14:textId="77777777" w:rsidR="00F659A1" w:rsidRPr="00CE01C6" w:rsidRDefault="000C6421" w:rsidP="00F659A1">
            <w:r w:rsidRPr="00CE01C6">
              <w:t>0x1</w:t>
            </w:r>
          </w:p>
        </w:tc>
        <w:tc>
          <w:tcPr>
            <w:tcW w:w="5013" w:type="dxa"/>
          </w:tcPr>
          <w:p w14:paraId="1C060079" w14:textId="77777777" w:rsidR="00F659A1" w:rsidRPr="00CE01C6" w:rsidRDefault="00F659A1" w:rsidP="00F659A1"/>
        </w:tc>
      </w:tr>
      <w:tr w:rsidR="00F659A1" w:rsidRPr="00CE01C6" w14:paraId="4990F6A9" w14:textId="77777777" w:rsidTr="00F659A1">
        <w:trPr>
          <w:jc w:val="center"/>
        </w:trPr>
        <w:tc>
          <w:tcPr>
            <w:tcW w:w="1391" w:type="dxa"/>
          </w:tcPr>
          <w:p w14:paraId="7BB5662D" w14:textId="77777777" w:rsidR="00F659A1" w:rsidRPr="00CE01C6" w:rsidRDefault="00F659A1" w:rsidP="00F659A1"/>
        </w:tc>
        <w:tc>
          <w:tcPr>
            <w:tcW w:w="1732" w:type="dxa"/>
          </w:tcPr>
          <w:p w14:paraId="791DD071" w14:textId="77777777" w:rsidR="00F659A1" w:rsidRPr="00CE01C6" w:rsidRDefault="000C6421" w:rsidP="00F659A1">
            <w:r>
              <w:t>Pending</w:t>
            </w:r>
          </w:p>
        </w:tc>
        <w:tc>
          <w:tcPr>
            <w:tcW w:w="810" w:type="dxa"/>
          </w:tcPr>
          <w:p w14:paraId="07D28840" w14:textId="77777777" w:rsidR="00F659A1" w:rsidRPr="00CE01C6" w:rsidRDefault="000C6421" w:rsidP="00F659A1">
            <w:r w:rsidRPr="00CE01C6">
              <w:t>0x2</w:t>
            </w:r>
          </w:p>
        </w:tc>
        <w:tc>
          <w:tcPr>
            <w:tcW w:w="5013" w:type="dxa"/>
          </w:tcPr>
          <w:p w14:paraId="32C1A2D8" w14:textId="77777777" w:rsidR="00F659A1" w:rsidRPr="00CE01C6" w:rsidRDefault="00F659A1" w:rsidP="00F659A1"/>
        </w:tc>
      </w:tr>
      <w:tr w:rsidR="00F659A1" w:rsidRPr="00CE01C6" w14:paraId="276A5B8A" w14:textId="77777777" w:rsidTr="00F659A1">
        <w:trPr>
          <w:jc w:val="center"/>
        </w:trPr>
        <w:tc>
          <w:tcPr>
            <w:tcW w:w="1391" w:type="dxa"/>
          </w:tcPr>
          <w:p w14:paraId="59538217" w14:textId="77777777" w:rsidR="00F659A1" w:rsidRPr="00CE01C6" w:rsidRDefault="00F659A1" w:rsidP="00F659A1"/>
        </w:tc>
        <w:tc>
          <w:tcPr>
            <w:tcW w:w="1732" w:type="dxa"/>
          </w:tcPr>
          <w:p w14:paraId="73B29E3E" w14:textId="77777777" w:rsidR="00F659A1" w:rsidRPr="00CE01C6" w:rsidRDefault="000C6421" w:rsidP="00F659A1">
            <w:r>
              <w:t>Moving</w:t>
            </w:r>
          </w:p>
        </w:tc>
        <w:tc>
          <w:tcPr>
            <w:tcW w:w="810" w:type="dxa"/>
          </w:tcPr>
          <w:p w14:paraId="266DB453" w14:textId="77777777" w:rsidR="00F659A1" w:rsidRPr="00CE01C6" w:rsidRDefault="000C6421" w:rsidP="00F659A1">
            <w:r w:rsidRPr="00CE01C6">
              <w:t>0x3</w:t>
            </w:r>
          </w:p>
        </w:tc>
        <w:tc>
          <w:tcPr>
            <w:tcW w:w="5013" w:type="dxa"/>
          </w:tcPr>
          <w:p w14:paraId="59AB9B1C" w14:textId="77777777" w:rsidR="00F659A1" w:rsidRPr="00CE01C6" w:rsidRDefault="00F659A1" w:rsidP="00F659A1"/>
        </w:tc>
      </w:tr>
      <w:tr w:rsidR="00F659A1" w:rsidRPr="00CE01C6" w14:paraId="0F7E3F48" w14:textId="77777777" w:rsidTr="00F659A1">
        <w:trPr>
          <w:jc w:val="center"/>
        </w:trPr>
        <w:tc>
          <w:tcPr>
            <w:tcW w:w="1391" w:type="dxa"/>
          </w:tcPr>
          <w:p w14:paraId="364672DB" w14:textId="77777777" w:rsidR="00F659A1" w:rsidRPr="00CE01C6" w:rsidRDefault="00F659A1" w:rsidP="00F659A1"/>
        </w:tc>
        <w:tc>
          <w:tcPr>
            <w:tcW w:w="1732" w:type="dxa"/>
          </w:tcPr>
          <w:p w14:paraId="47B11E77" w14:textId="77777777" w:rsidR="00F659A1" w:rsidRDefault="000C6421" w:rsidP="00F659A1">
            <w:r>
              <w:t>Drive</w:t>
            </w:r>
          </w:p>
        </w:tc>
        <w:tc>
          <w:tcPr>
            <w:tcW w:w="810" w:type="dxa"/>
          </w:tcPr>
          <w:p w14:paraId="70EA8C13" w14:textId="77777777" w:rsidR="00F659A1" w:rsidRPr="00CE01C6" w:rsidRDefault="000C6421" w:rsidP="00F659A1">
            <w:r>
              <w:t>0x4</w:t>
            </w:r>
          </w:p>
        </w:tc>
        <w:tc>
          <w:tcPr>
            <w:tcW w:w="5013" w:type="dxa"/>
          </w:tcPr>
          <w:p w14:paraId="710CB4BA" w14:textId="77777777" w:rsidR="00F659A1" w:rsidRPr="00CE01C6" w:rsidRDefault="00F659A1" w:rsidP="00F659A1"/>
        </w:tc>
      </w:tr>
      <w:tr w:rsidR="00F659A1" w:rsidRPr="00CE01C6" w14:paraId="30D01813" w14:textId="77777777" w:rsidTr="00F659A1">
        <w:trPr>
          <w:jc w:val="center"/>
        </w:trPr>
        <w:tc>
          <w:tcPr>
            <w:tcW w:w="1391" w:type="dxa"/>
          </w:tcPr>
          <w:p w14:paraId="794E5C6F" w14:textId="77777777" w:rsidR="00F659A1" w:rsidRPr="00CE01C6" w:rsidRDefault="00F659A1" w:rsidP="00F659A1"/>
        </w:tc>
        <w:tc>
          <w:tcPr>
            <w:tcW w:w="1732" w:type="dxa"/>
          </w:tcPr>
          <w:p w14:paraId="4E3CFFC4" w14:textId="77777777" w:rsidR="00F659A1" w:rsidRDefault="000C6421" w:rsidP="00F659A1">
            <w:r>
              <w:t>Error</w:t>
            </w:r>
          </w:p>
        </w:tc>
        <w:tc>
          <w:tcPr>
            <w:tcW w:w="810" w:type="dxa"/>
          </w:tcPr>
          <w:p w14:paraId="152CDC58" w14:textId="77777777" w:rsidR="00F659A1" w:rsidRPr="00CE01C6" w:rsidRDefault="000C6421" w:rsidP="00F659A1">
            <w:r>
              <w:t>0x5</w:t>
            </w:r>
          </w:p>
        </w:tc>
        <w:tc>
          <w:tcPr>
            <w:tcW w:w="5013" w:type="dxa"/>
          </w:tcPr>
          <w:p w14:paraId="750DE326" w14:textId="77777777" w:rsidR="00F659A1" w:rsidRPr="00CE01C6" w:rsidRDefault="00F659A1" w:rsidP="00F659A1"/>
        </w:tc>
      </w:tr>
      <w:tr w:rsidR="00F659A1" w:rsidRPr="00CE01C6" w14:paraId="69E52A5E" w14:textId="77777777" w:rsidTr="00F659A1">
        <w:trPr>
          <w:jc w:val="center"/>
        </w:trPr>
        <w:tc>
          <w:tcPr>
            <w:tcW w:w="1391" w:type="dxa"/>
          </w:tcPr>
          <w:p w14:paraId="3A3860B4" w14:textId="77777777" w:rsidR="00F659A1" w:rsidRPr="00CE01C6" w:rsidRDefault="00F659A1" w:rsidP="00F659A1"/>
        </w:tc>
        <w:tc>
          <w:tcPr>
            <w:tcW w:w="1732" w:type="dxa"/>
          </w:tcPr>
          <w:p w14:paraId="1FE29E07" w14:textId="77777777" w:rsidR="00F659A1" w:rsidRDefault="000C6421" w:rsidP="00F659A1">
            <w:proofErr w:type="spellStart"/>
            <w:r>
              <w:t>NotUsed</w:t>
            </w:r>
            <w:proofErr w:type="spellEnd"/>
          </w:p>
        </w:tc>
        <w:tc>
          <w:tcPr>
            <w:tcW w:w="810" w:type="dxa"/>
          </w:tcPr>
          <w:p w14:paraId="53D534B4" w14:textId="77777777" w:rsidR="00F659A1" w:rsidRPr="00CE01C6" w:rsidRDefault="000C6421" w:rsidP="00F659A1">
            <w:r>
              <w:t>0x6</w:t>
            </w:r>
          </w:p>
        </w:tc>
        <w:tc>
          <w:tcPr>
            <w:tcW w:w="5013" w:type="dxa"/>
          </w:tcPr>
          <w:p w14:paraId="3553C624" w14:textId="77777777" w:rsidR="00F659A1" w:rsidRPr="00CE01C6" w:rsidRDefault="00F659A1" w:rsidP="00F659A1"/>
        </w:tc>
      </w:tr>
      <w:tr w:rsidR="00F659A1" w:rsidRPr="00CE01C6" w14:paraId="48A83BBE" w14:textId="77777777" w:rsidTr="00F659A1">
        <w:trPr>
          <w:jc w:val="center"/>
        </w:trPr>
        <w:tc>
          <w:tcPr>
            <w:tcW w:w="1391" w:type="dxa"/>
          </w:tcPr>
          <w:p w14:paraId="17974971" w14:textId="77777777" w:rsidR="00F659A1" w:rsidRPr="00CE01C6" w:rsidRDefault="00F659A1" w:rsidP="00F659A1"/>
        </w:tc>
        <w:tc>
          <w:tcPr>
            <w:tcW w:w="1732" w:type="dxa"/>
          </w:tcPr>
          <w:p w14:paraId="21E9401B" w14:textId="77777777" w:rsidR="00F659A1" w:rsidRDefault="000C6421" w:rsidP="00F659A1">
            <w:proofErr w:type="spellStart"/>
            <w:r>
              <w:t>NotUsed</w:t>
            </w:r>
            <w:proofErr w:type="spellEnd"/>
          </w:p>
        </w:tc>
        <w:tc>
          <w:tcPr>
            <w:tcW w:w="810" w:type="dxa"/>
          </w:tcPr>
          <w:p w14:paraId="0C4D0D4D" w14:textId="77777777" w:rsidR="00F659A1" w:rsidRPr="00CE01C6" w:rsidRDefault="000C6421" w:rsidP="00F659A1">
            <w:r>
              <w:t>0x7</w:t>
            </w:r>
          </w:p>
        </w:tc>
        <w:tc>
          <w:tcPr>
            <w:tcW w:w="5013" w:type="dxa"/>
          </w:tcPr>
          <w:p w14:paraId="0303ED03" w14:textId="77777777" w:rsidR="00F659A1" w:rsidRPr="00CE01C6" w:rsidRDefault="00F659A1" w:rsidP="00F659A1"/>
        </w:tc>
      </w:tr>
    </w:tbl>
    <w:p w14:paraId="7908D5F1" w14:textId="77777777" w:rsidR="00F659A1" w:rsidRDefault="000C6421" w:rsidP="00CF5397">
      <w:pPr>
        <w:pStyle w:val="Heading4"/>
      </w:pPr>
      <w:r w:rsidRPr="00B9479B">
        <w:t>MD-REQ-420479/A-</w:t>
      </w:r>
      <w:proofErr w:type="spellStart"/>
      <w:r w:rsidRPr="00B9479B">
        <w:t>ClassicMemory_Rq</w:t>
      </w:r>
      <w:proofErr w:type="spellEnd"/>
    </w:p>
    <w:p w14:paraId="6304814D" w14:textId="77777777" w:rsidR="00F659A1" w:rsidRPr="00CE01C6" w:rsidRDefault="000C6421" w:rsidP="00F659A1">
      <w:r w:rsidRPr="00CE01C6">
        <w:t xml:space="preserve">Message Type: </w:t>
      </w:r>
      <w:r>
        <w:t>Request</w:t>
      </w:r>
    </w:p>
    <w:p w14:paraId="3EE13F77" w14:textId="77777777" w:rsidR="00F659A1" w:rsidRPr="00CE01C6" w:rsidRDefault="00F659A1" w:rsidP="00F659A1"/>
    <w:p w14:paraId="624C7F8F" w14:textId="77777777" w:rsidR="00F659A1" w:rsidRDefault="000C6421" w:rsidP="00F659A1">
      <w:r w:rsidRPr="00CE01C6">
        <w:t xml:space="preserve">The signal is used to </w:t>
      </w:r>
      <w:r>
        <w:t>request a store or recall of the classic memory/positional modules.</w:t>
      </w:r>
    </w:p>
    <w:p w14:paraId="2BC68E28"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1102"/>
        <w:gridCol w:w="4721"/>
      </w:tblGrid>
      <w:tr w:rsidR="00F659A1" w:rsidRPr="00CE01C6" w14:paraId="6496EFBE" w14:textId="77777777" w:rsidTr="00F659A1">
        <w:trPr>
          <w:jc w:val="center"/>
        </w:trPr>
        <w:tc>
          <w:tcPr>
            <w:tcW w:w="1391" w:type="dxa"/>
          </w:tcPr>
          <w:p w14:paraId="7B485C02" w14:textId="77777777" w:rsidR="00F659A1" w:rsidRPr="00CE01C6" w:rsidRDefault="000C6421" w:rsidP="00F659A1">
            <w:pPr>
              <w:rPr>
                <w:b/>
              </w:rPr>
            </w:pPr>
            <w:r w:rsidRPr="00CE01C6">
              <w:rPr>
                <w:b/>
              </w:rPr>
              <w:t>Name</w:t>
            </w:r>
          </w:p>
        </w:tc>
        <w:tc>
          <w:tcPr>
            <w:tcW w:w="1732" w:type="dxa"/>
          </w:tcPr>
          <w:p w14:paraId="21FEC3DF" w14:textId="77777777" w:rsidR="00F659A1" w:rsidRPr="00CE01C6" w:rsidRDefault="000C6421" w:rsidP="00F659A1">
            <w:pPr>
              <w:rPr>
                <w:b/>
              </w:rPr>
            </w:pPr>
            <w:r w:rsidRPr="00CE01C6">
              <w:rPr>
                <w:b/>
              </w:rPr>
              <w:t>Literals</w:t>
            </w:r>
          </w:p>
        </w:tc>
        <w:tc>
          <w:tcPr>
            <w:tcW w:w="1102" w:type="dxa"/>
          </w:tcPr>
          <w:p w14:paraId="45AD0153" w14:textId="77777777" w:rsidR="00F659A1" w:rsidRPr="00CE01C6" w:rsidRDefault="000C6421" w:rsidP="00F659A1">
            <w:pPr>
              <w:rPr>
                <w:b/>
              </w:rPr>
            </w:pPr>
            <w:r w:rsidRPr="00CE01C6">
              <w:rPr>
                <w:b/>
              </w:rPr>
              <w:t>Value</w:t>
            </w:r>
          </w:p>
        </w:tc>
        <w:tc>
          <w:tcPr>
            <w:tcW w:w="4721" w:type="dxa"/>
          </w:tcPr>
          <w:p w14:paraId="1918B9A7" w14:textId="77777777" w:rsidR="00F659A1" w:rsidRPr="00CE01C6" w:rsidRDefault="000C6421" w:rsidP="00F659A1">
            <w:pPr>
              <w:rPr>
                <w:b/>
              </w:rPr>
            </w:pPr>
            <w:r w:rsidRPr="00CE01C6">
              <w:rPr>
                <w:b/>
              </w:rPr>
              <w:t>Description</w:t>
            </w:r>
          </w:p>
        </w:tc>
      </w:tr>
      <w:tr w:rsidR="00F659A1" w:rsidRPr="00CE01C6" w14:paraId="080E9D84" w14:textId="77777777" w:rsidTr="00F659A1">
        <w:trPr>
          <w:jc w:val="center"/>
        </w:trPr>
        <w:tc>
          <w:tcPr>
            <w:tcW w:w="1391" w:type="dxa"/>
          </w:tcPr>
          <w:p w14:paraId="0D782F15" w14:textId="77777777" w:rsidR="00F659A1" w:rsidRPr="00CE01C6" w:rsidRDefault="000C6421" w:rsidP="00F659A1">
            <w:r>
              <w:t>Type</w:t>
            </w:r>
            <w:r w:rsidRPr="00CE01C6">
              <w:t xml:space="preserve"> </w:t>
            </w:r>
          </w:p>
        </w:tc>
        <w:tc>
          <w:tcPr>
            <w:tcW w:w="1732" w:type="dxa"/>
          </w:tcPr>
          <w:p w14:paraId="56B2F10D" w14:textId="77777777" w:rsidR="00F659A1" w:rsidRPr="00CE01C6" w:rsidRDefault="000C6421" w:rsidP="00F659A1">
            <w:r w:rsidRPr="00CE01C6">
              <w:t>-</w:t>
            </w:r>
          </w:p>
        </w:tc>
        <w:tc>
          <w:tcPr>
            <w:tcW w:w="1102" w:type="dxa"/>
          </w:tcPr>
          <w:p w14:paraId="29D650F2" w14:textId="77777777" w:rsidR="00F659A1" w:rsidRPr="00CE01C6" w:rsidRDefault="000C6421" w:rsidP="00F659A1">
            <w:r w:rsidRPr="00CE01C6">
              <w:t>-</w:t>
            </w:r>
          </w:p>
        </w:tc>
        <w:tc>
          <w:tcPr>
            <w:tcW w:w="4721" w:type="dxa"/>
          </w:tcPr>
          <w:p w14:paraId="1DEC29DC" w14:textId="77777777" w:rsidR="00F659A1" w:rsidRPr="00CE01C6" w:rsidRDefault="000C6421" w:rsidP="00F659A1">
            <w:r w:rsidRPr="00CE01C6">
              <w:t>Indicates</w:t>
            </w:r>
            <w:r>
              <w:t xml:space="preserve"> that current save cycle should end</w:t>
            </w:r>
          </w:p>
        </w:tc>
      </w:tr>
      <w:tr w:rsidR="00F659A1" w:rsidRPr="00CE01C6" w14:paraId="0E1E4837" w14:textId="77777777" w:rsidTr="00F659A1">
        <w:trPr>
          <w:jc w:val="center"/>
        </w:trPr>
        <w:tc>
          <w:tcPr>
            <w:tcW w:w="1391" w:type="dxa"/>
          </w:tcPr>
          <w:p w14:paraId="33BD7418" w14:textId="77777777" w:rsidR="00F659A1" w:rsidRPr="00CE01C6" w:rsidRDefault="00F659A1" w:rsidP="00F659A1"/>
        </w:tc>
        <w:tc>
          <w:tcPr>
            <w:tcW w:w="1732" w:type="dxa"/>
          </w:tcPr>
          <w:p w14:paraId="061B9DD4" w14:textId="77777777" w:rsidR="00F659A1" w:rsidRPr="00CE01C6" w:rsidRDefault="000C6421" w:rsidP="00F659A1">
            <w:r>
              <w:t>Null</w:t>
            </w:r>
          </w:p>
        </w:tc>
        <w:tc>
          <w:tcPr>
            <w:tcW w:w="1102" w:type="dxa"/>
          </w:tcPr>
          <w:p w14:paraId="6C829113" w14:textId="77777777" w:rsidR="00F659A1" w:rsidRPr="00CE01C6" w:rsidRDefault="000C6421" w:rsidP="00F659A1">
            <w:r w:rsidRPr="00CE01C6">
              <w:t>0x0</w:t>
            </w:r>
          </w:p>
        </w:tc>
        <w:tc>
          <w:tcPr>
            <w:tcW w:w="4721" w:type="dxa"/>
          </w:tcPr>
          <w:p w14:paraId="6804758B" w14:textId="77777777" w:rsidR="00F659A1" w:rsidRPr="00CE01C6" w:rsidRDefault="00F659A1" w:rsidP="00F659A1"/>
        </w:tc>
      </w:tr>
      <w:tr w:rsidR="00F659A1" w:rsidRPr="00CE01C6" w14:paraId="0123B490" w14:textId="77777777" w:rsidTr="00F659A1">
        <w:trPr>
          <w:jc w:val="center"/>
        </w:trPr>
        <w:tc>
          <w:tcPr>
            <w:tcW w:w="1391" w:type="dxa"/>
          </w:tcPr>
          <w:p w14:paraId="3AC51CFA" w14:textId="77777777" w:rsidR="00F659A1" w:rsidRPr="00CE01C6" w:rsidRDefault="00F659A1" w:rsidP="00F659A1"/>
        </w:tc>
        <w:tc>
          <w:tcPr>
            <w:tcW w:w="1732" w:type="dxa"/>
          </w:tcPr>
          <w:p w14:paraId="36F58919" w14:textId="77777777" w:rsidR="00F659A1" w:rsidRPr="00CE01C6" w:rsidRDefault="000C6421" w:rsidP="00F659A1">
            <w:r>
              <w:t>Store_1</w:t>
            </w:r>
          </w:p>
        </w:tc>
        <w:tc>
          <w:tcPr>
            <w:tcW w:w="1102" w:type="dxa"/>
          </w:tcPr>
          <w:p w14:paraId="04995B9A" w14:textId="77777777" w:rsidR="00F659A1" w:rsidRPr="00CE01C6" w:rsidRDefault="000C6421" w:rsidP="00F659A1">
            <w:r w:rsidRPr="00CE01C6">
              <w:t>0x1</w:t>
            </w:r>
          </w:p>
        </w:tc>
        <w:tc>
          <w:tcPr>
            <w:tcW w:w="4721" w:type="dxa"/>
          </w:tcPr>
          <w:p w14:paraId="0A5BDC6B" w14:textId="77777777" w:rsidR="00F659A1" w:rsidRPr="00CE01C6" w:rsidRDefault="00F659A1" w:rsidP="00F659A1"/>
        </w:tc>
      </w:tr>
      <w:tr w:rsidR="00F659A1" w:rsidRPr="00CE01C6" w14:paraId="21B00E6C" w14:textId="77777777" w:rsidTr="00F659A1">
        <w:trPr>
          <w:jc w:val="center"/>
        </w:trPr>
        <w:tc>
          <w:tcPr>
            <w:tcW w:w="1391" w:type="dxa"/>
          </w:tcPr>
          <w:p w14:paraId="51D2BAEC" w14:textId="77777777" w:rsidR="00F659A1" w:rsidRPr="00CE01C6" w:rsidRDefault="00F659A1" w:rsidP="00F659A1"/>
        </w:tc>
        <w:tc>
          <w:tcPr>
            <w:tcW w:w="1732" w:type="dxa"/>
          </w:tcPr>
          <w:p w14:paraId="1C59DBEF" w14:textId="77777777" w:rsidR="00F659A1" w:rsidRDefault="000C6421" w:rsidP="00F659A1">
            <w:r>
              <w:t>Store_2</w:t>
            </w:r>
          </w:p>
        </w:tc>
        <w:tc>
          <w:tcPr>
            <w:tcW w:w="1102" w:type="dxa"/>
          </w:tcPr>
          <w:p w14:paraId="3E5729DB" w14:textId="77777777" w:rsidR="00F659A1" w:rsidRPr="00CE01C6" w:rsidRDefault="000C6421" w:rsidP="00F659A1">
            <w:r>
              <w:t>0x2</w:t>
            </w:r>
          </w:p>
        </w:tc>
        <w:tc>
          <w:tcPr>
            <w:tcW w:w="4721" w:type="dxa"/>
          </w:tcPr>
          <w:p w14:paraId="30ED7BB8" w14:textId="77777777" w:rsidR="00F659A1" w:rsidRPr="00CE01C6" w:rsidRDefault="00F659A1" w:rsidP="00F659A1"/>
        </w:tc>
      </w:tr>
      <w:tr w:rsidR="00F659A1" w:rsidRPr="00CE01C6" w14:paraId="12F7D794" w14:textId="77777777" w:rsidTr="00F659A1">
        <w:trPr>
          <w:jc w:val="center"/>
        </w:trPr>
        <w:tc>
          <w:tcPr>
            <w:tcW w:w="1391" w:type="dxa"/>
          </w:tcPr>
          <w:p w14:paraId="7A261122" w14:textId="77777777" w:rsidR="00F659A1" w:rsidRPr="00CE01C6" w:rsidRDefault="00F659A1" w:rsidP="00F659A1"/>
        </w:tc>
        <w:tc>
          <w:tcPr>
            <w:tcW w:w="1732" w:type="dxa"/>
          </w:tcPr>
          <w:p w14:paraId="216C45A2" w14:textId="77777777" w:rsidR="00F659A1" w:rsidRDefault="000C6421" w:rsidP="00F659A1">
            <w:r>
              <w:t>Store_3</w:t>
            </w:r>
          </w:p>
        </w:tc>
        <w:tc>
          <w:tcPr>
            <w:tcW w:w="1102" w:type="dxa"/>
          </w:tcPr>
          <w:p w14:paraId="51B80A21" w14:textId="77777777" w:rsidR="00F659A1" w:rsidRPr="00CE01C6" w:rsidRDefault="000C6421" w:rsidP="00F659A1">
            <w:r>
              <w:t>0x3</w:t>
            </w:r>
          </w:p>
        </w:tc>
        <w:tc>
          <w:tcPr>
            <w:tcW w:w="4721" w:type="dxa"/>
          </w:tcPr>
          <w:p w14:paraId="1C696942" w14:textId="77777777" w:rsidR="00F659A1" w:rsidRPr="00CE01C6" w:rsidRDefault="00F659A1" w:rsidP="00F659A1"/>
        </w:tc>
      </w:tr>
      <w:tr w:rsidR="00F659A1" w:rsidRPr="00CE01C6" w14:paraId="4692F845" w14:textId="77777777" w:rsidTr="00F659A1">
        <w:trPr>
          <w:jc w:val="center"/>
        </w:trPr>
        <w:tc>
          <w:tcPr>
            <w:tcW w:w="1391" w:type="dxa"/>
          </w:tcPr>
          <w:p w14:paraId="491610FF" w14:textId="77777777" w:rsidR="00F659A1" w:rsidRPr="00CE01C6" w:rsidRDefault="00F659A1" w:rsidP="00F659A1"/>
        </w:tc>
        <w:tc>
          <w:tcPr>
            <w:tcW w:w="1732" w:type="dxa"/>
          </w:tcPr>
          <w:p w14:paraId="6E96E45F" w14:textId="77777777" w:rsidR="00F659A1" w:rsidRDefault="000C6421" w:rsidP="00F659A1">
            <w:r>
              <w:t>Store_4</w:t>
            </w:r>
          </w:p>
        </w:tc>
        <w:tc>
          <w:tcPr>
            <w:tcW w:w="1102" w:type="dxa"/>
          </w:tcPr>
          <w:p w14:paraId="2DC3F345" w14:textId="77777777" w:rsidR="00F659A1" w:rsidRPr="00CE01C6" w:rsidRDefault="000C6421" w:rsidP="00F659A1">
            <w:r>
              <w:t>0x4</w:t>
            </w:r>
          </w:p>
        </w:tc>
        <w:tc>
          <w:tcPr>
            <w:tcW w:w="4721" w:type="dxa"/>
          </w:tcPr>
          <w:p w14:paraId="51586120" w14:textId="77777777" w:rsidR="00F659A1" w:rsidRPr="00CE01C6" w:rsidRDefault="00F659A1" w:rsidP="00F659A1"/>
        </w:tc>
      </w:tr>
      <w:tr w:rsidR="00F659A1" w:rsidRPr="00CE01C6" w14:paraId="01C70F1A" w14:textId="77777777" w:rsidTr="00F659A1">
        <w:trPr>
          <w:jc w:val="center"/>
        </w:trPr>
        <w:tc>
          <w:tcPr>
            <w:tcW w:w="1391" w:type="dxa"/>
          </w:tcPr>
          <w:p w14:paraId="0F4B3B46" w14:textId="77777777" w:rsidR="00F659A1" w:rsidRPr="00CE01C6" w:rsidRDefault="00F659A1" w:rsidP="00F659A1"/>
        </w:tc>
        <w:tc>
          <w:tcPr>
            <w:tcW w:w="1732" w:type="dxa"/>
          </w:tcPr>
          <w:p w14:paraId="542D957D" w14:textId="77777777" w:rsidR="00F659A1" w:rsidRDefault="000C6421" w:rsidP="00F659A1">
            <w:r>
              <w:t>Recall_1</w:t>
            </w:r>
          </w:p>
        </w:tc>
        <w:tc>
          <w:tcPr>
            <w:tcW w:w="1102" w:type="dxa"/>
          </w:tcPr>
          <w:p w14:paraId="73CCCAED" w14:textId="77777777" w:rsidR="00F659A1" w:rsidRPr="00CE01C6" w:rsidRDefault="000C6421" w:rsidP="00F659A1">
            <w:r>
              <w:t>0x5</w:t>
            </w:r>
          </w:p>
        </w:tc>
        <w:tc>
          <w:tcPr>
            <w:tcW w:w="4721" w:type="dxa"/>
          </w:tcPr>
          <w:p w14:paraId="1291E33B" w14:textId="77777777" w:rsidR="00F659A1" w:rsidRPr="00CE01C6" w:rsidRDefault="00F659A1" w:rsidP="00F659A1"/>
        </w:tc>
      </w:tr>
      <w:tr w:rsidR="00F659A1" w:rsidRPr="00CE01C6" w14:paraId="221FB18D" w14:textId="77777777" w:rsidTr="00F659A1">
        <w:trPr>
          <w:jc w:val="center"/>
        </w:trPr>
        <w:tc>
          <w:tcPr>
            <w:tcW w:w="1391" w:type="dxa"/>
          </w:tcPr>
          <w:p w14:paraId="4C9B028E" w14:textId="77777777" w:rsidR="00F659A1" w:rsidRPr="00CE01C6" w:rsidRDefault="00F659A1" w:rsidP="00F659A1"/>
        </w:tc>
        <w:tc>
          <w:tcPr>
            <w:tcW w:w="1732" w:type="dxa"/>
          </w:tcPr>
          <w:p w14:paraId="71BDDE92" w14:textId="77777777" w:rsidR="00F659A1" w:rsidRDefault="000C6421" w:rsidP="00F659A1">
            <w:r>
              <w:t>Recall_2</w:t>
            </w:r>
          </w:p>
        </w:tc>
        <w:tc>
          <w:tcPr>
            <w:tcW w:w="1102" w:type="dxa"/>
          </w:tcPr>
          <w:p w14:paraId="1C1087D8" w14:textId="77777777" w:rsidR="00F659A1" w:rsidRPr="00CE01C6" w:rsidRDefault="000C6421" w:rsidP="00F659A1">
            <w:r>
              <w:t>0x6</w:t>
            </w:r>
          </w:p>
        </w:tc>
        <w:tc>
          <w:tcPr>
            <w:tcW w:w="4721" w:type="dxa"/>
          </w:tcPr>
          <w:p w14:paraId="4138263C" w14:textId="77777777" w:rsidR="00F659A1" w:rsidRPr="00CE01C6" w:rsidRDefault="00F659A1" w:rsidP="00F659A1"/>
        </w:tc>
      </w:tr>
      <w:tr w:rsidR="00F659A1" w:rsidRPr="00CE01C6" w14:paraId="21998F2F" w14:textId="77777777" w:rsidTr="00F659A1">
        <w:trPr>
          <w:jc w:val="center"/>
        </w:trPr>
        <w:tc>
          <w:tcPr>
            <w:tcW w:w="1391" w:type="dxa"/>
          </w:tcPr>
          <w:p w14:paraId="34EB3B53" w14:textId="77777777" w:rsidR="00F659A1" w:rsidRPr="00CE01C6" w:rsidRDefault="00F659A1" w:rsidP="00F659A1"/>
        </w:tc>
        <w:tc>
          <w:tcPr>
            <w:tcW w:w="1732" w:type="dxa"/>
          </w:tcPr>
          <w:p w14:paraId="3F4FB578" w14:textId="77777777" w:rsidR="00F659A1" w:rsidRDefault="000C6421" w:rsidP="00F659A1">
            <w:r>
              <w:t>Recall_3</w:t>
            </w:r>
          </w:p>
        </w:tc>
        <w:tc>
          <w:tcPr>
            <w:tcW w:w="1102" w:type="dxa"/>
          </w:tcPr>
          <w:p w14:paraId="6FF1A005" w14:textId="77777777" w:rsidR="00F659A1" w:rsidRPr="00CE01C6" w:rsidRDefault="000C6421" w:rsidP="00F659A1">
            <w:r>
              <w:t>0x7</w:t>
            </w:r>
          </w:p>
        </w:tc>
        <w:tc>
          <w:tcPr>
            <w:tcW w:w="4721" w:type="dxa"/>
          </w:tcPr>
          <w:p w14:paraId="2394E172" w14:textId="77777777" w:rsidR="00F659A1" w:rsidRPr="00CE01C6" w:rsidRDefault="00F659A1" w:rsidP="00F659A1"/>
        </w:tc>
      </w:tr>
      <w:tr w:rsidR="00F659A1" w:rsidRPr="00CE01C6" w14:paraId="2D50C17C" w14:textId="77777777" w:rsidTr="00F659A1">
        <w:trPr>
          <w:jc w:val="center"/>
        </w:trPr>
        <w:tc>
          <w:tcPr>
            <w:tcW w:w="1391" w:type="dxa"/>
          </w:tcPr>
          <w:p w14:paraId="1B16BD77" w14:textId="77777777" w:rsidR="00F659A1" w:rsidRPr="00CE01C6" w:rsidRDefault="00F659A1" w:rsidP="00F659A1"/>
        </w:tc>
        <w:tc>
          <w:tcPr>
            <w:tcW w:w="1732" w:type="dxa"/>
          </w:tcPr>
          <w:p w14:paraId="526F4B55" w14:textId="77777777" w:rsidR="00F659A1" w:rsidRDefault="000C6421" w:rsidP="00F659A1">
            <w:r>
              <w:t>Recall_4</w:t>
            </w:r>
          </w:p>
        </w:tc>
        <w:tc>
          <w:tcPr>
            <w:tcW w:w="1102" w:type="dxa"/>
          </w:tcPr>
          <w:p w14:paraId="12A9D233" w14:textId="77777777" w:rsidR="00F659A1" w:rsidRPr="00CE01C6" w:rsidRDefault="000C6421" w:rsidP="00F659A1">
            <w:r>
              <w:t>0x8</w:t>
            </w:r>
          </w:p>
        </w:tc>
        <w:tc>
          <w:tcPr>
            <w:tcW w:w="4721" w:type="dxa"/>
          </w:tcPr>
          <w:p w14:paraId="17F1AB99" w14:textId="77777777" w:rsidR="00F659A1" w:rsidRPr="00CE01C6" w:rsidRDefault="00F659A1" w:rsidP="00F659A1"/>
        </w:tc>
      </w:tr>
      <w:tr w:rsidR="00F659A1" w:rsidRPr="00CE01C6" w14:paraId="56F1BE1D" w14:textId="77777777" w:rsidTr="00F659A1">
        <w:trPr>
          <w:jc w:val="center"/>
        </w:trPr>
        <w:tc>
          <w:tcPr>
            <w:tcW w:w="1391" w:type="dxa"/>
          </w:tcPr>
          <w:p w14:paraId="0E1B6EAB" w14:textId="77777777" w:rsidR="00F659A1" w:rsidRPr="00CE01C6" w:rsidRDefault="00F659A1" w:rsidP="00F659A1"/>
        </w:tc>
        <w:tc>
          <w:tcPr>
            <w:tcW w:w="1732" w:type="dxa"/>
          </w:tcPr>
          <w:p w14:paraId="4D714793" w14:textId="77777777" w:rsidR="00F659A1" w:rsidRDefault="000C6421" w:rsidP="00F659A1">
            <w:proofErr w:type="spellStart"/>
            <w:r>
              <w:t>NotUsed</w:t>
            </w:r>
            <w:proofErr w:type="spellEnd"/>
          </w:p>
        </w:tc>
        <w:tc>
          <w:tcPr>
            <w:tcW w:w="1102" w:type="dxa"/>
          </w:tcPr>
          <w:p w14:paraId="0DD3A7C0" w14:textId="77777777" w:rsidR="00F659A1" w:rsidRPr="00CE01C6" w:rsidRDefault="000C6421" w:rsidP="00F659A1">
            <w:r>
              <w:t>0x9 -0xF</w:t>
            </w:r>
          </w:p>
        </w:tc>
        <w:tc>
          <w:tcPr>
            <w:tcW w:w="4721" w:type="dxa"/>
          </w:tcPr>
          <w:p w14:paraId="0BD71FF5" w14:textId="77777777" w:rsidR="00F659A1" w:rsidRPr="00CE01C6" w:rsidRDefault="00F659A1" w:rsidP="00F659A1"/>
        </w:tc>
      </w:tr>
    </w:tbl>
    <w:p w14:paraId="13173CA6" w14:textId="77777777" w:rsidR="00F659A1" w:rsidRDefault="000C6421" w:rsidP="00CF5397">
      <w:pPr>
        <w:pStyle w:val="Heading4"/>
      </w:pPr>
      <w:r w:rsidRPr="00B9479B">
        <w:t>MD-REQ-420482/A-</w:t>
      </w:r>
      <w:proofErr w:type="spellStart"/>
      <w:r w:rsidRPr="00B9479B">
        <w:t>setAutoSavePrompt</w:t>
      </w:r>
      <w:proofErr w:type="spellEnd"/>
    </w:p>
    <w:p w14:paraId="7D7E652C" w14:textId="77777777" w:rsidR="00F659A1" w:rsidRDefault="000C6421" w:rsidP="00F659A1">
      <w:pPr>
        <w:rPr>
          <w:rFonts w:cs="Arial"/>
        </w:rPr>
      </w:pPr>
      <w:r>
        <w:rPr>
          <w:rFonts w:cs="Arial"/>
        </w:rPr>
        <w:t xml:space="preserve">This API is used to request a prompt to be displayed on the </w:t>
      </w:r>
      <w:proofErr w:type="spellStart"/>
      <w:r>
        <w:rPr>
          <w:rFonts w:cs="Arial"/>
        </w:rPr>
        <w:t>PPP</w:t>
      </w:r>
      <w:r>
        <w:t>InterfaceClient</w:t>
      </w:r>
      <w:proofErr w:type="spellEnd"/>
      <w:r>
        <w:rPr>
          <w:rFonts w:cs="Arial"/>
        </w:rPr>
        <w:t xml:space="preserve"> for the Auto Save feature. The </w:t>
      </w:r>
      <w:proofErr w:type="spellStart"/>
      <w:r>
        <w:rPr>
          <w:rFonts w:cs="Arial"/>
        </w:rPr>
        <w:t>PPP</w:t>
      </w:r>
      <w:r>
        <w:t>InterfaceClient</w:t>
      </w:r>
      <w:proofErr w:type="spellEnd"/>
      <w:r>
        <w:rPr>
          <w:rFonts w:cs="Arial"/>
        </w:rPr>
        <w:t xml:space="preserve"> also uses this API for its response.</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720"/>
        <w:gridCol w:w="810"/>
        <w:gridCol w:w="2700"/>
        <w:gridCol w:w="810"/>
        <w:gridCol w:w="2880"/>
      </w:tblGrid>
      <w:tr w:rsidR="00F659A1" w:rsidRPr="0026194A" w14:paraId="0CCA3130" w14:textId="77777777" w:rsidTr="00F659A1">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cPr>
          <w:p w14:paraId="74FC4404" w14:textId="77777777" w:rsidR="00F659A1" w:rsidRPr="0026194A" w:rsidRDefault="00F659A1" w:rsidP="00F659A1">
            <w:pPr>
              <w:spacing w:line="252" w:lineRule="auto"/>
              <w:rPr>
                <w:sz w:val="8"/>
              </w:rPr>
            </w:pPr>
          </w:p>
        </w:tc>
      </w:tr>
      <w:tr w:rsidR="00F659A1" w:rsidRPr="0026194A" w14:paraId="0D435CB9"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43CDA8EC" w14:textId="77777777" w:rsidR="00F659A1" w:rsidRPr="0026194A" w:rsidRDefault="000C6421" w:rsidP="00F659A1">
            <w:pPr>
              <w:spacing w:line="252" w:lineRule="auto"/>
              <w:jc w:val="right"/>
            </w:pPr>
            <w:r w:rsidRPr="0026194A">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43D63F33" w14:textId="77777777" w:rsidR="00F659A1" w:rsidRPr="0026194A" w:rsidRDefault="000C6421" w:rsidP="00F659A1">
            <w:pPr>
              <w:spacing w:line="252" w:lineRule="auto"/>
            </w:pPr>
            <w:r w:rsidRPr="0026194A">
              <w:t>One-Shot (Synch)</w:t>
            </w:r>
          </w:p>
        </w:tc>
      </w:tr>
      <w:tr w:rsidR="00F659A1" w:rsidRPr="0026194A" w14:paraId="188E25F1"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6C48ECD6" w14:textId="77777777" w:rsidR="00F659A1" w:rsidRPr="0026194A" w:rsidRDefault="000C6421" w:rsidP="00F659A1">
            <w:pPr>
              <w:spacing w:line="252" w:lineRule="auto"/>
              <w:jc w:val="right"/>
            </w:pPr>
            <w:r w:rsidRPr="0026194A">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44B2C075" w14:textId="77777777" w:rsidR="00F659A1" w:rsidRPr="0026194A" w:rsidRDefault="000C6421" w:rsidP="00F659A1">
            <w:pPr>
              <w:spacing w:line="252" w:lineRule="auto"/>
            </w:pPr>
            <w:r w:rsidRPr="0026194A">
              <w:t>Default</w:t>
            </w:r>
          </w:p>
        </w:tc>
      </w:tr>
      <w:tr w:rsidR="00F659A1" w:rsidRPr="0026194A" w14:paraId="689FB10D"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2052556F" w14:textId="77777777" w:rsidR="00F659A1" w:rsidRPr="0026194A" w:rsidRDefault="000C6421" w:rsidP="00F659A1">
            <w:pPr>
              <w:spacing w:line="252" w:lineRule="auto"/>
              <w:jc w:val="right"/>
            </w:pPr>
            <w:r w:rsidRPr="0026194A">
              <w:rPr>
                <w:b/>
              </w:rPr>
              <w:lastRenderedPageBreak/>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11A456B9" w14:textId="77777777" w:rsidR="00F659A1" w:rsidRPr="0026194A" w:rsidRDefault="000C6421" w:rsidP="00F659A1">
            <w:pPr>
              <w:spacing w:line="252" w:lineRule="auto"/>
            </w:pPr>
            <w:r w:rsidRPr="0026194A">
              <w:t>No</w:t>
            </w:r>
          </w:p>
        </w:tc>
      </w:tr>
      <w:tr w:rsidR="00F659A1" w:rsidRPr="0026194A" w14:paraId="3D26EBFC" w14:textId="77777777" w:rsidTr="00F659A1">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cPr>
          <w:p w14:paraId="51582241" w14:textId="77777777" w:rsidR="00F659A1" w:rsidRPr="0026194A" w:rsidRDefault="00F659A1" w:rsidP="00F659A1">
            <w:pPr>
              <w:spacing w:line="252" w:lineRule="auto"/>
              <w:rPr>
                <w:sz w:val="8"/>
              </w:rPr>
            </w:pPr>
          </w:p>
        </w:tc>
      </w:tr>
      <w:tr w:rsidR="00F659A1" w:rsidRPr="0026194A" w14:paraId="25B94C78"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hideMark/>
          </w:tcPr>
          <w:p w14:paraId="1937EA42" w14:textId="77777777" w:rsidR="00F659A1" w:rsidRPr="0026194A" w:rsidRDefault="000C6421" w:rsidP="00F659A1">
            <w:pPr>
              <w:jc w:val="center"/>
              <w:rPr>
                <w:b/>
              </w:rPr>
            </w:pPr>
            <w:r w:rsidRPr="0026194A">
              <w:rPr>
                <w:b/>
              </w:rPr>
              <w:t>R/O</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6A6A6"/>
            <w:vAlign w:val="center"/>
            <w:hideMark/>
          </w:tcPr>
          <w:p w14:paraId="112292F0" w14:textId="77777777" w:rsidR="00F659A1" w:rsidRPr="0026194A" w:rsidRDefault="000C6421" w:rsidP="00F659A1">
            <w:pPr>
              <w:rPr>
                <w:b/>
              </w:rPr>
            </w:pPr>
            <w:r w:rsidRPr="0026194A">
              <w:rPr>
                <w:b/>
              </w:rPr>
              <w:t>Name</w:t>
            </w:r>
          </w:p>
        </w:tc>
        <w:tc>
          <w:tcPr>
            <w:tcW w:w="810" w:type="dxa"/>
            <w:tcBorders>
              <w:top w:val="single" w:sz="4" w:space="0" w:color="auto"/>
              <w:left w:val="single" w:sz="4" w:space="0" w:color="auto"/>
              <w:bottom w:val="single" w:sz="4" w:space="0" w:color="auto"/>
              <w:right w:val="single" w:sz="4" w:space="0" w:color="auto"/>
            </w:tcBorders>
            <w:shd w:val="clear" w:color="auto" w:fill="A6A6A6"/>
            <w:hideMark/>
          </w:tcPr>
          <w:p w14:paraId="766BB410" w14:textId="77777777" w:rsidR="00F659A1" w:rsidRPr="0026194A" w:rsidRDefault="000C6421" w:rsidP="00F659A1">
            <w:pPr>
              <w:rPr>
                <w:b/>
              </w:rPr>
            </w:pPr>
            <w:r w:rsidRPr="0026194A">
              <w:rPr>
                <w:b/>
              </w:rPr>
              <w:t>Type</w:t>
            </w:r>
          </w:p>
        </w:tc>
        <w:tc>
          <w:tcPr>
            <w:tcW w:w="27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1CE7B077" w14:textId="77777777" w:rsidR="00F659A1" w:rsidRPr="0026194A" w:rsidRDefault="000C6421" w:rsidP="00F659A1">
            <w:pPr>
              <w:rPr>
                <w:b/>
              </w:rPr>
            </w:pPr>
            <w:r w:rsidRPr="0026194A">
              <w:rPr>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F69995F" w14:textId="77777777" w:rsidR="00F659A1" w:rsidRPr="0026194A" w:rsidRDefault="000C6421" w:rsidP="00F659A1">
            <w:pPr>
              <w:rPr>
                <w:b/>
              </w:rPr>
            </w:pPr>
            <w:r w:rsidRPr="0026194A">
              <w:rPr>
                <w:b/>
              </w:rPr>
              <w:t>Value</w:t>
            </w:r>
          </w:p>
        </w:tc>
        <w:tc>
          <w:tcPr>
            <w:tcW w:w="288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112DD10B" w14:textId="77777777" w:rsidR="00F659A1" w:rsidRPr="0026194A" w:rsidRDefault="000C6421" w:rsidP="00F659A1">
            <w:pPr>
              <w:rPr>
                <w:b/>
              </w:rPr>
            </w:pPr>
            <w:r w:rsidRPr="0026194A">
              <w:rPr>
                <w:b/>
              </w:rPr>
              <w:t>Description</w:t>
            </w:r>
          </w:p>
        </w:tc>
      </w:tr>
      <w:tr w:rsidR="00F659A1" w:rsidRPr="0026194A" w14:paraId="249C4E22" w14:textId="77777777" w:rsidTr="00F659A1">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50B75748" w14:textId="77777777" w:rsidR="00F659A1" w:rsidRPr="0026194A" w:rsidRDefault="000C6421" w:rsidP="00F659A1">
            <w:pPr>
              <w:rPr>
                <w:b/>
              </w:rPr>
            </w:pPr>
            <w:r w:rsidRPr="0026194A">
              <w:rPr>
                <w:b/>
              </w:rPr>
              <w:t>Request</w:t>
            </w:r>
          </w:p>
        </w:tc>
      </w:tr>
      <w:tr w:rsidR="00F659A1" w:rsidRPr="0026194A" w14:paraId="29A91C33"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hideMark/>
          </w:tcPr>
          <w:p w14:paraId="1B6E3430" w14:textId="77777777" w:rsidR="00F659A1" w:rsidRPr="0026194A" w:rsidRDefault="000C6421" w:rsidP="00F659A1">
            <w:pPr>
              <w:jc w:val="center"/>
            </w:pPr>
            <w:r w:rsidRPr="0026194A">
              <w:t>R</w:t>
            </w:r>
          </w:p>
        </w:tc>
        <w:tc>
          <w:tcPr>
            <w:tcW w:w="2250" w:type="dxa"/>
            <w:gridSpan w:val="2"/>
            <w:tcBorders>
              <w:top w:val="single" w:sz="4" w:space="0" w:color="auto"/>
              <w:left w:val="single" w:sz="4" w:space="0" w:color="auto"/>
              <w:bottom w:val="single" w:sz="4" w:space="0" w:color="auto"/>
              <w:right w:val="single" w:sz="4" w:space="0" w:color="auto"/>
            </w:tcBorders>
            <w:hideMark/>
          </w:tcPr>
          <w:p w14:paraId="6DD4D400" w14:textId="77777777" w:rsidR="00F659A1" w:rsidRPr="0026194A" w:rsidRDefault="000C6421" w:rsidP="00F659A1">
            <w:proofErr w:type="spellStart"/>
            <w:r>
              <w:t>PromptControl</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18D5F78B" w14:textId="77777777" w:rsidR="00F659A1" w:rsidRPr="0026194A" w:rsidRDefault="000C6421" w:rsidP="00F659A1">
            <w:proofErr w:type="spellStart"/>
            <w:r w:rsidRPr="0026194A">
              <w:t>Enum</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63864691" w14:textId="77777777" w:rsidR="00F659A1" w:rsidRPr="0026194A" w:rsidRDefault="000C6421" w:rsidP="00F659A1">
            <w:r w:rsidRPr="0026194A">
              <w:t>-</w:t>
            </w:r>
          </w:p>
        </w:tc>
        <w:tc>
          <w:tcPr>
            <w:tcW w:w="810" w:type="dxa"/>
            <w:tcBorders>
              <w:top w:val="single" w:sz="4" w:space="0" w:color="auto"/>
              <w:left w:val="single" w:sz="4" w:space="0" w:color="auto"/>
              <w:bottom w:val="single" w:sz="4" w:space="0" w:color="auto"/>
              <w:right w:val="single" w:sz="4" w:space="0" w:color="auto"/>
            </w:tcBorders>
            <w:hideMark/>
          </w:tcPr>
          <w:p w14:paraId="314E15EC" w14:textId="77777777" w:rsidR="00F659A1" w:rsidRPr="0026194A" w:rsidRDefault="000C6421" w:rsidP="00F659A1">
            <w:r w:rsidRPr="0026194A">
              <w:t>-</w:t>
            </w:r>
          </w:p>
        </w:tc>
        <w:tc>
          <w:tcPr>
            <w:tcW w:w="2880" w:type="dxa"/>
            <w:tcBorders>
              <w:top w:val="single" w:sz="4" w:space="0" w:color="auto"/>
              <w:left w:val="single" w:sz="4" w:space="0" w:color="auto"/>
              <w:bottom w:val="single" w:sz="4" w:space="0" w:color="auto"/>
              <w:right w:val="single" w:sz="4" w:space="0" w:color="auto"/>
            </w:tcBorders>
            <w:hideMark/>
          </w:tcPr>
          <w:p w14:paraId="1BABD222" w14:textId="77777777" w:rsidR="00F659A1" w:rsidRPr="0026194A" w:rsidRDefault="000C6421" w:rsidP="00F659A1">
            <w:r>
              <w:t>Used to control the visibility of the prompt</w:t>
            </w:r>
          </w:p>
        </w:tc>
      </w:tr>
      <w:tr w:rsidR="00F659A1" w:rsidRPr="0026194A" w14:paraId="400C1E77"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57AB8CB2"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6B415D08"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459AE9FA"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hideMark/>
          </w:tcPr>
          <w:p w14:paraId="630EEF37" w14:textId="77777777" w:rsidR="00F659A1" w:rsidRPr="0026194A" w:rsidRDefault="000C6421" w:rsidP="00F659A1">
            <w:r>
              <w:t>Close</w:t>
            </w:r>
          </w:p>
        </w:tc>
        <w:tc>
          <w:tcPr>
            <w:tcW w:w="810" w:type="dxa"/>
            <w:tcBorders>
              <w:top w:val="single" w:sz="4" w:space="0" w:color="auto"/>
              <w:left w:val="single" w:sz="4" w:space="0" w:color="auto"/>
              <w:bottom w:val="single" w:sz="4" w:space="0" w:color="auto"/>
              <w:right w:val="single" w:sz="4" w:space="0" w:color="auto"/>
            </w:tcBorders>
            <w:hideMark/>
          </w:tcPr>
          <w:p w14:paraId="4EFBF130" w14:textId="77777777" w:rsidR="00F659A1" w:rsidRPr="0026194A" w:rsidRDefault="000C6421" w:rsidP="00F659A1">
            <w:r w:rsidRPr="0026194A">
              <w:t>0x0</w:t>
            </w:r>
          </w:p>
        </w:tc>
        <w:tc>
          <w:tcPr>
            <w:tcW w:w="2880" w:type="dxa"/>
            <w:tcBorders>
              <w:top w:val="single" w:sz="4" w:space="0" w:color="auto"/>
              <w:left w:val="single" w:sz="4" w:space="0" w:color="auto"/>
              <w:bottom w:val="single" w:sz="4" w:space="0" w:color="auto"/>
              <w:right w:val="single" w:sz="4" w:space="0" w:color="auto"/>
            </w:tcBorders>
          </w:tcPr>
          <w:p w14:paraId="3260A0F8" w14:textId="77777777" w:rsidR="00F659A1" w:rsidRPr="0026194A" w:rsidRDefault="00F659A1" w:rsidP="00F659A1"/>
        </w:tc>
      </w:tr>
      <w:tr w:rsidR="00F659A1" w:rsidRPr="0026194A" w14:paraId="0D9A6569"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2BF982F0"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1E210483"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73B6C877"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hideMark/>
          </w:tcPr>
          <w:p w14:paraId="463563E2" w14:textId="77777777" w:rsidR="00F659A1" w:rsidRPr="0026194A" w:rsidRDefault="000C6421" w:rsidP="00F659A1">
            <w:r>
              <w:t>Display</w:t>
            </w:r>
          </w:p>
        </w:tc>
        <w:tc>
          <w:tcPr>
            <w:tcW w:w="810" w:type="dxa"/>
            <w:tcBorders>
              <w:top w:val="single" w:sz="4" w:space="0" w:color="auto"/>
              <w:left w:val="single" w:sz="4" w:space="0" w:color="auto"/>
              <w:bottom w:val="single" w:sz="4" w:space="0" w:color="auto"/>
              <w:right w:val="single" w:sz="4" w:space="0" w:color="auto"/>
            </w:tcBorders>
            <w:hideMark/>
          </w:tcPr>
          <w:p w14:paraId="0945A940" w14:textId="77777777" w:rsidR="00F659A1" w:rsidRPr="0026194A" w:rsidRDefault="000C6421" w:rsidP="00F659A1">
            <w:r w:rsidRPr="0026194A">
              <w:t>0x1</w:t>
            </w:r>
          </w:p>
        </w:tc>
        <w:tc>
          <w:tcPr>
            <w:tcW w:w="2880" w:type="dxa"/>
            <w:tcBorders>
              <w:top w:val="single" w:sz="4" w:space="0" w:color="auto"/>
              <w:left w:val="single" w:sz="4" w:space="0" w:color="auto"/>
              <w:bottom w:val="single" w:sz="4" w:space="0" w:color="auto"/>
              <w:right w:val="single" w:sz="4" w:space="0" w:color="auto"/>
            </w:tcBorders>
          </w:tcPr>
          <w:p w14:paraId="507AAF0D" w14:textId="77777777" w:rsidR="00F659A1" w:rsidRPr="0026194A" w:rsidRDefault="00F659A1" w:rsidP="00F659A1"/>
        </w:tc>
      </w:tr>
      <w:tr w:rsidR="00F659A1" w:rsidRPr="0026194A" w14:paraId="587EFB97"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77311EE5" w14:textId="77777777" w:rsidR="00F659A1" w:rsidRPr="0026194A" w:rsidRDefault="000C6421" w:rsidP="00F659A1">
            <w:pPr>
              <w:jc w:val="center"/>
            </w:pPr>
            <w:r w:rsidRPr="0026194A">
              <w:t>R</w:t>
            </w:r>
          </w:p>
        </w:tc>
        <w:tc>
          <w:tcPr>
            <w:tcW w:w="2250" w:type="dxa"/>
            <w:gridSpan w:val="2"/>
            <w:tcBorders>
              <w:top w:val="single" w:sz="4" w:space="0" w:color="auto"/>
              <w:left w:val="single" w:sz="4" w:space="0" w:color="auto"/>
              <w:bottom w:val="single" w:sz="4" w:space="0" w:color="auto"/>
              <w:right w:val="single" w:sz="4" w:space="0" w:color="auto"/>
            </w:tcBorders>
          </w:tcPr>
          <w:p w14:paraId="327B2869" w14:textId="77777777" w:rsidR="00F659A1" w:rsidRPr="0026194A" w:rsidRDefault="000C6421" w:rsidP="00F659A1">
            <w:proofErr w:type="spellStart"/>
            <w:r>
              <w:t>PromptType</w:t>
            </w:r>
            <w:proofErr w:type="spellEnd"/>
          </w:p>
        </w:tc>
        <w:tc>
          <w:tcPr>
            <w:tcW w:w="810" w:type="dxa"/>
            <w:tcBorders>
              <w:top w:val="single" w:sz="4" w:space="0" w:color="auto"/>
              <w:left w:val="single" w:sz="4" w:space="0" w:color="auto"/>
              <w:bottom w:val="single" w:sz="4" w:space="0" w:color="auto"/>
              <w:right w:val="single" w:sz="4" w:space="0" w:color="auto"/>
            </w:tcBorders>
          </w:tcPr>
          <w:p w14:paraId="39CA094E" w14:textId="77777777" w:rsidR="00F659A1" w:rsidRPr="0026194A" w:rsidRDefault="000C6421" w:rsidP="00F659A1">
            <w:proofErr w:type="spellStart"/>
            <w:r w:rsidRPr="0026194A">
              <w:t>Enum</w:t>
            </w:r>
            <w:proofErr w:type="spellEnd"/>
          </w:p>
        </w:tc>
        <w:tc>
          <w:tcPr>
            <w:tcW w:w="2700" w:type="dxa"/>
            <w:tcBorders>
              <w:top w:val="single" w:sz="4" w:space="0" w:color="auto"/>
              <w:left w:val="single" w:sz="4" w:space="0" w:color="auto"/>
              <w:bottom w:val="single" w:sz="4" w:space="0" w:color="auto"/>
              <w:right w:val="single" w:sz="4" w:space="0" w:color="auto"/>
            </w:tcBorders>
          </w:tcPr>
          <w:p w14:paraId="16D3C1EA" w14:textId="77777777" w:rsidR="00F659A1" w:rsidRDefault="000C6421" w:rsidP="00F659A1">
            <w:r w:rsidRPr="0026194A">
              <w:t>-</w:t>
            </w:r>
          </w:p>
        </w:tc>
        <w:tc>
          <w:tcPr>
            <w:tcW w:w="810" w:type="dxa"/>
            <w:tcBorders>
              <w:top w:val="single" w:sz="4" w:space="0" w:color="auto"/>
              <w:left w:val="single" w:sz="4" w:space="0" w:color="auto"/>
              <w:bottom w:val="single" w:sz="4" w:space="0" w:color="auto"/>
              <w:right w:val="single" w:sz="4" w:space="0" w:color="auto"/>
            </w:tcBorders>
          </w:tcPr>
          <w:p w14:paraId="54C2F9E9" w14:textId="77777777" w:rsidR="00F659A1" w:rsidRPr="0026194A" w:rsidRDefault="000C6421" w:rsidP="00F659A1">
            <w:r w:rsidRPr="0026194A">
              <w:t>-</w:t>
            </w:r>
          </w:p>
        </w:tc>
        <w:tc>
          <w:tcPr>
            <w:tcW w:w="2880" w:type="dxa"/>
            <w:tcBorders>
              <w:top w:val="single" w:sz="4" w:space="0" w:color="auto"/>
              <w:left w:val="single" w:sz="4" w:space="0" w:color="auto"/>
              <w:bottom w:val="single" w:sz="4" w:space="0" w:color="auto"/>
              <w:right w:val="single" w:sz="4" w:space="0" w:color="auto"/>
            </w:tcBorders>
          </w:tcPr>
          <w:p w14:paraId="56FA398F" w14:textId="77777777" w:rsidR="00F659A1" w:rsidRPr="0026194A" w:rsidRDefault="000C6421" w:rsidP="00F659A1">
            <w:r>
              <w:t>Used to indicate the type of prompt</w:t>
            </w:r>
          </w:p>
        </w:tc>
      </w:tr>
      <w:tr w:rsidR="00F659A1" w:rsidRPr="0026194A" w14:paraId="5A6830F2"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1A86A520"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3A798B3A"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63DEF84D"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7BE87FB4" w14:textId="77777777" w:rsidR="00F659A1" w:rsidRDefault="000C6421" w:rsidP="00F659A1">
            <w:r>
              <w:t>Multiple</w:t>
            </w:r>
          </w:p>
        </w:tc>
        <w:tc>
          <w:tcPr>
            <w:tcW w:w="810" w:type="dxa"/>
            <w:tcBorders>
              <w:top w:val="single" w:sz="4" w:space="0" w:color="auto"/>
              <w:left w:val="single" w:sz="4" w:space="0" w:color="auto"/>
              <w:bottom w:val="single" w:sz="4" w:space="0" w:color="auto"/>
              <w:right w:val="single" w:sz="4" w:space="0" w:color="auto"/>
            </w:tcBorders>
          </w:tcPr>
          <w:p w14:paraId="21782583" w14:textId="77777777" w:rsidR="00F659A1" w:rsidRPr="0026194A" w:rsidRDefault="000C6421" w:rsidP="00F659A1">
            <w:r w:rsidRPr="0026194A">
              <w:t>0x0</w:t>
            </w:r>
          </w:p>
        </w:tc>
        <w:tc>
          <w:tcPr>
            <w:tcW w:w="2880" w:type="dxa"/>
            <w:tcBorders>
              <w:top w:val="single" w:sz="4" w:space="0" w:color="auto"/>
              <w:left w:val="single" w:sz="4" w:space="0" w:color="auto"/>
              <w:bottom w:val="single" w:sz="4" w:space="0" w:color="auto"/>
              <w:right w:val="single" w:sz="4" w:space="0" w:color="auto"/>
            </w:tcBorders>
          </w:tcPr>
          <w:p w14:paraId="1943D5A7" w14:textId="77777777" w:rsidR="00F659A1" w:rsidRPr="0026194A" w:rsidRDefault="00F659A1" w:rsidP="00F659A1"/>
        </w:tc>
      </w:tr>
      <w:tr w:rsidR="00F659A1" w:rsidRPr="0026194A" w14:paraId="1F41AC56"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6A2AA67A"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01418C1D"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4AA8D654"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4A332B49" w14:textId="77777777" w:rsidR="00F659A1" w:rsidRDefault="000C6421" w:rsidP="00F659A1">
            <w:r>
              <w:t>Seat</w:t>
            </w:r>
          </w:p>
        </w:tc>
        <w:tc>
          <w:tcPr>
            <w:tcW w:w="810" w:type="dxa"/>
            <w:tcBorders>
              <w:top w:val="single" w:sz="4" w:space="0" w:color="auto"/>
              <w:left w:val="single" w:sz="4" w:space="0" w:color="auto"/>
              <w:bottom w:val="single" w:sz="4" w:space="0" w:color="auto"/>
              <w:right w:val="single" w:sz="4" w:space="0" w:color="auto"/>
            </w:tcBorders>
          </w:tcPr>
          <w:p w14:paraId="28105B80" w14:textId="77777777" w:rsidR="00F659A1" w:rsidRPr="0026194A" w:rsidRDefault="000C6421" w:rsidP="00F659A1">
            <w:r w:rsidRPr="0026194A">
              <w:t>0x1</w:t>
            </w:r>
          </w:p>
        </w:tc>
        <w:tc>
          <w:tcPr>
            <w:tcW w:w="2880" w:type="dxa"/>
            <w:tcBorders>
              <w:top w:val="single" w:sz="4" w:space="0" w:color="auto"/>
              <w:left w:val="single" w:sz="4" w:space="0" w:color="auto"/>
              <w:bottom w:val="single" w:sz="4" w:space="0" w:color="auto"/>
              <w:right w:val="single" w:sz="4" w:space="0" w:color="auto"/>
            </w:tcBorders>
          </w:tcPr>
          <w:p w14:paraId="1692F806" w14:textId="77777777" w:rsidR="00F659A1" w:rsidRPr="0026194A" w:rsidRDefault="00F659A1" w:rsidP="00F659A1"/>
        </w:tc>
      </w:tr>
      <w:tr w:rsidR="00F659A1" w:rsidRPr="0026194A" w14:paraId="1ACDA2A6"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357D34E3"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1F62B38C"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288EB57D"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05D535A9" w14:textId="77777777" w:rsidR="00F659A1" w:rsidRDefault="000C6421" w:rsidP="00F659A1">
            <w:r>
              <w:t>Mirror</w:t>
            </w:r>
          </w:p>
        </w:tc>
        <w:tc>
          <w:tcPr>
            <w:tcW w:w="810" w:type="dxa"/>
            <w:tcBorders>
              <w:top w:val="single" w:sz="4" w:space="0" w:color="auto"/>
              <w:left w:val="single" w:sz="4" w:space="0" w:color="auto"/>
              <w:bottom w:val="single" w:sz="4" w:space="0" w:color="auto"/>
              <w:right w:val="single" w:sz="4" w:space="0" w:color="auto"/>
            </w:tcBorders>
          </w:tcPr>
          <w:p w14:paraId="5F783F2D" w14:textId="77777777" w:rsidR="00F659A1" w:rsidRPr="0026194A" w:rsidRDefault="000C6421" w:rsidP="00F659A1">
            <w:r>
              <w:t>0x2</w:t>
            </w:r>
          </w:p>
        </w:tc>
        <w:tc>
          <w:tcPr>
            <w:tcW w:w="2880" w:type="dxa"/>
            <w:tcBorders>
              <w:top w:val="single" w:sz="4" w:space="0" w:color="auto"/>
              <w:left w:val="single" w:sz="4" w:space="0" w:color="auto"/>
              <w:bottom w:val="single" w:sz="4" w:space="0" w:color="auto"/>
              <w:right w:val="single" w:sz="4" w:space="0" w:color="auto"/>
            </w:tcBorders>
          </w:tcPr>
          <w:p w14:paraId="231C96B0" w14:textId="77777777" w:rsidR="00F659A1" w:rsidRPr="0026194A" w:rsidRDefault="00F659A1" w:rsidP="00F659A1"/>
        </w:tc>
      </w:tr>
      <w:tr w:rsidR="00F659A1" w:rsidRPr="0026194A" w14:paraId="1BC22D7E"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5DE5836F"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48F01DF4"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3EB9F14F"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7E6B2B1A" w14:textId="77777777" w:rsidR="00F659A1" w:rsidRDefault="000C6421" w:rsidP="00F659A1">
            <w:r>
              <w:t>Pedal</w:t>
            </w:r>
          </w:p>
        </w:tc>
        <w:tc>
          <w:tcPr>
            <w:tcW w:w="810" w:type="dxa"/>
            <w:tcBorders>
              <w:top w:val="single" w:sz="4" w:space="0" w:color="auto"/>
              <w:left w:val="single" w:sz="4" w:space="0" w:color="auto"/>
              <w:bottom w:val="single" w:sz="4" w:space="0" w:color="auto"/>
              <w:right w:val="single" w:sz="4" w:space="0" w:color="auto"/>
            </w:tcBorders>
          </w:tcPr>
          <w:p w14:paraId="7061889E" w14:textId="77777777" w:rsidR="00F659A1" w:rsidRPr="0026194A" w:rsidRDefault="000C6421" w:rsidP="00F659A1">
            <w:r w:rsidRPr="00FC4C40">
              <w:t>0x</w:t>
            </w:r>
            <w:r>
              <w:t>3</w:t>
            </w:r>
          </w:p>
        </w:tc>
        <w:tc>
          <w:tcPr>
            <w:tcW w:w="2880" w:type="dxa"/>
            <w:tcBorders>
              <w:top w:val="single" w:sz="4" w:space="0" w:color="auto"/>
              <w:left w:val="single" w:sz="4" w:space="0" w:color="auto"/>
              <w:bottom w:val="single" w:sz="4" w:space="0" w:color="auto"/>
              <w:right w:val="single" w:sz="4" w:space="0" w:color="auto"/>
            </w:tcBorders>
          </w:tcPr>
          <w:p w14:paraId="68C2FF1F" w14:textId="77777777" w:rsidR="00F659A1" w:rsidRPr="0026194A" w:rsidRDefault="00F659A1" w:rsidP="00F659A1"/>
        </w:tc>
      </w:tr>
      <w:tr w:rsidR="00F659A1" w:rsidRPr="0026194A" w14:paraId="51B1ABD9"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0357FD77"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61A364AB"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5459D4ED"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154A7C04" w14:textId="77777777" w:rsidR="00F659A1" w:rsidRDefault="000C6421" w:rsidP="00F659A1">
            <w:r>
              <w:t>Steering Wheel</w:t>
            </w:r>
          </w:p>
        </w:tc>
        <w:tc>
          <w:tcPr>
            <w:tcW w:w="810" w:type="dxa"/>
            <w:tcBorders>
              <w:top w:val="single" w:sz="4" w:space="0" w:color="auto"/>
              <w:left w:val="single" w:sz="4" w:space="0" w:color="auto"/>
              <w:bottom w:val="single" w:sz="4" w:space="0" w:color="auto"/>
              <w:right w:val="single" w:sz="4" w:space="0" w:color="auto"/>
            </w:tcBorders>
          </w:tcPr>
          <w:p w14:paraId="658458DA" w14:textId="77777777" w:rsidR="00F659A1" w:rsidRPr="0026194A" w:rsidRDefault="000C6421" w:rsidP="00F659A1">
            <w:r w:rsidRPr="00FC4C40">
              <w:t>0x</w:t>
            </w:r>
            <w:r>
              <w:t>4</w:t>
            </w:r>
          </w:p>
        </w:tc>
        <w:tc>
          <w:tcPr>
            <w:tcW w:w="2880" w:type="dxa"/>
            <w:tcBorders>
              <w:top w:val="single" w:sz="4" w:space="0" w:color="auto"/>
              <w:left w:val="single" w:sz="4" w:space="0" w:color="auto"/>
              <w:bottom w:val="single" w:sz="4" w:space="0" w:color="auto"/>
              <w:right w:val="single" w:sz="4" w:space="0" w:color="auto"/>
            </w:tcBorders>
          </w:tcPr>
          <w:p w14:paraId="21519444" w14:textId="77777777" w:rsidR="00F659A1" w:rsidRPr="0026194A" w:rsidRDefault="00F659A1" w:rsidP="00F659A1"/>
        </w:tc>
      </w:tr>
      <w:tr w:rsidR="00F659A1" w:rsidRPr="0026194A" w14:paraId="336C2448"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281A980C"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1F47D3A3"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218ECE70"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7E925754" w14:textId="77777777" w:rsidR="00F659A1" w:rsidRDefault="000C6421" w:rsidP="00F659A1">
            <w:r>
              <w:t>HUD</w:t>
            </w:r>
          </w:p>
        </w:tc>
        <w:tc>
          <w:tcPr>
            <w:tcW w:w="810" w:type="dxa"/>
            <w:tcBorders>
              <w:top w:val="single" w:sz="4" w:space="0" w:color="auto"/>
              <w:left w:val="single" w:sz="4" w:space="0" w:color="auto"/>
              <w:bottom w:val="single" w:sz="4" w:space="0" w:color="auto"/>
              <w:right w:val="single" w:sz="4" w:space="0" w:color="auto"/>
            </w:tcBorders>
          </w:tcPr>
          <w:p w14:paraId="4F2D3E01" w14:textId="77777777" w:rsidR="00F659A1" w:rsidRPr="0026194A" w:rsidRDefault="000C6421" w:rsidP="00F659A1">
            <w:r w:rsidRPr="00FC4C40">
              <w:t>0x</w:t>
            </w:r>
            <w:r>
              <w:t>5</w:t>
            </w:r>
          </w:p>
        </w:tc>
        <w:tc>
          <w:tcPr>
            <w:tcW w:w="2880" w:type="dxa"/>
            <w:tcBorders>
              <w:top w:val="single" w:sz="4" w:space="0" w:color="auto"/>
              <w:left w:val="single" w:sz="4" w:space="0" w:color="auto"/>
              <w:bottom w:val="single" w:sz="4" w:space="0" w:color="auto"/>
              <w:right w:val="single" w:sz="4" w:space="0" w:color="auto"/>
            </w:tcBorders>
          </w:tcPr>
          <w:p w14:paraId="15B09C62" w14:textId="77777777" w:rsidR="00F659A1" w:rsidRPr="0026194A" w:rsidRDefault="00F659A1" w:rsidP="00F659A1"/>
        </w:tc>
      </w:tr>
      <w:tr w:rsidR="00E17FA1" w:rsidRPr="0026194A" w14:paraId="05EC5968" w14:textId="77777777" w:rsidTr="00F659A1">
        <w:trPr>
          <w:jc w:val="center"/>
          <w:ins w:id="1244" w:author="Borrelli, Matthew (M.T.)" w:date="2021-06-04T17:18:00Z"/>
        </w:trPr>
        <w:tc>
          <w:tcPr>
            <w:tcW w:w="625" w:type="dxa"/>
            <w:tcBorders>
              <w:top w:val="single" w:sz="4" w:space="0" w:color="auto"/>
              <w:left w:val="single" w:sz="4" w:space="0" w:color="auto"/>
              <w:bottom w:val="single" w:sz="4" w:space="0" w:color="auto"/>
              <w:right w:val="single" w:sz="4" w:space="0" w:color="auto"/>
            </w:tcBorders>
          </w:tcPr>
          <w:p w14:paraId="5D79AE23" w14:textId="77777777" w:rsidR="00E17FA1" w:rsidRPr="0026194A" w:rsidRDefault="00E17FA1" w:rsidP="00F659A1">
            <w:pPr>
              <w:jc w:val="center"/>
              <w:rPr>
                <w:ins w:id="1245" w:author="Borrelli, Matthew (M.T.)" w:date="2021-06-04T17:18:00Z"/>
              </w:rPr>
            </w:pPr>
            <w:commentRangeStart w:id="1246"/>
          </w:p>
        </w:tc>
        <w:tc>
          <w:tcPr>
            <w:tcW w:w="2250" w:type="dxa"/>
            <w:gridSpan w:val="2"/>
            <w:tcBorders>
              <w:top w:val="single" w:sz="4" w:space="0" w:color="auto"/>
              <w:left w:val="single" w:sz="4" w:space="0" w:color="auto"/>
              <w:bottom w:val="single" w:sz="4" w:space="0" w:color="auto"/>
              <w:right w:val="single" w:sz="4" w:space="0" w:color="auto"/>
            </w:tcBorders>
          </w:tcPr>
          <w:p w14:paraId="201A4DCF" w14:textId="77777777" w:rsidR="00E17FA1" w:rsidRPr="0026194A" w:rsidRDefault="00E17FA1" w:rsidP="00F659A1">
            <w:pPr>
              <w:rPr>
                <w:ins w:id="1247" w:author="Borrelli, Matthew (M.T.)" w:date="2021-06-04T17:18:00Z"/>
              </w:rPr>
            </w:pPr>
          </w:p>
        </w:tc>
        <w:tc>
          <w:tcPr>
            <w:tcW w:w="810" w:type="dxa"/>
            <w:tcBorders>
              <w:top w:val="single" w:sz="4" w:space="0" w:color="auto"/>
              <w:left w:val="single" w:sz="4" w:space="0" w:color="auto"/>
              <w:bottom w:val="single" w:sz="4" w:space="0" w:color="auto"/>
              <w:right w:val="single" w:sz="4" w:space="0" w:color="auto"/>
            </w:tcBorders>
          </w:tcPr>
          <w:p w14:paraId="2C27B08D" w14:textId="77777777" w:rsidR="00E17FA1" w:rsidRPr="0026194A" w:rsidRDefault="00E17FA1" w:rsidP="00F659A1">
            <w:pPr>
              <w:rPr>
                <w:ins w:id="1248" w:author="Borrelli, Matthew (M.T.)" w:date="2021-06-04T17:18:00Z"/>
              </w:rPr>
            </w:pPr>
          </w:p>
        </w:tc>
        <w:tc>
          <w:tcPr>
            <w:tcW w:w="2700" w:type="dxa"/>
            <w:tcBorders>
              <w:top w:val="single" w:sz="4" w:space="0" w:color="auto"/>
              <w:left w:val="single" w:sz="4" w:space="0" w:color="auto"/>
              <w:bottom w:val="single" w:sz="4" w:space="0" w:color="auto"/>
              <w:right w:val="single" w:sz="4" w:space="0" w:color="auto"/>
            </w:tcBorders>
          </w:tcPr>
          <w:p w14:paraId="09ACED77" w14:textId="04482AC8" w:rsidR="00E17FA1" w:rsidRDefault="00E17FA1" w:rsidP="00F659A1">
            <w:pPr>
              <w:rPr>
                <w:ins w:id="1249" w:author="Borrelli, Matthew (M.T.)" w:date="2021-06-04T17:18:00Z"/>
              </w:rPr>
            </w:pPr>
            <w:commentRangeStart w:id="1250"/>
            <w:ins w:id="1251" w:author="Borrelli, Matthew (M.T.)" w:date="2021-06-04T17:18:00Z">
              <w:r>
                <w:t>Simple</w:t>
              </w:r>
            </w:ins>
          </w:p>
        </w:tc>
        <w:tc>
          <w:tcPr>
            <w:tcW w:w="810" w:type="dxa"/>
            <w:tcBorders>
              <w:top w:val="single" w:sz="4" w:space="0" w:color="auto"/>
              <w:left w:val="single" w:sz="4" w:space="0" w:color="auto"/>
              <w:bottom w:val="single" w:sz="4" w:space="0" w:color="auto"/>
              <w:right w:val="single" w:sz="4" w:space="0" w:color="auto"/>
            </w:tcBorders>
          </w:tcPr>
          <w:p w14:paraId="4A1E9258" w14:textId="458643AC" w:rsidR="00E17FA1" w:rsidRPr="00FC4C40" w:rsidRDefault="00E17FA1" w:rsidP="00F659A1">
            <w:pPr>
              <w:rPr>
                <w:ins w:id="1252" w:author="Borrelli, Matthew (M.T.)" w:date="2021-06-04T17:18:00Z"/>
              </w:rPr>
            </w:pPr>
            <w:ins w:id="1253" w:author="Borrelli, Matthew (M.T.)" w:date="2021-06-04T17:18:00Z">
              <w:r>
                <w:t>0x6</w:t>
              </w:r>
            </w:ins>
            <w:commentRangeEnd w:id="1250"/>
            <w:ins w:id="1254" w:author="Borrelli, Matthew (M.T.)" w:date="2021-06-04T17:19:00Z">
              <w:r>
                <w:rPr>
                  <w:rStyle w:val="CommentReference"/>
                </w:rPr>
                <w:commentReference w:id="1250"/>
              </w:r>
            </w:ins>
            <w:commentRangeEnd w:id="1246"/>
            <w:ins w:id="1255" w:author="Borrelli, Matthew (M.T.)" w:date="2021-07-16T14:10:00Z">
              <w:r w:rsidR="00044426">
                <w:rPr>
                  <w:rStyle w:val="CommentReference"/>
                </w:rPr>
                <w:commentReference w:id="1246"/>
              </w:r>
            </w:ins>
          </w:p>
        </w:tc>
        <w:tc>
          <w:tcPr>
            <w:tcW w:w="2880" w:type="dxa"/>
            <w:tcBorders>
              <w:top w:val="single" w:sz="4" w:space="0" w:color="auto"/>
              <w:left w:val="single" w:sz="4" w:space="0" w:color="auto"/>
              <w:bottom w:val="single" w:sz="4" w:space="0" w:color="auto"/>
              <w:right w:val="single" w:sz="4" w:space="0" w:color="auto"/>
            </w:tcBorders>
          </w:tcPr>
          <w:p w14:paraId="11E128F1" w14:textId="77777777" w:rsidR="00E17FA1" w:rsidRPr="0026194A" w:rsidRDefault="00E17FA1" w:rsidP="00F659A1">
            <w:pPr>
              <w:rPr>
                <w:ins w:id="1256" w:author="Borrelli, Matthew (M.T.)" w:date="2021-06-04T17:18:00Z"/>
              </w:rPr>
            </w:pPr>
          </w:p>
        </w:tc>
      </w:tr>
      <w:tr w:rsidR="00F659A1" w:rsidRPr="0026194A" w14:paraId="22C8BF49"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56B8BF56"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089136A3"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45E9D060"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35EBBF74" w14:textId="77777777" w:rsidR="00F659A1" w:rsidRPr="00E17FA1" w:rsidRDefault="000C6421" w:rsidP="00F659A1">
            <w:pPr>
              <w:rPr>
                <w:strike/>
              </w:rPr>
            </w:pPr>
            <w:commentRangeStart w:id="1257"/>
            <w:r w:rsidRPr="00E17FA1">
              <w:rPr>
                <w:strike/>
              </w:rPr>
              <w:t>Save Confirm</w:t>
            </w:r>
          </w:p>
        </w:tc>
        <w:tc>
          <w:tcPr>
            <w:tcW w:w="810" w:type="dxa"/>
            <w:tcBorders>
              <w:top w:val="single" w:sz="4" w:space="0" w:color="auto"/>
              <w:left w:val="single" w:sz="4" w:space="0" w:color="auto"/>
              <w:bottom w:val="single" w:sz="4" w:space="0" w:color="auto"/>
              <w:right w:val="single" w:sz="4" w:space="0" w:color="auto"/>
            </w:tcBorders>
          </w:tcPr>
          <w:p w14:paraId="301C910B" w14:textId="77777777" w:rsidR="00F659A1" w:rsidRPr="00E17FA1" w:rsidRDefault="000C6421" w:rsidP="00F659A1">
            <w:pPr>
              <w:rPr>
                <w:strike/>
              </w:rPr>
            </w:pPr>
            <w:r w:rsidRPr="00E17FA1">
              <w:rPr>
                <w:strike/>
              </w:rPr>
              <w:t>0x6</w:t>
            </w:r>
            <w:commentRangeEnd w:id="1257"/>
            <w:r w:rsidR="00044ACB" w:rsidRPr="00E17FA1">
              <w:rPr>
                <w:rStyle w:val="CommentReference"/>
                <w:strike/>
              </w:rPr>
              <w:commentReference w:id="1257"/>
            </w:r>
          </w:p>
        </w:tc>
        <w:tc>
          <w:tcPr>
            <w:tcW w:w="2880" w:type="dxa"/>
            <w:tcBorders>
              <w:top w:val="single" w:sz="4" w:space="0" w:color="auto"/>
              <w:left w:val="single" w:sz="4" w:space="0" w:color="auto"/>
              <w:bottom w:val="single" w:sz="4" w:space="0" w:color="auto"/>
              <w:right w:val="single" w:sz="4" w:space="0" w:color="auto"/>
            </w:tcBorders>
          </w:tcPr>
          <w:p w14:paraId="52F52CE9" w14:textId="77777777" w:rsidR="00F659A1" w:rsidRPr="0026194A" w:rsidRDefault="00F659A1" w:rsidP="00F659A1"/>
        </w:tc>
      </w:tr>
      <w:tr w:rsidR="00F659A1" w:rsidRPr="0026194A" w14:paraId="10D36CD0"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0A5F28CB" w14:textId="77777777" w:rsidR="00F659A1" w:rsidRPr="0026194A" w:rsidRDefault="00F659A1" w:rsidP="00F659A1">
            <w:pPr>
              <w:jc w:val="center"/>
            </w:pPr>
            <w:commentRangeStart w:id="1258"/>
          </w:p>
        </w:tc>
        <w:tc>
          <w:tcPr>
            <w:tcW w:w="2250" w:type="dxa"/>
            <w:gridSpan w:val="2"/>
            <w:tcBorders>
              <w:top w:val="single" w:sz="4" w:space="0" w:color="auto"/>
              <w:left w:val="single" w:sz="4" w:space="0" w:color="auto"/>
              <w:bottom w:val="single" w:sz="4" w:space="0" w:color="auto"/>
              <w:right w:val="single" w:sz="4" w:space="0" w:color="auto"/>
            </w:tcBorders>
          </w:tcPr>
          <w:p w14:paraId="7FAC9BFB"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1BE8DAC8"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4F1DE207" w14:textId="77777777" w:rsidR="00F659A1" w:rsidRPr="00E17FA1" w:rsidRDefault="000C6421" w:rsidP="00F659A1">
            <w:pPr>
              <w:rPr>
                <w:strike/>
              </w:rPr>
            </w:pPr>
            <w:commentRangeStart w:id="1259"/>
            <w:r w:rsidRPr="00E17FA1">
              <w:rPr>
                <w:strike/>
              </w:rPr>
              <w:t>Ignore Confirm</w:t>
            </w:r>
            <w:commentRangeEnd w:id="1259"/>
            <w:r w:rsidR="00044ACB" w:rsidRPr="00E17FA1">
              <w:rPr>
                <w:rStyle w:val="CommentReference"/>
                <w:strike/>
              </w:rPr>
              <w:commentReference w:id="1259"/>
            </w:r>
          </w:p>
        </w:tc>
        <w:tc>
          <w:tcPr>
            <w:tcW w:w="810" w:type="dxa"/>
            <w:tcBorders>
              <w:top w:val="single" w:sz="4" w:space="0" w:color="auto"/>
              <w:left w:val="single" w:sz="4" w:space="0" w:color="auto"/>
              <w:bottom w:val="single" w:sz="4" w:space="0" w:color="auto"/>
              <w:right w:val="single" w:sz="4" w:space="0" w:color="auto"/>
            </w:tcBorders>
          </w:tcPr>
          <w:p w14:paraId="4875094C" w14:textId="77777777" w:rsidR="00F659A1" w:rsidRPr="00E17FA1" w:rsidRDefault="000C6421" w:rsidP="00F659A1">
            <w:pPr>
              <w:rPr>
                <w:strike/>
              </w:rPr>
            </w:pPr>
            <w:r w:rsidRPr="00E17FA1">
              <w:rPr>
                <w:strike/>
              </w:rPr>
              <w:t>0x7</w:t>
            </w:r>
            <w:commentRangeEnd w:id="1258"/>
            <w:r w:rsidR="00044426">
              <w:rPr>
                <w:rStyle w:val="CommentReference"/>
              </w:rPr>
              <w:commentReference w:id="1258"/>
            </w:r>
          </w:p>
        </w:tc>
        <w:tc>
          <w:tcPr>
            <w:tcW w:w="2880" w:type="dxa"/>
            <w:tcBorders>
              <w:top w:val="single" w:sz="4" w:space="0" w:color="auto"/>
              <w:left w:val="single" w:sz="4" w:space="0" w:color="auto"/>
              <w:bottom w:val="single" w:sz="4" w:space="0" w:color="auto"/>
              <w:right w:val="single" w:sz="4" w:space="0" w:color="auto"/>
            </w:tcBorders>
          </w:tcPr>
          <w:p w14:paraId="4CF291E2" w14:textId="77777777" w:rsidR="00F659A1" w:rsidRPr="0026194A" w:rsidRDefault="00F659A1" w:rsidP="00F659A1"/>
        </w:tc>
      </w:tr>
      <w:tr w:rsidR="00F659A1" w:rsidRPr="0026194A" w14:paraId="5D05299D" w14:textId="77777777" w:rsidTr="00F659A1">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1A0215A5" w14:textId="77777777" w:rsidR="00F659A1" w:rsidRPr="0026194A" w:rsidRDefault="000C6421" w:rsidP="00F659A1">
            <w:r w:rsidRPr="0026194A">
              <w:rPr>
                <w:b/>
              </w:rPr>
              <w:t>Response</w:t>
            </w:r>
          </w:p>
        </w:tc>
      </w:tr>
      <w:tr w:rsidR="00F659A1" w:rsidRPr="0026194A" w14:paraId="52879445"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hideMark/>
          </w:tcPr>
          <w:p w14:paraId="2A1A6199" w14:textId="77777777" w:rsidR="00F659A1" w:rsidRPr="0026194A" w:rsidRDefault="000C6421" w:rsidP="00F659A1">
            <w:pPr>
              <w:jc w:val="center"/>
            </w:pPr>
            <w:r w:rsidRPr="0026194A">
              <w:t>R</w:t>
            </w: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511F0432" w14:textId="77777777" w:rsidR="00F659A1" w:rsidRPr="0026194A" w:rsidRDefault="000C6421" w:rsidP="00F659A1">
            <w:proofErr w:type="spellStart"/>
            <w:r>
              <w:t>PromptResponse</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hideMark/>
          </w:tcPr>
          <w:p w14:paraId="2DF0D54C" w14:textId="77777777" w:rsidR="00F659A1" w:rsidRPr="0026194A" w:rsidRDefault="000C6421" w:rsidP="00F659A1">
            <w:proofErr w:type="spellStart"/>
            <w:r w:rsidRPr="0026194A">
              <w:t>Enum</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0B338401" w14:textId="77777777" w:rsidR="00F659A1" w:rsidRPr="0026194A" w:rsidRDefault="000C6421" w:rsidP="00F659A1">
            <w:r w:rsidRPr="0026194A">
              <w:t>-</w:t>
            </w:r>
          </w:p>
        </w:tc>
        <w:tc>
          <w:tcPr>
            <w:tcW w:w="810" w:type="dxa"/>
            <w:tcBorders>
              <w:top w:val="single" w:sz="4" w:space="0" w:color="auto"/>
              <w:left w:val="single" w:sz="4" w:space="0" w:color="auto"/>
              <w:bottom w:val="single" w:sz="4" w:space="0" w:color="auto"/>
              <w:right w:val="single" w:sz="4" w:space="0" w:color="auto"/>
            </w:tcBorders>
            <w:shd w:val="clear" w:color="auto" w:fill="FFFFFF"/>
            <w:hideMark/>
          </w:tcPr>
          <w:p w14:paraId="525BC11A" w14:textId="77777777" w:rsidR="00F659A1" w:rsidRPr="0026194A" w:rsidRDefault="000C6421" w:rsidP="00F659A1">
            <w:r w:rsidRPr="0026194A">
              <w:t>-</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14:paraId="250BD8C4" w14:textId="77777777" w:rsidR="00F659A1" w:rsidRPr="0026194A" w:rsidRDefault="000C6421" w:rsidP="00F659A1">
            <w:r w:rsidRPr="0026194A">
              <w:t xml:space="preserve">Used to indicate the </w:t>
            </w:r>
            <w:r>
              <w:t>user or program response to the requested prompt</w:t>
            </w:r>
          </w:p>
        </w:tc>
      </w:tr>
      <w:tr w:rsidR="00F659A1" w:rsidRPr="0026194A" w14:paraId="1DF71FE1"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364FF654"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34A9D77F"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72BCFAF3"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56F437FC" w14:textId="77777777" w:rsidR="00F659A1" w:rsidRPr="0026194A" w:rsidRDefault="000C6421" w:rsidP="00F659A1">
            <w:pPr>
              <w:spacing w:line="256" w:lineRule="auto"/>
            </w:pPr>
            <w:r>
              <w:t>None</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72149430" w14:textId="77777777" w:rsidR="00F659A1" w:rsidRPr="0026194A" w:rsidRDefault="000C6421" w:rsidP="00F659A1">
            <w:r>
              <w:t>0x0</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1A85E6E2" w14:textId="77777777" w:rsidR="00F659A1" w:rsidRPr="0026194A" w:rsidRDefault="00F659A1" w:rsidP="00F659A1"/>
        </w:tc>
      </w:tr>
      <w:tr w:rsidR="00F659A1" w:rsidRPr="0026194A" w14:paraId="3DEAF074"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2C8EC1EC"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7BB243A3"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00D9BA4E"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3BCD0001" w14:textId="77777777" w:rsidR="00F659A1" w:rsidRPr="0026194A" w:rsidRDefault="000C6421" w:rsidP="00F659A1">
            <w:pPr>
              <w:spacing w:line="256" w:lineRule="auto"/>
            </w:pPr>
            <w:r>
              <w:t>No Save</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4285ECA6" w14:textId="77777777" w:rsidR="00F659A1" w:rsidRPr="0026194A" w:rsidRDefault="000C6421" w:rsidP="00F659A1">
            <w:r>
              <w:t>0x1</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26D469C8" w14:textId="77777777" w:rsidR="00F659A1" w:rsidRPr="0026194A" w:rsidRDefault="00F659A1" w:rsidP="00F659A1"/>
        </w:tc>
      </w:tr>
      <w:tr w:rsidR="00F659A1" w:rsidRPr="0026194A" w14:paraId="7DF6046B"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791760F6"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10EFC0DF"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58C6D618"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5F104191" w14:textId="77777777" w:rsidR="00F659A1" w:rsidRPr="0026194A" w:rsidRDefault="000C6421" w:rsidP="00F659A1">
            <w:pPr>
              <w:spacing w:line="256" w:lineRule="auto"/>
            </w:pPr>
            <w:r>
              <w:t>Save</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0DB03244" w14:textId="77777777" w:rsidR="00F659A1" w:rsidRPr="0026194A" w:rsidRDefault="000C6421" w:rsidP="00F659A1">
            <w:r>
              <w:t>0x2</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3B852555" w14:textId="77777777" w:rsidR="00F659A1" w:rsidRPr="0026194A" w:rsidRDefault="00F659A1" w:rsidP="00F659A1"/>
        </w:tc>
      </w:tr>
      <w:tr w:rsidR="00F659A1" w:rsidRPr="0026194A" w14:paraId="07E1CE97"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62147534"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45E1414E"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6D931903"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3F337376" w14:textId="77777777" w:rsidR="00F659A1" w:rsidRPr="0026194A" w:rsidRDefault="000C6421" w:rsidP="00F659A1">
            <w:pPr>
              <w:spacing w:line="256" w:lineRule="auto"/>
            </w:pPr>
            <w:r>
              <w:t>Change Profile</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33E15AF2" w14:textId="77777777" w:rsidR="00F659A1" w:rsidRPr="0026194A" w:rsidRDefault="000C6421" w:rsidP="00F659A1">
            <w:r>
              <w:t>0x3</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676AD106" w14:textId="77777777" w:rsidR="00F659A1" w:rsidRPr="0026194A" w:rsidRDefault="00F659A1" w:rsidP="00F659A1"/>
        </w:tc>
      </w:tr>
      <w:tr w:rsidR="00F659A1" w:rsidRPr="0026194A" w14:paraId="55675EBC"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7CBF308C"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4DB665D1"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696CDF9C"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10CB57F7" w14:textId="77777777" w:rsidR="00F659A1" w:rsidRPr="0026194A" w:rsidRDefault="000C6421" w:rsidP="00F659A1">
            <w:pPr>
              <w:spacing w:line="256" w:lineRule="auto"/>
            </w:pPr>
            <w:r>
              <w:t>Blocked</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63FA4E9C" w14:textId="77777777" w:rsidR="00F659A1" w:rsidRPr="0026194A" w:rsidRDefault="000C6421" w:rsidP="00F659A1">
            <w:r>
              <w:t>0x4</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14A69323" w14:textId="77777777" w:rsidR="00F659A1" w:rsidRPr="0026194A" w:rsidRDefault="00F659A1" w:rsidP="00F659A1"/>
        </w:tc>
      </w:tr>
      <w:tr w:rsidR="00F659A1" w:rsidRPr="0026194A" w14:paraId="6E0BE966"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79AA34E6"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11BC5D42"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025270A4"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2FB7F7E1" w14:textId="77777777" w:rsidR="00F659A1" w:rsidRPr="0026194A" w:rsidRDefault="000C6421" w:rsidP="00F659A1">
            <w:pPr>
              <w:spacing w:line="256" w:lineRule="auto"/>
            </w:pPr>
            <w:r>
              <w:t>Timeout</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3FAD4456" w14:textId="77777777" w:rsidR="00F659A1" w:rsidRPr="0026194A" w:rsidRDefault="000C6421" w:rsidP="00F659A1">
            <w:r>
              <w:t>0x5</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752380AA" w14:textId="77777777" w:rsidR="00F659A1" w:rsidRPr="0026194A" w:rsidRDefault="00F659A1" w:rsidP="00F659A1"/>
        </w:tc>
      </w:tr>
      <w:tr w:rsidR="00F659A1" w:rsidRPr="0026194A" w14:paraId="661613DE"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5A05E0C5" w14:textId="77777777" w:rsidR="00F659A1" w:rsidRPr="0026194A" w:rsidRDefault="00F659A1" w:rsidP="00F659A1">
            <w:pPr>
              <w:jc w:val="center"/>
            </w:pPr>
            <w:commentRangeStart w:id="1260"/>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2E8CC301"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6921C43E"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4F727848" w14:textId="77777777" w:rsidR="00F659A1" w:rsidRPr="00E17FA1" w:rsidRDefault="000C6421" w:rsidP="00F659A1">
            <w:pPr>
              <w:spacing w:line="256" w:lineRule="auto"/>
              <w:rPr>
                <w:strike/>
              </w:rPr>
            </w:pPr>
            <w:commentRangeStart w:id="1261"/>
            <w:r w:rsidRPr="00E17FA1">
              <w:rPr>
                <w:strike/>
              </w:rPr>
              <w:t>Confirm Close</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757D425C" w14:textId="77777777" w:rsidR="00F659A1" w:rsidRPr="00E17FA1" w:rsidRDefault="000C6421" w:rsidP="00F659A1">
            <w:pPr>
              <w:rPr>
                <w:strike/>
              </w:rPr>
            </w:pPr>
            <w:r w:rsidRPr="00E17FA1">
              <w:rPr>
                <w:strike/>
              </w:rPr>
              <w:t>0x6</w:t>
            </w:r>
            <w:commentRangeEnd w:id="1261"/>
            <w:r w:rsidR="00E17FA1">
              <w:rPr>
                <w:rStyle w:val="CommentReference"/>
              </w:rPr>
              <w:commentReference w:id="1261"/>
            </w:r>
            <w:commentRangeEnd w:id="1260"/>
            <w:r w:rsidR="00044426">
              <w:rPr>
                <w:rStyle w:val="CommentReference"/>
              </w:rPr>
              <w:commentReference w:id="1260"/>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6167CC50" w14:textId="77777777" w:rsidR="00F659A1" w:rsidRPr="0026194A" w:rsidRDefault="00F659A1" w:rsidP="00F659A1"/>
        </w:tc>
      </w:tr>
      <w:tr w:rsidR="00E17FA1" w:rsidRPr="0026194A" w14:paraId="4D4A4E7E" w14:textId="77777777" w:rsidTr="00F659A1">
        <w:trPr>
          <w:jc w:val="center"/>
          <w:ins w:id="1262" w:author="Borrelli, Matthew (M.T.)" w:date="2021-06-04T17:19:00Z"/>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76C4C8D4" w14:textId="77777777" w:rsidR="00E17FA1" w:rsidRPr="0026194A" w:rsidRDefault="00E17FA1" w:rsidP="00F659A1">
            <w:pPr>
              <w:jc w:val="center"/>
              <w:rPr>
                <w:ins w:id="1263" w:author="Borrelli, Matthew (M.T.)" w:date="2021-06-04T17:19:00Z"/>
              </w:rPr>
            </w:pPr>
            <w:commentRangeStart w:id="1264"/>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76595922" w14:textId="77777777" w:rsidR="00E17FA1" w:rsidRPr="0026194A" w:rsidRDefault="00E17FA1" w:rsidP="00F659A1">
            <w:pPr>
              <w:rPr>
                <w:ins w:id="1265" w:author="Borrelli, Matthew (M.T.)" w:date="2021-06-04T17:19:00Z"/>
              </w:rPr>
            </w:pP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5CBD71C0" w14:textId="77777777" w:rsidR="00E17FA1" w:rsidRPr="0026194A" w:rsidRDefault="00E17FA1" w:rsidP="00F659A1">
            <w:pPr>
              <w:rPr>
                <w:ins w:id="1266" w:author="Borrelli, Matthew (M.T.)" w:date="2021-06-04T17:19:00Z"/>
              </w:rPr>
            </w:pPr>
          </w:p>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6AC1AB17" w14:textId="71116D12" w:rsidR="00E17FA1" w:rsidRDefault="00E17FA1" w:rsidP="00F659A1">
            <w:pPr>
              <w:spacing w:line="256" w:lineRule="auto"/>
              <w:rPr>
                <w:ins w:id="1267" w:author="Borrelli, Matthew (M.T.)" w:date="2021-06-04T17:19:00Z"/>
              </w:rPr>
            </w:pPr>
            <w:commentRangeStart w:id="1268"/>
            <w:ins w:id="1269" w:author="Borrelli, Matthew (M.T.)" w:date="2021-06-04T17:23:00Z">
              <w:r>
                <w:t>Ignore</w:t>
              </w:r>
              <w:commentRangeEnd w:id="1268"/>
              <w:r>
                <w:rPr>
                  <w:rStyle w:val="CommentReference"/>
                </w:rPr>
                <w:commentReference w:id="1268"/>
              </w:r>
            </w:ins>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22CD711E" w14:textId="578EA07F" w:rsidR="00E17FA1" w:rsidRDefault="00E17FA1" w:rsidP="00F659A1">
            <w:pPr>
              <w:rPr>
                <w:ins w:id="1270" w:author="Borrelli, Matthew (M.T.)" w:date="2021-06-04T17:19:00Z"/>
              </w:rPr>
            </w:pPr>
            <w:ins w:id="1271" w:author="Borrelli, Matthew (M.T.)" w:date="2021-06-04T17:23:00Z">
              <w:r>
                <w:t>0x6</w:t>
              </w:r>
            </w:ins>
            <w:commentRangeEnd w:id="1264"/>
            <w:ins w:id="1272" w:author="Borrelli, Matthew (M.T.)" w:date="2021-07-16T14:10:00Z">
              <w:r w:rsidR="00044426">
                <w:rPr>
                  <w:rStyle w:val="CommentReference"/>
                </w:rPr>
                <w:commentReference w:id="1264"/>
              </w:r>
            </w:ins>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3E79449F" w14:textId="77777777" w:rsidR="00E17FA1" w:rsidRPr="0026194A" w:rsidRDefault="00E17FA1" w:rsidP="00F659A1">
            <w:pPr>
              <w:rPr>
                <w:ins w:id="1273" w:author="Borrelli, Matthew (M.T.)" w:date="2021-06-04T17:19:00Z"/>
              </w:rPr>
            </w:pPr>
          </w:p>
        </w:tc>
      </w:tr>
    </w:tbl>
    <w:p w14:paraId="780520AF" w14:textId="77777777" w:rsidR="00F659A1" w:rsidRDefault="000C6421" w:rsidP="00CF5397">
      <w:pPr>
        <w:pStyle w:val="Heading4"/>
      </w:pPr>
      <w:r w:rsidRPr="00B9479B">
        <w:t>MD-REQ-420588/A-</w:t>
      </w:r>
      <w:proofErr w:type="spellStart"/>
      <w:r w:rsidRPr="00B9479B">
        <w:t>setAutoSaveSetting</w:t>
      </w:r>
      <w:proofErr w:type="spellEnd"/>
    </w:p>
    <w:p w14:paraId="77C3CF22" w14:textId="77777777" w:rsidR="00F659A1" w:rsidRDefault="000C6421" w:rsidP="00F659A1">
      <w:pPr>
        <w:rPr>
          <w:rFonts w:cs="Arial"/>
        </w:rPr>
      </w:pPr>
      <w:r>
        <w:rPr>
          <w:rFonts w:cs="Arial"/>
        </w:rPr>
        <w:t xml:space="preserve">This API is used to change the Auto Save user setting on the </w:t>
      </w:r>
      <w:proofErr w:type="spellStart"/>
      <w:r>
        <w:rPr>
          <w:rFonts w:cs="Arial"/>
        </w:rPr>
        <w:t>PPPServer</w:t>
      </w:r>
      <w:proofErr w:type="spellEnd"/>
      <w:r>
        <w:rPr>
          <w:rFonts w:cs="Arial"/>
        </w:rPr>
        <w:t>.</w:t>
      </w:r>
    </w:p>
    <w:p w14:paraId="2DEE4B68" w14:textId="77777777" w:rsidR="00F659A1" w:rsidRDefault="00F659A1" w:rsidP="00F659A1">
      <w:pPr>
        <w:rPr>
          <w:rFonts w:asciiTheme="minorHAnsi" w:hAnsiTheme="minorHAnsi" w:cs="Arial"/>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4"/>
        <w:gridCol w:w="1531"/>
        <w:gridCol w:w="1170"/>
        <w:gridCol w:w="810"/>
        <w:gridCol w:w="1354"/>
        <w:gridCol w:w="900"/>
        <w:gridCol w:w="3601"/>
      </w:tblGrid>
      <w:tr w:rsidR="00F659A1" w14:paraId="1C1DC175" w14:textId="77777777" w:rsidTr="00F659A1">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808080"/>
          </w:tcPr>
          <w:p w14:paraId="29CF9898" w14:textId="77777777" w:rsidR="00F659A1" w:rsidRDefault="00F659A1">
            <w:pPr>
              <w:spacing w:line="252" w:lineRule="auto"/>
              <w:rPr>
                <w:sz w:val="8"/>
              </w:rPr>
            </w:pPr>
          </w:p>
        </w:tc>
      </w:tr>
      <w:tr w:rsidR="00F659A1" w14:paraId="40CC8106" w14:textId="77777777" w:rsidTr="00F659A1">
        <w:trPr>
          <w:jc w:val="center"/>
        </w:trPr>
        <w:tc>
          <w:tcPr>
            <w:tcW w:w="2156" w:type="dxa"/>
            <w:gridSpan w:val="2"/>
            <w:tcBorders>
              <w:top w:val="single" w:sz="4" w:space="0" w:color="auto"/>
              <w:left w:val="single" w:sz="4" w:space="0" w:color="auto"/>
              <w:bottom w:val="single" w:sz="4" w:space="0" w:color="auto"/>
              <w:right w:val="single" w:sz="4" w:space="0" w:color="auto"/>
            </w:tcBorders>
            <w:hideMark/>
          </w:tcPr>
          <w:p w14:paraId="3C936EDC" w14:textId="77777777" w:rsidR="00F659A1" w:rsidRDefault="000C6421">
            <w:pPr>
              <w:spacing w:line="252" w:lineRule="auto"/>
              <w:jc w:val="right"/>
            </w:pPr>
            <w:r>
              <w:rPr>
                <w:b/>
              </w:rPr>
              <w:t>Method Type</w:t>
            </w:r>
          </w:p>
        </w:tc>
        <w:tc>
          <w:tcPr>
            <w:tcW w:w="7834" w:type="dxa"/>
            <w:gridSpan w:val="5"/>
            <w:tcBorders>
              <w:top w:val="single" w:sz="4" w:space="0" w:color="auto"/>
              <w:left w:val="single" w:sz="4" w:space="0" w:color="auto"/>
              <w:bottom w:val="single" w:sz="4" w:space="0" w:color="auto"/>
              <w:right w:val="single" w:sz="4" w:space="0" w:color="auto"/>
            </w:tcBorders>
            <w:vAlign w:val="center"/>
            <w:hideMark/>
          </w:tcPr>
          <w:p w14:paraId="7F10C117" w14:textId="77777777" w:rsidR="00F659A1" w:rsidRDefault="000C6421">
            <w:pPr>
              <w:spacing w:line="276" w:lineRule="auto"/>
              <w:rPr>
                <w:szCs w:val="20"/>
              </w:rPr>
            </w:pPr>
            <w:r>
              <w:rPr>
                <w:szCs w:val="20"/>
              </w:rPr>
              <w:t xml:space="preserve">Fire &amp; Forget </w:t>
            </w:r>
          </w:p>
        </w:tc>
      </w:tr>
      <w:tr w:rsidR="00F659A1" w14:paraId="5FA263F2" w14:textId="77777777" w:rsidTr="00F659A1">
        <w:trPr>
          <w:jc w:val="center"/>
        </w:trPr>
        <w:tc>
          <w:tcPr>
            <w:tcW w:w="2156" w:type="dxa"/>
            <w:gridSpan w:val="2"/>
            <w:tcBorders>
              <w:top w:val="single" w:sz="4" w:space="0" w:color="auto"/>
              <w:left w:val="single" w:sz="4" w:space="0" w:color="auto"/>
              <w:bottom w:val="single" w:sz="4" w:space="0" w:color="auto"/>
              <w:right w:val="single" w:sz="4" w:space="0" w:color="auto"/>
            </w:tcBorders>
            <w:hideMark/>
          </w:tcPr>
          <w:p w14:paraId="007E8BCA" w14:textId="77777777" w:rsidR="00F659A1" w:rsidRDefault="000C6421">
            <w:pPr>
              <w:spacing w:line="252" w:lineRule="auto"/>
              <w:jc w:val="right"/>
            </w:pPr>
            <w:r>
              <w:rPr>
                <w:b/>
              </w:rPr>
              <w:t>QoS Level</w:t>
            </w:r>
          </w:p>
        </w:tc>
        <w:tc>
          <w:tcPr>
            <w:tcW w:w="7834" w:type="dxa"/>
            <w:gridSpan w:val="5"/>
            <w:tcBorders>
              <w:top w:val="single" w:sz="4" w:space="0" w:color="auto"/>
              <w:left w:val="single" w:sz="4" w:space="0" w:color="auto"/>
              <w:bottom w:val="single" w:sz="4" w:space="0" w:color="auto"/>
              <w:right w:val="single" w:sz="4" w:space="0" w:color="auto"/>
            </w:tcBorders>
            <w:vAlign w:val="center"/>
            <w:hideMark/>
          </w:tcPr>
          <w:p w14:paraId="11C5783D" w14:textId="77777777" w:rsidR="00F659A1" w:rsidRDefault="000C6421">
            <w:pPr>
              <w:spacing w:line="252" w:lineRule="auto"/>
            </w:pPr>
            <w:r>
              <w:t>Default</w:t>
            </w:r>
          </w:p>
        </w:tc>
      </w:tr>
      <w:tr w:rsidR="00F659A1" w14:paraId="5F9FF06F" w14:textId="77777777" w:rsidTr="00F659A1">
        <w:trPr>
          <w:jc w:val="center"/>
        </w:trPr>
        <w:tc>
          <w:tcPr>
            <w:tcW w:w="2156" w:type="dxa"/>
            <w:gridSpan w:val="2"/>
            <w:tcBorders>
              <w:top w:val="single" w:sz="4" w:space="0" w:color="auto"/>
              <w:left w:val="single" w:sz="4" w:space="0" w:color="auto"/>
              <w:bottom w:val="single" w:sz="4" w:space="0" w:color="auto"/>
              <w:right w:val="single" w:sz="4" w:space="0" w:color="auto"/>
            </w:tcBorders>
            <w:hideMark/>
          </w:tcPr>
          <w:p w14:paraId="73E1318F" w14:textId="77777777" w:rsidR="00F659A1" w:rsidRDefault="000C6421">
            <w:pPr>
              <w:spacing w:line="252" w:lineRule="auto"/>
              <w:jc w:val="right"/>
            </w:pPr>
            <w:r>
              <w:rPr>
                <w:b/>
              </w:rPr>
              <w:t>Retained</w:t>
            </w:r>
          </w:p>
        </w:tc>
        <w:tc>
          <w:tcPr>
            <w:tcW w:w="7834" w:type="dxa"/>
            <w:gridSpan w:val="5"/>
            <w:tcBorders>
              <w:top w:val="single" w:sz="4" w:space="0" w:color="auto"/>
              <w:left w:val="single" w:sz="4" w:space="0" w:color="auto"/>
              <w:bottom w:val="single" w:sz="4" w:space="0" w:color="auto"/>
              <w:right w:val="single" w:sz="4" w:space="0" w:color="auto"/>
            </w:tcBorders>
            <w:vAlign w:val="center"/>
            <w:hideMark/>
          </w:tcPr>
          <w:p w14:paraId="21374006" w14:textId="77777777" w:rsidR="00F659A1" w:rsidRDefault="000C6421">
            <w:pPr>
              <w:spacing w:line="252" w:lineRule="auto"/>
            </w:pPr>
            <w:r>
              <w:t>Yes</w:t>
            </w:r>
          </w:p>
        </w:tc>
      </w:tr>
      <w:tr w:rsidR="00F659A1" w14:paraId="0DFD388C" w14:textId="77777777" w:rsidTr="00F659A1">
        <w:trPr>
          <w:trHeight w:val="70"/>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808080"/>
          </w:tcPr>
          <w:p w14:paraId="15D7AC64" w14:textId="77777777" w:rsidR="00F659A1" w:rsidRDefault="00F659A1">
            <w:pPr>
              <w:spacing w:line="252" w:lineRule="auto"/>
              <w:rPr>
                <w:sz w:val="8"/>
              </w:rPr>
            </w:pPr>
          </w:p>
        </w:tc>
      </w:tr>
      <w:tr w:rsidR="00F659A1" w14:paraId="5DA23A9E"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hideMark/>
          </w:tcPr>
          <w:p w14:paraId="466EF986" w14:textId="77777777" w:rsidR="00F659A1" w:rsidRDefault="000C6421">
            <w:pPr>
              <w:jc w:val="center"/>
              <w:rPr>
                <w:b/>
              </w:rPr>
            </w:pPr>
            <w:r>
              <w:rPr>
                <w:b/>
              </w:rPr>
              <w:t>R/O</w:t>
            </w:r>
          </w:p>
        </w:tc>
        <w:tc>
          <w:tcPr>
            <w:tcW w:w="2701" w:type="dxa"/>
            <w:gridSpan w:val="2"/>
            <w:tcBorders>
              <w:top w:val="single" w:sz="4" w:space="0" w:color="auto"/>
              <w:left w:val="single" w:sz="4" w:space="0" w:color="auto"/>
              <w:bottom w:val="single" w:sz="4" w:space="0" w:color="auto"/>
              <w:right w:val="single" w:sz="4" w:space="0" w:color="auto"/>
            </w:tcBorders>
            <w:shd w:val="clear" w:color="auto" w:fill="A6A6A6"/>
            <w:vAlign w:val="center"/>
            <w:hideMark/>
          </w:tcPr>
          <w:p w14:paraId="2A675908" w14:textId="77777777" w:rsidR="00F659A1" w:rsidRDefault="000C6421">
            <w:pPr>
              <w:rPr>
                <w:b/>
              </w:rPr>
            </w:pPr>
            <w:r>
              <w:rPr>
                <w:b/>
              </w:rPr>
              <w:t>Name</w:t>
            </w:r>
          </w:p>
        </w:tc>
        <w:tc>
          <w:tcPr>
            <w:tcW w:w="810" w:type="dxa"/>
            <w:tcBorders>
              <w:top w:val="single" w:sz="4" w:space="0" w:color="auto"/>
              <w:left w:val="single" w:sz="4" w:space="0" w:color="auto"/>
              <w:bottom w:val="single" w:sz="4" w:space="0" w:color="auto"/>
              <w:right w:val="single" w:sz="4" w:space="0" w:color="auto"/>
            </w:tcBorders>
            <w:shd w:val="clear" w:color="auto" w:fill="A6A6A6"/>
            <w:hideMark/>
          </w:tcPr>
          <w:p w14:paraId="59CF4918" w14:textId="77777777" w:rsidR="00F659A1" w:rsidRDefault="000C6421">
            <w:pPr>
              <w:rPr>
                <w:b/>
              </w:rPr>
            </w:pPr>
            <w:r>
              <w:rPr>
                <w:b/>
              </w:rPr>
              <w:t>Type</w:t>
            </w:r>
          </w:p>
        </w:tc>
        <w:tc>
          <w:tcPr>
            <w:tcW w:w="1353"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033F89C" w14:textId="77777777" w:rsidR="00F659A1" w:rsidRDefault="000C6421">
            <w:pPr>
              <w:rPr>
                <w:b/>
              </w:rPr>
            </w:pPr>
            <w:r>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4D538CF" w14:textId="77777777" w:rsidR="00F659A1" w:rsidRDefault="000C6421">
            <w:pPr>
              <w:rPr>
                <w:b/>
              </w:rPr>
            </w:pPr>
            <w:r>
              <w:rPr>
                <w:b/>
              </w:rPr>
              <w:t>Value</w:t>
            </w:r>
          </w:p>
        </w:tc>
        <w:tc>
          <w:tcPr>
            <w:tcW w:w="3601"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2F1499F" w14:textId="77777777" w:rsidR="00F659A1" w:rsidRDefault="000C6421">
            <w:pPr>
              <w:rPr>
                <w:b/>
              </w:rPr>
            </w:pPr>
            <w:r>
              <w:rPr>
                <w:b/>
              </w:rPr>
              <w:t>Description</w:t>
            </w:r>
          </w:p>
        </w:tc>
      </w:tr>
      <w:tr w:rsidR="00F659A1" w14:paraId="73DE3C16" w14:textId="77777777" w:rsidTr="00F659A1">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33AFA1C8" w14:textId="77777777" w:rsidR="00F659A1" w:rsidRDefault="000C6421">
            <w:pPr>
              <w:rPr>
                <w:b/>
              </w:rPr>
            </w:pPr>
            <w:r>
              <w:rPr>
                <w:b/>
              </w:rPr>
              <w:t>Request</w:t>
            </w:r>
          </w:p>
        </w:tc>
      </w:tr>
      <w:tr w:rsidR="00F659A1" w14:paraId="52087D7B"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hideMark/>
          </w:tcPr>
          <w:p w14:paraId="2FB40E4E" w14:textId="77777777" w:rsidR="00F659A1" w:rsidRDefault="000C6421">
            <w:pPr>
              <w:jc w:val="center"/>
            </w:pPr>
            <w:r>
              <w:t>R</w:t>
            </w:r>
          </w:p>
        </w:tc>
        <w:tc>
          <w:tcPr>
            <w:tcW w:w="2701" w:type="dxa"/>
            <w:gridSpan w:val="2"/>
            <w:tcBorders>
              <w:top w:val="single" w:sz="4" w:space="0" w:color="auto"/>
              <w:left w:val="single" w:sz="4" w:space="0" w:color="auto"/>
              <w:bottom w:val="single" w:sz="4" w:space="0" w:color="auto"/>
              <w:right w:val="single" w:sz="4" w:space="0" w:color="auto"/>
            </w:tcBorders>
            <w:hideMark/>
          </w:tcPr>
          <w:p w14:paraId="299598FC" w14:textId="77777777" w:rsidR="00F659A1" w:rsidRDefault="000C6421">
            <w:proofErr w:type="spellStart"/>
            <w:r>
              <w:t>AutoSaveSettingRequest</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6B1ABC6F" w14:textId="77777777" w:rsidR="00F659A1" w:rsidRDefault="000C6421">
            <w:proofErr w:type="spellStart"/>
            <w:r>
              <w:t>Enum</w:t>
            </w:r>
            <w:proofErr w:type="spellEnd"/>
          </w:p>
        </w:tc>
        <w:tc>
          <w:tcPr>
            <w:tcW w:w="1353" w:type="dxa"/>
            <w:tcBorders>
              <w:top w:val="single" w:sz="4" w:space="0" w:color="auto"/>
              <w:left w:val="single" w:sz="4" w:space="0" w:color="auto"/>
              <w:bottom w:val="single" w:sz="4" w:space="0" w:color="auto"/>
              <w:right w:val="single" w:sz="4" w:space="0" w:color="auto"/>
            </w:tcBorders>
            <w:hideMark/>
          </w:tcPr>
          <w:p w14:paraId="7BBBD3B3" w14:textId="77777777" w:rsidR="00F659A1" w:rsidRDefault="000C6421">
            <w:r>
              <w:t>-</w:t>
            </w:r>
          </w:p>
        </w:tc>
        <w:tc>
          <w:tcPr>
            <w:tcW w:w="900" w:type="dxa"/>
            <w:tcBorders>
              <w:top w:val="single" w:sz="4" w:space="0" w:color="auto"/>
              <w:left w:val="single" w:sz="4" w:space="0" w:color="auto"/>
              <w:bottom w:val="single" w:sz="4" w:space="0" w:color="auto"/>
              <w:right w:val="single" w:sz="4" w:space="0" w:color="auto"/>
            </w:tcBorders>
            <w:hideMark/>
          </w:tcPr>
          <w:p w14:paraId="6FB57116" w14:textId="77777777" w:rsidR="00F659A1" w:rsidRDefault="000C6421">
            <w:r>
              <w:t>-</w:t>
            </w:r>
          </w:p>
        </w:tc>
        <w:tc>
          <w:tcPr>
            <w:tcW w:w="3601" w:type="dxa"/>
            <w:tcBorders>
              <w:top w:val="single" w:sz="4" w:space="0" w:color="auto"/>
              <w:left w:val="single" w:sz="4" w:space="0" w:color="auto"/>
              <w:bottom w:val="single" w:sz="4" w:space="0" w:color="auto"/>
              <w:right w:val="single" w:sz="4" w:space="0" w:color="auto"/>
            </w:tcBorders>
            <w:hideMark/>
          </w:tcPr>
          <w:p w14:paraId="1EC04AF6" w14:textId="77777777" w:rsidR="00F659A1" w:rsidRDefault="000C6421">
            <w:r>
              <w:t>Used to change the Auto Save user setting</w:t>
            </w:r>
          </w:p>
        </w:tc>
      </w:tr>
      <w:tr w:rsidR="00F659A1" w14:paraId="56C42C34"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2AC2C7C7" w14:textId="77777777" w:rsidR="00F659A1" w:rsidRDefault="00F659A1">
            <w:pPr>
              <w:jc w:val="center"/>
            </w:pPr>
          </w:p>
        </w:tc>
        <w:tc>
          <w:tcPr>
            <w:tcW w:w="2701" w:type="dxa"/>
            <w:gridSpan w:val="2"/>
            <w:tcBorders>
              <w:top w:val="single" w:sz="4" w:space="0" w:color="auto"/>
              <w:left w:val="single" w:sz="4" w:space="0" w:color="auto"/>
              <w:bottom w:val="single" w:sz="4" w:space="0" w:color="auto"/>
              <w:right w:val="single" w:sz="4" w:space="0" w:color="auto"/>
            </w:tcBorders>
          </w:tcPr>
          <w:p w14:paraId="0D76ECF2" w14:textId="77777777" w:rsidR="00F659A1" w:rsidRDefault="00F659A1"/>
        </w:tc>
        <w:tc>
          <w:tcPr>
            <w:tcW w:w="810" w:type="dxa"/>
            <w:tcBorders>
              <w:top w:val="single" w:sz="4" w:space="0" w:color="auto"/>
              <w:left w:val="single" w:sz="4" w:space="0" w:color="auto"/>
              <w:bottom w:val="single" w:sz="4" w:space="0" w:color="auto"/>
              <w:right w:val="single" w:sz="4" w:space="0" w:color="auto"/>
            </w:tcBorders>
          </w:tcPr>
          <w:p w14:paraId="266CB69D" w14:textId="77777777" w:rsidR="00F659A1" w:rsidRDefault="00F659A1"/>
        </w:tc>
        <w:tc>
          <w:tcPr>
            <w:tcW w:w="1353" w:type="dxa"/>
            <w:tcBorders>
              <w:top w:val="single" w:sz="4" w:space="0" w:color="auto"/>
              <w:left w:val="single" w:sz="4" w:space="0" w:color="auto"/>
              <w:bottom w:val="single" w:sz="4" w:space="0" w:color="auto"/>
              <w:right w:val="single" w:sz="4" w:space="0" w:color="auto"/>
            </w:tcBorders>
            <w:hideMark/>
          </w:tcPr>
          <w:p w14:paraId="33A66F71" w14:textId="77777777" w:rsidR="00F659A1" w:rsidRDefault="000C6421">
            <w:r>
              <w:t>Off</w:t>
            </w:r>
          </w:p>
        </w:tc>
        <w:tc>
          <w:tcPr>
            <w:tcW w:w="900" w:type="dxa"/>
            <w:tcBorders>
              <w:top w:val="single" w:sz="4" w:space="0" w:color="auto"/>
              <w:left w:val="single" w:sz="4" w:space="0" w:color="auto"/>
              <w:bottom w:val="single" w:sz="4" w:space="0" w:color="auto"/>
              <w:right w:val="single" w:sz="4" w:space="0" w:color="auto"/>
            </w:tcBorders>
            <w:hideMark/>
          </w:tcPr>
          <w:p w14:paraId="130E03B1" w14:textId="77777777" w:rsidR="00F659A1" w:rsidRDefault="000C6421">
            <w:r>
              <w:t>0x0</w:t>
            </w:r>
          </w:p>
        </w:tc>
        <w:tc>
          <w:tcPr>
            <w:tcW w:w="3601" w:type="dxa"/>
            <w:tcBorders>
              <w:top w:val="single" w:sz="4" w:space="0" w:color="auto"/>
              <w:left w:val="single" w:sz="4" w:space="0" w:color="auto"/>
              <w:bottom w:val="single" w:sz="4" w:space="0" w:color="auto"/>
              <w:right w:val="single" w:sz="4" w:space="0" w:color="auto"/>
            </w:tcBorders>
          </w:tcPr>
          <w:p w14:paraId="1BB05546" w14:textId="77777777" w:rsidR="00F659A1" w:rsidRDefault="00F659A1"/>
        </w:tc>
      </w:tr>
      <w:tr w:rsidR="00F659A1" w14:paraId="000A5573"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3EE0B58F" w14:textId="77777777" w:rsidR="00F659A1" w:rsidRDefault="00F659A1">
            <w:pPr>
              <w:jc w:val="center"/>
            </w:pPr>
          </w:p>
        </w:tc>
        <w:tc>
          <w:tcPr>
            <w:tcW w:w="2701" w:type="dxa"/>
            <w:gridSpan w:val="2"/>
            <w:tcBorders>
              <w:top w:val="single" w:sz="4" w:space="0" w:color="auto"/>
              <w:left w:val="single" w:sz="4" w:space="0" w:color="auto"/>
              <w:bottom w:val="single" w:sz="4" w:space="0" w:color="auto"/>
              <w:right w:val="single" w:sz="4" w:space="0" w:color="auto"/>
            </w:tcBorders>
          </w:tcPr>
          <w:p w14:paraId="4DA213A7" w14:textId="77777777" w:rsidR="00F659A1" w:rsidRDefault="00F659A1"/>
        </w:tc>
        <w:tc>
          <w:tcPr>
            <w:tcW w:w="810" w:type="dxa"/>
            <w:tcBorders>
              <w:top w:val="single" w:sz="4" w:space="0" w:color="auto"/>
              <w:left w:val="single" w:sz="4" w:space="0" w:color="auto"/>
              <w:bottom w:val="single" w:sz="4" w:space="0" w:color="auto"/>
              <w:right w:val="single" w:sz="4" w:space="0" w:color="auto"/>
            </w:tcBorders>
          </w:tcPr>
          <w:p w14:paraId="5DD8CC4D" w14:textId="77777777" w:rsidR="00F659A1" w:rsidRDefault="00F659A1"/>
        </w:tc>
        <w:tc>
          <w:tcPr>
            <w:tcW w:w="1353" w:type="dxa"/>
            <w:tcBorders>
              <w:top w:val="single" w:sz="4" w:space="0" w:color="auto"/>
              <w:left w:val="single" w:sz="4" w:space="0" w:color="auto"/>
              <w:bottom w:val="single" w:sz="4" w:space="0" w:color="auto"/>
              <w:right w:val="single" w:sz="4" w:space="0" w:color="auto"/>
            </w:tcBorders>
            <w:hideMark/>
          </w:tcPr>
          <w:p w14:paraId="61228F9F" w14:textId="77777777" w:rsidR="00F659A1" w:rsidRDefault="000C6421">
            <w:r>
              <w:t>On</w:t>
            </w:r>
          </w:p>
        </w:tc>
        <w:tc>
          <w:tcPr>
            <w:tcW w:w="900" w:type="dxa"/>
            <w:tcBorders>
              <w:top w:val="single" w:sz="4" w:space="0" w:color="auto"/>
              <w:left w:val="single" w:sz="4" w:space="0" w:color="auto"/>
              <w:bottom w:val="single" w:sz="4" w:space="0" w:color="auto"/>
              <w:right w:val="single" w:sz="4" w:space="0" w:color="auto"/>
            </w:tcBorders>
            <w:hideMark/>
          </w:tcPr>
          <w:p w14:paraId="05ECA4F3" w14:textId="77777777" w:rsidR="00F659A1" w:rsidRDefault="000C6421">
            <w:r>
              <w:t>0x1</w:t>
            </w:r>
          </w:p>
        </w:tc>
        <w:tc>
          <w:tcPr>
            <w:tcW w:w="3601" w:type="dxa"/>
            <w:tcBorders>
              <w:top w:val="single" w:sz="4" w:space="0" w:color="auto"/>
              <w:left w:val="single" w:sz="4" w:space="0" w:color="auto"/>
              <w:bottom w:val="single" w:sz="4" w:space="0" w:color="auto"/>
              <w:right w:val="single" w:sz="4" w:space="0" w:color="auto"/>
            </w:tcBorders>
          </w:tcPr>
          <w:p w14:paraId="6280BE1D" w14:textId="77777777" w:rsidR="00F659A1" w:rsidRDefault="00F659A1"/>
        </w:tc>
      </w:tr>
      <w:tr w:rsidR="00F659A1" w14:paraId="7BD22DD3" w14:textId="77777777" w:rsidTr="00F659A1">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277CDA5F" w14:textId="77777777" w:rsidR="00F659A1" w:rsidRDefault="000C6421">
            <w:r>
              <w:rPr>
                <w:b/>
              </w:rPr>
              <w:t>Response</w:t>
            </w:r>
          </w:p>
        </w:tc>
      </w:tr>
      <w:tr w:rsidR="00F659A1" w14:paraId="4363E5EF"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hideMark/>
          </w:tcPr>
          <w:p w14:paraId="4934F1C9" w14:textId="77777777" w:rsidR="00F659A1" w:rsidRDefault="000C6421">
            <w:pPr>
              <w:jc w:val="center"/>
            </w:pPr>
            <w:r>
              <w:t>-</w:t>
            </w:r>
          </w:p>
        </w:tc>
        <w:tc>
          <w:tcPr>
            <w:tcW w:w="2701"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0F2C88DC" w14:textId="77777777" w:rsidR="00F659A1" w:rsidRDefault="000C6421">
            <w:r>
              <w:t>-</w:t>
            </w:r>
          </w:p>
        </w:tc>
        <w:tc>
          <w:tcPr>
            <w:tcW w:w="809" w:type="dxa"/>
            <w:tcBorders>
              <w:top w:val="single" w:sz="4" w:space="0" w:color="auto"/>
              <w:left w:val="single" w:sz="4" w:space="0" w:color="auto"/>
              <w:bottom w:val="single" w:sz="4" w:space="0" w:color="auto"/>
              <w:right w:val="single" w:sz="4" w:space="0" w:color="auto"/>
            </w:tcBorders>
            <w:shd w:val="clear" w:color="auto" w:fill="FFFFFF"/>
            <w:hideMark/>
          </w:tcPr>
          <w:p w14:paraId="3A8B156C" w14:textId="77777777" w:rsidR="00F659A1" w:rsidRDefault="000C6421">
            <w:r>
              <w:t>-</w:t>
            </w:r>
          </w:p>
        </w:tc>
        <w:tc>
          <w:tcPr>
            <w:tcW w:w="1354" w:type="dxa"/>
            <w:tcBorders>
              <w:top w:val="single" w:sz="4" w:space="0" w:color="auto"/>
              <w:left w:val="single" w:sz="4" w:space="0" w:color="auto"/>
              <w:bottom w:val="single" w:sz="4" w:space="0" w:color="auto"/>
              <w:right w:val="single" w:sz="4" w:space="0" w:color="auto"/>
            </w:tcBorders>
            <w:shd w:val="clear" w:color="auto" w:fill="FFFFFF"/>
            <w:hideMark/>
          </w:tcPr>
          <w:p w14:paraId="04C19E3D" w14:textId="77777777" w:rsidR="00F659A1" w:rsidRDefault="000C6421">
            <w:r>
              <w:t>-</w:t>
            </w:r>
          </w:p>
        </w:tc>
        <w:tc>
          <w:tcPr>
            <w:tcW w:w="900" w:type="dxa"/>
            <w:tcBorders>
              <w:top w:val="single" w:sz="4" w:space="0" w:color="auto"/>
              <w:left w:val="single" w:sz="4" w:space="0" w:color="auto"/>
              <w:bottom w:val="single" w:sz="4" w:space="0" w:color="auto"/>
              <w:right w:val="single" w:sz="4" w:space="0" w:color="auto"/>
            </w:tcBorders>
            <w:shd w:val="clear" w:color="auto" w:fill="FFFFFF"/>
            <w:hideMark/>
          </w:tcPr>
          <w:p w14:paraId="12E04103" w14:textId="77777777" w:rsidR="00F659A1" w:rsidRDefault="000C6421">
            <w:r>
              <w:t>-</w:t>
            </w:r>
          </w:p>
        </w:tc>
        <w:tc>
          <w:tcPr>
            <w:tcW w:w="3601" w:type="dxa"/>
            <w:tcBorders>
              <w:top w:val="single" w:sz="4" w:space="0" w:color="auto"/>
              <w:left w:val="single" w:sz="4" w:space="0" w:color="auto"/>
              <w:bottom w:val="single" w:sz="4" w:space="0" w:color="auto"/>
              <w:right w:val="single" w:sz="4" w:space="0" w:color="auto"/>
            </w:tcBorders>
            <w:shd w:val="clear" w:color="auto" w:fill="FFFFFF"/>
            <w:hideMark/>
          </w:tcPr>
          <w:p w14:paraId="402AC211" w14:textId="77777777" w:rsidR="00F659A1" w:rsidRDefault="000C6421">
            <w:r>
              <w:t>N/A</w:t>
            </w:r>
          </w:p>
        </w:tc>
      </w:tr>
    </w:tbl>
    <w:p w14:paraId="6A78E0E8" w14:textId="77777777" w:rsidR="00F659A1" w:rsidRDefault="00F659A1" w:rsidP="00F659A1"/>
    <w:p w14:paraId="3A591161" w14:textId="77777777" w:rsidR="00F659A1" w:rsidRDefault="000C6421" w:rsidP="00CF5397">
      <w:pPr>
        <w:pStyle w:val="Heading4"/>
      </w:pPr>
      <w:r w:rsidRPr="00B9479B">
        <w:t>MD-REQ-420589/A-</w:t>
      </w:r>
      <w:proofErr w:type="spellStart"/>
      <w:r w:rsidRPr="00B9479B">
        <w:t>getAutoSaveSetting</w:t>
      </w:r>
      <w:proofErr w:type="spellEnd"/>
    </w:p>
    <w:p w14:paraId="05FC7BB3" w14:textId="77777777" w:rsidR="00F659A1" w:rsidRDefault="000C6421" w:rsidP="00F659A1">
      <w:pPr>
        <w:rPr>
          <w:rFonts w:cs="Arial"/>
        </w:rPr>
      </w:pPr>
      <w:r>
        <w:rPr>
          <w:rFonts w:cs="Arial"/>
        </w:rPr>
        <w:t>This API is used to request transmission of the</w:t>
      </w:r>
      <w:r>
        <w:t xml:space="preserve"> </w:t>
      </w:r>
      <w:r>
        <w:rPr>
          <w:rFonts w:cs="Arial"/>
        </w:rPr>
        <w:t xml:space="preserve">Auto Save user setting (via </w:t>
      </w:r>
      <w:proofErr w:type="spellStart"/>
      <w:r>
        <w:rPr>
          <w:rFonts w:cs="Arial"/>
        </w:rPr>
        <w:t>autoSaveSettingBroadcast</w:t>
      </w:r>
      <w:proofErr w:type="spellEnd"/>
      <w:r>
        <w:rPr>
          <w:rFonts w:cs="Arial"/>
        </w:rPr>
        <w:t xml:space="preserve">) from the </w:t>
      </w:r>
      <w:proofErr w:type="spellStart"/>
      <w:r>
        <w:rPr>
          <w:rFonts w:cs="Arial"/>
        </w:rPr>
        <w:t>PPPServer</w:t>
      </w:r>
      <w:proofErr w:type="spellEnd"/>
      <w:r>
        <w:rPr>
          <w:rFonts w:cs="Arial"/>
        </w:rPr>
        <w:t>.</w:t>
      </w:r>
    </w:p>
    <w:p w14:paraId="4222441D" w14:textId="77777777" w:rsidR="00F659A1" w:rsidRDefault="00F659A1" w:rsidP="00F659A1">
      <w:pPr>
        <w:rPr>
          <w:rFonts w:asciiTheme="minorHAnsi" w:hAnsiTheme="minorHAnsi" w:cs="Arial"/>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1"/>
        <w:gridCol w:w="1171"/>
        <w:gridCol w:w="810"/>
        <w:gridCol w:w="1351"/>
        <w:gridCol w:w="900"/>
        <w:gridCol w:w="3602"/>
      </w:tblGrid>
      <w:tr w:rsidR="00F659A1" w14:paraId="741274D6"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808080"/>
          </w:tcPr>
          <w:p w14:paraId="379BEE51" w14:textId="77777777" w:rsidR="00F659A1" w:rsidRDefault="00F659A1">
            <w:pPr>
              <w:spacing w:line="252" w:lineRule="auto"/>
              <w:rPr>
                <w:sz w:val="8"/>
              </w:rPr>
            </w:pPr>
          </w:p>
        </w:tc>
      </w:tr>
      <w:tr w:rsidR="00F659A1" w14:paraId="7AE8100E"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031926AA" w14:textId="77777777" w:rsidR="00F659A1" w:rsidRDefault="000C6421">
            <w:pPr>
              <w:spacing w:line="252" w:lineRule="auto"/>
              <w:jc w:val="right"/>
            </w:pPr>
            <w:r>
              <w:rPr>
                <w:b/>
              </w:rPr>
              <w:t>Method Type</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76ECF10A" w14:textId="77777777" w:rsidR="00F659A1" w:rsidRDefault="000C6421">
            <w:pPr>
              <w:spacing w:line="276" w:lineRule="auto"/>
              <w:rPr>
                <w:szCs w:val="20"/>
              </w:rPr>
            </w:pPr>
            <w:r>
              <w:rPr>
                <w:szCs w:val="20"/>
              </w:rPr>
              <w:t xml:space="preserve">Fire &amp; Forget </w:t>
            </w:r>
          </w:p>
        </w:tc>
      </w:tr>
      <w:tr w:rsidR="00F659A1" w14:paraId="5DAA6AB1"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33BCF0EF" w14:textId="77777777" w:rsidR="00F659A1" w:rsidRDefault="000C6421">
            <w:pPr>
              <w:spacing w:line="252" w:lineRule="auto"/>
              <w:jc w:val="right"/>
            </w:pPr>
            <w:r>
              <w:rPr>
                <w:b/>
              </w:rPr>
              <w:t>QoS Level</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7273C070" w14:textId="77777777" w:rsidR="00F659A1" w:rsidRDefault="000C6421">
            <w:pPr>
              <w:spacing w:line="252" w:lineRule="auto"/>
            </w:pPr>
            <w:r>
              <w:t>Default</w:t>
            </w:r>
          </w:p>
        </w:tc>
      </w:tr>
      <w:tr w:rsidR="00F659A1" w14:paraId="383DC67D"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6DCBF89E" w14:textId="77777777" w:rsidR="00F659A1" w:rsidRDefault="000C6421">
            <w:pPr>
              <w:spacing w:line="252" w:lineRule="auto"/>
              <w:jc w:val="right"/>
            </w:pPr>
            <w:r>
              <w:rPr>
                <w:b/>
              </w:rPr>
              <w:t>Retained</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450DA9F4" w14:textId="77777777" w:rsidR="00F659A1" w:rsidRDefault="000C6421">
            <w:pPr>
              <w:spacing w:line="252" w:lineRule="auto"/>
            </w:pPr>
            <w:r>
              <w:t>No</w:t>
            </w:r>
          </w:p>
        </w:tc>
      </w:tr>
      <w:tr w:rsidR="00F659A1" w14:paraId="234DA092" w14:textId="77777777" w:rsidTr="00F659A1">
        <w:trPr>
          <w:trHeight w:val="70"/>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808080"/>
          </w:tcPr>
          <w:p w14:paraId="34F482E0" w14:textId="77777777" w:rsidR="00F659A1" w:rsidRDefault="00F659A1">
            <w:pPr>
              <w:spacing w:line="252" w:lineRule="auto"/>
              <w:rPr>
                <w:sz w:val="8"/>
              </w:rPr>
            </w:pPr>
          </w:p>
        </w:tc>
      </w:tr>
      <w:tr w:rsidR="00F659A1" w14:paraId="3710A67D"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hideMark/>
          </w:tcPr>
          <w:p w14:paraId="7415C8AB" w14:textId="77777777" w:rsidR="00F659A1" w:rsidRDefault="000C6421">
            <w:pPr>
              <w:jc w:val="center"/>
              <w:rPr>
                <w:b/>
              </w:rPr>
            </w:pPr>
            <w:r>
              <w:rPr>
                <w:b/>
              </w:rPr>
              <w:lastRenderedPageBreak/>
              <w:t>R/O</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6A6A6"/>
            <w:vAlign w:val="center"/>
            <w:hideMark/>
          </w:tcPr>
          <w:p w14:paraId="02C03AD7" w14:textId="77777777" w:rsidR="00F659A1" w:rsidRDefault="000C6421">
            <w:pPr>
              <w:rPr>
                <w:b/>
              </w:rPr>
            </w:pPr>
            <w:r>
              <w:rPr>
                <w:b/>
              </w:rPr>
              <w:t>Name</w:t>
            </w:r>
          </w:p>
        </w:tc>
        <w:tc>
          <w:tcPr>
            <w:tcW w:w="810" w:type="dxa"/>
            <w:tcBorders>
              <w:top w:val="single" w:sz="4" w:space="0" w:color="auto"/>
              <w:left w:val="single" w:sz="4" w:space="0" w:color="auto"/>
              <w:bottom w:val="single" w:sz="4" w:space="0" w:color="auto"/>
              <w:right w:val="single" w:sz="4" w:space="0" w:color="auto"/>
            </w:tcBorders>
            <w:shd w:val="clear" w:color="auto" w:fill="A6A6A6"/>
            <w:hideMark/>
          </w:tcPr>
          <w:p w14:paraId="239E012E" w14:textId="77777777" w:rsidR="00F659A1" w:rsidRDefault="000C6421">
            <w:pPr>
              <w:rPr>
                <w:b/>
              </w:rPr>
            </w:pPr>
            <w:r>
              <w:rPr>
                <w:b/>
              </w:rPr>
              <w:t>Type</w:t>
            </w:r>
          </w:p>
        </w:tc>
        <w:tc>
          <w:tcPr>
            <w:tcW w:w="135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FA00898" w14:textId="77777777" w:rsidR="00F659A1" w:rsidRDefault="000C6421">
            <w:pPr>
              <w:rPr>
                <w:b/>
              </w:rPr>
            </w:pPr>
            <w:r>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3976999E" w14:textId="77777777" w:rsidR="00F659A1" w:rsidRDefault="000C6421">
            <w:pPr>
              <w:rPr>
                <w:b/>
              </w:rPr>
            </w:pPr>
            <w:r>
              <w:rPr>
                <w:b/>
              </w:rPr>
              <w:t>Value</w:t>
            </w:r>
          </w:p>
        </w:tc>
        <w:tc>
          <w:tcPr>
            <w:tcW w:w="36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15F0198B" w14:textId="77777777" w:rsidR="00F659A1" w:rsidRDefault="000C6421">
            <w:pPr>
              <w:rPr>
                <w:b/>
              </w:rPr>
            </w:pPr>
            <w:r>
              <w:rPr>
                <w:b/>
              </w:rPr>
              <w:t>Description</w:t>
            </w:r>
          </w:p>
        </w:tc>
      </w:tr>
      <w:tr w:rsidR="00F659A1" w14:paraId="0579297F"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14CFDDB5" w14:textId="77777777" w:rsidR="00F659A1" w:rsidRDefault="000C6421">
            <w:pPr>
              <w:rPr>
                <w:b/>
              </w:rPr>
            </w:pPr>
            <w:r>
              <w:rPr>
                <w:b/>
              </w:rPr>
              <w:t>Request</w:t>
            </w:r>
          </w:p>
        </w:tc>
      </w:tr>
      <w:tr w:rsidR="00F659A1" w14:paraId="0B018BE9"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hideMark/>
          </w:tcPr>
          <w:p w14:paraId="14399E38" w14:textId="77777777" w:rsidR="00F659A1" w:rsidRDefault="000C6421">
            <w:pPr>
              <w:jc w:val="center"/>
            </w:pPr>
            <w:r>
              <w:t>-</w:t>
            </w:r>
          </w:p>
        </w:tc>
        <w:tc>
          <w:tcPr>
            <w:tcW w:w="2700" w:type="dxa"/>
            <w:gridSpan w:val="2"/>
            <w:tcBorders>
              <w:top w:val="single" w:sz="4" w:space="0" w:color="auto"/>
              <w:left w:val="single" w:sz="4" w:space="0" w:color="auto"/>
              <w:bottom w:val="single" w:sz="4" w:space="0" w:color="auto"/>
              <w:right w:val="single" w:sz="4" w:space="0" w:color="auto"/>
            </w:tcBorders>
            <w:hideMark/>
          </w:tcPr>
          <w:p w14:paraId="01777CD9" w14:textId="77777777" w:rsidR="00F659A1" w:rsidRDefault="000C6421">
            <w:r>
              <w:t>-</w:t>
            </w:r>
          </w:p>
        </w:tc>
        <w:tc>
          <w:tcPr>
            <w:tcW w:w="810" w:type="dxa"/>
            <w:tcBorders>
              <w:top w:val="single" w:sz="4" w:space="0" w:color="auto"/>
              <w:left w:val="single" w:sz="4" w:space="0" w:color="auto"/>
              <w:bottom w:val="single" w:sz="4" w:space="0" w:color="auto"/>
              <w:right w:val="single" w:sz="4" w:space="0" w:color="auto"/>
            </w:tcBorders>
            <w:hideMark/>
          </w:tcPr>
          <w:p w14:paraId="5FFD54A4" w14:textId="77777777" w:rsidR="00F659A1" w:rsidRDefault="000C6421">
            <w:r>
              <w:t>-</w:t>
            </w:r>
          </w:p>
        </w:tc>
        <w:tc>
          <w:tcPr>
            <w:tcW w:w="1350" w:type="dxa"/>
            <w:tcBorders>
              <w:top w:val="single" w:sz="4" w:space="0" w:color="auto"/>
              <w:left w:val="single" w:sz="4" w:space="0" w:color="auto"/>
              <w:bottom w:val="single" w:sz="4" w:space="0" w:color="auto"/>
              <w:right w:val="single" w:sz="4" w:space="0" w:color="auto"/>
            </w:tcBorders>
            <w:hideMark/>
          </w:tcPr>
          <w:p w14:paraId="14A5002F" w14:textId="77777777" w:rsidR="00F659A1" w:rsidRDefault="000C6421">
            <w:r>
              <w:t>-</w:t>
            </w:r>
          </w:p>
        </w:tc>
        <w:tc>
          <w:tcPr>
            <w:tcW w:w="900" w:type="dxa"/>
            <w:tcBorders>
              <w:top w:val="single" w:sz="4" w:space="0" w:color="auto"/>
              <w:left w:val="single" w:sz="4" w:space="0" w:color="auto"/>
              <w:bottom w:val="single" w:sz="4" w:space="0" w:color="auto"/>
              <w:right w:val="single" w:sz="4" w:space="0" w:color="auto"/>
            </w:tcBorders>
            <w:hideMark/>
          </w:tcPr>
          <w:p w14:paraId="1904B988" w14:textId="77777777" w:rsidR="00F659A1" w:rsidRDefault="000C6421">
            <w:r>
              <w:t>-</w:t>
            </w:r>
          </w:p>
        </w:tc>
        <w:tc>
          <w:tcPr>
            <w:tcW w:w="3600" w:type="dxa"/>
            <w:tcBorders>
              <w:top w:val="single" w:sz="4" w:space="0" w:color="auto"/>
              <w:left w:val="single" w:sz="4" w:space="0" w:color="auto"/>
              <w:bottom w:val="single" w:sz="4" w:space="0" w:color="auto"/>
              <w:right w:val="single" w:sz="4" w:space="0" w:color="auto"/>
            </w:tcBorders>
            <w:hideMark/>
          </w:tcPr>
          <w:p w14:paraId="654E618F" w14:textId="77777777" w:rsidR="00F659A1" w:rsidRDefault="000C6421">
            <w:r>
              <w:t>N/A</w:t>
            </w:r>
          </w:p>
        </w:tc>
      </w:tr>
      <w:tr w:rsidR="00F659A1" w14:paraId="09E63D18"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55611EC5" w14:textId="77777777" w:rsidR="00F659A1" w:rsidRDefault="000C6421">
            <w:r>
              <w:rPr>
                <w:b/>
              </w:rPr>
              <w:t>Response</w:t>
            </w:r>
          </w:p>
        </w:tc>
      </w:tr>
      <w:tr w:rsidR="00F659A1" w14:paraId="0972FC7A"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hideMark/>
          </w:tcPr>
          <w:p w14:paraId="60C266CE" w14:textId="77777777" w:rsidR="00F659A1" w:rsidRDefault="000C6421">
            <w:pPr>
              <w:jc w:val="center"/>
            </w:pPr>
            <w: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1CEEE9AB" w14:textId="77777777" w:rsidR="00F659A1" w:rsidRDefault="000C6421">
            <w:r>
              <w:t>-</w:t>
            </w:r>
          </w:p>
        </w:tc>
        <w:tc>
          <w:tcPr>
            <w:tcW w:w="810" w:type="dxa"/>
            <w:tcBorders>
              <w:top w:val="single" w:sz="4" w:space="0" w:color="auto"/>
              <w:left w:val="single" w:sz="4" w:space="0" w:color="auto"/>
              <w:bottom w:val="single" w:sz="4" w:space="0" w:color="auto"/>
              <w:right w:val="single" w:sz="4" w:space="0" w:color="auto"/>
            </w:tcBorders>
            <w:shd w:val="clear" w:color="auto" w:fill="FFFFFF"/>
            <w:hideMark/>
          </w:tcPr>
          <w:p w14:paraId="14871021" w14:textId="77777777" w:rsidR="00F659A1" w:rsidRDefault="000C6421">
            <w:r>
              <w:t>-</w:t>
            </w:r>
          </w:p>
        </w:tc>
        <w:tc>
          <w:tcPr>
            <w:tcW w:w="1350" w:type="dxa"/>
            <w:tcBorders>
              <w:top w:val="single" w:sz="4" w:space="0" w:color="auto"/>
              <w:left w:val="single" w:sz="4" w:space="0" w:color="auto"/>
              <w:bottom w:val="single" w:sz="4" w:space="0" w:color="auto"/>
              <w:right w:val="single" w:sz="4" w:space="0" w:color="auto"/>
            </w:tcBorders>
            <w:shd w:val="clear" w:color="auto" w:fill="FFFFFF"/>
            <w:hideMark/>
          </w:tcPr>
          <w:p w14:paraId="1C826EA6" w14:textId="77777777" w:rsidR="00F659A1" w:rsidRDefault="000C6421">
            <w:r>
              <w:t>-</w:t>
            </w:r>
          </w:p>
        </w:tc>
        <w:tc>
          <w:tcPr>
            <w:tcW w:w="900" w:type="dxa"/>
            <w:tcBorders>
              <w:top w:val="single" w:sz="4" w:space="0" w:color="auto"/>
              <w:left w:val="single" w:sz="4" w:space="0" w:color="auto"/>
              <w:bottom w:val="single" w:sz="4" w:space="0" w:color="auto"/>
              <w:right w:val="single" w:sz="4" w:space="0" w:color="auto"/>
            </w:tcBorders>
            <w:shd w:val="clear" w:color="auto" w:fill="FFFFFF"/>
            <w:hideMark/>
          </w:tcPr>
          <w:p w14:paraId="52DB93AC" w14:textId="77777777" w:rsidR="00F659A1" w:rsidRDefault="000C6421">
            <w:r>
              <w:t>-</w:t>
            </w:r>
          </w:p>
        </w:tc>
        <w:tc>
          <w:tcPr>
            <w:tcW w:w="3600" w:type="dxa"/>
            <w:tcBorders>
              <w:top w:val="single" w:sz="4" w:space="0" w:color="auto"/>
              <w:left w:val="single" w:sz="4" w:space="0" w:color="auto"/>
              <w:bottom w:val="single" w:sz="4" w:space="0" w:color="auto"/>
              <w:right w:val="single" w:sz="4" w:space="0" w:color="auto"/>
            </w:tcBorders>
            <w:shd w:val="clear" w:color="auto" w:fill="FFFFFF"/>
            <w:hideMark/>
          </w:tcPr>
          <w:p w14:paraId="4CBCFE42" w14:textId="77777777" w:rsidR="00F659A1" w:rsidRDefault="000C6421">
            <w:r>
              <w:t>N/A</w:t>
            </w:r>
          </w:p>
        </w:tc>
      </w:tr>
    </w:tbl>
    <w:p w14:paraId="1B4C8746" w14:textId="77777777" w:rsidR="00F659A1" w:rsidRDefault="00F659A1" w:rsidP="00F659A1"/>
    <w:p w14:paraId="61EE4FAF" w14:textId="77777777" w:rsidR="00F659A1" w:rsidRDefault="000C6421" w:rsidP="00CF5397">
      <w:pPr>
        <w:pStyle w:val="Heading4"/>
      </w:pPr>
      <w:r w:rsidRPr="00B9479B">
        <w:t>MD-REQ-420590/A-</w:t>
      </w:r>
      <w:proofErr w:type="spellStart"/>
      <w:r w:rsidRPr="00B9479B">
        <w:t>getAutoSaveFeatureStatus</w:t>
      </w:r>
      <w:proofErr w:type="spellEnd"/>
    </w:p>
    <w:p w14:paraId="0E73E2D0" w14:textId="77777777" w:rsidR="00F659A1" w:rsidRDefault="000C6421" w:rsidP="00F659A1">
      <w:pPr>
        <w:rPr>
          <w:rFonts w:cs="Arial"/>
        </w:rPr>
      </w:pPr>
      <w:r>
        <w:rPr>
          <w:rFonts w:cs="Arial"/>
        </w:rPr>
        <w:t>This API is used to request transmission of the</w:t>
      </w:r>
      <w:r>
        <w:t xml:space="preserve"> </w:t>
      </w:r>
      <w:r>
        <w:rPr>
          <w:rFonts w:cs="Arial"/>
        </w:rPr>
        <w:t xml:space="preserve">Auto Save Feature Status (via </w:t>
      </w:r>
      <w:proofErr w:type="spellStart"/>
      <w:r>
        <w:rPr>
          <w:rFonts w:cs="Arial"/>
        </w:rPr>
        <w:t>autoSaveFeatureStatusBroadcast</w:t>
      </w:r>
      <w:proofErr w:type="spellEnd"/>
      <w:r>
        <w:rPr>
          <w:rFonts w:cs="Arial"/>
        </w:rPr>
        <w:t xml:space="preserve">) from the </w:t>
      </w:r>
      <w:proofErr w:type="spellStart"/>
      <w:r>
        <w:rPr>
          <w:rFonts w:cs="Arial"/>
        </w:rPr>
        <w:t>PPPServer</w:t>
      </w:r>
      <w:proofErr w:type="spellEnd"/>
      <w:r>
        <w:rPr>
          <w:rFonts w:cs="Arial"/>
        </w:rPr>
        <w:t>.</w:t>
      </w:r>
    </w:p>
    <w:p w14:paraId="0ED1112B" w14:textId="77777777" w:rsidR="00F659A1" w:rsidRDefault="00F659A1" w:rsidP="00F659A1">
      <w:pPr>
        <w:rPr>
          <w:rFonts w:asciiTheme="minorHAnsi" w:hAnsiTheme="minorHAnsi" w:cs="Arial"/>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1"/>
        <w:gridCol w:w="1171"/>
        <w:gridCol w:w="810"/>
        <w:gridCol w:w="1351"/>
        <w:gridCol w:w="900"/>
        <w:gridCol w:w="3602"/>
      </w:tblGrid>
      <w:tr w:rsidR="00F659A1" w14:paraId="74CBA884"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808080"/>
          </w:tcPr>
          <w:p w14:paraId="058C5CAA" w14:textId="77777777" w:rsidR="00F659A1" w:rsidRDefault="00F659A1">
            <w:pPr>
              <w:spacing w:line="252" w:lineRule="auto"/>
              <w:rPr>
                <w:sz w:val="8"/>
              </w:rPr>
            </w:pPr>
          </w:p>
        </w:tc>
      </w:tr>
      <w:tr w:rsidR="00F659A1" w14:paraId="6B27C2E0"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440CCA16" w14:textId="77777777" w:rsidR="00F659A1" w:rsidRDefault="000C6421">
            <w:pPr>
              <w:spacing w:line="252" w:lineRule="auto"/>
              <w:jc w:val="right"/>
            </w:pPr>
            <w:r>
              <w:rPr>
                <w:b/>
              </w:rPr>
              <w:t>Method Type</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39B18AD4" w14:textId="77777777" w:rsidR="00F659A1" w:rsidRDefault="000C6421">
            <w:pPr>
              <w:spacing w:line="276" w:lineRule="auto"/>
              <w:rPr>
                <w:szCs w:val="20"/>
              </w:rPr>
            </w:pPr>
            <w:r>
              <w:rPr>
                <w:szCs w:val="20"/>
              </w:rPr>
              <w:t xml:space="preserve">Fire &amp; Forget </w:t>
            </w:r>
          </w:p>
        </w:tc>
      </w:tr>
      <w:tr w:rsidR="00F659A1" w14:paraId="0E2F6D4D"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6F6BFFBC" w14:textId="77777777" w:rsidR="00F659A1" w:rsidRDefault="000C6421">
            <w:pPr>
              <w:spacing w:line="252" w:lineRule="auto"/>
              <w:jc w:val="right"/>
            </w:pPr>
            <w:r>
              <w:rPr>
                <w:b/>
              </w:rPr>
              <w:t>QoS Level</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1D3ED2F3" w14:textId="77777777" w:rsidR="00F659A1" w:rsidRDefault="000C6421">
            <w:pPr>
              <w:spacing w:line="252" w:lineRule="auto"/>
            </w:pPr>
            <w:r>
              <w:t>Default</w:t>
            </w:r>
          </w:p>
        </w:tc>
      </w:tr>
      <w:tr w:rsidR="00F659A1" w14:paraId="2A4B3960"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4C80DF37" w14:textId="77777777" w:rsidR="00F659A1" w:rsidRDefault="000C6421">
            <w:pPr>
              <w:spacing w:line="252" w:lineRule="auto"/>
              <w:jc w:val="right"/>
            </w:pPr>
            <w:r>
              <w:rPr>
                <w:b/>
              </w:rPr>
              <w:t>Retained</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07001C52" w14:textId="77777777" w:rsidR="00F659A1" w:rsidRDefault="000C6421">
            <w:pPr>
              <w:spacing w:line="252" w:lineRule="auto"/>
            </w:pPr>
            <w:r>
              <w:t>No</w:t>
            </w:r>
          </w:p>
        </w:tc>
      </w:tr>
      <w:tr w:rsidR="00F659A1" w14:paraId="432E15C2" w14:textId="77777777" w:rsidTr="00F659A1">
        <w:trPr>
          <w:trHeight w:val="70"/>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808080"/>
          </w:tcPr>
          <w:p w14:paraId="22E4EB92" w14:textId="77777777" w:rsidR="00F659A1" w:rsidRDefault="00F659A1">
            <w:pPr>
              <w:spacing w:line="252" w:lineRule="auto"/>
              <w:rPr>
                <w:sz w:val="8"/>
              </w:rPr>
            </w:pPr>
          </w:p>
        </w:tc>
      </w:tr>
      <w:tr w:rsidR="00F659A1" w14:paraId="6FD69517"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hideMark/>
          </w:tcPr>
          <w:p w14:paraId="5A058586" w14:textId="77777777" w:rsidR="00F659A1" w:rsidRDefault="000C6421">
            <w:pPr>
              <w:jc w:val="center"/>
              <w:rPr>
                <w:b/>
              </w:rPr>
            </w:pPr>
            <w:r>
              <w:rPr>
                <w:b/>
              </w:rPr>
              <w:t>R/O</w:t>
            </w:r>
          </w:p>
        </w:tc>
        <w:tc>
          <w:tcPr>
            <w:tcW w:w="2700" w:type="dxa"/>
            <w:gridSpan w:val="2"/>
            <w:tcBorders>
              <w:top w:val="single" w:sz="4" w:space="0" w:color="auto"/>
              <w:left w:val="single" w:sz="4" w:space="0" w:color="auto"/>
              <w:bottom w:val="single" w:sz="4" w:space="0" w:color="auto"/>
              <w:right w:val="single" w:sz="4" w:space="0" w:color="auto"/>
            </w:tcBorders>
            <w:shd w:val="clear" w:color="auto" w:fill="A6A6A6"/>
            <w:vAlign w:val="center"/>
            <w:hideMark/>
          </w:tcPr>
          <w:p w14:paraId="20E03B8D" w14:textId="77777777" w:rsidR="00F659A1" w:rsidRDefault="000C6421">
            <w:pPr>
              <w:rPr>
                <w:b/>
              </w:rPr>
            </w:pPr>
            <w:r>
              <w:rPr>
                <w:b/>
              </w:rPr>
              <w:t>Name</w:t>
            </w:r>
          </w:p>
        </w:tc>
        <w:tc>
          <w:tcPr>
            <w:tcW w:w="810" w:type="dxa"/>
            <w:tcBorders>
              <w:top w:val="single" w:sz="4" w:space="0" w:color="auto"/>
              <w:left w:val="single" w:sz="4" w:space="0" w:color="auto"/>
              <w:bottom w:val="single" w:sz="4" w:space="0" w:color="auto"/>
              <w:right w:val="single" w:sz="4" w:space="0" w:color="auto"/>
            </w:tcBorders>
            <w:shd w:val="clear" w:color="auto" w:fill="A6A6A6"/>
            <w:hideMark/>
          </w:tcPr>
          <w:p w14:paraId="555949D7" w14:textId="77777777" w:rsidR="00F659A1" w:rsidRDefault="000C6421">
            <w:pPr>
              <w:rPr>
                <w:b/>
              </w:rPr>
            </w:pPr>
            <w:r>
              <w:rPr>
                <w:b/>
              </w:rPr>
              <w:t>Type</w:t>
            </w:r>
          </w:p>
        </w:tc>
        <w:tc>
          <w:tcPr>
            <w:tcW w:w="135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5D72B118" w14:textId="77777777" w:rsidR="00F659A1" w:rsidRDefault="000C6421">
            <w:pPr>
              <w:rPr>
                <w:b/>
              </w:rPr>
            </w:pPr>
            <w:r>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1400C674" w14:textId="77777777" w:rsidR="00F659A1" w:rsidRDefault="000C6421">
            <w:pPr>
              <w:rPr>
                <w:b/>
              </w:rPr>
            </w:pPr>
            <w:r>
              <w:rPr>
                <w:b/>
              </w:rPr>
              <w:t>Value</w:t>
            </w:r>
          </w:p>
        </w:tc>
        <w:tc>
          <w:tcPr>
            <w:tcW w:w="36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7CCA16B8" w14:textId="77777777" w:rsidR="00F659A1" w:rsidRDefault="000C6421">
            <w:pPr>
              <w:rPr>
                <w:b/>
              </w:rPr>
            </w:pPr>
            <w:r>
              <w:rPr>
                <w:b/>
              </w:rPr>
              <w:t>Description</w:t>
            </w:r>
          </w:p>
        </w:tc>
      </w:tr>
      <w:tr w:rsidR="00F659A1" w14:paraId="45338156"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16228420" w14:textId="77777777" w:rsidR="00F659A1" w:rsidRDefault="000C6421">
            <w:pPr>
              <w:rPr>
                <w:b/>
              </w:rPr>
            </w:pPr>
            <w:r>
              <w:rPr>
                <w:b/>
              </w:rPr>
              <w:t>Request</w:t>
            </w:r>
          </w:p>
        </w:tc>
      </w:tr>
      <w:tr w:rsidR="00F659A1" w14:paraId="429665D2"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hideMark/>
          </w:tcPr>
          <w:p w14:paraId="63F5A58B" w14:textId="77777777" w:rsidR="00F659A1" w:rsidRDefault="000C6421">
            <w:pPr>
              <w:jc w:val="center"/>
            </w:pPr>
            <w:r>
              <w:t>-</w:t>
            </w:r>
          </w:p>
        </w:tc>
        <w:tc>
          <w:tcPr>
            <w:tcW w:w="2700" w:type="dxa"/>
            <w:gridSpan w:val="2"/>
            <w:tcBorders>
              <w:top w:val="single" w:sz="4" w:space="0" w:color="auto"/>
              <w:left w:val="single" w:sz="4" w:space="0" w:color="auto"/>
              <w:bottom w:val="single" w:sz="4" w:space="0" w:color="auto"/>
              <w:right w:val="single" w:sz="4" w:space="0" w:color="auto"/>
            </w:tcBorders>
            <w:hideMark/>
          </w:tcPr>
          <w:p w14:paraId="61DCB583" w14:textId="77777777" w:rsidR="00F659A1" w:rsidRDefault="000C6421">
            <w:r>
              <w:t>-</w:t>
            </w:r>
          </w:p>
        </w:tc>
        <w:tc>
          <w:tcPr>
            <w:tcW w:w="810" w:type="dxa"/>
            <w:tcBorders>
              <w:top w:val="single" w:sz="4" w:space="0" w:color="auto"/>
              <w:left w:val="single" w:sz="4" w:space="0" w:color="auto"/>
              <w:bottom w:val="single" w:sz="4" w:space="0" w:color="auto"/>
              <w:right w:val="single" w:sz="4" w:space="0" w:color="auto"/>
            </w:tcBorders>
            <w:hideMark/>
          </w:tcPr>
          <w:p w14:paraId="6B2C51A2" w14:textId="77777777" w:rsidR="00F659A1" w:rsidRDefault="000C6421">
            <w:r>
              <w:t>-</w:t>
            </w:r>
          </w:p>
        </w:tc>
        <w:tc>
          <w:tcPr>
            <w:tcW w:w="1350" w:type="dxa"/>
            <w:tcBorders>
              <w:top w:val="single" w:sz="4" w:space="0" w:color="auto"/>
              <w:left w:val="single" w:sz="4" w:space="0" w:color="auto"/>
              <w:bottom w:val="single" w:sz="4" w:space="0" w:color="auto"/>
              <w:right w:val="single" w:sz="4" w:space="0" w:color="auto"/>
            </w:tcBorders>
            <w:hideMark/>
          </w:tcPr>
          <w:p w14:paraId="1E449509" w14:textId="77777777" w:rsidR="00F659A1" w:rsidRDefault="000C6421">
            <w:r>
              <w:t>-</w:t>
            </w:r>
          </w:p>
        </w:tc>
        <w:tc>
          <w:tcPr>
            <w:tcW w:w="900" w:type="dxa"/>
            <w:tcBorders>
              <w:top w:val="single" w:sz="4" w:space="0" w:color="auto"/>
              <w:left w:val="single" w:sz="4" w:space="0" w:color="auto"/>
              <w:bottom w:val="single" w:sz="4" w:space="0" w:color="auto"/>
              <w:right w:val="single" w:sz="4" w:space="0" w:color="auto"/>
            </w:tcBorders>
            <w:hideMark/>
          </w:tcPr>
          <w:p w14:paraId="48164460" w14:textId="77777777" w:rsidR="00F659A1" w:rsidRDefault="000C6421">
            <w:r>
              <w:t>-</w:t>
            </w:r>
          </w:p>
        </w:tc>
        <w:tc>
          <w:tcPr>
            <w:tcW w:w="3600" w:type="dxa"/>
            <w:tcBorders>
              <w:top w:val="single" w:sz="4" w:space="0" w:color="auto"/>
              <w:left w:val="single" w:sz="4" w:space="0" w:color="auto"/>
              <w:bottom w:val="single" w:sz="4" w:space="0" w:color="auto"/>
              <w:right w:val="single" w:sz="4" w:space="0" w:color="auto"/>
            </w:tcBorders>
            <w:hideMark/>
          </w:tcPr>
          <w:p w14:paraId="1949E301" w14:textId="77777777" w:rsidR="00F659A1" w:rsidRDefault="000C6421">
            <w:r>
              <w:t>N/A</w:t>
            </w:r>
          </w:p>
        </w:tc>
      </w:tr>
      <w:tr w:rsidR="00F659A1" w14:paraId="37F59212"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1ECCF592" w14:textId="77777777" w:rsidR="00F659A1" w:rsidRDefault="000C6421">
            <w:r>
              <w:rPr>
                <w:b/>
              </w:rPr>
              <w:t>Response</w:t>
            </w:r>
          </w:p>
        </w:tc>
      </w:tr>
      <w:tr w:rsidR="00F659A1" w14:paraId="23681AC6"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hideMark/>
          </w:tcPr>
          <w:p w14:paraId="62F18092" w14:textId="77777777" w:rsidR="00F659A1" w:rsidRDefault="000C6421">
            <w:pPr>
              <w:jc w:val="center"/>
            </w:pPr>
            <w:r>
              <w:t>-</w:t>
            </w:r>
          </w:p>
        </w:tc>
        <w:tc>
          <w:tcPr>
            <w:tcW w:w="2700"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65DE5E8B" w14:textId="77777777" w:rsidR="00F659A1" w:rsidRDefault="000C6421">
            <w:r>
              <w:t>-</w:t>
            </w:r>
          </w:p>
        </w:tc>
        <w:tc>
          <w:tcPr>
            <w:tcW w:w="810" w:type="dxa"/>
            <w:tcBorders>
              <w:top w:val="single" w:sz="4" w:space="0" w:color="auto"/>
              <w:left w:val="single" w:sz="4" w:space="0" w:color="auto"/>
              <w:bottom w:val="single" w:sz="4" w:space="0" w:color="auto"/>
              <w:right w:val="single" w:sz="4" w:space="0" w:color="auto"/>
            </w:tcBorders>
            <w:shd w:val="clear" w:color="auto" w:fill="FFFFFF"/>
            <w:hideMark/>
          </w:tcPr>
          <w:p w14:paraId="1EDDDDDA" w14:textId="77777777" w:rsidR="00F659A1" w:rsidRDefault="000C6421">
            <w:r>
              <w:t>-</w:t>
            </w:r>
          </w:p>
        </w:tc>
        <w:tc>
          <w:tcPr>
            <w:tcW w:w="1350" w:type="dxa"/>
            <w:tcBorders>
              <w:top w:val="single" w:sz="4" w:space="0" w:color="auto"/>
              <w:left w:val="single" w:sz="4" w:space="0" w:color="auto"/>
              <w:bottom w:val="single" w:sz="4" w:space="0" w:color="auto"/>
              <w:right w:val="single" w:sz="4" w:space="0" w:color="auto"/>
            </w:tcBorders>
            <w:shd w:val="clear" w:color="auto" w:fill="FFFFFF"/>
            <w:hideMark/>
          </w:tcPr>
          <w:p w14:paraId="4094C87D" w14:textId="77777777" w:rsidR="00F659A1" w:rsidRDefault="000C6421">
            <w:r>
              <w:t>-</w:t>
            </w:r>
          </w:p>
        </w:tc>
        <w:tc>
          <w:tcPr>
            <w:tcW w:w="900" w:type="dxa"/>
            <w:tcBorders>
              <w:top w:val="single" w:sz="4" w:space="0" w:color="auto"/>
              <w:left w:val="single" w:sz="4" w:space="0" w:color="auto"/>
              <w:bottom w:val="single" w:sz="4" w:space="0" w:color="auto"/>
              <w:right w:val="single" w:sz="4" w:space="0" w:color="auto"/>
            </w:tcBorders>
            <w:shd w:val="clear" w:color="auto" w:fill="FFFFFF"/>
            <w:hideMark/>
          </w:tcPr>
          <w:p w14:paraId="26DC4A83" w14:textId="77777777" w:rsidR="00F659A1" w:rsidRDefault="000C6421">
            <w:r>
              <w:t>-</w:t>
            </w:r>
          </w:p>
        </w:tc>
        <w:tc>
          <w:tcPr>
            <w:tcW w:w="3600" w:type="dxa"/>
            <w:tcBorders>
              <w:top w:val="single" w:sz="4" w:space="0" w:color="auto"/>
              <w:left w:val="single" w:sz="4" w:space="0" w:color="auto"/>
              <w:bottom w:val="single" w:sz="4" w:space="0" w:color="auto"/>
              <w:right w:val="single" w:sz="4" w:space="0" w:color="auto"/>
            </w:tcBorders>
            <w:shd w:val="clear" w:color="auto" w:fill="FFFFFF"/>
            <w:hideMark/>
          </w:tcPr>
          <w:p w14:paraId="6C235B07" w14:textId="77777777" w:rsidR="00F659A1" w:rsidRDefault="000C6421">
            <w:r>
              <w:t>N/A</w:t>
            </w:r>
          </w:p>
        </w:tc>
      </w:tr>
    </w:tbl>
    <w:p w14:paraId="6BD7E1E3" w14:textId="77777777" w:rsidR="00F659A1" w:rsidRDefault="00F659A1" w:rsidP="00F659A1"/>
    <w:p w14:paraId="5401B800" w14:textId="77777777" w:rsidR="00F659A1" w:rsidRDefault="000C6421">
      <w:pPr>
        <w:spacing w:after="200" w:line="276" w:lineRule="auto"/>
      </w:pPr>
      <w:r>
        <w:br w:type="page"/>
      </w:r>
    </w:p>
    <w:p w14:paraId="60FCBFA0" w14:textId="77777777" w:rsidR="00F659A1" w:rsidRDefault="00F659A1" w:rsidP="00F659A1"/>
    <w:p w14:paraId="5B503EFB" w14:textId="77777777" w:rsidR="00F659A1" w:rsidRDefault="000C6421" w:rsidP="00CF5397">
      <w:pPr>
        <w:pStyle w:val="Heading3"/>
      </w:pPr>
      <w:bookmarkStart w:id="1274" w:name="_Toc72764237"/>
      <w:r w:rsidRPr="00B9479B">
        <w:t>PPP-IIR-REQ-406798/A-</w:t>
      </w:r>
      <w:proofErr w:type="spellStart"/>
      <w:r w:rsidRPr="00B9479B">
        <w:t>PPPServer_Tx</w:t>
      </w:r>
      <w:bookmarkEnd w:id="1274"/>
      <w:proofErr w:type="spellEnd"/>
    </w:p>
    <w:p w14:paraId="308D0591" w14:textId="77777777" w:rsidR="00F659A1" w:rsidRDefault="000C6421" w:rsidP="00CF5397">
      <w:pPr>
        <w:pStyle w:val="Heading4"/>
      </w:pPr>
      <w:r w:rsidRPr="00B9479B">
        <w:t>MD-REQ-386005/C-PublishProfilePreferencesR2CommandResponse</w:t>
      </w:r>
    </w:p>
    <w:p w14:paraId="2D1B521C" w14:textId="77777777" w:rsidR="00F659A1" w:rsidRDefault="000C6421" w:rsidP="00F659A1">
      <w:pPr>
        <w:rPr>
          <w:rFonts w:cs="Arial"/>
        </w:rPr>
      </w:pPr>
      <w:r>
        <w:rPr>
          <w:rFonts w:cs="Arial"/>
        </w:rPr>
        <w:t>Message Type: FTCP</w:t>
      </w:r>
    </w:p>
    <w:p w14:paraId="0C29CC20" w14:textId="77777777" w:rsidR="00F659A1" w:rsidRDefault="000C6421" w:rsidP="00F659A1">
      <w:pPr>
        <w:rPr>
          <w:rFonts w:cs="Arial"/>
        </w:rPr>
      </w:pPr>
      <w:r>
        <w:rPr>
          <w:rFonts w:cs="Arial"/>
        </w:rPr>
        <w:t xml:space="preserve"> </w:t>
      </w:r>
    </w:p>
    <w:p w14:paraId="3A8893D5" w14:textId="77777777" w:rsidR="00F659A1" w:rsidRDefault="000C6421" w:rsidP="00F659A1">
      <w:pPr>
        <w:rPr>
          <w:rFonts w:cs="Arial"/>
        </w:rPr>
      </w:pPr>
      <w:r>
        <w:rPr>
          <w:rFonts w:cs="Arial"/>
        </w:rPr>
        <w:t xml:space="preserve">This command response is used to acknowledge the receipt of the </w:t>
      </w:r>
      <w:r w:rsidRPr="00FA52C4">
        <w:rPr>
          <w:rFonts w:cs="Arial"/>
        </w:rPr>
        <w:t>PublishProfilePreferencesR2Comman</w:t>
      </w:r>
      <w:r>
        <w:rPr>
          <w:rFonts w:cs="Arial"/>
        </w:rPr>
        <w:t>d.</w:t>
      </w:r>
    </w:p>
    <w:p w14:paraId="249C32AA" w14:textId="77777777" w:rsidR="00F659A1" w:rsidRDefault="00F659A1" w:rsidP="00F659A1">
      <w:pPr>
        <w:rPr>
          <w:rFonts w:cs="Arial"/>
        </w:rPr>
      </w:pPr>
    </w:p>
    <w:p w14:paraId="175066E5" w14:textId="77777777" w:rsidR="00F659A1" w:rsidRDefault="000C6421" w:rsidP="00F659A1">
      <w:pPr>
        <w:rPr>
          <w:rFonts w:cs="Arial"/>
        </w:rPr>
      </w:pPr>
      <w:r>
        <w:rPr>
          <w:rFonts w:cs="Arial"/>
          <w:b/>
          <w:u w:val="single"/>
        </w:rPr>
        <w:t>Note:</w:t>
      </w:r>
      <w:r>
        <w:rPr>
          <w:rFonts w:cs="Arial"/>
        </w:rPr>
        <w:t xml:space="preserve"> Refer to the latest “Ford Telematics Communication Protocol Specification” and </w:t>
      </w:r>
      <w:proofErr w:type="spellStart"/>
      <w:r>
        <w:rPr>
          <w:rFonts w:cs="Arial"/>
        </w:rPr>
        <w:t>Protofile</w:t>
      </w:r>
      <w:proofErr w:type="spellEnd"/>
      <w:r>
        <w:rPr>
          <w:rFonts w:cs="Arial"/>
        </w:rPr>
        <w:t xml:space="preserve"> for the most up to date FTCP messages/definitions.</w:t>
      </w:r>
    </w:p>
    <w:p w14:paraId="02882F72" w14:textId="77777777" w:rsidR="00F659A1" w:rsidRDefault="00F659A1" w:rsidP="00F659A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F659A1" w14:paraId="0AD495CF" w14:textId="77777777" w:rsidTr="00F659A1">
        <w:trPr>
          <w:jc w:val="center"/>
        </w:trPr>
        <w:tc>
          <w:tcPr>
            <w:tcW w:w="2763" w:type="dxa"/>
            <w:tcBorders>
              <w:top w:val="single" w:sz="4" w:space="0" w:color="auto"/>
              <w:left w:val="single" w:sz="4" w:space="0" w:color="auto"/>
              <w:bottom w:val="single" w:sz="4" w:space="0" w:color="auto"/>
              <w:right w:val="single" w:sz="4" w:space="0" w:color="auto"/>
            </w:tcBorders>
            <w:hideMark/>
          </w:tcPr>
          <w:p w14:paraId="3D90CA22" w14:textId="77777777" w:rsidR="00F659A1" w:rsidRDefault="000C6421">
            <w:pPr>
              <w:spacing w:line="276" w:lineRule="auto"/>
              <w:rPr>
                <w:rFonts w:cs="Arial"/>
                <w:b/>
              </w:rPr>
            </w:pPr>
            <w:r>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14:paraId="76A74A26" w14:textId="77777777" w:rsidR="00F659A1" w:rsidRDefault="000C6421">
            <w:pPr>
              <w:spacing w:line="276" w:lineRule="auto"/>
              <w:rPr>
                <w:rFonts w:cs="Arial"/>
                <w:b/>
              </w:rPr>
            </w:pPr>
            <w:r>
              <w:rPr>
                <w:rFonts w:cs="Arial"/>
                <w:b/>
              </w:rPr>
              <w:t>Description</w:t>
            </w:r>
          </w:p>
        </w:tc>
      </w:tr>
      <w:tr w:rsidR="00F659A1" w14:paraId="530E7363" w14:textId="77777777" w:rsidTr="00F659A1">
        <w:trPr>
          <w:jc w:val="center"/>
        </w:trPr>
        <w:tc>
          <w:tcPr>
            <w:tcW w:w="2763" w:type="dxa"/>
            <w:tcBorders>
              <w:top w:val="single" w:sz="4" w:space="0" w:color="auto"/>
              <w:left w:val="single" w:sz="4" w:space="0" w:color="auto"/>
              <w:bottom w:val="single" w:sz="4" w:space="0" w:color="auto"/>
              <w:right w:val="single" w:sz="4" w:space="0" w:color="auto"/>
            </w:tcBorders>
            <w:hideMark/>
          </w:tcPr>
          <w:p w14:paraId="1883DF5F" w14:textId="77777777" w:rsidR="00F659A1" w:rsidRDefault="000C6421">
            <w:pPr>
              <w:spacing w:line="276" w:lineRule="auto"/>
              <w:rPr>
                <w:rFonts w:cs="Arial"/>
              </w:rPr>
            </w:pPr>
            <w:proofErr w:type="spellStart"/>
            <w:r w:rsidRPr="00FA52C4">
              <w:rPr>
                <w:rFonts w:cs="Arial"/>
              </w:rPr>
              <w:t>PublishProfilePreferences</w:t>
            </w:r>
            <w:proofErr w:type="spellEnd"/>
          </w:p>
          <w:p w14:paraId="161D09B2" w14:textId="77777777" w:rsidR="00F659A1" w:rsidRDefault="000C6421">
            <w:pPr>
              <w:spacing w:line="276" w:lineRule="auto"/>
              <w:rPr>
                <w:rFonts w:cs="Arial"/>
              </w:rPr>
            </w:pPr>
            <w:r w:rsidRPr="00FA52C4">
              <w:rPr>
                <w:rFonts w:cs="Arial"/>
              </w:rPr>
              <w:t>R2Command</w:t>
            </w:r>
            <w:r>
              <w:rPr>
                <w:rFonts w:cs="Arial"/>
              </w:rPr>
              <w:t>Response</w:t>
            </w:r>
          </w:p>
        </w:tc>
        <w:tc>
          <w:tcPr>
            <w:tcW w:w="4230" w:type="dxa"/>
            <w:tcBorders>
              <w:top w:val="single" w:sz="4" w:space="0" w:color="auto"/>
              <w:left w:val="single" w:sz="4" w:space="0" w:color="auto"/>
              <w:bottom w:val="single" w:sz="4" w:space="0" w:color="auto"/>
              <w:right w:val="single" w:sz="4" w:space="0" w:color="auto"/>
            </w:tcBorders>
            <w:hideMark/>
          </w:tcPr>
          <w:p w14:paraId="73099E65" w14:textId="77777777" w:rsidR="00F659A1" w:rsidRDefault="000C6421" w:rsidP="00F659A1">
            <w:pPr>
              <w:spacing w:line="276" w:lineRule="auto"/>
              <w:rPr>
                <w:rFonts w:cs="Arial"/>
              </w:rPr>
            </w:pPr>
            <w:r>
              <w:rPr>
                <w:rFonts w:cs="Arial"/>
              </w:rPr>
              <w:t>Response sent acknowledging receipt of the Command</w:t>
            </w:r>
          </w:p>
        </w:tc>
      </w:tr>
    </w:tbl>
    <w:p w14:paraId="6C6D8FFA" w14:textId="77777777" w:rsidR="00F659A1" w:rsidRPr="00A86A64" w:rsidRDefault="00F659A1" w:rsidP="00F659A1">
      <w:pPr>
        <w:rPr>
          <w:rFonts w:cs="Arial"/>
        </w:rPr>
      </w:pPr>
    </w:p>
    <w:p w14:paraId="4239630E" w14:textId="77777777" w:rsidR="00F659A1" w:rsidRDefault="000C6421" w:rsidP="00CF5397">
      <w:pPr>
        <w:pStyle w:val="Heading4"/>
      </w:pPr>
      <w:r w:rsidRPr="00B9479B">
        <w:t>MD-REQ-403123/A-PortableProfileUpdateStatusR2Alert</w:t>
      </w:r>
    </w:p>
    <w:p w14:paraId="2E99E608" w14:textId="77777777" w:rsidR="00F659A1" w:rsidRPr="00D43C7D" w:rsidRDefault="000C6421" w:rsidP="00F659A1">
      <w:pPr>
        <w:rPr>
          <w:rFonts w:cs="Arial"/>
        </w:rPr>
      </w:pPr>
      <w:r w:rsidRPr="00D43C7D">
        <w:rPr>
          <w:rFonts w:cs="Arial"/>
        </w:rPr>
        <w:t>Message Type: FTCP</w:t>
      </w:r>
    </w:p>
    <w:p w14:paraId="611A817E" w14:textId="77777777" w:rsidR="00F659A1" w:rsidRPr="00D43C7D" w:rsidRDefault="000C6421" w:rsidP="00F659A1">
      <w:pPr>
        <w:rPr>
          <w:rFonts w:cs="Arial"/>
        </w:rPr>
      </w:pPr>
      <w:r w:rsidRPr="00D43C7D">
        <w:rPr>
          <w:rFonts w:cs="Arial"/>
        </w:rPr>
        <w:t xml:space="preserve"> </w:t>
      </w:r>
    </w:p>
    <w:p w14:paraId="50E6AEA4" w14:textId="77777777" w:rsidR="00F659A1" w:rsidRPr="00D43C7D" w:rsidRDefault="000C6421" w:rsidP="00F659A1">
      <w:pPr>
        <w:rPr>
          <w:rFonts w:cs="Arial"/>
        </w:rPr>
      </w:pPr>
      <w:r w:rsidRPr="00D43C7D">
        <w:rPr>
          <w:rFonts w:cs="Arial"/>
        </w:rPr>
        <w:t>This non correlated alert is used to indicate different success/failure statuses regarding received/applied preference/profile data.</w:t>
      </w:r>
    </w:p>
    <w:p w14:paraId="3CC6AAB0" w14:textId="77777777" w:rsidR="00F659A1" w:rsidRPr="00D43C7D" w:rsidRDefault="00F659A1" w:rsidP="00F659A1">
      <w:pPr>
        <w:rPr>
          <w:rFonts w:cs="Arial"/>
        </w:rPr>
      </w:pPr>
    </w:p>
    <w:p w14:paraId="2C8EE500" w14:textId="77777777" w:rsidR="00F659A1" w:rsidRPr="00D43C7D" w:rsidRDefault="000C6421" w:rsidP="00F659A1">
      <w:pPr>
        <w:rPr>
          <w:rFonts w:cs="Arial"/>
        </w:rPr>
      </w:pPr>
      <w:r w:rsidRPr="00D43C7D">
        <w:rPr>
          <w:rFonts w:cs="Arial"/>
          <w:b/>
          <w:u w:val="single"/>
        </w:rPr>
        <w:t>Note:</w:t>
      </w:r>
      <w:r w:rsidRPr="00D43C7D">
        <w:rPr>
          <w:rFonts w:cs="Arial"/>
        </w:rPr>
        <w:t xml:space="preserve"> Refer to the latest “Ford Telematics Communication Protocol Specification” and </w:t>
      </w:r>
      <w:proofErr w:type="spellStart"/>
      <w:r w:rsidRPr="00D43C7D">
        <w:rPr>
          <w:rFonts w:cs="Arial"/>
        </w:rPr>
        <w:t>Protofile</w:t>
      </w:r>
      <w:proofErr w:type="spellEnd"/>
      <w:r w:rsidRPr="00D43C7D">
        <w:rPr>
          <w:rFonts w:cs="Arial"/>
        </w:rPr>
        <w:t xml:space="preserve"> for the most up to date FTCP messages/definitions.</w:t>
      </w:r>
    </w:p>
    <w:p w14:paraId="00F3FA49" w14:textId="77777777" w:rsidR="00F659A1" w:rsidRPr="00D43C7D" w:rsidRDefault="00F659A1" w:rsidP="00F659A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3"/>
        <w:gridCol w:w="4230"/>
      </w:tblGrid>
      <w:tr w:rsidR="00F659A1" w:rsidRPr="00D43C7D" w14:paraId="2DBD387E" w14:textId="77777777" w:rsidTr="00F659A1">
        <w:trPr>
          <w:jc w:val="center"/>
        </w:trPr>
        <w:tc>
          <w:tcPr>
            <w:tcW w:w="2763" w:type="dxa"/>
            <w:tcBorders>
              <w:top w:val="single" w:sz="4" w:space="0" w:color="auto"/>
              <w:left w:val="single" w:sz="4" w:space="0" w:color="auto"/>
              <w:bottom w:val="single" w:sz="4" w:space="0" w:color="auto"/>
              <w:right w:val="single" w:sz="4" w:space="0" w:color="auto"/>
            </w:tcBorders>
            <w:hideMark/>
          </w:tcPr>
          <w:p w14:paraId="2AD5685C" w14:textId="77777777" w:rsidR="00F659A1" w:rsidRPr="00D43C7D" w:rsidRDefault="000C6421" w:rsidP="00F659A1">
            <w:pPr>
              <w:rPr>
                <w:rFonts w:cs="Arial"/>
                <w:b/>
              </w:rPr>
            </w:pPr>
            <w:r w:rsidRPr="00D43C7D">
              <w:rPr>
                <w:rFonts w:cs="Arial"/>
                <w:b/>
              </w:rPr>
              <w:t>Command</w:t>
            </w:r>
          </w:p>
        </w:tc>
        <w:tc>
          <w:tcPr>
            <w:tcW w:w="4230" w:type="dxa"/>
            <w:tcBorders>
              <w:top w:val="single" w:sz="4" w:space="0" w:color="auto"/>
              <w:left w:val="single" w:sz="4" w:space="0" w:color="auto"/>
              <w:bottom w:val="single" w:sz="4" w:space="0" w:color="auto"/>
              <w:right w:val="single" w:sz="4" w:space="0" w:color="auto"/>
            </w:tcBorders>
            <w:hideMark/>
          </w:tcPr>
          <w:p w14:paraId="581160D9" w14:textId="77777777" w:rsidR="00F659A1" w:rsidRPr="00D43C7D" w:rsidRDefault="000C6421" w:rsidP="00F659A1">
            <w:pPr>
              <w:rPr>
                <w:rFonts w:cs="Arial"/>
                <w:b/>
              </w:rPr>
            </w:pPr>
            <w:r w:rsidRPr="00D43C7D">
              <w:rPr>
                <w:rFonts w:cs="Arial"/>
                <w:b/>
              </w:rPr>
              <w:t>Description</w:t>
            </w:r>
          </w:p>
        </w:tc>
      </w:tr>
      <w:tr w:rsidR="00F659A1" w:rsidRPr="00D43C7D" w14:paraId="32A5312E" w14:textId="77777777" w:rsidTr="00F659A1">
        <w:trPr>
          <w:jc w:val="center"/>
        </w:trPr>
        <w:tc>
          <w:tcPr>
            <w:tcW w:w="2763" w:type="dxa"/>
            <w:tcBorders>
              <w:top w:val="single" w:sz="4" w:space="0" w:color="auto"/>
              <w:left w:val="single" w:sz="4" w:space="0" w:color="auto"/>
              <w:bottom w:val="single" w:sz="4" w:space="0" w:color="auto"/>
              <w:right w:val="single" w:sz="4" w:space="0" w:color="auto"/>
            </w:tcBorders>
            <w:hideMark/>
          </w:tcPr>
          <w:p w14:paraId="4F2CF8DD" w14:textId="77777777" w:rsidR="00F659A1" w:rsidRPr="00D43C7D" w:rsidRDefault="000C6421" w:rsidP="00F659A1">
            <w:pPr>
              <w:rPr>
                <w:rFonts w:cs="Arial"/>
              </w:rPr>
            </w:pPr>
            <w:proofErr w:type="spellStart"/>
            <w:r w:rsidRPr="00D43C7D">
              <w:rPr>
                <w:rFonts w:cs="Arial"/>
              </w:rPr>
              <w:t>PortableProfileUpdate</w:t>
            </w:r>
            <w:proofErr w:type="spellEnd"/>
            <w:r w:rsidRPr="00D43C7D">
              <w:rPr>
                <w:rFonts w:cs="Arial"/>
              </w:rPr>
              <w:t xml:space="preserve"> StatusR2Alert</w:t>
            </w:r>
          </w:p>
        </w:tc>
        <w:tc>
          <w:tcPr>
            <w:tcW w:w="4230" w:type="dxa"/>
            <w:tcBorders>
              <w:top w:val="single" w:sz="4" w:space="0" w:color="auto"/>
              <w:left w:val="single" w:sz="4" w:space="0" w:color="auto"/>
              <w:bottom w:val="single" w:sz="4" w:space="0" w:color="auto"/>
              <w:right w:val="single" w:sz="4" w:space="0" w:color="auto"/>
            </w:tcBorders>
            <w:hideMark/>
          </w:tcPr>
          <w:p w14:paraId="0B540DE1" w14:textId="77777777" w:rsidR="00F659A1" w:rsidRPr="00D43C7D" w:rsidRDefault="000C6421" w:rsidP="00F659A1">
            <w:pPr>
              <w:rPr>
                <w:rFonts w:cs="Arial"/>
              </w:rPr>
            </w:pPr>
            <w:r w:rsidRPr="00D43C7D">
              <w:rPr>
                <w:rFonts w:cs="Arial"/>
              </w:rPr>
              <w:t>Alert sent for various preference/profile data payload success/failure statuses.</w:t>
            </w:r>
          </w:p>
        </w:tc>
      </w:tr>
    </w:tbl>
    <w:p w14:paraId="065C6D48" w14:textId="77777777" w:rsidR="00F659A1" w:rsidRPr="00D43C7D" w:rsidRDefault="00F659A1" w:rsidP="00F659A1"/>
    <w:p w14:paraId="22D92625" w14:textId="77777777" w:rsidR="00F659A1" w:rsidRDefault="000C6421" w:rsidP="00CF5397">
      <w:pPr>
        <w:pStyle w:val="Heading4"/>
      </w:pPr>
      <w:r w:rsidRPr="00B9479B">
        <w:t>MD-REQ-420759/A-</w:t>
      </w:r>
      <w:proofErr w:type="spellStart"/>
      <w:r w:rsidRPr="00B9479B">
        <w:t>PppFeature_Rq</w:t>
      </w:r>
      <w:proofErr w:type="spellEnd"/>
    </w:p>
    <w:p w14:paraId="7F991BC0" w14:textId="77777777" w:rsidR="00F659A1" w:rsidRPr="00CE01C6" w:rsidRDefault="000C6421" w:rsidP="00F659A1">
      <w:r w:rsidRPr="00CE01C6">
        <w:t xml:space="preserve">Message Type: </w:t>
      </w:r>
      <w:r>
        <w:t>Request</w:t>
      </w:r>
    </w:p>
    <w:p w14:paraId="2FCA8B70" w14:textId="77777777" w:rsidR="00F659A1" w:rsidRPr="00CE01C6" w:rsidRDefault="00F659A1" w:rsidP="00F659A1"/>
    <w:p w14:paraId="085416BE" w14:textId="77777777" w:rsidR="00F659A1" w:rsidRDefault="000C6421" w:rsidP="00F659A1">
      <w:r w:rsidRPr="00C4138E">
        <w:t xml:space="preserve">Represents the request </w:t>
      </w:r>
      <w:r>
        <w:t xml:space="preserve">used for PPP </w:t>
      </w:r>
      <w:r w:rsidRPr="00C4138E">
        <w:t>to command a feature change (change feature setting</w:t>
      </w:r>
      <w:r>
        <w:t>s</w:t>
      </w:r>
      <w:r w:rsidRPr="00C4138E">
        <w:t>, query feature setting</w:t>
      </w:r>
      <w:r>
        <w:t>s</w:t>
      </w:r>
      <w:r w:rsidRPr="00C4138E">
        <w:t>, etc.).</w:t>
      </w:r>
    </w:p>
    <w:p w14:paraId="1CF91C57" w14:textId="77777777" w:rsidR="00F659A1" w:rsidRPr="00CE01C6" w:rsidRDefault="00F659A1" w:rsidP="00F659A1"/>
    <w:tbl>
      <w:tblPr>
        <w:tblW w:w="89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1890"/>
        <w:gridCol w:w="1260"/>
        <w:gridCol w:w="4050"/>
      </w:tblGrid>
      <w:tr w:rsidR="00F659A1" w:rsidRPr="00CE01C6" w14:paraId="1ABEE831" w14:textId="77777777" w:rsidTr="00F659A1">
        <w:trPr>
          <w:jc w:val="center"/>
        </w:trPr>
        <w:tc>
          <w:tcPr>
            <w:tcW w:w="1705" w:type="dxa"/>
          </w:tcPr>
          <w:p w14:paraId="1BC0FA9E" w14:textId="77777777" w:rsidR="00F659A1" w:rsidRPr="00CE01C6" w:rsidRDefault="000C6421" w:rsidP="00F659A1">
            <w:pPr>
              <w:rPr>
                <w:b/>
              </w:rPr>
            </w:pPr>
            <w:r w:rsidRPr="00CE01C6">
              <w:rPr>
                <w:b/>
              </w:rPr>
              <w:t>Name</w:t>
            </w:r>
          </w:p>
        </w:tc>
        <w:tc>
          <w:tcPr>
            <w:tcW w:w="1890" w:type="dxa"/>
          </w:tcPr>
          <w:p w14:paraId="555B3E0A" w14:textId="77777777" w:rsidR="00F659A1" w:rsidRPr="00CE01C6" w:rsidRDefault="000C6421" w:rsidP="00F659A1">
            <w:pPr>
              <w:rPr>
                <w:b/>
              </w:rPr>
            </w:pPr>
            <w:r w:rsidRPr="00CE01C6">
              <w:rPr>
                <w:b/>
              </w:rPr>
              <w:t>Literals</w:t>
            </w:r>
          </w:p>
        </w:tc>
        <w:tc>
          <w:tcPr>
            <w:tcW w:w="1260" w:type="dxa"/>
          </w:tcPr>
          <w:p w14:paraId="2867D9C7" w14:textId="77777777" w:rsidR="00F659A1" w:rsidRPr="00CE01C6" w:rsidRDefault="000C6421" w:rsidP="00F659A1">
            <w:pPr>
              <w:rPr>
                <w:b/>
              </w:rPr>
            </w:pPr>
            <w:r w:rsidRPr="00CE01C6">
              <w:rPr>
                <w:b/>
              </w:rPr>
              <w:t>Value</w:t>
            </w:r>
          </w:p>
        </w:tc>
        <w:tc>
          <w:tcPr>
            <w:tcW w:w="4050" w:type="dxa"/>
          </w:tcPr>
          <w:p w14:paraId="331A8075" w14:textId="77777777" w:rsidR="00F659A1" w:rsidRPr="00CE01C6" w:rsidRDefault="000C6421" w:rsidP="00F659A1">
            <w:pPr>
              <w:rPr>
                <w:b/>
              </w:rPr>
            </w:pPr>
            <w:r w:rsidRPr="00CE01C6">
              <w:rPr>
                <w:b/>
              </w:rPr>
              <w:t>Description</w:t>
            </w:r>
          </w:p>
        </w:tc>
      </w:tr>
      <w:tr w:rsidR="00F659A1" w:rsidRPr="00CE01C6" w14:paraId="0D4A42EC" w14:textId="77777777" w:rsidTr="00F659A1">
        <w:trPr>
          <w:jc w:val="center"/>
        </w:trPr>
        <w:tc>
          <w:tcPr>
            <w:tcW w:w="1705" w:type="dxa"/>
          </w:tcPr>
          <w:p w14:paraId="28DE518E" w14:textId="77777777" w:rsidR="00F659A1" w:rsidRPr="00CE01C6" w:rsidRDefault="000C6421" w:rsidP="00F659A1">
            <w:r>
              <w:t>Operation</w:t>
            </w:r>
          </w:p>
        </w:tc>
        <w:tc>
          <w:tcPr>
            <w:tcW w:w="1890" w:type="dxa"/>
          </w:tcPr>
          <w:p w14:paraId="73EB7F70" w14:textId="77777777" w:rsidR="00F659A1" w:rsidRPr="00CE01C6" w:rsidRDefault="000C6421" w:rsidP="00F659A1">
            <w:r w:rsidRPr="00CE01C6">
              <w:t>-</w:t>
            </w:r>
          </w:p>
        </w:tc>
        <w:tc>
          <w:tcPr>
            <w:tcW w:w="1260" w:type="dxa"/>
          </w:tcPr>
          <w:p w14:paraId="2C84D723" w14:textId="77777777" w:rsidR="00F659A1" w:rsidRPr="00CE01C6" w:rsidRDefault="000C6421" w:rsidP="00F659A1">
            <w:r w:rsidRPr="00CE01C6">
              <w:t>-</w:t>
            </w:r>
          </w:p>
        </w:tc>
        <w:tc>
          <w:tcPr>
            <w:tcW w:w="4050" w:type="dxa"/>
          </w:tcPr>
          <w:p w14:paraId="7F3E1F78" w14:textId="77777777" w:rsidR="00F659A1" w:rsidRPr="00CE01C6" w:rsidRDefault="000C6421" w:rsidP="00F659A1">
            <w:r>
              <w:t>Type of operation being requested</w:t>
            </w:r>
          </w:p>
        </w:tc>
      </w:tr>
      <w:tr w:rsidR="00F659A1" w:rsidRPr="00CE01C6" w14:paraId="23A4CA64" w14:textId="77777777" w:rsidTr="00F659A1">
        <w:trPr>
          <w:jc w:val="center"/>
        </w:trPr>
        <w:tc>
          <w:tcPr>
            <w:tcW w:w="1705" w:type="dxa"/>
          </w:tcPr>
          <w:p w14:paraId="74F602D1" w14:textId="77777777" w:rsidR="00F659A1" w:rsidRPr="00CE01C6" w:rsidRDefault="00F659A1" w:rsidP="00F659A1"/>
        </w:tc>
        <w:tc>
          <w:tcPr>
            <w:tcW w:w="1890" w:type="dxa"/>
            <w:vAlign w:val="center"/>
          </w:tcPr>
          <w:p w14:paraId="1CD6F6C7" w14:textId="77777777" w:rsidR="00F659A1" w:rsidRPr="00CE01C6" w:rsidRDefault="000C6421" w:rsidP="00F659A1">
            <w:r>
              <w:rPr>
                <w:rFonts w:cs="Arial"/>
                <w:color w:val="000000"/>
                <w:szCs w:val="20"/>
              </w:rPr>
              <w:t>NULL</w:t>
            </w:r>
          </w:p>
        </w:tc>
        <w:tc>
          <w:tcPr>
            <w:tcW w:w="1260" w:type="dxa"/>
          </w:tcPr>
          <w:p w14:paraId="7DC5E4AA" w14:textId="77777777" w:rsidR="00F659A1" w:rsidRPr="00CE01C6" w:rsidRDefault="000C6421" w:rsidP="00F659A1">
            <w:r w:rsidRPr="00CE01C6">
              <w:t>0x0</w:t>
            </w:r>
          </w:p>
        </w:tc>
        <w:tc>
          <w:tcPr>
            <w:tcW w:w="4050" w:type="dxa"/>
          </w:tcPr>
          <w:p w14:paraId="2BE24CB0" w14:textId="77777777" w:rsidR="00F659A1" w:rsidRPr="00CE01C6" w:rsidRDefault="00F659A1" w:rsidP="00F659A1"/>
        </w:tc>
      </w:tr>
      <w:tr w:rsidR="00F659A1" w:rsidRPr="00CE01C6" w14:paraId="417E4875" w14:textId="77777777" w:rsidTr="00F659A1">
        <w:trPr>
          <w:jc w:val="center"/>
        </w:trPr>
        <w:tc>
          <w:tcPr>
            <w:tcW w:w="1705" w:type="dxa"/>
          </w:tcPr>
          <w:p w14:paraId="03F518A0" w14:textId="77777777" w:rsidR="00F659A1" w:rsidRPr="00CE01C6" w:rsidRDefault="00F659A1" w:rsidP="00F659A1"/>
        </w:tc>
        <w:tc>
          <w:tcPr>
            <w:tcW w:w="1890" w:type="dxa"/>
            <w:vAlign w:val="center"/>
          </w:tcPr>
          <w:p w14:paraId="6CBE71BD" w14:textId="77777777" w:rsidR="00F659A1" w:rsidRPr="00CE01C6" w:rsidRDefault="000C6421" w:rsidP="00F659A1">
            <w:r>
              <w:rPr>
                <w:rFonts w:cs="Arial"/>
                <w:color w:val="000000"/>
                <w:szCs w:val="20"/>
              </w:rPr>
              <w:t>QUERY</w:t>
            </w:r>
          </w:p>
        </w:tc>
        <w:tc>
          <w:tcPr>
            <w:tcW w:w="1260" w:type="dxa"/>
          </w:tcPr>
          <w:p w14:paraId="611E41AA" w14:textId="77777777" w:rsidR="00F659A1" w:rsidRPr="00CE01C6" w:rsidRDefault="000C6421" w:rsidP="00F659A1">
            <w:r w:rsidRPr="00CE01C6">
              <w:t>0x1</w:t>
            </w:r>
          </w:p>
        </w:tc>
        <w:tc>
          <w:tcPr>
            <w:tcW w:w="4050" w:type="dxa"/>
          </w:tcPr>
          <w:p w14:paraId="60CA0713" w14:textId="77777777" w:rsidR="00F659A1" w:rsidRPr="00CE01C6" w:rsidRDefault="00F659A1" w:rsidP="00F659A1"/>
        </w:tc>
      </w:tr>
      <w:tr w:rsidR="00F659A1" w:rsidRPr="00CE01C6" w14:paraId="5AD60586" w14:textId="77777777" w:rsidTr="00F659A1">
        <w:trPr>
          <w:jc w:val="center"/>
        </w:trPr>
        <w:tc>
          <w:tcPr>
            <w:tcW w:w="1705" w:type="dxa"/>
          </w:tcPr>
          <w:p w14:paraId="24AE8134" w14:textId="77777777" w:rsidR="00F659A1" w:rsidRPr="00CE01C6" w:rsidRDefault="00F659A1" w:rsidP="00F659A1"/>
        </w:tc>
        <w:tc>
          <w:tcPr>
            <w:tcW w:w="1890" w:type="dxa"/>
            <w:vAlign w:val="center"/>
          </w:tcPr>
          <w:p w14:paraId="559F736B" w14:textId="77777777" w:rsidR="00F659A1" w:rsidRPr="00CE01C6" w:rsidRDefault="000C6421" w:rsidP="00F659A1">
            <w:r>
              <w:rPr>
                <w:rFonts w:cs="Arial"/>
                <w:color w:val="000000"/>
                <w:szCs w:val="20"/>
              </w:rPr>
              <w:t>SET</w:t>
            </w:r>
          </w:p>
        </w:tc>
        <w:tc>
          <w:tcPr>
            <w:tcW w:w="1260" w:type="dxa"/>
          </w:tcPr>
          <w:p w14:paraId="611BAD4E" w14:textId="77777777" w:rsidR="00F659A1" w:rsidRPr="00CE01C6" w:rsidRDefault="000C6421" w:rsidP="00F659A1">
            <w:r w:rsidRPr="00CE01C6">
              <w:t>0x2</w:t>
            </w:r>
          </w:p>
        </w:tc>
        <w:tc>
          <w:tcPr>
            <w:tcW w:w="4050" w:type="dxa"/>
          </w:tcPr>
          <w:p w14:paraId="7DD47694" w14:textId="77777777" w:rsidR="00F659A1" w:rsidRPr="00CE01C6" w:rsidRDefault="00F659A1" w:rsidP="00F659A1"/>
        </w:tc>
      </w:tr>
      <w:tr w:rsidR="00F659A1" w:rsidRPr="00CE01C6" w14:paraId="75258703" w14:textId="77777777" w:rsidTr="00F659A1">
        <w:trPr>
          <w:jc w:val="center"/>
        </w:trPr>
        <w:tc>
          <w:tcPr>
            <w:tcW w:w="1705" w:type="dxa"/>
          </w:tcPr>
          <w:p w14:paraId="5F9EC5F6" w14:textId="77777777" w:rsidR="00F659A1" w:rsidRPr="00CE01C6" w:rsidRDefault="00F659A1" w:rsidP="00F659A1"/>
        </w:tc>
        <w:tc>
          <w:tcPr>
            <w:tcW w:w="1890" w:type="dxa"/>
            <w:vAlign w:val="center"/>
          </w:tcPr>
          <w:p w14:paraId="691D57DD" w14:textId="77777777" w:rsidR="00F659A1" w:rsidRPr="00CE01C6" w:rsidRDefault="000C6421" w:rsidP="00F659A1">
            <w:r>
              <w:rPr>
                <w:rFonts w:cs="Arial"/>
                <w:color w:val="000000"/>
                <w:szCs w:val="20"/>
              </w:rPr>
              <w:t>COPY</w:t>
            </w:r>
          </w:p>
        </w:tc>
        <w:tc>
          <w:tcPr>
            <w:tcW w:w="1260" w:type="dxa"/>
          </w:tcPr>
          <w:p w14:paraId="25C0AFE6" w14:textId="77777777" w:rsidR="00F659A1" w:rsidRPr="00CE01C6" w:rsidRDefault="000C6421" w:rsidP="00F659A1">
            <w:r w:rsidRPr="00CE01C6">
              <w:t>0x3</w:t>
            </w:r>
          </w:p>
        </w:tc>
        <w:tc>
          <w:tcPr>
            <w:tcW w:w="4050" w:type="dxa"/>
          </w:tcPr>
          <w:p w14:paraId="6C28D2A2" w14:textId="77777777" w:rsidR="00F659A1" w:rsidRPr="00CE01C6" w:rsidRDefault="00F659A1" w:rsidP="00F659A1"/>
        </w:tc>
      </w:tr>
      <w:tr w:rsidR="00F659A1" w:rsidRPr="00CE01C6" w14:paraId="3193A913" w14:textId="77777777" w:rsidTr="00F659A1">
        <w:trPr>
          <w:jc w:val="center"/>
        </w:trPr>
        <w:tc>
          <w:tcPr>
            <w:tcW w:w="1705" w:type="dxa"/>
          </w:tcPr>
          <w:p w14:paraId="3BB9692A" w14:textId="77777777" w:rsidR="00F659A1" w:rsidRPr="00CE01C6" w:rsidRDefault="00F659A1" w:rsidP="00F659A1"/>
        </w:tc>
        <w:tc>
          <w:tcPr>
            <w:tcW w:w="1890" w:type="dxa"/>
            <w:vAlign w:val="center"/>
          </w:tcPr>
          <w:p w14:paraId="53043976" w14:textId="77777777" w:rsidR="00F659A1" w:rsidRDefault="000C6421" w:rsidP="00F659A1">
            <w:proofErr w:type="spellStart"/>
            <w:r>
              <w:rPr>
                <w:rFonts w:cs="Arial"/>
                <w:color w:val="000000"/>
                <w:szCs w:val="20"/>
              </w:rPr>
              <w:t>NotUsed</w:t>
            </w:r>
            <w:proofErr w:type="spellEnd"/>
          </w:p>
        </w:tc>
        <w:tc>
          <w:tcPr>
            <w:tcW w:w="1260" w:type="dxa"/>
          </w:tcPr>
          <w:p w14:paraId="641D4F76" w14:textId="77777777" w:rsidR="00F659A1" w:rsidRPr="00CE01C6" w:rsidRDefault="000C6421" w:rsidP="00F659A1">
            <w:r>
              <w:t>0x4 - 0x7</w:t>
            </w:r>
          </w:p>
        </w:tc>
        <w:tc>
          <w:tcPr>
            <w:tcW w:w="4050" w:type="dxa"/>
          </w:tcPr>
          <w:p w14:paraId="537E5BC6" w14:textId="77777777" w:rsidR="00F659A1" w:rsidRPr="00CE01C6" w:rsidRDefault="00F659A1" w:rsidP="00F659A1"/>
        </w:tc>
      </w:tr>
      <w:tr w:rsidR="00F659A1" w:rsidRPr="00CE01C6" w14:paraId="6B642F2D" w14:textId="77777777" w:rsidTr="00F659A1">
        <w:trPr>
          <w:jc w:val="center"/>
        </w:trPr>
        <w:tc>
          <w:tcPr>
            <w:tcW w:w="1705" w:type="dxa"/>
          </w:tcPr>
          <w:p w14:paraId="08CA1832" w14:textId="77777777" w:rsidR="00F659A1" w:rsidRPr="00CE01C6" w:rsidRDefault="000C6421" w:rsidP="00F659A1">
            <w:proofErr w:type="spellStart"/>
            <w:r>
              <w:t>TransID</w:t>
            </w:r>
            <w:proofErr w:type="spellEnd"/>
          </w:p>
        </w:tc>
        <w:tc>
          <w:tcPr>
            <w:tcW w:w="1890" w:type="dxa"/>
          </w:tcPr>
          <w:p w14:paraId="4C0EE4EB" w14:textId="77777777" w:rsidR="00F659A1" w:rsidRPr="00CE01C6" w:rsidRDefault="000C6421" w:rsidP="00F659A1">
            <w:r w:rsidRPr="00CE01C6">
              <w:t>-</w:t>
            </w:r>
          </w:p>
        </w:tc>
        <w:tc>
          <w:tcPr>
            <w:tcW w:w="1260" w:type="dxa"/>
          </w:tcPr>
          <w:p w14:paraId="7270F265" w14:textId="77777777" w:rsidR="00F659A1" w:rsidRPr="00CE01C6" w:rsidRDefault="000C6421" w:rsidP="00F659A1">
            <w:r w:rsidRPr="00CE01C6">
              <w:t>-</w:t>
            </w:r>
          </w:p>
        </w:tc>
        <w:tc>
          <w:tcPr>
            <w:tcW w:w="4050" w:type="dxa"/>
          </w:tcPr>
          <w:p w14:paraId="72100386" w14:textId="77777777" w:rsidR="00F659A1" w:rsidRPr="00CE01C6" w:rsidRDefault="000C6421" w:rsidP="00F659A1">
            <w:r>
              <w:t xml:space="preserve">Transaction ID of the request </w:t>
            </w:r>
          </w:p>
        </w:tc>
      </w:tr>
      <w:tr w:rsidR="00F659A1" w:rsidRPr="00CE01C6" w14:paraId="78B59EB9" w14:textId="77777777" w:rsidTr="00F659A1">
        <w:trPr>
          <w:jc w:val="center"/>
        </w:trPr>
        <w:tc>
          <w:tcPr>
            <w:tcW w:w="1705" w:type="dxa"/>
          </w:tcPr>
          <w:p w14:paraId="7D72C928" w14:textId="77777777" w:rsidR="00F659A1" w:rsidRPr="00CE01C6" w:rsidRDefault="00F659A1" w:rsidP="00F659A1"/>
        </w:tc>
        <w:tc>
          <w:tcPr>
            <w:tcW w:w="1890" w:type="dxa"/>
            <w:vAlign w:val="center"/>
          </w:tcPr>
          <w:p w14:paraId="379BEE74" w14:textId="77777777" w:rsidR="00F659A1" w:rsidRPr="00CE01C6" w:rsidRDefault="000C6421" w:rsidP="00F659A1">
            <w:r>
              <w:rPr>
                <w:rFonts w:cs="Arial"/>
                <w:color w:val="000000"/>
                <w:szCs w:val="20"/>
              </w:rPr>
              <w:t>Unitless</w:t>
            </w:r>
          </w:p>
        </w:tc>
        <w:tc>
          <w:tcPr>
            <w:tcW w:w="1260" w:type="dxa"/>
          </w:tcPr>
          <w:p w14:paraId="7417B9C5" w14:textId="77777777" w:rsidR="00F659A1" w:rsidRPr="00CE01C6" w:rsidRDefault="000C6421" w:rsidP="00F659A1">
            <w:r w:rsidRPr="00CE01C6">
              <w:t>0x0</w:t>
            </w:r>
            <w:r>
              <w:t xml:space="preserve"> – 0x7</w:t>
            </w:r>
          </w:p>
        </w:tc>
        <w:tc>
          <w:tcPr>
            <w:tcW w:w="4050" w:type="dxa"/>
          </w:tcPr>
          <w:p w14:paraId="4D3EAE68" w14:textId="77777777" w:rsidR="00F659A1" w:rsidRPr="00CE01C6" w:rsidRDefault="00F659A1" w:rsidP="00F659A1"/>
        </w:tc>
      </w:tr>
      <w:tr w:rsidR="00F659A1" w:rsidRPr="00CE01C6" w14:paraId="7611A237" w14:textId="77777777" w:rsidTr="00F659A1">
        <w:trPr>
          <w:jc w:val="center"/>
        </w:trPr>
        <w:tc>
          <w:tcPr>
            <w:tcW w:w="1705" w:type="dxa"/>
          </w:tcPr>
          <w:p w14:paraId="6A972254" w14:textId="77777777" w:rsidR="00F659A1" w:rsidRPr="00CE01C6" w:rsidRDefault="000C6421" w:rsidP="00F659A1">
            <w:proofErr w:type="spellStart"/>
            <w:r>
              <w:t>PersIndex</w:t>
            </w:r>
            <w:proofErr w:type="spellEnd"/>
          </w:p>
        </w:tc>
        <w:tc>
          <w:tcPr>
            <w:tcW w:w="1890" w:type="dxa"/>
          </w:tcPr>
          <w:p w14:paraId="430CEBEC" w14:textId="77777777" w:rsidR="00F659A1" w:rsidRPr="00CE01C6" w:rsidRDefault="000C6421" w:rsidP="00F659A1">
            <w:r w:rsidRPr="00CE01C6">
              <w:t>-</w:t>
            </w:r>
          </w:p>
        </w:tc>
        <w:tc>
          <w:tcPr>
            <w:tcW w:w="1260" w:type="dxa"/>
          </w:tcPr>
          <w:p w14:paraId="61C39CCA" w14:textId="77777777" w:rsidR="00F659A1" w:rsidRPr="00CE01C6" w:rsidRDefault="000C6421" w:rsidP="00F659A1">
            <w:r w:rsidRPr="00CE01C6">
              <w:t>-</w:t>
            </w:r>
          </w:p>
        </w:tc>
        <w:tc>
          <w:tcPr>
            <w:tcW w:w="4050" w:type="dxa"/>
          </w:tcPr>
          <w:p w14:paraId="2862EC58" w14:textId="77777777" w:rsidR="00F659A1" w:rsidRPr="00CE01C6" w:rsidRDefault="000C6421" w:rsidP="00F659A1">
            <w:r w:rsidRPr="00785CDE">
              <w:t>Indicates which personality profile is being accessed</w:t>
            </w:r>
          </w:p>
        </w:tc>
      </w:tr>
      <w:tr w:rsidR="00F659A1" w:rsidRPr="00CE01C6" w14:paraId="68544548" w14:textId="77777777" w:rsidTr="00F659A1">
        <w:trPr>
          <w:jc w:val="center"/>
        </w:trPr>
        <w:tc>
          <w:tcPr>
            <w:tcW w:w="1705" w:type="dxa"/>
          </w:tcPr>
          <w:p w14:paraId="1D89054E" w14:textId="77777777" w:rsidR="00F659A1" w:rsidRPr="00CE01C6" w:rsidRDefault="00F659A1" w:rsidP="00F659A1"/>
        </w:tc>
        <w:tc>
          <w:tcPr>
            <w:tcW w:w="1890" w:type="dxa"/>
            <w:vAlign w:val="center"/>
          </w:tcPr>
          <w:p w14:paraId="2C9D356A" w14:textId="77777777" w:rsidR="00F659A1" w:rsidRPr="00CE01C6" w:rsidRDefault="000C6421" w:rsidP="00F659A1">
            <w:r>
              <w:rPr>
                <w:rFonts w:cs="Arial"/>
                <w:color w:val="000000"/>
                <w:szCs w:val="20"/>
              </w:rPr>
              <w:t>PROFILE_1</w:t>
            </w:r>
          </w:p>
        </w:tc>
        <w:tc>
          <w:tcPr>
            <w:tcW w:w="1260" w:type="dxa"/>
          </w:tcPr>
          <w:p w14:paraId="2616E034" w14:textId="77777777" w:rsidR="00F659A1" w:rsidRPr="00CE01C6" w:rsidRDefault="000C6421" w:rsidP="00F659A1">
            <w:r w:rsidRPr="00CE01C6">
              <w:t>0x0</w:t>
            </w:r>
          </w:p>
        </w:tc>
        <w:tc>
          <w:tcPr>
            <w:tcW w:w="4050" w:type="dxa"/>
          </w:tcPr>
          <w:p w14:paraId="56A3E350" w14:textId="77777777" w:rsidR="00F659A1" w:rsidRPr="00CE01C6" w:rsidRDefault="00F659A1" w:rsidP="00F659A1"/>
        </w:tc>
      </w:tr>
      <w:tr w:rsidR="00F659A1" w:rsidRPr="00CE01C6" w14:paraId="70AFA99E" w14:textId="77777777" w:rsidTr="00F659A1">
        <w:trPr>
          <w:jc w:val="center"/>
        </w:trPr>
        <w:tc>
          <w:tcPr>
            <w:tcW w:w="1705" w:type="dxa"/>
          </w:tcPr>
          <w:p w14:paraId="03F2D777" w14:textId="77777777" w:rsidR="00F659A1" w:rsidRPr="00CE01C6" w:rsidRDefault="00F659A1" w:rsidP="00F659A1"/>
        </w:tc>
        <w:tc>
          <w:tcPr>
            <w:tcW w:w="1890" w:type="dxa"/>
            <w:vAlign w:val="center"/>
          </w:tcPr>
          <w:p w14:paraId="1640B0D2" w14:textId="77777777" w:rsidR="00F659A1" w:rsidRPr="00CE01C6" w:rsidRDefault="000C6421" w:rsidP="00F659A1">
            <w:r>
              <w:rPr>
                <w:rFonts w:cs="Arial"/>
                <w:color w:val="000000"/>
                <w:szCs w:val="20"/>
              </w:rPr>
              <w:t>PROFILE_2</w:t>
            </w:r>
          </w:p>
        </w:tc>
        <w:tc>
          <w:tcPr>
            <w:tcW w:w="1260" w:type="dxa"/>
          </w:tcPr>
          <w:p w14:paraId="4ACC31CB" w14:textId="77777777" w:rsidR="00F659A1" w:rsidRPr="00CE01C6" w:rsidRDefault="000C6421" w:rsidP="00F659A1">
            <w:r w:rsidRPr="00CE01C6">
              <w:t>0x1</w:t>
            </w:r>
          </w:p>
        </w:tc>
        <w:tc>
          <w:tcPr>
            <w:tcW w:w="4050" w:type="dxa"/>
          </w:tcPr>
          <w:p w14:paraId="169F19DB" w14:textId="77777777" w:rsidR="00F659A1" w:rsidRPr="00CE01C6" w:rsidRDefault="00F659A1" w:rsidP="00F659A1"/>
        </w:tc>
      </w:tr>
      <w:tr w:rsidR="00F659A1" w:rsidRPr="00CE01C6" w14:paraId="79D92847" w14:textId="77777777" w:rsidTr="00F659A1">
        <w:trPr>
          <w:jc w:val="center"/>
        </w:trPr>
        <w:tc>
          <w:tcPr>
            <w:tcW w:w="1705" w:type="dxa"/>
          </w:tcPr>
          <w:p w14:paraId="1E0B020B" w14:textId="77777777" w:rsidR="00F659A1" w:rsidRPr="00CE01C6" w:rsidRDefault="00F659A1" w:rsidP="00F659A1"/>
        </w:tc>
        <w:tc>
          <w:tcPr>
            <w:tcW w:w="1890" w:type="dxa"/>
            <w:vAlign w:val="center"/>
          </w:tcPr>
          <w:p w14:paraId="275A2C5A" w14:textId="77777777" w:rsidR="00F659A1" w:rsidRPr="00CE01C6" w:rsidRDefault="000C6421" w:rsidP="00F659A1">
            <w:r>
              <w:rPr>
                <w:rFonts w:cs="Arial"/>
                <w:color w:val="000000"/>
                <w:szCs w:val="20"/>
              </w:rPr>
              <w:t>PROFILE_3</w:t>
            </w:r>
          </w:p>
        </w:tc>
        <w:tc>
          <w:tcPr>
            <w:tcW w:w="1260" w:type="dxa"/>
          </w:tcPr>
          <w:p w14:paraId="49642FB1" w14:textId="77777777" w:rsidR="00F659A1" w:rsidRPr="00CE01C6" w:rsidRDefault="000C6421" w:rsidP="00F659A1">
            <w:r w:rsidRPr="00CE01C6">
              <w:t>0x2</w:t>
            </w:r>
          </w:p>
        </w:tc>
        <w:tc>
          <w:tcPr>
            <w:tcW w:w="4050" w:type="dxa"/>
          </w:tcPr>
          <w:p w14:paraId="23867F94" w14:textId="77777777" w:rsidR="00F659A1" w:rsidRPr="00CE01C6" w:rsidRDefault="00F659A1" w:rsidP="00F659A1"/>
        </w:tc>
      </w:tr>
      <w:tr w:rsidR="00F659A1" w:rsidRPr="00CE01C6" w14:paraId="35F6709B" w14:textId="77777777" w:rsidTr="00F659A1">
        <w:trPr>
          <w:jc w:val="center"/>
        </w:trPr>
        <w:tc>
          <w:tcPr>
            <w:tcW w:w="1705" w:type="dxa"/>
          </w:tcPr>
          <w:p w14:paraId="1AEB31FE" w14:textId="77777777" w:rsidR="00F659A1" w:rsidRPr="00CE01C6" w:rsidRDefault="00F659A1" w:rsidP="00F659A1"/>
        </w:tc>
        <w:tc>
          <w:tcPr>
            <w:tcW w:w="1890" w:type="dxa"/>
            <w:vAlign w:val="center"/>
          </w:tcPr>
          <w:p w14:paraId="4BE99D09" w14:textId="77777777" w:rsidR="00F659A1" w:rsidRPr="00CE01C6" w:rsidRDefault="000C6421" w:rsidP="00F659A1">
            <w:r>
              <w:rPr>
                <w:rFonts w:cs="Arial"/>
                <w:color w:val="000000"/>
                <w:szCs w:val="20"/>
              </w:rPr>
              <w:t>PROFILE_4</w:t>
            </w:r>
          </w:p>
        </w:tc>
        <w:tc>
          <w:tcPr>
            <w:tcW w:w="1260" w:type="dxa"/>
          </w:tcPr>
          <w:p w14:paraId="5C3A5236" w14:textId="77777777" w:rsidR="00F659A1" w:rsidRPr="00CE01C6" w:rsidRDefault="000C6421" w:rsidP="00F659A1">
            <w:r w:rsidRPr="00CE01C6">
              <w:t>0x3</w:t>
            </w:r>
          </w:p>
        </w:tc>
        <w:tc>
          <w:tcPr>
            <w:tcW w:w="4050" w:type="dxa"/>
          </w:tcPr>
          <w:p w14:paraId="4470C9B1" w14:textId="77777777" w:rsidR="00F659A1" w:rsidRPr="00CE01C6" w:rsidRDefault="00F659A1" w:rsidP="00F659A1"/>
        </w:tc>
      </w:tr>
      <w:tr w:rsidR="00F659A1" w:rsidRPr="00CE01C6" w14:paraId="6C540404" w14:textId="77777777" w:rsidTr="00F659A1">
        <w:trPr>
          <w:jc w:val="center"/>
        </w:trPr>
        <w:tc>
          <w:tcPr>
            <w:tcW w:w="1705" w:type="dxa"/>
          </w:tcPr>
          <w:p w14:paraId="4A4AB3F6" w14:textId="77777777" w:rsidR="00F659A1" w:rsidRPr="00CE01C6" w:rsidRDefault="00F659A1" w:rsidP="00F659A1"/>
        </w:tc>
        <w:tc>
          <w:tcPr>
            <w:tcW w:w="1890" w:type="dxa"/>
            <w:vAlign w:val="center"/>
          </w:tcPr>
          <w:p w14:paraId="2EE6D36A" w14:textId="77777777" w:rsidR="00F659A1" w:rsidRDefault="000C6421" w:rsidP="00F659A1">
            <w:pPr>
              <w:rPr>
                <w:rFonts w:cs="Arial"/>
                <w:color w:val="000000"/>
                <w:szCs w:val="20"/>
              </w:rPr>
            </w:pPr>
            <w:r>
              <w:rPr>
                <w:rFonts w:cs="Arial"/>
                <w:color w:val="000000"/>
                <w:szCs w:val="20"/>
              </w:rPr>
              <w:t>VEHICLE</w:t>
            </w:r>
          </w:p>
        </w:tc>
        <w:tc>
          <w:tcPr>
            <w:tcW w:w="1260" w:type="dxa"/>
          </w:tcPr>
          <w:p w14:paraId="68494453" w14:textId="77777777" w:rsidR="00F659A1" w:rsidRPr="00CE01C6" w:rsidRDefault="000C6421" w:rsidP="00F659A1">
            <w:r>
              <w:t>0x4</w:t>
            </w:r>
          </w:p>
        </w:tc>
        <w:tc>
          <w:tcPr>
            <w:tcW w:w="4050" w:type="dxa"/>
          </w:tcPr>
          <w:p w14:paraId="5DCF148B" w14:textId="77777777" w:rsidR="00F659A1" w:rsidRPr="00CE01C6" w:rsidRDefault="00F659A1" w:rsidP="00F659A1"/>
        </w:tc>
      </w:tr>
      <w:tr w:rsidR="00F659A1" w:rsidRPr="00CE01C6" w14:paraId="0CA345D8" w14:textId="77777777" w:rsidTr="00F659A1">
        <w:trPr>
          <w:jc w:val="center"/>
        </w:trPr>
        <w:tc>
          <w:tcPr>
            <w:tcW w:w="1705" w:type="dxa"/>
          </w:tcPr>
          <w:p w14:paraId="6E2B0064" w14:textId="77777777" w:rsidR="00F659A1" w:rsidRPr="00CE01C6" w:rsidRDefault="00F659A1" w:rsidP="00F659A1"/>
        </w:tc>
        <w:tc>
          <w:tcPr>
            <w:tcW w:w="1890" w:type="dxa"/>
            <w:vAlign w:val="center"/>
          </w:tcPr>
          <w:p w14:paraId="02BAEEBF" w14:textId="77777777" w:rsidR="00F659A1" w:rsidRDefault="000C6421" w:rsidP="00F659A1">
            <w:proofErr w:type="spellStart"/>
            <w:r>
              <w:rPr>
                <w:rFonts w:cs="Arial"/>
                <w:color w:val="000000"/>
                <w:szCs w:val="20"/>
              </w:rPr>
              <w:t>NotUsed</w:t>
            </w:r>
            <w:proofErr w:type="spellEnd"/>
          </w:p>
        </w:tc>
        <w:tc>
          <w:tcPr>
            <w:tcW w:w="1260" w:type="dxa"/>
          </w:tcPr>
          <w:p w14:paraId="5865D6F3" w14:textId="77777777" w:rsidR="00F659A1" w:rsidRPr="00CE01C6" w:rsidRDefault="000C6421" w:rsidP="00F659A1">
            <w:r>
              <w:t>0x5 - 0x7</w:t>
            </w:r>
          </w:p>
        </w:tc>
        <w:tc>
          <w:tcPr>
            <w:tcW w:w="4050" w:type="dxa"/>
          </w:tcPr>
          <w:p w14:paraId="55F3FFA5" w14:textId="77777777" w:rsidR="00F659A1" w:rsidRPr="00CE01C6" w:rsidRDefault="00F659A1" w:rsidP="00F659A1"/>
        </w:tc>
      </w:tr>
      <w:tr w:rsidR="00F659A1" w14:paraId="2577E824" w14:textId="77777777" w:rsidTr="00F659A1">
        <w:trPr>
          <w:jc w:val="center"/>
        </w:trPr>
        <w:tc>
          <w:tcPr>
            <w:tcW w:w="1705" w:type="dxa"/>
            <w:tcBorders>
              <w:top w:val="single" w:sz="4" w:space="0" w:color="auto"/>
              <w:left w:val="single" w:sz="4" w:space="0" w:color="auto"/>
              <w:bottom w:val="single" w:sz="4" w:space="0" w:color="auto"/>
              <w:right w:val="single" w:sz="4" w:space="0" w:color="auto"/>
            </w:tcBorders>
          </w:tcPr>
          <w:p w14:paraId="6EBB2E55" w14:textId="77777777" w:rsidR="00F659A1" w:rsidRPr="00785CDE" w:rsidRDefault="000C6421" w:rsidP="00F659A1">
            <w:proofErr w:type="spellStart"/>
            <w:r w:rsidRPr="00785CDE">
              <w:rPr>
                <w:rStyle w:val="objecttype0"/>
              </w:rPr>
              <w:t>Feature</w:t>
            </w:r>
            <w:r>
              <w:rPr>
                <w:rStyle w:val="objecttype0"/>
              </w:rPr>
              <w:t>Number</w:t>
            </w:r>
            <w:proofErr w:type="spellEnd"/>
          </w:p>
        </w:tc>
        <w:tc>
          <w:tcPr>
            <w:tcW w:w="1890" w:type="dxa"/>
            <w:tcBorders>
              <w:top w:val="single" w:sz="4" w:space="0" w:color="auto"/>
              <w:left w:val="single" w:sz="4" w:space="0" w:color="auto"/>
              <w:bottom w:val="single" w:sz="4" w:space="0" w:color="auto"/>
              <w:right w:val="single" w:sz="4" w:space="0" w:color="auto"/>
            </w:tcBorders>
            <w:vAlign w:val="center"/>
          </w:tcPr>
          <w:p w14:paraId="1DED5BEE" w14:textId="77777777" w:rsidR="00F659A1" w:rsidRPr="00785CDE" w:rsidRDefault="000C6421" w:rsidP="00F659A1">
            <w:pPr>
              <w:rPr>
                <w:rFonts w:cs="Arial"/>
                <w:color w:val="000000"/>
                <w:szCs w:val="20"/>
              </w:rPr>
            </w:pPr>
            <w:r w:rsidRPr="00785CDE">
              <w:rPr>
                <w:rFonts w:cs="Arial"/>
                <w:color w:val="000000"/>
                <w:szCs w:val="20"/>
              </w:rPr>
              <w:t>-</w:t>
            </w:r>
          </w:p>
        </w:tc>
        <w:tc>
          <w:tcPr>
            <w:tcW w:w="1260" w:type="dxa"/>
            <w:tcBorders>
              <w:top w:val="single" w:sz="4" w:space="0" w:color="auto"/>
              <w:left w:val="single" w:sz="4" w:space="0" w:color="auto"/>
              <w:bottom w:val="single" w:sz="4" w:space="0" w:color="auto"/>
              <w:right w:val="single" w:sz="4" w:space="0" w:color="auto"/>
            </w:tcBorders>
          </w:tcPr>
          <w:p w14:paraId="35EC866A" w14:textId="77777777" w:rsidR="00F659A1" w:rsidRPr="00785CDE" w:rsidRDefault="000C6421" w:rsidP="00F659A1">
            <w:r w:rsidRPr="00785CDE">
              <w:t>-</w:t>
            </w:r>
          </w:p>
        </w:tc>
        <w:tc>
          <w:tcPr>
            <w:tcW w:w="4050" w:type="dxa"/>
            <w:tcBorders>
              <w:top w:val="single" w:sz="4" w:space="0" w:color="auto"/>
              <w:left w:val="single" w:sz="4" w:space="0" w:color="auto"/>
              <w:bottom w:val="single" w:sz="4" w:space="0" w:color="auto"/>
              <w:right w:val="single" w:sz="4" w:space="0" w:color="auto"/>
            </w:tcBorders>
          </w:tcPr>
          <w:p w14:paraId="4DED58E3" w14:textId="77777777" w:rsidR="00F659A1" w:rsidRPr="00785CDE" w:rsidRDefault="000C6421" w:rsidP="00F659A1">
            <w:r w:rsidRPr="00785CDE">
              <w:t>Feature number being requested</w:t>
            </w:r>
          </w:p>
        </w:tc>
      </w:tr>
      <w:tr w:rsidR="00F659A1" w14:paraId="54C4D6F3" w14:textId="77777777" w:rsidTr="00F659A1">
        <w:trPr>
          <w:jc w:val="center"/>
        </w:trPr>
        <w:tc>
          <w:tcPr>
            <w:tcW w:w="1705" w:type="dxa"/>
            <w:tcBorders>
              <w:top w:val="single" w:sz="4" w:space="0" w:color="auto"/>
              <w:left w:val="single" w:sz="4" w:space="0" w:color="auto"/>
              <w:bottom w:val="single" w:sz="4" w:space="0" w:color="auto"/>
              <w:right w:val="single" w:sz="4" w:space="0" w:color="auto"/>
            </w:tcBorders>
          </w:tcPr>
          <w:p w14:paraId="0411613B" w14:textId="77777777" w:rsidR="00F659A1" w:rsidRPr="00785CDE" w:rsidRDefault="00F659A1" w:rsidP="00F659A1">
            <w:pPr>
              <w:rPr>
                <w:rStyle w:val="objecttype0"/>
              </w:rPr>
            </w:pPr>
          </w:p>
        </w:tc>
        <w:tc>
          <w:tcPr>
            <w:tcW w:w="1890" w:type="dxa"/>
            <w:tcBorders>
              <w:top w:val="single" w:sz="4" w:space="0" w:color="auto"/>
              <w:left w:val="single" w:sz="4" w:space="0" w:color="auto"/>
              <w:bottom w:val="single" w:sz="4" w:space="0" w:color="auto"/>
              <w:right w:val="single" w:sz="4" w:space="0" w:color="auto"/>
            </w:tcBorders>
            <w:vAlign w:val="center"/>
          </w:tcPr>
          <w:p w14:paraId="29CBD818" w14:textId="77777777" w:rsidR="00F659A1" w:rsidRPr="00785CDE" w:rsidRDefault="00F659A1" w:rsidP="00F659A1">
            <w:pPr>
              <w:rPr>
                <w:rFonts w:cs="Arial"/>
                <w:color w:val="000000"/>
                <w:szCs w:val="20"/>
              </w:rPr>
            </w:pPr>
          </w:p>
        </w:tc>
        <w:tc>
          <w:tcPr>
            <w:tcW w:w="1260" w:type="dxa"/>
            <w:tcBorders>
              <w:top w:val="single" w:sz="4" w:space="0" w:color="auto"/>
              <w:left w:val="single" w:sz="4" w:space="0" w:color="auto"/>
              <w:bottom w:val="single" w:sz="4" w:space="0" w:color="auto"/>
              <w:right w:val="single" w:sz="4" w:space="0" w:color="auto"/>
            </w:tcBorders>
          </w:tcPr>
          <w:p w14:paraId="0C2DEB63" w14:textId="77777777" w:rsidR="00F659A1" w:rsidRPr="00785CDE" w:rsidRDefault="000C6421" w:rsidP="00F659A1">
            <w:r w:rsidRPr="00785CDE">
              <w:t>0x0000 – 0xFFFF</w:t>
            </w:r>
          </w:p>
        </w:tc>
        <w:tc>
          <w:tcPr>
            <w:tcW w:w="4050" w:type="dxa"/>
            <w:tcBorders>
              <w:top w:val="single" w:sz="4" w:space="0" w:color="auto"/>
              <w:left w:val="single" w:sz="4" w:space="0" w:color="auto"/>
              <w:bottom w:val="single" w:sz="4" w:space="0" w:color="auto"/>
              <w:right w:val="single" w:sz="4" w:space="0" w:color="auto"/>
            </w:tcBorders>
          </w:tcPr>
          <w:p w14:paraId="58ABE033" w14:textId="77777777" w:rsidR="00F659A1" w:rsidRPr="00785CDE" w:rsidRDefault="00F659A1" w:rsidP="00F659A1"/>
        </w:tc>
      </w:tr>
      <w:tr w:rsidR="00F659A1" w14:paraId="6D42FA4A" w14:textId="77777777" w:rsidTr="00F659A1">
        <w:trPr>
          <w:jc w:val="center"/>
        </w:trPr>
        <w:tc>
          <w:tcPr>
            <w:tcW w:w="1705" w:type="dxa"/>
            <w:tcBorders>
              <w:top w:val="single" w:sz="4" w:space="0" w:color="auto"/>
              <w:left w:val="single" w:sz="4" w:space="0" w:color="auto"/>
              <w:bottom w:val="single" w:sz="4" w:space="0" w:color="auto"/>
              <w:right w:val="single" w:sz="4" w:space="0" w:color="auto"/>
            </w:tcBorders>
          </w:tcPr>
          <w:p w14:paraId="1E76FAA0" w14:textId="77777777" w:rsidR="00F659A1" w:rsidRPr="00785CDE" w:rsidRDefault="000C6421" w:rsidP="00F659A1">
            <w:proofErr w:type="spellStart"/>
            <w:r>
              <w:rPr>
                <w:rStyle w:val="objecttype0"/>
              </w:rPr>
              <w:lastRenderedPageBreak/>
              <w:t>FeatureValue</w:t>
            </w:r>
            <w:proofErr w:type="spellEnd"/>
          </w:p>
        </w:tc>
        <w:tc>
          <w:tcPr>
            <w:tcW w:w="1890" w:type="dxa"/>
            <w:tcBorders>
              <w:top w:val="single" w:sz="4" w:space="0" w:color="auto"/>
              <w:left w:val="single" w:sz="4" w:space="0" w:color="auto"/>
              <w:bottom w:val="single" w:sz="4" w:space="0" w:color="auto"/>
              <w:right w:val="single" w:sz="4" w:space="0" w:color="auto"/>
            </w:tcBorders>
            <w:vAlign w:val="center"/>
          </w:tcPr>
          <w:p w14:paraId="55799780" w14:textId="77777777" w:rsidR="00F659A1" w:rsidRPr="00785CDE" w:rsidRDefault="000C6421" w:rsidP="00F659A1">
            <w:pPr>
              <w:rPr>
                <w:rFonts w:cs="Arial"/>
                <w:color w:val="000000"/>
                <w:szCs w:val="20"/>
              </w:rPr>
            </w:pPr>
            <w:r w:rsidRPr="00785CDE">
              <w:rPr>
                <w:rFonts w:cs="Arial"/>
                <w:color w:val="000000"/>
                <w:szCs w:val="20"/>
              </w:rPr>
              <w:t>-</w:t>
            </w:r>
          </w:p>
        </w:tc>
        <w:tc>
          <w:tcPr>
            <w:tcW w:w="1260" w:type="dxa"/>
            <w:tcBorders>
              <w:top w:val="single" w:sz="4" w:space="0" w:color="auto"/>
              <w:left w:val="single" w:sz="4" w:space="0" w:color="auto"/>
              <w:bottom w:val="single" w:sz="4" w:space="0" w:color="auto"/>
              <w:right w:val="single" w:sz="4" w:space="0" w:color="auto"/>
            </w:tcBorders>
          </w:tcPr>
          <w:p w14:paraId="34B5FF5D" w14:textId="77777777" w:rsidR="00F659A1" w:rsidRPr="00785CDE" w:rsidRDefault="000C6421" w:rsidP="00F659A1">
            <w:r w:rsidRPr="00785CDE">
              <w:t>-</w:t>
            </w:r>
          </w:p>
        </w:tc>
        <w:tc>
          <w:tcPr>
            <w:tcW w:w="4050" w:type="dxa"/>
            <w:tcBorders>
              <w:top w:val="single" w:sz="4" w:space="0" w:color="auto"/>
              <w:left w:val="single" w:sz="4" w:space="0" w:color="auto"/>
              <w:bottom w:val="single" w:sz="4" w:space="0" w:color="auto"/>
              <w:right w:val="single" w:sz="4" w:space="0" w:color="auto"/>
            </w:tcBorders>
          </w:tcPr>
          <w:p w14:paraId="451261E9" w14:textId="77777777" w:rsidR="00F659A1" w:rsidRPr="00785CDE" w:rsidRDefault="000C6421" w:rsidP="00F659A1">
            <w:r>
              <w:t>Feature</w:t>
            </w:r>
            <w:r w:rsidRPr="00785CDE">
              <w:t xml:space="preserve"> value being requested</w:t>
            </w:r>
          </w:p>
        </w:tc>
      </w:tr>
      <w:tr w:rsidR="00F659A1" w14:paraId="1802EE31" w14:textId="77777777" w:rsidTr="00F659A1">
        <w:trPr>
          <w:jc w:val="center"/>
        </w:trPr>
        <w:tc>
          <w:tcPr>
            <w:tcW w:w="1705" w:type="dxa"/>
            <w:tcBorders>
              <w:top w:val="single" w:sz="4" w:space="0" w:color="auto"/>
              <w:left w:val="single" w:sz="4" w:space="0" w:color="auto"/>
              <w:bottom w:val="single" w:sz="4" w:space="0" w:color="auto"/>
              <w:right w:val="single" w:sz="4" w:space="0" w:color="auto"/>
            </w:tcBorders>
          </w:tcPr>
          <w:p w14:paraId="3D88D022" w14:textId="77777777" w:rsidR="00F659A1" w:rsidRPr="00785CDE" w:rsidRDefault="00F659A1" w:rsidP="00F659A1">
            <w:pPr>
              <w:rPr>
                <w:rStyle w:val="objecttype0"/>
              </w:rPr>
            </w:pPr>
          </w:p>
        </w:tc>
        <w:tc>
          <w:tcPr>
            <w:tcW w:w="1890" w:type="dxa"/>
            <w:tcBorders>
              <w:top w:val="single" w:sz="4" w:space="0" w:color="auto"/>
              <w:left w:val="single" w:sz="4" w:space="0" w:color="auto"/>
              <w:bottom w:val="single" w:sz="4" w:space="0" w:color="auto"/>
              <w:right w:val="single" w:sz="4" w:space="0" w:color="auto"/>
            </w:tcBorders>
            <w:vAlign w:val="center"/>
          </w:tcPr>
          <w:p w14:paraId="44A58DE1" w14:textId="77777777" w:rsidR="00F659A1" w:rsidRPr="00785CDE" w:rsidRDefault="00F659A1" w:rsidP="00F659A1">
            <w:pPr>
              <w:rPr>
                <w:rFonts w:cs="Arial"/>
                <w:color w:val="000000"/>
                <w:szCs w:val="20"/>
              </w:rPr>
            </w:pPr>
          </w:p>
        </w:tc>
        <w:tc>
          <w:tcPr>
            <w:tcW w:w="1260" w:type="dxa"/>
            <w:tcBorders>
              <w:top w:val="single" w:sz="4" w:space="0" w:color="auto"/>
              <w:left w:val="single" w:sz="4" w:space="0" w:color="auto"/>
              <w:bottom w:val="single" w:sz="4" w:space="0" w:color="auto"/>
              <w:right w:val="single" w:sz="4" w:space="0" w:color="auto"/>
            </w:tcBorders>
          </w:tcPr>
          <w:p w14:paraId="1E40CF4D" w14:textId="77777777" w:rsidR="00F659A1" w:rsidRPr="00785CDE" w:rsidRDefault="000C6421" w:rsidP="00F659A1">
            <w:r w:rsidRPr="00785CDE">
              <w:t>0x0000 – 0xFFFF</w:t>
            </w:r>
          </w:p>
        </w:tc>
        <w:tc>
          <w:tcPr>
            <w:tcW w:w="4050" w:type="dxa"/>
            <w:tcBorders>
              <w:top w:val="single" w:sz="4" w:space="0" w:color="auto"/>
              <w:left w:val="single" w:sz="4" w:space="0" w:color="auto"/>
              <w:bottom w:val="single" w:sz="4" w:space="0" w:color="auto"/>
              <w:right w:val="single" w:sz="4" w:space="0" w:color="auto"/>
            </w:tcBorders>
          </w:tcPr>
          <w:p w14:paraId="375D794A" w14:textId="77777777" w:rsidR="00F659A1" w:rsidRPr="00785CDE" w:rsidRDefault="00F659A1" w:rsidP="00F659A1"/>
        </w:tc>
      </w:tr>
    </w:tbl>
    <w:p w14:paraId="43788D44" w14:textId="77777777" w:rsidR="00F659A1" w:rsidRDefault="000C6421" w:rsidP="00CF5397">
      <w:pPr>
        <w:pStyle w:val="Heading4"/>
      </w:pPr>
      <w:commentRangeStart w:id="1275"/>
      <w:r w:rsidRPr="00B9479B">
        <w:t>MD-REQ-420762/A-</w:t>
      </w:r>
      <w:proofErr w:type="spellStart"/>
      <w:r w:rsidRPr="00B9479B">
        <w:t>pppFeatureOp</w:t>
      </w:r>
      <w:proofErr w:type="spellEnd"/>
    </w:p>
    <w:p w14:paraId="02D03DC7" w14:textId="77777777" w:rsidR="00F659A1" w:rsidRDefault="000C6421" w:rsidP="00F659A1">
      <w:r>
        <w:t xml:space="preserve">This API is used to </w:t>
      </w:r>
      <w:r w:rsidRPr="00C4138E">
        <w:t xml:space="preserve">the request a feature change </w:t>
      </w:r>
      <w:r>
        <w:t xml:space="preserve">for a PPP setting </w:t>
      </w:r>
      <w:r w:rsidRPr="00C4138E">
        <w:t>(change feature setting</w:t>
      </w:r>
      <w:r>
        <w:t>s</w:t>
      </w:r>
      <w:r w:rsidRPr="00C4138E">
        <w:t>, query feature setting</w:t>
      </w:r>
      <w:r>
        <w:t>s</w:t>
      </w:r>
      <w:r w:rsidRPr="00C4138E">
        <w:t>, etc.).</w:t>
      </w:r>
      <w:r>
        <w:t xml:space="preserve"> The </w:t>
      </w:r>
      <w:proofErr w:type="spellStart"/>
      <w:r>
        <w:t>PPPSettingServer</w:t>
      </w:r>
      <w:proofErr w:type="spellEnd"/>
      <w:r>
        <w:t xml:space="preserve"> also uses this API for its response.</w:t>
      </w:r>
    </w:p>
    <w:p w14:paraId="09DEA721" w14:textId="77777777" w:rsidR="00F659A1" w:rsidRPr="00A16911" w:rsidRDefault="00F659A1" w:rsidP="00F659A1">
      <w:pPr>
        <w:rPr>
          <w:rFonts w:cs="Arial"/>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996"/>
        <w:gridCol w:w="253"/>
        <w:gridCol w:w="1170"/>
        <w:gridCol w:w="1710"/>
        <w:gridCol w:w="1890"/>
        <w:gridCol w:w="2345"/>
      </w:tblGrid>
      <w:tr w:rsidR="00F659A1" w:rsidRPr="00A16911" w14:paraId="4AA01CB2" w14:textId="77777777" w:rsidTr="00F659A1">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808080"/>
          </w:tcPr>
          <w:p w14:paraId="3DBE5A6F" w14:textId="77777777" w:rsidR="00F659A1" w:rsidRPr="00A16911" w:rsidRDefault="00F659A1" w:rsidP="00F659A1">
            <w:pPr>
              <w:spacing w:line="252" w:lineRule="auto"/>
              <w:rPr>
                <w:sz w:val="8"/>
              </w:rPr>
            </w:pPr>
          </w:p>
        </w:tc>
      </w:tr>
      <w:tr w:rsidR="00F659A1" w:rsidRPr="00A16911" w14:paraId="79C40170" w14:textId="77777777" w:rsidTr="00F659A1">
        <w:trPr>
          <w:jc w:val="center"/>
        </w:trPr>
        <w:tc>
          <w:tcPr>
            <w:tcW w:w="2622" w:type="dxa"/>
            <w:gridSpan w:val="2"/>
            <w:tcBorders>
              <w:top w:val="single" w:sz="4" w:space="0" w:color="auto"/>
              <w:left w:val="single" w:sz="4" w:space="0" w:color="auto"/>
              <w:bottom w:val="single" w:sz="4" w:space="0" w:color="auto"/>
              <w:right w:val="single" w:sz="4" w:space="0" w:color="auto"/>
            </w:tcBorders>
            <w:hideMark/>
          </w:tcPr>
          <w:p w14:paraId="7B79B50C" w14:textId="77777777" w:rsidR="00F659A1" w:rsidRPr="00A16911" w:rsidRDefault="000C6421" w:rsidP="00F659A1">
            <w:pPr>
              <w:spacing w:line="252" w:lineRule="auto"/>
            </w:pPr>
            <w:r w:rsidRPr="00A16911">
              <w:rPr>
                <w:b/>
              </w:rPr>
              <w:t>Method Type</w:t>
            </w:r>
          </w:p>
        </w:tc>
        <w:tc>
          <w:tcPr>
            <w:tcW w:w="7368" w:type="dxa"/>
            <w:gridSpan w:val="5"/>
            <w:tcBorders>
              <w:top w:val="single" w:sz="4" w:space="0" w:color="auto"/>
              <w:left w:val="single" w:sz="4" w:space="0" w:color="auto"/>
              <w:bottom w:val="single" w:sz="4" w:space="0" w:color="auto"/>
              <w:right w:val="single" w:sz="4" w:space="0" w:color="auto"/>
            </w:tcBorders>
            <w:vAlign w:val="center"/>
            <w:hideMark/>
          </w:tcPr>
          <w:p w14:paraId="07238C24" w14:textId="77777777" w:rsidR="00F659A1" w:rsidRPr="00A16911" w:rsidRDefault="000C6421" w:rsidP="00F659A1">
            <w:pPr>
              <w:spacing w:line="252" w:lineRule="auto"/>
            </w:pPr>
            <w:proofErr w:type="spellStart"/>
            <w:r>
              <w:t>OneShot</w:t>
            </w:r>
            <w:proofErr w:type="spellEnd"/>
            <w:r>
              <w:t xml:space="preserve"> (asynchronous)</w:t>
            </w:r>
          </w:p>
        </w:tc>
      </w:tr>
      <w:tr w:rsidR="00F659A1" w:rsidRPr="00A16911" w14:paraId="3E659511" w14:textId="77777777" w:rsidTr="00F659A1">
        <w:trPr>
          <w:jc w:val="center"/>
        </w:trPr>
        <w:tc>
          <w:tcPr>
            <w:tcW w:w="2622" w:type="dxa"/>
            <w:gridSpan w:val="2"/>
            <w:tcBorders>
              <w:top w:val="single" w:sz="4" w:space="0" w:color="auto"/>
              <w:left w:val="single" w:sz="4" w:space="0" w:color="auto"/>
              <w:bottom w:val="single" w:sz="4" w:space="0" w:color="auto"/>
              <w:right w:val="single" w:sz="4" w:space="0" w:color="auto"/>
            </w:tcBorders>
            <w:hideMark/>
          </w:tcPr>
          <w:p w14:paraId="6F782703" w14:textId="77777777" w:rsidR="00F659A1" w:rsidRPr="00A16911" w:rsidRDefault="000C6421" w:rsidP="00F659A1">
            <w:pPr>
              <w:spacing w:line="252" w:lineRule="auto"/>
            </w:pPr>
            <w:r w:rsidRPr="00A16911">
              <w:rPr>
                <w:b/>
              </w:rPr>
              <w:t>QoS Level</w:t>
            </w:r>
          </w:p>
        </w:tc>
        <w:tc>
          <w:tcPr>
            <w:tcW w:w="7368" w:type="dxa"/>
            <w:gridSpan w:val="5"/>
            <w:tcBorders>
              <w:top w:val="single" w:sz="4" w:space="0" w:color="auto"/>
              <w:left w:val="single" w:sz="4" w:space="0" w:color="auto"/>
              <w:bottom w:val="single" w:sz="4" w:space="0" w:color="auto"/>
              <w:right w:val="single" w:sz="4" w:space="0" w:color="auto"/>
            </w:tcBorders>
            <w:vAlign w:val="center"/>
            <w:hideMark/>
          </w:tcPr>
          <w:p w14:paraId="6F7D8BB5" w14:textId="77777777" w:rsidR="00F659A1" w:rsidRPr="00A16911" w:rsidRDefault="000C6421" w:rsidP="00F659A1">
            <w:pPr>
              <w:spacing w:line="252" w:lineRule="auto"/>
            </w:pPr>
            <w:r w:rsidRPr="00A16911">
              <w:t>Default</w:t>
            </w:r>
          </w:p>
        </w:tc>
      </w:tr>
      <w:tr w:rsidR="00F659A1" w:rsidRPr="00A16911" w14:paraId="2D34CD83" w14:textId="77777777" w:rsidTr="00F659A1">
        <w:trPr>
          <w:jc w:val="center"/>
        </w:trPr>
        <w:tc>
          <w:tcPr>
            <w:tcW w:w="2622" w:type="dxa"/>
            <w:gridSpan w:val="2"/>
            <w:tcBorders>
              <w:top w:val="single" w:sz="4" w:space="0" w:color="auto"/>
              <w:left w:val="single" w:sz="4" w:space="0" w:color="auto"/>
              <w:bottom w:val="single" w:sz="4" w:space="0" w:color="auto"/>
              <w:right w:val="single" w:sz="4" w:space="0" w:color="auto"/>
            </w:tcBorders>
            <w:hideMark/>
          </w:tcPr>
          <w:p w14:paraId="5A147FD2" w14:textId="77777777" w:rsidR="00F659A1" w:rsidRPr="00A16911" w:rsidRDefault="000C6421" w:rsidP="00F659A1">
            <w:pPr>
              <w:spacing w:line="252" w:lineRule="auto"/>
            </w:pPr>
            <w:r w:rsidRPr="00A16911">
              <w:rPr>
                <w:b/>
              </w:rPr>
              <w:t>Retained</w:t>
            </w:r>
          </w:p>
        </w:tc>
        <w:tc>
          <w:tcPr>
            <w:tcW w:w="7368" w:type="dxa"/>
            <w:gridSpan w:val="5"/>
            <w:tcBorders>
              <w:top w:val="single" w:sz="4" w:space="0" w:color="auto"/>
              <w:left w:val="single" w:sz="4" w:space="0" w:color="auto"/>
              <w:bottom w:val="single" w:sz="4" w:space="0" w:color="auto"/>
              <w:right w:val="single" w:sz="4" w:space="0" w:color="auto"/>
            </w:tcBorders>
            <w:vAlign w:val="center"/>
            <w:hideMark/>
          </w:tcPr>
          <w:p w14:paraId="5F78828A" w14:textId="77777777" w:rsidR="00F659A1" w:rsidRPr="00A16911" w:rsidRDefault="000C6421" w:rsidP="00F659A1">
            <w:pPr>
              <w:spacing w:line="252" w:lineRule="auto"/>
            </w:pPr>
            <w:r w:rsidRPr="00A16911">
              <w:t>Yes</w:t>
            </w:r>
          </w:p>
        </w:tc>
      </w:tr>
      <w:tr w:rsidR="00F659A1" w:rsidRPr="00A16911" w14:paraId="3398618A" w14:textId="77777777" w:rsidTr="00F659A1">
        <w:trPr>
          <w:trHeight w:val="70"/>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808080"/>
          </w:tcPr>
          <w:p w14:paraId="5DBCEB36" w14:textId="77777777" w:rsidR="00F659A1" w:rsidRPr="00A16911" w:rsidRDefault="00F659A1" w:rsidP="00F659A1">
            <w:pPr>
              <w:spacing w:line="252" w:lineRule="auto"/>
              <w:rPr>
                <w:sz w:val="8"/>
              </w:rPr>
            </w:pPr>
          </w:p>
        </w:tc>
      </w:tr>
      <w:tr w:rsidR="00F659A1" w:rsidRPr="00A16911" w14:paraId="6E59BBD6"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shd w:val="clear" w:color="auto" w:fill="A6A6A6"/>
            <w:hideMark/>
          </w:tcPr>
          <w:p w14:paraId="77E2CCB0" w14:textId="77777777" w:rsidR="00F659A1" w:rsidRPr="00A16911" w:rsidRDefault="000C6421" w:rsidP="00F659A1">
            <w:pPr>
              <w:jc w:val="center"/>
              <w:rPr>
                <w:b/>
              </w:rPr>
            </w:pPr>
            <w:r w:rsidRPr="00A16911">
              <w:rPr>
                <w:b/>
              </w:rPr>
              <w:t>R/O</w:t>
            </w:r>
          </w:p>
        </w:tc>
        <w:tc>
          <w:tcPr>
            <w:tcW w:w="2249" w:type="dxa"/>
            <w:gridSpan w:val="2"/>
            <w:tcBorders>
              <w:top w:val="single" w:sz="4" w:space="0" w:color="auto"/>
              <w:left w:val="single" w:sz="4" w:space="0" w:color="auto"/>
              <w:bottom w:val="single" w:sz="4" w:space="0" w:color="auto"/>
              <w:right w:val="single" w:sz="4" w:space="0" w:color="auto"/>
            </w:tcBorders>
            <w:shd w:val="clear" w:color="auto" w:fill="A6A6A6"/>
            <w:vAlign w:val="center"/>
            <w:hideMark/>
          </w:tcPr>
          <w:p w14:paraId="52D368CF" w14:textId="77777777" w:rsidR="00F659A1" w:rsidRPr="00A16911" w:rsidRDefault="000C6421" w:rsidP="00F659A1">
            <w:pPr>
              <w:rPr>
                <w:b/>
              </w:rPr>
            </w:pPr>
            <w:r w:rsidRPr="00A16911">
              <w:rPr>
                <w:b/>
              </w:rPr>
              <w:t>Name</w:t>
            </w:r>
          </w:p>
        </w:tc>
        <w:tc>
          <w:tcPr>
            <w:tcW w:w="1170" w:type="dxa"/>
            <w:tcBorders>
              <w:top w:val="single" w:sz="4" w:space="0" w:color="auto"/>
              <w:left w:val="single" w:sz="4" w:space="0" w:color="auto"/>
              <w:bottom w:val="single" w:sz="4" w:space="0" w:color="auto"/>
              <w:right w:val="single" w:sz="4" w:space="0" w:color="auto"/>
            </w:tcBorders>
            <w:shd w:val="clear" w:color="auto" w:fill="A6A6A6"/>
            <w:hideMark/>
          </w:tcPr>
          <w:p w14:paraId="1368A432" w14:textId="77777777" w:rsidR="00F659A1" w:rsidRPr="00A16911" w:rsidRDefault="000C6421" w:rsidP="00F659A1">
            <w:pPr>
              <w:rPr>
                <w:b/>
              </w:rPr>
            </w:pPr>
            <w:r w:rsidRPr="00A16911">
              <w:rPr>
                <w:b/>
              </w:rPr>
              <w:t>Type</w:t>
            </w:r>
          </w:p>
        </w:tc>
        <w:tc>
          <w:tcPr>
            <w:tcW w:w="171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306FC138" w14:textId="77777777" w:rsidR="00F659A1" w:rsidRPr="00A16911" w:rsidRDefault="000C6421" w:rsidP="00F659A1">
            <w:pPr>
              <w:rPr>
                <w:b/>
              </w:rPr>
            </w:pPr>
            <w:r w:rsidRPr="00A16911">
              <w:rPr>
                <w:b/>
              </w:rPr>
              <w:t>Literals</w:t>
            </w:r>
          </w:p>
        </w:tc>
        <w:tc>
          <w:tcPr>
            <w:tcW w:w="189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4A545DE1" w14:textId="77777777" w:rsidR="00F659A1" w:rsidRPr="00A16911" w:rsidRDefault="000C6421" w:rsidP="00F659A1">
            <w:pPr>
              <w:rPr>
                <w:b/>
              </w:rPr>
            </w:pPr>
            <w:r w:rsidRPr="00A16911">
              <w:rPr>
                <w:b/>
              </w:rPr>
              <w:t>Value</w:t>
            </w:r>
          </w:p>
        </w:tc>
        <w:tc>
          <w:tcPr>
            <w:tcW w:w="2345"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21A26718" w14:textId="77777777" w:rsidR="00F659A1" w:rsidRPr="00A16911" w:rsidRDefault="000C6421" w:rsidP="00F659A1">
            <w:pPr>
              <w:rPr>
                <w:b/>
              </w:rPr>
            </w:pPr>
            <w:r w:rsidRPr="00A16911">
              <w:rPr>
                <w:b/>
              </w:rPr>
              <w:t>Description</w:t>
            </w:r>
          </w:p>
        </w:tc>
      </w:tr>
      <w:tr w:rsidR="00F659A1" w:rsidRPr="00A16911" w14:paraId="13E0F25B" w14:textId="77777777" w:rsidTr="00F659A1">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038802D2" w14:textId="77777777" w:rsidR="00F659A1" w:rsidRPr="00A16911" w:rsidRDefault="000C6421" w:rsidP="00F659A1">
            <w:pPr>
              <w:rPr>
                <w:b/>
              </w:rPr>
            </w:pPr>
            <w:r w:rsidRPr="00A16911">
              <w:rPr>
                <w:b/>
              </w:rPr>
              <w:t>Request</w:t>
            </w:r>
          </w:p>
        </w:tc>
      </w:tr>
      <w:tr w:rsidR="00F659A1" w:rsidRPr="00A16911" w14:paraId="6A93FD90"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7BE4C26" w14:textId="77777777" w:rsidR="00F659A1" w:rsidRPr="00A16911" w:rsidRDefault="000C6421" w:rsidP="00F659A1">
            <w:pPr>
              <w:jc w:val="center"/>
            </w:pPr>
            <w:r>
              <w:t>R</w:t>
            </w:r>
          </w:p>
        </w:tc>
        <w:tc>
          <w:tcPr>
            <w:tcW w:w="2249" w:type="dxa"/>
            <w:gridSpan w:val="2"/>
            <w:tcBorders>
              <w:top w:val="single" w:sz="4" w:space="0" w:color="auto"/>
              <w:left w:val="single" w:sz="4" w:space="0" w:color="auto"/>
              <w:bottom w:val="single" w:sz="4" w:space="0" w:color="auto"/>
              <w:right w:val="single" w:sz="4" w:space="0" w:color="auto"/>
            </w:tcBorders>
          </w:tcPr>
          <w:p w14:paraId="1A7C2566" w14:textId="77777777" w:rsidR="00F659A1" w:rsidRPr="00A16911" w:rsidRDefault="000C6421" w:rsidP="00F659A1">
            <w:r>
              <w:t>Operation</w:t>
            </w:r>
          </w:p>
        </w:tc>
        <w:tc>
          <w:tcPr>
            <w:tcW w:w="1170" w:type="dxa"/>
            <w:tcBorders>
              <w:top w:val="single" w:sz="4" w:space="0" w:color="auto"/>
              <w:left w:val="single" w:sz="4" w:space="0" w:color="auto"/>
              <w:bottom w:val="single" w:sz="4" w:space="0" w:color="auto"/>
              <w:right w:val="single" w:sz="4" w:space="0" w:color="auto"/>
            </w:tcBorders>
          </w:tcPr>
          <w:p w14:paraId="27B37A7F" w14:textId="77777777" w:rsidR="00F659A1" w:rsidRPr="00A16911" w:rsidRDefault="000C6421" w:rsidP="00F659A1">
            <w:proofErr w:type="spellStart"/>
            <w:r>
              <w:t>Enum</w:t>
            </w:r>
            <w:proofErr w:type="spellEnd"/>
          </w:p>
        </w:tc>
        <w:tc>
          <w:tcPr>
            <w:tcW w:w="1710" w:type="dxa"/>
            <w:tcBorders>
              <w:top w:val="single" w:sz="4" w:space="0" w:color="auto"/>
              <w:left w:val="single" w:sz="4" w:space="0" w:color="auto"/>
              <w:bottom w:val="single" w:sz="4" w:space="0" w:color="auto"/>
              <w:right w:val="single" w:sz="4" w:space="0" w:color="auto"/>
            </w:tcBorders>
          </w:tcPr>
          <w:p w14:paraId="2B6F15B5" w14:textId="77777777" w:rsidR="00F659A1" w:rsidRPr="00A16911" w:rsidRDefault="000C6421" w:rsidP="00F659A1">
            <w:r w:rsidRPr="00CE01C6">
              <w:t>-</w:t>
            </w:r>
          </w:p>
        </w:tc>
        <w:tc>
          <w:tcPr>
            <w:tcW w:w="1890" w:type="dxa"/>
            <w:tcBorders>
              <w:top w:val="single" w:sz="4" w:space="0" w:color="auto"/>
              <w:left w:val="single" w:sz="4" w:space="0" w:color="auto"/>
              <w:bottom w:val="single" w:sz="4" w:space="0" w:color="auto"/>
              <w:right w:val="single" w:sz="4" w:space="0" w:color="auto"/>
            </w:tcBorders>
          </w:tcPr>
          <w:p w14:paraId="5FA083BD" w14:textId="77777777" w:rsidR="00F659A1" w:rsidRPr="00A16911" w:rsidRDefault="000C6421" w:rsidP="00F659A1">
            <w:r w:rsidRPr="00CE01C6">
              <w:t>-</w:t>
            </w:r>
          </w:p>
        </w:tc>
        <w:tc>
          <w:tcPr>
            <w:tcW w:w="2345" w:type="dxa"/>
            <w:tcBorders>
              <w:top w:val="single" w:sz="4" w:space="0" w:color="auto"/>
              <w:left w:val="single" w:sz="4" w:space="0" w:color="auto"/>
              <w:bottom w:val="single" w:sz="4" w:space="0" w:color="auto"/>
              <w:right w:val="single" w:sz="4" w:space="0" w:color="auto"/>
            </w:tcBorders>
          </w:tcPr>
          <w:p w14:paraId="2BEAD256" w14:textId="77777777" w:rsidR="00F659A1" w:rsidRPr="00A16911" w:rsidRDefault="000C6421" w:rsidP="00F659A1">
            <w:r>
              <w:t>Type of operation being requested</w:t>
            </w:r>
          </w:p>
        </w:tc>
      </w:tr>
      <w:tr w:rsidR="00F659A1" w:rsidRPr="00A16911" w14:paraId="70FD740B"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4A7372BA"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4A05153F"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400CFD42"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4D5CB1FB" w14:textId="77777777" w:rsidR="00F659A1" w:rsidRPr="00A16911" w:rsidRDefault="000C6421" w:rsidP="00F659A1">
            <w:r>
              <w:rPr>
                <w:rFonts w:cs="Arial"/>
                <w:color w:val="000000"/>
                <w:szCs w:val="20"/>
              </w:rPr>
              <w:t>NULL</w:t>
            </w:r>
          </w:p>
        </w:tc>
        <w:tc>
          <w:tcPr>
            <w:tcW w:w="1890" w:type="dxa"/>
            <w:tcBorders>
              <w:top w:val="single" w:sz="4" w:space="0" w:color="auto"/>
              <w:left w:val="single" w:sz="4" w:space="0" w:color="auto"/>
              <w:bottom w:val="single" w:sz="4" w:space="0" w:color="auto"/>
              <w:right w:val="single" w:sz="4" w:space="0" w:color="auto"/>
            </w:tcBorders>
          </w:tcPr>
          <w:p w14:paraId="7824BE53" w14:textId="77777777" w:rsidR="00F659A1" w:rsidRPr="00A16911" w:rsidRDefault="000C6421" w:rsidP="00F659A1">
            <w:r w:rsidRPr="00CE01C6">
              <w:t>0x0</w:t>
            </w:r>
          </w:p>
        </w:tc>
        <w:tc>
          <w:tcPr>
            <w:tcW w:w="2345" w:type="dxa"/>
            <w:tcBorders>
              <w:top w:val="single" w:sz="4" w:space="0" w:color="auto"/>
              <w:left w:val="single" w:sz="4" w:space="0" w:color="auto"/>
              <w:bottom w:val="single" w:sz="4" w:space="0" w:color="auto"/>
              <w:right w:val="single" w:sz="4" w:space="0" w:color="auto"/>
            </w:tcBorders>
          </w:tcPr>
          <w:p w14:paraId="34A675AE" w14:textId="77777777" w:rsidR="00F659A1" w:rsidRPr="00A16911" w:rsidRDefault="00F659A1" w:rsidP="00F659A1"/>
        </w:tc>
      </w:tr>
      <w:tr w:rsidR="00F659A1" w:rsidRPr="00A16911" w14:paraId="7B7B6789"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4659B00C"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79C3A57B"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61B059D1"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457283C3" w14:textId="77777777" w:rsidR="00F659A1" w:rsidRPr="00A16911" w:rsidRDefault="000C6421" w:rsidP="00F659A1">
            <w:r>
              <w:rPr>
                <w:rFonts w:cs="Arial"/>
                <w:color w:val="000000"/>
                <w:szCs w:val="20"/>
              </w:rPr>
              <w:t>QUERY</w:t>
            </w:r>
          </w:p>
        </w:tc>
        <w:tc>
          <w:tcPr>
            <w:tcW w:w="1890" w:type="dxa"/>
            <w:tcBorders>
              <w:top w:val="single" w:sz="4" w:space="0" w:color="auto"/>
              <w:left w:val="single" w:sz="4" w:space="0" w:color="auto"/>
              <w:bottom w:val="single" w:sz="4" w:space="0" w:color="auto"/>
              <w:right w:val="single" w:sz="4" w:space="0" w:color="auto"/>
            </w:tcBorders>
          </w:tcPr>
          <w:p w14:paraId="5535ABB3" w14:textId="77777777" w:rsidR="00F659A1" w:rsidRPr="00A16911" w:rsidRDefault="000C6421" w:rsidP="00F659A1">
            <w:r w:rsidRPr="00CE01C6">
              <w:t>0x1</w:t>
            </w:r>
          </w:p>
        </w:tc>
        <w:tc>
          <w:tcPr>
            <w:tcW w:w="2345" w:type="dxa"/>
            <w:tcBorders>
              <w:top w:val="single" w:sz="4" w:space="0" w:color="auto"/>
              <w:left w:val="single" w:sz="4" w:space="0" w:color="auto"/>
              <w:bottom w:val="single" w:sz="4" w:space="0" w:color="auto"/>
              <w:right w:val="single" w:sz="4" w:space="0" w:color="auto"/>
            </w:tcBorders>
          </w:tcPr>
          <w:p w14:paraId="0708E665" w14:textId="77777777" w:rsidR="00F659A1" w:rsidRPr="00A16911" w:rsidRDefault="00F659A1" w:rsidP="00F659A1"/>
        </w:tc>
      </w:tr>
      <w:tr w:rsidR="00F659A1" w:rsidRPr="00A16911" w14:paraId="01A05262"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483FF179"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581F8ECA"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4DB5C16F"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50CAA84C" w14:textId="77777777" w:rsidR="00F659A1" w:rsidRPr="00A16911" w:rsidRDefault="000C6421" w:rsidP="00F659A1">
            <w:r>
              <w:rPr>
                <w:rFonts w:cs="Arial"/>
                <w:color w:val="000000"/>
                <w:szCs w:val="20"/>
              </w:rPr>
              <w:t>SET</w:t>
            </w:r>
          </w:p>
        </w:tc>
        <w:tc>
          <w:tcPr>
            <w:tcW w:w="1890" w:type="dxa"/>
            <w:tcBorders>
              <w:top w:val="single" w:sz="4" w:space="0" w:color="auto"/>
              <w:left w:val="single" w:sz="4" w:space="0" w:color="auto"/>
              <w:bottom w:val="single" w:sz="4" w:space="0" w:color="auto"/>
              <w:right w:val="single" w:sz="4" w:space="0" w:color="auto"/>
            </w:tcBorders>
          </w:tcPr>
          <w:p w14:paraId="09A757CF" w14:textId="77777777" w:rsidR="00F659A1" w:rsidRPr="00A16911" w:rsidRDefault="000C6421" w:rsidP="00F659A1">
            <w:r w:rsidRPr="00CE01C6">
              <w:t>0x2</w:t>
            </w:r>
          </w:p>
        </w:tc>
        <w:tc>
          <w:tcPr>
            <w:tcW w:w="2345" w:type="dxa"/>
            <w:tcBorders>
              <w:top w:val="single" w:sz="4" w:space="0" w:color="auto"/>
              <w:left w:val="single" w:sz="4" w:space="0" w:color="auto"/>
              <w:bottom w:val="single" w:sz="4" w:space="0" w:color="auto"/>
              <w:right w:val="single" w:sz="4" w:space="0" w:color="auto"/>
            </w:tcBorders>
          </w:tcPr>
          <w:p w14:paraId="73E05EC3" w14:textId="77777777" w:rsidR="00F659A1" w:rsidRPr="00A16911" w:rsidRDefault="00F659A1" w:rsidP="00F659A1"/>
        </w:tc>
      </w:tr>
      <w:tr w:rsidR="00F659A1" w:rsidRPr="00A16911" w14:paraId="277E4571"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7E8530AC"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56A923BB"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31CC9BDE"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118472CF" w14:textId="77777777" w:rsidR="00F659A1" w:rsidRPr="00A16911" w:rsidRDefault="000C6421" w:rsidP="00F659A1">
            <w:r>
              <w:rPr>
                <w:rFonts w:cs="Arial"/>
                <w:color w:val="000000"/>
                <w:szCs w:val="20"/>
              </w:rPr>
              <w:t>COPY</w:t>
            </w:r>
          </w:p>
        </w:tc>
        <w:tc>
          <w:tcPr>
            <w:tcW w:w="1890" w:type="dxa"/>
            <w:tcBorders>
              <w:top w:val="single" w:sz="4" w:space="0" w:color="auto"/>
              <w:left w:val="single" w:sz="4" w:space="0" w:color="auto"/>
              <w:bottom w:val="single" w:sz="4" w:space="0" w:color="auto"/>
              <w:right w:val="single" w:sz="4" w:space="0" w:color="auto"/>
            </w:tcBorders>
          </w:tcPr>
          <w:p w14:paraId="21353CE7" w14:textId="77777777" w:rsidR="00F659A1" w:rsidRPr="00A16911" w:rsidRDefault="000C6421" w:rsidP="00F659A1">
            <w:r w:rsidRPr="00CE01C6">
              <w:t>0x3</w:t>
            </w:r>
          </w:p>
        </w:tc>
        <w:tc>
          <w:tcPr>
            <w:tcW w:w="2345" w:type="dxa"/>
            <w:tcBorders>
              <w:top w:val="single" w:sz="4" w:space="0" w:color="auto"/>
              <w:left w:val="single" w:sz="4" w:space="0" w:color="auto"/>
              <w:bottom w:val="single" w:sz="4" w:space="0" w:color="auto"/>
              <w:right w:val="single" w:sz="4" w:space="0" w:color="auto"/>
            </w:tcBorders>
          </w:tcPr>
          <w:p w14:paraId="126E2B42" w14:textId="77777777" w:rsidR="00F659A1" w:rsidRPr="00A16911" w:rsidRDefault="00F659A1" w:rsidP="00F659A1"/>
        </w:tc>
      </w:tr>
      <w:tr w:rsidR="00F659A1" w:rsidRPr="00A16911" w14:paraId="7C57898A"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23AB7F3"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11AFAC16"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1B69946C"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3C6FB133" w14:textId="77777777" w:rsidR="00F659A1" w:rsidRPr="00A16911" w:rsidRDefault="000C6421" w:rsidP="00F659A1">
            <w:proofErr w:type="spellStart"/>
            <w:r>
              <w:rPr>
                <w:rFonts w:cs="Arial"/>
                <w:color w:val="000000"/>
                <w:szCs w:val="20"/>
              </w:rPr>
              <w:t>NotUsed</w:t>
            </w:r>
            <w:proofErr w:type="spellEnd"/>
          </w:p>
        </w:tc>
        <w:tc>
          <w:tcPr>
            <w:tcW w:w="1890" w:type="dxa"/>
            <w:tcBorders>
              <w:top w:val="single" w:sz="4" w:space="0" w:color="auto"/>
              <w:left w:val="single" w:sz="4" w:space="0" w:color="auto"/>
              <w:bottom w:val="single" w:sz="4" w:space="0" w:color="auto"/>
              <w:right w:val="single" w:sz="4" w:space="0" w:color="auto"/>
            </w:tcBorders>
          </w:tcPr>
          <w:p w14:paraId="23EDD3AF" w14:textId="77777777" w:rsidR="00F659A1" w:rsidRPr="00A16911" w:rsidRDefault="000C6421" w:rsidP="00F659A1">
            <w:r>
              <w:t>0x4 - 0x7</w:t>
            </w:r>
          </w:p>
        </w:tc>
        <w:tc>
          <w:tcPr>
            <w:tcW w:w="2345" w:type="dxa"/>
            <w:tcBorders>
              <w:top w:val="single" w:sz="4" w:space="0" w:color="auto"/>
              <w:left w:val="single" w:sz="4" w:space="0" w:color="auto"/>
              <w:bottom w:val="single" w:sz="4" w:space="0" w:color="auto"/>
              <w:right w:val="single" w:sz="4" w:space="0" w:color="auto"/>
            </w:tcBorders>
          </w:tcPr>
          <w:p w14:paraId="75DEB876" w14:textId="77777777" w:rsidR="00F659A1" w:rsidRPr="00A16911" w:rsidRDefault="00F659A1" w:rsidP="00F659A1"/>
        </w:tc>
      </w:tr>
      <w:tr w:rsidR="00F659A1" w:rsidRPr="00A16911" w14:paraId="76D0FDBB"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45446AF1" w14:textId="77777777" w:rsidR="00F659A1" w:rsidRPr="00A16911" w:rsidRDefault="000C6421" w:rsidP="00F659A1">
            <w:pPr>
              <w:jc w:val="center"/>
            </w:pPr>
            <w:r>
              <w:t>R</w:t>
            </w:r>
          </w:p>
        </w:tc>
        <w:tc>
          <w:tcPr>
            <w:tcW w:w="2249" w:type="dxa"/>
            <w:gridSpan w:val="2"/>
            <w:tcBorders>
              <w:top w:val="single" w:sz="4" w:space="0" w:color="auto"/>
              <w:left w:val="single" w:sz="4" w:space="0" w:color="auto"/>
              <w:bottom w:val="single" w:sz="4" w:space="0" w:color="auto"/>
              <w:right w:val="single" w:sz="4" w:space="0" w:color="auto"/>
            </w:tcBorders>
          </w:tcPr>
          <w:p w14:paraId="6CC78A79" w14:textId="77777777" w:rsidR="00F659A1" w:rsidRPr="00A16911" w:rsidRDefault="000C6421" w:rsidP="00F659A1">
            <w:proofErr w:type="spellStart"/>
            <w:r>
              <w:t>TransID</w:t>
            </w:r>
            <w:proofErr w:type="spellEnd"/>
          </w:p>
        </w:tc>
        <w:tc>
          <w:tcPr>
            <w:tcW w:w="1170" w:type="dxa"/>
            <w:tcBorders>
              <w:top w:val="single" w:sz="4" w:space="0" w:color="auto"/>
              <w:left w:val="single" w:sz="4" w:space="0" w:color="auto"/>
              <w:bottom w:val="single" w:sz="4" w:space="0" w:color="auto"/>
              <w:right w:val="single" w:sz="4" w:space="0" w:color="auto"/>
            </w:tcBorders>
          </w:tcPr>
          <w:p w14:paraId="3E182584" w14:textId="77777777" w:rsidR="00F659A1" w:rsidRPr="00A16911" w:rsidRDefault="000C6421" w:rsidP="00F659A1">
            <w:r>
              <w:t>uint8</w:t>
            </w:r>
          </w:p>
        </w:tc>
        <w:tc>
          <w:tcPr>
            <w:tcW w:w="1710" w:type="dxa"/>
            <w:tcBorders>
              <w:top w:val="single" w:sz="4" w:space="0" w:color="auto"/>
              <w:left w:val="single" w:sz="4" w:space="0" w:color="auto"/>
              <w:bottom w:val="single" w:sz="4" w:space="0" w:color="auto"/>
              <w:right w:val="single" w:sz="4" w:space="0" w:color="auto"/>
            </w:tcBorders>
          </w:tcPr>
          <w:p w14:paraId="3F63FF9C" w14:textId="77777777" w:rsidR="00F659A1" w:rsidRPr="00A16911" w:rsidRDefault="000C6421" w:rsidP="00F659A1">
            <w:r w:rsidRPr="00CE01C6">
              <w:t>-</w:t>
            </w:r>
          </w:p>
        </w:tc>
        <w:tc>
          <w:tcPr>
            <w:tcW w:w="1890" w:type="dxa"/>
            <w:tcBorders>
              <w:top w:val="single" w:sz="4" w:space="0" w:color="auto"/>
              <w:left w:val="single" w:sz="4" w:space="0" w:color="auto"/>
              <w:bottom w:val="single" w:sz="4" w:space="0" w:color="auto"/>
              <w:right w:val="single" w:sz="4" w:space="0" w:color="auto"/>
            </w:tcBorders>
          </w:tcPr>
          <w:p w14:paraId="7A51E886" w14:textId="77777777" w:rsidR="00F659A1" w:rsidRPr="00A16911" w:rsidRDefault="000C6421" w:rsidP="00F659A1">
            <w:r w:rsidRPr="00CE01C6">
              <w:t>0x0</w:t>
            </w:r>
            <w:r>
              <w:t xml:space="preserve"> – 0x7</w:t>
            </w:r>
          </w:p>
        </w:tc>
        <w:tc>
          <w:tcPr>
            <w:tcW w:w="2345" w:type="dxa"/>
            <w:tcBorders>
              <w:top w:val="single" w:sz="4" w:space="0" w:color="auto"/>
              <w:left w:val="single" w:sz="4" w:space="0" w:color="auto"/>
              <w:bottom w:val="single" w:sz="4" w:space="0" w:color="auto"/>
              <w:right w:val="single" w:sz="4" w:space="0" w:color="auto"/>
            </w:tcBorders>
          </w:tcPr>
          <w:p w14:paraId="33524940" w14:textId="77777777" w:rsidR="00F659A1" w:rsidRPr="00A16911" w:rsidRDefault="000C6421" w:rsidP="00F659A1">
            <w:r>
              <w:t xml:space="preserve">Transaction ID of the request </w:t>
            </w:r>
          </w:p>
        </w:tc>
      </w:tr>
      <w:tr w:rsidR="00F659A1" w:rsidRPr="00A16911" w14:paraId="37C45C73"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4AA2D4D6" w14:textId="77777777" w:rsidR="00F659A1" w:rsidRPr="00A16911" w:rsidRDefault="000C6421" w:rsidP="00F659A1">
            <w:pPr>
              <w:jc w:val="center"/>
            </w:pPr>
            <w:r>
              <w:t>R</w:t>
            </w:r>
          </w:p>
        </w:tc>
        <w:tc>
          <w:tcPr>
            <w:tcW w:w="2249" w:type="dxa"/>
            <w:gridSpan w:val="2"/>
            <w:tcBorders>
              <w:top w:val="single" w:sz="4" w:space="0" w:color="auto"/>
              <w:left w:val="single" w:sz="4" w:space="0" w:color="auto"/>
              <w:bottom w:val="single" w:sz="4" w:space="0" w:color="auto"/>
              <w:right w:val="single" w:sz="4" w:space="0" w:color="auto"/>
            </w:tcBorders>
          </w:tcPr>
          <w:p w14:paraId="63CBF0C7" w14:textId="77777777" w:rsidR="00F659A1" w:rsidRPr="00A16911" w:rsidRDefault="000C6421" w:rsidP="00F659A1">
            <w:proofErr w:type="spellStart"/>
            <w:r>
              <w:t>PersIndex</w:t>
            </w:r>
            <w:proofErr w:type="spellEnd"/>
          </w:p>
        </w:tc>
        <w:tc>
          <w:tcPr>
            <w:tcW w:w="1170" w:type="dxa"/>
            <w:tcBorders>
              <w:top w:val="single" w:sz="4" w:space="0" w:color="auto"/>
              <w:left w:val="single" w:sz="4" w:space="0" w:color="auto"/>
              <w:bottom w:val="single" w:sz="4" w:space="0" w:color="auto"/>
              <w:right w:val="single" w:sz="4" w:space="0" w:color="auto"/>
            </w:tcBorders>
          </w:tcPr>
          <w:p w14:paraId="21E0F6BC" w14:textId="77777777" w:rsidR="00F659A1" w:rsidRPr="00A16911" w:rsidRDefault="000C6421" w:rsidP="00F659A1">
            <w:proofErr w:type="spellStart"/>
            <w:r>
              <w:t>Enum</w:t>
            </w:r>
            <w:proofErr w:type="spellEnd"/>
          </w:p>
        </w:tc>
        <w:tc>
          <w:tcPr>
            <w:tcW w:w="1710" w:type="dxa"/>
            <w:tcBorders>
              <w:top w:val="single" w:sz="4" w:space="0" w:color="auto"/>
              <w:left w:val="single" w:sz="4" w:space="0" w:color="auto"/>
              <w:bottom w:val="single" w:sz="4" w:space="0" w:color="auto"/>
              <w:right w:val="single" w:sz="4" w:space="0" w:color="auto"/>
            </w:tcBorders>
          </w:tcPr>
          <w:p w14:paraId="4E66481D" w14:textId="77777777" w:rsidR="00F659A1" w:rsidRPr="00A16911" w:rsidRDefault="000C6421" w:rsidP="00F659A1">
            <w:r w:rsidRPr="00CE01C6">
              <w:t>-</w:t>
            </w:r>
          </w:p>
        </w:tc>
        <w:tc>
          <w:tcPr>
            <w:tcW w:w="1890" w:type="dxa"/>
            <w:tcBorders>
              <w:top w:val="single" w:sz="4" w:space="0" w:color="auto"/>
              <w:left w:val="single" w:sz="4" w:space="0" w:color="auto"/>
              <w:bottom w:val="single" w:sz="4" w:space="0" w:color="auto"/>
              <w:right w:val="single" w:sz="4" w:space="0" w:color="auto"/>
            </w:tcBorders>
          </w:tcPr>
          <w:p w14:paraId="44E954C1" w14:textId="77777777" w:rsidR="00F659A1" w:rsidRPr="00A16911" w:rsidRDefault="000C6421" w:rsidP="00F659A1">
            <w:r w:rsidRPr="00CE01C6">
              <w:t>-</w:t>
            </w:r>
          </w:p>
        </w:tc>
        <w:tc>
          <w:tcPr>
            <w:tcW w:w="2345" w:type="dxa"/>
            <w:tcBorders>
              <w:top w:val="single" w:sz="4" w:space="0" w:color="auto"/>
              <w:left w:val="single" w:sz="4" w:space="0" w:color="auto"/>
              <w:bottom w:val="single" w:sz="4" w:space="0" w:color="auto"/>
              <w:right w:val="single" w:sz="4" w:space="0" w:color="auto"/>
            </w:tcBorders>
          </w:tcPr>
          <w:p w14:paraId="4665503F" w14:textId="77777777" w:rsidR="00F659A1" w:rsidRPr="00A16911" w:rsidRDefault="000C6421" w:rsidP="00F659A1">
            <w:r w:rsidRPr="00785CDE">
              <w:t>Indicates which personality profile is being accessed</w:t>
            </w:r>
          </w:p>
        </w:tc>
      </w:tr>
      <w:tr w:rsidR="00F659A1" w:rsidRPr="00A16911" w14:paraId="5EF7BC25"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031B8046"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51149E66"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1F0D85E7"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4D6A70A" w14:textId="77777777" w:rsidR="00F659A1" w:rsidRPr="00A16911" w:rsidRDefault="000C6421" w:rsidP="00F659A1">
            <w:r>
              <w:rPr>
                <w:rFonts w:cs="Arial"/>
                <w:color w:val="000000"/>
                <w:szCs w:val="20"/>
              </w:rPr>
              <w:t>PROFILE_1</w:t>
            </w:r>
          </w:p>
        </w:tc>
        <w:tc>
          <w:tcPr>
            <w:tcW w:w="1890" w:type="dxa"/>
            <w:tcBorders>
              <w:top w:val="single" w:sz="4" w:space="0" w:color="auto"/>
              <w:left w:val="single" w:sz="4" w:space="0" w:color="auto"/>
              <w:bottom w:val="single" w:sz="4" w:space="0" w:color="auto"/>
              <w:right w:val="single" w:sz="4" w:space="0" w:color="auto"/>
            </w:tcBorders>
          </w:tcPr>
          <w:p w14:paraId="19D30659" w14:textId="77777777" w:rsidR="00F659A1" w:rsidRPr="00A16911" w:rsidRDefault="000C6421" w:rsidP="00F659A1">
            <w:r w:rsidRPr="00CE01C6">
              <w:t>0x0</w:t>
            </w:r>
          </w:p>
        </w:tc>
        <w:tc>
          <w:tcPr>
            <w:tcW w:w="2345" w:type="dxa"/>
            <w:tcBorders>
              <w:top w:val="single" w:sz="4" w:space="0" w:color="auto"/>
              <w:left w:val="single" w:sz="4" w:space="0" w:color="auto"/>
              <w:bottom w:val="single" w:sz="4" w:space="0" w:color="auto"/>
              <w:right w:val="single" w:sz="4" w:space="0" w:color="auto"/>
            </w:tcBorders>
          </w:tcPr>
          <w:p w14:paraId="4FA74465" w14:textId="77777777" w:rsidR="00F659A1" w:rsidRPr="00A16911" w:rsidRDefault="00F659A1" w:rsidP="00F659A1"/>
        </w:tc>
      </w:tr>
      <w:tr w:rsidR="00F659A1" w:rsidRPr="00A16911" w14:paraId="123953A5"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60F9AF08"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65BCACB5"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123A7DB0"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8F48BEC" w14:textId="77777777" w:rsidR="00F659A1" w:rsidRPr="00A16911" w:rsidRDefault="000C6421" w:rsidP="00F659A1">
            <w:r>
              <w:rPr>
                <w:rFonts w:cs="Arial"/>
                <w:color w:val="000000"/>
                <w:szCs w:val="20"/>
              </w:rPr>
              <w:t>PROFILE_2</w:t>
            </w:r>
          </w:p>
        </w:tc>
        <w:tc>
          <w:tcPr>
            <w:tcW w:w="1890" w:type="dxa"/>
            <w:tcBorders>
              <w:top w:val="single" w:sz="4" w:space="0" w:color="auto"/>
              <w:left w:val="single" w:sz="4" w:space="0" w:color="auto"/>
              <w:bottom w:val="single" w:sz="4" w:space="0" w:color="auto"/>
              <w:right w:val="single" w:sz="4" w:space="0" w:color="auto"/>
            </w:tcBorders>
          </w:tcPr>
          <w:p w14:paraId="08A8C56A" w14:textId="77777777" w:rsidR="00F659A1" w:rsidRPr="00A16911" w:rsidRDefault="000C6421" w:rsidP="00F659A1">
            <w:r w:rsidRPr="00CE01C6">
              <w:t>0x1</w:t>
            </w:r>
          </w:p>
        </w:tc>
        <w:tc>
          <w:tcPr>
            <w:tcW w:w="2345" w:type="dxa"/>
            <w:tcBorders>
              <w:top w:val="single" w:sz="4" w:space="0" w:color="auto"/>
              <w:left w:val="single" w:sz="4" w:space="0" w:color="auto"/>
              <w:bottom w:val="single" w:sz="4" w:space="0" w:color="auto"/>
              <w:right w:val="single" w:sz="4" w:space="0" w:color="auto"/>
            </w:tcBorders>
          </w:tcPr>
          <w:p w14:paraId="4DAA1D78" w14:textId="77777777" w:rsidR="00F659A1" w:rsidRPr="00A16911" w:rsidRDefault="00F659A1" w:rsidP="00F659A1"/>
        </w:tc>
      </w:tr>
      <w:tr w:rsidR="00F659A1" w:rsidRPr="00A16911" w14:paraId="5277E896"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C4AAC9F"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17CD14C6"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31A2AE92"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490FEB2F" w14:textId="77777777" w:rsidR="00F659A1" w:rsidRPr="00A16911" w:rsidRDefault="000C6421" w:rsidP="00F659A1">
            <w:r>
              <w:rPr>
                <w:rFonts w:cs="Arial"/>
                <w:color w:val="000000"/>
                <w:szCs w:val="20"/>
              </w:rPr>
              <w:t>PROFILE_3</w:t>
            </w:r>
          </w:p>
        </w:tc>
        <w:tc>
          <w:tcPr>
            <w:tcW w:w="1890" w:type="dxa"/>
            <w:tcBorders>
              <w:top w:val="single" w:sz="4" w:space="0" w:color="auto"/>
              <w:left w:val="single" w:sz="4" w:space="0" w:color="auto"/>
              <w:bottom w:val="single" w:sz="4" w:space="0" w:color="auto"/>
              <w:right w:val="single" w:sz="4" w:space="0" w:color="auto"/>
            </w:tcBorders>
          </w:tcPr>
          <w:p w14:paraId="02BE433E" w14:textId="77777777" w:rsidR="00F659A1" w:rsidRPr="00A16911" w:rsidRDefault="000C6421" w:rsidP="00F659A1">
            <w:r w:rsidRPr="00CE01C6">
              <w:t>0x2</w:t>
            </w:r>
          </w:p>
        </w:tc>
        <w:tc>
          <w:tcPr>
            <w:tcW w:w="2345" w:type="dxa"/>
            <w:tcBorders>
              <w:top w:val="single" w:sz="4" w:space="0" w:color="auto"/>
              <w:left w:val="single" w:sz="4" w:space="0" w:color="auto"/>
              <w:bottom w:val="single" w:sz="4" w:space="0" w:color="auto"/>
              <w:right w:val="single" w:sz="4" w:space="0" w:color="auto"/>
            </w:tcBorders>
          </w:tcPr>
          <w:p w14:paraId="58265AD8" w14:textId="77777777" w:rsidR="00F659A1" w:rsidRPr="00A16911" w:rsidRDefault="00F659A1" w:rsidP="00F659A1"/>
        </w:tc>
      </w:tr>
      <w:tr w:rsidR="00F659A1" w:rsidRPr="00A16911" w14:paraId="490EAD13"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5D22A459"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1507CCB7"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67454EE9"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8F136F4" w14:textId="77777777" w:rsidR="00F659A1" w:rsidRPr="00A16911" w:rsidRDefault="000C6421" w:rsidP="00F659A1">
            <w:r>
              <w:rPr>
                <w:rFonts w:cs="Arial"/>
                <w:color w:val="000000"/>
                <w:szCs w:val="20"/>
              </w:rPr>
              <w:t>PROFILE_4</w:t>
            </w:r>
          </w:p>
        </w:tc>
        <w:tc>
          <w:tcPr>
            <w:tcW w:w="1890" w:type="dxa"/>
            <w:tcBorders>
              <w:top w:val="single" w:sz="4" w:space="0" w:color="auto"/>
              <w:left w:val="single" w:sz="4" w:space="0" w:color="auto"/>
              <w:bottom w:val="single" w:sz="4" w:space="0" w:color="auto"/>
              <w:right w:val="single" w:sz="4" w:space="0" w:color="auto"/>
            </w:tcBorders>
          </w:tcPr>
          <w:p w14:paraId="08D62794" w14:textId="77777777" w:rsidR="00F659A1" w:rsidRPr="00A16911" w:rsidRDefault="000C6421" w:rsidP="00F659A1">
            <w:r w:rsidRPr="00CE01C6">
              <w:t>0x3</w:t>
            </w:r>
          </w:p>
        </w:tc>
        <w:tc>
          <w:tcPr>
            <w:tcW w:w="2345" w:type="dxa"/>
            <w:tcBorders>
              <w:top w:val="single" w:sz="4" w:space="0" w:color="auto"/>
              <w:left w:val="single" w:sz="4" w:space="0" w:color="auto"/>
              <w:bottom w:val="single" w:sz="4" w:space="0" w:color="auto"/>
              <w:right w:val="single" w:sz="4" w:space="0" w:color="auto"/>
            </w:tcBorders>
          </w:tcPr>
          <w:p w14:paraId="1AB912B0" w14:textId="77777777" w:rsidR="00F659A1" w:rsidRPr="00A16911" w:rsidRDefault="00F659A1" w:rsidP="00F659A1"/>
        </w:tc>
      </w:tr>
      <w:tr w:rsidR="00F659A1" w:rsidRPr="00A16911" w14:paraId="5182FA07"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53128226"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0817DA41"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161C990D"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2284C5B" w14:textId="77777777" w:rsidR="00F659A1" w:rsidRPr="00A16911" w:rsidRDefault="000C6421" w:rsidP="00F659A1">
            <w:r>
              <w:rPr>
                <w:rFonts w:cs="Arial"/>
                <w:color w:val="000000"/>
                <w:szCs w:val="20"/>
              </w:rPr>
              <w:t>VEHICLE</w:t>
            </w:r>
          </w:p>
        </w:tc>
        <w:tc>
          <w:tcPr>
            <w:tcW w:w="1890" w:type="dxa"/>
            <w:tcBorders>
              <w:top w:val="single" w:sz="4" w:space="0" w:color="auto"/>
              <w:left w:val="single" w:sz="4" w:space="0" w:color="auto"/>
              <w:bottom w:val="single" w:sz="4" w:space="0" w:color="auto"/>
              <w:right w:val="single" w:sz="4" w:space="0" w:color="auto"/>
            </w:tcBorders>
          </w:tcPr>
          <w:p w14:paraId="3F062795" w14:textId="77777777" w:rsidR="00F659A1" w:rsidRPr="00A16911" w:rsidRDefault="000C6421" w:rsidP="00F659A1">
            <w:r>
              <w:t>0x4</w:t>
            </w:r>
          </w:p>
        </w:tc>
        <w:tc>
          <w:tcPr>
            <w:tcW w:w="2345" w:type="dxa"/>
            <w:tcBorders>
              <w:top w:val="single" w:sz="4" w:space="0" w:color="auto"/>
              <w:left w:val="single" w:sz="4" w:space="0" w:color="auto"/>
              <w:bottom w:val="single" w:sz="4" w:space="0" w:color="auto"/>
              <w:right w:val="single" w:sz="4" w:space="0" w:color="auto"/>
            </w:tcBorders>
          </w:tcPr>
          <w:p w14:paraId="6A2967E0" w14:textId="77777777" w:rsidR="00F659A1" w:rsidRPr="00A16911" w:rsidRDefault="00F659A1" w:rsidP="00F659A1"/>
        </w:tc>
      </w:tr>
      <w:tr w:rsidR="00F659A1" w:rsidRPr="00A16911" w14:paraId="69D2040D"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28BECFD6"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3B3810CC"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70E92398"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3B0774FB" w14:textId="77777777" w:rsidR="00F659A1" w:rsidRPr="00A16911" w:rsidRDefault="000C6421" w:rsidP="00F659A1">
            <w:proofErr w:type="spellStart"/>
            <w:r>
              <w:rPr>
                <w:rFonts w:cs="Arial"/>
                <w:color w:val="000000"/>
                <w:szCs w:val="20"/>
              </w:rPr>
              <w:t>NotUsed</w:t>
            </w:r>
            <w:proofErr w:type="spellEnd"/>
          </w:p>
        </w:tc>
        <w:tc>
          <w:tcPr>
            <w:tcW w:w="1890" w:type="dxa"/>
            <w:tcBorders>
              <w:top w:val="single" w:sz="4" w:space="0" w:color="auto"/>
              <w:left w:val="single" w:sz="4" w:space="0" w:color="auto"/>
              <w:bottom w:val="single" w:sz="4" w:space="0" w:color="auto"/>
              <w:right w:val="single" w:sz="4" w:space="0" w:color="auto"/>
            </w:tcBorders>
          </w:tcPr>
          <w:p w14:paraId="281F9747" w14:textId="77777777" w:rsidR="00F659A1" w:rsidRPr="00A16911" w:rsidRDefault="000C6421" w:rsidP="00F659A1">
            <w:r>
              <w:t>0x5 - 0x7</w:t>
            </w:r>
          </w:p>
        </w:tc>
        <w:tc>
          <w:tcPr>
            <w:tcW w:w="2345" w:type="dxa"/>
            <w:tcBorders>
              <w:top w:val="single" w:sz="4" w:space="0" w:color="auto"/>
              <w:left w:val="single" w:sz="4" w:space="0" w:color="auto"/>
              <w:bottom w:val="single" w:sz="4" w:space="0" w:color="auto"/>
              <w:right w:val="single" w:sz="4" w:space="0" w:color="auto"/>
            </w:tcBorders>
          </w:tcPr>
          <w:p w14:paraId="5EFB4D51" w14:textId="77777777" w:rsidR="00F659A1" w:rsidRPr="00A16911" w:rsidRDefault="00F659A1" w:rsidP="00F659A1"/>
        </w:tc>
      </w:tr>
      <w:tr w:rsidR="00F659A1" w:rsidRPr="00A16911" w14:paraId="3AB310BA" w14:textId="77777777" w:rsidTr="00F659A1">
        <w:trPr>
          <w:trHeight w:val="251"/>
          <w:jc w:val="center"/>
        </w:trPr>
        <w:tc>
          <w:tcPr>
            <w:tcW w:w="626" w:type="dxa"/>
            <w:tcBorders>
              <w:top w:val="single" w:sz="4" w:space="0" w:color="auto"/>
              <w:left w:val="single" w:sz="4" w:space="0" w:color="auto"/>
              <w:bottom w:val="single" w:sz="4" w:space="0" w:color="auto"/>
              <w:right w:val="single" w:sz="4" w:space="0" w:color="auto"/>
            </w:tcBorders>
          </w:tcPr>
          <w:p w14:paraId="38F24894" w14:textId="77777777" w:rsidR="00F659A1" w:rsidRPr="00A16911" w:rsidRDefault="000C6421" w:rsidP="00F659A1">
            <w:pPr>
              <w:jc w:val="center"/>
            </w:pPr>
            <w:r>
              <w:t>R</w:t>
            </w:r>
          </w:p>
        </w:tc>
        <w:tc>
          <w:tcPr>
            <w:tcW w:w="2249" w:type="dxa"/>
            <w:gridSpan w:val="2"/>
            <w:tcBorders>
              <w:top w:val="single" w:sz="4" w:space="0" w:color="auto"/>
              <w:left w:val="single" w:sz="4" w:space="0" w:color="auto"/>
              <w:bottom w:val="single" w:sz="4" w:space="0" w:color="auto"/>
              <w:right w:val="single" w:sz="4" w:space="0" w:color="auto"/>
            </w:tcBorders>
          </w:tcPr>
          <w:p w14:paraId="41D73826" w14:textId="77777777" w:rsidR="00F659A1" w:rsidRPr="00A16911" w:rsidRDefault="000C6421" w:rsidP="00F659A1">
            <w:proofErr w:type="spellStart"/>
            <w:r w:rsidRPr="00785CDE">
              <w:rPr>
                <w:rStyle w:val="objecttype0"/>
              </w:rPr>
              <w:t>Feature</w:t>
            </w:r>
            <w:r>
              <w:rPr>
                <w:rStyle w:val="objecttype0"/>
              </w:rPr>
              <w:t>Number</w:t>
            </w:r>
            <w:proofErr w:type="spellEnd"/>
          </w:p>
        </w:tc>
        <w:tc>
          <w:tcPr>
            <w:tcW w:w="1170" w:type="dxa"/>
            <w:tcBorders>
              <w:top w:val="single" w:sz="4" w:space="0" w:color="auto"/>
              <w:left w:val="single" w:sz="4" w:space="0" w:color="auto"/>
              <w:bottom w:val="single" w:sz="4" w:space="0" w:color="auto"/>
              <w:right w:val="single" w:sz="4" w:space="0" w:color="auto"/>
            </w:tcBorders>
          </w:tcPr>
          <w:p w14:paraId="7891D03C" w14:textId="77777777" w:rsidR="00F659A1" w:rsidRPr="00A16911" w:rsidRDefault="000C6421" w:rsidP="00F659A1">
            <w:r>
              <w:t>uint16</w:t>
            </w:r>
          </w:p>
        </w:tc>
        <w:tc>
          <w:tcPr>
            <w:tcW w:w="1710" w:type="dxa"/>
            <w:tcBorders>
              <w:top w:val="single" w:sz="4" w:space="0" w:color="auto"/>
              <w:left w:val="single" w:sz="4" w:space="0" w:color="auto"/>
              <w:bottom w:val="single" w:sz="4" w:space="0" w:color="auto"/>
              <w:right w:val="single" w:sz="4" w:space="0" w:color="auto"/>
            </w:tcBorders>
            <w:vAlign w:val="center"/>
          </w:tcPr>
          <w:p w14:paraId="0CEE841D" w14:textId="77777777" w:rsidR="00F659A1" w:rsidRPr="00A16911" w:rsidRDefault="000C6421" w:rsidP="00F659A1">
            <w:r w:rsidRPr="00785CDE">
              <w:rPr>
                <w:rFonts w:cs="Arial"/>
                <w:color w:val="000000"/>
                <w:szCs w:val="20"/>
              </w:rPr>
              <w:t>-</w:t>
            </w:r>
          </w:p>
        </w:tc>
        <w:tc>
          <w:tcPr>
            <w:tcW w:w="1890" w:type="dxa"/>
            <w:tcBorders>
              <w:top w:val="single" w:sz="4" w:space="0" w:color="auto"/>
              <w:left w:val="single" w:sz="4" w:space="0" w:color="auto"/>
              <w:bottom w:val="single" w:sz="4" w:space="0" w:color="auto"/>
              <w:right w:val="single" w:sz="4" w:space="0" w:color="auto"/>
            </w:tcBorders>
          </w:tcPr>
          <w:p w14:paraId="354EF8D2" w14:textId="77777777" w:rsidR="00F659A1" w:rsidRPr="00A16911" w:rsidRDefault="000C6421" w:rsidP="00F659A1">
            <w:r w:rsidRPr="00785CDE">
              <w:t>0x0000 – 0xFFFF</w:t>
            </w:r>
          </w:p>
        </w:tc>
        <w:tc>
          <w:tcPr>
            <w:tcW w:w="2345" w:type="dxa"/>
            <w:tcBorders>
              <w:top w:val="single" w:sz="4" w:space="0" w:color="auto"/>
              <w:left w:val="single" w:sz="4" w:space="0" w:color="auto"/>
              <w:bottom w:val="single" w:sz="4" w:space="0" w:color="auto"/>
              <w:right w:val="single" w:sz="4" w:space="0" w:color="auto"/>
            </w:tcBorders>
          </w:tcPr>
          <w:p w14:paraId="31AC512E" w14:textId="77777777" w:rsidR="00F659A1" w:rsidRPr="00A16911" w:rsidRDefault="000C6421" w:rsidP="00F659A1">
            <w:r w:rsidRPr="00785CDE">
              <w:t>Feature number being requested</w:t>
            </w:r>
          </w:p>
        </w:tc>
      </w:tr>
      <w:tr w:rsidR="00F659A1" w:rsidRPr="00A16911" w14:paraId="4D2B9EE6"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02958032" w14:textId="77777777" w:rsidR="00F659A1" w:rsidRPr="00A16911" w:rsidRDefault="000C6421" w:rsidP="00F659A1">
            <w:pPr>
              <w:jc w:val="center"/>
            </w:pPr>
            <w:r>
              <w:t>R</w:t>
            </w:r>
          </w:p>
        </w:tc>
        <w:tc>
          <w:tcPr>
            <w:tcW w:w="2249" w:type="dxa"/>
            <w:gridSpan w:val="2"/>
            <w:tcBorders>
              <w:top w:val="single" w:sz="4" w:space="0" w:color="auto"/>
              <w:left w:val="single" w:sz="4" w:space="0" w:color="auto"/>
              <w:bottom w:val="single" w:sz="4" w:space="0" w:color="auto"/>
              <w:right w:val="single" w:sz="4" w:space="0" w:color="auto"/>
            </w:tcBorders>
          </w:tcPr>
          <w:p w14:paraId="3C63C2B9" w14:textId="77777777" w:rsidR="00F659A1" w:rsidRPr="00A16911" w:rsidRDefault="000C6421" w:rsidP="00F659A1">
            <w:proofErr w:type="spellStart"/>
            <w:r>
              <w:rPr>
                <w:rStyle w:val="objecttype0"/>
              </w:rPr>
              <w:t>FeatureValue</w:t>
            </w:r>
            <w:proofErr w:type="spellEnd"/>
          </w:p>
        </w:tc>
        <w:tc>
          <w:tcPr>
            <w:tcW w:w="1170" w:type="dxa"/>
            <w:tcBorders>
              <w:top w:val="single" w:sz="4" w:space="0" w:color="auto"/>
              <w:left w:val="single" w:sz="4" w:space="0" w:color="auto"/>
              <w:bottom w:val="single" w:sz="4" w:space="0" w:color="auto"/>
              <w:right w:val="single" w:sz="4" w:space="0" w:color="auto"/>
            </w:tcBorders>
          </w:tcPr>
          <w:p w14:paraId="5A3214C4" w14:textId="77777777" w:rsidR="00F659A1" w:rsidRPr="00A16911" w:rsidRDefault="000C6421" w:rsidP="00F659A1">
            <w:r>
              <w:t>uint16</w:t>
            </w:r>
          </w:p>
        </w:tc>
        <w:tc>
          <w:tcPr>
            <w:tcW w:w="1710" w:type="dxa"/>
            <w:tcBorders>
              <w:top w:val="single" w:sz="4" w:space="0" w:color="auto"/>
              <w:left w:val="single" w:sz="4" w:space="0" w:color="auto"/>
              <w:bottom w:val="single" w:sz="4" w:space="0" w:color="auto"/>
              <w:right w:val="single" w:sz="4" w:space="0" w:color="auto"/>
            </w:tcBorders>
            <w:vAlign w:val="center"/>
          </w:tcPr>
          <w:p w14:paraId="4E5380B7" w14:textId="77777777" w:rsidR="00F659A1" w:rsidRPr="00A16911" w:rsidRDefault="000C6421" w:rsidP="00F659A1">
            <w:r w:rsidRPr="00785CDE">
              <w:rPr>
                <w:rFonts w:cs="Arial"/>
                <w:color w:val="000000"/>
                <w:szCs w:val="20"/>
              </w:rPr>
              <w:t>-</w:t>
            </w:r>
          </w:p>
        </w:tc>
        <w:tc>
          <w:tcPr>
            <w:tcW w:w="1890" w:type="dxa"/>
            <w:tcBorders>
              <w:top w:val="single" w:sz="4" w:space="0" w:color="auto"/>
              <w:left w:val="single" w:sz="4" w:space="0" w:color="auto"/>
              <w:bottom w:val="single" w:sz="4" w:space="0" w:color="auto"/>
              <w:right w:val="single" w:sz="4" w:space="0" w:color="auto"/>
            </w:tcBorders>
          </w:tcPr>
          <w:p w14:paraId="747DBA54" w14:textId="77777777" w:rsidR="00F659A1" w:rsidRPr="00A16911" w:rsidRDefault="000C6421" w:rsidP="00F659A1">
            <w:r w:rsidRPr="00785CDE">
              <w:t>0x0000 – 0xFFFF</w:t>
            </w:r>
          </w:p>
        </w:tc>
        <w:tc>
          <w:tcPr>
            <w:tcW w:w="2345" w:type="dxa"/>
            <w:tcBorders>
              <w:top w:val="single" w:sz="4" w:space="0" w:color="auto"/>
              <w:left w:val="single" w:sz="4" w:space="0" w:color="auto"/>
              <w:bottom w:val="single" w:sz="4" w:space="0" w:color="auto"/>
              <w:right w:val="single" w:sz="4" w:space="0" w:color="auto"/>
            </w:tcBorders>
          </w:tcPr>
          <w:p w14:paraId="16621E28" w14:textId="77777777" w:rsidR="00F659A1" w:rsidRPr="00A16911" w:rsidRDefault="000C6421" w:rsidP="00F659A1">
            <w:r>
              <w:t>Feature</w:t>
            </w:r>
            <w:r w:rsidRPr="00785CDE">
              <w:t xml:space="preserve"> value being requested</w:t>
            </w:r>
          </w:p>
        </w:tc>
      </w:tr>
      <w:tr w:rsidR="00F659A1" w:rsidRPr="00A16911" w14:paraId="31146E63" w14:textId="77777777" w:rsidTr="00F659A1">
        <w:trPr>
          <w:jc w:val="center"/>
        </w:trPr>
        <w:tc>
          <w:tcPr>
            <w:tcW w:w="9990"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1D7BCA81" w14:textId="77777777" w:rsidR="00F659A1" w:rsidRPr="00A16911" w:rsidRDefault="000C6421" w:rsidP="00F659A1">
            <w:r w:rsidRPr="00A16911">
              <w:rPr>
                <w:b/>
              </w:rPr>
              <w:t>Response</w:t>
            </w:r>
          </w:p>
        </w:tc>
      </w:tr>
      <w:tr w:rsidR="00F659A1" w:rsidRPr="00A16911" w14:paraId="23DFF0A2"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77DB964A" w14:textId="77777777" w:rsidR="00F659A1" w:rsidRPr="00A16911" w:rsidRDefault="000C6421" w:rsidP="00F659A1">
            <w:pPr>
              <w:jc w:val="center"/>
            </w:pPr>
            <w:r>
              <w:t>R</w:t>
            </w:r>
          </w:p>
        </w:tc>
        <w:tc>
          <w:tcPr>
            <w:tcW w:w="2249" w:type="dxa"/>
            <w:gridSpan w:val="2"/>
            <w:tcBorders>
              <w:top w:val="single" w:sz="4" w:space="0" w:color="auto"/>
              <w:left w:val="single" w:sz="4" w:space="0" w:color="auto"/>
              <w:bottom w:val="single" w:sz="4" w:space="0" w:color="auto"/>
              <w:right w:val="single" w:sz="4" w:space="0" w:color="auto"/>
            </w:tcBorders>
          </w:tcPr>
          <w:p w14:paraId="3E219C47" w14:textId="77777777" w:rsidR="00F659A1" w:rsidRPr="00A16911" w:rsidRDefault="000C6421" w:rsidP="00F659A1">
            <w:r>
              <w:t>Response</w:t>
            </w:r>
          </w:p>
        </w:tc>
        <w:tc>
          <w:tcPr>
            <w:tcW w:w="1170" w:type="dxa"/>
            <w:tcBorders>
              <w:top w:val="single" w:sz="4" w:space="0" w:color="auto"/>
              <w:left w:val="single" w:sz="4" w:space="0" w:color="auto"/>
              <w:bottom w:val="single" w:sz="4" w:space="0" w:color="auto"/>
              <w:right w:val="single" w:sz="4" w:space="0" w:color="auto"/>
            </w:tcBorders>
          </w:tcPr>
          <w:p w14:paraId="2A753253" w14:textId="77777777" w:rsidR="00F659A1" w:rsidRPr="00A16911" w:rsidRDefault="000C6421" w:rsidP="00F659A1">
            <w:proofErr w:type="spellStart"/>
            <w:r>
              <w:t>Enum</w:t>
            </w:r>
            <w:proofErr w:type="spellEnd"/>
          </w:p>
        </w:tc>
        <w:tc>
          <w:tcPr>
            <w:tcW w:w="1710" w:type="dxa"/>
            <w:tcBorders>
              <w:top w:val="single" w:sz="4" w:space="0" w:color="auto"/>
              <w:left w:val="single" w:sz="4" w:space="0" w:color="auto"/>
              <w:bottom w:val="single" w:sz="4" w:space="0" w:color="auto"/>
              <w:right w:val="single" w:sz="4" w:space="0" w:color="auto"/>
            </w:tcBorders>
          </w:tcPr>
          <w:p w14:paraId="6D186E85" w14:textId="77777777" w:rsidR="00F659A1" w:rsidRPr="00A16911" w:rsidRDefault="000C6421" w:rsidP="00F659A1">
            <w:r w:rsidRPr="00CE01C6">
              <w:t>-</w:t>
            </w:r>
          </w:p>
        </w:tc>
        <w:tc>
          <w:tcPr>
            <w:tcW w:w="1890" w:type="dxa"/>
            <w:tcBorders>
              <w:top w:val="single" w:sz="4" w:space="0" w:color="auto"/>
              <w:left w:val="single" w:sz="4" w:space="0" w:color="auto"/>
              <w:bottom w:val="single" w:sz="4" w:space="0" w:color="auto"/>
              <w:right w:val="single" w:sz="4" w:space="0" w:color="auto"/>
            </w:tcBorders>
          </w:tcPr>
          <w:p w14:paraId="5D54D262" w14:textId="77777777" w:rsidR="00F659A1" w:rsidRPr="00A16911" w:rsidRDefault="000C6421" w:rsidP="00F659A1">
            <w:r w:rsidRPr="00CE01C6">
              <w:t>-</w:t>
            </w:r>
          </w:p>
        </w:tc>
        <w:tc>
          <w:tcPr>
            <w:tcW w:w="2345" w:type="dxa"/>
            <w:tcBorders>
              <w:top w:val="single" w:sz="4" w:space="0" w:color="auto"/>
              <w:left w:val="single" w:sz="4" w:space="0" w:color="auto"/>
              <w:bottom w:val="single" w:sz="4" w:space="0" w:color="auto"/>
              <w:right w:val="single" w:sz="4" w:space="0" w:color="auto"/>
            </w:tcBorders>
          </w:tcPr>
          <w:p w14:paraId="1A17F35D" w14:textId="77777777" w:rsidR="00F659A1" w:rsidRPr="00A16911" w:rsidRDefault="000C6421" w:rsidP="00F659A1">
            <w:r>
              <w:t>Response to requested operation</w:t>
            </w:r>
          </w:p>
        </w:tc>
      </w:tr>
      <w:tr w:rsidR="00F659A1" w:rsidRPr="00A16911" w14:paraId="2D4D7C5E"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611F3304"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04F51B31"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4A20C825"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6AB06C2" w14:textId="77777777" w:rsidR="00F659A1" w:rsidRPr="00A16911" w:rsidRDefault="000C6421" w:rsidP="00F659A1">
            <w:r w:rsidRPr="00C4138E">
              <w:rPr>
                <w:rFonts w:cs="Arial"/>
                <w:szCs w:val="20"/>
              </w:rPr>
              <w:t>NULL</w:t>
            </w:r>
          </w:p>
        </w:tc>
        <w:tc>
          <w:tcPr>
            <w:tcW w:w="1890" w:type="dxa"/>
            <w:tcBorders>
              <w:top w:val="single" w:sz="4" w:space="0" w:color="auto"/>
              <w:left w:val="single" w:sz="4" w:space="0" w:color="auto"/>
              <w:bottom w:val="single" w:sz="4" w:space="0" w:color="auto"/>
              <w:right w:val="single" w:sz="4" w:space="0" w:color="auto"/>
            </w:tcBorders>
          </w:tcPr>
          <w:p w14:paraId="4A2F4014" w14:textId="77777777" w:rsidR="00F659A1" w:rsidRPr="00A16911" w:rsidRDefault="000C6421" w:rsidP="00F659A1">
            <w:r w:rsidRPr="00CE01C6">
              <w:t>0x0</w:t>
            </w:r>
          </w:p>
        </w:tc>
        <w:tc>
          <w:tcPr>
            <w:tcW w:w="2345" w:type="dxa"/>
            <w:tcBorders>
              <w:top w:val="single" w:sz="4" w:space="0" w:color="auto"/>
              <w:left w:val="single" w:sz="4" w:space="0" w:color="auto"/>
              <w:bottom w:val="single" w:sz="4" w:space="0" w:color="auto"/>
              <w:right w:val="single" w:sz="4" w:space="0" w:color="auto"/>
            </w:tcBorders>
          </w:tcPr>
          <w:p w14:paraId="11BA25EC" w14:textId="77777777" w:rsidR="00F659A1" w:rsidRPr="00A16911" w:rsidRDefault="00F659A1" w:rsidP="00F659A1"/>
        </w:tc>
      </w:tr>
      <w:tr w:rsidR="00F659A1" w:rsidRPr="00A16911" w14:paraId="5EB3D5D5"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10A8ED61"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3BA763CD"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1FAC86D7"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38BDB801" w14:textId="77777777" w:rsidR="00F659A1" w:rsidRPr="00A16911" w:rsidRDefault="000C6421" w:rsidP="00F659A1">
            <w:r w:rsidRPr="00C4138E">
              <w:rPr>
                <w:rFonts w:cs="Arial"/>
                <w:szCs w:val="20"/>
              </w:rPr>
              <w:t>SUCCESS</w:t>
            </w:r>
          </w:p>
        </w:tc>
        <w:tc>
          <w:tcPr>
            <w:tcW w:w="1890" w:type="dxa"/>
            <w:tcBorders>
              <w:top w:val="single" w:sz="4" w:space="0" w:color="auto"/>
              <w:left w:val="single" w:sz="4" w:space="0" w:color="auto"/>
              <w:bottom w:val="single" w:sz="4" w:space="0" w:color="auto"/>
              <w:right w:val="single" w:sz="4" w:space="0" w:color="auto"/>
            </w:tcBorders>
          </w:tcPr>
          <w:p w14:paraId="6148C64B" w14:textId="77777777" w:rsidR="00F659A1" w:rsidRPr="00A16911" w:rsidRDefault="000C6421" w:rsidP="00F659A1">
            <w:r w:rsidRPr="00CE01C6">
              <w:t>0x1</w:t>
            </w:r>
          </w:p>
        </w:tc>
        <w:tc>
          <w:tcPr>
            <w:tcW w:w="2345" w:type="dxa"/>
            <w:tcBorders>
              <w:top w:val="single" w:sz="4" w:space="0" w:color="auto"/>
              <w:left w:val="single" w:sz="4" w:space="0" w:color="auto"/>
              <w:bottom w:val="single" w:sz="4" w:space="0" w:color="auto"/>
              <w:right w:val="single" w:sz="4" w:space="0" w:color="auto"/>
            </w:tcBorders>
          </w:tcPr>
          <w:p w14:paraId="3FEC1379" w14:textId="77777777" w:rsidR="00F659A1" w:rsidRPr="00A16911" w:rsidRDefault="00F659A1" w:rsidP="00F659A1"/>
        </w:tc>
      </w:tr>
      <w:tr w:rsidR="00F659A1" w:rsidRPr="00A16911" w14:paraId="56A3B439"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341F3428"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2C20ABF6"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7C71D681"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363F0069" w14:textId="77777777" w:rsidR="00F659A1" w:rsidRPr="00A16911" w:rsidRDefault="000C6421" w:rsidP="00F659A1">
            <w:r w:rsidRPr="00C4138E">
              <w:rPr>
                <w:rFonts w:cs="Arial"/>
                <w:szCs w:val="20"/>
              </w:rPr>
              <w:t>PENDING</w:t>
            </w:r>
          </w:p>
        </w:tc>
        <w:tc>
          <w:tcPr>
            <w:tcW w:w="1890" w:type="dxa"/>
            <w:tcBorders>
              <w:top w:val="single" w:sz="4" w:space="0" w:color="auto"/>
              <w:left w:val="single" w:sz="4" w:space="0" w:color="auto"/>
              <w:bottom w:val="single" w:sz="4" w:space="0" w:color="auto"/>
              <w:right w:val="single" w:sz="4" w:space="0" w:color="auto"/>
            </w:tcBorders>
          </w:tcPr>
          <w:p w14:paraId="29FF8534" w14:textId="77777777" w:rsidR="00F659A1" w:rsidRPr="00A16911" w:rsidRDefault="000C6421" w:rsidP="00F659A1">
            <w:r w:rsidRPr="00CE01C6">
              <w:t>0x2</w:t>
            </w:r>
          </w:p>
        </w:tc>
        <w:tc>
          <w:tcPr>
            <w:tcW w:w="2345" w:type="dxa"/>
            <w:tcBorders>
              <w:top w:val="single" w:sz="4" w:space="0" w:color="auto"/>
              <w:left w:val="single" w:sz="4" w:space="0" w:color="auto"/>
              <w:bottom w:val="single" w:sz="4" w:space="0" w:color="auto"/>
              <w:right w:val="single" w:sz="4" w:space="0" w:color="auto"/>
            </w:tcBorders>
          </w:tcPr>
          <w:p w14:paraId="4AA5D330" w14:textId="77777777" w:rsidR="00F659A1" w:rsidRPr="00A16911" w:rsidRDefault="00F659A1" w:rsidP="00F659A1"/>
        </w:tc>
      </w:tr>
      <w:tr w:rsidR="00F659A1" w:rsidRPr="00A16911" w14:paraId="1B79463C"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6145DC1A"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5019B2C7"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04EC5443"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79694B41" w14:textId="77777777" w:rsidR="00F659A1" w:rsidRPr="00A16911" w:rsidRDefault="000C6421" w:rsidP="00F659A1">
            <w:r w:rsidRPr="00C4138E">
              <w:rPr>
                <w:rFonts w:cs="Arial"/>
                <w:szCs w:val="20"/>
              </w:rPr>
              <w:t>REJECTED</w:t>
            </w:r>
          </w:p>
        </w:tc>
        <w:tc>
          <w:tcPr>
            <w:tcW w:w="1890" w:type="dxa"/>
            <w:tcBorders>
              <w:top w:val="single" w:sz="4" w:space="0" w:color="auto"/>
              <w:left w:val="single" w:sz="4" w:space="0" w:color="auto"/>
              <w:bottom w:val="single" w:sz="4" w:space="0" w:color="auto"/>
              <w:right w:val="single" w:sz="4" w:space="0" w:color="auto"/>
            </w:tcBorders>
          </w:tcPr>
          <w:p w14:paraId="5778F04D" w14:textId="77777777" w:rsidR="00F659A1" w:rsidRPr="00A16911" w:rsidRDefault="000C6421" w:rsidP="00F659A1">
            <w:r w:rsidRPr="00CE01C6">
              <w:t>0x3</w:t>
            </w:r>
          </w:p>
        </w:tc>
        <w:tc>
          <w:tcPr>
            <w:tcW w:w="2345" w:type="dxa"/>
            <w:tcBorders>
              <w:top w:val="single" w:sz="4" w:space="0" w:color="auto"/>
              <w:left w:val="single" w:sz="4" w:space="0" w:color="auto"/>
              <w:bottom w:val="single" w:sz="4" w:space="0" w:color="auto"/>
              <w:right w:val="single" w:sz="4" w:space="0" w:color="auto"/>
            </w:tcBorders>
          </w:tcPr>
          <w:p w14:paraId="55A7A532" w14:textId="77777777" w:rsidR="00F659A1" w:rsidRPr="00A16911" w:rsidRDefault="00F659A1" w:rsidP="00F659A1"/>
        </w:tc>
      </w:tr>
      <w:tr w:rsidR="00F659A1" w:rsidRPr="00A16911" w14:paraId="5BF2CB89"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168821D3"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7F864DB3"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5E5FD91E"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1E192EF0" w14:textId="77777777" w:rsidR="00F659A1" w:rsidRPr="00A16911" w:rsidRDefault="000C6421" w:rsidP="00F659A1">
            <w:r w:rsidRPr="00C4138E">
              <w:rPr>
                <w:rFonts w:cs="Arial"/>
                <w:szCs w:val="20"/>
              </w:rPr>
              <w:t>INTERRUPTED</w:t>
            </w:r>
          </w:p>
        </w:tc>
        <w:tc>
          <w:tcPr>
            <w:tcW w:w="1890" w:type="dxa"/>
            <w:tcBorders>
              <w:top w:val="single" w:sz="4" w:space="0" w:color="auto"/>
              <w:left w:val="single" w:sz="4" w:space="0" w:color="auto"/>
              <w:bottom w:val="single" w:sz="4" w:space="0" w:color="auto"/>
              <w:right w:val="single" w:sz="4" w:space="0" w:color="auto"/>
            </w:tcBorders>
          </w:tcPr>
          <w:p w14:paraId="472A7B43" w14:textId="77777777" w:rsidR="00F659A1" w:rsidRPr="00A16911" w:rsidRDefault="000C6421" w:rsidP="00F659A1">
            <w:r>
              <w:t>0x4</w:t>
            </w:r>
          </w:p>
        </w:tc>
        <w:tc>
          <w:tcPr>
            <w:tcW w:w="2345" w:type="dxa"/>
            <w:tcBorders>
              <w:top w:val="single" w:sz="4" w:space="0" w:color="auto"/>
              <w:left w:val="single" w:sz="4" w:space="0" w:color="auto"/>
              <w:bottom w:val="single" w:sz="4" w:space="0" w:color="auto"/>
              <w:right w:val="single" w:sz="4" w:space="0" w:color="auto"/>
            </w:tcBorders>
          </w:tcPr>
          <w:p w14:paraId="43C79D85" w14:textId="77777777" w:rsidR="00F659A1" w:rsidRPr="00A16911" w:rsidRDefault="00F659A1" w:rsidP="00F659A1"/>
        </w:tc>
      </w:tr>
      <w:tr w:rsidR="00F659A1" w:rsidRPr="00A16911" w14:paraId="51D1E453"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0C7726E8"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521C477B"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21EF122D"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B990FAD" w14:textId="77777777" w:rsidR="00F659A1" w:rsidRPr="007E13BF" w:rsidRDefault="000C6421" w:rsidP="00F659A1">
            <w:r w:rsidRPr="00C4138E">
              <w:rPr>
                <w:rFonts w:cs="Arial"/>
                <w:szCs w:val="20"/>
              </w:rPr>
              <w:t>FAILED</w:t>
            </w:r>
          </w:p>
        </w:tc>
        <w:tc>
          <w:tcPr>
            <w:tcW w:w="1890" w:type="dxa"/>
            <w:tcBorders>
              <w:top w:val="single" w:sz="4" w:space="0" w:color="auto"/>
              <w:left w:val="single" w:sz="4" w:space="0" w:color="auto"/>
              <w:bottom w:val="single" w:sz="4" w:space="0" w:color="auto"/>
              <w:right w:val="single" w:sz="4" w:space="0" w:color="auto"/>
            </w:tcBorders>
          </w:tcPr>
          <w:p w14:paraId="69FB5D0D" w14:textId="77777777" w:rsidR="00F659A1" w:rsidRDefault="000C6421" w:rsidP="00F659A1">
            <w:r>
              <w:t>0x5</w:t>
            </w:r>
          </w:p>
        </w:tc>
        <w:tc>
          <w:tcPr>
            <w:tcW w:w="2345" w:type="dxa"/>
            <w:tcBorders>
              <w:top w:val="single" w:sz="4" w:space="0" w:color="auto"/>
              <w:left w:val="single" w:sz="4" w:space="0" w:color="auto"/>
              <w:bottom w:val="single" w:sz="4" w:space="0" w:color="auto"/>
              <w:right w:val="single" w:sz="4" w:space="0" w:color="auto"/>
            </w:tcBorders>
          </w:tcPr>
          <w:p w14:paraId="6B2DA9A4" w14:textId="77777777" w:rsidR="00F659A1" w:rsidRPr="00A16911" w:rsidRDefault="00F659A1" w:rsidP="00F659A1"/>
        </w:tc>
      </w:tr>
      <w:tr w:rsidR="00F659A1" w:rsidRPr="00A16911" w14:paraId="3FA314DA"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7C3125C8"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04835D80"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3EA6A415"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19F19665" w14:textId="77777777" w:rsidR="00F659A1" w:rsidRPr="007E13BF" w:rsidRDefault="000C6421" w:rsidP="00F659A1">
            <w:r w:rsidRPr="00C4138E">
              <w:rPr>
                <w:rFonts w:cs="Arial"/>
                <w:szCs w:val="20"/>
              </w:rPr>
              <w:t>IN_PROG</w:t>
            </w:r>
          </w:p>
        </w:tc>
        <w:tc>
          <w:tcPr>
            <w:tcW w:w="1890" w:type="dxa"/>
            <w:tcBorders>
              <w:top w:val="single" w:sz="4" w:space="0" w:color="auto"/>
              <w:left w:val="single" w:sz="4" w:space="0" w:color="auto"/>
              <w:bottom w:val="single" w:sz="4" w:space="0" w:color="auto"/>
              <w:right w:val="single" w:sz="4" w:space="0" w:color="auto"/>
            </w:tcBorders>
          </w:tcPr>
          <w:p w14:paraId="64234F38" w14:textId="77777777" w:rsidR="00F659A1" w:rsidRDefault="000C6421" w:rsidP="00F659A1">
            <w:r>
              <w:t>0x6</w:t>
            </w:r>
          </w:p>
        </w:tc>
        <w:tc>
          <w:tcPr>
            <w:tcW w:w="2345" w:type="dxa"/>
            <w:tcBorders>
              <w:top w:val="single" w:sz="4" w:space="0" w:color="auto"/>
              <w:left w:val="single" w:sz="4" w:space="0" w:color="auto"/>
              <w:bottom w:val="single" w:sz="4" w:space="0" w:color="auto"/>
              <w:right w:val="single" w:sz="4" w:space="0" w:color="auto"/>
            </w:tcBorders>
          </w:tcPr>
          <w:p w14:paraId="39A30FD4" w14:textId="77777777" w:rsidR="00F659A1" w:rsidRPr="00A16911" w:rsidRDefault="00F659A1" w:rsidP="00F659A1"/>
        </w:tc>
      </w:tr>
      <w:tr w:rsidR="00F659A1" w:rsidRPr="00A16911" w14:paraId="266715AA"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6E63CB0E"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0571CC74"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79BD350F"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AA9861E" w14:textId="77777777" w:rsidR="00F659A1" w:rsidRPr="007E13BF" w:rsidRDefault="000C6421" w:rsidP="00F659A1">
            <w:r w:rsidRPr="00C4138E">
              <w:rPr>
                <w:rFonts w:cs="Arial"/>
                <w:szCs w:val="20"/>
              </w:rPr>
              <w:t>INVALID</w:t>
            </w:r>
          </w:p>
        </w:tc>
        <w:tc>
          <w:tcPr>
            <w:tcW w:w="1890" w:type="dxa"/>
            <w:tcBorders>
              <w:top w:val="single" w:sz="4" w:space="0" w:color="auto"/>
              <w:left w:val="single" w:sz="4" w:space="0" w:color="auto"/>
              <w:bottom w:val="single" w:sz="4" w:space="0" w:color="auto"/>
              <w:right w:val="single" w:sz="4" w:space="0" w:color="auto"/>
            </w:tcBorders>
          </w:tcPr>
          <w:p w14:paraId="048B2EE7" w14:textId="77777777" w:rsidR="00F659A1" w:rsidRDefault="000C6421" w:rsidP="00F659A1">
            <w:r>
              <w:t>0x7</w:t>
            </w:r>
          </w:p>
        </w:tc>
        <w:tc>
          <w:tcPr>
            <w:tcW w:w="2345" w:type="dxa"/>
            <w:tcBorders>
              <w:top w:val="single" w:sz="4" w:space="0" w:color="auto"/>
              <w:left w:val="single" w:sz="4" w:space="0" w:color="auto"/>
              <w:bottom w:val="single" w:sz="4" w:space="0" w:color="auto"/>
              <w:right w:val="single" w:sz="4" w:space="0" w:color="auto"/>
            </w:tcBorders>
          </w:tcPr>
          <w:p w14:paraId="6A930D03" w14:textId="77777777" w:rsidR="00F659A1" w:rsidRPr="00A16911" w:rsidRDefault="00F659A1" w:rsidP="00F659A1"/>
        </w:tc>
      </w:tr>
      <w:tr w:rsidR="00F659A1" w:rsidRPr="00A16911" w14:paraId="7313F5DA"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5BB6F1F9" w14:textId="77777777" w:rsidR="00F659A1" w:rsidRPr="00A16911" w:rsidRDefault="00F659A1" w:rsidP="00F659A1">
            <w:pPr>
              <w:jc w:val="center"/>
            </w:pPr>
          </w:p>
        </w:tc>
        <w:tc>
          <w:tcPr>
            <w:tcW w:w="2249" w:type="dxa"/>
            <w:gridSpan w:val="2"/>
            <w:tcBorders>
              <w:top w:val="single" w:sz="4" w:space="0" w:color="auto"/>
              <w:left w:val="single" w:sz="4" w:space="0" w:color="auto"/>
              <w:bottom w:val="single" w:sz="4" w:space="0" w:color="auto"/>
              <w:right w:val="single" w:sz="4" w:space="0" w:color="auto"/>
            </w:tcBorders>
          </w:tcPr>
          <w:p w14:paraId="146DC7C9" w14:textId="77777777" w:rsidR="00F659A1" w:rsidRPr="00A16911" w:rsidRDefault="00F659A1" w:rsidP="00F659A1"/>
        </w:tc>
        <w:tc>
          <w:tcPr>
            <w:tcW w:w="1170" w:type="dxa"/>
            <w:tcBorders>
              <w:top w:val="single" w:sz="4" w:space="0" w:color="auto"/>
              <w:left w:val="single" w:sz="4" w:space="0" w:color="auto"/>
              <w:bottom w:val="single" w:sz="4" w:space="0" w:color="auto"/>
              <w:right w:val="single" w:sz="4" w:space="0" w:color="auto"/>
            </w:tcBorders>
          </w:tcPr>
          <w:p w14:paraId="529613D4" w14:textId="77777777" w:rsidR="00F659A1" w:rsidRPr="00A16911" w:rsidRDefault="00F659A1" w:rsidP="00F659A1"/>
        </w:tc>
        <w:tc>
          <w:tcPr>
            <w:tcW w:w="1710" w:type="dxa"/>
            <w:tcBorders>
              <w:top w:val="single" w:sz="4" w:space="0" w:color="auto"/>
              <w:left w:val="single" w:sz="4" w:space="0" w:color="auto"/>
              <w:bottom w:val="single" w:sz="4" w:space="0" w:color="auto"/>
              <w:right w:val="single" w:sz="4" w:space="0" w:color="auto"/>
            </w:tcBorders>
            <w:vAlign w:val="center"/>
          </w:tcPr>
          <w:p w14:paraId="6283937D" w14:textId="77777777" w:rsidR="00F659A1" w:rsidRPr="007E13BF" w:rsidRDefault="000C6421" w:rsidP="00F659A1">
            <w:proofErr w:type="spellStart"/>
            <w:r>
              <w:rPr>
                <w:rFonts w:cs="Arial"/>
                <w:color w:val="000000"/>
                <w:szCs w:val="20"/>
              </w:rPr>
              <w:t>NotUsed</w:t>
            </w:r>
            <w:proofErr w:type="spellEnd"/>
          </w:p>
        </w:tc>
        <w:tc>
          <w:tcPr>
            <w:tcW w:w="1890" w:type="dxa"/>
            <w:tcBorders>
              <w:top w:val="single" w:sz="4" w:space="0" w:color="auto"/>
              <w:left w:val="single" w:sz="4" w:space="0" w:color="auto"/>
              <w:bottom w:val="single" w:sz="4" w:space="0" w:color="auto"/>
              <w:right w:val="single" w:sz="4" w:space="0" w:color="auto"/>
            </w:tcBorders>
          </w:tcPr>
          <w:p w14:paraId="6CBE1CB1" w14:textId="77777777" w:rsidR="00F659A1" w:rsidRDefault="000C6421" w:rsidP="00F659A1">
            <w:r>
              <w:t>0x8 - 0xF</w:t>
            </w:r>
          </w:p>
        </w:tc>
        <w:tc>
          <w:tcPr>
            <w:tcW w:w="2345" w:type="dxa"/>
            <w:tcBorders>
              <w:top w:val="single" w:sz="4" w:space="0" w:color="auto"/>
              <w:left w:val="single" w:sz="4" w:space="0" w:color="auto"/>
              <w:bottom w:val="single" w:sz="4" w:space="0" w:color="auto"/>
              <w:right w:val="single" w:sz="4" w:space="0" w:color="auto"/>
            </w:tcBorders>
          </w:tcPr>
          <w:p w14:paraId="545F9CEC" w14:textId="77777777" w:rsidR="00F659A1" w:rsidRPr="00A16911" w:rsidRDefault="00F659A1" w:rsidP="00F659A1"/>
        </w:tc>
      </w:tr>
      <w:tr w:rsidR="00F659A1" w:rsidRPr="00A16911" w14:paraId="5E098C83"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5FCBB084" w14:textId="77777777" w:rsidR="00F659A1" w:rsidRPr="00A16911" w:rsidRDefault="000C6421" w:rsidP="00F659A1">
            <w:pPr>
              <w:jc w:val="center"/>
            </w:pPr>
            <w:r>
              <w:t>R</w:t>
            </w:r>
          </w:p>
        </w:tc>
        <w:tc>
          <w:tcPr>
            <w:tcW w:w="2249" w:type="dxa"/>
            <w:gridSpan w:val="2"/>
            <w:tcBorders>
              <w:top w:val="single" w:sz="4" w:space="0" w:color="auto"/>
              <w:left w:val="single" w:sz="4" w:space="0" w:color="auto"/>
              <w:bottom w:val="single" w:sz="4" w:space="0" w:color="auto"/>
              <w:right w:val="single" w:sz="4" w:space="0" w:color="auto"/>
            </w:tcBorders>
          </w:tcPr>
          <w:p w14:paraId="243FAFC4" w14:textId="77777777" w:rsidR="00F659A1" w:rsidRPr="00A16911" w:rsidRDefault="000C6421" w:rsidP="00F659A1">
            <w:proofErr w:type="spellStart"/>
            <w:r>
              <w:t>TransID</w:t>
            </w:r>
            <w:proofErr w:type="spellEnd"/>
          </w:p>
        </w:tc>
        <w:tc>
          <w:tcPr>
            <w:tcW w:w="1170" w:type="dxa"/>
            <w:tcBorders>
              <w:top w:val="single" w:sz="4" w:space="0" w:color="auto"/>
              <w:left w:val="single" w:sz="4" w:space="0" w:color="auto"/>
              <w:bottom w:val="single" w:sz="4" w:space="0" w:color="auto"/>
              <w:right w:val="single" w:sz="4" w:space="0" w:color="auto"/>
            </w:tcBorders>
          </w:tcPr>
          <w:p w14:paraId="3A46B6B0" w14:textId="77777777" w:rsidR="00F659A1" w:rsidRPr="00A16911" w:rsidRDefault="000C6421" w:rsidP="00F659A1">
            <w:r>
              <w:t>uint8</w:t>
            </w:r>
          </w:p>
        </w:tc>
        <w:tc>
          <w:tcPr>
            <w:tcW w:w="1710" w:type="dxa"/>
            <w:tcBorders>
              <w:top w:val="single" w:sz="4" w:space="0" w:color="auto"/>
              <w:left w:val="single" w:sz="4" w:space="0" w:color="auto"/>
              <w:bottom w:val="single" w:sz="4" w:space="0" w:color="auto"/>
              <w:right w:val="single" w:sz="4" w:space="0" w:color="auto"/>
            </w:tcBorders>
          </w:tcPr>
          <w:p w14:paraId="45DB5887" w14:textId="77777777" w:rsidR="00F659A1" w:rsidRPr="00A16911" w:rsidRDefault="000C6421" w:rsidP="00F659A1">
            <w:r w:rsidRPr="00CE01C6">
              <w:t>-</w:t>
            </w:r>
          </w:p>
        </w:tc>
        <w:tc>
          <w:tcPr>
            <w:tcW w:w="1890" w:type="dxa"/>
            <w:tcBorders>
              <w:top w:val="single" w:sz="4" w:space="0" w:color="auto"/>
              <w:left w:val="single" w:sz="4" w:space="0" w:color="auto"/>
              <w:bottom w:val="single" w:sz="4" w:space="0" w:color="auto"/>
              <w:right w:val="single" w:sz="4" w:space="0" w:color="auto"/>
            </w:tcBorders>
          </w:tcPr>
          <w:p w14:paraId="0ADFFDAD" w14:textId="77777777" w:rsidR="00F659A1" w:rsidRPr="00A16911" w:rsidRDefault="000C6421" w:rsidP="00F659A1">
            <w:r w:rsidRPr="00CE01C6">
              <w:t>0x0</w:t>
            </w:r>
            <w:r>
              <w:t xml:space="preserve"> – 0x7</w:t>
            </w:r>
          </w:p>
        </w:tc>
        <w:tc>
          <w:tcPr>
            <w:tcW w:w="2345" w:type="dxa"/>
            <w:tcBorders>
              <w:top w:val="single" w:sz="4" w:space="0" w:color="auto"/>
              <w:left w:val="single" w:sz="4" w:space="0" w:color="auto"/>
              <w:bottom w:val="single" w:sz="4" w:space="0" w:color="auto"/>
              <w:right w:val="single" w:sz="4" w:space="0" w:color="auto"/>
            </w:tcBorders>
          </w:tcPr>
          <w:p w14:paraId="4E138607" w14:textId="77777777" w:rsidR="00F659A1" w:rsidRPr="00A16911" w:rsidRDefault="000C6421" w:rsidP="00F659A1">
            <w:r>
              <w:t xml:space="preserve">Transaction ID of the request </w:t>
            </w:r>
          </w:p>
        </w:tc>
      </w:tr>
      <w:tr w:rsidR="00F659A1" w:rsidRPr="00A16911" w14:paraId="1F188A78"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2F6072DB" w14:textId="77777777" w:rsidR="00F659A1" w:rsidRPr="00A16911" w:rsidRDefault="000C6421" w:rsidP="00F659A1">
            <w:pPr>
              <w:jc w:val="center"/>
            </w:pPr>
            <w:r>
              <w:t>Rep</w:t>
            </w:r>
          </w:p>
        </w:tc>
        <w:tc>
          <w:tcPr>
            <w:tcW w:w="2249" w:type="dxa"/>
            <w:gridSpan w:val="2"/>
            <w:tcBorders>
              <w:top w:val="single" w:sz="4" w:space="0" w:color="auto"/>
              <w:left w:val="single" w:sz="4" w:space="0" w:color="auto"/>
              <w:bottom w:val="single" w:sz="4" w:space="0" w:color="auto"/>
              <w:right w:val="single" w:sz="4" w:space="0" w:color="auto"/>
            </w:tcBorders>
          </w:tcPr>
          <w:p w14:paraId="2222F94D" w14:textId="77777777" w:rsidR="00F659A1" w:rsidRPr="00A16911" w:rsidRDefault="000C6421" w:rsidP="00F659A1">
            <w:proofErr w:type="spellStart"/>
            <w:r w:rsidRPr="00785CDE">
              <w:rPr>
                <w:rStyle w:val="objecttype0"/>
              </w:rPr>
              <w:t>Feature</w:t>
            </w:r>
            <w:r>
              <w:rPr>
                <w:rStyle w:val="objecttype0"/>
              </w:rPr>
              <w:t>Number</w:t>
            </w:r>
            <w:proofErr w:type="spellEnd"/>
          </w:p>
        </w:tc>
        <w:tc>
          <w:tcPr>
            <w:tcW w:w="1170" w:type="dxa"/>
            <w:tcBorders>
              <w:top w:val="single" w:sz="4" w:space="0" w:color="auto"/>
              <w:left w:val="single" w:sz="4" w:space="0" w:color="auto"/>
              <w:bottom w:val="single" w:sz="4" w:space="0" w:color="auto"/>
              <w:right w:val="single" w:sz="4" w:space="0" w:color="auto"/>
            </w:tcBorders>
          </w:tcPr>
          <w:p w14:paraId="32C2CC3A" w14:textId="77777777" w:rsidR="00F659A1" w:rsidRPr="00A16911" w:rsidRDefault="000C6421" w:rsidP="00F659A1">
            <w:r>
              <w:t>uint16</w:t>
            </w:r>
          </w:p>
        </w:tc>
        <w:tc>
          <w:tcPr>
            <w:tcW w:w="1710" w:type="dxa"/>
            <w:tcBorders>
              <w:top w:val="single" w:sz="4" w:space="0" w:color="auto"/>
              <w:left w:val="single" w:sz="4" w:space="0" w:color="auto"/>
              <w:bottom w:val="single" w:sz="4" w:space="0" w:color="auto"/>
              <w:right w:val="single" w:sz="4" w:space="0" w:color="auto"/>
            </w:tcBorders>
          </w:tcPr>
          <w:p w14:paraId="76218AF5" w14:textId="77777777" w:rsidR="00F659A1" w:rsidRPr="00A16911" w:rsidRDefault="000C6421" w:rsidP="00F659A1">
            <w:r w:rsidRPr="007E13BF">
              <w:t>-</w:t>
            </w:r>
          </w:p>
        </w:tc>
        <w:tc>
          <w:tcPr>
            <w:tcW w:w="1890" w:type="dxa"/>
            <w:tcBorders>
              <w:top w:val="single" w:sz="4" w:space="0" w:color="auto"/>
              <w:left w:val="single" w:sz="4" w:space="0" w:color="auto"/>
              <w:bottom w:val="single" w:sz="4" w:space="0" w:color="auto"/>
              <w:right w:val="single" w:sz="4" w:space="0" w:color="auto"/>
            </w:tcBorders>
          </w:tcPr>
          <w:p w14:paraId="7FDCDA8D" w14:textId="77777777" w:rsidR="00F659A1" w:rsidRPr="00A16911" w:rsidRDefault="000C6421" w:rsidP="00F659A1">
            <w:r w:rsidRPr="00785CDE">
              <w:t>0x0000 – 0xFFFF</w:t>
            </w:r>
          </w:p>
        </w:tc>
        <w:tc>
          <w:tcPr>
            <w:tcW w:w="2345" w:type="dxa"/>
            <w:tcBorders>
              <w:top w:val="single" w:sz="4" w:space="0" w:color="auto"/>
              <w:left w:val="single" w:sz="4" w:space="0" w:color="auto"/>
              <w:bottom w:val="single" w:sz="4" w:space="0" w:color="auto"/>
              <w:right w:val="single" w:sz="4" w:space="0" w:color="auto"/>
            </w:tcBorders>
          </w:tcPr>
          <w:p w14:paraId="56B955AC" w14:textId="77777777" w:rsidR="00F659A1" w:rsidRPr="00A16911" w:rsidRDefault="000C6421" w:rsidP="00F659A1">
            <w:r>
              <w:t>Active f</w:t>
            </w:r>
            <w:r w:rsidRPr="00785CDE">
              <w:t xml:space="preserve">eature number </w:t>
            </w:r>
          </w:p>
        </w:tc>
      </w:tr>
      <w:tr w:rsidR="00F659A1" w:rsidRPr="00A16911" w14:paraId="500C4D0D" w14:textId="77777777" w:rsidTr="00F659A1">
        <w:trPr>
          <w:jc w:val="center"/>
        </w:trPr>
        <w:tc>
          <w:tcPr>
            <w:tcW w:w="626" w:type="dxa"/>
            <w:tcBorders>
              <w:top w:val="single" w:sz="4" w:space="0" w:color="auto"/>
              <w:left w:val="single" w:sz="4" w:space="0" w:color="auto"/>
              <w:bottom w:val="single" w:sz="4" w:space="0" w:color="auto"/>
              <w:right w:val="single" w:sz="4" w:space="0" w:color="auto"/>
            </w:tcBorders>
          </w:tcPr>
          <w:p w14:paraId="0B84CF0D" w14:textId="77777777" w:rsidR="00F659A1" w:rsidRPr="00A16911" w:rsidRDefault="000C6421" w:rsidP="00F659A1">
            <w:pPr>
              <w:jc w:val="center"/>
            </w:pPr>
            <w:r>
              <w:t>Rep</w:t>
            </w:r>
          </w:p>
        </w:tc>
        <w:tc>
          <w:tcPr>
            <w:tcW w:w="2249" w:type="dxa"/>
            <w:gridSpan w:val="2"/>
            <w:tcBorders>
              <w:top w:val="single" w:sz="4" w:space="0" w:color="auto"/>
              <w:left w:val="single" w:sz="4" w:space="0" w:color="auto"/>
              <w:bottom w:val="single" w:sz="4" w:space="0" w:color="auto"/>
              <w:right w:val="single" w:sz="4" w:space="0" w:color="auto"/>
            </w:tcBorders>
          </w:tcPr>
          <w:p w14:paraId="0107D4B5" w14:textId="77777777" w:rsidR="00F659A1" w:rsidRPr="00A16911" w:rsidRDefault="000C6421" w:rsidP="00F659A1">
            <w:proofErr w:type="spellStart"/>
            <w:r>
              <w:rPr>
                <w:rStyle w:val="objecttype0"/>
              </w:rPr>
              <w:t>FeatureValue</w:t>
            </w:r>
            <w:proofErr w:type="spellEnd"/>
          </w:p>
        </w:tc>
        <w:tc>
          <w:tcPr>
            <w:tcW w:w="1170" w:type="dxa"/>
            <w:tcBorders>
              <w:top w:val="single" w:sz="4" w:space="0" w:color="auto"/>
              <w:left w:val="single" w:sz="4" w:space="0" w:color="auto"/>
              <w:bottom w:val="single" w:sz="4" w:space="0" w:color="auto"/>
              <w:right w:val="single" w:sz="4" w:space="0" w:color="auto"/>
            </w:tcBorders>
          </w:tcPr>
          <w:p w14:paraId="2477D2F6" w14:textId="77777777" w:rsidR="00F659A1" w:rsidRPr="00A16911" w:rsidRDefault="000C6421" w:rsidP="00F659A1">
            <w:r>
              <w:t>uint16</w:t>
            </w:r>
          </w:p>
        </w:tc>
        <w:tc>
          <w:tcPr>
            <w:tcW w:w="1710" w:type="dxa"/>
            <w:tcBorders>
              <w:top w:val="single" w:sz="4" w:space="0" w:color="auto"/>
              <w:left w:val="single" w:sz="4" w:space="0" w:color="auto"/>
              <w:bottom w:val="single" w:sz="4" w:space="0" w:color="auto"/>
              <w:right w:val="single" w:sz="4" w:space="0" w:color="auto"/>
            </w:tcBorders>
          </w:tcPr>
          <w:p w14:paraId="23E4EB7B" w14:textId="77777777" w:rsidR="00F659A1" w:rsidRPr="00A16911" w:rsidRDefault="000C6421" w:rsidP="00F659A1">
            <w:r w:rsidRPr="007E13BF">
              <w:t>-</w:t>
            </w:r>
          </w:p>
        </w:tc>
        <w:tc>
          <w:tcPr>
            <w:tcW w:w="1890" w:type="dxa"/>
            <w:tcBorders>
              <w:top w:val="single" w:sz="4" w:space="0" w:color="auto"/>
              <w:left w:val="single" w:sz="4" w:space="0" w:color="auto"/>
              <w:bottom w:val="single" w:sz="4" w:space="0" w:color="auto"/>
              <w:right w:val="single" w:sz="4" w:space="0" w:color="auto"/>
            </w:tcBorders>
          </w:tcPr>
          <w:p w14:paraId="202A90EF" w14:textId="77777777" w:rsidR="00F659A1" w:rsidRPr="00A16911" w:rsidRDefault="000C6421" w:rsidP="00F659A1">
            <w:r w:rsidRPr="00785CDE">
              <w:t>0x0000 – 0xFFFF</w:t>
            </w:r>
          </w:p>
        </w:tc>
        <w:tc>
          <w:tcPr>
            <w:tcW w:w="2345" w:type="dxa"/>
            <w:tcBorders>
              <w:top w:val="single" w:sz="4" w:space="0" w:color="auto"/>
              <w:left w:val="single" w:sz="4" w:space="0" w:color="auto"/>
              <w:bottom w:val="single" w:sz="4" w:space="0" w:color="auto"/>
              <w:right w:val="single" w:sz="4" w:space="0" w:color="auto"/>
            </w:tcBorders>
          </w:tcPr>
          <w:p w14:paraId="1C06E859" w14:textId="77777777" w:rsidR="00F659A1" w:rsidRPr="00A16911" w:rsidRDefault="000C6421" w:rsidP="00F659A1">
            <w:r>
              <w:t>Active feature</w:t>
            </w:r>
            <w:r w:rsidRPr="00785CDE">
              <w:t xml:space="preserve"> value </w:t>
            </w:r>
          </w:p>
        </w:tc>
      </w:tr>
    </w:tbl>
    <w:commentRangeEnd w:id="1275"/>
    <w:p w14:paraId="02F4BC16" w14:textId="77777777" w:rsidR="00F659A1" w:rsidRDefault="007D2B58" w:rsidP="00CF5397">
      <w:pPr>
        <w:pStyle w:val="Heading4"/>
      </w:pPr>
      <w:r>
        <w:rPr>
          <w:rStyle w:val="CommentReference"/>
          <w:b w:val="0"/>
          <w:bCs w:val="0"/>
          <w:i w:val="0"/>
        </w:rPr>
        <w:commentReference w:id="1275"/>
      </w:r>
      <w:r w:rsidR="000C6421" w:rsidRPr="00B9479B">
        <w:t>MD-REQ-420480/A-</w:t>
      </w:r>
      <w:proofErr w:type="spellStart"/>
      <w:r w:rsidR="000C6421" w:rsidRPr="00B9479B">
        <w:t>AutoSaveExit_Rq</w:t>
      </w:r>
      <w:proofErr w:type="spellEnd"/>
    </w:p>
    <w:p w14:paraId="01E05763" w14:textId="77777777" w:rsidR="00F659A1" w:rsidRPr="00CE01C6" w:rsidRDefault="000C6421" w:rsidP="00F659A1">
      <w:r w:rsidRPr="00CE01C6">
        <w:t xml:space="preserve">Message Type: </w:t>
      </w:r>
      <w:r>
        <w:t>Request</w:t>
      </w:r>
    </w:p>
    <w:p w14:paraId="168517B5" w14:textId="77777777" w:rsidR="00F659A1" w:rsidRPr="00CE01C6" w:rsidRDefault="00F659A1" w:rsidP="00F659A1"/>
    <w:p w14:paraId="0AEB41B6" w14:textId="77777777" w:rsidR="00F659A1" w:rsidRDefault="000C6421" w:rsidP="00F659A1">
      <w:r w:rsidRPr="00CE01C6">
        <w:lastRenderedPageBreak/>
        <w:t xml:space="preserve">The signal is used to indicate </w:t>
      </w:r>
      <w:r w:rsidRPr="00D0711E">
        <w:t>that the current save cycle should end</w:t>
      </w:r>
      <w:r>
        <w:t>.</w:t>
      </w:r>
    </w:p>
    <w:p w14:paraId="7E448F7D"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659A1" w:rsidRPr="00CE01C6" w14:paraId="6B62F87D" w14:textId="77777777" w:rsidTr="00F659A1">
        <w:trPr>
          <w:jc w:val="center"/>
        </w:trPr>
        <w:tc>
          <w:tcPr>
            <w:tcW w:w="1391" w:type="dxa"/>
          </w:tcPr>
          <w:p w14:paraId="2741BB25" w14:textId="77777777" w:rsidR="00F659A1" w:rsidRPr="00CE01C6" w:rsidRDefault="000C6421" w:rsidP="00F659A1">
            <w:pPr>
              <w:rPr>
                <w:b/>
              </w:rPr>
            </w:pPr>
            <w:r w:rsidRPr="00CE01C6">
              <w:rPr>
                <w:b/>
              </w:rPr>
              <w:t>Name</w:t>
            </w:r>
          </w:p>
        </w:tc>
        <w:tc>
          <w:tcPr>
            <w:tcW w:w="1732" w:type="dxa"/>
          </w:tcPr>
          <w:p w14:paraId="1FB55123" w14:textId="77777777" w:rsidR="00F659A1" w:rsidRPr="00CE01C6" w:rsidRDefault="000C6421" w:rsidP="00F659A1">
            <w:pPr>
              <w:rPr>
                <w:b/>
              </w:rPr>
            </w:pPr>
            <w:r w:rsidRPr="00CE01C6">
              <w:rPr>
                <w:b/>
              </w:rPr>
              <w:t>Literals</w:t>
            </w:r>
          </w:p>
        </w:tc>
        <w:tc>
          <w:tcPr>
            <w:tcW w:w="810" w:type="dxa"/>
          </w:tcPr>
          <w:p w14:paraId="09F66543" w14:textId="77777777" w:rsidR="00F659A1" w:rsidRPr="00CE01C6" w:rsidRDefault="000C6421" w:rsidP="00F659A1">
            <w:pPr>
              <w:rPr>
                <w:b/>
              </w:rPr>
            </w:pPr>
            <w:r w:rsidRPr="00CE01C6">
              <w:rPr>
                <w:b/>
              </w:rPr>
              <w:t>Value</w:t>
            </w:r>
          </w:p>
        </w:tc>
        <w:tc>
          <w:tcPr>
            <w:tcW w:w="5013" w:type="dxa"/>
          </w:tcPr>
          <w:p w14:paraId="4C9781FF" w14:textId="77777777" w:rsidR="00F659A1" w:rsidRPr="00CE01C6" w:rsidRDefault="000C6421" w:rsidP="00F659A1">
            <w:pPr>
              <w:rPr>
                <w:b/>
              </w:rPr>
            </w:pPr>
            <w:r w:rsidRPr="00CE01C6">
              <w:rPr>
                <w:b/>
              </w:rPr>
              <w:t>Description</w:t>
            </w:r>
          </w:p>
        </w:tc>
      </w:tr>
      <w:tr w:rsidR="00F659A1" w:rsidRPr="00CE01C6" w14:paraId="67482266" w14:textId="77777777" w:rsidTr="00F659A1">
        <w:trPr>
          <w:jc w:val="center"/>
        </w:trPr>
        <w:tc>
          <w:tcPr>
            <w:tcW w:w="1391" w:type="dxa"/>
          </w:tcPr>
          <w:p w14:paraId="4EE3BFFB" w14:textId="77777777" w:rsidR="00F659A1" w:rsidRPr="00CE01C6" w:rsidRDefault="000C6421" w:rsidP="00F659A1">
            <w:r>
              <w:t>Type</w:t>
            </w:r>
            <w:r w:rsidRPr="00CE01C6">
              <w:t xml:space="preserve"> </w:t>
            </w:r>
          </w:p>
        </w:tc>
        <w:tc>
          <w:tcPr>
            <w:tcW w:w="1732" w:type="dxa"/>
          </w:tcPr>
          <w:p w14:paraId="1248E1AB" w14:textId="77777777" w:rsidR="00F659A1" w:rsidRPr="00CE01C6" w:rsidRDefault="000C6421" w:rsidP="00F659A1">
            <w:r w:rsidRPr="00CE01C6">
              <w:t>-</w:t>
            </w:r>
          </w:p>
        </w:tc>
        <w:tc>
          <w:tcPr>
            <w:tcW w:w="810" w:type="dxa"/>
          </w:tcPr>
          <w:p w14:paraId="11061CAA" w14:textId="77777777" w:rsidR="00F659A1" w:rsidRPr="00CE01C6" w:rsidRDefault="000C6421" w:rsidP="00F659A1">
            <w:r w:rsidRPr="00CE01C6">
              <w:t>-</w:t>
            </w:r>
          </w:p>
        </w:tc>
        <w:tc>
          <w:tcPr>
            <w:tcW w:w="5013" w:type="dxa"/>
          </w:tcPr>
          <w:p w14:paraId="32865A6F" w14:textId="77777777" w:rsidR="00F659A1" w:rsidRPr="00CE01C6" w:rsidRDefault="000C6421" w:rsidP="00F659A1">
            <w:r w:rsidRPr="00CE01C6">
              <w:t>Indicates</w:t>
            </w:r>
            <w:r>
              <w:t xml:space="preserve"> that current save cycle should end</w:t>
            </w:r>
          </w:p>
        </w:tc>
      </w:tr>
      <w:tr w:rsidR="00F659A1" w:rsidRPr="00CE01C6" w14:paraId="20EA8194" w14:textId="77777777" w:rsidTr="00F659A1">
        <w:trPr>
          <w:jc w:val="center"/>
        </w:trPr>
        <w:tc>
          <w:tcPr>
            <w:tcW w:w="1391" w:type="dxa"/>
          </w:tcPr>
          <w:p w14:paraId="555C873C" w14:textId="77777777" w:rsidR="00F659A1" w:rsidRPr="00CE01C6" w:rsidRDefault="00F659A1" w:rsidP="00F659A1"/>
        </w:tc>
        <w:tc>
          <w:tcPr>
            <w:tcW w:w="1732" w:type="dxa"/>
          </w:tcPr>
          <w:p w14:paraId="59BCDD04" w14:textId="77777777" w:rsidR="00F659A1" w:rsidRPr="00CE01C6" w:rsidRDefault="000C6421" w:rsidP="00F659A1">
            <w:r>
              <w:t>No</w:t>
            </w:r>
          </w:p>
        </w:tc>
        <w:tc>
          <w:tcPr>
            <w:tcW w:w="810" w:type="dxa"/>
          </w:tcPr>
          <w:p w14:paraId="3D77C296" w14:textId="77777777" w:rsidR="00F659A1" w:rsidRPr="00CE01C6" w:rsidRDefault="000C6421" w:rsidP="00F659A1">
            <w:r w:rsidRPr="00CE01C6">
              <w:t>0x0</w:t>
            </w:r>
          </w:p>
        </w:tc>
        <w:tc>
          <w:tcPr>
            <w:tcW w:w="5013" w:type="dxa"/>
          </w:tcPr>
          <w:p w14:paraId="3670D00E" w14:textId="77777777" w:rsidR="00F659A1" w:rsidRPr="00CE01C6" w:rsidRDefault="00F659A1" w:rsidP="00F659A1"/>
        </w:tc>
      </w:tr>
      <w:tr w:rsidR="00F659A1" w:rsidRPr="00CE01C6" w14:paraId="2182822D" w14:textId="77777777" w:rsidTr="00F659A1">
        <w:trPr>
          <w:jc w:val="center"/>
        </w:trPr>
        <w:tc>
          <w:tcPr>
            <w:tcW w:w="1391" w:type="dxa"/>
          </w:tcPr>
          <w:p w14:paraId="5F79D219" w14:textId="77777777" w:rsidR="00F659A1" w:rsidRPr="00CE01C6" w:rsidRDefault="00F659A1" w:rsidP="00F659A1"/>
        </w:tc>
        <w:tc>
          <w:tcPr>
            <w:tcW w:w="1732" w:type="dxa"/>
          </w:tcPr>
          <w:p w14:paraId="5F7DDFEC" w14:textId="77777777" w:rsidR="00F659A1" w:rsidRPr="00CE01C6" w:rsidRDefault="000C6421" w:rsidP="00F659A1">
            <w:r>
              <w:t>Yes</w:t>
            </w:r>
          </w:p>
        </w:tc>
        <w:tc>
          <w:tcPr>
            <w:tcW w:w="810" w:type="dxa"/>
          </w:tcPr>
          <w:p w14:paraId="7B044E93" w14:textId="77777777" w:rsidR="00F659A1" w:rsidRPr="00CE01C6" w:rsidRDefault="000C6421" w:rsidP="00F659A1">
            <w:r w:rsidRPr="00CE01C6">
              <w:t>0x1</w:t>
            </w:r>
          </w:p>
        </w:tc>
        <w:tc>
          <w:tcPr>
            <w:tcW w:w="5013" w:type="dxa"/>
          </w:tcPr>
          <w:p w14:paraId="6F47688B" w14:textId="77777777" w:rsidR="00F659A1" w:rsidRPr="00CE01C6" w:rsidRDefault="00F659A1" w:rsidP="00F659A1"/>
        </w:tc>
      </w:tr>
    </w:tbl>
    <w:p w14:paraId="26C8BE8F" w14:textId="77777777" w:rsidR="00F659A1" w:rsidRDefault="000C6421" w:rsidP="00CF5397">
      <w:pPr>
        <w:pStyle w:val="Heading4"/>
      </w:pPr>
      <w:r w:rsidRPr="00B9479B">
        <w:t>MD-REQ-420481/A-</w:t>
      </w:r>
      <w:proofErr w:type="spellStart"/>
      <w:r w:rsidRPr="00B9479B">
        <w:t>AutoSaveSet_Rq</w:t>
      </w:r>
      <w:proofErr w:type="spellEnd"/>
    </w:p>
    <w:p w14:paraId="7E432EFD" w14:textId="77777777" w:rsidR="00F659A1" w:rsidRPr="00CE01C6" w:rsidRDefault="000C6421" w:rsidP="00F659A1">
      <w:r w:rsidRPr="00CE01C6">
        <w:t xml:space="preserve">Message Type: </w:t>
      </w:r>
      <w:r>
        <w:t>Request</w:t>
      </w:r>
    </w:p>
    <w:p w14:paraId="726EA534" w14:textId="77777777" w:rsidR="00F659A1" w:rsidRPr="00CE01C6" w:rsidRDefault="00F659A1" w:rsidP="00F659A1"/>
    <w:p w14:paraId="19C4C17E" w14:textId="77777777" w:rsidR="00F659A1" w:rsidRDefault="000C6421" w:rsidP="00F659A1">
      <w:r w:rsidRPr="00CE01C6">
        <w:t xml:space="preserve">The signal is used to </w:t>
      </w:r>
      <w:r>
        <w:t>request a save operation.</w:t>
      </w:r>
    </w:p>
    <w:p w14:paraId="2C3FAD28" w14:textId="77777777" w:rsidR="00F659A1" w:rsidRPr="00CE01C6" w:rsidRDefault="00F659A1" w:rsidP="00F659A1"/>
    <w:tbl>
      <w:tblPr>
        <w:tblW w:w="8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1"/>
        <w:gridCol w:w="1732"/>
        <w:gridCol w:w="810"/>
        <w:gridCol w:w="5013"/>
      </w:tblGrid>
      <w:tr w:rsidR="00F659A1" w:rsidRPr="00CE01C6" w14:paraId="4791349E" w14:textId="77777777" w:rsidTr="00F659A1">
        <w:trPr>
          <w:jc w:val="center"/>
        </w:trPr>
        <w:tc>
          <w:tcPr>
            <w:tcW w:w="1391" w:type="dxa"/>
          </w:tcPr>
          <w:p w14:paraId="21E29BB8" w14:textId="77777777" w:rsidR="00F659A1" w:rsidRPr="00CE01C6" w:rsidRDefault="000C6421" w:rsidP="00F659A1">
            <w:pPr>
              <w:rPr>
                <w:b/>
              </w:rPr>
            </w:pPr>
            <w:r w:rsidRPr="00CE01C6">
              <w:rPr>
                <w:b/>
              </w:rPr>
              <w:t>Name</w:t>
            </w:r>
          </w:p>
        </w:tc>
        <w:tc>
          <w:tcPr>
            <w:tcW w:w="1732" w:type="dxa"/>
          </w:tcPr>
          <w:p w14:paraId="0D7CA090" w14:textId="77777777" w:rsidR="00F659A1" w:rsidRPr="00CE01C6" w:rsidRDefault="000C6421" w:rsidP="00F659A1">
            <w:pPr>
              <w:rPr>
                <w:b/>
              </w:rPr>
            </w:pPr>
            <w:r w:rsidRPr="00CE01C6">
              <w:rPr>
                <w:b/>
              </w:rPr>
              <w:t>Literals</w:t>
            </w:r>
          </w:p>
        </w:tc>
        <w:tc>
          <w:tcPr>
            <w:tcW w:w="810" w:type="dxa"/>
          </w:tcPr>
          <w:p w14:paraId="01286911" w14:textId="77777777" w:rsidR="00F659A1" w:rsidRPr="00CE01C6" w:rsidRDefault="000C6421" w:rsidP="00F659A1">
            <w:pPr>
              <w:rPr>
                <w:b/>
              </w:rPr>
            </w:pPr>
            <w:r w:rsidRPr="00CE01C6">
              <w:rPr>
                <w:b/>
              </w:rPr>
              <w:t>Value</w:t>
            </w:r>
          </w:p>
        </w:tc>
        <w:tc>
          <w:tcPr>
            <w:tcW w:w="5013" w:type="dxa"/>
          </w:tcPr>
          <w:p w14:paraId="06535FDC" w14:textId="77777777" w:rsidR="00F659A1" w:rsidRPr="00CE01C6" w:rsidRDefault="000C6421" w:rsidP="00F659A1">
            <w:pPr>
              <w:rPr>
                <w:b/>
              </w:rPr>
            </w:pPr>
            <w:r w:rsidRPr="00CE01C6">
              <w:rPr>
                <w:b/>
              </w:rPr>
              <w:t>Description</w:t>
            </w:r>
          </w:p>
        </w:tc>
      </w:tr>
      <w:tr w:rsidR="00F659A1" w:rsidRPr="00CE01C6" w14:paraId="77617169" w14:textId="77777777" w:rsidTr="00F659A1">
        <w:trPr>
          <w:jc w:val="center"/>
        </w:trPr>
        <w:tc>
          <w:tcPr>
            <w:tcW w:w="1391" w:type="dxa"/>
          </w:tcPr>
          <w:p w14:paraId="289C717E" w14:textId="77777777" w:rsidR="00F659A1" w:rsidRPr="00CE01C6" w:rsidRDefault="000C6421" w:rsidP="00F659A1">
            <w:r>
              <w:t>Type</w:t>
            </w:r>
            <w:r w:rsidRPr="00CE01C6">
              <w:t xml:space="preserve"> </w:t>
            </w:r>
          </w:p>
        </w:tc>
        <w:tc>
          <w:tcPr>
            <w:tcW w:w="1732" w:type="dxa"/>
          </w:tcPr>
          <w:p w14:paraId="14BAAC11" w14:textId="77777777" w:rsidR="00F659A1" w:rsidRPr="00CE01C6" w:rsidRDefault="000C6421" w:rsidP="00F659A1">
            <w:r w:rsidRPr="00CE01C6">
              <w:t>-</w:t>
            </w:r>
          </w:p>
        </w:tc>
        <w:tc>
          <w:tcPr>
            <w:tcW w:w="810" w:type="dxa"/>
          </w:tcPr>
          <w:p w14:paraId="5867D1FB" w14:textId="77777777" w:rsidR="00F659A1" w:rsidRPr="00CE01C6" w:rsidRDefault="000C6421" w:rsidP="00F659A1">
            <w:r w:rsidRPr="00CE01C6">
              <w:t>-</w:t>
            </w:r>
          </w:p>
        </w:tc>
        <w:tc>
          <w:tcPr>
            <w:tcW w:w="5013" w:type="dxa"/>
          </w:tcPr>
          <w:p w14:paraId="21EF60CE" w14:textId="77777777" w:rsidR="00F659A1" w:rsidRPr="00CE01C6" w:rsidRDefault="000C6421" w:rsidP="00F659A1">
            <w:r>
              <w:t>Request for a save operation</w:t>
            </w:r>
            <w:r w:rsidRPr="00CE01C6">
              <w:t xml:space="preserve"> </w:t>
            </w:r>
          </w:p>
        </w:tc>
      </w:tr>
      <w:tr w:rsidR="00F659A1" w:rsidRPr="00CE01C6" w14:paraId="04F9707D" w14:textId="77777777" w:rsidTr="00F659A1">
        <w:trPr>
          <w:jc w:val="center"/>
        </w:trPr>
        <w:tc>
          <w:tcPr>
            <w:tcW w:w="1391" w:type="dxa"/>
          </w:tcPr>
          <w:p w14:paraId="7048BA49" w14:textId="77777777" w:rsidR="00F659A1" w:rsidRPr="00CE01C6" w:rsidRDefault="00F659A1" w:rsidP="00F659A1"/>
        </w:tc>
        <w:tc>
          <w:tcPr>
            <w:tcW w:w="1732" w:type="dxa"/>
          </w:tcPr>
          <w:p w14:paraId="311F6726" w14:textId="77777777" w:rsidR="00F659A1" w:rsidRPr="00CE01C6" w:rsidRDefault="000C6421" w:rsidP="00F659A1">
            <w:r>
              <w:t>No</w:t>
            </w:r>
          </w:p>
        </w:tc>
        <w:tc>
          <w:tcPr>
            <w:tcW w:w="810" w:type="dxa"/>
          </w:tcPr>
          <w:p w14:paraId="1CC4F48C" w14:textId="77777777" w:rsidR="00F659A1" w:rsidRPr="00CE01C6" w:rsidRDefault="000C6421" w:rsidP="00F659A1">
            <w:r w:rsidRPr="00CE01C6">
              <w:t>0x0</w:t>
            </w:r>
          </w:p>
        </w:tc>
        <w:tc>
          <w:tcPr>
            <w:tcW w:w="5013" w:type="dxa"/>
          </w:tcPr>
          <w:p w14:paraId="4AE66D3C" w14:textId="77777777" w:rsidR="00F659A1" w:rsidRPr="00CE01C6" w:rsidRDefault="00F659A1" w:rsidP="00F659A1"/>
        </w:tc>
      </w:tr>
      <w:tr w:rsidR="00F659A1" w:rsidRPr="00CE01C6" w14:paraId="7644D3FB" w14:textId="77777777" w:rsidTr="00F659A1">
        <w:trPr>
          <w:jc w:val="center"/>
        </w:trPr>
        <w:tc>
          <w:tcPr>
            <w:tcW w:w="1391" w:type="dxa"/>
          </w:tcPr>
          <w:p w14:paraId="705D2F25" w14:textId="77777777" w:rsidR="00F659A1" w:rsidRPr="00CE01C6" w:rsidRDefault="00F659A1" w:rsidP="00F659A1"/>
        </w:tc>
        <w:tc>
          <w:tcPr>
            <w:tcW w:w="1732" w:type="dxa"/>
          </w:tcPr>
          <w:p w14:paraId="41E68013" w14:textId="77777777" w:rsidR="00F659A1" w:rsidRPr="00CE01C6" w:rsidRDefault="000C6421" w:rsidP="00F659A1">
            <w:r>
              <w:t>Yes</w:t>
            </w:r>
          </w:p>
        </w:tc>
        <w:tc>
          <w:tcPr>
            <w:tcW w:w="810" w:type="dxa"/>
          </w:tcPr>
          <w:p w14:paraId="42CC2674" w14:textId="77777777" w:rsidR="00F659A1" w:rsidRPr="00CE01C6" w:rsidRDefault="000C6421" w:rsidP="00F659A1">
            <w:r w:rsidRPr="00CE01C6">
              <w:t>0x1</w:t>
            </w:r>
          </w:p>
        </w:tc>
        <w:tc>
          <w:tcPr>
            <w:tcW w:w="5013" w:type="dxa"/>
          </w:tcPr>
          <w:p w14:paraId="2CEC09E8" w14:textId="77777777" w:rsidR="00F659A1" w:rsidRPr="00CE01C6" w:rsidRDefault="00F659A1" w:rsidP="00F659A1"/>
        </w:tc>
      </w:tr>
    </w:tbl>
    <w:p w14:paraId="4985480F" w14:textId="77777777" w:rsidR="00F659A1" w:rsidRDefault="000C6421" w:rsidP="00CF5397">
      <w:pPr>
        <w:pStyle w:val="Heading4"/>
      </w:pPr>
      <w:r w:rsidRPr="00B9479B">
        <w:t>MD-REQ-420482/A-</w:t>
      </w:r>
      <w:proofErr w:type="spellStart"/>
      <w:r w:rsidRPr="00B9479B">
        <w:t>setAutoSavePrompt</w:t>
      </w:r>
      <w:proofErr w:type="spellEnd"/>
    </w:p>
    <w:p w14:paraId="192A354D" w14:textId="77777777" w:rsidR="00F659A1" w:rsidRDefault="000C6421" w:rsidP="00F659A1">
      <w:pPr>
        <w:rPr>
          <w:rFonts w:cs="Arial"/>
        </w:rPr>
      </w:pPr>
      <w:r>
        <w:rPr>
          <w:rFonts w:cs="Arial"/>
        </w:rPr>
        <w:t xml:space="preserve">This API is used to request a prompt to be displayed on the </w:t>
      </w:r>
      <w:proofErr w:type="spellStart"/>
      <w:r>
        <w:rPr>
          <w:rFonts w:cs="Arial"/>
        </w:rPr>
        <w:t>PPP</w:t>
      </w:r>
      <w:r>
        <w:t>InterfaceClient</w:t>
      </w:r>
      <w:proofErr w:type="spellEnd"/>
      <w:r>
        <w:rPr>
          <w:rFonts w:cs="Arial"/>
        </w:rPr>
        <w:t xml:space="preserve"> for the Auto Save feature. The </w:t>
      </w:r>
      <w:proofErr w:type="spellStart"/>
      <w:r>
        <w:rPr>
          <w:rFonts w:cs="Arial"/>
        </w:rPr>
        <w:t>PPP</w:t>
      </w:r>
      <w:r>
        <w:t>InterfaceClient</w:t>
      </w:r>
      <w:proofErr w:type="spellEnd"/>
      <w:r>
        <w:rPr>
          <w:rFonts w:cs="Arial"/>
        </w:rPr>
        <w:t xml:space="preserve"> also uses this API for its response.</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720"/>
        <w:gridCol w:w="810"/>
        <w:gridCol w:w="2700"/>
        <w:gridCol w:w="810"/>
        <w:gridCol w:w="2880"/>
      </w:tblGrid>
      <w:tr w:rsidR="00F659A1" w:rsidRPr="0026194A" w14:paraId="06694379" w14:textId="77777777" w:rsidTr="00F659A1">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cPr>
          <w:p w14:paraId="034B9A40" w14:textId="77777777" w:rsidR="00F659A1" w:rsidRPr="0026194A" w:rsidRDefault="00F659A1" w:rsidP="00F659A1">
            <w:pPr>
              <w:spacing w:line="252" w:lineRule="auto"/>
              <w:rPr>
                <w:sz w:val="8"/>
              </w:rPr>
            </w:pPr>
          </w:p>
        </w:tc>
      </w:tr>
      <w:tr w:rsidR="00F659A1" w:rsidRPr="0026194A" w14:paraId="1F4109CF"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0F4E319C" w14:textId="77777777" w:rsidR="00F659A1" w:rsidRPr="0026194A" w:rsidRDefault="000C6421" w:rsidP="00F659A1">
            <w:pPr>
              <w:spacing w:line="252" w:lineRule="auto"/>
              <w:jc w:val="right"/>
            </w:pPr>
            <w:r w:rsidRPr="0026194A">
              <w:rPr>
                <w:b/>
              </w:rPr>
              <w:t>Method Type</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45D1DE11" w14:textId="77777777" w:rsidR="00F659A1" w:rsidRPr="0026194A" w:rsidRDefault="000C6421" w:rsidP="00F659A1">
            <w:pPr>
              <w:spacing w:line="252" w:lineRule="auto"/>
            </w:pPr>
            <w:r w:rsidRPr="0026194A">
              <w:t>One-Shot (Synch)</w:t>
            </w:r>
          </w:p>
        </w:tc>
      </w:tr>
      <w:tr w:rsidR="00F659A1" w:rsidRPr="0026194A" w14:paraId="02B324C1"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1D21FAE8" w14:textId="77777777" w:rsidR="00F659A1" w:rsidRPr="0026194A" w:rsidRDefault="000C6421" w:rsidP="00F659A1">
            <w:pPr>
              <w:spacing w:line="252" w:lineRule="auto"/>
              <w:jc w:val="right"/>
            </w:pPr>
            <w:r w:rsidRPr="0026194A">
              <w:rPr>
                <w:b/>
              </w:rPr>
              <w:t>QoS Level</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3BA34C4E" w14:textId="77777777" w:rsidR="00F659A1" w:rsidRPr="0026194A" w:rsidRDefault="000C6421" w:rsidP="00F659A1">
            <w:pPr>
              <w:spacing w:line="252" w:lineRule="auto"/>
            </w:pPr>
            <w:r w:rsidRPr="0026194A">
              <w:t>Default</w:t>
            </w:r>
          </w:p>
        </w:tc>
      </w:tr>
      <w:tr w:rsidR="00F659A1" w:rsidRPr="0026194A" w14:paraId="2DED45A2"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2D95C07A" w14:textId="77777777" w:rsidR="00F659A1" w:rsidRPr="0026194A" w:rsidRDefault="000C6421" w:rsidP="00F659A1">
            <w:pPr>
              <w:spacing w:line="252" w:lineRule="auto"/>
              <w:jc w:val="right"/>
            </w:pPr>
            <w:r w:rsidRPr="0026194A">
              <w:rPr>
                <w:b/>
              </w:rPr>
              <w:t>Retained</w:t>
            </w:r>
          </w:p>
        </w:tc>
        <w:tc>
          <w:tcPr>
            <w:tcW w:w="7920" w:type="dxa"/>
            <w:gridSpan w:val="5"/>
            <w:tcBorders>
              <w:top w:val="single" w:sz="4" w:space="0" w:color="auto"/>
              <w:left w:val="single" w:sz="4" w:space="0" w:color="auto"/>
              <w:bottom w:val="single" w:sz="4" w:space="0" w:color="auto"/>
              <w:right w:val="single" w:sz="4" w:space="0" w:color="auto"/>
            </w:tcBorders>
            <w:vAlign w:val="center"/>
            <w:hideMark/>
          </w:tcPr>
          <w:p w14:paraId="6505E349" w14:textId="77777777" w:rsidR="00F659A1" w:rsidRPr="0026194A" w:rsidRDefault="000C6421" w:rsidP="00F659A1">
            <w:pPr>
              <w:spacing w:line="252" w:lineRule="auto"/>
            </w:pPr>
            <w:r w:rsidRPr="0026194A">
              <w:t>No</w:t>
            </w:r>
          </w:p>
        </w:tc>
      </w:tr>
      <w:tr w:rsidR="00F659A1" w:rsidRPr="0026194A" w14:paraId="2BAF5DE1" w14:textId="77777777" w:rsidTr="00F659A1">
        <w:trPr>
          <w:trHeight w:val="70"/>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808080"/>
          </w:tcPr>
          <w:p w14:paraId="029510BA" w14:textId="77777777" w:rsidR="00F659A1" w:rsidRPr="0026194A" w:rsidRDefault="00F659A1" w:rsidP="00F659A1">
            <w:pPr>
              <w:spacing w:line="252" w:lineRule="auto"/>
              <w:rPr>
                <w:sz w:val="8"/>
              </w:rPr>
            </w:pPr>
          </w:p>
        </w:tc>
      </w:tr>
      <w:tr w:rsidR="00F659A1" w:rsidRPr="0026194A" w14:paraId="3C67A242"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hideMark/>
          </w:tcPr>
          <w:p w14:paraId="01B13DF6" w14:textId="77777777" w:rsidR="00F659A1" w:rsidRPr="0026194A" w:rsidRDefault="000C6421" w:rsidP="00F659A1">
            <w:pPr>
              <w:jc w:val="center"/>
              <w:rPr>
                <w:b/>
              </w:rPr>
            </w:pPr>
            <w:r w:rsidRPr="0026194A">
              <w:rPr>
                <w:b/>
              </w:rPr>
              <w:t>R/O</w:t>
            </w:r>
          </w:p>
        </w:tc>
        <w:tc>
          <w:tcPr>
            <w:tcW w:w="2250" w:type="dxa"/>
            <w:gridSpan w:val="2"/>
            <w:tcBorders>
              <w:top w:val="single" w:sz="4" w:space="0" w:color="auto"/>
              <w:left w:val="single" w:sz="4" w:space="0" w:color="auto"/>
              <w:bottom w:val="single" w:sz="4" w:space="0" w:color="auto"/>
              <w:right w:val="single" w:sz="4" w:space="0" w:color="auto"/>
            </w:tcBorders>
            <w:shd w:val="clear" w:color="auto" w:fill="A6A6A6"/>
            <w:vAlign w:val="center"/>
            <w:hideMark/>
          </w:tcPr>
          <w:p w14:paraId="07A2B9D9" w14:textId="77777777" w:rsidR="00F659A1" w:rsidRPr="0026194A" w:rsidRDefault="000C6421" w:rsidP="00F659A1">
            <w:pPr>
              <w:rPr>
                <w:b/>
              </w:rPr>
            </w:pPr>
            <w:r w:rsidRPr="0026194A">
              <w:rPr>
                <w:b/>
              </w:rPr>
              <w:t>Name</w:t>
            </w:r>
          </w:p>
        </w:tc>
        <w:tc>
          <w:tcPr>
            <w:tcW w:w="810" w:type="dxa"/>
            <w:tcBorders>
              <w:top w:val="single" w:sz="4" w:space="0" w:color="auto"/>
              <w:left w:val="single" w:sz="4" w:space="0" w:color="auto"/>
              <w:bottom w:val="single" w:sz="4" w:space="0" w:color="auto"/>
              <w:right w:val="single" w:sz="4" w:space="0" w:color="auto"/>
            </w:tcBorders>
            <w:shd w:val="clear" w:color="auto" w:fill="A6A6A6"/>
            <w:hideMark/>
          </w:tcPr>
          <w:p w14:paraId="08C06526" w14:textId="77777777" w:rsidR="00F659A1" w:rsidRPr="0026194A" w:rsidRDefault="000C6421" w:rsidP="00F659A1">
            <w:pPr>
              <w:rPr>
                <w:b/>
              </w:rPr>
            </w:pPr>
            <w:r w:rsidRPr="0026194A">
              <w:rPr>
                <w:b/>
              </w:rPr>
              <w:t>Type</w:t>
            </w:r>
          </w:p>
        </w:tc>
        <w:tc>
          <w:tcPr>
            <w:tcW w:w="27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57F50676" w14:textId="77777777" w:rsidR="00F659A1" w:rsidRPr="0026194A" w:rsidRDefault="000C6421" w:rsidP="00F659A1">
            <w:pPr>
              <w:rPr>
                <w:b/>
              </w:rPr>
            </w:pPr>
            <w:r w:rsidRPr="0026194A">
              <w:rPr>
                <w:b/>
              </w:rPr>
              <w:t>Literals</w:t>
            </w:r>
          </w:p>
        </w:tc>
        <w:tc>
          <w:tcPr>
            <w:tcW w:w="81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E05B921" w14:textId="77777777" w:rsidR="00F659A1" w:rsidRPr="0026194A" w:rsidRDefault="000C6421" w:rsidP="00F659A1">
            <w:pPr>
              <w:rPr>
                <w:b/>
              </w:rPr>
            </w:pPr>
            <w:r w:rsidRPr="0026194A">
              <w:rPr>
                <w:b/>
              </w:rPr>
              <w:t>Value</w:t>
            </w:r>
          </w:p>
        </w:tc>
        <w:tc>
          <w:tcPr>
            <w:tcW w:w="288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C9C1F3F" w14:textId="77777777" w:rsidR="00F659A1" w:rsidRPr="0026194A" w:rsidRDefault="000C6421" w:rsidP="00F659A1">
            <w:pPr>
              <w:rPr>
                <w:b/>
              </w:rPr>
            </w:pPr>
            <w:r w:rsidRPr="0026194A">
              <w:rPr>
                <w:b/>
              </w:rPr>
              <w:t>Description</w:t>
            </w:r>
          </w:p>
        </w:tc>
      </w:tr>
      <w:tr w:rsidR="00F659A1" w:rsidRPr="0026194A" w14:paraId="1DEB5BD4" w14:textId="77777777" w:rsidTr="00F659A1">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6EC886E1" w14:textId="77777777" w:rsidR="00F659A1" w:rsidRPr="0026194A" w:rsidRDefault="000C6421" w:rsidP="00F659A1">
            <w:pPr>
              <w:rPr>
                <w:b/>
              </w:rPr>
            </w:pPr>
            <w:r w:rsidRPr="0026194A">
              <w:rPr>
                <w:b/>
              </w:rPr>
              <w:t>Request</w:t>
            </w:r>
          </w:p>
        </w:tc>
      </w:tr>
      <w:tr w:rsidR="00F659A1" w:rsidRPr="0026194A" w14:paraId="6EF0B88E"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hideMark/>
          </w:tcPr>
          <w:p w14:paraId="692E91AE" w14:textId="77777777" w:rsidR="00F659A1" w:rsidRPr="0026194A" w:rsidRDefault="000C6421" w:rsidP="00F659A1">
            <w:pPr>
              <w:jc w:val="center"/>
            </w:pPr>
            <w:r w:rsidRPr="0026194A">
              <w:t>R</w:t>
            </w:r>
          </w:p>
        </w:tc>
        <w:tc>
          <w:tcPr>
            <w:tcW w:w="2250" w:type="dxa"/>
            <w:gridSpan w:val="2"/>
            <w:tcBorders>
              <w:top w:val="single" w:sz="4" w:space="0" w:color="auto"/>
              <w:left w:val="single" w:sz="4" w:space="0" w:color="auto"/>
              <w:bottom w:val="single" w:sz="4" w:space="0" w:color="auto"/>
              <w:right w:val="single" w:sz="4" w:space="0" w:color="auto"/>
            </w:tcBorders>
            <w:hideMark/>
          </w:tcPr>
          <w:p w14:paraId="3A97ACDC" w14:textId="77777777" w:rsidR="00F659A1" w:rsidRPr="0026194A" w:rsidRDefault="000C6421" w:rsidP="00F659A1">
            <w:proofErr w:type="spellStart"/>
            <w:r>
              <w:t>PromptControl</w:t>
            </w:r>
            <w:proofErr w:type="spellEnd"/>
          </w:p>
        </w:tc>
        <w:tc>
          <w:tcPr>
            <w:tcW w:w="810" w:type="dxa"/>
            <w:tcBorders>
              <w:top w:val="single" w:sz="4" w:space="0" w:color="auto"/>
              <w:left w:val="single" w:sz="4" w:space="0" w:color="auto"/>
              <w:bottom w:val="single" w:sz="4" w:space="0" w:color="auto"/>
              <w:right w:val="single" w:sz="4" w:space="0" w:color="auto"/>
            </w:tcBorders>
            <w:hideMark/>
          </w:tcPr>
          <w:p w14:paraId="67CF35EE" w14:textId="77777777" w:rsidR="00F659A1" w:rsidRPr="0026194A" w:rsidRDefault="000C6421" w:rsidP="00F659A1">
            <w:proofErr w:type="spellStart"/>
            <w:r w:rsidRPr="0026194A">
              <w:t>Enum</w:t>
            </w:r>
            <w:proofErr w:type="spellEnd"/>
          </w:p>
        </w:tc>
        <w:tc>
          <w:tcPr>
            <w:tcW w:w="2700" w:type="dxa"/>
            <w:tcBorders>
              <w:top w:val="single" w:sz="4" w:space="0" w:color="auto"/>
              <w:left w:val="single" w:sz="4" w:space="0" w:color="auto"/>
              <w:bottom w:val="single" w:sz="4" w:space="0" w:color="auto"/>
              <w:right w:val="single" w:sz="4" w:space="0" w:color="auto"/>
            </w:tcBorders>
            <w:hideMark/>
          </w:tcPr>
          <w:p w14:paraId="1354ECA4" w14:textId="77777777" w:rsidR="00F659A1" w:rsidRPr="0026194A" w:rsidRDefault="000C6421" w:rsidP="00F659A1">
            <w:r w:rsidRPr="0026194A">
              <w:t>-</w:t>
            </w:r>
          </w:p>
        </w:tc>
        <w:tc>
          <w:tcPr>
            <w:tcW w:w="810" w:type="dxa"/>
            <w:tcBorders>
              <w:top w:val="single" w:sz="4" w:space="0" w:color="auto"/>
              <w:left w:val="single" w:sz="4" w:space="0" w:color="auto"/>
              <w:bottom w:val="single" w:sz="4" w:space="0" w:color="auto"/>
              <w:right w:val="single" w:sz="4" w:space="0" w:color="auto"/>
            </w:tcBorders>
            <w:hideMark/>
          </w:tcPr>
          <w:p w14:paraId="3C0708C0" w14:textId="77777777" w:rsidR="00F659A1" w:rsidRPr="0026194A" w:rsidRDefault="000C6421" w:rsidP="00F659A1">
            <w:r w:rsidRPr="0026194A">
              <w:t>-</w:t>
            </w:r>
          </w:p>
        </w:tc>
        <w:tc>
          <w:tcPr>
            <w:tcW w:w="2880" w:type="dxa"/>
            <w:tcBorders>
              <w:top w:val="single" w:sz="4" w:space="0" w:color="auto"/>
              <w:left w:val="single" w:sz="4" w:space="0" w:color="auto"/>
              <w:bottom w:val="single" w:sz="4" w:space="0" w:color="auto"/>
              <w:right w:val="single" w:sz="4" w:space="0" w:color="auto"/>
            </w:tcBorders>
            <w:hideMark/>
          </w:tcPr>
          <w:p w14:paraId="74E777ED" w14:textId="77777777" w:rsidR="00F659A1" w:rsidRPr="0026194A" w:rsidRDefault="000C6421" w:rsidP="00F659A1">
            <w:r>
              <w:t>Used to control the visibility of the prompt</w:t>
            </w:r>
          </w:p>
        </w:tc>
      </w:tr>
      <w:tr w:rsidR="00F659A1" w:rsidRPr="0026194A" w14:paraId="1A369973"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23E50A5C"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24CB3F1E"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2441379E"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hideMark/>
          </w:tcPr>
          <w:p w14:paraId="74FF7A71" w14:textId="77777777" w:rsidR="00F659A1" w:rsidRPr="0026194A" w:rsidRDefault="000C6421" w:rsidP="00F659A1">
            <w:r>
              <w:t>Close</w:t>
            </w:r>
          </w:p>
        </w:tc>
        <w:tc>
          <w:tcPr>
            <w:tcW w:w="810" w:type="dxa"/>
            <w:tcBorders>
              <w:top w:val="single" w:sz="4" w:space="0" w:color="auto"/>
              <w:left w:val="single" w:sz="4" w:space="0" w:color="auto"/>
              <w:bottom w:val="single" w:sz="4" w:space="0" w:color="auto"/>
              <w:right w:val="single" w:sz="4" w:space="0" w:color="auto"/>
            </w:tcBorders>
            <w:hideMark/>
          </w:tcPr>
          <w:p w14:paraId="08093D49" w14:textId="77777777" w:rsidR="00F659A1" w:rsidRPr="0026194A" w:rsidRDefault="000C6421" w:rsidP="00F659A1">
            <w:r w:rsidRPr="0026194A">
              <w:t>0x0</w:t>
            </w:r>
          </w:p>
        </w:tc>
        <w:tc>
          <w:tcPr>
            <w:tcW w:w="2880" w:type="dxa"/>
            <w:tcBorders>
              <w:top w:val="single" w:sz="4" w:space="0" w:color="auto"/>
              <w:left w:val="single" w:sz="4" w:space="0" w:color="auto"/>
              <w:bottom w:val="single" w:sz="4" w:space="0" w:color="auto"/>
              <w:right w:val="single" w:sz="4" w:space="0" w:color="auto"/>
            </w:tcBorders>
          </w:tcPr>
          <w:p w14:paraId="6580D34A" w14:textId="77777777" w:rsidR="00F659A1" w:rsidRPr="0026194A" w:rsidRDefault="00F659A1" w:rsidP="00F659A1"/>
        </w:tc>
      </w:tr>
      <w:tr w:rsidR="00F659A1" w:rsidRPr="0026194A" w14:paraId="18719005"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3BA982E8"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710FC59C"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051CEEE2"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hideMark/>
          </w:tcPr>
          <w:p w14:paraId="4204F54C" w14:textId="77777777" w:rsidR="00F659A1" w:rsidRPr="0026194A" w:rsidRDefault="000C6421" w:rsidP="00F659A1">
            <w:r>
              <w:t>Display</w:t>
            </w:r>
          </w:p>
        </w:tc>
        <w:tc>
          <w:tcPr>
            <w:tcW w:w="810" w:type="dxa"/>
            <w:tcBorders>
              <w:top w:val="single" w:sz="4" w:space="0" w:color="auto"/>
              <w:left w:val="single" w:sz="4" w:space="0" w:color="auto"/>
              <w:bottom w:val="single" w:sz="4" w:space="0" w:color="auto"/>
              <w:right w:val="single" w:sz="4" w:space="0" w:color="auto"/>
            </w:tcBorders>
            <w:hideMark/>
          </w:tcPr>
          <w:p w14:paraId="534329FE" w14:textId="77777777" w:rsidR="00F659A1" w:rsidRPr="0026194A" w:rsidRDefault="000C6421" w:rsidP="00F659A1">
            <w:r w:rsidRPr="0026194A">
              <w:t>0x1</w:t>
            </w:r>
          </w:p>
        </w:tc>
        <w:tc>
          <w:tcPr>
            <w:tcW w:w="2880" w:type="dxa"/>
            <w:tcBorders>
              <w:top w:val="single" w:sz="4" w:space="0" w:color="auto"/>
              <w:left w:val="single" w:sz="4" w:space="0" w:color="auto"/>
              <w:bottom w:val="single" w:sz="4" w:space="0" w:color="auto"/>
              <w:right w:val="single" w:sz="4" w:space="0" w:color="auto"/>
            </w:tcBorders>
          </w:tcPr>
          <w:p w14:paraId="52AED6C1" w14:textId="77777777" w:rsidR="00F659A1" w:rsidRPr="0026194A" w:rsidRDefault="00F659A1" w:rsidP="00F659A1"/>
        </w:tc>
      </w:tr>
      <w:tr w:rsidR="00F659A1" w:rsidRPr="0026194A" w14:paraId="25D40D0B"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57AEC47D" w14:textId="77777777" w:rsidR="00F659A1" w:rsidRPr="0026194A" w:rsidRDefault="000C6421" w:rsidP="00F659A1">
            <w:pPr>
              <w:jc w:val="center"/>
            </w:pPr>
            <w:r w:rsidRPr="0026194A">
              <w:t>R</w:t>
            </w:r>
          </w:p>
        </w:tc>
        <w:tc>
          <w:tcPr>
            <w:tcW w:w="2250" w:type="dxa"/>
            <w:gridSpan w:val="2"/>
            <w:tcBorders>
              <w:top w:val="single" w:sz="4" w:space="0" w:color="auto"/>
              <w:left w:val="single" w:sz="4" w:space="0" w:color="auto"/>
              <w:bottom w:val="single" w:sz="4" w:space="0" w:color="auto"/>
              <w:right w:val="single" w:sz="4" w:space="0" w:color="auto"/>
            </w:tcBorders>
          </w:tcPr>
          <w:p w14:paraId="66B4E3D9" w14:textId="77777777" w:rsidR="00F659A1" w:rsidRPr="0026194A" w:rsidRDefault="000C6421" w:rsidP="00F659A1">
            <w:proofErr w:type="spellStart"/>
            <w:r>
              <w:t>PromptType</w:t>
            </w:r>
            <w:proofErr w:type="spellEnd"/>
          </w:p>
        </w:tc>
        <w:tc>
          <w:tcPr>
            <w:tcW w:w="810" w:type="dxa"/>
            <w:tcBorders>
              <w:top w:val="single" w:sz="4" w:space="0" w:color="auto"/>
              <w:left w:val="single" w:sz="4" w:space="0" w:color="auto"/>
              <w:bottom w:val="single" w:sz="4" w:space="0" w:color="auto"/>
              <w:right w:val="single" w:sz="4" w:space="0" w:color="auto"/>
            </w:tcBorders>
          </w:tcPr>
          <w:p w14:paraId="4495E003" w14:textId="77777777" w:rsidR="00F659A1" w:rsidRPr="0026194A" w:rsidRDefault="000C6421" w:rsidP="00F659A1">
            <w:proofErr w:type="spellStart"/>
            <w:r w:rsidRPr="0026194A">
              <w:t>Enum</w:t>
            </w:r>
            <w:proofErr w:type="spellEnd"/>
          </w:p>
        </w:tc>
        <w:tc>
          <w:tcPr>
            <w:tcW w:w="2700" w:type="dxa"/>
            <w:tcBorders>
              <w:top w:val="single" w:sz="4" w:space="0" w:color="auto"/>
              <w:left w:val="single" w:sz="4" w:space="0" w:color="auto"/>
              <w:bottom w:val="single" w:sz="4" w:space="0" w:color="auto"/>
              <w:right w:val="single" w:sz="4" w:space="0" w:color="auto"/>
            </w:tcBorders>
          </w:tcPr>
          <w:p w14:paraId="44BFA74F" w14:textId="77777777" w:rsidR="00F659A1" w:rsidRDefault="000C6421" w:rsidP="00F659A1">
            <w:r w:rsidRPr="0026194A">
              <w:t>-</w:t>
            </w:r>
          </w:p>
        </w:tc>
        <w:tc>
          <w:tcPr>
            <w:tcW w:w="810" w:type="dxa"/>
            <w:tcBorders>
              <w:top w:val="single" w:sz="4" w:space="0" w:color="auto"/>
              <w:left w:val="single" w:sz="4" w:space="0" w:color="auto"/>
              <w:bottom w:val="single" w:sz="4" w:space="0" w:color="auto"/>
              <w:right w:val="single" w:sz="4" w:space="0" w:color="auto"/>
            </w:tcBorders>
          </w:tcPr>
          <w:p w14:paraId="078261D6" w14:textId="77777777" w:rsidR="00F659A1" w:rsidRPr="0026194A" w:rsidRDefault="000C6421" w:rsidP="00F659A1">
            <w:r w:rsidRPr="0026194A">
              <w:t>-</w:t>
            </w:r>
          </w:p>
        </w:tc>
        <w:tc>
          <w:tcPr>
            <w:tcW w:w="2880" w:type="dxa"/>
            <w:tcBorders>
              <w:top w:val="single" w:sz="4" w:space="0" w:color="auto"/>
              <w:left w:val="single" w:sz="4" w:space="0" w:color="auto"/>
              <w:bottom w:val="single" w:sz="4" w:space="0" w:color="auto"/>
              <w:right w:val="single" w:sz="4" w:space="0" w:color="auto"/>
            </w:tcBorders>
          </w:tcPr>
          <w:p w14:paraId="2FF003F1" w14:textId="77777777" w:rsidR="00F659A1" w:rsidRPr="0026194A" w:rsidRDefault="000C6421" w:rsidP="00F659A1">
            <w:r>
              <w:t>Used to indicate the type of prompt</w:t>
            </w:r>
          </w:p>
        </w:tc>
      </w:tr>
      <w:tr w:rsidR="00F659A1" w:rsidRPr="0026194A" w14:paraId="53AC0EFE"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53052654"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079C3B5C"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0F9DFFE8"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3B6F25B2" w14:textId="77777777" w:rsidR="00F659A1" w:rsidRDefault="000C6421" w:rsidP="00F659A1">
            <w:r>
              <w:t>Multiple</w:t>
            </w:r>
          </w:p>
        </w:tc>
        <w:tc>
          <w:tcPr>
            <w:tcW w:w="810" w:type="dxa"/>
            <w:tcBorders>
              <w:top w:val="single" w:sz="4" w:space="0" w:color="auto"/>
              <w:left w:val="single" w:sz="4" w:space="0" w:color="auto"/>
              <w:bottom w:val="single" w:sz="4" w:space="0" w:color="auto"/>
              <w:right w:val="single" w:sz="4" w:space="0" w:color="auto"/>
            </w:tcBorders>
          </w:tcPr>
          <w:p w14:paraId="32060345" w14:textId="77777777" w:rsidR="00F659A1" w:rsidRPr="0026194A" w:rsidRDefault="000C6421" w:rsidP="00F659A1">
            <w:r w:rsidRPr="0026194A">
              <w:t>0x0</w:t>
            </w:r>
          </w:p>
        </w:tc>
        <w:tc>
          <w:tcPr>
            <w:tcW w:w="2880" w:type="dxa"/>
            <w:tcBorders>
              <w:top w:val="single" w:sz="4" w:space="0" w:color="auto"/>
              <w:left w:val="single" w:sz="4" w:space="0" w:color="auto"/>
              <w:bottom w:val="single" w:sz="4" w:space="0" w:color="auto"/>
              <w:right w:val="single" w:sz="4" w:space="0" w:color="auto"/>
            </w:tcBorders>
          </w:tcPr>
          <w:p w14:paraId="2BB82D3C" w14:textId="77777777" w:rsidR="00F659A1" w:rsidRPr="0026194A" w:rsidRDefault="00F659A1" w:rsidP="00F659A1"/>
        </w:tc>
      </w:tr>
      <w:tr w:rsidR="00F659A1" w:rsidRPr="0026194A" w14:paraId="7CA10115"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0AC808F5"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370C5AF3"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7009DBBD"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453FDC18" w14:textId="77777777" w:rsidR="00F659A1" w:rsidRDefault="000C6421" w:rsidP="00F659A1">
            <w:r>
              <w:t>Seat</w:t>
            </w:r>
          </w:p>
        </w:tc>
        <w:tc>
          <w:tcPr>
            <w:tcW w:w="810" w:type="dxa"/>
            <w:tcBorders>
              <w:top w:val="single" w:sz="4" w:space="0" w:color="auto"/>
              <w:left w:val="single" w:sz="4" w:space="0" w:color="auto"/>
              <w:bottom w:val="single" w:sz="4" w:space="0" w:color="auto"/>
              <w:right w:val="single" w:sz="4" w:space="0" w:color="auto"/>
            </w:tcBorders>
          </w:tcPr>
          <w:p w14:paraId="3DEB5711" w14:textId="77777777" w:rsidR="00F659A1" w:rsidRPr="0026194A" w:rsidRDefault="000C6421" w:rsidP="00F659A1">
            <w:r w:rsidRPr="0026194A">
              <w:t>0x1</w:t>
            </w:r>
          </w:p>
        </w:tc>
        <w:tc>
          <w:tcPr>
            <w:tcW w:w="2880" w:type="dxa"/>
            <w:tcBorders>
              <w:top w:val="single" w:sz="4" w:space="0" w:color="auto"/>
              <w:left w:val="single" w:sz="4" w:space="0" w:color="auto"/>
              <w:bottom w:val="single" w:sz="4" w:space="0" w:color="auto"/>
              <w:right w:val="single" w:sz="4" w:space="0" w:color="auto"/>
            </w:tcBorders>
          </w:tcPr>
          <w:p w14:paraId="0877F28F" w14:textId="77777777" w:rsidR="00F659A1" w:rsidRPr="0026194A" w:rsidRDefault="00F659A1" w:rsidP="00F659A1"/>
        </w:tc>
      </w:tr>
      <w:tr w:rsidR="00F659A1" w:rsidRPr="0026194A" w14:paraId="7AB98908"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47B3781E"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4B13E98B"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55F360BF"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74D364C3" w14:textId="77777777" w:rsidR="00F659A1" w:rsidRDefault="000C6421" w:rsidP="00F659A1">
            <w:r>
              <w:t>Mirror</w:t>
            </w:r>
          </w:p>
        </w:tc>
        <w:tc>
          <w:tcPr>
            <w:tcW w:w="810" w:type="dxa"/>
            <w:tcBorders>
              <w:top w:val="single" w:sz="4" w:space="0" w:color="auto"/>
              <w:left w:val="single" w:sz="4" w:space="0" w:color="auto"/>
              <w:bottom w:val="single" w:sz="4" w:space="0" w:color="auto"/>
              <w:right w:val="single" w:sz="4" w:space="0" w:color="auto"/>
            </w:tcBorders>
          </w:tcPr>
          <w:p w14:paraId="6CCD83D3" w14:textId="77777777" w:rsidR="00F659A1" w:rsidRPr="0026194A" w:rsidRDefault="000C6421" w:rsidP="00F659A1">
            <w:r>
              <w:t>0x2</w:t>
            </w:r>
          </w:p>
        </w:tc>
        <w:tc>
          <w:tcPr>
            <w:tcW w:w="2880" w:type="dxa"/>
            <w:tcBorders>
              <w:top w:val="single" w:sz="4" w:space="0" w:color="auto"/>
              <w:left w:val="single" w:sz="4" w:space="0" w:color="auto"/>
              <w:bottom w:val="single" w:sz="4" w:space="0" w:color="auto"/>
              <w:right w:val="single" w:sz="4" w:space="0" w:color="auto"/>
            </w:tcBorders>
          </w:tcPr>
          <w:p w14:paraId="23472094" w14:textId="77777777" w:rsidR="00F659A1" w:rsidRPr="0026194A" w:rsidRDefault="00F659A1" w:rsidP="00F659A1"/>
        </w:tc>
      </w:tr>
      <w:tr w:rsidR="00F659A1" w:rsidRPr="0026194A" w14:paraId="347B1933"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3ACAEBBF"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15C2D156"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6DE586A3"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196B1679" w14:textId="77777777" w:rsidR="00F659A1" w:rsidRDefault="000C6421" w:rsidP="00F659A1">
            <w:r>
              <w:t>Pedal</w:t>
            </w:r>
          </w:p>
        </w:tc>
        <w:tc>
          <w:tcPr>
            <w:tcW w:w="810" w:type="dxa"/>
            <w:tcBorders>
              <w:top w:val="single" w:sz="4" w:space="0" w:color="auto"/>
              <w:left w:val="single" w:sz="4" w:space="0" w:color="auto"/>
              <w:bottom w:val="single" w:sz="4" w:space="0" w:color="auto"/>
              <w:right w:val="single" w:sz="4" w:space="0" w:color="auto"/>
            </w:tcBorders>
          </w:tcPr>
          <w:p w14:paraId="3C49F227" w14:textId="77777777" w:rsidR="00F659A1" w:rsidRPr="0026194A" w:rsidRDefault="000C6421" w:rsidP="00F659A1">
            <w:r w:rsidRPr="00FC4C40">
              <w:t>0x</w:t>
            </w:r>
            <w:r>
              <w:t>3</w:t>
            </w:r>
          </w:p>
        </w:tc>
        <w:tc>
          <w:tcPr>
            <w:tcW w:w="2880" w:type="dxa"/>
            <w:tcBorders>
              <w:top w:val="single" w:sz="4" w:space="0" w:color="auto"/>
              <w:left w:val="single" w:sz="4" w:space="0" w:color="auto"/>
              <w:bottom w:val="single" w:sz="4" w:space="0" w:color="auto"/>
              <w:right w:val="single" w:sz="4" w:space="0" w:color="auto"/>
            </w:tcBorders>
          </w:tcPr>
          <w:p w14:paraId="7BDBA5F8" w14:textId="77777777" w:rsidR="00F659A1" w:rsidRPr="0026194A" w:rsidRDefault="00F659A1" w:rsidP="00F659A1"/>
        </w:tc>
      </w:tr>
      <w:tr w:rsidR="00F659A1" w:rsidRPr="0026194A" w14:paraId="4A18438E"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718287F9"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37A7627B"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2B79C873"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7A0BAD5B" w14:textId="77777777" w:rsidR="00F659A1" w:rsidRDefault="000C6421" w:rsidP="00F659A1">
            <w:r>
              <w:t>Steering Wheel</w:t>
            </w:r>
          </w:p>
        </w:tc>
        <w:tc>
          <w:tcPr>
            <w:tcW w:w="810" w:type="dxa"/>
            <w:tcBorders>
              <w:top w:val="single" w:sz="4" w:space="0" w:color="auto"/>
              <w:left w:val="single" w:sz="4" w:space="0" w:color="auto"/>
              <w:bottom w:val="single" w:sz="4" w:space="0" w:color="auto"/>
              <w:right w:val="single" w:sz="4" w:space="0" w:color="auto"/>
            </w:tcBorders>
          </w:tcPr>
          <w:p w14:paraId="2D066423" w14:textId="77777777" w:rsidR="00F659A1" w:rsidRPr="0026194A" w:rsidRDefault="000C6421" w:rsidP="00F659A1">
            <w:r w:rsidRPr="00FC4C40">
              <w:t>0x</w:t>
            </w:r>
            <w:r>
              <w:t>4</w:t>
            </w:r>
          </w:p>
        </w:tc>
        <w:tc>
          <w:tcPr>
            <w:tcW w:w="2880" w:type="dxa"/>
            <w:tcBorders>
              <w:top w:val="single" w:sz="4" w:space="0" w:color="auto"/>
              <w:left w:val="single" w:sz="4" w:space="0" w:color="auto"/>
              <w:bottom w:val="single" w:sz="4" w:space="0" w:color="auto"/>
              <w:right w:val="single" w:sz="4" w:space="0" w:color="auto"/>
            </w:tcBorders>
          </w:tcPr>
          <w:p w14:paraId="693C51BA" w14:textId="77777777" w:rsidR="00F659A1" w:rsidRPr="0026194A" w:rsidRDefault="00F659A1" w:rsidP="00F659A1"/>
        </w:tc>
      </w:tr>
      <w:tr w:rsidR="00F659A1" w:rsidRPr="0026194A" w14:paraId="76177E41"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1FE48983"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1D7C21C9"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3E28E287"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41872BF6" w14:textId="77777777" w:rsidR="00F659A1" w:rsidRDefault="000C6421" w:rsidP="00F659A1">
            <w:r>
              <w:t>HUD</w:t>
            </w:r>
          </w:p>
        </w:tc>
        <w:tc>
          <w:tcPr>
            <w:tcW w:w="810" w:type="dxa"/>
            <w:tcBorders>
              <w:top w:val="single" w:sz="4" w:space="0" w:color="auto"/>
              <w:left w:val="single" w:sz="4" w:space="0" w:color="auto"/>
              <w:bottom w:val="single" w:sz="4" w:space="0" w:color="auto"/>
              <w:right w:val="single" w:sz="4" w:space="0" w:color="auto"/>
            </w:tcBorders>
          </w:tcPr>
          <w:p w14:paraId="79AE4AD0" w14:textId="77777777" w:rsidR="00F659A1" w:rsidRPr="0026194A" w:rsidRDefault="000C6421" w:rsidP="00F659A1">
            <w:r w:rsidRPr="00FC4C40">
              <w:t>0x</w:t>
            </w:r>
            <w:r>
              <w:t>5</w:t>
            </w:r>
          </w:p>
        </w:tc>
        <w:tc>
          <w:tcPr>
            <w:tcW w:w="2880" w:type="dxa"/>
            <w:tcBorders>
              <w:top w:val="single" w:sz="4" w:space="0" w:color="auto"/>
              <w:left w:val="single" w:sz="4" w:space="0" w:color="auto"/>
              <w:bottom w:val="single" w:sz="4" w:space="0" w:color="auto"/>
              <w:right w:val="single" w:sz="4" w:space="0" w:color="auto"/>
            </w:tcBorders>
          </w:tcPr>
          <w:p w14:paraId="2E791496" w14:textId="77777777" w:rsidR="00F659A1" w:rsidRPr="0026194A" w:rsidRDefault="00F659A1" w:rsidP="00F659A1"/>
        </w:tc>
      </w:tr>
      <w:tr w:rsidR="0067636E" w:rsidRPr="0026194A" w14:paraId="3190C37C" w14:textId="77777777" w:rsidTr="00F659A1">
        <w:trPr>
          <w:jc w:val="center"/>
          <w:ins w:id="1276" w:author="Borrelli, Matthew (M.T.)" w:date="2021-06-04T17:24:00Z"/>
        </w:trPr>
        <w:tc>
          <w:tcPr>
            <w:tcW w:w="625" w:type="dxa"/>
            <w:tcBorders>
              <w:top w:val="single" w:sz="4" w:space="0" w:color="auto"/>
              <w:left w:val="single" w:sz="4" w:space="0" w:color="auto"/>
              <w:bottom w:val="single" w:sz="4" w:space="0" w:color="auto"/>
              <w:right w:val="single" w:sz="4" w:space="0" w:color="auto"/>
            </w:tcBorders>
          </w:tcPr>
          <w:p w14:paraId="1AED3372" w14:textId="77777777" w:rsidR="0067636E" w:rsidRPr="0026194A" w:rsidRDefault="0067636E" w:rsidP="00F659A1">
            <w:pPr>
              <w:jc w:val="center"/>
              <w:rPr>
                <w:ins w:id="1277" w:author="Borrelli, Matthew (M.T.)" w:date="2021-06-04T17:24:00Z"/>
              </w:rPr>
            </w:pPr>
            <w:commentRangeStart w:id="1278"/>
          </w:p>
        </w:tc>
        <w:tc>
          <w:tcPr>
            <w:tcW w:w="2250" w:type="dxa"/>
            <w:gridSpan w:val="2"/>
            <w:tcBorders>
              <w:top w:val="single" w:sz="4" w:space="0" w:color="auto"/>
              <w:left w:val="single" w:sz="4" w:space="0" w:color="auto"/>
              <w:bottom w:val="single" w:sz="4" w:space="0" w:color="auto"/>
              <w:right w:val="single" w:sz="4" w:space="0" w:color="auto"/>
            </w:tcBorders>
          </w:tcPr>
          <w:p w14:paraId="18DB592F" w14:textId="77777777" w:rsidR="0067636E" w:rsidRPr="0026194A" w:rsidRDefault="0067636E" w:rsidP="00F659A1">
            <w:pPr>
              <w:rPr>
                <w:ins w:id="1279" w:author="Borrelli, Matthew (M.T.)" w:date="2021-06-04T17:24:00Z"/>
              </w:rPr>
            </w:pPr>
          </w:p>
        </w:tc>
        <w:tc>
          <w:tcPr>
            <w:tcW w:w="810" w:type="dxa"/>
            <w:tcBorders>
              <w:top w:val="single" w:sz="4" w:space="0" w:color="auto"/>
              <w:left w:val="single" w:sz="4" w:space="0" w:color="auto"/>
              <w:bottom w:val="single" w:sz="4" w:space="0" w:color="auto"/>
              <w:right w:val="single" w:sz="4" w:space="0" w:color="auto"/>
            </w:tcBorders>
          </w:tcPr>
          <w:p w14:paraId="31F91F77" w14:textId="77777777" w:rsidR="0067636E" w:rsidRPr="0026194A" w:rsidRDefault="0067636E" w:rsidP="00F659A1">
            <w:pPr>
              <w:rPr>
                <w:ins w:id="1280" w:author="Borrelli, Matthew (M.T.)" w:date="2021-06-04T17:24:00Z"/>
              </w:rPr>
            </w:pPr>
          </w:p>
        </w:tc>
        <w:tc>
          <w:tcPr>
            <w:tcW w:w="2700" w:type="dxa"/>
            <w:tcBorders>
              <w:top w:val="single" w:sz="4" w:space="0" w:color="auto"/>
              <w:left w:val="single" w:sz="4" w:space="0" w:color="auto"/>
              <w:bottom w:val="single" w:sz="4" w:space="0" w:color="auto"/>
              <w:right w:val="single" w:sz="4" w:space="0" w:color="auto"/>
            </w:tcBorders>
          </w:tcPr>
          <w:p w14:paraId="3D38E555" w14:textId="109758E6" w:rsidR="0067636E" w:rsidRDefault="0067636E" w:rsidP="00F659A1">
            <w:pPr>
              <w:rPr>
                <w:ins w:id="1281" w:author="Borrelli, Matthew (M.T.)" w:date="2021-06-04T17:24:00Z"/>
              </w:rPr>
            </w:pPr>
            <w:ins w:id="1282" w:author="Borrelli, Matthew (M.T.)" w:date="2021-06-04T17:27:00Z">
              <w:r>
                <w:t>Simple</w:t>
              </w:r>
            </w:ins>
          </w:p>
        </w:tc>
        <w:tc>
          <w:tcPr>
            <w:tcW w:w="810" w:type="dxa"/>
            <w:tcBorders>
              <w:top w:val="single" w:sz="4" w:space="0" w:color="auto"/>
              <w:left w:val="single" w:sz="4" w:space="0" w:color="auto"/>
              <w:bottom w:val="single" w:sz="4" w:space="0" w:color="auto"/>
              <w:right w:val="single" w:sz="4" w:space="0" w:color="auto"/>
            </w:tcBorders>
          </w:tcPr>
          <w:p w14:paraId="4AC2C432" w14:textId="6E26B4EE" w:rsidR="0067636E" w:rsidRPr="00FC4C40" w:rsidRDefault="0067636E" w:rsidP="00F659A1">
            <w:pPr>
              <w:rPr>
                <w:ins w:id="1283" w:author="Borrelli, Matthew (M.T.)" w:date="2021-06-04T17:24:00Z"/>
              </w:rPr>
            </w:pPr>
            <w:ins w:id="1284" w:author="Borrelli, Matthew (M.T.)" w:date="2021-06-04T17:25:00Z">
              <w:r>
                <w:t>0x6</w:t>
              </w:r>
            </w:ins>
            <w:commentRangeEnd w:id="1278"/>
            <w:ins w:id="1285" w:author="Borrelli, Matthew (M.T.)" w:date="2021-07-16T14:11:00Z">
              <w:r w:rsidR="00044426">
                <w:rPr>
                  <w:rStyle w:val="CommentReference"/>
                </w:rPr>
                <w:commentReference w:id="1278"/>
              </w:r>
            </w:ins>
          </w:p>
        </w:tc>
        <w:tc>
          <w:tcPr>
            <w:tcW w:w="2880" w:type="dxa"/>
            <w:tcBorders>
              <w:top w:val="single" w:sz="4" w:space="0" w:color="auto"/>
              <w:left w:val="single" w:sz="4" w:space="0" w:color="auto"/>
              <w:bottom w:val="single" w:sz="4" w:space="0" w:color="auto"/>
              <w:right w:val="single" w:sz="4" w:space="0" w:color="auto"/>
            </w:tcBorders>
          </w:tcPr>
          <w:p w14:paraId="2CED9598" w14:textId="77777777" w:rsidR="0067636E" w:rsidRPr="0026194A" w:rsidRDefault="0067636E" w:rsidP="00F659A1">
            <w:pPr>
              <w:rPr>
                <w:ins w:id="1286" w:author="Borrelli, Matthew (M.T.)" w:date="2021-06-04T17:24:00Z"/>
              </w:rPr>
            </w:pPr>
          </w:p>
        </w:tc>
      </w:tr>
      <w:tr w:rsidR="00F659A1" w:rsidRPr="0026194A" w14:paraId="27803352"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7E53738D"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6284F6CF"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21FD5684"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0EECCE56" w14:textId="77777777" w:rsidR="00F659A1" w:rsidRPr="0067636E" w:rsidRDefault="000C6421" w:rsidP="00F659A1">
            <w:pPr>
              <w:rPr>
                <w:strike/>
              </w:rPr>
            </w:pPr>
            <w:r w:rsidRPr="0067636E">
              <w:rPr>
                <w:strike/>
              </w:rPr>
              <w:t>Save Confirm</w:t>
            </w:r>
          </w:p>
        </w:tc>
        <w:tc>
          <w:tcPr>
            <w:tcW w:w="810" w:type="dxa"/>
            <w:tcBorders>
              <w:top w:val="single" w:sz="4" w:space="0" w:color="auto"/>
              <w:left w:val="single" w:sz="4" w:space="0" w:color="auto"/>
              <w:bottom w:val="single" w:sz="4" w:space="0" w:color="auto"/>
              <w:right w:val="single" w:sz="4" w:space="0" w:color="auto"/>
            </w:tcBorders>
          </w:tcPr>
          <w:p w14:paraId="2DB47E8D" w14:textId="77777777" w:rsidR="00F659A1" w:rsidRPr="0067636E" w:rsidRDefault="000C6421" w:rsidP="00F659A1">
            <w:pPr>
              <w:rPr>
                <w:strike/>
              </w:rPr>
            </w:pPr>
            <w:r w:rsidRPr="0067636E">
              <w:rPr>
                <w:strike/>
              </w:rPr>
              <w:t>0x6</w:t>
            </w:r>
          </w:p>
        </w:tc>
        <w:tc>
          <w:tcPr>
            <w:tcW w:w="2880" w:type="dxa"/>
            <w:tcBorders>
              <w:top w:val="single" w:sz="4" w:space="0" w:color="auto"/>
              <w:left w:val="single" w:sz="4" w:space="0" w:color="auto"/>
              <w:bottom w:val="single" w:sz="4" w:space="0" w:color="auto"/>
              <w:right w:val="single" w:sz="4" w:space="0" w:color="auto"/>
            </w:tcBorders>
          </w:tcPr>
          <w:p w14:paraId="0067C1BE" w14:textId="77777777" w:rsidR="00F659A1" w:rsidRPr="0026194A" w:rsidRDefault="00F659A1" w:rsidP="00F659A1"/>
        </w:tc>
      </w:tr>
      <w:tr w:rsidR="00F659A1" w:rsidRPr="0026194A" w14:paraId="775AA8F1"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7C3DAB73"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tcPr>
          <w:p w14:paraId="64E7611F"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tcPr>
          <w:p w14:paraId="1B85D654"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tcPr>
          <w:p w14:paraId="787C15DA" w14:textId="77777777" w:rsidR="00F659A1" w:rsidRPr="0067636E" w:rsidRDefault="000C6421" w:rsidP="00F659A1">
            <w:pPr>
              <w:rPr>
                <w:strike/>
              </w:rPr>
            </w:pPr>
            <w:r w:rsidRPr="0067636E">
              <w:rPr>
                <w:strike/>
              </w:rPr>
              <w:t>Ignore Confirm</w:t>
            </w:r>
          </w:p>
        </w:tc>
        <w:tc>
          <w:tcPr>
            <w:tcW w:w="810" w:type="dxa"/>
            <w:tcBorders>
              <w:top w:val="single" w:sz="4" w:space="0" w:color="auto"/>
              <w:left w:val="single" w:sz="4" w:space="0" w:color="auto"/>
              <w:bottom w:val="single" w:sz="4" w:space="0" w:color="auto"/>
              <w:right w:val="single" w:sz="4" w:space="0" w:color="auto"/>
            </w:tcBorders>
          </w:tcPr>
          <w:p w14:paraId="4B5F3505" w14:textId="77777777" w:rsidR="00F659A1" w:rsidRPr="0067636E" w:rsidRDefault="000C6421" w:rsidP="00F659A1">
            <w:pPr>
              <w:rPr>
                <w:strike/>
              </w:rPr>
            </w:pPr>
            <w:r w:rsidRPr="0067636E">
              <w:rPr>
                <w:strike/>
              </w:rPr>
              <w:t>0x7</w:t>
            </w:r>
          </w:p>
        </w:tc>
        <w:tc>
          <w:tcPr>
            <w:tcW w:w="2880" w:type="dxa"/>
            <w:tcBorders>
              <w:top w:val="single" w:sz="4" w:space="0" w:color="auto"/>
              <w:left w:val="single" w:sz="4" w:space="0" w:color="auto"/>
              <w:bottom w:val="single" w:sz="4" w:space="0" w:color="auto"/>
              <w:right w:val="single" w:sz="4" w:space="0" w:color="auto"/>
            </w:tcBorders>
          </w:tcPr>
          <w:p w14:paraId="1E81DF27" w14:textId="77777777" w:rsidR="00F659A1" w:rsidRPr="0026194A" w:rsidRDefault="00F659A1" w:rsidP="00F659A1"/>
        </w:tc>
      </w:tr>
      <w:tr w:rsidR="00F659A1" w:rsidRPr="0026194A" w14:paraId="3FE48D1F" w14:textId="77777777" w:rsidTr="00F659A1">
        <w:trPr>
          <w:jc w:val="center"/>
        </w:trPr>
        <w:tc>
          <w:tcPr>
            <w:tcW w:w="1007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6C101438" w14:textId="77777777" w:rsidR="00F659A1" w:rsidRPr="0026194A" w:rsidRDefault="000C6421" w:rsidP="00F659A1">
            <w:r w:rsidRPr="0026194A">
              <w:rPr>
                <w:b/>
              </w:rPr>
              <w:t>Response</w:t>
            </w:r>
          </w:p>
        </w:tc>
      </w:tr>
      <w:tr w:rsidR="00F659A1" w:rsidRPr="0026194A" w14:paraId="60ED8EF8"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hideMark/>
          </w:tcPr>
          <w:p w14:paraId="3E06C3F1" w14:textId="77777777" w:rsidR="00F659A1" w:rsidRPr="0026194A" w:rsidRDefault="000C6421" w:rsidP="00F659A1">
            <w:pPr>
              <w:jc w:val="center"/>
            </w:pPr>
            <w:r w:rsidRPr="0026194A">
              <w:t>R</w:t>
            </w: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2497BAB0" w14:textId="77777777" w:rsidR="00F659A1" w:rsidRPr="0026194A" w:rsidRDefault="000C6421" w:rsidP="00F659A1">
            <w:proofErr w:type="spellStart"/>
            <w:r>
              <w:t>PromptResponse</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hideMark/>
          </w:tcPr>
          <w:p w14:paraId="6BE1A603" w14:textId="77777777" w:rsidR="00F659A1" w:rsidRPr="0026194A" w:rsidRDefault="000C6421" w:rsidP="00F659A1">
            <w:proofErr w:type="spellStart"/>
            <w:r w:rsidRPr="0026194A">
              <w:t>Enum</w:t>
            </w:r>
            <w:proofErr w:type="spellEnd"/>
          </w:p>
        </w:tc>
        <w:tc>
          <w:tcPr>
            <w:tcW w:w="2700" w:type="dxa"/>
            <w:tcBorders>
              <w:top w:val="single" w:sz="4" w:space="0" w:color="auto"/>
              <w:left w:val="single" w:sz="4" w:space="0" w:color="auto"/>
              <w:bottom w:val="single" w:sz="4" w:space="0" w:color="auto"/>
              <w:right w:val="single" w:sz="4" w:space="0" w:color="auto"/>
            </w:tcBorders>
            <w:shd w:val="clear" w:color="auto" w:fill="FFFFFF"/>
            <w:hideMark/>
          </w:tcPr>
          <w:p w14:paraId="4AAAA425" w14:textId="77777777" w:rsidR="00F659A1" w:rsidRPr="0026194A" w:rsidRDefault="000C6421" w:rsidP="00F659A1">
            <w:r w:rsidRPr="0026194A">
              <w:t>-</w:t>
            </w:r>
          </w:p>
        </w:tc>
        <w:tc>
          <w:tcPr>
            <w:tcW w:w="810" w:type="dxa"/>
            <w:tcBorders>
              <w:top w:val="single" w:sz="4" w:space="0" w:color="auto"/>
              <w:left w:val="single" w:sz="4" w:space="0" w:color="auto"/>
              <w:bottom w:val="single" w:sz="4" w:space="0" w:color="auto"/>
              <w:right w:val="single" w:sz="4" w:space="0" w:color="auto"/>
            </w:tcBorders>
            <w:shd w:val="clear" w:color="auto" w:fill="FFFFFF"/>
            <w:hideMark/>
          </w:tcPr>
          <w:p w14:paraId="0F67FE61" w14:textId="77777777" w:rsidR="00F659A1" w:rsidRPr="0026194A" w:rsidRDefault="000C6421" w:rsidP="00F659A1">
            <w:r w:rsidRPr="0026194A">
              <w:t>-</w:t>
            </w:r>
          </w:p>
        </w:tc>
        <w:tc>
          <w:tcPr>
            <w:tcW w:w="2880" w:type="dxa"/>
            <w:tcBorders>
              <w:top w:val="single" w:sz="4" w:space="0" w:color="auto"/>
              <w:left w:val="single" w:sz="4" w:space="0" w:color="auto"/>
              <w:bottom w:val="single" w:sz="4" w:space="0" w:color="auto"/>
              <w:right w:val="single" w:sz="4" w:space="0" w:color="auto"/>
            </w:tcBorders>
            <w:shd w:val="clear" w:color="auto" w:fill="FFFFFF"/>
            <w:hideMark/>
          </w:tcPr>
          <w:p w14:paraId="23968809" w14:textId="77777777" w:rsidR="00F659A1" w:rsidRPr="0026194A" w:rsidRDefault="000C6421" w:rsidP="00F659A1">
            <w:r w:rsidRPr="0026194A">
              <w:t xml:space="preserve">Used to indicate the </w:t>
            </w:r>
            <w:r>
              <w:t>user or program response to the requested prompt</w:t>
            </w:r>
          </w:p>
        </w:tc>
      </w:tr>
      <w:tr w:rsidR="00F659A1" w:rsidRPr="0026194A" w14:paraId="18A6870E"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1492A7CC"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593BFF92"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6DC8624C"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3B6FEAC8" w14:textId="77777777" w:rsidR="00F659A1" w:rsidRPr="0026194A" w:rsidRDefault="000C6421" w:rsidP="00F659A1">
            <w:pPr>
              <w:spacing w:line="256" w:lineRule="auto"/>
            </w:pPr>
            <w:r>
              <w:t>None</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4F8EC728" w14:textId="77777777" w:rsidR="00F659A1" w:rsidRPr="0026194A" w:rsidRDefault="000C6421" w:rsidP="00F659A1">
            <w:r>
              <w:t>0x0</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337B34D4" w14:textId="77777777" w:rsidR="00F659A1" w:rsidRPr="0026194A" w:rsidRDefault="00F659A1" w:rsidP="00F659A1"/>
        </w:tc>
      </w:tr>
      <w:tr w:rsidR="00F659A1" w:rsidRPr="0026194A" w14:paraId="2DE86912"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4797D5FD"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26F923B4"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3EDB6D3C"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02FA5D29" w14:textId="77777777" w:rsidR="00F659A1" w:rsidRPr="0026194A" w:rsidRDefault="000C6421" w:rsidP="00F659A1">
            <w:pPr>
              <w:spacing w:line="256" w:lineRule="auto"/>
            </w:pPr>
            <w:r>
              <w:t>No Save</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59D49083" w14:textId="77777777" w:rsidR="00F659A1" w:rsidRPr="0026194A" w:rsidRDefault="000C6421" w:rsidP="00F659A1">
            <w:r>
              <w:t>0x1</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4AB8C849" w14:textId="77777777" w:rsidR="00F659A1" w:rsidRPr="0026194A" w:rsidRDefault="00F659A1" w:rsidP="00F659A1"/>
        </w:tc>
      </w:tr>
      <w:tr w:rsidR="00F659A1" w:rsidRPr="0026194A" w14:paraId="67B4307C"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48139521"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324CF8AB"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4DEC7E41"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04B45E0E" w14:textId="77777777" w:rsidR="00F659A1" w:rsidRPr="0026194A" w:rsidRDefault="000C6421" w:rsidP="00F659A1">
            <w:pPr>
              <w:spacing w:line="256" w:lineRule="auto"/>
            </w:pPr>
            <w:r>
              <w:t>Save</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1688FBC8" w14:textId="77777777" w:rsidR="00F659A1" w:rsidRPr="0026194A" w:rsidRDefault="000C6421" w:rsidP="00F659A1">
            <w:r>
              <w:t>0x2</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202FE014" w14:textId="77777777" w:rsidR="00F659A1" w:rsidRPr="0026194A" w:rsidRDefault="00F659A1" w:rsidP="00F659A1"/>
        </w:tc>
      </w:tr>
      <w:tr w:rsidR="00F659A1" w:rsidRPr="0026194A" w14:paraId="253F9FC0"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06B5015B"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6901C0A5"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034869D0"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0C100B4F" w14:textId="77777777" w:rsidR="00F659A1" w:rsidRPr="0026194A" w:rsidRDefault="000C6421" w:rsidP="00F659A1">
            <w:pPr>
              <w:spacing w:line="256" w:lineRule="auto"/>
            </w:pPr>
            <w:r>
              <w:t>Change Profile</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5E8E98C3" w14:textId="77777777" w:rsidR="00F659A1" w:rsidRPr="0026194A" w:rsidRDefault="000C6421" w:rsidP="00F659A1">
            <w:r>
              <w:t>0x3</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1F87511E" w14:textId="77777777" w:rsidR="00F659A1" w:rsidRPr="0026194A" w:rsidRDefault="00F659A1" w:rsidP="00F659A1"/>
        </w:tc>
      </w:tr>
      <w:tr w:rsidR="00F659A1" w:rsidRPr="0026194A" w14:paraId="14F1911A"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14E056E7"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7D72A0B3"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318BE97D"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5F8940FE" w14:textId="77777777" w:rsidR="00F659A1" w:rsidRPr="0026194A" w:rsidRDefault="000C6421" w:rsidP="00F659A1">
            <w:pPr>
              <w:spacing w:line="256" w:lineRule="auto"/>
            </w:pPr>
            <w:r>
              <w:t>Blocked</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2F8F2F49" w14:textId="77777777" w:rsidR="00F659A1" w:rsidRPr="0026194A" w:rsidRDefault="000C6421" w:rsidP="00F659A1">
            <w:r>
              <w:t>0x4</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2315C349" w14:textId="77777777" w:rsidR="00F659A1" w:rsidRPr="0026194A" w:rsidRDefault="00F659A1" w:rsidP="00F659A1"/>
        </w:tc>
      </w:tr>
      <w:tr w:rsidR="00F659A1" w:rsidRPr="0026194A" w14:paraId="6C4439A3"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12585429"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61A167D5"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08194667"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4CAE7FBC" w14:textId="77777777" w:rsidR="00F659A1" w:rsidRPr="0026194A" w:rsidRDefault="000C6421" w:rsidP="00F659A1">
            <w:pPr>
              <w:spacing w:line="256" w:lineRule="auto"/>
            </w:pPr>
            <w:r>
              <w:t>Timeout</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5D67307A" w14:textId="77777777" w:rsidR="00F659A1" w:rsidRPr="0026194A" w:rsidRDefault="000C6421" w:rsidP="00F659A1">
            <w:r>
              <w:t>0x5</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5ABBA8B6" w14:textId="77777777" w:rsidR="00F659A1" w:rsidRPr="0026194A" w:rsidRDefault="00F659A1" w:rsidP="00F659A1"/>
        </w:tc>
      </w:tr>
      <w:tr w:rsidR="00F659A1" w:rsidRPr="0026194A" w14:paraId="3E9BFF2B"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10641528" w14:textId="77777777" w:rsidR="00F659A1" w:rsidRPr="0026194A" w:rsidRDefault="00F659A1" w:rsidP="00F659A1">
            <w:pPr>
              <w:jc w:val="cente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6A8C6B95"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28081AFB" w14:textId="77777777" w:rsidR="00F659A1" w:rsidRPr="0026194A" w:rsidRDefault="00F659A1" w:rsidP="00F659A1"/>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59FFDF95" w14:textId="77777777" w:rsidR="00F659A1" w:rsidRPr="0067636E" w:rsidRDefault="000C6421" w:rsidP="00F659A1">
            <w:pPr>
              <w:spacing w:line="256" w:lineRule="auto"/>
              <w:rPr>
                <w:strike/>
              </w:rPr>
            </w:pPr>
            <w:r w:rsidRPr="0067636E">
              <w:rPr>
                <w:strike/>
              </w:rPr>
              <w:t>Confirm Close</w:t>
            </w: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48312D25" w14:textId="77777777" w:rsidR="00F659A1" w:rsidRPr="0067636E" w:rsidRDefault="000C6421" w:rsidP="00F659A1">
            <w:pPr>
              <w:rPr>
                <w:strike/>
              </w:rPr>
            </w:pPr>
            <w:r w:rsidRPr="0067636E">
              <w:rPr>
                <w:strike/>
              </w:rPr>
              <w:t>0x6</w:t>
            </w:r>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219DD25D" w14:textId="77777777" w:rsidR="00F659A1" w:rsidRPr="0026194A" w:rsidRDefault="00F659A1" w:rsidP="00F659A1"/>
        </w:tc>
      </w:tr>
      <w:tr w:rsidR="0067636E" w:rsidRPr="0026194A" w14:paraId="368FE7C5" w14:textId="77777777" w:rsidTr="00F659A1">
        <w:trPr>
          <w:jc w:val="center"/>
          <w:ins w:id="1287" w:author="Borrelli, Matthew (M.T.)" w:date="2021-06-04T17:24:00Z"/>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175C8F2E" w14:textId="77777777" w:rsidR="0067636E" w:rsidRPr="0026194A" w:rsidRDefault="0067636E" w:rsidP="00F659A1">
            <w:pPr>
              <w:jc w:val="center"/>
              <w:rPr>
                <w:ins w:id="1288" w:author="Borrelli, Matthew (M.T.)" w:date="2021-06-04T17:24:00Z"/>
              </w:rPr>
            </w:pPr>
            <w:commentRangeStart w:id="1289"/>
          </w:p>
        </w:tc>
        <w:tc>
          <w:tcPr>
            <w:tcW w:w="2250" w:type="dxa"/>
            <w:gridSpan w:val="2"/>
            <w:tcBorders>
              <w:top w:val="single" w:sz="4" w:space="0" w:color="auto"/>
              <w:left w:val="single" w:sz="4" w:space="0" w:color="auto"/>
              <w:bottom w:val="single" w:sz="4" w:space="0" w:color="auto"/>
              <w:right w:val="single" w:sz="4" w:space="0" w:color="auto"/>
            </w:tcBorders>
            <w:shd w:val="clear" w:color="auto" w:fill="FFFFFF"/>
          </w:tcPr>
          <w:p w14:paraId="54ED8604" w14:textId="77777777" w:rsidR="0067636E" w:rsidRPr="0026194A" w:rsidRDefault="0067636E" w:rsidP="00F659A1">
            <w:pPr>
              <w:rPr>
                <w:ins w:id="1290" w:author="Borrelli, Matthew (M.T.)" w:date="2021-06-04T17:24:00Z"/>
              </w:rPr>
            </w:pPr>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373B2B09" w14:textId="77777777" w:rsidR="0067636E" w:rsidRPr="0026194A" w:rsidRDefault="0067636E" w:rsidP="00F659A1">
            <w:pPr>
              <w:rPr>
                <w:ins w:id="1291" w:author="Borrelli, Matthew (M.T.)" w:date="2021-06-04T17:24:00Z"/>
              </w:rPr>
            </w:pPr>
          </w:p>
        </w:tc>
        <w:tc>
          <w:tcPr>
            <w:tcW w:w="2700" w:type="dxa"/>
            <w:tcBorders>
              <w:top w:val="single" w:sz="4" w:space="0" w:color="auto"/>
              <w:left w:val="single" w:sz="4" w:space="0" w:color="auto"/>
              <w:bottom w:val="single" w:sz="4" w:space="0" w:color="auto"/>
              <w:right w:val="single" w:sz="4" w:space="0" w:color="auto"/>
            </w:tcBorders>
            <w:shd w:val="clear" w:color="auto" w:fill="FFFFFF"/>
          </w:tcPr>
          <w:p w14:paraId="73EEBB1A" w14:textId="28F78C66" w:rsidR="0067636E" w:rsidRDefault="0067636E" w:rsidP="00F659A1">
            <w:pPr>
              <w:spacing w:line="256" w:lineRule="auto"/>
              <w:rPr>
                <w:ins w:id="1292" w:author="Borrelli, Matthew (M.T.)" w:date="2021-06-04T17:24:00Z"/>
              </w:rPr>
            </w:pPr>
            <w:ins w:id="1293" w:author="Borrelli, Matthew (M.T.)" w:date="2021-06-04T17:27:00Z">
              <w:r>
                <w:t>Ignore</w:t>
              </w:r>
            </w:ins>
          </w:p>
        </w:tc>
        <w:tc>
          <w:tcPr>
            <w:tcW w:w="810" w:type="dxa"/>
            <w:tcBorders>
              <w:top w:val="single" w:sz="4" w:space="0" w:color="auto"/>
              <w:left w:val="single" w:sz="4" w:space="0" w:color="auto"/>
              <w:bottom w:val="single" w:sz="4" w:space="0" w:color="auto"/>
              <w:right w:val="single" w:sz="4" w:space="0" w:color="auto"/>
            </w:tcBorders>
            <w:shd w:val="clear" w:color="auto" w:fill="FFFFFF"/>
          </w:tcPr>
          <w:p w14:paraId="288CD58C" w14:textId="330F85AE" w:rsidR="0067636E" w:rsidRDefault="0067636E" w:rsidP="00F659A1">
            <w:pPr>
              <w:rPr>
                <w:ins w:id="1294" w:author="Borrelli, Matthew (M.T.)" w:date="2021-06-04T17:24:00Z"/>
              </w:rPr>
            </w:pPr>
            <w:ins w:id="1295" w:author="Borrelli, Matthew (M.T.)" w:date="2021-06-04T17:27:00Z">
              <w:r>
                <w:t>0x6</w:t>
              </w:r>
            </w:ins>
            <w:commentRangeEnd w:id="1289"/>
            <w:ins w:id="1296" w:author="Borrelli, Matthew (M.T.)" w:date="2021-07-16T14:11:00Z">
              <w:r w:rsidR="00044426">
                <w:rPr>
                  <w:rStyle w:val="CommentReference"/>
                </w:rPr>
                <w:commentReference w:id="1289"/>
              </w:r>
            </w:ins>
          </w:p>
        </w:tc>
        <w:tc>
          <w:tcPr>
            <w:tcW w:w="2880" w:type="dxa"/>
            <w:tcBorders>
              <w:top w:val="single" w:sz="4" w:space="0" w:color="auto"/>
              <w:left w:val="single" w:sz="4" w:space="0" w:color="auto"/>
              <w:bottom w:val="single" w:sz="4" w:space="0" w:color="auto"/>
              <w:right w:val="single" w:sz="4" w:space="0" w:color="auto"/>
            </w:tcBorders>
            <w:shd w:val="clear" w:color="auto" w:fill="FFFFFF"/>
          </w:tcPr>
          <w:p w14:paraId="3DE93480" w14:textId="77777777" w:rsidR="0067636E" w:rsidRPr="0026194A" w:rsidRDefault="0067636E" w:rsidP="00F659A1">
            <w:pPr>
              <w:rPr>
                <w:ins w:id="1297" w:author="Borrelli, Matthew (M.T.)" w:date="2021-06-04T17:24:00Z"/>
              </w:rPr>
            </w:pPr>
          </w:p>
        </w:tc>
      </w:tr>
    </w:tbl>
    <w:p w14:paraId="0198F61B" w14:textId="77777777" w:rsidR="00F659A1" w:rsidRDefault="000C6421" w:rsidP="00CF5397">
      <w:pPr>
        <w:pStyle w:val="Heading4"/>
      </w:pPr>
      <w:r w:rsidRPr="00B9479B">
        <w:lastRenderedPageBreak/>
        <w:t>MD-REQ-420483/A-</w:t>
      </w:r>
      <w:proofErr w:type="spellStart"/>
      <w:r w:rsidRPr="00B9479B">
        <w:t>autoSaveSettingBroadcast</w:t>
      </w:r>
      <w:proofErr w:type="spellEnd"/>
    </w:p>
    <w:p w14:paraId="64262959" w14:textId="77777777" w:rsidR="00F659A1" w:rsidRDefault="000C6421" w:rsidP="00F659A1">
      <w:pPr>
        <w:rPr>
          <w:rFonts w:cs="Arial"/>
        </w:rPr>
      </w:pPr>
      <w:r>
        <w:rPr>
          <w:rFonts w:cs="Arial"/>
        </w:rPr>
        <w:t xml:space="preserve">This API is used to broadcast the user selected Auto Save feature setting on the </w:t>
      </w:r>
      <w:proofErr w:type="spellStart"/>
      <w:r>
        <w:rPr>
          <w:rFonts w:cs="Arial"/>
        </w:rPr>
        <w:t>PPPServer</w:t>
      </w:r>
      <w:proofErr w:type="spellEnd"/>
      <w:r>
        <w:rPr>
          <w:rFonts w:cs="Arial"/>
        </w:rPr>
        <w:t>.</w:t>
      </w:r>
    </w:p>
    <w:p w14:paraId="270D165F" w14:textId="77777777" w:rsidR="00F659A1" w:rsidRDefault="00F659A1" w:rsidP="00F659A1">
      <w:pPr>
        <w:rPr>
          <w:rFonts w:cs="Arial"/>
        </w:rPr>
      </w:pPr>
    </w:p>
    <w:tbl>
      <w:tblPr>
        <w:tblW w:w="9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530"/>
        <w:gridCol w:w="900"/>
        <w:gridCol w:w="810"/>
        <w:gridCol w:w="1620"/>
        <w:gridCol w:w="900"/>
        <w:gridCol w:w="3600"/>
      </w:tblGrid>
      <w:tr w:rsidR="00F659A1" w:rsidRPr="0026194A" w14:paraId="35AE12E3"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808080"/>
          </w:tcPr>
          <w:p w14:paraId="3C20140D" w14:textId="77777777" w:rsidR="00F659A1" w:rsidRPr="0026194A" w:rsidRDefault="00F659A1" w:rsidP="00F659A1">
            <w:pPr>
              <w:spacing w:line="252" w:lineRule="auto"/>
              <w:rPr>
                <w:sz w:val="8"/>
              </w:rPr>
            </w:pPr>
          </w:p>
        </w:tc>
      </w:tr>
      <w:tr w:rsidR="00F659A1" w:rsidRPr="0026194A" w14:paraId="2C71C4B3"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721751F9" w14:textId="77777777" w:rsidR="00F659A1" w:rsidRPr="0026194A" w:rsidRDefault="000C6421" w:rsidP="00F659A1">
            <w:pPr>
              <w:spacing w:line="252" w:lineRule="auto"/>
              <w:jc w:val="right"/>
            </w:pPr>
            <w:r w:rsidRPr="0026194A">
              <w:rPr>
                <w:b/>
              </w:rPr>
              <w:t>Method Type</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03B0B08D" w14:textId="77777777" w:rsidR="00F659A1" w:rsidRPr="0026194A" w:rsidRDefault="000C6421" w:rsidP="00F659A1">
            <w:r>
              <w:t xml:space="preserve">Fire &amp; Forget </w:t>
            </w:r>
          </w:p>
        </w:tc>
      </w:tr>
      <w:tr w:rsidR="00F659A1" w:rsidRPr="0026194A" w14:paraId="199AEB19"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2393D8B4" w14:textId="77777777" w:rsidR="00F659A1" w:rsidRPr="0026194A" w:rsidRDefault="000C6421" w:rsidP="00F659A1">
            <w:pPr>
              <w:spacing w:line="252" w:lineRule="auto"/>
              <w:jc w:val="right"/>
            </w:pPr>
            <w:r w:rsidRPr="0026194A">
              <w:rPr>
                <w:b/>
              </w:rPr>
              <w:t>QoS Level</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79ED246A" w14:textId="77777777" w:rsidR="00F659A1" w:rsidRPr="0026194A" w:rsidRDefault="000C6421" w:rsidP="00F659A1">
            <w:pPr>
              <w:spacing w:line="252" w:lineRule="auto"/>
            </w:pPr>
            <w:r w:rsidRPr="0026194A">
              <w:t>Default</w:t>
            </w:r>
          </w:p>
        </w:tc>
      </w:tr>
      <w:tr w:rsidR="00F659A1" w:rsidRPr="0026194A" w14:paraId="47BFADBA"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6739E9D5" w14:textId="77777777" w:rsidR="00F659A1" w:rsidRPr="0026194A" w:rsidRDefault="000C6421" w:rsidP="00F659A1">
            <w:pPr>
              <w:spacing w:line="252" w:lineRule="auto"/>
              <w:jc w:val="right"/>
            </w:pPr>
            <w:r w:rsidRPr="0026194A">
              <w:rPr>
                <w:b/>
              </w:rPr>
              <w:t>Retained</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33CC82B8" w14:textId="77777777" w:rsidR="00F659A1" w:rsidRPr="0026194A" w:rsidRDefault="000C6421" w:rsidP="00F659A1">
            <w:pPr>
              <w:spacing w:line="252" w:lineRule="auto"/>
            </w:pPr>
            <w:r>
              <w:t>Yes</w:t>
            </w:r>
          </w:p>
        </w:tc>
      </w:tr>
      <w:tr w:rsidR="00F659A1" w:rsidRPr="0026194A" w14:paraId="6EC980FF" w14:textId="77777777" w:rsidTr="00F659A1">
        <w:trPr>
          <w:trHeight w:val="70"/>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808080"/>
          </w:tcPr>
          <w:p w14:paraId="1F788D17" w14:textId="77777777" w:rsidR="00F659A1" w:rsidRPr="0026194A" w:rsidRDefault="00F659A1" w:rsidP="00F659A1">
            <w:pPr>
              <w:spacing w:line="252" w:lineRule="auto"/>
              <w:rPr>
                <w:sz w:val="8"/>
              </w:rPr>
            </w:pPr>
          </w:p>
        </w:tc>
      </w:tr>
      <w:tr w:rsidR="00F659A1" w:rsidRPr="0026194A" w14:paraId="60F14843"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hideMark/>
          </w:tcPr>
          <w:p w14:paraId="4366A814" w14:textId="77777777" w:rsidR="00F659A1" w:rsidRPr="0026194A" w:rsidRDefault="000C6421" w:rsidP="00F659A1">
            <w:pPr>
              <w:jc w:val="center"/>
              <w:rPr>
                <w:b/>
              </w:rPr>
            </w:pPr>
            <w:r w:rsidRPr="0026194A">
              <w:rPr>
                <w:b/>
              </w:rPr>
              <w:t>R/O</w:t>
            </w:r>
          </w:p>
        </w:tc>
        <w:tc>
          <w:tcPr>
            <w:tcW w:w="2430" w:type="dxa"/>
            <w:gridSpan w:val="2"/>
            <w:tcBorders>
              <w:top w:val="single" w:sz="4" w:space="0" w:color="auto"/>
              <w:left w:val="single" w:sz="4" w:space="0" w:color="auto"/>
              <w:bottom w:val="single" w:sz="4" w:space="0" w:color="auto"/>
              <w:right w:val="single" w:sz="4" w:space="0" w:color="auto"/>
            </w:tcBorders>
            <w:shd w:val="clear" w:color="auto" w:fill="A6A6A6"/>
            <w:vAlign w:val="center"/>
            <w:hideMark/>
          </w:tcPr>
          <w:p w14:paraId="544AE167" w14:textId="77777777" w:rsidR="00F659A1" w:rsidRPr="0026194A" w:rsidRDefault="000C6421" w:rsidP="00F659A1">
            <w:pPr>
              <w:rPr>
                <w:b/>
              </w:rPr>
            </w:pPr>
            <w:r w:rsidRPr="0026194A">
              <w:rPr>
                <w:b/>
              </w:rPr>
              <w:t>Name</w:t>
            </w:r>
          </w:p>
        </w:tc>
        <w:tc>
          <w:tcPr>
            <w:tcW w:w="810" w:type="dxa"/>
            <w:tcBorders>
              <w:top w:val="single" w:sz="4" w:space="0" w:color="auto"/>
              <w:left w:val="single" w:sz="4" w:space="0" w:color="auto"/>
              <w:bottom w:val="single" w:sz="4" w:space="0" w:color="auto"/>
              <w:right w:val="single" w:sz="4" w:space="0" w:color="auto"/>
            </w:tcBorders>
            <w:shd w:val="clear" w:color="auto" w:fill="A6A6A6"/>
            <w:hideMark/>
          </w:tcPr>
          <w:p w14:paraId="57B619F6" w14:textId="77777777" w:rsidR="00F659A1" w:rsidRPr="0026194A" w:rsidRDefault="000C6421" w:rsidP="00F659A1">
            <w:pPr>
              <w:rPr>
                <w:b/>
              </w:rPr>
            </w:pPr>
            <w:r w:rsidRPr="0026194A">
              <w:rPr>
                <w:b/>
              </w:rPr>
              <w:t>Type</w:t>
            </w:r>
          </w:p>
        </w:tc>
        <w:tc>
          <w:tcPr>
            <w:tcW w:w="162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000EE1A4" w14:textId="77777777" w:rsidR="00F659A1" w:rsidRPr="0026194A" w:rsidRDefault="000C6421" w:rsidP="00F659A1">
            <w:pPr>
              <w:rPr>
                <w:b/>
              </w:rPr>
            </w:pPr>
            <w:r w:rsidRPr="0026194A">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55F2F9F0" w14:textId="77777777" w:rsidR="00F659A1" w:rsidRPr="0026194A" w:rsidRDefault="000C6421" w:rsidP="00F659A1">
            <w:pPr>
              <w:rPr>
                <w:b/>
              </w:rPr>
            </w:pPr>
            <w:r w:rsidRPr="0026194A">
              <w:rPr>
                <w:b/>
              </w:rPr>
              <w:t>Value</w:t>
            </w:r>
          </w:p>
        </w:tc>
        <w:tc>
          <w:tcPr>
            <w:tcW w:w="36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56B5037" w14:textId="77777777" w:rsidR="00F659A1" w:rsidRPr="0026194A" w:rsidRDefault="000C6421" w:rsidP="00F659A1">
            <w:pPr>
              <w:rPr>
                <w:b/>
              </w:rPr>
            </w:pPr>
            <w:r w:rsidRPr="0026194A">
              <w:rPr>
                <w:b/>
              </w:rPr>
              <w:t>Description</w:t>
            </w:r>
          </w:p>
        </w:tc>
      </w:tr>
      <w:tr w:rsidR="00F659A1" w:rsidRPr="0026194A" w14:paraId="5259F56A"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236E1CF7" w14:textId="77777777" w:rsidR="00F659A1" w:rsidRPr="0026194A" w:rsidRDefault="000C6421" w:rsidP="00F659A1">
            <w:pPr>
              <w:rPr>
                <w:b/>
              </w:rPr>
            </w:pPr>
            <w:r w:rsidRPr="0026194A">
              <w:rPr>
                <w:b/>
              </w:rPr>
              <w:t>Request</w:t>
            </w:r>
          </w:p>
        </w:tc>
      </w:tr>
      <w:tr w:rsidR="00F659A1" w:rsidRPr="0026194A" w14:paraId="2FCE5012"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tcPr>
          <w:p w14:paraId="6028BA7F" w14:textId="77777777" w:rsidR="00F659A1" w:rsidRPr="0026194A" w:rsidRDefault="000C6421" w:rsidP="00F659A1">
            <w:pPr>
              <w:jc w:val="center"/>
            </w:pPr>
            <w:r>
              <w:t>-</w:t>
            </w:r>
          </w:p>
        </w:tc>
        <w:tc>
          <w:tcPr>
            <w:tcW w:w="2430" w:type="dxa"/>
            <w:gridSpan w:val="2"/>
            <w:tcBorders>
              <w:top w:val="single" w:sz="4" w:space="0" w:color="auto"/>
              <w:left w:val="single" w:sz="4" w:space="0" w:color="auto"/>
              <w:bottom w:val="single" w:sz="4" w:space="0" w:color="auto"/>
              <w:right w:val="single" w:sz="4" w:space="0" w:color="auto"/>
            </w:tcBorders>
          </w:tcPr>
          <w:p w14:paraId="158795EC" w14:textId="77777777" w:rsidR="00F659A1" w:rsidRPr="0026194A" w:rsidRDefault="000C6421" w:rsidP="00F659A1">
            <w:r>
              <w:t>-</w:t>
            </w:r>
          </w:p>
        </w:tc>
        <w:tc>
          <w:tcPr>
            <w:tcW w:w="810" w:type="dxa"/>
            <w:tcBorders>
              <w:top w:val="single" w:sz="4" w:space="0" w:color="auto"/>
              <w:left w:val="single" w:sz="4" w:space="0" w:color="auto"/>
              <w:bottom w:val="single" w:sz="4" w:space="0" w:color="auto"/>
              <w:right w:val="single" w:sz="4" w:space="0" w:color="auto"/>
            </w:tcBorders>
          </w:tcPr>
          <w:p w14:paraId="0D8F34E9" w14:textId="77777777" w:rsidR="00F659A1" w:rsidRPr="0026194A" w:rsidRDefault="000C6421" w:rsidP="00F659A1">
            <w:r>
              <w:t>-</w:t>
            </w:r>
          </w:p>
        </w:tc>
        <w:tc>
          <w:tcPr>
            <w:tcW w:w="1620" w:type="dxa"/>
            <w:tcBorders>
              <w:top w:val="single" w:sz="4" w:space="0" w:color="auto"/>
              <w:left w:val="single" w:sz="4" w:space="0" w:color="auto"/>
              <w:bottom w:val="single" w:sz="4" w:space="0" w:color="auto"/>
              <w:right w:val="single" w:sz="4" w:space="0" w:color="auto"/>
            </w:tcBorders>
          </w:tcPr>
          <w:p w14:paraId="49ED8EA2" w14:textId="77777777" w:rsidR="00F659A1" w:rsidRPr="0026194A" w:rsidRDefault="000C6421" w:rsidP="00F659A1">
            <w:r>
              <w:t>-</w:t>
            </w:r>
          </w:p>
        </w:tc>
        <w:tc>
          <w:tcPr>
            <w:tcW w:w="900" w:type="dxa"/>
            <w:tcBorders>
              <w:top w:val="single" w:sz="4" w:space="0" w:color="auto"/>
              <w:left w:val="single" w:sz="4" w:space="0" w:color="auto"/>
              <w:bottom w:val="single" w:sz="4" w:space="0" w:color="auto"/>
              <w:right w:val="single" w:sz="4" w:space="0" w:color="auto"/>
            </w:tcBorders>
          </w:tcPr>
          <w:p w14:paraId="3985BB56" w14:textId="77777777" w:rsidR="00F659A1" w:rsidRPr="0026194A" w:rsidRDefault="000C6421" w:rsidP="00F659A1">
            <w:r>
              <w:t>-</w:t>
            </w:r>
          </w:p>
        </w:tc>
        <w:tc>
          <w:tcPr>
            <w:tcW w:w="3600" w:type="dxa"/>
            <w:tcBorders>
              <w:top w:val="single" w:sz="4" w:space="0" w:color="auto"/>
              <w:left w:val="single" w:sz="4" w:space="0" w:color="auto"/>
              <w:bottom w:val="single" w:sz="4" w:space="0" w:color="auto"/>
              <w:right w:val="single" w:sz="4" w:space="0" w:color="auto"/>
            </w:tcBorders>
          </w:tcPr>
          <w:p w14:paraId="5A70ADF4" w14:textId="77777777" w:rsidR="00F659A1" w:rsidRPr="0026194A" w:rsidRDefault="000C6421" w:rsidP="00F659A1">
            <w:r>
              <w:t>N/A</w:t>
            </w:r>
          </w:p>
        </w:tc>
      </w:tr>
      <w:tr w:rsidR="00F659A1" w:rsidRPr="0026194A" w14:paraId="4493D514"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18E281A2" w14:textId="77777777" w:rsidR="00F659A1" w:rsidRPr="0026194A" w:rsidRDefault="000C6421" w:rsidP="00F659A1">
            <w:r w:rsidRPr="0026194A">
              <w:rPr>
                <w:b/>
              </w:rPr>
              <w:t>Response</w:t>
            </w:r>
          </w:p>
        </w:tc>
      </w:tr>
      <w:tr w:rsidR="00F659A1" w:rsidRPr="0026194A" w14:paraId="724E56F8"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hideMark/>
          </w:tcPr>
          <w:p w14:paraId="76624710" w14:textId="77777777" w:rsidR="00F659A1" w:rsidRPr="0026194A" w:rsidRDefault="000C6421" w:rsidP="00F659A1">
            <w:pPr>
              <w:jc w:val="center"/>
            </w:pPr>
            <w:r w:rsidRPr="0026194A">
              <w:t>R</w:t>
            </w:r>
          </w:p>
        </w:tc>
        <w:tc>
          <w:tcPr>
            <w:tcW w:w="2430"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334D391C" w14:textId="77777777" w:rsidR="00F659A1" w:rsidRPr="0026194A" w:rsidRDefault="000C6421" w:rsidP="00F659A1">
            <w:bookmarkStart w:id="1298" w:name="_Hlk72434749"/>
            <w:proofErr w:type="spellStart"/>
            <w:r>
              <w:t>AutoSaveSettingStatus</w:t>
            </w:r>
            <w:bookmarkEnd w:id="1298"/>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hideMark/>
          </w:tcPr>
          <w:p w14:paraId="3494AA3C" w14:textId="77777777" w:rsidR="00F659A1" w:rsidRPr="0026194A" w:rsidRDefault="000C6421" w:rsidP="00F659A1">
            <w:proofErr w:type="spellStart"/>
            <w:r w:rsidRPr="0026194A">
              <w:t>Enum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FFFFFF"/>
            <w:hideMark/>
          </w:tcPr>
          <w:p w14:paraId="46538914" w14:textId="77777777" w:rsidR="00F659A1" w:rsidRPr="0026194A" w:rsidRDefault="000C6421" w:rsidP="00F659A1">
            <w:r w:rsidRPr="0026194A">
              <w:t>-</w:t>
            </w:r>
          </w:p>
        </w:tc>
        <w:tc>
          <w:tcPr>
            <w:tcW w:w="900" w:type="dxa"/>
            <w:tcBorders>
              <w:top w:val="single" w:sz="4" w:space="0" w:color="auto"/>
              <w:left w:val="single" w:sz="4" w:space="0" w:color="auto"/>
              <w:bottom w:val="single" w:sz="4" w:space="0" w:color="auto"/>
              <w:right w:val="single" w:sz="4" w:space="0" w:color="auto"/>
            </w:tcBorders>
            <w:shd w:val="clear" w:color="auto" w:fill="FFFFFF"/>
            <w:hideMark/>
          </w:tcPr>
          <w:p w14:paraId="0DBE9079" w14:textId="77777777" w:rsidR="00F659A1" w:rsidRPr="0026194A" w:rsidRDefault="000C6421" w:rsidP="00F659A1">
            <w:r w:rsidRPr="0026194A">
              <w:t>-</w:t>
            </w:r>
          </w:p>
        </w:tc>
        <w:tc>
          <w:tcPr>
            <w:tcW w:w="3600" w:type="dxa"/>
            <w:tcBorders>
              <w:top w:val="single" w:sz="4" w:space="0" w:color="auto"/>
              <w:left w:val="single" w:sz="4" w:space="0" w:color="auto"/>
              <w:bottom w:val="single" w:sz="4" w:space="0" w:color="auto"/>
              <w:right w:val="single" w:sz="4" w:space="0" w:color="auto"/>
            </w:tcBorders>
            <w:shd w:val="clear" w:color="auto" w:fill="FFFFFF"/>
            <w:hideMark/>
          </w:tcPr>
          <w:p w14:paraId="62B91B04" w14:textId="77777777" w:rsidR="00F659A1" w:rsidRPr="0026194A" w:rsidRDefault="000C6421" w:rsidP="00F659A1">
            <w:r w:rsidRPr="0026194A">
              <w:t xml:space="preserve">Used to indicate </w:t>
            </w:r>
            <w:r>
              <w:t>the status of the Auto Save user setting</w:t>
            </w:r>
          </w:p>
        </w:tc>
      </w:tr>
      <w:tr w:rsidR="00F659A1" w:rsidRPr="0026194A" w14:paraId="754A2109"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426B6539" w14:textId="77777777" w:rsidR="00F659A1" w:rsidRPr="0026194A" w:rsidRDefault="00F659A1" w:rsidP="00F659A1">
            <w:pPr>
              <w:jc w:val="center"/>
            </w:pPr>
          </w:p>
        </w:tc>
        <w:tc>
          <w:tcPr>
            <w:tcW w:w="2430" w:type="dxa"/>
            <w:gridSpan w:val="2"/>
            <w:tcBorders>
              <w:top w:val="single" w:sz="4" w:space="0" w:color="auto"/>
              <w:left w:val="single" w:sz="4" w:space="0" w:color="auto"/>
              <w:bottom w:val="single" w:sz="4" w:space="0" w:color="auto"/>
              <w:right w:val="single" w:sz="4" w:space="0" w:color="auto"/>
            </w:tcBorders>
            <w:shd w:val="clear" w:color="auto" w:fill="FFFFFF"/>
          </w:tcPr>
          <w:p w14:paraId="2D1722BC"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6B9C56C4" w14:textId="77777777" w:rsidR="00F659A1" w:rsidRPr="0026194A" w:rsidRDefault="00F659A1" w:rsidP="00F659A1"/>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67B9A08D" w14:textId="77777777" w:rsidR="00F659A1" w:rsidRPr="0026194A" w:rsidRDefault="000C6421" w:rsidP="00F659A1">
            <w:pPr>
              <w:spacing w:line="256" w:lineRule="auto"/>
            </w:pPr>
            <w:r>
              <w:t>Off</w:t>
            </w:r>
          </w:p>
        </w:tc>
        <w:tc>
          <w:tcPr>
            <w:tcW w:w="900" w:type="dxa"/>
            <w:tcBorders>
              <w:top w:val="single" w:sz="4" w:space="0" w:color="auto"/>
              <w:left w:val="single" w:sz="4" w:space="0" w:color="auto"/>
              <w:bottom w:val="single" w:sz="4" w:space="0" w:color="auto"/>
              <w:right w:val="single" w:sz="4" w:space="0" w:color="auto"/>
            </w:tcBorders>
            <w:shd w:val="clear" w:color="auto" w:fill="FFFFFF"/>
          </w:tcPr>
          <w:p w14:paraId="57512B18" w14:textId="77777777" w:rsidR="00F659A1" w:rsidRPr="0026194A" w:rsidRDefault="000C6421" w:rsidP="00F659A1">
            <w:r>
              <w:t>0x0</w:t>
            </w:r>
          </w:p>
        </w:tc>
        <w:tc>
          <w:tcPr>
            <w:tcW w:w="3600" w:type="dxa"/>
            <w:tcBorders>
              <w:top w:val="single" w:sz="4" w:space="0" w:color="auto"/>
              <w:left w:val="single" w:sz="4" w:space="0" w:color="auto"/>
              <w:bottom w:val="single" w:sz="4" w:space="0" w:color="auto"/>
              <w:right w:val="single" w:sz="4" w:space="0" w:color="auto"/>
            </w:tcBorders>
            <w:shd w:val="clear" w:color="auto" w:fill="FFFFFF"/>
          </w:tcPr>
          <w:p w14:paraId="5FEF2ACF" w14:textId="77777777" w:rsidR="00F659A1" w:rsidRPr="0026194A" w:rsidRDefault="00F659A1" w:rsidP="00F659A1"/>
        </w:tc>
      </w:tr>
      <w:tr w:rsidR="00F659A1" w:rsidRPr="0026194A" w14:paraId="0F9C1F73"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37E24E4E" w14:textId="77777777" w:rsidR="00F659A1" w:rsidRPr="0026194A" w:rsidRDefault="00F659A1" w:rsidP="00F659A1">
            <w:pPr>
              <w:jc w:val="center"/>
            </w:pPr>
          </w:p>
        </w:tc>
        <w:tc>
          <w:tcPr>
            <w:tcW w:w="2430" w:type="dxa"/>
            <w:gridSpan w:val="2"/>
            <w:tcBorders>
              <w:top w:val="single" w:sz="4" w:space="0" w:color="auto"/>
              <w:left w:val="single" w:sz="4" w:space="0" w:color="auto"/>
              <w:bottom w:val="single" w:sz="4" w:space="0" w:color="auto"/>
              <w:right w:val="single" w:sz="4" w:space="0" w:color="auto"/>
            </w:tcBorders>
            <w:shd w:val="clear" w:color="auto" w:fill="FFFFFF"/>
          </w:tcPr>
          <w:p w14:paraId="7FE2DFDF" w14:textId="77777777" w:rsidR="00F659A1" w:rsidRPr="0026194A" w:rsidRDefault="00F659A1" w:rsidP="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3DB3708A" w14:textId="77777777" w:rsidR="00F659A1" w:rsidRPr="0026194A" w:rsidRDefault="00F659A1" w:rsidP="00F659A1"/>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27F121CB" w14:textId="77777777" w:rsidR="00F659A1" w:rsidRPr="0026194A" w:rsidRDefault="000C6421" w:rsidP="00F659A1">
            <w:pPr>
              <w:spacing w:line="256" w:lineRule="auto"/>
            </w:pPr>
            <w:r>
              <w:t>On</w:t>
            </w:r>
          </w:p>
        </w:tc>
        <w:tc>
          <w:tcPr>
            <w:tcW w:w="900" w:type="dxa"/>
            <w:tcBorders>
              <w:top w:val="single" w:sz="4" w:space="0" w:color="auto"/>
              <w:left w:val="single" w:sz="4" w:space="0" w:color="auto"/>
              <w:bottom w:val="single" w:sz="4" w:space="0" w:color="auto"/>
              <w:right w:val="single" w:sz="4" w:space="0" w:color="auto"/>
            </w:tcBorders>
            <w:shd w:val="clear" w:color="auto" w:fill="FFFFFF"/>
          </w:tcPr>
          <w:p w14:paraId="68AA4368" w14:textId="77777777" w:rsidR="00F659A1" w:rsidRPr="0026194A" w:rsidRDefault="000C6421" w:rsidP="00F659A1">
            <w:r>
              <w:t>0x1</w:t>
            </w:r>
          </w:p>
        </w:tc>
        <w:tc>
          <w:tcPr>
            <w:tcW w:w="3600" w:type="dxa"/>
            <w:tcBorders>
              <w:top w:val="single" w:sz="4" w:space="0" w:color="auto"/>
              <w:left w:val="single" w:sz="4" w:space="0" w:color="auto"/>
              <w:bottom w:val="single" w:sz="4" w:space="0" w:color="auto"/>
              <w:right w:val="single" w:sz="4" w:space="0" w:color="auto"/>
            </w:tcBorders>
            <w:shd w:val="clear" w:color="auto" w:fill="FFFFFF"/>
          </w:tcPr>
          <w:p w14:paraId="66E8E4BD" w14:textId="77777777" w:rsidR="00F659A1" w:rsidRPr="0026194A" w:rsidRDefault="00F659A1" w:rsidP="00F659A1"/>
        </w:tc>
      </w:tr>
    </w:tbl>
    <w:p w14:paraId="736F2AC2" w14:textId="77777777" w:rsidR="00F659A1" w:rsidRPr="00930FFA" w:rsidRDefault="00F659A1" w:rsidP="00F659A1"/>
    <w:p w14:paraId="0AC84639" w14:textId="77777777" w:rsidR="00F659A1" w:rsidRDefault="000C6421" w:rsidP="00CF5397">
      <w:pPr>
        <w:pStyle w:val="Heading4"/>
      </w:pPr>
      <w:r w:rsidRPr="00B9479B">
        <w:t>MD-REQ-420587/A-</w:t>
      </w:r>
      <w:proofErr w:type="spellStart"/>
      <w:r w:rsidRPr="00B9479B">
        <w:t>autoSaveFeatureStatusBroadcast</w:t>
      </w:r>
      <w:proofErr w:type="spellEnd"/>
    </w:p>
    <w:p w14:paraId="403AA1FE" w14:textId="77777777" w:rsidR="00F659A1" w:rsidRDefault="000C6421" w:rsidP="00F659A1">
      <w:pPr>
        <w:rPr>
          <w:rFonts w:cs="Arial"/>
        </w:rPr>
      </w:pPr>
      <w:r>
        <w:rPr>
          <w:rFonts w:cs="Arial"/>
        </w:rPr>
        <w:t xml:space="preserve">This API is used to broadcast the Auto Save Feature Status on the </w:t>
      </w:r>
      <w:proofErr w:type="spellStart"/>
      <w:r>
        <w:rPr>
          <w:rFonts w:cs="Arial"/>
        </w:rPr>
        <w:t>PPPServer</w:t>
      </w:r>
      <w:proofErr w:type="spellEnd"/>
      <w:r>
        <w:rPr>
          <w:rFonts w:cs="Arial"/>
        </w:rPr>
        <w:t>.</w:t>
      </w:r>
    </w:p>
    <w:p w14:paraId="24656A56" w14:textId="77777777" w:rsidR="00F659A1" w:rsidRDefault="00F659A1" w:rsidP="00F659A1">
      <w:pPr>
        <w:rPr>
          <w:rFonts w:asciiTheme="minorHAnsi" w:hAnsiTheme="minorHAnsi" w:cs="Arial"/>
        </w:rPr>
      </w:pPr>
    </w:p>
    <w:tbl>
      <w:tblPr>
        <w:tblW w:w="99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1531"/>
        <w:gridCol w:w="900"/>
        <w:gridCol w:w="810"/>
        <w:gridCol w:w="1621"/>
        <w:gridCol w:w="900"/>
        <w:gridCol w:w="3602"/>
      </w:tblGrid>
      <w:tr w:rsidR="00F659A1" w14:paraId="4C09B4F1"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808080"/>
          </w:tcPr>
          <w:p w14:paraId="61AD2FA5" w14:textId="77777777" w:rsidR="00F659A1" w:rsidRDefault="00F659A1">
            <w:pPr>
              <w:spacing w:line="252" w:lineRule="auto"/>
              <w:rPr>
                <w:sz w:val="8"/>
              </w:rPr>
            </w:pPr>
          </w:p>
        </w:tc>
      </w:tr>
      <w:tr w:rsidR="00F659A1" w14:paraId="22D8F3D5"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2B6F5FE3" w14:textId="77777777" w:rsidR="00F659A1" w:rsidRDefault="000C6421">
            <w:pPr>
              <w:spacing w:line="252" w:lineRule="auto"/>
              <w:jc w:val="right"/>
            </w:pPr>
            <w:r>
              <w:rPr>
                <w:b/>
              </w:rPr>
              <w:t>Method Type</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6ABE553D" w14:textId="77777777" w:rsidR="00F659A1" w:rsidRDefault="000C6421">
            <w:pPr>
              <w:spacing w:line="276" w:lineRule="auto"/>
              <w:rPr>
                <w:szCs w:val="20"/>
              </w:rPr>
            </w:pPr>
            <w:r>
              <w:rPr>
                <w:szCs w:val="20"/>
              </w:rPr>
              <w:t xml:space="preserve">Fire &amp; Forget </w:t>
            </w:r>
          </w:p>
        </w:tc>
      </w:tr>
      <w:tr w:rsidR="00F659A1" w14:paraId="5480AF0B"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780EF0B7" w14:textId="77777777" w:rsidR="00F659A1" w:rsidRDefault="000C6421">
            <w:pPr>
              <w:spacing w:line="252" w:lineRule="auto"/>
              <w:jc w:val="right"/>
            </w:pPr>
            <w:r>
              <w:rPr>
                <w:b/>
              </w:rPr>
              <w:t>QoS Level</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7035A17A" w14:textId="77777777" w:rsidR="00F659A1" w:rsidRDefault="000C6421">
            <w:pPr>
              <w:spacing w:line="252" w:lineRule="auto"/>
            </w:pPr>
            <w:r>
              <w:t>Default</w:t>
            </w:r>
          </w:p>
        </w:tc>
      </w:tr>
      <w:tr w:rsidR="00F659A1" w14:paraId="3D4C3447" w14:textId="77777777" w:rsidTr="00F659A1">
        <w:trPr>
          <w:jc w:val="center"/>
        </w:trPr>
        <w:tc>
          <w:tcPr>
            <w:tcW w:w="2155" w:type="dxa"/>
            <w:gridSpan w:val="2"/>
            <w:tcBorders>
              <w:top w:val="single" w:sz="4" w:space="0" w:color="auto"/>
              <w:left w:val="single" w:sz="4" w:space="0" w:color="auto"/>
              <w:bottom w:val="single" w:sz="4" w:space="0" w:color="auto"/>
              <w:right w:val="single" w:sz="4" w:space="0" w:color="auto"/>
            </w:tcBorders>
            <w:hideMark/>
          </w:tcPr>
          <w:p w14:paraId="67C81E39" w14:textId="77777777" w:rsidR="00F659A1" w:rsidRDefault="000C6421">
            <w:pPr>
              <w:spacing w:line="252" w:lineRule="auto"/>
              <w:jc w:val="right"/>
            </w:pPr>
            <w:r>
              <w:rPr>
                <w:b/>
              </w:rPr>
              <w:t>Retained</w:t>
            </w:r>
          </w:p>
        </w:tc>
        <w:tc>
          <w:tcPr>
            <w:tcW w:w="7830" w:type="dxa"/>
            <w:gridSpan w:val="5"/>
            <w:tcBorders>
              <w:top w:val="single" w:sz="4" w:space="0" w:color="auto"/>
              <w:left w:val="single" w:sz="4" w:space="0" w:color="auto"/>
              <w:bottom w:val="single" w:sz="4" w:space="0" w:color="auto"/>
              <w:right w:val="single" w:sz="4" w:space="0" w:color="auto"/>
            </w:tcBorders>
            <w:vAlign w:val="center"/>
            <w:hideMark/>
          </w:tcPr>
          <w:p w14:paraId="033C59C3" w14:textId="77777777" w:rsidR="00F659A1" w:rsidRDefault="000C6421">
            <w:pPr>
              <w:spacing w:line="252" w:lineRule="auto"/>
            </w:pPr>
            <w:r>
              <w:t>Yes</w:t>
            </w:r>
          </w:p>
        </w:tc>
      </w:tr>
      <w:tr w:rsidR="00F659A1" w14:paraId="1F7FC080" w14:textId="77777777" w:rsidTr="00F659A1">
        <w:trPr>
          <w:trHeight w:val="70"/>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808080"/>
          </w:tcPr>
          <w:p w14:paraId="2F7E689B" w14:textId="77777777" w:rsidR="00F659A1" w:rsidRDefault="00F659A1">
            <w:pPr>
              <w:spacing w:line="252" w:lineRule="auto"/>
              <w:rPr>
                <w:sz w:val="8"/>
              </w:rPr>
            </w:pPr>
          </w:p>
        </w:tc>
      </w:tr>
      <w:tr w:rsidR="00F659A1" w14:paraId="6B51A202"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A6A6A6"/>
            <w:hideMark/>
          </w:tcPr>
          <w:p w14:paraId="0308BF34" w14:textId="77777777" w:rsidR="00F659A1" w:rsidRDefault="000C6421">
            <w:pPr>
              <w:jc w:val="center"/>
              <w:rPr>
                <w:b/>
              </w:rPr>
            </w:pPr>
            <w:r>
              <w:rPr>
                <w:b/>
              </w:rPr>
              <w:t>R/O</w:t>
            </w:r>
          </w:p>
        </w:tc>
        <w:tc>
          <w:tcPr>
            <w:tcW w:w="2430" w:type="dxa"/>
            <w:gridSpan w:val="2"/>
            <w:tcBorders>
              <w:top w:val="single" w:sz="4" w:space="0" w:color="auto"/>
              <w:left w:val="single" w:sz="4" w:space="0" w:color="auto"/>
              <w:bottom w:val="single" w:sz="4" w:space="0" w:color="auto"/>
              <w:right w:val="single" w:sz="4" w:space="0" w:color="auto"/>
            </w:tcBorders>
            <w:shd w:val="clear" w:color="auto" w:fill="A6A6A6"/>
            <w:vAlign w:val="center"/>
            <w:hideMark/>
          </w:tcPr>
          <w:p w14:paraId="019BD30F" w14:textId="77777777" w:rsidR="00F659A1" w:rsidRDefault="000C6421">
            <w:pPr>
              <w:rPr>
                <w:b/>
              </w:rPr>
            </w:pPr>
            <w:r>
              <w:rPr>
                <w:b/>
              </w:rPr>
              <w:t>Name</w:t>
            </w:r>
          </w:p>
        </w:tc>
        <w:tc>
          <w:tcPr>
            <w:tcW w:w="810" w:type="dxa"/>
            <w:tcBorders>
              <w:top w:val="single" w:sz="4" w:space="0" w:color="auto"/>
              <w:left w:val="single" w:sz="4" w:space="0" w:color="auto"/>
              <w:bottom w:val="single" w:sz="4" w:space="0" w:color="auto"/>
              <w:right w:val="single" w:sz="4" w:space="0" w:color="auto"/>
            </w:tcBorders>
            <w:shd w:val="clear" w:color="auto" w:fill="A6A6A6"/>
            <w:hideMark/>
          </w:tcPr>
          <w:p w14:paraId="51FC9D86" w14:textId="77777777" w:rsidR="00F659A1" w:rsidRDefault="000C6421">
            <w:pPr>
              <w:rPr>
                <w:b/>
              </w:rPr>
            </w:pPr>
            <w:r>
              <w:rPr>
                <w:b/>
              </w:rPr>
              <w:t>Type</w:t>
            </w:r>
          </w:p>
        </w:tc>
        <w:tc>
          <w:tcPr>
            <w:tcW w:w="162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6333FB8F" w14:textId="77777777" w:rsidR="00F659A1" w:rsidRDefault="000C6421">
            <w:pPr>
              <w:rPr>
                <w:b/>
              </w:rPr>
            </w:pPr>
            <w:r>
              <w:rPr>
                <w:b/>
              </w:rPr>
              <w:t>Literals</w:t>
            </w:r>
          </w:p>
        </w:tc>
        <w:tc>
          <w:tcPr>
            <w:tcW w:w="9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5C467A89" w14:textId="77777777" w:rsidR="00F659A1" w:rsidRDefault="000C6421">
            <w:pPr>
              <w:rPr>
                <w:b/>
              </w:rPr>
            </w:pPr>
            <w:r>
              <w:rPr>
                <w:b/>
              </w:rPr>
              <w:t>Value</w:t>
            </w:r>
          </w:p>
        </w:tc>
        <w:tc>
          <w:tcPr>
            <w:tcW w:w="3600" w:type="dxa"/>
            <w:tcBorders>
              <w:top w:val="single" w:sz="4" w:space="0" w:color="auto"/>
              <w:left w:val="single" w:sz="4" w:space="0" w:color="auto"/>
              <w:bottom w:val="single" w:sz="4" w:space="0" w:color="auto"/>
              <w:right w:val="single" w:sz="4" w:space="0" w:color="auto"/>
            </w:tcBorders>
            <w:shd w:val="clear" w:color="auto" w:fill="A6A6A6"/>
            <w:vAlign w:val="center"/>
            <w:hideMark/>
          </w:tcPr>
          <w:p w14:paraId="16D7AE97" w14:textId="77777777" w:rsidR="00F659A1" w:rsidRDefault="000C6421">
            <w:pPr>
              <w:rPr>
                <w:b/>
              </w:rPr>
            </w:pPr>
            <w:r>
              <w:rPr>
                <w:b/>
              </w:rPr>
              <w:t>Description</w:t>
            </w:r>
          </w:p>
        </w:tc>
      </w:tr>
      <w:tr w:rsidR="00F659A1" w14:paraId="4950A036"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35C107AF" w14:textId="77777777" w:rsidR="00F659A1" w:rsidRDefault="000C6421">
            <w:pPr>
              <w:rPr>
                <w:b/>
              </w:rPr>
            </w:pPr>
            <w:r>
              <w:rPr>
                <w:b/>
              </w:rPr>
              <w:t>Request</w:t>
            </w:r>
          </w:p>
        </w:tc>
      </w:tr>
      <w:tr w:rsidR="00F659A1" w14:paraId="76EDD7FE"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hideMark/>
          </w:tcPr>
          <w:p w14:paraId="351F1714" w14:textId="77777777" w:rsidR="00F659A1" w:rsidRDefault="000C6421">
            <w:pPr>
              <w:jc w:val="center"/>
            </w:pPr>
            <w:r>
              <w:t>-</w:t>
            </w:r>
          </w:p>
        </w:tc>
        <w:tc>
          <w:tcPr>
            <w:tcW w:w="2430" w:type="dxa"/>
            <w:gridSpan w:val="2"/>
            <w:tcBorders>
              <w:top w:val="single" w:sz="4" w:space="0" w:color="auto"/>
              <w:left w:val="single" w:sz="4" w:space="0" w:color="auto"/>
              <w:bottom w:val="single" w:sz="4" w:space="0" w:color="auto"/>
              <w:right w:val="single" w:sz="4" w:space="0" w:color="auto"/>
            </w:tcBorders>
            <w:hideMark/>
          </w:tcPr>
          <w:p w14:paraId="04C51D7B" w14:textId="77777777" w:rsidR="00F659A1" w:rsidRDefault="000C6421">
            <w:r>
              <w:t>-</w:t>
            </w:r>
          </w:p>
        </w:tc>
        <w:tc>
          <w:tcPr>
            <w:tcW w:w="810" w:type="dxa"/>
            <w:tcBorders>
              <w:top w:val="single" w:sz="4" w:space="0" w:color="auto"/>
              <w:left w:val="single" w:sz="4" w:space="0" w:color="auto"/>
              <w:bottom w:val="single" w:sz="4" w:space="0" w:color="auto"/>
              <w:right w:val="single" w:sz="4" w:space="0" w:color="auto"/>
            </w:tcBorders>
            <w:hideMark/>
          </w:tcPr>
          <w:p w14:paraId="1908A88A" w14:textId="77777777" w:rsidR="00F659A1" w:rsidRDefault="000C6421">
            <w:r>
              <w:t>-</w:t>
            </w:r>
          </w:p>
        </w:tc>
        <w:tc>
          <w:tcPr>
            <w:tcW w:w="1620" w:type="dxa"/>
            <w:tcBorders>
              <w:top w:val="single" w:sz="4" w:space="0" w:color="auto"/>
              <w:left w:val="single" w:sz="4" w:space="0" w:color="auto"/>
              <w:bottom w:val="single" w:sz="4" w:space="0" w:color="auto"/>
              <w:right w:val="single" w:sz="4" w:space="0" w:color="auto"/>
            </w:tcBorders>
            <w:hideMark/>
          </w:tcPr>
          <w:p w14:paraId="7C367A17" w14:textId="77777777" w:rsidR="00F659A1" w:rsidRDefault="000C6421">
            <w:r>
              <w:t>-</w:t>
            </w:r>
          </w:p>
        </w:tc>
        <w:tc>
          <w:tcPr>
            <w:tcW w:w="900" w:type="dxa"/>
            <w:tcBorders>
              <w:top w:val="single" w:sz="4" w:space="0" w:color="auto"/>
              <w:left w:val="single" w:sz="4" w:space="0" w:color="auto"/>
              <w:bottom w:val="single" w:sz="4" w:space="0" w:color="auto"/>
              <w:right w:val="single" w:sz="4" w:space="0" w:color="auto"/>
            </w:tcBorders>
            <w:hideMark/>
          </w:tcPr>
          <w:p w14:paraId="50F6BAE4" w14:textId="77777777" w:rsidR="00F659A1" w:rsidRDefault="000C6421">
            <w:r>
              <w:t>-</w:t>
            </w:r>
          </w:p>
        </w:tc>
        <w:tc>
          <w:tcPr>
            <w:tcW w:w="3600" w:type="dxa"/>
            <w:tcBorders>
              <w:top w:val="single" w:sz="4" w:space="0" w:color="auto"/>
              <w:left w:val="single" w:sz="4" w:space="0" w:color="auto"/>
              <w:bottom w:val="single" w:sz="4" w:space="0" w:color="auto"/>
              <w:right w:val="single" w:sz="4" w:space="0" w:color="auto"/>
            </w:tcBorders>
            <w:hideMark/>
          </w:tcPr>
          <w:p w14:paraId="246CA475" w14:textId="77777777" w:rsidR="00F659A1" w:rsidRDefault="000C6421">
            <w:r>
              <w:t>N/A</w:t>
            </w:r>
          </w:p>
        </w:tc>
      </w:tr>
      <w:tr w:rsidR="00F659A1" w14:paraId="73CC6A52" w14:textId="77777777" w:rsidTr="00F659A1">
        <w:trPr>
          <w:jc w:val="center"/>
        </w:trPr>
        <w:tc>
          <w:tcPr>
            <w:tcW w:w="9985" w:type="dxa"/>
            <w:gridSpan w:val="7"/>
            <w:tcBorders>
              <w:top w:val="single" w:sz="4" w:space="0" w:color="auto"/>
              <w:left w:val="single" w:sz="4" w:space="0" w:color="auto"/>
              <w:bottom w:val="single" w:sz="4" w:space="0" w:color="auto"/>
              <w:right w:val="single" w:sz="4" w:space="0" w:color="auto"/>
            </w:tcBorders>
            <w:shd w:val="clear" w:color="auto" w:fill="D9D9D9"/>
            <w:hideMark/>
          </w:tcPr>
          <w:p w14:paraId="1D843405" w14:textId="77777777" w:rsidR="00F659A1" w:rsidRDefault="000C6421">
            <w:r>
              <w:rPr>
                <w:b/>
              </w:rPr>
              <w:t>Response</w:t>
            </w:r>
          </w:p>
        </w:tc>
      </w:tr>
      <w:tr w:rsidR="00F659A1" w14:paraId="78F777EA"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hideMark/>
          </w:tcPr>
          <w:p w14:paraId="0417C913" w14:textId="77777777" w:rsidR="00F659A1" w:rsidRDefault="000C6421">
            <w:pPr>
              <w:jc w:val="center"/>
            </w:pPr>
            <w:r>
              <w:t>R</w:t>
            </w:r>
          </w:p>
        </w:tc>
        <w:tc>
          <w:tcPr>
            <w:tcW w:w="2430" w:type="dxa"/>
            <w:gridSpan w:val="2"/>
            <w:tcBorders>
              <w:top w:val="single" w:sz="4" w:space="0" w:color="auto"/>
              <w:left w:val="single" w:sz="4" w:space="0" w:color="auto"/>
              <w:bottom w:val="single" w:sz="4" w:space="0" w:color="auto"/>
              <w:right w:val="single" w:sz="4" w:space="0" w:color="auto"/>
            </w:tcBorders>
            <w:shd w:val="clear" w:color="auto" w:fill="FFFFFF"/>
            <w:hideMark/>
          </w:tcPr>
          <w:p w14:paraId="1F8985FE" w14:textId="77777777" w:rsidR="00F659A1" w:rsidRDefault="000C6421">
            <w:proofErr w:type="spellStart"/>
            <w:r>
              <w:t>AutoSaveFeatureStatus</w:t>
            </w:r>
            <w:proofErr w:type="spellEnd"/>
          </w:p>
        </w:tc>
        <w:tc>
          <w:tcPr>
            <w:tcW w:w="810" w:type="dxa"/>
            <w:tcBorders>
              <w:top w:val="single" w:sz="4" w:space="0" w:color="auto"/>
              <w:left w:val="single" w:sz="4" w:space="0" w:color="auto"/>
              <w:bottom w:val="single" w:sz="4" w:space="0" w:color="auto"/>
              <w:right w:val="single" w:sz="4" w:space="0" w:color="auto"/>
            </w:tcBorders>
            <w:shd w:val="clear" w:color="auto" w:fill="FFFFFF"/>
            <w:hideMark/>
          </w:tcPr>
          <w:p w14:paraId="79E61B90" w14:textId="77777777" w:rsidR="00F659A1" w:rsidRDefault="000C6421">
            <w:proofErr w:type="spellStart"/>
            <w:r>
              <w:t>Enum</w:t>
            </w:r>
            <w:proofErr w:type="spellEnd"/>
          </w:p>
        </w:tc>
        <w:tc>
          <w:tcPr>
            <w:tcW w:w="1620" w:type="dxa"/>
            <w:tcBorders>
              <w:top w:val="single" w:sz="4" w:space="0" w:color="auto"/>
              <w:left w:val="single" w:sz="4" w:space="0" w:color="auto"/>
              <w:bottom w:val="single" w:sz="4" w:space="0" w:color="auto"/>
              <w:right w:val="single" w:sz="4" w:space="0" w:color="auto"/>
            </w:tcBorders>
            <w:shd w:val="clear" w:color="auto" w:fill="FFFFFF"/>
            <w:hideMark/>
          </w:tcPr>
          <w:p w14:paraId="0BBC6FA8" w14:textId="77777777" w:rsidR="00F659A1" w:rsidRDefault="000C6421">
            <w:r>
              <w:t>-</w:t>
            </w:r>
          </w:p>
        </w:tc>
        <w:tc>
          <w:tcPr>
            <w:tcW w:w="900" w:type="dxa"/>
            <w:tcBorders>
              <w:top w:val="single" w:sz="4" w:space="0" w:color="auto"/>
              <w:left w:val="single" w:sz="4" w:space="0" w:color="auto"/>
              <w:bottom w:val="single" w:sz="4" w:space="0" w:color="auto"/>
              <w:right w:val="single" w:sz="4" w:space="0" w:color="auto"/>
            </w:tcBorders>
            <w:shd w:val="clear" w:color="auto" w:fill="FFFFFF"/>
            <w:hideMark/>
          </w:tcPr>
          <w:p w14:paraId="57143BBF" w14:textId="77777777" w:rsidR="00F659A1" w:rsidRDefault="000C6421">
            <w:r>
              <w:t>-</w:t>
            </w:r>
          </w:p>
        </w:tc>
        <w:tc>
          <w:tcPr>
            <w:tcW w:w="3600" w:type="dxa"/>
            <w:tcBorders>
              <w:top w:val="single" w:sz="4" w:space="0" w:color="auto"/>
              <w:left w:val="single" w:sz="4" w:space="0" w:color="auto"/>
              <w:bottom w:val="single" w:sz="4" w:space="0" w:color="auto"/>
              <w:right w:val="single" w:sz="4" w:space="0" w:color="auto"/>
            </w:tcBorders>
            <w:shd w:val="clear" w:color="auto" w:fill="FFFFFF"/>
            <w:hideMark/>
          </w:tcPr>
          <w:p w14:paraId="3E4505AC" w14:textId="77777777" w:rsidR="00F659A1" w:rsidRDefault="000C6421">
            <w:r>
              <w:t xml:space="preserve">Used to indicate the status of the Auto Save Feature </w:t>
            </w:r>
          </w:p>
        </w:tc>
      </w:tr>
      <w:tr w:rsidR="00F659A1" w14:paraId="632B7726"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48C04371" w14:textId="77777777" w:rsidR="00F659A1" w:rsidRDefault="00F659A1">
            <w:pPr>
              <w:jc w:val="center"/>
            </w:pPr>
          </w:p>
        </w:tc>
        <w:tc>
          <w:tcPr>
            <w:tcW w:w="2430" w:type="dxa"/>
            <w:gridSpan w:val="2"/>
            <w:tcBorders>
              <w:top w:val="single" w:sz="4" w:space="0" w:color="auto"/>
              <w:left w:val="single" w:sz="4" w:space="0" w:color="auto"/>
              <w:bottom w:val="single" w:sz="4" w:space="0" w:color="auto"/>
              <w:right w:val="single" w:sz="4" w:space="0" w:color="auto"/>
            </w:tcBorders>
            <w:shd w:val="clear" w:color="auto" w:fill="FFFFFF"/>
          </w:tcPr>
          <w:p w14:paraId="12E83493" w14:textId="77777777" w:rsidR="00F659A1" w:rsidRDefault="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71359BCE" w14:textId="77777777" w:rsidR="00F659A1" w:rsidRDefault="00F659A1"/>
        </w:tc>
        <w:tc>
          <w:tcPr>
            <w:tcW w:w="1620" w:type="dxa"/>
            <w:tcBorders>
              <w:top w:val="single" w:sz="4" w:space="0" w:color="auto"/>
              <w:left w:val="single" w:sz="4" w:space="0" w:color="auto"/>
              <w:bottom w:val="single" w:sz="4" w:space="0" w:color="auto"/>
              <w:right w:val="single" w:sz="4" w:space="0" w:color="auto"/>
            </w:tcBorders>
            <w:shd w:val="clear" w:color="auto" w:fill="FFFFFF"/>
            <w:hideMark/>
          </w:tcPr>
          <w:p w14:paraId="30A714B7" w14:textId="77777777" w:rsidR="00F659A1" w:rsidRDefault="000C6421">
            <w:pPr>
              <w:spacing w:line="254" w:lineRule="auto"/>
            </w:pPr>
            <w:r>
              <w:t>Inactive</w:t>
            </w:r>
          </w:p>
        </w:tc>
        <w:tc>
          <w:tcPr>
            <w:tcW w:w="900" w:type="dxa"/>
            <w:tcBorders>
              <w:top w:val="single" w:sz="4" w:space="0" w:color="auto"/>
              <w:left w:val="single" w:sz="4" w:space="0" w:color="auto"/>
              <w:bottom w:val="single" w:sz="4" w:space="0" w:color="auto"/>
              <w:right w:val="single" w:sz="4" w:space="0" w:color="auto"/>
            </w:tcBorders>
            <w:shd w:val="clear" w:color="auto" w:fill="FFFFFF"/>
            <w:hideMark/>
          </w:tcPr>
          <w:p w14:paraId="14D27318" w14:textId="77777777" w:rsidR="00F659A1" w:rsidRDefault="000C6421">
            <w:r>
              <w:t>0x0</w:t>
            </w:r>
          </w:p>
        </w:tc>
        <w:tc>
          <w:tcPr>
            <w:tcW w:w="3600" w:type="dxa"/>
            <w:tcBorders>
              <w:top w:val="single" w:sz="4" w:space="0" w:color="auto"/>
              <w:left w:val="single" w:sz="4" w:space="0" w:color="auto"/>
              <w:bottom w:val="single" w:sz="4" w:space="0" w:color="auto"/>
              <w:right w:val="single" w:sz="4" w:space="0" w:color="auto"/>
            </w:tcBorders>
            <w:shd w:val="clear" w:color="auto" w:fill="FFFFFF"/>
          </w:tcPr>
          <w:p w14:paraId="6896258D" w14:textId="77777777" w:rsidR="00F659A1" w:rsidRDefault="00F659A1"/>
        </w:tc>
      </w:tr>
      <w:tr w:rsidR="00F659A1" w14:paraId="4E323D2C"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1586E059" w14:textId="77777777" w:rsidR="00F659A1" w:rsidRDefault="00F659A1">
            <w:pPr>
              <w:jc w:val="center"/>
            </w:pPr>
          </w:p>
        </w:tc>
        <w:tc>
          <w:tcPr>
            <w:tcW w:w="2430" w:type="dxa"/>
            <w:gridSpan w:val="2"/>
            <w:tcBorders>
              <w:top w:val="single" w:sz="4" w:space="0" w:color="auto"/>
              <w:left w:val="single" w:sz="4" w:space="0" w:color="auto"/>
              <w:bottom w:val="single" w:sz="4" w:space="0" w:color="auto"/>
              <w:right w:val="single" w:sz="4" w:space="0" w:color="auto"/>
            </w:tcBorders>
            <w:shd w:val="clear" w:color="auto" w:fill="FFFFFF"/>
          </w:tcPr>
          <w:p w14:paraId="72596D40" w14:textId="77777777" w:rsidR="00F659A1" w:rsidRDefault="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6BC135EB" w14:textId="77777777" w:rsidR="00F659A1" w:rsidRDefault="00F659A1"/>
        </w:tc>
        <w:tc>
          <w:tcPr>
            <w:tcW w:w="1620" w:type="dxa"/>
            <w:tcBorders>
              <w:top w:val="single" w:sz="4" w:space="0" w:color="auto"/>
              <w:left w:val="single" w:sz="4" w:space="0" w:color="auto"/>
              <w:bottom w:val="single" w:sz="4" w:space="0" w:color="auto"/>
              <w:right w:val="single" w:sz="4" w:space="0" w:color="auto"/>
            </w:tcBorders>
            <w:shd w:val="clear" w:color="auto" w:fill="FFFFFF"/>
            <w:hideMark/>
          </w:tcPr>
          <w:p w14:paraId="6E3E7A5F" w14:textId="77777777" w:rsidR="00F659A1" w:rsidRDefault="000C6421">
            <w:pPr>
              <w:spacing w:line="254" w:lineRule="auto"/>
            </w:pPr>
            <w:r>
              <w:t>Disable</w:t>
            </w:r>
          </w:p>
        </w:tc>
        <w:tc>
          <w:tcPr>
            <w:tcW w:w="900" w:type="dxa"/>
            <w:tcBorders>
              <w:top w:val="single" w:sz="4" w:space="0" w:color="auto"/>
              <w:left w:val="single" w:sz="4" w:space="0" w:color="auto"/>
              <w:bottom w:val="single" w:sz="4" w:space="0" w:color="auto"/>
              <w:right w:val="single" w:sz="4" w:space="0" w:color="auto"/>
            </w:tcBorders>
            <w:shd w:val="clear" w:color="auto" w:fill="FFFFFF"/>
            <w:hideMark/>
          </w:tcPr>
          <w:p w14:paraId="6DE96E0B" w14:textId="77777777" w:rsidR="00F659A1" w:rsidRDefault="000C6421">
            <w:r>
              <w:t>0x1</w:t>
            </w:r>
          </w:p>
        </w:tc>
        <w:tc>
          <w:tcPr>
            <w:tcW w:w="3600" w:type="dxa"/>
            <w:tcBorders>
              <w:top w:val="single" w:sz="4" w:space="0" w:color="auto"/>
              <w:left w:val="single" w:sz="4" w:space="0" w:color="auto"/>
              <w:bottom w:val="single" w:sz="4" w:space="0" w:color="auto"/>
              <w:right w:val="single" w:sz="4" w:space="0" w:color="auto"/>
            </w:tcBorders>
            <w:shd w:val="clear" w:color="auto" w:fill="FFFFFF"/>
          </w:tcPr>
          <w:p w14:paraId="2F2F8C9D" w14:textId="77777777" w:rsidR="00F659A1" w:rsidRDefault="00F659A1"/>
        </w:tc>
      </w:tr>
      <w:tr w:rsidR="00F659A1" w14:paraId="47B7D6FE" w14:textId="77777777" w:rsidTr="00F659A1">
        <w:trPr>
          <w:jc w:val="center"/>
        </w:trPr>
        <w:tc>
          <w:tcPr>
            <w:tcW w:w="625" w:type="dxa"/>
            <w:tcBorders>
              <w:top w:val="single" w:sz="4" w:space="0" w:color="auto"/>
              <w:left w:val="single" w:sz="4" w:space="0" w:color="auto"/>
              <w:bottom w:val="single" w:sz="4" w:space="0" w:color="auto"/>
              <w:right w:val="single" w:sz="4" w:space="0" w:color="auto"/>
            </w:tcBorders>
            <w:shd w:val="clear" w:color="auto" w:fill="FFFFFF"/>
          </w:tcPr>
          <w:p w14:paraId="7861AE87" w14:textId="77777777" w:rsidR="00F659A1" w:rsidRDefault="00F659A1">
            <w:pPr>
              <w:jc w:val="center"/>
            </w:pPr>
          </w:p>
        </w:tc>
        <w:tc>
          <w:tcPr>
            <w:tcW w:w="2430" w:type="dxa"/>
            <w:gridSpan w:val="2"/>
            <w:tcBorders>
              <w:top w:val="single" w:sz="4" w:space="0" w:color="auto"/>
              <w:left w:val="single" w:sz="4" w:space="0" w:color="auto"/>
              <w:bottom w:val="single" w:sz="4" w:space="0" w:color="auto"/>
              <w:right w:val="single" w:sz="4" w:space="0" w:color="auto"/>
            </w:tcBorders>
            <w:shd w:val="clear" w:color="auto" w:fill="FFFFFF"/>
          </w:tcPr>
          <w:p w14:paraId="5671604F" w14:textId="77777777" w:rsidR="00F659A1" w:rsidRDefault="00F659A1"/>
        </w:tc>
        <w:tc>
          <w:tcPr>
            <w:tcW w:w="810" w:type="dxa"/>
            <w:tcBorders>
              <w:top w:val="single" w:sz="4" w:space="0" w:color="auto"/>
              <w:left w:val="single" w:sz="4" w:space="0" w:color="auto"/>
              <w:bottom w:val="single" w:sz="4" w:space="0" w:color="auto"/>
              <w:right w:val="single" w:sz="4" w:space="0" w:color="auto"/>
            </w:tcBorders>
            <w:shd w:val="clear" w:color="auto" w:fill="FFFFFF"/>
          </w:tcPr>
          <w:p w14:paraId="5688ACDC" w14:textId="77777777" w:rsidR="00F659A1" w:rsidRDefault="00F659A1"/>
        </w:tc>
        <w:tc>
          <w:tcPr>
            <w:tcW w:w="1620" w:type="dxa"/>
            <w:tcBorders>
              <w:top w:val="single" w:sz="4" w:space="0" w:color="auto"/>
              <w:left w:val="single" w:sz="4" w:space="0" w:color="auto"/>
              <w:bottom w:val="single" w:sz="4" w:space="0" w:color="auto"/>
              <w:right w:val="single" w:sz="4" w:space="0" w:color="auto"/>
            </w:tcBorders>
            <w:shd w:val="clear" w:color="auto" w:fill="FFFFFF"/>
            <w:hideMark/>
          </w:tcPr>
          <w:p w14:paraId="545C5EEB" w14:textId="77777777" w:rsidR="00F659A1" w:rsidRDefault="000C6421">
            <w:pPr>
              <w:spacing w:line="254" w:lineRule="auto"/>
            </w:pPr>
            <w:r>
              <w:t>Enable</w:t>
            </w:r>
          </w:p>
        </w:tc>
        <w:tc>
          <w:tcPr>
            <w:tcW w:w="900" w:type="dxa"/>
            <w:tcBorders>
              <w:top w:val="single" w:sz="4" w:space="0" w:color="auto"/>
              <w:left w:val="single" w:sz="4" w:space="0" w:color="auto"/>
              <w:bottom w:val="single" w:sz="4" w:space="0" w:color="auto"/>
              <w:right w:val="single" w:sz="4" w:space="0" w:color="auto"/>
            </w:tcBorders>
            <w:shd w:val="clear" w:color="auto" w:fill="FFFFFF"/>
            <w:hideMark/>
          </w:tcPr>
          <w:p w14:paraId="76B245E5" w14:textId="77777777" w:rsidR="00F659A1" w:rsidRDefault="000C6421">
            <w:r>
              <w:t>0x2</w:t>
            </w:r>
          </w:p>
        </w:tc>
        <w:tc>
          <w:tcPr>
            <w:tcW w:w="3600" w:type="dxa"/>
            <w:tcBorders>
              <w:top w:val="single" w:sz="4" w:space="0" w:color="auto"/>
              <w:left w:val="single" w:sz="4" w:space="0" w:color="auto"/>
              <w:bottom w:val="single" w:sz="4" w:space="0" w:color="auto"/>
              <w:right w:val="single" w:sz="4" w:space="0" w:color="auto"/>
            </w:tcBorders>
            <w:shd w:val="clear" w:color="auto" w:fill="FFFFFF"/>
          </w:tcPr>
          <w:p w14:paraId="30304AF1" w14:textId="77777777" w:rsidR="00F659A1" w:rsidRDefault="00F659A1"/>
        </w:tc>
      </w:tr>
    </w:tbl>
    <w:p w14:paraId="72BFA723" w14:textId="77777777" w:rsidR="00F659A1" w:rsidRDefault="00F659A1" w:rsidP="00F659A1"/>
    <w:p w14:paraId="3D7BD3E4" w14:textId="77777777" w:rsidR="00F659A1" w:rsidRDefault="000C6421" w:rsidP="00CF5397">
      <w:pPr>
        <w:pStyle w:val="Heading1"/>
      </w:pPr>
      <w:bookmarkStart w:id="1299" w:name="_Toc72764238"/>
      <w:r>
        <w:lastRenderedPageBreak/>
        <w:t>General Requirements</w:t>
      </w:r>
      <w:bookmarkEnd w:id="1299"/>
    </w:p>
    <w:p w14:paraId="527C9424" w14:textId="77777777" w:rsidR="00CF5397" w:rsidRPr="00CF5397" w:rsidRDefault="00CF5397" w:rsidP="00CF5397">
      <w:pPr>
        <w:pStyle w:val="Heading2"/>
        <w:rPr>
          <w:b w:val="0"/>
          <w:u w:val="single"/>
        </w:rPr>
      </w:pPr>
      <w:bookmarkStart w:id="1300" w:name="_Toc72764239"/>
      <w:r w:rsidRPr="00CF5397">
        <w:rPr>
          <w:b w:val="0"/>
          <w:u w:val="single"/>
        </w:rPr>
        <w:t>PPP-REQ-406669/A-Profile Attribute Specification Reference</w:t>
      </w:r>
      <w:bookmarkEnd w:id="1300"/>
    </w:p>
    <w:p w14:paraId="104BF968" w14:textId="77777777" w:rsidR="00F659A1" w:rsidRDefault="000C6421" w:rsidP="00F659A1">
      <w:r>
        <w:t xml:space="preserve">The list of personalized settings that are to be supported by PPP shall be defined in the </w:t>
      </w:r>
      <w:commentRangeStart w:id="1301"/>
      <w:r>
        <w:t>Profile Attribute Specification.</w:t>
      </w:r>
      <w:commentRangeEnd w:id="1301"/>
      <w:r w:rsidR="00BF6596">
        <w:rPr>
          <w:rStyle w:val="CommentReference"/>
        </w:rPr>
        <w:commentReference w:id="1301"/>
      </w:r>
    </w:p>
    <w:p w14:paraId="4DABB378" w14:textId="77777777" w:rsidR="00CF5397" w:rsidRPr="00CF5397" w:rsidRDefault="00CF5397" w:rsidP="00CF5397">
      <w:pPr>
        <w:pStyle w:val="Heading2"/>
        <w:rPr>
          <w:b w:val="0"/>
          <w:u w:val="single"/>
        </w:rPr>
      </w:pPr>
      <w:bookmarkStart w:id="1302" w:name="_Toc72764240"/>
      <w:r w:rsidRPr="00CF5397">
        <w:rPr>
          <w:b w:val="0"/>
          <w:u w:val="single"/>
        </w:rPr>
        <w:t>PPP-REQ-406671/A-</w:t>
      </w:r>
      <w:proofErr w:type="spellStart"/>
      <w:r w:rsidRPr="00CF5397">
        <w:rPr>
          <w:b w:val="0"/>
          <w:u w:val="single"/>
        </w:rPr>
        <w:t>Powermode</w:t>
      </w:r>
      <w:proofErr w:type="spellEnd"/>
      <w:r w:rsidRPr="00CF5397">
        <w:rPr>
          <w:b w:val="0"/>
          <w:u w:val="single"/>
        </w:rPr>
        <w:t xml:space="preserve"> Conditions</w:t>
      </w:r>
      <w:bookmarkEnd w:id="1302"/>
    </w:p>
    <w:p w14:paraId="4F10CE45" w14:textId="77777777" w:rsidR="00F659A1" w:rsidRDefault="000C6421" w:rsidP="00F659A1">
      <w:r w:rsidRPr="00E10B27">
        <w:t xml:space="preserve">Personal Portable Profiles shall follow the </w:t>
      </w:r>
      <w:proofErr w:type="spellStart"/>
      <w:r w:rsidRPr="00E10B27">
        <w:t>powermode</w:t>
      </w:r>
      <w:proofErr w:type="spellEnd"/>
      <w:r w:rsidRPr="00E10B27">
        <w:t xml:space="preserve"> conditions of Enhanced Memory (see REQ-198389 &amp;</w:t>
      </w:r>
      <w:r>
        <w:t xml:space="preserve"> </w:t>
      </w:r>
      <w:r w:rsidRPr="00E10B27">
        <w:t>REQ-099699).</w:t>
      </w:r>
      <w:r>
        <w:t xml:space="preserve"> However, profile synchronization shall be allowed as per </w:t>
      </w:r>
      <w:r w:rsidRPr="00CB3D9F">
        <w:rPr>
          <w:highlight w:val="yellow"/>
        </w:rPr>
        <w:t>REQ-XXXXXX</w:t>
      </w:r>
      <w:r>
        <w:t xml:space="preserve">. </w:t>
      </w:r>
    </w:p>
    <w:p w14:paraId="52C61870" w14:textId="77777777" w:rsidR="00CF5397" w:rsidRPr="00CF5397" w:rsidRDefault="00CF5397" w:rsidP="00CF5397">
      <w:pPr>
        <w:pStyle w:val="Heading2"/>
        <w:rPr>
          <w:b w:val="0"/>
          <w:u w:val="single"/>
        </w:rPr>
      </w:pPr>
      <w:bookmarkStart w:id="1303" w:name="_Toc72764241"/>
      <w:r w:rsidRPr="00CF5397">
        <w:rPr>
          <w:b w:val="0"/>
          <w:u w:val="single"/>
        </w:rPr>
        <w:t>PPP-REQ-408148/A-</w:t>
      </w:r>
      <w:proofErr w:type="spellStart"/>
      <w:r w:rsidRPr="00CF5397">
        <w:rPr>
          <w:b w:val="0"/>
          <w:u w:val="single"/>
        </w:rPr>
        <w:t>PPPServer</w:t>
      </w:r>
      <w:proofErr w:type="spellEnd"/>
      <w:r w:rsidRPr="00CF5397">
        <w:rPr>
          <w:b w:val="0"/>
          <w:u w:val="single"/>
        </w:rPr>
        <w:t xml:space="preserve"> Feature Configuration</w:t>
      </w:r>
      <w:bookmarkEnd w:id="1303"/>
    </w:p>
    <w:p w14:paraId="14A465B2" w14:textId="77777777" w:rsidR="00F659A1" w:rsidRDefault="000C6421" w:rsidP="00F659A1">
      <w:r>
        <w:t xml:space="preserve">The </w:t>
      </w:r>
      <w:proofErr w:type="spellStart"/>
      <w:r>
        <w:t>PPPServer</w:t>
      </w:r>
      <w:proofErr w:type="spellEnd"/>
      <w:r>
        <w:t xml:space="preserve"> shall have a configurable parameter/DID to allow the feature to be enabled/disabled.</w:t>
      </w:r>
    </w:p>
    <w:p w14:paraId="01DE0B73" w14:textId="77777777" w:rsidR="00F659A1" w:rsidRDefault="000C6421" w:rsidP="000C6421">
      <w:pPr>
        <w:numPr>
          <w:ilvl w:val="0"/>
          <w:numId w:val="13"/>
        </w:numPr>
        <w:rPr>
          <w:rFonts w:cstheme="minorHAnsi"/>
        </w:rPr>
      </w:pPr>
      <w:r>
        <w:rPr>
          <w:rFonts w:cstheme="minorHAnsi"/>
        </w:rPr>
        <w:t>When the parameter indicates that PPP is Enabled, all the functionality and signals defined in this SPSS shall be supported.</w:t>
      </w:r>
    </w:p>
    <w:p w14:paraId="3E69ED94" w14:textId="77777777" w:rsidR="00F659A1" w:rsidRDefault="000C6421" w:rsidP="000C6421">
      <w:pPr>
        <w:numPr>
          <w:ilvl w:val="0"/>
          <w:numId w:val="13"/>
        </w:numPr>
        <w:rPr>
          <w:rFonts w:cstheme="minorHAnsi"/>
        </w:rPr>
      </w:pPr>
      <w:r>
        <w:rPr>
          <w:rFonts w:cstheme="minorHAnsi"/>
        </w:rPr>
        <w:t>When the parameter indicates that PPP is Disabled, none of the functionality defined in this SPSS shall be supported.</w:t>
      </w:r>
    </w:p>
    <w:p w14:paraId="00CC2675" w14:textId="77777777" w:rsidR="00F659A1" w:rsidRPr="00AD772A" w:rsidRDefault="000C6421" w:rsidP="000C6421">
      <w:pPr>
        <w:numPr>
          <w:ilvl w:val="1"/>
          <w:numId w:val="13"/>
        </w:numPr>
        <w:rPr>
          <w:rFonts w:cstheme="minorHAnsi"/>
        </w:rPr>
      </w:pPr>
      <w:r>
        <w:rPr>
          <w:rFonts w:cstheme="minorHAnsi"/>
        </w:rPr>
        <w:t>The default value for this parameter shall be Disabled.</w:t>
      </w:r>
    </w:p>
    <w:p w14:paraId="32EBF8E6" w14:textId="77777777" w:rsidR="00CF5397" w:rsidRPr="00CF5397" w:rsidRDefault="00CF5397" w:rsidP="00CF5397">
      <w:pPr>
        <w:pStyle w:val="Heading2"/>
        <w:rPr>
          <w:b w:val="0"/>
          <w:u w:val="single"/>
        </w:rPr>
      </w:pPr>
      <w:bookmarkStart w:id="1304" w:name="_Toc72764242"/>
      <w:r w:rsidRPr="00CF5397">
        <w:rPr>
          <w:b w:val="0"/>
          <w:u w:val="single"/>
        </w:rPr>
        <w:t>PPP-REQ-408149/A-</w:t>
      </w:r>
      <w:proofErr w:type="spellStart"/>
      <w:r w:rsidRPr="00CF5397">
        <w:rPr>
          <w:b w:val="0"/>
          <w:u w:val="single"/>
        </w:rPr>
        <w:t>PPPInterfaceClient</w:t>
      </w:r>
      <w:proofErr w:type="spellEnd"/>
      <w:r w:rsidRPr="00CF5397">
        <w:rPr>
          <w:b w:val="0"/>
          <w:u w:val="single"/>
        </w:rPr>
        <w:t xml:space="preserve"> Feature Configuration</w:t>
      </w:r>
      <w:bookmarkEnd w:id="1304"/>
    </w:p>
    <w:p w14:paraId="21B85158" w14:textId="77777777" w:rsidR="00F659A1" w:rsidRDefault="000C6421" w:rsidP="00F659A1">
      <w:r>
        <w:t xml:space="preserve">The </w:t>
      </w:r>
      <w:proofErr w:type="spellStart"/>
      <w:r>
        <w:t>PPPInterfaceClient</w:t>
      </w:r>
      <w:proofErr w:type="spellEnd"/>
      <w:r>
        <w:t xml:space="preserve"> shall have a configurable parameter/DID to allow the feature to be enabled/disabled.</w:t>
      </w:r>
    </w:p>
    <w:p w14:paraId="37156E61" w14:textId="77777777" w:rsidR="00F659A1" w:rsidRDefault="000C6421" w:rsidP="000C6421">
      <w:pPr>
        <w:numPr>
          <w:ilvl w:val="0"/>
          <w:numId w:val="14"/>
        </w:numPr>
        <w:rPr>
          <w:rFonts w:cstheme="minorHAnsi"/>
        </w:rPr>
      </w:pPr>
      <w:r>
        <w:rPr>
          <w:rFonts w:cstheme="minorHAnsi"/>
        </w:rPr>
        <w:t>When the parameter indicates that PPP is Enabled, all the functionality and signals defined in this SPSS shall be supported.</w:t>
      </w:r>
    </w:p>
    <w:p w14:paraId="4C38536B" w14:textId="77777777" w:rsidR="00F659A1" w:rsidRDefault="000C6421" w:rsidP="000C6421">
      <w:pPr>
        <w:numPr>
          <w:ilvl w:val="0"/>
          <w:numId w:val="14"/>
        </w:numPr>
        <w:rPr>
          <w:rFonts w:cstheme="minorHAnsi"/>
        </w:rPr>
      </w:pPr>
      <w:r>
        <w:rPr>
          <w:rFonts w:cstheme="minorHAnsi"/>
        </w:rPr>
        <w:t>When the parameter indicates that PPP is Disabled, none of the functionality defined in this SPSS shall be supported.</w:t>
      </w:r>
    </w:p>
    <w:p w14:paraId="27E51FAA" w14:textId="6A4EF0D5" w:rsidR="00F659A1" w:rsidRDefault="000C6421" w:rsidP="000C6421">
      <w:pPr>
        <w:numPr>
          <w:ilvl w:val="1"/>
          <w:numId w:val="14"/>
        </w:numPr>
        <w:rPr>
          <w:ins w:id="1305" w:author="Borrelli, Matthew (M.T.)" w:date="2021-06-04T16:20:00Z"/>
          <w:rFonts w:cstheme="minorHAnsi"/>
        </w:rPr>
      </w:pPr>
      <w:r>
        <w:rPr>
          <w:rFonts w:cstheme="minorHAnsi"/>
        </w:rPr>
        <w:t>The default value for this parameter shall be Disabled.</w:t>
      </w:r>
    </w:p>
    <w:p w14:paraId="7233AF4F" w14:textId="4B7AE93B" w:rsidR="00941B3C" w:rsidRPr="00CF5397" w:rsidRDefault="00941B3C" w:rsidP="00941B3C">
      <w:pPr>
        <w:pStyle w:val="Heading2"/>
        <w:rPr>
          <w:ins w:id="1306" w:author="Borrelli, Matthew (M.T.)" w:date="2021-06-04T16:20:00Z"/>
          <w:b w:val="0"/>
          <w:u w:val="single"/>
        </w:rPr>
      </w:pPr>
      <w:commentRangeStart w:id="1307"/>
      <w:ins w:id="1308" w:author="Borrelli, Matthew (M.T.)" w:date="2021-06-04T16:20:00Z">
        <w:r w:rsidRPr="00CF5397">
          <w:rPr>
            <w:b w:val="0"/>
            <w:u w:val="single"/>
          </w:rPr>
          <w:t>PPP-REQ-</w:t>
        </w:r>
        <w:r>
          <w:rPr>
            <w:b w:val="0"/>
            <w:u w:val="single"/>
          </w:rPr>
          <w:t>XXXXXX</w:t>
        </w:r>
        <w:r w:rsidRPr="00CF5397">
          <w:rPr>
            <w:b w:val="0"/>
            <w:u w:val="single"/>
          </w:rPr>
          <w:t>-</w:t>
        </w:r>
        <w:proofErr w:type="spellStart"/>
        <w:r w:rsidRPr="00CF5397">
          <w:rPr>
            <w:b w:val="0"/>
            <w:u w:val="single"/>
          </w:rPr>
          <w:t>PPPServer</w:t>
        </w:r>
        <w:proofErr w:type="spellEnd"/>
        <w:r w:rsidRPr="00CF5397">
          <w:rPr>
            <w:b w:val="0"/>
            <w:u w:val="single"/>
          </w:rPr>
          <w:t xml:space="preserve"> </w:t>
        </w:r>
        <w:r>
          <w:rPr>
            <w:b w:val="0"/>
            <w:u w:val="single"/>
          </w:rPr>
          <w:t>Auto</w:t>
        </w:r>
      </w:ins>
      <w:ins w:id="1309" w:author="Borrelli, Matthew (M.T.)" w:date="2021-06-10T16:51:00Z">
        <w:r w:rsidR="0066278F">
          <w:rPr>
            <w:b w:val="0"/>
            <w:u w:val="single"/>
          </w:rPr>
          <w:t xml:space="preserve"> </w:t>
        </w:r>
      </w:ins>
      <w:ins w:id="1310" w:author="Borrelli, Matthew (M.T.)" w:date="2021-06-04T16:20:00Z">
        <w:r>
          <w:rPr>
            <w:b w:val="0"/>
            <w:u w:val="single"/>
          </w:rPr>
          <w:t xml:space="preserve">Save </w:t>
        </w:r>
        <w:r w:rsidRPr="00CF5397">
          <w:rPr>
            <w:b w:val="0"/>
            <w:u w:val="single"/>
          </w:rPr>
          <w:t>Configuration</w:t>
        </w:r>
      </w:ins>
    </w:p>
    <w:p w14:paraId="43D96A5A" w14:textId="45524E08" w:rsidR="00941B3C" w:rsidRDefault="00941B3C" w:rsidP="00941B3C">
      <w:pPr>
        <w:rPr>
          <w:ins w:id="1311" w:author="Borrelli, Matthew (M.T.)" w:date="2021-06-04T16:20:00Z"/>
        </w:rPr>
      </w:pPr>
      <w:bookmarkStart w:id="1312" w:name="_Hlk75164406"/>
      <w:ins w:id="1313" w:author="Borrelli, Matthew (M.T.)" w:date="2021-06-04T16:20:00Z">
        <w:r>
          <w:t xml:space="preserve">The </w:t>
        </w:r>
        <w:proofErr w:type="spellStart"/>
        <w:r>
          <w:t>PPPServer</w:t>
        </w:r>
        <w:proofErr w:type="spellEnd"/>
        <w:r>
          <w:t xml:space="preserve"> shall have a configurable parameter/DID to allow the Auto</w:t>
        </w:r>
      </w:ins>
      <w:ins w:id="1314" w:author="Borrelli, Matthew (M.T.)" w:date="2021-06-10T16:51:00Z">
        <w:r w:rsidR="0066278F">
          <w:t xml:space="preserve"> </w:t>
        </w:r>
      </w:ins>
      <w:ins w:id="1315" w:author="Borrelli, Matthew (M.T.)" w:date="2021-06-04T16:20:00Z">
        <w:r>
          <w:t>Save function to be enabled/disabled.</w:t>
        </w:r>
      </w:ins>
    </w:p>
    <w:p w14:paraId="7FF125A1" w14:textId="01885B55" w:rsidR="00941B3C" w:rsidRDefault="00941B3C" w:rsidP="00941B3C">
      <w:pPr>
        <w:numPr>
          <w:ilvl w:val="0"/>
          <w:numId w:val="13"/>
        </w:numPr>
        <w:rPr>
          <w:ins w:id="1316" w:author="Borrelli, Matthew (M.T.)" w:date="2021-06-04T16:22:00Z"/>
          <w:rFonts w:cstheme="minorHAnsi"/>
        </w:rPr>
      </w:pPr>
      <w:ins w:id="1317" w:author="Borrelli, Matthew (M.T.)" w:date="2021-06-04T16:20:00Z">
        <w:r>
          <w:rPr>
            <w:rFonts w:cstheme="minorHAnsi"/>
          </w:rPr>
          <w:t>When the parameter indicates that Auto</w:t>
        </w:r>
      </w:ins>
      <w:ins w:id="1318" w:author="Borrelli, Matthew (M.T.)" w:date="2021-06-10T16:51:00Z">
        <w:r w:rsidR="0066278F">
          <w:rPr>
            <w:rFonts w:cstheme="minorHAnsi"/>
          </w:rPr>
          <w:t xml:space="preserve"> </w:t>
        </w:r>
      </w:ins>
      <w:ins w:id="1319" w:author="Borrelli, Matthew (M.T.)" w:date="2021-06-04T16:20:00Z">
        <w:r>
          <w:rPr>
            <w:rFonts w:cstheme="minorHAnsi"/>
          </w:rPr>
          <w:t xml:space="preserve">Save is Disabled, none of the functionality defined in </w:t>
        </w:r>
      </w:ins>
      <w:ins w:id="1320" w:author="Borrelli, Matthew (M.T.)" w:date="2021-06-04T16:21:00Z">
        <w:r>
          <w:rPr>
            <w:rFonts w:cstheme="minorHAnsi"/>
          </w:rPr>
          <w:t xml:space="preserve">REQ-420485 </w:t>
        </w:r>
      </w:ins>
      <w:ins w:id="1321" w:author="Borrelli, Matthew (M.T.)" w:date="2021-06-04T16:20:00Z">
        <w:r>
          <w:rPr>
            <w:rFonts w:cstheme="minorHAnsi"/>
          </w:rPr>
          <w:t>shall be supported.</w:t>
        </w:r>
      </w:ins>
    </w:p>
    <w:p w14:paraId="23E30036" w14:textId="568BD608" w:rsidR="00941B3C" w:rsidRDefault="00941B3C" w:rsidP="00941B3C">
      <w:pPr>
        <w:numPr>
          <w:ilvl w:val="1"/>
          <w:numId w:val="13"/>
        </w:numPr>
        <w:rPr>
          <w:ins w:id="1322" w:author="Borrelli, Matthew (M.T.)" w:date="2021-06-04T16:20:00Z"/>
          <w:rFonts w:cstheme="minorHAnsi"/>
        </w:rPr>
      </w:pPr>
      <w:ins w:id="1323" w:author="Borrelli, Matthew (M.T.)" w:date="2021-06-04T16:22:00Z">
        <w:r>
          <w:rPr>
            <w:rFonts w:cstheme="minorHAnsi"/>
          </w:rPr>
          <w:t>The default value for this parameter shall be Disabled</w:t>
        </w:r>
      </w:ins>
    </w:p>
    <w:p w14:paraId="3ABA9976" w14:textId="672477DC" w:rsidR="00941B3C" w:rsidRDefault="00941B3C" w:rsidP="00941B3C">
      <w:pPr>
        <w:numPr>
          <w:ilvl w:val="0"/>
          <w:numId w:val="13"/>
        </w:numPr>
        <w:rPr>
          <w:ins w:id="1324" w:author="Borrelli, Matthew (M.T.)" w:date="2021-06-04T16:21:00Z"/>
          <w:rFonts w:cstheme="minorHAnsi"/>
        </w:rPr>
      </w:pPr>
      <w:ins w:id="1325" w:author="Borrelli, Matthew (M.T.)" w:date="2021-06-04T16:20:00Z">
        <w:r>
          <w:rPr>
            <w:rFonts w:cstheme="minorHAnsi"/>
          </w:rPr>
          <w:t>When the parameter indicates that Auto</w:t>
        </w:r>
      </w:ins>
      <w:ins w:id="1326" w:author="Borrelli, Matthew (M.T.)" w:date="2021-06-10T16:51:00Z">
        <w:r w:rsidR="0066278F">
          <w:rPr>
            <w:rFonts w:cstheme="minorHAnsi"/>
          </w:rPr>
          <w:t xml:space="preserve"> </w:t>
        </w:r>
      </w:ins>
      <w:ins w:id="1327" w:author="Borrelli, Matthew (M.T.)" w:date="2021-06-04T16:20:00Z">
        <w:r>
          <w:rPr>
            <w:rFonts w:cstheme="minorHAnsi"/>
          </w:rPr>
          <w:t xml:space="preserve">Save is </w:t>
        </w:r>
      </w:ins>
      <w:ins w:id="1328" w:author="Borrelli, Matthew (M.T.)" w:date="2021-06-04T16:21:00Z">
        <w:r>
          <w:rPr>
            <w:rFonts w:cstheme="minorHAnsi"/>
          </w:rPr>
          <w:t>Simple</w:t>
        </w:r>
      </w:ins>
      <w:ins w:id="1329" w:author="Borrelli, Matthew (M.T.)" w:date="2021-06-04T16:20:00Z">
        <w:r>
          <w:rPr>
            <w:rFonts w:cstheme="minorHAnsi"/>
          </w:rPr>
          <w:t xml:space="preserve">, all the functionality and signals defined in </w:t>
        </w:r>
      </w:ins>
      <w:ins w:id="1330" w:author="Borrelli, Matthew (M.T.)" w:date="2021-06-04T16:21:00Z">
        <w:r>
          <w:rPr>
            <w:rFonts w:cstheme="minorHAnsi"/>
          </w:rPr>
          <w:t xml:space="preserve">REQ-420485 in support of the Simple variant </w:t>
        </w:r>
      </w:ins>
      <w:ins w:id="1331" w:author="Borrelli, Matthew (M.T.)" w:date="2021-06-04T16:20:00Z">
        <w:r>
          <w:rPr>
            <w:rFonts w:cstheme="minorHAnsi"/>
          </w:rPr>
          <w:t>shall be supported.</w:t>
        </w:r>
      </w:ins>
    </w:p>
    <w:p w14:paraId="717A0C38" w14:textId="7D1724A9" w:rsidR="00941B3C" w:rsidRPr="00941B3C" w:rsidRDefault="00941B3C" w:rsidP="00941B3C">
      <w:pPr>
        <w:numPr>
          <w:ilvl w:val="0"/>
          <w:numId w:val="13"/>
        </w:numPr>
        <w:rPr>
          <w:rFonts w:cstheme="minorHAnsi"/>
        </w:rPr>
      </w:pPr>
      <w:ins w:id="1332" w:author="Borrelli, Matthew (M.T.)" w:date="2021-06-04T16:21:00Z">
        <w:r>
          <w:rPr>
            <w:rFonts w:cstheme="minorHAnsi"/>
          </w:rPr>
          <w:t>When the parameter indicates that Auto</w:t>
        </w:r>
      </w:ins>
      <w:ins w:id="1333" w:author="Borrelli, Matthew (M.T.)" w:date="2021-06-10T16:51:00Z">
        <w:r w:rsidR="0066278F">
          <w:rPr>
            <w:rFonts w:cstheme="minorHAnsi"/>
          </w:rPr>
          <w:t xml:space="preserve"> </w:t>
        </w:r>
      </w:ins>
      <w:ins w:id="1334" w:author="Borrelli, Matthew (M.T.)" w:date="2021-06-04T16:21:00Z">
        <w:r>
          <w:rPr>
            <w:rFonts w:cstheme="minorHAnsi"/>
          </w:rPr>
          <w:t xml:space="preserve">Save is </w:t>
        </w:r>
      </w:ins>
      <w:ins w:id="1335" w:author="Borrelli, Matthew (M.T.)" w:date="2021-06-04T16:22:00Z">
        <w:r>
          <w:rPr>
            <w:rFonts w:cstheme="minorHAnsi"/>
          </w:rPr>
          <w:t>Smart</w:t>
        </w:r>
      </w:ins>
      <w:ins w:id="1336" w:author="Borrelli, Matthew (M.T.)" w:date="2021-06-04T16:21:00Z">
        <w:r>
          <w:rPr>
            <w:rFonts w:cstheme="minorHAnsi"/>
          </w:rPr>
          <w:t xml:space="preserve">, all the functionality and signals defined in REQ-420485 in support of the </w:t>
        </w:r>
      </w:ins>
      <w:ins w:id="1337" w:author="Borrelli, Matthew (M.T.)" w:date="2021-06-04T16:22:00Z">
        <w:r>
          <w:rPr>
            <w:rFonts w:cstheme="minorHAnsi"/>
          </w:rPr>
          <w:t xml:space="preserve">Smart </w:t>
        </w:r>
      </w:ins>
      <w:ins w:id="1338" w:author="Borrelli, Matthew (M.T.)" w:date="2021-06-04T16:21:00Z">
        <w:r>
          <w:rPr>
            <w:rFonts w:cstheme="minorHAnsi"/>
          </w:rPr>
          <w:t>variant shall be supported.</w:t>
        </w:r>
      </w:ins>
      <w:commentRangeEnd w:id="1307"/>
      <w:ins w:id="1339" w:author="Borrelli, Matthew (M.T.)" w:date="2021-06-21T10:40:00Z">
        <w:r w:rsidR="005C048C">
          <w:rPr>
            <w:rStyle w:val="CommentReference"/>
          </w:rPr>
          <w:commentReference w:id="1307"/>
        </w:r>
      </w:ins>
    </w:p>
    <w:p w14:paraId="1BFC96E6" w14:textId="77777777" w:rsidR="00F659A1" w:rsidRDefault="000C6421" w:rsidP="00CF5397">
      <w:pPr>
        <w:pStyle w:val="Heading1"/>
      </w:pPr>
      <w:bookmarkStart w:id="1340" w:name="_Toc72764243"/>
      <w:bookmarkEnd w:id="1312"/>
      <w:r>
        <w:lastRenderedPageBreak/>
        <w:t>Functional Definition</w:t>
      </w:r>
      <w:bookmarkEnd w:id="1340"/>
    </w:p>
    <w:p w14:paraId="4435BCBD" w14:textId="77777777" w:rsidR="00F659A1" w:rsidRDefault="000C6421" w:rsidP="00CF5397">
      <w:pPr>
        <w:pStyle w:val="Heading2"/>
      </w:pPr>
      <w:bookmarkStart w:id="1341" w:name="_Toc72764244"/>
      <w:commentRangeStart w:id="1342"/>
      <w:r w:rsidRPr="00B9479B">
        <w:t>PPP-FUN-REQ-406668/A-Profile Management</w:t>
      </w:r>
      <w:bookmarkEnd w:id="1341"/>
      <w:commentRangeEnd w:id="1342"/>
      <w:r w:rsidR="00BF6596">
        <w:rPr>
          <w:rStyle w:val="CommentReference"/>
          <w:rFonts w:cs="Times New Roman"/>
          <w:b w:val="0"/>
          <w:bCs w:val="0"/>
          <w:iCs w:val="0"/>
        </w:rPr>
        <w:commentReference w:id="1342"/>
      </w:r>
    </w:p>
    <w:p w14:paraId="5C966790" w14:textId="77777777" w:rsidR="00F659A1" w:rsidRDefault="000C6421" w:rsidP="00CF5397">
      <w:pPr>
        <w:pStyle w:val="Heading3"/>
      </w:pPr>
      <w:bookmarkStart w:id="1343" w:name="_Toc72764245"/>
      <w:r>
        <w:t>Use Cases</w:t>
      </w:r>
      <w:bookmarkEnd w:id="1343"/>
    </w:p>
    <w:p w14:paraId="110FF567" w14:textId="77777777" w:rsidR="00F659A1" w:rsidRDefault="000C6421" w:rsidP="00CF5397">
      <w:pPr>
        <w:pStyle w:val="Heading4"/>
      </w:pPr>
      <w:r>
        <w:t>PPP-UC-REQ-406749/A-In-Vehicle Personal Profile Deleted, Association Removed</w:t>
      </w:r>
    </w:p>
    <w:p w14:paraId="2C462E16"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11E072A7"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B62C847"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37AA0DCE" w14:textId="77777777" w:rsidR="00F659A1" w:rsidRPr="00630A88" w:rsidRDefault="000C6421" w:rsidP="00F659A1">
            <w:pPr>
              <w:rPr>
                <w:rFonts w:cs="Arial"/>
                <w:szCs w:val="20"/>
                <w:lang w:eastAsia="zh-CN"/>
              </w:rPr>
            </w:pPr>
            <w:r w:rsidRPr="00285848">
              <w:rPr>
                <w:rFonts w:cs="Arial"/>
                <w:szCs w:val="20"/>
                <w:lang w:eastAsia="zh-CN"/>
              </w:rPr>
              <w:t>Portable Profile User(s)</w:t>
            </w:r>
          </w:p>
        </w:tc>
      </w:tr>
      <w:tr w:rsidR="00F659A1" w14:paraId="2098A7BC"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A9B29D6"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5DA0E748" w14:textId="77777777" w:rsidR="00F659A1" w:rsidRDefault="000C6421" w:rsidP="00F659A1">
            <w:pPr>
              <w:rPr>
                <w:lang w:eastAsia="zh-CN"/>
              </w:rPr>
            </w:pPr>
            <w:r>
              <w:rPr>
                <w:lang w:eastAsia="zh-CN"/>
              </w:rPr>
              <w:t>Vehicle has cloud connectivity.</w:t>
            </w:r>
          </w:p>
          <w:p w14:paraId="00D5AE9F" w14:textId="77777777" w:rsidR="00F659A1" w:rsidRPr="00405039" w:rsidRDefault="000C6421" w:rsidP="00F659A1">
            <w:pPr>
              <w:rPr>
                <w:lang w:eastAsia="zh-CN"/>
              </w:rPr>
            </w:pPr>
            <w:r>
              <w:rPr>
                <w:lang w:eastAsia="zh-CN"/>
              </w:rPr>
              <w:t xml:space="preserve">Personal Profile associated to </w:t>
            </w:r>
            <w:proofErr w:type="spellStart"/>
            <w:r>
              <w:rPr>
                <w:lang w:eastAsia="zh-CN"/>
              </w:rPr>
              <w:t>FordPass</w:t>
            </w:r>
            <w:proofErr w:type="spellEnd"/>
            <w:r>
              <w:rPr>
                <w:lang w:eastAsia="zh-CN"/>
              </w:rPr>
              <w:t xml:space="preserve"> Account.</w:t>
            </w:r>
          </w:p>
        </w:tc>
      </w:tr>
      <w:tr w:rsidR="00F659A1" w14:paraId="603163E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B67A3F4"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72097FA6" w14:textId="77777777" w:rsidR="00F659A1" w:rsidRDefault="000C6421" w:rsidP="00F659A1">
            <w:pPr>
              <w:rPr>
                <w:rFonts w:cs="Arial"/>
                <w:color w:val="000000"/>
                <w:szCs w:val="22"/>
              </w:rPr>
            </w:pPr>
            <w:r>
              <w:rPr>
                <w:rFonts w:cs="Arial"/>
                <w:color w:val="000000"/>
                <w:szCs w:val="22"/>
              </w:rPr>
              <w:t xml:space="preserve">User deletes the </w:t>
            </w:r>
            <w:r>
              <w:rPr>
                <w:lang w:eastAsia="zh-CN"/>
              </w:rPr>
              <w:t xml:space="preserve">associated </w:t>
            </w:r>
            <w:r>
              <w:rPr>
                <w:rFonts w:cs="Arial"/>
                <w:color w:val="000000"/>
                <w:szCs w:val="22"/>
              </w:rPr>
              <w:t xml:space="preserve">Personal Profile from the vehicle. </w:t>
            </w:r>
          </w:p>
          <w:p w14:paraId="7172E7BE" w14:textId="77777777" w:rsidR="00F659A1" w:rsidRDefault="000C6421" w:rsidP="00F659A1">
            <w:pPr>
              <w:rPr>
                <w:rFonts w:cs="Arial"/>
                <w:color w:val="000000"/>
                <w:szCs w:val="22"/>
              </w:rPr>
            </w:pPr>
            <w:proofErr w:type="spellStart"/>
            <w:r>
              <w:rPr>
                <w:rFonts w:cs="Arial"/>
                <w:color w:val="000000"/>
                <w:szCs w:val="22"/>
              </w:rPr>
              <w:t>PPPServer</w:t>
            </w:r>
            <w:proofErr w:type="spellEnd"/>
            <w:r>
              <w:rPr>
                <w:rFonts w:cs="Arial"/>
                <w:color w:val="000000"/>
                <w:szCs w:val="22"/>
              </w:rPr>
              <w:t xml:space="preserve"> sends a request to the </w:t>
            </w:r>
            <w:proofErr w:type="spellStart"/>
            <w:r>
              <w:rPr>
                <w:rFonts w:cs="Arial"/>
                <w:color w:val="000000"/>
                <w:szCs w:val="22"/>
              </w:rPr>
              <w:t>PPPOffBoardClient</w:t>
            </w:r>
            <w:proofErr w:type="spellEnd"/>
            <w:r>
              <w:rPr>
                <w:rFonts w:cs="Arial"/>
                <w:color w:val="000000"/>
                <w:szCs w:val="22"/>
              </w:rPr>
              <w:t xml:space="preserve"> to disassociate the </w:t>
            </w:r>
            <w:proofErr w:type="spellStart"/>
            <w:r>
              <w:rPr>
                <w:rFonts w:cs="Arial"/>
                <w:color w:val="000000"/>
                <w:szCs w:val="22"/>
              </w:rPr>
              <w:t>OffBoard</w:t>
            </w:r>
            <w:proofErr w:type="spellEnd"/>
            <w:r>
              <w:rPr>
                <w:rFonts w:cs="Arial"/>
                <w:color w:val="000000"/>
                <w:szCs w:val="22"/>
              </w:rPr>
              <w:t xml:space="preserve"> Profile from the specified VIN.</w:t>
            </w:r>
          </w:p>
        </w:tc>
      </w:tr>
      <w:tr w:rsidR="00F659A1" w14:paraId="05036AC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1D35755"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03CA48BA" w14:textId="77777777" w:rsidR="00F659A1" w:rsidRDefault="000C6421" w:rsidP="00F659A1">
            <w:pPr>
              <w:rPr>
                <w:lang w:eastAsia="zh-CN"/>
              </w:rPr>
            </w:pPr>
            <w:proofErr w:type="spellStart"/>
            <w:r>
              <w:rPr>
                <w:rFonts w:cs="Arial"/>
                <w:color w:val="000000"/>
                <w:szCs w:val="22"/>
              </w:rPr>
              <w:t>OffBoard</w:t>
            </w:r>
            <w:proofErr w:type="spellEnd"/>
            <w:r>
              <w:rPr>
                <w:rFonts w:cs="Arial"/>
                <w:color w:val="000000"/>
                <w:szCs w:val="22"/>
              </w:rPr>
              <w:t xml:space="preserve"> P</w:t>
            </w:r>
            <w:r>
              <w:rPr>
                <w:lang w:eastAsia="zh-CN"/>
              </w:rPr>
              <w:t>rofile disassociated from specified vehicle.</w:t>
            </w:r>
          </w:p>
          <w:p w14:paraId="0254A9D1" w14:textId="77777777" w:rsidR="00F659A1" w:rsidRDefault="000C6421" w:rsidP="00F659A1">
            <w:pPr>
              <w:rPr>
                <w:lang w:eastAsia="zh-CN"/>
              </w:rPr>
            </w:pPr>
            <w:r>
              <w:rPr>
                <w:lang w:eastAsia="zh-CN"/>
              </w:rPr>
              <w:t>Personal Profile deleted from vehicle.</w:t>
            </w:r>
          </w:p>
        </w:tc>
      </w:tr>
      <w:tr w:rsidR="00F659A1" w14:paraId="353374F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F242271"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584A4B31" w14:textId="77777777" w:rsidR="00F659A1" w:rsidRDefault="00F659A1" w:rsidP="00F659A1">
            <w:pPr>
              <w:rPr>
                <w:rFonts w:cs="Arial"/>
                <w:szCs w:val="20"/>
                <w:lang w:eastAsia="zh-CN"/>
              </w:rPr>
            </w:pPr>
          </w:p>
        </w:tc>
      </w:tr>
      <w:tr w:rsidR="00F659A1" w14:paraId="56A4BA90"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21BCDC1"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4FB10F4C"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08960BFE" w14:textId="77777777" w:rsidR="00F659A1" w:rsidRDefault="000C6421" w:rsidP="00CF5397">
      <w:pPr>
        <w:pStyle w:val="Heading4"/>
      </w:pPr>
      <w:r>
        <w:t xml:space="preserve">PPP-UC-REQ-406750/A-Profile Creation via </w:t>
      </w:r>
      <w:proofErr w:type="spellStart"/>
      <w:r>
        <w:t>PPPOffBoardClient</w:t>
      </w:r>
      <w:proofErr w:type="spellEnd"/>
    </w:p>
    <w:p w14:paraId="7F56D567"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5481EBB5"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145D138"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2E78347A" w14:textId="77777777" w:rsidR="00F659A1" w:rsidRPr="00630A88" w:rsidRDefault="000C6421" w:rsidP="00F659A1">
            <w:pPr>
              <w:rPr>
                <w:rFonts w:cs="Arial"/>
                <w:szCs w:val="20"/>
                <w:lang w:eastAsia="zh-CN"/>
              </w:rPr>
            </w:pPr>
            <w:r w:rsidRPr="00E66C74">
              <w:rPr>
                <w:rFonts w:cs="Arial"/>
                <w:szCs w:val="20"/>
                <w:lang w:eastAsia="zh-CN"/>
              </w:rPr>
              <w:t>Portable Profile User(s)</w:t>
            </w:r>
          </w:p>
        </w:tc>
      </w:tr>
      <w:tr w:rsidR="00F659A1" w14:paraId="5A1D82F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73C7239"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04F6A4AA" w14:textId="77777777" w:rsidR="00F659A1" w:rsidRDefault="000C6421" w:rsidP="00F659A1">
            <w:pPr>
              <w:rPr>
                <w:lang w:eastAsia="zh-CN"/>
              </w:rPr>
            </w:pPr>
            <w:r>
              <w:rPr>
                <w:lang w:eastAsia="zh-CN"/>
              </w:rPr>
              <w:t xml:space="preserve">User does not have an </w:t>
            </w:r>
            <w:proofErr w:type="spellStart"/>
            <w:r>
              <w:rPr>
                <w:rFonts w:cs="Arial"/>
                <w:color w:val="000000"/>
                <w:szCs w:val="22"/>
              </w:rPr>
              <w:t>OffBoard</w:t>
            </w:r>
            <w:proofErr w:type="spellEnd"/>
            <w:r>
              <w:rPr>
                <w:rFonts w:cs="Arial"/>
                <w:color w:val="000000"/>
                <w:szCs w:val="22"/>
              </w:rPr>
              <w:t xml:space="preserve"> P</w:t>
            </w:r>
            <w:r>
              <w:rPr>
                <w:lang w:eastAsia="zh-CN"/>
              </w:rPr>
              <w:t xml:space="preserve">rofile associated with their </w:t>
            </w:r>
            <w:proofErr w:type="spellStart"/>
            <w:r>
              <w:rPr>
                <w:lang w:eastAsia="zh-CN"/>
              </w:rPr>
              <w:t>FordPass</w:t>
            </w:r>
            <w:proofErr w:type="spellEnd"/>
            <w:r>
              <w:rPr>
                <w:lang w:eastAsia="zh-CN"/>
              </w:rPr>
              <w:t xml:space="preserve"> Account</w:t>
            </w:r>
          </w:p>
          <w:p w14:paraId="0517CAD4" w14:textId="77777777" w:rsidR="00F659A1" w:rsidRDefault="000C6421" w:rsidP="00F659A1">
            <w:pPr>
              <w:rPr>
                <w:lang w:eastAsia="zh-CN"/>
              </w:rPr>
            </w:pPr>
            <w:r>
              <w:rPr>
                <w:lang w:eastAsia="zh-CN"/>
              </w:rPr>
              <w:t xml:space="preserve">User has a </w:t>
            </w:r>
            <w:proofErr w:type="spellStart"/>
            <w:r>
              <w:rPr>
                <w:lang w:eastAsia="zh-CN"/>
              </w:rPr>
              <w:t>FordPass</w:t>
            </w:r>
            <w:proofErr w:type="spellEnd"/>
            <w:r>
              <w:rPr>
                <w:lang w:eastAsia="zh-CN"/>
              </w:rPr>
              <w:t xml:space="preserve"> Account</w:t>
            </w:r>
          </w:p>
          <w:p w14:paraId="7CCCDBE9" w14:textId="77777777" w:rsidR="00F659A1" w:rsidRPr="00405039" w:rsidRDefault="000C6421" w:rsidP="00F659A1">
            <w:pPr>
              <w:rPr>
                <w:lang w:eastAsia="zh-CN"/>
              </w:rPr>
            </w:pPr>
            <w:r>
              <w:rPr>
                <w:lang w:eastAsia="zh-CN"/>
              </w:rPr>
              <w:t xml:space="preserve">User has a means to access the </w:t>
            </w:r>
            <w:proofErr w:type="spellStart"/>
            <w:r>
              <w:rPr>
                <w:lang w:eastAsia="zh-CN"/>
              </w:rPr>
              <w:t>FordPass</w:t>
            </w:r>
            <w:proofErr w:type="spellEnd"/>
            <w:r>
              <w:rPr>
                <w:lang w:eastAsia="zh-CN"/>
              </w:rPr>
              <w:t xml:space="preserve"> Account (</w:t>
            </w:r>
            <w:proofErr w:type="spellStart"/>
            <w:r>
              <w:rPr>
                <w:lang w:eastAsia="zh-CN"/>
              </w:rPr>
              <w:t>FordPass</w:t>
            </w:r>
            <w:proofErr w:type="spellEnd"/>
            <w:r>
              <w:rPr>
                <w:lang w:eastAsia="zh-CN"/>
              </w:rPr>
              <w:t xml:space="preserve"> App or Owners site)</w:t>
            </w:r>
          </w:p>
        </w:tc>
      </w:tr>
      <w:tr w:rsidR="00F659A1" w14:paraId="15BB143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936FBCD"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0D66C3CA" w14:textId="77777777" w:rsidR="00F659A1" w:rsidRDefault="000C6421" w:rsidP="00F659A1">
            <w:pPr>
              <w:rPr>
                <w:rFonts w:cs="Arial"/>
                <w:color w:val="000000"/>
                <w:szCs w:val="22"/>
              </w:rPr>
            </w:pPr>
            <w:r>
              <w:rPr>
                <w:rFonts w:cs="Arial"/>
                <w:color w:val="000000"/>
                <w:szCs w:val="22"/>
              </w:rPr>
              <w:t xml:space="preserve">User opens </w:t>
            </w:r>
            <w:proofErr w:type="spellStart"/>
            <w:r>
              <w:rPr>
                <w:rFonts w:cs="Arial"/>
                <w:color w:val="000000"/>
                <w:szCs w:val="22"/>
              </w:rPr>
              <w:t>PPPOffBoardClient</w:t>
            </w:r>
            <w:proofErr w:type="spellEnd"/>
            <w:r>
              <w:rPr>
                <w:rFonts w:cs="Arial"/>
                <w:color w:val="000000"/>
                <w:szCs w:val="22"/>
              </w:rPr>
              <w:t xml:space="preserve"> interface and selects to create a profile. </w:t>
            </w:r>
          </w:p>
          <w:p w14:paraId="3A71C778" w14:textId="77777777" w:rsidR="00F659A1" w:rsidRDefault="000C6421" w:rsidP="00F659A1">
            <w:pPr>
              <w:rPr>
                <w:rFonts w:cs="Arial"/>
                <w:color w:val="000000"/>
                <w:szCs w:val="22"/>
              </w:rPr>
            </w:pPr>
            <w:r>
              <w:rPr>
                <w:rFonts w:cs="Arial"/>
                <w:color w:val="000000"/>
                <w:szCs w:val="22"/>
              </w:rPr>
              <w:t xml:space="preserve">The </w:t>
            </w:r>
            <w:proofErr w:type="spellStart"/>
            <w:r>
              <w:rPr>
                <w:rFonts w:cs="Arial"/>
                <w:color w:val="000000"/>
                <w:szCs w:val="22"/>
              </w:rPr>
              <w:t>PPPOffBoardClient</w:t>
            </w:r>
            <w:proofErr w:type="spellEnd"/>
            <w:r>
              <w:rPr>
                <w:rFonts w:cs="Arial"/>
                <w:color w:val="000000"/>
                <w:szCs w:val="22"/>
              </w:rPr>
              <w:t xml:space="preserve"> interface displays profile settings and preferences for the user to configure. </w:t>
            </w:r>
          </w:p>
          <w:p w14:paraId="39FE0B14" w14:textId="77777777" w:rsidR="00F659A1" w:rsidRDefault="000C6421" w:rsidP="00F659A1">
            <w:pPr>
              <w:rPr>
                <w:rFonts w:cs="Arial"/>
                <w:color w:val="000000"/>
                <w:szCs w:val="22"/>
              </w:rPr>
            </w:pPr>
            <w:r>
              <w:rPr>
                <w:rFonts w:cs="Arial"/>
                <w:color w:val="000000"/>
                <w:szCs w:val="22"/>
              </w:rPr>
              <w:t xml:space="preserve">Once completed, the </w:t>
            </w:r>
            <w:proofErr w:type="spellStart"/>
            <w:r>
              <w:rPr>
                <w:rFonts w:cs="Arial"/>
                <w:color w:val="000000"/>
                <w:szCs w:val="22"/>
              </w:rPr>
              <w:t>OffBoard</w:t>
            </w:r>
            <w:proofErr w:type="spellEnd"/>
            <w:r>
              <w:rPr>
                <w:rFonts w:cs="Arial"/>
                <w:color w:val="000000"/>
                <w:szCs w:val="22"/>
              </w:rPr>
              <w:t xml:space="preserve"> Profile is stored by the </w:t>
            </w:r>
            <w:proofErr w:type="spellStart"/>
            <w:r>
              <w:rPr>
                <w:rFonts w:cs="Arial"/>
                <w:color w:val="000000"/>
                <w:szCs w:val="22"/>
              </w:rPr>
              <w:t>PPPOffBoardClient</w:t>
            </w:r>
            <w:proofErr w:type="spellEnd"/>
            <w:r>
              <w:rPr>
                <w:rFonts w:cs="Arial"/>
                <w:color w:val="000000"/>
                <w:szCs w:val="22"/>
              </w:rPr>
              <w:t xml:space="preserve">. </w:t>
            </w:r>
          </w:p>
          <w:p w14:paraId="61FBD8DA" w14:textId="77777777" w:rsidR="00F659A1" w:rsidRDefault="000C6421" w:rsidP="00F659A1">
            <w:pPr>
              <w:rPr>
                <w:rFonts w:cs="Arial"/>
                <w:color w:val="000000"/>
                <w:szCs w:val="22"/>
              </w:rPr>
            </w:pPr>
            <w:proofErr w:type="spellStart"/>
            <w:r>
              <w:rPr>
                <w:rFonts w:cs="Arial"/>
                <w:color w:val="000000"/>
                <w:szCs w:val="22"/>
              </w:rPr>
              <w:t>OffBoard</w:t>
            </w:r>
            <w:proofErr w:type="spellEnd"/>
            <w:r>
              <w:rPr>
                <w:rFonts w:cs="Arial"/>
                <w:color w:val="000000"/>
                <w:szCs w:val="22"/>
              </w:rPr>
              <w:t xml:space="preserve"> Profile is created and associated with </w:t>
            </w:r>
            <w:proofErr w:type="spellStart"/>
            <w:r>
              <w:rPr>
                <w:rFonts w:cs="Arial"/>
                <w:color w:val="000000"/>
                <w:szCs w:val="22"/>
              </w:rPr>
              <w:t>FordPass</w:t>
            </w:r>
            <w:proofErr w:type="spellEnd"/>
            <w:r>
              <w:rPr>
                <w:rFonts w:cs="Arial"/>
                <w:color w:val="000000"/>
                <w:szCs w:val="22"/>
              </w:rPr>
              <w:t xml:space="preserve"> Account.</w:t>
            </w:r>
          </w:p>
        </w:tc>
      </w:tr>
      <w:tr w:rsidR="00F659A1" w14:paraId="178F771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5024BFB"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0429AE29" w14:textId="77777777" w:rsidR="00F659A1" w:rsidRDefault="000C6421" w:rsidP="00F659A1">
            <w:pPr>
              <w:rPr>
                <w:lang w:eastAsia="zh-CN"/>
              </w:rPr>
            </w:pPr>
            <w:proofErr w:type="spellStart"/>
            <w:r>
              <w:rPr>
                <w:rFonts w:cs="Arial"/>
                <w:color w:val="000000"/>
                <w:szCs w:val="22"/>
              </w:rPr>
              <w:t>OffBoard</w:t>
            </w:r>
            <w:proofErr w:type="spellEnd"/>
            <w:r>
              <w:rPr>
                <w:rFonts w:cs="Arial"/>
                <w:color w:val="000000"/>
                <w:szCs w:val="22"/>
              </w:rPr>
              <w:t xml:space="preserve"> P</w:t>
            </w:r>
            <w:r>
              <w:rPr>
                <w:lang w:eastAsia="zh-CN"/>
              </w:rPr>
              <w:t xml:space="preserve">rofile is associated with the user's </w:t>
            </w:r>
            <w:proofErr w:type="spellStart"/>
            <w:r>
              <w:rPr>
                <w:lang w:eastAsia="zh-CN"/>
              </w:rPr>
              <w:t>FordPass</w:t>
            </w:r>
            <w:proofErr w:type="spellEnd"/>
            <w:r>
              <w:rPr>
                <w:lang w:eastAsia="zh-CN"/>
              </w:rPr>
              <w:t xml:space="preserve"> Account.</w:t>
            </w:r>
          </w:p>
          <w:p w14:paraId="4E0B036E" w14:textId="77777777" w:rsidR="00F659A1" w:rsidRDefault="000C6421" w:rsidP="00F659A1">
            <w:pPr>
              <w:rPr>
                <w:lang w:eastAsia="zh-CN"/>
              </w:rPr>
            </w:pPr>
            <w:proofErr w:type="spellStart"/>
            <w:r>
              <w:rPr>
                <w:rFonts w:cs="Arial"/>
                <w:color w:val="000000"/>
                <w:szCs w:val="22"/>
              </w:rPr>
              <w:t>OffBoard</w:t>
            </w:r>
            <w:proofErr w:type="spellEnd"/>
            <w:r>
              <w:rPr>
                <w:rFonts w:cs="Arial"/>
                <w:color w:val="000000"/>
                <w:szCs w:val="22"/>
              </w:rPr>
              <w:t xml:space="preserve"> P</w:t>
            </w:r>
            <w:r>
              <w:rPr>
                <w:lang w:eastAsia="zh-CN"/>
              </w:rPr>
              <w:t>rofile is created and stored.</w:t>
            </w:r>
          </w:p>
        </w:tc>
      </w:tr>
      <w:tr w:rsidR="00F659A1" w14:paraId="65C86F8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5D7946D"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6A65FDD9" w14:textId="77777777" w:rsidR="00F659A1" w:rsidRDefault="00F659A1" w:rsidP="00F659A1">
            <w:pPr>
              <w:rPr>
                <w:rFonts w:cs="Arial"/>
                <w:szCs w:val="20"/>
                <w:lang w:eastAsia="zh-CN"/>
              </w:rPr>
            </w:pPr>
          </w:p>
        </w:tc>
      </w:tr>
      <w:tr w:rsidR="00F659A1" w14:paraId="486FADD5"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56B9E5B"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1CA6DCC2"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7F6C966C" w14:textId="0BBB7774" w:rsidR="00F659A1" w:rsidRPr="0049001E" w:rsidRDefault="000C6421" w:rsidP="00CF5397">
      <w:pPr>
        <w:pStyle w:val="Heading4"/>
        <w:rPr>
          <w:highlight w:val="green"/>
        </w:rPr>
      </w:pPr>
      <w:r w:rsidRPr="0049001E">
        <w:rPr>
          <w:highlight w:val="green"/>
        </w:rPr>
        <w:t xml:space="preserve">PPP-UC-REQ-406751/A-Edit Profile via </w:t>
      </w:r>
      <w:proofErr w:type="spellStart"/>
      <w:r w:rsidRPr="0049001E">
        <w:rPr>
          <w:highlight w:val="green"/>
        </w:rPr>
        <w:t>PPPOffBoardClient</w:t>
      </w:r>
      <w:proofErr w:type="spellEnd"/>
      <w:ins w:id="1344" w:author="Borrelli, Matthew (M.T.)" w:date="2021-06-25T14:02:00Z">
        <w:r w:rsidR="0049001E">
          <w:rPr>
            <w:highlight w:val="green"/>
          </w:rPr>
          <w:t xml:space="preserve"> &lt; LEFT OFF HERE</w:t>
        </w:r>
      </w:ins>
    </w:p>
    <w:p w14:paraId="03D3A978"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29DF57D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A191A5C"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0153D59" w14:textId="77777777" w:rsidR="00F659A1" w:rsidRPr="00630A88" w:rsidRDefault="000C6421" w:rsidP="00F659A1">
            <w:pPr>
              <w:rPr>
                <w:rFonts w:cs="Arial"/>
                <w:szCs w:val="20"/>
                <w:lang w:eastAsia="zh-CN"/>
              </w:rPr>
            </w:pPr>
            <w:r w:rsidRPr="00782AE8">
              <w:rPr>
                <w:rFonts w:cs="Arial"/>
                <w:szCs w:val="20"/>
                <w:lang w:eastAsia="zh-CN"/>
              </w:rPr>
              <w:t>Portable Profile User(s)</w:t>
            </w:r>
          </w:p>
        </w:tc>
      </w:tr>
      <w:tr w:rsidR="00F659A1" w14:paraId="10C08ADA"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83900FB"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DE79A64" w14:textId="77777777" w:rsidR="00F659A1" w:rsidRDefault="000C6421" w:rsidP="00F659A1">
            <w:pPr>
              <w:rPr>
                <w:lang w:eastAsia="zh-CN"/>
              </w:rPr>
            </w:pPr>
            <w:proofErr w:type="spellStart"/>
            <w:r>
              <w:rPr>
                <w:rFonts w:cs="Arial"/>
                <w:color w:val="000000"/>
                <w:szCs w:val="22"/>
              </w:rPr>
              <w:t>OffBoard</w:t>
            </w:r>
            <w:proofErr w:type="spellEnd"/>
            <w:r>
              <w:rPr>
                <w:rFonts w:cs="Arial"/>
                <w:color w:val="000000"/>
                <w:szCs w:val="22"/>
              </w:rPr>
              <w:t xml:space="preserve"> P</w:t>
            </w:r>
            <w:r>
              <w:rPr>
                <w:lang w:eastAsia="zh-CN"/>
              </w:rPr>
              <w:t xml:space="preserve">rofile previously created for </w:t>
            </w:r>
            <w:proofErr w:type="spellStart"/>
            <w:r>
              <w:rPr>
                <w:lang w:eastAsia="zh-CN"/>
              </w:rPr>
              <w:t>FordPass</w:t>
            </w:r>
            <w:proofErr w:type="spellEnd"/>
            <w:r>
              <w:rPr>
                <w:lang w:eastAsia="zh-CN"/>
              </w:rPr>
              <w:t xml:space="preserve"> Account.</w:t>
            </w:r>
          </w:p>
          <w:p w14:paraId="791AB5E2" w14:textId="77777777" w:rsidR="00F659A1" w:rsidRPr="00405039" w:rsidRDefault="000C6421" w:rsidP="00F659A1">
            <w:pPr>
              <w:rPr>
                <w:lang w:eastAsia="zh-CN"/>
              </w:rPr>
            </w:pPr>
            <w:r>
              <w:rPr>
                <w:lang w:eastAsia="zh-CN"/>
              </w:rPr>
              <w:t xml:space="preserve">User logged into </w:t>
            </w:r>
            <w:proofErr w:type="spellStart"/>
            <w:r>
              <w:rPr>
                <w:lang w:eastAsia="zh-CN"/>
              </w:rPr>
              <w:t>FordPass</w:t>
            </w:r>
            <w:proofErr w:type="spellEnd"/>
            <w:r>
              <w:rPr>
                <w:lang w:eastAsia="zh-CN"/>
              </w:rPr>
              <w:t xml:space="preserve"> Account.</w:t>
            </w:r>
          </w:p>
        </w:tc>
      </w:tr>
      <w:tr w:rsidR="00F659A1" w14:paraId="41E7ED7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59B8877"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7ACF0AB4" w14:textId="77777777" w:rsidR="00F659A1" w:rsidRDefault="000C6421" w:rsidP="00F659A1">
            <w:pPr>
              <w:rPr>
                <w:rFonts w:cs="Arial"/>
                <w:color w:val="000000"/>
                <w:szCs w:val="22"/>
              </w:rPr>
            </w:pPr>
            <w:r>
              <w:rPr>
                <w:rFonts w:cs="Arial"/>
                <w:color w:val="000000"/>
                <w:szCs w:val="22"/>
              </w:rPr>
              <w:t xml:space="preserve">User selects to edit their </w:t>
            </w:r>
            <w:proofErr w:type="spellStart"/>
            <w:r>
              <w:rPr>
                <w:rFonts w:cs="Arial"/>
                <w:color w:val="000000"/>
                <w:szCs w:val="22"/>
              </w:rPr>
              <w:t>OffBoard</w:t>
            </w:r>
            <w:proofErr w:type="spellEnd"/>
            <w:r>
              <w:rPr>
                <w:rFonts w:cs="Arial"/>
                <w:color w:val="000000"/>
                <w:szCs w:val="22"/>
              </w:rPr>
              <w:t xml:space="preserve"> Profile. </w:t>
            </w:r>
          </w:p>
          <w:p w14:paraId="73DA948C" w14:textId="77777777" w:rsidR="00F659A1" w:rsidRDefault="000C6421" w:rsidP="00F659A1">
            <w:pPr>
              <w:rPr>
                <w:rFonts w:cs="Arial"/>
                <w:color w:val="000000"/>
                <w:szCs w:val="22"/>
              </w:rPr>
            </w:pPr>
            <w:proofErr w:type="spellStart"/>
            <w:r>
              <w:rPr>
                <w:rFonts w:cs="Arial"/>
                <w:color w:val="000000"/>
                <w:szCs w:val="22"/>
              </w:rPr>
              <w:t>PPPOffBoardClient</w:t>
            </w:r>
            <w:proofErr w:type="spellEnd"/>
            <w:r>
              <w:rPr>
                <w:rFonts w:cs="Arial"/>
                <w:color w:val="000000"/>
                <w:szCs w:val="22"/>
              </w:rPr>
              <w:t xml:space="preserve"> interface displays </w:t>
            </w:r>
            <w:proofErr w:type="spellStart"/>
            <w:r>
              <w:rPr>
                <w:rFonts w:cs="Arial"/>
                <w:color w:val="000000"/>
                <w:szCs w:val="22"/>
              </w:rPr>
              <w:t>OffBoard</w:t>
            </w:r>
            <w:proofErr w:type="spellEnd"/>
            <w:r>
              <w:rPr>
                <w:rFonts w:cs="Arial"/>
                <w:color w:val="000000"/>
                <w:szCs w:val="22"/>
              </w:rPr>
              <w:t xml:space="preserve"> Profile settings/preferences that are able to be edited via </w:t>
            </w:r>
            <w:proofErr w:type="spellStart"/>
            <w:r>
              <w:rPr>
                <w:rFonts w:cs="Arial"/>
                <w:color w:val="000000"/>
                <w:szCs w:val="22"/>
              </w:rPr>
              <w:t>PPPOffBoardClient</w:t>
            </w:r>
            <w:proofErr w:type="spellEnd"/>
            <w:r>
              <w:rPr>
                <w:rFonts w:cs="Arial"/>
                <w:color w:val="000000"/>
                <w:szCs w:val="22"/>
              </w:rPr>
              <w:t xml:space="preserve"> interface. </w:t>
            </w:r>
          </w:p>
          <w:p w14:paraId="2381B420" w14:textId="77777777" w:rsidR="00F659A1" w:rsidRDefault="000C6421" w:rsidP="00F659A1">
            <w:pPr>
              <w:rPr>
                <w:rFonts w:cs="Arial"/>
                <w:color w:val="000000"/>
                <w:szCs w:val="22"/>
              </w:rPr>
            </w:pPr>
            <w:r>
              <w:rPr>
                <w:rFonts w:cs="Arial"/>
                <w:color w:val="000000"/>
                <w:szCs w:val="22"/>
              </w:rPr>
              <w:t xml:space="preserve">User makes changes and saves </w:t>
            </w:r>
            <w:proofErr w:type="spellStart"/>
            <w:r>
              <w:rPr>
                <w:rFonts w:cs="Arial"/>
                <w:color w:val="000000"/>
                <w:szCs w:val="22"/>
              </w:rPr>
              <w:t>OffBoard</w:t>
            </w:r>
            <w:proofErr w:type="spellEnd"/>
            <w:r>
              <w:rPr>
                <w:rFonts w:cs="Arial"/>
                <w:color w:val="000000"/>
                <w:szCs w:val="22"/>
              </w:rPr>
              <w:t xml:space="preserve"> Profile</w:t>
            </w:r>
          </w:p>
        </w:tc>
      </w:tr>
      <w:tr w:rsidR="00F659A1" w14:paraId="76B2372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98CDC44"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2BEB2333" w14:textId="77777777" w:rsidR="00F659A1" w:rsidRDefault="000C6421" w:rsidP="00F659A1">
            <w:pPr>
              <w:rPr>
                <w:lang w:eastAsia="zh-CN"/>
              </w:rPr>
            </w:pPr>
            <w:r>
              <w:rPr>
                <w:rFonts w:cs="Arial"/>
                <w:color w:val="000000"/>
                <w:szCs w:val="22"/>
              </w:rPr>
              <w:t xml:space="preserve">All </w:t>
            </w:r>
            <w:proofErr w:type="spellStart"/>
            <w:r>
              <w:rPr>
                <w:rFonts w:cs="Arial"/>
                <w:color w:val="000000"/>
                <w:szCs w:val="22"/>
              </w:rPr>
              <w:t>OffBoard</w:t>
            </w:r>
            <w:proofErr w:type="spellEnd"/>
            <w:r>
              <w:rPr>
                <w:rFonts w:cs="Arial"/>
                <w:color w:val="000000"/>
                <w:szCs w:val="22"/>
              </w:rPr>
              <w:t xml:space="preserve"> Profile changes are saved and stored in the </w:t>
            </w:r>
            <w:proofErr w:type="spellStart"/>
            <w:r>
              <w:rPr>
                <w:rFonts w:cs="Arial"/>
                <w:color w:val="000000"/>
                <w:szCs w:val="22"/>
              </w:rPr>
              <w:t>PPPOffBoardClient</w:t>
            </w:r>
            <w:proofErr w:type="spellEnd"/>
            <w:r>
              <w:rPr>
                <w:rFonts w:cs="Arial"/>
                <w:color w:val="000000"/>
                <w:szCs w:val="22"/>
              </w:rPr>
              <w:t>.</w:t>
            </w:r>
          </w:p>
        </w:tc>
      </w:tr>
      <w:tr w:rsidR="00F659A1" w14:paraId="1500FB0C"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DFB25B8"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16E2C735" w14:textId="77777777" w:rsidR="00F659A1" w:rsidRDefault="00F659A1" w:rsidP="00F659A1">
            <w:pPr>
              <w:rPr>
                <w:rFonts w:cs="Arial"/>
                <w:szCs w:val="20"/>
                <w:lang w:eastAsia="zh-CN"/>
              </w:rPr>
            </w:pPr>
          </w:p>
        </w:tc>
      </w:tr>
      <w:tr w:rsidR="00F659A1" w14:paraId="47A050DF"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1ABB713"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139B4B31"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6C4B4C15" w14:textId="77777777" w:rsidR="00F659A1" w:rsidRDefault="000C6421" w:rsidP="00CF5397">
      <w:pPr>
        <w:pStyle w:val="Heading4"/>
      </w:pPr>
      <w:commentRangeStart w:id="1345"/>
      <w:r>
        <w:lastRenderedPageBreak/>
        <w:t xml:space="preserve">PPP-UC-REQ-406752/A-Remote Vehicle Setup - Send </w:t>
      </w:r>
      <w:proofErr w:type="spellStart"/>
      <w:r>
        <w:t>OffBoard</w:t>
      </w:r>
      <w:proofErr w:type="spellEnd"/>
      <w:r>
        <w:t xml:space="preserve"> Profile To Vehicle</w:t>
      </w:r>
      <w:commentRangeEnd w:id="1345"/>
      <w:r w:rsidR="00BF6596">
        <w:rPr>
          <w:rStyle w:val="CommentReference"/>
          <w:b w:val="0"/>
          <w:bCs w:val="0"/>
          <w:i w:val="0"/>
        </w:rPr>
        <w:commentReference w:id="1345"/>
      </w:r>
    </w:p>
    <w:p w14:paraId="1FB2B000"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37FC4665"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516B8E8"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3C06C01" w14:textId="77777777" w:rsidR="00F659A1" w:rsidRPr="00630A88" w:rsidRDefault="000C6421" w:rsidP="00F659A1">
            <w:pPr>
              <w:rPr>
                <w:rFonts w:cs="Arial"/>
                <w:szCs w:val="20"/>
                <w:lang w:eastAsia="zh-CN"/>
              </w:rPr>
            </w:pPr>
            <w:r w:rsidRPr="00D61B67">
              <w:rPr>
                <w:rFonts w:cs="Arial"/>
                <w:szCs w:val="20"/>
                <w:lang w:eastAsia="zh-CN"/>
              </w:rPr>
              <w:t>Portable Profile User(s)</w:t>
            </w:r>
          </w:p>
        </w:tc>
      </w:tr>
      <w:tr w:rsidR="00F659A1" w14:paraId="5AB91B8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425570C"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078956B5" w14:textId="77777777" w:rsidR="00F659A1" w:rsidRDefault="000C6421" w:rsidP="00F659A1">
            <w:pPr>
              <w:rPr>
                <w:lang w:eastAsia="zh-CN"/>
              </w:rPr>
            </w:pPr>
            <w:r>
              <w:rPr>
                <w:lang w:eastAsia="zh-CN"/>
              </w:rPr>
              <w:t xml:space="preserve">User has a </w:t>
            </w:r>
            <w:proofErr w:type="spellStart"/>
            <w:r>
              <w:rPr>
                <w:lang w:eastAsia="zh-CN"/>
              </w:rPr>
              <w:t>FordPass</w:t>
            </w:r>
            <w:proofErr w:type="spellEnd"/>
            <w:r>
              <w:rPr>
                <w:lang w:eastAsia="zh-CN"/>
              </w:rPr>
              <w:t xml:space="preserve"> Account</w:t>
            </w:r>
          </w:p>
          <w:p w14:paraId="3AD00E15" w14:textId="77777777" w:rsidR="00F659A1" w:rsidRPr="00405039" w:rsidRDefault="000C6421" w:rsidP="00F659A1">
            <w:pPr>
              <w:rPr>
                <w:lang w:eastAsia="zh-CN"/>
              </w:rPr>
            </w:pPr>
            <w:r>
              <w:rPr>
                <w:lang w:eastAsia="zh-CN"/>
              </w:rPr>
              <w:t xml:space="preserve">User has an </w:t>
            </w:r>
            <w:proofErr w:type="spellStart"/>
            <w:r>
              <w:rPr>
                <w:lang w:eastAsia="zh-CN"/>
              </w:rPr>
              <w:t>O</w:t>
            </w:r>
            <w:r>
              <w:rPr>
                <w:rFonts w:cs="Arial"/>
                <w:color w:val="000000"/>
                <w:szCs w:val="22"/>
              </w:rPr>
              <w:t>ffBoard</w:t>
            </w:r>
            <w:proofErr w:type="spellEnd"/>
            <w:r>
              <w:rPr>
                <w:rFonts w:cs="Arial"/>
                <w:color w:val="000000"/>
                <w:szCs w:val="22"/>
              </w:rPr>
              <w:t xml:space="preserve"> P</w:t>
            </w:r>
            <w:r>
              <w:rPr>
                <w:lang w:eastAsia="zh-CN"/>
              </w:rPr>
              <w:t xml:space="preserve">rofile associated to their </w:t>
            </w:r>
            <w:proofErr w:type="spellStart"/>
            <w:r>
              <w:rPr>
                <w:lang w:eastAsia="zh-CN"/>
              </w:rPr>
              <w:t>FordPass</w:t>
            </w:r>
            <w:proofErr w:type="spellEnd"/>
            <w:r>
              <w:rPr>
                <w:lang w:eastAsia="zh-CN"/>
              </w:rPr>
              <w:t xml:space="preserve"> Account</w:t>
            </w:r>
          </w:p>
        </w:tc>
      </w:tr>
      <w:tr w:rsidR="00F659A1" w14:paraId="614C11E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A6243CB"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76CF813C" w14:textId="77777777" w:rsidR="00F659A1" w:rsidRDefault="000C6421" w:rsidP="00F659A1">
            <w:pPr>
              <w:rPr>
                <w:rFonts w:cs="Arial"/>
                <w:color w:val="000000"/>
                <w:szCs w:val="22"/>
              </w:rPr>
            </w:pPr>
            <w:r w:rsidRPr="00D61B67">
              <w:rPr>
                <w:rFonts w:cs="Arial"/>
                <w:color w:val="000000"/>
                <w:szCs w:val="22"/>
              </w:rPr>
              <w:t xml:space="preserve">User navigates to desired vehicle in </w:t>
            </w:r>
            <w:proofErr w:type="spellStart"/>
            <w:r w:rsidRPr="00D61B67">
              <w:rPr>
                <w:rFonts w:cs="Arial"/>
                <w:color w:val="000000"/>
                <w:szCs w:val="22"/>
              </w:rPr>
              <w:t>FordPass</w:t>
            </w:r>
            <w:proofErr w:type="spellEnd"/>
            <w:r w:rsidRPr="00D61B67">
              <w:rPr>
                <w:rFonts w:cs="Arial"/>
                <w:color w:val="000000"/>
                <w:szCs w:val="22"/>
              </w:rPr>
              <w:t xml:space="preserve"> garage.</w:t>
            </w:r>
          </w:p>
          <w:p w14:paraId="119DC75F" w14:textId="77777777" w:rsidR="00F659A1" w:rsidRDefault="000C6421" w:rsidP="00F659A1">
            <w:pPr>
              <w:rPr>
                <w:rFonts w:cs="Arial"/>
                <w:color w:val="000000"/>
                <w:szCs w:val="22"/>
              </w:rPr>
            </w:pPr>
            <w:proofErr w:type="spellStart"/>
            <w:r w:rsidRPr="00D61B67">
              <w:rPr>
                <w:rFonts w:cs="Arial"/>
                <w:color w:val="000000"/>
                <w:szCs w:val="22"/>
              </w:rPr>
              <w:t>FordPass</w:t>
            </w:r>
            <w:proofErr w:type="spellEnd"/>
            <w:r w:rsidRPr="00D61B67">
              <w:rPr>
                <w:rFonts w:cs="Arial"/>
                <w:color w:val="000000"/>
                <w:szCs w:val="22"/>
              </w:rPr>
              <w:t xml:space="preserve"> displays the option to send the user's </w:t>
            </w:r>
            <w:proofErr w:type="spellStart"/>
            <w:r>
              <w:rPr>
                <w:rFonts w:cs="Arial"/>
                <w:color w:val="000000"/>
                <w:szCs w:val="22"/>
              </w:rPr>
              <w:t>OffBoard</w:t>
            </w:r>
            <w:proofErr w:type="spellEnd"/>
            <w:r>
              <w:rPr>
                <w:rFonts w:cs="Arial"/>
                <w:color w:val="000000"/>
                <w:szCs w:val="22"/>
              </w:rPr>
              <w:t xml:space="preserve"> P</w:t>
            </w:r>
            <w:r w:rsidRPr="00D61B67">
              <w:rPr>
                <w:rFonts w:cs="Arial"/>
                <w:color w:val="000000"/>
                <w:szCs w:val="22"/>
              </w:rPr>
              <w:t xml:space="preserve">rofile to the vehicle. </w:t>
            </w:r>
          </w:p>
          <w:p w14:paraId="6CF642A1" w14:textId="77777777" w:rsidR="00F659A1" w:rsidRDefault="000C6421" w:rsidP="00F659A1">
            <w:pPr>
              <w:rPr>
                <w:rFonts w:cs="Arial"/>
                <w:color w:val="000000"/>
                <w:szCs w:val="22"/>
              </w:rPr>
            </w:pPr>
            <w:r w:rsidRPr="00D61B67">
              <w:rPr>
                <w:rFonts w:cs="Arial"/>
                <w:color w:val="000000"/>
                <w:szCs w:val="22"/>
              </w:rPr>
              <w:t xml:space="preserve">The user selects the option and the </w:t>
            </w:r>
            <w:proofErr w:type="spellStart"/>
            <w:r>
              <w:rPr>
                <w:rFonts w:cs="Arial"/>
                <w:color w:val="000000"/>
                <w:szCs w:val="22"/>
              </w:rPr>
              <w:t>OffBoard</w:t>
            </w:r>
            <w:proofErr w:type="spellEnd"/>
            <w:r>
              <w:rPr>
                <w:rFonts w:cs="Arial"/>
                <w:color w:val="000000"/>
                <w:szCs w:val="22"/>
              </w:rPr>
              <w:t xml:space="preserve"> P</w:t>
            </w:r>
            <w:r w:rsidRPr="00D61B67">
              <w:rPr>
                <w:rFonts w:cs="Arial"/>
                <w:color w:val="000000"/>
                <w:szCs w:val="22"/>
              </w:rPr>
              <w:t xml:space="preserve">rofile is sent to the vehicle. </w:t>
            </w:r>
          </w:p>
          <w:p w14:paraId="3E670064" w14:textId="77777777" w:rsidR="00F659A1" w:rsidRDefault="000C6421" w:rsidP="00F659A1">
            <w:pPr>
              <w:rPr>
                <w:rFonts w:cs="Arial"/>
                <w:color w:val="000000"/>
                <w:szCs w:val="22"/>
              </w:rPr>
            </w:pPr>
            <w:r w:rsidRPr="00D61B67">
              <w:rPr>
                <w:rFonts w:cs="Arial"/>
                <w:color w:val="000000"/>
                <w:szCs w:val="22"/>
              </w:rPr>
              <w:t>In the vehicle, the user is positively identified and then welcomed to the vehicle</w:t>
            </w:r>
            <w:r>
              <w:rPr>
                <w:rFonts w:cs="Arial"/>
                <w:color w:val="000000"/>
                <w:szCs w:val="22"/>
              </w:rPr>
              <w:t>.</w:t>
            </w:r>
          </w:p>
          <w:p w14:paraId="1086D75F" w14:textId="77777777" w:rsidR="00F659A1" w:rsidRDefault="000C6421" w:rsidP="00F659A1">
            <w:pPr>
              <w:rPr>
                <w:rFonts w:cs="Arial"/>
                <w:color w:val="000000"/>
                <w:szCs w:val="22"/>
              </w:rPr>
            </w:pPr>
            <w:r w:rsidRPr="00D61B67">
              <w:rPr>
                <w:rFonts w:cs="Arial"/>
                <w:color w:val="000000"/>
                <w:szCs w:val="22"/>
              </w:rPr>
              <w:t xml:space="preserve">The user is prompted to create a vehicle </w:t>
            </w:r>
            <w:r>
              <w:rPr>
                <w:rFonts w:cs="Arial"/>
                <w:color w:val="000000"/>
                <w:szCs w:val="22"/>
              </w:rPr>
              <w:t>Personal P</w:t>
            </w:r>
            <w:r w:rsidRPr="00D61B67">
              <w:rPr>
                <w:rFonts w:cs="Arial"/>
                <w:color w:val="000000"/>
                <w:szCs w:val="22"/>
              </w:rPr>
              <w:t xml:space="preserve">rofile. </w:t>
            </w:r>
          </w:p>
          <w:p w14:paraId="2000FF3A" w14:textId="77777777" w:rsidR="00F659A1" w:rsidRDefault="000C6421" w:rsidP="00F659A1">
            <w:pPr>
              <w:rPr>
                <w:rFonts w:cs="Arial"/>
                <w:color w:val="000000"/>
                <w:szCs w:val="22"/>
              </w:rPr>
            </w:pPr>
            <w:proofErr w:type="spellStart"/>
            <w:r>
              <w:rPr>
                <w:rFonts w:cs="Arial"/>
                <w:color w:val="000000"/>
                <w:szCs w:val="22"/>
              </w:rPr>
              <w:t>OffBoard</w:t>
            </w:r>
            <w:proofErr w:type="spellEnd"/>
            <w:r>
              <w:rPr>
                <w:rFonts w:cs="Arial"/>
                <w:color w:val="000000"/>
                <w:szCs w:val="22"/>
              </w:rPr>
              <w:t xml:space="preserve"> P</w:t>
            </w:r>
            <w:r w:rsidRPr="00D61B67">
              <w:rPr>
                <w:rFonts w:cs="Arial"/>
                <w:color w:val="000000"/>
                <w:szCs w:val="22"/>
              </w:rPr>
              <w:t xml:space="preserve">rofile settings are applied to the newly created </w:t>
            </w:r>
            <w:r>
              <w:rPr>
                <w:rFonts w:cs="Arial"/>
                <w:color w:val="000000"/>
                <w:szCs w:val="22"/>
              </w:rPr>
              <w:t>Personal P</w:t>
            </w:r>
            <w:r w:rsidRPr="00D61B67">
              <w:rPr>
                <w:rFonts w:cs="Arial"/>
                <w:color w:val="000000"/>
                <w:szCs w:val="22"/>
              </w:rPr>
              <w:t>rofile.</w:t>
            </w:r>
          </w:p>
        </w:tc>
      </w:tr>
      <w:tr w:rsidR="00F659A1" w14:paraId="10A3E4EB"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E5705AF"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2B81EAB5" w14:textId="77777777" w:rsidR="00F659A1" w:rsidRPr="00311E01" w:rsidRDefault="000C6421" w:rsidP="00F659A1">
            <w:pPr>
              <w:rPr>
                <w:rFonts w:cs="Arial"/>
                <w:color w:val="000000"/>
                <w:szCs w:val="22"/>
              </w:rPr>
            </w:pPr>
            <w:proofErr w:type="spellStart"/>
            <w:r>
              <w:rPr>
                <w:rFonts w:cs="Arial"/>
                <w:color w:val="000000"/>
                <w:szCs w:val="22"/>
              </w:rPr>
              <w:t>OffBoard</w:t>
            </w:r>
            <w:proofErr w:type="spellEnd"/>
            <w:r>
              <w:rPr>
                <w:rFonts w:cs="Arial"/>
                <w:color w:val="000000"/>
                <w:szCs w:val="22"/>
              </w:rPr>
              <w:t xml:space="preserve"> P</w:t>
            </w:r>
            <w:r w:rsidRPr="00311E01">
              <w:rPr>
                <w:rFonts w:cs="Arial"/>
                <w:color w:val="000000"/>
                <w:szCs w:val="22"/>
              </w:rPr>
              <w:t xml:space="preserve">rofile settings are imported and applied to a newly created </w:t>
            </w:r>
            <w:r>
              <w:rPr>
                <w:rFonts w:cs="Arial"/>
                <w:color w:val="000000"/>
                <w:szCs w:val="22"/>
              </w:rPr>
              <w:t>Personal P</w:t>
            </w:r>
            <w:r w:rsidRPr="00311E01">
              <w:rPr>
                <w:rFonts w:cs="Arial"/>
                <w:color w:val="000000"/>
                <w:szCs w:val="22"/>
              </w:rPr>
              <w:t>rofile.</w:t>
            </w:r>
          </w:p>
          <w:p w14:paraId="3215FD51" w14:textId="77777777" w:rsidR="00F659A1" w:rsidRDefault="000C6421" w:rsidP="00F659A1">
            <w:pPr>
              <w:rPr>
                <w:lang w:eastAsia="zh-CN"/>
              </w:rPr>
            </w:pPr>
            <w:r>
              <w:rPr>
                <w:rFonts w:cs="Arial"/>
                <w:color w:val="000000"/>
                <w:szCs w:val="22"/>
              </w:rPr>
              <w:t>Personal P</w:t>
            </w:r>
            <w:r w:rsidRPr="00311E01">
              <w:rPr>
                <w:rFonts w:cs="Arial"/>
                <w:color w:val="000000"/>
                <w:szCs w:val="22"/>
              </w:rPr>
              <w:t xml:space="preserve">rofile is </w:t>
            </w:r>
            <w:r>
              <w:rPr>
                <w:rFonts w:cs="Arial"/>
                <w:color w:val="000000"/>
                <w:szCs w:val="22"/>
              </w:rPr>
              <w:t>associated to</w:t>
            </w:r>
            <w:r w:rsidRPr="00311E01">
              <w:rPr>
                <w:rFonts w:cs="Arial"/>
                <w:color w:val="000000"/>
                <w:szCs w:val="22"/>
              </w:rPr>
              <w:t xml:space="preserve"> the user's </w:t>
            </w:r>
            <w:proofErr w:type="spellStart"/>
            <w:r w:rsidRPr="00311E01">
              <w:rPr>
                <w:rFonts w:cs="Arial"/>
                <w:color w:val="000000"/>
                <w:szCs w:val="22"/>
              </w:rPr>
              <w:t>FordPass</w:t>
            </w:r>
            <w:proofErr w:type="spellEnd"/>
            <w:r w:rsidRPr="00311E01">
              <w:rPr>
                <w:rFonts w:cs="Arial"/>
                <w:color w:val="000000"/>
                <w:szCs w:val="22"/>
              </w:rPr>
              <w:t xml:space="preserve"> </w:t>
            </w:r>
            <w:r>
              <w:rPr>
                <w:rFonts w:cs="Arial"/>
                <w:color w:val="000000"/>
                <w:szCs w:val="22"/>
              </w:rPr>
              <w:t>A</w:t>
            </w:r>
            <w:r w:rsidRPr="00311E01">
              <w:rPr>
                <w:rFonts w:cs="Arial"/>
                <w:color w:val="000000"/>
                <w:szCs w:val="22"/>
              </w:rPr>
              <w:t>ccount.</w:t>
            </w:r>
          </w:p>
        </w:tc>
      </w:tr>
      <w:tr w:rsidR="00F659A1" w14:paraId="73F4375A"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A91D2B3"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474D1A3B" w14:textId="77777777" w:rsidR="00F659A1" w:rsidRDefault="00F659A1" w:rsidP="00F659A1">
            <w:pPr>
              <w:rPr>
                <w:rFonts w:cs="Arial"/>
                <w:szCs w:val="20"/>
                <w:lang w:eastAsia="zh-CN"/>
              </w:rPr>
            </w:pPr>
          </w:p>
        </w:tc>
      </w:tr>
      <w:tr w:rsidR="00F659A1" w14:paraId="241C522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AFC6370"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3F7FC7AF"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6D876F63" w14:textId="77777777" w:rsidR="00F659A1" w:rsidRDefault="000C6421" w:rsidP="00CF5397">
      <w:pPr>
        <w:pStyle w:val="Heading4"/>
      </w:pPr>
      <w:r>
        <w:t xml:space="preserve">PPP-UC-REQ-406753/A-Remove Request via </w:t>
      </w:r>
      <w:proofErr w:type="spellStart"/>
      <w:r>
        <w:t>PPPOffBoardClient</w:t>
      </w:r>
      <w:proofErr w:type="spellEnd"/>
    </w:p>
    <w:p w14:paraId="7FC91A07"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43C7A23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0F8827D"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38B2F0AB" w14:textId="77777777" w:rsidR="00F659A1" w:rsidRPr="00630A88" w:rsidRDefault="000C6421" w:rsidP="00F659A1">
            <w:pPr>
              <w:rPr>
                <w:rFonts w:cs="Arial"/>
                <w:szCs w:val="20"/>
                <w:lang w:eastAsia="zh-CN"/>
              </w:rPr>
            </w:pPr>
            <w:r w:rsidRPr="003A5DF9">
              <w:rPr>
                <w:rFonts w:cs="Arial"/>
                <w:szCs w:val="20"/>
                <w:lang w:eastAsia="zh-CN"/>
              </w:rPr>
              <w:t>Portable Profile User(s)</w:t>
            </w:r>
          </w:p>
        </w:tc>
      </w:tr>
      <w:tr w:rsidR="00F659A1" w14:paraId="53DF315C"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CA8015C"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4490249" w14:textId="77777777" w:rsidR="00F659A1" w:rsidRDefault="000C6421" w:rsidP="00F659A1">
            <w:pPr>
              <w:rPr>
                <w:lang w:eastAsia="zh-CN"/>
              </w:rPr>
            </w:pPr>
            <w:r>
              <w:rPr>
                <w:lang w:eastAsia="zh-CN"/>
              </w:rPr>
              <w:t xml:space="preserve">Receiving vehicle has cellular connection to </w:t>
            </w:r>
            <w:proofErr w:type="spellStart"/>
            <w:r>
              <w:rPr>
                <w:lang w:eastAsia="zh-CN"/>
              </w:rPr>
              <w:t>PPPOffBoardClient</w:t>
            </w:r>
            <w:proofErr w:type="spellEnd"/>
          </w:p>
          <w:p w14:paraId="6FE97884" w14:textId="77777777" w:rsidR="00F659A1" w:rsidRDefault="000C6421" w:rsidP="00F659A1">
            <w:pPr>
              <w:rPr>
                <w:lang w:eastAsia="zh-CN"/>
              </w:rPr>
            </w:pPr>
            <w:r>
              <w:rPr>
                <w:lang w:eastAsia="zh-CN"/>
              </w:rPr>
              <w:t xml:space="preserve">User has </w:t>
            </w:r>
            <w:proofErr w:type="spellStart"/>
            <w:r>
              <w:rPr>
                <w:lang w:eastAsia="zh-CN"/>
              </w:rPr>
              <w:t>FordPass</w:t>
            </w:r>
            <w:proofErr w:type="spellEnd"/>
            <w:r>
              <w:rPr>
                <w:lang w:eastAsia="zh-CN"/>
              </w:rPr>
              <w:t xml:space="preserve"> Account</w:t>
            </w:r>
          </w:p>
          <w:p w14:paraId="6AC16386" w14:textId="77777777" w:rsidR="00F659A1" w:rsidRDefault="000C6421" w:rsidP="00F659A1">
            <w:pPr>
              <w:rPr>
                <w:lang w:eastAsia="zh-CN"/>
              </w:rPr>
            </w:pPr>
            <w:r>
              <w:rPr>
                <w:lang w:eastAsia="zh-CN"/>
              </w:rPr>
              <w:t xml:space="preserve">User has an </w:t>
            </w:r>
            <w:proofErr w:type="spellStart"/>
            <w:r>
              <w:rPr>
                <w:rFonts w:cs="Arial"/>
                <w:color w:val="000000"/>
                <w:szCs w:val="22"/>
              </w:rPr>
              <w:t>OffBoard</w:t>
            </w:r>
            <w:proofErr w:type="spellEnd"/>
            <w:r>
              <w:rPr>
                <w:rFonts w:cs="Arial"/>
                <w:color w:val="000000"/>
                <w:szCs w:val="22"/>
              </w:rPr>
              <w:t xml:space="preserve"> P</w:t>
            </w:r>
            <w:r>
              <w:rPr>
                <w:lang w:eastAsia="zh-CN"/>
              </w:rPr>
              <w:t xml:space="preserve">rofile associated to their </w:t>
            </w:r>
            <w:proofErr w:type="spellStart"/>
            <w:r>
              <w:rPr>
                <w:lang w:eastAsia="zh-CN"/>
              </w:rPr>
              <w:t>FordPass</w:t>
            </w:r>
            <w:proofErr w:type="spellEnd"/>
            <w:r>
              <w:rPr>
                <w:lang w:eastAsia="zh-CN"/>
              </w:rPr>
              <w:t xml:space="preserve"> Account</w:t>
            </w:r>
          </w:p>
          <w:p w14:paraId="18140A63" w14:textId="77777777" w:rsidR="00F659A1" w:rsidRPr="00405039" w:rsidRDefault="000C6421" w:rsidP="00F659A1">
            <w:pPr>
              <w:rPr>
                <w:lang w:eastAsia="zh-CN"/>
              </w:rPr>
            </w:pPr>
            <w:r>
              <w:rPr>
                <w:lang w:eastAsia="zh-CN"/>
              </w:rPr>
              <w:t xml:space="preserve">Personal Profile associated to </w:t>
            </w:r>
            <w:proofErr w:type="spellStart"/>
            <w:r>
              <w:rPr>
                <w:lang w:eastAsia="zh-CN"/>
              </w:rPr>
              <w:t>FordPass</w:t>
            </w:r>
            <w:proofErr w:type="spellEnd"/>
            <w:r>
              <w:rPr>
                <w:lang w:eastAsia="zh-CN"/>
              </w:rPr>
              <w:t xml:space="preserve"> Account is saved to specified vehicle</w:t>
            </w:r>
          </w:p>
        </w:tc>
      </w:tr>
      <w:tr w:rsidR="00F659A1" w14:paraId="7189CD87"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4757582"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1929C2F6" w14:textId="77777777" w:rsidR="00F659A1" w:rsidRDefault="000C6421" w:rsidP="00F659A1">
            <w:pPr>
              <w:rPr>
                <w:rFonts w:cs="Arial"/>
                <w:color w:val="000000"/>
                <w:szCs w:val="22"/>
              </w:rPr>
            </w:pPr>
            <w:r w:rsidRPr="003A5DF9">
              <w:rPr>
                <w:rFonts w:cs="Arial"/>
                <w:color w:val="000000"/>
                <w:szCs w:val="22"/>
              </w:rPr>
              <w:t xml:space="preserve">User navigates to </w:t>
            </w:r>
            <w:proofErr w:type="spellStart"/>
            <w:r>
              <w:rPr>
                <w:rFonts w:cs="Arial"/>
                <w:color w:val="000000"/>
                <w:szCs w:val="22"/>
              </w:rPr>
              <w:t>OffBoard</w:t>
            </w:r>
            <w:proofErr w:type="spellEnd"/>
            <w:r>
              <w:rPr>
                <w:rFonts w:cs="Arial"/>
                <w:color w:val="000000"/>
                <w:szCs w:val="22"/>
              </w:rPr>
              <w:t xml:space="preserve"> P</w:t>
            </w:r>
            <w:r w:rsidRPr="003A5DF9">
              <w:rPr>
                <w:rFonts w:cs="Arial"/>
                <w:color w:val="000000"/>
                <w:szCs w:val="22"/>
              </w:rPr>
              <w:t xml:space="preserve">rofile menu in </w:t>
            </w:r>
            <w:proofErr w:type="spellStart"/>
            <w:r w:rsidRPr="003A5DF9">
              <w:rPr>
                <w:rFonts w:cs="Arial"/>
                <w:color w:val="000000"/>
                <w:szCs w:val="22"/>
              </w:rPr>
              <w:t>FordPass</w:t>
            </w:r>
            <w:proofErr w:type="spellEnd"/>
            <w:r w:rsidRPr="003A5DF9">
              <w:rPr>
                <w:rFonts w:cs="Arial"/>
                <w:color w:val="000000"/>
                <w:szCs w:val="22"/>
              </w:rPr>
              <w:t xml:space="preserve"> or Owners Site. </w:t>
            </w:r>
          </w:p>
          <w:p w14:paraId="72291CD3" w14:textId="77777777" w:rsidR="00F659A1" w:rsidRDefault="000C6421" w:rsidP="00F659A1">
            <w:pPr>
              <w:rPr>
                <w:rFonts w:cs="Arial"/>
                <w:color w:val="000000"/>
                <w:szCs w:val="22"/>
              </w:rPr>
            </w:pPr>
            <w:r w:rsidRPr="003A5DF9">
              <w:rPr>
                <w:rFonts w:cs="Arial"/>
                <w:color w:val="000000"/>
                <w:szCs w:val="22"/>
              </w:rPr>
              <w:t xml:space="preserve">User selects to remove their </w:t>
            </w:r>
            <w:r>
              <w:rPr>
                <w:rFonts w:cs="Arial"/>
                <w:color w:val="000000"/>
                <w:szCs w:val="22"/>
              </w:rPr>
              <w:t>Personal P</w:t>
            </w:r>
            <w:r w:rsidRPr="003A5DF9">
              <w:rPr>
                <w:rFonts w:cs="Arial"/>
                <w:color w:val="000000"/>
                <w:szCs w:val="22"/>
              </w:rPr>
              <w:t xml:space="preserve">rofile from a specific vehicle. </w:t>
            </w:r>
          </w:p>
          <w:p w14:paraId="2E43B31B" w14:textId="77777777" w:rsidR="00F659A1" w:rsidRDefault="000C6421" w:rsidP="00F659A1">
            <w:pPr>
              <w:rPr>
                <w:rFonts w:cs="Arial"/>
                <w:color w:val="000000"/>
                <w:szCs w:val="22"/>
              </w:rPr>
            </w:pPr>
            <w:r w:rsidRPr="003A5DF9">
              <w:rPr>
                <w:rFonts w:cs="Arial"/>
                <w:color w:val="000000"/>
                <w:szCs w:val="22"/>
              </w:rPr>
              <w:t xml:space="preserve">Request is sent from the </w:t>
            </w:r>
            <w:proofErr w:type="spellStart"/>
            <w:r>
              <w:rPr>
                <w:rFonts w:cs="Arial"/>
                <w:color w:val="000000"/>
                <w:szCs w:val="22"/>
              </w:rPr>
              <w:t>PPPOffBoardClient</w:t>
            </w:r>
            <w:proofErr w:type="spellEnd"/>
            <w:r>
              <w:rPr>
                <w:rFonts w:cs="Arial"/>
                <w:color w:val="000000"/>
                <w:szCs w:val="22"/>
              </w:rPr>
              <w:t xml:space="preserve"> </w:t>
            </w:r>
            <w:r w:rsidRPr="003A5DF9">
              <w:rPr>
                <w:rFonts w:cs="Arial"/>
                <w:color w:val="000000"/>
                <w:szCs w:val="22"/>
              </w:rPr>
              <w:t xml:space="preserve">to the specified vehicle. </w:t>
            </w:r>
          </w:p>
          <w:p w14:paraId="763ACE60" w14:textId="77777777" w:rsidR="00F659A1" w:rsidRDefault="000C6421" w:rsidP="00F659A1">
            <w:pPr>
              <w:rPr>
                <w:rFonts w:cs="Arial"/>
                <w:color w:val="000000"/>
                <w:szCs w:val="22"/>
              </w:rPr>
            </w:pPr>
            <w:proofErr w:type="spellStart"/>
            <w:r>
              <w:rPr>
                <w:rFonts w:cs="Arial"/>
                <w:color w:val="000000"/>
                <w:szCs w:val="22"/>
              </w:rPr>
              <w:t>PPPServer</w:t>
            </w:r>
            <w:proofErr w:type="spellEnd"/>
            <w:r>
              <w:rPr>
                <w:rFonts w:cs="Arial"/>
                <w:color w:val="000000"/>
                <w:szCs w:val="22"/>
              </w:rPr>
              <w:t xml:space="preserve"> </w:t>
            </w:r>
            <w:r w:rsidRPr="003A5DF9">
              <w:rPr>
                <w:rFonts w:cs="Arial"/>
                <w:color w:val="000000"/>
                <w:szCs w:val="22"/>
              </w:rPr>
              <w:t xml:space="preserve">executes the remove operation and alerts the </w:t>
            </w:r>
            <w:proofErr w:type="spellStart"/>
            <w:r>
              <w:rPr>
                <w:rFonts w:cs="Arial"/>
                <w:color w:val="000000"/>
                <w:szCs w:val="22"/>
              </w:rPr>
              <w:t>PPPOffBoardClient</w:t>
            </w:r>
            <w:proofErr w:type="spellEnd"/>
            <w:r w:rsidRPr="003A5DF9">
              <w:rPr>
                <w:rFonts w:cs="Arial"/>
                <w:color w:val="000000"/>
                <w:szCs w:val="22"/>
              </w:rPr>
              <w:t xml:space="preserve">. </w:t>
            </w:r>
          </w:p>
          <w:p w14:paraId="490C2239" w14:textId="46BCD8EA" w:rsidR="00F659A1" w:rsidRDefault="000C6421" w:rsidP="00F659A1">
            <w:pPr>
              <w:rPr>
                <w:rFonts w:cs="Arial"/>
                <w:color w:val="000000"/>
                <w:szCs w:val="22"/>
              </w:rPr>
            </w:pPr>
            <w:proofErr w:type="spellStart"/>
            <w:r>
              <w:rPr>
                <w:rFonts w:cs="Arial"/>
                <w:color w:val="000000"/>
                <w:szCs w:val="22"/>
              </w:rPr>
              <w:t>OffBoard</w:t>
            </w:r>
            <w:proofErr w:type="spellEnd"/>
            <w:r>
              <w:rPr>
                <w:rFonts w:cs="Arial"/>
                <w:color w:val="000000"/>
                <w:szCs w:val="22"/>
              </w:rPr>
              <w:t xml:space="preserve"> P</w:t>
            </w:r>
            <w:r w:rsidRPr="003A5DF9">
              <w:rPr>
                <w:rFonts w:cs="Arial"/>
                <w:color w:val="000000"/>
                <w:szCs w:val="22"/>
              </w:rPr>
              <w:t>rofile disassociates</w:t>
            </w:r>
            <w:commentRangeStart w:id="1346"/>
            <w:r w:rsidRPr="003A5DF9">
              <w:rPr>
                <w:rFonts w:cs="Arial"/>
                <w:color w:val="000000"/>
                <w:szCs w:val="22"/>
              </w:rPr>
              <w:t xml:space="preserve"> f</w:t>
            </w:r>
            <w:ins w:id="1347" w:author="Borrelli, Matthew (M.T.)" w:date="2021-06-10T14:28:00Z">
              <w:r w:rsidR="00BF6596">
                <w:rPr>
                  <w:rFonts w:cs="Arial"/>
                  <w:color w:val="000000"/>
                  <w:szCs w:val="22"/>
                </w:rPr>
                <w:t>r</w:t>
              </w:r>
            </w:ins>
            <w:r w:rsidRPr="003A5DF9">
              <w:rPr>
                <w:rFonts w:cs="Arial"/>
                <w:color w:val="000000"/>
                <w:szCs w:val="22"/>
              </w:rPr>
              <w:t>o</w:t>
            </w:r>
            <w:del w:id="1348" w:author="Borrelli, Matthew (M.T.)" w:date="2021-06-10T14:28:00Z">
              <w:r w:rsidRPr="003A5DF9" w:rsidDel="00BF6596">
                <w:rPr>
                  <w:rFonts w:cs="Arial"/>
                  <w:color w:val="000000"/>
                  <w:szCs w:val="22"/>
                </w:rPr>
                <w:delText>r</w:delText>
              </w:r>
            </w:del>
            <w:r w:rsidRPr="003A5DF9">
              <w:rPr>
                <w:rFonts w:cs="Arial"/>
                <w:color w:val="000000"/>
                <w:szCs w:val="22"/>
              </w:rPr>
              <w:t xml:space="preserve">m </w:t>
            </w:r>
            <w:commentRangeEnd w:id="1346"/>
            <w:r w:rsidR="005C048C">
              <w:rPr>
                <w:rStyle w:val="CommentReference"/>
              </w:rPr>
              <w:commentReference w:id="1346"/>
            </w:r>
            <w:r w:rsidRPr="003A5DF9">
              <w:rPr>
                <w:rFonts w:cs="Arial"/>
                <w:color w:val="000000"/>
                <w:szCs w:val="22"/>
              </w:rPr>
              <w:t>the specified vehicle.</w:t>
            </w:r>
          </w:p>
        </w:tc>
      </w:tr>
      <w:tr w:rsidR="00F659A1" w14:paraId="7F28489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E9EB8AA"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3A1F3F14" w14:textId="77777777" w:rsidR="00F659A1" w:rsidRPr="003A5DF9" w:rsidRDefault="000C6421" w:rsidP="00F659A1">
            <w:pPr>
              <w:rPr>
                <w:rFonts w:cs="Arial"/>
                <w:color w:val="000000"/>
                <w:szCs w:val="22"/>
              </w:rPr>
            </w:pPr>
            <w:proofErr w:type="spellStart"/>
            <w:r>
              <w:rPr>
                <w:rFonts w:cs="Arial"/>
                <w:color w:val="000000"/>
                <w:szCs w:val="22"/>
              </w:rPr>
              <w:t>OffBoard</w:t>
            </w:r>
            <w:proofErr w:type="spellEnd"/>
            <w:r>
              <w:rPr>
                <w:rFonts w:cs="Arial"/>
                <w:color w:val="000000"/>
                <w:szCs w:val="22"/>
              </w:rPr>
              <w:t xml:space="preserve"> P</w:t>
            </w:r>
            <w:r w:rsidRPr="003A5DF9">
              <w:rPr>
                <w:rFonts w:cs="Arial"/>
                <w:color w:val="000000"/>
                <w:szCs w:val="22"/>
              </w:rPr>
              <w:t>rofile is disassociated from specified vehicle.</w:t>
            </w:r>
          </w:p>
          <w:p w14:paraId="5BC3BCA1" w14:textId="77777777" w:rsidR="00F659A1" w:rsidRDefault="000C6421" w:rsidP="00F659A1">
            <w:pPr>
              <w:rPr>
                <w:lang w:eastAsia="zh-CN"/>
              </w:rPr>
            </w:pPr>
            <w:r>
              <w:rPr>
                <w:rFonts w:cs="Arial"/>
                <w:color w:val="000000"/>
                <w:szCs w:val="22"/>
              </w:rPr>
              <w:t>Associated Personal P</w:t>
            </w:r>
            <w:r w:rsidRPr="003A5DF9">
              <w:rPr>
                <w:rFonts w:cs="Arial"/>
                <w:color w:val="000000"/>
                <w:szCs w:val="22"/>
              </w:rPr>
              <w:t xml:space="preserve">rofile </w:t>
            </w:r>
            <w:r>
              <w:rPr>
                <w:rFonts w:cs="Arial"/>
                <w:color w:val="000000"/>
                <w:szCs w:val="22"/>
              </w:rPr>
              <w:t xml:space="preserve">is </w:t>
            </w:r>
            <w:r w:rsidRPr="003A5DF9">
              <w:rPr>
                <w:rFonts w:cs="Arial"/>
                <w:color w:val="000000"/>
                <w:szCs w:val="22"/>
              </w:rPr>
              <w:t>removed from specified vehicle.</w:t>
            </w:r>
          </w:p>
        </w:tc>
      </w:tr>
      <w:tr w:rsidR="00F659A1" w14:paraId="1315A154"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775124F"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714C318B" w14:textId="77777777" w:rsidR="00F659A1" w:rsidRDefault="00F659A1" w:rsidP="00F659A1">
            <w:pPr>
              <w:rPr>
                <w:rFonts w:cs="Arial"/>
                <w:szCs w:val="20"/>
                <w:lang w:eastAsia="zh-CN"/>
              </w:rPr>
            </w:pPr>
          </w:p>
        </w:tc>
      </w:tr>
      <w:tr w:rsidR="00F659A1" w14:paraId="12857ED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FDAC27F"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466457B4"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2660C266" w14:textId="77777777" w:rsidR="00F659A1" w:rsidRDefault="000C6421" w:rsidP="00CF5397">
      <w:pPr>
        <w:pStyle w:val="Heading3"/>
      </w:pPr>
      <w:bookmarkStart w:id="1349" w:name="_Toc72764246"/>
      <w:r>
        <w:t>Requirements</w:t>
      </w:r>
      <w:bookmarkEnd w:id="1349"/>
    </w:p>
    <w:p w14:paraId="690E7BEC" w14:textId="77777777" w:rsidR="00CF5397" w:rsidRPr="00CF5397" w:rsidRDefault="00CF5397" w:rsidP="00CF5397">
      <w:pPr>
        <w:pStyle w:val="Heading4"/>
        <w:rPr>
          <w:b w:val="0"/>
          <w:u w:val="single"/>
        </w:rPr>
      </w:pPr>
      <w:commentRangeStart w:id="1350"/>
      <w:r w:rsidRPr="00CF5397">
        <w:rPr>
          <w:b w:val="0"/>
          <w:u w:val="single"/>
        </w:rPr>
        <w:t>PPP-REQ-406706/A-</w:t>
      </w:r>
      <w:proofErr w:type="spellStart"/>
      <w:r w:rsidRPr="00CF5397">
        <w:rPr>
          <w:b w:val="0"/>
          <w:u w:val="single"/>
        </w:rPr>
        <w:t>OffBoard</w:t>
      </w:r>
      <w:proofErr w:type="spellEnd"/>
      <w:r w:rsidRPr="00CF5397">
        <w:rPr>
          <w:b w:val="0"/>
          <w:u w:val="single"/>
        </w:rPr>
        <w:t xml:space="preserve"> Delete Command</w:t>
      </w:r>
    </w:p>
    <w:p w14:paraId="6BB507C4" w14:textId="150876AC" w:rsidR="00F659A1" w:rsidRDefault="000C6421" w:rsidP="00F659A1">
      <w:bookmarkStart w:id="1351" w:name="_Hlk77349941"/>
      <w:r>
        <w:t xml:space="preserve">When the </w:t>
      </w:r>
      <w:proofErr w:type="spellStart"/>
      <w:r>
        <w:t>PPPServer</w:t>
      </w:r>
      <w:proofErr w:type="spellEnd"/>
      <w:r>
        <w:t xml:space="preserve"> receives a </w:t>
      </w:r>
      <w:del w:id="1352" w:author="Borrelli, Matthew (M.T.)" w:date="2021-06-18T09:33:00Z">
        <w:r w:rsidRPr="000549F4" w:rsidDel="00F76704">
          <w:rPr>
            <w:highlight w:val="yellow"/>
          </w:rPr>
          <w:delText>FTCP COMMAND</w:delText>
        </w:r>
      </w:del>
      <w:proofErr w:type="spellStart"/>
      <w:ins w:id="1353" w:author="Borrelli, Matthew (M.T.)" w:date="2021-06-18T09:33:00Z">
        <w:r w:rsidR="00F76704">
          <w:t>R</w:t>
        </w:r>
      </w:ins>
      <w:ins w:id="1354" w:author="Borrelli, Matthew (M.T.)" w:date="2021-06-18T09:34:00Z">
        <w:r w:rsidR="00F76704">
          <w:t>emoveVINCommand</w:t>
        </w:r>
      </w:ins>
      <w:proofErr w:type="spellEnd"/>
      <w:r>
        <w:t xml:space="preserve"> from the </w:t>
      </w:r>
      <w:proofErr w:type="spellStart"/>
      <w:r>
        <w:t>PPPOffBoardClient</w:t>
      </w:r>
      <w:proofErr w:type="spellEnd"/>
      <w:r>
        <w:t xml:space="preserve">, the </w:t>
      </w:r>
      <w:proofErr w:type="spellStart"/>
      <w:r>
        <w:t>PPPServer</w:t>
      </w:r>
      <w:proofErr w:type="spellEnd"/>
      <w:r>
        <w:t xml:space="preserve"> shall perform a profile delete for the profile linked to the </w:t>
      </w:r>
      <w:proofErr w:type="spellStart"/>
      <w:r>
        <w:t>FordPass</w:t>
      </w:r>
      <w:proofErr w:type="spellEnd"/>
      <w:r>
        <w:t xml:space="preserve"> Account </w:t>
      </w:r>
      <w:r w:rsidRPr="00024D0C">
        <w:rPr>
          <w:highlight w:val="yellow"/>
        </w:rPr>
        <w:t>(GUID or whatever ID)</w:t>
      </w:r>
      <w:r>
        <w:t xml:space="preserve"> indicated in the command. </w:t>
      </w:r>
      <w:commentRangeStart w:id="1355"/>
      <w:r w:rsidRPr="00040B91">
        <w:rPr>
          <w:highlight w:val="yellow"/>
        </w:rPr>
        <w:t>D</w:t>
      </w:r>
      <w:r w:rsidRPr="007329EB">
        <w:rPr>
          <w:highlight w:val="yellow"/>
        </w:rPr>
        <w:t>elete</w:t>
      </w:r>
      <w:r>
        <w:rPr>
          <w:highlight w:val="yellow"/>
        </w:rPr>
        <w:t xml:space="preserve"> per current </w:t>
      </w:r>
      <w:proofErr w:type="spellStart"/>
      <w:r>
        <w:rPr>
          <w:highlight w:val="yellow"/>
        </w:rPr>
        <w:t>EnMem</w:t>
      </w:r>
      <w:proofErr w:type="spellEnd"/>
      <w:r w:rsidRPr="007329EB">
        <w:rPr>
          <w:highlight w:val="yellow"/>
        </w:rPr>
        <w:t xml:space="preserve"> or pushing defaults</w:t>
      </w:r>
      <w:r>
        <w:rPr>
          <w:highlight w:val="yellow"/>
        </w:rPr>
        <w:t xml:space="preserve"> (depends on Privacy discussion)</w:t>
      </w:r>
      <w:commentRangeEnd w:id="1355"/>
      <w:r w:rsidR="00BF6596">
        <w:rPr>
          <w:rStyle w:val="CommentReference"/>
        </w:rPr>
        <w:commentReference w:id="1355"/>
      </w:r>
    </w:p>
    <w:bookmarkEnd w:id="1351"/>
    <w:p w14:paraId="1AF7CDC9" w14:textId="77777777" w:rsidR="00CF5397" w:rsidRPr="00CF5397" w:rsidRDefault="00CF5397" w:rsidP="00CF5397">
      <w:pPr>
        <w:pStyle w:val="Heading4"/>
        <w:rPr>
          <w:b w:val="0"/>
          <w:u w:val="single"/>
        </w:rPr>
      </w:pPr>
      <w:r w:rsidRPr="00CF5397">
        <w:rPr>
          <w:b w:val="0"/>
          <w:u w:val="single"/>
        </w:rPr>
        <w:t>PPP-REQ-406707/A-</w:t>
      </w:r>
      <w:proofErr w:type="spellStart"/>
      <w:r w:rsidRPr="00CF5397">
        <w:rPr>
          <w:b w:val="0"/>
          <w:u w:val="single"/>
        </w:rPr>
        <w:t>OffBoard</w:t>
      </w:r>
      <w:proofErr w:type="spellEnd"/>
      <w:r w:rsidRPr="00CF5397">
        <w:rPr>
          <w:b w:val="0"/>
          <w:u w:val="single"/>
        </w:rPr>
        <w:t xml:space="preserve"> Delete Command Response - Success</w:t>
      </w:r>
    </w:p>
    <w:p w14:paraId="2F9E5AEF" w14:textId="781D02AF" w:rsidR="00F659A1" w:rsidRDefault="000C6421" w:rsidP="00F659A1">
      <w:bookmarkStart w:id="1356" w:name="_Hlk77350069"/>
      <w:r>
        <w:t xml:space="preserve">When the </w:t>
      </w:r>
      <w:proofErr w:type="spellStart"/>
      <w:r>
        <w:t>PPPServer</w:t>
      </w:r>
      <w:proofErr w:type="spellEnd"/>
      <w:r>
        <w:t xml:space="preserve"> receives a </w:t>
      </w:r>
      <w:proofErr w:type="spellStart"/>
      <w:ins w:id="1357" w:author="Borrelli, Matthew (M.T.)" w:date="2021-06-18T09:34:00Z">
        <w:r w:rsidR="00F76704">
          <w:t>RemoveVINCommand</w:t>
        </w:r>
      </w:ins>
      <w:del w:id="1358" w:author="Borrelli, Matthew (M.T.)" w:date="2021-06-18T09:34:00Z">
        <w:r w:rsidRPr="000549F4" w:rsidDel="00F76704">
          <w:rPr>
            <w:highlight w:val="yellow"/>
          </w:rPr>
          <w:delText>FTCP COMMAND</w:delText>
        </w:r>
        <w:r w:rsidDel="00F76704">
          <w:delText xml:space="preserve"> </w:delText>
        </w:r>
      </w:del>
      <w:r>
        <w:t>from</w:t>
      </w:r>
      <w:proofErr w:type="spellEnd"/>
      <w:r>
        <w:t xml:space="preserve"> the </w:t>
      </w:r>
      <w:proofErr w:type="spellStart"/>
      <w:r>
        <w:t>PPPOffBoardClient</w:t>
      </w:r>
      <w:proofErr w:type="spellEnd"/>
      <w:r>
        <w:t xml:space="preserve">, the </w:t>
      </w:r>
      <w:proofErr w:type="spellStart"/>
      <w:r>
        <w:t>PPPServer</w:t>
      </w:r>
      <w:proofErr w:type="spellEnd"/>
      <w:r>
        <w:t xml:space="preserve"> shall send a </w:t>
      </w:r>
      <w:proofErr w:type="spellStart"/>
      <w:ins w:id="1359" w:author="Borrelli, Matthew (M.T.)" w:date="2021-06-18T09:34:00Z">
        <w:r w:rsidR="00F76704">
          <w:t>RemoveRemoveProfileCommandResponse</w:t>
        </w:r>
        <w:proofErr w:type="spellEnd"/>
        <w:r w:rsidR="00F76704">
          <w:t xml:space="preserve"> </w:t>
        </w:r>
      </w:ins>
      <w:del w:id="1360" w:author="Borrelli, Matthew (M.T.)" w:date="2021-06-18T09:34:00Z">
        <w:r w:rsidRPr="000549F4" w:rsidDel="00F76704">
          <w:rPr>
            <w:highlight w:val="yellow"/>
          </w:rPr>
          <w:delText>FTCP COMMAND RESPONSE</w:delText>
        </w:r>
        <w:r w:rsidDel="00F76704">
          <w:delText xml:space="preserve"> </w:delText>
        </w:r>
      </w:del>
      <w:r>
        <w:t>indicating successful reception of the command, if successful.</w:t>
      </w:r>
    </w:p>
    <w:bookmarkEnd w:id="1356"/>
    <w:p w14:paraId="69133E2A" w14:textId="77777777" w:rsidR="00CF5397" w:rsidRPr="00CF5397" w:rsidRDefault="00CF5397" w:rsidP="00CF5397">
      <w:pPr>
        <w:pStyle w:val="Heading4"/>
        <w:rPr>
          <w:b w:val="0"/>
          <w:u w:val="single"/>
        </w:rPr>
      </w:pPr>
      <w:r w:rsidRPr="00CF5397">
        <w:rPr>
          <w:b w:val="0"/>
          <w:u w:val="single"/>
        </w:rPr>
        <w:t>PPP-REQ-406708/A-</w:t>
      </w:r>
      <w:proofErr w:type="spellStart"/>
      <w:r w:rsidRPr="00CF5397">
        <w:rPr>
          <w:b w:val="0"/>
          <w:u w:val="single"/>
        </w:rPr>
        <w:t>OffBoard</w:t>
      </w:r>
      <w:proofErr w:type="spellEnd"/>
      <w:r w:rsidRPr="00CF5397">
        <w:rPr>
          <w:b w:val="0"/>
          <w:u w:val="single"/>
        </w:rPr>
        <w:t xml:space="preserve"> Delete Command Response - Failure</w:t>
      </w:r>
    </w:p>
    <w:p w14:paraId="2244CC11" w14:textId="5BBE3618" w:rsidR="00F659A1" w:rsidRDefault="000C6421" w:rsidP="00F659A1">
      <w:bookmarkStart w:id="1361" w:name="_Hlk77350228"/>
      <w:r>
        <w:t xml:space="preserve">When the </w:t>
      </w:r>
      <w:proofErr w:type="spellStart"/>
      <w:r>
        <w:t>PPPServer</w:t>
      </w:r>
      <w:proofErr w:type="spellEnd"/>
      <w:r>
        <w:t xml:space="preserve"> receives a </w:t>
      </w:r>
      <w:proofErr w:type="spellStart"/>
      <w:ins w:id="1362" w:author="Borrelli, Matthew (M.T.)" w:date="2021-06-18T09:34:00Z">
        <w:r w:rsidR="00F76704">
          <w:t>RemoveVINCommand</w:t>
        </w:r>
      </w:ins>
      <w:del w:id="1363" w:author="Borrelli, Matthew (M.T.)" w:date="2021-06-18T09:34:00Z">
        <w:r w:rsidRPr="000549F4" w:rsidDel="00F76704">
          <w:rPr>
            <w:highlight w:val="yellow"/>
          </w:rPr>
          <w:delText>FTCP COMMAND</w:delText>
        </w:r>
        <w:r w:rsidDel="00F76704">
          <w:delText xml:space="preserve"> </w:delText>
        </w:r>
      </w:del>
      <w:r>
        <w:t>from</w:t>
      </w:r>
      <w:proofErr w:type="spellEnd"/>
      <w:r>
        <w:t xml:space="preserve"> the </w:t>
      </w:r>
      <w:proofErr w:type="spellStart"/>
      <w:r>
        <w:t>PPPOffBoardClient</w:t>
      </w:r>
      <w:proofErr w:type="spellEnd"/>
      <w:r>
        <w:t xml:space="preserve">, the </w:t>
      </w:r>
      <w:proofErr w:type="spellStart"/>
      <w:r>
        <w:t>PPPServer</w:t>
      </w:r>
      <w:proofErr w:type="spellEnd"/>
      <w:r>
        <w:t xml:space="preserve"> shall send a </w:t>
      </w:r>
      <w:proofErr w:type="spellStart"/>
      <w:ins w:id="1364" w:author="Borrelli, Matthew (M.T.)" w:date="2021-06-18T09:34:00Z">
        <w:r w:rsidR="00F76704">
          <w:t>RemoveRemoveProfileCommandResponse</w:t>
        </w:r>
        <w:proofErr w:type="spellEnd"/>
        <w:r w:rsidR="00F76704">
          <w:t xml:space="preserve"> </w:t>
        </w:r>
      </w:ins>
      <w:del w:id="1365" w:author="Borrelli, Matthew (M.T.)" w:date="2021-06-18T09:34:00Z">
        <w:r w:rsidRPr="000549F4" w:rsidDel="00F76704">
          <w:rPr>
            <w:highlight w:val="yellow"/>
          </w:rPr>
          <w:delText>FTCP COMMAND RESPONSE</w:delText>
        </w:r>
        <w:r w:rsidDel="00F76704">
          <w:delText xml:space="preserve"> </w:delText>
        </w:r>
      </w:del>
      <w:r>
        <w:t>indicating the below failure, for the below reasons:</w:t>
      </w:r>
    </w:p>
    <w:p w14:paraId="445576DA" w14:textId="77777777" w:rsidR="00F659A1" w:rsidRDefault="000C6421" w:rsidP="000C6421">
      <w:pPr>
        <w:numPr>
          <w:ilvl w:val="0"/>
          <w:numId w:val="15"/>
        </w:numPr>
      </w:pPr>
      <w:r>
        <w:lastRenderedPageBreak/>
        <w:t xml:space="preserve">“Command Not Permitted” </w:t>
      </w:r>
      <w:r w:rsidRPr="00C84811">
        <w:rPr>
          <w:highlight w:val="yellow"/>
        </w:rPr>
        <w:t>– When …</w:t>
      </w:r>
    </w:p>
    <w:p w14:paraId="1DBD5866" w14:textId="77777777" w:rsidR="00F659A1" w:rsidRDefault="000C6421" w:rsidP="000C6421">
      <w:pPr>
        <w:numPr>
          <w:ilvl w:val="0"/>
          <w:numId w:val="15"/>
        </w:numPr>
      </w:pPr>
      <w:r>
        <w:t>“Request Out of Range</w:t>
      </w:r>
      <w:r w:rsidRPr="00C84811">
        <w:rPr>
          <w:highlight w:val="yellow"/>
        </w:rPr>
        <w:t>” – When …</w:t>
      </w:r>
    </w:p>
    <w:p w14:paraId="03F4F44F" w14:textId="77777777" w:rsidR="00F659A1" w:rsidRPr="00C84811" w:rsidRDefault="000C6421" w:rsidP="000C6421">
      <w:pPr>
        <w:numPr>
          <w:ilvl w:val="0"/>
          <w:numId w:val="15"/>
        </w:numPr>
        <w:rPr>
          <w:highlight w:val="yellow"/>
        </w:rPr>
      </w:pPr>
      <w:r>
        <w:t xml:space="preserve">“Command Already in Progress” </w:t>
      </w:r>
      <w:r w:rsidRPr="00C84811">
        <w:rPr>
          <w:highlight w:val="yellow"/>
        </w:rPr>
        <w:t>– When…</w:t>
      </w:r>
    </w:p>
    <w:p w14:paraId="674D3777" w14:textId="77777777" w:rsidR="00F659A1" w:rsidRPr="00C84811" w:rsidRDefault="000C6421" w:rsidP="000C6421">
      <w:pPr>
        <w:numPr>
          <w:ilvl w:val="0"/>
          <w:numId w:val="15"/>
        </w:numPr>
        <w:rPr>
          <w:highlight w:val="yellow"/>
        </w:rPr>
      </w:pPr>
      <w:r w:rsidRPr="00C84811">
        <w:rPr>
          <w:highlight w:val="yellow"/>
        </w:rPr>
        <w:t>Etc.</w:t>
      </w:r>
      <w:commentRangeEnd w:id="1350"/>
      <w:r w:rsidR="00044426">
        <w:rPr>
          <w:rStyle w:val="CommentReference"/>
        </w:rPr>
        <w:commentReference w:id="1350"/>
      </w:r>
    </w:p>
    <w:bookmarkEnd w:id="1361"/>
    <w:p w14:paraId="1855B5FC" w14:textId="77777777" w:rsidR="00CF5397" w:rsidRPr="00CF5397" w:rsidRDefault="00CF5397" w:rsidP="00CF5397">
      <w:pPr>
        <w:pStyle w:val="Heading4"/>
        <w:rPr>
          <w:b w:val="0"/>
          <w:u w:val="single"/>
        </w:rPr>
      </w:pPr>
      <w:commentRangeStart w:id="1366"/>
      <w:r w:rsidRPr="00CF5397">
        <w:rPr>
          <w:b w:val="0"/>
          <w:u w:val="single"/>
        </w:rPr>
        <w:t>PPP-REQ-406709/A-</w:t>
      </w:r>
      <w:proofErr w:type="spellStart"/>
      <w:r w:rsidRPr="00CF5397">
        <w:rPr>
          <w:b w:val="0"/>
          <w:u w:val="single"/>
        </w:rPr>
        <w:t>OffBoard</w:t>
      </w:r>
      <w:proofErr w:type="spellEnd"/>
      <w:r w:rsidRPr="00CF5397">
        <w:rPr>
          <w:b w:val="0"/>
          <w:u w:val="single"/>
        </w:rPr>
        <w:t xml:space="preserve"> Delete Alert</w:t>
      </w:r>
    </w:p>
    <w:p w14:paraId="2B3351A6" w14:textId="1CD592D1" w:rsidR="00F659A1" w:rsidRPr="00032E1D" w:rsidRDefault="000C6421" w:rsidP="00F659A1">
      <w:pPr>
        <w:rPr>
          <w:highlight w:val="yellow"/>
        </w:rPr>
      </w:pPr>
      <w:r>
        <w:t xml:space="preserve">The </w:t>
      </w:r>
      <w:proofErr w:type="spellStart"/>
      <w:r>
        <w:t>PPPServer</w:t>
      </w:r>
      <w:proofErr w:type="spellEnd"/>
      <w:r>
        <w:t xml:space="preserve"> shall send </w:t>
      </w:r>
      <w:del w:id="1367" w:author="Borrelli, Matthew (M.T.)" w:date="2021-06-18T09:34:00Z">
        <w:r w:rsidRPr="008536DB" w:rsidDel="00F76704">
          <w:rPr>
            <w:highlight w:val="yellow"/>
          </w:rPr>
          <w:delText>Alert</w:delText>
        </w:r>
        <w:r w:rsidDel="00F76704">
          <w:delText xml:space="preserve"> </w:delText>
        </w:r>
      </w:del>
      <w:proofErr w:type="spellStart"/>
      <w:ins w:id="1368" w:author="Borrelli, Matthew (M.T.)" w:date="2021-06-18T09:34:00Z">
        <w:r w:rsidR="00F76704">
          <w:t>RemoveVinAlert</w:t>
        </w:r>
        <w:proofErr w:type="spellEnd"/>
        <w:r w:rsidR="00F76704">
          <w:t xml:space="preserve"> </w:t>
        </w:r>
      </w:ins>
      <w:r>
        <w:t xml:space="preserve">to the </w:t>
      </w:r>
      <w:proofErr w:type="spellStart"/>
      <w:r>
        <w:t>PPPOffBoardClient</w:t>
      </w:r>
      <w:proofErr w:type="spellEnd"/>
      <w:r>
        <w:t xml:space="preserve"> after successfully deleting profile. The alert shall include the </w:t>
      </w:r>
      <w:proofErr w:type="spellStart"/>
      <w:r>
        <w:t>FordPass</w:t>
      </w:r>
      <w:proofErr w:type="spellEnd"/>
      <w:r>
        <w:t xml:space="preserve"> Account</w:t>
      </w:r>
      <w:ins w:id="1369" w:author="Borrelli, Matthew (M.T.)" w:date="2021-06-18T09:35:00Z">
        <w:r w:rsidR="00F76704">
          <w:t xml:space="preserve"> ID</w:t>
        </w:r>
      </w:ins>
      <w:r>
        <w:t xml:space="preserve"> </w:t>
      </w:r>
      <w:del w:id="1370" w:author="Borrelli, Matthew (M.T.)" w:date="2021-06-18T09:35:00Z">
        <w:r w:rsidRPr="00024D0C" w:rsidDel="00F76704">
          <w:rPr>
            <w:highlight w:val="yellow"/>
          </w:rPr>
          <w:delText>(GUID or whatever ID)</w:delText>
        </w:r>
      </w:del>
      <w:r>
        <w:t xml:space="preserve"> and the VIN.</w:t>
      </w:r>
      <w:commentRangeEnd w:id="1366"/>
      <w:r w:rsidR="00044426">
        <w:rPr>
          <w:rStyle w:val="CommentReference"/>
        </w:rPr>
        <w:commentReference w:id="1366"/>
      </w:r>
    </w:p>
    <w:p w14:paraId="6AD0239F" w14:textId="77777777" w:rsidR="00CF5397" w:rsidRPr="00CF5397" w:rsidRDefault="00CF5397" w:rsidP="00CF5397">
      <w:pPr>
        <w:pStyle w:val="Heading4"/>
        <w:rPr>
          <w:b w:val="0"/>
          <w:u w:val="single"/>
        </w:rPr>
      </w:pPr>
      <w:r w:rsidRPr="00CF5397">
        <w:rPr>
          <w:b w:val="0"/>
          <w:u w:val="single"/>
        </w:rPr>
        <w:t>PPP-REQ-406710/A-In-vehicle Master Reset</w:t>
      </w:r>
    </w:p>
    <w:p w14:paraId="4DF36E31" w14:textId="77777777" w:rsidR="00F659A1" w:rsidRDefault="000C6421" w:rsidP="00F659A1">
      <w:r w:rsidRPr="004B435A">
        <w:t xml:space="preserve">When a Master Reset is requested/performed, the </w:t>
      </w:r>
      <w:proofErr w:type="spellStart"/>
      <w:r w:rsidRPr="004B435A">
        <w:t>PPPServer</w:t>
      </w:r>
      <w:proofErr w:type="spellEnd"/>
      <w:r w:rsidRPr="004B435A">
        <w:t xml:space="preserve"> shall delete all Central Portable Profiles,</w:t>
      </w:r>
      <w:r>
        <w:t xml:space="preserve"> personal data, </w:t>
      </w:r>
      <w:proofErr w:type="spellStart"/>
      <w:r>
        <w:t>FordPass</w:t>
      </w:r>
      <w:proofErr w:type="spellEnd"/>
      <w:r>
        <w:t xml:space="preserve"> Associations, etc. and send the default </w:t>
      </w:r>
      <w:r w:rsidRPr="004B435A">
        <w:t>Central Portable Profile</w:t>
      </w:r>
      <w:r>
        <w:t xml:space="preserve"> to all </w:t>
      </w:r>
      <w:proofErr w:type="spellStart"/>
      <w:r>
        <w:t>PPPSettingServers</w:t>
      </w:r>
      <w:proofErr w:type="spellEnd"/>
      <w:r>
        <w:t xml:space="preserve"> for all </w:t>
      </w:r>
      <w:proofErr w:type="spellStart"/>
      <w:r>
        <w:t>PersIndex</w:t>
      </w:r>
      <w:proofErr w:type="spellEnd"/>
      <w:r>
        <w:t xml:space="preserve"> values, including Guest. This shall ensure that all personalized settings for all profiles in every </w:t>
      </w:r>
      <w:proofErr w:type="spellStart"/>
      <w:r>
        <w:t>PPPSettingServer</w:t>
      </w:r>
      <w:proofErr w:type="spellEnd"/>
      <w:r>
        <w:t xml:space="preserve"> has been cleared from their internal memory.</w:t>
      </w:r>
    </w:p>
    <w:p w14:paraId="0ED72924" w14:textId="77777777" w:rsidR="00CF5397" w:rsidRPr="00CF5397" w:rsidRDefault="00CF5397" w:rsidP="00CF5397">
      <w:pPr>
        <w:pStyle w:val="Heading4"/>
        <w:rPr>
          <w:b w:val="0"/>
          <w:u w:val="single"/>
        </w:rPr>
      </w:pPr>
      <w:r w:rsidRPr="00CF5397">
        <w:rPr>
          <w:b w:val="0"/>
          <w:u w:val="single"/>
        </w:rPr>
        <w:t>PPP-REQ-406711/A-Remote Master Reset</w:t>
      </w:r>
    </w:p>
    <w:p w14:paraId="6F520DA9" w14:textId="77777777" w:rsidR="00F659A1" w:rsidRPr="004E1AAD" w:rsidRDefault="000C6421" w:rsidP="00F659A1">
      <w:r>
        <w:t xml:space="preserve">When a Remote Master Reset is </w:t>
      </w:r>
      <w:r w:rsidRPr="004B435A">
        <w:t>requested/performed</w:t>
      </w:r>
      <w:r>
        <w:t xml:space="preserve">, the </w:t>
      </w:r>
      <w:proofErr w:type="spellStart"/>
      <w:r>
        <w:t>PPPServer</w:t>
      </w:r>
      <w:proofErr w:type="spellEnd"/>
      <w:r>
        <w:t xml:space="preserve"> shall perform the same actions as an in-vehicle Master Reset, per </w:t>
      </w:r>
      <w:r w:rsidRPr="00C56B96">
        <w:t>REQ-</w:t>
      </w:r>
      <w:r>
        <w:t>406170.</w:t>
      </w:r>
    </w:p>
    <w:p w14:paraId="39E30674" w14:textId="77777777" w:rsidR="00CF5397" w:rsidRPr="00CF5397" w:rsidRDefault="00CF5397" w:rsidP="00CF5397">
      <w:pPr>
        <w:pStyle w:val="Heading4"/>
        <w:rPr>
          <w:b w:val="0"/>
          <w:u w:val="single"/>
        </w:rPr>
      </w:pPr>
      <w:commentRangeStart w:id="1371"/>
      <w:r w:rsidRPr="00CF5397">
        <w:rPr>
          <w:b w:val="0"/>
          <w:u w:val="single"/>
        </w:rPr>
        <w:t>PPP-REQ-406712/A-</w:t>
      </w:r>
      <w:proofErr w:type="spellStart"/>
      <w:r w:rsidRPr="00CF5397">
        <w:rPr>
          <w:b w:val="0"/>
          <w:u w:val="single"/>
        </w:rPr>
        <w:t>OffBoard</w:t>
      </w:r>
      <w:proofErr w:type="spellEnd"/>
      <w:r w:rsidRPr="00CF5397">
        <w:rPr>
          <w:b w:val="0"/>
          <w:u w:val="single"/>
        </w:rPr>
        <w:t xml:space="preserve"> VIN Removal</w:t>
      </w:r>
      <w:commentRangeEnd w:id="1371"/>
      <w:r w:rsidR="00D4305F">
        <w:rPr>
          <w:rStyle w:val="CommentReference"/>
          <w:b w:val="0"/>
          <w:bCs w:val="0"/>
          <w:i w:val="0"/>
        </w:rPr>
        <w:commentReference w:id="1371"/>
      </w:r>
    </w:p>
    <w:p w14:paraId="557B65EF" w14:textId="77777777" w:rsidR="00F659A1" w:rsidRDefault="000C6421" w:rsidP="00F659A1">
      <w:commentRangeStart w:id="1372"/>
      <w:r w:rsidRPr="003451BE">
        <w:rPr>
          <w:highlight w:val="yellow"/>
        </w:rPr>
        <w:t>What to do for a VIN Removal</w:t>
      </w:r>
      <w:r>
        <w:t xml:space="preserve"> &gt; </w:t>
      </w:r>
      <w:r w:rsidRPr="00C728C6">
        <w:rPr>
          <w:highlight w:val="yellow"/>
        </w:rPr>
        <w:t xml:space="preserve">If </w:t>
      </w:r>
      <w:r>
        <w:rPr>
          <w:highlight w:val="yellow"/>
        </w:rPr>
        <w:t xml:space="preserve">this </w:t>
      </w:r>
      <w:r w:rsidRPr="00C728C6">
        <w:rPr>
          <w:highlight w:val="yellow"/>
        </w:rPr>
        <w:t>clear</w:t>
      </w:r>
      <w:r>
        <w:rPr>
          <w:highlight w:val="yellow"/>
        </w:rPr>
        <w:t>s</w:t>
      </w:r>
      <w:r w:rsidRPr="00C728C6">
        <w:rPr>
          <w:highlight w:val="yellow"/>
        </w:rPr>
        <w:t xml:space="preserve"> personalized data, how is that synchronized with the cloud?</w:t>
      </w:r>
      <w:commentRangeEnd w:id="1372"/>
      <w:r w:rsidR="00EB4EDE">
        <w:rPr>
          <w:rStyle w:val="CommentReference"/>
        </w:rPr>
        <w:commentReference w:id="1372"/>
      </w:r>
    </w:p>
    <w:p w14:paraId="7A025AD6" w14:textId="77777777" w:rsidR="00CF5397" w:rsidRPr="00CF5397" w:rsidRDefault="00CF5397" w:rsidP="00CF5397">
      <w:pPr>
        <w:pStyle w:val="Heading4"/>
        <w:rPr>
          <w:b w:val="0"/>
          <w:u w:val="single"/>
        </w:rPr>
      </w:pPr>
      <w:r w:rsidRPr="00CF5397">
        <w:rPr>
          <w:b w:val="0"/>
          <w:u w:val="single"/>
        </w:rPr>
        <w:t>PPP-REQ-406714/A-Delete/Disassociate Alert</w:t>
      </w:r>
    </w:p>
    <w:p w14:paraId="4763BBDA" w14:textId="6A73CE0F" w:rsidR="00F659A1" w:rsidRDefault="000C6421" w:rsidP="00F659A1">
      <w:pPr>
        <w:rPr>
          <w:ins w:id="1373" w:author="Borrelli, Matthew (M.T.)" w:date="2021-06-18T09:37:00Z"/>
        </w:rPr>
      </w:pPr>
      <w:r>
        <w:t xml:space="preserve">The </w:t>
      </w:r>
      <w:proofErr w:type="spellStart"/>
      <w:r>
        <w:t>PPPServer</w:t>
      </w:r>
      <w:proofErr w:type="spellEnd"/>
      <w:r>
        <w:t xml:space="preserve"> shall send an </w:t>
      </w:r>
      <w:del w:id="1374" w:author="Borrelli, Matthew (M.T.)" w:date="2021-06-18T09:35:00Z">
        <w:r w:rsidRPr="00F365AF" w:rsidDel="00F76704">
          <w:rPr>
            <w:highlight w:val="yellow"/>
          </w:rPr>
          <w:delText>FTCP ALERT</w:delText>
        </w:r>
        <w:r w:rsidDel="00F76704">
          <w:delText xml:space="preserve"> </w:delText>
        </w:r>
      </w:del>
      <w:proofErr w:type="spellStart"/>
      <w:ins w:id="1375" w:author="Borrelli, Matthew (M.T.)" w:date="2021-06-18T09:35:00Z">
        <w:r w:rsidR="00F76704">
          <w:t>UnlinkProfileAlert</w:t>
        </w:r>
        <w:proofErr w:type="spellEnd"/>
        <w:r w:rsidR="00F76704">
          <w:t xml:space="preserve"> </w:t>
        </w:r>
      </w:ins>
      <w:r>
        <w:t xml:space="preserve">to the </w:t>
      </w:r>
      <w:proofErr w:type="spellStart"/>
      <w:r>
        <w:t>PPPOffBoardClient</w:t>
      </w:r>
      <w:proofErr w:type="spellEnd"/>
      <w:r>
        <w:t xml:space="preserve"> when a Personal Profile that is associated with a </w:t>
      </w:r>
      <w:proofErr w:type="spellStart"/>
      <w:r>
        <w:t>FordPass</w:t>
      </w:r>
      <w:proofErr w:type="spellEnd"/>
      <w:r>
        <w:t xml:space="preserve"> Account is deleted or disassociated.</w:t>
      </w:r>
    </w:p>
    <w:p w14:paraId="75DC1E11" w14:textId="47681CD2" w:rsidR="00F76704" w:rsidRPr="00CF5397" w:rsidRDefault="00F76704" w:rsidP="00F76704">
      <w:pPr>
        <w:pStyle w:val="Heading4"/>
        <w:rPr>
          <w:ins w:id="1376" w:author="Borrelli, Matthew (M.T.)" w:date="2021-06-18T09:37:00Z"/>
          <w:b w:val="0"/>
          <w:u w:val="single"/>
        </w:rPr>
      </w:pPr>
      <w:commentRangeStart w:id="1377"/>
      <w:ins w:id="1378" w:author="Borrelli, Matthew (M.T.)" w:date="2021-06-18T09:37:00Z">
        <w:r w:rsidRPr="00CF5397">
          <w:rPr>
            <w:b w:val="0"/>
            <w:u w:val="single"/>
          </w:rPr>
          <w:t xml:space="preserve">Delete/Disassociate </w:t>
        </w:r>
        <w:proofErr w:type="spellStart"/>
        <w:r w:rsidRPr="00CF5397">
          <w:rPr>
            <w:b w:val="0"/>
            <w:u w:val="single"/>
          </w:rPr>
          <w:t>Alert</w:t>
        </w:r>
        <w:r>
          <w:rPr>
            <w:b w:val="0"/>
            <w:u w:val="single"/>
          </w:rPr>
          <w:t>Response</w:t>
        </w:r>
        <w:proofErr w:type="spellEnd"/>
      </w:ins>
    </w:p>
    <w:p w14:paraId="187A5F33" w14:textId="486E1B53" w:rsidR="00F76704" w:rsidRDefault="00F76704" w:rsidP="00F76704">
      <w:pPr>
        <w:rPr>
          <w:ins w:id="1379" w:author="Borrelli, Matthew (M.T.)" w:date="2021-06-18T09:39:00Z"/>
        </w:rPr>
      </w:pPr>
      <w:ins w:id="1380" w:author="Borrelli, Matthew (M.T.)" w:date="2021-06-18T09:37:00Z">
        <w:r>
          <w:t xml:space="preserve">Receive an </w:t>
        </w:r>
        <w:proofErr w:type="spellStart"/>
        <w:r>
          <w:t>UnlinkProfileAlertResponse</w:t>
        </w:r>
        <w:proofErr w:type="spellEnd"/>
        <w:r>
          <w:t xml:space="preserve"> from cloud telling us of successful/</w:t>
        </w:r>
      </w:ins>
      <w:ins w:id="1381" w:author="Borrelli, Matthew (M.T.)" w:date="2021-06-18T09:38:00Z">
        <w:r>
          <w:t xml:space="preserve">failed unlinking. </w:t>
        </w:r>
      </w:ins>
    </w:p>
    <w:p w14:paraId="0055C890" w14:textId="0103928F" w:rsidR="00F76704" w:rsidRPr="00CF5397" w:rsidRDefault="00F76704" w:rsidP="00F76704">
      <w:pPr>
        <w:pStyle w:val="Heading4"/>
        <w:rPr>
          <w:ins w:id="1382" w:author="Borrelli, Matthew (M.T.)" w:date="2021-06-18T09:39:00Z"/>
          <w:b w:val="0"/>
          <w:u w:val="single"/>
        </w:rPr>
      </w:pPr>
      <w:ins w:id="1383" w:author="Borrelli, Matthew (M.T.)" w:date="2021-06-18T09:39:00Z">
        <w:r w:rsidRPr="00CF5397">
          <w:rPr>
            <w:b w:val="0"/>
            <w:u w:val="single"/>
          </w:rPr>
          <w:t xml:space="preserve">Delete/Disassociate </w:t>
        </w:r>
        <w:proofErr w:type="spellStart"/>
        <w:r w:rsidRPr="00CF5397">
          <w:rPr>
            <w:b w:val="0"/>
            <w:u w:val="single"/>
          </w:rPr>
          <w:t>Alert</w:t>
        </w:r>
        <w:r>
          <w:rPr>
            <w:b w:val="0"/>
            <w:u w:val="single"/>
          </w:rPr>
          <w:t>Response</w:t>
        </w:r>
        <w:proofErr w:type="spellEnd"/>
        <w:r>
          <w:rPr>
            <w:b w:val="0"/>
            <w:u w:val="single"/>
          </w:rPr>
          <w:t xml:space="preserve"> – No Response</w:t>
        </w:r>
      </w:ins>
    </w:p>
    <w:p w14:paraId="431B1086" w14:textId="24A6FAC1" w:rsidR="00F76704" w:rsidRDefault="00F76704" w:rsidP="00F76704">
      <w:pPr>
        <w:rPr>
          <w:ins w:id="1384" w:author="Borrelli, Matthew (M.T.)" w:date="2021-06-18T09:39:00Z"/>
        </w:rPr>
      </w:pPr>
      <w:ins w:id="1385" w:author="Borrelli, Matthew (M.T.)" w:date="2021-06-18T09:39:00Z">
        <w:r>
          <w:t>What to do if we don’t get a response?</w:t>
        </w:r>
      </w:ins>
    </w:p>
    <w:p w14:paraId="5242E5D4" w14:textId="221387E2" w:rsidR="00F76704" w:rsidRPr="00CF5397" w:rsidRDefault="00F76704" w:rsidP="00F76704">
      <w:pPr>
        <w:pStyle w:val="Heading4"/>
        <w:rPr>
          <w:ins w:id="1386" w:author="Borrelli, Matthew (M.T.)" w:date="2021-06-18T09:39:00Z"/>
          <w:b w:val="0"/>
          <w:u w:val="single"/>
        </w:rPr>
      </w:pPr>
      <w:ins w:id="1387" w:author="Borrelli, Matthew (M.T.)" w:date="2021-06-18T09:39:00Z">
        <w:r w:rsidRPr="00CF5397">
          <w:rPr>
            <w:b w:val="0"/>
            <w:u w:val="single"/>
          </w:rPr>
          <w:t xml:space="preserve">Delete/Disassociate </w:t>
        </w:r>
        <w:proofErr w:type="spellStart"/>
        <w:r w:rsidRPr="00CF5397">
          <w:rPr>
            <w:b w:val="0"/>
            <w:u w:val="single"/>
          </w:rPr>
          <w:t>Alert</w:t>
        </w:r>
        <w:r>
          <w:rPr>
            <w:b w:val="0"/>
            <w:u w:val="single"/>
          </w:rPr>
          <w:t>Response</w:t>
        </w:r>
        <w:proofErr w:type="spellEnd"/>
        <w:r>
          <w:rPr>
            <w:b w:val="0"/>
            <w:u w:val="single"/>
          </w:rPr>
          <w:t xml:space="preserve"> – Failed Response </w:t>
        </w:r>
      </w:ins>
    </w:p>
    <w:p w14:paraId="5DE5C1A6" w14:textId="1F48519C" w:rsidR="00F76704" w:rsidRDefault="00F76704" w:rsidP="00F76704">
      <w:pPr>
        <w:rPr>
          <w:ins w:id="1388" w:author="Borrelli, Matthew (M.T.)" w:date="2021-06-18T09:37:00Z"/>
        </w:rPr>
      </w:pPr>
      <w:ins w:id="1389" w:author="Borrelli, Matthew (M.T.)" w:date="2021-06-18T09:39:00Z">
        <w:r>
          <w:t>What to do if we get a ‘Failure’ Response?</w:t>
        </w:r>
      </w:ins>
      <w:commentRangeEnd w:id="1377"/>
      <w:ins w:id="1390" w:author="Borrelli, Matthew (M.T.)" w:date="2021-07-16T17:51:00Z">
        <w:r w:rsidR="00044426">
          <w:rPr>
            <w:rStyle w:val="CommentReference"/>
          </w:rPr>
          <w:commentReference w:id="1377"/>
        </w:r>
      </w:ins>
    </w:p>
    <w:p w14:paraId="77B5005E" w14:textId="77777777" w:rsidR="00F76704" w:rsidRDefault="00F76704" w:rsidP="00F659A1"/>
    <w:p w14:paraId="582A7AA0" w14:textId="77777777" w:rsidR="00CF5397" w:rsidRPr="00CF5397" w:rsidRDefault="00CF5397" w:rsidP="00CF5397">
      <w:pPr>
        <w:pStyle w:val="Heading4"/>
        <w:rPr>
          <w:b w:val="0"/>
          <w:u w:val="single"/>
        </w:rPr>
      </w:pPr>
      <w:r w:rsidRPr="00CF5397">
        <w:rPr>
          <w:b w:val="0"/>
          <w:u w:val="single"/>
        </w:rPr>
        <w:t>PPP-REQ-406715/A-Collect Settings for Central Portable Profile</w:t>
      </w:r>
    </w:p>
    <w:p w14:paraId="70AF438F" w14:textId="77777777" w:rsidR="00F659A1" w:rsidRDefault="000C6421" w:rsidP="00F659A1">
      <w:r>
        <w:t xml:space="preserve">The </w:t>
      </w:r>
      <w:proofErr w:type="spellStart"/>
      <w:r>
        <w:t>PPPServer</w:t>
      </w:r>
      <w:proofErr w:type="spellEnd"/>
      <w:r>
        <w:t xml:space="preserve"> shall use _____ interface(s) to collect all settings personalized by the PPP feature to build and save a Central Portable Profile.</w:t>
      </w:r>
    </w:p>
    <w:p w14:paraId="0EBFB352" w14:textId="77777777" w:rsidR="00F659A1" w:rsidRDefault="00F659A1" w:rsidP="00F659A1"/>
    <w:p w14:paraId="6B4F19B1" w14:textId="77777777" w:rsidR="00F659A1" w:rsidRPr="00B857DF" w:rsidRDefault="000C6421" w:rsidP="00F659A1">
      <w:pPr>
        <w:rPr>
          <w:i/>
        </w:rPr>
      </w:pPr>
      <w:r w:rsidRPr="00B857DF">
        <w:rPr>
          <w:i/>
          <w:highlight w:val="yellow"/>
        </w:rPr>
        <w:t>Need to build this out to include all relevant interfaces and the sequencing to collect all settings.</w:t>
      </w:r>
    </w:p>
    <w:p w14:paraId="54999163" w14:textId="77777777" w:rsidR="00CF5397" w:rsidRPr="00CF5397" w:rsidRDefault="00CF5397" w:rsidP="00CF5397">
      <w:pPr>
        <w:pStyle w:val="Heading4"/>
        <w:rPr>
          <w:b w:val="0"/>
          <w:u w:val="single"/>
        </w:rPr>
      </w:pPr>
      <w:r w:rsidRPr="00CF5397">
        <w:rPr>
          <w:b w:val="0"/>
          <w:u w:val="single"/>
        </w:rPr>
        <w:t>PPP-REQ-406716/A-Central Portable Profile Creation</w:t>
      </w:r>
    </w:p>
    <w:p w14:paraId="226B66FF" w14:textId="77777777" w:rsidR="00F659A1" w:rsidRDefault="000C6421" w:rsidP="00F659A1">
      <w:r>
        <w:t xml:space="preserve">The </w:t>
      </w:r>
      <w:proofErr w:type="spellStart"/>
      <w:r>
        <w:t>PPPServer</w:t>
      </w:r>
      <w:proofErr w:type="spellEnd"/>
      <w:r>
        <w:t xml:space="preserve"> shall create a Central Portable Profile upon creation of an Enhanced Memory Profile.</w:t>
      </w:r>
    </w:p>
    <w:p w14:paraId="0D5B0AEC" w14:textId="77777777" w:rsidR="00CF5397" w:rsidRPr="00CF5397" w:rsidRDefault="00CF5397" w:rsidP="00CF5397">
      <w:pPr>
        <w:pStyle w:val="Heading4"/>
        <w:rPr>
          <w:b w:val="0"/>
          <w:u w:val="single"/>
        </w:rPr>
      </w:pPr>
      <w:r w:rsidRPr="00CF5397">
        <w:rPr>
          <w:b w:val="0"/>
          <w:u w:val="single"/>
        </w:rPr>
        <w:t>PPP-REQ-406717/A-Central Portable Profile Limit</w:t>
      </w:r>
    </w:p>
    <w:p w14:paraId="78BEC1BE" w14:textId="77777777" w:rsidR="00F659A1" w:rsidRDefault="000C6421" w:rsidP="00F659A1">
      <w:r>
        <w:t xml:space="preserve">The </w:t>
      </w:r>
      <w:proofErr w:type="spellStart"/>
      <w:r>
        <w:t>PPPServer</w:t>
      </w:r>
      <w:proofErr w:type="spellEnd"/>
      <w:r>
        <w:t xml:space="preserve"> shall allow a maximum of 10 Central Portable </w:t>
      </w:r>
      <w:commentRangeStart w:id="1391"/>
      <w:r>
        <w:t>Profiles</w:t>
      </w:r>
      <w:commentRangeEnd w:id="1391"/>
      <w:r w:rsidR="00BF6596">
        <w:rPr>
          <w:rStyle w:val="CommentReference"/>
        </w:rPr>
        <w:commentReference w:id="1391"/>
      </w:r>
      <w:r>
        <w:t>.</w:t>
      </w:r>
    </w:p>
    <w:p w14:paraId="491B9733" w14:textId="77777777" w:rsidR="00CF5397" w:rsidRPr="00CF5397" w:rsidRDefault="00CF5397" w:rsidP="00CF5397">
      <w:pPr>
        <w:pStyle w:val="Heading4"/>
        <w:rPr>
          <w:b w:val="0"/>
          <w:u w:val="single"/>
        </w:rPr>
      </w:pPr>
      <w:r w:rsidRPr="00CF5397">
        <w:rPr>
          <w:b w:val="0"/>
          <w:u w:val="single"/>
        </w:rPr>
        <w:t>PPP-REQ-406718/A-Default Central Portable Profile</w:t>
      </w:r>
    </w:p>
    <w:p w14:paraId="42845F10" w14:textId="77777777" w:rsidR="00F659A1" w:rsidRDefault="000C6421" w:rsidP="00F659A1">
      <w:r>
        <w:t xml:space="preserve">The </w:t>
      </w:r>
      <w:proofErr w:type="spellStart"/>
      <w:r>
        <w:t>PPPServer</w:t>
      </w:r>
      <w:proofErr w:type="spellEnd"/>
      <w:r>
        <w:t xml:space="preserve"> shall store a default Central Portable Profile including default values for each of the available personalized settings. </w:t>
      </w:r>
      <w:r w:rsidRPr="00DD327D">
        <w:rPr>
          <w:i/>
          <w:highlight w:val="yellow"/>
        </w:rPr>
        <w:t>C</w:t>
      </w:r>
      <w:r w:rsidRPr="00B857DF">
        <w:rPr>
          <w:i/>
          <w:highlight w:val="yellow"/>
        </w:rPr>
        <w:t>onfigured at EOL?</w:t>
      </w:r>
      <w:r>
        <w:rPr>
          <w:i/>
        </w:rPr>
        <w:t xml:space="preserve"> </w:t>
      </w:r>
      <w:r w:rsidRPr="00A609FA">
        <w:rPr>
          <w:i/>
          <w:highlight w:val="yellow"/>
        </w:rPr>
        <w:t>What are the defaults for all settings</w:t>
      </w:r>
      <w:r>
        <w:rPr>
          <w:i/>
          <w:highlight w:val="yellow"/>
        </w:rPr>
        <w:t>, how are these controlled</w:t>
      </w:r>
      <w:r w:rsidRPr="00A609FA">
        <w:rPr>
          <w:i/>
          <w:highlight w:val="yellow"/>
        </w:rPr>
        <w:t>?</w:t>
      </w:r>
    </w:p>
    <w:p w14:paraId="6B3FB2FD" w14:textId="77777777" w:rsidR="00CF5397" w:rsidRPr="00CF5397" w:rsidRDefault="00CF5397" w:rsidP="00CF5397">
      <w:pPr>
        <w:pStyle w:val="Heading4"/>
        <w:rPr>
          <w:b w:val="0"/>
          <w:u w:val="single"/>
        </w:rPr>
      </w:pPr>
      <w:commentRangeStart w:id="1392"/>
      <w:r w:rsidRPr="00CF5397">
        <w:rPr>
          <w:b w:val="0"/>
          <w:u w:val="single"/>
        </w:rPr>
        <w:lastRenderedPageBreak/>
        <w:t>PPP-REQ-406719/A-Central Portable Profile Version Number</w:t>
      </w:r>
    </w:p>
    <w:p w14:paraId="05C28D5F" w14:textId="77777777" w:rsidR="00F659A1" w:rsidRPr="004E1AAD" w:rsidRDefault="000C6421" w:rsidP="00F659A1">
      <w:r>
        <w:t xml:space="preserve">The </w:t>
      </w:r>
      <w:proofErr w:type="spellStart"/>
      <w:r>
        <w:t>PPPServer</w:t>
      </w:r>
      <w:proofErr w:type="spellEnd"/>
      <w:r>
        <w:t xml:space="preserve"> shall maintain a Profile Version Number for each Central Portable Profile. </w:t>
      </w:r>
      <w:r w:rsidRPr="00E41141">
        <w:t>Each time a profile is updated/</w:t>
      </w:r>
      <w:r>
        <w:t xml:space="preserve">modified </w:t>
      </w:r>
      <w:r w:rsidRPr="00E41141">
        <w:t>by the user, the version number shall increment by 1.</w:t>
      </w:r>
      <w:r>
        <w:t xml:space="preserve"> </w:t>
      </w:r>
      <w:commentRangeStart w:id="1393"/>
      <w:r w:rsidRPr="00AE0663">
        <w:rPr>
          <w:highlight w:val="yellow"/>
        </w:rPr>
        <w:t xml:space="preserve">Is this done for every change? For a collection of changes? At the end of each key cycle/trip? What’s the number look like, </w:t>
      </w:r>
      <w:proofErr w:type="spellStart"/>
      <w:r w:rsidRPr="00AE0663">
        <w:rPr>
          <w:highlight w:val="yellow"/>
        </w:rPr>
        <w:t>whats</w:t>
      </w:r>
      <w:proofErr w:type="spellEnd"/>
      <w:r w:rsidRPr="00AE0663">
        <w:rPr>
          <w:highlight w:val="yellow"/>
        </w:rPr>
        <w:t xml:space="preserve"> the range, how does it reset?</w:t>
      </w:r>
      <w:commentRangeEnd w:id="1393"/>
      <w:r>
        <w:rPr>
          <w:rStyle w:val="CommentReference"/>
        </w:rPr>
        <w:commentReference w:id="1393"/>
      </w:r>
      <w:commentRangeStart w:id="1394"/>
      <w:commentRangeEnd w:id="1394"/>
      <w:r>
        <w:rPr>
          <w:rStyle w:val="CommentReference"/>
        </w:rPr>
        <w:commentReference w:id="1394"/>
      </w:r>
    </w:p>
    <w:p w14:paraId="13B639ED" w14:textId="77777777" w:rsidR="00CF5397" w:rsidRPr="00CF5397" w:rsidRDefault="00CF5397" w:rsidP="00CF5397">
      <w:pPr>
        <w:pStyle w:val="Heading4"/>
        <w:rPr>
          <w:b w:val="0"/>
          <w:u w:val="single"/>
        </w:rPr>
      </w:pPr>
      <w:r w:rsidRPr="00CF5397">
        <w:rPr>
          <w:b w:val="0"/>
          <w:u w:val="single"/>
        </w:rPr>
        <w:t>PPP-REQ-406720/A-Central Portable Profile Version Number Check</w:t>
      </w:r>
    </w:p>
    <w:p w14:paraId="50D8E65B" w14:textId="5A5D3C32" w:rsidR="00F659A1" w:rsidRDefault="000C6421" w:rsidP="00F659A1">
      <w:r>
        <w:t xml:space="preserve">When a Personal Profile is associated to a </w:t>
      </w:r>
      <w:proofErr w:type="spellStart"/>
      <w:r>
        <w:t>FordPass</w:t>
      </w:r>
      <w:proofErr w:type="spellEnd"/>
      <w:r>
        <w:t xml:space="preserve"> Account, the </w:t>
      </w:r>
      <w:proofErr w:type="spellStart"/>
      <w:r>
        <w:t>PPPServer</w:t>
      </w:r>
      <w:proofErr w:type="spellEnd"/>
      <w:r>
        <w:t xml:space="preserve"> shall perform a check/compare of a Central Portable Profile’s Profile Version Number to that of its matching Profile Version Number in the </w:t>
      </w:r>
      <w:proofErr w:type="spellStart"/>
      <w:r>
        <w:t>PPPOffBoardClient</w:t>
      </w:r>
      <w:proofErr w:type="spellEnd"/>
      <w:r>
        <w:t xml:space="preserve">. The </w:t>
      </w:r>
      <w:proofErr w:type="spellStart"/>
      <w:r>
        <w:t>PPPServer</w:t>
      </w:r>
      <w:proofErr w:type="spellEnd"/>
      <w:r>
        <w:t xml:space="preserve"> shall perform this check when Positive ID is established (when enabled) for the active Personal Profile (assuming connectivity is established). </w:t>
      </w:r>
      <w:del w:id="1395" w:author="Borrelli, Matthew (M.T.)" w:date="2021-06-18T09:40:00Z">
        <w:r w:rsidRPr="00AE50F1" w:rsidDel="00F76704">
          <w:rPr>
            <w:highlight w:val="yellow"/>
          </w:rPr>
          <w:delText>NEED FTCP FOR THIS</w:delText>
        </w:r>
      </w:del>
      <w:ins w:id="1396" w:author="Borrelli, Matthew (M.T.)" w:date="2021-06-18T09:40:00Z">
        <w:r w:rsidR="00F76704">
          <w:t>We can include this in the payload/</w:t>
        </w:r>
        <w:proofErr w:type="spellStart"/>
        <w:r w:rsidR="00F76704">
          <w:t>FeatureID</w:t>
        </w:r>
        <w:proofErr w:type="spellEnd"/>
        <w:r w:rsidR="00F76704">
          <w:t xml:space="preserve"> and </w:t>
        </w:r>
      </w:ins>
      <w:ins w:id="1397" w:author="Borrelli, Matthew (M.T.)" w:date="2021-06-18T09:41:00Z">
        <w:r w:rsidR="00F76704">
          <w:t xml:space="preserve">received in </w:t>
        </w:r>
        <w:proofErr w:type="spellStart"/>
        <w:r w:rsidR="00F76704">
          <w:t>PPPCommand</w:t>
        </w:r>
        <w:proofErr w:type="spellEnd"/>
        <w:r w:rsidR="00F76704">
          <w:t xml:space="preserve">/sent in </w:t>
        </w:r>
        <w:proofErr w:type="spellStart"/>
        <w:r w:rsidR="00F76704">
          <w:t>PPPAlert</w:t>
        </w:r>
      </w:ins>
      <w:proofErr w:type="spellEnd"/>
      <w:ins w:id="1398" w:author="Borrelli, Matthew (M.T.)" w:date="2021-07-02T13:31:00Z">
        <w:r w:rsidR="00D4305F">
          <w:t xml:space="preserve"> (new timestamp/version, not what’s currently in the Payload from RVS).</w:t>
        </w:r>
      </w:ins>
      <w:commentRangeEnd w:id="1392"/>
      <w:ins w:id="1399" w:author="Borrelli, Matthew (M.T.)" w:date="2021-07-12T11:39:00Z">
        <w:r w:rsidR="005F46C9">
          <w:rPr>
            <w:rStyle w:val="CommentReference"/>
          </w:rPr>
          <w:commentReference w:id="1392"/>
        </w:r>
      </w:ins>
    </w:p>
    <w:p w14:paraId="2C09FFCF" w14:textId="77777777" w:rsidR="00F659A1" w:rsidRDefault="00F659A1" w:rsidP="00F659A1"/>
    <w:p w14:paraId="16A77E5F" w14:textId="77777777" w:rsidR="00F659A1" w:rsidRDefault="000C6421" w:rsidP="00F659A1">
      <w:r>
        <w:t>Note: Positive ID shall not be attempted for non-active Personal Profiles.</w:t>
      </w:r>
    </w:p>
    <w:p w14:paraId="32A7B1A5" w14:textId="77777777" w:rsidR="00CF5397" w:rsidRPr="00CF5397" w:rsidRDefault="00CF5397" w:rsidP="00CF5397">
      <w:pPr>
        <w:pStyle w:val="Heading4"/>
        <w:rPr>
          <w:b w:val="0"/>
          <w:u w:val="single"/>
        </w:rPr>
      </w:pPr>
      <w:r w:rsidRPr="00CF5397">
        <w:rPr>
          <w:b w:val="0"/>
          <w:u w:val="single"/>
        </w:rPr>
        <w:t>PPP-REQ-406721/A-Central Portable Profile Version Number Check Error – No Connectivity</w:t>
      </w:r>
    </w:p>
    <w:p w14:paraId="6656C415" w14:textId="45DB40A0" w:rsidR="00F659A1" w:rsidRDefault="000C6421" w:rsidP="00F659A1">
      <w:r>
        <w:t xml:space="preserve">If there is no connectivity with the </w:t>
      </w:r>
      <w:proofErr w:type="spellStart"/>
      <w:r>
        <w:t>PPPOffBoardClient</w:t>
      </w:r>
      <w:proofErr w:type="spellEnd"/>
      <w:r>
        <w:t xml:space="preserve"> when a Profile Version Check is to be performed, the </w:t>
      </w:r>
      <w:proofErr w:type="spellStart"/>
      <w:r>
        <w:t>PPPServer</w:t>
      </w:r>
      <w:proofErr w:type="spellEnd"/>
      <w:r>
        <w:t xml:space="preserve"> shall wait for connectivity to be re-established before performing the check. </w:t>
      </w:r>
      <w:r w:rsidRPr="0003579E">
        <w:rPr>
          <w:highlight w:val="yellow"/>
        </w:rPr>
        <w:t>What happens if change</w:t>
      </w:r>
      <w:ins w:id="1400" w:author="Borrelli, Matthew (M.T.)" w:date="2021-07-02T13:32:00Z">
        <w:r w:rsidR="00D4305F">
          <w:rPr>
            <w:highlight w:val="yellow"/>
          </w:rPr>
          <w:t>s</w:t>
        </w:r>
      </w:ins>
      <w:del w:id="1401" w:author="Borrelli, Matthew (M.T.)" w:date="2021-07-02T13:32:00Z">
        <w:r w:rsidRPr="0003579E" w:rsidDel="00D4305F">
          <w:rPr>
            <w:highlight w:val="yellow"/>
          </w:rPr>
          <w:delText>d</w:delText>
        </w:r>
      </w:del>
      <w:r w:rsidRPr="0003579E">
        <w:rPr>
          <w:highlight w:val="yellow"/>
        </w:rPr>
        <w:t xml:space="preserve"> are made during this time?</w:t>
      </w:r>
    </w:p>
    <w:p w14:paraId="29AD3BDD" w14:textId="77777777" w:rsidR="00CF5397" w:rsidRPr="00CF5397" w:rsidRDefault="00CF5397" w:rsidP="00CF5397">
      <w:pPr>
        <w:pStyle w:val="Heading4"/>
        <w:rPr>
          <w:b w:val="0"/>
          <w:u w:val="single"/>
        </w:rPr>
      </w:pPr>
      <w:r w:rsidRPr="00CF5397">
        <w:rPr>
          <w:b w:val="0"/>
          <w:u w:val="single"/>
        </w:rPr>
        <w:t>PPP-REQ-406722/A-Higher Content Vehicle</w:t>
      </w:r>
    </w:p>
    <w:p w14:paraId="75DE45C7" w14:textId="77777777" w:rsidR="00F659A1" w:rsidRDefault="000C6421" w:rsidP="00F659A1">
      <w:r w:rsidRPr="00E41141">
        <w:t>When a</w:t>
      </w:r>
      <w:r>
        <w:t>n</w:t>
      </w:r>
      <w:r w:rsidRPr="00E41141">
        <w:t xml:space="preserve"> </w:t>
      </w:r>
      <w:proofErr w:type="spellStart"/>
      <w:r>
        <w:t>OffBoard</w:t>
      </w:r>
      <w:proofErr w:type="spellEnd"/>
      <w:r>
        <w:t xml:space="preserve"> P</w:t>
      </w:r>
      <w:r w:rsidRPr="00E41141">
        <w:t xml:space="preserve">rofile is imported into </w:t>
      </w:r>
      <w:r>
        <w:t xml:space="preserve">a vehicle that supports more personalized settings than what is included in the imported </w:t>
      </w:r>
      <w:proofErr w:type="spellStart"/>
      <w:r>
        <w:t>OffBoard</w:t>
      </w:r>
      <w:proofErr w:type="spellEnd"/>
      <w:r>
        <w:t xml:space="preserve"> Profile (i.e. a higher content vehicle)</w:t>
      </w:r>
      <w:r w:rsidRPr="00E41141">
        <w:t xml:space="preserve">, the </w:t>
      </w:r>
      <w:proofErr w:type="spellStart"/>
      <w:r w:rsidRPr="00E41141">
        <w:t>PPP</w:t>
      </w:r>
      <w:r>
        <w:t>Server</w:t>
      </w:r>
      <w:proofErr w:type="spellEnd"/>
      <w:r>
        <w:t xml:space="preserve"> </w:t>
      </w:r>
      <w:r w:rsidRPr="00E41141">
        <w:t xml:space="preserve">shall add the </w:t>
      </w:r>
      <w:r>
        <w:t xml:space="preserve">additional </w:t>
      </w:r>
      <w:r w:rsidRPr="00E41141">
        <w:t xml:space="preserve">personalized </w:t>
      </w:r>
      <w:r>
        <w:t xml:space="preserve">settings </w:t>
      </w:r>
      <w:r w:rsidRPr="00E41141">
        <w:t xml:space="preserve">to the </w:t>
      </w:r>
      <w:r>
        <w:t>Central Portable P</w:t>
      </w:r>
      <w:r w:rsidRPr="00E41141">
        <w:t>rofile.</w:t>
      </w:r>
      <w:r>
        <w:t xml:space="preserve"> The addition of these settings shall result in a Central Portable P</w:t>
      </w:r>
      <w:r w:rsidRPr="00E41141">
        <w:t>rofile</w:t>
      </w:r>
      <w:r>
        <w:t xml:space="preserve"> version number change, and an export at the next event trigger</w:t>
      </w:r>
      <w:commentRangeStart w:id="1402"/>
      <w:commentRangeEnd w:id="1402"/>
      <w:r>
        <w:rPr>
          <w:rStyle w:val="CommentReference"/>
        </w:rPr>
        <w:commentReference w:id="1402"/>
      </w:r>
      <w:r>
        <w:t>.</w:t>
      </w:r>
    </w:p>
    <w:p w14:paraId="6B27E1D8" w14:textId="77777777" w:rsidR="00CF5397" w:rsidRPr="00CF5397" w:rsidRDefault="00CF5397" w:rsidP="00CF5397">
      <w:pPr>
        <w:pStyle w:val="Heading4"/>
        <w:rPr>
          <w:b w:val="0"/>
          <w:u w:val="single"/>
        </w:rPr>
      </w:pPr>
      <w:r w:rsidRPr="00CF5397">
        <w:rPr>
          <w:b w:val="0"/>
          <w:u w:val="single"/>
        </w:rPr>
        <w:t xml:space="preserve">PPP-REQ-406723/A-Higher Content </w:t>
      </w:r>
      <w:proofErr w:type="spellStart"/>
      <w:r w:rsidRPr="00CF5397">
        <w:rPr>
          <w:b w:val="0"/>
          <w:u w:val="single"/>
        </w:rPr>
        <w:t>OffBoard</w:t>
      </w:r>
      <w:proofErr w:type="spellEnd"/>
      <w:r w:rsidRPr="00CF5397">
        <w:rPr>
          <w:b w:val="0"/>
          <w:u w:val="single"/>
        </w:rPr>
        <w:t xml:space="preserve"> Profile</w:t>
      </w:r>
    </w:p>
    <w:p w14:paraId="741013BA" w14:textId="681E3910" w:rsidR="00F659A1" w:rsidRPr="004E1AAD" w:rsidRDefault="000C6421" w:rsidP="00F659A1">
      <w:r>
        <w:t xml:space="preserve">The </w:t>
      </w:r>
      <w:proofErr w:type="spellStart"/>
      <w:r>
        <w:t>PPPOffBoardClient</w:t>
      </w:r>
      <w:proofErr w:type="spellEnd"/>
      <w:r>
        <w:t xml:space="preserve"> filters the content of the </w:t>
      </w:r>
      <w:proofErr w:type="spellStart"/>
      <w:r>
        <w:t>OffBoard</w:t>
      </w:r>
      <w:proofErr w:type="spellEnd"/>
      <w:r>
        <w:t xml:space="preserve"> Profile to be imported to remove settings that are not applicable/supported by the target VIN. In the event of a failure, where the </w:t>
      </w:r>
      <w:proofErr w:type="spellStart"/>
      <w:r>
        <w:t>PPPServer</w:t>
      </w:r>
      <w:proofErr w:type="spellEnd"/>
      <w:r>
        <w:t xml:space="preserve"> receives an </w:t>
      </w:r>
      <w:proofErr w:type="spellStart"/>
      <w:r>
        <w:t>OffBoard</w:t>
      </w:r>
      <w:proofErr w:type="spellEnd"/>
      <w:r>
        <w:t xml:space="preserve"> Profile with settings that the vehicle does not support, the </w:t>
      </w:r>
      <w:proofErr w:type="spellStart"/>
      <w:r>
        <w:t>PPPServer</w:t>
      </w:r>
      <w:proofErr w:type="spellEnd"/>
      <w:ins w:id="1403" w:author="Borrelli, Matthew (M.T.)" w:date="2021-06-18T09:42:00Z">
        <w:r w:rsidR="00F76704">
          <w:t xml:space="preserve"> </w:t>
        </w:r>
        <w:commentRangeStart w:id="1404"/>
        <w:commentRangeStart w:id="1405"/>
        <w:r w:rsidR="00F76704">
          <w:t>shall ignore those settings</w:t>
        </w:r>
        <w:commentRangeEnd w:id="1404"/>
        <w:r w:rsidR="00F76704">
          <w:rPr>
            <w:rStyle w:val="CommentReference"/>
          </w:rPr>
          <w:commentReference w:id="1404"/>
        </w:r>
      </w:ins>
      <w:commentRangeEnd w:id="1405"/>
      <w:ins w:id="1406" w:author="Borrelli, Matthew (M.T.)" w:date="2021-07-02T13:36:00Z">
        <w:r w:rsidR="00D4305F">
          <w:rPr>
            <w:rStyle w:val="CommentReference"/>
          </w:rPr>
          <w:commentReference w:id="1405"/>
        </w:r>
      </w:ins>
      <w:r>
        <w:t xml:space="preserve"> </w:t>
      </w:r>
      <w:del w:id="1407" w:author="Borrelli, Matthew (M.T.)" w:date="2021-06-18T09:42:00Z">
        <w:r w:rsidDel="00F76704">
          <w:delText xml:space="preserve">shall fail to apply the unsupported setting, flag the setting and report an error the OffBoardClient via </w:delText>
        </w:r>
        <w:r w:rsidRPr="003F1A4D" w:rsidDel="00F76704">
          <w:rPr>
            <w:highlight w:val="yellow"/>
          </w:rPr>
          <w:delText>FTCP ALERT</w:delText>
        </w:r>
        <w:r w:rsidDel="00F76704">
          <w:delText>.</w:delText>
        </w:r>
      </w:del>
    </w:p>
    <w:p w14:paraId="27D1B4F1" w14:textId="77777777" w:rsidR="00CF5397" w:rsidRPr="00CF5397" w:rsidRDefault="00CF5397" w:rsidP="00CF5397">
      <w:pPr>
        <w:pStyle w:val="Heading4"/>
        <w:rPr>
          <w:b w:val="0"/>
          <w:u w:val="single"/>
        </w:rPr>
      </w:pPr>
      <w:r w:rsidRPr="00CF5397">
        <w:rPr>
          <w:b w:val="0"/>
          <w:u w:val="single"/>
        </w:rPr>
        <w:t>PPP-REQ-406724/A-Saving Updated Settings – Positive ID</w:t>
      </w:r>
    </w:p>
    <w:p w14:paraId="33174A75" w14:textId="77777777" w:rsidR="00F659A1" w:rsidRPr="004E1AAD" w:rsidRDefault="000C6421" w:rsidP="00F659A1">
      <w:r>
        <w:t xml:space="preserve">The </w:t>
      </w:r>
      <w:proofErr w:type="spellStart"/>
      <w:r>
        <w:t>PPPServer</w:t>
      </w:r>
      <w:proofErr w:type="spellEnd"/>
      <w:r>
        <w:t xml:space="preserve"> shall only save changed/updated profile settings and personalized settings to the Central Portable Profile</w:t>
      </w:r>
      <w:r w:rsidRPr="00E41141">
        <w:t xml:space="preserve"> </w:t>
      </w:r>
      <w:r>
        <w:t>w</w:t>
      </w:r>
      <w:r w:rsidRPr="00E41141">
        <w:t xml:space="preserve">hen </w:t>
      </w:r>
      <w:r>
        <w:t>Positive ID has been enabled and established for the active Personal Profile. If Positive ID is disabled for the active Personal Profile, this check shall not be required.</w:t>
      </w:r>
    </w:p>
    <w:p w14:paraId="1F903A3B" w14:textId="77777777" w:rsidR="00CF5397" w:rsidRPr="00CF5397" w:rsidRDefault="00CF5397" w:rsidP="00CF5397">
      <w:pPr>
        <w:pStyle w:val="Heading4"/>
        <w:rPr>
          <w:b w:val="0"/>
          <w:u w:val="single"/>
        </w:rPr>
      </w:pPr>
      <w:r w:rsidRPr="00CF5397">
        <w:rPr>
          <w:b w:val="0"/>
          <w:u w:val="single"/>
        </w:rPr>
        <w:t>PPP-REQ-406726/A-Central Portable Profile Change Flag</w:t>
      </w:r>
    </w:p>
    <w:p w14:paraId="7B16A719" w14:textId="77777777" w:rsidR="00F659A1" w:rsidRPr="004E1AAD" w:rsidRDefault="000C6421" w:rsidP="00F659A1">
      <w:r>
        <w:t xml:space="preserve">The </w:t>
      </w:r>
      <w:proofErr w:type="spellStart"/>
      <w:r>
        <w:t>PPPServer</w:t>
      </w:r>
      <w:proofErr w:type="spellEnd"/>
      <w:r>
        <w:t xml:space="preserve"> shall maintain a Change Flag for each Central Portable Profile to indicate when a profile setting change was made without Positive ID. The </w:t>
      </w:r>
      <w:proofErr w:type="spellStart"/>
      <w:r>
        <w:t>PPPServer</w:t>
      </w:r>
      <w:proofErr w:type="spellEnd"/>
      <w:r>
        <w:t xml:space="preserve"> shall set the Change Flag = True when a profile setting change is attempted while Positive ID has not been established. The flag shall remain true until a Personal Profile restoration has taken place, where it shall then revert to False.</w:t>
      </w:r>
    </w:p>
    <w:p w14:paraId="2F1556BB" w14:textId="77777777" w:rsidR="00CF5397" w:rsidRPr="00CF5397" w:rsidRDefault="00CF5397" w:rsidP="00CF5397">
      <w:pPr>
        <w:pStyle w:val="Heading4"/>
        <w:rPr>
          <w:b w:val="0"/>
          <w:u w:val="single"/>
        </w:rPr>
      </w:pPr>
      <w:r w:rsidRPr="00CF5397">
        <w:rPr>
          <w:b w:val="0"/>
          <w:u w:val="single"/>
        </w:rPr>
        <w:t>PPP-REQ-406727/A-Saving Updated Settings - Timing</w:t>
      </w:r>
    </w:p>
    <w:p w14:paraId="60AD0618" w14:textId="77777777" w:rsidR="00F659A1" w:rsidRPr="004E1AAD" w:rsidRDefault="000C6421" w:rsidP="00F659A1">
      <w:r>
        <w:t xml:space="preserve">When permitted per Positive ID (see FUN-REQ-406665), the </w:t>
      </w:r>
      <w:proofErr w:type="spellStart"/>
      <w:r>
        <w:t>PPPServer</w:t>
      </w:r>
      <w:proofErr w:type="spellEnd"/>
      <w:r>
        <w:t xml:space="preserve"> shall save all setting changes to the Central Portable Profile upon change (immediately). The </w:t>
      </w:r>
      <w:proofErr w:type="spellStart"/>
      <w:r>
        <w:t>PPPServer</w:t>
      </w:r>
      <w:proofErr w:type="spellEnd"/>
      <w:r>
        <w:t xml:space="preserve"> shall not buffer or queue changes for saving at a later time (i.e. at the next recall or ignition cycle).</w:t>
      </w:r>
    </w:p>
    <w:p w14:paraId="68CFAF77" w14:textId="77777777" w:rsidR="00CF5397" w:rsidRPr="00CF5397" w:rsidRDefault="00CF5397" w:rsidP="00CF5397">
      <w:pPr>
        <w:pStyle w:val="Heading4"/>
        <w:rPr>
          <w:b w:val="0"/>
          <w:u w:val="single"/>
        </w:rPr>
      </w:pPr>
      <w:r w:rsidRPr="00CF5397">
        <w:rPr>
          <w:b w:val="0"/>
          <w:u w:val="single"/>
        </w:rPr>
        <w:t>PPP-REQ-406728/A-Restoring a Personal Profile from Central Portable Profile</w:t>
      </w:r>
    </w:p>
    <w:p w14:paraId="028B65E4" w14:textId="77777777" w:rsidR="00F659A1" w:rsidRPr="004E1AAD" w:rsidRDefault="000C6421" w:rsidP="00F659A1">
      <w:r>
        <w:t xml:space="preserve">When Positive ID has been established (when enabled) and the relative Personal Profile is recalled, the </w:t>
      </w:r>
      <w:proofErr w:type="spellStart"/>
      <w:r>
        <w:t>PPPServer</w:t>
      </w:r>
      <w:proofErr w:type="spellEnd"/>
      <w:r>
        <w:t xml:space="preserve"> shall push all settings from the Central Portable Profile to the </w:t>
      </w:r>
      <w:proofErr w:type="spellStart"/>
      <w:r>
        <w:t>PPPSettingsServers</w:t>
      </w:r>
      <w:proofErr w:type="spellEnd"/>
      <w:r>
        <w:t xml:space="preserve"> if the Change Flag = True for the Personal Profile being recalled.</w:t>
      </w:r>
    </w:p>
    <w:p w14:paraId="38D08065" w14:textId="77777777" w:rsidR="00CF5397" w:rsidRPr="00D46F51" w:rsidRDefault="00CF5397" w:rsidP="00CF5397">
      <w:pPr>
        <w:pStyle w:val="Heading4"/>
        <w:rPr>
          <w:b w:val="0"/>
          <w:strike/>
          <w:u w:val="single"/>
        </w:rPr>
      </w:pPr>
      <w:commentRangeStart w:id="1408"/>
      <w:r w:rsidRPr="00D46F51">
        <w:rPr>
          <w:b w:val="0"/>
          <w:strike/>
          <w:u w:val="single"/>
        </w:rPr>
        <w:t>PPP-REQ-406729/A-Translating Profile Settings</w:t>
      </w:r>
    </w:p>
    <w:p w14:paraId="31DA6EBF" w14:textId="77777777" w:rsidR="00F659A1" w:rsidRPr="00D46F51" w:rsidRDefault="000C6421" w:rsidP="00F659A1">
      <w:pPr>
        <w:rPr>
          <w:strike/>
        </w:rPr>
      </w:pPr>
      <w:r w:rsidRPr="00D46F51">
        <w:rPr>
          <w:strike/>
        </w:rPr>
        <w:t xml:space="preserve">The </w:t>
      </w:r>
      <w:proofErr w:type="spellStart"/>
      <w:r w:rsidRPr="00D46F51">
        <w:rPr>
          <w:strike/>
        </w:rPr>
        <w:t>PPPServer</w:t>
      </w:r>
      <w:proofErr w:type="spellEnd"/>
      <w:r w:rsidRPr="00D46F51">
        <w:rPr>
          <w:strike/>
        </w:rPr>
        <w:t xml:space="preserve"> shall translate all </w:t>
      </w:r>
      <w:commentRangeStart w:id="1409"/>
      <w:commentRangeEnd w:id="1409"/>
      <w:r w:rsidRPr="00D46F51">
        <w:rPr>
          <w:rStyle w:val="CommentReference"/>
          <w:strike/>
        </w:rPr>
        <w:commentReference w:id="1409"/>
      </w:r>
      <w:r w:rsidRPr="00D46F51">
        <w:rPr>
          <w:strike/>
        </w:rPr>
        <w:t xml:space="preserve">settings that require translation (see Profile Attribute Spec) upon import. </w:t>
      </w:r>
      <w:r w:rsidRPr="00D46F51">
        <w:rPr>
          <w:strike/>
          <w:highlight w:val="yellow"/>
        </w:rPr>
        <w:t>How is this being done? Need to include the settings and method of translation here.</w:t>
      </w:r>
    </w:p>
    <w:p w14:paraId="23D76DE1" w14:textId="77777777" w:rsidR="00CF5397" w:rsidRPr="00D46F51" w:rsidRDefault="00CF5397" w:rsidP="00CF5397">
      <w:pPr>
        <w:pStyle w:val="Heading4"/>
        <w:rPr>
          <w:b w:val="0"/>
          <w:strike/>
          <w:u w:val="single"/>
        </w:rPr>
      </w:pPr>
      <w:r w:rsidRPr="00D46F51">
        <w:rPr>
          <w:b w:val="0"/>
          <w:strike/>
          <w:u w:val="single"/>
        </w:rPr>
        <w:lastRenderedPageBreak/>
        <w:t>PPP-REQ-406730/A-Seat Import/Export – Normalize Seat Position</w:t>
      </w:r>
    </w:p>
    <w:p w14:paraId="1A9F1813" w14:textId="77777777" w:rsidR="00F659A1" w:rsidRPr="00D46F51" w:rsidRDefault="000C6421" w:rsidP="00F659A1">
      <w:pPr>
        <w:rPr>
          <w:strike/>
        </w:rPr>
      </w:pPr>
      <w:r w:rsidRPr="00D46F51">
        <w:rPr>
          <w:strike/>
        </w:rPr>
        <w:t xml:space="preserve">When profile seat settings are exported to the </w:t>
      </w:r>
      <w:proofErr w:type="spellStart"/>
      <w:r w:rsidRPr="00D46F51">
        <w:rPr>
          <w:strike/>
        </w:rPr>
        <w:t>PPPOffBoardClient</w:t>
      </w:r>
      <w:proofErr w:type="spellEnd"/>
      <w:r w:rsidRPr="00D46F51">
        <w:rPr>
          <w:strike/>
        </w:rPr>
        <w:t xml:space="preserve">, the seat positions shall be normalized by the </w:t>
      </w:r>
      <w:proofErr w:type="spellStart"/>
      <w:r w:rsidRPr="00D46F51">
        <w:rPr>
          <w:strike/>
        </w:rPr>
        <w:t>PPPServer</w:t>
      </w:r>
      <w:proofErr w:type="spellEnd"/>
      <w:r w:rsidRPr="00D46F51">
        <w:rPr>
          <w:strike/>
        </w:rPr>
        <w:t xml:space="preserve"> via the export calculation. (See definition for normalized seat position)</w:t>
      </w:r>
    </w:p>
    <w:p w14:paraId="646B4161" w14:textId="77777777" w:rsidR="00CF5397" w:rsidRPr="00D46F51" w:rsidRDefault="00CF5397" w:rsidP="00CF5397">
      <w:pPr>
        <w:pStyle w:val="Heading4"/>
        <w:rPr>
          <w:b w:val="0"/>
          <w:strike/>
          <w:u w:val="single"/>
        </w:rPr>
      </w:pPr>
      <w:r w:rsidRPr="00D46F51">
        <w:rPr>
          <w:b w:val="0"/>
          <w:strike/>
          <w:u w:val="single"/>
        </w:rPr>
        <w:t>PPP-REQ-406731/A-Seat Import/Export – X Seat Position Delta Calculation</w:t>
      </w:r>
    </w:p>
    <w:p w14:paraId="01B81416" w14:textId="77777777" w:rsidR="00F659A1" w:rsidRPr="00D46F51" w:rsidRDefault="000C6421" w:rsidP="00F659A1">
      <w:pPr>
        <w:rPr>
          <w:strike/>
        </w:rPr>
      </w:pPr>
      <w:r w:rsidRPr="00D46F51">
        <w:rPr>
          <w:strike/>
        </w:rPr>
        <w:t xml:space="preserve">The </w:t>
      </w:r>
      <w:proofErr w:type="spellStart"/>
      <w:r w:rsidRPr="00D46F51">
        <w:rPr>
          <w:strike/>
        </w:rPr>
        <w:t>PPPServer</w:t>
      </w:r>
      <w:proofErr w:type="spellEnd"/>
      <w:r w:rsidRPr="00D46F51">
        <w:rPr>
          <w:strike/>
        </w:rPr>
        <w:t xml:space="preserve"> shall use the visor point, hood top point, front hinge pillar point and steering wheel point to calculate the X seat position delta from hood top point.</w:t>
      </w:r>
    </w:p>
    <w:p w14:paraId="0DE74E69" w14:textId="77777777" w:rsidR="00CF5397" w:rsidRPr="00D46F51" w:rsidRDefault="00CF5397" w:rsidP="00CF5397">
      <w:pPr>
        <w:pStyle w:val="Heading4"/>
        <w:rPr>
          <w:b w:val="0"/>
          <w:strike/>
          <w:u w:val="single"/>
        </w:rPr>
      </w:pPr>
      <w:r w:rsidRPr="00D46F51">
        <w:rPr>
          <w:b w:val="0"/>
          <w:strike/>
          <w:u w:val="single"/>
        </w:rPr>
        <w:t>PPP-REQ-406732/A-Seat Import/Export – Anthropometric Translation Data Points</w:t>
      </w:r>
    </w:p>
    <w:p w14:paraId="7DB7D162" w14:textId="77777777" w:rsidR="00F659A1" w:rsidRPr="00D46F51" w:rsidRDefault="000C6421" w:rsidP="00F659A1">
      <w:pPr>
        <w:rPr>
          <w:strike/>
        </w:rPr>
      </w:pPr>
      <w:r w:rsidRPr="00D46F51">
        <w:rPr>
          <w:strike/>
        </w:rPr>
        <w:t xml:space="preserve">The </w:t>
      </w:r>
      <w:proofErr w:type="spellStart"/>
      <w:r w:rsidRPr="00D46F51">
        <w:rPr>
          <w:strike/>
        </w:rPr>
        <w:t>PPPServer</w:t>
      </w:r>
      <w:proofErr w:type="spellEnd"/>
      <w:r w:rsidRPr="00D46F51">
        <w:rPr>
          <w:strike/>
        </w:rPr>
        <w:t xml:space="preserve"> shall require the following data elements in order to perform an Anthropometric Translation import or export calculation:</w:t>
      </w:r>
    </w:p>
    <w:p w14:paraId="0FE89923" w14:textId="77777777" w:rsidR="00F659A1" w:rsidRPr="00D46F51" w:rsidRDefault="000C6421" w:rsidP="000C6421">
      <w:pPr>
        <w:numPr>
          <w:ilvl w:val="0"/>
          <w:numId w:val="16"/>
        </w:numPr>
        <w:rPr>
          <w:strike/>
        </w:rPr>
      </w:pPr>
      <w:r w:rsidRPr="00D46F51">
        <w:rPr>
          <w:strike/>
        </w:rPr>
        <w:t xml:space="preserve">Host vehicle </w:t>
      </w:r>
      <w:proofErr w:type="spellStart"/>
      <w:r w:rsidRPr="00D46F51">
        <w:rPr>
          <w:strike/>
        </w:rPr>
        <w:t>SgRP</w:t>
      </w:r>
      <w:proofErr w:type="spellEnd"/>
      <w:r w:rsidRPr="00D46F51">
        <w:rPr>
          <w:strike/>
        </w:rPr>
        <w:t xml:space="preserve"> (seating reference point)</w:t>
      </w:r>
    </w:p>
    <w:p w14:paraId="694782FE" w14:textId="77777777" w:rsidR="00F659A1" w:rsidRPr="00D46F51" w:rsidRDefault="000C6421" w:rsidP="000C6421">
      <w:pPr>
        <w:numPr>
          <w:ilvl w:val="0"/>
          <w:numId w:val="16"/>
        </w:numPr>
        <w:rPr>
          <w:strike/>
        </w:rPr>
      </w:pPr>
      <w:r w:rsidRPr="00D46F51">
        <w:rPr>
          <w:strike/>
        </w:rPr>
        <w:t>Host vehicle Absolute Positioning points</w:t>
      </w:r>
    </w:p>
    <w:p w14:paraId="77793BB6" w14:textId="77777777" w:rsidR="00F659A1" w:rsidRPr="00D46F51" w:rsidRDefault="000C6421" w:rsidP="000C6421">
      <w:pPr>
        <w:numPr>
          <w:ilvl w:val="0"/>
          <w:numId w:val="16"/>
        </w:numPr>
        <w:rPr>
          <w:strike/>
        </w:rPr>
      </w:pPr>
      <w:r w:rsidRPr="00D46F51">
        <w:rPr>
          <w:strike/>
        </w:rPr>
        <w:t>Seat motor conversion factor for each seat axis</w:t>
      </w:r>
    </w:p>
    <w:p w14:paraId="00F4B579" w14:textId="77777777" w:rsidR="00F659A1" w:rsidRPr="00D46F51" w:rsidRDefault="000C6421" w:rsidP="000C6421">
      <w:pPr>
        <w:numPr>
          <w:ilvl w:val="0"/>
          <w:numId w:val="16"/>
        </w:numPr>
        <w:rPr>
          <w:strike/>
        </w:rPr>
      </w:pPr>
      <w:r w:rsidRPr="00D46F51">
        <w:rPr>
          <w:strike/>
        </w:rPr>
        <w:t>Host vehicle visor point</w:t>
      </w:r>
    </w:p>
    <w:p w14:paraId="46E29C47" w14:textId="77777777" w:rsidR="00F659A1" w:rsidRPr="00D46F51" w:rsidRDefault="000C6421" w:rsidP="000C6421">
      <w:pPr>
        <w:numPr>
          <w:ilvl w:val="0"/>
          <w:numId w:val="16"/>
        </w:numPr>
        <w:rPr>
          <w:strike/>
        </w:rPr>
      </w:pPr>
      <w:r w:rsidRPr="00D46F51">
        <w:rPr>
          <w:strike/>
        </w:rPr>
        <w:t>Host vehicle hood top point</w:t>
      </w:r>
    </w:p>
    <w:p w14:paraId="7E9227E8" w14:textId="77777777" w:rsidR="00F659A1" w:rsidRPr="00D46F51" w:rsidRDefault="000C6421" w:rsidP="000C6421">
      <w:pPr>
        <w:numPr>
          <w:ilvl w:val="0"/>
          <w:numId w:val="16"/>
        </w:numPr>
        <w:rPr>
          <w:strike/>
        </w:rPr>
      </w:pPr>
      <w:r w:rsidRPr="00D46F51">
        <w:rPr>
          <w:strike/>
        </w:rPr>
        <w:t>Host vehicle front hinge pillar point</w:t>
      </w:r>
    </w:p>
    <w:p w14:paraId="4811EBF6" w14:textId="77777777" w:rsidR="00F659A1" w:rsidRPr="00D46F51" w:rsidRDefault="000C6421" w:rsidP="000C6421">
      <w:pPr>
        <w:numPr>
          <w:ilvl w:val="0"/>
          <w:numId w:val="16"/>
        </w:numPr>
        <w:rPr>
          <w:strike/>
        </w:rPr>
      </w:pPr>
      <w:r w:rsidRPr="00D46F51">
        <w:rPr>
          <w:strike/>
        </w:rPr>
        <w:t>Host vehicle steering wheel point</w:t>
      </w:r>
    </w:p>
    <w:p w14:paraId="72961FCB" w14:textId="77777777" w:rsidR="00CF5397" w:rsidRPr="00D46F51" w:rsidRDefault="00CF5397" w:rsidP="00CF5397">
      <w:pPr>
        <w:pStyle w:val="Heading4"/>
        <w:rPr>
          <w:b w:val="0"/>
          <w:strike/>
          <w:u w:val="single"/>
        </w:rPr>
      </w:pPr>
      <w:r w:rsidRPr="00D46F51">
        <w:rPr>
          <w:b w:val="0"/>
          <w:strike/>
          <w:u w:val="single"/>
        </w:rPr>
        <w:t>PPP-REQ-406733/A-Seat Import/Export – Absolute Positioning</w:t>
      </w:r>
    </w:p>
    <w:p w14:paraId="044EB060" w14:textId="77777777" w:rsidR="00F659A1" w:rsidRPr="00D46F51" w:rsidRDefault="000C6421" w:rsidP="00F659A1">
      <w:pPr>
        <w:rPr>
          <w:strike/>
        </w:rPr>
      </w:pPr>
      <w:r w:rsidRPr="00D46F51">
        <w:rPr>
          <w:strike/>
        </w:rPr>
        <w:t xml:space="preserve">The </w:t>
      </w:r>
      <w:proofErr w:type="spellStart"/>
      <w:r w:rsidRPr="00D46F51">
        <w:rPr>
          <w:strike/>
        </w:rPr>
        <w:t>PPPServer</w:t>
      </w:r>
      <w:proofErr w:type="spellEnd"/>
      <w:r w:rsidRPr="00D46F51">
        <w:rPr>
          <w:strike/>
        </w:rPr>
        <w:t xml:space="preserve"> shall provide/include Absolute Positioning for all vehicles that require Anthropometric Translation.</w:t>
      </w:r>
    </w:p>
    <w:p w14:paraId="59D10FA4" w14:textId="77777777" w:rsidR="00CF5397" w:rsidRPr="00D46F51" w:rsidRDefault="00CF5397" w:rsidP="00CF5397">
      <w:pPr>
        <w:pStyle w:val="Heading4"/>
        <w:rPr>
          <w:b w:val="0"/>
          <w:strike/>
          <w:u w:val="single"/>
        </w:rPr>
      </w:pPr>
      <w:r w:rsidRPr="00D46F51">
        <w:rPr>
          <w:b w:val="0"/>
          <w:strike/>
          <w:u w:val="single"/>
        </w:rPr>
        <w:t>PPP-REQ-406734/A-Seat Import/Export – Secondary Calculation</w:t>
      </w:r>
    </w:p>
    <w:p w14:paraId="4451EC55" w14:textId="77777777" w:rsidR="00F659A1" w:rsidRPr="00D46F51" w:rsidRDefault="000C6421" w:rsidP="00F659A1">
      <w:pPr>
        <w:rPr>
          <w:strike/>
        </w:rPr>
      </w:pPr>
      <w:r w:rsidRPr="00D46F51">
        <w:rPr>
          <w:strike/>
        </w:rPr>
        <w:t xml:space="preserve">The </w:t>
      </w:r>
      <w:proofErr w:type="spellStart"/>
      <w:r w:rsidRPr="00D46F51">
        <w:rPr>
          <w:strike/>
        </w:rPr>
        <w:t>PPPServer</w:t>
      </w:r>
      <w:proofErr w:type="spellEnd"/>
      <w:r w:rsidRPr="00D46F51">
        <w:rPr>
          <w:strike/>
        </w:rPr>
        <w:t xml:space="preserve"> shall provide a secondary calculation to relate the new vehicle seat position delta from </w:t>
      </w:r>
      <w:proofErr w:type="spellStart"/>
      <w:r w:rsidRPr="00D46F51">
        <w:rPr>
          <w:strike/>
        </w:rPr>
        <w:t>SgRP</w:t>
      </w:r>
      <w:proofErr w:type="spellEnd"/>
      <w:r w:rsidRPr="00D46F51">
        <w:rPr>
          <w:strike/>
        </w:rPr>
        <w:t xml:space="preserve"> to the vehicle absolute position.</w:t>
      </w:r>
    </w:p>
    <w:p w14:paraId="15E445FC" w14:textId="77777777" w:rsidR="00CF5397" w:rsidRPr="00D46F51" w:rsidRDefault="00CF5397" w:rsidP="00CF5397">
      <w:pPr>
        <w:pStyle w:val="Heading4"/>
        <w:rPr>
          <w:b w:val="0"/>
          <w:strike/>
          <w:u w:val="single"/>
        </w:rPr>
      </w:pPr>
      <w:r w:rsidRPr="00D46F51">
        <w:rPr>
          <w:b w:val="0"/>
          <w:strike/>
          <w:u w:val="single"/>
        </w:rPr>
        <w:t>PPP-REQ-406735/A-Seat Import/Export – Anthropometric Translation Import Calculation Usage</w:t>
      </w:r>
    </w:p>
    <w:p w14:paraId="715D8480" w14:textId="77777777" w:rsidR="00F659A1" w:rsidRPr="00D46F51" w:rsidRDefault="000C6421" w:rsidP="00F659A1">
      <w:pPr>
        <w:rPr>
          <w:strike/>
        </w:rPr>
      </w:pPr>
      <w:r w:rsidRPr="00D46F51">
        <w:rPr>
          <w:strike/>
        </w:rPr>
        <w:t xml:space="preserve">The </w:t>
      </w:r>
      <w:proofErr w:type="spellStart"/>
      <w:r w:rsidRPr="00D46F51">
        <w:rPr>
          <w:strike/>
        </w:rPr>
        <w:t>PPPServer</w:t>
      </w:r>
      <w:proofErr w:type="spellEnd"/>
      <w:r w:rsidRPr="00D46F51">
        <w:rPr>
          <w:strike/>
        </w:rPr>
        <w:t xml:space="preserve"> shall use the Anthropometric Translation import calculation on initial import to a new vehicle. Subsequent profile updates shall not incur the import calculation.</w:t>
      </w:r>
      <w:commentRangeEnd w:id="1408"/>
      <w:r w:rsidR="00B21FE8" w:rsidRPr="00D46F51">
        <w:rPr>
          <w:rStyle w:val="CommentReference"/>
          <w:strike/>
        </w:rPr>
        <w:commentReference w:id="1408"/>
      </w:r>
    </w:p>
    <w:p w14:paraId="2BB105EE" w14:textId="77777777" w:rsidR="00F659A1" w:rsidRDefault="000C6421" w:rsidP="00CF5397">
      <w:pPr>
        <w:pStyle w:val="Heading3"/>
      </w:pPr>
      <w:bookmarkStart w:id="1410" w:name="_Toc72764247"/>
      <w:r>
        <w:t>White Box View</w:t>
      </w:r>
      <w:bookmarkEnd w:id="1410"/>
    </w:p>
    <w:p w14:paraId="413D56CC" w14:textId="77777777" w:rsidR="00F659A1" w:rsidRDefault="000C6421" w:rsidP="00CF5397">
      <w:pPr>
        <w:pStyle w:val="Heading4"/>
      </w:pPr>
      <w:r>
        <w:t>Activity Diagrams</w:t>
      </w:r>
    </w:p>
    <w:p w14:paraId="6937BA0E" w14:textId="77777777" w:rsidR="00F659A1" w:rsidRDefault="000C6421" w:rsidP="00CF5397">
      <w:pPr>
        <w:pStyle w:val="Heading4"/>
      </w:pPr>
      <w:r>
        <w:t>Sequence Diagrams</w:t>
      </w:r>
    </w:p>
    <w:p w14:paraId="19E9A526" w14:textId="77777777" w:rsidR="00F659A1" w:rsidRDefault="000C6421">
      <w:pPr>
        <w:spacing w:after="200" w:line="276" w:lineRule="auto"/>
      </w:pPr>
      <w:r>
        <w:br w:type="page"/>
      </w:r>
    </w:p>
    <w:p w14:paraId="33715229" w14:textId="77777777" w:rsidR="00F659A1" w:rsidRDefault="00F659A1" w:rsidP="00F659A1"/>
    <w:p w14:paraId="1D69C0F2" w14:textId="77777777" w:rsidR="00F659A1" w:rsidRDefault="000C6421" w:rsidP="00CF5397">
      <w:pPr>
        <w:pStyle w:val="Heading2"/>
      </w:pPr>
      <w:bookmarkStart w:id="1411" w:name="_Toc72764248"/>
      <w:commentRangeStart w:id="1412"/>
      <w:r w:rsidRPr="00B9479B">
        <w:t>PPP-FUN-REQ-406665/A-Positive ID</w:t>
      </w:r>
      <w:bookmarkEnd w:id="1411"/>
      <w:commentRangeEnd w:id="1412"/>
      <w:r w:rsidR="00551923">
        <w:rPr>
          <w:rStyle w:val="CommentReference"/>
          <w:rFonts w:cs="Times New Roman"/>
          <w:b w:val="0"/>
          <w:bCs w:val="0"/>
          <w:iCs w:val="0"/>
        </w:rPr>
        <w:commentReference w:id="1412"/>
      </w:r>
    </w:p>
    <w:p w14:paraId="7D1BB36A" w14:textId="77777777" w:rsidR="00F659A1" w:rsidRDefault="000C6421" w:rsidP="00CF5397">
      <w:pPr>
        <w:pStyle w:val="Heading3"/>
      </w:pPr>
      <w:bookmarkStart w:id="1413" w:name="_Toc72764249"/>
      <w:r>
        <w:t>Use Cases</w:t>
      </w:r>
      <w:bookmarkEnd w:id="1413"/>
    </w:p>
    <w:p w14:paraId="2ABEEFDB" w14:textId="77777777" w:rsidR="00F659A1" w:rsidRDefault="000C6421" w:rsidP="00CF5397">
      <w:pPr>
        <w:pStyle w:val="Heading4"/>
      </w:pPr>
      <w:r>
        <w:t>PPP-UC-REQ-406787/A-User enables Positive ID</w:t>
      </w:r>
    </w:p>
    <w:p w14:paraId="7A047242"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rsidRPr="00861AF7" w14:paraId="1ACAA2BF"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7A035AE" w14:textId="77777777" w:rsidR="00F659A1" w:rsidRPr="00861AF7" w:rsidRDefault="000C6421" w:rsidP="00F659A1">
            <w:pPr>
              <w:rPr>
                <w:rFonts w:ascii="Calibri" w:hAnsi="Calibri"/>
                <w:b/>
                <w:lang w:eastAsia="zh-CN"/>
              </w:rPr>
            </w:pPr>
            <w:r w:rsidRPr="00861AF7">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83816AB" w14:textId="77777777" w:rsidR="00F659A1" w:rsidRPr="00861AF7" w:rsidRDefault="000C6421" w:rsidP="00F659A1">
            <w:pPr>
              <w:rPr>
                <w:rFonts w:cs="Arial"/>
                <w:lang w:eastAsia="zh-CN"/>
              </w:rPr>
            </w:pPr>
            <w:r w:rsidRPr="00861AF7">
              <w:rPr>
                <w:rFonts w:cs="Arial"/>
                <w:lang w:eastAsia="zh-CN"/>
              </w:rPr>
              <w:t>Portable Profile User(s)</w:t>
            </w:r>
          </w:p>
        </w:tc>
      </w:tr>
      <w:tr w:rsidR="00F659A1" w:rsidRPr="00861AF7" w14:paraId="4F02F860"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AD24057" w14:textId="77777777" w:rsidR="00F659A1" w:rsidRPr="00861AF7" w:rsidRDefault="000C6421" w:rsidP="00F659A1">
            <w:pPr>
              <w:rPr>
                <w:rFonts w:ascii="Calibri" w:hAnsi="Calibri"/>
                <w:b/>
                <w:lang w:eastAsia="zh-CN"/>
              </w:rPr>
            </w:pPr>
            <w:r w:rsidRPr="00861AF7">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1EFB4A56" w14:textId="77777777" w:rsidR="00F659A1" w:rsidRPr="00861AF7" w:rsidRDefault="000C6421" w:rsidP="00F659A1">
            <w:pPr>
              <w:rPr>
                <w:lang w:eastAsia="zh-CN"/>
              </w:rPr>
            </w:pPr>
            <w:r w:rsidRPr="00861AF7">
              <w:rPr>
                <w:lang w:eastAsia="zh-CN"/>
              </w:rPr>
              <w:t>Positive ID is not enabled for the active profile</w:t>
            </w:r>
          </w:p>
          <w:p w14:paraId="295F7B1E" w14:textId="77777777" w:rsidR="00F659A1" w:rsidRPr="00861AF7" w:rsidRDefault="000C6421" w:rsidP="00F659A1">
            <w:pPr>
              <w:rPr>
                <w:lang w:eastAsia="zh-CN"/>
              </w:rPr>
            </w:pPr>
            <w:r w:rsidRPr="00861AF7">
              <w:rPr>
                <w:lang w:eastAsia="zh-CN"/>
              </w:rPr>
              <w:t>User is not positively identified</w:t>
            </w:r>
          </w:p>
        </w:tc>
      </w:tr>
      <w:tr w:rsidR="00F659A1" w:rsidRPr="00861AF7" w14:paraId="026B572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FFF69D8" w14:textId="77777777" w:rsidR="00F659A1" w:rsidRPr="00861AF7" w:rsidRDefault="000C6421" w:rsidP="00F659A1">
            <w:pPr>
              <w:rPr>
                <w:rFonts w:ascii="Calibri" w:hAnsi="Calibri"/>
                <w:b/>
                <w:lang w:eastAsia="zh-CN"/>
              </w:rPr>
            </w:pPr>
            <w:r w:rsidRPr="00861AF7">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448C5DAF" w14:textId="77777777" w:rsidR="00F659A1" w:rsidRPr="00861AF7" w:rsidRDefault="000C6421" w:rsidP="00F659A1">
            <w:pPr>
              <w:rPr>
                <w:rFonts w:cs="Arial"/>
                <w:lang w:eastAsia="zh-CN"/>
              </w:rPr>
            </w:pPr>
            <w:r w:rsidRPr="00861AF7">
              <w:rPr>
                <w:rFonts w:cs="Arial"/>
                <w:lang w:eastAsia="zh-CN"/>
              </w:rPr>
              <w:t>User navigates to the Personal Profile Edit Menu and enables Positive ID</w:t>
            </w:r>
          </w:p>
          <w:p w14:paraId="57F2D0B9" w14:textId="77777777" w:rsidR="00F659A1" w:rsidRPr="00861AF7" w:rsidRDefault="000C6421" w:rsidP="00F659A1">
            <w:pPr>
              <w:rPr>
                <w:rFonts w:cs="Arial"/>
                <w:lang w:eastAsia="zh-CN"/>
              </w:rPr>
            </w:pPr>
            <w:r w:rsidRPr="00861AF7">
              <w:rPr>
                <w:rFonts w:cs="Arial"/>
                <w:lang w:eastAsia="zh-CN"/>
              </w:rPr>
              <w:t>User is presented with and enters Primary Authentication credentials</w:t>
            </w:r>
          </w:p>
          <w:p w14:paraId="193E345B" w14:textId="77777777" w:rsidR="00F659A1" w:rsidRPr="00861AF7" w:rsidRDefault="000C6421" w:rsidP="00F659A1">
            <w:pPr>
              <w:rPr>
                <w:rFonts w:cs="Arial"/>
                <w:lang w:eastAsia="zh-CN"/>
              </w:rPr>
            </w:pPr>
            <w:r w:rsidRPr="00861AF7">
              <w:rPr>
                <w:rFonts w:cs="Arial"/>
                <w:lang w:eastAsia="zh-CN"/>
              </w:rPr>
              <w:t>User is presented with and enters Secondary Authentication credentials</w:t>
            </w:r>
          </w:p>
        </w:tc>
      </w:tr>
      <w:tr w:rsidR="00F659A1" w:rsidRPr="00861AF7" w14:paraId="3ECB2CBC"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AFB7A09" w14:textId="77777777" w:rsidR="00F659A1" w:rsidRPr="00861AF7" w:rsidRDefault="000C6421" w:rsidP="00F659A1">
            <w:pPr>
              <w:rPr>
                <w:rFonts w:ascii="Calibri" w:hAnsi="Calibri"/>
                <w:b/>
                <w:lang w:eastAsia="zh-CN"/>
              </w:rPr>
            </w:pPr>
            <w:r w:rsidRPr="00861AF7">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4C85A9AD" w14:textId="77777777" w:rsidR="00F659A1" w:rsidRPr="00861AF7" w:rsidRDefault="000C6421" w:rsidP="00F659A1">
            <w:pPr>
              <w:rPr>
                <w:lang w:eastAsia="zh-CN"/>
              </w:rPr>
            </w:pPr>
            <w:r w:rsidRPr="00861AF7">
              <w:rPr>
                <w:lang w:eastAsia="zh-CN"/>
              </w:rPr>
              <w:t>Positive ID is enabled and Central Portable Profile is protected</w:t>
            </w:r>
          </w:p>
        </w:tc>
      </w:tr>
      <w:tr w:rsidR="00F659A1" w:rsidRPr="00861AF7" w14:paraId="3A82F8E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3800ECD" w14:textId="77777777" w:rsidR="00F659A1" w:rsidRPr="00861AF7" w:rsidRDefault="000C6421" w:rsidP="00F659A1">
            <w:pPr>
              <w:rPr>
                <w:rFonts w:ascii="Calibri" w:hAnsi="Calibri"/>
                <w:b/>
                <w:lang w:eastAsia="zh-CN"/>
              </w:rPr>
            </w:pPr>
            <w:r w:rsidRPr="00861AF7">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32C49488" w14:textId="77777777" w:rsidR="00F659A1" w:rsidRPr="00861AF7" w:rsidRDefault="00F659A1" w:rsidP="00F659A1">
            <w:pPr>
              <w:rPr>
                <w:rFonts w:cs="Arial"/>
                <w:lang w:eastAsia="zh-CN"/>
              </w:rPr>
            </w:pPr>
          </w:p>
        </w:tc>
      </w:tr>
      <w:tr w:rsidR="00F659A1" w:rsidRPr="00861AF7" w14:paraId="0EBBCE9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D92908D" w14:textId="77777777" w:rsidR="00F659A1" w:rsidRPr="00861AF7" w:rsidRDefault="000C6421" w:rsidP="00F659A1">
            <w:pPr>
              <w:rPr>
                <w:rFonts w:ascii="Calibri" w:hAnsi="Calibri"/>
                <w:b/>
                <w:lang w:eastAsia="zh-CN"/>
              </w:rPr>
            </w:pPr>
            <w:r w:rsidRPr="00861AF7">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0AC04FA3" w14:textId="77777777" w:rsidR="00F659A1" w:rsidRPr="00861AF7" w:rsidRDefault="000C6421" w:rsidP="00F659A1">
            <w:pPr>
              <w:rPr>
                <w:rFonts w:cs="Arial"/>
                <w:lang w:eastAsia="zh-CN"/>
              </w:rPr>
            </w:pPr>
            <w:r w:rsidRPr="00861AF7">
              <w:rPr>
                <w:rFonts w:cs="Arial"/>
                <w:lang w:eastAsia="zh-CN"/>
              </w:rPr>
              <w:t xml:space="preserve">HMI, CAN, </w:t>
            </w:r>
            <w:proofErr w:type="spellStart"/>
            <w:r w:rsidRPr="00861AF7">
              <w:rPr>
                <w:rFonts w:cs="Arial"/>
                <w:lang w:eastAsia="zh-CN"/>
              </w:rPr>
              <w:t>SoA</w:t>
            </w:r>
            <w:proofErr w:type="spellEnd"/>
            <w:r w:rsidRPr="00861AF7">
              <w:rPr>
                <w:rFonts w:cs="Arial"/>
                <w:lang w:eastAsia="zh-CN"/>
              </w:rPr>
              <w:t>, FTCP</w:t>
            </w:r>
          </w:p>
        </w:tc>
      </w:tr>
    </w:tbl>
    <w:p w14:paraId="55F187C4" w14:textId="77777777" w:rsidR="00F659A1" w:rsidRDefault="00F659A1"/>
    <w:p w14:paraId="2DF24F48" w14:textId="77777777" w:rsidR="00F659A1" w:rsidRDefault="000C6421" w:rsidP="00CF5397">
      <w:pPr>
        <w:pStyle w:val="Heading4"/>
      </w:pPr>
      <w:r>
        <w:t>PPP-UC-REQ-406788/A-User disables Positive ID</w:t>
      </w:r>
    </w:p>
    <w:p w14:paraId="43D85845"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rsidRPr="00B37DC0" w14:paraId="0D9C7A0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DBF241C" w14:textId="77777777" w:rsidR="00F659A1" w:rsidRPr="00B37DC0" w:rsidRDefault="000C6421" w:rsidP="00F659A1">
            <w:pPr>
              <w:rPr>
                <w:rFonts w:ascii="Calibri" w:hAnsi="Calibri"/>
                <w:b/>
                <w:lang w:eastAsia="zh-CN"/>
              </w:rPr>
            </w:pPr>
            <w:r w:rsidRPr="00B37DC0">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08D9263C" w14:textId="77777777" w:rsidR="00F659A1" w:rsidRPr="00B37DC0" w:rsidRDefault="000C6421" w:rsidP="00F659A1">
            <w:pPr>
              <w:rPr>
                <w:rFonts w:cs="Arial"/>
                <w:lang w:eastAsia="zh-CN"/>
              </w:rPr>
            </w:pPr>
            <w:r w:rsidRPr="00B37DC0">
              <w:rPr>
                <w:rFonts w:cs="Arial"/>
                <w:lang w:eastAsia="zh-CN"/>
              </w:rPr>
              <w:t>Portable Profile User(s)</w:t>
            </w:r>
          </w:p>
        </w:tc>
      </w:tr>
      <w:tr w:rsidR="00F659A1" w:rsidRPr="00B37DC0" w14:paraId="00127D05"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7023B27" w14:textId="77777777" w:rsidR="00F659A1" w:rsidRPr="00B37DC0" w:rsidRDefault="000C6421" w:rsidP="00F659A1">
            <w:pPr>
              <w:rPr>
                <w:rFonts w:ascii="Calibri" w:hAnsi="Calibri"/>
                <w:b/>
                <w:lang w:eastAsia="zh-CN"/>
              </w:rPr>
            </w:pPr>
            <w:r w:rsidRPr="00B37DC0">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BA4347D" w14:textId="77777777" w:rsidR="00F659A1" w:rsidRPr="00B37DC0" w:rsidRDefault="000C6421" w:rsidP="00F659A1">
            <w:pPr>
              <w:rPr>
                <w:lang w:eastAsia="zh-CN"/>
              </w:rPr>
            </w:pPr>
            <w:r w:rsidRPr="00B37DC0">
              <w:rPr>
                <w:lang w:eastAsia="zh-CN"/>
              </w:rPr>
              <w:t>Positive ID is enabled for the active profile</w:t>
            </w:r>
          </w:p>
          <w:p w14:paraId="257E79C7" w14:textId="77777777" w:rsidR="00F659A1" w:rsidRPr="00B37DC0" w:rsidRDefault="00F659A1" w:rsidP="00F659A1">
            <w:pPr>
              <w:rPr>
                <w:lang w:eastAsia="zh-CN"/>
              </w:rPr>
            </w:pPr>
          </w:p>
        </w:tc>
      </w:tr>
      <w:tr w:rsidR="00F659A1" w:rsidRPr="00B37DC0" w14:paraId="1AD4321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052E55B" w14:textId="77777777" w:rsidR="00F659A1" w:rsidRPr="00B37DC0" w:rsidRDefault="000C6421" w:rsidP="00F659A1">
            <w:pPr>
              <w:rPr>
                <w:rFonts w:ascii="Calibri" w:hAnsi="Calibri"/>
                <w:b/>
                <w:lang w:eastAsia="zh-CN"/>
              </w:rPr>
            </w:pPr>
            <w:r w:rsidRPr="00B37DC0">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6735CB45" w14:textId="77777777" w:rsidR="00F659A1" w:rsidRPr="00B37DC0" w:rsidRDefault="000C6421" w:rsidP="00F659A1">
            <w:pPr>
              <w:rPr>
                <w:rFonts w:cs="Arial"/>
                <w:lang w:eastAsia="zh-CN"/>
              </w:rPr>
            </w:pPr>
            <w:r w:rsidRPr="00B37DC0">
              <w:rPr>
                <w:rFonts w:cs="Arial"/>
                <w:lang w:eastAsia="zh-CN"/>
              </w:rPr>
              <w:t>User navigates to the Personal Profile Edit Menu and disables Positive ID</w:t>
            </w:r>
          </w:p>
          <w:p w14:paraId="15C3FD2C" w14:textId="77777777" w:rsidR="00F659A1" w:rsidRPr="00B37DC0" w:rsidRDefault="000C6421" w:rsidP="00F659A1">
            <w:pPr>
              <w:rPr>
                <w:rFonts w:cs="Arial"/>
                <w:lang w:eastAsia="zh-CN"/>
              </w:rPr>
            </w:pPr>
            <w:r>
              <w:rPr>
                <w:rFonts w:cs="Arial"/>
                <w:lang w:eastAsia="zh-CN"/>
              </w:rPr>
              <w:t xml:space="preserve">Whether </w:t>
            </w:r>
            <w:r w:rsidRPr="00B37DC0">
              <w:rPr>
                <w:rFonts w:cs="Arial"/>
                <w:lang w:eastAsia="zh-CN"/>
              </w:rPr>
              <w:t>user is positively identified</w:t>
            </w:r>
            <w:r>
              <w:rPr>
                <w:rFonts w:cs="Arial"/>
                <w:lang w:eastAsia="zh-CN"/>
              </w:rPr>
              <w:t xml:space="preserve"> or not</w:t>
            </w:r>
            <w:r w:rsidRPr="00B37DC0">
              <w:rPr>
                <w:rFonts w:cs="Arial"/>
                <w:lang w:eastAsia="zh-CN"/>
              </w:rPr>
              <w:t>, user is presented with and enters Secondary Authentication credentials</w:t>
            </w:r>
          </w:p>
        </w:tc>
      </w:tr>
      <w:tr w:rsidR="00F659A1" w:rsidRPr="00B37DC0" w14:paraId="6E53B13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99168AD" w14:textId="77777777" w:rsidR="00F659A1" w:rsidRPr="00B37DC0" w:rsidRDefault="000C6421" w:rsidP="00F659A1">
            <w:pPr>
              <w:rPr>
                <w:rFonts w:ascii="Calibri" w:hAnsi="Calibri"/>
                <w:b/>
                <w:lang w:eastAsia="zh-CN"/>
              </w:rPr>
            </w:pPr>
            <w:r w:rsidRPr="00B37DC0">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3A699F06" w14:textId="77777777" w:rsidR="00F659A1" w:rsidRPr="00B37DC0" w:rsidRDefault="000C6421" w:rsidP="00F659A1">
            <w:pPr>
              <w:rPr>
                <w:lang w:eastAsia="zh-CN"/>
              </w:rPr>
            </w:pPr>
            <w:r w:rsidRPr="00B37DC0">
              <w:rPr>
                <w:lang w:eastAsia="zh-CN"/>
              </w:rPr>
              <w:t>Positive ID is disabled and Central Portable Profile is not protected</w:t>
            </w:r>
          </w:p>
          <w:p w14:paraId="01066B6C" w14:textId="77777777" w:rsidR="00F659A1" w:rsidRPr="00B37DC0" w:rsidRDefault="000C6421" w:rsidP="00F659A1">
            <w:pPr>
              <w:rPr>
                <w:lang w:eastAsia="zh-CN"/>
              </w:rPr>
            </w:pPr>
            <w:r w:rsidRPr="00B37DC0">
              <w:rPr>
                <w:lang w:eastAsia="zh-CN"/>
              </w:rPr>
              <w:t>Both Authentication methods are deleted</w:t>
            </w:r>
          </w:p>
        </w:tc>
      </w:tr>
      <w:tr w:rsidR="00F659A1" w:rsidRPr="00B37DC0" w14:paraId="4A4DF3A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BC2D13F" w14:textId="77777777" w:rsidR="00F659A1" w:rsidRPr="00B37DC0" w:rsidRDefault="000C6421" w:rsidP="00F659A1">
            <w:pPr>
              <w:rPr>
                <w:rFonts w:ascii="Calibri" w:hAnsi="Calibri"/>
                <w:b/>
                <w:lang w:eastAsia="zh-CN"/>
              </w:rPr>
            </w:pPr>
            <w:r w:rsidRPr="00B37DC0">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1BE20E5E" w14:textId="77777777" w:rsidR="00F659A1" w:rsidRPr="00B37DC0" w:rsidRDefault="00F659A1" w:rsidP="00F659A1">
            <w:pPr>
              <w:rPr>
                <w:rFonts w:cs="Arial"/>
                <w:lang w:eastAsia="zh-CN"/>
              </w:rPr>
            </w:pPr>
          </w:p>
        </w:tc>
      </w:tr>
      <w:tr w:rsidR="00F659A1" w:rsidRPr="00B37DC0" w14:paraId="61DF3FD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B884C45" w14:textId="77777777" w:rsidR="00F659A1" w:rsidRPr="00B37DC0" w:rsidRDefault="000C6421" w:rsidP="00F659A1">
            <w:pPr>
              <w:rPr>
                <w:rFonts w:ascii="Calibri" w:hAnsi="Calibri"/>
                <w:b/>
                <w:lang w:eastAsia="zh-CN"/>
              </w:rPr>
            </w:pPr>
            <w:r w:rsidRPr="00B37DC0">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26E2B24F" w14:textId="77777777" w:rsidR="00F659A1" w:rsidRPr="00B37DC0" w:rsidRDefault="000C6421" w:rsidP="00F659A1">
            <w:pPr>
              <w:rPr>
                <w:rFonts w:cs="Arial"/>
                <w:lang w:eastAsia="zh-CN"/>
              </w:rPr>
            </w:pPr>
            <w:r w:rsidRPr="00B37DC0">
              <w:rPr>
                <w:rFonts w:cs="Arial"/>
                <w:lang w:eastAsia="zh-CN"/>
              </w:rPr>
              <w:t xml:space="preserve">HMI, CAN, </w:t>
            </w:r>
            <w:proofErr w:type="spellStart"/>
            <w:r w:rsidRPr="00B37DC0">
              <w:rPr>
                <w:rFonts w:cs="Arial"/>
                <w:lang w:eastAsia="zh-CN"/>
              </w:rPr>
              <w:t>SoA</w:t>
            </w:r>
            <w:proofErr w:type="spellEnd"/>
            <w:r w:rsidRPr="00B37DC0">
              <w:rPr>
                <w:rFonts w:cs="Arial"/>
                <w:lang w:eastAsia="zh-CN"/>
              </w:rPr>
              <w:t>, FTCP</w:t>
            </w:r>
          </w:p>
        </w:tc>
      </w:tr>
    </w:tbl>
    <w:p w14:paraId="4CA1DFD8" w14:textId="77777777" w:rsidR="00F659A1" w:rsidRDefault="00F659A1"/>
    <w:p w14:paraId="79154425" w14:textId="77777777" w:rsidR="00F659A1" w:rsidRDefault="000C6421" w:rsidP="00CF5397">
      <w:pPr>
        <w:pStyle w:val="Heading4"/>
      </w:pPr>
      <w:r>
        <w:t>PPP-UC-REQ-406747/A-Settings Changed without Positive ID</w:t>
      </w:r>
    </w:p>
    <w:p w14:paraId="3FE4481C"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0D09C8B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3AF4000"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5371411" w14:textId="77777777" w:rsidR="00F659A1" w:rsidRPr="00630A88" w:rsidRDefault="000C6421" w:rsidP="00F659A1">
            <w:pPr>
              <w:rPr>
                <w:rFonts w:cs="Arial"/>
                <w:lang w:eastAsia="zh-CN"/>
              </w:rPr>
            </w:pPr>
            <w:r w:rsidRPr="002513C0">
              <w:rPr>
                <w:rFonts w:cs="Arial"/>
                <w:lang w:eastAsia="zh-CN"/>
              </w:rPr>
              <w:t>Portable Profile User(s)</w:t>
            </w:r>
          </w:p>
        </w:tc>
      </w:tr>
      <w:tr w:rsidR="00F659A1" w14:paraId="68B8A540"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B66B81A"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EB19530" w14:textId="77777777" w:rsidR="00F659A1" w:rsidRDefault="000C6421" w:rsidP="00F659A1">
            <w:pPr>
              <w:rPr>
                <w:lang w:eastAsia="zh-CN"/>
              </w:rPr>
            </w:pPr>
            <w:r>
              <w:rPr>
                <w:lang w:eastAsia="zh-CN"/>
              </w:rPr>
              <w:t>Positive ID is enabled for the active profile</w:t>
            </w:r>
          </w:p>
          <w:p w14:paraId="3DB520D0" w14:textId="77777777" w:rsidR="00F659A1" w:rsidRPr="00405039" w:rsidRDefault="000C6421" w:rsidP="00F659A1">
            <w:pPr>
              <w:rPr>
                <w:lang w:eastAsia="zh-CN"/>
              </w:rPr>
            </w:pPr>
            <w:r>
              <w:rPr>
                <w:lang w:eastAsia="zh-CN"/>
              </w:rPr>
              <w:t>User is not positively identified</w:t>
            </w:r>
          </w:p>
        </w:tc>
      </w:tr>
      <w:tr w:rsidR="00F659A1" w14:paraId="64BE1A3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EA8725A"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6F37A1F6" w14:textId="77777777" w:rsidR="00F659A1" w:rsidRDefault="000C6421" w:rsidP="00F659A1">
            <w:pPr>
              <w:rPr>
                <w:rFonts w:cs="Arial"/>
                <w:lang w:eastAsia="zh-CN"/>
              </w:rPr>
            </w:pPr>
            <w:r w:rsidRPr="00E75F12">
              <w:rPr>
                <w:rFonts w:cs="Arial"/>
                <w:lang w:eastAsia="zh-CN"/>
              </w:rPr>
              <w:t xml:space="preserve">A change is made to </w:t>
            </w:r>
            <w:r>
              <w:rPr>
                <w:rFonts w:cs="Arial"/>
                <w:lang w:eastAsia="zh-CN"/>
              </w:rPr>
              <w:t>the</w:t>
            </w:r>
            <w:r w:rsidRPr="00E75F12">
              <w:rPr>
                <w:rFonts w:cs="Arial"/>
                <w:lang w:eastAsia="zh-CN"/>
              </w:rPr>
              <w:t xml:space="preserve"> </w:t>
            </w:r>
            <w:r>
              <w:rPr>
                <w:rFonts w:cs="Arial"/>
                <w:lang w:eastAsia="zh-CN"/>
              </w:rPr>
              <w:t>active P</w:t>
            </w:r>
            <w:r w:rsidRPr="00E75F12">
              <w:rPr>
                <w:rFonts w:cs="Arial"/>
                <w:lang w:eastAsia="zh-CN"/>
              </w:rPr>
              <w:t xml:space="preserve">rofile. </w:t>
            </w:r>
          </w:p>
          <w:p w14:paraId="444D4E35" w14:textId="77777777" w:rsidR="00F659A1" w:rsidRDefault="000C6421" w:rsidP="00F659A1">
            <w:pPr>
              <w:rPr>
                <w:rFonts w:cs="Arial"/>
                <w:lang w:eastAsia="zh-CN"/>
              </w:rPr>
            </w:pPr>
            <w:r w:rsidRPr="00E75F12">
              <w:rPr>
                <w:rFonts w:cs="Arial"/>
                <w:lang w:eastAsia="zh-CN"/>
              </w:rPr>
              <w:t xml:space="preserve">The </w:t>
            </w:r>
            <w:r>
              <w:rPr>
                <w:rFonts w:cs="Arial"/>
                <w:lang w:eastAsia="zh-CN"/>
              </w:rPr>
              <w:t xml:space="preserve">change is </w:t>
            </w:r>
            <w:r w:rsidRPr="00E75F12">
              <w:rPr>
                <w:rFonts w:cs="Arial"/>
                <w:lang w:eastAsia="zh-CN"/>
              </w:rPr>
              <w:t>active in the vehicle</w:t>
            </w:r>
            <w:r>
              <w:rPr>
                <w:rFonts w:cs="Arial"/>
                <w:lang w:eastAsia="zh-CN"/>
              </w:rPr>
              <w:t>,</w:t>
            </w:r>
            <w:r w:rsidRPr="00E75F12">
              <w:rPr>
                <w:rFonts w:cs="Arial"/>
                <w:lang w:eastAsia="zh-CN"/>
              </w:rPr>
              <w:t xml:space="preserve"> but </w:t>
            </w:r>
            <w:r>
              <w:rPr>
                <w:rFonts w:cs="Arial"/>
                <w:lang w:eastAsia="zh-CN"/>
              </w:rPr>
              <w:t xml:space="preserve">is </w:t>
            </w:r>
            <w:r w:rsidRPr="00E75F12">
              <w:rPr>
                <w:rFonts w:cs="Arial"/>
                <w:lang w:eastAsia="zh-CN"/>
              </w:rPr>
              <w:t xml:space="preserve">not saved to the </w:t>
            </w:r>
            <w:r>
              <w:rPr>
                <w:rFonts w:cs="Arial"/>
                <w:lang w:eastAsia="zh-CN"/>
              </w:rPr>
              <w:t>Central Portable P</w:t>
            </w:r>
            <w:r w:rsidRPr="00E75F12">
              <w:rPr>
                <w:rFonts w:cs="Arial"/>
                <w:lang w:eastAsia="zh-CN"/>
              </w:rPr>
              <w:t xml:space="preserve">rofile or exported to the </w:t>
            </w:r>
            <w:proofErr w:type="spellStart"/>
            <w:r>
              <w:rPr>
                <w:rFonts w:cs="Arial"/>
                <w:lang w:eastAsia="zh-CN"/>
              </w:rPr>
              <w:t>PPPOffBoardClient</w:t>
            </w:r>
            <w:proofErr w:type="spellEnd"/>
          </w:p>
        </w:tc>
      </w:tr>
      <w:tr w:rsidR="00F659A1" w14:paraId="0F19CE7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BFFF349"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552532C7" w14:textId="77777777" w:rsidR="00F659A1" w:rsidRDefault="000C6421" w:rsidP="00F659A1">
            <w:pPr>
              <w:rPr>
                <w:lang w:eastAsia="zh-CN"/>
              </w:rPr>
            </w:pPr>
            <w:r w:rsidRPr="00E75F12">
              <w:rPr>
                <w:lang w:eastAsia="zh-CN"/>
              </w:rPr>
              <w:t>Changed setting</w:t>
            </w:r>
            <w:r>
              <w:rPr>
                <w:lang w:eastAsia="zh-CN"/>
              </w:rPr>
              <w:t>s</w:t>
            </w:r>
            <w:r w:rsidRPr="00E75F12">
              <w:rPr>
                <w:lang w:eastAsia="zh-CN"/>
              </w:rPr>
              <w:t xml:space="preserve"> </w:t>
            </w:r>
            <w:r>
              <w:rPr>
                <w:lang w:eastAsia="zh-CN"/>
              </w:rPr>
              <w:t>are</w:t>
            </w:r>
            <w:r w:rsidRPr="00E75F12">
              <w:rPr>
                <w:lang w:eastAsia="zh-CN"/>
              </w:rPr>
              <w:t xml:space="preserve"> not saved or synchronized with</w:t>
            </w:r>
            <w:r>
              <w:rPr>
                <w:lang w:eastAsia="zh-CN"/>
              </w:rPr>
              <w:t xml:space="preserve"> </w:t>
            </w:r>
            <w:r w:rsidRPr="00E75F12">
              <w:rPr>
                <w:lang w:eastAsia="zh-CN"/>
              </w:rPr>
              <w:t xml:space="preserve">the </w:t>
            </w:r>
            <w:proofErr w:type="spellStart"/>
            <w:r>
              <w:rPr>
                <w:rFonts w:cs="Arial"/>
                <w:lang w:eastAsia="zh-CN"/>
              </w:rPr>
              <w:t>PPPOffBoardClient</w:t>
            </w:r>
            <w:proofErr w:type="spellEnd"/>
          </w:p>
        </w:tc>
      </w:tr>
      <w:tr w:rsidR="00F659A1" w14:paraId="169705A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C137536"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418496B9" w14:textId="77777777" w:rsidR="00F659A1" w:rsidRDefault="00F659A1" w:rsidP="00F659A1">
            <w:pPr>
              <w:rPr>
                <w:rFonts w:cs="Arial"/>
                <w:lang w:eastAsia="zh-CN"/>
              </w:rPr>
            </w:pPr>
          </w:p>
        </w:tc>
      </w:tr>
      <w:tr w:rsidR="00F659A1" w14:paraId="7406520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AC0DEB0"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142BEBEB" w14:textId="77777777" w:rsidR="00F659A1" w:rsidRDefault="000C6421" w:rsidP="00F659A1">
            <w:pPr>
              <w:rPr>
                <w:rFonts w:cs="Arial"/>
                <w:lang w:eastAsia="zh-CN"/>
              </w:rPr>
            </w:pPr>
            <w:r>
              <w:rPr>
                <w:rFonts w:cs="Arial"/>
                <w:lang w:eastAsia="zh-CN"/>
              </w:rPr>
              <w:t xml:space="preserve">HMI, CAN, </w:t>
            </w:r>
            <w:proofErr w:type="spellStart"/>
            <w:r>
              <w:rPr>
                <w:rFonts w:cs="Arial"/>
                <w:lang w:eastAsia="zh-CN"/>
              </w:rPr>
              <w:t>SoA</w:t>
            </w:r>
            <w:proofErr w:type="spellEnd"/>
            <w:r>
              <w:rPr>
                <w:rFonts w:cs="Arial"/>
                <w:lang w:eastAsia="zh-CN"/>
              </w:rPr>
              <w:t>, FTCP</w:t>
            </w:r>
          </w:p>
        </w:tc>
      </w:tr>
    </w:tbl>
    <w:p w14:paraId="31852D69" w14:textId="77777777" w:rsidR="00F659A1" w:rsidRDefault="00F659A1"/>
    <w:p w14:paraId="5D2BD369" w14:textId="77777777" w:rsidR="00F659A1" w:rsidRDefault="000C6421" w:rsidP="00CF5397">
      <w:pPr>
        <w:pStyle w:val="Heading3"/>
      </w:pPr>
      <w:bookmarkStart w:id="1414" w:name="_Toc72764250"/>
      <w:r>
        <w:lastRenderedPageBreak/>
        <w:t>Requirements</w:t>
      </w:r>
      <w:bookmarkEnd w:id="1414"/>
    </w:p>
    <w:p w14:paraId="755A3ACF" w14:textId="77777777" w:rsidR="00CF5397" w:rsidRPr="00CF5397" w:rsidRDefault="00CF5397" w:rsidP="00CF5397">
      <w:pPr>
        <w:pStyle w:val="Heading4"/>
        <w:rPr>
          <w:b w:val="0"/>
          <w:u w:val="single"/>
        </w:rPr>
      </w:pPr>
      <w:r w:rsidRPr="00CF5397">
        <w:rPr>
          <w:b w:val="0"/>
          <w:u w:val="single"/>
        </w:rPr>
        <w:t>PPP-REQ-406672/A-Positive ID</w:t>
      </w:r>
    </w:p>
    <w:p w14:paraId="218F04F9" w14:textId="77777777" w:rsidR="00F659A1" w:rsidRPr="00122B92" w:rsidRDefault="000C6421" w:rsidP="00F659A1">
      <w:r w:rsidRPr="00122B92">
        <w:t xml:space="preserve">The </w:t>
      </w:r>
      <w:proofErr w:type="spellStart"/>
      <w:r w:rsidRPr="00122B92">
        <w:t>PPPServer</w:t>
      </w:r>
      <w:proofErr w:type="spellEnd"/>
      <w:r w:rsidRPr="00122B92">
        <w:t xml:space="preserve"> shall provide Profile Protection (editing rights to a profile) by means of Positive ID. Positive ID shall be established by either Primary or Secondary Authentication methods. If Positive ID cannot be established via Primary Authentication, the Secondary Authentication shall be requested per the defined intervals/events.</w:t>
      </w:r>
    </w:p>
    <w:p w14:paraId="06BE7BFC" w14:textId="77777777" w:rsidR="00CF5397" w:rsidRPr="00CF5397" w:rsidRDefault="00CF5397" w:rsidP="00CF5397">
      <w:pPr>
        <w:pStyle w:val="Heading4"/>
        <w:rPr>
          <w:b w:val="0"/>
          <w:u w:val="single"/>
        </w:rPr>
      </w:pPr>
      <w:r w:rsidRPr="00CF5397">
        <w:rPr>
          <w:b w:val="0"/>
          <w:u w:val="single"/>
        </w:rPr>
        <w:t>PPP-REQ-406811/A-Enter Profile Protection</w:t>
      </w:r>
    </w:p>
    <w:p w14:paraId="54A71683" w14:textId="77777777" w:rsidR="00F659A1" w:rsidRPr="00127D73" w:rsidRDefault="000C6421" w:rsidP="00F659A1">
      <w:r w:rsidRPr="00127D73">
        <w:t xml:space="preserve">The </w:t>
      </w:r>
      <w:proofErr w:type="spellStart"/>
      <w:r w:rsidRPr="00127D73">
        <w:t>PPPServer</w:t>
      </w:r>
      <w:proofErr w:type="spellEnd"/>
      <w:r w:rsidRPr="00127D73">
        <w:t xml:space="preserve"> shall enter Profile Protection Mode when a Personal Profile with Positive ID enabled is recalled while Positive ID has not been established.</w:t>
      </w:r>
    </w:p>
    <w:p w14:paraId="291780A0" w14:textId="77777777" w:rsidR="00CF5397" w:rsidRPr="00CF5397" w:rsidRDefault="00CF5397" w:rsidP="00CF5397">
      <w:pPr>
        <w:pStyle w:val="Heading4"/>
        <w:rPr>
          <w:b w:val="0"/>
          <w:u w:val="single"/>
        </w:rPr>
      </w:pPr>
      <w:r w:rsidRPr="00CF5397">
        <w:rPr>
          <w:b w:val="0"/>
          <w:u w:val="single"/>
        </w:rPr>
        <w:t>PPP-REQ-406673/A-Profile Protection Mode</w:t>
      </w:r>
    </w:p>
    <w:p w14:paraId="05AE3639" w14:textId="77777777" w:rsidR="00F659A1" w:rsidRDefault="000C6421" w:rsidP="00F659A1">
      <w:r>
        <w:t xml:space="preserve">The </w:t>
      </w:r>
      <w:proofErr w:type="spellStart"/>
      <w:r>
        <w:t>PPPServer</w:t>
      </w:r>
      <w:proofErr w:type="spellEnd"/>
      <w:r>
        <w:t xml:space="preserve"> shall provide a Profile Protection Mode for all Personal Profiles that have requested to enable Positive ID.</w:t>
      </w:r>
      <w:r w:rsidRPr="009577A5">
        <w:t xml:space="preserve"> </w:t>
      </w:r>
      <w:r>
        <w:t>Profile Protection Mode shall include the following functions:</w:t>
      </w:r>
    </w:p>
    <w:p w14:paraId="0762CFC0" w14:textId="77777777" w:rsidR="00F659A1" w:rsidRDefault="000C6421" w:rsidP="000C6421">
      <w:pPr>
        <w:numPr>
          <w:ilvl w:val="0"/>
          <w:numId w:val="17"/>
        </w:numPr>
      </w:pPr>
      <w:r>
        <w:t>Inhibit saving of profile settings to the central profile storage</w:t>
      </w:r>
    </w:p>
    <w:p w14:paraId="74C89E36" w14:textId="18269B6B" w:rsidR="00F659A1" w:rsidRDefault="000C6421" w:rsidP="000C6421">
      <w:pPr>
        <w:numPr>
          <w:ilvl w:val="0"/>
          <w:numId w:val="17"/>
        </w:numPr>
      </w:pPr>
      <w:r>
        <w:t>Inhibit the Auto</w:t>
      </w:r>
      <w:ins w:id="1415" w:author="Borrelli, Matthew (M.T.)" w:date="2021-06-10T16:51:00Z">
        <w:r w:rsidR="00CE71AC">
          <w:t xml:space="preserve"> </w:t>
        </w:r>
      </w:ins>
      <w:r>
        <w:t>Save feature</w:t>
      </w:r>
    </w:p>
    <w:p w14:paraId="4F6A76ED" w14:textId="77777777" w:rsidR="00F659A1" w:rsidRPr="009577A5" w:rsidRDefault="000C6421" w:rsidP="000C6421">
      <w:pPr>
        <w:numPr>
          <w:ilvl w:val="0"/>
          <w:numId w:val="17"/>
        </w:numPr>
      </w:pPr>
      <w:r>
        <w:t>Prohibit access to PII data</w:t>
      </w:r>
    </w:p>
    <w:p w14:paraId="42613EEF" w14:textId="77777777" w:rsidR="00CF5397" w:rsidRPr="00CF5397" w:rsidRDefault="00CF5397" w:rsidP="00CF5397">
      <w:pPr>
        <w:pStyle w:val="Heading4"/>
        <w:rPr>
          <w:b w:val="0"/>
          <w:u w:val="single"/>
        </w:rPr>
      </w:pPr>
      <w:r w:rsidRPr="00CF5397">
        <w:rPr>
          <w:b w:val="0"/>
          <w:u w:val="single"/>
        </w:rPr>
        <w:t>PPP-REQ-406674/A-Positive ID Enable/Disable Setting</w:t>
      </w:r>
    </w:p>
    <w:p w14:paraId="27B832B0" w14:textId="77777777" w:rsidR="00F659A1" w:rsidRDefault="000C6421" w:rsidP="00F659A1">
      <w:r>
        <w:t xml:space="preserve">The </w:t>
      </w:r>
      <w:proofErr w:type="spellStart"/>
      <w:r>
        <w:t>PPPInterfaceClient</w:t>
      </w:r>
      <w:proofErr w:type="spellEnd"/>
      <w:r>
        <w:t xml:space="preserve"> shall allow the customer to enable or disable Positive ID.</w:t>
      </w:r>
    </w:p>
    <w:p w14:paraId="607D57F0" w14:textId="77777777" w:rsidR="00CF5397" w:rsidRPr="00CF5397" w:rsidRDefault="00CF5397" w:rsidP="00CF5397">
      <w:pPr>
        <w:pStyle w:val="Heading4"/>
        <w:rPr>
          <w:b w:val="0"/>
          <w:u w:val="single"/>
        </w:rPr>
      </w:pPr>
      <w:r w:rsidRPr="00CF5397">
        <w:rPr>
          <w:b w:val="0"/>
          <w:u w:val="single"/>
        </w:rPr>
        <w:t>PPP-REQ-406675/A-Positive ID Setting Availability</w:t>
      </w:r>
    </w:p>
    <w:p w14:paraId="43A36F66" w14:textId="77777777" w:rsidR="00F659A1" w:rsidRPr="002A539A" w:rsidRDefault="000C6421" w:rsidP="00F659A1">
      <w:r w:rsidRPr="002A539A">
        <w:t xml:space="preserve">The </w:t>
      </w:r>
      <w:proofErr w:type="spellStart"/>
      <w:r w:rsidRPr="002A539A">
        <w:t>PPPInterfaceClient</w:t>
      </w:r>
      <w:proofErr w:type="spellEnd"/>
      <w:r w:rsidRPr="002A539A">
        <w:t xml:space="preserve"> shall make the </w:t>
      </w:r>
      <w:r>
        <w:t xml:space="preserve">Positive ID </w:t>
      </w:r>
      <w:r w:rsidRPr="002A539A">
        <w:t>button available/unavailable based on the conditions below:</w:t>
      </w:r>
    </w:p>
    <w:p w14:paraId="6FF57464" w14:textId="77777777" w:rsidR="00F659A1" w:rsidRPr="002A539A" w:rsidRDefault="000C6421" w:rsidP="000C6421">
      <w:pPr>
        <w:numPr>
          <w:ilvl w:val="0"/>
          <w:numId w:val="18"/>
        </w:numPr>
      </w:pPr>
      <w:commentRangeStart w:id="1416"/>
      <w:r w:rsidRPr="002A539A">
        <w:t>Positive ID has been established</w:t>
      </w:r>
      <w:commentRangeEnd w:id="1416"/>
      <w:r w:rsidR="00551923">
        <w:rPr>
          <w:rStyle w:val="CommentReference"/>
        </w:rPr>
        <w:commentReference w:id="1416"/>
      </w:r>
    </w:p>
    <w:p w14:paraId="367F2673" w14:textId="77777777" w:rsidR="00F659A1" w:rsidRPr="002A539A" w:rsidRDefault="000C6421" w:rsidP="000C6421">
      <w:pPr>
        <w:numPr>
          <w:ilvl w:val="0"/>
          <w:numId w:val="18"/>
        </w:numPr>
        <w:rPr>
          <w:highlight w:val="yellow"/>
        </w:rPr>
      </w:pPr>
      <w:proofErr w:type="spellStart"/>
      <w:r w:rsidRPr="002A539A">
        <w:rPr>
          <w:highlight w:val="yellow"/>
        </w:rPr>
        <w:t>etc</w:t>
      </w:r>
      <w:proofErr w:type="spellEnd"/>
    </w:p>
    <w:p w14:paraId="46F2E903" w14:textId="77777777" w:rsidR="00CF5397" w:rsidRPr="00CF5397" w:rsidRDefault="00CF5397" w:rsidP="00CF5397">
      <w:pPr>
        <w:pStyle w:val="Heading4"/>
        <w:rPr>
          <w:b w:val="0"/>
          <w:u w:val="single"/>
        </w:rPr>
      </w:pPr>
      <w:r w:rsidRPr="00CF5397">
        <w:rPr>
          <w:b w:val="0"/>
          <w:u w:val="single"/>
        </w:rPr>
        <w:t>PPP-REQ-406676/A-Primary Authentication Setup</w:t>
      </w:r>
    </w:p>
    <w:p w14:paraId="6FE1ECC2" w14:textId="77777777" w:rsidR="00F659A1" w:rsidRPr="004E1AAD" w:rsidRDefault="000C6421" w:rsidP="00F659A1">
      <w:r>
        <w:t xml:space="preserve">Upon creating a Personal Profile and enabling Positive ID, the </w:t>
      </w:r>
      <w:proofErr w:type="spellStart"/>
      <w:r>
        <w:t>PPPInterfaceClient</w:t>
      </w:r>
      <w:proofErr w:type="spellEnd"/>
      <w:r>
        <w:t xml:space="preserve"> shall prompt the user to initiate their Primary Authentication Setup. </w:t>
      </w:r>
      <w:r w:rsidRPr="003F362D">
        <w:rPr>
          <w:highlight w:val="yellow"/>
        </w:rPr>
        <w:t>The user shall have the option to skip this setup.</w:t>
      </w:r>
    </w:p>
    <w:p w14:paraId="4944B20E" w14:textId="77777777" w:rsidR="00CF5397" w:rsidRPr="00CF5397" w:rsidRDefault="00CF5397" w:rsidP="00CF5397">
      <w:pPr>
        <w:pStyle w:val="Heading4"/>
        <w:rPr>
          <w:b w:val="0"/>
          <w:u w:val="single"/>
        </w:rPr>
      </w:pPr>
      <w:r w:rsidRPr="00CF5397">
        <w:rPr>
          <w:b w:val="0"/>
          <w:u w:val="single"/>
        </w:rPr>
        <w:t>PPP-REQ-406677/A-Establishing Positive ID – Primary Authentication</w:t>
      </w:r>
    </w:p>
    <w:p w14:paraId="6B6FAC5C" w14:textId="77777777" w:rsidR="00F659A1" w:rsidRDefault="000C6421" w:rsidP="00F659A1">
      <w:r>
        <w:t xml:space="preserve">The </w:t>
      </w:r>
      <w:proofErr w:type="spellStart"/>
      <w:r>
        <w:t>PPPServer</w:t>
      </w:r>
      <w:proofErr w:type="spellEnd"/>
      <w:r>
        <w:t xml:space="preserve"> shall attempt to authenticate an active Personal Profile when first starting the vehicle, or upon recall of the Personal Profile</w:t>
      </w:r>
      <w:r w:rsidRPr="00291607">
        <w:t xml:space="preserve"> </w:t>
      </w:r>
      <w:r>
        <w:t xml:space="preserve">using the methods defined in </w:t>
      </w:r>
      <w:r w:rsidRPr="005E7B53">
        <w:rPr>
          <w:highlight w:val="yellow"/>
        </w:rPr>
        <w:t>(reference specification)</w:t>
      </w:r>
      <w:r>
        <w:t xml:space="preserve"> </w:t>
      </w:r>
    </w:p>
    <w:p w14:paraId="36342721" w14:textId="77777777" w:rsidR="00CF5397" w:rsidRPr="00CF5397" w:rsidRDefault="00CF5397" w:rsidP="00CF5397">
      <w:pPr>
        <w:pStyle w:val="Heading4"/>
        <w:rPr>
          <w:b w:val="0"/>
          <w:u w:val="single"/>
        </w:rPr>
      </w:pPr>
      <w:r w:rsidRPr="00CF5397">
        <w:rPr>
          <w:b w:val="0"/>
          <w:u w:val="single"/>
        </w:rPr>
        <w:t>PPP-REQ-406678/A-Primary Authentication Retry Strategy</w:t>
      </w:r>
    </w:p>
    <w:p w14:paraId="09CDF170" w14:textId="77777777" w:rsidR="00F659A1" w:rsidRDefault="000C6421" w:rsidP="00F659A1">
      <w:r>
        <w:t xml:space="preserve">The </w:t>
      </w:r>
      <w:proofErr w:type="spellStart"/>
      <w:r>
        <w:t>PPPServer</w:t>
      </w:r>
      <w:proofErr w:type="spellEnd"/>
      <w:r>
        <w:t xml:space="preserve"> shall attempt to establish Positive ID via Primary Authentication for a maximum of </w:t>
      </w:r>
      <w:r w:rsidRPr="005E7B53">
        <w:rPr>
          <w:highlight w:val="yellow"/>
        </w:rPr>
        <w:t>X seconds</w:t>
      </w:r>
      <w:r>
        <w:t>. If Positive ID cannot be established, the Secondary Authentication method shall be used.</w:t>
      </w:r>
    </w:p>
    <w:p w14:paraId="3CB3FE00" w14:textId="77777777" w:rsidR="00CF5397" w:rsidRPr="00CF5397" w:rsidRDefault="00CF5397" w:rsidP="00CF5397">
      <w:pPr>
        <w:pStyle w:val="Heading4"/>
        <w:rPr>
          <w:b w:val="0"/>
          <w:u w:val="single"/>
        </w:rPr>
      </w:pPr>
      <w:r w:rsidRPr="00CF5397">
        <w:rPr>
          <w:b w:val="0"/>
          <w:u w:val="single"/>
        </w:rPr>
        <w:t>PPP-REQ-406679/A-Establishing Positive ID – Secondary Authentication</w:t>
      </w:r>
    </w:p>
    <w:p w14:paraId="60241533" w14:textId="77777777" w:rsidR="00F659A1" w:rsidRDefault="000C6421" w:rsidP="00F659A1">
      <w:r>
        <w:t xml:space="preserve">The </w:t>
      </w:r>
      <w:proofErr w:type="spellStart"/>
      <w:r>
        <w:t>PPPServer</w:t>
      </w:r>
      <w:proofErr w:type="spellEnd"/>
      <w:r>
        <w:t xml:space="preserve"> shall require a secondary authentication method for Positive ID. The </w:t>
      </w:r>
      <w:proofErr w:type="spellStart"/>
      <w:r>
        <w:t>PPPServer</w:t>
      </w:r>
      <w:proofErr w:type="spellEnd"/>
      <w:r>
        <w:t xml:space="preserve"> shall require a passcode be created for each Personal Profile for which a Primary Authentication has been established.</w:t>
      </w:r>
    </w:p>
    <w:p w14:paraId="634E1F24" w14:textId="77777777" w:rsidR="00F659A1" w:rsidRDefault="00F659A1" w:rsidP="00F659A1"/>
    <w:p w14:paraId="470D8B35" w14:textId="77777777" w:rsidR="00F659A1" w:rsidRDefault="000C6421" w:rsidP="00F659A1">
      <w:r>
        <w:t xml:space="preserve">The passcode shall be between </w:t>
      </w:r>
      <w:r w:rsidRPr="008B1D6C">
        <w:rPr>
          <w:highlight w:val="yellow"/>
        </w:rPr>
        <w:t>XX - XX</w:t>
      </w:r>
      <w:r>
        <w:t xml:space="preserve"> characters in length, and shall be encoded per security </w:t>
      </w:r>
      <w:r w:rsidRPr="008B1D6C">
        <w:rPr>
          <w:highlight w:val="yellow"/>
        </w:rPr>
        <w:t>req. XYZ (put spec reference)</w:t>
      </w:r>
    </w:p>
    <w:p w14:paraId="6DA25601" w14:textId="77777777" w:rsidR="00CF5397" w:rsidRPr="00CF5397" w:rsidRDefault="00CF5397" w:rsidP="00CF5397">
      <w:pPr>
        <w:pStyle w:val="Heading4"/>
        <w:rPr>
          <w:b w:val="0"/>
          <w:u w:val="single"/>
        </w:rPr>
      </w:pPr>
      <w:r w:rsidRPr="00CF5397">
        <w:rPr>
          <w:b w:val="0"/>
          <w:u w:val="single"/>
        </w:rPr>
        <w:t>PPP-REQ-406680/A-Secondary Authentication Setup</w:t>
      </w:r>
    </w:p>
    <w:p w14:paraId="07CA57D5" w14:textId="77777777" w:rsidR="00F659A1" w:rsidRDefault="000C6421" w:rsidP="00F659A1">
      <w:r>
        <w:t xml:space="preserve">Upon creating a Personal Profile, enabling Positive ID and setting up a Primary Authentication Method, the </w:t>
      </w:r>
      <w:proofErr w:type="spellStart"/>
      <w:r>
        <w:t>PPPInterfaceClient</w:t>
      </w:r>
      <w:proofErr w:type="spellEnd"/>
      <w:r>
        <w:t xml:space="preserve"> shall prompt the user to initiate the Secondary Authentication Setup. </w:t>
      </w:r>
    </w:p>
    <w:p w14:paraId="78983668" w14:textId="77777777" w:rsidR="00CF5397" w:rsidRPr="00CF5397" w:rsidRDefault="00CF5397" w:rsidP="00CF5397">
      <w:pPr>
        <w:pStyle w:val="Heading4"/>
        <w:rPr>
          <w:b w:val="0"/>
          <w:u w:val="single"/>
        </w:rPr>
      </w:pPr>
      <w:r w:rsidRPr="00CF5397">
        <w:rPr>
          <w:b w:val="0"/>
          <w:u w:val="single"/>
        </w:rPr>
        <w:t>PPP-REQ-406681/A-Secondary Authentication Retry Strategy</w:t>
      </w:r>
    </w:p>
    <w:p w14:paraId="026C1E2F" w14:textId="77777777" w:rsidR="00F659A1" w:rsidRPr="004E1AAD" w:rsidRDefault="000C6421" w:rsidP="00F659A1">
      <w:r>
        <w:t xml:space="preserve">The </w:t>
      </w:r>
      <w:proofErr w:type="spellStart"/>
      <w:r>
        <w:t>PPPInterfaceClient</w:t>
      </w:r>
      <w:proofErr w:type="spellEnd"/>
      <w:r>
        <w:t xml:space="preserve"> shall allow </w:t>
      </w:r>
      <w:r w:rsidRPr="00A44907">
        <w:rPr>
          <w:highlight w:val="yellow"/>
        </w:rPr>
        <w:t>5 attempts</w:t>
      </w:r>
      <w:r>
        <w:t xml:space="preserve"> to authenticate an active Personal Profile via Secondary Authentication. If Positive ID cannot be established, then all Positive ID impacted functions remain disabled.</w:t>
      </w:r>
    </w:p>
    <w:p w14:paraId="08CEA1DB" w14:textId="77777777" w:rsidR="00CF5397" w:rsidRPr="00CF5397" w:rsidRDefault="00CF5397" w:rsidP="00CF5397">
      <w:pPr>
        <w:pStyle w:val="Heading4"/>
        <w:rPr>
          <w:b w:val="0"/>
          <w:u w:val="single"/>
        </w:rPr>
      </w:pPr>
      <w:r w:rsidRPr="00CF5397">
        <w:rPr>
          <w:b w:val="0"/>
          <w:u w:val="single"/>
        </w:rPr>
        <w:lastRenderedPageBreak/>
        <w:t>PPP-REQ-406682/A-Requiring Secondary Authentication</w:t>
      </w:r>
    </w:p>
    <w:p w14:paraId="7A240B8D" w14:textId="77777777" w:rsidR="00F659A1" w:rsidRDefault="000C6421" w:rsidP="00F659A1">
      <w:r>
        <w:t xml:space="preserve">The </w:t>
      </w:r>
      <w:proofErr w:type="spellStart"/>
      <w:r>
        <w:t>PPPServer</w:t>
      </w:r>
      <w:proofErr w:type="spellEnd"/>
      <w:r>
        <w:t xml:space="preserve"> shall request Secondary Authentication from the user when Primary Authentication fails to authenticate the user</w:t>
      </w:r>
    </w:p>
    <w:p w14:paraId="53DC0B82" w14:textId="77777777" w:rsidR="00F659A1" w:rsidRDefault="000C6421" w:rsidP="00CF5397">
      <w:pPr>
        <w:pStyle w:val="Heading3"/>
      </w:pPr>
      <w:bookmarkStart w:id="1417" w:name="_Toc72764251"/>
      <w:r>
        <w:t>White Box View</w:t>
      </w:r>
      <w:bookmarkEnd w:id="1417"/>
    </w:p>
    <w:p w14:paraId="3BB26F7D" w14:textId="77777777" w:rsidR="00F659A1" w:rsidRDefault="000C6421" w:rsidP="00CF5397">
      <w:pPr>
        <w:pStyle w:val="Heading4"/>
      </w:pPr>
      <w:r>
        <w:t>Activity Diagrams</w:t>
      </w:r>
    </w:p>
    <w:p w14:paraId="476BF284" w14:textId="77777777" w:rsidR="00F659A1" w:rsidRDefault="000C6421" w:rsidP="00CF5397">
      <w:pPr>
        <w:pStyle w:val="Heading4"/>
      </w:pPr>
      <w:r>
        <w:t>Sequence Diagrams</w:t>
      </w:r>
    </w:p>
    <w:p w14:paraId="13437F35" w14:textId="77777777" w:rsidR="00F659A1" w:rsidRDefault="000C6421">
      <w:pPr>
        <w:spacing w:after="200" w:line="276" w:lineRule="auto"/>
      </w:pPr>
      <w:r>
        <w:br w:type="page"/>
      </w:r>
    </w:p>
    <w:p w14:paraId="1F73D226" w14:textId="77777777" w:rsidR="00F659A1" w:rsidRDefault="00F659A1" w:rsidP="00F659A1"/>
    <w:p w14:paraId="3951B0A1" w14:textId="77777777" w:rsidR="00F659A1" w:rsidRDefault="000C6421" w:rsidP="00CF5397">
      <w:pPr>
        <w:pStyle w:val="Heading2"/>
      </w:pPr>
      <w:bookmarkStart w:id="1418" w:name="_Toc72764252"/>
      <w:r w:rsidRPr="00B9479B">
        <w:t>PPP-FUN-REQ-406666/A-Setting Synchronization</w:t>
      </w:r>
      <w:bookmarkEnd w:id="1418"/>
    </w:p>
    <w:p w14:paraId="0DF1EC81" w14:textId="77777777" w:rsidR="00F659A1" w:rsidRDefault="000C6421" w:rsidP="00CF5397">
      <w:pPr>
        <w:pStyle w:val="Heading3"/>
      </w:pPr>
      <w:bookmarkStart w:id="1419" w:name="_Toc72764253"/>
      <w:r>
        <w:t>Use Cases</w:t>
      </w:r>
      <w:bookmarkEnd w:id="1419"/>
    </w:p>
    <w:p w14:paraId="150AC671" w14:textId="77777777" w:rsidR="00F659A1" w:rsidRDefault="000C6421" w:rsidP="00CF5397">
      <w:pPr>
        <w:pStyle w:val="Heading4"/>
      </w:pPr>
      <w:r>
        <w:t>PPP-UC-REQ-406746/A-Profile Synchronization</w:t>
      </w:r>
    </w:p>
    <w:p w14:paraId="596B8BA8"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3B15290F"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DD98520"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CD4CEF9" w14:textId="77777777" w:rsidR="00F659A1" w:rsidRPr="00630A88" w:rsidRDefault="000C6421" w:rsidP="00F659A1">
            <w:pPr>
              <w:rPr>
                <w:rFonts w:cs="Arial"/>
                <w:szCs w:val="20"/>
                <w:lang w:eastAsia="zh-CN"/>
              </w:rPr>
            </w:pPr>
            <w:r w:rsidRPr="002513C0">
              <w:rPr>
                <w:rFonts w:cs="Arial"/>
                <w:szCs w:val="20"/>
                <w:lang w:eastAsia="zh-CN"/>
              </w:rPr>
              <w:t>Portable Profile User(s)</w:t>
            </w:r>
          </w:p>
        </w:tc>
      </w:tr>
      <w:tr w:rsidR="00F659A1" w14:paraId="0D18669A"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5D4EF01"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44E1C8F0" w14:textId="77777777" w:rsidR="00F659A1" w:rsidRDefault="000C6421" w:rsidP="00F659A1">
            <w:pPr>
              <w:rPr>
                <w:lang w:eastAsia="zh-CN"/>
              </w:rPr>
            </w:pPr>
            <w:r>
              <w:rPr>
                <w:lang w:eastAsia="zh-CN"/>
              </w:rPr>
              <w:t>Change was made to at least one vehicle Personal Profile settings</w:t>
            </w:r>
          </w:p>
          <w:p w14:paraId="24E67548" w14:textId="77777777" w:rsidR="00F659A1" w:rsidRDefault="000C6421" w:rsidP="00F659A1">
            <w:pPr>
              <w:rPr>
                <w:lang w:eastAsia="zh-CN"/>
              </w:rPr>
            </w:pPr>
            <w:r>
              <w:rPr>
                <w:lang w:eastAsia="zh-CN"/>
              </w:rPr>
              <w:t>User is positively identified, or Positive ID is disabled</w:t>
            </w:r>
          </w:p>
          <w:p w14:paraId="382E19AF" w14:textId="77777777" w:rsidR="00F659A1" w:rsidRDefault="000C6421" w:rsidP="00F659A1">
            <w:pPr>
              <w:rPr>
                <w:lang w:eastAsia="zh-CN"/>
              </w:rPr>
            </w:pPr>
            <w:r>
              <w:rPr>
                <w:lang w:eastAsia="zh-CN"/>
              </w:rPr>
              <w:t>Vehicle has cloud connectivity</w:t>
            </w:r>
          </w:p>
          <w:p w14:paraId="5B9C0FD6" w14:textId="77777777" w:rsidR="00F659A1" w:rsidRPr="00405039" w:rsidRDefault="000C6421" w:rsidP="00F659A1">
            <w:pPr>
              <w:rPr>
                <w:lang w:eastAsia="zh-CN"/>
              </w:rPr>
            </w:pPr>
            <w:r>
              <w:rPr>
                <w:lang w:eastAsia="zh-CN"/>
              </w:rPr>
              <w:t xml:space="preserve">Personal Profile is associated to a </w:t>
            </w:r>
            <w:proofErr w:type="spellStart"/>
            <w:r>
              <w:rPr>
                <w:lang w:eastAsia="zh-CN"/>
              </w:rPr>
              <w:t>FordPass</w:t>
            </w:r>
            <w:proofErr w:type="spellEnd"/>
            <w:r>
              <w:rPr>
                <w:lang w:eastAsia="zh-CN"/>
              </w:rPr>
              <w:t xml:space="preserve"> Account</w:t>
            </w:r>
          </w:p>
        </w:tc>
      </w:tr>
      <w:tr w:rsidR="00F659A1" w14:paraId="79A17DD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C24DDF6"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2D64132A" w14:textId="77777777" w:rsidR="00F659A1" w:rsidRDefault="000C6421" w:rsidP="00F659A1">
            <w:pPr>
              <w:rPr>
                <w:rFonts w:cs="Arial"/>
                <w:szCs w:val="20"/>
                <w:lang w:eastAsia="zh-CN"/>
              </w:rPr>
            </w:pPr>
            <w:r w:rsidRPr="002513C0">
              <w:rPr>
                <w:rFonts w:cs="Arial"/>
                <w:szCs w:val="20"/>
                <w:lang w:eastAsia="zh-CN"/>
              </w:rPr>
              <w:t xml:space="preserve">Changes made to </w:t>
            </w:r>
            <w:r>
              <w:rPr>
                <w:rFonts w:cs="Arial"/>
                <w:szCs w:val="20"/>
                <w:lang w:eastAsia="zh-CN"/>
              </w:rPr>
              <w:t>Central Portable P</w:t>
            </w:r>
            <w:r w:rsidRPr="002513C0">
              <w:rPr>
                <w:rFonts w:cs="Arial"/>
                <w:szCs w:val="20"/>
                <w:lang w:eastAsia="zh-CN"/>
              </w:rPr>
              <w:t xml:space="preserve">rofile are collected and ready to be sent to the </w:t>
            </w:r>
            <w:proofErr w:type="spellStart"/>
            <w:r>
              <w:rPr>
                <w:rFonts w:cs="Arial"/>
                <w:szCs w:val="20"/>
                <w:lang w:eastAsia="zh-CN"/>
              </w:rPr>
              <w:t>PPPOffBoardClient</w:t>
            </w:r>
            <w:proofErr w:type="spellEnd"/>
            <w:r w:rsidRPr="002513C0">
              <w:rPr>
                <w:rFonts w:cs="Arial"/>
                <w:szCs w:val="20"/>
                <w:lang w:eastAsia="zh-CN"/>
              </w:rPr>
              <w:t xml:space="preserve">. </w:t>
            </w:r>
          </w:p>
          <w:p w14:paraId="73400234" w14:textId="77777777" w:rsidR="00F659A1" w:rsidRDefault="000C6421" w:rsidP="00F659A1">
            <w:pPr>
              <w:rPr>
                <w:rFonts w:cs="Arial"/>
                <w:szCs w:val="20"/>
                <w:lang w:eastAsia="zh-CN"/>
              </w:rPr>
            </w:pPr>
            <w:r w:rsidRPr="002513C0">
              <w:rPr>
                <w:rFonts w:cs="Arial"/>
                <w:szCs w:val="20"/>
                <w:lang w:eastAsia="zh-CN"/>
              </w:rPr>
              <w:t>Upon the export trigger, only the changed setting</w:t>
            </w:r>
            <w:r>
              <w:rPr>
                <w:rFonts w:cs="Arial"/>
                <w:szCs w:val="20"/>
                <w:lang w:eastAsia="zh-CN"/>
              </w:rPr>
              <w:t>s</w:t>
            </w:r>
            <w:r w:rsidRPr="002513C0">
              <w:rPr>
                <w:rFonts w:cs="Arial"/>
                <w:szCs w:val="20"/>
                <w:lang w:eastAsia="zh-CN"/>
              </w:rPr>
              <w:t xml:space="preserve"> </w:t>
            </w:r>
            <w:r>
              <w:rPr>
                <w:rFonts w:cs="Arial"/>
                <w:szCs w:val="20"/>
                <w:lang w:eastAsia="zh-CN"/>
              </w:rPr>
              <w:t>are</w:t>
            </w:r>
            <w:r w:rsidRPr="002513C0">
              <w:rPr>
                <w:rFonts w:cs="Arial"/>
                <w:szCs w:val="20"/>
                <w:lang w:eastAsia="zh-CN"/>
              </w:rPr>
              <w:t xml:space="preserve"> exported to the </w:t>
            </w:r>
            <w:r>
              <w:rPr>
                <w:rFonts w:cs="Arial"/>
                <w:szCs w:val="20"/>
                <w:lang w:eastAsia="zh-CN"/>
              </w:rPr>
              <w:t xml:space="preserve">associated </w:t>
            </w:r>
            <w:proofErr w:type="spellStart"/>
            <w:r>
              <w:rPr>
                <w:rFonts w:cs="Arial"/>
                <w:szCs w:val="20"/>
                <w:lang w:eastAsia="zh-CN"/>
              </w:rPr>
              <w:t>PPPOffBoardClient</w:t>
            </w:r>
            <w:proofErr w:type="spellEnd"/>
            <w:r w:rsidRPr="002513C0">
              <w:rPr>
                <w:rFonts w:cs="Arial"/>
                <w:szCs w:val="20"/>
                <w:lang w:eastAsia="zh-CN"/>
              </w:rPr>
              <w:t>.</w:t>
            </w:r>
          </w:p>
        </w:tc>
      </w:tr>
      <w:tr w:rsidR="00F659A1" w14:paraId="55BCE50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364E816"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11286525" w14:textId="77777777" w:rsidR="00F659A1" w:rsidRDefault="000C6421" w:rsidP="00F659A1">
            <w:pPr>
              <w:rPr>
                <w:lang w:eastAsia="zh-CN"/>
              </w:rPr>
            </w:pPr>
            <w:r w:rsidRPr="002513C0">
              <w:rPr>
                <w:lang w:eastAsia="zh-CN"/>
              </w:rPr>
              <w:t xml:space="preserve">All changed </w:t>
            </w:r>
            <w:r>
              <w:rPr>
                <w:rFonts w:cs="Arial"/>
                <w:szCs w:val="20"/>
                <w:lang w:eastAsia="zh-CN"/>
              </w:rPr>
              <w:t>Central Portable P</w:t>
            </w:r>
            <w:r w:rsidRPr="002513C0">
              <w:rPr>
                <w:rFonts w:cs="Arial"/>
                <w:szCs w:val="20"/>
                <w:lang w:eastAsia="zh-CN"/>
              </w:rPr>
              <w:t xml:space="preserve">rofile </w:t>
            </w:r>
            <w:r w:rsidRPr="002513C0">
              <w:rPr>
                <w:lang w:eastAsia="zh-CN"/>
              </w:rPr>
              <w:t xml:space="preserve">settings are sent to the </w:t>
            </w:r>
            <w:proofErr w:type="spellStart"/>
            <w:r>
              <w:rPr>
                <w:rFonts w:cs="Arial"/>
                <w:szCs w:val="20"/>
                <w:lang w:eastAsia="zh-CN"/>
              </w:rPr>
              <w:t>PPPOffBoardClient</w:t>
            </w:r>
            <w:proofErr w:type="spellEnd"/>
            <w:r>
              <w:rPr>
                <w:rFonts w:cs="Arial"/>
                <w:szCs w:val="20"/>
                <w:lang w:eastAsia="zh-CN"/>
              </w:rPr>
              <w:t xml:space="preserve"> </w:t>
            </w:r>
            <w:r w:rsidRPr="002513C0">
              <w:rPr>
                <w:lang w:eastAsia="zh-CN"/>
              </w:rPr>
              <w:t xml:space="preserve">and updated in </w:t>
            </w:r>
            <w:r>
              <w:rPr>
                <w:lang w:eastAsia="zh-CN"/>
              </w:rPr>
              <w:t xml:space="preserve">the associated </w:t>
            </w:r>
            <w:proofErr w:type="spellStart"/>
            <w:r>
              <w:rPr>
                <w:rFonts w:cs="Arial"/>
                <w:szCs w:val="20"/>
                <w:lang w:eastAsia="zh-CN"/>
              </w:rPr>
              <w:t>OffBoard</w:t>
            </w:r>
            <w:proofErr w:type="spellEnd"/>
            <w:r>
              <w:rPr>
                <w:rFonts w:cs="Arial"/>
                <w:szCs w:val="20"/>
                <w:lang w:eastAsia="zh-CN"/>
              </w:rPr>
              <w:t xml:space="preserve"> Profile</w:t>
            </w:r>
            <w:r>
              <w:rPr>
                <w:lang w:eastAsia="zh-CN"/>
              </w:rPr>
              <w:t>.</w:t>
            </w:r>
          </w:p>
        </w:tc>
      </w:tr>
      <w:tr w:rsidR="00F659A1" w14:paraId="02C515CB"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AAC0ECB"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45C0713D" w14:textId="77777777" w:rsidR="00F659A1" w:rsidRDefault="00F659A1" w:rsidP="00F659A1">
            <w:pPr>
              <w:rPr>
                <w:rFonts w:cs="Arial"/>
                <w:szCs w:val="20"/>
                <w:lang w:eastAsia="zh-CN"/>
              </w:rPr>
            </w:pPr>
          </w:p>
        </w:tc>
      </w:tr>
      <w:tr w:rsidR="00F659A1" w14:paraId="408BA6C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DE1BE0C"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3844C022"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488AE721" w14:textId="77777777" w:rsidR="00F659A1" w:rsidRDefault="000C6421" w:rsidP="00CF5397">
      <w:pPr>
        <w:pStyle w:val="Heading4"/>
      </w:pPr>
      <w:r>
        <w:t>PPP-UC-REQ-406748/A-Profile Version Check</w:t>
      </w:r>
    </w:p>
    <w:p w14:paraId="13D1C2F8"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0565076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1315FBC"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0E329F9E" w14:textId="77777777" w:rsidR="00F659A1" w:rsidRPr="0050665A" w:rsidRDefault="000C6421" w:rsidP="00F659A1">
            <w:pPr>
              <w:rPr>
                <w:rFonts w:cs="Arial"/>
                <w:szCs w:val="20"/>
                <w:lang w:eastAsia="zh-CN"/>
              </w:rPr>
            </w:pPr>
            <w:r w:rsidRPr="0050665A">
              <w:rPr>
                <w:rFonts w:cs="Arial"/>
                <w:szCs w:val="20"/>
                <w:lang w:eastAsia="zh-CN"/>
              </w:rPr>
              <w:t>Portable Profile User(s)</w:t>
            </w:r>
          </w:p>
          <w:p w14:paraId="47222EAA" w14:textId="77777777" w:rsidR="00F659A1" w:rsidRPr="00630A88" w:rsidRDefault="000C6421" w:rsidP="00F659A1">
            <w:pPr>
              <w:rPr>
                <w:rFonts w:cs="Arial"/>
                <w:szCs w:val="20"/>
                <w:lang w:eastAsia="zh-CN"/>
              </w:rPr>
            </w:pPr>
            <w:r w:rsidRPr="0050665A">
              <w:rPr>
                <w:rFonts w:cs="Arial"/>
                <w:szCs w:val="20"/>
                <w:lang w:eastAsia="zh-CN"/>
              </w:rPr>
              <w:t>Preferred vehicle User Identification Device</w:t>
            </w:r>
          </w:p>
        </w:tc>
      </w:tr>
      <w:tr w:rsidR="00F659A1" w14:paraId="161BDDB6"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FDAA802"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526C0C2C" w14:textId="77777777" w:rsidR="00F659A1" w:rsidRPr="00405039" w:rsidRDefault="000C6421" w:rsidP="00F659A1">
            <w:pPr>
              <w:rPr>
                <w:lang w:eastAsia="zh-CN"/>
              </w:rPr>
            </w:pPr>
            <w:r>
              <w:rPr>
                <w:rFonts w:cs="Arial"/>
                <w:szCs w:val="20"/>
                <w:lang w:eastAsia="zh-CN"/>
              </w:rPr>
              <w:t>Central Portable P</w:t>
            </w:r>
            <w:r w:rsidRPr="00E75F12">
              <w:rPr>
                <w:rFonts w:cs="Arial"/>
                <w:szCs w:val="20"/>
                <w:lang w:eastAsia="zh-CN"/>
              </w:rPr>
              <w:t xml:space="preserve">rofile </w:t>
            </w:r>
            <w:r w:rsidRPr="0050665A">
              <w:rPr>
                <w:lang w:eastAsia="zh-CN"/>
              </w:rPr>
              <w:t>saved to host vehicle</w:t>
            </w:r>
          </w:p>
        </w:tc>
      </w:tr>
      <w:tr w:rsidR="00F659A1" w14:paraId="2D59DD8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6154DE8"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3A5A9F5D" w14:textId="77777777" w:rsidR="00F659A1" w:rsidRDefault="000C6421" w:rsidP="00F659A1">
            <w:pPr>
              <w:rPr>
                <w:rFonts w:cs="Arial"/>
                <w:color w:val="000000"/>
                <w:szCs w:val="22"/>
              </w:rPr>
            </w:pPr>
            <w:r>
              <w:rPr>
                <w:rFonts w:cs="Arial"/>
                <w:color w:val="000000"/>
                <w:szCs w:val="22"/>
              </w:rPr>
              <w:t xml:space="preserve">User recalls their Personal Profile in-vehicle. </w:t>
            </w:r>
          </w:p>
          <w:p w14:paraId="41A083B5" w14:textId="77777777" w:rsidR="00F659A1" w:rsidRDefault="000C6421" w:rsidP="00F659A1">
            <w:pPr>
              <w:rPr>
                <w:rFonts w:cs="Arial"/>
                <w:color w:val="000000"/>
                <w:szCs w:val="22"/>
              </w:rPr>
            </w:pPr>
            <w:r>
              <w:rPr>
                <w:rFonts w:cs="Arial"/>
                <w:color w:val="000000"/>
                <w:szCs w:val="22"/>
              </w:rPr>
              <w:t xml:space="preserve">Upon recall, the </w:t>
            </w:r>
            <w:proofErr w:type="spellStart"/>
            <w:r>
              <w:rPr>
                <w:rFonts w:cs="Arial"/>
                <w:color w:val="000000"/>
                <w:szCs w:val="22"/>
              </w:rPr>
              <w:t>PPPServer</w:t>
            </w:r>
            <w:proofErr w:type="spellEnd"/>
            <w:r>
              <w:rPr>
                <w:rFonts w:cs="Arial"/>
                <w:color w:val="000000"/>
                <w:szCs w:val="22"/>
              </w:rPr>
              <w:t xml:space="preserve"> attempts to positively identify the user using their primary authentication method (if enabled). </w:t>
            </w:r>
          </w:p>
          <w:p w14:paraId="45E99730" w14:textId="77777777" w:rsidR="00F659A1" w:rsidRDefault="000C6421" w:rsidP="00F659A1">
            <w:pPr>
              <w:rPr>
                <w:rFonts w:cs="Arial"/>
                <w:color w:val="000000"/>
                <w:szCs w:val="22"/>
              </w:rPr>
            </w:pPr>
            <w:r>
              <w:rPr>
                <w:rFonts w:cs="Arial"/>
                <w:color w:val="000000"/>
                <w:szCs w:val="22"/>
              </w:rPr>
              <w:t xml:space="preserve">Upon profile authentication, the </w:t>
            </w:r>
            <w:proofErr w:type="spellStart"/>
            <w:r>
              <w:rPr>
                <w:rFonts w:cs="Arial"/>
                <w:color w:val="000000"/>
                <w:szCs w:val="22"/>
              </w:rPr>
              <w:t>PPPServer</w:t>
            </w:r>
            <w:proofErr w:type="spellEnd"/>
            <w:r>
              <w:rPr>
                <w:rFonts w:cs="Arial"/>
                <w:color w:val="000000"/>
                <w:szCs w:val="22"/>
              </w:rPr>
              <w:t xml:space="preserve"> checks the Central Portable Profile version and imports a newer profile version from the </w:t>
            </w:r>
            <w:proofErr w:type="spellStart"/>
            <w:r>
              <w:rPr>
                <w:rFonts w:cs="Arial"/>
                <w:color w:val="000000"/>
                <w:szCs w:val="22"/>
              </w:rPr>
              <w:t>PPPOffBoardClient</w:t>
            </w:r>
            <w:proofErr w:type="spellEnd"/>
            <w:r>
              <w:rPr>
                <w:rFonts w:cs="Arial"/>
                <w:color w:val="000000"/>
                <w:szCs w:val="22"/>
              </w:rPr>
              <w:t xml:space="preserve"> if it’s </w:t>
            </w:r>
            <w:proofErr w:type="spellStart"/>
            <w:r>
              <w:rPr>
                <w:rFonts w:cs="Arial"/>
                <w:color w:val="000000"/>
                <w:szCs w:val="22"/>
              </w:rPr>
              <w:t>OffBoard</w:t>
            </w:r>
            <w:proofErr w:type="spellEnd"/>
            <w:r>
              <w:rPr>
                <w:rFonts w:cs="Arial"/>
                <w:color w:val="000000"/>
                <w:szCs w:val="22"/>
              </w:rPr>
              <w:t xml:space="preserve"> Profile is newer.</w:t>
            </w:r>
          </w:p>
        </w:tc>
      </w:tr>
      <w:tr w:rsidR="00F659A1" w14:paraId="137A8B44"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B93B298"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1C37606A" w14:textId="77777777" w:rsidR="00F659A1" w:rsidRDefault="000C6421" w:rsidP="00F659A1">
            <w:pPr>
              <w:rPr>
                <w:lang w:eastAsia="zh-CN"/>
              </w:rPr>
            </w:pPr>
            <w:r>
              <w:rPr>
                <w:lang w:eastAsia="zh-CN"/>
              </w:rPr>
              <w:t xml:space="preserve">Updated </w:t>
            </w:r>
            <w:proofErr w:type="spellStart"/>
            <w:r>
              <w:rPr>
                <w:lang w:eastAsia="zh-CN"/>
              </w:rPr>
              <w:t>OffBoard</w:t>
            </w:r>
            <w:proofErr w:type="spellEnd"/>
            <w:r>
              <w:rPr>
                <w:lang w:eastAsia="zh-CN"/>
              </w:rPr>
              <w:t xml:space="preserve"> Profile (if available) is imported and applied to the Personal Profile</w:t>
            </w:r>
          </w:p>
        </w:tc>
      </w:tr>
      <w:tr w:rsidR="00F659A1" w14:paraId="1B1B631C"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F3D717D"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5337B4AE" w14:textId="77777777" w:rsidR="00F659A1" w:rsidRDefault="00F659A1" w:rsidP="00F659A1">
            <w:pPr>
              <w:rPr>
                <w:rFonts w:cs="Arial"/>
                <w:szCs w:val="20"/>
                <w:lang w:eastAsia="zh-CN"/>
              </w:rPr>
            </w:pPr>
          </w:p>
        </w:tc>
      </w:tr>
      <w:tr w:rsidR="00F659A1" w14:paraId="399679B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4B5F23B"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531A78BB"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5CC8753D" w14:textId="77777777" w:rsidR="00F659A1" w:rsidRDefault="000C6421" w:rsidP="00CF5397">
      <w:pPr>
        <w:pStyle w:val="Heading4"/>
      </w:pPr>
      <w:r>
        <w:t>PPP-UC-REQ-406754/A-Restore Changed Profile</w:t>
      </w:r>
    </w:p>
    <w:p w14:paraId="1146867F"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36950AE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9A267BD"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4672A0F1" w14:textId="77777777" w:rsidR="00F659A1" w:rsidRPr="00630A88" w:rsidRDefault="000C6421" w:rsidP="00F659A1">
            <w:pPr>
              <w:rPr>
                <w:rFonts w:cs="Arial"/>
                <w:szCs w:val="20"/>
                <w:lang w:eastAsia="zh-CN"/>
              </w:rPr>
            </w:pPr>
            <w:r w:rsidRPr="003A5DF9">
              <w:rPr>
                <w:rFonts w:cs="Arial"/>
                <w:szCs w:val="20"/>
                <w:lang w:eastAsia="zh-CN"/>
              </w:rPr>
              <w:t>Portable Profile User(s)</w:t>
            </w:r>
          </w:p>
        </w:tc>
      </w:tr>
      <w:tr w:rsidR="00F659A1" w14:paraId="580924B7"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ECF1E9A"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AD5AAA6" w14:textId="77777777" w:rsidR="00F659A1" w:rsidRDefault="000C6421" w:rsidP="00F659A1">
            <w:pPr>
              <w:rPr>
                <w:lang w:eastAsia="zh-CN"/>
              </w:rPr>
            </w:pPr>
            <w:r w:rsidRPr="00D15A94">
              <w:rPr>
                <w:lang w:eastAsia="zh-CN"/>
              </w:rPr>
              <w:t xml:space="preserve">Changes </w:t>
            </w:r>
            <w:r>
              <w:rPr>
                <w:lang w:eastAsia="zh-CN"/>
              </w:rPr>
              <w:t xml:space="preserve">previously </w:t>
            </w:r>
            <w:r w:rsidRPr="00D15A94">
              <w:rPr>
                <w:lang w:eastAsia="zh-CN"/>
              </w:rPr>
              <w:t xml:space="preserve">made to </w:t>
            </w:r>
            <w:r>
              <w:rPr>
                <w:lang w:eastAsia="zh-CN"/>
              </w:rPr>
              <w:t>Personal P</w:t>
            </w:r>
            <w:r w:rsidRPr="00D15A94">
              <w:rPr>
                <w:lang w:eastAsia="zh-CN"/>
              </w:rPr>
              <w:t xml:space="preserve">rofile when </w:t>
            </w:r>
            <w:r>
              <w:rPr>
                <w:lang w:eastAsia="zh-CN"/>
              </w:rPr>
              <w:t xml:space="preserve">user </w:t>
            </w:r>
            <w:r w:rsidRPr="00D15A94">
              <w:rPr>
                <w:lang w:eastAsia="zh-CN"/>
              </w:rPr>
              <w:t xml:space="preserve">was not </w:t>
            </w:r>
            <w:r>
              <w:rPr>
                <w:lang w:eastAsia="zh-CN"/>
              </w:rPr>
              <w:t>positively identified</w:t>
            </w:r>
          </w:p>
          <w:p w14:paraId="32007EB1" w14:textId="77777777" w:rsidR="00F659A1" w:rsidRPr="00405039" w:rsidRDefault="000C6421" w:rsidP="00F659A1">
            <w:pPr>
              <w:rPr>
                <w:lang w:eastAsia="zh-CN"/>
              </w:rPr>
            </w:pPr>
            <w:r w:rsidRPr="00D15A94">
              <w:rPr>
                <w:lang w:eastAsia="zh-CN"/>
              </w:rPr>
              <w:t xml:space="preserve">User is </w:t>
            </w:r>
            <w:r>
              <w:rPr>
                <w:lang w:eastAsia="zh-CN"/>
              </w:rPr>
              <w:t>now positively identified</w:t>
            </w:r>
          </w:p>
        </w:tc>
      </w:tr>
      <w:tr w:rsidR="00F659A1" w14:paraId="234490E5"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1D26734"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2FCE3738" w14:textId="77777777" w:rsidR="00F659A1" w:rsidRPr="00D15A94" w:rsidRDefault="000C6421" w:rsidP="00F659A1">
            <w:pPr>
              <w:rPr>
                <w:rFonts w:cs="Arial"/>
                <w:color w:val="000000"/>
                <w:szCs w:val="22"/>
              </w:rPr>
            </w:pPr>
            <w:r>
              <w:rPr>
                <w:rFonts w:cs="Arial"/>
                <w:color w:val="000000"/>
                <w:szCs w:val="22"/>
              </w:rPr>
              <w:t>Authorized u</w:t>
            </w:r>
            <w:r w:rsidRPr="00D15A94">
              <w:rPr>
                <w:rFonts w:cs="Arial"/>
                <w:color w:val="000000"/>
                <w:szCs w:val="22"/>
              </w:rPr>
              <w:t>ser</w:t>
            </w:r>
            <w:r>
              <w:rPr>
                <w:rFonts w:cs="Arial"/>
                <w:color w:val="000000"/>
                <w:szCs w:val="22"/>
              </w:rPr>
              <w:t xml:space="preserve"> recalls Personal P</w:t>
            </w:r>
            <w:r w:rsidRPr="00D15A94">
              <w:rPr>
                <w:rFonts w:cs="Arial"/>
                <w:color w:val="000000"/>
                <w:szCs w:val="22"/>
              </w:rPr>
              <w:t>rofile</w:t>
            </w:r>
            <w:r>
              <w:rPr>
                <w:rFonts w:cs="Arial"/>
                <w:color w:val="000000"/>
                <w:szCs w:val="22"/>
              </w:rPr>
              <w:t>.</w:t>
            </w:r>
          </w:p>
          <w:p w14:paraId="1529269A" w14:textId="77777777" w:rsidR="00F659A1" w:rsidRPr="00D15A94" w:rsidRDefault="000C6421" w:rsidP="00F659A1">
            <w:pPr>
              <w:rPr>
                <w:rFonts w:cs="Arial"/>
                <w:color w:val="000000"/>
                <w:szCs w:val="22"/>
              </w:rPr>
            </w:pPr>
            <w:proofErr w:type="spellStart"/>
            <w:r>
              <w:rPr>
                <w:rFonts w:cs="Arial"/>
                <w:color w:val="000000"/>
                <w:szCs w:val="22"/>
              </w:rPr>
              <w:t>PPPServer</w:t>
            </w:r>
            <w:proofErr w:type="spellEnd"/>
            <w:r>
              <w:rPr>
                <w:rFonts w:cs="Arial"/>
                <w:color w:val="000000"/>
                <w:szCs w:val="22"/>
              </w:rPr>
              <w:t xml:space="preserve"> </w:t>
            </w:r>
            <w:r w:rsidRPr="00D15A94">
              <w:rPr>
                <w:rFonts w:cs="Arial"/>
                <w:color w:val="000000"/>
                <w:szCs w:val="22"/>
              </w:rPr>
              <w:t xml:space="preserve">recognizes that </w:t>
            </w:r>
            <w:r>
              <w:rPr>
                <w:rFonts w:cs="Arial"/>
                <w:color w:val="000000"/>
                <w:szCs w:val="22"/>
              </w:rPr>
              <w:t xml:space="preserve">unauthorized </w:t>
            </w:r>
            <w:r w:rsidRPr="00D15A94">
              <w:rPr>
                <w:rFonts w:cs="Arial"/>
                <w:color w:val="000000"/>
                <w:szCs w:val="22"/>
              </w:rPr>
              <w:t>changes were made to some profile settings.</w:t>
            </w:r>
          </w:p>
          <w:p w14:paraId="66BAB1D1" w14:textId="77777777" w:rsidR="00F659A1" w:rsidRDefault="000C6421" w:rsidP="00F659A1">
            <w:pPr>
              <w:rPr>
                <w:rFonts w:cs="Arial"/>
                <w:color w:val="000000"/>
                <w:szCs w:val="22"/>
              </w:rPr>
            </w:pPr>
            <w:proofErr w:type="spellStart"/>
            <w:r>
              <w:rPr>
                <w:rFonts w:cs="Arial"/>
                <w:color w:val="000000"/>
                <w:szCs w:val="22"/>
              </w:rPr>
              <w:t>PPPServer</w:t>
            </w:r>
            <w:proofErr w:type="spellEnd"/>
            <w:r>
              <w:rPr>
                <w:rFonts w:cs="Arial"/>
                <w:color w:val="000000"/>
                <w:szCs w:val="22"/>
              </w:rPr>
              <w:t xml:space="preserve"> </w:t>
            </w:r>
            <w:r w:rsidRPr="00D15A94">
              <w:rPr>
                <w:rFonts w:cs="Arial"/>
                <w:color w:val="000000"/>
                <w:szCs w:val="22"/>
              </w:rPr>
              <w:t>applies</w:t>
            </w:r>
            <w:r>
              <w:rPr>
                <w:rFonts w:cs="Arial"/>
                <w:color w:val="000000"/>
                <w:szCs w:val="22"/>
              </w:rPr>
              <w:t>/restores</w:t>
            </w:r>
            <w:r w:rsidRPr="00D15A94">
              <w:rPr>
                <w:rFonts w:cs="Arial"/>
                <w:color w:val="000000"/>
                <w:szCs w:val="22"/>
              </w:rPr>
              <w:t xml:space="preserve"> </w:t>
            </w:r>
            <w:r>
              <w:rPr>
                <w:rFonts w:cs="Arial"/>
                <w:color w:val="000000"/>
                <w:szCs w:val="22"/>
              </w:rPr>
              <w:t xml:space="preserve">saved </w:t>
            </w:r>
            <w:r w:rsidRPr="00D15A94">
              <w:rPr>
                <w:rFonts w:cs="Arial"/>
                <w:color w:val="000000"/>
                <w:szCs w:val="22"/>
              </w:rPr>
              <w:t xml:space="preserve">profile settings to the user's active </w:t>
            </w:r>
            <w:r>
              <w:rPr>
                <w:rFonts w:cs="Arial"/>
                <w:color w:val="000000"/>
                <w:szCs w:val="22"/>
              </w:rPr>
              <w:t>Personal P</w:t>
            </w:r>
            <w:r w:rsidRPr="00D15A94">
              <w:rPr>
                <w:rFonts w:cs="Arial"/>
                <w:color w:val="000000"/>
                <w:szCs w:val="22"/>
              </w:rPr>
              <w:t>rofile.</w:t>
            </w:r>
          </w:p>
        </w:tc>
      </w:tr>
      <w:tr w:rsidR="00F659A1" w14:paraId="646598B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8775F3C"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368D438F" w14:textId="77777777" w:rsidR="00F659A1" w:rsidRDefault="000C6421" w:rsidP="00F659A1">
            <w:pPr>
              <w:rPr>
                <w:lang w:eastAsia="zh-CN"/>
              </w:rPr>
            </w:pPr>
            <w:r w:rsidRPr="00D15A94">
              <w:rPr>
                <w:rFonts w:cs="Arial"/>
                <w:color w:val="000000"/>
                <w:szCs w:val="22"/>
              </w:rPr>
              <w:t xml:space="preserve">Correct profile settings are applied to the user's active </w:t>
            </w:r>
            <w:r>
              <w:rPr>
                <w:rFonts w:cs="Arial"/>
                <w:color w:val="000000"/>
                <w:szCs w:val="22"/>
              </w:rPr>
              <w:t>Personal P</w:t>
            </w:r>
            <w:r w:rsidRPr="00D15A94">
              <w:rPr>
                <w:rFonts w:cs="Arial"/>
                <w:color w:val="000000"/>
                <w:szCs w:val="22"/>
              </w:rPr>
              <w:t>rofile</w:t>
            </w:r>
          </w:p>
        </w:tc>
      </w:tr>
      <w:tr w:rsidR="00F659A1" w14:paraId="7D8FC51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8A0A788"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3647DA55" w14:textId="77777777" w:rsidR="00F659A1" w:rsidRDefault="00F659A1" w:rsidP="00F659A1">
            <w:pPr>
              <w:rPr>
                <w:rFonts w:cs="Arial"/>
                <w:szCs w:val="20"/>
                <w:lang w:eastAsia="zh-CN"/>
              </w:rPr>
            </w:pPr>
          </w:p>
        </w:tc>
      </w:tr>
      <w:tr w:rsidR="00F659A1" w14:paraId="102A9D35"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F8A12BA"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3EFD22BE"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4DDDA6FC" w14:textId="77777777" w:rsidR="00F659A1" w:rsidRDefault="00F659A1" w:rsidP="00F659A1">
      <w:pPr>
        <w:rPr>
          <w:lang w:eastAsia="zh-CN"/>
        </w:rPr>
      </w:pPr>
    </w:p>
    <w:p w14:paraId="4B5BFC3F" w14:textId="77777777" w:rsidR="00F659A1" w:rsidRDefault="000C6421" w:rsidP="00CF5397">
      <w:pPr>
        <w:pStyle w:val="Heading3"/>
      </w:pPr>
      <w:bookmarkStart w:id="1420" w:name="_Toc72764254"/>
      <w:r>
        <w:lastRenderedPageBreak/>
        <w:t>Requirements</w:t>
      </w:r>
      <w:bookmarkEnd w:id="1420"/>
    </w:p>
    <w:p w14:paraId="22E8C98A" w14:textId="77777777" w:rsidR="00CF5397" w:rsidRPr="00CF5397" w:rsidRDefault="00CF5397" w:rsidP="00CF5397">
      <w:pPr>
        <w:pStyle w:val="Heading4"/>
        <w:rPr>
          <w:b w:val="0"/>
          <w:u w:val="single"/>
        </w:rPr>
      </w:pPr>
      <w:r w:rsidRPr="00CF5397">
        <w:rPr>
          <w:b w:val="0"/>
          <w:u w:val="single"/>
        </w:rPr>
        <w:t>PPP-REQ-406683/A-Synchronization – with Account Association</w:t>
      </w:r>
    </w:p>
    <w:p w14:paraId="57888601" w14:textId="77777777" w:rsidR="00F659A1" w:rsidRDefault="000C6421" w:rsidP="00F659A1">
      <w:r>
        <w:t xml:space="preserve">When a Profile is associated to a </w:t>
      </w:r>
      <w:proofErr w:type="spellStart"/>
      <w:r>
        <w:t>FordPass</w:t>
      </w:r>
      <w:proofErr w:type="spellEnd"/>
      <w:r>
        <w:t xml:space="preserve"> Account, the </w:t>
      </w:r>
      <w:proofErr w:type="spellStart"/>
      <w:r>
        <w:t>PPPServer</w:t>
      </w:r>
      <w:proofErr w:type="spellEnd"/>
      <w:r>
        <w:t xml:space="preserve"> shall save locally and send any profile changes to the </w:t>
      </w:r>
      <w:proofErr w:type="spellStart"/>
      <w:r>
        <w:t>PPPOffBoardClient</w:t>
      </w:r>
      <w:proofErr w:type="spellEnd"/>
      <w:r>
        <w:t xml:space="preserve"> when export conditions are met (</w:t>
      </w:r>
      <w:r w:rsidRPr="005977A6">
        <w:t>see REQ-406685</w:t>
      </w:r>
      <w:r>
        <w:t>).</w:t>
      </w:r>
    </w:p>
    <w:p w14:paraId="2B89AA28" w14:textId="77777777" w:rsidR="00CF5397" w:rsidRPr="00CF5397" w:rsidRDefault="00CF5397" w:rsidP="00CF5397">
      <w:pPr>
        <w:pStyle w:val="Heading4"/>
        <w:rPr>
          <w:b w:val="0"/>
          <w:u w:val="single"/>
        </w:rPr>
      </w:pPr>
      <w:r w:rsidRPr="00CF5397">
        <w:rPr>
          <w:b w:val="0"/>
          <w:u w:val="single"/>
        </w:rPr>
        <w:t>PPP-REQ-406684/A-Synchronization – without Account Association</w:t>
      </w:r>
    </w:p>
    <w:p w14:paraId="5B51998B" w14:textId="77777777" w:rsidR="00F659A1" w:rsidRPr="004E1AAD" w:rsidRDefault="000C6421" w:rsidP="00F659A1">
      <w:r>
        <w:t xml:space="preserve">When a Profile is not associated to a </w:t>
      </w:r>
      <w:proofErr w:type="spellStart"/>
      <w:r>
        <w:t>FordPass</w:t>
      </w:r>
      <w:proofErr w:type="spellEnd"/>
      <w:r>
        <w:t xml:space="preserve"> Account, the </w:t>
      </w:r>
      <w:proofErr w:type="spellStart"/>
      <w:r>
        <w:t>PPPServer</w:t>
      </w:r>
      <w:proofErr w:type="spellEnd"/>
      <w:r>
        <w:t xml:space="preserve"> shall save locally but not send any profile changes to the </w:t>
      </w:r>
      <w:proofErr w:type="spellStart"/>
      <w:r>
        <w:t>PPPOffBoardClient</w:t>
      </w:r>
      <w:proofErr w:type="spellEnd"/>
      <w:r>
        <w:t>.</w:t>
      </w:r>
    </w:p>
    <w:p w14:paraId="647C619B" w14:textId="77777777" w:rsidR="00CF5397" w:rsidRPr="00CF5397" w:rsidRDefault="00CF5397" w:rsidP="00CF5397">
      <w:pPr>
        <w:pStyle w:val="Heading4"/>
        <w:rPr>
          <w:b w:val="0"/>
          <w:u w:val="single"/>
        </w:rPr>
      </w:pPr>
      <w:r w:rsidRPr="00CF5397">
        <w:rPr>
          <w:b w:val="0"/>
          <w:u w:val="single"/>
        </w:rPr>
        <w:t>PPP-REQ-406685/A-Export Conditions</w:t>
      </w:r>
    </w:p>
    <w:p w14:paraId="12B957AB" w14:textId="77777777" w:rsidR="00F659A1" w:rsidRDefault="000C6421" w:rsidP="00F659A1">
      <w:r>
        <w:t xml:space="preserve">The </w:t>
      </w:r>
      <w:proofErr w:type="spellStart"/>
      <w:r>
        <w:t>PPPServer</w:t>
      </w:r>
      <w:proofErr w:type="spellEnd"/>
      <w:r>
        <w:t xml:space="preserve"> shall export all modified profile settings (only those that have changed, not the entire profile) to the associated </w:t>
      </w:r>
      <w:proofErr w:type="spellStart"/>
      <w:r>
        <w:t>FordPass</w:t>
      </w:r>
      <w:proofErr w:type="spellEnd"/>
      <w:r>
        <w:t xml:space="preserve"> Account upon a recall or key-off event, when the below conditions are met:</w:t>
      </w:r>
    </w:p>
    <w:p w14:paraId="6B650539" w14:textId="77777777" w:rsidR="00F659A1" w:rsidRPr="00117A55" w:rsidRDefault="000C6421" w:rsidP="000C6421">
      <w:pPr>
        <w:numPr>
          <w:ilvl w:val="0"/>
          <w:numId w:val="19"/>
        </w:numPr>
      </w:pPr>
      <w:r>
        <w:t>Positive ID is established, if enabled</w:t>
      </w:r>
    </w:p>
    <w:p w14:paraId="1D864E33" w14:textId="77777777" w:rsidR="00F659A1" w:rsidRDefault="000C6421" w:rsidP="000C6421">
      <w:pPr>
        <w:numPr>
          <w:ilvl w:val="0"/>
          <w:numId w:val="19"/>
        </w:numPr>
      </w:pPr>
      <w:r>
        <w:t>Vehicle Connectivity is available and ON per CCS</w:t>
      </w:r>
    </w:p>
    <w:p w14:paraId="4472C2FC" w14:textId="28C3CD00" w:rsidR="00F659A1" w:rsidRDefault="000C6421" w:rsidP="000C6421">
      <w:pPr>
        <w:numPr>
          <w:ilvl w:val="0"/>
          <w:numId w:val="19"/>
        </w:numPr>
      </w:pPr>
      <w:r>
        <w:t xml:space="preserve">Central Portable Profile’s Profile Version Number is higher/newer than the </w:t>
      </w:r>
      <w:proofErr w:type="spellStart"/>
      <w:r>
        <w:t>OffBoard</w:t>
      </w:r>
      <w:proofErr w:type="spellEnd"/>
      <w:r>
        <w:t xml:space="preserve"> Profile’s Profile Version Number </w:t>
      </w:r>
      <w:r w:rsidRPr="007526B7">
        <w:rPr>
          <w:highlight w:val="yellow"/>
        </w:rPr>
        <w:t>(</w:t>
      </w:r>
      <w:commentRangeStart w:id="1421"/>
      <w:r w:rsidRPr="007526B7">
        <w:rPr>
          <w:highlight w:val="yellow"/>
        </w:rPr>
        <w:t>do we request this from cloud? How do we know latest offboard version?)</w:t>
      </w:r>
      <w:ins w:id="1422" w:author="Borrelli, Matthew (M.T.)" w:date="2021-06-18T09:46:00Z">
        <w:r w:rsidR="00F76704">
          <w:t xml:space="preserve"> </w:t>
        </w:r>
        <w:proofErr w:type="spellStart"/>
        <w:r w:rsidR="00F76704">
          <w:t>ExportProfileAlert</w:t>
        </w:r>
        <w:proofErr w:type="spellEnd"/>
        <w:r w:rsidR="00F76704">
          <w:t xml:space="preserve"> for asking for Version Check. </w:t>
        </w:r>
        <w:proofErr w:type="spellStart"/>
        <w:r w:rsidR="00F76704">
          <w:t>ExportProfileAlertResponse</w:t>
        </w:r>
        <w:proofErr w:type="spellEnd"/>
        <w:r w:rsidR="00F76704">
          <w:t xml:space="preserve"> contains </w:t>
        </w:r>
      </w:ins>
      <w:commentRangeEnd w:id="1421"/>
      <w:ins w:id="1423" w:author="Borrelli, Matthew (M.T.)" w:date="2021-06-18T09:49:00Z">
        <w:r w:rsidR="00F76704">
          <w:rPr>
            <w:rStyle w:val="CommentReference"/>
          </w:rPr>
          <w:commentReference w:id="1421"/>
        </w:r>
      </w:ins>
    </w:p>
    <w:p w14:paraId="01AF09D4" w14:textId="77777777" w:rsidR="00CF5397" w:rsidRPr="00CF5397" w:rsidRDefault="00CF5397" w:rsidP="00CF5397">
      <w:pPr>
        <w:pStyle w:val="Heading4"/>
        <w:rPr>
          <w:b w:val="0"/>
          <w:u w:val="single"/>
        </w:rPr>
      </w:pPr>
      <w:r w:rsidRPr="00CF5397">
        <w:rPr>
          <w:b w:val="0"/>
          <w:u w:val="single"/>
        </w:rPr>
        <w:t>PPP-REQ-406686/A-Export Settings</w:t>
      </w:r>
    </w:p>
    <w:p w14:paraId="3318BA0C" w14:textId="739FA9A8" w:rsidR="00F659A1" w:rsidRDefault="000C6421" w:rsidP="00F659A1">
      <w:r>
        <w:t xml:space="preserve">When required to perform an Export (per </w:t>
      </w:r>
      <w:r w:rsidRPr="001C303D">
        <w:t>REQ-406685</w:t>
      </w:r>
      <w:r>
        <w:t xml:space="preserve">), the </w:t>
      </w:r>
      <w:proofErr w:type="spellStart"/>
      <w:r>
        <w:t>PPPServer</w:t>
      </w:r>
      <w:proofErr w:type="spellEnd"/>
      <w:r>
        <w:t xml:space="preserve"> shall send the updated profile settings to the </w:t>
      </w:r>
      <w:proofErr w:type="spellStart"/>
      <w:r>
        <w:t>PPPOffBoardClient</w:t>
      </w:r>
      <w:proofErr w:type="spellEnd"/>
      <w:r>
        <w:t xml:space="preserve"> via </w:t>
      </w:r>
      <w:commentRangeStart w:id="1424"/>
      <w:r w:rsidRPr="00DB7ED0">
        <w:t>PortableProfileUpdateStatusR2Alert</w:t>
      </w:r>
      <w:commentRangeEnd w:id="1424"/>
      <w:r w:rsidR="00F76704">
        <w:rPr>
          <w:rStyle w:val="CommentReference"/>
        </w:rPr>
        <w:commentReference w:id="1424"/>
      </w:r>
      <w:r>
        <w:t xml:space="preserve">. The </w:t>
      </w:r>
      <w:proofErr w:type="spellStart"/>
      <w:r>
        <w:t>PPPServer</w:t>
      </w:r>
      <w:proofErr w:type="spellEnd"/>
      <w:r>
        <w:t xml:space="preserve"> shall only send the settings that have been modified since the last Synchronization, not the entire </w:t>
      </w:r>
      <w:proofErr w:type="spellStart"/>
      <w:r>
        <w:t>profile.</w:t>
      </w:r>
      <w:ins w:id="1425" w:author="Borrelli, Matthew (M.T.)" w:date="2021-06-18T09:54:00Z">
        <w:r w:rsidR="00F76704">
          <w:t>CloudProfileDataStatusAlertResponse</w:t>
        </w:r>
        <w:proofErr w:type="spellEnd"/>
        <w:r w:rsidR="00F76704">
          <w:t xml:space="preserve"> will be used to tell ECG that it saved the settings successfully (what if </w:t>
        </w:r>
        <w:proofErr w:type="spellStart"/>
        <w:r w:rsidR="00F76704">
          <w:t>alertresponse</w:t>
        </w:r>
        <w:proofErr w:type="spellEnd"/>
        <w:r w:rsidR="00F76704">
          <w:t xml:space="preserve"> is not received) (what if ‘failed’ response is received)</w:t>
        </w:r>
      </w:ins>
    </w:p>
    <w:p w14:paraId="56A62265" w14:textId="77777777" w:rsidR="00CF5397" w:rsidRPr="00CF5397" w:rsidRDefault="00CF5397" w:rsidP="00CF5397">
      <w:pPr>
        <w:pStyle w:val="Heading4"/>
        <w:rPr>
          <w:b w:val="0"/>
          <w:u w:val="single"/>
        </w:rPr>
      </w:pPr>
      <w:r w:rsidRPr="00CF5397">
        <w:rPr>
          <w:b w:val="0"/>
          <w:u w:val="single"/>
        </w:rPr>
        <w:t>PPP-REQ-406687/A-Export Time on Shutdown</w:t>
      </w:r>
    </w:p>
    <w:p w14:paraId="3E826AD6" w14:textId="77777777" w:rsidR="00F659A1" w:rsidRDefault="000C6421" w:rsidP="00F659A1">
      <w:r>
        <w:t xml:space="preserve">Upon vehicle shutdown, the </w:t>
      </w:r>
      <w:proofErr w:type="spellStart"/>
      <w:r>
        <w:t>PPPServer</w:t>
      </w:r>
      <w:proofErr w:type="spellEnd"/>
      <w:r>
        <w:t xml:space="preserve"> shall export </w:t>
      </w:r>
      <w:r w:rsidRPr="00E41141">
        <w:t xml:space="preserve">profile </w:t>
      </w:r>
      <w:r>
        <w:t xml:space="preserve">settings to </w:t>
      </w:r>
      <w:r w:rsidRPr="00E41141">
        <w:t xml:space="preserve">the </w:t>
      </w:r>
      <w:proofErr w:type="spellStart"/>
      <w:r>
        <w:t>PPPOffBoardClient</w:t>
      </w:r>
      <w:proofErr w:type="spellEnd"/>
      <w:r>
        <w:t xml:space="preserve"> </w:t>
      </w:r>
      <w:r w:rsidRPr="00E41141">
        <w:t xml:space="preserve">within </w:t>
      </w:r>
      <w:r w:rsidRPr="008428A4">
        <w:rPr>
          <w:highlight w:val="yellow"/>
        </w:rPr>
        <w:t>XXXX seconds</w:t>
      </w:r>
      <w:r w:rsidRPr="00E41141">
        <w:t xml:space="preserve"> after receiving the shutdown trigger.</w:t>
      </w:r>
    </w:p>
    <w:p w14:paraId="2C496E08" w14:textId="77777777" w:rsidR="00CF5397" w:rsidRPr="00CF5397" w:rsidRDefault="00CF5397" w:rsidP="00CF5397">
      <w:pPr>
        <w:pStyle w:val="Heading4"/>
        <w:rPr>
          <w:b w:val="0"/>
          <w:u w:val="single"/>
        </w:rPr>
      </w:pPr>
      <w:r w:rsidRPr="00CF5397">
        <w:rPr>
          <w:b w:val="0"/>
          <w:u w:val="single"/>
        </w:rPr>
        <w:t>PPP-REQ-406688/A-Import Conditions</w:t>
      </w:r>
    </w:p>
    <w:p w14:paraId="180EFE07" w14:textId="77777777" w:rsidR="00F659A1" w:rsidRDefault="000C6421" w:rsidP="00F659A1">
      <w:r>
        <w:t xml:space="preserve">The </w:t>
      </w:r>
      <w:proofErr w:type="spellStart"/>
      <w:r>
        <w:t>PPPServer</w:t>
      </w:r>
      <w:proofErr w:type="spellEnd"/>
      <w:r>
        <w:t xml:space="preserve"> shall import all modified profile settings (only those that have changed, not the entire profile) from the associated </w:t>
      </w:r>
      <w:proofErr w:type="spellStart"/>
      <w:r>
        <w:t>FordPass</w:t>
      </w:r>
      <w:proofErr w:type="spellEnd"/>
      <w:r>
        <w:t xml:space="preserve"> Account upon a recall or </w:t>
      </w:r>
      <w:commentRangeStart w:id="1426"/>
      <w:r>
        <w:t>key-off</w:t>
      </w:r>
      <w:commentRangeEnd w:id="1426"/>
      <w:r w:rsidR="009941D5">
        <w:rPr>
          <w:rStyle w:val="CommentReference"/>
        </w:rPr>
        <w:commentReference w:id="1426"/>
      </w:r>
      <w:r>
        <w:t xml:space="preserve"> event, when the below conditions are met:</w:t>
      </w:r>
    </w:p>
    <w:p w14:paraId="12341336" w14:textId="77777777" w:rsidR="00F659A1" w:rsidRPr="00117A55" w:rsidRDefault="000C6421" w:rsidP="000C6421">
      <w:pPr>
        <w:numPr>
          <w:ilvl w:val="0"/>
          <w:numId w:val="20"/>
        </w:numPr>
      </w:pPr>
      <w:r>
        <w:t>Positive ID is established, if enabled</w:t>
      </w:r>
    </w:p>
    <w:p w14:paraId="72D1A8B9" w14:textId="77777777" w:rsidR="00F659A1" w:rsidRDefault="000C6421" w:rsidP="000C6421">
      <w:pPr>
        <w:numPr>
          <w:ilvl w:val="0"/>
          <w:numId w:val="20"/>
        </w:numPr>
      </w:pPr>
      <w:r>
        <w:t>Vehicle Connectivity is available and ON per CCS</w:t>
      </w:r>
    </w:p>
    <w:p w14:paraId="7042C48E" w14:textId="77777777" w:rsidR="00F659A1" w:rsidRDefault="000C6421" w:rsidP="000C6421">
      <w:pPr>
        <w:numPr>
          <w:ilvl w:val="0"/>
          <w:numId w:val="20"/>
        </w:numPr>
      </w:pPr>
      <w:proofErr w:type="spellStart"/>
      <w:r>
        <w:t>OffBoard</w:t>
      </w:r>
      <w:proofErr w:type="spellEnd"/>
      <w:r>
        <w:t xml:space="preserve"> Profile’s Profile Version Number is higher/newer than the Central Portable Profile’s Profile Version Number</w:t>
      </w:r>
    </w:p>
    <w:p w14:paraId="4C7B6576" w14:textId="77777777" w:rsidR="00CF5397" w:rsidRPr="00CF5397" w:rsidRDefault="00CF5397" w:rsidP="00CF5397">
      <w:pPr>
        <w:pStyle w:val="Heading4"/>
        <w:rPr>
          <w:b w:val="0"/>
          <w:u w:val="single"/>
        </w:rPr>
      </w:pPr>
      <w:r w:rsidRPr="00CF5397">
        <w:rPr>
          <w:b w:val="0"/>
          <w:u w:val="single"/>
        </w:rPr>
        <w:t>PPP-REQ-406689/A-Import Settings</w:t>
      </w:r>
    </w:p>
    <w:p w14:paraId="34F02CAB" w14:textId="37038046" w:rsidR="00F659A1" w:rsidRDefault="000C6421" w:rsidP="00F659A1">
      <w:pPr>
        <w:rPr>
          <w:ins w:id="1427" w:author="Borrelli, Matthew (M.T.)" w:date="2021-06-18T09:44:00Z"/>
        </w:rPr>
      </w:pPr>
      <w:r>
        <w:t xml:space="preserve">When required to perform an Import (per </w:t>
      </w:r>
      <w:r w:rsidRPr="00201549">
        <w:t>REQ-406688</w:t>
      </w:r>
      <w:r>
        <w:t xml:space="preserve">), the </w:t>
      </w:r>
      <w:proofErr w:type="spellStart"/>
      <w:r>
        <w:t>PPPServer</w:t>
      </w:r>
      <w:proofErr w:type="spellEnd"/>
      <w:r>
        <w:t xml:space="preserve"> shall request the profile data from the </w:t>
      </w:r>
      <w:proofErr w:type="spellStart"/>
      <w:r>
        <w:t>PPPOffBoardClient</w:t>
      </w:r>
      <w:proofErr w:type="spellEnd"/>
      <w:r>
        <w:t xml:space="preserve"> via </w:t>
      </w:r>
      <w:r w:rsidRPr="00A60B7F">
        <w:rPr>
          <w:highlight w:val="yellow"/>
        </w:rPr>
        <w:t>FTCP</w:t>
      </w:r>
      <w:r>
        <w:t xml:space="preserve">. </w:t>
      </w:r>
      <w:r w:rsidRPr="00D92D9E">
        <w:rPr>
          <w:highlight w:val="yellow"/>
        </w:rPr>
        <w:t>Are we requesting import or is cloud sending it without needing a request?</w:t>
      </w:r>
    </w:p>
    <w:p w14:paraId="1C5CE0DD" w14:textId="499E2553" w:rsidR="00F76704" w:rsidRPr="004E1AAD" w:rsidRDefault="00F76704" w:rsidP="00F659A1">
      <w:proofErr w:type="spellStart"/>
      <w:ins w:id="1428" w:author="Borrelli, Matthew (M.T.)" w:date="2021-06-18T09:44:00Z">
        <w:r>
          <w:t>Download</w:t>
        </w:r>
      </w:ins>
      <w:ins w:id="1429" w:author="Borrelli, Matthew (M.T.)" w:date="2021-06-18T09:45:00Z">
        <w:r>
          <w:t>Profile</w:t>
        </w:r>
      </w:ins>
      <w:ins w:id="1430" w:author="Borrelli, Matthew (M.T.)" w:date="2021-06-18T09:44:00Z">
        <w:r>
          <w:t>Alert</w:t>
        </w:r>
        <w:proofErr w:type="spellEnd"/>
        <w:r>
          <w:t xml:space="preserve"> and </w:t>
        </w:r>
      </w:ins>
      <w:proofErr w:type="spellStart"/>
      <w:ins w:id="1431" w:author="Borrelli, Matthew (M.T.)" w:date="2021-06-18T09:45:00Z">
        <w:r>
          <w:t>DownloadProfileAlertResponse</w:t>
        </w:r>
        <w:proofErr w:type="spellEnd"/>
        <w:r>
          <w:t xml:space="preserve"> (optional), followed by the </w:t>
        </w:r>
        <w:proofErr w:type="spellStart"/>
        <w:r>
          <w:t>PPPCommand</w:t>
        </w:r>
      </w:ins>
      <w:proofErr w:type="spellEnd"/>
    </w:p>
    <w:p w14:paraId="7CEE7CED" w14:textId="77777777" w:rsidR="00CF5397" w:rsidRPr="00CF5397" w:rsidRDefault="00CF5397" w:rsidP="00CF5397">
      <w:pPr>
        <w:pStyle w:val="Heading4"/>
        <w:rPr>
          <w:b w:val="0"/>
          <w:u w:val="single"/>
        </w:rPr>
      </w:pPr>
      <w:r w:rsidRPr="00CF5397">
        <w:rPr>
          <w:b w:val="0"/>
          <w:u w:val="single"/>
        </w:rPr>
        <w:t>PPP-REQ-406690/A-Import Complete Success Notification</w:t>
      </w:r>
    </w:p>
    <w:p w14:paraId="643B8403" w14:textId="77777777" w:rsidR="00F659A1" w:rsidRDefault="000C6421" w:rsidP="00F659A1">
      <w:r>
        <w:t xml:space="preserve">When an Import is performed, the </w:t>
      </w:r>
      <w:proofErr w:type="spellStart"/>
      <w:r>
        <w:t>PPPServer</w:t>
      </w:r>
      <w:proofErr w:type="spellEnd"/>
      <w:r>
        <w:t xml:space="preserve"> shall request to display a notification to the user indicating successful import. </w:t>
      </w:r>
    </w:p>
    <w:p w14:paraId="5A4440ED" w14:textId="77777777" w:rsidR="00CF5397" w:rsidRPr="00CF5397" w:rsidRDefault="00CF5397" w:rsidP="00CF5397">
      <w:pPr>
        <w:pStyle w:val="Heading4"/>
        <w:rPr>
          <w:b w:val="0"/>
          <w:u w:val="single"/>
        </w:rPr>
      </w:pPr>
      <w:r w:rsidRPr="00CF5397">
        <w:rPr>
          <w:b w:val="0"/>
          <w:u w:val="single"/>
        </w:rPr>
        <w:t>PPP-REQ-406691/A-Import Complete Failure Notification</w:t>
      </w:r>
    </w:p>
    <w:p w14:paraId="077BBC23" w14:textId="77777777" w:rsidR="00F659A1" w:rsidRDefault="000C6421" w:rsidP="00F659A1">
      <w:r>
        <w:t xml:space="preserve">If an Import fails, the </w:t>
      </w:r>
      <w:proofErr w:type="spellStart"/>
      <w:r>
        <w:t>PPPServer</w:t>
      </w:r>
      <w:proofErr w:type="spellEnd"/>
      <w:r>
        <w:t xml:space="preserve"> shall request to display a notification to the user indicating failure, with the option to retry. </w:t>
      </w:r>
    </w:p>
    <w:p w14:paraId="30ED3DBE" w14:textId="77777777" w:rsidR="00CF5397" w:rsidRPr="00CF5397" w:rsidRDefault="00CF5397" w:rsidP="00CF5397">
      <w:pPr>
        <w:pStyle w:val="Heading4"/>
        <w:rPr>
          <w:b w:val="0"/>
          <w:u w:val="single"/>
        </w:rPr>
      </w:pPr>
      <w:r w:rsidRPr="00CF5397">
        <w:rPr>
          <w:b w:val="0"/>
          <w:u w:val="single"/>
        </w:rPr>
        <w:t>PPP-REQ-406692/A-Import In Process Notification</w:t>
      </w:r>
    </w:p>
    <w:p w14:paraId="18667040" w14:textId="77777777" w:rsidR="00F659A1" w:rsidRDefault="000C6421" w:rsidP="00F659A1">
      <w:r w:rsidRPr="004B56B7">
        <w:rPr>
          <w:highlight w:val="yellow"/>
        </w:rPr>
        <w:t>Do we show a spinning wheel?</w:t>
      </w:r>
      <w:r>
        <w:t xml:space="preserve"> – Yes, unless we’re able to do everything in the background without issue.</w:t>
      </w:r>
    </w:p>
    <w:p w14:paraId="2CED1301" w14:textId="77777777" w:rsidR="00CF5397" w:rsidRPr="00CF5397" w:rsidRDefault="00CF5397" w:rsidP="00CF5397">
      <w:pPr>
        <w:pStyle w:val="Heading4"/>
        <w:rPr>
          <w:b w:val="0"/>
          <w:u w:val="single"/>
        </w:rPr>
      </w:pPr>
      <w:r w:rsidRPr="00CF5397">
        <w:rPr>
          <w:b w:val="0"/>
          <w:u w:val="single"/>
        </w:rPr>
        <w:t>PPP-REQ-406693/A-No Offboard Profile</w:t>
      </w:r>
    </w:p>
    <w:p w14:paraId="1DFED958" w14:textId="77777777" w:rsidR="00F659A1" w:rsidRDefault="000C6421" w:rsidP="00F659A1">
      <w:r>
        <w:t xml:space="preserve">When a </w:t>
      </w:r>
      <w:proofErr w:type="spellStart"/>
      <w:r>
        <w:t>FordPass</w:t>
      </w:r>
      <w:proofErr w:type="spellEnd"/>
      <w:r>
        <w:t xml:space="preserve"> Account with no Offboard Profile is associated to a Personal Profile in-vehicle, the </w:t>
      </w:r>
      <w:proofErr w:type="spellStart"/>
      <w:r>
        <w:t>PPPServer</w:t>
      </w:r>
      <w:proofErr w:type="spellEnd"/>
      <w:r>
        <w:t xml:space="preserve"> shall export the entire Central Portable Profile to the </w:t>
      </w:r>
      <w:proofErr w:type="spellStart"/>
      <w:r>
        <w:t>PPPOffBoardClient</w:t>
      </w:r>
      <w:proofErr w:type="spellEnd"/>
      <w:r>
        <w:t>.</w:t>
      </w:r>
    </w:p>
    <w:p w14:paraId="54E4BF7D" w14:textId="77777777" w:rsidR="00CF5397" w:rsidRPr="00CF5397" w:rsidRDefault="00CF5397" w:rsidP="00CF5397">
      <w:pPr>
        <w:pStyle w:val="Heading4"/>
        <w:rPr>
          <w:b w:val="0"/>
          <w:u w:val="single"/>
        </w:rPr>
      </w:pPr>
      <w:r w:rsidRPr="00CF5397">
        <w:rPr>
          <w:b w:val="0"/>
          <w:u w:val="single"/>
        </w:rPr>
        <w:lastRenderedPageBreak/>
        <w:t>PPP-REQ-406694/A-Offboard Profile Present During Profile Creation</w:t>
      </w:r>
    </w:p>
    <w:p w14:paraId="6692F2ED" w14:textId="77777777" w:rsidR="00F659A1" w:rsidRDefault="000C6421" w:rsidP="00F659A1">
      <w:r>
        <w:t xml:space="preserve">When a </w:t>
      </w:r>
      <w:proofErr w:type="spellStart"/>
      <w:r>
        <w:t>FordPass</w:t>
      </w:r>
      <w:proofErr w:type="spellEnd"/>
      <w:r>
        <w:t xml:space="preserve"> Account with an Offboard Profile is associated to a Personal Profile in-vehicle during Profile creation, the </w:t>
      </w:r>
      <w:proofErr w:type="spellStart"/>
      <w:r>
        <w:t>PPPServer</w:t>
      </w:r>
      <w:proofErr w:type="spellEnd"/>
      <w:r>
        <w:t xml:space="preserve"> shall import the Offboard Profile to the Central Portable Profile for the respective Personal Profile.</w:t>
      </w:r>
    </w:p>
    <w:p w14:paraId="2E7E6A1B" w14:textId="77777777" w:rsidR="00CF5397" w:rsidRPr="00CF5397" w:rsidRDefault="00CF5397" w:rsidP="00CF5397">
      <w:pPr>
        <w:pStyle w:val="Heading4"/>
        <w:rPr>
          <w:b w:val="0"/>
          <w:u w:val="single"/>
        </w:rPr>
      </w:pPr>
      <w:r w:rsidRPr="00CF5397">
        <w:rPr>
          <w:b w:val="0"/>
          <w:u w:val="single"/>
        </w:rPr>
        <w:t>PPP-REQ-406695/A-Profile Version Number - Import</w:t>
      </w:r>
    </w:p>
    <w:p w14:paraId="42B958E3" w14:textId="77777777" w:rsidR="00F659A1" w:rsidRDefault="000C6421" w:rsidP="00F659A1">
      <w:r>
        <w:t>When an Import is performed, the Central Portable Profile Version Number shall be set to that of the Offboard Profile Version Number.</w:t>
      </w:r>
    </w:p>
    <w:p w14:paraId="5B93D674" w14:textId="77777777" w:rsidR="00CF5397" w:rsidRPr="00CF5397" w:rsidRDefault="00CF5397" w:rsidP="00CF5397">
      <w:pPr>
        <w:pStyle w:val="Heading4"/>
        <w:rPr>
          <w:b w:val="0"/>
          <w:u w:val="single"/>
        </w:rPr>
      </w:pPr>
      <w:r w:rsidRPr="00CF5397">
        <w:rPr>
          <w:b w:val="0"/>
          <w:u w:val="single"/>
        </w:rPr>
        <w:t>PPP-REQ-406696/A-Profile Version Number - Export</w:t>
      </w:r>
    </w:p>
    <w:p w14:paraId="5196FFC0" w14:textId="77777777" w:rsidR="00F659A1" w:rsidRPr="004E1AAD" w:rsidRDefault="000C6421" w:rsidP="00F659A1">
      <w:r>
        <w:t>When an Export is performed, the Offboard Profile Version Number shall be set to that of the</w:t>
      </w:r>
      <w:r w:rsidRPr="007C124B">
        <w:t xml:space="preserve"> </w:t>
      </w:r>
      <w:r>
        <w:t xml:space="preserve">Central Portable Profile Version Number. </w:t>
      </w:r>
      <w:r w:rsidRPr="004C3626">
        <w:rPr>
          <w:highlight w:val="yellow"/>
        </w:rPr>
        <w:t>(cloud req., may not be needed)</w:t>
      </w:r>
    </w:p>
    <w:p w14:paraId="28DE39E6" w14:textId="77777777" w:rsidR="00CF5397" w:rsidRPr="00CF5397" w:rsidRDefault="00CF5397" w:rsidP="00CF5397">
      <w:pPr>
        <w:pStyle w:val="Heading4"/>
        <w:rPr>
          <w:b w:val="0"/>
          <w:u w:val="single"/>
        </w:rPr>
      </w:pPr>
      <w:r w:rsidRPr="00CF5397">
        <w:rPr>
          <w:b w:val="0"/>
          <w:u w:val="single"/>
        </w:rPr>
        <w:t>PPP-REQ-406697/A-Synchronization Error - Export</w:t>
      </w:r>
    </w:p>
    <w:p w14:paraId="705FFB87" w14:textId="77777777" w:rsidR="00F659A1" w:rsidRDefault="000C6421" w:rsidP="00F659A1">
      <w:r>
        <w:t xml:space="preserve">When the </w:t>
      </w:r>
      <w:proofErr w:type="spellStart"/>
      <w:r>
        <w:t>PPPServer</w:t>
      </w:r>
      <w:proofErr w:type="spellEnd"/>
      <w:r>
        <w:t xml:space="preserve"> fails to synchronize the </w:t>
      </w:r>
      <w:r w:rsidRPr="009F7920">
        <w:t xml:space="preserve">Central Portable Profile </w:t>
      </w:r>
      <w:r>
        <w:t xml:space="preserve">with the </w:t>
      </w:r>
      <w:r w:rsidRPr="009F7920">
        <w:t>Offboard Profile Version</w:t>
      </w:r>
      <w:r>
        <w:t xml:space="preserve">, the </w:t>
      </w:r>
      <w:proofErr w:type="spellStart"/>
      <w:r>
        <w:t>PPPServer</w:t>
      </w:r>
      <w:proofErr w:type="spellEnd"/>
      <w:r>
        <w:t xml:space="preserve"> shall store the updated settings locally and retry the synchronize attempt at the next synchronization trigger.</w:t>
      </w:r>
    </w:p>
    <w:p w14:paraId="2D41551E" w14:textId="77777777" w:rsidR="00CF5397" w:rsidRPr="00CF5397" w:rsidRDefault="00CF5397" w:rsidP="00CF5397">
      <w:pPr>
        <w:pStyle w:val="Heading4"/>
        <w:rPr>
          <w:b w:val="0"/>
          <w:u w:val="single"/>
        </w:rPr>
      </w:pPr>
      <w:r w:rsidRPr="00CF5397">
        <w:rPr>
          <w:b w:val="0"/>
          <w:u w:val="single"/>
        </w:rPr>
        <w:t>PPP-REQ-406698/A-Synchronization Error – No Connectivity</w:t>
      </w:r>
    </w:p>
    <w:p w14:paraId="3E6B291B" w14:textId="77777777" w:rsidR="00F659A1" w:rsidRPr="004E1AAD" w:rsidRDefault="000C6421" w:rsidP="00F659A1">
      <w:r>
        <w:t xml:space="preserve">When the </w:t>
      </w:r>
      <w:proofErr w:type="spellStart"/>
      <w:r>
        <w:t>PPPServer</w:t>
      </w:r>
      <w:proofErr w:type="spellEnd"/>
      <w:r>
        <w:t xml:space="preserve"> fails to synchronize the </w:t>
      </w:r>
      <w:r w:rsidRPr="009F7920">
        <w:t xml:space="preserve">Central Portable Profile </w:t>
      </w:r>
      <w:r>
        <w:t xml:space="preserve">with the </w:t>
      </w:r>
      <w:r w:rsidRPr="009F7920">
        <w:t>Offboard Profile Version</w:t>
      </w:r>
      <w:r>
        <w:t xml:space="preserve"> due to no connectivity with the </w:t>
      </w:r>
      <w:proofErr w:type="spellStart"/>
      <w:r>
        <w:t>PPPOffBoardClient</w:t>
      </w:r>
      <w:proofErr w:type="spellEnd"/>
      <w:r>
        <w:t xml:space="preserve">, the </w:t>
      </w:r>
      <w:proofErr w:type="spellStart"/>
      <w:r>
        <w:t>PPPServer</w:t>
      </w:r>
      <w:proofErr w:type="spellEnd"/>
      <w:r>
        <w:t xml:space="preserve"> shall store the updated settings locally and retry the synchronize attempt when connectivity is re-established.</w:t>
      </w:r>
    </w:p>
    <w:p w14:paraId="3014B60B" w14:textId="77777777" w:rsidR="00F659A1" w:rsidRDefault="000C6421" w:rsidP="00CF5397">
      <w:pPr>
        <w:pStyle w:val="Heading3"/>
      </w:pPr>
      <w:bookmarkStart w:id="1432" w:name="_Toc72764255"/>
      <w:r>
        <w:t>White Box View</w:t>
      </w:r>
      <w:bookmarkEnd w:id="1432"/>
    </w:p>
    <w:p w14:paraId="2598978B" w14:textId="77777777" w:rsidR="00F659A1" w:rsidRDefault="000C6421" w:rsidP="00CF5397">
      <w:pPr>
        <w:pStyle w:val="Heading4"/>
      </w:pPr>
      <w:r>
        <w:t>Activity Diagrams</w:t>
      </w:r>
    </w:p>
    <w:p w14:paraId="69FA7746" w14:textId="77777777" w:rsidR="00F659A1" w:rsidRDefault="000C6421" w:rsidP="00CF5397">
      <w:pPr>
        <w:pStyle w:val="Heading4"/>
      </w:pPr>
      <w:r>
        <w:t>Sequence Diagrams</w:t>
      </w:r>
    </w:p>
    <w:p w14:paraId="48BEB915" w14:textId="77777777" w:rsidR="00F659A1" w:rsidRDefault="000C6421">
      <w:pPr>
        <w:spacing w:after="200" w:line="276" w:lineRule="auto"/>
      </w:pPr>
      <w:r>
        <w:br w:type="page"/>
      </w:r>
    </w:p>
    <w:p w14:paraId="57CF2FBF" w14:textId="77777777" w:rsidR="00F659A1" w:rsidRDefault="00F659A1" w:rsidP="00F659A1"/>
    <w:p w14:paraId="4267996A" w14:textId="77777777" w:rsidR="00F659A1" w:rsidRDefault="000C6421" w:rsidP="00CF5397">
      <w:pPr>
        <w:pStyle w:val="Heading2"/>
      </w:pPr>
      <w:bookmarkStart w:id="1433" w:name="_Toc72764256"/>
      <w:r w:rsidRPr="00B9479B">
        <w:t>PPP-FUN-REQ-406667/A-</w:t>
      </w:r>
      <w:proofErr w:type="spellStart"/>
      <w:r w:rsidRPr="00B9479B">
        <w:t>FordPass</w:t>
      </w:r>
      <w:proofErr w:type="spellEnd"/>
      <w:r w:rsidRPr="00B9479B">
        <w:t xml:space="preserve"> Association/Disassociation</w:t>
      </w:r>
      <w:bookmarkEnd w:id="1433"/>
    </w:p>
    <w:p w14:paraId="1B7547FC" w14:textId="77777777" w:rsidR="00F659A1" w:rsidRDefault="000C6421" w:rsidP="00CF5397">
      <w:pPr>
        <w:pStyle w:val="Heading3"/>
      </w:pPr>
      <w:bookmarkStart w:id="1434" w:name="_Toc72764257"/>
      <w:r>
        <w:t>Use Cases</w:t>
      </w:r>
      <w:bookmarkEnd w:id="1434"/>
    </w:p>
    <w:p w14:paraId="7D57452B" w14:textId="77777777" w:rsidR="00F659A1" w:rsidRDefault="000C6421" w:rsidP="00CF5397">
      <w:pPr>
        <w:pStyle w:val="Heading4"/>
      </w:pPr>
      <w:r>
        <w:t xml:space="preserve">PPP-UC-REQ-406740/A-Associate Profile with </w:t>
      </w:r>
      <w:proofErr w:type="spellStart"/>
      <w:r>
        <w:t>FordPass</w:t>
      </w:r>
      <w:proofErr w:type="spellEnd"/>
      <w:r>
        <w:t xml:space="preserve"> Account During Creation</w:t>
      </w:r>
    </w:p>
    <w:p w14:paraId="18056C6C"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7A44F517"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31D30FF"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31ED5E3C" w14:textId="77777777" w:rsidR="00F659A1" w:rsidRPr="00630A88" w:rsidRDefault="000C6421" w:rsidP="00F659A1">
            <w:pPr>
              <w:rPr>
                <w:rFonts w:cs="Arial"/>
                <w:szCs w:val="20"/>
                <w:lang w:eastAsia="zh-CN"/>
              </w:rPr>
            </w:pPr>
            <w:r w:rsidRPr="00356D85">
              <w:rPr>
                <w:rFonts w:cs="Arial"/>
                <w:szCs w:val="20"/>
                <w:lang w:eastAsia="zh-CN"/>
              </w:rPr>
              <w:t>Portable Profile User(s)</w:t>
            </w:r>
          </w:p>
        </w:tc>
      </w:tr>
      <w:tr w:rsidR="00F659A1" w14:paraId="43BEAD9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27B76A1"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1582E152" w14:textId="77777777" w:rsidR="00F659A1" w:rsidRDefault="000C6421" w:rsidP="00F659A1">
            <w:pPr>
              <w:rPr>
                <w:lang w:eastAsia="zh-CN"/>
              </w:rPr>
            </w:pPr>
            <w:proofErr w:type="spellStart"/>
            <w:r>
              <w:rPr>
                <w:lang w:eastAsia="zh-CN"/>
              </w:rPr>
              <w:t>OffBoard</w:t>
            </w:r>
            <w:proofErr w:type="spellEnd"/>
            <w:r>
              <w:rPr>
                <w:lang w:eastAsia="zh-CN"/>
              </w:rPr>
              <w:t xml:space="preserve"> Profile exists for </w:t>
            </w:r>
            <w:proofErr w:type="spellStart"/>
            <w:r>
              <w:rPr>
                <w:lang w:eastAsia="zh-CN"/>
              </w:rPr>
              <w:t>FordPass</w:t>
            </w:r>
            <w:proofErr w:type="spellEnd"/>
            <w:r>
              <w:rPr>
                <w:lang w:eastAsia="zh-CN"/>
              </w:rPr>
              <w:t xml:space="preserve"> Account </w:t>
            </w:r>
          </w:p>
          <w:p w14:paraId="590AD0AB" w14:textId="77777777" w:rsidR="00F659A1" w:rsidRDefault="000C6421" w:rsidP="00F659A1">
            <w:pPr>
              <w:rPr>
                <w:lang w:eastAsia="zh-CN"/>
              </w:rPr>
            </w:pPr>
            <w:r>
              <w:rPr>
                <w:lang w:eastAsia="zh-CN"/>
              </w:rPr>
              <w:t xml:space="preserve">User has a valid </w:t>
            </w:r>
            <w:proofErr w:type="spellStart"/>
            <w:r>
              <w:rPr>
                <w:lang w:eastAsia="zh-CN"/>
              </w:rPr>
              <w:t>FordPass</w:t>
            </w:r>
            <w:proofErr w:type="spellEnd"/>
            <w:r>
              <w:rPr>
                <w:lang w:eastAsia="zh-CN"/>
              </w:rPr>
              <w:t xml:space="preserve"> account</w:t>
            </w:r>
          </w:p>
          <w:p w14:paraId="0EF40DB6" w14:textId="77777777" w:rsidR="00F659A1" w:rsidRPr="00405039" w:rsidRDefault="000C6421" w:rsidP="00F659A1">
            <w:pPr>
              <w:rPr>
                <w:lang w:eastAsia="zh-CN"/>
              </w:rPr>
            </w:pPr>
            <w:r>
              <w:rPr>
                <w:lang w:eastAsia="zh-CN"/>
              </w:rPr>
              <w:t>Vehicle has cloud connectivity</w:t>
            </w:r>
          </w:p>
        </w:tc>
      </w:tr>
      <w:tr w:rsidR="00F659A1" w14:paraId="6D17AEB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515AB8F"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2B63478B" w14:textId="77777777" w:rsidR="00F659A1" w:rsidRDefault="000C6421" w:rsidP="00F659A1">
            <w:pPr>
              <w:rPr>
                <w:rFonts w:cs="Arial"/>
                <w:szCs w:val="20"/>
                <w:lang w:eastAsia="zh-CN"/>
              </w:rPr>
            </w:pPr>
            <w:r w:rsidRPr="00356D85">
              <w:rPr>
                <w:rFonts w:cs="Arial"/>
                <w:szCs w:val="20"/>
                <w:lang w:eastAsia="zh-CN"/>
              </w:rPr>
              <w:t xml:space="preserve">User navigates to vehicle </w:t>
            </w:r>
            <w:r>
              <w:rPr>
                <w:rFonts w:cs="Arial"/>
                <w:szCs w:val="20"/>
                <w:lang w:eastAsia="zh-CN"/>
              </w:rPr>
              <w:t>Personal P</w:t>
            </w:r>
            <w:r w:rsidRPr="00356D85">
              <w:rPr>
                <w:rFonts w:cs="Arial"/>
                <w:szCs w:val="20"/>
                <w:lang w:eastAsia="zh-CN"/>
              </w:rPr>
              <w:t xml:space="preserve">rofile menu </w:t>
            </w:r>
            <w:r>
              <w:rPr>
                <w:rFonts w:cs="Arial"/>
                <w:szCs w:val="20"/>
                <w:lang w:eastAsia="zh-CN"/>
              </w:rPr>
              <w:t xml:space="preserve">on </w:t>
            </w:r>
            <w:proofErr w:type="spellStart"/>
            <w:r>
              <w:rPr>
                <w:rFonts w:cs="Arial"/>
                <w:szCs w:val="20"/>
                <w:lang w:eastAsia="zh-CN"/>
              </w:rPr>
              <w:t>PPPInterfaceClient</w:t>
            </w:r>
            <w:proofErr w:type="spellEnd"/>
            <w:r>
              <w:rPr>
                <w:rFonts w:cs="Arial"/>
                <w:szCs w:val="20"/>
                <w:lang w:eastAsia="zh-CN"/>
              </w:rPr>
              <w:t xml:space="preserve"> </w:t>
            </w:r>
            <w:r w:rsidRPr="00356D85">
              <w:rPr>
                <w:rFonts w:cs="Arial"/>
                <w:szCs w:val="20"/>
                <w:lang w:eastAsia="zh-CN"/>
              </w:rPr>
              <w:t xml:space="preserve">and creates a </w:t>
            </w:r>
            <w:r>
              <w:rPr>
                <w:rFonts w:cs="Arial"/>
                <w:szCs w:val="20"/>
                <w:lang w:eastAsia="zh-CN"/>
              </w:rPr>
              <w:t>Personal P</w:t>
            </w:r>
            <w:r w:rsidRPr="00356D85">
              <w:rPr>
                <w:rFonts w:cs="Arial"/>
                <w:szCs w:val="20"/>
                <w:lang w:eastAsia="zh-CN"/>
              </w:rPr>
              <w:t xml:space="preserve">rofile. </w:t>
            </w:r>
          </w:p>
          <w:p w14:paraId="1ABC7AFC" w14:textId="77777777" w:rsidR="00F659A1" w:rsidRDefault="000C6421" w:rsidP="00F659A1">
            <w:pPr>
              <w:rPr>
                <w:rFonts w:cs="Arial"/>
                <w:szCs w:val="20"/>
                <w:lang w:eastAsia="zh-CN"/>
              </w:rPr>
            </w:pPr>
            <w:r w:rsidRPr="00356D85">
              <w:rPr>
                <w:rFonts w:cs="Arial"/>
                <w:szCs w:val="20"/>
                <w:lang w:eastAsia="zh-CN"/>
              </w:rPr>
              <w:t xml:space="preserve">User enters </w:t>
            </w:r>
            <w:proofErr w:type="spellStart"/>
            <w:r w:rsidRPr="00356D85">
              <w:rPr>
                <w:rFonts w:cs="Arial"/>
                <w:szCs w:val="20"/>
                <w:lang w:eastAsia="zh-CN"/>
              </w:rPr>
              <w:t>FordPass</w:t>
            </w:r>
            <w:proofErr w:type="spellEnd"/>
            <w:r w:rsidRPr="00356D85">
              <w:rPr>
                <w:rFonts w:cs="Arial"/>
                <w:szCs w:val="20"/>
                <w:lang w:eastAsia="zh-CN"/>
              </w:rPr>
              <w:t xml:space="preserve"> </w:t>
            </w:r>
            <w:r>
              <w:rPr>
                <w:rFonts w:cs="Arial"/>
                <w:szCs w:val="20"/>
                <w:lang w:eastAsia="zh-CN"/>
              </w:rPr>
              <w:t>A</w:t>
            </w:r>
            <w:r w:rsidRPr="00356D85">
              <w:rPr>
                <w:rFonts w:cs="Arial"/>
                <w:szCs w:val="20"/>
                <w:lang w:eastAsia="zh-CN"/>
              </w:rPr>
              <w:t xml:space="preserve">ccount credentials </w:t>
            </w:r>
            <w:r>
              <w:rPr>
                <w:rFonts w:cs="Arial"/>
                <w:szCs w:val="20"/>
                <w:lang w:eastAsia="zh-CN"/>
              </w:rPr>
              <w:t>when prompted, credentials are</w:t>
            </w:r>
            <w:r w:rsidRPr="00356D85">
              <w:rPr>
                <w:rFonts w:cs="Arial"/>
                <w:szCs w:val="20"/>
                <w:lang w:eastAsia="zh-CN"/>
              </w:rPr>
              <w:t xml:space="preserve"> authenticated. </w:t>
            </w:r>
          </w:p>
          <w:p w14:paraId="4BC6E712" w14:textId="77777777" w:rsidR="00F659A1"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r w:rsidRPr="00356D85">
              <w:rPr>
                <w:rFonts w:cs="Arial"/>
                <w:szCs w:val="20"/>
                <w:lang w:eastAsia="zh-CN"/>
              </w:rPr>
              <w:t xml:space="preserve">imports </w:t>
            </w:r>
            <w:proofErr w:type="spellStart"/>
            <w:r>
              <w:rPr>
                <w:rFonts w:cs="Arial"/>
                <w:szCs w:val="20"/>
                <w:lang w:eastAsia="zh-CN"/>
              </w:rPr>
              <w:t>OffBoard</w:t>
            </w:r>
            <w:proofErr w:type="spellEnd"/>
            <w:r>
              <w:rPr>
                <w:rFonts w:cs="Arial"/>
                <w:szCs w:val="20"/>
                <w:lang w:eastAsia="zh-CN"/>
              </w:rPr>
              <w:t xml:space="preserve"> P</w:t>
            </w:r>
            <w:r w:rsidRPr="00356D85">
              <w:rPr>
                <w:rFonts w:cs="Arial"/>
                <w:szCs w:val="20"/>
                <w:lang w:eastAsia="zh-CN"/>
              </w:rPr>
              <w:t xml:space="preserve">rofile </w:t>
            </w:r>
            <w:r>
              <w:rPr>
                <w:rFonts w:cs="Arial"/>
                <w:szCs w:val="20"/>
                <w:lang w:eastAsia="zh-CN"/>
              </w:rPr>
              <w:t xml:space="preserve">from </w:t>
            </w:r>
            <w:proofErr w:type="spellStart"/>
            <w:r>
              <w:rPr>
                <w:rFonts w:cs="Arial"/>
                <w:szCs w:val="20"/>
                <w:lang w:eastAsia="zh-CN"/>
              </w:rPr>
              <w:t>PPPOffBoardClient</w:t>
            </w:r>
            <w:proofErr w:type="spellEnd"/>
            <w:r>
              <w:rPr>
                <w:rFonts w:cs="Arial"/>
                <w:szCs w:val="20"/>
                <w:lang w:eastAsia="zh-CN"/>
              </w:rPr>
              <w:t xml:space="preserve"> and creates Central Portable Profile </w:t>
            </w:r>
            <w:r w:rsidRPr="00356D85">
              <w:rPr>
                <w:rFonts w:cs="Arial"/>
                <w:szCs w:val="20"/>
                <w:lang w:eastAsia="zh-CN"/>
              </w:rPr>
              <w:t xml:space="preserve">while user finishes profile creation. </w:t>
            </w:r>
          </w:p>
          <w:p w14:paraId="289B68FE" w14:textId="77777777" w:rsidR="00F659A1" w:rsidRDefault="000C6421" w:rsidP="00F659A1">
            <w:pPr>
              <w:rPr>
                <w:rFonts w:cs="Arial"/>
                <w:szCs w:val="20"/>
                <w:lang w:eastAsia="zh-CN"/>
              </w:rPr>
            </w:pPr>
            <w:r>
              <w:rPr>
                <w:rFonts w:cs="Arial"/>
                <w:szCs w:val="20"/>
                <w:lang w:eastAsia="zh-CN"/>
              </w:rPr>
              <w:t>P</w:t>
            </w:r>
            <w:r w:rsidRPr="00356D85">
              <w:rPr>
                <w:rFonts w:cs="Arial"/>
                <w:szCs w:val="20"/>
                <w:lang w:eastAsia="zh-CN"/>
              </w:rPr>
              <w:t xml:space="preserve">references are applied to the newly created </w:t>
            </w:r>
            <w:r>
              <w:rPr>
                <w:rFonts w:cs="Arial"/>
                <w:szCs w:val="20"/>
                <w:lang w:eastAsia="zh-CN"/>
              </w:rPr>
              <w:t>Personal P</w:t>
            </w:r>
            <w:r w:rsidRPr="00356D85">
              <w:rPr>
                <w:rFonts w:cs="Arial"/>
                <w:szCs w:val="20"/>
                <w:lang w:eastAsia="zh-CN"/>
              </w:rPr>
              <w:t>rofile.</w:t>
            </w:r>
          </w:p>
        </w:tc>
      </w:tr>
      <w:tr w:rsidR="00F659A1" w14:paraId="7921B34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0977A07"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0E3131A4" w14:textId="77777777" w:rsidR="00F659A1" w:rsidRPr="00356D85" w:rsidRDefault="000C6421" w:rsidP="00F659A1">
            <w:pPr>
              <w:rPr>
                <w:rFonts w:cs="Arial"/>
                <w:szCs w:val="20"/>
                <w:lang w:eastAsia="zh-CN"/>
              </w:rPr>
            </w:pPr>
            <w:proofErr w:type="spellStart"/>
            <w:r>
              <w:rPr>
                <w:rFonts w:cs="Arial"/>
                <w:szCs w:val="20"/>
                <w:lang w:eastAsia="zh-CN"/>
              </w:rPr>
              <w:t>OffBoard</w:t>
            </w:r>
            <w:proofErr w:type="spellEnd"/>
            <w:r>
              <w:rPr>
                <w:rFonts w:cs="Arial"/>
                <w:szCs w:val="20"/>
                <w:lang w:eastAsia="zh-CN"/>
              </w:rPr>
              <w:t xml:space="preserve"> Profile is </w:t>
            </w:r>
            <w:r w:rsidRPr="00356D85">
              <w:rPr>
                <w:rFonts w:cs="Arial"/>
                <w:szCs w:val="20"/>
                <w:lang w:eastAsia="zh-CN"/>
              </w:rPr>
              <w:t xml:space="preserve">applied to </w:t>
            </w:r>
            <w:r>
              <w:rPr>
                <w:rFonts w:cs="Arial"/>
                <w:szCs w:val="20"/>
                <w:lang w:eastAsia="zh-CN"/>
              </w:rPr>
              <w:t>Central Portable Profile and in-vehicle Personal Profile</w:t>
            </w:r>
            <w:r w:rsidRPr="00356D85">
              <w:rPr>
                <w:rFonts w:cs="Arial"/>
                <w:szCs w:val="20"/>
                <w:lang w:eastAsia="zh-CN"/>
              </w:rPr>
              <w:t>.</w:t>
            </w:r>
          </w:p>
          <w:p w14:paraId="104A24EA" w14:textId="77777777" w:rsidR="00F659A1" w:rsidRPr="00356D85" w:rsidRDefault="000C6421" w:rsidP="00F659A1">
            <w:pPr>
              <w:rPr>
                <w:rFonts w:cs="Arial"/>
                <w:szCs w:val="20"/>
                <w:lang w:eastAsia="zh-CN"/>
              </w:rPr>
            </w:pPr>
            <w:proofErr w:type="spellStart"/>
            <w:r w:rsidRPr="00356D85">
              <w:rPr>
                <w:rFonts w:cs="Arial"/>
                <w:szCs w:val="20"/>
                <w:lang w:eastAsia="zh-CN"/>
              </w:rPr>
              <w:t>FordPass</w:t>
            </w:r>
            <w:proofErr w:type="spellEnd"/>
            <w:r w:rsidRPr="00356D85">
              <w:rPr>
                <w:rFonts w:cs="Arial"/>
                <w:szCs w:val="20"/>
                <w:lang w:eastAsia="zh-CN"/>
              </w:rPr>
              <w:t xml:space="preserve"> account associated to vehicle </w:t>
            </w:r>
            <w:r>
              <w:rPr>
                <w:rFonts w:cs="Arial"/>
                <w:szCs w:val="20"/>
                <w:lang w:eastAsia="zh-CN"/>
              </w:rPr>
              <w:t xml:space="preserve">VIN </w:t>
            </w:r>
            <w:r w:rsidRPr="00356D85">
              <w:rPr>
                <w:rFonts w:cs="Arial"/>
                <w:szCs w:val="20"/>
                <w:lang w:eastAsia="zh-CN"/>
              </w:rPr>
              <w:t xml:space="preserve">and vehicle </w:t>
            </w:r>
            <w:r>
              <w:rPr>
                <w:rFonts w:cs="Arial"/>
                <w:szCs w:val="20"/>
                <w:lang w:eastAsia="zh-CN"/>
              </w:rPr>
              <w:t>Personal P</w:t>
            </w:r>
            <w:r w:rsidRPr="00356D85">
              <w:rPr>
                <w:rFonts w:cs="Arial"/>
                <w:szCs w:val="20"/>
                <w:lang w:eastAsia="zh-CN"/>
              </w:rPr>
              <w:t>rofile.</w:t>
            </w:r>
          </w:p>
          <w:p w14:paraId="0776F1AA" w14:textId="77777777" w:rsidR="00F659A1" w:rsidRDefault="000C6421" w:rsidP="00F659A1">
            <w:pPr>
              <w:rPr>
                <w:lang w:eastAsia="zh-CN"/>
              </w:rPr>
            </w:pPr>
            <w:r>
              <w:rPr>
                <w:rFonts w:cs="Arial"/>
                <w:szCs w:val="20"/>
                <w:lang w:eastAsia="zh-CN"/>
              </w:rPr>
              <w:t xml:space="preserve">Optionally, </w:t>
            </w:r>
            <w:r w:rsidRPr="00356D85">
              <w:rPr>
                <w:rFonts w:cs="Arial"/>
                <w:szCs w:val="20"/>
                <w:lang w:eastAsia="zh-CN"/>
              </w:rPr>
              <w:t xml:space="preserve">Positive ID methods configured for </w:t>
            </w:r>
            <w:r>
              <w:rPr>
                <w:rFonts w:cs="Arial"/>
                <w:szCs w:val="20"/>
                <w:lang w:eastAsia="zh-CN"/>
              </w:rPr>
              <w:t>Personal P</w:t>
            </w:r>
            <w:r w:rsidRPr="00356D85">
              <w:rPr>
                <w:rFonts w:cs="Arial"/>
                <w:szCs w:val="20"/>
                <w:lang w:eastAsia="zh-CN"/>
              </w:rPr>
              <w:t>rofile.</w:t>
            </w:r>
          </w:p>
        </w:tc>
      </w:tr>
      <w:tr w:rsidR="00F659A1" w14:paraId="2A127BC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CE70D80"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66FD9A39" w14:textId="77777777" w:rsidR="00F659A1" w:rsidRDefault="00F659A1" w:rsidP="00F659A1">
            <w:pPr>
              <w:rPr>
                <w:rFonts w:cs="Arial"/>
                <w:szCs w:val="20"/>
                <w:lang w:eastAsia="zh-CN"/>
              </w:rPr>
            </w:pPr>
          </w:p>
        </w:tc>
      </w:tr>
      <w:tr w:rsidR="00F659A1" w14:paraId="48B2011C"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223AA42"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4D477074"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6FE16962" w14:textId="77777777" w:rsidR="00F659A1" w:rsidRDefault="000C6421" w:rsidP="00CF5397">
      <w:pPr>
        <w:pStyle w:val="Heading4"/>
      </w:pPr>
      <w:r>
        <w:t xml:space="preserve">PPP-UC-REQ-406741/A-Associate Profile with </w:t>
      </w:r>
      <w:proofErr w:type="spellStart"/>
      <w:r>
        <w:t>FordPass</w:t>
      </w:r>
      <w:proofErr w:type="spellEnd"/>
      <w:r>
        <w:t xml:space="preserve"> Account After Creation</w:t>
      </w:r>
    </w:p>
    <w:p w14:paraId="3594C91E"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21E5DDE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7F448C2"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198118B" w14:textId="77777777" w:rsidR="00F659A1" w:rsidRPr="00630A88" w:rsidRDefault="000C6421" w:rsidP="00F659A1">
            <w:pPr>
              <w:rPr>
                <w:rFonts w:cs="Arial"/>
                <w:szCs w:val="20"/>
                <w:lang w:eastAsia="zh-CN"/>
              </w:rPr>
            </w:pPr>
            <w:r w:rsidRPr="00423646">
              <w:rPr>
                <w:rFonts w:cs="Arial"/>
                <w:szCs w:val="20"/>
                <w:lang w:eastAsia="zh-CN"/>
              </w:rPr>
              <w:t>Portable Profile User(s)</w:t>
            </w:r>
          </w:p>
        </w:tc>
      </w:tr>
      <w:tr w:rsidR="00F659A1" w14:paraId="11EAD8E6"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A7DFF85"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1EC051AF" w14:textId="77777777" w:rsidR="00F659A1" w:rsidRDefault="000C6421" w:rsidP="00F659A1">
            <w:pPr>
              <w:rPr>
                <w:lang w:eastAsia="zh-CN"/>
              </w:rPr>
            </w:pPr>
            <w:r>
              <w:rPr>
                <w:lang w:eastAsia="zh-CN"/>
              </w:rPr>
              <w:t>Personal Profile created</w:t>
            </w:r>
          </w:p>
          <w:p w14:paraId="530A5B2C" w14:textId="77777777" w:rsidR="00F659A1" w:rsidRDefault="000C6421" w:rsidP="00F659A1">
            <w:pPr>
              <w:rPr>
                <w:lang w:eastAsia="zh-CN"/>
              </w:rPr>
            </w:pPr>
            <w:r>
              <w:rPr>
                <w:lang w:eastAsia="zh-CN"/>
              </w:rPr>
              <w:t xml:space="preserve">User has valid </w:t>
            </w:r>
            <w:proofErr w:type="spellStart"/>
            <w:r>
              <w:rPr>
                <w:lang w:eastAsia="zh-CN"/>
              </w:rPr>
              <w:t>FordPass</w:t>
            </w:r>
            <w:proofErr w:type="spellEnd"/>
            <w:r>
              <w:rPr>
                <w:lang w:eastAsia="zh-CN"/>
              </w:rPr>
              <w:t xml:space="preserve"> account</w:t>
            </w:r>
          </w:p>
          <w:p w14:paraId="4F589474" w14:textId="77777777" w:rsidR="00F659A1" w:rsidRDefault="000C6421" w:rsidP="00F659A1">
            <w:pPr>
              <w:rPr>
                <w:lang w:eastAsia="zh-CN"/>
              </w:rPr>
            </w:pPr>
            <w:proofErr w:type="spellStart"/>
            <w:r>
              <w:rPr>
                <w:lang w:eastAsia="zh-CN"/>
              </w:rPr>
              <w:t>OffBoard</w:t>
            </w:r>
            <w:proofErr w:type="spellEnd"/>
            <w:r>
              <w:rPr>
                <w:lang w:eastAsia="zh-CN"/>
              </w:rPr>
              <w:t xml:space="preserve"> Profile exists for </w:t>
            </w:r>
            <w:proofErr w:type="spellStart"/>
            <w:r>
              <w:rPr>
                <w:lang w:eastAsia="zh-CN"/>
              </w:rPr>
              <w:t>FordPass</w:t>
            </w:r>
            <w:proofErr w:type="spellEnd"/>
            <w:r>
              <w:rPr>
                <w:lang w:eastAsia="zh-CN"/>
              </w:rPr>
              <w:t xml:space="preserve"> Account </w:t>
            </w:r>
          </w:p>
          <w:p w14:paraId="14440E72" w14:textId="77777777" w:rsidR="00F659A1" w:rsidRPr="00405039" w:rsidRDefault="000C6421" w:rsidP="00F659A1">
            <w:pPr>
              <w:rPr>
                <w:lang w:eastAsia="zh-CN"/>
              </w:rPr>
            </w:pPr>
            <w:r>
              <w:rPr>
                <w:lang w:eastAsia="zh-CN"/>
              </w:rPr>
              <w:t>Vehicle has cloud connectivity</w:t>
            </w:r>
          </w:p>
        </w:tc>
      </w:tr>
      <w:tr w:rsidR="00F659A1" w14:paraId="4A20505B"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98FACD8"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17E6CAA4" w14:textId="77777777" w:rsidR="00F659A1" w:rsidRDefault="000C6421" w:rsidP="00F659A1">
            <w:pPr>
              <w:rPr>
                <w:rFonts w:cs="Arial"/>
                <w:szCs w:val="20"/>
                <w:lang w:eastAsia="zh-CN"/>
              </w:rPr>
            </w:pPr>
            <w:r w:rsidRPr="00423646">
              <w:rPr>
                <w:rFonts w:cs="Arial"/>
                <w:szCs w:val="20"/>
                <w:lang w:eastAsia="zh-CN"/>
              </w:rPr>
              <w:t xml:space="preserve">User enters vehicle profile menu </w:t>
            </w:r>
            <w:r>
              <w:rPr>
                <w:rFonts w:cs="Arial"/>
                <w:szCs w:val="20"/>
                <w:lang w:eastAsia="zh-CN"/>
              </w:rPr>
              <w:t xml:space="preserve">on </w:t>
            </w:r>
            <w:proofErr w:type="spellStart"/>
            <w:r>
              <w:rPr>
                <w:rFonts w:cs="Arial"/>
                <w:szCs w:val="20"/>
                <w:lang w:eastAsia="zh-CN"/>
              </w:rPr>
              <w:t>PPPInterfaceClient</w:t>
            </w:r>
            <w:proofErr w:type="spellEnd"/>
            <w:r>
              <w:rPr>
                <w:rFonts w:cs="Arial"/>
                <w:szCs w:val="20"/>
                <w:lang w:eastAsia="zh-CN"/>
              </w:rPr>
              <w:t xml:space="preserve"> </w:t>
            </w:r>
            <w:r w:rsidRPr="00423646">
              <w:rPr>
                <w:rFonts w:cs="Arial"/>
                <w:szCs w:val="20"/>
                <w:lang w:eastAsia="zh-CN"/>
              </w:rPr>
              <w:t>and selects target profile.</w:t>
            </w:r>
          </w:p>
          <w:p w14:paraId="0BF8A5E9" w14:textId="77777777" w:rsidR="00F659A1" w:rsidRDefault="000C6421" w:rsidP="00F659A1">
            <w:pPr>
              <w:rPr>
                <w:rFonts w:cs="Arial"/>
                <w:szCs w:val="20"/>
                <w:lang w:eastAsia="zh-CN"/>
              </w:rPr>
            </w:pPr>
            <w:r>
              <w:rPr>
                <w:rFonts w:cs="Arial"/>
                <w:szCs w:val="20"/>
                <w:lang w:eastAsia="zh-CN"/>
              </w:rPr>
              <w:t xml:space="preserve">User selects </w:t>
            </w:r>
            <w:r w:rsidRPr="00423646">
              <w:rPr>
                <w:rFonts w:cs="Arial"/>
                <w:szCs w:val="20"/>
                <w:lang w:eastAsia="zh-CN"/>
              </w:rPr>
              <w:t xml:space="preserve">to </w:t>
            </w:r>
            <w:r>
              <w:rPr>
                <w:rFonts w:cs="Arial"/>
                <w:szCs w:val="20"/>
                <w:lang w:eastAsia="zh-CN"/>
              </w:rPr>
              <w:t>associate Personal P</w:t>
            </w:r>
            <w:r w:rsidRPr="00423646">
              <w:rPr>
                <w:rFonts w:cs="Arial"/>
                <w:szCs w:val="20"/>
                <w:lang w:eastAsia="zh-CN"/>
              </w:rPr>
              <w:t>rofile</w:t>
            </w:r>
            <w:r>
              <w:rPr>
                <w:rFonts w:cs="Arial"/>
                <w:szCs w:val="20"/>
                <w:lang w:eastAsia="zh-CN"/>
              </w:rPr>
              <w:t xml:space="preserve"> to </w:t>
            </w:r>
            <w:proofErr w:type="spellStart"/>
            <w:r>
              <w:rPr>
                <w:rFonts w:cs="Arial"/>
                <w:szCs w:val="20"/>
                <w:lang w:eastAsia="zh-CN"/>
              </w:rPr>
              <w:t>FordPass</w:t>
            </w:r>
            <w:proofErr w:type="spellEnd"/>
            <w:r>
              <w:rPr>
                <w:rFonts w:cs="Arial"/>
                <w:szCs w:val="20"/>
                <w:lang w:eastAsia="zh-CN"/>
              </w:rPr>
              <w:t xml:space="preserve"> Account</w:t>
            </w:r>
            <w:r w:rsidRPr="00423646">
              <w:rPr>
                <w:rFonts w:cs="Arial"/>
                <w:szCs w:val="20"/>
                <w:lang w:eastAsia="zh-CN"/>
              </w:rPr>
              <w:t xml:space="preserve">. </w:t>
            </w:r>
          </w:p>
          <w:p w14:paraId="5D019530" w14:textId="77777777" w:rsidR="00F659A1" w:rsidRDefault="000C6421" w:rsidP="00F659A1">
            <w:pPr>
              <w:rPr>
                <w:rFonts w:cs="Arial"/>
                <w:szCs w:val="20"/>
                <w:lang w:eastAsia="zh-CN"/>
              </w:rPr>
            </w:pPr>
            <w:r w:rsidRPr="00423646">
              <w:rPr>
                <w:rFonts w:cs="Arial"/>
                <w:szCs w:val="20"/>
                <w:lang w:eastAsia="zh-CN"/>
              </w:rPr>
              <w:t xml:space="preserve">User enters credentials and </w:t>
            </w:r>
            <w:r>
              <w:rPr>
                <w:rFonts w:cs="Arial"/>
                <w:szCs w:val="20"/>
                <w:lang w:eastAsia="zh-CN"/>
              </w:rPr>
              <w:t xml:space="preserve">associates </w:t>
            </w:r>
            <w:r w:rsidRPr="00423646">
              <w:rPr>
                <w:rFonts w:cs="Arial"/>
                <w:szCs w:val="20"/>
                <w:lang w:eastAsia="zh-CN"/>
              </w:rPr>
              <w:t xml:space="preserve">their </w:t>
            </w:r>
            <w:r>
              <w:rPr>
                <w:rFonts w:cs="Arial"/>
                <w:szCs w:val="20"/>
                <w:lang w:eastAsia="zh-CN"/>
              </w:rPr>
              <w:t>Personal P</w:t>
            </w:r>
            <w:r w:rsidRPr="00423646">
              <w:rPr>
                <w:rFonts w:cs="Arial"/>
                <w:szCs w:val="20"/>
                <w:lang w:eastAsia="zh-CN"/>
              </w:rPr>
              <w:t xml:space="preserve">rofile to their </w:t>
            </w:r>
            <w:proofErr w:type="spellStart"/>
            <w:r>
              <w:rPr>
                <w:rFonts w:cs="Arial"/>
                <w:szCs w:val="20"/>
                <w:lang w:eastAsia="zh-CN"/>
              </w:rPr>
              <w:t>FordPass</w:t>
            </w:r>
            <w:proofErr w:type="spellEnd"/>
            <w:r>
              <w:rPr>
                <w:rFonts w:cs="Arial"/>
                <w:szCs w:val="20"/>
                <w:lang w:eastAsia="zh-CN"/>
              </w:rPr>
              <w:t xml:space="preserve"> A</w:t>
            </w:r>
            <w:r w:rsidRPr="00423646">
              <w:rPr>
                <w:rFonts w:cs="Arial"/>
                <w:szCs w:val="20"/>
                <w:lang w:eastAsia="zh-CN"/>
              </w:rPr>
              <w:t xml:space="preserve">ccount. </w:t>
            </w:r>
          </w:p>
          <w:p w14:paraId="20C53F76" w14:textId="77777777" w:rsidR="00F659A1" w:rsidRDefault="000C6421" w:rsidP="00F659A1">
            <w:pPr>
              <w:rPr>
                <w:rFonts w:cs="Arial"/>
                <w:szCs w:val="20"/>
                <w:lang w:eastAsia="zh-CN"/>
              </w:rPr>
            </w:pPr>
            <w:r>
              <w:rPr>
                <w:rFonts w:cs="Arial"/>
                <w:szCs w:val="20"/>
                <w:lang w:eastAsia="zh-CN"/>
              </w:rPr>
              <w:t>T</w:t>
            </w:r>
            <w:r w:rsidRPr="00423646">
              <w:rPr>
                <w:rFonts w:cs="Arial"/>
                <w:szCs w:val="20"/>
                <w:lang w:eastAsia="zh-CN"/>
              </w:rPr>
              <w:t xml:space="preserve">he </w:t>
            </w:r>
            <w:proofErr w:type="spellStart"/>
            <w:r>
              <w:rPr>
                <w:rFonts w:cs="Arial"/>
                <w:szCs w:val="20"/>
                <w:lang w:eastAsia="zh-CN"/>
              </w:rPr>
              <w:t>OffBoard</w:t>
            </w:r>
            <w:proofErr w:type="spellEnd"/>
            <w:r>
              <w:rPr>
                <w:rFonts w:cs="Arial"/>
                <w:szCs w:val="20"/>
                <w:lang w:eastAsia="zh-CN"/>
              </w:rPr>
              <w:t xml:space="preserve"> Profile is </w:t>
            </w:r>
            <w:r w:rsidRPr="00423646">
              <w:rPr>
                <w:rFonts w:cs="Arial"/>
                <w:szCs w:val="20"/>
                <w:lang w:eastAsia="zh-CN"/>
              </w:rPr>
              <w:t xml:space="preserve">imported </w:t>
            </w:r>
            <w:r>
              <w:rPr>
                <w:rFonts w:cs="Arial"/>
                <w:szCs w:val="20"/>
                <w:lang w:eastAsia="zh-CN"/>
              </w:rPr>
              <w:t xml:space="preserve">to the </w:t>
            </w:r>
            <w:proofErr w:type="spellStart"/>
            <w:r>
              <w:rPr>
                <w:rFonts w:cs="Arial"/>
                <w:szCs w:val="20"/>
                <w:lang w:eastAsia="zh-CN"/>
              </w:rPr>
              <w:t>PPPServer</w:t>
            </w:r>
            <w:proofErr w:type="spellEnd"/>
            <w:r>
              <w:rPr>
                <w:rFonts w:cs="Arial"/>
                <w:szCs w:val="20"/>
                <w:lang w:eastAsia="zh-CN"/>
              </w:rPr>
              <w:t xml:space="preserve"> and applied to the Central Portable Profile </w:t>
            </w:r>
            <w:r w:rsidRPr="00423646">
              <w:rPr>
                <w:rFonts w:cs="Arial"/>
                <w:szCs w:val="20"/>
                <w:lang w:eastAsia="zh-CN"/>
              </w:rPr>
              <w:t xml:space="preserve">and the </w:t>
            </w:r>
            <w:r>
              <w:rPr>
                <w:rFonts w:cs="Arial"/>
                <w:szCs w:val="20"/>
                <w:lang w:eastAsia="zh-CN"/>
              </w:rPr>
              <w:t>in-</w:t>
            </w:r>
            <w:r w:rsidRPr="00423646">
              <w:rPr>
                <w:rFonts w:cs="Arial"/>
                <w:szCs w:val="20"/>
                <w:lang w:eastAsia="zh-CN"/>
              </w:rPr>
              <w:t xml:space="preserve">vehicle </w:t>
            </w:r>
            <w:r>
              <w:rPr>
                <w:rFonts w:cs="Arial"/>
                <w:szCs w:val="20"/>
                <w:lang w:eastAsia="zh-CN"/>
              </w:rPr>
              <w:t>Personal P</w:t>
            </w:r>
            <w:r w:rsidRPr="00423646">
              <w:rPr>
                <w:rFonts w:cs="Arial"/>
                <w:szCs w:val="20"/>
                <w:lang w:eastAsia="zh-CN"/>
              </w:rPr>
              <w:t>rofile</w:t>
            </w:r>
          </w:p>
        </w:tc>
      </w:tr>
      <w:tr w:rsidR="00F659A1" w14:paraId="05EEFECA"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4B79FA1"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2373C4E6" w14:textId="77777777" w:rsidR="00F659A1" w:rsidRDefault="000C6421" w:rsidP="00F659A1">
            <w:pPr>
              <w:rPr>
                <w:lang w:eastAsia="zh-CN"/>
              </w:rPr>
            </w:pPr>
            <w:proofErr w:type="spellStart"/>
            <w:r>
              <w:rPr>
                <w:rFonts w:cs="Arial"/>
                <w:szCs w:val="20"/>
                <w:lang w:eastAsia="zh-CN"/>
              </w:rPr>
              <w:t>OffBoard</w:t>
            </w:r>
            <w:proofErr w:type="spellEnd"/>
            <w:r>
              <w:rPr>
                <w:rFonts w:cs="Arial"/>
                <w:szCs w:val="20"/>
                <w:lang w:eastAsia="zh-CN"/>
              </w:rPr>
              <w:t xml:space="preserve"> P</w:t>
            </w:r>
            <w:r>
              <w:rPr>
                <w:lang w:eastAsia="zh-CN"/>
              </w:rPr>
              <w:t>rofile is imported and applied to the in-vehicle Personal Profile.</w:t>
            </w:r>
          </w:p>
          <w:p w14:paraId="2B556421" w14:textId="77777777" w:rsidR="00F659A1" w:rsidRDefault="000C6421" w:rsidP="00F659A1">
            <w:pPr>
              <w:rPr>
                <w:lang w:eastAsia="zh-CN"/>
              </w:rPr>
            </w:pPr>
            <w:r>
              <w:rPr>
                <w:lang w:eastAsia="zh-CN"/>
              </w:rPr>
              <w:t xml:space="preserve">In-vehicle Personal Profile is associated to the users </w:t>
            </w:r>
            <w:proofErr w:type="spellStart"/>
            <w:r>
              <w:rPr>
                <w:lang w:eastAsia="zh-CN"/>
              </w:rPr>
              <w:t>FordPass</w:t>
            </w:r>
            <w:proofErr w:type="spellEnd"/>
            <w:r>
              <w:rPr>
                <w:lang w:eastAsia="zh-CN"/>
              </w:rPr>
              <w:t xml:space="preserve"> account.</w:t>
            </w:r>
          </w:p>
        </w:tc>
      </w:tr>
      <w:tr w:rsidR="00F659A1" w14:paraId="41FC515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CB132B8"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74F3A48B" w14:textId="77777777" w:rsidR="00F659A1" w:rsidRDefault="00F659A1" w:rsidP="00F659A1">
            <w:pPr>
              <w:rPr>
                <w:rFonts w:cs="Arial"/>
                <w:szCs w:val="20"/>
                <w:lang w:eastAsia="zh-CN"/>
              </w:rPr>
            </w:pPr>
          </w:p>
        </w:tc>
      </w:tr>
      <w:tr w:rsidR="00F659A1" w14:paraId="6AB4C9B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7C89521"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350DBA67"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r w:rsidR="00551923" w14:paraId="123C78C1" w14:textId="77777777" w:rsidTr="00F659A1">
        <w:trPr>
          <w:jc w:val="center"/>
          <w:ins w:id="1435" w:author="Borrelli, Matthew (M.T.)" w:date="2021-06-10T15:47:00Z"/>
        </w:trPr>
        <w:tc>
          <w:tcPr>
            <w:tcW w:w="1852" w:type="dxa"/>
            <w:tcBorders>
              <w:top w:val="single" w:sz="4" w:space="0" w:color="auto"/>
              <w:left w:val="single" w:sz="4" w:space="0" w:color="auto"/>
              <w:bottom w:val="single" w:sz="4" w:space="0" w:color="auto"/>
              <w:right w:val="single" w:sz="4" w:space="0" w:color="auto"/>
            </w:tcBorders>
            <w:shd w:val="clear" w:color="auto" w:fill="BFBFBF"/>
          </w:tcPr>
          <w:p w14:paraId="50DF32B9" w14:textId="64216941" w:rsidR="00551923" w:rsidRDefault="00551923" w:rsidP="00551923">
            <w:pPr>
              <w:rPr>
                <w:ins w:id="1436" w:author="Borrelli, Matthew (M.T.)" w:date="2021-06-10T15:47:00Z"/>
                <w:rFonts w:ascii="Calibri" w:hAnsi="Calibri"/>
                <w:b/>
                <w:lang w:eastAsia="zh-CN"/>
              </w:rPr>
            </w:pPr>
            <w:ins w:id="1437" w:author="Borrelli, Matthew (M.T.)" w:date="2021-06-10T15:47:00Z">
              <w:r>
                <w:rPr>
                  <w:rFonts w:ascii="Calibri" w:hAnsi="Calibri"/>
                  <w:b/>
                  <w:lang w:eastAsia="zh-CN"/>
                </w:rPr>
                <w:t>Note</w:t>
              </w:r>
            </w:ins>
          </w:p>
        </w:tc>
        <w:tc>
          <w:tcPr>
            <w:tcW w:w="7004" w:type="dxa"/>
            <w:tcBorders>
              <w:top w:val="single" w:sz="4" w:space="0" w:color="auto"/>
              <w:left w:val="single" w:sz="4" w:space="0" w:color="auto"/>
              <w:bottom w:val="single" w:sz="4" w:space="0" w:color="auto"/>
              <w:right w:val="single" w:sz="4" w:space="0" w:color="auto"/>
            </w:tcBorders>
          </w:tcPr>
          <w:p w14:paraId="1DA9B2C9" w14:textId="70CFD8EC" w:rsidR="00551923" w:rsidRDefault="00551923" w:rsidP="00551923">
            <w:pPr>
              <w:rPr>
                <w:ins w:id="1438" w:author="Borrelli, Matthew (M.T.)" w:date="2021-06-10T15:47:00Z"/>
                <w:rFonts w:cs="Arial"/>
                <w:szCs w:val="20"/>
                <w:lang w:eastAsia="zh-CN"/>
              </w:rPr>
            </w:pPr>
            <w:ins w:id="1439" w:author="Borrelli, Matthew (M.T.)" w:date="2021-06-10T15:47:00Z">
              <w:r>
                <w:rPr>
                  <w:rFonts w:cs="Arial"/>
                  <w:szCs w:val="20"/>
                  <w:lang w:eastAsia="zh-CN"/>
                </w:rPr>
                <w:t xml:space="preserve">When associating </w:t>
              </w:r>
              <w:proofErr w:type="spellStart"/>
              <w:r>
                <w:rPr>
                  <w:rFonts w:cs="Arial"/>
                  <w:szCs w:val="20"/>
                  <w:lang w:eastAsia="zh-CN"/>
                </w:rPr>
                <w:t>FordPass</w:t>
              </w:r>
              <w:proofErr w:type="spellEnd"/>
              <w:r>
                <w:rPr>
                  <w:rFonts w:cs="Arial"/>
                  <w:szCs w:val="20"/>
                  <w:lang w:eastAsia="zh-CN"/>
                </w:rPr>
                <w:t xml:space="preserve"> Account to in-vehicle profile, any Cloud created profile will always take priority and overwrite in-vehicle profile</w:t>
              </w:r>
            </w:ins>
          </w:p>
        </w:tc>
      </w:tr>
    </w:tbl>
    <w:p w14:paraId="34ABA2E9" w14:textId="77777777" w:rsidR="00F659A1" w:rsidRDefault="000C6421" w:rsidP="00CF5397">
      <w:pPr>
        <w:pStyle w:val="Heading4"/>
      </w:pPr>
      <w:r>
        <w:t xml:space="preserve">PPP-UC-REQ-406742/A-Associate Profile with </w:t>
      </w:r>
      <w:proofErr w:type="spellStart"/>
      <w:r>
        <w:t>FordPass</w:t>
      </w:r>
      <w:proofErr w:type="spellEnd"/>
      <w:r>
        <w:t xml:space="preserve"> Account – No </w:t>
      </w:r>
      <w:proofErr w:type="spellStart"/>
      <w:r>
        <w:t>OffBoard</w:t>
      </w:r>
      <w:proofErr w:type="spellEnd"/>
      <w:r>
        <w:t xml:space="preserve"> Profile</w:t>
      </w:r>
    </w:p>
    <w:p w14:paraId="3795A348"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1332410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2A5C472"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2C6E013D" w14:textId="77777777" w:rsidR="00F659A1" w:rsidRPr="00630A88" w:rsidRDefault="000C6421" w:rsidP="00F659A1">
            <w:pPr>
              <w:rPr>
                <w:rFonts w:cs="Arial"/>
                <w:szCs w:val="20"/>
                <w:lang w:eastAsia="zh-CN"/>
              </w:rPr>
            </w:pPr>
            <w:r w:rsidRPr="007A457B">
              <w:rPr>
                <w:rFonts w:cs="Arial"/>
                <w:szCs w:val="20"/>
                <w:lang w:eastAsia="zh-CN"/>
              </w:rPr>
              <w:t>Portable Profile User(s)</w:t>
            </w:r>
          </w:p>
        </w:tc>
      </w:tr>
      <w:tr w:rsidR="00F659A1" w14:paraId="4813C9C0"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9F4848E"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048DF01D" w14:textId="77777777" w:rsidR="00F659A1" w:rsidRDefault="000C6421" w:rsidP="00F659A1">
            <w:pPr>
              <w:rPr>
                <w:lang w:eastAsia="zh-CN"/>
              </w:rPr>
            </w:pPr>
            <w:proofErr w:type="spellStart"/>
            <w:r>
              <w:rPr>
                <w:lang w:eastAsia="zh-CN"/>
              </w:rPr>
              <w:t>OffBoard</w:t>
            </w:r>
            <w:proofErr w:type="spellEnd"/>
            <w:r>
              <w:rPr>
                <w:lang w:eastAsia="zh-CN"/>
              </w:rPr>
              <w:t xml:space="preserve"> Profile does not exist for </w:t>
            </w:r>
            <w:proofErr w:type="spellStart"/>
            <w:r>
              <w:rPr>
                <w:lang w:eastAsia="zh-CN"/>
              </w:rPr>
              <w:t>FordPass</w:t>
            </w:r>
            <w:proofErr w:type="spellEnd"/>
            <w:r>
              <w:rPr>
                <w:lang w:eastAsia="zh-CN"/>
              </w:rPr>
              <w:t xml:space="preserve"> Account </w:t>
            </w:r>
          </w:p>
          <w:p w14:paraId="544148AC" w14:textId="77777777" w:rsidR="00F659A1" w:rsidRDefault="000C6421" w:rsidP="00F659A1">
            <w:pPr>
              <w:rPr>
                <w:lang w:eastAsia="zh-CN"/>
              </w:rPr>
            </w:pPr>
            <w:r>
              <w:rPr>
                <w:lang w:eastAsia="zh-CN"/>
              </w:rPr>
              <w:t xml:space="preserve">User has a valid </w:t>
            </w:r>
            <w:proofErr w:type="spellStart"/>
            <w:r>
              <w:rPr>
                <w:lang w:eastAsia="zh-CN"/>
              </w:rPr>
              <w:t>FordPass</w:t>
            </w:r>
            <w:proofErr w:type="spellEnd"/>
            <w:r>
              <w:rPr>
                <w:lang w:eastAsia="zh-CN"/>
              </w:rPr>
              <w:t xml:space="preserve"> Account</w:t>
            </w:r>
          </w:p>
          <w:p w14:paraId="678DDAE7" w14:textId="77777777" w:rsidR="00F659A1" w:rsidRPr="00405039" w:rsidRDefault="000C6421" w:rsidP="00F659A1">
            <w:pPr>
              <w:rPr>
                <w:lang w:eastAsia="zh-CN"/>
              </w:rPr>
            </w:pPr>
            <w:r>
              <w:rPr>
                <w:lang w:eastAsia="zh-CN"/>
              </w:rPr>
              <w:t>Vehicle has cloud connectivity</w:t>
            </w:r>
          </w:p>
        </w:tc>
      </w:tr>
      <w:tr w:rsidR="00F659A1" w14:paraId="4512BE25"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A2FB1ED" w14:textId="77777777" w:rsidR="00F659A1" w:rsidRDefault="000C6421" w:rsidP="00F659A1">
            <w:pPr>
              <w:rPr>
                <w:rFonts w:ascii="Calibri" w:hAnsi="Calibri"/>
                <w:b/>
                <w:lang w:eastAsia="zh-CN"/>
              </w:rPr>
            </w:pPr>
            <w:r>
              <w:rPr>
                <w:rFonts w:ascii="Calibri" w:hAnsi="Calibri"/>
                <w:b/>
                <w:lang w:eastAsia="zh-CN"/>
              </w:rPr>
              <w:lastRenderedPageBreak/>
              <w:t>Scenario Description</w:t>
            </w:r>
          </w:p>
        </w:tc>
        <w:tc>
          <w:tcPr>
            <w:tcW w:w="7004" w:type="dxa"/>
            <w:tcBorders>
              <w:top w:val="single" w:sz="4" w:space="0" w:color="auto"/>
              <w:left w:val="single" w:sz="4" w:space="0" w:color="auto"/>
              <w:bottom w:val="single" w:sz="4" w:space="0" w:color="auto"/>
              <w:right w:val="single" w:sz="4" w:space="0" w:color="auto"/>
            </w:tcBorders>
          </w:tcPr>
          <w:p w14:paraId="52C9AF82" w14:textId="77777777" w:rsidR="00F659A1" w:rsidRDefault="000C6421" w:rsidP="00F659A1">
            <w:pPr>
              <w:rPr>
                <w:rFonts w:cs="Arial"/>
                <w:szCs w:val="20"/>
                <w:lang w:eastAsia="zh-CN"/>
              </w:rPr>
            </w:pPr>
            <w:r w:rsidRPr="00356D85">
              <w:rPr>
                <w:rFonts w:cs="Arial"/>
                <w:szCs w:val="20"/>
                <w:lang w:eastAsia="zh-CN"/>
              </w:rPr>
              <w:t xml:space="preserve">User navigates to vehicle </w:t>
            </w:r>
            <w:r>
              <w:rPr>
                <w:rFonts w:cs="Arial"/>
                <w:szCs w:val="20"/>
                <w:lang w:eastAsia="zh-CN"/>
              </w:rPr>
              <w:t>Personal P</w:t>
            </w:r>
            <w:r w:rsidRPr="00356D85">
              <w:rPr>
                <w:rFonts w:cs="Arial"/>
                <w:szCs w:val="20"/>
                <w:lang w:eastAsia="zh-CN"/>
              </w:rPr>
              <w:t xml:space="preserve">rofile menu </w:t>
            </w:r>
            <w:r>
              <w:rPr>
                <w:rFonts w:cs="Arial"/>
                <w:szCs w:val="20"/>
                <w:lang w:eastAsia="zh-CN"/>
              </w:rPr>
              <w:t xml:space="preserve">on </w:t>
            </w:r>
            <w:proofErr w:type="spellStart"/>
            <w:r>
              <w:rPr>
                <w:rFonts w:cs="Arial"/>
                <w:szCs w:val="20"/>
                <w:lang w:eastAsia="zh-CN"/>
              </w:rPr>
              <w:t>PPPInterfaceClient</w:t>
            </w:r>
            <w:proofErr w:type="spellEnd"/>
            <w:r>
              <w:rPr>
                <w:rFonts w:cs="Arial"/>
                <w:szCs w:val="20"/>
                <w:lang w:eastAsia="zh-CN"/>
              </w:rPr>
              <w:t xml:space="preserve"> </w:t>
            </w:r>
            <w:r w:rsidRPr="00356D85">
              <w:rPr>
                <w:rFonts w:cs="Arial"/>
                <w:szCs w:val="20"/>
                <w:lang w:eastAsia="zh-CN"/>
              </w:rPr>
              <w:t xml:space="preserve">and creates a </w:t>
            </w:r>
            <w:r>
              <w:rPr>
                <w:rFonts w:cs="Arial"/>
                <w:szCs w:val="20"/>
                <w:lang w:eastAsia="zh-CN"/>
              </w:rPr>
              <w:t>Personal P</w:t>
            </w:r>
            <w:r w:rsidRPr="00356D85">
              <w:rPr>
                <w:rFonts w:cs="Arial"/>
                <w:szCs w:val="20"/>
                <w:lang w:eastAsia="zh-CN"/>
              </w:rPr>
              <w:t>rofile</w:t>
            </w:r>
            <w:r>
              <w:rPr>
                <w:rFonts w:cs="Arial"/>
                <w:szCs w:val="20"/>
                <w:lang w:eastAsia="zh-CN"/>
              </w:rPr>
              <w:t xml:space="preserve"> (or edits existing profile)</w:t>
            </w:r>
            <w:r w:rsidRPr="00356D85">
              <w:rPr>
                <w:rFonts w:cs="Arial"/>
                <w:szCs w:val="20"/>
                <w:lang w:eastAsia="zh-CN"/>
              </w:rPr>
              <w:t xml:space="preserve">. </w:t>
            </w:r>
          </w:p>
          <w:p w14:paraId="1E5EE2F9" w14:textId="77777777" w:rsidR="00F659A1" w:rsidRDefault="000C6421" w:rsidP="00F659A1">
            <w:pPr>
              <w:rPr>
                <w:rFonts w:cs="Arial"/>
                <w:szCs w:val="20"/>
                <w:lang w:eastAsia="zh-CN"/>
              </w:rPr>
            </w:pPr>
            <w:r w:rsidRPr="00356D85">
              <w:rPr>
                <w:rFonts w:cs="Arial"/>
                <w:szCs w:val="20"/>
                <w:lang w:eastAsia="zh-CN"/>
              </w:rPr>
              <w:t xml:space="preserve">User enters </w:t>
            </w:r>
            <w:proofErr w:type="spellStart"/>
            <w:r w:rsidRPr="00356D85">
              <w:rPr>
                <w:rFonts w:cs="Arial"/>
                <w:szCs w:val="20"/>
                <w:lang w:eastAsia="zh-CN"/>
              </w:rPr>
              <w:t>FordPass</w:t>
            </w:r>
            <w:proofErr w:type="spellEnd"/>
            <w:r w:rsidRPr="00356D85">
              <w:rPr>
                <w:rFonts w:cs="Arial"/>
                <w:szCs w:val="20"/>
                <w:lang w:eastAsia="zh-CN"/>
              </w:rPr>
              <w:t xml:space="preserve"> </w:t>
            </w:r>
            <w:r>
              <w:rPr>
                <w:rFonts w:cs="Arial"/>
                <w:szCs w:val="20"/>
                <w:lang w:eastAsia="zh-CN"/>
              </w:rPr>
              <w:t>A</w:t>
            </w:r>
            <w:r w:rsidRPr="00356D85">
              <w:rPr>
                <w:rFonts w:cs="Arial"/>
                <w:szCs w:val="20"/>
                <w:lang w:eastAsia="zh-CN"/>
              </w:rPr>
              <w:t xml:space="preserve">ccount credentials </w:t>
            </w:r>
            <w:r>
              <w:rPr>
                <w:rFonts w:cs="Arial"/>
                <w:szCs w:val="20"/>
                <w:lang w:eastAsia="zh-CN"/>
              </w:rPr>
              <w:t>when prompted, credentials are</w:t>
            </w:r>
            <w:r w:rsidRPr="00356D85">
              <w:rPr>
                <w:rFonts w:cs="Arial"/>
                <w:szCs w:val="20"/>
                <w:lang w:eastAsia="zh-CN"/>
              </w:rPr>
              <w:t xml:space="preserve"> authenticated. </w:t>
            </w:r>
          </w:p>
          <w:p w14:paraId="39362EA4" w14:textId="77777777" w:rsidR="00F659A1" w:rsidRDefault="000C6421" w:rsidP="00F659A1">
            <w:pPr>
              <w:rPr>
                <w:rFonts w:cs="Arial"/>
                <w:szCs w:val="20"/>
                <w:lang w:eastAsia="zh-CN"/>
              </w:rPr>
            </w:pPr>
            <w:r w:rsidRPr="007A457B">
              <w:rPr>
                <w:rFonts w:cs="Arial"/>
                <w:szCs w:val="20"/>
                <w:lang w:eastAsia="zh-CN"/>
              </w:rPr>
              <w:t xml:space="preserve">Vehicle profile settings are collected </w:t>
            </w:r>
            <w:r>
              <w:rPr>
                <w:rFonts w:cs="Arial"/>
                <w:szCs w:val="20"/>
                <w:lang w:eastAsia="zh-CN"/>
              </w:rPr>
              <w:t xml:space="preserve">in </w:t>
            </w:r>
            <w:proofErr w:type="spellStart"/>
            <w:r>
              <w:rPr>
                <w:rFonts w:cs="Arial"/>
                <w:szCs w:val="20"/>
                <w:lang w:eastAsia="zh-CN"/>
              </w:rPr>
              <w:t>PPPServer</w:t>
            </w:r>
            <w:proofErr w:type="spellEnd"/>
            <w:r>
              <w:rPr>
                <w:rFonts w:cs="Arial"/>
                <w:szCs w:val="20"/>
                <w:lang w:eastAsia="zh-CN"/>
              </w:rPr>
              <w:t xml:space="preserve"> </w:t>
            </w:r>
            <w:r w:rsidRPr="007A457B">
              <w:rPr>
                <w:rFonts w:cs="Arial"/>
                <w:szCs w:val="20"/>
                <w:lang w:eastAsia="zh-CN"/>
              </w:rPr>
              <w:t xml:space="preserve">and exported </w:t>
            </w:r>
            <w:r>
              <w:rPr>
                <w:rFonts w:cs="Arial"/>
                <w:szCs w:val="20"/>
                <w:lang w:eastAsia="zh-CN"/>
              </w:rPr>
              <w:t xml:space="preserve">to </w:t>
            </w:r>
            <w:proofErr w:type="spellStart"/>
            <w:r>
              <w:rPr>
                <w:rFonts w:cs="Arial"/>
                <w:szCs w:val="20"/>
                <w:lang w:eastAsia="zh-CN"/>
              </w:rPr>
              <w:t>PPPOffBoardClient</w:t>
            </w:r>
            <w:proofErr w:type="spellEnd"/>
          </w:p>
          <w:p w14:paraId="6EA82EA7" w14:textId="77777777" w:rsidR="00F659A1" w:rsidRDefault="000C6421" w:rsidP="00F659A1">
            <w:pPr>
              <w:rPr>
                <w:rFonts w:cs="Arial"/>
                <w:szCs w:val="20"/>
                <w:lang w:eastAsia="zh-CN"/>
              </w:rPr>
            </w:pPr>
            <w:r w:rsidRPr="007A457B">
              <w:rPr>
                <w:rFonts w:cs="Arial"/>
                <w:szCs w:val="20"/>
                <w:lang w:eastAsia="zh-CN"/>
              </w:rPr>
              <w:t>The exported profile settings create a</w:t>
            </w:r>
            <w:r>
              <w:rPr>
                <w:rFonts w:cs="Arial"/>
                <w:szCs w:val="20"/>
                <w:lang w:eastAsia="zh-CN"/>
              </w:rPr>
              <w:t>n</w:t>
            </w:r>
            <w:r w:rsidRPr="007A457B">
              <w:rPr>
                <w:rFonts w:cs="Arial"/>
                <w:szCs w:val="20"/>
                <w:lang w:eastAsia="zh-CN"/>
              </w:rPr>
              <w:t xml:space="preserve"> </w:t>
            </w:r>
            <w:proofErr w:type="spellStart"/>
            <w:r>
              <w:rPr>
                <w:rFonts w:cs="Arial"/>
                <w:szCs w:val="20"/>
                <w:lang w:eastAsia="zh-CN"/>
              </w:rPr>
              <w:t>OffBoard</w:t>
            </w:r>
            <w:proofErr w:type="spellEnd"/>
            <w:r>
              <w:rPr>
                <w:rFonts w:cs="Arial"/>
                <w:szCs w:val="20"/>
                <w:lang w:eastAsia="zh-CN"/>
              </w:rPr>
              <w:t xml:space="preserve"> P</w:t>
            </w:r>
            <w:r w:rsidRPr="007A457B">
              <w:rPr>
                <w:rFonts w:cs="Arial"/>
                <w:szCs w:val="20"/>
                <w:lang w:eastAsia="zh-CN"/>
              </w:rPr>
              <w:t xml:space="preserve">rofile associated to the </w:t>
            </w:r>
            <w:proofErr w:type="spellStart"/>
            <w:r w:rsidRPr="007A457B">
              <w:rPr>
                <w:rFonts w:cs="Arial"/>
                <w:szCs w:val="20"/>
                <w:lang w:eastAsia="zh-CN"/>
              </w:rPr>
              <w:t>FordPass</w:t>
            </w:r>
            <w:proofErr w:type="spellEnd"/>
            <w:r w:rsidRPr="007A457B">
              <w:rPr>
                <w:rFonts w:cs="Arial"/>
                <w:szCs w:val="20"/>
                <w:lang w:eastAsia="zh-CN"/>
              </w:rPr>
              <w:t xml:space="preserve"> </w:t>
            </w:r>
            <w:r>
              <w:rPr>
                <w:rFonts w:cs="Arial"/>
                <w:szCs w:val="20"/>
                <w:lang w:eastAsia="zh-CN"/>
              </w:rPr>
              <w:t>A</w:t>
            </w:r>
            <w:r w:rsidRPr="007A457B">
              <w:rPr>
                <w:rFonts w:cs="Arial"/>
                <w:szCs w:val="20"/>
                <w:lang w:eastAsia="zh-CN"/>
              </w:rPr>
              <w:t>ccount.</w:t>
            </w:r>
          </w:p>
        </w:tc>
      </w:tr>
      <w:tr w:rsidR="00F659A1" w14:paraId="2AF7778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B15667B"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7F09831A" w14:textId="77777777" w:rsidR="00F659A1" w:rsidRDefault="000C6421" w:rsidP="00F659A1">
            <w:pPr>
              <w:rPr>
                <w:lang w:eastAsia="zh-CN"/>
              </w:rPr>
            </w:pPr>
            <w:proofErr w:type="spellStart"/>
            <w:r>
              <w:rPr>
                <w:rFonts w:cs="Arial"/>
                <w:szCs w:val="20"/>
                <w:lang w:eastAsia="zh-CN"/>
              </w:rPr>
              <w:t>OffBoard</w:t>
            </w:r>
            <w:proofErr w:type="spellEnd"/>
            <w:r>
              <w:rPr>
                <w:rFonts w:cs="Arial"/>
                <w:szCs w:val="20"/>
                <w:lang w:eastAsia="zh-CN"/>
              </w:rPr>
              <w:t xml:space="preserve"> P</w:t>
            </w:r>
            <w:r>
              <w:rPr>
                <w:lang w:eastAsia="zh-CN"/>
              </w:rPr>
              <w:t>rofile is created and contains settings exported from the Central Portable Profile.</w:t>
            </w:r>
          </w:p>
        </w:tc>
      </w:tr>
      <w:tr w:rsidR="00F659A1" w14:paraId="1937771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2B246D8"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3C54B884" w14:textId="77777777" w:rsidR="00F659A1" w:rsidRDefault="00F659A1" w:rsidP="00F659A1">
            <w:pPr>
              <w:rPr>
                <w:rFonts w:cs="Arial"/>
                <w:szCs w:val="20"/>
                <w:lang w:eastAsia="zh-CN"/>
              </w:rPr>
            </w:pPr>
          </w:p>
        </w:tc>
      </w:tr>
      <w:tr w:rsidR="00F659A1" w14:paraId="1AFEED5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FE0B712"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6ADC2832"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40E40117" w14:textId="77777777" w:rsidR="00F659A1" w:rsidRDefault="000C6421" w:rsidP="00CF5397">
      <w:pPr>
        <w:pStyle w:val="Heading4"/>
      </w:pPr>
      <w:r>
        <w:t xml:space="preserve">PPP-UC-REQ-406743/A-Associate Profile with </w:t>
      </w:r>
      <w:proofErr w:type="spellStart"/>
      <w:r>
        <w:t>FordPass</w:t>
      </w:r>
      <w:proofErr w:type="spellEnd"/>
      <w:r>
        <w:t xml:space="preserve"> Account – Already Associated</w:t>
      </w:r>
    </w:p>
    <w:p w14:paraId="060AAB12"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673B6EA5"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251919A"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E4BA665" w14:textId="77777777" w:rsidR="00F659A1" w:rsidRPr="00630A88" w:rsidRDefault="000C6421" w:rsidP="00F659A1">
            <w:pPr>
              <w:rPr>
                <w:rFonts w:cs="Arial"/>
                <w:szCs w:val="20"/>
                <w:lang w:eastAsia="zh-CN"/>
              </w:rPr>
            </w:pPr>
            <w:r w:rsidRPr="00423646">
              <w:rPr>
                <w:rFonts w:cs="Arial"/>
                <w:szCs w:val="20"/>
                <w:lang w:eastAsia="zh-CN"/>
              </w:rPr>
              <w:t>Portable Profile User(s)</w:t>
            </w:r>
          </w:p>
        </w:tc>
      </w:tr>
      <w:tr w:rsidR="00F659A1" w14:paraId="0196A530"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E1096D1"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0D76B8D4" w14:textId="77777777" w:rsidR="00F659A1" w:rsidRDefault="000C6421" w:rsidP="00F659A1">
            <w:pPr>
              <w:rPr>
                <w:lang w:eastAsia="zh-CN"/>
              </w:rPr>
            </w:pPr>
            <w:r>
              <w:rPr>
                <w:lang w:eastAsia="zh-CN"/>
              </w:rPr>
              <w:t xml:space="preserve">User has a valid </w:t>
            </w:r>
            <w:proofErr w:type="spellStart"/>
            <w:r>
              <w:rPr>
                <w:lang w:eastAsia="zh-CN"/>
              </w:rPr>
              <w:t>FordPass</w:t>
            </w:r>
            <w:proofErr w:type="spellEnd"/>
            <w:r>
              <w:rPr>
                <w:lang w:eastAsia="zh-CN"/>
              </w:rPr>
              <w:t xml:space="preserve"> account</w:t>
            </w:r>
          </w:p>
          <w:p w14:paraId="1E9D5BE2" w14:textId="77777777" w:rsidR="00F659A1" w:rsidRDefault="000C6421" w:rsidP="00F659A1">
            <w:pPr>
              <w:rPr>
                <w:lang w:eastAsia="zh-CN"/>
              </w:rPr>
            </w:pPr>
            <w:r>
              <w:rPr>
                <w:lang w:eastAsia="zh-CN"/>
              </w:rPr>
              <w:t xml:space="preserve">User's </w:t>
            </w:r>
            <w:proofErr w:type="spellStart"/>
            <w:r>
              <w:rPr>
                <w:lang w:eastAsia="zh-CN"/>
              </w:rPr>
              <w:t>FordPass</w:t>
            </w:r>
            <w:proofErr w:type="spellEnd"/>
            <w:r>
              <w:rPr>
                <w:lang w:eastAsia="zh-CN"/>
              </w:rPr>
              <w:t xml:space="preserve"> Account is already associated to another in-vehicle Personal Profile.</w:t>
            </w:r>
          </w:p>
          <w:p w14:paraId="15DAAFCA" w14:textId="77777777" w:rsidR="00F659A1" w:rsidRPr="00405039" w:rsidRDefault="000C6421" w:rsidP="00F659A1">
            <w:pPr>
              <w:rPr>
                <w:lang w:eastAsia="zh-CN"/>
              </w:rPr>
            </w:pPr>
            <w:r>
              <w:rPr>
                <w:lang w:eastAsia="zh-CN"/>
              </w:rPr>
              <w:t>Vehicle has cloud connectivity.</w:t>
            </w:r>
          </w:p>
        </w:tc>
      </w:tr>
      <w:tr w:rsidR="00F659A1" w14:paraId="0637444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B4BDCE3"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786597A7" w14:textId="77777777" w:rsidR="00F659A1" w:rsidRDefault="000C6421" w:rsidP="00F659A1">
            <w:pPr>
              <w:rPr>
                <w:rFonts w:cs="Arial"/>
                <w:szCs w:val="20"/>
                <w:lang w:eastAsia="zh-CN"/>
              </w:rPr>
            </w:pPr>
            <w:r w:rsidRPr="00E16E0E">
              <w:rPr>
                <w:rFonts w:cs="Arial"/>
                <w:szCs w:val="20"/>
                <w:lang w:eastAsia="zh-CN"/>
              </w:rPr>
              <w:t xml:space="preserve">User attempts to </w:t>
            </w:r>
            <w:r>
              <w:rPr>
                <w:rFonts w:cs="Arial"/>
                <w:szCs w:val="20"/>
                <w:lang w:eastAsia="zh-CN"/>
              </w:rPr>
              <w:t xml:space="preserve">associate </w:t>
            </w:r>
            <w:r w:rsidRPr="00E16E0E">
              <w:rPr>
                <w:rFonts w:cs="Arial"/>
                <w:szCs w:val="20"/>
                <w:lang w:eastAsia="zh-CN"/>
              </w:rPr>
              <w:t xml:space="preserve">a </w:t>
            </w:r>
            <w:proofErr w:type="spellStart"/>
            <w:r w:rsidRPr="00E16E0E">
              <w:rPr>
                <w:rFonts w:cs="Arial"/>
                <w:szCs w:val="20"/>
                <w:lang w:eastAsia="zh-CN"/>
              </w:rPr>
              <w:t>FordPass</w:t>
            </w:r>
            <w:proofErr w:type="spellEnd"/>
            <w:r w:rsidRPr="00E16E0E">
              <w:rPr>
                <w:rFonts w:cs="Arial"/>
                <w:szCs w:val="20"/>
                <w:lang w:eastAsia="zh-CN"/>
              </w:rPr>
              <w:t xml:space="preserve"> </w:t>
            </w:r>
            <w:r>
              <w:rPr>
                <w:rFonts w:cs="Arial"/>
                <w:szCs w:val="20"/>
                <w:lang w:eastAsia="zh-CN"/>
              </w:rPr>
              <w:t>A</w:t>
            </w:r>
            <w:r w:rsidRPr="00E16E0E">
              <w:rPr>
                <w:rFonts w:cs="Arial"/>
                <w:szCs w:val="20"/>
                <w:lang w:eastAsia="zh-CN"/>
              </w:rPr>
              <w:t xml:space="preserve">ccount to a </w:t>
            </w:r>
            <w:r>
              <w:rPr>
                <w:rFonts w:cs="Arial"/>
                <w:szCs w:val="20"/>
                <w:lang w:eastAsia="zh-CN"/>
              </w:rPr>
              <w:t>different Personal P</w:t>
            </w:r>
            <w:r w:rsidRPr="00E16E0E">
              <w:rPr>
                <w:rFonts w:cs="Arial"/>
                <w:szCs w:val="20"/>
                <w:lang w:eastAsia="zh-CN"/>
              </w:rPr>
              <w:t>rofile</w:t>
            </w:r>
            <w:r>
              <w:rPr>
                <w:rFonts w:cs="Arial"/>
                <w:szCs w:val="20"/>
                <w:lang w:eastAsia="zh-CN"/>
              </w:rPr>
              <w:t>.</w:t>
            </w:r>
          </w:p>
          <w:p w14:paraId="6C77C6EE" w14:textId="77777777" w:rsidR="00F659A1" w:rsidRDefault="000C6421" w:rsidP="00F659A1">
            <w:pPr>
              <w:rPr>
                <w:rFonts w:cs="Arial"/>
                <w:szCs w:val="20"/>
                <w:lang w:eastAsia="zh-CN"/>
              </w:rPr>
            </w:pPr>
            <w:proofErr w:type="spellStart"/>
            <w:r>
              <w:rPr>
                <w:rFonts w:cs="Arial"/>
                <w:szCs w:val="20"/>
                <w:lang w:eastAsia="zh-CN"/>
              </w:rPr>
              <w:t>PPPInterfaceClient</w:t>
            </w:r>
            <w:proofErr w:type="spellEnd"/>
            <w:r>
              <w:rPr>
                <w:rFonts w:cs="Arial"/>
                <w:szCs w:val="20"/>
                <w:lang w:eastAsia="zh-CN"/>
              </w:rPr>
              <w:t xml:space="preserve"> </w:t>
            </w:r>
            <w:r w:rsidRPr="00E16E0E">
              <w:rPr>
                <w:rFonts w:cs="Arial"/>
                <w:szCs w:val="20"/>
                <w:lang w:eastAsia="zh-CN"/>
              </w:rPr>
              <w:t xml:space="preserve">displays notification that </w:t>
            </w:r>
            <w:r>
              <w:rPr>
                <w:rFonts w:cs="Arial"/>
                <w:szCs w:val="20"/>
                <w:lang w:eastAsia="zh-CN"/>
              </w:rPr>
              <w:t xml:space="preserve">the </w:t>
            </w:r>
            <w:r w:rsidRPr="00E16E0E">
              <w:rPr>
                <w:rFonts w:cs="Arial"/>
                <w:szCs w:val="20"/>
                <w:lang w:eastAsia="zh-CN"/>
              </w:rPr>
              <w:t xml:space="preserve">account </w:t>
            </w:r>
            <w:r>
              <w:rPr>
                <w:rFonts w:cs="Arial"/>
                <w:szCs w:val="20"/>
                <w:lang w:eastAsia="zh-CN"/>
              </w:rPr>
              <w:t xml:space="preserve">is </w:t>
            </w:r>
            <w:r w:rsidRPr="00E16E0E">
              <w:rPr>
                <w:rFonts w:cs="Arial"/>
                <w:szCs w:val="20"/>
                <w:lang w:eastAsia="zh-CN"/>
              </w:rPr>
              <w:t xml:space="preserve">already </w:t>
            </w:r>
            <w:r>
              <w:rPr>
                <w:rFonts w:cs="Arial"/>
                <w:szCs w:val="20"/>
                <w:lang w:eastAsia="zh-CN"/>
              </w:rPr>
              <w:t xml:space="preserve">associated </w:t>
            </w:r>
            <w:r w:rsidRPr="00E16E0E">
              <w:rPr>
                <w:rFonts w:cs="Arial"/>
                <w:szCs w:val="20"/>
                <w:lang w:eastAsia="zh-CN"/>
              </w:rPr>
              <w:t xml:space="preserve">to another </w:t>
            </w:r>
            <w:r>
              <w:rPr>
                <w:rFonts w:cs="Arial"/>
                <w:szCs w:val="20"/>
                <w:lang w:eastAsia="zh-CN"/>
              </w:rPr>
              <w:t>Personal P</w:t>
            </w:r>
            <w:r w:rsidRPr="00E16E0E">
              <w:rPr>
                <w:rFonts w:cs="Arial"/>
                <w:szCs w:val="20"/>
                <w:lang w:eastAsia="zh-CN"/>
              </w:rPr>
              <w:t xml:space="preserve">rofile. </w:t>
            </w:r>
          </w:p>
          <w:p w14:paraId="4A179837" w14:textId="77777777" w:rsidR="00F659A1" w:rsidRDefault="000C6421" w:rsidP="00F659A1">
            <w:pPr>
              <w:rPr>
                <w:rFonts w:cs="Arial"/>
                <w:szCs w:val="20"/>
                <w:lang w:eastAsia="zh-CN"/>
              </w:rPr>
            </w:pPr>
            <w:proofErr w:type="spellStart"/>
            <w:r>
              <w:rPr>
                <w:rFonts w:cs="Arial"/>
                <w:szCs w:val="20"/>
                <w:lang w:eastAsia="zh-CN"/>
              </w:rPr>
              <w:t>PPPInterfaceClient</w:t>
            </w:r>
            <w:proofErr w:type="spellEnd"/>
            <w:r>
              <w:rPr>
                <w:rFonts w:cs="Arial"/>
                <w:szCs w:val="20"/>
                <w:lang w:eastAsia="zh-CN"/>
              </w:rPr>
              <w:t xml:space="preserve"> </w:t>
            </w:r>
            <w:r w:rsidRPr="00E16E0E">
              <w:rPr>
                <w:rFonts w:cs="Arial"/>
                <w:szCs w:val="20"/>
                <w:lang w:eastAsia="zh-CN"/>
              </w:rPr>
              <w:t xml:space="preserve">provides option for user to recall the </w:t>
            </w:r>
            <w:r>
              <w:rPr>
                <w:rFonts w:cs="Arial"/>
                <w:szCs w:val="20"/>
                <w:lang w:eastAsia="zh-CN"/>
              </w:rPr>
              <w:t>associated Personal P</w:t>
            </w:r>
            <w:r w:rsidRPr="00E16E0E">
              <w:rPr>
                <w:rFonts w:cs="Arial"/>
                <w:szCs w:val="20"/>
                <w:lang w:eastAsia="zh-CN"/>
              </w:rPr>
              <w:t>rofile or to cancel the operation.</w:t>
            </w:r>
          </w:p>
        </w:tc>
      </w:tr>
      <w:tr w:rsidR="00F659A1" w14:paraId="0B18685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14350E1"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5E828F98" w14:textId="77777777" w:rsidR="00F659A1" w:rsidRDefault="000C6421" w:rsidP="00F659A1">
            <w:pPr>
              <w:rPr>
                <w:lang w:eastAsia="zh-CN"/>
              </w:rPr>
            </w:pPr>
            <w:r>
              <w:rPr>
                <w:lang w:eastAsia="zh-CN"/>
              </w:rPr>
              <w:t>User notified that account is already associated</w:t>
            </w:r>
          </w:p>
          <w:p w14:paraId="51CB9B7A" w14:textId="77777777" w:rsidR="00F659A1" w:rsidRDefault="000C6421" w:rsidP="00F659A1">
            <w:pPr>
              <w:rPr>
                <w:lang w:eastAsia="zh-CN"/>
              </w:rPr>
            </w:pPr>
            <w:proofErr w:type="spellStart"/>
            <w:r>
              <w:rPr>
                <w:rFonts w:cs="Arial"/>
                <w:szCs w:val="20"/>
                <w:lang w:eastAsia="zh-CN"/>
              </w:rPr>
              <w:t>PPPInterfaceClient</w:t>
            </w:r>
            <w:proofErr w:type="spellEnd"/>
            <w:r>
              <w:rPr>
                <w:rFonts w:cs="Arial"/>
                <w:szCs w:val="20"/>
                <w:lang w:eastAsia="zh-CN"/>
              </w:rPr>
              <w:t xml:space="preserve"> </w:t>
            </w:r>
            <w:r>
              <w:rPr>
                <w:lang w:eastAsia="zh-CN"/>
              </w:rPr>
              <w:t>displays option to recall associated account or cancel operation.</w:t>
            </w:r>
          </w:p>
        </w:tc>
      </w:tr>
      <w:tr w:rsidR="00F659A1" w14:paraId="51AD817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266D2D4"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7DB2DBF7" w14:textId="77777777" w:rsidR="00F659A1" w:rsidRDefault="00F659A1" w:rsidP="00F659A1">
            <w:pPr>
              <w:rPr>
                <w:rFonts w:cs="Arial"/>
                <w:szCs w:val="20"/>
                <w:lang w:eastAsia="zh-CN"/>
              </w:rPr>
            </w:pPr>
          </w:p>
        </w:tc>
      </w:tr>
      <w:tr w:rsidR="00F659A1" w14:paraId="3470A6C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84CEAC8"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09D7BCBF"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60BC083F" w14:textId="77777777" w:rsidR="00F659A1" w:rsidRDefault="000C6421" w:rsidP="00CF5397">
      <w:pPr>
        <w:pStyle w:val="Heading4"/>
      </w:pPr>
      <w:r>
        <w:t xml:space="preserve">PPP-UC-REQ-406744/A-Associate Profile with </w:t>
      </w:r>
      <w:proofErr w:type="spellStart"/>
      <w:r>
        <w:t>FordPass</w:t>
      </w:r>
      <w:proofErr w:type="spellEnd"/>
      <w:r>
        <w:t xml:space="preserve"> Account – Invalid Credentials</w:t>
      </w:r>
    </w:p>
    <w:p w14:paraId="289549CE"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2FD707B0"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23D336A"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00EA193E" w14:textId="77777777" w:rsidR="00F659A1" w:rsidRPr="00630A88" w:rsidRDefault="000C6421" w:rsidP="00F659A1">
            <w:pPr>
              <w:rPr>
                <w:rFonts w:cs="Arial"/>
                <w:szCs w:val="20"/>
                <w:lang w:eastAsia="zh-CN"/>
              </w:rPr>
            </w:pPr>
            <w:r w:rsidRPr="00423646">
              <w:rPr>
                <w:rFonts w:cs="Arial"/>
                <w:szCs w:val="20"/>
                <w:lang w:eastAsia="zh-CN"/>
              </w:rPr>
              <w:t>Portable Profile User(s)</w:t>
            </w:r>
          </w:p>
        </w:tc>
      </w:tr>
      <w:tr w:rsidR="00F659A1" w14:paraId="07191037"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74EC332"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53A3412C" w14:textId="77777777" w:rsidR="00F659A1" w:rsidRDefault="000C6421" w:rsidP="00F659A1">
            <w:pPr>
              <w:rPr>
                <w:lang w:eastAsia="zh-CN"/>
              </w:rPr>
            </w:pPr>
            <w:r>
              <w:rPr>
                <w:lang w:eastAsia="zh-CN"/>
              </w:rPr>
              <w:t>User has attempted to enter credentials less than 5 times.</w:t>
            </w:r>
          </w:p>
          <w:p w14:paraId="39081BA3" w14:textId="77777777" w:rsidR="00F659A1" w:rsidRPr="00405039" w:rsidRDefault="000C6421" w:rsidP="00F659A1">
            <w:pPr>
              <w:rPr>
                <w:lang w:eastAsia="zh-CN"/>
              </w:rPr>
            </w:pPr>
            <w:r>
              <w:rPr>
                <w:lang w:eastAsia="zh-CN"/>
              </w:rPr>
              <w:t>Vehicle has cloud connectivity</w:t>
            </w:r>
          </w:p>
        </w:tc>
      </w:tr>
      <w:tr w:rsidR="00F659A1" w14:paraId="176D535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78FB2D8"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0ECCF066" w14:textId="77777777" w:rsidR="00F659A1" w:rsidRDefault="000C6421" w:rsidP="00F659A1">
            <w:pPr>
              <w:rPr>
                <w:rFonts w:cs="Arial"/>
                <w:szCs w:val="20"/>
                <w:lang w:eastAsia="zh-CN"/>
              </w:rPr>
            </w:pPr>
            <w:r w:rsidRPr="001C0B2B">
              <w:rPr>
                <w:rFonts w:cs="Arial"/>
                <w:szCs w:val="20"/>
                <w:lang w:eastAsia="zh-CN"/>
              </w:rPr>
              <w:t xml:space="preserve">User enters invalid </w:t>
            </w:r>
            <w:proofErr w:type="spellStart"/>
            <w:r w:rsidRPr="001C0B2B">
              <w:rPr>
                <w:rFonts w:cs="Arial"/>
                <w:szCs w:val="20"/>
                <w:lang w:eastAsia="zh-CN"/>
              </w:rPr>
              <w:t>FordPass</w:t>
            </w:r>
            <w:proofErr w:type="spellEnd"/>
            <w:r w:rsidRPr="001C0B2B">
              <w:rPr>
                <w:rFonts w:cs="Arial"/>
                <w:szCs w:val="20"/>
                <w:lang w:eastAsia="zh-CN"/>
              </w:rPr>
              <w:t xml:space="preserve"> </w:t>
            </w:r>
            <w:r>
              <w:rPr>
                <w:rFonts w:cs="Arial"/>
                <w:szCs w:val="20"/>
                <w:lang w:eastAsia="zh-CN"/>
              </w:rPr>
              <w:t>A</w:t>
            </w:r>
            <w:r w:rsidRPr="001C0B2B">
              <w:rPr>
                <w:rFonts w:cs="Arial"/>
                <w:szCs w:val="20"/>
                <w:lang w:eastAsia="zh-CN"/>
              </w:rPr>
              <w:t xml:space="preserve">ccount credentials when attempting to associate account with </w:t>
            </w:r>
            <w:r>
              <w:rPr>
                <w:rFonts w:cs="Arial"/>
                <w:szCs w:val="20"/>
                <w:lang w:eastAsia="zh-CN"/>
              </w:rPr>
              <w:t>Personal P</w:t>
            </w:r>
            <w:r w:rsidRPr="001C0B2B">
              <w:rPr>
                <w:rFonts w:cs="Arial"/>
                <w:szCs w:val="20"/>
                <w:lang w:eastAsia="zh-CN"/>
              </w:rPr>
              <w:t xml:space="preserve">rofile. </w:t>
            </w:r>
          </w:p>
          <w:p w14:paraId="672F2A0E" w14:textId="77777777" w:rsidR="00F659A1" w:rsidRDefault="000C6421" w:rsidP="00F659A1">
            <w:pPr>
              <w:rPr>
                <w:rFonts w:cs="Arial"/>
                <w:szCs w:val="20"/>
                <w:lang w:eastAsia="zh-CN"/>
              </w:rPr>
            </w:pPr>
            <w:proofErr w:type="spellStart"/>
            <w:r w:rsidRPr="001C0B2B">
              <w:rPr>
                <w:rFonts w:cs="Arial"/>
                <w:szCs w:val="20"/>
                <w:lang w:eastAsia="zh-CN"/>
              </w:rPr>
              <w:t>FordPass</w:t>
            </w:r>
            <w:proofErr w:type="spellEnd"/>
            <w:r w:rsidRPr="001C0B2B">
              <w:rPr>
                <w:rFonts w:cs="Arial"/>
                <w:szCs w:val="20"/>
                <w:lang w:eastAsia="zh-CN"/>
              </w:rPr>
              <w:t xml:space="preserve"> </w:t>
            </w:r>
            <w:r>
              <w:rPr>
                <w:rFonts w:cs="Arial"/>
                <w:szCs w:val="20"/>
                <w:lang w:eastAsia="zh-CN"/>
              </w:rPr>
              <w:t>A</w:t>
            </w:r>
            <w:r w:rsidRPr="001C0B2B">
              <w:rPr>
                <w:rFonts w:cs="Arial"/>
                <w:szCs w:val="20"/>
                <w:lang w:eastAsia="zh-CN"/>
              </w:rPr>
              <w:t xml:space="preserve">ccount </w:t>
            </w:r>
            <w:r>
              <w:rPr>
                <w:rFonts w:cs="Arial"/>
                <w:szCs w:val="20"/>
                <w:lang w:eastAsia="zh-CN"/>
              </w:rPr>
              <w:t>credentials are</w:t>
            </w:r>
            <w:r w:rsidRPr="001C0B2B">
              <w:rPr>
                <w:rFonts w:cs="Arial"/>
                <w:szCs w:val="20"/>
                <w:lang w:eastAsia="zh-CN"/>
              </w:rPr>
              <w:t xml:space="preserve"> found to be invalid and the </w:t>
            </w:r>
            <w:proofErr w:type="spellStart"/>
            <w:r>
              <w:rPr>
                <w:rFonts w:cs="Arial"/>
                <w:szCs w:val="20"/>
                <w:lang w:eastAsia="zh-CN"/>
              </w:rPr>
              <w:t>PPPInterfaceClient</w:t>
            </w:r>
            <w:proofErr w:type="spellEnd"/>
            <w:r>
              <w:rPr>
                <w:rFonts w:cs="Arial"/>
                <w:szCs w:val="20"/>
                <w:lang w:eastAsia="zh-CN"/>
              </w:rPr>
              <w:t xml:space="preserve"> </w:t>
            </w:r>
            <w:r w:rsidRPr="001C0B2B">
              <w:rPr>
                <w:rFonts w:cs="Arial"/>
                <w:szCs w:val="20"/>
                <w:lang w:eastAsia="zh-CN"/>
              </w:rPr>
              <w:t>allows the user to re-submit their account credentials.</w:t>
            </w:r>
          </w:p>
        </w:tc>
      </w:tr>
      <w:tr w:rsidR="00F659A1" w14:paraId="13069E8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8234543"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5C250390" w14:textId="77777777" w:rsidR="00F659A1" w:rsidRDefault="000C6421" w:rsidP="00F659A1">
            <w:pPr>
              <w:rPr>
                <w:lang w:eastAsia="zh-CN"/>
              </w:rPr>
            </w:pPr>
            <w:proofErr w:type="spellStart"/>
            <w:r>
              <w:rPr>
                <w:rFonts w:cs="Arial"/>
                <w:szCs w:val="20"/>
                <w:lang w:eastAsia="zh-CN"/>
              </w:rPr>
              <w:t>PPPInterfaceClient</w:t>
            </w:r>
            <w:proofErr w:type="spellEnd"/>
            <w:r>
              <w:rPr>
                <w:rFonts w:cs="Arial"/>
                <w:szCs w:val="20"/>
                <w:lang w:eastAsia="zh-CN"/>
              </w:rPr>
              <w:t xml:space="preserve"> </w:t>
            </w:r>
            <w:r w:rsidRPr="001C0B2B">
              <w:rPr>
                <w:lang w:eastAsia="zh-CN"/>
              </w:rPr>
              <w:t>prompts user to re-submit account credentials</w:t>
            </w:r>
          </w:p>
        </w:tc>
      </w:tr>
      <w:tr w:rsidR="00F659A1" w14:paraId="3E87821A"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FFD6EFF"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38981C6E" w14:textId="77777777" w:rsidR="00F659A1" w:rsidRDefault="00F659A1" w:rsidP="00F659A1">
            <w:pPr>
              <w:rPr>
                <w:rFonts w:cs="Arial"/>
                <w:szCs w:val="20"/>
                <w:lang w:eastAsia="zh-CN"/>
              </w:rPr>
            </w:pPr>
          </w:p>
        </w:tc>
      </w:tr>
      <w:tr w:rsidR="00F659A1" w14:paraId="11632D7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F96E6A0"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0B1A7766"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24D4FF69" w14:textId="77777777" w:rsidR="00F659A1" w:rsidRDefault="000C6421" w:rsidP="00CF5397">
      <w:pPr>
        <w:pStyle w:val="Heading4"/>
      </w:pPr>
      <w:r>
        <w:t xml:space="preserve">PPP-UC-REQ-406745/A-Disassociate Profile with </w:t>
      </w:r>
      <w:proofErr w:type="spellStart"/>
      <w:r>
        <w:t>FordPass</w:t>
      </w:r>
      <w:proofErr w:type="spellEnd"/>
      <w:r>
        <w:t xml:space="preserve"> Account</w:t>
      </w:r>
    </w:p>
    <w:p w14:paraId="1A57214F"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33E7387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BA59617"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3A7BA149" w14:textId="77777777" w:rsidR="00F659A1" w:rsidRPr="00630A88" w:rsidRDefault="000C6421" w:rsidP="00F659A1">
            <w:pPr>
              <w:rPr>
                <w:rFonts w:cs="Arial"/>
                <w:szCs w:val="20"/>
                <w:lang w:eastAsia="zh-CN"/>
              </w:rPr>
            </w:pPr>
            <w:r w:rsidRPr="00423646">
              <w:rPr>
                <w:rFonts w:cs="Arial"/>
                <w:szCs w:val="20"/>
                <w:lang w:eastAsia="zh-CN"/>
              </w:rPr>
              <w:t>Portable Profile User(s)</w:t>
            </w:r>
          </w:p>
        </w:tc>
      </w:tr>
      <w:tr w:rsidR="00F659A1" w14:paraId="20542A6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86D5FD4"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27022FDE" w14:textId="77777777" w:rsidR="00F659A1" w:rsidRDefault="000C6421" w:rsidP="00F659A1">
            <w:pPr>
              <w:rPr>
                <w:lang w:eastAsia="zh-CN"/>
              </w:rPr>
            </w:pPr>
            <w:r>
              <w:rPr>
                <w:lang w:eastAsia="zh-CN"/>
              </w:rPr>
              <w:t>User is positively identified, or Positive ID is disabled.</w:t>
            </w:r>
          </w:p>
          <w:p w14:paraId="19F3280D" w14:textId="77777777" w:rsidR="00F659A1" w:rsidRPr="00405039" w:rsidRDefault="000C6421" w:rsidP="00F659A1">
            <w:pPr>
              <w:rPr>
                <w:lang w:eastAsia="zh-CN"/>
              </w:rPr>
            </w:pPr>
            <w:r>
              <w:rPr>
                <w:lang w:eastAsia="zh-CN"/>
              </w:rPr>
              <w:t xml:space="preserve">Personal Profile is associated to a </w:t>
            </w:r>
            <w:proofErr w:type="spellStart"/>
            <w:r>
              <w:rPr>
                <w:lang w:eastAsia="zh-CN"/>
              </w:rPr>
              <w:t>FordPass</w:t>
            </w:r>
            <w:proofErr w:type="spellEnd"/>
            <w:r>
              <w:rPr>
                <w:lang w:eastAsia="zh-CN"/>
              </w:rPr>
              <w:t xml:space="preserve"> account</w:t>
            </w:r>
          </w:p>
        </w:tc>
      </w:tr>
      <w:tr w:rsidR="00F659A1" w14:paraId="0BBF004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7EA92CB"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5D0E617E" w14:textId="0C4E4A2C" w:rsidR="00F659A1" w:rsidRDefault="000C6421" w:rsidP="00F659A1">
            <w:pPr>
              <w:rPr>
                <w:rFonts w:cs="Arial"/>
                <w:szCs w:val="20"/>
                <w:lang w:eastAsia="zh-CN"/>
              </w:rPr>
            </w:pPr>
            <w:r w:rsidRPr="00763268">
              <w:rPr>
                <w:rFonts w:cs="Arial"/>
                <w:szCs w:val="20"/>
                <w:lang w:eastAsia="zh-CN"/>
              </w:rPr>
              <w:t xml:space="preserve">User navigates to their </w:t>
            </w:r>
            <w:r>
              <w:rPr>
                <w:rFonts w:cs="Arial"/>
                <w:szCs w:val="20"/>
                <w:lang w:eastAsia="zh-CN"/>
              </w:rPr>
              <w:t>associated Personal P</w:t>
            </w:r>
            <w:r w:rsidRPr="00763268">
              <w:rPr>
                <w:rFonts w:cs="Arial"/>
                <w:szCs w:val="20"/>
                <w:lang w:eastAsia="zh-CN"/>
              </w:rPr>
              <w:t xml:space="preserve">rofile </w:t>
            </w:r>
            <w:ins w:id="1440" w:author="Borrelli, Matthew (M.T.)" w:date="2021-06-10T15:47:00Z">
              <w:r w:rsidR="003846CC">
                <w:rPr>
                  <w:rFonts w:cs="Arial"/>
                  <w:szCs w:val="20"/>
                  <w:lang w:eastAsia="zh-CN"/>
                </w:rPr>
                <w:t xml:space="preserve">in </w:t>
              </w:r>
              <w:proofErr w:type="spellStart"/>
              <w:r w:rsidR="003846CC">
                <w:rPr>
                  <w:rFonts w:cs="Arial"/>
                  <w:szCs w:val="20"/>
                  <w:lang w:eastAsia="zh-CN"/>
                </w:rPr>
                <w:t>PPPInterfaceClient</w:t>
              </w:r>
              <w:proofErr w:type="spellEnd"/>
              <w:r w:rsidR="003846CC">
                <w:rPr>
                  <w:rFonts w:cs="Arial"/>
                  <w:szCs w:val="20"/>
                  <w:lang w:eastAsia="zh-CN"/>
                </w:rPr>
                <w:t xml:space="preserve"> </w:t>
              </w:r>
            </w:ins>
            <w:r w:rsidRPr="00763268">
              <w:rPr>
                <w:rFonts w:cs="Arial"/>
                <w:szCs w:val="20"/>
                <w:lang w:eastAsia="zh-CN"/>
              </w:rPr>
              <w:t xml:space="preserve">and selects to </w:t>
            </w:r>
            <w:r>
              <w:rPr>
                <w:rFonts w:cs="Arial"/>
                <w:szCs w:val="20"/>
                <w:lang w:eastAsia="zh-CN"/>
              </w:rPr>
              <w:t xml:space="preserve">disassociate </w:t>
            </w:r>
            <w:r w:rsidRPr="00763268">
              <w:rPr>
                <w:rFonts w:cs="Arial"/>
                <w:szCs w:val="20"/>
                <w:lang w:eastAsia="zh-CN"/>
              </w:rPr>
              <w:t xml:space="preserve">their </w:t>
            </w:r>
            <w:proofErr w:type="spellStart"/>
            <w:r w:rsidRPr="00763268">
              <w:rPr>
                <w:rFonts w:cs="Arial"/>
                <w:szCs w:val="20"/>
                <w:lang w:eastAsia="zh-CN"/>
              </w:rPr>
              <w:t>FordPass</w:t>
            </w:r>
            <w:proofErr w:type="spellEnd"/>
            <w:r w:rsidRPr="00763268">
              <w:rPr>
                <w:rFonts w:cs="Arial"/>
                <w:szCs w:val="20"/>
                <w:lang w:eastAsia="zh-CN"/>
              </w:rPr>
              <w:t xml:space="preserve"> </w:t>
            </w:r>
            <w:r>
              <w:rPr>
                <w:rFonts w:cs="Arial"/>
                <w:szCs w:val="20"/>
                <w:lang w:eastAsia="zh-CN"/>
              </w:rPr>
              <w:t>A</w:t>
            </w:r>
            <w:r w:rsidRPr="00763268">
              <w:rPr>
                <w:rFonts w:cs="Arial"/>
                <w:szCs w:val="20"/>
                <w:lang w:eastAsia="zh-CN"/>
              </w:rPr>
              <w:t>ccount</w:t>
            </w:r>
          </w:p>
        </w:tc>
      </w:tr>
      <w:tr w:rsidR="00F659A1" w14:paraId="4B7A418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979A384"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0A82D9FF" w14:textId="77777777" w:rsidR="00F659A1" w:rsidRDefault="000C6421" w:rsidP="00F659A1">
            <w:pPr>
              <w:rPr>
                <w:lang w:eastAsia="zh-CN"/>
              </w:rPr>
            </w:pPr>
            <w:r>
              <w:rPr>
                <w:lang w:eastAsia="zh-CN"/>
              </w:rPr>
              <w:t>Personal Profile is Disassociated</w:t>
            </w:r>
          </w:p>
          <w:p w14:paraId="58F1B359" w14:textId="77777777" w:rsidR="00F659A1" w:rsidRDefault="000C6421" w:rsidP="00F659A1">
            <w:pPr>
              <w:rPr>
                <w:lang w:eastAsia="zh-CN"/>
              </w:rPr>
            </w:pPr>
            <w:r>
              <w:rPr>
                <w:lang w:eastAsia="zh-CN"/>
              </w:rPr>
              <w:lastRenderedPageBreak/>
              <w:t xml:space="preserve">Personal </w:t>
            </w:r>
            <w:r w:rsidRPr="00763268">
              <w:rPr>
                <w:lang w:eastAsia="zh-CN"/>
              </w:rPr>
              <w:t>Profile is no</w:t>
            </w:r>
            <w:r>
              <w:rPr>
                <w:lang w:eastAsia="zh-CN"/>
              </w:rPr>
              <w:t xml:space="preserve"> longer</w:t>
            </w:r>
            <w:r w:rsidRPr="00763268">
              <w:rPr>
                <w:lang w:eastAsia="zh-CN"/>
              </w:rPr>
              <w:t xml:space="preserve"> </w:t>
            </w:r>
            <w:r>
              <w:rPr>
                <w:lang w:eastAsia="zh-CN"/>
              </w:rPr>
              <w:t xml:space="preserve">associated </w:t>
            </w:r>
            <w:r w:rsidRPr="00763268">
              <w:rPr>
                <w:lang w:eastAsia="zh-CN"/>
              </w:rPr>
              <w:t xml:space="preserve">to </w:t>
            </w:r>
            <w:r>
              <w:rPr>
                <w:lang w:eastAsia="zh-CN"/>
              </w:rPr>
              <w:t xml:space="preserve">their </w:t>
            </w:r>
            <w:proofErr w:type="spellStart"/>
            <w:r w:rsidRPr="00763268">
              <w:rPr>
                <w:lang w:eastAsia="zh-CN"/>
              </w:rPr>
              <w:t>FordPass</w:t>
            </w:r>
            <w:proofErr w:type="spellEnd"/>
            <w:r w:rsidRPr="00763268">
              <w:rPr>
                <w:lang w:eastAsia="zh-CN"/>
              </w:rPr>
              <w:t xml:space="preserve"> </w:t>
            </w:r>
            <w:r>
              <w:rPr>
                <w:lang w:eastAsia="zh-CN"/>
              </w:rPr>
              <w:t>A</w:t>
            </w:r>
            <w:r w:rsidRPr="00763268">
              <w:rPr>
                <w:lang w:eastAsia="zh-CN"/>
              </w:rPr>
              <w:t>ccount.</w:t>
            </w:r>
          </w:p>
        </w:tc>
      </w:tr>
      <w:tr w:rsidR="00F659A1" w14:paraId="1B11EB7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C3012D0" w14:textId="77777777" w:rsidR="00F659A1" w:rsidRDefault="000C6421" w:rsidP="00F659A1">
            <w:pPr>
              <w:rPr>
                <w:rFonts w:ascii="Calibri" w:hAnsi="Calibri"/>
                <w:b/>
                <w:lang w:eastAsia="zh-CN"/>
              </w:rPr>
            </w:pPr>
            <w:r>
              <w:rPr>
                <w:rFonts w:ascii="Calibri" w:hAnsi="Calibri"/>
                <w:b/>
                <w:lang w:eastAsia="zh-CN"/>
              </w:rPr>
              <w:lastRenderedPageBreak/>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4B4E6F55" w14:textId="77777777" w:rsidR="00F659A1" w:rsidRDefault="00F659A1" w:rsidP="00F659A1">
            <w:pPr>
              <w:rPr>
                <w:rFonts w:cs="Arial"/>
                <w:szCs w:val="20"/>
                <w:lang w:eastAsia="zh-CN"/>
              </w:rPr>
            </w:pPr>
          </w:p>
        </w:tc>
      </w:tr>
      <w:tr w:rsidR="00F659A1" w14:paraId="6AA1C0DB"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982268B"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310D69D4" w14:textId="77777777" w:rsidR="00F659A1" w:rsidRDefault="000C6421" w:rsidP="00F659A1">
            <w:pPr>
              <w:rPr>
                <w:rFonts w:cs="Arial"/>
                <w:szCs w:val="20"/>
                <w:lang w:eastAsia="zh-CN"/>
              </w:rPr>
            </w:pPr>
            <w:r>
              <w:rPr>
                <w:rFonts w:cs="Arial"/>
                <w:szCs w:val="20"/>
                <w:lang w:eastAsia="zh-CN"/>
              </w:rPr>
              <w:t xml:space="preserve">HMI, CAN, </w:t>
            </w:r>
            <w:proofErr w:type="spellStart"/>
            <w:r>
              <w:rPr>
                <w:rFonts w:cs="Arial"/>
                <w:szCs w:val="20"/>
                <w:lang w:eastAsia="zh-CN"/>
              </w:rPr>
              <w:t>SoA</w:t>
            </w:r>
            <w:proofErr w:type="spellEnd"/>
            <w:r>
              <w:rPr>
                <w:rFonts w:cs="Arial"/>
                <w:szCs w:val="20"/>
                <w:lang w:eastAsia="zh-CN"/>
              </w:rPr>
              <w:t>, FTCP</w:t>
            </w:r>
          </w:p>
        </w:tc>
      </w:tr>
    </w:tbl>
    <w:p w14:paraId="5A707F67" w14:textId="77777777" w:rsidR="00F659A1" w:rsidRDefault="000C6421" w:rsidP="00CF5397">
      <w:pPr>
        <w:pStyle w:val="Heading3"/>
      </w:pPr>
      <w:bookmarkStart w:id="1441" w:name="_Toc72764258"/>
      <w:r>
        <w:t>Requirements</w:t>
      </w:r>
      <w:bookmarkEnd w:id="1441"/>
    </w:p>
    <w:p w14:paraId="28D47733" w14:textId="77777777" w:rsidR="00CF5397" w:rsidRPr="00CF5397" w:rsidRDefault="00CF5397" w:rsidP="00CF5397">
      <w:pPr>
        <w:pStyle w:val="Heading4"/>
        <w:rPr>
          <w:b w:val="0"/>
          <w:u w:val="single"/>
        </w:rPr>
      </w:pPr>
      <w:r w:rsidRPr="00CF5397">
        <w:rPr>
          <w:b w:val="0"/>
          <w:u w:val="single"/>
        </w:rPr>
        <w:t>PPP-REQ-406699/A-</w:t>
      </w:r>
      <w:proofErr w:type="spellStart"/>
      <w:r w:rsidRPr="00CF5397">
        <w:rPr>
          <w:b w:val="0"/>
          <w:u w:val="single"/>
        </w:rPr>
        <w:t>FordPass</w:t>
      </w:r>
      <w:proofErr w:type="spellEnd"/>
      <w:r w:rsidRPr="00CF5397">
        <w:rPr>
          <w:b w:val="0"/>
          <w:u w:val="single"/>
        </w:rPr>
        <w:t xml:space="preserve"> Association</w:t>
      </w:r>
    </w:p>
    <w:p w14:paraId="79ED9EC3" w14:textId="77777777" w:rsidR="00F659A1" w:rsidRDefault="000C6421" w:rsidP="00F659A1">
      <w:r>
        <w:t xml:space="preserve">The </w:t>
      </w:r>
      <w:proofErr w:type="spellStart"/>
      <w:r>
        <w:t>PPPInterfaceClient</w:t>
      </w:r>
      <w:proofErr w:type="spellEnd"/>
      <w:r>
        <w:t xml:space="preserve"> shall prompt the user to associate a </w:t>
      </w:r>
      <w:proofErr w:type="spellStart"/>
      <w:r>
        <w:t>FordPass</w:t>
      </w:r>
      <w:proofErr w:type="spellEnd"/>
      <w:r>
        <w:t xml:space="preserve"> Account during Enhanced Memory Profile Creation. This shall be an optional step, that can be skipped/dismissed.</w:t>
      </w:r>
      <w:r w:rsidRPr="008A1F74">
        <w:t xml:space="preserve"> </w:t>
      </w:r>
      <w:r>
        <w:t xml:space="preserve">The </w:t>
      </w:r>
      <w:proofErr w:type="spellStart"/>
      <w:r>
        <w:t>PPPInterfaceClient</w:t>
      </w:r>
      <w:proofErr w:type="spellEnd"/>
      <w:r>
        <w:t xml:space="preserve"> shall also allow a user to associate a </w:t>
      </w:r>
      <w:proofErr w:type="spellStart"/>
      <w:r>
        <w:t>FordPass</w:t>
      </w:r>
      <w:proofErr w:type="spellEnd"/>
      <w:r>
        <w:t xml:space="preserve"> Account after profile creation, via the Edit Menu.</w:t>
      </w:r>
    </w:p>
    <w:p w14:paraId="2BF0AABC" w14:textId="77777777" w:rsidR="00CF5397" w:rsidRPr="00CF5397" w:rsidRDefault="00CF5397" w:rsidP="00CF5397">
      <w:pPr>
        <w:pStyle w:val="Heading4"/>
        <w:rPr>
          <w:b w:val="0"/>
          <w:u w:val="single"/>
        </w:rPr>
      </w:pPr>
      <w:r w:rsidRPr="00CF5397">
        <w:rPr>
          <w:b w:val="0"/>
          <w:u w:val="single"/>
        </w:rPr>
        <w:t>PPP-REQ-406700/A-</w:t>
      </w:r>
      <w:proofErr w:type="spellStart"/>
      <w:r w:rsidRPr="00CF5397">
        <w:rPr>
          <w:b w:val="0"/>
          <w:u w:val="single"/>
        </w:rPr>
        <w:t>FordPass</w:t>
      </w:r>
      <w:proofErr w:type="spellEnd"/>
      <w:r w:rsidRPr="00CF5397">
        <w:rPr>
          <w:b w:val="0"/>
          <w:u w:val="single"/>
        </w:rPr>
        <w:t xml:space="preserve"> Disassociation</w:t>
      </w:r>
    </w:p>
    <w:p w14:paraId="4AD2A691" w14:textId="77777777" w:rsidR="00F659A1" w:rsidRDefault="000C6421" w:rsidP="00F659A1">
      <w:r>
        <w:t xml:space="preserve">The </w:t>
      </w:r>
      <w:proofErr w:type="spellStart"/>
      <w:r>
        <w:t>PPPInterfaceClient</w:t>
      </w:r>
      <w:proofErr w:type="spellEnd"/>
      <w:r>
        <w:t xml:space="preserve"> shall allow a user to disassociate a </w:t>
      </w:r>
      <w:proofErr w:type="spellStart"/>
      <w:r>
        <w:t>FordPass</w:t>
      </w:r>
      <w:proofErr w:type="spellEnd"/>
      <w:r>
        <w:t xml:space="preserve"> Account from an in-vehicle Profile via the Edit Menu.</w:t>
      </w:r>
    </w:p>
    <w:p w14:paraId="0E4CF254" w14:textId="77777777" w:rsidR="00CF5397" w:rsidRPr="00CF5397" w:rsidRDefault="00CF5397" w:rsidP="00CF5397">
      <w:pPr>
        <w:pStyle w:val="Heading4"/>
        <w:rPr>
          <w:b w:val="0"/>
          <w:u w:val="single"/>
        </w:rPr>
      </w:pPr>
      <w:r w:rsidRPr="00CF5397">
        <w:rPr>
          <w:b w:val="0"/>
          <w:u w:val="single"/>
        </w:rPr>
        <w:t xml:space="preserve">PPP-REQ-406701/A-Maximum </w:t>
      </w:r>
      <w:proofErr w:type="spellStart"/>
      <w:r w:rsidRPr="00CF5397">
        <w:rPr>
          <w:b w:val="0"/>
          <w:u w:val="single"/>
        </w:rPr>
        <w:t>FordPass</w:t>
      </w:r>
      <w:proofErr w:type="spellEnd"/>
      <w:r w:rsidRPr="00CF5397">
        <w:rPr>
          <w:b w:val="0"/>
          <w:u w:val="single"/>
        </w:rPr>
        <w:t xml:space="preserve"> Associations per Profile</w:t>
      </w:r>
    </w:p>
    <w:p w14:paraId="38F93857" w14:textId="77777777" w:rsidR="00F659A1" w:rsidRPr="00830B40" w:rsidRDefault="000C6421" w:rsidP="00F659A1">
      <w:r>
        <w:t xml:space="preserve">The </w:t>
      </w:r>
      <w:proofErr w:type="spellStart"/>
      <w:r>
        <w:t>PPPServer</w:t>
      </w:r>
      <w:proofErr w:type="spellEnd"/>
      <w:r>
        <w:t xml:space="preserve"> shall only allow one </w:t>
      </w:r>
      <w:proofErr w:type="spellStart"/>
      <w:r>
        <w:t>FordPass</w:t>
      </w:r>
      <w:proofErr w:type="spellEnd"/>
      <w:r>
        <w:t xml:space="preserve"> Account to be associated to one Personal Profile at any given time.</w:t>
      </w:r>
    </w:p>
    <w:p w14:paraId="4BF32172" w14:textId="77777777" w:rsidR="00CF5397" w:rsidRPr="00CF5397" w:rsidRDefault="00CF5397" w:rsidP="00CF5397">
      <w:pPr>
        <w:pStyle w:val="Heading4"/>
        <w:rPr>
          <w:b w:val="0"/>
          <w:u w:val="single"/>
        </w:rPr>
      </w:pPr>
      <w:r w:rsidRPr="00CF5397">
        <w:rPr>
          <w:b w:val="0"/>
          <w:u w:val="single"/>
        </w:rPr>
        <w:t>PPP-REQ-406702/A-</w:t>
      </w:r>
      <w:proofErr w:type="spellStart"/>
      <w:r w:rsidRPr="00CF5397">
        <w:rPr>
          <w:b w:val="0"/>
          <w:u w:val="single"/>
        </w:rPr>
        <w:t>FordPass</w:t>
      </w:r>
      <w:proofErr w:type="spellEnd"/>
      <w:r w:rsidRPr="00CF5397">
        <w:rPr>
          <w:b w:val="0"/>
          <w:u w:val="single"/>
        </w:rPr>
        <w:t xml:space="preserve"> Association Retry Attempts</w:t>
      </w:r>
    </w:p>
    <w:p w14:paraId="4956E2F6" w14:textId="77777777" w:rsidR="00F659A1" w:rsidRDefault="000C6421" w:rsidP="00F659A1">
      <w:r>
        <w:t xml:space="preserve">The </w:t>
      </w:r>
      <w:proofErr w:type="spellStart"/>
      <w:r>
        <w:t>PPPServer</w:t>
      </w:r>
      <w:proofErr w:type="spellEnd"/>
      <w:r>
        <w:t xml:space="preserve"> shall allow 5 attempts per key cycle to associate a </w:t>
      </w:r>
      <w:proofErr w:type="spellStart"/>
      <w:r>
        <w:t>FordPass</w:t>
      </w:r>
      <w:proofErr w:type="spellEnd"/>
      <w:r>
        <w:t xml:space="preserve"> Account to a Personal Profile. </w:t>
      </w:r>
      <w:r w:rsidRPr="002E37F0">
        <w:rPr>
          <w:highlight w:val="yellow"/>
        </w:rPr>
        <w:t>(what happens after, do we all more later, require some password verification?)</w:t>
      </w:r>
    </w:p>
    <w:p w14:paraId="254DDB53" w14:textId="77777777" w:rsidR="00CF5397" w:rsidRPr="00CF5397" w:rsidRDefault="00CF5397" w:rsidP="00CF5397">
      <w:pPr>
        <w:pStyle w:val="Heading4"/>
        <w:rPr>
          <w:b w:val="0"/>
          <w:u w:val="single"/>
        </w:rPr>
      </w:pPr>
      <w:r w:rsidRPr="00CF5397">
        <w:rPr>
          <w:b w:val="0"/>
          <w:u w:val="single"/>
        </w:rPr>
        <w:t>PPP-REQ-406703/A-</w:t>
      </w:r>
      <w:proofErr w:type="spellStart"/>
      <w:r w:rsidRPr="00CF5397">
        <w:rPr>
          <w:b w:val="0"/>
          <w:u w:val="single"/>
        </w:rPr>
        <w:t>FordPass</w:t>
      </w:r>
      <w:proofErr w:type="spellEnd"/>
      <w:r w:rsidRPr="00CF5397">
        <w:rPr>
          <w:b w:val="0"/>
          <w:u w:val="single"/>
        </w:rPr>
        <w:t xml:space="preserve"> Association – Stored Credentials/GUID</w:t>
      </w:r>
    </w:p>
    <w:p w14:paraId="36E3BE78" w14:textId="77777777" w:rsidR="00F659A1" w:rsidRDefault="000C6421" w:rsidP="00F659A1">
      <w:r>
        <w:t xml:space="preserve">The </w:t>
      </w:r>
      <w:proofErr w:type="spellStart"/>
      <w:r>
        <w:t>PPPServer</w:t>
      </w:r>
      <w:proofErr w:type="spellEnd"/>
      <w:r>
        <w:t xml:space="preserve"> shall store a user’s </w:t>
      </w:r>
      <w:proofErr w:type="spellStart"/>
      <w:r>
        <w:t>FordPass</w:t>
      </w:r>
      <w:proofErr w:type="spellEnd"/>
      <w:r>
        <w:t xml:space="preserve"> Account information </w:t>
      </w:r>
      <w:r w:rsidRPr="00024D0C">
        <w:rPr>
          <w:highlight w:val="yellow"/>
        </w:rPr>
        <w:t>(GUID or whatever ID)</w:t>
      </w:r>
      <w:r>
        <w:t xml:space="preserve"> when provided and successfully authenticated. The </w:t>
      </w:r>
      <w:proofErr w:type="spellStart"/>
      <w:r>
        <w:t>FordPass</w:t>
      </w:r>
      <w:proofErr w:type="spellEnd"/>
      <w:r>
        <w:t xml:space="preserve"> Account information shall be saved with/associated to the Central Portable Profile that is either active while or created when the </w:t>
      </w:r>
      <w:proofErr w:type="spellStart"/>
      <w:r>
        <w:t>FordPass</w:t>
      </w:r>
      <w:proofErr w:type="spellEnd"/>
      <w:r>
        <w:t xml:space="preserve"> Account information is provided. </w:t>
      </w:r>
      <w:r w:rsidRPr="00BD63EC">
        <w:rPr>
          <w:highlight w:val="yellow"/>
        </w:rPr>
        <w:t>Need interface for this.</w:t>
      </w:r>
    </w:p>
    <w:p w14:paraId="5A0EC7BA" w14:textId="77777777" w:rsidR="00CF5397" w:rsidRPr="00CF5397" w:rsidRDefault="00CF5397" w:rsidP="00CF5397">
      <w:pPr>
        <w:pStyle w:val="Heading4"/>
        <w:rPr>
          <w:b w:val="0"/>
          <w:u w:val="single"/>
        </w:rPr>
      </w:pPr>
      <w:r w:rsidRPr="00CF5397">
        <w:rPr>
          <w:b w:val="0"/>
          <w:u w:val="single"/>
        </w:rPr>
        <w:t>PPP-REQ-406704/A-</w:t>
      </w:r>
      <w:proofErr w:type="spellStart"/>
      <w:r w:rsidRPr="00CF5397">
        <w:rPr>
          <w:b w:val="0"/>
          <w:u w:val="single"/>
        </w:rPr>
        <w:t>FordPass</w:t>
      </w:r>
      <w:proofErr w:type="spellEnd"/>
      <w:r w:rsidRPr="00CF5397">
        <w:rPr>
          <w:b w:val="0"/>
          <w:u w:val="single"/>
        </w:rPr>
        <w:t xml:space="preserve"> Account Already Associated</w:t>
      </w:r>
    </w:p>
    <w:p w14:paraId="04110503" w14:textId="77777777" w:rsidR="00F659A1" w:rsidRDefault="000C6421" w:rsidP="00F659A1">
      <w:r>
        <w:t xml:space="preserve">The </w:t>
      </w:r>
      <w:proofErr w:type="spellStart"/>
      <w:r>
        <w:t>PPPServer</w:t>
      </w:r>
      <w:proofErr w:type="spellEnd"/>
      <w:r>
        <w:t xml:space="preserve"> shall request a notification when a user attempts to associate a </w:t>
      </w:r>
      <w:proofErr w:type="spellStart"/>
      <w:r>
        <w:t>FordPass</w:t>
      </w:r>
      <w:proofErr w:type="spellEnd"/>
      <w:r>
        <w:t xml:space="preserve"> Account to a Central Portable Profile that is already associated to another Central Portable Profile.</w:t>
      </w:r>
      <w:r w:rsidRPr="006748EA">
        <w:t xml:space="preserve"> </w:t>
      </w:r>
      <w:r>
        <w:t xml:space="preserve">The notification shall </w:t>
      </w:r>
      <w:r w:rsidRPr="00A94596">
        <w:t xml:space="preserve">provide </w:t>
      </w:r>
      <w:r>
        <w:t xml:space="preserve">an </w:t>
      </w:r>
      <w:r w:rsidRPr="00A94596">
        <w:t xml:space="preserve">option to </w:t>
      </w:r>
      <w:r>
        <w:t xml:space="preserve">either </w:t>
      </w:r>
      <w:r w:rsidRPr="00A94596">
        <w:t xml:space="preserve">recall the associated Personal Profile or to cancel the </w:t>
      </w:r>
      <w:r>
        <w:t>association process.</w:t>
      </w:r>
    </w:p>
    <w:p w14:paraId="1BFA00C9" w14:textId="77777777" w:rsidR="00CF5397" w:rsidRPr="00CF5397" w:rsidRDefault="00CF5397" w:rsidP="00CF5397">
      <w:pPr>
        <w:pStyle w:val="Heading4"/>
        <w:rPr>
          <w:b w:val="0"/>
          <w:u w:val="single"/>
        </w:rPr>
      </w:pPr>
      <w:r w:rsidRPr="00CF5397">
        <w:rPr>
          <w:b w:val="0"/>
          <w:u w:val="single"/>
        </w:rPr>
        <w:t>PPP-REQ-406705/A-</w:t>
      </w:r>
      <w:proofErr w:type="spellStart"/>
      <w:r w:rsidRPr="00CF5397">
        <w:rPr>
          <w:b w:val="0"/>
          <w:u w:val="single"/>
        </w:rPr>
        <w:t>FordPass</w:t>
      </w:r>
      <w:proofErr w:type="spellEnd"/>
      <w:r w:rsidRPr="00CF5397">
        <w:rPr>
          <w:b w:val="0"/>
          <w:u w:val="single"/>
        </w:rPr>
        <w:t xml:space="preserve"> Association – Credential Authentication</w:t>
      </w:r>
    </w:p>
    <w:p w14:paraId="37CD2A40" w14:textId="77556D6A" w:rsidR="003846CC" w:rsidRDefault="000C6421" w:rsidP="003846CC">
      <w:pPr>
        <w:rPr>
          <w:ins w:id="1442" w:author="Borrelli, Matthew (M.T.)" w:date="2021-06-10T15:47:00Z"/>
        </w:rPr>
      </w:pPr>
      <w:r>
        <w:t xml:space="preserve">The </w:t>
      </w:r>
      <w:proofErr w:type="spellStart"/>
      <w:r>
        <w:t>PPPServer</w:t>
      </w:r>
      <w:proofErr w:type="spellEnd"/>
      <w:r>
        <w:t xml:space="preserve"> shall authenticate the </w:t>
      </w:r>
      <w:proofErr w:type="spellStart"/>
      <w:r>
        <w:t>FordPass</w:t>
      </w:r>
      <w:proofErr w:type="spellEnd"/>
      <w:r>
        <w:t xml:space="preserve"> Account information provided. If the information cannot be authenticated, the </w:t>
      </w:r>
      <w:proofErr w:type="spellStart"/>
      <w:r>
        <w:t>FordPass</w:t>
      </w:r>
      <w:proofErr w:type="spellEnd"/>
      <w:r>
        <w:t xml:space="preserve"> Account information shall not be saved/associated to the Central Portable Profile. </w:t>
      </w:r>
      <w:r w:rsidRPr="002F1B41">
        <w:rPr>
          <w:highlight w:val="yellow"/>
        </w:rPr>
        <w:t>How to authenticate</w:t>
      </w:r>
      <w:r w:rsidRPr="00C84811">
        <w:rPr>
          <w:highlight w:val="yellow"/>
        </w:rPr>
        <w:t>, talk to Cameron</w:t>
      </w:r>
      <w:r>
        <w:t>.</w:t>
      </w:r>
      <w:ins w:id="1443" w:author="Borrelli, Matthew (M.T.)" w:date="2021-06-10T15:47:00Z">
        <w:r w:rsidR="003846CC" w:rsidRPr="003846CC">
          <w:t xml:space="preserve"> </w:t>
        </w:r>
        <w:r w:rsidR="003846CC">
          <w:t xml:space="preserve">/Francis </w:t>
        </w:r>
        <w:proofErr w:type="spellStart"/>
        <w:r w:rsidR="003846CC">
          <w:t>Luk</w:t>
        </w:r>
        <w:proofErr w:type="spellEnd"/>
        <w:r w:rsidR="003846CC">
          <w:t>/ODS team/etc.</w:t>
        </w:r>
      </w:ins>
    </w:p>
    <w:p w14:paraId="54DAAA3F" w14:textId="77777777" w:rsidR="003846CC" w:rsidRDefault="003846CC" w:rsidP="003846CC">
      <w:pPr>
        <w:rPr>
          <w:ins w:id="1444" w:author="Borrelli, Matthew (M.T.)" w:date="2021-06-10T15:47:00Z"/>
        </w:rPr>
      </w:pPr>
    </w:p>
    <w:p w14:paraId="63C21A49" w14:textId="77777777" w:rsidR="003846CC" w:rsidRDefault="003846CC" w:rsidP="003846CC">
      <w:pPr>
        <w:rPr>
          <w:ins w:id="1445" w:author="Borrelli, Matthew (M.T.)" w:date="2021-06-10T15:47:00Z"/>
        </w:rPr>
      </w:pPr>
      <w:ins w:id="1446" w:author="Borrelli, Matthew (M.T.)" w:date="2021-06-10T15:47:00Z">
        <w:r>
          <w:t>QR CODE</w:t>
        </w:r>
      </w:ins>
    </w:p>
    <w:p w14:paraId="287755D6" w14:textId="77777777" w:rsidR="003846CC" w:rsidRDefault="003846CC" w:rsidP="003846CC">
      <w:pPr>
        <w:rPr>
          <w:ins w:id="1447" w:author="Borrelli, Matthew (M.T.)" w:date="2021-06-10T15:47:00Z"/>
        </w:rPr>
      </w:pPr>
      <w:ins w:id="1448" w:author="Borrelli, Matthew (M.T.)" w:date="2021-06-10T15:47:00Z">
        <w:r>
          <w:t>What is the interface for this?</w:t>
        </w:r>
      </w:ins>
    </w:p>
    <w:p w14:paraId="0524BB20" w14:textId="77777777" w:rsidR="003846CC" w:rsidRDefault="003846CC" w:rsidP="003846CC">
      <w:pPr>
        <w:pStyle w:val="ListParagraph"/>
        <w:numPr>
          <w:ilvl w:val="0"/>
          <w:numId w:val="33"/>
        </w:numPr>
        <w:rPr>
          <w:ins w:id="1449" w:author="Borrelli, Matthew (M.T.)" w:date="2021-06-10T15:47:00Z"/>
        </w:rPr>
      </w:pPr>
      <w:ins w:id="1450" w:author="Borrelli, Matthew (M.T.)" w:date="2021-06-10T15:47:00Z">
        <w:r>
          <w:t xml:space="preserve">Similar to </w:t>
        </w:r>
        <w:proofErr w:type="spellStart"/>
        <w:r>
          <w:t>RocketSetup</w:t>
        </w:r>
        <w:proofErr w:type="spellEnd"/>
        <w:r>
          <w:t>? Using FTCP?</w:t>
        </w:r>
      </w:ins>
    </w:p>
    <w:p w14:paraId="6D2B7FEE" w14:textId="77777777" w:rsidR="003846CC" w:rsidRDefault="003846CC" w:rsidP="003846CC">
      <w:pPr>
        <w:pStyle w:val="ListParagraph"/>
        <w:numPr>
          <w:ilvl w:val="0"/>
          <w:numId w:val="33"/>
        </w:numPr>
        <w:rPr>
          <w:ins w:id="1451" w:author="Borrelli, Matthew (M.T.)" w:date="2021-06-10T15:47:00Z"/>
        </w:rPr>
      </w:pPr>
      <w:ins w:id="1452" w:author="Borrelli, Matthew (M.T.)" w:date="2021-06-10T15:47:00Z">
        <w:r>
          <w:t>This should show another screen if successful</w:t>
        </w:r>
      </w:ins>
    </w:p>
    <w:p w14:paraId="38D7CE57" w14:textId="77777777" w:rsidR="003846CC" w:rsidRDefault="003846CC" w:rsidP="003846CC">
      <w:pPr>
        <w:pStyle w:val="ListParagraph"/>
        <w:numPr>
          <w:ilvl w:val="0"/>
          <w:numId w:val="33"/>
        </w:numPr>
        <w:rPr>
          <w:ins w:id="1453" w:author="Borrelli, Matthew (M.T.)" w:date="2021-06-10T15:47:00Z"/>
        </w:rPr>
      </w:pPr>
      <w:ins w:id="1454" w:author="Borrelli, Matthew (M.T.)" w:date="2021-06-10T15:47:00Z">
        <w:r>
          <w:t>Or show a failure popup if failed</w:t>
        </w:r>
      </w:ins>
    </w:p>
    <w:p w14:paraId="4A13A344" w14:textId="77777777" w:rsidR="003846CC" w:rsidRDefault="003846CC" w:rsidP="003846CC">
      <w:pPr>
        <w:rPr>
          <w:ins w:id="1455" w:author="Borrelli, Matthew (M.T.)" w:date="2021-06-10T15:47:00Z"/>
        </w:rPr>
      </w:pPr>
    </w:p>
    <w:p w14:paraId="6E6B425D" w14:textId="77777777" w:rsidR="003846CC" w:rsidRDefault="003846CC" w:rsidP="003846CC">
      <w:pPr>
        <w:rPr>
          <w:ins w:id="1456" w:author="Borrelli, Matthew (M.T.)" w:date="2021-06-10T15:47:00Z"/>
        </w:rPr>
      </w:pPr>
      <w:proofErr w:type="spellStart"/>
      <w:ins w:id="1457" w:author="Borrelli, Matthew (M.T.)" w:date="2021-06-10T15:47:00Z">
        <w:r>
          <w:t>FordPassAssociation</w:t>
        </w:r>
        <w:proofErr w:type="spellEnd"/>
        <w:r>
          <w:t xml:space="preserve"> from modem authorization</w:t>
        </w:r>
      </w:ins>
    </w:p>
    <w:p w14:paraId="23DDE1BF" w14:textId="77777777" w:rsidR="003846CC" w:rsidRPr="004E1AAD" w:rsidRDefault="003846CC" w:rsidP="003846CC">
      <w:pPr>
        <w:pStyle w:val="ListParagraph"/>
        <w:numPr>
          <w:ilvl w:val="0"/>
          <w:numId w:val="33"/>
        </w:numPr>
        <w:rPr>
          <w:ins w:id="1458" w:author="Borrelli, Matthew (M.T.)" w:date="2021-06-10T15:47:00Z"/>
        </w:rPr>
      </w:pPr>
      <w:ins w:id="1459" w:author="Borrelli, Matthew (M.T.)" w:date="2021-06-10T15:47:00Z">
        <w:r>
          <w:t>use the username/email to bring up setup wizard for the applicable program</w:t>
        </w:r>
      </w:ins>
    </w:p>
    <w:p w14:paraId="60FCD770" w14:textId="122A2EE3" w:rsidR="00F659A1" w:rsidRPr="004E1AAD" w:rsidRDefault="00F659A1" w:rsidP="00F659A1"/>
    <w:p w14:paraId="5EE1DB46" w14:textId="77777777" w:rsidR="00F659A1" w:rsidRDefault="000C6421" w:rsidP="00CF5397">
      <w:pPr>
        <w:pStyle w:val="Heading3"/>
      </w:pPr>
      <w:bookmarkStart w:id="1460" w:name="_Toc72764259"/>
      <w:r>
        <w:t>White Box View</w:t>
      </w:r>
      <w:bookmarkEnd w:id="1460"/>
    </w:p>
    <w:p w14:paraId="19A5E260" w14:textId="77777777" w:rsidR="00F659A1" w:rsidRDefault="000C6421" w:rsidP="00CF5397">
      <w:pPr>
        <w:pStyle w:val="Heading4"/>
      </w:pPr>
      <w:r>
        <w:t>Activity Diagrams</w:t>
      </w:r>
    </w:p>
    <w:p w14:paraId="0BEA3D77" w14:textId="77777777" w:rsidR="00F659A1" w:rsidRDefault="000C6421" w:rsidP="00CF5397">
      <w:pPr>
        <w:pStyle w:val="Heading4"/>
      </w:pPr>
      <w:r>
        <w:t>Sequence Diagrams</w:t>
      </w:r>
    </w:p>
    <w:p w14:paraId="3444C7BC" w14:textId="77777777" w:rsidR="00F659A1" w:rsidRDefault="000C6421">
      <w:pPr>
        <w:spacing w:after="200" w:line="276" w:lineRule="auto"/>
      </w:pPr>
      <w:r>
        <w:br w:type="page"/>
      </w:r>
    </w:p>
    <w:p w14:paraId="4DAF5867" w14:textId="77777777" w:rsidR="00F659A1" w:rsidRDefault="00F659A1" w:rsidP="00F659A1"/>
    <w:p w14:paraId="5ADF50D7" w14:textId="43873DAA" w:rsidR="00F659A1" w:rsidRDefault="000C6421" w:rsidP="00CF5397">
      <w:pPr>
        <w:pStyle w:val="Heading2"/>
      </w:pPr>
      <w:bookmarkStart w:id="1461" w:name="_Toc72764260"/>
      <w:r w:rsidRPr="00B9479B">
        <w:t>PPP-FUN-REQ-42048</w:t>
      </w:r>
      <w:commentRangeStart w:id="1462"/>
      <w:r w:rsidRPr="00B9479B">
        <w:t>5/A-Auto</w:t>
      </w:r>
      <w:ins w:id="1463" w:author="Borrelli, Matthew (M.T.)" w:date="2021-06-10T16:46:00Z">
        <w:r w:rsidR="0066278F">
          <w:t xml:space="preserve"> </w:t>
        </w:r>
      </w:ins>
      <w:r w:rsidRPr="00B9479B">
        <w:t>Save</w:t>
      </w:r>
      <w:bookmarkEnd w:id="1461"/>
      <w:ins w:id="1464" w:author="Borrelli, Matthew (M.T.)" w:date="2021-06-04T16:26:00Z">
        <w:r w:rsidR="00312FB4">
          <w:t xml:space="preserve"> - Smart</w:t>
        </w:r>
      </w:ins>
      <w:commentRangeEnd w:id="1462"/>
      <w:ins w:id="1465" w:author="Borrelli, Matthew (M.T.)" w:date="2021-06-21T14:16:00Z">
        <w:r w:rsidR="00F26387">
          <w:rPr>
            <w:rStyle w:val="CommentReference"/>
            <w:rFonts w:cs="Times New Roman"/>
            <w:b w:val="0"/>
            <w:bCs w:val="0"/>
            <w:iCs w:val="0"/>
          </w:rPr>
          <w:commentReference w:id="1462"/>
        </w:r>
      </w:ins>
    </w:p>
    <w:p w14:paraId="442D37C0" w14:textId="77777777" w:rsidR="00F659A1" w:rsidRDefault="000C6421" w:rsidP="00CF5397">
      <w:pPr>
        <w:pStyle w:val="Heading3"/>
      </w:pPr>
      <w:bookmarkStart w:id="1466" w:name="_Toc72764261"/>
      <w:r>
        <w:t>Use Cases</w:t>
      </w:r>
      <w:bookmarkEnd w:id="1466"/>
    </w:p>
    <w:p w14:paraId="15C08CF4" w14:textId="72A70145" w:rsidR="00F659A1" w:rsidRDefault="000C6421" w:rsidP="00CF5397">
      <w:pPr>
        <w:pStyle w:val="Heading4"/>
      </w:pPr>
      <w:r>
        <w:t>PPP-UC-REQ-420579/A-Minor change made to positional settin</w:t>
      </w:r>
      <w:commentRangeStart w:id="1467"/>
      <w:r>
        <w:t>gs</w:t>
      </w:r>
      <w:ins w:id="1468" w:author="Borrelli, Matthew (M.T.)" w:date="2021-06-04T16:39:00Z">
        <w:r w:rsidR="00312FB4">
          <w:t xml:space="preserve"> (Smart)</w:t>
        </w:r>
      </w:ins>
      <w:commentRangeEnd w:id="1467"/>
      <w:ins w:id="1469" w:author="Borrelli, Matthew (M.T.)" w:date="2021-06-21T14:16:00Z">
        <w:r w:rsidR="00F26387">
          <w:rPr>
            <w:rStyle w:val="CommentReference"/>
            <w:b w:val="0"/>
            <w:bCs w:val="0"/>
            <w:i w:val="0"/>
          </w:rPr>
          <w:commentReference w:id="1467"/>
        </w:r>
      </w:ins>
    </w:p>
    <w:p w14:paraId="16EC3C11"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70CC27F7"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FC92054" w14:textId="77777777" w:rsidR="00F659A1" w:rsidRDefault="000C6421" w:rsidP="00F659A1">
            <w:pPr>
              <w:rPr>
                <w:rFonts w:ascii="Calibri" w:hAnsi="Calibri"/>
                <w:b/>
                <w:lang w:eastAsia="zh-CN"/>
              </w:rPr>
            </w:pPr>
            <w:commentRangeStart w:id="1470"/>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1EA33A5" w14:textId="77777777" w:rsidR="00F659A1" w:rsidRPr="00630A88" w:rsidRDefault="000C6421" w:rsidP="00F659A1">
            <w:pPr>
              <w:rPr>
                <w:rFonts w:cs="Arial"/>
                <w:lang w:eastAsia="zh-CN"/>
              </w:rPr>
            </w:pPr>
            <w:proofErr w:type="spellStart"/>
            <w:r>
              <w:rPr>
                <w:rFonts w:cs="Arial"/>
                <w:lang w:eastAsia="zh-CN"/>
              </w:rPr>
              <w:t>PPPServer</w:t>
            </w:r>
            <w:proofErr w:type="spellEnd"/>
            <w:r>
              <w:rPr>
                <w:rFonts w:cs="Arial"/>
                <w:lang w:eastAsia="zh-CN"/>
              </w:rPr>
              <w:t xml:space="preserve">, </w:t>
            </w:r>
            <w:proofErr w:type="spellStart"/>
            <w:r>
              <w:rPr>
                <w:rFonts w:cs="Arial"/>
                <w:lang w:eastAsia="zh-CN"/>
              </w:rPr>
              <w:t>PPPInterfaceClient</w:t>
            </w:r>
            <w:proofErr w:type="spellEnd"/>
          </w:p>
        </w:tc>
      </w:tr>
      <w:tr w:rsidR="00F659A1" w14:paraId="3DDD88B4"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3262591"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137E1C33" w14:textId="7B71C3F2" w:rsidR="00312FB4" w:rsidRDefault="00312FB4" w:rsidP="00F659A1">
            <w:pPr>
              <w:rPr>
                <w:ins w:id="1471" w:author="Borrelli, Matthew (M.T.)" w:date="2021-06-04T16:39:00Z"/>
                <w:lang w:eastAsia="zh-CN"/>
              </w:rPr>
            </w:pPr>
            <w:ins w:id="1472" w:author="Borrelli, Matthew (M.T.)" w:date="2021-06-04T16:39:00Z">
              <w:r>
                <w:rPr>
                  <w:lang w:eastAsia="zh-CN"/>
                </w:rPr>
                <w:t>Auto Save Feature is configured for Smart</w:t>
              </w:r>
            </w:ins>
          </w:p>
          <w:p w14:paraId="497C08D0" w14:textId="3216105A" w:rsidR="00F659A1" w:rsidRDefault="000C6421" w:rsidP="00F659A1">
            <w:pPr>
              <w:rPr>
                <w:lang w:eastAsia="zh-CN"/>
              </w:rPr>
            </w:pPr>
            <w:r>
              <w:rPr>
                <w:lang w:eastAsia="zh-CN"/>
              </w:rPr>
              <w:t>Auto Save Feature is Enabled</w:t>
            </w:r>
          </w:p>
          <w:p w14:paraId="366AE4EF" w14:textId="77777777" w:rsidR="00F659A1" w:rsidRPr="00405039" w:rsidRDefault="000C6421" w:rsidP="00F659A1">
            <w:pPr>
              <w:rPr>
                <w:lang w:eastAsia="zh-CN"/>
              </w:rPr>
            </w:pPr>
            <w:r>
              <w:rPr>
                <w:lang w:eastAsia="zh-CN"/>
              </w:rPr>
              <w:t>No active Inhibit Requests</w:t>
            </w:r>
          </w:p>
        </w:tc>
      </w:tr>
      <w:tr w:rsidR="00F659A1" w14:paraId="5292B8E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6D24019"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7AF1EFB2" w14:textId="1C25299F" w:rsidR="00F659A1" w:rsidRPr="00BD03B5" w:rsidRDefault="000C6421" w:rsidP="00F659A1">
            <w:pPr>
              <w:rPr>
                <w:rFonts w:cs="Arial"/>
                <w:lang w:eastAsia="zh-CN"/>
              </w:rPr>
            </w:pPr>
            <w:r>
              <w:rPr>
                <w:rFonts w:cs="Arial"/>
                <w:lang w:eastAsia="zh-CN"/>
              </w:rPr>
              <w:t>User a</w:t>
            </w:r>
            <w:r w:rsidRPr="00BD03B5">
              <w:rPr>
                <w:rFonts w:cs="Arial"/>
                <w:lang w:eastAsia="zh-CN"/>
              </w:rPr>
              <w:t>djus</w:t>
            </w:r>
            <w:r>
              <w:rPr>
                <w:rFonts w:cs="Arial"/>
                <w:lang w:eastAsia="zh-CN"/>
              </w:rPr>
              <w:t>ts</w:t>
            </w:r>
            <w:r w:rsidRPr="00BD03B5">
              <w:rPr>
                <w:rFonts w:cs="Arial"/>
                <w:lang w:eastAsia="zh-CN"/>
              </w:rPr>
              <w:t xml:space="preserve"> </w:t>
            </w:r>
            <w:r>
              <w:rPr>
                <w:rFonts w:cs="Arial"/>
                <w:lang w:eastAsia="zh-CN"/>
              </w:rPr>
              <w:t>one of the auto</w:t>
            </w:r>
            <w:ins w:id="1473" w:author="Borrelli, Matthew (M.T.)" w:date="2021-06-10T16:52:00Z">
              <w:r w:rsidR="00CE71AC">
                <w:rPr>
                  <w:rFonts w:cs="Arial"/>
                  <w:lang w:eastAsia="zh-CN"/>
                </w:rPr>
                <w:t xml:space="preserve"> </w:t>
              </w:r>
            </w:ins>
            <w:r>
              <w:rPr>
                <w:rFonts w:cs="Arial"/>
                <w:lang w:eastAsia="zh-CN"/>
              </w:rPr>
              <w:t xml:space="preserve">save applicable </w:t>
            </w:r>
            <w:r w:rsidRPr="00BD03B5">
              <w:rPr>
                <w:rFonts w:cs="Arial"/>
                <w:lang w:eastAsia="zh-CN"/>
              </w:rPr>
              <w:t>settings</w:t>
            </w:r>
          </w:p>
          <w:p w14:paraId="2E85802B" w14:textId="77777777" w:rsidR="00F659A1" w:rsidRDefault="000C6421" w:rsidP="00F659A1">
            <w:pPr>
              <w:rPr>
                <w:rFonts w:cs="Arial"/>
                <w:lang w:eastAsia="zh-CN"/>
              </w:rPr>
            </w:pPr>
            <w:proofErr w:type="spellStart"/>
            <w:r>
              <w:rPr>
                <w:rFonts w:cs="Arial"/>
                <w:lang w:eastAsia="zh-CN"/>
              </w:rPr>
              <w:t>PPPServer</w:t>
            </w:r>
            <w:proofErr w:type="spellEnd"/>
            <w:r>
              <w:rPr>
                <w:rFonts w:cs="Arial"/>
                <w:lang w:eastAsia="zh-CN"/>
              </w:rPr>
              <w:t xml:space="preserve"> </w:t>
            </w:r>
            <w:r w:rsidRPr="00BD03B5">
              <w:rPr>
                <w:rFonts w:cs="Arial"/>
                <w:lang w:eastAsia="zh-CN"/>
              </w:rPr>
              <w:t xml:space="preserve">determines that the </w:t>
            </w:r>
            <w:r>
              <w:rPr>
                <w:rFonts w:cs="Arial"/>
                <w:lang w:eastAsia="zh-CN"/>
              </w:rPr>
              <w:t>change was a Minor one</w:t>
            </w:r>
            <w:r w:rsidRPr="00BD03B5">
              <w:rPr>
                <w:rFonts w:cs="Arial"/>
                <w:lang w:eastAsia="zh-CN"/>
              </w:rPr>
              <w:t xml:space="preserve"> </w:t>
            </w:r>
          </w:p>
        </w:tc>
      </w:tr>
      <w:tr w:rsidR="00F659A1" w14:paraId="5694C32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1CB5F9C"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521FD5A3" w14:textId="77777777" w:rsidR="00F659A1" w:rsidRPr="00BD03B5" w:rsidRDefault="000C6421" w:rsidP="00F659A1">
            <w:pPr>
              <w:rPr>
                <w:rFonts w:cs="Arial"/>
                <w:lang w:eastAsia="zh-CN"/>
              </w:rPr>
            </w:pPr>
            <w:proofErr w:type="spellStart"/>
            <w:r>
              <w:rPr>
                <w:rFonts w:cs="Arial"/>
                <w:lang w:eastAsia="zh-CN"/>
              </w:rPr>
              <w:t>PPPServer</w:t>
            </w:r>
            <w:proofErr w:type="spellEnd"/>
            <w:r>
              <w:rPr>
                <w:rFonts w:cs="Arial"/>
                <w:lang w:eastAsia="zh-CN"/>
              </w:rPr>
              <w:t xml:space="preserve"> </w:t>
            </w:r>
            <w:r w:rsidRPr="00BD03B5">
              <w:rPr>
                <w:rFonts w:cs="Arial"/>
                <w:lang w:eastAsia="zh-CN"/>
              </w:rPr>
              <w:t xml:space="preserve">sends save request to the </w:t>
            </w:r>
            <w:proofErr w:type="spellStart"/>
            <w:r>
              <w:rPr>
                <w:rFonts w:cs="Arial"/>
                <w:lang w:eastAsia="zh-CN"/>
              </w:rPr>
              <w:t>AutoSavePositionClient</w:t>
            </w:r>
            <w:proofErr w:type="spellEnd"/>
          </w:p>
          <w:p w14:paraId="2A53B29F" w14:textId="77777777" w:rsidR="00F659A1" w:rsidRPr="00BD03B5" w:rsidRDefault="000C6421" w:rsidP="00F659A1">
            <w:pPr>
              <w:rPr>
                <w:rFonts w:cs="Arial"/>
                <w:lang w:eastAsia="zh-CN"/>
              </w:rPr>
            </w:pPr>
            <w:proofErr w:type="spellStart"/>
            <w:r>
              <w:rPr>
                <w:rFonts w:cs="Arial"/>
                <w:lang w:eastAsia="zh-CN"/>
              </w:rPr>
              <w:t>AutoSavePositionClient</w:t>
            </w:r>
            <w:proofErr w:type="spellEnd"/>
            <w:r w:rsidRPr="00BD03B5">
              <w:rPr>
                <w:rFonts w:cs="Arial"/>
                <w:lang w:eastAsia="zh-CN"/>
              </w:rPr>
              <w:t xml:space="preserve"> saves vehicle positional settings.</w:t>
            </w:r>
          </w:p>
          <w:p w14:paraId="67F84085" w14:textId="77777777" w:rsidR="00F659A1" w:rsidRDefault="000C6421" w:rsidP="00F659A1">
            <w:pPr>
              <w:rPr>
                <w:rFonts w:cs="Arial"/>
                <w:lang w:eastAsia="zh-CN"/>
              </w:rPr>
            </w:pPr>
            <w:proofErr w:type="spellStart"/>
            <w:r>
              <w:rPr>
                <w:rFonts w:cs="Arial"/>
                <w:lang w:eastAsia="zh-CN"/>
              </w:rPr>
              <w:t>PPPServer</w:t>
            </w:r>
            <w:proofErr w:type="spellEnd"/>
            <w:r>
              <w:rPr>
                <w:rFonts w:cs="Arial"/>
                <w:lang w:eastAsia="zh-CN"/>
              </w:rPr>
              <w:t xml:space="preserve"> </w:t>
            </w:r>
            <w:r w:rsidRPr="00BD03B5">
              <w:rPr>
                <w:rFonts w:cs="Arial"/>
                <w:lang w:eastAsia="zh-CN"/>
              </w:rPr>
              <w:t xml:space="preserve">receives notification from </w:t>
            </w:r>
            <w:proofErr w:type="spellStart"/>
            <w:r>
              <w:rPr>
                <w:rFonts w:cs="Arial"/>
                <w:lang w:eastAsia="zh-CN"/>
              </w:rPr>
              <w:t>AutoSavePositionClient</w:t>
            </w:r>
            <w:proofErr w:type="spellEnd"/>
            <w:r w:rsidRPr="00BD03B5">
              <w:rPr>
                <w:rFonts w:cs="Arial"/>
                <w:lang w:eastAsia="zh-CN"/>
              </w:rPr>
              <w:t>, indicating that positional settings have been retained.</w:t>
            </w:r>
          </w:p>
          <w:p w14:paraId="39D02873" w14:textId="44EC23D4" w:rsidR="00F659A1" w:rsidRPr="00BD03B5" w:rsidDel="00701988" w:rsidRDefault="000C6421" w:rsidP="00F659A1">
            <w:pPr>
              <w:rPr>
                <w:del w:id="1474" w:author="Borrelli, Matthew (M.T.)" w:date="2021-06-21T14:26:00Z"/>
                <w:rFonts w:cs="Arial"/>
                <w:lang w:eastAsia="zh-CN"/>
              </w:rPr>
            </w:pPr>
            <w:del w:id="1475" w:author="Borrelli, Matthew (M.T.)" w:date="2021-06-21T14:26:00Z">
              <w:r w:rsidDel="00701988">
                <w:rPr>
                  <w:rFonts w:cs="Arial"/>
                  <w:lang w:eastAsia="zh-CN"/>
                </w:rPr>
                <w:delText>PPPServer requests PPPInterfaceClient displa</w:delText>
              </w:r>
            </w:del>
            <w:del w:id="1476" w:author="Borrelli, Matthew (M.T.)" w:date="2021-06-10T15:17:00Z">
              <w:r w:rsidDel="00781B84">
                <w:rPr>
                  <w:rFonts w:cs="Arial"/>
                  <w:lang w:eastAsia="zh-CN"/>
                </w:rPr>
                <w:delText>y a Save Confirmation</w:delText>
              </w:r>
            </w:del>
            <w:del w:id="1477" w:author="Borrelli, Matthew (M.T.)" w:date="2021-06-21T14:26:00Z">
              <w:r w:rsidDel="00701988">
                <w:rPr>
                  <w:rFonts w:cs="Arial"/>
                  <w:lang w:eastAsia="zh-CN"/>
                </w:rPr>
                <w:delText xml:space="preserve"> notification to the user</w:delText>
              </w:r>
            </w:del>
          </w:p>
          <w:p w14:paraId="01ACA078" w14:textId="77777777" w:rsidR="00F659A1" w:rsidRDefault="000C6421" w:rsidP="00F659A1">
            <w:pPr>
              <w:rPr>
                <w:lang w:eastAsia="zh-CN"/>
              </w:rPr>
            </w:pPr>
            <w:proofErr w:type="spellStart"/>
            <w:r>
              <w:rPr>
                <w:rFonts w:cs="Arial"/>
                <w:lang w:eastAsia="zh-CN"/>
              </w:rPr>
              <w:t>PPPServer</w:t>
            </w:r>
            <w:proofErr w:type="spellEnd"/>
            <w:r>
              <w:rPr>
                <w:rFonts w:cs="Arial"/>
                <w:lang w:eastAsia="zh-CN"/>
              </w:rPr>
              <w:t xml:space="preserve"> </w:t>
            </w:r>
            <w:r w:rsidRPr="00BD03B5">
              <w:rPr>
                <w:rFonts w:cs="Arial"/>
                <w:lang w:eastAsia="zh-CN"/>
              </w:rPr>
              <w:t>clears previous adjustment information</w:t>
            </w:r>
          </w:p>
        </w:tc>
      </w:tr>
      <w:tr w:rsidR="00F659A1" w14:paraId="1A6D80CC"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40FABC7"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083DBE66" w14:textId="58BA72C1" w:rsidR="00F659A1" w:rsidRDefault="000C6421" w:rsidP="00F659A1">
            <w:pPr>
              <w:rPr>
                <w:rFonts w:cs="Arial"/>
                <w:lang w:eastAsia="zh-CN"/>
              </w:rPr>
            </w:pPr>
            <w:r w:rsidRPr="00747BDE">
              <w:rPr>
                <w:rFonts w:cs="Arial"/>
                <w:lang w:eastAsia="zh-CN"/>
              </w:rPr>
              <w:t>Manual Save while Auto</w:t>
            </w:r>
            <w:ins w:id="1478" w:author="Borrelli, Matthew (M.T.)" w:date="2021-06-10T16:52:00Z">
              <w:r w:rsidR="00CE71AC">
                <w:rPr>
                  <w:rFonts w:cs="Arial"/>
                  <w:lang w:eastAsia="zh-CN"/>
                </w:rPr>
                <w:t xml:space="preserve"> </w:t>
              </w:r>
            </w:ins>
            <w:r w:rsidRPr="00747BDE">
              <w:rPr>
                <w:rFonts w:cs="Arial"/>
                <w:lang w:eastAsia="zh-CN"/>
              </w:rPr>
              <w:t>Save enabled</w:t>
            </w:r>
          </w:p>
          <w:p w14:paraId="43BDFF02" w14:textId="03D14696" w:rsidR="00F659A1" w:rsidRDefault="000C6421" w:rsidP="00F659A1">
            <w:pPr>
              <w:rPr>
                <w:rFonts w:cs="Arial"/>
                <w:lang w:eastAsia="zh-CN"/>
              </w:rPr>
            </w:pPr>
            <w:r>
              <w:rPr>
                <w:rFonts w:cs="Arial"/>
                <w:lang w:eastAsia="zh-CN"/>
              </w:rPr>
              <w:t xml:space="preserve">Recall </w:t>
            </w:r>
            <w:r w:rsidRPr="00747BDE">
              <w:rPr>
                <w:rFonts w:cs="Arial"/>
                <w:lang w:eastAsia="zh-CN"/>
              </w:rPr>
              <w:t>while Auto</w:t>
            </w:r>
            <w:ins w:id="1479" w:author="Borrelli, Matthew (M.T.)" w:date="2021-06-10T16:52:00Z">
              <w:r w:rsidR="00CE71AC">
                <w:rPr>
                  <w:rFonts w:cs="Arial"/>
                  <w:lang w:eastAsia="zh-CN"/>
                </w:rPr>
                <w:t xml:space="preserve"> </w:t>
              </w:r>
            </w:ins>
            <w:r w:rsidRPr="00747BDE">
              <w:rPr>
                <w:rFonts w:cs="Arial"/>
                <w:lang w:eastAsia="zh-CN"/>
              </w:rPr>
              <w:t>Save enabled</w:t>
            </w:r>
          </w:p>
          <w:p w14:paraId="6AECD327" w14:textId="77777777" w:rsidR="00F659A1" w:rsidRDefault="00F659A1" w:rsidP="00F659A1">
            <w:pPr>
              <w:rPr>
                <w:rFonts w:cs="Arial"/>
                <w:lang w:eastAsia="zh-CN"/>
              </w:rPr>
            </w:pPr>
          </w:p>
        </w:tc>
      </w:tr>
      <w:tr w:rsidR="00F659A1" w14:paraId="7056B83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5F2CEE0"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7EF74D20" w14:textId="77777777" w:rsidR="00F659A1" w:rsidRDefault="000C6421" w:rsidP="00F659A1">
            <w:pPr>
              <w:rPr>
                <w:rFonts w:cs="Arial"/>
                <w:lang w:eastAsia="zh-CN"/>
              </w:rPr>
            </w:pPr>
            <w:r>
              <w:rPr>
                <w:rFonts w:cs="Arial"/>
                <w:lang w:eastAsia="zh-CN"/>
              </w:rPr>
              <w:t xml:space="preserve">CAN, </w:t>
            </w:r>
            <w:proofErr w:type="spellStart"/>
            <w:r>
              <w:rPr>
                <w:rFonts w:cs="Arial"/>
                <w:lang w:eastAsia="zh-CN"/>
              </w:rPr>
              <w:t>SoA</w:t>
            </w:r>
            <w:commentRangeEnd w:id="1470"/>
            <w:proofErr w:type="spellEnd"/>
            <w:r w:rsidR="00C52C70">
              <w:rPr>
                <w:rStyle w:val="CommentReference"/>
              </w:rPr>
              <w:commentReference w:id="1470"/>
            </w:r>
          </w:p>
        </w:tc>
      </w:tr>
    </w:tbl>
    <w:p w14:paraId="49E6E07D" w14:textId="77777777" w:rsidR="00F659A1" w:rsidRDefault="00F659A1"/>
    <w:p w14:paraId="393EFDA4" w14:textId="1BF7DAF6" w:rsidR="00F659A1" w:rsidRDefault="000C6421" w:rsidP="00CF5397">
      <w:pPr>
        <w:pStyle w:val="Heading4"/>
      </w:pPr>
      <w:r>
        <w:t xml:space="preserve">PPP-UC-REQ-420580/A-Major change made to positional settings – </w:t>
      </w:r>
      <w:commentRangeStart w:id="1480"/>
      <w:r>
        <w:t>Save</w:t>
      </w:r>
      <w:ins w:id="1481" w:author="Borrelli, Matthew (M.T.)" w:date="2021-06-04T16:39:00Z">
        <w:r w:rsidR="00312FB4">
          <w:t xml:space="preserve"> (Smart)</w:t>
        </w:r>
      </w:ins>
      <w:commentRangeEnd w:id="1480"/>
      <w:ins w:id="1482" w:author="Borrelli, Matthew (M.T.)" w:date="2021-06-21T14:16:00Z">
        <w:r w:rsidR="00F26387">
          <w:rPr>
            <w:rStyle w:val="CommentReference"/>
            <w:b w:val="0"/>
            <w:bCs w:val="0"/>
            <w:i w:val="0"/>
          </w:rPr>
          <w:commentReference w:id="1480"/>
        </w:r>
      </w:ins>
    </w:p>
    <w:p w14:paraId="40955B70"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5FC58146"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CE1AFE1" w14:textId="77777777" w:rsidR="00F659A1" w:rsidRDefault="000C6421" w:rsidP="00F659A1">
            <w:pPr>
              <w:rPr>
                <w:rFonts w:ascii="Calibri" w:hAnsi="Calibri"/>
                <w:b/>
                <w:lang w:eastAsia="zh-CN"/>
              </w:rPr>
            </w:pPr>
            <w:commentRangeStart w:id="1483"/>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39251C90" w14:textId="77777777" w:rsidR="00F659A1" w:rsidRPr="00630A88" w:rsidRDefault="000C6421" w:rsidP="00F659A1">
            <w:pPr>
              <w:rPr>
                <w:rFonts w:cs="Arial"/>
                <w:lang w:eastAsia="zh-CN"/>
              </w:rPr>
            </w:pPr>
            <w:proofErr w:type="spellStart"/>
            <w:r>
              <w:rPr>
                <w:rFonts w:cs="Arial"/>
                <w:lang w:eastAsia="zh-CN"/>
              </w:rPr>
              <w:t>PPPServer</w:t>
            </w:r>
            <w:proofErr w:type="spellEnd"/>
            <w:r>
              <w:rPr>
                <w:rFonts w:cs="Arial"/>
                <w:lang w:eastAsia="zh-CN"/>
              </w:rPr>
              <w:t xml:space="preserve">, </w:t>
            </w:r>
            <w:proofErr w:type="spellStart"/>
            <w:r>
              <w:rPr>
                <w:rFonts w:cs="Arial"/>
                <w:lang w:eastAsia="zh-CN"/>
              </w:rPr>
              <w:t>PPPInterfaceClient</w:t>
            </w:r>
            <w:proofErr w:type="spellEnd"/>
          </w:p>
        </w:tc>
      </w:tr>
      <w:tr w:rsidR="00F659A1" w14:paraId="39758B0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6FD46C7"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159A7944" w14:textId="77777777" w:rsidR="00312FB4" w:rsidRDefault="00312FB4" w:rsidP="00312FB4">
            <w:pPr>
              <w:rPr>
                <w:ins w:id="1484" w:author="Borrelli, Matthew (M.T.)" w:date="2021-06-04T16:39:00Z"/>
                <w:lang w:eastAsia="zh-CN"/>
              </w:rPr>
            </w:pPr>
            <w:ins w:id="1485" w:author="Borrelli, Matthew (M.T.)" w:date="2021-06-04T16:39:00Z">
              <w:r>
                <w:rPr>
                  <w:lang w:eastAsia="zh-CN"/>
                </w:rPr>
                <w:t>Auto Save Feature is configured for Smart</w:t>
              </w:r>
            </w:ins>
          </w:p>
          <w:p w14:paraId="2D910CCC" w14:textId="77777777" w:rsidR="00F659A1" w:rsidRDefault="000C6421" w:rsidP="00F659A1">
            <w:pPr>
              <w:rPr>
                <w:lang w:eastAsia="zh-CN"/>
              </w:rPr>
            </w:pPr>
            <w:r>
              <w:rPr>
                <w:lang w:eastAsia="zh-CN"/>
              </w:rPr>
              <w:t>Auto Save Feature is Enabled</w:t>
            </w:r>
          </w:p>
          <w:p w14:paraId="30A4B30B" w14:textId="77777777" w:rsidR="00F659A1" w:rsidRPr="00405039" w:rsidRDefault="000C6421" w:rsidP="00F659A1">
            <w:pPr>
              <w:rPr>
                <w:lang w:eastAsia="zh-CN"/>
              </w:rPr>
            </w:pPr>
            <w:r>
              <w:rPr>
                <w:lang w:eastAsia="zh-CN"/>
              </w:rPr>
              <w:t>No active Inhibit Requests</w:t>
            </w:r>
          </w:p>
        </w:tc>
      </w:tr>
      <w:tr w:rsidR="00F659A1" w14:paraId="1B7979F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D638A2B"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1EB892C7" w14:textId="3655813E" w:rsidR="00F659A1" w:rsidRPr="00BD03B5" w:rsidRDefault="000C6421" w:rsidP="00F659A1">
            <w:pPr>
              <w:rPr>
                <w:rFonts w:cs="Arial"/>
                <w:lang w:eastAsia="zh-CN"/>
              </w:rPr>
            </w:pPr>
            <w:r>
              <w:rPr>
                <w:rFonts w:cs="Arial"/>
                <w:lang w:eastAsia="zh-CN"/>
              </w:rPr>
              <w:t>User a</w:t>
            </w:r>
            <w:r w:rsidRPr="00BD03B5">
              <w:rPr>
                <w:rFonts w:cs="Arial"/>
                <w:lang w:eastAsia="zh-CN"/>
              </w:rPr>
              <w:t>djus</w:t>
            </w:r>
            <w:r>
              <w:rPr>
                <w:rFonts w:cs="Arial"/>
                <w:lang w:eastAsia="zh-CN"/>
              </w:rPr>
              <w:t>ts</w:t>
            </w:r>
            <w:r w:rsidRPr="00BD03B5">
              <w:rPr>
                <w:rFonts w:cs="Arial"/>
                <w:lang w:eastAsia="zh-CN"/>
              </w:rPr>
              <w:t xml:space="preserve"> </w:t>
            </w:r>
            <w:r>
              <w:rPr>
                <w:rFonts w:cs="Arial"/>
                <w:lang w:eastAsia="zh-CN"/>
              </w:rPr>
              <w:t>one of the auto</w:t>
            </w:r>
            <w:ins w:id="1486" w:author="Borrelli, Matthew (M.T.)" w:date="2021-06-10T16:46:00Z">
              <w:r w:rsidR="0066278F">
                <w:rPr>
                  <w:rFonts w:cs="Arial"/>
                  <w:lang w:eastAsia="zh-CN"/>
                </w:rPr>
                <w:t xml:space="preserve"> </w:t>
              </w:r>
            </w:ins>
            <w:r>
              <w:rPr>
                <w:rFonts w:cs="Arial"/>
                <w:lang w:eastAsia="zh-CN"/>
              </w:rPr>
              <w:t xml:space="preserve">save applicable </w:t>
            </w:r>
            <w:r w:rsidRPr="00BD03B5">
              <w:rPr>
                <w:rFonts w:cs="Arial"/>
                <w:lang w:eastAsia="zh-CN"/>
              </w:rPr>
              <w:t>settings</w:t>
            </w:r>
          </w:p>
          <w:p w14:paraId="29E39936" w14:textId="77777777" w:rsidR="00F659A1" w:rsidRDefault="000C6421" w:rsidP="00F659A1">
            <w:pPr>
              <w:rPr>
                <w:rFonts w:cs="Arial"/>
                <w:lang w:eastAsia="zh-CN"/>
              </w:rPr>
            </w:pPr>
            <w:proofErr w:type="spellStart"/>
            <w:r>
              <w:rPr>
                <w:rFonts w:cs="Arial"/>
                <w:lang w:eastAsia="zh-CN"/>
              </w:rPr>
              <w:t>PPPServer</w:t>
            </w:r>
            <w:proofErr w:type="spellEnd"/>
            <w:r>
              <w:rPr>
                <w:rFonts w:cs="Arial"/>
                <w:lang w:eastAsia="zh-CN"/>
              </w:rPr>
              <w:t xml:space="preserve"> </w:t>
            </w:r>
            <w:r w:rsidRPr="00BD03B5">
              <w:rPr>
                <w:rFonts w:cs="Arial"/>
                <w:lang w:eastAsia="zh-CN"/>
              </w:rPr>
              <w:t xml:space="preserve">determines that the </w:t>
            </w:r>
            <w:r>
              <w:rPr>
                <w:rFonts w:cs="Arial"/>
                <w:lang w:eastAsia="zh-CN"/>
              </w:rPr>
              <w:t>change was a Major one</w:t>
            </w:r>
          </w:p>
        </w:tc>
      </w:tr>
      <w:tr w:rsidR="00F659A1" w14:paraId="07AF106A"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E47FDC7"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4ADF6BFF" w14:textId="77777777" w:rsidR="00F659A1" w:rsidRDefault="000C6421" w:rsidP="00F659A1">
            <w:pPr>
              <w:rPr>
                <w:rFonts w:cs="Arial"/>
                <w:lang w:eastAsia="zh-CN"/>
              </w:rPr>
            </w:pPr>
            <w:proofErr w:type="spellStart"/>
            <w:r>
              <w:rPr>
                <w:rFonts w:cs="Arial"/>
                <w:lang w:eastAsia="zh-CN"/>
              </w:rPr>
              <w:t>PPPServer</w:t>
            </w:r>
            <w:proofErr w:type="spellEnd"/>
            <w:r>
              <w:rPr>
                <w:rFonts w:cs="Arial"/>
                <w:lang w:eastAsia="zh-CN"/>
              </w:rPr>
              <w:t xml:space="preserve"> requests </w:t>
            </w:r>
            <w:proofErr w:type="spellStart"/>
            <w:r>
              <w:rPr>
                <w:rFonts w:cs="Arial"/>
                <w:lang w:eastAsia="zh-CN"/>
              </w:rPr>
              <w:t>PPPInterfaceClient</w:t>
            </w:r>
            <w:proofErr w:type="spellEnd"/>
            <w:r>
              <w:rPr>
                <w:rFonts w:cs="Arial"/>
                <w:lang w:eastAsia="zh-CN"/>
              </w:rPr>
              <w:t xml:space="preserve"> display a notification asking for user feedback</w:t>
            </w:r>
          </w:p>
          <w:p w14:paraId="783EF205" w14:textId="77777777" w:rsidR="00F659A1" w:rsidRPr="00BD03B5" w:rsidRDefault="000C6421" w:rsidP="00F659A1">
            <w:pPr>
              <w:rPr>
                <w:rFonts w:cs="Arial"/>
                <w:lang w:eastAsia="zh-CN"/>
              </w:rPr>
            </w:pPr>
            <w:r>
              <w:rPr>
                <w:rFonts w:cs="Arial"/>
                <w:lang w:eastAsia="zh-CN"/>
              </w:rPr>
              <w:t>User selects ‘Save’</w:t>
            </w:r>
          </w:p>
          <w:p w14:paraId="21D7A899" w14:textId="77777777" w:rsidR="00F659A1" w:rsidRPr="00BD03B5" w:rsidRDefault="000C6421" w:rsidP="00F659A1">
            <w:pPr>
              <w:rPr>
                <w:rFonts w:cs="Arial"/>
                <w:lang w:eastAsia="zh-CN"/>
              </w:rPr>
            </w:pPr>
            <w:proofErr w:type="spellStart"/>
            <w:r>
              <w:rPr>
                <w:rFonts w:cs="Arial"/>
                <w:lang w:eastAsia="zh-CN"/>
              </w:rPr>
              <w:t>PPPServer</w:t>
            </w:r>
            <w:proofErr w:type="spellEnd"/>
            <w:r>
              <w:rPr>
                <w:rFonts w:cs="Arial"/>
                <w:lang w:eastAsia="zh-CN"/>
              </w:rPr>
              <w:t xml:space="preserve"> </w:t>
            </w:r>
            <w:r w:rsidRPr="00BD03B5">
              <w:rPr>
                <w:rFonts w:cs="Arial"/>
                <w:lang w:eastAsia="zh-CN"/>
              </w:rPr>
              <w:t xml:space="preserve">sends save request to the </w:t>
            </w:r>
            <w:proofErr w:type="spellStart"/>
            <w:r>
              <w:rPr>
                <w:rFonts w:cs="Arial"/>
                <w:lang w:eastAsia="zh-CN"/>
              </w:rPr>
              <w:t>AutoSavePositionClient</w:t>
            </w:r>
            <w:proofErr w:type="spellEnd"/>
          </w:p>
          <w:p w14:paraId="696BB5F1" w14:textId="77777777" w:rsidR="00F659A1" w:rsidRPr="00BD03B5" w:rsidRDefault="000C6421" w:rsidP="00F659A1">
            <w:pPr>
              <w:rPr>
                <w:rFonts w:cs="Arial"/>
                <w:lang w:eastAsia="zh-CN"/>
              </w:rPr>
            </w:pPr>
            <w:proofErr w:type="spellStart"/>
            <w:r>
              <w:rPr>
                <w:rFonts w:cs="Arial"/>
                <w:lang w:eastAsia="zh-CN"/>
              </w:rPr>
              <w:t>AutoSavePositionClient</w:t>
            </w:r>
            <w:proofErr w:type="spellEnd"/>
            <w:r w:rsidRPr="00BD03B5">
              <w:rPr>
                <w:rFonts w:cs="Arial"/>
                <w:lang w:eastAsia="zh-CN"/>
              </w:rPr>
              <w:t xml:space="preserve"> saves vehicle positional settings.</w:t>
            </w:r>
          </w:p>
          <w:p w14:paraId="642FDFE0" w14:textId="77777777" w:rsidR="00F659A1" w:rsidRDefault="000C6421" w:rsidP="00F659A1">
            <w:pPr>
              <w:rPr>
                <w:rFonts w:cs="Arial"/>
                <w:lang w:eastAsia="zh-CN"/>
              </w:rPr>
            </w:pPr>
            <w:proofErr w:type="spellStart"/>
            <w:r>
              <w:rPr>
                <w:rFonts w:cs="Arial"/>
                <w:lang w:eastAsia="zh-CN"/>
              </w:rPr>
              <w:t>PPPServer</w:t>
            </w:r>
            <w:proofErr w:type="spellEnd"/>
            <w:r>
              <w:rPr>
                <w:rFonts w:cs="Arial"/>
                <w:lang w:eastAsia="zh-CN"/>
              </w:rPr>
              <w:t xml:space="preserve"> </w:t>
            </w:r>
            <w:r w:rsidRPr="00BD03B5">
              <w:rPr>
                <w:rFonts w:cs="Arial"/>
                <w:lang w:eastAsia="zh-CN"/>
              </w:rPr>
              <w:t xml:space="preserve">receives notification from </w:t>
            </w:r>
            <w:proofErr w:type="spellStart"/>
            <w:r>
              <w:rPr>
                <w:rFonts w:cs="Arial"/>
                <w:lang w:eastAsia="zh-CN"/>
              </w:rPr>
              <w:t>AutoSavePositionClient</w:t>
            </w:r>
            <w:proofErr w:type="spellEnd"/>
            <w:r w:rsidRPr="00BD03B5">
              <w:rPr>
                <w:rFonts w:cs="Arial"/>
                <w:lang w:eastAsia="zh-CN"/>
              </w:rPr>
              <w:t>,</w:t>
            </w:r>
            <w:r>
              <w:rPr>
                <w:rFonts w:cs="Arial"/>
                <w:lang w:eastAsia="zh-CN"/>
              </w:rPr>
              <w:t xml:space="preserve"> </w:t>
            </w:r>
            <w:r w:rsidRPr="00BD03B5">
              <w:rPr>
                <w:rFonts w:cs="Arial"/>
                <w:lang w:eastAsia="zh-CN"/>
              </w:rPr>
              <w:t>indicating that positional settings have been retained.</w:t>
            </w:r>
          </w:p>
          <w:p w14:paraId="1BAC81D9" w14:textId="699D5175" w:rsidR="00F659A1" w:rsidRPr="00BD03B5" w:rsidDel="00C52C70" w:rsidRDefault="000C6421" w:rsidP="00F659A1">
            <w:pPr>
              <w:rPr>
                <w:del w:id="1487" w:author="Borrelli, Matthew (M.T.)" w:date="2021-06-21T14:27:00Z"/>
                <w:rFonts w:cs="Arial"/>
                <w:lang w:eastAsia="zh-CN"/>
              </w:rPr>
            </w:pPr>
            <w:del w:id="1488" w:author="Borrelli, Matthew (M.T.)" w:date="2021-06-21T14:27:00Z">
              <w:r w:rsidDel="00C52C70">
                <w:rPr>
                  <w:rFonts w:cs="Arial"/>
                  <w:lang w:eastAsia="zh-CN"/>
                </w:rPr>
                <w:delText xml:space="preserve">PPPServer requests PPPInterfaceClient display a </w:delText>
              </w:r>
            </w:del>
            <w:del w:id="1489" w:author="Borrelli, Matthew (M.T.)" w:date="2021-06-10T15:18:00Z">
              <w:r w:rsidDel="00781B84">
                <w:rPr>
                  <w:rFonts w:cs="Arial"/>
                  <w:lang w:eastAsia="zh-CN"/>
                </w:rPr>
                <w:delText xml:space="preserve">Save Confirmation </w:delText>
              </w:r>
            </w:del>
            <w:del w:id="1490" w:author="Borrelli, Matthew (M.T.)" w:date="2021-06-21T14:27:00Z">
              <w:r w:rsidDel="00C52C70">
                <w:rPr>
                  <w:rFonts w:cs="Arial"/>
                  <w:lang w:eastAsia="zh-CN"/>
                </w:rPr>
                <w:delText>notification to the user</w:delText>
              </w:r>
            </w:del>
          </w:p>
          <w:p w14:paraId="43FE23C5" w14:textId="77777777" w:rsidR="00F659A1" w:rsidRDefault="000C6421" w:rsidP="00F659A1">
            <w:pPr>
              <w:rPr>
                <w:lang w:eastAsia="zh-CN"/>
              </w:rPr>
            </w:pPr>
            <w:proofErr w:type="spellStart"/>
            <w:r>
              <w:rPr>
                <w:rFonts w:cs="Arial"/>
                <w:lang w:eastAsia="zh-CN"/>
              </w:rPr>
              <w:t>PPPServer</w:t>
            </w:r>
            <w:proofErr w:type="spellEnd"/>
            <w:r>
              <w:rPr>
                <w:rFonts w:cs="Arial"/>
                <w:lang w:eastAsia="zh-CN"/>
              </w:rPr>
              <w:t xml:space="preserve"> </w:t>
            </w:r>
            <w:r w:rsidRPr="00BD03B5">
              <w:rPr>
                <w:rFonts w:cs="Arial"/>
                <w:lang w:eastAsia="zh-CN"/>
              </w:rPr>
              <w:t>clears previous adjustment information</w:t>
            </w:r>
          </w:p>
        </w:tc>
      </w:tr>
      <w:tr w:rsidR="00F659A1" w14:paraId="3BACAC0C"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2156FCC"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6B6ED546" w14:textId="094C033D" w:rsidR="00F659A1" w:rsidRDefault="000C6421" w:rsidP="00F659A1">
            <w:pPr>
              <w:rPr>
                <w:rFonts w:cs="Arial"/>
                <w:lang w:eastAsia="zh-CN"/>
              </w:rPr>
            </w:pPr>
            <w:r w:rsidRPr="00747BDE">
              <w:rPr>
                <w:rFonts w:cs="Arial"/>
                <w:lang w:eastAsia="zh-CN"/>
              </w:rPr>
              <w:t>Manual Save while Auto</w:t>
            </w:r>
            <w:ins w:id="1491" w:author="Borrelli, Matthew (M.T.)" w:date="2021-06-10T16:46:00Z">
              <w:r w:rsidR="0066278F">
                <w:rPr>
                  <w:rFonts w:cs="Arial"/>
                  <w:lang w:eastAsia="zh-CN"/>
                </w:rPr>
                <w:t xml:space="preserve"> </w:t>
              </w:r>
            </w:ins>
            <w:r w:rsidRPr="00747BDE">
              <w:rPr>
                <w:rFonts w:cs="Arial"/>
                <w:lang w:eastAsia="zh-CN"/>
              </w:rPr>
              <w:t>Save enabled</w:t>
            </w:r>
          </w:p>
          <w:p w14:paraId="15F8DB6A" w14:textId="4424FB39" w:rsidR="00F659A1" w:rsidRDefault="000C6421" w:rsidP="00F659A1">
            <w:pPr>
              <w:rPr>
                <w:rFonts w:cs="Arial"/>
                <w:lang w:eastAsia="zh-CN"/>
              </w:rPr>
            </w:pPr>
            <w:r>
              <w:rPr>
                <w:rFonts w:cs="Arial"/>
                <w:lang w:eastAsia="zh-CN"/>
              </w:rPr>
              <w:t xml:space="preserve">Recall </w:t>
            </w:r>
            <w:r w:rsidRPr="00747BDE">
              <w:rPr>
                <w:rFonts w:cs="Arial"/>
                <w:lang w:eastAsia="zh-CN"/>
              </w:rPr>
              <w:t>while Auto</w:t>
            </w:r>
            <w:ins w:id="1492" w:author="Borrelli, Matthew (M.T.)" w:date="2021-06-10T16:46:00Z">
              <w:r w:rsidR="0066278F">
                <w:rPr>
                  <w:rFonts w:cs="Arial"/>
                  <w:lang w:eastAsia="zh-CN"/>
                </w:rPr>
                <w:t xml:space="preserve"> </w:t>
              </w:r>
            </w:ins>
            <w:r w:rsidRPr="00747BDE">
              <w:rPr>
                <w:rFonts w:cs="Arial"/>
                <w:lang w:eastAsia="zh-CN"/>
              </w:rPr>
              <w:t>Save enabled</w:t>
            </w:r>
            <w:r>
              <w:rPr>
                <w:rFonts w:cs="Arial"/>
                <w:lang w:eastAsia="zh-CN"/>
              </w:rPr>
              <w:t xml:space="preserve"> </w:t>
            </w:r>
          </w:p>
          <w:p w14:paraId="07062417" w14:textId="59C69F29" w:rsidR="00F659A1" w:rsidRDefault="000C6421" w:rsidP="00F659A1">
            <w:pPr>
              <w:rPr>
                <w:rFonts w:cs="Arial"/>
                <w:lang w:eastAsia="zh-CN"/>
              </w:rPr>
            </w:pPr>
            <w:r w:rsidRPr="004E2EAF">
              <w:rPr>
                <w:rFonts w:cs="Arial"/>
                <w:lang w:eastAsia="zh-CN"/>
              </w:rPr>
              <w:t>Auto</w:t>
            </w:r>
            <w:ins w:id="1493" w:author="Borrelli, Matthew (M.T.)" w:date="2021-06-10T16:46:00Z">
              <w:r w:rsidR="0066278F">
                <w:rPr>
                  <w:rFonts w:cs="Arial"/>
                  <w:lang w:eastAsia="zh-CN"/>
                </w:rPr>
                <w:t xml:space="preserve"> </w:t>
              </w:r>
            </w:ins>
            <w:r w:rsidRPr="004E2EAF">
              <w:rPr>
                <w:rFonts w:cs="Arial"/>
                <w:lang w:eastAsia="zh-CN"/>
              </w:rPr>
              <w:t>Save Prompt times out or blocked</w:t>
            </w:r>
          </w:p>
          <w:p w14:paraId="11A32AC6" w14:textId="77777777" w:rsidR="00F659A1" w:rsidRDefault="00F659A1" w:rsidP="00F659A1">
            <w:pPr>
              <w:rPr>
                <w:rFonts w:cs="Arial"/>
                <w:lang w:eastAsia="zh-CN"/>
              </w:rPr>
            </w:pPr>
          </w:p>
        </w:tc>
      </w:tr>
      <w:tr w:rsidR="00F659A1" w14:paraId="1BB21F6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A511216"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432FCC01" w14:textId="77777777" w:rsidR="00F659A1" w:rsidRDefault="000C6421" w:rsidP="00F659A1">
            <w:pPr>
              <w:rPr>
                <w:rFonts w:cs="Arial"/>
                <w:lang w:eastAsia="zh-CN"/>
              </w:rPr>
            </w:pPr>
            <w:r>
              <w:rPr>
                <w:rFonts w:cs="Arial"/>
                <w:lang w:eastAsia="zh-CN"/>
              </w:rPr>
              <w:t xml:space="preserve">CAN, </w:t>
            </w:r>
            <w:proofErr w:type="spellStart"/>
            <w:r>
              <w:rPr>
                <w:rFonts w:cs="Arial"/>
                <w:lang w:eastAsia="zh-CN"/>
              </w:rPr>
              <w:t>SoA</w:t>
            </w:r>
            <w:commentRangeEnd w:id="1483"/>
            <w:proofErr w:type="spellEnd"/>
            <w:r w:rsidR="00C52C70">
              <w:rPr>
                <w:rStyle w:val="CommentReference"/>
              </w:rPr>
              <w:commentReference w:id="1483"/>
            </w:r>
          </w:p>
        </w:tc>
      </w:tr>
    </w:tbl>
    <w:p w14:paraId="1B6C6301" w14:textId="77777777" w:rsidR="00F659A1" w:rsidRDefault="00F659A1"/>
    <w:p w14:paraId="281EDF01" w14:textId="52F68876" w:rsidR="00F659A1" w:rsidRDefault="000C6421" w:rsidP="00CF5397">
      <w:pPr>
        <w:pStyle w:val="Heading4"/>
      </w:pPr>
      <w:r>
        <w:t xml:space="preserve">PPP-UC-REQ-420581/A-Major change made to positional </w:t>
      </w:r>
      <w:commentRangeStart w:id="1494"/>
      <w:r>
        <w:t xml:space="preserve">settings – </w:t>
      </w:r>
      <w:del w:id="1495" w:author="Borrelli, Matthew (M.T.)" w:date="2021-06-04T16:34:00Z">
        <w:r w:rsidDel="00312FB4">
          <w:delText>Ignore</w:delText>
        </w:r>
      </w:del>
      <w:ins w:id="1496" w:author="Borrelli, Matthew (M.T.)" w:date="2021-06-04T16:34:00Z">
        <w:r w:rsidR="00312FB4">
          <w:t>No Save</w:t>
        </w:r>
      </w:ins>
      <w:ins w:id="1497" w:author="Borrelli, Matthew (M.T.)" w:date="2021-06-04T16:39:00Z">
        <w:r w:rsidR="00312FB4">
          <w:t xml:space="preserve"> (Smart)</w:t>
        </w:r>
      </w:ins>
      <w:commentRangeEnd w:id="1494"/>
      <w:ins w:id="1498" w:author="Borrelli, Matthew (M.T.)" w:date="2021-06-21T14:16:00Z">
        <w:r w:rsidR="00F26387">
          <w:rPr>
            <w:rStyle w:val="CommentReference"/>
            <w:b w:val="0"/>
            <w:bCs w:val="0"/>
            <w:i w:val="0"/>
          </w:rPr>
          <w:commentReference w:id="1494"/>
        </w:r>
      </w:ins>
    </w:p>
    <w:p w14:paraId="435DE156"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5AA24FF7"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39A6E06" w14:textId="77777777" w:rsidR="00F659A1" w:rsidRDefault="000C6421" w:rsidP="00F659A1">
            <w:pPr>
              <w:rPr>
                <w:rFonts w:ascii="Calibri" w:hAnsi="Calibri"/>
                <w:b/>
                <w:lang w:eastAsia="zh-CN"/>
              </w:rPr>
            </w:pPr>
            <w:commentRangeStart w:id="1499"/>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567B7E1F" w14:textId="77777777" w:rsidR="00F659A1" w:rsidRPr="00630A88"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p>
        </w:tc>
      </w:tr>
      <w:tr w:rsidR="00F659A1" w14:paraId="49F62B6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FE2955E"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622ADF79" w14:textId="77777777" w:rsidR="00312FB4" w:rsidRDefault="00312FB4" w:rsidP="00312FB4">
            <w:pPr>
              <w:rPr>
                <w:ins w:id="1500" w:author="Borrelli, Matthew (M.T.)" w:date="2021-06-04T16:39:00Z"/>
                <w:lang w:eastAsia="zh-CN"/>
              </w:rPr>
            </w:pPr>
            <w:ins w:id="1501" w:author="Borrelli, Matthew (M.T.)" w:date="2021-06-04T16:39:00Z">
              <w:r>
                <w:rPr>
                  <w:lang w:eastAsia="zh-CN"/>
                </w:rPr>
                <w:t>Auto Save Feature is configured for Smart</w:t>
              </w:r>
            </w:ins>
          </w:p>
          <w:p w14:paraId="5288FA6F" w14:textId="77777777" w:rsidR="00F659A1" w:rsidRDefault="000C6421" w:rsidP="00F659A1">
            <w:pPr>
              <w:rPr>
                <w:lang w:eastAsia="zh-CN"/>
              </w:rPr>
            </w:pPr>
            <w:r>
              <w:rPr>
                <w:lang w:eastAsia="zh-CN"/>
              </w:rPr>
              <w:lastRenderedPageBreak/>
              <w:t>Auto Save Feature is Enabled</w:t>
            </w:r>
          </w:p>
          <w:p w14:paraId="6BFC5282" w14:textId="77777777" w:rsidR="00F659A1" w:rsidRPr="00405039" w:rsidRDefault="000C6421" w:rsidP="00F659A1">
            <w:pPr>
              <w:rPr>
                <w:lang w:eastAsia="zh-CN"/>
              </w:rPr>
            </w:pPr>
            <w:r>
              <w:rPr>
                <w:lang w:eastAsia="zh-CN"/>
              </w:rPr>
              <w:t>No active Inhibit Requests</w:t>
            </w:r>
          </w:p>
        </w:tc>
      </w:tr>
      <w:tr w:rsidR="00F659A1" w14:paraId="510E5276"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3ECEB83" w14:textId="77777777" w:rsidR="00F659A1" w:rsidRDefault="000C6421" w:rsidP="00F659A1">
            <w:pPr>
              <w:rPr>
                <w:rFonts w:ascii="Calibri" w:hAnsi="Calibri"/>
                <w:b/>
                <w:lang w:eastAsia="zh-CN"/>
              </w:rPr>
            </w:pPr>
            <w:r>
              <w:rPr>
                <w:rFonts w:ascii="Calibri" w:hAnsi="Calibri"/>
                <w:b/>
                <w:lang w:eastAsia="zh-CN"/>
              </w:rPr>
              <w:lastRenderedPageBreak/>
              <w:t>Scenario Description</w:t>
            </w:r>
          </w:p>
        </w:tc>
        <w:tc>
          <w:tcPr>
            <w:tcW w:w="7004" w:type="dxa"/>
            <w:tcBorders>
              <w:top w:val="single" w:sz="4" w:space="0" w:color="auto"/>
              <w:left w:val="single" w:sz="4" w:space="0" w:color="auto"/>
              <w:bottom w:val="single" w:sz="4" w:space="0" w:color="auto"/>
              <w:right w:val="single" w:sz="4" w:space="0" w:color="auto"/>
            </w:tcBorders>
          </w:tcPr>
          <w:p w14:paraId="3313BE2F" w14:textId="33D4BF7D" w:rsidR="00F659A1" w:rsidRPr="00BD03B5" w:rsidRDefault="000C6421" w:rsidP="00F659A1">
            <w:pPr>
              <w:rPr>
                <w:rFonts w:cs="Arial"/>
                <w:szCs w:val="20"/>
                <w:lang w:eastAsia="zh-CN"/>
              </w:rPr>
            </w:pPr>
            <w:r>
              <w:rPr>
                <w:rFonts w:cs="Arial"/>
                <w:szCs w:val="20"/>
                <w:lang w:eastAsia="zh-CN"/>
              </w:rPr>
              <w:t>User a</w:t>
            </w:r>
            <w:r w:rsidRPr="00BD03B5">
              <w:rPr>
                <w:rFonts w:cs="Arial"/>
                <w:szCs w:val="20"/>
                <w:lang w:eastAsia="zh-CN"/>
              </w:rPr>
              <w:t>djus</w:t>
            </w:r>
            <w:r>
              <w:rPr>
                <w:rFonts w:cs="Arial"/>
                <w:szCs w:val="20"/>
                <w:lang w:eastAsia="zh-CN"/>
              </w:rPr>
              <w:t>ts</w:t>
            </w:r>
            <w:r w:rsidRPr="00BD03B5">
              <w:rPr>
                <w:rFonts w:cs="Arial"/>
                <w:szCs w:val="20"/>
                <w:lang w:eastAsia="zh-CN"/>
              </w:rPr>
              <w:t xml:space="preserve"> </w:t>
            </w:r>
            <w:r>
              <w:rPr>
                <w:rFonts w:cs="Arial"/>
                <w:szCs w:val="20"/>
                <w:lang w:eastAsia="zh-CN"/>
              </w:rPr>
              <w:t>one of the auto</w:t>
            </w:r>
            <w:ins w:id="1502" w:author="Borrelli, Matthew (M.T.)" w:date="2021-06-10T16:47:00Z">
              <w:r w:rsidR="0066278F">
                <w:rPr>
                  <w:rFonts w:cs="Arial"/>
                  <w:szCs w:val="20"/>
                  <w:lang w:eastAsia="zh-CN"/>
                </w:rPr>
                <w:t xml:space="preserve"> </w:t>
              </w:r>
            </w:ins>
            <w:r>
              <w:rPr>
                <w:rFonts w:cs="Arial"/>
                <w:szCs w:val="20"/>
                <w:lang w:eastAsia="zh-CN"/>
              </w:rPr>
              <w:t xml:space="preserve">save applicable </w:t>
            </w:r>
            <w:r w:rsidRPr="00BD03B5">
              <w:rPr>
                <w:rFonts w:cs="Arial"/>
                <w:szCs w:val="20"/>
                <w:lang w:eastAsia="zh-CN"/>
              </w:rPr>
              <w:t>settings</w:t>
            </w:r>
          </w:p>
          <w:p w14:paraId="1773D064" w14:textId="77777777" w:rsidR="00F659A1"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r w:rsidRPr="00BD03B5">
              <w:rPr>
                <w:rFonts w:cs="Arial"/>
                <w:szCs w:val="20"/>
                <w:lang w:eastAsia="zh-CN"/>
              </w:rPr>
              <w:t xml:space="preserve">determines that the </w:t>
            </w:r>
            <w:r>
              <w:rPr>
                <w:rFonts w:cs="Arial"/>
                <w:szCs w:val="20"/>
                <w:lang w:eastAsia="zh-CN"/>
              </w:rPr>
              <w:t>change was a Major one</w:t>
            </w:r>
          </w:p>
        </w:tc>
      </w:tr>
      <w:tr w:rsidR="00F659A1" w14:paraId="4EC4695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D7E534F"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624EBA64" w14:textId="77777777" w:rsidR="00F659A1"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requests </w:t>
            </w:r>
            <w:proofErr w:type="spellStart"/>
            <w:r>
              <w:rPr>
                <w:rFonts w:cs="Arial"/>
                <w:szCs w:val="20"/>
                <w:lang w:eastAsia="zh-CN"/>
              </w:rPr>
              <w:t>PPPInterfaceClient</w:t>
            </w:r>
            <w:proofErr w:type="spellEnd"/>
            <w:r>
              <w:rPr>
                <w:rFonts w:cs="Arial"/>
                <w:szCs w:val="20"/>
                <w:lang w:eastAsia="zh-CN"/>
              </w:rPr>
              <w:t xml:space="preserve"> display a notification asking for user feedback</w:t>
            </w:r>
          </w:p>
          <w:p w14:paraId="01516D1E" w14:textId="5423C9E2" w:rsidR="00F659A1" w:rsidRDefault="000C6421" w:rsidP="00F659A1">
            <w:pPr>
              <w:rPr>
                <w:rFonts w:cs="Arial"/>
                <w:szCs w:val="20"/>
                <w:lang w:eastAsia="zh-CN"/>
              </w:rPr>
            </w:pPr>
            <w:r>
              <w:rPr>
                <w:rFonts w:cs="Arial"/>
                <w:szCs w:val="20"/>
                <w:lang w:eastAsia="zh-CN"/>
              </w:rPr>
              <w:t>User selects ‘</w:t>
            </w:r>
            <w:del w:id="1503" w:author="Borrelli, Matthew (M.T.)" w:date="2021-06-04T16:34:00Z">
              <w:r w:rsidDel="00312FB4">
                <w:rPr>
                  <w:rFonts w:cs="Arial"/>
                  <w:szCs w:val="20"/>
                  <w:lang w:eastAsia="zh-CN"/>
                </w:rPr>
                <w:delText>Ignore’</w:delText>
              </w:r>
            </w:del>
            <w:ins w:id="1504" w:author="Borrelli, Matthew (M.T.)" w:date="2021-06-04T16:34:00Z">
              <w:r w:rsidR="00312FB4">
                <w:rPr>
                  <w:rFonts w:cs="Arial"/>
                  <w:szCs w:val="20"/>
                  <w:lang w:eastAsia="zh-CN"/>
                </w:rPr>
                <w:t>No Save</w:t>
              </w:r>
            </w:ins>
          </w:p>
          <w:p w14:paraId="2BD3C2C2" w14:textId="77777777" w:rsidR="00F659A1"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does not request a save</w:t>
            </w:r>
          </w:p>
          <w:p w14:paraId="75E3626B" w14:textId="5D35D6B2" w:rsidR="00F659A1" w:rsidRPr="00BD03B5" w:rsidDel="00312FB4" w:rsidRDefault="000C6421" w:rsidP="00F659A1">
            <w:pPr>
              <w:rPr>
                <w:del w:id="1505" w:author="Borrelli, Matthew (M.T.)" w:date="2021-06-04T16:34:00Z"/>
                <w:rFonts w:cs="Arial"/>
                <w:szCs w:val="20"/>
                <w:lang w:eastAsia="zh-CN"/>
              </w:rPr>
            </w:pPr>
            <w:del w:id="1506" w:author="Borrelli, Matthew (M.T.)" w:date="2021-06-04T16:34:00Z">
              <w:r w:rsidDel="00312FB4">
                <w:rPr>
                  <w:rFonts w:cs="Arial"/>
                  <w:szCs w:val="20"/>
                  <w:lang w:eastAsia="zh-CN"/>
                </w:rPr>
                <w:delText>PPPServer requests PPPInterfaceClient display an Ignore Confirmation notification to the user</w:delText>
              </w:r>
            </w:del>
          </w:p>
          <w:p w14:paraId="6FF60B46" w14:textId="77777777" w:rsidR="00F659A1" w:rsidRDefault="000C6421" w:rsidP="00F659A1">
            <w:pPr>
              <w:rPr>
                <w:ins w:id="1507" w:author="Borrelli, Matthew (M.T.)" w:date="2021-06-04T16:34:00Z"/>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r w:rsidRPr="00BD03B5">
              <w:rPr>
                <w:rFonts w:cs="Arial"/>
                <w:szCs w:val="20"/>
                <w:lang w:eastAsia="zh-CN"/>
              </w:rPr>
              <w:t>clears previous adjustment information</w:t>
            </w:r>
          </w:p>
          <w:p w14:paraId="2E95521F" w14:textId="7C3F15E8" w:rsidR="00312FB4" w:rsidRDefault="00312FB4" w:rsidP="00312FB4">
            <w:pPr>
              <w:rPr>
                <w:ins w:id="1508" w:author="Borrelli, Matthew (M.T.)" w:date="2021-06-04T16:34:00Z"/>
                <w:rFonts w:cs="Arial"/>
                <w:szCs w:val="20"/>
                <w:lang w:eastAsia="zh-CN"/>
              </w:rPr>
            </w:pPr>
            <w:proofErr w:type="spellStart"/>
            <w:ins w:id="1509" w:author="Borrelli, Matthew (M.T.)" w:date="2021-06-04T16:34:00Z">
              <w:r>
                <w:rPr>
                  <w:rFonts w:cs="Arial"/>
                  <w:szCs w:val="20"/>
                  <w:lang w:eastAsia="zh-CN"/>
                </w:rPr>
                <w:t>PPPServer</w:t>
              </w:r>
              <w:proofErr w:type="spellEnd"/>
              <w:r>
                <w:rPr>
                  <w:rFonts w:cs="Arial"/>
                  <w:szCs w:val="20"/>
                  <w:lang w:eastAsia="zh-CN"/>
                </w:rPr>
                <w:t xml:space="preserve"> enters Trap state</w:t>
              </w:r>
            </w:ins>
          </w:p>
          <w:p w14:paraId="2F439553" w14:textId="757A4D57" w:rsidR="00312FB4" w:rsidRDefault="00312FB4" w:rsidP="00F659A1">
            <w:pPr>
              <w:rPr>
                <w:lang w:eastAsia="zh-CN"/>
              </w:rPr>
            </w:pPr>
          </w:p>
        </w:tc>
      </w:tr>
      <w:tr w:rsidR="00F659A1" w14:paraId="5FD693C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00A26CA"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007EFAB7" w14:textId="03C2DEDA" w:rsidR="00F659A1" w:rsidRDefault="000C6421" w:rsidP="00F659A1">
            <w:pPr>
              <w:rPr>
                <w:rFonts w:cs="Arial"/>
                <w:szCs w:val="20"/>
                <w:lang w:eastAsia="zh-CN"/>
              </w:rPr>
            </w:pPr>
            <w:r w:rsidRPr="00747BDE">
              <w:rPr>
                <w:rFonts w:cs="Arial"/>
                <w:szCs w:val="20"/>
                <w:lang w:eastAsia="zh-CN"/>
              </w:rPr>
              <w:t>Manual Save while Auto</w:t>
            </w:r>
            <w:ins w:id="1510" w:author="Borrelli, Matthew (M.T.)" w:date="2021-06-10T16:47:00Z">
              <w:r w:rsidR="0066278F">
                <w:rPr>
                  <w:rFonts w:cs="Arial"/>
                  <w:szCs w:val="20"/>
                  <w:lang w:eastAsia="zh-CN"/>
                </w:rPr>
                <w:t xml:space="preserve"> </w:t>
              </w:r>
            </w:ins>
            <w:r w:rsidRPr="00747BDE">
              <w:rPr>
                <w:rFonts w:cs="Arial"/>
                <w:szCs w:val="20"/>
                <w:lang w:eastAsia="zh-CN"/>
              </w:rPr>
              <w:t>Save enabled</w:t>
            </w:r>
          </w:p>
          <w:p w14:paraId="2264DE1A" w14:textId="65EC0CC3" w:rsidR="00F659A1" w:rsidRDefault="000C6421" w:rsidP="00F659A1">
            <w:pPr>
              <w:rPr>
                <w:rFonts w:cs="Arial"/>
                <w:szCs w:val="20"/>
                <w:lang w:eastAsia="zh-CN"/>
              </w:rPr>
            </w:pPr>
            <w:r>
              <w:rPr>
                <w:rFonts w:cs="Arial"/>
                <w:szCs w:val="20"/>
                <w:lang w:eastAsia="zh-CN"/>
              </w:rPr>
              <w:t xml:space="preserve">Recall </w:t>
            </w:r>
            <w:r w:rsidRPr="00747BDE">
              <w:rPr>
                <w:rFonts w:cs="Arial"/>
                <w:szCs w:val="20"/>
                <w:lang w:eastAsia="zh-CN"/>
              </w:rPr>
              <w:t>while Auto</w:t>
            </w:r>
            <w:ins w:id="1511" w:author="Borrelli, Matthew (M.T.)" w:date="2021-06-10T16:47:00Z">
              <w:r w:rsidR="0066278F">
                <w:rPr>
                  <w:rFonts w:cs="Arial"/>
                  <w:szCs w:val="20"/>
                  <w:lang w:eastAsia="zh-CN"/>
                </w:rPr>
                <w:t xml:space="preserve"> </w:t>
              </w:r>
            </w:ins>
            <w:r w:rsidRPr="00747BDE">
              <w:rPr>
                <w:rFonts w:cs="Arial"/>
                <w:szCs w:val="20"/>
                <w:lang w:eastAsia="zh-CN"/>
              </w:rPr>
              <w:t>Save enabled</w:t>
            </w:r>
            <w:r>
              <w:rPr>
                <w:rFonts w:cs="Arial"/>
                <w:szCs w:val="20"/>
                <w:lang w:eastAsia="zh-CN"/>
              </w:rPr>
              <w:t xml:space="preserve"> </w:t>
            </w:r>
          </w:p>
          <w:p w14:paraId="12A957F4" w14:textId="2BB27E31" w:rsidR="00F659A1" w:rsidRDefault="000C6421" w:rsidP="00F659A1">
            <w:pPr>
              <w:rPr>
                <w:rFonts w:cs="Arial"/>
                <w:szCs w:val="20"/>
                <w:lang w:eastAsia="zh-CN"/>
              </w:rPr>
            </w:pPr>
            <w:r w:rsidRPr="004E2EAF">
              <w:rPr>
                <w:rFonts w:cs="Arial"/>
                <w:szCs w:val="20"/>
                <w:lang w:eastAsia="zh-CN"/>
              </w:rPr>
              <w:t>Auto</w:t>
            </w:r>
            <w:ins w:id="1512" w:author="Borrelli, Matthew (M.T.)" w:date="2021-06-10T16:47:00Z">
              <w:r w:rsidR="0066278F">
                <w:rPr>
                  <w:rFonts w:cs="Arial"/>
                  <w:szCs w:val="20"/>
                  <w:lang w:eastAsia="zh-CN"/>
                </w:rPr>
                <w:t xml:space="preserve"> </w:t>
              </w:r>
            </w:ins>
            <w:r w:rsidRPr="004E2EAF">
              <w:rPr>
                <w:rFonts w:cs="Arial"/>
                <w:szCs w:val="20"/>
                <w:lang w:eastAsia="zh-CN"/>
              </w:rPr>
              <w:t>Save Prompt times out or blocked</w:t>
            </w:r>
          </w:p>
          <w:p w14:paraId="059FD5B7" w14:textId="77777777" w:rsidR="00F659A1" w:rsidRDefault="00F659A1" w:rsidP="00F659A1">
            <w:pPr>
              <w:rPr>
                <w:rFonts w:cs="Arial"/>
                <w:szCs w:val="20"/>
                <w:lang w:eastAsia="zh-CN"/>
              </w:rPr>
            </w:pPr>
          </w:p>
        </w:tc>
      </w:tr>
      <w:tr w:rsidR="00F659A1" w14:paraId="0D83837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5F0F826"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486CB5B4" w14:textId="77777777" w:rsidR="00F659A1" w:rsidRDefault="000C6421" w:rsidP="00F659A1">
            <w:pPr>
              <w:rPr>
                <w:rFonts w:cs="Arial"/>
                <w:szCs w:val="20"/>
                <w:lang w:eastAsia="zh-CN"/>
              </w:rPr>
            </w:pPr>
            <w:r>
              <w:rPr>
                <w:rFonts w:cs="Arial"/>
                <w:szCs w:val="20"/>
                <w:lang w:eastAsia="zh-CN"/>
              </w:rPr>
              <w:t xml:space="preserve">CAN, </w:t>
            </w:r>
            <w:proofErr w:type="spellStart"/>
            <w:r>
              <w:rPr>
                <w:rFonts w:cs="Arial"/>
                <w:szCs w:val="20"/>
                <w:lang w:eastAsia="zh-CN"/>
              </w:rPr>
              <w:t>SoA</w:t>
            </w:r>
            <w:commentRangeEnd w:id="1499"/>
            <w:proofErr w:type="spellEnd"/>
            <w:r w:rsidR="00C52C70">
              <w:rPr>
                <w:rStyle w:val="CommentReference"/>
              </w:rPr>
              <w:commentReference w:id="1499"/>
            </w:r>
          </w:p>
        </w:tc>
      </w:tr>
    </w:tbl>
    <w:p w14:paraId="09568A14" w14:textId="27F27995" w:rsidR="00F659A1" w:rsidRDefault="000C6421" w:rsidP="00CF5397">
      <w:pPr>
        <w:pStyle w:val="Heading4"/>
      </w:pPr>
      <w:r>
        <w:t xml:space="preserve">PPP-UC-REQ-420582/A-Major change made to positional settings – Change </w:t>
      </w:r>
      <w:commentRangeStart w:id="1513"/>
      <w:r>
        <w:t>Profile</w:t>
      </w:r>
      <w:ins w:id="1514" w:author="Borrelli, Matthew (M.T.)" w:date="2021-06-04T16:39:00Z">
        <w:r w:rsidR="00312FB4">
          <w:t xml:space="preserve"> (Smart)</w:t>
        </w:r>
      </w:ins>
      <w:commentRangeEnd w:id="1513"/>
      <w:ins w:id="1515" w:author="Borrelli, Matthew (M.T.)" w:date="2021-06-21T14:16:00Z">
        <w:r w:rsidR="00F26387">
          <w:rPr>
            <w:rStyle w:val="CommentReference"/>
            <w:b w:val="0"/>
            <w:bCs w:val="0"/>
            <w:i w:val="0"/>
          </w:rPr>
          <w:commentReference w:id="1513"/>
        </w:r>
      </w:ins>
    </w:p>
    <w:p w14:paraId="57FBD6B0"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62A6F8A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3680B54" w14:textId="77777777" w:rsidR="00F659A1" w:rsidRDefault="000C6421" w:rsidP="00F659A1">
            <w:pPr>
              <w:rPr>
                <w:rFonts w:ascii="Calibri" w:hAnsi="Calibri"/>
                <w:b/>
                <w:lang w:eastAsia="zh-CN"/>
              </w:rPr>
            </w:pPr>
            <w:commentRangeStart w:id="1516"/>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9879D35" w14:textId="77777777" w:rsidR="00F659A1" w:rsidRPr="00630A88"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p>
        </w:tc>
      </w:tr>
      <w:tr w:rsidR="00F659A1" w14:paraId="3EC3FA9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A9E2F5B"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21CC0086" w14:textId="77777777" w:rsidR="00312FB4" w:rsidRDefault="00312FB4" w:rsidP="00312FB4">
            <w:pPr>
              <w:rPr>
                <w:ins w:id="1517" w:author="Borrelli, Matthew (M.T.)" w:date="2021-06-04T16:39:00Z"/>
                <w:lang w:eastAsia="zh-CN"/>
              </w:rPr>
            </w:pPr>
            <w:ins w:id="1518" w:author="Borrelli, Matthew (M.T.)" w:date="2021-06-04T16:39:00Z">
              <w:r>
                <w:rPr>
                  <w:lang w:eastAsia="zh-CN"/>
                </w:rPr>
                <w:t>Auto Save Feature is configured for Smart</w:t>
              </w:r>
            </w:ins>
          </w:p>
          <w:p w14:paraId="618B863B" w14:textId="77777777" w:rsidR="00F659A1" w:rsidRDefault="000C6421" w:rsidP="00F659A1">
            <w:pPr>
              <w:rPr>
                <w:lang w:eastAsia="zh-CN"/>
              </w:rPr>
            </w:pPr>
            <w:r>
              <w:rPr>
                <w:lang w:eastAsia="zh-CN"/>
              </w:rPr>
              <w:t>Auto Save Feature is Enabled</w:t>
            </w:r>
          </w:p>
          <w:p w14:paraId="40A96CE9" w14:textId="77777777" w:rsidR="00F659A1" w:rsidRPr="00405039" w:rsidRDefault="000C6421" w:rsidP="00F659A1">
            <w:pPr>
              <w:rPr>
                <w:lang w:eastAsia="zh-CN"/>
              </w:rPr>
            </w:pPr>
            <w:r>
              <w:rPr>
                <w:lang w:eastAsia="zh-CN"/>
              </w:rPr>
              <w:t>No active Inhibit Requests</w:t>
            </w:r>
          </w:p>
        </w:tc>
      </w:tr>
      <w:tr w:rsidR="00F659A1" w14:paraId="1C6DE186"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F7050EF"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12DDCCE0" w14:textId="799FE01C" w:rsidR="00F659A1" w:rsidRPr="00BD03B5" w:rsidRDefault="000C6421" w:rsidP="00F659A1">
            <w:pPr>
              <w:rPr>
                <w:rFonts w:cs="Arial"/>
                <w:szCs w:val="20"/>
                <w:lang w:eastAsia="zh-CN"/>
              </w:rPr>
            </w:pPr>
            <w:r>
              <w:rPr>
                <w:rFonts w:cs="Arial"/>
                <w:szCs w:val="20"/>
                <w:lang w:eastAsia="zh-CN"/>
              </w:rPr>
              <w:t>User a</w:t>
            </w:r>
            <w:r w:rsidRPr="00BD03B5">
              <w:rPr>
                <w:rFonts w:cs="Arial"/>
                <w:szCs w:val="20"/>
                <w:lang w:eastAsia="zh-CN"/>
              </w:rPr>
              <w:t>djus</w:t>
            </w:r>
            <w:r>
              <w:rPr>
                <w:rFonts w:cs="Arial"/>
                <w:szCs w:val="20"/>
                <w:lang w:eastAsia="zh-CN"/>
              </w:rPr>
              <w:t>ts</w:t>
            </w:r>
            <w:r w:rsidRPr="00BD03B5">
              <w:rPr>
                <w:rFonts w:cs="Arial"/>
                <w:szCs w:val="20"/>
                <w:lang w:eastAsia="zh-CN"/>
              </w:rPr>
              <w:t xml:space="preserve"> </w:t>
            </w:r>
            <w:r>
              <w:rPr>
                <w:rFonts w:cs="Arial"/>
                <w:szCs w:val="20"/>
                <w:lang w:eastAsia="zh-CN"/>
              </w:rPr>
              <w:t>one of the auto</w:t>
            </w:r>
            <w:ins w:id="1519" w:author="Borrelli, Matthew (M.T.)" w:date="2021-06-10T16:47:00Z">
              <w:r w:rsidR="0066278F">
                <w:rPr>
                  <w:rFonts w:cs="Arial"/>
                  <w:szCs w:val="20"/>
                  <w:lang w:eastAsia="zh-CN"/>
                </w:rPr>
                <w:t xml:space="preserve"> </w:t>
              </w:r>
            </w:ins>
            <w:r>
              <w:rPr>
                <w:rFonts w:cs="Arial"/>
                <w:szCs w:val="20"/>
                <w:lang w:eastAsia="zh-CN"/>
              </w:rPr>
              <w:t xml:space="preserve">save applicable </w:t>
            </w:r>
            <w:r w:rsidRPr="00BD03B5">
              <w:rPr>
                <w:rFonts w:cs="Arial"/>
                <w:szCs w:val="20"/>
                <w:lang w:eastAsia="zh-CN"/>
              </w:rPr>
              <w:t>settings</w:t>
            </w:r>
          </w:p>
          <w:p w14:paraId="62095E27" w14:textId="77777777" w:rsidR="00F659A1"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r w:rsidRPr="00BD03B5">
              <w:rPr>
                <w:rFonts w:cs="Arial"/>
                <w:szCs w:val="20"/>
                <w:lang w:eastAsia="zh-CN"/>
              </w:rPr>
              <w:t xml:space="preserve">determines that the </w:t>
            </w:r>
            <w:r>
              <w:rPr>
                <w:rFonts w:cs="Arial"/>
                <w:szCs w:val="20"/>
                <w:lang w:eastAsia="zh-CN"/>
              </w:rPr>
              <w:t>change was a Major one</w:t>
            </w:r>
          </w:p>
        </w:tc>
      </w:tr>
      <w:tr w:rsidR="00F659A1" w14:paraId="00EF379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E71A5F9"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28F9288F" w14:textId="77777777" w:rsidR="00F659A1"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requests </w:t>
            </w:r>
            <w:proofErr w:type="spellStart"/>
            <w:r>
              <w:rPr>
                <w:rFonts w:cs="Arial"/>
                <w:szCs w:val="20"/>
                <w:lang w:eastAsia="zh-CN"/>
              </w:rPr>
              <w:t>PPPInterfaceClient</w:t>
            </w:r>
            <w:proofErr w:type="spellEnd"/>
            <w:r>
              <w:rPr>
                <w:rFonts w:cs="Arial"/>
                <w:szCs w:val="20"/>
                <w:lang w:eastAsia="zh-CN"/>
              </w:rPr>
              <w:t xml:space="preserve"> display a notification asking for user feedback</w:t>
            </w:r>
          </w:p>
          <w:p w14:paraId="7995CD63" w14:textId="77777777" w:rsidR="00F659A1" w:rsidRDefault="000C6421" w:rsidP="00F659A1">
            <w:pPr>
              <w:rPr>
                <w:rFonts w:cs="Arial"/>
                <w:szCs w:val="20"/>
                <w:lang w:eastAsia="zh-CN"/>
              </w:rPr>
            </w:pPr>
            <w:r>
              <w:rPr>
                <w:rFonts w:cs="Arial"/>
                <w:szCs w:val="20"/>
                <w:lang w:eastAsia="zh-CN"/>
              </w:rPr>
              <w:t>User selects ‘Change Profile’</w:t>
            </w:r>
          </w:p>
          <w:p w14:paraId="02F54E32" w14:textId="77777777" w:rsidR="00F659A1"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does not request a save</w:t>
            </w:r>
          </w:p>
          <w:p w14:paraId="17C59820" w14:textId="77777777" w:rsidR="00F659A1" w:rsidRPr="00BD03B5" w:rsidRDefault="000C6421" w:rsidP="00F659A1">
            <w:pPr>
              <w:rPr>
                <w:rFonts w:cs="Arial"/>
                <w:szCs w:val="20"/>
                <w:lang w:eastAsia="zh-CN"/>
              </w:rPr>
            </w:pPr>
            <w:proofErr w:type="spellStart"/>
            <w:r>
              <w:rPr>
                <w:rFonts w:cs="Arial"/>
                <w:szCs w:val="20"/>
                <w:lang w:eastAsia="zh-CN"/>
              </w:rPr>
              <w:t>PPPInterfaceClient</w:t>
            </w:r>
            <w:proofErr w:type="spellEnd"/>
            <w:r>
              <w:rPr>
                <w:rFonts w:cs="Arial"/>
                <w:szCs w:val="20"/>
                <w:lang w:eastAsia="zh-CN"/>
              </w:rPr>
              <w:t xml:space="preserve"> transitions to a profile selection screen</w:t>
            </w:r>
          </w:p>
          <w:p w14:paraId="1269D3CE" w14:textId="77777777" w:rsidR="00F659A1" w:rsidRDefault="000C6421" w:rsidP="00F659A1">
            <w:pPr>
              <w:rPr>
                <w:lang w:eastAsia="zh-CN"/>
              </w:rPr>
            </w:pPr>
            <w:proofErr w:type="spellStart"/>
            <w:r>
              <w:rPr>
                <w:rFonts w:cs="Arial"/>
                <w:szCs w:val="20"/>
                <w:lang w:eastAsia="zh-CN"/>
              </w:rPr>
              <w:t>PPPServer</w:t>
            </w:r>
            <w:proofErr w:type="spellEnd"/>
            <w:r>
              <w:rPr>
                <w:rFonts w:cs="Arial"/>
                <w:szCs w:val="20"/>
                <w:lang w:eastAsia="zh-CN"/>
              </w:rPr>
              <w:t xml:space="preserve"> does not </w:t>
            </w:r>
            <w:r w:rsidRPr="00BD03B5">
              <w:rPr>
                <w:rFonts w:cs="Arial"/>
                <w:szCs w:val="20"/>
                <w:lang w:eastAsia="zh-CN"/>
              </w:rPr>
              <w:t>clear previous adjustment information</w:t>
            </w:r>
            <w:r>
              <w:rPr>
                <w:rFonts w:cs="Arial"/>
                <w:szCs w:val="20"/>
                <w:lang w:eastAsia="zh-CN"/>
              </w:rPr>
              <w:t xml:space="preserve"> (in the event user does not perform a profile recall, these could still be acted upon)</w:t>
            </w:r>
          </w:p>
        </w:tc>
      </w:tr>
      <w:tr w:rsidR="00F659A1" w14:paraId="15615C7A"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43466B5"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19551934" w14:textId="056588DD" w:rsidR="00F659A1" w:rsidRDefault="000C6421" w:rsidP="00F659A1">
            <w:pPr>
              <w:rPr>
                <w:rFonts w:cs="Arial"/>
                <w:szCs w:val="20"/>
                <w:lang w:eastAsia="zh-CN"/>
              </w:rPr>
            </w:pPr>
            <w:r w:rsidRPr="00747BDE">
              <w:rPr>
                <w:rFonts w:cs="Arial"/>
                <w:szCs w:val="20"/>
                <w:lang w:eastAsia="zh-CN"/>
              </w:rPr>
              <w:t>Manual Save while Auto</w:t>
            </w:r>
            <w:ins w:id="1520" w:author="Borrelli, Matthew (M.T.)" w:date="2021-06-10T16:47:00Z">
              <w:r w:rsidR="0066278F">
                <w:rPr>
                  <w:rFonts w:cs="Arial"/>
                  <w:szCs w:val="20"/>
                  <w:lang w:eastAsia="zh-CN"/>
                </w:rPr>
                <w:t xml:space="preserve"> </w:t>
              </w:r>
            </w:ins>
            <w:r w:rsidRPr="00747BDE">
              <w:rPr>
                <w:rFonts w:cs="Arial"/>
                <w:szCs w:val="20"/>
                <w:lang w:eastAsia="zh-CN"/>
              </w:rPr>
              <w:t>Save enabled</w:t>
            </w:r>
          </w:p>
          <w:p w14:paraId="70B4B109" w14:textId="23402EF9" w:rsidR="00F659A1" w:rsidRDefault="000C6421" w:rsidP="00F659A1">
            <w:pPr>
              <w:rPr>
                <w:rFonts w:cs="Arial"/>
                <w:szCs w:val="20"/>
                <w:lang w:eastAsia="zh-CN"/>
              </w:rPr>
            </w:pPr>
            <w:r>
              <w:rPr>
                <w:rFonts w:cs="Arial"/>
                <w:szCs w:val="20"/>
                <w:lang w:eastAsia="zh-CN"/>
              </w:rPr>
              <w:t xml:space="preserve">Recall </w:t>
            </w:r>
            <w:r w:rsidRPr="00747BDE">
              <w:rPr>
                <w:rFonts w:cs="Arial"/>
                <w:szCs w:val="20"/>
                <w:lang w:eastAsia="zh-CN"/>
              </w:rPr>
              <w:t>while Auto</w:t>
            </w:r>
            <w:ins w:id="1521" w:author="Borrelli, Matthew (M.T.)" w:date="2021-06-10T16:47:00Z">
              <w:r w:rsidR="0066278F">
                <w:rPr>
                  <w:rFonts w:cs="Arial"/>
                  <w:szCs w:val="20"/>
                  <w:lang w:eastAsia="zh-CN"/>
                </w:rPr>
                <w:t xml:space="preserve"> </w:t>
              </w:r>
            </w:ins>
            <w:r w:rsidRPr="00747BDE">
              <w:rPr>
                <w:rFonts w:cs="Arial"/>
                <w:szCs w:val="20"/>
                <w:lang w:eastAsia="zh-CN"/>
              </w:rPr>
              <w:t>Save enabled</w:t>
            </w:r>
          </w:p>
          <w:p w14:paraId="5EF89B9B" w14:textId="7056D222" w:rsidR="00F659A1" w:rsidRDefault="000C6421" w:rsidP="00F659A1">
            <w:pPr>
              <w:rPr>
                <w:rFonts w:cs="Arial"/>
                <w:szCs w:val="20"/>
                <w:lang w:eastAsia="zh-CN"/>
              </w:rPr>
            </w:pPr>
            <w:r w:rsidRPr="004E2EAF">
              <w:rPr>
                <w:rFonts w:cs="Arial"/>
                <w:szCs w:val="20"/>
                <w:lang w:eastAsia="zh-CN"/>
              </w:rPr>
              <w:t>Auto</w:t>
            </w:r>
            <w:ins w:id="1522" w:author="Borrelli, Matthew (M.T.)" w:date="2021-06-10T16:47:00Z">
              <w:r w:rsidR="0066278F">
                <w:rPr>
                  <w:rFonts w:cs="Arial"/>
                  <w:szCs w:val="20"/>
                  <w:lang w:eastAsia="zh-CN"/>
                </w:rPr>
                <w:t xml:space="preserve"> </w:t>
              </w:r>
            </w:ins>
            <w:r w:rsidRPr="004E2EAF">
              <w:rPr>
                <w:rFonts w:cs="Arial"/>
                <w:szCs w:val="20"/>
                <w:lang w:eastAsia="zh-CN"/>
              </w:rPr>
              <w:t>Save Prompt times out or blocked</w:t>
            </w:r>
          </w:p>
          <w:p w14:paraId="02767489" w14:textId="77777777" w:rsidR="00F659A1" w:rsidRDefault="00F659A1" w:rsidP="00F659A1">
            <w:pPr>
              <w:rPr>
                <w:rFonts w:cs="Arial"/>
                <w:szCs w:val="20"/>
                <w:lang w:eastAsia="zh-CN"/>
              </w:rPr>
            </w:pPr>
          </w:p>
        </w:tc>
      </w:tr>
      <w:tr w:rsidR="00F659A1" w14:paraId="51D530A0"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3256A58"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5D6DA163" w14:textId="77777777" w:rsidR="00F659A1" w:rsidRDefault="000C6421" w:rsidP="00F659A1">
            <w:pPr>
              <w:rPr>
                <w:rFonts w:cs="Arial"/>
                <w:szCs w:val="20"/>
                <w:lang w:eastAsia="zh-CN"/>
              </w:rPr>
            </w:pPr>
            <w:r>
              <w:rPr>
                <w:rFonts w:cs="Arial"/>
                <w:szCs w:val="20"/>
                <w:lang w:eastAsia="zh-CN"/>
              </w:rPr>
              <w:t xml:space="preserve">CAN, </w:t>
            </w:r>
            <w:proofErr w:type="spellStart"/>
            <w:r>
              <w:rPr>
                <w:rFonts w:cs="Arial"/>
                <w:szCs w:val="20"/>
                <w:lang w:eastAsia="zh-CN"/>
              </w:rPr>
              <w:t>SoA</w:t>
            </w:r>
            <w:commentRangeEnd w:id="1516"/>
            <w:proofErr w:type="spellEnd"/>
            <w:r w:rsidR="00C52C70">
              <w:rPr>
                <w:rStyle w:val="CommentReference"/>
              </w:rPr>
              <w:commentReference w:id="1516"/>
            </w:r>
          </w:p>
        </w:tc>
      </w:tr>
    </w:tbl>
    <w:p w14:paraId="7AB745E9" w14:textId="0E8D8E42" w:rsidR="00F659A1" w:rsidRDefault="000C6421" w:rsidP="00CF5397">
      <w:pPr>
        <w:pStyle w:val="Heading4"/>
      </w:pPr>
      <w:commentRangeStart w:id="1523"/>
      <w:r>
        <w:t>PPP-UC-REQ-420583/A-Manual Save while Auto</w:t>
      </w:r>
      <w:ins w:id="1524" w:author="Borrelli, Matthew (M.T.)" w:date="2021-06-10T16:52:00Z">
        <w:r w:rsidR="00CE71AC">
          <w:t xml:space="preserve"> </w:t>
        </w:r>
      </w:ins>
      <w:r>
        <w:t>Save enabled</w:t>
      </w:r>
      <w:commentRangeEnd w:id="1523"/>
      <w:r w:rsidR="00995DC3">
        <w:rPr>
          <w:rStyle w:val="CommentReference"/>
          <w:b w:val="0"/>
          <w:bCs w:val="0"/>
          <w:i w:val="0"/>
        </w:rPr>
        <w:commentReference w:id="1523"/>
      </w:r>
    </w:p>
    <w:p w14:paraId="6401E90A"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5B010BF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85605F7"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572FACB2" w14:textId="77777777" w:rsidR="00F659A1" w:rsidRPr="00630A88"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p>
        </w:tc>
      </w:tr>
      <w:tr w:rsidR="00F659A1" w14:paraId="3FF3418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234103D"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325FDF62" w14:textId="77777777" w:rsidR="00F659A1" w:rsidRDefault="000C6421" w:rsidP="00F659A1">
            <w:pPr>
              <w:rPr>
                <w:lang w:eastAsia="zh-CN"/>
              </w:rPr>
            </w:pPr>
            <w:r>
              <w:rPr>
                <w:lang w:eastAsia="zh-CN"/>
              </w:rPr>
              <w:t>Auto Save Feature is Enabled</w:t>
            </w:r>
          </w:p>
          <w:p w14:paraId="230989AC" w14:textId="77777777" w:rsidR="00F659A1" w:rsidRPr="00405039" w:rsidRDefault="000C6421" w:rsidP="00F659A1">
            <w:pPr>
              <w:rPr>
                <w:lang w:eastAsia="zh-CN"/>
              </w:rPr>
            </w:pPr>
            <w:r>
              <w:rPr>
                <w:lang w:eastAsia="zh-CN"/>
              </w:rPr>
              <w:t>No active Inhibit Requests</w:t>
            </w:r>
          </w:p>
        </w:tc>
      </w:tr>
      <w:tr w:rsidR="00F659A1" w14:paraId="7F5F29F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224F0A4"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0E30AA4F" w14:textId="4DC84DB9" w:rsidR="00F659A1" w:rsidRPr="00BD03B5" w:rsidRDefault="000C6421" w:rsidP="00F659A1">
            <w:pPr>
              <w:rPr>
                <w:rFonts w:cs="Arial"/>
                <w:szCs w:val="20"/>
                <w:lang w:eastAsia="zh-CN"/>
              </w:rPr>
            </w:pPr>
            <w:r>
              <w:rPr>
                <w:rFonts w:cs="Arial"/>
                <w:szCs w:val="20"/>
                <w:lang w:eastAsia="zh-CN"/>
              </w:rPr>
              <w:t>User a</w:t>
            </w:r>
            <w:r w:rsidRPr="00BD03B5">
              <w:rPr>
                <w:rFonts w:cs="Arial"/>
                <w:szCs w:val="20"/>
                <w:lang w:eastAsia="zh-CN"/>
              </w:rPr>
              <w:t>djus</w:t>
            </w:r>
            <w:r>
              <w:rPr>
                <w:rFonts w:cs="Arial"/>
                <w:szCs w:val="20"/>
                <w:lang w:eastAsia="zh-CN"/>
              </w:rPr>
              <w:t>ts</w:t>
            </w:r>
            <w:r w:rsidRPr="00BD03B5">
              <w:rPr>
                <w:rFonts w:cs="Arial"/>
                <w:szCs w:val="20"/>
                <w:lang w:eastAsia="zh-CN"/>
              </w:rPr>
              <w:t xml:space="preserve"> </w:t>
            </w:r>
            <w:r>
              <w:rPr>
                <w:rFonts w:cs="Arial"/>
                <w:szCs w:val="20"/>
                <w:lang w:eastAsia="zh-CN"/>
              </w:rPr>
              <w:t>one of the auto</w:t>
            </w:r>
            <w:ins w:id="1525" w:author="Borrelli, Matthew (M.T.)" w:date="2021-06-10T16:47:00Z">
              <w:r w:rsidR="0066278F">
                <w:rPr>
                  <w:rFonts w:cs="Arial"/>
                  <w:szCs w:val="20"/>
                  <w:lang w:eastAsia="zh-CN"/>
                </w:rPr>
                <w:t xml:space="preserve"> </w:t>
              </w:r>
            </w:ins>
            <w:r>
              <w:rPr>
                <w:rFonts w:cs="Arial"/>
                <w:szCs w:val="20"/>
                <w:lang w:eastAsia="zh-CN"/>
              </w:rPr>
              <w:t xml:space="preserve">save applicable </w:t>
            </w:r>
            <w:r w:rsidRPr="00BD03B5">
              <w:rPr>
                <w:rFonts w:cs="Arial"/>
                <w:szCs w:val="20"/>
                <w:lang w:eastAsia="zh-CN"/>
              </w:rPr>
              <w:t>settings</w:t>
            </w:r>
          </w:p>
          <w:p w14:paraId="7C024D5F" w14:textId="77777777" w:rsidR="00F659A1" w:rsidRDefault="000C6421" w:rsidP="00F659A1">
            <w:pPr>
              <w:rPr>
                <w:rFonts w:cs="Arial"/>
                <w:szCs w:val="20"/>
                <w:lang w:eastAsia="zh-CN"/>
              </w:rPr>
            </w:pPr>
            <w:r>
              <w:rPr>
                <w:rFonts w:cs="Arial"/>
                <w:szCs w:val="20"/>
                <w:lang w:eastAsia="zh-CN"/>
              </w:rPr>
              <w:t>User performs Manual Save</w:t>
            </w:r>
          </w:p>
        </w:tc>
      </w:tr>
      <w:tr w:rsidR="00F659A1" w14:paraId="0A46CAF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0D9339C"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279DA38B" w14:textId="185A974A" w:rsidR="00F659A1" w:rsidRPr="00BD03B5"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aborts Auto</w:t>
            </w:r>
            <w:ins w:id="1526" w:author="Borrelli, Matthew (M.T.)" w:date="2021-06-10T16:47:00Z">
              <w:r w:rsidR="0066278F">
                <w:rPr>
                  <w:rFonts w:cs="Arial"/>
                  <w:szCs w:val="20"/>
                  <w:lang w:eastAsia="zh-CN"/>
                </w:rPr>
                <w:t xml:space="preserve"> </w:t>
              </w:r>
            </w:ins>
            <w:r>
              <w:rPr>
                <w:rFonts w:cs="Arial"/>
                <w:szCs w:val="20"/>
                <w:lang w:eastAsia="zh-CN"/>
              </w:rPr>
              <w:t>Save actions</w:t>
            </w:r>
          </w:p>
          <w:p w14:paraId="6597C3FE" w14:textId="77777777" w:rsidR="00F659A1" w:rsidRDefault="000C6421" w:rsidP="00F659A1">
            <w:pPr>
              <w:rPr>
                <w:lang w:eastAsia="zh-CN"/>
              </w:rPr>
            </w:pPr>
            <w:proofErr w:type="spellStart"/>
            <w:r>
              <w:rPr>
                <w:rFonts w:cs="Arial"/>
                <w:szCs w:val="20"/>
                <w:lang w:eastAsia="zh-CN"/>
              </w:rPr>
              <w:t>PPPServer</w:t>
            </w:r>
            <w:proofErr w:type="spellEnd"/>
            <w:r>
              <w:rPr>
                <w:rFonts w:cs="Arial"/>
                <w:szCs w:val="20"/>
                <w:lang w:eastAsia="zh-CN"/>
              </w:rPr>
              <w:t xml:space="preserve"> </w:t>
            </w:r>
            <w:r w:rsidRPr="00BD03B5">
              <w:rPr>
                <w:rFonts w:cs="Arial"/>
                <w:szCs w:val="20"/>
                <w:lang w:eastAsia="zh-CN"/>
              </w:rPr>
              <w:t>clears previous adjustment information</w:t>
            </w:r>
          </w:p>
        </w:tc>
      </w:tr>
      <w:tr w:rsidR="00F659A1" w14:paraId="002B10C8"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8E5463D"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6EC46A33" w14:textId="77777777" w:rsidR="00F659A1" w:rsidRDefault="00F659A1" w:rsidP="00F659A1">
            <w:pPr>
              <w:rPr>
                <w:rFonts w:cs="Arial"/>
                <w:szCs w:val="20"/>
                <w:lang w:eastAsia="zh-CN"/>
              </w:rPr>
            </w:pPr>
          </w:p>
        </w:tc>
      </w:tr>
      <w:tr w:rsidR="00F659A1" w14:paraId="539D2BF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F2F6BA7"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2941927A" w14:textId="77777777" w:rsidR="00F659A1" w:rsidRDefault="000C6421" w:rsidP="00F659A1">
            <w:pPr>
              <w:rPr>
                <w:rFonts w:cs="Arial"/>
                <w:szCs w:val="20"/>
                <w:lang w:eastAsia="zh-CN"/>
              </w:rPr>
            </w:pPr>
            <w:r>
              <w:rPr>
                <w:rFonts w:cs="Arial"/>
                <w:szCs w:val="20"/>
                <w:lang w:eastAsia="zh-CN"/>
              </w:rPr>
              <w:t xml:space="preserve">CAN, </w:t>
            </w:r>
            <w:proofErr w:type="spellStart"/>
            <w:r>
              <w:rPr>
                <w:rFonts w:cs="Arial"/>
                <w:szCs w:val="20"/>
                <w:lang w:eastAsia="zh-CN"/>
              </w:rPr>
              <w:t>SoA</w:t>
            </w:r>
            <w:proofErr w:type="spellEnd"/>
          </w:p>
        </w:tc>
      </w:tr>
    </w:tbl>
    <w:p w14:paraId="4FAD7AE0" w14:textId="666AA6A1" w:rsidR="00F659A1" w:rsidRDefault="000C6421" w:rsidP="00CF5397">
      <w:pPr>
        <w:pStyle w:val="Heading4"/>
      </w:pPr>
      <w:commentRangeStart w:id="1527"/>
      <w:r>
        <w:t>PPP-UC-REQ-420584/A-Recall while Auto</w:t>
      </w:r>
      <w:ins w:id="1528" w:author="Borrelli, Matthew (M.T.)" w:date="2021-06-10T16:47:00Z">
        <w:r w:rsidR="0066278F">
          <w:t xml:space="preserve"> </w:t>
        </w:r>
      </w:ins>
      <w:r>
        <w:t>Save enabled</w:t>
      </w:r>
      <w:commentRangeEnd w:id="1527"/>
      <w:r w:rsidR="00995DC3">
        <w:rPr>
          <w:rStyle w:val="CommentReference"/>
          <w:b w:val="0"/>
          <w:bCs w:val="0"/>
          <w:i w:val="0"/>
        </w:rPr>
        <w:commentReference w:id="1527"/>
      </w:r>
    </w:p>
    <w:p w14:paraId="4D4FC7C7"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7DEC124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8B0066C"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63F30AA4" w14:textId="77777777" w:rsidR="00F659A1" w:rsidRPr="00630A88"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p>
        </w:tc>
      </w:tr>
      <w:tr w:rsidR="00F659A1" w14:paraId="0F00EA3A"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48588A0" w14:textId="77777777" w:rsidR="00F659A1" w:rsidRDefault="000C6421" w:rsidP="00F659A1">
            <w:pPr>
              <w:rPr>
                <w:rFonts w:ascii="Calibri" w:hAnsi="Calibri"/>
                <w:b/>
                <w:lang w:eastAsia="zh-CN"/>
              </w:rPr>
            </w:pPr>
            <w:r>
              <w:rPr>
                <w:rFonts w:ascii="Calibri" w:hAnsi="Calibri"/>
                <w:b/>
                <w:lang w:eastAsia="zh-CN"/>
              </w:rPr>
              <w:lastRenderedPageBreak/>
              <w:t>Pre-conditions</w:t>
            </w:r>
          </w:p>
        </w:tc>
        <w:tc>
          <w:tcPr>
            <w:tcW w:w="7004" w:type="dxa"/>
            <w:tcBorders>
              <w:top w:val="single" w:sz="4" w:space="0" w:color="auto"/>
              <w:left w:val="single" w:sz="4" w:space="0" w:color="auto"/>
              <w:bottom w:val="single" w:sz="4" w:space="0" w:color="auto"/>
              <w:right w:val="single" w:sz="4" w:space="0" w:color="auto"/>
            </w:tcBorders>
          </w:tcPr>
          <w:p w14:paraId="71D75EBA" w14:textId="77777777" w:rsidR="00F659A1" w:rsidRDefault="000C6421" w:rsidP="00F659A1">
            <w:pPr>
              <w:rPr>
                <w:lang w:eastAsia="zh-CN"/>
              </w:rPr>
            </w:pPr>
            <w:r>
              <w:rPr>
                <w:lang w:eastAsia="zh-CN"/>
              </w:rPr>
              <w:t>Auto Save Feature is Enabled</w:t>
            </w:r>
          </w:p>
          <w:p w14:paraId="6E5A0865" w14:textId="77777777" w:rsidR="00F659A1" w:rsidRPr="00405039" w:rsidRDefault="000C6421" w:rsidP="00F659A1">
            <w:pPr>
              <w:rPr>
                <w:lang w:eastAsia="zh-CN"/>
              </w:rPr>
            </w:pPr>
            <w:r>
              <w:rPr>
                <w:lang w:eastAsia="zh-CN"/>
              </w:rPr>
              <w:t>No active Inhibit Requests</w:t>
            </w:r>
          </w:p>
        </w:tc>
      </w:tr>
      <w:tr w:rsidR="00F659A1" w14:paraId="4C0DD9FA"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1267D53"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2CA2B338" w14:textId="248769E6" w:rsidR="00F659A1" w:rsidRPr="00BD03B5" w:rsidRDefault="000C6421" w:rsidP="00F659A1">
            <w:pPr>
              <w:rPr>
                <w:rFonts w:cs="Arial"/>
                <w:szCs w:val="20"/>
                <w:lang w:eastAsia="zh-CN"/>
              </w:rPr>
            </w:pPr>
            <w:r>
              <w:rPr>
                <w:rFonts w:cs="Arial"/>
                <w:szCs w:val="20"/>
                <w:lang w:eastAsia="zh-CN"/>
              </w:rPr>
              <w:t>User a</w:t>
            </w:r>
            <w:r w:rsidRPr="00BD03B5">
              <w:rPr>
                <w:rFonts w:cs="Arial"/>
                <w:szCs w:val="20"/>
                <w:lang w:eastAsia="zh-CN"/>
              </w:rPr>
              <w:t>djus</w:t>
            </w:r>
            <w:r>
              <w:rPr>
                <w:rFonts w:cs="Arial"/>
                <w:szCs w:val="20"/>
                <w:lang w:eastAsia="zh-CN"/>
              </w:rPr>
              <w:t>ts</w:t>
            </w:r>
            <w:r w:rsidRPr="00BD03B5">
              <w:rPr>
                <w:rFonts w:cs="Arial"/>
                <w:szCs w:val="20"/>
                <w:lang w:eastAsia="zh-CN"/>
              </w:rPr>
              <w:t xml:space="preserve"> </w:t>
            </w:r>
            <w:r>
              <w:rPr>
                <w:rFonts w:cs="Arial"/>
                <w:szCs w:val="20"/>
                <w:lang w:eastAsia="zh-CN"/>
              </w:rPr>
              <w:t>one of the auto</w:t>
            </w:r>
            <w:ins w:id="1529" w:author="Borrelli, Matthew (M.T.)" w:date="2021-06-10T16:47:00Z">
              <w:r w:rsidR="0066278F">
                <w:rPr>
                  <w:rFonts w:cs="Arial"/>
                  <w:szCs w:val="20"/>
                  <w:lang w:eastAsia="zh-CN"/>
                </w:rPr>
                <w:t xml:space="preserve"> </w:t>
              </w:r>
            </w:ins>
            <w:r>
              <w:rPr>
                <w:rFonts w:cs="Arial"/>
                <w:szCs w:val="20"/>
                <w:lang w:eastAsia="zh-CN"/>
              </w:rPr>
              <w:t xml:space="preserve">save applicable </w:t>
            </w:r>
            <w:r w:rsidRPr="00BD03B5">
              <w:rPr>
                <w:rFonts w:cs="Arial"/>
                <w:szCs w:val="20"/>
                <w:lang w:eastAsia="zh-CN"/>
              </w:rPr>
              <w:t>settings</w:t>
            </w:r>
          </w:p>
          <w:p w14:paraId="78C22B8E" w14:textId="77777777" w:rsidR="00F659A1" w:rsidRDefault="000C6421" w:rsidP="00F659A1">
            <w:pPr>
              <w:rPr>
                <w:rFonts w:cs="Arial"/>
                <w:szCs w:val="20"/>
                <w:lang w:eastAsia="zh-CN"/>
              </w:rPr>
            </w:pPr>
            <w:r>
              <w:rPr>
                <w:rFonts w:cs="Arial"/>
                <w:szCs w:val="20"/>
                <w:lang w:eastAsia="zh-CN"/>
              </w:rPr>
              <w:t>User performs Recall</w:t>
            </w:r>
          </w:p>
        </w:tc>
      </w:tr>
      <w:tr w:rsidR="00F659A1" w14:paraId="10592384"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A701B2B"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49CF282C" w14:textId="79F6563F" w:rsidR="00F659A1" w:rsidRPr="00BD03B5"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aborts Auto</w:t>
            </w:r>
            <w:ins w:id="1530" w:author="Borrelli, Matthew (M.T.)" w:date="2021-06-10T16:47:00Z">
              <w:r w:rsidR="0066278F">
                <w:rPr>
                  <w:rFonts w:cs="Arial"/>
                  <w:szCs w:val="20"/>
                  <w:lang w:eastAsia="zh-CN"/>
                </w:rPr>
                <w:t xml:space="preserve"> </w:t>
              </w:r>
            </w:ins>
            <w:r>
              <w:rPr>
                <w:rFonts w:cs="Arial"/>
                <w:szCs w:val="20"/>
                <w:lang w:eastAsia="zh-CN"/>
              </w:rPr>
              <w:t>Save actions</w:t>
            </w:r>
          </w:p>
          <w:p w14:paraId="2B44FAE0" w14:textId="77777777" w:rsidR="00F659A1" w:rsidRDefault="000C6421" w:rsidP="00F659A1">
            <w:pPr>
              <w:rPr>
                <w:lang w:eastAsia="zh-CN"/>
              </w:rPr>
            </w:pPr>
            <w:proofErr w:type="spellStart"/>
            <w:r>
              <w:rPr>
                <w:rFonts w:cs="Arial"/>
                <w:szCs w:val="20"/>
                <w:lang w:eastAsia="zh-CN"/>
              </w:rPr>
              <w:t>PPPServer</w:t>
            </w:r>
            <w:proofErr w:type="spellEnd"/>
            <w:r>
              <w:rPr>
                <w:rFonts w:cs="Arial"/>
                <w:szCs w:val="20"/>
                <w:lang w:eastAsia="zh-CN"/>
              </w:rPr>
              <w:t xml:space="preserve"> </w:t>
            </w:r>
            <w:r w:rsidRPr="00BD03B5">
              <w:rPr>
                <w:rFonts w:cs="Arial"/>
                <w:szCs w:val="20"/>
                <w:lang w:eastAsia="zh-CN"/>
              </w:rPr>
              <w:t>clears previous adjustment information</w:t>
            </w:r>
            <w:r>
              <w:t xml:space="preserve"> </w:t>
            </w:r>
          </w:p>
        </w:tc>
      </w:tr>
      <w:tr w:rsidR="00F659A1" w14:paraId="7CD3F01F"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6B44503"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0CC85790" w14:textId="77777777" w:rsidR="00F659A1" w:rsidRDefault="00F659A1" w:rsidP="00F659A1">
            <w:pPr>
              <w:rPr>
                <w:rFonts w:cs="Arial"/>
                <w:szCs w:val="20"/>
                <w:lang w:eastAsia="zh-CN"/>
              </w:rPr>
            </w:pPr>
          </w:p>
        </w:tc>
      </w:tr>
      <w:tr w:rsidR="00F659A1" w14:paraId="7F0C3DA2"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9AFDA08"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1A4C6004" w14:textId="77777777" w:rsidR="00F659A1" w:rsidRDefault="000C6421" w:rsidP="00F659A1">
            <w:pPr>
              <w:rPr>
                <w:rFonts w:cs="Arial"/>
                <w:szCs w:val="20"/>
                <w:lang w:eastAsia="zh-CN"/>
              </w:rPr>
            </w:pPr>
            <w:r>
              <w:rPr>
                <w:rFonts w:cs="Arial"/>
                <w:szCs w:val="20"/>
                <w:lang w:eastAsia="zh-CN"/>
              </w:rPr>
              <w:t xml:space="preserve">CAN, </w:t>
            </w:r>
            <w:proofErr w:type="spellStart"/>
            <w:r>
              <w:rPr>
                <w:rFonts w:cs="Arial"/>
                <w:szCs w:val="20"/>
                <w:lang w:eastAsia="zh-CN"/>
              </w:rPr>
              <w:t>SoA</w:t>
            </w:r>
            <w:proofErr w:type="spellEnd"/>
          </w:p>
        </w:tc>
      </w:tr>
    </w:tbl>
    <w:p w14:paraId="13A57B4C" w14:textId="7A57A9D7" w:rsidR="00F659A1" w:rsidRDefault="000C6421" w:rsidP="00CF5397">
      <w:pPr>
        <w:pStyle w:val="Heading4"/>
      </w:pPr>
      <w:r>
        <w:t>PPP-UC-REQ-420585/A-Auto</w:t>
      </w:r>
      <w:ins w:id="1531" w:author="Borrelli, Matthew (M.T.)" w:date="2021-06-10T16:47:00Z">
        <w:r w:rsidR="0066278F">
          <w:t xml:space="preserve"> </w:t>
        </w:r>
      </w:ins>
      <w:r>
        <w:t>Save Prompt times out or blocked</w:t>
      </w:r>
      <w:ins w:id="1532" w:author="Borrelli, Matthew (M.T.)" w:date="2021-06-04T16:39:00Z">
        <w:r w:rsidR="00312FB4">
          <w:t xml:space="preserve"> </w:t>
        </w:r>
        <w:commentRangeStart w:id="1533"/>
        <w:r w:rsidR="00312FB4">
          <w:t>(Smart)</w:t>
        </w:r>
      </w:ins>
      <w:commentRangeEnd w:id="1533"/>
      <w:ins w:id="1534" w:author="Borrelli, Matthew (M.T.)" w:date="2021-06-21T14:16:00Z">
        <w:r w:rsidR="00F26387">
          <w:rPr>
            <w:rStyle w:val="CommentReference"/>
            <w:b w:val="0"/>
            <w:bCs w:val="0"/>
            <w:i w:val="0"/>
          </w:rPr>
          <w:commentReference w:id="1533"/>
        </w:r>
      </w:ins>
    </w:p>
    <w:p w14:paraId="4E77C76F"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78C4EDAD"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42AC956" w14:textId="77777777" w:rsidR="00F659A1" w:rsidRDefault="000C6421" w:rsidP="00F659A1">
            <w:pPr>
              <w:rPr>
                <w:rFonts w:ascii="Calibri" w:hAnsi="Calibri"/>
                <w:b/>
                <w:lang w:eastAsia="zh-CN"/>
              </w:rPr>
            </w:pPr>
            <w:commentRangeStart w:id="1535"/>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587AC42E" w14:textId="77777777" w:rsidR="00F659A1" w:rsidRPr="00630A88"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p>
        </w:tc>
      </w:tr>
      <w:tr w:rsidR="00F659A1" w14:paraId="0644C9B9"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5DF054D"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2A3CC6CF" w14:textId="77777777" w:rsidR="00312FB4" w:rsidRDefault="00312FB4" w:rsidP="00312FB4">
            <w:pPr>
              <w:rPr>
                <w:ins w:id="1536" w:author="Borrelli, Matthew (M.T.)" w:date="2021-06-04T16:40:00Z"/>
                <w:lang w:eastAsia="zh-CN"/>
              </w:rPr>
            </w:pPr>
            <w:ins w:id="1537" w:author="Borrelli, Matthew (M.T.)" w:date="2021-06-04T16:40:00Z">
              <w:r>
                <w:rPr>
                  <w:lang w:eastAsia="zh-CN"/>
                </w:rPr>
                <w:t>Auto Save Feature is configured for Smart</w:t>
              </w:r>
            </w:ins>
          </w:p>
          <w:p w14:paraId="47DB33C3" w14:textId="77777777" w:rsidR="00F659A1" w:rsidRDefault="000C6421" w:rsidP="00F659A1">
            <w:pPr>
              <w:rPr>
                <w:lang w:eastAsia="zh-CN"/>
              </w:rPr>
            </w:pPr>
            <w:r>
              <w:rPr>
                <w:lang w:eastAsia="zh-CN"/>
              </w:rPr>
              <w:t>Auto Save Feature is Enabled</w:t>
            </w:r>
          </w:p>
          <w:p w14:paraId="3F5DA30C" w14:textId="77777777" w:rsidR="00F659A1" w:rsidRPr="00405039" w:rsidRDefault="000C6421" w:rsidP="00F659A1">
            <w:pPr>
              <w:rPr>
                <w:lang w:eastAsia="zh-CN"/>
              </w:rPr>
            </w:pPr>
            <w:r>
              <w:rPr>
                <w:lang w:eastAsia="zh-CN"/>
              </w:rPr>
              <w:t>No active Inhibit Requests</w:t>
            </w:r>
          </w:p>
        </w:tc>
      </w:tr>
      <w:tr w:rsidR="00F659A1" w14:paraId="4AB1EA1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7FB60D4"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21BE5559" w14:textId="101BA029" w:rsidR="00F659A1" w:rsidRPr="00BD03B5" w:rsidRDefault="000C6421" w:rsidP="00F659A1">
            <w:pPr>
              <w:rPr>
                <w:rFonts w:cs="Arial"/>
                <w:szCs w:val="20"/>
                <w:lang w:eastAsia="zh-CN"/>
              </w:rPr>
            </w:pPr>
            <w:r>
              <w:rPr>
                <w:rFonts w:cs="Arial"/>
                <w:szCs w:val="20"/>
                <w:lang w:eastAsia="zh-CN"/>
              </w:rPr>
              <w:t>User a</w:t>
            </w:r>
            <w:r w:rsidRPr="00BD03B5">
              <w:rPr>
                <w:rFonts w:cs="Arial"/>
                <w:szCs w:val="20"/>
                <w:lang w:eastAsia="zh-CN"/>
              </w:rPr>
              <w:t>djus</w:t>
            </w:r>
            <w:r>
              <w:rPr>
                <w:rFonts w:cs="Arial"/>
                <w:szCs w:val="20"/>
                <w:lang w:eastAsia="zh-CN"/>
              </w:rPr>
              <w:t>ts</w:t>
            </w:r>
            <w:r w:rsidRPr="00BD03B5">
              <w:rPr>
                <w:rFonts w:cs="Arial"/>
                <w:szCs w:val="20"/>
                <w:lang w:eastAsia="zh-CN"/>
              </w:rPr>
              <w:t xml:space="preserve"> </w:t>
            </w:r>
            <w:r>
              <w:rPr>
                <w:rFonts w:cs="Arial"/>
                <w:szCs w:val="20"/>
                <w:lang w:eastAsia="zh-CN"/>
              </w:rPr>
              <w:t>one of the auto</w:t>
            </w:r>
            <w:ins w:id="1538" w:author="Borrelli, Matthew (M.T.)" w:date="2021-06-10T16:47:00Z">
              <w:r w:rsidR="0066278F">
                <w:rPr>
                  <w:rFonts w:cs="Arial"/>
                  <w:szCs w:val="20"/>
                  <w:lang w:eastAsia="zh-CN"/>
                </w:rPr>
                <w:t xml:space="preserve"> </w:t>
              </w:r>
            </w:ins>
            <w:r>
              <w:rPr>
                <w:rFonts w:cs="Arial"/>
                <w:szCs w:val="20"/>
                <w:lang w:eastAsia="zh-CN"/>
              </w:rPr>
              <w:t xml:space="preserve">save applicable </w:t>
            </w:r>
            <w:r w:rsidRPr="00BD03B5">
              <w:rPr>
                <w:rFonts w:cs="Arial"/>
                <w:szCs w:val="20"/>
                <w:lang w:eastAsia="zh-CN"/>
              </w:rPr>
              <w:t>settings</w:t>
            </w:r>
          </w:p>
          <w:p w14:paraId="1DDCF0E1" w14:textId="77777777" w:rsidR="00F659A1"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r w:rsidRPr="00BD03B5">
              <w:rPr>
                <w:rFonts w:cs="Arial"/>
                <w:szCs w:val="20"/>
                <w:lang w:eastAsia="zh-CN"/>
              </w:rPr>
              <w:t xml:space="preserve">determines that the </w:t>
            </w:r>
            <w:r>
              <w:rPr>
                <w:rFonts w:cs="Arial"/>
                <w:szCs w:val="20"/>
                <w:lang w:eastAsia="zh-CN"/>
              </w:rPr>
              <w:t>change was a Major one</w:t>
            </w:r>
          </w:p>
          <w:p w14:paraId="4011AE65" w14:textId="77777777" w:rsidR="00F659A1"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requests </w:t>
            </w:r>
            <w:proofErr w:type="spellStart"/>
            <w:r>
              <w:rPr>
                <w:rFonts w:cs="Arial"/>
                <w:szCs w:val="20"/>
                <w:lang w:eastAsia="zh-CN"/>
              </w:rPr>
              <w:t>PPPInterfaceClient</w:t>
            </w:r>
            <w:proofErr w:type="spellEnd"/>
            <w:r>
              <w:rPr>
                <w:rFonts w:cs="Arial"/>
                <w:szCs w:val="20"/>
                <w:lang w:eastAsia="zh-CN"/>
              </w:rPr>
              <w:t xml:space="preserve"> display a notification asking for user feedback</w:t>
            </w:r>
          </w:p>
          <w:p w14:paraId="015C3D8D" w14:textId="77777777" w:rsidR="00F659A1" w:rsidRDefault="000C6421" w:rsidP="00F659A1">
            <w:pPr>
              <w:rPr>
                <w:rFonts w:cs="Arial"/>
                <w:szCs w:val="20"/>
                <w:lang w:eastAsia="zh-CN"/>
              </w:rPr>
            </w:pPr>
            <w:r>
              <w:rPr>
                <w:rFonts w:cs="Arial"/>
                <w:szCs w:val="20"/>
                <w:lang w:eastAsia="zh-CN"/>
              </w:rPr>
              <w:t>User does not make a selection or prompt is blocked</w:t>
            </w:r>
          </w:p>
        </w:tc>
      </w:tr>
      <w:tr w:rsidR="00F659A1" w14:paraId="7D10BD67"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66D6F96"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4F5E9187" w14:textId="77777777" w:rsidR="00F659A1" w:rsidRDefault="000C6421" w:rsidP="00F659A1">
            <w:pPr>
              <w:rPr>
                <w:rFonts w:cs="Arial"/>
                <w:szCs w:val="20"/>
                <w:lang w:eastAsia="zh-CN"/>
              </w:rPr>
            </w:pPr>
            <w:proofErr w:type="spellStart"/>
            <w:r w:rsidRPr="005608CC">
              <w:rPr>
                <w:rFonts w:cs="Arial"/>
                <w:szCs w:val="20"/>
                <w:lang w:eastAsia="zh-CN"/>
              </w:rPr>
              <w:t>PPPInterfaceClient</w:t>
            </w:r>
            <w:proofErr w:type="spellEnd"/>
            <w:r>
              <w:rPr>
                <w:rFonts w:cs="Arial"/>
                <w:szCs w:val="20"/>
                <w:lang w:eastAsia="zh-CN"/>
              </w:rPr>
              <w:t xml:space="preserve"> sends timeout/block response to </w:t>
            </w:r>
            <w:proofErr w:type="spellStart"/>
            <w:r>
              <w:rPr>
                <w:rFonts w:cs="Arial"/>
                <w:szCs w:val="20"/>
                <w:lang w:eastAsia="zh-CN"/>
              </w:rPr>
              <w:t>PPPServer</w:t>
            </w:r>
            <w:proofErr w:type="spellEnd"/>
          </w:p>
          <w:p w14:paraId="7A01BF2E" w14:textId="0EDBEC89" w:rsidR="00F659A1" w:rsidRPr="00BD03B5"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aborts Auto</w:t>
            </w:r>
            <w:ins w:id="1539" w:author="Borrelli, Matthew (M.T.)" w:date="2021-06-10T16:47:00Z">
              <w:r w:rsidR="0066278F">
                <w:rPr>
                  <w:rFonts w:cs="Arial"/>
                  <w:szCs w:val="20"/>
                  <w:lang w:eastAsia="zh-CN"/>
                </w:rPr>
                <w:t xml:space="preserve"> </w:t>
              </w:r>
            </w:ins>
            <w:r>
              <w:rPr>
                <w:rFonts w:cs="Arial"/>
                <w:szCs w:val="20"/>
                <w:lang w:eastAsia="zh-CN"/>
              </w:rPr>
              <w:t>Save actions</w:t>
            </w:r>
            <w:ins w:id="1540" w:author="Borrelli, Matthew (M.T.)" w:date="2021-06-04T16:39:00Z">
              <w:r w:rsidR="00312FB4">
                <w:rPr>
                  <w:rFonts w:cs="Arial"/>
                  <w:szCs w:val="20"/>
                  <w:lang w:eastAsia="zh-CN"/>
                </w:rPr>
                <w:t xml:space="preserve"> but retains adjustments</w:t>
              </w:r>
            </w:ins>
          </w:p>
          <w:p w14:paraId="3010516E" w14:textId="0DFBC662" w:rsidR="00F659A1" w:rsidRDefault="000C6421" w:rsidP="00F659A1">
            <w:pPr>
              <w:rPr>
                <w:lang w:eastAsia="zh-CN"/>
              </w:rPr>
            </w:pPr>
            <w:del w:id="1541" w:author="Borrelli, Matthew (M.T.)" w:date="2021-06-02T13:50:00Z">
              <w:r w:rsidDel="00EB2380">
                <w:rPr>
                  <w:rFonts w:cs="Arial"/>
                  <w:szCs w:val="20"/>
                  <w:lang w:eastAsia="zh-CN"/>
                </w:rPr>
                <w:delText xml:space="preserve">PPPServer </w:delText>
              </w:r>
              <w:r w:rsidRPr="00BD03B5" w:rsidDel="00EB2380">
                <w:rPr>
                  <w:rFonts w:cs="Arial"/>
                  <w:szCs w:val="20"/>
                  <w:lang w:eastAsia="zh-CN"/>
                </w:rPr>
                <w:delText xml:space="preserve">clears previous adjustment </w:delText>
              </w:r>
              <w:commentRangeStart w:id="1542"/>
              <w:r w:rsidRPr="00BD03B5" w:rsidDel="00EB2380">
                <w:rPr>
                  <w:rFonts w:cs="Arial"/>
                  <w:szCs w:val="20"/>
                  <w:lang w:eastAsia="zh-CN"/>
                </w:rPr>
                <w:delText>information</w:delText>
              </w:r>
            </w:del>
            <w:commentRangeEnd w:id="1542"/>
            <w:r w:rsidR="00EB2380">
              <w:rPr>
                <w:rStyle w:val="CommentReference"/>
              </w:rPr>
              <w:commentReference w:id="1542"/>
            </w:r>
          </w:p>
        </w:tc>
      </w:tr>
      <w:tr w:rsidR="00F659A1" w14:paraId="1D3762C0"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63F0D76"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3BF410DB" w14:textId="77777777" w:rsidR="00F659A1" w:rsidRDefault="00F659A1" w:rsidP="00F659A1">
            <w:pPr>
              <w:rPr>
                <w:rFonts w:cs="Arial"/>
                <w:szCs w:val="20"/>
                <w:lang w:eastAsia="zh-CN"/>
              </w:rPr>
            </w:pPr>
          </w:p>
        </w:tc>
      </w:tr>
      <w:tr w:rsidR="00F659A1" w14:paraId="00A941E3"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0D41446"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131AA7EF" w14:textId="77777777" w:rsidR="00F659A1" w:rsidRDefault="000C6421" w:rsidP="00F659A1">
            <w:pPr>
              <w:rPr>
                <w:rFonts w:cs="Arial"/>
                <w:szCs w:val="20"/>
                <w:lang w:eastAsia="zh-CN"/>
              </w:rPr>
            </w:pPr>
            <w:r>
              <w:rPr>
                <w:rFonts w:cs="Arial"/>
                <w:szCs w:val="20"/>
                <w:lang w:eastAsia="zh-CN"/>
              </w:rPr>
              <w:t xml:space="preserve">CAN, </w:t>
            </w:r>
            <w:proofErr w:type="spellStart"/>
            <w:r>
              <w:rPr>
                <w:rFonts w:cs="Arial"/>
                <w:szCs w:val="20"/>
                <w:lang w:eastAsia="zh-CN"/>
              </w:rPr>
              <w:t>SoA</w:t>
            </w:r>
            <w:commentRangeEnd w:id="1535"/>
            <w:proofErr w:type="spellEnd"/>
            <w:r w:rsidR="00C52C70">
              <w:rPr>
                <w:rStyle w:val="CommentReference"/>
              </w:rPr>
              <w:commentReference w:id="1535"/>
            </w:r>
          </w:p>
        </w:tc>
      </w:tr>
    </w:tbl>
    <w:p w14:paraId="78514E92" w14:textId="260DFA9E" w:rsidR="00F659A1" w:rsidRDefault="000C6421" w:rsidP="00CF5397">
      <w:pPr>
        <w:pStyle w:val="Heading4"/>
      </w:pPr>
      <w:commentRangeStart w:id="1543"/>
      <w:r>
        <w:t>PPP-UC-REQ-420586/A-Auto</w:t>
      </w:r>
      <w:ins w:id="1544" w:author="Borrelli, Matthew (M.T.)" w:date="2021-06-10T16:47:00Z">
        <w:r w:rsidR="0066278F">
          <w:t xml:space="preserve"> </w:t>
        </w:r>
      </w:ins>
      <w:r>
        <w:t>Save inhibited</w:t>
      </w:r>
      <w:commentRangeEnd w:id="1543"/>
      <w:r w:rsidR="00995DC3">
        <w:rPr>
          <w:rStyle w:val="CommentReference"/>
          <w:b w:val="0"/>
          <w:bCs w:val="0"/>
          <w:i w:val="0"/>
        </w:rPr>
        <w:commentReference w:id="1543"/>
      </w:r>
    </w:p>
    <w:p w14:paraId="62401E37" w14:textId="77777777" w:rsidR="00F659A1" w:rsidRPr="00AE06BC" w:rsidRDefault="00F659A1" w:rsidP="00F659A1"/>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F659A1" w14:paraId="53C23924"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0D40E01" w14:textId="77777777" w:rsidR="00F659A1" w:rsidRDefault="000C6421" w:rsidP="00F659A1">
            <w:pPr>
              <w:rPr>
                <w:rFonts w:ascii="Calibri" w:hAnsi="Calibri"/>
                <w:b/>
                <w:lang w:eastAsia="zh-CN"/>
              </w:rPr>
            </w:pPr>
            <w:r>
              <w:rPr>
                <w:rFonts w:ascii="Calibri" w:hAnsi="Calibri"/>
                <w:b/>
                <w:lang w:eastAsia="zh-CN"/>
              </w:rPr>
              <w:t>Actors</w:t>
            </w:r>
          </w:p>
        </w:tc>
        <w:tc>
          <w:tcPr>
            <w:tcW w:w="7004" w:type="dxa"/>
            <w:tcBorders>
              <w:top w:val="single" w:sz="4" w:space="0" w:color="auto"/>
              <w:left w:val="single" w:sz="4" w:space="0" w:color="auto"/>
              <w:bottom w:val="single" w:sz="4" w:space="0" w:color="auto"/>
              <w:right w:val="single" w:sz="4" w:space="0" w:color="auto"/>
            </w:tcBorders>
          </w:tcPr>
          <w:p w14:paraId="722A1706" w14:textId="77777777" w:rsidR="00F659A1" w:rsidRPr="00630A88"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p>
        </w:tc>
      </w:tr>
      <w:tr w:rsidR="00F659A1" w14:paraId="61A9E351"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D16EC93" w14:textId="77777777" w:rsidR="00F659A1" w:rsidRDefault="000C6421" w:rsidP="00F659A1">
            <w:pPr>
              <w:rPr>
                <w:rFonts w:ascii="Calibri" w:hAnsi="Calibri"/>
                <w:b/>
                <w:lang w:eastAsia="zh-CN"/>
              </w:rPr>
            </w:pPr>
            <w:r>
              <w:rPr>
                <w:rFonts w:ascii="Calibri" w:hAnsi="Calibri"/>
                <w:b/>
                <w:lang w:eastAsia="zh-CN"/>
              </w:rPr>
              <w:t>Pre-conditions</w:t>
            </w:r>
          </w:p>
        </w:tc>
        <w:tc>
          <w:tcPr>
            <w:tcW w:w="7004" w:type="dxa"/>
            <w:tcBorders>
              <w:top w:val="single" w:sz="4" w:space="0" w:color="auto"/>
              <w:left w:val="single" w:sz="4" w:space="0" w:color="auto"/>
              <w:bottom w:val="single" w:sz="4" w:space="0" w:color="auto"/>
              <w:right w:val="single" w:sz="4" w:space="0" w:color="auto"/>
            </w:tcBorders>
          </w:tcPr>
          <w:p w14:paraId="537E9CB7" w14:textId="77777777" w:rsidR="00F659A1" w:rsidRDefault="000C6421" w:rsidP="00F659A1">
            <w:pPr>
              <w:rPr>
                <w:lang w:eastAsia="zh-CN"/>
              </w:rPr>
            </w:pPr>
            <w:r>
              <w:rPr>
                <w:lang w:eastAsia="zh-CN"/>
              </w:rPr>
              <w:t>Auto Save Feature is Enabled</w:t>
            </w:r>
          </w:p>
          <w:p w14:paraId="3B4F061A" w14:textId="77777777" w:rsidR="00F659A1" w:rsidRPr="00405039" w:rsidRDefault="000C6421" w:rsidP="00F659A1">
            <w:pPr>
              <w:rPr>
                <w:lang w:eastAsia="zh-CN"/>
              </w:rPr>
            </w:pPr>
            <w:r>
              <w:rPr>
                <w:lang w:eastAsia="zh-CN"/>
              </w:rPr>
              <w:t>No active Inhibit Requests</w:t>
            </w:r>
          </w:p>
        </w:tc>
      </w:tr>
      <w:tr w:rsidR="00F659A1" w14:paraId="48653B0F"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D828C64" w14:textId="77777777" w:rsidR="00F659A1" w:rsidRDefault="000C6421" w:rsidP="00F659A1">
            <w:pPr>
              <w:rPr>
                <w:rFonts w:ascii="Calibri" w:hAnsi="Calibri"/>
                <w:b/>
                <w:lang w:eastAsia="zh-CN"/>
              </w:rPr>
            </w:pPr>
            <w:r>
              <w:rPr>
                <w:rFonts w:ascii="Calibri" w:hAnsi="Calibri"/>
                <w:b/>
                <w:lang w:eastAsia="zh-CN"/>
              </w:rPr>
              <w:t>Scenario Description</w:t>
            </w:r>
          </w:p>
        </w:tc>
        <w:tc>
          <w:tcPr>
            <w:tcW w:w="7004" w:type="dxa"/>
            <w:tcBorders>
              <w:top w:val="single" w:sz="4" w:space="0" w:color="auto"/>
              <w:left w:val="single" w:sz="4" w:space="0" w:color="auto"/>
              <w:bottom w:val="single" w:sz="4" w:space="0" w:color="auto"/>
              <w:right w:val="single" w:sz="4" w:space="0" w:color="auto"/>
            </w:tcBorders>
          </w:tcPr>
          <w:p w14:paraId="2450BCBC" w14:textId="1BB6CD6C" w:rsidR="00F659A1" w:rsidRDefault="000C6421" w:rsidP="00F659A1">
            <w:pPr>
              <w:rPr>
                <w:rFonts w:cs="Arial"/>
                <w:szCs w:val="20"/>
                <w:lang w:eastAsia="zh-CN"/>
              </w:rPr>
            </w:pPr>
            <w:r>
              <w:rPr>
                <w:rFonts w:cs="Arial"/>
                <w:szCs w:val="20"/>
                <w:lang w:eastAsia="zh-CN"/>
              </w:rPr>
              <w:t>Auto</w:t>
            </w:r>
            <w:ins w:id="1545" w:author="Borrelli, Matthew (M.T.)" w:date="2021-06-10T16:47:00Z">
              <w:r w:rsidR="0066278F">
                <w:rPr>
                  <w:rFonts w:cs="Arial"/>
                  <w:szCs w:val="20"/>
                  <w:lang w:eastAsia="zh-CN"/>
                </w:rPr>
                <w:t xml:space="preserve"> </w:t>
              </w:r>
            </w:ins>
            <w:r>
              <w:rPr>
                <w:rFonts w:cs="Arial"/>
                <w:szCs w:val="20"/>
                <w:lang w:eastAsia="zh-CN"/>
              </w:rPr>
              <w:t xml:space="preserve">save becomes </w:t>
            </w:r>
            <w:r w:rsidRPr="004E2EAF">
              <w:rPr>
                <w:rFonts w:cs="Arial"/>
                <w:szCs w:val="20"/>
                <w:lang w:eastAsia="zh-CN"/>
              </w:rPr>
              <w:t>inhibit</w:t>
            </w:r>
            <w:r>
              <w:rPr>
                <w:rFonts w:cs="Arial"/>
                <w:szCs w:val="20"/>
                <w:lang w:eastAsia="zh-CN"/>
              </w:rPr>
              <w:t>ed (</w:t>
            </w:r>
            <w:proofErr w:type="spellStart"/>
            <w:r>
              <w:rPr>
                <w:rFonts w:cs="Arial"/>
                <w:szCs w:val="20"/>
                <w:lang w:eastAsia="zh-CN"/>
              </w:rPr>
              <w:t>PPPServer</w:t>
            </w:r>
            <w:proofErr w:type="spellEnd"/>
            <w:r>
              <w:rPr>
                <w:rFonts w:cs="Arial"/>
                <w:szCs w:val="20"/>
                <w:lang w:eastAsia="zh-CN"/>
              </w:rPr>
              <w:t xml:space="preserve"> receives at least one inhibit request)</w:t>
            </w:r>
            <w:r w:rsidRPr="004E2EAF">
              <w:rPr>
                <w:rFonts w:cs="Arial"/>
                <w:szCs w:val="20"/>
                <w:lang w:eastAsia="zh-CN"/>
              </w:rPr>
              <w:t>.</w:t>
            </w:r>
          </w:p>
        </w:tc>
      </w:tr>
      <w:tr w:rsidR="00F659A1" w14:paraId="2378347E"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E978237" w14:textId="77777777" w:rsidR="00F659A1" w:rsidRDefault="000C6421" w:rsidP="00F659A1">
            <w:pPr>
              <w:rPr>
                <w:rFonts w:ascii="Calibri" w:hAnsi="Calibri"/>
                <w:b/>
                <w:lang w:eastAsia="zh-CN"/>
              </w:rPr>
            </w:pPr>
            <w:r>
              <w:rPr>
                <w:rFonts w:ascii="Calibri" w:hAnsi="Calibri"/>
                <w:b/>
                <w:lang w:eastAsia="zh-CN"/>
              </w:rPr>
              <w:t>Post-conditions</w:t>
            </w:r>
          </w:p>
        </w:tc>
        <w:tc>
          <w:tcPr>
            <w:tcW w:w="7004" w:type="dxa"/>
            <w:tcBorders>
              <w:top w:val="single" w:sz="4" w:space="0" w:color="auto"/>
              <w:left w:val="single" w:sz="4" w:space="0" w:color="auto"/>
              <w:bottom w:val="single" w:sz="4" w:space="0" w:color="auto"/>
              <w:right w:val="single" w:sz="4" w:space="0" w:color="auto"/>
            </w:tcBorders>
          </w:tcPr>
          <w:p w14:paraId="456B7B08" w14:textId="015457BE" w:rsidR="00F659A1" w:rsidRPr="00BD03B5" w:rsidRDefault="000C6421" w:rsidP="00F659A1">
            <w:pPr>
              <w:rPr>
                <w:rFonts w:cs="Arial"/>
                <w:szCs w:val="20"/>
                <w:lang w:eastAsia="zh-CN"/>
              </w:rPr>
            </w:pPr>
            <w:proofErr w:type="spellStart"/>
            <w:r>
              <w:rPr>
                <w:rFonts w:cs="Arial"/>
                <w:szCs w:val="20"/>
                <w:lang w:eastAsia="zh-CN"/>
              </w:rPr>
              <w:t>PPPServer</w:t>
            </w:r>
            <w:proofErr w:type="spellEnd"/>
            <w:r>
              <w:rPr>
                <w:rFonts w:cs="Arial"/>
                <w:szCs w:val="20"/>
                <w:lang w:eastAsia="zh-CN"/>
              </w:rPr>
              <w:t xml:space="preserve"> sets Auto</w:t>
            </w:r>
            <w:ins w:id="1546" w:author="Borrelli, Matthew (M.T.)" w:date="2021-06-10T16:47:00Z">
              <w:r w:rsidR="0066278F">
                <w:rPr>
                  <w:rFonts w:cs="Arial"/>
                  <w:szCs w:val="20"/>
                  <w:lang w:eastAsia="zh-CN"/>
                </w:rPr>
                <w:t xml:space="preserve"> </w:t>
              </w:r>
            </w:ins>
            <w:r>
              <w:rPr>
                <w:rFonts w:cs="Arial"/>
                <w:szCs w:val="20"/>
                <w:lang w:eastAsia="zh-CN"/>
              </w:rPr>
              <w:t>Save to “Inactive”</w:t>
            </w:r>
          </w:p>
          <w:p w14:paraId="475BAFE8" w14:textId="77777777" w:rsidR="00F659A1" w:rsidRDefault="000C6421" w:rsidP="00F659A1">
            <w:pPr>
              <w:rPr>
                <w:lang w:eastAsia="zh-CN"/>
              </w:rPr>
            </w:pPr>
            <w:proofErr w:type="spellStart"/>
            <w:r>
              <w:rPr>
                <w:rFonts w:cs="Arial"/>
                <w:szCs w:val="20"/>
                <w:lang w:eastAsia="zh-CN"/>
              </w:rPr>
              <w:t>PPPServer</w:t>
            </w:r>
            <w:proofErr w:type="spellEnd"/>
            <w:r>
              <w:rPr>
                <w:rFonts w:cs="Arial"/>
                <w:szCs w:val="20"/>
                <w:lang w:eastAsia="zh-CN"/>
              </w:rPr>
              <w:t xml:space="preserve"> </w:t>
            </w:r>
            <w:r w:rsidRPr="00BD03B5">
              <w:rPr>
                <w:rFonts w:cs="Arial"/>
                <w:szCs w:val="20"/>
                <w:lang w:eastAsia="zh-CN"/>
              </w:rPr>
              <w:t>clears previous adjustment information</w:t>
            </w:r>
            <w:r>
              <w:rPr>
                <w:rFonts w:cs="Arial"/>
                <w:szCs w:val="20"/>
                <w:lang w:eastAsia="zh-CN"/>
              </w:rPr>
              <w:t xml:space="preserve"> and stops evaluating changes</w:t>
            </w:r>
          </w:p>
        </w:tc>
      </w:tr>
      <w:tr w:rsidR="00F659A1" w14:paraId="72DD8254"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55829E1D" w14:textId="77777777" w:rsidR="00F659A1" w:rsidRDefault="000C6421" w:rsidP="00F659A1">
            <w:pPr>
              <w:rPr>
                <w:rFonts w:ascii="Calibri" w:hAnsi="Calibri"/>
                <w:b/>
                <w:lang w:eastAsia="zh-CN"/>
              </w:rPr>
            </w:pPr>
            <w:r>
              <w:rPr>
                <w:rFonts w:ascii="Calibri" w:hAnsi="Calibri"/>
                <w:b/>
                <w:lang w:eastAsia="zh-CN"/>
              </w:rPr>
              <w:t>List of Exception Use Cases</w:t>
            </w:r>
          </w:p>
        </w:tc>
        <w:tc>
          <w:tcPr>
            <w:tcW w:w="7004" w:type="dxa"/>
            <w:tcBorders>
              <w:top w:val="single" w:sz="4" w:space="0" w:color="auto"/>
              <w:left w:val="single" w:sz="4" w:space="0" w:color="auto"/>
              <w:bottom w:val="single" w:sz="4" w:space="0" w:color="auto"/>
              <w:right w:val="single" w:sz="4" w:space="0" w:color="auto"/>
            </w:tcBorders>
          </w:tcPr>
          <w:p w14:paraId="0EF89E4C" w14:textId="77777777" w:rsidR="00F659A1" w:rsidRDefault="00F659A1" w:rsidP="00F659A1">
            <w:pPr>
              <w:rPr>
                <w:rFonts w:cs="Arial"/>
                <w:szCs w:val="20"/>
                <w:lang w:eastAsia="zh-CN"/>
              </w:rPr>
            </w:pPr>
          </w:p>
        </w:tc>
      </w:tr>
      <w:tr w:rsidR="00F659A1" w14:paraId="2639CB3A" w14:textId="77777777" w:rsidTr="00F659A1">
        <w:trPr>
          <w:jc w:val="center"/>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6DDBD9D" w14:textId="77777777" w:rsidR="00F659A1" w:rsidRDefault="000C6421" w:rsidP="00F659A1">
            <w:pPr>
              <w:rPr>
                <w:rFonts w:ascii="Calibri" w:hAnsi="Calibri"/>
                <w:b/>
                <w:lang w:eastAsia="zh-CN"/>
              </w:rPr>
            </w:pPr>
            <w:r>
              <w:rPr>
                <w:rFonts w:ascii="Calibri" w:hAnsi="Calibri"/>
                <w:b/>
                <w:lang w:eastAsia="zh-CN"/>
              </w:rPr>
              <w:t>Interfaces</w:t>
            </w:r>
          </w:p>
        </w:tc>
        <w:tc>
          <w:tcPr>
            <w:tcW w:w="7004" w:type="dxa"/>
            <w:tcBorders>
              <w:top w:val="single" w:sz="4" w:space="0" w:color="auto"/>
              <w:left w:val="single" w:sz="4" w:space="0" w:color="auto"/>
              <w:bottom w:val="single" w:sz="4" w:space="0" w:color="auto"/>
              <w:right w:val="single" w:sz="4" w:space="0" w:color="auto"/>
            </w:tcBorders>
          </w:tcPr>
          <w:p w14:paraId="73BFF57E" w14:textId="77777777" w:rsidR="00F659A1" w:rsidRDefault="000C6421" w:rsidP="00F659A1">
            <w:pPr>
              <w:rPr>
                <w:rFonts w:cs="Arial"/>
                <w:szCs w:val="20"/>
                <w:lang w:eastAsia="zh-CN"/>
              </w:rPr>
            </w:pPr>
            <w:r>
              <w:rPr>
                <w:rFonts w:cs="Arial"/>
                <w:szCs w:val="20"/>
                <w:lang w:eastAsia="zh-CN"/>
              </w:rPr>
              <w:t xml:space="preserve">CAN, </w:t>
            </w:r>
            <w:proofErr w:type="spellStart"/>
            <w:r>
              <w:rPr>
                <w:rFonts w:cs="Arial"/>
                <w:szCs w:val="20"/>
                <w:lang w:eastAsia="zh-CN"/>
              </w:rPr>
              <w:t>SoA</w:t>
            </w:r>
            <w:proofErr w:type="spellEnd"/>
          </w:p>
        </w:tc>
      </w:tr>
    </w:tbl>
    <w:p w14:paraId="12362BA4" w14:textId="77777777" w:rsidR="00F659A1" w:rsidRDefault="00F659A1" w:rsidP="00F659A1"/>
    <w:p w14:paraId="4334F590" w14:textId="77777777" w:rsidR="00F659A1" w:rsidRDefault="000C6421" w:rsidP="00CF5397">
      <w:pPr>
        <w:pStyle w:val="Heading3"/>
      </w:pPr>
      <w:bookmarkStart w:id="1547" w:name="_Toc72764262"/>
      <w:r>
        <w:t>Requirements</w:t>
      </w:r>
      <w:bookmarkEnd w:id="1547"/>
    </w:p>
    <w:p w14:paraId="61BD7DFC" w14:textId="77777777" w:rsidR="00CF5397" w:rsidRPr="00CF5397" w:rsidRDefault="00CF5397" w:rsidP="00CF5397">
      <w:pPr>
        <w:pStyle w:val="Heading4"/>
        <w:rPr>
          <w:b w:val="0"/>
          <w:u w:val="single"/>
        </w:rPr>
      </w:pPr>
      <w:r w:rsidRPr="00CF5397">
        <w:rPr>
          <w:b w:val="0"/>
          <w:u w:val="single"/>
        </w:rPr>
        <w:t>PPP-REQ-420377/A-Classified Adjustments Repository when Feature Disabled/Inactive</w:t>
      </w:r>
    </w:p>
    <w:p w14:paraId="3D97233C" w14:textId="77777777" w:rsidR="00F659A1" w:rsidRPr="00DB6382" w:rsidRDefault="000C6421" w:rsidP="00F659A1">
      <w:r>
        <w:t xml:space="preserve">When </w:t>
      </w:r>
      <w:proofErr w:type="spellStart"/>
      <w:r>
        <w:t>AutoSave_St</w:t>
      </w:r>
      <w:proofErr w:type="spellEnd"/>
      <w:r>
        <w:t xml:space="preserve"> = “(0x1) Disable” OR “(0x0) Inactive” the </w:t>
      </w:r>
      <w:proofErr w:type="spellStart"/>
      <w:r>
        <w:t>PPPServer</w:t>
      </w:r>
      <w:proofErr w:type="spellEnd"/>
      <w:r>
        <w:t xml:space="preserve"> shall not evaluate the Classified Adjustments Repository or update the Classified Adjustments Repository with changes to the following signals (ignore updates):</w:t>
      </w:r>
    </w:p>
    <w:p w14:paraId="6A2F83D8" w14:textId="77777777" w:rsidR="00F659A1" w:rsidRDefault="000C6421" w:rsidP="000C6421">
      <w:pPr>
        <w:numPr>
          <w:ilvl w:val="0"/>
          <w:numId w:val="21"/>
        </w:numPr>
      </w:pPr>
      <w:proofErr w:type="spellStart"/>
      <w:r>
        <w:t>MirrorAutoSaveLeft_St</w:t>
      </w:r>
      <w:proofErr w:type="spellEnd"/>
    </w:p>
    <w:p w14:paraId="3BE1E783" w14:textId="77777777" w:rsidR="00F659A1" w:rsidRDefault="000C6421" w:rsidP="000C6421">
      <w:pPr>
        <w:numPr>
          <w:ilvl w:val="0"/>
          <w:numId w:val="21"/>
        </w:numPr>
      </w:pPr>
      <w:proofErr w:type="spellStart"/>
      <w:r>
        <w:t>MirrorAutoSaveRight_St</w:t>
      </w:r>
      <w:proofErr w:type="spellEnd"/>
    </w:p>
    <w:p w14:paraId="647B5199" w14:textId="77777777" w:rsidR="00F659A1" w:rsidRDefault="000C6421" w:rsidP="000C6421">
      <w:pPr>
        <w:numPr>
          <w:ilvl w:val="0"/>
          <w:numId w:val="21"/>
        </w:numPr>
      </w:pPr>
      <w:proofErr w:type="spellStart"/>
      <w:r>
        <w:t>DriverSeatAutoSave_St</w:t>
      </w:r>
      <w:proofErr w:type="spellEnd"/>
    </w:p>
    <w:p w14:paraId="69F63F95" w14:textId="77777777" w:rsidR="00F659A1" w:rsidRDefault="000C6421" w:rsidP="000C6421">
      <w:pPr>
        <w:numPr>
          <w:ilvl w:val="0"/>
          <w:numId w:val="21"/>
        </w:numPr>
      </w:pPr>
      <w:proofErr w:type="spellStart"/>
      <w:r>
        <w:t>DriverMcsAutoSaveDriver_St</w:t>
      </w:r>
      <w:proofErr w:type="spellEnd"/>
    </w:p>
    <w:p w14:paraId="26F231A3" w14:textId="77777777" w:rsidR="00F659A1" w:rsidRDefault="000C6421" w:rsidP="000C6421">
      <w:pPr>
        <w:numPr>
          <w:ilvl w:val="0"/>
          <w:numId w:val="21"/>
        </w:numPr>
      </w:pPr>
      <w:proofErr w:type="spellStart"/>
      <w:r>
        <w:t>PedalAutoSave_St</w:t>
      </w:r>
      <w:proofErr w:type="spellEnd"/>
    </w:p>
    <w:p w14:paraId="34671361" w14:textId="77777777" w:rsidR="00F659A1" w:rsidRPr="00DB6382" w:rsidRDefault="000C6421" w:rsidP="000C6421">
      <w:pPr>
        <w:numPr>
          <w:ilvl w:val="0"/>
          <w:numId w:val="21"/>
        </w:numPr>
      </w:pPr>
      <w:proofErr w:type="spellStart"/>
      <w:r>
        <w:t>SteeringAutoSave_St</w:t>
      </w:r>
      <w:proofErr w:type="spellEnd"/>
    </w:p>
    <w:p w14:paraId="715F4FEB" w14:textId="77777777" w:rsidR="00CF5397" w:rsidRPr="00CF5397" w:rsidRDefault="00CF5397" w:rsidP="00CF5397">
      <w:pPr>
        <w:pStyle w:val="Heading4"/>
        <w:rPr>
          <w:b w:val="0"/>
          <w:u w:val="single"/>
        </w:rPr>
      </w:pPr>
      <w:r w:rsidRPr="00CF5397">
        <w:rPr>
          <w:b w:val="0"/>
          <w:u w:val="single"/>
        </w:rPr>
        <w:lastRenderedPageBreak/>
        <w:t>PPP-REQ-420378/A-Classified Adjustments Repository</w:t>
      </w:r>
    </w:p>
    <w:p w14:paraId="7089E8D9" w14:textId="77777777" w:rsidR="00F659A1" w:rsidRDefault="000C6421" w:rsidP="00F659A1">
      <w:r>
        <w:t xml:space="preserve">The </w:t>
      </w:r>
      <w:proofErr w:type="spellStart"/>
      <w:r>
        <w:t>PPPServer</w:t>
      </w:r>
      <w:proofErr w:type="spellEnd"/>
      <w:r>
        <w:t xml:space="preserve"> shall maintain a Classified Adjustments Repository consisting of data values from the following signals:</w:t>
      </w:r>
    </w:p>
    <w:p w14:paraId="75B6BE0C" w14:textId="77777777" w:rsidR="00F659A1" w:rsidRDefault="00F659A1" w:rsidP="00F659A1"/>
    <w:p w14:paraId="7EA5BDE1" w14:textId="77777777" w:rsidR="00F659A1" w:rsidRDefault="000C6421" w:rsidP="000C6421">
      <w:pPr>
        <w:numPr>
          <w:ilvl w:val="0"/>
          <w:numId w:val="22"/>
        </w:numPr>
      </w:pPr>
      <w:proofErr w:type="spellStart"/>
      <w:r>
        <w:t>MirrorAutoSaveLeft_St</w:t>
      </w:r>
      <w:proofErr w:type="spellEnd"/>
    </w:p>
    <w:p w14:paraId="377253C1" w14:textId="77777777" w:rsidR="00F659A1" w:rsidRDefault="000C6421" w:rsidP="000C6421">
      <w:pPr>
        <w:numPr>
          <w:ilvl w:val="0"/>
          <w:numId w:val="22"/>
        </w:numPr>
      </w:pPr>
      <w:proofErr w:type="spellStart"/>
      <w:r>
        <w:t>MirrorAutoSaveRight_St</w:t>
      </w:r>
      <w:proofErr w:type="spellEnd"/>
    </w:p>
    <w:p w14:paraId="3803E60F" w14:textId="77777777" w:rsidR="00F659A1" w:rsidRDefault="000C6421" w:rsidP="000C6421">
      <w:pPr>
        <w:numPr>
          <w:ilvl w:val="0"/>
          <w:numId w:val="22"/>
        </w:numPr>
      </w:pPr>
      <w:proofErr w:type="spellStart"/>
      <w:r>
        <w:t>DriverSeatAutoSave_St</w:t>
      </w:r>
      <w:proofErr w:type="spellEnd"/>
    </w:p>
    <w:p w14:paraId="089DAA37" w14:textId="77777777" w:rsidR="00F659A1" w:rsidRDefault="000C6421" w:rsidP="000C6421">
      <w:pPr>
        <w:numPr>
          <w:ilvl w:val="0"/>
          <w:numId w:val="22"/>
        </w:numPr>
      </w:pPr>
      <w:proofErr w:type="spellStart"/>
      <w:r>
        <w:t>DriverMcsAutoSaveDriver_St</w:t>
      </w:r>
      <w:proofErr w:type="spellEnd"/>
    </w:p>
    <w:p w14:paraId="2397AE83" w14:textId="77777777" w:rsidR="00F659A1" w:rsidRDefault="000C6421" w:rsidP="000C6421">
      <w:pPr>
        <w:numPr>
          <w:ilvl w:val="0"/>
          <w:numId w:val="22"/>
        </w:numPr>
      </w:pPr>
      <w:proofErr w:type="spellStart"/>
      <w:r>
        <w:t>PedalAutoSave_St</w:t>
      </w:r>
      <w:proofErr w:type="spellEnd"/>
    </w:p>
    <w:p w14:paraId="0D0EA9B7" w14:textId="77777777" w:rsidR="00F659A1" w:rsidRPr="00DB6382" w:rsidRDefault="000C6421" w:rsidP="000C6421">
      <w:pPr>
        <w:numPr>
          <w:ilvl w:val="0"/>
          <w:numId w:val="22"/>
        </w:numPr>
      </w:pPr>
      <w:proofErr w:type="spellStart"/>
      <w:r>
        <w:t>SteeringAutoSave_St</w:t>
      </w:r>
      <w:proofErr w:type="spellEnd"/>
    </w:p>
    <w:p w14:paraId="069187F5" w14:textId="77777777" w:rsidR="00CF5397" w:rsidRPr="00CF5397" w:rsidRDefault="00CF5397" w:rsidP="00CF5397">
      <w:pPr>
        <w:pStyle w:val="Heading4"/>
        <w:rPr>
          <w:b w:val="0"/>
          <w:u w:val="single"/>
        </w:rPr>
      </w:pPr>
      <w:r w:rsidRPr="00CF5397">
        <w:rPr>
          <w:b w:val="0"/>
          <w:u w:val="single"/>
        </w:rPr>
        <w:t>PPP-REQ-420379/A-Update Classified Adjustments Repository Upon Change</w:t>
      </w:r>
    </w:p>
    <w:p w14:paraId="18197781" w14:textId="77777777" w:rsidR="00F659A1" w:rsidRDefault="000C6421" w:rsidP="00F659A1">
      <w:r>
        <w:t xml:space="preserve">Once the data in the Classified Adjustments Repository is updated, the </w:t>
      </w:r>
      <w:proofErr w:type="spellStart"/>
      <w:r>
        <w:t>PPPServer</w:t>
      </w:r>
      <w:proofErr w:type="spellEnd"/>
      <w:r>
        <w:t xml:space="preserve"> shall resume/restart evaluating the adjustments.</w:t>
      </w:r>
    </w:p>
    <w:p w14:paraId="240A5DDE" w14:textId="77777777" w:rsidR="00CF5397" w:rsidRPr="00CF5397" w:rsidRDefault="00CF5397" w:rsidP="00CF5397">
      <w:pPr>
        <w:pStyle w:val="Heading4"/>
        <w:rPr>
          <w:b w:val="0"/>
          <w:u w:val="single"/>
        </w:rPr>
      </w:pPr>
      <w:r w:rsidRPr="00CF5397">
        <w:rPr>
          <w:b w:val="0"/>
          <w:u w:val="single"/>
        </w:rPr>
        <w:t>PPP-REQ-420380/A-Update Classified Adjustments Repository After Clear Event</w:t>
      </w:r>
    </w:p>
    <w:p w14:paraId="3CBFC47F" w14:textId="77777777" w:rsidR="00F659A1" w:rsidRDefault="000C6421" w:rsidP="00F659A1">
      <w:r>
        <w:t xml:space="preserve">When all the data in the Classified Adjustments Repository is set to 'None' after a Clear event, the </w:t>
      </w:r>
      <w:proofErr w:type="spellStart"/>
      <w:r>
        <w:t>PPPServer</w:t>
      </w:r>
      <w:proofErr w:type="spellEnd"/>
      <w:r>
        <w:t xml:space="preserve"> shall resume/restart evaluating the adjustments.</w:t>
      </w:r>
    </w:p>
    <w:p w14:paraId="23E2147B" w14:textId="77777777" w:rsidR="00CF5397" w:rsidRPr="00CF5397" w:rsidRDefault="00CF5397" w:rsidP="00CF5397">
      <w:pPr>
        <w:pStyle w:val="Heading4"/>
        <w:rPr>
          <w:b w:val="0"/>
          <w:u w:val="single"/>
        </w:rPr>
      </w:pPr>
      <w:r w:rsidRPr="00CF5397">
        <w:rPr>
          <w:b w:val="0"/>
          <w:u w:val="single"/>
        </w:rPr>
        <w:t>PPP-REQ-420381/A-Update Classified Adjustments Repository when Feature Enabled</w:t>
      </w:r>
    </w:p>
    <w:p w14:paraId="33386C14" w14:textId="77777777" w:rsidR="00F659A1" w:rsidRDefault="000C6421" w:rsidP="00F659A1">
      <w:r>
        <w:t xml:space="preserve">When the value of </w:t>
      </w:r>
      <w:proofErr w:type="spellStart"/>
      <w:r>
        <w:t>AutoSave_St</w:t>
      </w:r>
      <w:proofErr w:type="spellEnd"/>
      <w:r>
        <w:t xml:space="preserve"> = “(0x2) Enable” and upon change, the </w:t>
      </w:r>
      <w:proofErr w:type="spellStart"/>
      <w:r>
        <w:t>PPPServer</w:t>
      </w:r>
      <w:proofErr w:type="spellEnd"/>
      <w:r>
        <w:t xml:space="preserve"> shall replace the old data values in the Classified Adjustments Repository with the data values from the following signals:</w:t>
      </w:r>
    </w:p>
    <w:p w14:paraId="16971A5A" w14:textId="77777777" w:rsidR="00F659A1" w:rsidRDefault="00F659A1" w:rsidP="00F659A1"/>
    <w:p w14:paraId="3DDAB56E" w14:textId="77777777" w:rsidR="00F659A1" w:rsidRDefault="000C6421" w:rsidP="000C6421">
      <w:pPr>
        <w:numPr>
          <w:ilvl w:val="0"/>
          <w:numId w:val="23"/>
        </w:numPr>
      </w:pPr>
      <w:bookmarkStart w:id="1548" w:name="OLE_LINK3"/>
      <w:bookmarkStart w:id="1549" w:name="OLE_LINK4"/>
      <w:proofErr w:type="spellStart"/>
      <w:r>
        <w:t>MirrorAutoSaveLeft</w:t>
      </w:r>
      <w:bookmarkEnd w:id="1548"/>
      <w:bookmarkEnd w:id="1549"/>
      <w:r>
        <w:t>_St</w:t>
      </w:r>
      <w:proofErr w:type="spellEnd"/>
    </w:p>
    <w:p w14:paraId="0A6F026C" w14:textId="77777777" w:rsidR="00F659A1" w:rsidRDefault="000C6421" w:rsidP="000C6421">
      <w:pPr>
        <w:numPr>
          <w:ilvl w:val="0"/>
          <w:numId w:val="23"/>
        </w:numPr>
      </w:pPr>
      <w:proofErr w:type="spellStart"/>
      <w:r>
        <w:t>MirrorAutoSaveRight_St</w:t>
      </w:r>
      <w:proofErr w:type="spellEnd"/>
    </w:p>
    <w:p w14:paraId="5FBCAB52" w14:textId="77777777" w:rsidR="00F659A1" w:rsidRDefault="000C6421" w:rsidP="000C6421">
      <w:pPr>
        <w:numPr>
          <w:ilvl w:val="0"/>
          <w:numId w:val="23"/>
        </w:numPr>
      </w:pPr>
      <w:proofErr w:type="spellStart"/>
      <w:r>
        <w:t>DriverSeatAutoSave_St</w:t>
      </w:r>
      <w:proofErr w:type="spellEnd"/>
    </w:p>
    <w:p w14:paraId="64054A92" w14:textId="77777777" w:rsidR="00F659A1" w:rsidRDefault="000C6421" w:rsidP="000C6421">
      <w:pPr>
        <w:numPr>
          <w:ilvl w:val="0"/>
          <w:numId w:val="23"/>
        </w:numPr>
      </w:pPr>
      <w:proofErr w:type="spellStart"/>
      <w:r>
        <w:t>DriverMcsAutoSaveDriver_St</w:t>
      </w:r>
      <w:proofErr w:type="spellEnd"/>
    </w:p>
    <w:p w14:paraId="3A0A9E74" w14:textId="77777777" w:rsidR="00F659A1" w:rsidRDefault="000C6421" w:rsidP="000C6421">
      <w:pPr>
        <w:numPr>
          <w:ilvl w:val="0"/>
          <w:numId w:val="23"/>
        </w:numPr>
      </w:pPr>
      <w:proofErr w:type="spellStart"/>
      <w:r>
        <w:t>PedalAutoSave_St</w:t>
      </w:r>
      <w:proofErr w:type="spellEnd"/>
    </w:p>
    <w:p w14:paraId="446D92B2" w14:textId="77777777" w:rsidR="00F659A1" w:rsidRPr="00DB6382" w:rsidRDefault="000C6421" w:rsidP="000C6421">
      <w:pPr>
        <w:numPr>
          <w:ilvl w:val="0"/>
          <w:numId w:val="23"/>
        </w:numPr>
      </w:pPr>
      <w:proofErr w:type="spellStart"/>
      <w:r>
        <w:t>SteeringAutoSave_St</w:t>
      </w:r>
      <w:proofErr w:type="spellEnd"/>
    </w:p>
    <w:p w14:paraId="3AA1863D" w14:textId="77777777" w:rsidR="00CF5397" w:rsidRPr="00CF5397" w:rsidRDefault="00CF5397" w:rsidP="00CF5397">
      <w:pPr>
        <w:pStyle w:val="Heading4"/>
        <w:rPr>
          <w:b w:val="0"/>
          <w:u w:val="single"/>
        </w:rPr>
      </w:pPr>
      <w:r w:rsidRPr="00CF5397">
        <w:rPr>
          <w:b w:val="0"/>
          <w:u w:val="single"/>
        </w:rPr>
        <w:t>PPP-REQ-420382/A-Update Classified Adjustments Repository: Missing Message</w:t>
      </w:r>
    </w:p>
    <w:p w14:paraId="61A7A840" w14:textId="77777777" w:rsidR="00F659A1" w:rsidRDefault="000C6421" w:rsidP="00F659A1">
      <w:r>
        <w:t xml:space="preserve">If the message carrying one of the below signals is missing for more than 5 seconds, the </w:t>
      </w:r>
      <w:proofErr w:type="spellStart"/>
      <w:r>
        <w:t>PPPServer</w:t>
      </w:r>
      <w:proofErr w:type="spellEnd"/>
      <w:r>
        <w:t xml:space="preserve"> shall ignore changes to the following signals:</w:t>
      </w:r>
    </w:p>
    <w:p w14:paraId="77EE9423" w14:textId="77777777" w:rsidR="00F659A1" w:rsidRDefault="00F659A1" w:rsidP="00F659A1"/>
    <w:p w14:paraId="16B5EA58" w14:textId="77777777" w:rsidR="00F659A1" w:rsidRDefault="000C6421" w:rsidP="000C6421">
      <w:pPr>
        <w:numPr>
          <w:ilvl w:val="0"/>
          <w:numId w:val="24"/>
        </w:numPr>
      </w:pPr>
      <w:proofErr w:type="spellStart"/>
      <w:r>
        <w:t>MirrorAutoSaveLeft_St</w:t>
      </w:r>
      <w:proofErr w:type="spellEnd"/>
    </w:p>
    <w:p w14:paraId="5BEBED89" w14:textId="77777777" w:rsidR="00F659A1" w:rsidRDefault="000C6421" w:rsidP="000C6421">
      <w:pPr>
        <w:numPr>
          <w:ilvl w:val="0"/>
          <w:numId w:val="24"/>
        </w:numPr>
      </w:pPr>
      <w:proofErr w:type="spellStart"/>
      <w:r>
        <w:t>MirrorAutoSaveRight_St</w:t>
      </w:r>
      <w:proofErr w:type="spellEnd"/>
    </w:p>
    <w:p w14:paraId="05048A1F" w14:textId="77777777" w:rsidR="00F659A1" w:rsidRDefault="000C6421" w:rsidP="000C6421">
      <w:pPr>
        <w:numPr>
          <w:ilvl w:val="0"/>
          <w:numId w:val="24"/>
        </w:numPr>
      </w:pPr>
      <w:proofErr w:type="spellStart"/>
      <w:r>
        <w:t>DriverSeatAutoSave_St</w:t>
      </w:r>
      <w:proofErr w:type="spellEnd"/>
    </w:p>
    <w:p w14:paraId="1A338993" w14:textId="77777777" w:rsidR="00F659A1" w:rsidRDefault="000C6421" w:rsidP="000C6421">
      <w:pPr>
        <w:numPr>
          <w:ilvl w:val="0"/>
          <w:numId w:val="24"/>
        </w:numPr>
      </w:pPr>
      <w:proofErr w:type="spellStart"/>
      <w:r>
        <w:t>DriverMcsAutoSaveDriver_St</w:t>
      </w:r>
      <w:proofErr w:type="spellEnd"/>
    </w:p>
    <w:p w14:paraId="46319CBA" w14:textId="77777777" w:rsidR="00F659A1" w:rsidRDefault="000C6421" w:rsidP="000C6421">
      <w:pPr>
        <w:numPr>
          <w:ilvl w:val="0"/>
          <w:numId w:val="24"/>
        </w:numPr>
      </w:pPr>
      <w:proofErr w:type="spellStart"/>
      <w:r>
        <w:t>PedalAutoSave_St</w:t>
      </w:r>
      <w:proofErr w:type="spellEnd"/>
    </w:p>
    <w:p w14:paraId="78565A9E" w14:textId="77777777" w:rsidR="00F659A1" w:rsidRDefault="000C6421" w:rsidP="000C6421">
      <w:pPr>
        <w:numPr>
          <w:ilvl w:val="0"/>
          <w:numId w:val="24"/>
        </w:numPr>
      </w:pPr>
      <w:proofErr w:type="spellStart"/>
      <w:r>
        <w:t>SteeringAutoSave_St</w:t>
      </w:r>
      <w:proofErr w:type="spellEnd"/>
    </w:p>
    <w:p w14:paraId="23DF5171" w14:textId="77777777" w:rsidR="00CF5397" w:rsidRPr="00CF5397" w:rsidRDefault="00CF5397" w:rsidP="00CF5397">
      <w:pPr>
        <w:pStyle w:val="Heading4"/>
        <w:rPr>
          <w:b w:val="0"/>
          <w:u w:val="single"/>
        </w:rPr>
      </w:pPr>
      <w:r w:rsidRPr="00CF5397">
        <w:rPr>
          <w:b w:val="0"/>
          <w:u w:val="single"/>
        </w:rPr>
        <w:t>PPP-REQ-420383/A-Evaluate Classified Adjustments: No Adjustment</w:t>
      </w:r>
    </w:p>
    <w:p w14:paraId="49442136" w14:textId="77777777" w:rsidR="00F659A1" w:rsidRPr="00D67469" w:rsidRDefault="000C6421" w:rsidP="00F659A1">
      <w:r>
        <w:t xml:space="preserve">When the </w:t>
      </w:r>
      <w:proofErr w:type="spellStart"/>
      <w:r>
        <w:t>PPPServer</w:t>
      </w:r>
      <w:proofErr w:type="spellEnd"/>
      <w:r>
        <w:t xml:space="preserve"> evaluates the Classified Adjustments Repository, and all values are set to 'None', (none are 'In Progress', 'Major', or 'Minor'), the </w:t>
      </w:r>
      <w:proofErr w:type="spellStart"/>
      <w:r>
        <w:t>PPPServer</w:t>
      </w:r>
      <w:proofErr w:type="spellEnd"/>
      <w:r>
        <w:t xml:space="preserve"> shall consider the overall adjustment classification as a </w:t>
      </w:r>
      <w:r w:rsidRPr="00D67469">
        <w:t>'</w:t>
      </w:r>
      <w:r>
        <w:t>None’ adjustment.</w:t>
      </w:r>
    </w:p>
    <w:p w14:paraId="55BAE131" w14:textId="77777777" w:rsidR="00CF5397" w:rsidRPr="00CF5397" w:rsidRDefault="00CF5397" w:rsidP="00CF5397">
      <w:pPr>
        <w:pStyle w:val="Heading4"/>
        <w:rPr>
          <w:b w:val="0"/>
          <w:u w:val="single"/>
        </w:rPr>
      </w:pPr>
      <w:r w:rsidRPr="00CF5397">
        <w:rPr>
          <w:b w:val="0"/>
          <w:u w:val="single"/>
        </w:rPr>
        <w:t>PPP-REQ-420384/A-Evaluate Classified Adjustments: Minor Adjustment</w:t>
      </w:r>
    </w:p>
    <w:p w14:paraId="7D5E0710" w14:textId="77777777" w:rsidR="00F659A1" w:rsidRPr="00D67469" w:rsidRDefault="000C6421" w:rsidP="00F659A1">
      <w:r w:rsidRPr="00D67469">
        <w:t xml:space="preserve">When the </w:t>
      </w:r>
      <w:proofErr w:type="spellStart"/>
      <w:r>
        <w:t>PPPServer</w:t>
      </w:r>
      <w:proofErr w:type="spellEnd"/>
      <w:r>
        <w:t xml:space="preserve"> </w:t>
      </w:r>
      <w:r w:rsidRPr="00D67469">
        <w:t xml:space="preserve">evaluates the Classified Adjustments Repository, at least one value in the </w:t>
      </w:r>
      <w:r>
        <w:t>r</w:t>
      </w:r>
      <w:r w:rsidRPr="00D67469">
        <w:t>epository is</w:t>
      </w:r>
      <w:r>
        <w:t xml:space="preserve"> set to</w:t>
      </w:r>
      <w:r w:rsidRPr="00D67469">
        <w:t xml:space="preserve"> 'Minor', and no </w:t>
      </w:r>
      <w:r>
        <w:t>others are set to</w:t>
      </w:r>
      <w:r w:rsidRPr="00D67469">
        <w:t xml:space="preserve"> 'In Progress' or 'Major', the </w:t>
      </w:r>
      <w:proofErr w:type="spellStart"/>
      <w:r>
        <w:t>PPPServer</w:t>
      </w:r>
      <w:proofErr w:type="spellEnd"/>
      <w:r>
        <w:t xml:space="preserve"> </w:t>
      </w:r>
      <w:r w:rsidRPr="00D67469">
        <w:t xml:space="preserve">shall </w:t>
      </w:r>
      <w:r>
        <w:t xml:space="preserve">consider the overall adjustment classification as a </w:t>
      </w:r>
      <w:r w:rsidRPr="00D67469">
        <w:t>'Minor'</w:t>
      </w:r>
      <w:r>
        <w:t xml:space="preserve"> adjustment.</w:t>
      </w:r>
    </w:p>
    <w:p w14:paraId="1B41F118" w14:textId="77777777" w:rsidR="00CF5397" w:rsidRPr="00CF5397" w:rsidRDefault="00CF5397" w:rsidP="00CF5397">
      <w:pPr>
        <w:pStyle w:val="Heading4"/>
        <w:rPr>
          <w:b w:val="0"/>
          <w:u w:val="single"/>
        </w:rPr>
      </w:pPr>
      <w:r w:rsidRPr="00CF5397">
        <w:rPr>
          <w:b w:val="0"/>
          <w:u w:val="single"/>
        </w:rPr>
        <w:t>PPP-REQ-420385/A-Evaluate Classified Adjustments: In Progress Adjustment</w:t>
      </w:r>
    </w:p>
    <w:p w14:paraId="4BCAD7FF" w14:textId="77777777" w:rsidR="00F659A1" w:rsidRPr="00D67469" w:rsidRDefault="000C6421" w:rsidP="00F659A1">
      <w:r>
        <w:t xml:space="preserve">When the </w:t>
      </w:r>
      <w:proofErr w:type="spellStart"/>
      <w:r>
        <w:t>PPPServer</w:t>
      </w:r>
      <w:proofErr w:type="spellEnd"/>
      <w:r>
        <w:t xml:space="preserve"> evaluates the Classified Adjustments Repository and at least one value in the repository is set to 'In Progress', the </w:t>
      </w:r>
      <w:proofErr w:type="spellStart"/>
      <w:r>
        <w:t>PPPServer</w:t>
      </w:r>
      <w:proofErr w:type="spellEnd"/>
      <w:r>
        <w:t xml:space="preserve"> shall consider the overall adjustment classification as 'In Progress.'</w:t>
      </w:r>
    </w:p>
    <w:p w14:paraId="3FCD26E8" w14:textId="77777777" w:rsidR="00CF5397" w:rsidRPr="00CF5397" w:rsidRDefault="00CF5397" w:rsidP="00CF5397">
      <w:pPr>
        <w:pStyle w:val="Heading4"/>
        <w:rPr>
          <w:b w:val="0"/>
          <w:u w:val="single"/>
        </w:rPr>
      </w:pPr>
      <w:r w:rsidRPr="00CF5397">
        <w:rPr>
          <w:b w:val="0"/>
          <w:u w:val="single"/>
        </w:rPr>
        <w:lastRenderedPageBreak/>
        <w:t>PPP-REQ-420386/A-Evaluate Classified Adjustments: Major Adjustment</w:t>
      </w:r>
    </w:p>
    <w:p w14:paraId="3C5A60E2" w14:textId="77777777" w:rsidR="00F659A1" w:rsidRDefault="000C6421" w:rsidP="00F659A1">
      <w:r>
        <w:t xml:space="preserve">When the </w:t>
      </w:r>
      <w:proofErr w:type="spellStart"/>
      <w:r>
        <w:t>PPPServer</w:t>
      </w:r>
      <w:proofErr w:type="spellEnd"/>
      <w:r>
        <w:t xml:space="preserve"> evaluates the Classified Adjustments Repository, at least one value in the repository is set to 'Major' and no other values are set to 'In Progress', the </w:t>
      </w:r>
      <w:proofErr w:type="spellStart"/>
      <w:r>
        <w:t>PPPServer</w:t>
      </w:r>
      <w:proofErr w:type="spellEnd"/>
      <w:r>
        <w:t xml:space="preserve"> </w:t>
      </w:r>
      <w:r w:rsidRPr="00D67469">
        <w:t xml:space="preserve">shall </w:t>
      </w:r>
      <w:r>
        <w:t>consider the overall adjustment classification as a 'Major' adjustment.</w:t>
      </w:r>
    </w:p>
    <w:p w14:paraId="72438654" w14:textId="77777777" w:rsidR="00CF5397" w:rsidRPr="00CF5397" w:rsidRDefault="00CF5397" w:rsidP="00CF5397">
      <w:pPr>
        <w:pStyle w:val="Heading4"/>
        <w:rPr>
          <w:b w:val="0"/>
          <w:u w:val="single"/>
        </w:rPr>
      </w:pPr>
      <w:r w:rsidRPr="00CF5397">
        <w:rPr>
          <w:b w:val="0"/>
          <w:u w:val="single"/>
        </w:rPr>
        <w:t>PPP-REQ-420387/A-Adjustment Timer</w:t>
      </w:r>
    </w:p>
    <w:p w14:paraId="2385489E" w14:textId="77777777" w:rsidR="00F659A1" w:rsidRDefault="000C6421" w:rsidP="00F659A1">
      <w:r>
        <w:t xml:space="preserve">The </w:t>
      </w:r>
      <w:proofErr w:type="spellStart"/>
      <w:r>
        <w:t>PPPServer</w:t>
      </w:r>
      <w:proofErr w:type="spellEnd"/>
      <w:r>
        <w:t xml:space="preserve"> shall have a timer, </w:t>
      </w:r>
      <w:proofErr w:type="spellStart"/>
      <w:r>
        <w:t>T_Adjust</w:t>
      </w:r>
      <w:proofErr w:type="spellEnd"/>
      <w:r>
        <w:t xml:space="preserve">, which shall be the maximum time the </w:t>
      </w:r>
      <w:proofErr w:type="spellStart"/>
      <w:r>
        <w:t>PPPServer</w:t>
      </w:r>
      <w:proofErr w:type="spellEnd"/>
      <w:r>
        <w:t xml:space="preserve"> shall wait for additional adjustments before classifying an overall adjustment.</w:t>
      </w:r>
    </w:p>
    <w:p w14:paraId="4B3F91DD" w14:textId="77777777" w:rsidR="00F659A1" w:rsidRDefault="000C6421" w:rsidP="00CF5397">
      <w:pPr>
        <w:pStyle w:val="Heading4"/>
      </w:pPr>
      <w:r w:rsidRPr="00B9479B">
        <w:t>PPP-TMR-REQ-420635/A-</w:t>
      </w:r>
      <w:proofErr w:type="spellStart"/>
      <w:r w:rsidRPr="00B9479B">
        <w:t>T_Adjust</w:t>
      </w:r>
      <w:proofErr w:type="spellEnd"/>
    </w:p>
    <w:p w14:paraId="60CBBB87" w14:textId="77777777" w:rsidR="00F659A1" w:rsidRPr="0091772B" w:rsidRDefault="00F659A1" w:rsidP="00F659A1">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F659A1" w14:paraId="726CBF5C" w14:textId="77777777" w:rsidTr="00F659A1">
        <w:trPr>
          <w:jc w:val="center"/>
        </w:trPr>
        <w:tc>
          <w:tcPr>
            <w:tcW w:w="2066" w:type="dxa"/>
            <w:tcBorders>
              <w:top w:val="single" w:sz="4" w:space="0" w:color="auto"/>
              <w:left w:val="single" w:sz="4" w:space="0" w:color="auto"/>
              <w:bottom w:val="single" w:sz="4" w:space="0" w:color="auto"/>
              <w:right w:val="single" w:sz="4" w:space="0" w:color="auto"/>
            </w:tcBorders>
            <w:hideMark/>
          </w:tcPr>
          <w:p w14:paraId="02E607A2" w14:textId="77777777" w:rsidR="00F659A1" w:rsidRDefault="000C6421">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4DBF804E" w14:textId="77777777" w:rsidR="00F659A1" w:rsidRDefault="000C6421">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46AA21DB" w14:textId="77777777" w:rsidR="00F659A1" w:rsidRDefault="000C6421">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07E1A029" w14:textId="77777777" w:rsidR="00F659A1" w:rsidRDefault="000C6421">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75C9F0F3" w14:textId="77777777" w:rsidR="00F659A1" w:rsidRDefault="000C6421">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5F2D92FC" w14:textId="77777777" w:rsidR="00F659A1" w:rsidRDefault="000C6421">
            <w:pPr>
              <w:spacing w:line="276" w:lineRule="auto"/>
              <w:jc w:val="center"/>
              <w:rPr>
                <w:rFonts w:ascii="Univers" w:eastAsia="Times New Roman" w:hAnsi="Univers" w:cs="Arial"/>
                <w:b/>
                <w:sz w:val="14"/>
                <w:szCs w:val="14"/>
              </w:rPr>
            </w:pPr>
            <w:r>
              <w:rPr>
                <w:rFonts w:cs="Arial"/>
                <w:b/>
                <w:sz w:val="14"/>
                <w:szCs w:val="14"/>
              </w:rPr>
              <w:t>Default</w:t>
            </w:r>
          </w:p>
        </w:tc>
      </w:tr>
      <w:tr w:rsidR="00F659A1" w14:paraId="46C7F901" w14:textId="77777777" w:rsidTr="00F659A1">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50F62940" w14:textId="77777777" w:rsidR="00F659A1" w:rsidRPr="00DF054A" w:rsidRDefault="000C6421">
            <w:pPr>
              <w:spacing w:line="276" w:lineRule="auto"/>
              <w:rPr>
                <w:rFonts w:ascii="Univers" w:eastAsia="Times New Roman" w:hAnsi="Univers" w:cs="Arial"/>
                <w:sz w:val="14"/>
                <w:szCs w:val="14"/>
              </w:rPr>
            </w:pPr>
            <w:proofErr w:type="spellStart"/>
            <w:r w:rsidRPr="00DF054A">
              <w:rPr>
                <w:rFonts w:cs="Arial"/>
                <w:sz w:val="14"/>
                <w:szCs w:val="14"/>
              </w:rPr>
              <w:t>T_Adjust</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0E996DC5" w14:textId="77777777" w:rsidR="00F659A1" w:rsidRDefault="000C6421" w:rsidP="00F659A1">
            <w:r>
              <w:t xml:space="preserve">Maximum time the </w:t>
            </w:r>
            <w:proofErr w:type="spellStart"/>
            <w:r>
              <w:t>PPPServer</w:t>
            </w:r>
            <w:proofErr w:type="spellEnd"/>
            <w:r>
              <w:t xml:space="preserve"> shall wait before classifying a given adjustment.</w:t>
            </w:r>
          </w:p>
          <w:p w14:paraId="2F14D929" w14:textId="77777777" w:rsidR="00F659A1" w:rsidRDefault="00F659A1" w:rsidP="00F659A1"/>
          <w:p w14:paraId="4DDBD562" w14:textId="77777777" w:rsidR="00F659A1" w:rsidRDefault="000C6421" w:rsidP="00F659A1">
            <w:r>
              <w:t>Note: Use the default value</w:t>
            </w:r>
          </w:p>
          <w:p w14:paraId="0595E221" w14:textId="77777777" w:rsidR="00F659A1" w:rsidRDefault="00F659A1">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6210B113" w14:textId="77777777" w:rsidR="00F659A1" w:rsidRDefault="000C6421">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356622BC" w14:textId="77777777" w:rsidR="00F659A1" w:rsidRDefault="000C6421">
            <w:pPr>
              <w:spacing w:line="276" w:lineRule="auto"/>
              <w:rPr>
                <w:rFonts w:ascii="Univers" w:eastAsia="Times New Roman" w:hAnsi="Univers" w:cs="Arial"/>
                <w:sz w:val="14"/>
                <w:szCs w:val="14"/>
              </w:rPr>
            </w:pPr>
            <w:r>
              <w:rPr>
                <w:rFonts w:cs="Arial"/>
                <w:sz w:val="14"/>
                <w:szCs w:val="14"/>
              </w:rPr>
              <w:t>1-10</w:t>
            </w:r>
          </w:p>
        </w:tc>
        <w:tc>
          <w:tcPr>
            <w:tcW w:w="1080" w:type="dxa"/>
            <w:tcBorders>
              <w:top w:val="single" w:sz="4" w:space="0" w:color="auto"/>
              <w:left w:val="single" w:sz="4" w:space="0" w:color="auto"/>
              <w:bottom w:val="single" w:sz="4" w:space="0" w:color="auto"/>
              <w:right w:val="single" w:sz="4" w:space="0" w:color="auto"/>
            </w:tcBorders>
            <w:hideMark/>
          </w:tcPr>
          <w:p w14:paraId="2A4F514D" w14:textId="77777777" w:rsidR="00F659A1" w:rsidRDefault="000C6421">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14:paraId="3FEEC9FE" w14:textId="77777777" w:rsidR="00F659A1" w:rsidRDefault="000C6421">
            <w:pPr>
              <w:spacing w:line="276" w:lineRule="auto"/>
              <w:jc w:val="center"/>
              <w:rPr>
                <w:rFonts w:ascii="Univers" w:eastAsia="Times New Roman" w:hAnsi="Univers" w:cs="Arial"/>
                <w:sz w:val="14"/>
                <w:szCs w:val="14"/>
              </w:rPr>
            </w:pPr>
            <w:r>
              <w:rPr>
                <w:rFonts w:cs="Arial"/>
                <w:sz w:val="14"/>
                <w:szCs w:val="14"/>
              </w:rPr>
              <w:t>5</w:t>
            </w:r>
          </w:p>
        </w:tc>
      </w:tr>
    </w:tbl>
    <w:p w14:paraId="00A86C24" w14:textId="77777777" w:rsidR="00F659A1" w:rsidRPr="00B01CDD" w:rsidRDefault="00F659A1" w:rsidP="00F659A1">
      <w:pPr>
        <w:rPr>
          <w:sz w:val="14"/>
          <w:szCs w:val="14"/>
        </w:rPr>
      </w:pPr>
    </w:p>
    <w:p w14:paraId="58494D36" w14:textId="77777777" w:rsidR="00CF5397" w:rsidRPr="00CF5397" w:rsidRDefault="00CF5397" w:rsidP="00CF5397">
      <w:pPr>
        <w:pStyle w:val="Heading4"/>
        <w:rPr>
          <w:b w:val="0"/>
          <w:u w:val="single"/>
        </w:rPr>
      </w:pPr>
      <w:r w:rsidRPr="00CF5397">
        <w:rPr>
          <w:b w:val="0"/>
          <w:u w:val="single"/>
        </w:rPr>
        <w:t xml:space="preserve">PPP-REQ-420388/A-Start </w:t>
      </w:r>
      <w:proofErr w:type="spellStart"/>
      <w:r w:rsidRPr="00CF5397">
        <w:rPr>
          <w:b w:val="0"/>
          <w:u w:val="single"/>
        </w:rPr>
        <w:t>T_Adjust</w:t>
      </w:r>
      <w:proofErr w:type="spellEnd"/>
    </w:p>
    <w:p w14:paraId="0F23E9F0" w14:textId="77777777" w:rsidR="00F659A1" w:rsidRPr="00983D29" w:rsidRDefault="000C6421" w:rsidP="00F659A1">
      <w:r>
        <w:t xml:space="preserve">When </w:t>
      </w:r>
      <w:proofErr w:type="spellStart"/>
      <w:r>
        <w:t>AutoSave_St</w:t>
      </w:r>
      <w:proofErr w:type="spellEnd"/>
      <w:r>
        <w:t xml:space="preserve"> = “(0x2) Enable” and the overall adjustment classification is 'Major' or 'Minor', the </w:t>
      </w:r>
      <w:proofErr w:type="spellStart"/>
      <w:r>
        <w:t>PPPServer</w:t>
      </w:r>
      <w:proofErr w:type="spellEnd"/>
      <w:r>
        <w:t xml:space="preserve"> shall </w:t>
      </w:r>
      <w:r w:rsidRPr="00650CAA">
        <w:t xml:space="preserve">start </w:t>
      </w:r>
      <w:proofErr w:type="spellStart"/>
      <w:r>
        <w:t>T_Adjust</w:t>
      </w:r>
      <w:proofErr w:type="spellEnd"/>
      <w:r>
        <w:t xml:space="preserve"> and continue monitoring the classified adjustments repository for any changes.</w:t>
      </w:r>
    </w:p>
    <w:p w14:paraId="6FD2488B" w14:textId="77777777" w:rsidR="00CF5397" w:rsidRPr="00CF5397" w:rsidRDefault="00CF5397" w:rsidP="00CF5397">
      <w:pPr>
        <w:pStyle w:val="Heading4"/>
        <w:rPr>
          <w:b w:val="0"/>
          <w:u w:val="single"/>
        </w:rPr>
      </w:pPr>
      <w:r w:rsidRPr="00CF5397">
        <w:rPr>
          <w:b w:val="0"/>
          <w:u w:val="single"/>
        </w:rPr>
        <w:t xml:space="preserve">PPP-REQ-420389/A-Pause </w:t>
      </w:r>
      <w:proofErr w:type="spellStart"/>
      <w:r w:rsidRPr="00CF5397">
        <w:rPr>
          <w:b w:val="0"/>
          <w:u w:val="single"/>
        </w:rPr>
        <w:t>T_Adjust</w:t>
      </w:r>
      <w:proofErr w:type="spellEnd"/>
      <w:r w:rsidRPr="00CF5397">
        <w:rPr>
          <w:b w:val="0"/>
          <w:u w:val="single"/>
        </w:rPr>
        <w:t xml:space="preserve"> while changes are ‘In Progress’</w:t>
      </w:r>
    </w:p>
    <w:p w14:paraId="7135EAB7" w14:textId="77777777" w:rsidR="00F659A1" w:rsidRPr="00983D29" w:rsidRDefault="000C6421" w:rsidP="00F659A1">
      <w:r>
        <w:t xml:space="preserve">If the overall adjustment classification changes to 'In Progress' during </w:t>
      </w:r>
      <w:proofErr w:type="spellStart"/>
      <w:r>
        <w:t>T_Adjust</w:t>
      </w:r>
      <w:proofErr w:type="spellEnd"/>
      <w:r>
        <w:t xml:space="preserve">, the </w:t>
      </w:r>
      <w:proofErr w:type="spellStart"/>
      <w:r>
        <w:t>PPPServer</w:t>
      </w:r>
      <w:proofErr w:type="spellEnd"/>
      <w:r>
        <w:t xml:space="preserve"> shall pause </w:t>
      </w:r>
      <w:proofErr w:type="spellStart"/>
      <w:r>
        <w:t>T_Adjust</w:t>
      </w:r>
      <w:proofErr w:type="spellEnd"/>
      <w:r>
        <w:t xml:space="preserve"> and wait until the adjustment classification changes to 'Major' or 'Minor' again before resuming.</w:t>
      </w:r>
      <w:bookmarkStart w:id="1550" w:name="_da2be7fb0333b7cfe76d17271ec80c98"/>
      <w:bookmarkEnd w:id="1550"/>
    </w:p>
    <w:p w14:paraId="3C7A4FD0" w14:textId="77777777" w:rsidR="00CF5397" w:rsidRPr="00CF5397" w:rsidRDefault="00CF5397" w:rsidP="00CF5397">
      <w:pPr>
        <w:pStyle w:val="Heading4"/>
        <w:rPr>
          <w:b w:val="0"/>
          <w:u w:val="single"/>
        </w:rPr>
      </w:pPr>
      <w:r w:rsidRPr="00CF5397">
        <w:rPr>
          <w:b w:val="0"/>
          <w:u w:val="single"/>
        </w:rPr>
        <w:t xml:space="preserve">PPP-REQ-420390/A-Restart </w:t>
      </w:r>
      <w:proofErr w:type="spellStart"/>
      <w:r w:rsidRPr="00CF5397">
        <w:rPr>
          <w:b w:val="0"/>
          <w:u w:val="single"/>
        </w:rPr>
        <w:t>T_Adjust</w:t>
      </w:r>
      <w:proofErr w:type="spellEnd"/>
      <w:r w:rsidRPr="00CF5397">
        <w:rPr>
          <w:b w:val="0"/>
          <w:u w:val="single"/>
        </w:rPr>
        <w:t xml:space="preserve"> while updates being made</w:t>
      </w:r>
    </w:p>
    <w:p w14:paraId="3B54B69B" w14:textId="77777777" w:rsidR="00F659A1" w:rsidRPr="00983D29" w:rsidRDefault="000C6421" w:rsidP="00F659A1">
      <w:r>
        <w:t xml:space="preserve">If the </w:t>
      </w:r>
      <w:proofErr w:type="spellStart"/>
      <w:r>
        <w:t>PPPServer</w:t>
      </w:r>
      <w:proofErr w:type="spellEnd"/>
      <w:r>
        <w:t xml:space="preserve"> updates its overall adjustment classification to 'Major' or 'Minor' but not 'In Progress' during </w:t>
      </w:r>
      <w:proofErr w:type="spellStart"/>
      <w:r>
        <w:t>T_Adjust</w:t>
      </w:r>
      <w:proofErr w:type="spellEnd"/>
      <w:r>
        <w:t xml:space="preserve">, the </w:t>
      </w:r>
      <w:proofErr w:type="spellStart"/>
      <w:r>
        <w:t>PPPServer</w:t>
      </w:r>
      <w:proofErr w:type="spellEnd"/>
      <w:r>
        <w:t xml:space="preserve"> shall restart </w:t>
      </w:r>
      <w:proofErr w:type="spellStart"/>
      <w:r>
        <w:t>T_Adjust</w:t>
      </w:r>
      <w:proofErr w:type="spellEnd"/>
      <w:r>
        <w:t>.</w:t>
      </w:r>
    </w:p>
    <w:p w14:paraId="3BEE1C32" w14:textId="77777777" w:rsidR="00CF5397" w:rsidRPr="00CF5397" w:rsidRDefault="00CF5397" w:rsidP="00CF5397">
      <w:pPr>
        <w:pStyle w:val="Heading4"/>
        <w:rPr>
          <w:b w:val="0"/>
          <w:u w:val="single"/>
        </w:rPr>
      </w:pPr>
      <w:r w:rsidRPr="00CF5397">
        <w:rPr>
          <w:b w:val="0"/>
          <w:u w:val="single"/>
        </w:rPr>
        <w:t>PPP-REQ-420391/A-Requesting an Auto Save</w:t>
      </w:r>
    </w:p>
    <w:p w14:paraId="38BC735F" w14:textId="77777777" w:rsidR="00F659A1" w:rsidRDefault="000C6421" w:rsidP="00F659A1">
      <w:r>
        <w:t xml:space="preserve">When </w:t>
      </w:r>
      <w:proofErr w:type="spellStart"/>
      <w:r>
        <w:t>AutoSave_St</w:t>
      </w:r>
      <w:proofErr w:type="spellEnd"/>
      <w:r>
        <w:t xml:space="preserve"> = “(0x2) Enable”, the </w:t>
      </w:r>
      <w:proofErr w:type="spellStart"/>
      <w:r>
        <w:t>PPPServer</w:t>
      </w:r>
      <w:proofErr w:type="spellEnd"/>
      <w:r>
        <w:t xml:space="preserve"> shall request a Save via </w:t>
      </w:r>
      <w:proofErr w:type="spellStart"/>
      <w:r w:rsidRPr="00FC099A">
        <w:rPr>
          <w:rFonts w:cs="Arial"/>
        </w:rPr>
        <w:t>AutoSaveSet_Rq</w:t>
      </w:r>
      <w:proofErr w:type="spellEnd"/>
      <w:r>
        <w:rPr>
          <w:rFonts w:cs="Arial"/>
        </w:rPr>
        <w:t xml:space="preserve"> = “(0x1) Yes” </w:t>
      </w:r>
      <w:r>
        <w:t>when:</w:t>
      </w:r>
    </w:p>
    <w:p w14:paraId="30A2C8BF" w14:textId="77777777" w:rsidR="00F659A1" w:rsidRDefault="000C6421" w:rsidP="000C6421">
      <w:pPr>
        <w:numPr>
          <w:ilvl w:val="0"/>
          <w:numId w:val="25"/>
        </w:numPr>
      </w:pPr>
      <w:proofErr w:type="spellStart"/>
      <w:r>
        <w:t>T_Adjust</w:t>
      </w:r>
      <w:proofErr w:type="spellEnd"/>
      <w:r>
        <w:t xml:space="preserve"> expires, AND</w:t>
      </w:r>
    </w:p>
    <w:p w14:paraId="6FFC1AEE" w14:textId="77777777" w:rsidR="00F659A1" w:rsidRPr="00983D29" w:rsidRDefault="000C6421" w:rsidP="000C6421">
      <w:pPr>
        <w:numPr>
          <w:ilvl w:val="0"/>
          <w:numId w:val="25"/>
        </w:numPr>
      </w:pPr>
      <w:r>
        <w:t xml:space="preserve">the overall adjustment classification was 'Minor' </w:t>
      </w:r>
    </w:p>
    <w:p w14:paraId="35A20A9B" w14:textId="77777777" w:rsidR="00CF5397" w:rsidRPr="00CF5397" w:rsidRDefault="00CF5397" w:rsidP="00CF5397">
      <w:pPr>
        <w:pStyle w:val="Heading4"/>
        <w:rPr>
          <w:b w:val="0"/>
          <w:u w:val="single"/>
        </w:rPr>
      </w:pPr>
      <w:r w:rsidRPr="00CF5397">
        <w:rPr>
          <w:b w:val="0"/>
          <w:u w:val="single"/>
        </w:rPr>
        <w:t>PPP-REQ-420392/A-Request Feedback</w:t>
      </w:r>
    </w:p>
    <w:p w14:paraId="247DB6C0" w14:textId="77777777" w:rsidR="00F659A1" w:rsidRDefault="000C6421" w:rsidP="00F659A1">
      <w:r>
        <w:t xml:space="preserve">When </w:t>
      </w:r>
      <w:proofErr w:type="spellStart"/>
      <w:r>
        <w:t>AutoSave_St</w:t>
      </w:r>
      <w:proofErr w:type="spellEnd"/>
      <w:r>
        <w:t xml:space="preserve"> = “(0x2) Enable”, the </w:t>
      </w:r>
      <w:proofErr w:type="spellStart"/>
      <w:r>
        <w:t>PPPServer</w:t>
      </w:r>
      <w:proofErr w:type="spellEnd"/>
      <w:r>
        <w:t xml:space="preserve"> shall request feedback from the user via </w:t>
      </w:r>
      <w:proofErr w:type="spellStart"/>
      <w:r w:rsidRPr="008E0F94">
        <w:t>setAutoSavePrompt</w:t>
      </w:r>
      <w:proofErr w:type="spellEnd"/>
      <w:r w:rsidRPr="008E0F94">
        <w:t xml:space="preserve"> </w:t>
      </w:r>
      <w:r>
        <w:t>when:</w:t>
      </w:r>
    </w:p>
    <w:p w14:paraId="05D8A072" w14:textId="77777777" w:rsidR="00F659A1" w:rsidRDefault="000C6421" w:rsidP="000C6421">
      <w:pPr>
        <w:numPr>
          <w:ilvl w:val="0"/>
          <w:numId w:val="26"/>
        </w:numPr>
      </w:pPr>
      <w:proofErr w:type="spellStart"/>
      <w:r>
        <w:t>ClassicMemory_Rq</w:t>
      </w:r>
      <w:proofErr w:type="spellEnd"/>
      <w:r>
        <w:t xml:space="preserve"> = 'Null’, AND</w:t>
      </w:r>
    </w:p>
    <w:p w14:paraId="628FEDD5" w14:textId="77777777" w:rsidR="00F659A1" w:rsidRDefault="000C6421" w:rsidP="000C6421">
      <w:pPr>
        <w:numPr>
          <w:ilvl w:val="0"/>
          <w:numId w:val="26"/>
        </w:numPr>
      </w:pPr>
      <w:proofErr w:type="spellStart"/>
      <w:r>
        <w:t>T_Adjust</w:t>
      </w:r>
      <w:proofErr w:type="spellEnd"/>
      <w:r>
        <w:t xml:space="preserve"> expires, AND</w:t>
      </w:r>
    </w:p>
    <w:p w14:paraId="46A3FBF7" w14:textId="77777777" w:rsidR="00F659A1" w:rsidRDefault="000C6421" w:rsidP="000C6421">
      <w:pPr>
        <w:numPr>
          <w:ilvl w:val="0"/>
          <w:numId w:val="26"/>
        </w:numPr>
      </w:pPr>
      <w:r>
        <w:t>the overall adjustment classification is 'Major'</w:t>
      </w:r>
    </w:p>
    <w:p w14:paraId="1C0608AD" w14:textId="77777777" w:rsidR="00CF5397" w:rsidRPr="00CF5397" w:rsidRDefault="00CF5397" w:rsidP="00CF5397">
      <w:pPr>
        <w:pStyle w:val="Heading4"/>
        <w:rPr>
          <w:b w:val="0"/>
          <w:u w:val="single"/>
        </w:rPr>
      </w:pPr>
      <w:r w:rsidRPr="00CF5397">
        <w:rPr>
          <w:b w:val="0"/>
          <w:u w:val="single"/>
        </w:rPr>
        <w:t>PPP-REQ-420393/A-Resume evaluating repository after requesting auto save or feedback</w:t>
      </w:r>
    </w:p>
    <w:p w14:paraId="2E879570" w14:textId="77777777" w:rsidR="00F659A1" w:rsidRPr="00983D29" w:rsidRDefault="000C6421" w:rsidP="00F659A1">
      <w:r>
        <w:t xml:space="preserve">The </w:t>
      </w:r>
      <w:proofErr w:type="spellStart"/>
      <w:r>
        <w:t>PPPServer</w:t>
      </w:r>
      <w:proofErr w:type="spellEnd"/>
      <w:r>
        <w:t xml:space="preserve"> shall resume evaluating the Classified Adjustments Repository after either requesting a save via </w:t>
      </w:r>
      <w:proofErr w:type="spellStart"/>
      <w:r w:rsidRPr="00FC099A">
        <w:rPr>
          <w:rFonts w:cs="Arial"/>
        </w:rPr>
        <w:t>AutoSaveSet_Rq</w:t>
      </w:r>
      <w:proofErr w:type="spellEnd"/>
      <w:r>
        <w:rPr>
          <w:rFonts w:cs="Arial"/>
        </w:rPr>
        <w:t xml:space="preserve"> </w:t>
      </w:r>
      <w:r>
        <w:t xml:space="preserve">or requesting for feedback via </w:t>
      </w:r>
      <w:proofErr w:type="spellStart"/>
      <w:r w:rsidRPr="00721BE1">
        <w:t>setAutoSavePrompt</w:t>
      </w:r>
      <w:proofErr w:type="spellEnd"/>
      <w:r>
        <w:rPr>
          <w:color w:val="00B0F0"/>
        </w:rPr>
        <w:t>.</w:t>
      </w:r>
      <w:bookmarkStart w:id="1551" w:name="_6bbd5e84f222353b12bdfef773485dd4"/>
      <w:bookmarkEnd w:id="1551"/>
    </w:p>
    <w:p w14:paraId="227CB332" w14:textId="77777777" w:rsidR="00CF5397" w:rsidRPr="00CF5397" w:rsidRDefault="00CF5397" w:rsidP="00CF5397">
      <w:pPr>
        <w:pStyle w:val="Heading4"/>
        <w:rPr>
          <w:b w:val="0"/>
          <w:u w:val="single"/>
        </w:rPr>
      </w:pPr>
      <w:r w:rsidRPr="00CF5397">
        <w:rPr>
          <w:b w:val="0"/>
          <w:u w:val="single"/>
        </w:rPr>
        <w:t>PPP-REQ-420394/A-Manual Save suspends evaluation of repository</w:t>
      </w:r>
    </w:p>
    <w:p w14:paraId="24F33FE9" w14:textId="77777777" w:rsidR="00F659A1" w:rsidRPr="00983D29" w:rsidRDefault="000C6421" w:rsidP="00F659A1">
      <w:r>
        <w:t xml:space="preserve">The </w:t>
      </w:r>
      <w:proofErr w:type="spellStart"/>
      <w:r>
        <w:t>PPPServer</w:t>
      </w:r>
      <w:proofErr w:type="spellEnd"/>
      <w:r>
        <w:t xml:space="preserve"> shall stop evaluating the Classified Adjustments Repository when </w:t>
      </w:r>
      <w:proofErr w:type="spellStart"/>
      <w:r>
        <w:t>ClassicMemory_Rq</w:t>
      </w:r>
      <w:proofErr w:type="spellEnd"/>
      <w:r>
        <w:t xml:space="preserve"> transitions from 'Null' to 'Store_1', 'Store_2', 'Store_3', or 'Store_4'.</w:t>
      </w:r>
    </w:p>
    <w:p w14:paraId="22E790B5" w14:textId="77777777" w:rsidR="00CF5397" w:rsidRPr="00CF5397" w:rsidRDefault="00CF5397" w:rsidP="00CF5397">
      <w:pPr>
        <w:pStyle w:val="Heading4"/>
        <w:rPr>
          <w:b w:val="0"/>
          <w:u w:val="single"/>
        </w:rPr>
      </w:pPr>
      <w:r w:rsidRPr="00CF5397">
        <w:rPr>
          <w:b w:val="0"/>
          <w:u w:val="single"/>
        </w:rPr>
        <w:t>PPP-REQ-420395/A-Discard overall adjustment classification after a manual save</w:t>
      </w:r>
    </w:p>
    <w:p w14:paraId="28A73909" w14:textId="77777777" w:rsidR="00F659A1" w:rsidRPr="00983D29" w:rsidRDefault="000C6421" w:rsidP="00F659A1">
      <w:r>
        <w:t xml:space="preserve">The </w:t>
      </w:r>
      <w:proofErr w:type="spellStart"/>
      <w:r>
        <w:t>PPPServer</w:t>
      </w:r>
      <w:proofErr w:type="spellEnd"/>
      <w:r>
        <w:t xml:space="preserve"> shall stop acting the last classification evaluated from the Classified Adjustments Repository when </w:t>
      </w:r>
      <w:proofErr w:type="spellStart"/>
      <w:r>
        <w:t>ClassicMemory_Rq</w:t>
      </w:r>
      <w:proofErr w:type="spellEnd"/>
      <w:r>
        <w:t xml:space="preserve"> transitions from 'Store_1', 'Store_2', 'Store_3', or 'Store_4' to 'Null'.</w:t>
      </w:r>
    </w:p>
    <w:p w14:paraId="3243DA79" w14:textId="77777777" w:rsidR="00CF5397" w:rsidRPr="00CF5397" w:rsidRDefault="00CF5397" w:rsidP="00CF5397">
      <w:pPr>
        <w:pStyle w:val="Heading4"/>
        <w:rPr>
          <w:b w:val="0"/>
          <w:u w:val="single"/>
        </w:rPr>
      </w:pPr>
      <w:r w:rsidRPr="00CF5397">
        <w:rPr>
          <w:b w:val="0"/>
          <w:u w:val="single"/>
        </w:rPr>
        <w:lastRenderedPageBreak/>
        <w:t>PPP-REQ-420396/A-Resume evaluating repository after a manual save</w:t>
      </w:r>
    </w:p>
    <w:p w14:paraId="70212361" w14:textId="77777777" w:rsidR="00F659A1" w:rsidRPr="00983D29" w:rsidRDefault="000C6421" w:rsidP="00F659A1">
      <w:r>
        <w:t xml:space="preserve">The </w:t>
      </w:r>
      <w:proofErr w:type="spellStart"/>
      <w:r>
        <w:t>PPPServer</w:t>
      </w:r>
      <w:proofErr w:type="spellEnd"/>
      <w:r>
        <w:t xml:space="preserve"> shall resume evaluating the Classified Adjustments Repository when </w:t>
      </w:r>
      <w:proofErr w:type="spellStart"/>
      <w:r>
        <w:t>ClassicMemory_Rq</w:t>
      </w:r>
      <w:proofErr w:type="spellEnd"/>
      <w:r>
        <w:t xml:space="preserve"> transitions from 'Store_1', 'Store_2', 'Store_3', or 'Store_4' to 'Null'.</w:t>
      </w:r>
    </w:p>
    <w:p w14:paraId="42572EC2" w14:textId="77777777" w:rsidR="00CF5397" w:rsidRPr="00CF5397" w:rsidRDefault="00CF5397" w:rsidP="00CF5397">
      <w:pPr>
        <w:pStyle w:val="Heading4"/>
        <w:rPr>
          <w:b w:val="0"/>
          <w:u w:val="single"/>
        </w:rPr>
      </w:pPr>
      <w:r w:rsidRPr="00CF5397">
        <w:rPr>
          <w:b w:val="0"/>
          <w:u w:val="single"/>
        </w:rPr>
        <w:t>PPP-REQ-420397/A-Abort auto save event upon a manual save</w:t>
      </w:r>
    </w:p>
    <w:p w14:paraId="25A99F52" w14:textId="77777777" w:rsidR="00F659A1" w:rsidRPr="005912A7" w:rsidRDefault="000C6421" w:rsidP="00F659A1">
      <w:r w:rsidRPr="005912A7">
        <w:t xml:space="preserve">The </w:t>
      </w:r>
      <w:proofErr w:type="spellStart"/>
      <w:r w:rsidRPr="005912A7">
        <w:t>PPPServer</w:t>
      </w:r>
      <w:proofErr w:type="spellEnd"/>
      <w:r w:rsidRPr="005912A7">
        <w:t xml:space="preserve"> shall abort a save event and send </w:t>
      </w:r>
      <w:bookmarkStart w:id="1552" w:name="_Hlk72434516"/>
      <w:proofErr w:type="spellStart"/>
      <w:r w:rsidRPr="005912A7">
        <w:t>AutoSaveExit_Rq</w:t>
      </w:r>
      <w:proofErr w:type="spellEnd"/>
      <w:r w:rsidRPr="005912A7">
        <w:rPr>
          <w:rFonts w:cs="Arial"/>
        </w:rPr>
        <w:t xml:space="preserve"> = </w:t>
      </w:r>
      <w:r>
        <w:rPr>
          <w:rFonts w:cs="Arial"/>
        </w:rPr>
        <w:t xml:space="preserve">“(0x1) </w:t>
      </w:r>
      <w:r w:rsidRPr="005912A7">
        <w:rPr>
          <w:rFonts w:cs="Arial"/>
        </w:rPr>
        <w:t>Yes</w:t>
      </w:r>
      <w:r>
        <w:rPr>
          <w:rFonts w:cs="Arial"/>
        </w:rPr>
        <w:t>”</w:t>
      </w:r>
      <w:bookmarkEnd w:id="1552"/>
      <w:r w:rsidRPr="005912A7">
        <w:t xml:space="preserve"> when </w:t>
      </w:r>
      <w:proofErr w:type="spellStart"/>
      <w:r w:rsidRPr="005912A7">
        <w:t>ClassicMemory_Rq</w:t>
      </w:r>
      <w:proofErr w:type="spellEnd"/>
      <w:r w:rsidRPr="005912A7">
        <w:t xml:space="preserve"> transitions from 'Null' to 'Store_1', 'Store_2', 'Store_3', or 'Store_4'. </w:t>
      </w:r>
    </w:p>
    <w:p w14:paraId="7751D445" w14:textId="77777777" w:rsidR="00CF5397" w:rsidRPr="00CF5397" w:rsidRDefault="00CF5397" w:rsidP="00CF5397">
      <w:pPr>
        <w:pStyle w:val="Heading4"/>
        <w:rPr>
          <w:b w:val="0"/>
          <w:u w:val="single"/>
        </w:rPr>
      </w:pPr>
      <w:r w:rsidRPr="00CF5397">
        <w:rPr>
          <w:b w:val="0"/>
          <w:u w:val="single"/>
        </w:rPr>
        <w:t>PPP-REQ-420398/A-Recall suspends evaluation of repository</w:t>
      </w:r>
    </w:p>
    <w:p w14:paraId="19493FD9" w14:textId="77777777" w:rsidR="00F659A1" w:rsidRPr="00983D29" w:rsidRDefault="000C6421" w:rsidP="00F659A1">
      <w:r>
        <w:t xml:space="preserve">The </w:t>
      </w:r>
      <w:proofErr w:type="spellStart"/>
      <w:r>
        <w:t>PPPServer</w:t>
      </w:r>
      <w:proofErr w:type="spellEnd"/>
      <w:r>
        <w:t xml:space="preserve"> shall stop evaluating the Classified Adjustments Repository when </w:t>
      </w:r>
      <w:proofErr w:type="spellStart"/>
      <w:r w:rsidRPr="001318A7">
        <w:t>ClassicMemory_Rq</w:t>
      </w:r>
      <w:proofErr w:type="spellEnd"/>
      <w:r w:rsidRPr="001318A7">
        <w:t xml:space="preserve"> </w:t>
      </w:r>
      <w:r>
        <w:t xml:space="preserve">transitions from 'Null' to 'Recall_1', 'Recall_2', 'Recall_3', or 'Recall_4'. </w:t>
      </w:r>
    </w:p>
    <w:p w14:paraId="2A232726" w14:textId="77777777" w:rsidR="00CF5397" w:rsidRPr="00CF5397" w:rsidRDefault="00CF5397" w:rsidP="00CF5397">
      <w:pPr>
        <w:pStyle w:val="Heading4"/>
        <w:rPr>
          <w:b w:val="0"/>
          <w:u w:val="single"/>
        </w:rPr>
      </w:pPr>
      <w:r w:rsidRPr="00CF5397">
        <w:rPr>
          <w:b w:val="0"/>
          <w:u w:val="single"/>
        </w:rPr>
        <w:t>PPP-REQ-420399/A-Discard overall adjustment classification after a recall</w:t>
      </w:r>
    </w:p>
    <w:p w14:paraId="21A1A2F1" w14:textId="77777777" w:rsidR="00F659A1" w:rsidRPr="00983D29" w:rsidRDefault="000C6421" w:rsidP="00F659A1">
      <w:r>
        <w:t xml:space="preserve">The </w:t>
      </w:r>
      <w:proofErr w:type="spellStart"/>
      <w:r>
        <w:t>PPPServer</w:t>
      </w:r>
      <w:proofErr w:type="spellEnd"/>
      <w:r>
        <w:t xml:space="preserve"> shall stop acting on the last overall adjustment classification evaluated from the Classified Adjustments Repository when</w:t>
      </w:r>
      <w:r w:rsidRPr="001318A7">
        <w:t xml:space="preserve"> </w:t>
      </w:r>
      <w:proofErr w:type="spellStart"/>
      <w:r w:rsidRPr="001318A7">
        <w:t>ClassicMemory_Rq</w:t>
      </w:r>
      <w:proofErr w:type="spellEnd"/>
      <w:r w:rsidRPr="001318A7">
        <w:t xml:space="preserve"> transitions </w:t>
      </w:r>
      <w:r>
        <w:t>from 'Recall_1', 'Recall_2', 'Recall_3', or 'Recall_4' to 'Null'.</w:t>
      </w:r>
    </w:p>
    <w:p w14:paraId="50F4ABA0" w14:textId="77777777" w:rsidR="00CF5397" w:rsidRPr="00CF5397" w:rsidRDefault="00CF5397" w:rsidP="00CF5397">
      <w:pPr>
        <w:pStyle w:val="Heading4"/>
        <w:rPr>
          <w:b w:val="0"/>
          <w:u w:val="single"/>
        </w:rPr>
      </w:pPr>
      <w:r w:rsidRPr="00CF5397">
        <w:rPr>
          <w:b w:val="0"/>
          <w:u w:val="single"/>
        </w:rPr>
        <w:t>PPP-REQ-420400/A-Resume evaluating repository after a recall</w:t>
      </w:r>
    </w:p>
    <w:p w14:paraId="5568FC2E" w14:textId="77777777" w:rsidR="00F659A1" w:rsidRPr="00983D29" w:rsidRDefault="000C6421" w:rsidP="00F659A1">
      <w:r>
        <w:t xml:space="preserve">The </w:t>
      </w:r>
      <w:proofErr w:type="spellStart"/>
      <w:r>
        <w:t>PPPServer</w:t>
      </w:r>
      <w:proofErr w:type="spellEnd"/>
      <w:r>
        <w:t xml:space="preserve"> shall resume/restart evaluating the Classified Adjustments Repository when </w:t>
      </w:r>
      <w:proofErr w:type="spellStart"/>
      <w:r w:rsidRPr="001318A7">
        <w:t>ClassicMemory_Rq</w:t>
      </w:r>
      <w:proofErr w:type="spellEnd"/>
      <w:r w:rsidRPr="001318A7">
        <w:t xml:space="preserve"> transitions </w:t>
      </w:r>
      <w:r>
        <w:t>from 'Recall_1', 'Recall_2', 'Recall_3', or 'Recall_4' to 'Null'.</w:t>
      </w:r>
    </w:p>
    <w:p w14:paraId="379F4F7F" w14:textId="77777777" w:rsidR="00CF5397" w:rsidRPr="00CF5397" w:rsidRDefault="00CF5397" w:rsidP="00CF5397">
      <w:pPr>
        <w:pStyle w:val="Heading4"/>
        <w:rPr>
          <w:b w:val="0"/>
          <w:u w:val="single"/>
        </w:rPr>
      </w:pPr>
      <w:r w:rsidRPr="00CF5397">
        <w:rPr>
          <w:b w:val="0"/>
          <w:u w:val="single"/>
        </w:rPr>
        <w:t>PPP-REQ-420401/A-Abort auto save event upon a recall</w:t>
      </w:r>
    </w:p>
    <w:p w14:paraId="75B98C5B" w14:textId="77777777" w:rsidR="00F659A1" w:rsidRPr="00983D29" w:rsidRDefault="000C6421" w:rsidP="00F659A1">
      <w:r>
        <w:t xml:space="preserve">The </w:t>
      </w:r>
      <w:proofErr w:type="spellStart"/>
      <w:r>
        <w:t>PPPServer</w:t>
      </w:r>
      <w:proofErr w:type="spellEnd"/>
      <w:r>
        <w:t xml:space="preserve"> shall abort a save event and send </w:t>
      </w:r>
      <w:proofErr w:type="spellStart"/>
      <w:r w:rsidRPr="005912A7">
        <w:t>AutoSaveExit_Rq</w:t>
      </w:r>
      <w:proofErr w:type="spellEnd"/>
      <w:r w:rsidRPr="005912A7">
        <w:rPr>
          <w:rFonts w:cs="Arial"/>
        </w:rPr>
        <w:t xml:space="preserve"> = </w:t>
      </w:r>
      <w:r>
        <w:rPr>
          <w:rFonts w:cs="Arial"/>
        </w:rPr>
        <w:t xml:space="preserve">“(0x1) </w:t>
      </w:r>
      <w:r w:rsidRPr="005912A7">
        <w:rPr>
          <w:rFonts w:cs="Arial"/>
        </w:rPr>
        <w:t>Yes</w:t>
      </w:r>
      <w:r>
        <w:rPr>
          <w:rFonts w:cs="Arial"/>
        </w:rPr>
        <w:t xml:space="preserve">” </w:t>
      </w:r>
      <w:r w:rsidRPr="001318A7">
        <w:t xml:space="preserve">when </w:t>
      </w:r>
      <w:proofErr w:type="spellStart"/>
      <w:r w:rsidRPr="001318A7">
        <w:t>ClassicMemory_Rq</w:t>
      </w:r>
      <w:proofErr w:type="spellEnd"/>
      <w:r w:rsidRPr="001318A7">
        <w:t xml:space="preserve"> </w:t>
      </w:r>
      <w:r>
        <w:t xml:space="preserve">transitions from 'Null' to 'Recall_1', 'Recall_2', 'Recall_3', or 'Recall_4'. </w:t>
      </w:r>
    </w:p>
    <w:p w14:paraId="6A4A7B5D" w14:textId="77777777" w:rsidR="00CF5397" w:rsidRPr="00CF5397" w:rsidRDefault="00CF5397" w:rsidP="00CF5397">
      <w:pPr>
        <w:pStyle w:val="Heading4"/>
        <w:rPr>
          <w:b w:val="0"/>
          <w:u w:val="single"/>
        </w:rPr>
      </w:pPr>
      <w:r w:rsidRPr="00CF5397">
        <w:rPr>
          <w:b w:val="0"/>
          <w:u w:val="single"/>
        </w:rPr>
        <w:t>PPP-REQ-420402/A-Discard overall adjustment classification upon an abort</w:t>
      </w:r>
    </w:p>
    <w:p w14:paraId="466B85D0" w14:textId="77777777" w:rsidR="00F659A1" w:rsidRPr="00983D29" w:rsidRDefault="000C6421" w:rsidP="00F659A1">
      <w:r>
        <w:t xml:space="preserve">When an abort occurs, the </w:t>
      </w:r>
      <w:proofErr w:type="spellStart"/>
      <w:r>
        <w:t>PPPServer</w:t>
      </w:r>
      <w:proofErr w:type="spellEnd"/>
      <w:r>
        <w:t xml:space="preserve"> shall stop acting on the last overall adjustment classification evaluated from the Classified Adjustments Repository.</w:t>
      </w:r>
    </w:p>
    <w:p w14:paraId="25F94D0A" w14:textId="77777777" w:rsidR="00CF5397" w:rsidRPr="00CF5397" w:rsidRDefault="00CF5397" w:rsidP="00CF5397">
      <w:pPr>
        <w:pStyle w:val="Heading4"/>
        <w:rPr>
          <w:b w:val="0"/>
          <w:u w:val="single"/>
        </w:rPr>
      </w:pPr>
      <w:r w:rsidRPr="00CF5397">
        <w:rPr>
          <w:b w:val="0"/>
          <w:u w:val="single"/>
        </w:rPr>
        <w:t>PPP-REQ-420403/A-Additional Adjustments made while waiting for Feedback</w:t>
      </w:r>
    </w:p>
    <w:p w14:paraId="680D2F41" w14:textId="77777777" w:rsidR="00F659A1" w:rsidRPr="00983D29" w:rsidRDefault="000C6421" w:rsidP="00F659A1">
      <w:r>
        <w:t xml:space="preserve">When the </w:t>
      </w:r>
      <w:proofErr w:type="spellStart"/>
      <w:r>
        <w:t>PPPServer</w:t>
      </w:r>
      <w:proofErr w:type="spellEnd"/>
      <w:r>
        <w:t xml:space="preserve"> is waiting for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w:t>
      </w:r>
      <w:r>
        <w:t xml:space="preserve"> from </w:t>
      </w:r>
      <w:proofErr w:type="spellStart"/>
      <w:r>
        <w:t>PPPInterfaceClient</w:t>
      </w:r>
      <w:proofErr w:type="spellEnd"/>
      <w:r>
        <w:t xml:space="preserve"> and the overall adjustment classification changes to 'Major' or 'Minor', the </w:t>
      </w:r>
      <w:proofErr w:type="spellStart"/>
      <w:r>
        <w:t>PPPServer</w:t>
      </w:r>
      <w:proofErr w:type="spellEnd"/>
      <w:r>
        <w:t xml:space="preserve"> shall restart </w:t>
      </w:r>
      <w:proofErr w:type="spellStart"/>
      <w:r>
        <w:t>T_Prompt</w:t>
      </w:r>
      <w:proofErr w:type="spellEnd"/>
      <w:r>
        <w:t>.</w:t>
      </w:r>
    </w:p>
    <w:p w14:paraId="5CDABA69" w14:textId="77777777" w:rsidR="00CF5397" w:rsidRPr="00CF5397" w:rsidRDefault="00CF5397" w:rsidP="00CF5397">
      <w:pPr>
        <w:pStyle w:val="Heading4"/>
        <w:rPr>
          <w:b w:val="0"/>
          <w:u w:val="single"/>
        </w:rPr>
      </w:pPr>
      <w:r w:rsidRPr="00CF5397">
        <w:rPr>
          <w:b w:val="0"/>
          <w:u w:val="single"/>
        </w:rPr>
        <w:t>PPP-REQ-420404/A-</w:t>
      </w:r>
      <w:proofErr w:type="spellStart"/>
      <w:r w:rsidRPr="00CF5397">
        <w:rPr>
          <w:b w:val="0"/>
          <w:u w:val="single"/>
        </w:rPr>
        <w:t>T_Prompt</w:t>
      </w:r>
      <w:proofErr w:type="spellEnd"/>
      <w:r w:rsidRPr="00CF5397">
        <w:rPr>
          <w:b w:val="0"/>
          <w:u w:val="single"/>
        </w:rPr>
        <w:t xml:space="preserve"> Expires and additional adjustments made</w:t>
      </w:r>
    </w:p>
    <w:p w14:paraId="4E2E3A44" w14:textId="77777777" w:rsidR="00F659A1" w:rsidRPr="00D94EE6" w:rsidRDefault="000C6421" w:rsidP="00F659A1">
      <w:r w:rsidRPr="00572653">
        <w:t xml:space="preserve">After </w:t>
      </w:r>
      <w:proofErr w:type="spellStart"/>
      <w:r w:rsidRPr="00572653">
        <w:t>T_Prompt</w:t>
      </w:r>
      <w:proofErr w:type="spellEnd"/>
      <w:r w:rsidRPr="00572653">
        <w:t xml:space="preserve"> expires</w:t>
      </w:r>
      <w:r>
        <w:t xml:space="preserve"> and </w:t>
      </w:r>
      <w:r w:rsidRPr="00D94EE6">
        <w:t xml:space="preserve">the </w:t>
      </w:r>
      <w:r>
        <w:t xml:space="preserve">overall </w:t>
      </w:r>
      <w:r w:rsidRPr="00D94EE6">
        <w:t xml:space="preserve">adjustment </w:t>
      </w:r>
      <w:r>
        <w:t xml:space="preserve">classification </w:t>
      </w:r>
      <w:r w:rsidRPr="00D94EE6">
        <w:t xml:space="preserve">changes to 'Major' or 'Minor', the </w:t>
      </w:r>
      <w:proofErr w:type="spellStart"/>
      <w:r w:rsidRPr="00D94EE6">
        <w:t>PPPServer</w:t>
      </w:r>
      <w:proofErr w:type="spellEnd"/>
      <w:r w:rsidRPr="00D94EE6">
        <w:t xml:space="preserve"> shall again request feedback from the user</w:t>
      </w:r>
      <w:r>
        <w:t xml:space="preserve"> </w:t>
      </w:r>
      <w:r w:rsidRPr="006F0AA0">
        <w:t xml:space="preserve">via </w:t>
      </w:r>
      <w:proofErr w:type="spellStart"/>
      <w:r w:rsidRPr="00721BE1">
        <w:t>setAutoSavePrompt</w:t>
      </w:r>
      <w:proofErr w:type="spellEnd"/>
      <w:r>
        <w:rPr>
          <w:rFonts w:cs="Arial"/>
        </w:rPr>
        <w:t xml:space="preserve">. See REQ-420432-437 for determining the </w:t>
      </w:r>
      <w:proofErr w:type="spellStart"/>
      <w:r>
        <w:rPr>
          <w:rFonts w:cs="Arial"/>
        </w:rPr>
        <w:t>PromptType</w:t>
      </w:r>
      <w:proofErr w:type="spellEnd"/>
      <w:r>
        <w:rPr>
          <w:rFonts w:cs="Arial"/>
        </w:rPr>
        <w:t xml:space="preserve"> </w:t>
      </w:r>
      <w:r>
        <w:t>to be requested.</w:t>
      </w:r>
    </w:p>
    <w:p w14:paraId="5E7E20A9" w14:textId="77777777" w:rsidR="00CF5397" w:rsidRPr="00CF5397" w:rsidRDefault="00CF5397" w:rsidP="00CF5397">
      <w:pPr>
        <w:pStyle w:val="Heading4"/>
        <w:rPr>
          <w:b w:val="0"/>
          <w:u w:val="single"/>
        </w:rPr>
      </w:pPr>
      <w:r w:rsidRPr="00CF5397">
        <w:rPr>
          <w:b w:val="0"/>
          <w:u w:val="single"/>
        </w:rPr>
        <w:t>PPP-REQ-420405/A-Clearing Classified Adjustments Repository</w:t>
      </w:r>
    </w:p>
    <w:p w14:paraId="27B7EB0F" w14:textId="77777777" w:rsidR="00F659A1" w:rsidRPr="005003C6" w:rsidRDefault="000C6421" w:rsidP="00F659A1">
      <w:r w:rsidRPr="005003C6">
        <w:t xml:space="preserve">When the </w:t>
      </w:r>
      <w:proofErr w:type="spellStart"/>
      <w:r>
        <w:t>PPPServer</w:t>
      </w:r>
      <w:proofErr w:type="spellEnd"/>
      <w:r>
        <w:t xml:space="preserve"> </w:t>
      </w:r>
      <w:r w:rsidRPr="005003C6">
        <w:t>clears the Classified Adjustments Repository</w:t>
      </w:r>
      <w:r>
        <w:t xml:space="preserve"> (per REQ-420419)</w:t>
      </w:r>
      <w:r w:rsidRPr="005003C6">
        <w:t xml:space="preserve">, </w:t>
      </w:r>
      <w:r>
        <w:t xml:space="preserve">it </w:t>
      </w:r>
      <w:r w:rsidRPr="005003C6">
        <w:t>shall update the following values in the Classified Adjustments Repository to 'None':</w:t>
      </w:r>
    </w:p>
    <w:p w14:paraId="55C154FF" w14:textId="77777777" w:rsidR="00F659A1" w:rsidRDefault="000C6421" w:rsidP="000C6421">
      <w:pPr>
        <w:numPr>
          <w:ilvl w:val="0"/>
          <w:numId w:val="27"/>
        </w:numPr>
      </w:pPr>
      <w:proofErr w:type="spellStart"/>
      <w:r>
        <w:t>MirrorAutoSaveLeft_St</w:t>
      </w:r>
      <w:proofErr w:type="spellEnd"/>
    </w:p>
    <w:p w14:paraId="74E69D77" w14:textId="77777777" w:rsidR="00F659A1" w:rsidRDefault="000C6421" w:rsidP="000C6421">
      <w:pPr>
        <w:numPr>
          <w:ilvl w:val="0"/>
          <w:numId w:val="27"/>
        </w:numPr>
      </w:pPr>
      <w:proofErr w:type="spellStart"/>
      <w:r>
        <w:t>MirrorAutoSaveRight_St</w:t>
      </w:r>
      <w:proofErr w:type="spellEnd"/>
    </w:p>
    <w:p w14:paraId="4E33CE79" w14:textId="77777777" w:rsidR="00F659A1" w:rsidRDefault="000C6421" w:rsidP="000C6421">
      <w:pPr>
        <w:numPr>
          <w:ilvl w:val="0"/>
          <w:numId w:val="27"/>
        </w:numPr>
      </w:pPr>
      <w:proofErr w:type="spellStart"/>
      <w:r>
        <w:t>DriverSeatAutoSave_St</w:t>
      </w:r>
      <w:proofErr w:type="spellEnd"/>
    </w:p>
    <w:p w14:paraId="3484D5B1" w14:textId="77777777" w:rsidR="00F659A1" w:rsidRDefault="000C6421" w:rsidP="000C6421">
      <w:pPr>
        <w:numPr>
          <w:ilvl w:val="0"/>
          <w:numId w:val="27"/>
        </w:numPr>
      </w:pPr>
      <w:proofErr w:type="spellStart"/>
      <w:r>
        <w:t>DriverMcsAutoSaveDriver_St</w:t>
      </w:r>
      <w:proofErr w:type="spellEnd"/>
    </w:p>
    <w:p w14:paraId="6706CA0E" w14:textId="77777777" w:rsidR="00F659A1" w:rsidRDefault="000C6421" w:rsidP="000C6421">
      <w:pPr>
        <w:numPr>
          <w:ilvl w:val="0"/>
          <w:numId w:val="27"/>
        </w:numPr>
      </w:pPr>
      <w:proofErr w:type="spellStart"/>
      <w:r>
        <w:t>PedalAutoSave_St</w:t>
      </w:r>
      <w:proofErr w:type="spellEnd"/>
    </w:p>
    <w:p w14:paraId="0A82645D" w14:textId="77777777" w:rsidR="00F659A1" w:rsidRDefault="000C6421" w:rsidP="000C6421">
      <w:pPr>
        <w:numPr>
          <w:ilvl w:val="0"/>
          <w:numId w:val="27"/>
        </w:numPr>
      </w:pPr>
      <w:proofErr w:type="spellStart"/>
      <w:r>
        <w:t>SteeringAutoSave_St</w:t>
      </w:r>
      <w:proofErr w:type="spellEnd"/>
    </w:p>
    <w:p w14:paraId="4750FF21" w14:textId="77777777" w:rsidR="00CF5397" w:rsidRPr="00CF5397" w:rsidRDefault="00CF5397" w:rsidP="00CF5397">
      <w:pPr>
        <w:pStyle w:val="Heading4"/>
        <w:rPr>
          <w:b w:val="0"/>
          <w:u w:val="single"/>
        </w:rPr>
      </w:pPr>
      <w:r w:rsidRPr="00CF5397">
        <w:rPr>
          <w:b w:val="0"/>
          <w:u w:val="single"/>
        </w:rPr>
        <w:t>PPP-REQ-420406/A-Clearing Classified Adjustments Repository – Performance</w:t>
      </w:r>
    </w:p>
    <w:p w14:paraId="09586970" w14:textId="77777777" w:rsidR="00F659A1" w:rsidRPr="00DB6382" w:rsidRDefault="000C6421" w:rsidP="00F659A1">
      <w:r>
        <w:t>T</w:t>
      </w:r>
      <w:r w:rsidRPr="005003C6">
        <w:t xml:space="preserve">he </w:t>
      </w:r>
      <w:proofErr w:type="spellStart"/>
      <w:r>
        <w:t>PPPServer</w:t>
      </w:r>
      <w:proofErr w:type="spellEnd"/>
      <w:r>
        <w:t xml:space="preserve"> shall </w:t>
      </w:r>
      <w:r w:rsidRPr="005003C6">
        <w:t>clear the Classified Adjustments</w:t>
      </w:r>
      <w:r>
        <w:t xml:space="preserve"> Repository within 1s.</w:t>
      </w:r>
    </w:p>
    <w:p w14:paraId="1FD19600" w14:textId="77777777" w:rsidR="00CF5397" w:rsidRPr="00CF5397" w:rsidRDefault="00CF5397" w:rsidP="00CF5397">
      <w:pPr>
        <w:pStyle w:val="Heading4"/>
        <w:rPr>
          <w:b w:val="0"/>
          <w:u w:val="single"/>
        </w:rPr>
      </w:pPr>
      <w:r w:rsidRPr="00CF5397">
        <w:rPr>
          <w:b w:val="0"/>
          <w:u w:val="single"/>
        </w:rPr>
        <w:t>PPP-REQ-420407/A-Request Save - User selects Save</w:t>
      </w:r>
    </w:p>
    <w:p w14:paraId="46744D33" w14:textId="77777777" w:rsidR="00F659A1" w:rsidRPr="00E07500"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is waiting for a change in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and the </w:t>
      </w:r>
      <w:proofErr w:type="spellStart"/>
      <w:r>
        <w:rPr>
          <w:rFonts w:cs="Arial"/>
        </w:rPr>
        <w:t>PromptResponse</w:t>
      </w:r>
      <w:proofErr w:type="spellEnd"/>
      <w:r>
        <w:rPr>
          <w:rFonts w:cs="Arial"/>
        </w:rPr>
        <w:t xml:space="preserve"> changes to “Save”, the </w:t>
      </w:r>
      <w:proofErr w:type="spellStart"/>
      <w:r>
        <w:rPr>
          <w:rFonts w:cs="Arial"/>
        </w:rPr>
        <w:t>PPPServer</w:t>
      </w:r>
      <w:proofErr w:type="spellEnd"/>
      <w:r>
        <w:rPr>
          <w:rFonts w:cs="Arial"/>
        </w:rPr>
        <w:t xml:space="preserve"> shall request a save via </w:t>
      </w:r>
      <w:proofErr w:type="spellStart"/>
      <w:r w:rsidRPr="00FC099A">
        <w:rPr>
          <w:rFonts w:cs="Arial"/>
        </w:rPr>
        <w:t>AutoSaveSet_Rq</w:t>
      </w:r>
      <w:proofErr w:type="spellEnd"/>
      <w:r>
        <w:rPr>
          <w:rFonts w:cs="Arial"/>
        </w:rPr>
        <w:t xml:space="preserve"> = “(0x1) Yes” and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p>
    <w:p w14:paraId="76C27723" w14:textId="77777777" w:rsidR="00CF5397" w:rsidRPr="00CF5397" w:rsidRDefault="00CF5397" w:rsidP="00CF5397">
      <w:pPr>
        <w:pStyle w:val="Heading4"/>
        <w:rPr>
          <w:b w:val="0"/>
          <w:u w:val="single"/>
        </w:rPr>
      </w:pPr>
      <w:r w:rsidRPr="00CF5397">
        <w:rPr>
          <w:b w:val="0"/>
          <w:u w:val="single"/>
        </w:rPr>
        <w:lastRenderedPageBreak/>
        <w:t>PPP-REQ-420408/A-Cancel Save - User selects Change Profile</w:t>
      </w:r>
    </w:p>
    <w:p w14:paraId="1D618336" w14:textId="77777777" w:rsidR="00F659A1"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is waiting for a change in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and the </w:t>
      </w:r>
      <w:proofErr w:type="spellStart"/>
      <w:r>
        <w:rPr>
          <w:rFonts w:cs="Arial"/>
        </w:rPr>
        <w:t>PromptResponse</w:t>
      </w:r>
      <w:proofErr w:type="spellEnd"/>
      <w:r>
        <w:rPr>
          <w:rFonts w:cs="Arial"/>
        </w:rPr>
        <w:t xml:space="preserve"> changes to “Change Profile”, the </w:t>
      </w:r>
      <w:proofErr w:type="spellStart"/>
      <w:r>
        <w:rPr>
          <w:rFonts w:cs="Arial"/>
        </w:rPr>
        <w:t>PPPServer</w:t>
      </w:r>
      <w:proofErr w:type="spellEnd"/>
      <w:r>
        <w:rPr>
          <w:rFonts w:cs="Arial"/>
        </w:rPr>
        <w:t xml:space="preserve"> shall stop requesting for feedback by </w:t>
      </w:r>
      <w:bookmarkStart w:id="1553" w:name="_28d7be1d92535ea4f2c0befca0c0d5ba"/>
      <w:bookmarkStart w:id="1554" w:name="_8a6cb4fc260d9a940ea344ac49f3d04c"/>
      <w:bookmarkStart w:id="1555" w:name="_f41b70112ef43bc2151c5357e0e164e9"/>
      <w:bookmarkStart w:id="1556" w:name="_8a02b17034d60976f6944cb5bb2598b5"/>
      <w:bookmarkEnd w:id="1553"/>
      <w:bookmarkEnd w:id="1554"/>
      <w:bookmarkEnd w:id="1555"/>
      <w:bookmarkEnd w:id="1556"/>
      <w:r>
        <w:rPr>
          <w:rFonts w:cs="Arial"/>
        </w:rPr>
        <w:t xml:space="preserve">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p>
    <w:p w14:paraId="40F36E15" w14:textId="77777777" w:rsidR="00CF5397" w:rsidRPr="00CF5397" w:rsidRDefault="00CF5397" w:rsidP="00CF5397">
      <w:pPr>
        <w:pStyle w:val="Heading4"/>
        <w:rPr>
          <w:b w:val="0"/>
          <w:u w:val="single"/>
        </w:rPr>
      </w:pPr>
      <w:r w:rsidRPr="00CF5397">
        <w:rPr>
          <w:b w:val="0"/>
          <w:u w:val="single"/>
        </w:rPr>
        <w:t>PPP-REQ-420409/A-Cancel Save - User requests No Save</w:t>
      </w:r>
    </w:p>
    <w:p w14:paraId="55D2EFB3" w14:textId="77777777" w:rsidR="00F659A1"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is waiting for a change in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and the </w:t>
      </w:r>
      <w:proofErr w:type="spellStart"/>
      <w:r>
        <w:rPr>
          <w:rFonts w:cs="Arial"/>
        </w:rPr>
        <w:t>PromptResponse</w:t>
      </w:r>
      <w:proofErr w:type="spellEnd"/>
      <w:r>
        <w:rPr>
          <w:rFonts w:cs="Arial"/>
        </w:rPr>
        <w:t xml:space="preserve"> changes to “No Save”, the </w:t>
      </w:r>
      <w:proofErr w:type="spellStart"/>
      <w:r>
        <w:rPr>
          <w:rFonts w:cs="Arial"/>
        </w:rPr>
        <w:t>PPPServer</w:t>
      </w:r>
      <w:proofErr w:type="spellEnd"/>
      <w:r>
        <w:rPr>
          <w:rFonts w:cs="Arial"/>
        </w:rPr>
        <w:t xml:space="preserve"> shall suspend retention activities and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p>
    <w:p w14:paraId="1842783A" w14:textId="77777777" w:rsidR="00CF5397" w:rsidRPr="00CF5397" w:rsidRDefault="00CF5397" w:rsidP="00CF5397">
      <w:pPr>
        <w:pStyle w:val="Heading4"/>
        <w:rPr>
          <w:b w:val="0"/>
          <w:u w:val="single"/>
        </w:rPr>
      </w:pPr>
      <w:r w:rsidRPr="00CF5397">
        <w:rPr>
          <w:b w:val="0"/>
          <w:u w:val="single"/>
        </w:rPr>
        <w:t>PPP-REQ-420410/A-Cancel Save – Feature becomes Disabled/Inactive</w:t>
      </w:r>
    </w:p>
    <w:p w14:paraId="490B0683" w14:textId="77777777" w:rsidR="00F659A1" w:rsidRDefault="000C6421" w:rsidP="00F659A1">
      <w:pPr>
        <w:rPr>
          <w:rFonts w:cs="Arial"/>
        </w:rPr>
      </w:pPr>
      <w:r>
        <w:rPr>
          <w:rFonts w:cs="Arial"/>
        </w:rPr>
        <w:t xml:space="preserve">When the value of </w:t>
      </w:r>
      <w:proofErr w:type="spellStart"/>
      <w:r>
        <w:rPr>
          <w:rFonts w:cs="Arial"/>
        </w:rPr>
        <w:t>AutoSave_St</w:t>
      </w:r>
      <w:proofErr w:type="spellEnd"/>
      <w:r>
        <w:rPr>
          <w:rFonts w:cs="Arial"/>
        </w:rPr>
        <w:t xml:space="preserve"> transitions to “(0x1) Disable” or “(0x0) Inactive”, the </w:t>
      </w:r>
      <w:proofErr w:type="spellStart"/>
      <w:r>
        <w:rPr>
          <w:rFonts w:cs="Arial"/>
        </w:rPr>
        <w:t>PPPServer</w:t>
      </w:r>
      <w:proofErr w:type="spellEnd"/>
      <w:r>
        <w:rPr>
          <w:rFonts w:cs="Arial"/>
        </w:rPr>
        <w:t xml:space="preserve"> shall suspend all retention operations.</w:t>
      </w:r>
    </w:p>
    <w:p w14:paraId="4705A755" w14:textId="77777777" w:rsidR="00CF5397" w:rsidRPr="00CF5397" w:rsidRDefault="00CF5397" w:rsidP="00CF5397">
      <w:pPr>
        <w:pStyle w:val="Heading4"/>
        <w:rPr>
          <w:b w:val="0"/>
          <w:u w:val="single"/>
        </w:rPr>
      </w:pPr>
      <w:r w:rsidRPr="00CF5397">
        <w:rPr>
          <w:b w:val="0"/>
          <w:u w:val="single"/>
        </w:rPr>
        <w:t>PPP-REQ-420411/A-Cancel Feedback Request - Timeout / Block</w:t>
      </w:r>
    </w:p>
    <w:p w14:paraId="3EF13641" w14:textId="77777777" w:rsidR="00F659A1"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is waiting for a change in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and the </w:t>
      </w:r>
      <w:proofErr w:type="spellStart"/>
      <w:r>
        <w:rPr>
          <w:rFonts w:cs="Arial"/>
        </w:rPr>
        <w:t>PromptResponse</w:t>
      </w:r>
      <w:proofErr w:type="spellEnd"/>
      <w:r>
        <w:rPr>
          <w:rFonts w:cs="Arial"/>
        </w:rPr>
        <w:t xml:space="preserve"> changes to “Timeout” or “Blocked”, the </w:t>
      </w:r>
      <w:proofErr w:type="spellStart"/>
      <w:r>
        <w:rPr>
          <w:rFonts w:cs="Arial"/>
        </w:rPr>
        <w:t>PPPServer</w:t>
      </w:r>
      <w:proofErr w:type="spellEnd"/>
      <w:r>
        <w:rPr>
          <w:rFonts w:cs="Arial"/>
        </w:rPr>
        <w:t xml:space="preserve"> shall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p>
    <w:p w14:paraId="46BB354D" w14:textId="77777777" w:rsidR="00CF5397" w:rsidRPr="00CF5397" w:rsidRDefault="00CF5397" w:rsidP="00CF5397">
      <w:pPr>
        <w:pStyle w:val="Heading4"/>
        <w:rPr>
          <w:b w:val="0"/>
          <w:u w:val="single"/>
        </w:rPr>
      </w:pPr>
      <w:r w:rsidRPr="00CF5397">
        <w:rPr>
          <w:b w:val="0"/>
          <w:u w:val="single"/>
        </w:rPr>
        <w:t>PPP-REQ-420412/A-Cancel Feedback Request – Feature becomes Disabled/Inactive</w:t>
      </w:r>
    </w:p>
    <w:p w14:paraId="16F8B513" w14:textId="77777777" w:rsidR="00F659A1" w:rsidRPr="00EC5437"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is waiting</w:t>
      </w:r>
      <w:r w:rsidRPr="00EC5437">
        <w:rPr>
          <w:rFonts w:cs="Arial"/>
        </w:rPr>
        <w:t xml:space="preserve"> for a change in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w:t>
      </w:r>
      <w:r w:rsidRPr="00EC5437">
        <w:rPr>
          <w:rFonts w:cs="Arial"/>
        </w:rPr>
        <w:t xml:space="preserve"> </w:t>
      </w:r>
      <w:r>
        <w:rPr>
          <w:rFonts w:cs="Arial"/>
        </w:rPr>
        <w:t xml:space="preserve">and </w:t>
      </w:r>
      <w:proofErr w:type="spellStart"/>
      <w:r w:rsidRPr="00EC5437">
        <w:rPr>
          <w:rFonts w:cs="Arial"/>
        </w:rPr>
        <w:t>AutoSave_St</w:t>
      </w:r>
      <w:proofErr w:type="spellEnd"/>
      <w:r w:rsidRPr="00EC5437">
        <w:rPr>
          <w:rFonts w:cs="Arial"/>
        </w:rPr>
        <w:t xml:space="preserve"> transitions to </w:t>
      </w:r>
      <w:r>
        <w:rPr>
          <w:rFonts w:cs="Arial"/>
        </w:rPr>
        <w:t xml:space="preserve">“(0x1) </w:t>
      </w:r>
      <w:r w:rsidRPr="00EC5437">
        <w:rPr>
          <w:rFonts w:cs="Arial"/>
        </w:rPr>
        <w:t>Disable</w:t>
      </w:r>
      <w:r>
        <w:rPr>
          <w:rFonts w:cs="Arial"/>
        </w:rPr>
        <w:t>”</w:t>
      </w:r>
      <w:r w:rsidRPr="00EC5437">
        <w:rPr>
          <w:rFonts w:cs="Arial"/>
        </w:rPr>
        <w:t xml:space="preserve"> or </w:t>
      </w:r>
      <w:r>
        <w:rPr>
          <w:rFonts w:cs="Arial"/>
        </w:rPr>
        <w:t xml:space="preserve">“(0x0) </w:t>
      </w:r>
      <w:r w:rsidRPr="00EC5437">
        <w:rPr>
          <w:rFonts w:cs="Arial"/>
        </w:rPr>
        <w:t>Inactive</w:t>
      </w:r>
      <w:r>
        <w:rPr>
          <w:rFonts w:cs="Arial"/>
        </w:rPr>
        <w:t xml:space="preserve">”, the </w:t>
      </w:r>
      <w:proofErr w:type="spellStart"/>
      <w:r>
        <w:rPr>
          <w:rFonts w:cs="Arial"/>
        </w:rPr>
        <w:t>PPPServer</w:t>
      </w:r>
      <w:proofErr w:type="spellEnd"/>
      <w:r>
        <w:rPr>
          <w:rFonts w:cs="Arial"/>
        </w:rPr>
        <w:t xml:space="preserve"> shall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w:t>
      </w:r>
      <w:r w:rsidRPr="0010399D">
        <w:rPr>
          <w:rFonts w:cs="Arial"/>
          <w:i/>
          <w:iCs/>
        </w:rPr>
        <w:t xml:space="preserve">[the previously requested </w:t>
      </w:r>
      <w:proofErr w:type="spellStart"/>
      <w:r w:rsidRPr="0010399D">
        <w:rPr>
          <w:rFonts w:cs="Arial"/>
          <w:i/>
          <w:iCs/>
        </w:rPr>
        <w:t>PromptType</w:t>
      </w:r>
      <w:proofErr w:type="spellEnd"/>
      <w:r w:rsidRPr="0010399D">
        <w:rPr>
          <w:rFonts w:cs="Arial"/>
          <w:i/>
          <w:iCs/>
        </w:rPr>
        <w:t>]</w:t>
      </w:r>
      <w:r>
        <w:rPr>
          <w:rFonts w:cs="Arial"/>
        </w:rPr>
        <w:t>).</w:t>
      </w:r>
    </w:p>
    <w:p w14:paraId="5E47552B" w14:textId="77777777" w:rsidR="00CF5397" w:rsidRPr="00CF5397" w:rsidRDefault="00CF5397" w:rsidP="00CF5397">
      <w:pPr>
        <w:pStyle w:val="Heading4"/>
        <w:rPr>
          <w:b w:val="0"/>
          <w:u w:val="single"/>
        </w:rPr>
      </w:pPr>
      <w:r w:rsidRPr="00CF5397">
        <w:rPr>
          <w:b w:val="0"/>
          <w:u w:val="single"/>
        </w:rPr>
        <w:t>PPP-REQ-420413/A-Cancel Feedback Request – Abort</w:t>
      </w:r>
    </w:p>
    <w:p w14:paraId="719B4675" w14:textId="77777777" w:rsidR="00F659A1" w:rsidRDefault="000C6421" w:rsidP="00F659A1">
      <w:pPr>
        <w:rPr>
          <w:rFonts w:cs="Arial"/>
        </w:rPr>
      </w:pPr>
      <w:r>
        <w:rPr>
          <w:rFonts w:cs="Arial"/>
        </w:rPr>
        <w:t xml:space="preserve">When an abort event occurs, the </w:t>
      </w:r>
      <w:proofErr w:type="spellStart"/>
      <w:r>
        <w:rPr>
          <w:rFonts w:cs="Arial"/>
        </w:rPr>
        <w:t>PPPServer</w:t>
      </w:r>
      <w:proofErr w:type="spellEnd"/>
      <w:r>
        <w:rPr>
          <w:rFonts w:cs="Arial"/>
        </w:rPr>
        <w:t xml:space="preserve"> shall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p>
    <w:p w14:paraId="6CEAEFA9" w14:textId="77777777" w:rsidR="00CF5397" w:rsidRPr="00CF5397" w:rsidRDefault="00CF5397" w:rsidP="00CF5397">
      <w:pPr>
        <w:pStyle w:val="Heading4"/>
        <w:rPr>
          <w:b w:val="0"/>
          <w:u w:val="single"/>
        </w:rPr>
      </w:pPr>
      <w:r w:rsidRPr="00CF5397">
        <w:rPr>
          <w:b w:val="0"/>
          <w:u w:val="single"/>
        </w:rPr>
        <w:t xml:space="preserve">PPP-REQ-420414/A-Cancel Feedback Request – </w:t>
      </w:r>
      <w:proofErr w:type="spellStart"/>
      <w:r w:rsidRPr="00CF5397">
        <w:rPr>
          <w:b w:val="0"/>
          <w:u w:val="single"/>
        </w:rPr>
        <w:t>T_Prompt</w:t>
      </w:r>
      <w:proofErr w:type="spellEnd"/>
      <w:r w:rsidRPr="00CF5397">
        <w:rPr>
          <w:b w:val="0"/>
          <w:u w:val="single"/>
        </w:rPr>
        <w:t xml:space="preserve"> expires</w:t>
      </w:r>
    </w:p>
    <w:p w14:paraId="0BF91BA9" w14:textId="77777777" w:rsidR="00F659A1" w:rsidRDefault="000C6421" w:rsidP="00F659A1">
      <w:pPr>
        <w:rPr>
          <w:rFonts w:cs="Arial"/>
        </w:rPr>
      </w:pPr>
      <w:r>
        <w:rPr>
          <w:rFonts w:cs="Arial"/>
        </w:rPr>
        <w:t xml:space="preserve">When </w:t>
      </w:r>
      <w:proofErr w:type="spellStart"/>
      <w:r>
        <w:rPr>
          <w:rFonts w:cs="Arial"/>
        </w:rPr>
        <w:t>T_Prompt</w:t>
      </w:r>
      <w:proofErr w:type="spellEnd"/>
      <w:r>
        <w:rPr>
          <w:rFonts w:cs="Arial"/>
        </w:rPr>
        <w:t xml:space="preserve"> expires and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“None”) or the response is missing, the </w:t>
      </w:r>
      <w:proofErr w:type="spellStart"/>
      <w:r>
        <w:rPr>
          <w:rFonts w:cs="Arial"/>
        </w:rPr>
        <w:t>PPPServer</w:t>
      </w:r>
      <w:proofErr w:type="spellEnd"/>
      <w:r>
        <w:rPr>
          <w:rFonts w:cs="Arial"/>
        </w:rPr>
        <w:t xml:space="preserve"> shall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p>
    <w:p w14:paraId="6EA6E035" w14:textId="77777777" w:rsidR="00CF5397" w:rsidRPr="00CF5397" w:rsidRDefault="00CF5397" w:rsidP="00CF5397">
      <w:pPr>
        <w:pStyle w:val="Heading4"/>
        <w:rPr>
          <w:b w:val="0"/>
          <w:u w:val="single"/>
        </w:rPr>
      </w:pPr>
      <w:r w:rsidRPr="00CF5397">
        <w:rPr>
          <w:b w:val="0"/>
          <w:u w:val="single"/>
        </w:rPr>
        <w:t>PPP-REQ-420415/A-Prompt Timer</w:t>
      </w:r>
    </w:p>
    <w:p w14:paraId="12F44BD7" w14:textId="77777777" w:rsidR="00F659A1" w:rsidRDefault="000C6421" w:rsidP="00F659A1">
      <w:r>
        <w:t xml:space="preserve">The </w:t>
      </w:r>
      <w:proofErr w:type="spellStart"/>
      <w:r>
        <w:t>PPPServer</w:t>
      </w:r>
      <w:proofErr w:type="spellEnd"/>
      <w:r>
        <w:t xml:space="preserve"> shall have a configurable timer, </w:t>
      </w:r>
      <w:proofErr w:type="spellStart"/>
      <w:r>
        <w:t>T_Prompt</w:t>
      </w:r>
      <w:proofErr w:type="spellEnd"/>
      <w:r>
        <w:t xml:space="preserve">, which shall be the maximum time the </w:t>
      </w:r>
      <w:proofErr w:type="spellStart"/>
      <w:r>
        <w:t>PPPServer</w:t>
      </w:r>
      <w:proofErr w:type="spellEnd"/>
      <w:r>
        <w:t xml:space="preserve"> shall wait for an Auto Save response from the </w:t>
      </w:r>
      <w:proofErr w:type="spellStart"/>
      <w:r>
        <w:t>PPPInterfaceClient</w:t>
      </w:r>
      <w:proofErr w:type="spellEnd"/>
      <w:r>
        <w:t>. This timer shall be configurable via DID.</w:t>
      </w:r>
    </w:p>
    <w:p w14:paraId="410E30E0" w14:textId="77777777" w:rsidR="00F659A1" w:rsidRDefault="000C6421" w:rsidP="00CF5397">
      <w:pPr>
        <w:pStyle w:val="Heading4"/>
      </w:pPr>
      <w:r w:rsidRPr="00B9479B">
        <w:t>PPP-TMR-REQ-420636/A-</w:t>
      </w:r>
      <w:proofErr w:type="spellStart"/>
      <w:r w:rsidRPr="00B9479B">
        <w:t>T_Prompt</w:t>
      </w:r>
      <w:proofErr w:type="spellEnd"/>
    </w:p>
    <w:p w14:paraId="5875DCF0" w14:textId="77777777" w:rsidR="00F659A1" w:rsidRPr="0091772B" w:rsidRDefault="00F659A1" w:rsidP="00F659A1">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F659A1" w14:paraId="2329AB27" w14:textId="77777777" w:rsidTr="00F659A1">
        <w:trPr>
          <w:jc w:val="center"/>
        </w:trPr>
        <w:tc>
          <w:tcPr>
            <w:tcW w:w="2066" w:type="dxa"/>
            <w:tcBorders>
              <w:top w:val="single" w:sz="4" w:space="0" w:color="auto"/>
              <w:left w:val="single" w:sz="4" w:space="0" w:color="auto"/>
              <w:bottom w:val="single" w:sz="4" w:space="0" w:color="auto"/>
              <w:right w:val="single" w:sz="4" w:space="0" w:color="auto"/>
            </w:tcBorders>
            <w:hideMark/>
          </w:tcPr>
          <w:p w14:paraId="3CA9BBAE" w14:textId="77777777" w:rsidR="00F659A1" w:rsidRDefault="000C6421">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5691C98B" w14:textId="77777777" w:rsidR="00F659A1" w:rsidRDefault="000C6421">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31EDB057" w14:textId="77777777" w:rsidR="00F659A1" w:rsidRDefault="000C6421">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0692C117" w14:textId="77777777" w:rsidR="00F659A1" w:rsidRDefault="000C6421">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47064DC5" w14:textId="77777777" w:rsidR="00F659A1" w:rsidRDefault="000C6421">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57E2642B" w14:textId="77777777" w:rsidR="00F659A1" w:rsidRDefault="000C6421">
            <w:pPr>
              <w:spacing w:line="276" w:lineRule="auto"/>
              <w:jc w:val="center"/>
              <w:rPr>
                <w:rFonts w:ascii="Univers" w:eastAsia="Times New Roman" w:hAnsi="Univers" w:cs="Arial"/>
                <w:b/>
                <w:sz w:val="14"/>
                <w:szCs w:val="14"/>
              </w:rPr>
            </w:pPr>
            <w:r>
              <w:rPr>
                <w:rFonts w:cs="Arial"/>
                <w:b/>
                <w:sz w:val="14"/>
                <w:szCs w:val="14"/>
              </w:rPr>
              <w:t>Default</w:t>
            </w:r>
          </w:p>
        </w:tc>
      </w:tr>
      <w:tr w:rsidR="00F659A1" w14:paraId="2954F74B" w14:textId="77777777" w:rsidTr="00F659A1">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1097AF5E" w14:textId="77777777" w:rsidR="00F659A1" w:rsidRPr="00DF054A" w:rsidRDefault="000C6421">
            <w:pPr>
              <w:spacing w:line="276" w:lineRule="auto"/>
              <w:rPr>
                <w:rFonts w:ascii="Univers" w:eastAsia="Times New Roman" w:hAnsi="Univers" w:cs="Arial"/>
                <w:sz w:val="14"/>
                <w:szCs w:val="14"/>
              </w:rPr>
            </w:pPr>
            <w:proofErr w:type="spellStart"/>
            <w:r w:rsidRPr="00DF054A">
              <w:rPr>
                <w:rFonts w:cs="Arial"/>
                <w:sz w:val="14"/>
                <w:szCs w:val="14"/>
              </w:rPr>
              <w:t>T_Prompt</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262F6578" w14:textId="77777777" w:rsidR="00F659A1" w:rsidRDefault="000C6421" w:rsidP="00F659A1">
            <w:r>
              <w:t xml:space="preserve">Maximum time the </w:t>
            </w:r>
            <w:proofErr w:type="spellStart"/>
            <w:r>
              <w:t>PPPServer</w:t>
            </w:r>
            <w:proofErr w:type="spellEnd"/>
            <w:r>
              <w:t xml:space="preserve"> shall wait for a response from the </w:t>
            </w:r>
            <w:proofErr w:type="spellStart"/>
            <w:r>
              <w:t>PPPInterfaceClient</w:t>
            </w:r>
            <w:proofErr w:type="spellEnd"/>
          </w:p>
          <w:p w14:paraId="0354688A" w14:textId="77777777" w:rsidR="00F659A1" w:rsidRDefault="00F659A1" w:rsidP="00F659A1"/>
          <w:p w14:paraId="583B3599" w14:textId="77777777" w:rsidR="00F659A1" w:rsidRDefault="000C6421" w:rsidP="00F659A1">
            <w:r>
              <w:t>Note: Use the default value</w:t>
            </w:r>
          </w:p>
          <w:p w14:paraId="728402A7" w14:textId="77777777" w:rsidR="00F659A1" w:rsidRDefault="00F659A1">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D66A9DE" w14:textId="77777777" w:rsidR="00F659A1" w:rsidRDefault="000C6421">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768F8462" w14:textId="77777777" w:rsidR="00F659A1" w:rsidRDefault="000C6421">
            <w:pPr>
              <w:spacing w:line="276" w:lineRule="auto"/>
              <w:rPr>
                <w:rFonts w:ascii="Univers" w:eastAsia="Times New Roman" w:hAnsi="Univers" w:cs="Arial"/>
                <w:sz w:val="14"/>
                <w:szCs w:val="14"/>
              </w:rPr>
            </w:pPr>
            <w:r>
              <w:rPr>
                <w:rFonts w:cs="Arial"/>
                <w:sz w:val="14"/>
                <w:szCs w:val="14"/>
              </w:rPr>
              <w:t>0-60</w:t>
            </w:r>
          </w:p>
        </w:tc>
        <w:tc>
          <w:tcPr>
            <w:tcW w:w="1080" w:type="dxa"/>
            <w:tcBorders>
              <w:top w:val="single" w:sz="4" w:space="0" w:color="auto"/>
              <w:left w:val="single" w:sz="4" w:space="0" w:color="auto"/>
              <w:bottom w:val="single" w:sz="4" w:space="0" w:color="auto"/>
              <w:right w:val="single" w:sz="4" w:space="0" w:color="auto"/>
            </w:tcBorders>
            <w:hideMark/>
          </w:tcPr>
          <w:p w14:paraId="7AD6A287" w14:textId="77777777" w:rsidR="00F659A1" w:rsidRDefault="000C6421">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14:paraId="172609DC" w14:textId="77777777" w:rsidR="00F659A1" w:rsidRDefault="000C6421">
            <w:pPr>
              <w:spacing w:line="276" w:lineRule="auto"/>
              <w:jc w:val="center"/>
              <w:rPr>
                <w:rFonts w:ascii="Univers" w:eastAsia="Times New Roman" w:hAnsi="Univers" w:cs="Arial"/>
                <w:sz w:val="14"/>
                <w:szCs w:val="14"/>
              </w:rPr>
            </w:pPr>
            <w:r>
              <w:rPr>
                <w:rFonts w:cs="Arial"/>
                <w:sz w:val="14"/>
                <w:szCs w:val="14"/>
              </w:rPr>
              <w:t>30</w:t>
            </w:r>
          </w:p>
        </w:tc>
      </w:tr>
    </w:tbl>
    <w:p w14:paraId="3B9FBED4" w14:textId="77777777" w:rsidR="00F659A1" w:rsidRPr="00B01CDD" w:rsidRDefault="00F659A1" w:rsidP="00F659A1">
      <w:pPr>
        <w:rPr>
          <w:sz w:val="14"/>
          <w:szCs w:val="14"/>
        </w:rPr>
      </w:pPr>
    </w:p>
    <w:p w14:paraId="7A68A8E6" w14:textId="77777777" w:rsidR="00CF5397" w:rsidRPr="00CF5397" w:rsidRDefault="00CF5397" w:rsidP="00CF5397">
      <w:pPr>
        <w:pStyle w:val="Heading4"/>
        <w:rPr>
          <w:b w:val="0"/>
          <w:u w:val="single"/>
        </w:rPr>
      </w:pPr>
      <w:r w:rsidRPr="00CF5397">
        <w:rPr>
          <w:b w:val="0"/>
          <w:u w:val="single"/>
        </w:rPr>
        <w:t xml:space="preserve">PPP-REQ-420416/A-Start </w:t>
      </w:r>
      <w:proofErr w:type="spellStart"/>
      <w:r w:rsidRPr="00CF5397">
        <w:rPr>
          <w:b w:val="0"/>
          <w:u w:val="single"/>
        </w:rPr>
        <w:t>T_Prompt</w:t>
      </w:r>
      <w:proofErr w:type="spellEnd"/>
    </w:p>
    <w:p w14:paraId="1C247040" w14:textId="77777777" w:rsidR="00F659A1"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requests feedback from the user (per REQ-</w:t>
      </w:r>
      <w:r w:rsidRPr="00CC2FAE">
        <w:rPr>
          <w:rFonts w:cs="Arial"/>
        </w:rPr>
        <w:t>420392</w:t>
      </w:r>
      <w:r>
        <w:rPr>
          <w:rFonts w:cs="Arial"/>
        </w:rPr>
        <w:t xml:space="preserve">), the </w:t>
      </w:r>
      <w:proofErr w:type="spellStart"/>
      <w:r>
        <w:rPr>
          <w:rFonts w:cs="Arial"/>
        </w:rPr>
        <w:t>PPPServer</w:t>
      </w:r>
      <w:proofErr w:type="spellEnd"/>
      <w:r>
        <w:rPr>
          <w:rFonts w:cs="Arial"/>
        </w:rPr>
        <w:t xml:space="preserve"> shall begin start </w:t>
      </w:r>
      <w:proofErr w:type="spellStart"/>
      <w:r>
        <w:rPr>
          <w:rFonts w:cs="Arial"/>
        </w:rPr>
        <w:t>T_Prompt</w:t>
      </w:r>
      <w:proofErr w:type="spellEnd"/>
      <w:r>
        <w:rPr>
          <w:rFonts w:cs="Arial"/>
        </w:rPr>
        <w:t xml:space="preserve"> as it waits for a response from the </w:t>
      </w:r>
      <w:proofErr w:type="spellStart"/>
      <w:r>
        <w:rPr>
          <w:rFonts w:cs="Arial"/>
        </w:rPr>
        <w:t>PPPInterfaceClient</w:t>
      </w:r>
      <w:proofErr w:type="spellEnd"/>
      <w:r>
        <w:rPr>
          <w:rFonts w:cs="Arial"/>
        </w:rPr>
        <w:t xml:space="preserve"> via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w:t>
      </w:r>
    </w:p>
    <w:p w14:paraId="3CF301EB" w14:textId="77777777" w:rsidR="00CF5397" w:rsidRPr="00CF5397" w:rsidRDefault="00CF5397" w:rsidP="00CF5397">
      <w:pPr>
        <w:pStyle w:val="Heading4"/>
        <w:rPr>
          <w:b w:val="0"/>
          <w:u w:val="single"/>
        </w:rPr>
      </w:pPr>
      <w:r w:rsidRPr="00CF5397">
        <w:rPr>
          <w:b w:val="0"/>
          <w:u w:val="single"/>
        </w:rPr>
        <w:t xml:space="preserve">PPP-REQ-420417/A-Stop </w:t>
      </w:r>
      <w:proofErr w:type="spellStart"/>
      <w:r w:rsidRPr="00CF5397">
        <w:rPr>
          <w:b w:val="0"/>
          <w:u w:val="single"/>
        </w:rPr>
        <w:t>T_Prompt</w:t>
      </w:r>
      <w:proofErr w:type="spellEnd"/>
    </w:p>
    <w:p w14:paraId="519D76D3" w14:textId="77777777" w:rsidR="00F659A1"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receives feedback from the user (per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the </w:t>
      </w:r>
      <w:proofErr w:type="spellStart"/>
      <w:r>
        <w:rPr>
          <w:rFonts w:cs="Arial"/>
        </w:rPr>
        <w:t>PPPServer</w:t>
      </w:r>
      <w:proofErr w:type="spellEnd"/>
      <w:r>
        <w:rPr>
          <w:rFonts w:cs="Arial"/>
        </w:rPr>
        <w:t xml:space="preserve"> shall stop </w:t>
      </w:r>
      <w:proofErr w:type="spellStart"/>
      <w:r>
        <w:rPr>
          <w:rFonts w:cs="Arial"/>
        </w:rPr>
        <w:t>T_Prompt</w:t>
      </w:r>
      <w:proofErr w:type="spellEnd"/>
      <w:r>
        <w:rPr>
          <w:rFonts w:cs="Arial"/>
        </w:rPr>
        <w:t>.</w:t>
      </w:r>
    </w:p>
    <w:p w14:paraId="20E4706B" w14:textId="77777777" w:rsidR="00CF5397" w:rsidRPr="00CF5397" w:rsidRDefault="00CF5397" w:rsidP="00CF5397">
      <w:pPr>
        <w:pStyle w:val="Heading4"/>
        <w:rPr>
          <w:b w:val="0"/>
          <w:u w:val="single"/>
        </w:rPr>
      </w:pPr>
      <w:r w:rsidRPr="00CF5397">
        <w:rPr>
          <w:b w:val="0"/>
          <w:u w:val="single"/>
        </w:rPr>
        <w:t>PPP-REQ-420418/A-Revert Exit request after abort event</w:t>
      </w:r>
    </w:p>
    <w:p w14:paraId="76B984B2" w14:textId="77777777" w:rsidR="00F659A1" w:rsidRDefault="000C6421" w:rsidP="00F659A1">
      <w:pPr>
        <w:rPr>
          <w:rFonts w:cs="Arial"/>
        </w:rPr>
      </w:pPr>
      <w:r>
        <w:rPr>
          <w:rFonts w:cs="Arial"/>
        </w:rPr>
        <w:t>After an abort event occurs and</w:t>
      </w:r>
      <w:r w:rsidRPr="003F6029">
        <w:rPr>
          <w:color w:val="00B0F0"/>
        </w:rPr>
        <w:t xml:space="preserve"> </w:t>
      </w:r>
      <w:proofErr w:type="spellStart"/>
      <w:r w:rsidRPr="001318A7">
        <w:t>ClassicMemory_Rq</w:t>
      </w:r>
      <w:proofErr w:type="spellEnd"/>
      <w:r>
        <w:rPr>
          <w:color w:val="00B0F0"/>
        </w:rPr>
        <w:t xml:space="preserve"> </w:t>
      </w:r>
      <w:r w:rsidRPr="00C50717">
        <w:t xml:space="preserve">returns to </w:t>
      </w:r>
      <w:r>
        <w:t>‘</w:t>
      </w:r>
      <w:r w:rsidRPr="00C50717">
        <w:t>Null</w:t>
      </w:r>
      <w:r>
        <w:t>’</w:t>
      </w:r>
      <w:r w:rsidRPr="00C50717">
        <w:t>,</w:t>
      </w:r>
      <w:r>
        <w:t xml:space="preserve"> the </w:t>
      </w:r>
      <w:proofErr w:type="spellStart"/>
      <w:r>
        <w:t>PPPServer</w:t>
      </w:r>
      <w:proofErr w:type="spellEnd"/>
      <w:r>
        <w:t xml:space="preserve"> </w:t>
      </w:r>
      <w:r>
        <w:rPr>
          <w:rFonts w:cs="Arial"/>
        </w:rPr>
        <w:t xml:space="preserve">shall set </w:t>
      </w:r>
      <w:proofErr w:type="spellStart"/>
      <w:r w:rsidRPr="005912A7">
        <w:t>AutoSaveExit_Rq</w:t>
      </w:r>
      <w:proofErr w:type="spellEnd"/>
      <w:r w:rsidRPr="005912A7">
        <w:rPr>
          <w:rFonts w:cs="Arial"/>
        </w:rPr>
        <w:t xml:space="preserve"> = </w:t>
      </w:r>
      <w:r>
        <w:rPr>
          <w:rFonts w:cs="Arial"/>
        </w:rPr>
        <w:t>“(0x0) No”.</w:t>
      </w:r>
    </w:p>
    <w:p w14:paraId="462499F9" w14:textId="77777777" w:rsidR="00CF5397" w:rsidRPr="00CF5397" w:rsidRDefault="00CF5397" w:rsidP="00CF5397">
      <w:pPr>
        <w:pStyle w:val="Heading4"/>
        <w:rPr>
          <w:b w:val="0"/>
          <w:u w:val="single"/>
        </w:rPr>
      </w:pPr>
      <w:r w:rsidRPr="00CF5397">
        <w:rPr>
          <w:b w:val="0"/>
          <w:u w:val="single"/>
        </w:rPr>
        <w:lastRenderedPageBreak/>
        <w:t>PPP-REQ-420419/A-Clear Event - Preconditions</w:t>
      </w:r>
    </w:p>
    <w:p w14:paraId="0533C24C" w14:textId="77777777" w:rsidR="00F659A1" w:rsidRPr="0092094F" w:rsidRDefault="000C6421" w:rsidP="00F659A1">
      <w:pPr>
        <w:rPr>
          <w:szCs w:val="22"/>
        </w:rPr>
      </w:pPr>
      <w:r w:rsidRPr="0092094F">
        <w:rPr>
          <w:szCs w:val="22"/>
        </w:rPr>
        <w:t xml:space="preserve">The </w:t>
      </w:r>
      <w:proofErr w:type="spellStart"/>
      <w:r w:rsidRPr="0092094F">
        <w:rPr>
          <w:szCs w:val="22"/>
        </w:rPr>
        <w:t>PPPServer</w:t>
      </w:r>
      <w:proofErr w:type="spellEnd"/>
      <w:r w:rsidRPr="0092094F">
        <w:rPr>
          <w:szCs w:val="22"/>
        </w:rPr>
        <w:t xml:space="preserve"> shall perform a clear event when any of the below conditions are met:</w:t>
      </w:r>
    </w:p>
    <w:p w14:paraId="2DB1931C" w14:textId="77777777" w:rsidR="00F659A1" w:rsidRPr="0092094F" w:rsidRDefault="000C6421" w:rsidP="000C6421">
      <w:pPr>
        <w:numPr>
          <w:ilvl w:val="0"/>
          <w:numId w:val="28"/>
        </w:numPr>
        <w:rPr>
          <w:rFonts w:cstheme="minorHAnsi"/>
          <w:szCs w:val="22"/>
        </w:rPr>
      </w:pPr>
      <w:proofErr w:type="spellStart"/>
      <w:r w:rsidRPr="0092094F">
        <w:rPr>
          <w:rFonts w:cstheme="minorHAnsi"/>
          <w:szCs w:val="22"/>
        </w:rPr>
        <w:t>AutoSave_St</w:t>
      </w:r>
      <w:proofErr w:type="spellEnd"/>
      <w:r w:rsidRPr="0092094F">
        <w:rPr>
          <w:rFonts w:cstheme="minorHAnsi"/>
          <w:szCs w:val="22"/>
        </w:rPr>
        <w:t xml:space="preserve"> transitions from “(0x2) </w:t>
      </w:r>
      <w:r>
        <w:rPr>
          <w:rFonts w:cstheme="minorHAnsi"/>
          <w:szCs w:val="22"/>
        </w:rPr>
        <w:t>Enable</w:t>
      </w:r>
      <w:r w:rsidRPr="0092094F">
        <w:rPr>
          <w:rFonts w:cstheme="minorHAnsi"/>
          <w:szCs w:val="22"/>
        </w:rPr>
        <w:t>” to “(0x</w:t>
      </w:r>
      <w:r>
        <w:rPr>
          <w:rFonts w:cstheme="minorHAnsi"/>
          <w:szCs w:val="22"/>
        </w:rPr>
        <w:t>0</w:t>
      </w:r>
      <w:r w:rsidRPr="0092094F">
        <w:rPr>
          <w:rFonts w:cstheme="minorHAnsi"/>
          <w:szCs w:val="22"/>
        </w:rPr>
        <w:t>) Inactive” or “(0x</w:t>
      </w:r>
      <w:r>
        <w:rPr>
          <w:rFonts w:cstheme="minorHAnsi"/>
          <w:szCs w:val="22"/>
        </w:rPr>
        <w:t>1</w:t>
      </w:r>
      <w:r w:rsidRPr="0092094F">
        <w:rPr>
          <w:rFonts w:cstheme="minorHAnsi"/>
          <w:szCs w:val="22"/>
        </w:rPr>
        <w:t>) Disable”</w:t>
      </w:r>
    </w:p>
    <w:p w14:paraId="1065672D" w14:textId="77777777" w:rsidR="00F659A1" w:rsidRPr="0092094F" w:rsidRDefault="000C6421" w:rsidP="000C6421">
      <w:pPr>
        <w:numPr>
          <w:ilvl w:val="0"/>
          <w:numId w:val="28"/>
        </w:numPr>
        <w:rPr>
          <w:rFonts w:cstheme="minorHAnsi"/>
          <w:szCs w:val="22"/>
        </w:rPr>
      </w:pPr>
      <w:proofErr w:type="spellStart"/>
      <w:r w:rsidRPr="0092094F">
        <w:rPr>
          <w:rFonts w:cstheme="minorHAnsi"/>
          <w:szCs w:val="22"/>
        </w:rPr>
        <w:t>ClassicMemory_Rq</w:t>
      </w:r>
      <w:proofErr w:type="spellEnd"/>
      <w:r w:rsidRPr="0092094F">
        <w:rPr>
          <w:rFonts w:cstheme="minorHAnsi"/>
          <w:szCs w:val="22"/>
        </w:rPr>
        <w:t xml:space="preserve"> transitions to 'Store_1', 'Store_2', 'Store_3', or 'Store_4'</w:t>
      </w:r>
    </w:p>
    <w:p w14:paraId="1D33E033" w14:textId="77777777" w:rsidR="00F659A1" w:rsidRPr="0092094F" w:rsidRDefault="000C6421" w:rsidP="000C6421">
      <w:pPr>
        <w:numPr>
          <w:ilvl w:val="0"/>
          <w:numId w:val="28"/>
        </w:numPr>
        <w:rPr>
          <w:rFonts w:cstheme="minorHAnsi"/>
          <w:szCs w:val="22"/>
        </w:rPr>
      </w:pPr>
      <w:proofErr w:type="spellStart"/>
      <w:r w:rsidRPr="0092094F">
        <w:rPr>
          <w:rFonts w:cstheme="minorHAnsi"/>
          <w:szCs w:val="22"/>
        </w:rPr>
        <w:t>ClassicMemory_Rq</w:t>
      </w:r>
      <w:proofErr w:type="spellEnd"/>
      <w:r w:rsidRPr="0092094F">
        <w:rPr>
          <w:rFonts w:cstheme="minorHAnsi"/>
          <w:szCs w:val="22"/>
        </w:rPr>
        <w:t xml:space="preserve"> transitions to 'Recall_1', 'Recall_2', 'Recall_3', or 'Recall_4'</w:t>
      </w:r>
    </w:p>
    <w:p w14:paraId="6A2CB681" w14:textId="77777777" w:rsidR="00F659A1" w:rsidRPr="0092094F" w:rsidRDefault="000C6421" w:rsidP="000C6421">
      <w:pPr>
        <w:numPr>
          <w:ilvl w:val="0"/>
          <w:numId w:val="28"/>
        </w:numPr>
        <w:rPr>
          <w:rFonts w:cstheme="minorHAnsi"/>
          <w:szCs w:val="22"/>
        </w:rPr>
      </w:pPr>
      <w:proofErr w:type="spellStart"/>
      <w:r w:rsidRPr="0092094F">
        <w:rPr>
          <w:szCs w:val="22"/>
        </w:rPr>
        <w:t>AutoSaveExit_Rq</w:t>
      </w:r>
      <w:proofErr w:type="spellEnd"/>
      <w:r w:rsidRPr="0092094F">
        <w:rPr>
          <w:rFonts w:cs="Arial"/>
          <w:szCs w:val="22"/>
        </w:rPr>
        <w:t xml:space="preserve"> = “(0x1) Yes”</w:t>
      </w:r>
    </w:p>
    <w:p w14:paraId="5062529F" w14:textId="77777777" w:rsidR="00CF5397" w:rsidRPr="00CF5397" w:rsidRDefault="00CF5397" w:rsidP="00CF5397">
      <w:pPr>
        <w:pStyle w:val="Heading4"/>
        <w:rPr>
          <w:b w:val="0"/>
          <w:u w:val="single"/>
        </w:rPr>
      </w:pPr>
      <w:r w:rsidRPr="00CF5397">
        <w:rPr>
          <w:b w:val="0"/>
          <w:u w:val="single"/>
        </w:rPr>
        <w:t>PPP-REQ-420420/A-Clear Event - Revert Save Request</w:t>
      </w:r>
    </w:p>
    <w:p w14:paraId="67087CD8" w14:textId="77777777" w:rsidR="00F659A1" w:rsidRDefault="000C6421" w:rsidP="00F659A1">
      <w:pPr>
        <w:rPr>
          <w:rFonts w:cs="Arial"/>
        </w:rPr>
      </w:pPr>
      <w:r>
        <w:rPr>
          <w:rFonts w:cs="Arial"/>
        </w:rPr>
        <w:t xml:space="preserve">After a Clear event occurs, the </w:t>
      </w:r>
      <w:proofErr w:type="spellStart"/>
      <w:r>
        <w:rPr>
          <w:rFonts w:cs="Arial"/>
        </w:rPr>
        <w:t>PPPServer</w:t>
      </w:r>
      <w:proofErr w:type="spellEnd"/>
      <w:r>
        <w:rPr>
          <w:rFonts w:cs="Arial"/>
        </w:rPr>
        <w:t xml:space="preserve"> shall set the value of </w:t>
      </w:r>
      <w:proofErr w:type="spellStart"/>
      <w:r w:rsidRPr="00FC099A">
        <w:rPr>
          <w:rFonts w:cs="Arial"/>
        </w:rPr>
        <w:t>AutoSaveSet_Rq</w:t>
      </w:r>
      <w:proofErr w:type="spellEnd"/>
      <w:r>
        <w:rPr>
          <w:rFonts w:cs="Arial"/>
        </w:rPr>
        <w:t xml:space="preserve"> = “(0x0) No”.</w:t>
      </w:r>
    </w:p>
    <w:p w14:paraId="4BAA5790" w14:textId="77777777" w:rsidR="00CF5397" w:rsidRPr="00CF5397" w:rsidRDefault="00CF5397" w:rsidP="00CF5397">
      <w:pPr>
        <w:pStyle w:val="Heading4"/>
        <w:rPr>
          <w:b w:val="0"/>
          <w:u w:val="single"/>
        </w:rPr>
      </w:pPr>
      <w:r w:rsidRPr="00CF5397">
        <w:rPr>
          <w:b w:val="0"/>
          <w:u w:val="single"/>
        </w:rPr>
        <w:t>PPP-REQ-420421/A-Clear Event - Revert Exit Request</w:t>
      </w:r>
    </w:p>
    <w:p w14:paraId="60EE1B22" w14:textId="77777777" w:rsidR="00F659A1" w:rsidRDefault="000C6421" w:rsidP="00F659A1">
      <w:pPr>
        <w:rPr>
          <w:rFonts w:cs="Arial"/>
        </w:rPr>
      </w:pPr>
      <w:r>
        <w:rPr>
          <w:rFonts w:cs="Arial"/>
        </w:rPr>
        <w:t xml:space="preserve">After a Clear event occurs, the </w:t>
      </w:r>
      <w:proofErr w:type="spellStart"/>
      <w:r>
        <w:rPr>
          <w:rFonts w:cs="Arial"/>
        </w:rPr>
        <w:t>PPPServer</w:t>
      </w:r>
      <w:proofErr w:type="spellEnd"/>
      <w:r>
        <w:rPr>
          <w:rFonts w:cs="Arial"/>
        </w:rPr>
        <w:t xml:space="preserve"> shall set </w:t>
      </w:r>
      <w:proofErr w:type="spellStart"/>
      <w:r w:rsidRPr="005912A7">
        <w:t>AutoSaveExit_Rq</w:t>
      </w:r>
      <w:proofErr w:type="spellEnd"/>
      <w:r w:rsidRPr="005912A7">
        <w:rPr>
          <w:rFonts w:cs="Arial"/>
        </w:rPr>
        <w:t xml:space="preserve"> = </w:t>
      </w:r>
      <w:r>
        <w:rPr>
          <w:rFonts w:cs="Arial"/>
        </w:rPr>
        <w:t>“(0x0) No”.</w:t>
      </w:r>
    </w:p>
    <w:p w14:paraId="2993CFCE" w14:textId="77777777" w:rsidR="00CF5397" w:rsidRPr="00CF5397" w:rsidRDefault="00CF5397" w:rsidP="00CF5397">
      <w:pPr>
        <w:pStyle w:val="Heading4"/>
        <w:rPr>
          <w:b w:val="0"/>
          <w:u w:val="single"/>
        </w:rPr>
      </w:pPr>
      <w:r w:rsidRPr="00CF5397">
        <w:rPr>
          <w:b w:val="0"/>
          <w:u w:val="single"/>
        </w:rPr>
        <w:t>PPP-REQ-420422/A-Save Wait Timer</w:t>
      </w:r>
    </w:p>
    <w:p w14:paraId="2697CD42" w14:textId="77777777" w:rsidR="00F659A1" w:rsidRDefault="000C6421" w:rsidP="00F659A1">
      <w:r>
        <w:t xml:space="preserve">The </w:t>
      </w:r>
      <w:proofErr w:type="spellStart"/>
      <w:r>
        <w:t>PPPServer</w:t>
      </w:r>
      <w:proofErr w:type="spellEnd"/>
      <w:r>
        <w:t xml:space="preserve"> shall have a configurable timer, </w:t>
      </w:r>
      <w:proofErr w:type="spellStart"/>
      <w:r>
        <w:t>T_SaveWait</w:t>
      </w:r>
      <w:proofErr w:type="spellEnd"/>
      <w:r>
        <w:t xml:space="preserve">, which shall be the maximum time the </w:t>
      </w:r>
      <w:proofErr w:type="spellStart"/>
      <w:r>
        <w:t>PPPServer</w:t>
      </w:r>
      <w:proofErr w:type="spellEnd"/>
      <w:r>
        <w:t xml:space="preserve"> shall wait for confirmation of a successful save (per </w:t>
      </w:r>
      <w:r w:rsidRPr="001A67FD">
        <w:t>REQ-</w:t>
      </w:r>
      <w:r>
        <w:t>420429).</w:t>
      </w:r>
      <w:r w:rsidRPr="00732714">
        <w:t xml:space="preserve"> </w:t>
      </w:r>
      <w:r>
        <w:t>This timer shall be configurable via DID.</w:t>
      </w:r>
    </w:p>
    <w:p w14:paraId="28AA1207" w14:textId="77777777" w:rsidR="00F659A1" w:rsidRDefault="000C6421" w:rsidP="00CF5397">
      <w:pPr>
        <w:pStyle w:val="Heading4"/>
      </w:pPr>
      <w:r w:rsidRPr="00B9479B">
        <w:t>PPP-TMR-REQ-420637/A-</w:t>
      </w:r>
      <w:proofErr w:type="spellStart"/>
      <w:r w:rsidRPr="00B9479B">
        <w:t>T_SaveWait</w:t>
      </w:r>
      <w:proofErr w:type="spellEnd"/>
    </w:p>
    <w:p w14:paraId="1F826119" w14:textId="77777777" w:rsidR="00F659A1" w:rsidRPr="0091772B" w:rsidRDefault="00F659A1" w:rsidP="00F659A1">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F659A1" w14:paraId="311D20E5" w14:textId="77777777" w:rsidTr="00F659A1">
        <w:trPr>
          <w:jc w:val="center"/>
        </w:trPr>
        <w:tc>
          <w:tcPr>
            <w:tcW w:w="2066" w:type="dxa"/>
            <w:tcBorders>
              <w:top w:val="single" w:sz="4" w:space="0" w:color="auto"/>
              <w:left w:val="single" w:sz="4" w:space="0" w:color="auto"/>
              <w:bottom w:val="single" w:sz="4" w:space="0" w:color="auto"/>
              <w:right w:val="single" w:sz="4" w:space="0" w:color="auto"/>
            </w:tcBorders>
            <w:hideMark/>
          </w:tcPr>
          <w:p w14:paraId="67D3CBA7" w14:textId="77777777" w:rsidR="00F659A1" w:rsidRDefault="000C6421">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4338C220" w14:textId="77777777" w:rsidR="00F659A1" w:rsidRDefault="000C6421">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737C1426" w14:textId="77777777" w:rsidR="00F659A1" w:rsidRDefault="000C6421">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7A1DDD6D" w14:textId="77777777" w:rsidR="00F659A1" w:rsidRDefault="000C6421">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66C4A6E4" w14:textId="77777777" w:rsidR="00F659A1" w:rsidRDefault="000C6421">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21436241" w14:textId="77777777" w:rsidR="00F659A1" w:rsidRDefault="000C6421">
            <w:pPr>
              <w:spacing w:line="276" w:lineRule="auto"/>
              <w:jc w:val="center"/>
              <w:rPr>
                <w:rFonts w:ascii="Univers" w:eastAsia="Times New Roman" w:hAnsi="Univers" w:cs="Arial"/>
                <w:b/>
                <w:sz w:val="14"/>
                <w:szCs w:val="14"/>
              </w:rPr>
            </w:pPr>
            <w:r>
              <w:rPr>
                <w:rFonts w:cs="Arial"/>
                <w:b/>
                <w:sz w:val="14"/>
                <w:szCs w:val="14"/>
              </w:rPr>
              <w:t>Default</w:t>
            </w:r>
          </w:p>
        </w:tc>
      </w:tr>
      <w:tr w:rsidR="00F659A1" w14:paraId="39E65EDF" w14:textId="77777777" w:rsidTr="00F659A1">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4583BD65" w14:textId="77777777" w:rsidR="00F659A1" w:rsidRPr="00DF054A" w:rsidRDefault="000C6421">
            <w:pPr>
              <w:spacing w:line="276" w:lineRule="auto"/>
              <w:rPr>
                <w:rFonts w:ascii="Univers" w:eastAsia="Times New Roman" w:hAnsi="Univers" w:cs="Arial"/>
                <w:sz w:val="14"/>
                <w:szCs w:val="14"/>
              </w:rPr>
            </w:pPr>
            <w:proofErr w:type="spellStart"/>
            <w:r w:rsidRPr="00DF054A">
              <w:rPr>
                <w:rFonts w:cs="Arial"/>
                <w:sz w:val="14"/>
                <w:szCs w:val="14"/>
              </w:rPr>
              <w:t>T_SaveWait</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6A059B1D" w14:textId="77777777" w:rsidR="00F659A1" w:rsidRDefault="000C6421" w:rsidP="00F659A1">
            <w:r>
              <w:t xml:space="preserve">Maximum time the </w:t>
            </w:r>
            <w:proofErr w:type="spellStart"/>
            <w:r>
              <w:t>PPPServer</w:t>
            </w:r>
            <w:proofErr w:type="spellEnd"/>
            <w:r>
              <w:t xml:space="preserve"> shall wait for a save confirmation.</w:t>
            </w:r>
          </w:p>
          <w:p w14:paraId="741C960D" w14:textId="77777777" w:rsidR="00F659A1" w:rsidRDefault="00F659A1" w:rsidP="00F659A1"/>
          <w:p w14:paraId="07B56DDB" w14:textId="77777777" w:rsidR="00F659A1" w:rsidRDefault="000C6421" w:rsidP="00F659A1">
            <w:r>
              <w:t>Note: Use the default value</w:t>
            </w:r>
          </w:p>
          <w:p w14:paraId="56442B38" w14:textId="77777777" w:rsidR="00F659A1" w:rsidRDefault="00F659A1">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103AFA2F" w14:textId="77777777" w:rsidR="00F659A1" w:rsidRDefault="000C6421">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419C93B2" w14:textId="77777777" w:rsidR="00F659A1" w:rsidRDefault="000C6421">
            <w:pPr>
              <w:spacing w:line="276" w:lineRule="auto"/>
              <w:rPr>
                <w:rFonts w:ascii="Univers" w:eastAsia="Times New Roman" w:hAnsi="Univers" w:cs="Arial"/>
                <w:sz w:val="14"/>
                <w:szCs w:val="14"/>
              </w:rPr>
            </w:pPr>
            <w:r>
              <w:rPr>
                <w:rFonts w:cs="Arial"/>
                <w:sz w:val="14"/>
                <w:szCs w:val="14"/>
              </w:rPr>
              <w:t>0-60</w:t>
            </w:r>
          </w:p>
        </w:tc>
        <w:tc>
          <w:tcPr>
            <w:tcW w:w="1080" w:type="dxa"/>
            <w:tcBorders>
              <w:top w:val="single" w:sz="4" w:space="0" w:color="auto"/>
              <w:left w:val="single" w:sz="4" w:space="0" w:color="auto"/>
              <w:bottom w:val="single" w:sz="4" w:space="0" w:color="auto"/>
              <w:right w:val="single" w:sz="4" w:space="0" w:color="auto"/>
            </w:tcBorders>
            <w:hideMark/>
          </w:tcPr>
          <w:p w14:paraId="2EDAFD77" w14:textId="77777777" w:rsidR="00F659A1" w:rsidRDefault="000C6421">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14:paraId="223A83FE" w14:textId="77777777" w:rsidR="00F659A1" w:rsidRDefault="000C6421">
            <w:pPr>
              <w:spacing w:line="276" w:lineRule="auto"/>
              <w:jc w:val="center"/>
              <w:rPr>
                <w:rFonts w:ascii="Univers" w:eastAsia="Times New Roman" w:hAnsi="Univers" w:cs="Arial"/>
                <w:sz w:val="14"/>
                <w:szCs w:val="14"/>
              </w:rPr>
            </w:pPr>
            <w:r>
              <w:rPr>
                <w:rFonts w:cs="Arial"/>
                <w:sz w:val="14"/>
                <w:szCs w:val="14"/>
              </w:rPr>
              <w:t>5</w:t>
            </w:r>
          </w:p>
        </w:tc>
      </w:tr>
    </w:tbl>
    <w:p w14:paraId="55D2624F" w14:textId="77777777" w:rsidR="00F659A1" w:rsidRPr="00B01CDD" w:rsidRDefault="00F659A1" w:rsidP="00F659A1">
      <w:pPr>
        <w:rPr>
          <w:sz w:val="14"/>
          <w:szCs w:val="14"/>
        </w:rPr>
      </w:pPr>
    </w:p>
    <w:p w14:paraId="03124D9D" w14:textId="77777777" w:rsidR="00CF5397" w:rsidRPr="00CF5397" w:rsidRDefault="00CF5397" w:rsidP="00CF5397">
      <w:pPr>
        <w:pStyle w:val="Heading4"/>
        <w:rPr>
          <w:b w:val="0"/>
          <w:u w:val="single"/>
        </w:rPr>
      </w:pPr>
      <w:r w:rsidRPr="00CF5397">
        <w:rPr>
          <w:b w:val="0"/>
          <w:u w:val="single"/>
        </w:rPr>
        <w:t xml:space="preserve">PPP-REQ-420423/A-Start </w:t>
      </w:r>
      <w:proofErr w:type="spellStart"/>
      <w:r w:rsidRPr="00CF5397">
        <w:rPr>
          <w:b w:val="0"/>
          <w:u w:val="single"/>
        </w:rPr>
        <w:t>T_SaveWait</w:t>
      </w:r>
      <w:proofErr w:type="spellEnd"/>
    </w:p>
    <w:p w14:paraId="70383C80" w14:textId="77777777" w:rsidR="00F659A1"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start </w:t>
      </w:r>
      <w:proofErr w:type="spellStart"/>
      <w:r>
        <w:rPr>
          <w:rFonts w:cs="Arial"/>
        </w:rPr>
        <w:t>T_SaveWait</w:t>
      </w:r>
      <w:proofErr w:type="spellEnd"/>
      <w:r>
        <w:rPr>
          <w:rFonts w:cs="Arial"/>
        </w:rPr>
        <w:t xml:space="preserve"> when it sends </w:t>
      </w:r>
      <w:proofErr w:type="spellStart"/>
      <w:r w:rsidRPr="00FC099A">
        <w:rPr>
          <w:rFonts w:cs="Arial"/>
        </w:rPr>
        <w:t>AutoSaveSet_Rq</w:t>
      </w:r>
      <w:proofErr w:type="spellEnd"/>
      <w:r>
        <w:rPr>
          <w:rFonts w:cs="Arial"/>
        </w:rPr>
        <w:t xml:space="preserve"> = “(0x1) Yes”.</w:t>
      </w:r>
    </w:p>
    <w:p w14:paraId="3875EABF" w14:textId="77777777" w:rsidR="00CF5397" w:rsidRPr="003A1AA0" w:rsidRDefault="00CF5397" w:rsidP="00CF5397">
      <w:pPr>
        <w:pStyle w:val="Heading4"/>
        <w:rPr>
          <w:b w:val="0"/>
          <w:strike/>
          <w:u w:val="single"/>
        </w:rPr>
      </w:pPr>
      <w:commentRangeStart w:id="1557"/>
      <w:commentRangeStart w:id="1558"/>
      <w:r w:rsidRPr="003A1AA0">
        <w:rPr>
          <w:b w:val="0"/>
          <w:strike/>
          <w:u w:val="single"/>
        </w:rPr>
        <w:t>PPP-REQ-420424/A-Save Timer</w:t>
      </w:r>
    </w:p>
    <w:p w14:paraId="1EBB6FB0" w14:textId="77777777" w:rsidR="00F659A1" w:rsidRPr="00E17FA1" w:rsidRDefault="000C6421" w:rsidP="00F659A1">
      <w:pPr>
        <w:rPr>
          <w:strike/>
        </w:rPr>
      </w:pPr>
      <w:r w:rsidRPr="0073778A">
        <w:rPr>
          <w:strike/>
        </w:rPr>
        <w:t xml:space="preserve">The </w:t>
      </w:r>
      <w:proofErr w:type="spellStart"/>
      <w:r w:rsidRPr="0073778A">
        <w:rPr>
          <w:strike/>
        </w:rPr>
        <w:t>PPPServer</w:t>
      </w:r>
      <w:proofErr w:type="spellEnd"/>
      <w:r w:rsidRPr="0073778A">
        <w:rPr>
          <w:strike/>
        </w:rPr>
        <w:t xml:space="preserve"> shall have a configurable timer, </w:t>
      </w:r>
      <w:proofErr w:type="spellStart"/>
      <w:r w:rsidRPr="0073778A">
        <w:rPr>
          <w:strike/>
        </w:rPr>
        <w:t>T_Save</w:t>
      </w:r>
      <w:proofErr w:type="spellEnd"/>
      <w:r w:rsidRPr="0073778A">
        <w:rPr>
          <w:strike/>
        </w:rPr>
        <w:t xml:space="preserve">, which shall be the maximum time the </w:t>
      </w:r>
      <w:proofErr w:type="spellStart"/>
      <w:r w:rsidRPr="0073778A">
        <w:rPr>
          <w:strike/>
        </w:rPr>
        <w:t>PPPServer</w:t>
      </w:r>
      <w:proofErr w:type="spellEnd"/>
      <w:r w:rsidRPr="0073778A">
        <w:rPr>
          <w:strike/>
        </w:rPr>
        <w:t xml:space="preserve"> shall show/request a Successful Save notificat</w:t>
      </w:r>
      <w:r w:rsidRPr="00E17FA1">
        <w:rPr>
          <w:strike/>
        </w:rPr>
        <w:t xml:space="preserve">ion on the </w:t>
      </w:r>
      <w:proofErr w:type="spellStart"/>
      <w:r w:rsidRPr="00E17FA1">
        <w:rPr>
          <w:strike/>
        </w:rPr>
        <w:t>PPPInterfaceClient</w:t>
      </w:r>
      <w:proofErr w:type="spellEnd"/>
      <w:r w:rsidRPr="00E17FA1">
        <w:rPr>
          <w:strike/>
        </w:rPr>
        <w:t>. This timer shall be configurable via DID.</w:t>
      </w:r>
    </w:p>
    <w:p w14:paraId="17B885A9" w14:textId="77777777" w:rsidR="00F659A1" w:rsidRPr="00E17FA1" w:rsidRDefault="000C6421" w:rsidP="00CF5397">
      <w:pPr>
        <w:pStyle w:val="Heading4"/>
        <w:rPr>
          <w:strike/>
        </w:rPr>
      </w:pPr>
      <w:r w:rsidRPr="00E17FA1">
        <w:rPr>
          <w:strike/>
        </w:rPr>
        <w:t>PPP-TMR-REQ-420638/A-</w:t>
      </w:r>
      <w:proofErr w:type="spellStart"/>
      <w:r w:rsidRPr="00E17FA1">
        <w:rPr>
          <w:strike/>
        </w:rPr>
        <w:t>T_Save</w:t>
      </w:r>
      <w:proofErr w:type="spellEnd"/>
    </w:p>
    <w:p w14:paraId="1CEC6C41" w14:textId="77777777" w:rsidR="00F659A1" w:rsidRPr="00E17FA1" w:rsidRDefault="00F659A1" w:rsidP="00F659A1">
      <w:pPr>
        <w:rPr>
          <w:strike/>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F659A1" w:rsidRPr="003A1AA0" w14:paraId="7DDF58D2" w14:textId="77777777" w:rsidTr="00F659A1">
        <w:trPr>
          <w:jc w:val="center"/>
        </w:trPr>
        <w:tc>
          <w:tcPr>
            <w:tcW w:w="2066" w:type="dxa"/>
            <w:tcBorders>
              <w:top w:val="single" w:sz="4" w:space="0" w:color="auto"/>
              <w:left w:val="single" w:sz="4" w:space="0" w:color="auto"/>
              <w:bottom w:val="single" w:sz="4" w:space="0" w:color="auto"/>
              <w:right w:val="single" w:sz="4" w:space="0" w:color="auto"/>
            </w:tcBorders>
            <w:hideMark/>
          </w:tcPr>
          <w:p w14:paraId="3501B482"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1D76B03A"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6D53621B"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32E79920"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79EA2914"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2736D6E8"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Default</w:t>
            </w:r>
          </w:p>
        </w:tc>
      </w:tr>
      <w:tr w:rsidR="00F659A1" w:rsidRPr="003A1AA0" w14:paraId="27B26BE6" w14:textId="77777777" w:rsidTr="00F659A1">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7C5F689F" w14:textId="77777777" w:rsidR="00F659A1" w:rsidRPr="003A1AA0" w:rsidRDefault="000C6421">
            <w:pPr>
              <w:spacing w:line="276" w:lineRule="auto"/>
              <w:rPr>
                <w:rFonts w:ascii="Univers" w:eastAsia="Times New Roman" w:hAnsi="Univers" w:cs="Arial"/>
                <w:strike/>
                <w:sz w:val="14"/>
                <w:szCs w:val="14"/>
              </w:rPr>
            </w:pPr>
            <w:proofErr w:type="spellStart"/>
            <w:r w:rsidRPr="003A1AA0">
              <w:rPr>
                <w:rFonts w:cs="Arial"/>
                <w:strike/>
                <w:sz w:val="14"/>
                <w:szCs w:val="14"/>
              </w:rPr>
              <w:t>T_Save</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733D912C" w14:textId="77777777" w:rsidR="00F659A1" w:rsidRPr="003A1AA0" w:rsidRDefault="000C6421" w:rsidP="00F659A1">
            <w:pPr>
              <w:rPr>
                <w:strike/>
              </w:rPr>
            </w:pPr>
            <w:r w:rsidRPr="003A1AA0">
              <w:rPr>
                <w:strike/>
              </w:rPr>
              <w:t xml:space="preserve">Maximum time the </w:t>
            </w:r>
            <w:proofErr w:type="spellStart"/>
            <w:r w:rsidRPr="003A1AA0">
              <w:rPr>
                <w:strike/>
              </w:rPr>
              <w:t>PPPServer</w:t>
            </w:r>
            <w:proofErr w:type="spellEnd"/>
            <w:r w:rsidRPr="003A1AA0">
              <w:rPr>
                <w:strike/>
              </w:rPr>
              <w:t xml:space="preserve"> shall show/request a Successful Save notification on the </w:t>
            </w:r>
            <w:proofErr w:type="spellStart"/>
            <w:r w:rsidRPr="003A1AA0">
              <w:rPr>
                <w:strike/>
              </w:rPr>
              <w:t>PPPInterfaceClient</w:t>
            </w:r>
            <w:proofErr w:type="spellEnd"/>
          </w:p>
          <w:p w14:paraId="1BF7371A" w14:textId="77777777" w:rsidR="00F659A1" w:rsidRPr="003A1AA0" w:rsidRDefault="00F659A1" w:rsidP="00F659A1">
            <w:pPr>
              <w:rPr>
                <w:strike/>
              </w:rPr>
            </w:pPr>
          </w:p>
          <w:p w14:paraId="7609AC7F" w14:textId="77777777" w:rsidR="00F659A1" w:rsidRPr="003A1AA0" w:rsidRDefault="000C6421" w:rsidP="00F659A1">
            <w:pPr>
              <w:rPr>
                <w:strike/>
              </w:rPr>
            </w:pPr>
            <w:r w:rsidRPr="003A1AA0">
              <w:rPr>
                <w:strike/>
              </w:rPr>
              <w:t>Note: Use the default value</w:t>
            </w:r>
          </w:p>
          <w:p w14:paraId="6C2B6BFC" w14:textId="77777777" w:rsidR="00F659A1" w:rsidRPr="003A1AA0" w:rsidRDefault="00F659A1">
            <w:pPr>
              <w:spacing w:line="276" w:lineRule="auto"/>
              <w:rPr>
                <w:rFonts w:ascii="Univers" w:eastAsia="Times New Roman" w:hAnsi="Univers" w:cs="Arial"/>
                <w:strike/>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58DA9975" w14:textId="77777777" w:rsidR="00F659A1" w:rsidRPr="003A1AA0" w:rsidRDefault="000C6421">
            <w:pPr>
              <w:spacing w:line="276" w:lineRule="auto"/>
              <w:jc w:val="center"/>
              <w:rPr>
                <w:rFonts w:ascii="Univers" w:eastAsia="Times New Roman" w:hAnsi="Univers" w:cs="Arial"/>
                <w:strike/>
                <w:sz w:val="14"/>
                <w:szCs w:val="14"/>
              </w:rPr>
            </w:pPr>
            <w:r w:rsidRPr="003A1AA0">
              <w:rPr>
                <w:rFonts w:cs="Arial"/>
                <w:strike/>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553E0188" w14:textId="77777777" w:rsidR="00F659A1" w:rsidRPr="003A1AA0" w:rsidRDefault="000C6421">
            <w:pPr>
              <w:spacing w:line="276" w:lineRule="auto"/>
              <w:rPr>
                <w:rFonts w:ascii="Univers" w:eastAsia="Times New Roman" w:hAnsi="Univers" w:cs="Arial"/>
                <w:strike/>
                <w:sz w:val="14"/>
                <w:szCs w:val="14"/>
              </w:rPr>
            </w:pPr>
            <w:r w:rsidRPr="003A1AA0">
              <w:rPr>
                <w:rFonts w:cs="Arial"/>
                <w:strike/>
                <w:sz w:val="14"/>
                <w:szCs w:val="14"/>
              </w:rPr>
              <w:t>0-60</w:t>
            </w:r>
          </w:p>
        </w:tc>
        <w:tc>
          <w:tcPr>
            <w:tcW w:w="1080" w:type="dxa"/>
            <w:tcBorders>
              <w:top w:val="single" w:sz="4" w:space="0" w:color="auto"/>
              <w:left w:val="single" w:sz="4" w:space="0" w:color="auto"/>
              <w:bottom w:val="single" w:sz="4" w:space="0" w:color="auto"/>
              <w:right w:val="single" w:sz="4" w:space="0" w:color="auto"/>
            </w:tcBorders>
            <w:hideMark/>
          </w:tcPr>
          <w:p w14:paraId="46CDAB0D" w14:textId="77777777" w:rsidR="00F659A1" w:rsidRPr="003A1AA0" w:rsidRDefault="000C6421">
            <w:pPr>
              <w:spacing w:line="276" w:lineRule="auto"/>
              <w:jc w:val="center"/>
              <w:rPr>
                <w:rFonts w:ascii="Univers" w:eastAsia="Times New Roman" w:hAnsi="Univers" w:cs="Arial"/>
                <w:strike/>
                <w:sz w:val="14"/>
                <w:szCs w:val="14"/>
              </w:rPr>
            </w:pPr>
            <w:r w:rsidRPr="003A1AA0">
              <w:rPr>
                <w:rFonts w:cs="Arial"/>
                <w:strike/>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14:paraId="5B27FA19" w14:textId="77777777" w:rsidR="00F659A1" w:rsidRPr="003A1AA0" w:rsidRDefault="000C6421">
            <w:pPr>
              <w:spacing w:line="276" w:lineRule="auto"/>
              <w:jc w:val="center"/>
              <w:rPr>
                <w:rFonts w:ascii="Univers" w:eastAsia="Times New Roman" w:hAnsi="Univers" w:cs="Arial"/>
                <w:strike/>
                <w:sz w:val="14"/>
                <w:szCs w:val="14"/>
              </w:rPr>
            </w:pPr>
            <w:r w:rsidRPr="003A1AA0">
              <w:rPr>
                <w:rFonts w:cs="Arial"/>
                <w:strike/>
                <w:sz w:val="14"/>
                <w:szCs w:val="14"/>
              </w:rPr>
              <w:t>5</w:t>
            </w:r>
          </w:p>
        </w:tc>
      </w:tr>
    </w:tbl>
    <w:p w14:paraId="02E20FBB" w14:textId="77777777" w:rsidR="00F659A1" w:rsidRPr="003A1AA0" w:rsidRDefault="00F659A1" w:rsidP="00F659A1">
      <w:pPr>
        <w:rPr>
          <w:strike/>
          <w:sz w:val="14"/>
          <w:szCs w:val="14"/>
        </w:rPr>
      </w:pPr>
    </w:p>
    <w:p w14:paraId="35821CC0" w14:textId="77777777" w:rsidR="00CF5397" w:rsidRPr="003A1AA0" w:rsidRDefault="00CF5397" w:rsidP="00CF5397">
      <w:pPr>
        <w:pStyle w:val="Heading4"/>
        <w:rPr>
          <w:b w:val="0"/>
          <w:strike/>
          <w:u w:val="single"/>
        </w:rPr>
      </w:pPr>
      <w:r w:rsidRPr="003A1AA0">
        <w:rPr>
          <w:b w:val="0"/>
          <w:strike/>
          <w:u w:val="single"/>
        </w:rPr>
        <w:t xml:space="preserve">PPP-REQ-420425/A-Start </w:t>
      </w:r>
      <w:proofErr w:type="spellStart"/>
      <w:r w:rsidRPr="003A1AA0">
        <w:rPr>
          <w:b w:val="0"/>
          <w:strike/>
          <w:u w:val="single"/>
        </w:rPr>
        <w:t>T_Save</w:t>
      </w:r>
      <w:proofErr w:type="spellEnd"/>
    </w:p>
    <w:p w14:paraId="5B95C4D9" w14:textId="77777777" w:rsidR="00F659A1" w:rsidRPr="003A1AA0" w:rsidRDefault="000C6421" w:rsidP="00F659A1">
      <w:pPr>
        <w:rPr>
          <w:rFonts w:cs="Arial"/>
          <w:strike/>
        </w:rPr>
      </w:pPr>
      <w:r w:rsidRPr="003A1AA0">
        <w:rPr>
          <w:rFonts w:cs="Arial"/>
          <w:strike/>
        </w:rPr>
        <w:t xml:space="preserve">The </w:t>
      </w:r>
      <w:proofErr w:type="spellStart"/>
      <w:r w:rsidRPr="003A1AA0">
        <w:rPr>
          <w:rFonts w:cs="Arial"/>
          <w:strike/>
        </w:rPr>
        <w:t>PPPServer</w:t>
      </w:r>
      <w:proofErr w:type="spellEnd"/>
      <w:r w:rsidRPr="003A1AA0">
        <w:rPr>
          <w:rFonts w:cs="Arial"/>
          <w:strike/>
        </w:rPr>
        <w:t xml:space="preserve"> shall start </w:t>
      </w:r>
      <w:proofErr w:type="spellStart"/>
      <w:r w:rsidRPr="003A1AA0">
        <w:rPr>
          <w:rFonts w:cs="Arial"/>
          <w:strike/>
        </w:rPr>
        <w:t>T_Save</w:t>
      </w:r>
      <w:proofErr w:type="spellEnd"/>
      <w:r w:rsidRPr="003A1AA0">
        <w:rPr>
          <w:rFonts w:cs="Arial"/>
          <w:strike/>
        </w:rPr>
        <w:t xml:space="preserve"> when it sends </w:t>
      </w:r>
      <w:proofErr w:type="spellStart"/>
      <w:r w:rsidRPr="003A1AA0">
        <w:rPr>
          <w:strike/>
        </w:rPr>
        <w:t>setAutoSavePrompt</w:t>
      </w:r>
      <w:proofErr w:type="spellEnd"/>
      <w:r w:rsidRPr="003A1AA0">
        <w:rPr>
          <w:strike/>
        </w:rPr>
        <w:t>(</w:t>
      </w:r>
      <w:proofErr w:type="spellStart"/>
      <w:r w:rsidRPr="003A1AA0">
        <w:rPr>
          <w:strike/>
        </w:rPr>
        <w:t>PromptControl</w:t>
      </w:r>
      <w:proofErr w:type="spellEnd"/>
      <w:r w:rsidRPr="003A1AA0">
        <w:rPr>
          <w:strike/>
        </w:rPr>
        <w:t xml:space="preserve"> = “Display”, </w:t>
      </w:r>
      <w:proofErr w:type="spellStart"/>
      <w:r w:rsidRPr="003A1AA0">
        <w:rPr>
          <w:strike/>
        </w:rPr>
        <w:t>PromptType</w:t>
      </w:r>
      <w:proofErr w:type="spellEnd"/>
      <w:r w:rsidRPr="003A1AA0">
        <w:rPr>
          <w:rFonts w:cs="Arial"/>
          <w:strike/>
        </w:rPr>
        <w:t xml:space="preserve"> = “Save Confirm”)</w:t>
      </w:r>
    </w:p>
    <w:p w14:paraId="1BAD942C" w14:textId="77777777" w:rsidR="00CF5397" w:rsidRPr="003A1AA0" w:rsidRDefault="00CF5397" w:rsidP="00CF5397">
      <w:pPr>
        <w:pStyle w:val="Heading4"/>
        <w:rPr>
          <w:b w:val="0"/>
          <w:strike/>
          <w:u w:val="single"/>
        </w:rPr>
      </w:pPr>
      <w:r w:rsidRPr="003A1AA0">
        <w:rPr>
          <w:b w:val="0"/>
          <w:strike/>
          <w:u w:val="single"/>
        </w:rPr>
        <w:t>PPP-REQ-420426/A-Ignore Timer</w:t>
      </w:r>
    </w:p>
    <w:p w14:paraId="6D1A1F91" w14:textId="77777777" w:rsidR="00F659A1" w:rsidRPr="003A1AA0" w:rsidRDefault="000C6421" w:rsidP="00F659A1">
      <w:pPr>
        <w:rPr>
          <w:strike/>
        </w:rPr>
      </w:pPr>
      <w:r w:rsidRPr="003A1AA0">
        <w:rPr>
          <w:strike/>
        </w:rPr>
        <w:t xml:space="preserve">The </w:t>
      </w:r>
      <w:proofErr w:type="spellStart"/>
      <w:r w:rsidRPr="003A1AA0">
        <w:rPr>
          <w:strike/>
        </w:rPr>
        <w:t>PPPServer</w:t>
      </w:r>
      <w:proofErr w:type="spellEnd"/>
      <w:r w:rsidRPr="003A1AA0">
        <w:rPr>
          <w:strike/>
        </w:rPr>
        <w:t xml:space="preserve"> shall have a configurable timer, </w:t>
      </w:r>
      <w:proofErr w:type="spellStart"/>
      <w:r w:rsidRPr="003A1AA0">
        <w:rPr>
          <w:strike/>
        </w:rPr>
        <w:t>T_Ignore</w:t>
      </w:r>
      <w:proofErr w:type="spellEnd"/>
      <w:r w:rsidRPr="003A1AA0">
        <w:rPr>
          <w:strike/>
        </w:rPr>
        <w:t xml:space="preserve">, which shall be the maximum time the </w:t>
      </w:r>
      <w:proofErr w:type="spellStart"/>
      <w:r w:rsidRPr="003A1AA0">
        <w:rPr>
          <w:strike/>
        </w:rPr>
        <w:t>PPPServer</w:t>
      </w:r>
      <w:proofErr w:type="spellEnd"/>
      <w:r w:rsidRPr="003A1AA0">
        <w:rPr>
          <w:strike/>
        </w:rPr>
        <w:t xml:space="preserve"> shall show/request an Ignore notification on the </w:t>
      </w:r>
      <w:proofErr w:type="spellStart"/>
      <w:r w:rsidRPr="003A1AA0">
        <w:rPr>
          <w:strike/>
        </w:rPr>
        <w:t>PPPInterfaceClient</w:t>
      </w:r>
      <w:proofErr w:type="spellEnd"/>
      <w:r w:rsidRPr="003A1AA0">
        <w:rPr>
          <w:strike/>
        </w:rPr>
        <w:t>. This timer shall be configurable via DID.</w:t>
      </w:r>
    </w:p>
    <w:p w14:paraId="1E39F7BD" w14:textId="77777777" w:rsidR="00F659A1" w:rsidRPr="003A1AA0" w:rsidRDefault="000C6421" w:rsidP="00CF5397">
      <w:pPr>
        <w:pStyle w:val="Heading4"/>
        <w:rPr>
          <w:strike/>
        </w:rPr>
      </w:pPr>
      <w:r w:rsidRPr="003A1AA0">
        <w:rPr>
          <w:strike/>
        </w:rPr>
        <w:t>PPP-TMR-REQ-420639/A-</w:t>
      </w:r>
      <w:proofErr w:type="spellStart"/>
      <w:r w:rsidRPr="003A1AA0">
        <w:rPr>
          <w:strike/>
        </w:rPr>
        <w:t>T_Ignore</w:t>
      </w:r>
      <w:proofErr w:type="spellEnd"/>
    </w:p>
    <w:p w14:paraId="30E1BD17" w14:textId="77777777" w:rsidR="00F659A1" w:rsidRPr="003A1AA0" w:rsidRDefault="00F659A1" w:rsidP="00F659A1">
      <w:pPr>
        <w:rPr>
          <w:strike/>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F659A1" w:rsidRPr="003A1AA0" w14:paraId="5E40586E" w14:textId="77777777" w:rsidTr="00F659A1">
        <w:trPr>
          <w:jc w:val="center"/>
        </w:trPr>
        <w:tc>
          <w:tcPr>
            <w:tcW w:w="2066" w:type="dxa"/>
            <w:tcBorders>
              <w:top w:val="single" w:sz="4" w:space="0" w:color="auto"/>
              <w:left w:val="single" w:sz="4" w:space="0" w:color="auto"/>
              <w:bottom w:val="single" w:sz="4" w:space="0" w:color="auto"/>
              <w:right w:val="single" w:sz="4" w:space="0" w:color="auto"/>
            </w:tcBorders>
            <w:hideMark/>
          </w:tcPr>
          <w:p w14:paraId="5F1FF45E"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67EEB242"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4B396E56"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754AA358"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4B695975"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2399CC53" w14:textId="77777777" w:rsidR="00F659A1" w:rsidRPr="003A1AA0" w:rsidRDefault="000C6421">
            <w:pPr>
              <w:spacing w:line="276" w:lineRule="auto"/>
              <w:jc w:val="center"/>
              <w:rPr>
                <w:rFonts w:ascii="Univers" w:eastAsia="Times New Roman" w:hAnsi="Univers" w:cs="Arial"/>
                <w:b/>
                <w:strike/>
                <w:sz w:val="14"/>
                <w:szCs w:val="14"/>
              </w:rPr>
            </w:pPr>
            <w:r w:rsidRPr="003A1AA0">
              <w:rPr>
                <w:rFonts w:cs="Arial"/>
                <w:b/>
                <w:strike/>
                <w:sz w:val="14"/>
                <w:szCs w:val="14"/>
              </w:rPr>
              <w:t>Default</w:t>
            </w:r>
          </w:p>
        </w:tc>
      </w:tr>
      <w:tr w:rsidR="00F659A1" w:rsidRPr="003A1AA0" w14:paraId="0C2D4836" w14:textId="77777777" w:rsidTr="00F659A1">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658D4A5A" w14:textId="77777777" w:rsidR="00F659A1" w:rsidRPr="003A1AA0" w:rsidRDefault="000C6421">
            <w:pPr>
              <w:spacing w:line="276" w:lineRule="auto"/>
              <w:rPr>
                <w:rFonts w:ascii="Univers" w:eastAsia="Times New Roman" w:hAnsi="Univers" w:cs="Arial"/>
                <w:strike/>
                <w:sz w:val="14"/>
                <w:szCs w:val="14"/>
              </w:rPr>
            </w:pPr>
            <w:proofErr w:type="spellStart"/>
            <w:r w:rsidRPr="003A1AA0">
              <w:rPr>
                <w:rFonts w:cs="Arial"/>
                <w:strike/>
                <w:sz w:val="14"/>
                <w:szCs w:val="14"/>
              </w:rPr>
              <w:t>T_Ignore</w:t>
            </w:r>
            <w:proofErr w:type="spellEnd"/>
          </w:p>
        </w:tc>
        <w:tc>
          <w:tcPr>
            <w:tcW w:w="5442" w:type="dxa"/>
            <w:tcBorders>
              <w:top w:val="single" w:sz="4" w:space="0" w:color="auto"/>
              <w:left w:val="single" w:sz="4" w:space="0" w:color="auto"/>
              <w:bottom w:val="single" w:sz="4" w:space="0" w:color="auto"/>
              <w:right w:val="single" w:sz="4" w:space="0" w:color="auto"/>
            </w:tcBorders>
            <w:hideMark/>
          </w:tcPr>
          <w:p w14:paraId="786A4917" w14:textId="77777777" w:rsidR="00F659A1" w:rsidRPr="003A1AA0" w:rsidRDefault="000C6421" w:rsidP="00F659A1">
            <w:pPr>
              <w:rPr>
                <w:strike/>
              </w:rPr>
            </w:pPr>
            <w:r w:rsidRPr="003A1AA0">
              <w:rPr>
                <w:strike/>
              </w:rPr>
              <w:t xml:space="preserve">Maximum time the </w:t>
            </w:r>
            <w:proofErr w:type="spellStart"/>
            <w:r w:rsidRPr="003A1AA0">
              <w:rPr>
                <w:strike/>
              </w:rPr>
              <w:t>PPPServer</w:t>
            </w:r>
            <w:proofErr w:type="spellEnd"/>
            <w:r w:rsidRPr="003A1AA0">
              <w:rPr>
                <w:strike/>
              </w:rPr>
              <w:t xml:space="preserve"> shall show/request an Ignore notification on the </w:t>
            </w:r>
            <w:proofErr w:type="spellStart"/>
            <w:r w:rsidRPr="003A1AA0">
              <w:rPr>
                <w:strike/>
              </w:rPr>
              <w:t>PPPInterfaceClient</w:t>
            </w:r>
            <w:proofErr w:type="spellEnd"/>
          </w:p>
          <w:p w14:paraId="2082F4DD" w14:textId="77777777" w:rsidR="00F659A1" w:rsidRPr="003A1AA0" w:rsidRDefault="00F659A1" w:rsidP="00F659A1">
            <w:pPr>
              <w:rPr>
                <w:strike/>
              </w:rPr>
            </w:pPr>
          </w:p>
          <w:p w14:paraId="5AF87F5A" w14:textId="77777777" w:rsidR="00F659A1" w:rsidRPr="003A1AA0" w:rsidRDefault="000C6421" w:rsidP="00F659A1">
            <w:pPr>
              <w:rPr>
                <w:strike/>
              </w:rPr>
            </w:pPr>
            <w:r w:rsidRPr="003A1AA0">
              <w:rPr>
                <w:strike/>
              </w:rPr>
              <w:t>Note: Use the default value</w:t>
            </w:r>
          </w:p>
          <w:p w14:paraId="0A3A7AF6" w14:textId="77777777" w:rsidR="00F659A1" w:rsidRPr="003A1AA0" w:rsidRDefault="00F659A1">
            <w:pPr>
              <w:spacing w:line="276" w:lineRule="auto"/>
              <w:rPr>
                <w:rFonts w:ascii="Univers" w:eastAsia="Times New Roman" w:hAnsi="Univers" w:cs="Arial"/>
                <w:strike/>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008BEBFD" w14:textId="77777777" w:rsidR="00F659A1" w:rsidRPr="003A1AA0" w:rsidRDefault="000C6421">
            <w:pPr>
              <w:spacing w:line="276" w:lineRule="auto"/>
              <w:jc w:val="center"/>
              <w:rPr>
                <w:rFonts w:ascii="Univers" w:eastAsia="Times New Roman" w:hAnsi="Univers" w:cs="Arial"/>
                <w:strike/>
                <w:sz w:val="14"/>
                <w:szCs w:val="14"/>
              </w:rPr>
            </w:pPr>
            <w:r w:rsidRPr="003A1AA0">
              <w:rPr>
                <w:rFonts w:cs="Arial"/>
                <w:strike/>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12E8FA5E" w14:textId="77777777" w:rsidR="00F659A1" w:rsidRPr="003A1AA0" w:rsidRDefault="000C6421">
            <w:pPr>
              <w:spacing w:line="276" w:lineRule="auto"/>
              <w:rPr>
                <w:rFonts w:ascii="Univers" w:eastAsia="Times New Roman" w:hAnsi="Univers" w:cs="Arial"/>
                <w:strike/>
                <w:sz w:val="14"/>
                <w:szCs w:val="14"/>
              </w:rPr>
            </w:pPr>
            <w:r w:rsidRPr="003A1AA0">
              <w:rPr>
                <w:rFonts w:cs="Arial"/>
                <w:strike/>
                <w:sz w:val="14"/>
                <w:szCs w:val="14"/>
              </w:rPr>
              <w:t>0-60</w:t>
            </w:r>
          </w:p>
        </w:tc>
        <w:tc>
          <w:tcPr>
            <w:tcW w:w="1080" w:type="dxa"/>
            <w:tcBorders>
              <w:top w:val="single" w:sz="4" w:space="0" w:color="auto"/>
              <w:left w:val="single" w:sz="4" w:space="0" w:color="auto"/>
              <w:bottom w:val="single" w:sz="4" w:space="0" w:color="auto"/>
              <w:right w:val="single" w:sz="4" w:space="0" w:color="auto"/>
            </w:tcBorders>
            <w:hideMark/>
          </w:tcPr>
          <w:p w14:paraId="0ED99722" w14:textId="77777777" w:rsidR="00F659A1" w:rsidRPr="003A1AA0" w:rsidRDefault="000C6421">
            <w:pPr>
              <w:spacing w:line="276" w:lineRule="auto"/>
              <w:jc w:val="center"/>
              <w:rPr>
                <w:rFonts w:ascii="Univers" w:eastAsia="Times New Roman" w:hAnsi="Univers" w:cs="Arial"/>
                <w:strike/>
                <w:sz w:val="14"/>
                <w:szCs w:val="14"/>
              </w:rPr>
            </w:pPr>
            <w:r w:rsidRPr="003A1AA0">
              <w:rPr>
                <w:rFonts w:cs="Arial"/>
                <w:strike/>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14:paraId="4C87AE0F" w14:textId="77777777" w:rsidR="00F659A1" w:rsidRPr="003A1AA0" w:rsidRDefault="000C6421">
            <w:pPr>
              <w:spacing w:line="276" w:lineRule="auto"/>
              <w:jc w:val="center"/>
              <w:rPr>
                <w:rFonts w:ascii="Univers" w:eastAsia="Times New Roman" w:hAnsi="Univers" w:cs="Arial"/>
                <w:strike/>
                <w:sz w:val="14"/>
                <w:szCs w:val="14"/>
              </w:rPr>
            </w:pPr>
            <w:r w:rsidRPr="003A1AA0">
              <w:rPr>
                <w:rFonts w:cs="Arial"/>
                <w:strike/>
                <w:sz w:val="14"/>
                <w:szCs w:val="14"/>
              </w:rPr>
              <w:t>5</w:t>
            </w:r>
          </w:p>
        </w:tc>
      </w:tr>
    </w:tbl>
    <w:p w14:paraId="4037F7D0" w14:textId="77777777" w:rsidR="00F659A1" w:rsidRPr="003A1AA0" w:rsidRDefault="00F659A1" w:rsidP="00F659A1">
      <w:pPr>
        <w:rPr>
          <w:strike/>
          <w:sz w:val="14"/>
          <w:szCs w:val="14"/>
        </w:rPr>
      </w:pPr>
    </w:p>
    <w:p w14:paraId="3E2AC93E" w14:textId="77777777" w:rsidR="00CF5397" w:rsidRPr="003A1AA0" w:rsidRDefault="00CF5397" w:rsidP="00CF5397">
      <w:pPr>
        <w:pStyle w:val="Heading4"/>
        <w:rPr>
          <w:b w:val="0"/>
          <w:strike/>
          <w:u w:val="single"/>
        </w:rPr>
      </w:pPr>
      <w:r w:rsidRPr="003A1AA0">
        <w:rPr>
          <w:b w:val="0"/>
          <w:strike/>
          <w:u w:val="single"/>
        </w:rPr>
        <w:t xml:space="preserve">PPP-REQ-420427/A-Start </w:t>
      </w:r>
      <w:proofErr w:type="spellStart"/>
      <w:r w:rsidRPr="003A1AA0">
        <w:rPr>
          <w:b w:val="0"/>
          <w:strike/>
          <w:u w:val="single"/>
        </w:rPr>
        <w:t>T_Ignore</w:t>
      </w:r>
      <w:proofErr w:type="spellEnd"/>
    </w:p>
    <w:p w14:paraId="0A7731D5" w14:textId="77777777" w:rsidR="00F659A1" w:rsidRPr="003A1AA0" w:rsidRDefault="000C6421" w:rsidP="00F659A1">
      <w:pPr>
        <w:rPr>
          <w:rFonts w:cs="Arial"/>
          <w:strike/>
        </w:rPr>
      </w:pPr>
      <w:r w:rsidRPr="003A1AA0">
        <w:rPr>
          <w:rFonts w:cs="Arial"/>
          <w:strike/>
        </w:rPr>
        <w:t xml:space="preserve">The </w:t>
      </w:r>
      <w:proofErr w:type="spellStart"/>
      <w:r w:rsidRPr="003A1AA0">
        <w:rPr>
          <w:rFonts w:cs="Arial"/>
          <w:strike/>
        </w:rPr>
        <w:t>PPPServer</w:t>
      </w:r>
      <w:proofErr w:type="spellEnd"/>
      <w:r w:rsidRPr="003A1AA0">
        <w:rPr>
          <w:rFonts w:cs="Arial"/>
          <w:strike/>
        </w:rPr>
        <w:t xml:space="preserve"> shall start </w:t>
      </w:r>
      <w:proofErr w:type="spellStart"/>
      <w:r w:rsidRPr="003A1AA0">
        <w:rPr>
          <w:rFonts w:cs="Arial"/>
          <w:strike/>
        </w:rPr>
        <w:t>T_Ignore</w:t>
      </w:r>
      <w:proofErr w:type="spellEnd"/>
      <w:r w:rsidRPr="003A1AA0">
        <w:rPr>
          <w:rFonts w:cs="Arial"/>
          <w:strike/>
        </w:rPr>
        <w:t xml:space="preserve"> when it sets </w:t>
      </w:r>
      <w:proofErr w:type="spellStart"/>
      <w:r w:rsidRPr="003A1AA0">
        <w:rPr>
          <w:strike/>
        </w:rPr>
        <w:t>setAutoSavePrompt</w:t>
      </w:r>
      <w:proofErr w:type="spellEnd"/>
      <w:r w:rsidRPr="003A1AA0">
        <w:rPr>
          <w:strike/>
        </w:rPr>
        <w:t>(</w:t>
      </w:r>
      <w:proofErr w:type="spellStart"/>
      <w:r w:rsidRPr="003A1AA0">
        <w:rPr>
          <w:strike/>
        </w:rPr>
        <w:t>PromptControl</w:t>
      </w:r>
      <w:proofErr w:type="spellEnd"/>
      <w:r w:rsidRPr="003A1AA0">
        <w:rPr>
          <w:strike/>
        </w:rPr>
        <w:t xml:space="preserve"> = “Display”, </w:t>
      </w:r>
      <w:proofErr w:type="spellStart"/>
      <w:r w:rsidRPr="003A1AA0">
        <w:rPr>
          <w:strike/>
        </w:rPr>
        <w:t>PromptType</w:t>
      </w:r>
      <w:proofErr w:type="spellEnd"/>
      <w:r w:rsidRPr="003A1AA0">
        <w:rPr>
          <w:rFonts w:cs="Arial"/>
          <w:strike/>
        </w:rPr>
        <w:t xml:space="preserve"> = “Ignore Confirm”)</w:t>
      </w:r>
      <w:commentRangeEnd w:id="1557"/>
      <w:r w:rsidR="003A1AA0" w:rsidRPr="003A1AA0">
        <w:rPr>
          <w:rStyle w:val="CommentReference"/>
          <w:strike/>
        </w:rPr>
        <w:commentReference w:id="1557"/>
      </w:r>
      <w:commentRangeEnd w:id="1558"/>
      <w:r w:rsidR="00C52C70">
        <w:rPr>
          <w:rStyle w:val="CommentReference"/>
        </w:rPr>
        <w:commentReference w:id="1558"/>
      </w:r>
    </w:p>
    <w:p w14:paraId="19BF77D9" w14:textId="77777777" w:rsidR="00CF5397" w:rsidRPr="00CF5397" w:rsidRDefault="00CF5397" w:rsidP="00CF5397">
      <w:pPr>
        <w:pStyle w:val="Heading4"/>
        <w:rPr>
          <w:b w:val="0"/>
          <w:u w:val="single"/>
        </w:rPr>
      </w:pPr>
      <w:r w:rsidRPr="00CF5397">
        <w:rPr>
          <w:b w:val="0"/>
          <w:u w:val="single"/>
        </w:rPr>
        <w:t>PPP-REQ-420428/A-Save Confirmation</w:t>
      </w:r>
    </w:p>
    <w:p w14:paraId="61656D89" w14:textId="77777777" w:rsidR="00F659A1" w:rsidRPr="001A5973"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is waiting for user feedback and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“Save”) is received from the </w:t>
      </w:r>
      <w:proofErr w:type="spellStart"/>
      <w:r>
        <w:rPr>
          <w:rFonts w:cs="Arial"/>
        </w:rPr>
        <w:t>PPPInterfaceClient</w:t>
      </w:r>
      <w:proofErr w:type="spellEnd"/>
      <w:r>
        <w:rPr>
          <w:rFonts w:cs="Arial"/>
        </w:rPr>
        <w:t xml:space="preserve">, the </w:t>
      </w:r>
      <w:proofErr w:type="spellStart"/>
      <w:r>
        <w:rPr>
          <w:rFonts w:cs="Arial"/>
        </w:rPr>
        <w:t>PPPServer</w:t>
      </w:r>
      <w:proofErr w:type="spellEnd"/>
      <w:r>
        <w:rPr>
          <w:rFonts w:cs="Arial"/>
        </w:rPr>
        <w:t xml:space="preserve"> shall wait for confirmation of the save by monitoring </w:t>
      </w:r>
      <w:proofErr w:type="spellStart"/>
      <w:r w:rsidRPr="001318A7">
        <w:t>ClassicMemory_Rq</w:t>
      </w:r>
      <w:proofErr w:type="spellEnd"/>
      <w:r>
        <w:rPr>
          <w:rFonts w:cs="Arial"/>
        </w:rPr>
        <w:t>.</w:t>
      </w:r>
    </w:p>
    <w:p w14:paraId="0B281955" w14:textId="77777777" w:rsidR="00CF5397" w:rsidRPr="003A1AA0" w:rsidRDefault="00CF5397" w:rsidP="00CF5397">
      <w:pPr>
        <w:pStyle w:val="Heading4"/>
        <w:rPr>
          <w:b w:val="0"/>
          <w:strike/>
          <w:u w:val="single"/>
        </w:rPr>
      </w:pPr>
      <w:commentRangeStart w:id="1559"/>
      <w:commentRangeStart w:id="1560"/>
      <w:r w:rsidRPr="003A1AA0">
        <w:rPr>
          <w:b w:val="0"/>
          <w:strike/>
          <w:u w:val="single"/>
        </w:rPr>
        <w:t>PPP-REQ-420429/A-Confirm Save Successful to user</w:t>
      </w:r>
    </w:p>
    <w:p w14:paraId="1C608F53" w14:textId="77777777" w:rsidR="00F659A1" w:rsidRPr="003A1AA0" w:rsidRDefault="000C6421" w:rsidP="00F659A1">
      <w:pPr>
        <w:rPr>
          <w:rFonts w:cs="Arial"/>
          <w:strike/>
        </w:rPr>
      </w:pPr>
      <w:r w:rsidRPr="003A1AA0">
        <w:rPr>
          <w:rFonts w:cs="Arial"/>
          <w:strike/>
        </w:rPr>
        <w:t xml:space="preserve">When the </w:t>
      </w:r>
      <w:proofErr w:type="spellStart"/>
      <w:r w:rsidRPr="003A1AA0">
        <w:rPr>
          <w:rFonts w:cs="Arial"/>
          <w:strike/>
        </w:rPr>
        <w:t>PPPServer</w:t>
      </w:r>
      <w:proofErr w:type="spellEnd"/>
      <w:r w:rsidRPr="003A1AA0">
        <w:rPr>
          <w:rFonts w:cs="Arial"/>
          <w:strike/>
        </w:rPr>
        <w:t xml:space="preserve"> is waiting for confirmation of the save, and </w:t>
      </w:r>
      <w:proofErr w:type="spellStart"/>
      <w:r w:rsidRPr="003A1AA0">
        <w:rPr>
          <w:strike/>
        </w:rPr>
        <w:t>ClassicMemory_Rq</w:t>
      </w:r>
      <w:proofErr w:type="spellEnd"/>
      <w:r w:rsidRPr="003A1AA0">
        <w:rPr>
          <w:rFonts w:cs="Arial"/>
          <w:strike/>
        </w:rPr>
        <w:t xml:space="preserve"> changes to 'Store_1', 'Store_2', 'Store_3', or 'Store_4', the </w:t>
      </w:r>
      <w:proofErr w:type="spellStart"/>
      <w:r w:rsidRPr="003A1AA0">
        <w:rPr>
          <w:rFonts w:cs="Arial"/>
          <w:strike/>
        </w:rPr>
        <w:t>PPPServer</w:t>
      </w:r>
      <w:proofErr w:type="spellEnd"/>
      <w:r w:rsidRPr="003A1AA0">
        <w:rPr>
          <w:rFonts w:cs="Arial"/>
          <w:strike/>
        </w:rPr>
        <w:t xml:space="preserve"> shall stop </w:t>
      </w:r>
      <w:proofErr w:type="spellStart"/>
      <w:r w:rsidRPr="003A1AA0">
        <w:rPr>
          <w:rFonts w:cs="Arial"/>
          <w:strike/>
        </w:rPr>
        <w:t>T_SaveWait</w:t>
      </w:r>
      <w:proofErr w:type="spellEnd"/>
      <w:r w:rsidRPr="003A1AA0">
        <w:rPr>
          <w:rFonts w:cs="Arial"/>
          <w:strike/>
        </w:rPr>
        <w:t xml:space="preserve"> and confirm the successful save by sending </w:t>
      </w:r>
      <w:proofErr w:type="spellStart"/>
      <w:r w:rsidRPr="003A1AA0">
        <w:rPr>
          <w:strike/>
        </w:rPr>
        <w:t>setAutoSavePrompt</w:t>
      </w:r>
      <w:proofErr w:type="spellEnd"/>
      <w:r w:rsidRPr="003A1AA0">
        <w:rPr>
          <w:strike/>
        </w:rPr>
        <w:t>(</w:t>
      </w:r>
      <w:proofErr w:type="spellStart"/>
      <w:r w:rsidRPr="003A1AA0">
        <w:rPr>
          <w:strike/>
        </w:rPr>
        <w:t>PromptControl</w:t>
      </w:r>
      <w:proofErr w:type="spellEnd"/>
      <w:r w:rsidRPr="003A1AA0">
        <w:rPr>
          <w:strike/>
        </w:rPr>
        <w:t xml:space="preserve"> = “Display”, </w:t>
      </w:r>
      <w:proofErr w:type="spellStart"/>
      <w:r w:rsidRPr="003A1AA0">
        <w:rPr>
          <w:strike/>
        </w:rPr>
        <w:t>PromptType</w:t>
      </w:r>
      <w:proofErr w:type="spellEnd"/>
      <w:r w:rsidRPr="003A1AA0">
        <w:rPr>
          <w:rFonts w:cs="Arial"/>
          <w:strike/>
        </w:rPr>
        <w:t xml:space="preserve"> = “Save Confirm”).</w:t>
      </w:r>
      <w:commentRangeEnd w:id="1559"/>
      <w:r w:rsidR="003A1AA0">
        <w:rPr>
          <w:rStyle w:val="CommentReference"/>
        </w:rPr>
        <w:commentReference w:id="1559"/>
      </w:r>
    </w:p>
    <w:p w14:paraId="3F671488" w14:textId="77777777" w:rsidR="00CF5397" w:rsidRPr="003A1AA0" w:rsidRDefault="00CF5397" w:rsidP="00CF5397">
      <w:pPr>
        <w:pStyle w:val="Heading4"/>
        <w:rPr>
          <w:b w:val="0"/>
          <w:strike/>
          <w:u w:val="single"/>
        </w:rPr>
      </w:pPr>
      <w:commentRangeStart w:id="1561"/>
      <w:r w:rsidRPr="003A1AA0">
        <w:rPr>
          <w:b w:val="0"/>
          <w:strike/>
          <w:u w:val="single"/>
        </w:rPr>
        <w:t>PPP-REQ-420430/A-Confirm user selection of No Save</w:t>
      </w:r>
    </w:p>
    <w:p w14:paraId="708B73C7" w14:textId="77777777" w:rsidR="00F659A1" w:rsidRPr="003A1AA0" w:rsidRDefault="000C6421" w:rsidP="00F659A1">
      <w:pPr>
        <w:rPr>
          <w:rFonts w:cs="Arial"/>
          <w:strike/>
        </w:rPr>
      </w:pPr>
      <w:r w:rsidRPr="003A1AA0">
        <w:rPr>
          <w:rFonts w:cs="Arial"/>
          <w:strike/>
        </w:rPr>
        <w:t xml:space="preserve">The </w:t>
      </w:r>
      <w:proofErr w:type="spellStart"/>
      <w:r w:rsidRPr="003A1AA0">
        <w:rPr>
          <w:rFonts w:cs="Arial"/>
          <w:strike/>
        </w:rPr>
        <w:t>PPPServer</w:t>
      </w:r>
      <w:proofErr w:type="spellEnd"/>
      <w:r w:rsidRPr="003A1AA0">
        <w:rPr>
          <w:rFonts w:cs="Arial"/>
          <w:strike/>
        </w:rPr>
        <w:t xml:space="preserve"> shall send </w:t>
      </w:r>
      <w:proofErr w:type="spellStart"/>
      <w:r w:rsidRPr="003A1AA0">
        <w:rPr>
          <w:strike/>
        </w:rPr>
        <w:t>setAutoSavePrompt</w:t>
      </w:r>
      <w:proofErr w:type="spellEnd"/>
      <w:r w:rsidRPr="003A1AA0">
        <w:rPr>
          <w:strike/>
        </w:rPr>
        <w:t>(</w:t>
      </w:r>
      <w:proofErr w:type="spellStart"/>
      <w:r w:rsidRPr="003A1AA0">
        <w:rPr>
          <w:strike/>
        </w:rPr>
        <w:t>PromptControl</w:t>
      </w:r>
      <w:proofErr w:type="spellEnd"/>
      <w:r w:rsidRPr="003A1AA0">
        <w:rPr>
          <w:strike/>
        </w:rPr>
        <w:t xml:space="preserve"> = “Display”, </w:t>
      </w:r>
      <w:proofErr w:type="spellStart"/>
      <w:r w:rsidRPr="003A1AA0">
        <w:rPr>
          <w:strike/>
        </w:rPr>
        <w:t>PromptType</w:t>
      </w:r>
      <w:proofErr w:type="spellEnd"/>
      <w:r w:rsidRPr="003A1AA0">
        <w:rPr>
          <w:rFonts w:cs="Arial"/>
          <w:strike/>
        </w:rPr>
        <w:t xml:space="preserve"> = “Ignore Confirm”) to inform the user that their adjustments will no longer be saved when </w:t>
      </w:r>
      <w:proofErr w:type="spellStart"/>
      <w:r w:rsidRPr="003A1AA0">
        <w:rPr>
          <w:rFonts w:cs="Arial"/>
          <w:strike/>
        </w:rPr>
        <w:t>setAutoSavePrompt</w:t>
      </w:r>
      <w:proofErr w:type="spellEnd"/>
      <w:r w:rsidRPr="003A1AA0">
        <w:rPr>
          <w:rFonts w:cs="Arial"/>
          <w:strike/>
        </w:rPr>
        <w:t>(</w:t>
      </w:r>
      <w:proofErr w:type="spellStart"/>
      <w:r w:rsidRPr="003A1AA0">
        <w:rPr>
          <w:rFonts w:cs="Arial"/>
          <w:strike/>
        </w:rPr>
        <w:t>PromptResponse</w:t>
      </w:r>
      <w:proofErr w:type="spellEnd"/>
      <w:r w:rsidRPr="003A1AA0">
        <w:rPr>
          <w:rFonts w:cs="Arial"/>
          <w:strike/>
        </w:rPr>
        <w:t xml:space="preserve"> = “No Save”) is received from the </w:t>
      </w:r>
      <w:proofErr w:type="spellStart"/>
      <w:r w:rsidRPr="003A1AA0">
        <w:rPr>
          <w:rFonts w:cs="Arial"/>
          <w:strike/>
        </w:rPr>
        <w:t>PPPInterfaceClient</w:t>
      </w:r>
      <w:proofErr w:type="spellEnd"/>
      <w:r w:rsidRPr="003A1AA0">
        <w:rPr>
          <w:rFonts w:cs="Arial"/>
          <w:strike/>
        </w:rPr>
        <w:t>.</w:t>
      </w:r>
      <w:commentRangeEnd w:id="1561"/>
      <w:r w:rsidR="003A1AA0">
        <w:rPr>
          <w:rStyle w:val="CommentReference"/>
        </w:rPr>
        <w:commentReference w:id="1561"/>
      </w:r>
    </w:p>
    <w:p w14:paraId="30E59959" w14:textId="77777777" w:rsidR="00CF5397" w:rsidRPr="00D46F36" w:rsidRDefault="00CF5397" w:rsidP="00CF5397">
      <w:pPr>
        <w:pStyle w:val="Heading4"/>
        <w:rPr>
          <w:b w:val="0"/>
          <w:strike/>
          <w:u w:val="single"/>
        </w:rPr>
      </w:pPr>
      <w:commentRangeStart w:id="1562"/>
      <w:r w:rsidRPr="00D46F36">
        <w:rPr>
          <w:b w:val="0"/>
          <w:strike/>
          <w:u w:val="single"/>
        </w:rPr>
        <w:t xml:space="preserve">PPP-REQ-420431/A-Close Prompt when </w:t>
      </w:r>
      <w:proofErr w:type="spellStart"/>
      <w:r w:rsidRPr="00D46F36">
        <w:rPr>
          <w:b w:val="0"/>
          <w:strike/>
          <w:u w:val="single"/>
        </w:rPr>
        <w:t>T_Save</w:t>
      </w:r>
      <w:proofErr w:type="spellEnd"/>
      <w:r w:rsidRPr="00D46F36">
        <w:rPr>
          <w:b w:val="0"/>
          <w:strike/>
          <w:u w:val="single"/>
        </w:rPr>
        <w:t xml:space="preserve"> expires</w:t>
      </w:r>
    </w:p>
    <w:p w14:paraId="7338AF24" w14:textId="77777777" w:rsidR="00F659A1" w:rsidRPr="00D46F36" w:rsidRDefault="000C6421" w:rsidP="00F659A1">
      <w:pPr>
        <w:rPr>
          <w:rFonts w:cs="Arial"/>
          <w:strike/>
        </w:rPr>
      </w:pPr>
      <w:r w:rsidRPr="00D46F36">
        <w:rPr>
          <w:rFonts w:cs="Arial"/>
          <w:strike/>
        </w:rPr>
        <w:t xml:space="preserve">When </w:t>
      </w:r>
      <w:proofErr w:type="spellStart"/>
      <w:r w:rsidRPr="00D46F36">
        <w:rPr>
          <w:rFonts w:cs="Arial"/>
          <w:strike/>
        </w:rPr>
        <w:t>T_Save</w:t>
      </w:r>
      <w:proofErr w:type="spellEnd"/>
      <w:r w:rsidRPr="00D46F36">
        <w:rPr>
          <w:rFonts w:cs="Arial"/>
          <w:strike/>
        </w:rPr>
        <w:t xml:space="preserve"> expires, the </w:t>
      </w:r>
      <w:proofErr w:type="spellStart"/>
      <w:r w:rsidRPr="00D46F36">
        <w:rPr>
          <w:rFonts w:cs="Arial"/>
          <w:strike/>
        </w:rPr>
        <w:t>PPPServer</w:t>
      </w:r>
      <w:proofErr w:type="spellEnd"/>
      <w:r w:rsidRPr="00D46F36">
        <w:rPr>
          <w:rFonts w:cs="Arial"/>
          <w:strike/>
        </w:rPr>
        <w:t xml:space="preserve"> shall send </w:t>
      </w:r>
      <w:proofErr w:type="spellStart"/>
      <w:r w:rsidRPr="00D46F36">
        <w:rPr>
          <w:rFonts w:cs="Arial"/>
          <w:strike/>
        </w:rPr>
        <w:t>setAutoSavePrompt</w:t>
      </w:r>
      <w:proofErr w:type="spellEnd"/>
      <w:r w:rsidRPr="00D46F36">
        <w:rPr>
          <w:rFonts w:cs="Arial"/>
          <w:strike/>
        </w:rPr>
        <w:t>(</w:t>
      </w:r>
      <w:proofErr w:type="spellStart"/>
      <w:r w:rsidRPr="00D46F36">
        <w:rPr>
          <w:rFonts w:cs="Arial"/>
          <w:strike/>
        </w:rPr>
        <w:t>PromptControl</w:t>
      </w:r>
      <w:proofErr w:type="spellEnd"/>
      <w:r w:rsidRPr="00D46F36">
        <w:rPr>
          <w:rFonts w:cs="Arial"/>
          <w:strike/>
        </w:rPr>
        <w:t xml:space="preserve"> = “Close”,  </w:t>
      </w:r>
      <w:proofErr w:type="spellStart"/>
      <w:r w:rsidRPr="00D46F36">
        <w:rPr>
          <w:rFonts w:cs="Arial"/>
          <w:strike/>
        </w:rPr>
        <w:t>PromptType</w:t>
      </w:r>
      <w:proofErr w:type="spellEnd"/>
      <w:r w:rsidRPr="00D46F36">
        <w:rPr>
          <w:rFonts w:cs="Arial"/>
          <w:strike/>
        </w:rPr>
        <w:t xml:space="preserve"> = “Save Confirm”).</w:t>
      </w:r>
      <w:commentRangeEnd w:id="1562"/>
      <w:r w:rsidR="00D46F36">
        <w:rPr>
          <w:rStyle w:val="CommentReference"/>
        </w:rPr>
        <w:commentReference w:id="1562"/>
      </w:r>
      <w:commentRangeEnd w:id="1560"/>
      <w:r w:rsidR="00C52C70">
        <w:rPr>
          <w:rStyle w:val="CommentReference"/>
        </w:rPr>
        <w:commentReference w:id="1560"/>
      </w:r>
    </w:p>
    <w:p w14:paraId="60A3E0AD" w14:textId="77777777" w:rsidR="00CF5397" w:rsidRPr="00CF5397" w:rsidRDefault="00CF5397" w:rsidP="00CF5397">
      <w:pPr>
        <w:pStyle w:val="Heading4"/>
        <w:rPr>
          <w:b w:val="0"/>
          <w:u w:val="single"/>
        </w:rPr>
      </w:pPr>
      <w:r w:rsidRPr="00CF5397">
        <w:rPr>
          <w:b w:val="0"/>
          <w:u w:val="single"/>
        </w:rPr>
        <w:t>PPP-REQ-420432/A-Request User Feedback for Multiple Adjustments</w:t>
      </w:r>
    </w:p>
    <w:p w14:paraId="09EF3C92" w14:textId="77777777" w:rsidR="00F659A1" w:rsidRPr="001A5973"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needs to request a popup and there are many values in the Classified Adjustments Repository that have a value other than 'None', the </w:t>
      </w:r>
      <w:proofErr w:type="spellStart"/>
      <w:r>
        <w:rPr>
          <w:rFonts w:cs="Arial"/>
        </w:rPr>
        <w:t>PPPServer</w:t>
      </w:r>
      <w:proofErr w:type="spellEnd"/>
      <w:r>
        <w:rPr>
          <w:rFonts w:cs="Arial"/>
        </w:rPr>
        <w:t xml:space="preserve"> shall send </w:t>
      </w:r>
      <w:proofErr w:type="spellStart"/>
      <w:r w:rsidRPr="00721BE1">
        <w:t>setAutoSavePrompt</w:t>
      </w:r>
      <w:proofErr w:type="spellEnd"/>
      <w:r>
        <w:t>(</w:t>
      </w:r>
      <w:proofErr w:type="spellStart"/>
      <w:r>
        <w:t>PromptControl</w:t>
      </w:r>
      <w:proofErr w:type="spellEnd"/>
      <w:r>
        <w:t xml:space="preserve"> = “Display”, </w:t>
      </w:r>
      <w:proofErr w:type="spellStart"/>
      <w:r>
        <w:t>PromptType</w:t>
      </w:r>
      <w:proofErr w:type="spellEnd"/>
      <w:r>
        <w:rPr>
          <w:rFonts w:cs="Arial"/>
        </w:rPr>
        <w:t xml:space="preserve"> = “Multiple”).</w:t>
      </w:r>
    </w:p>
    <w:p w14:paraId="39F359D9" w14:textId="77777777" w:rsidR="00CF5397" w:rsidRPr="00CF5397" w:rsidRDefault="00CF5397" w:rsidP="00CF5397">
      <w:pPr>
        <w:pStyle w:val="Heading4"/>
        <w:rPr>
          <w:b w:val="0"/>
          <w:u w:val="single"/>
        </w:rPr>
      </w:pPr>
      <w:r w:rsidRPr="00CF5397">
        <w:rPr>
          <w:b w:val="0"/>
          <w:u w:val="single"/>
        </w:rPr>
        <w:t>PPP-REQ-420433/A-Request User Feedback for Seat</w:t>
      </w:r>
    </w:p>
    <w:p w14:paraId="47CAA523" w14:textId="77777777" w:rsidR="00F659A1" w:rsidRPr="001A5973"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needs to request a popup and the only value in the Classified Adjustments Repository to have a value other than 'None' is 'Seat Adjustment Classification' or '</w:t>
      </w:r>
      <w:proofErr w:type="spellStart"/>
      <w:r>
        <w:rPr>
          <w:rFonts w:cs="Arial"/>
        </w:rPr>
        <w:t>Multicontour</w:t>
      </w:r>
      <w:proofErr w:type="spellEnd"/>
      <w:r>
        <w:rPr>
          <w:rFonts w:cs="Arial"/>
        </w:rPr>
        <w:t xml:space="preserve"> Adjustment Classification', the </w:t>
      </w:r>
      <w:proofErr w:type="spellStart"/>
      <w:r>
        <w:rPr>
          <w:rFonts w:cs="Arial"/>
        </w:rPr>
        <w:t>PPPServer</w:t>
      </w:r>
      <w:proofErr w:type="spellEnd"/>
      <w:r>
        <w:rPr>
          <w:rFonts w:cs="Arial"/>
        </w:rPr>
        <w:t xml:space="preserve"> shall send </w:t>
      </w:r>
      <w:proofErr w:type="spellStart"/>
      <w:r w:rsidRPr="00721BE1">
        <w:t>setAutoSavePrompt</w:t>
      </w:r>
      <w:proofErr w:type="spellEnd"/>
      <w:r>
        <w:t>(</w:t>
      </w:r>
      <w:proofErr w:type="spellStart"/>
      <w:r>
        <w:t>PromptControl</w:t>
      </w:r>
      <w:proofErr w:type="spellEnd"/>
      <w:r>
        <w:t xml:space="preserve"> = “Display”, </w:t>
      </w:r>
      <w:proofErr w:type="spellStart"/>
      <w:r>
        <w:t>PromptType</w:t>
      </w:r>
      <w:proofErr w:type="spellEnd"/>
      <w:r>
        <w:rPr>
          <w:rFonts w:cs="Arial"/>
        </w:rPr>
        <w:t xml:space="preserve"> = “Seat”).</w:t>
      </w:r>
    </w:p>
    <w:p w14:paraId="442DF83F" w14:textId="77777777" w:rsidR="00CF5397" w:rsidRPr="00CF5397" w:rsidRDefault="00CF5397" w:rsidP="00CF5397">
      <w:pPr>
        <w:pStyle w:val="Heading4"/>
        <w:rPr>
          <w:b w:val="0"/>
          <w:u w:val="single"/>
        </w:rPr>
      </w:pPr>
      <w:r w:rsidRPr="00CF5397">
        <w:rPr>
          <w:b w:val="0"/>
          <w:u w:val="single"/>
        </w:rPr>
        <w:t>PPP-REQ-420434/A-Request User Feedback for Pedal</w:t>
      </w:r>
    </w:p>
    <w:p w14:paraId="32995C22" w14:textId="77777777" w:rsidR="00F659A1" w:rsidRPr="001A5973"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needs to request a popup and the only value in the Classified Adjustments Repository to have a value other than 'None' is 'Pedal Adjustment Classification', the </w:t>
      </w:r>
      <w:proofErr w:type="spellStart"/>
      <w:r>
        <w:rPr>
          <w:rFonts w:cs="Arial"/>
        </w:rPr>
        <w:t>PPPServer</w:t>
      </w:r>
      <w:proofErr w:type="spellEnd"/>
      <w:r>
        <w:rPr>
          <w:rFonts w:cs="Arial"/>
        </w:rPr>
        <w:t xml:space="preserve"> shall send </w:t>
      </w:r>
      <w:proofErr w:type="spellStart"/>
      <w:r w:rsidRPr="00721BE1">
        <w:t>setAutoSavePrompt</w:t>
      </w:r>
      <w:proofErr w:type="spellEnd"/>
      <w:r>
        <w:t>(</w:t>
      </w:r>
      <w:proofErr w:type="spellStart"/>
      <w:r>
        <w:t>PromptControl</w:t>
      </w:r>
      <w:proofErr w:type="spellEnd"/>
      <w:r>
        <w:t xml:space="preserve"> = “Display”, </w:t>
      </w:r>
      <w:proofErr w:type="spellStart"/>
      <w:r>
        <w:t>PromptType</w:t>
      </w:r>
      <w:proofErr w:type="spellEnd"/>
      <w:r>
        <w:rPr>
          <w:rFonts w:cs="Arial"/>
        </w:rPr>
        <w:t xml:space="preserve"> = “Pedal”).</w:t>
      </w:r>
    </w:p>
    <w:p w14:paraId="407056A0" w14:textId="77777777" w:rsidR="00CF5397" w:rsidRPr="00CF5397" w:rsidRDefault="00CF5397" w:rsidP="00CF5397">
      <w:pPr>
        <w:pStyle w:val="Heading4"/>
        <w:rPr>
          <w:b w:val="0"/>
          <w:u w:val="single"/>
        </w:rPr>
      </w:pPr>
      <w:r w:rsidRPr="00CF5397">
        <w:rPr>
          <w:b w:val="0"/>
          <w:u w:val="single"/>
        </w:rPr>
        <w:t>PPP-REQ-420435/A-Request User Feedback for Mirror</w:t>
      </w:r>
    </w:p>
    <w:p w14:paraId="30B7FC89" w14:textId="77777777" w:rsidR="00F659A1" w:rsidRPr="001A5973"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needs to request a popup and the only value in the Classified Adjustments Repository to have a value other than 'None' is 'Left Mirror Adjustment Classification' or 'Right Mirror Adjustment Classification', the </w:t>
      </w:r>
      <w:proofErr w:type="spellStart"/>
      <w:r>
        <w:rPr>
          <w:rFonts w:cs="Arial"/>
        </w:rPr>
        <w:t>PPPServer</w:t>
      </w:r>
      <w:proofErr w:type="spellEnd"/>
      <w:r>
        <w:rPr>
          <w:rFonts w:cs="Arial"/>
        </w:rPr>
        <w:t xml:space="preserve"> shall send </w:t>
      </w:r>
      <w:proofErr w:type="spellStart"/>
      <w:r w:rsidRPr="00721BE1">
        <w:t>setAutoSavePrompt</w:t>
      </w:r>
      <w:proofErr w:type="spellEnd"/>
      <w:r>
        <w:t>(</w:t>
      </w:r>
      <w:proofErr w:type="spellStart"/>
      <w:r>
        <w:t>PromptControl</w:t>
      </w:r>
      <w:proofErr w:type="spellEnd"/>
      <w:r>
        <w:t xml:space="preserve"> = “Display”, </w:t>
      </w:r>
      <w:proofErr w:type="spellStart"/>
      <w:r>
        <w:t>PromptType</w:t>
      </w:r>
      <w:proofErr w:type="spellEnd"/>
      <w:r>
        <w:rPr>
          <w:rFonts w:cs="Arial"/>
        </w:rPr>
        <w:t xml:space="preserve"> = “Mirror”).</w:t>
      </w:r>
    </w:p>
    <w:p w14:paraId="1D5FE764" w14:textId="77777777" w:rsidR="00CF5397" w:rsidRPr="00CF5397" w:rsidRDefault="00CF5397" w:rsidP="00CF5397">
      <w:pPr>
        <w:pStyle w:val="Heading4"/>
        <w:rPr>
          <w:b w:val="0"/>
          <w:u w:val="single"/>
        </w:rPr>
      </w:pPr>
      <w:r w:rsidRPr="00CF5397">
        <w:rPr>
          <w:b w:val="0"/>
          <w:u w:val="single"/>
        </w:rPr>
        <w:t>PPP-REQ-420436/A-Request User Feedback for Steering Wheel</w:t>
      </w:r>
    </w:p>
    <w:p w14:paraId="033CB615" w14:textId="77777777" w:rsidR="00F659A1" w:rsidRPr="001A5973"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needs to request a popup and the only value in the Classified Adjustments Repository to have a value other than 'None' is 'Steering Wheel Adjustment Classification', the </w:t>
      </w:r>
      <w:proofErr w:type="spellStart"/>
      <w:r>
        <w:rPr>
          <w:rFonts w:cs="Arial"/>
        </w:rPr>
        <w:t>PPPServer</w:t>
      </w:r>
      <w:proofErr w:type="spellEnd"/>
      <w:r>
        <w:rPr>
          <w:rFonts w:cs="Arial"/>
        </w:rPr>
        <w:t xml:space="preserve"> shall send </w:t>
      </w:r>
      <w:proofErr w:type="spellStart"/>
      <w:r w:rsidRPr="00721BE1">
        <w:t>setAutoSavePrompt</w:t>
      </w:r>
      <w:proofErr w:type="spellEnd"/>
      <w:r>
        <w:t>(</w:t>
      </w:r>
      <w:proofErr w:type="spellStart"/>
      <w:r>
        <w:t>PromptControl</w:t>
      </w:r>
      <w:proofErr w:type="spellEnd"/>
      <w:r>
        <w:t xml:space="preserve"> = “Display”, </w:t>
      </w:r>
      <w:proofErr w:type="spellStart"/>
      <w:r>
        <w:t>PromptType</w:t>
      </w:r>
      <w:proofErr w:type="spellEnd"/>
      <w:r>
        <w:rPr>
          <w:rFonts w:cs="Arial"/>
        </w:rPr>
        <w:t xml:space="preserve"> = “Steering Wheel”).</w:t>
      </w:r>
    </w:p>
    <w:p w14:paraId="4B21F36F" w14:textId="77777777" w:rsidR="00CF5397" w:rsidRPr="00CF5397" w:rsidRDefault="00CF5397" w:rsidP="00CF5397">
      <w:pPr>
        <w:pStyle w:val="Heading4"/>
        <w:rPr>
          <w:b w:val="0"/>
          <w:u w:val="single"/>
        </w:rPr>
      </w:pPr>
      <w:r w:rsidRPr="00CF5397">
        <w:rPr>
          <w:b w:val="0"/>
          <w:u w:val="single"/>
        </w:rPr>
        <w:t>PPP-REQ-420437/A-Request User Feedback for HUD</w:t>
      </w:r>
    </w:p>
    <w:p w14:paraId="7084BED1" w14:textId="77777777" w:rsidR="00F659A1" w:rsidRPr="001A5973" w:rsidRDefault="000C6421" w:rsidP="00F659A1">
      <w:pPr>
        <w:rPr>
          <w:rFonts w:cs="Arial"/>
        </w:rPr>
      </w:pPr>
      <w:r>
        <w:rPr>
          <w:rFonts w:cs="Arial"/>
        </w:rPr>
        <w:t xml:space="preserve">When the </w:t>
      </w:r>
      <w:proofErr w:type="spellStart"/>
      <w:r>
        <w:rPr>
          <w:rFonts w:cs="Arial"/>
        </w:rPr>
        <w:t>PPPServer</w:t>
      </w:r>
      <w:proofErr w:type="spellEnd"/>
      <w:r>
        <w:rPr>
          <w:rFonts w:cs="Arial"/>
        </w:rPr>
        <w:t xml:space="preserve"> needs to request a popup and the only value in the Classified Adjustments Repository to have a value other than 'None' is 'Infotainment Adjustment Classification', the </w:t>
      </w:r>
      <w:proofErr w:type="spellStart"/>
      <w:r>
        <w:rPr>
          <w:rFonts w:cs="Arial"/>
        </w:rPr>
        <w:t>PPPServer</w:t>
      </w:r>
      <w:proofErr w:type="spellEnd"/>
      <w:r>
        <w:rPr>
          <w:rFonts w:cs="Arial"/>
        </w:rPr>
        <w:t xml:space="preserve"> shall send </w:t>
      </w:r>
      <w:proofErr w:type="spellStart"/>
      <w:r w:rsidRPr="00721BE1">
        <w:t>setAutoSavePrompt</w:t>
      </w:r>
      <w:proofErr w:type="spellEnd"/>
      <w:r>
        <w:t>(</w:t>
      </w:r>
      <w:proofErr w:type="spellStart"/>
      <w:r>
        <w:t>PromptControl</w:t>
      </w:r>
      <w:proofErr w:type="spellEnd"/>
      <w:r>
        <w:t xml:space="preserve"> = “Display”, </w:t>
      </w:r>
      <w:proofErr w:type="spellStart"/>
      <w:r>
        <w:t>PromptType</w:t>
      </w:r>
      <w:proofErr w:type="spellEnd"/>
      <w:r>
        <w:rPr>
          <w:rFonts w:cs="Arial"/>
        </w:rPr>
        <w:t xml:space="preserve"> = “HUD”).</w:t>
      </w:r>
    </w:p>
    <w:p w14:paraId="2F99526F" w14:textId="77777777" w:rsidR="00CF5397" w:rsidRPr="0073778A" w:rsidRDefault="00CF5397" w:rsidP="00CF5397">
      <w:pPr>
        <w:pStyle w:val="Heading4"/>
        <w:rPr>
          <w:b w:val="0"/>
          <w:strike/>
          <w:u w:val="single"/>
        </w:rPr>
      </w:pPr>
      <w:commentRangeStart w:id="1563"/>
      <w:commentRangeStart w:id="1564"/>
      <w:r w:rsidRPr="0073778A">
        <w:rPr>
          <w:b w:val="0"/>
          <w:strike/>
          <w:u w:val="single"/>
        </w:rPr>
        <w:lastRenderedPageBreak/>
        <w:t xml:space="preserve">PPP-REQ-420438/A-Close Prompt when </w:t>
      </w:r>
      <w:proofErr w:type="spellStart"/>
      <w:r w:rsidRPr="0073778A">
        <w:rPr>
          <w:b w:val="0"/>
          <w:strike/>
          <w:u w:val="single"/>
        </w:rPr>
        <w:t>T_Ignore</w:t>
      </w:r>
      <w:proofErr w:type="spellEnd"/>
      <w:r w:rsidRPr="0073778A">
        <w:rPr>
          <w:b w:val="0"/>
          <w:strike/>
          <w:u w:val="single"/>
        </w:rPr>
        <w:t xml:space="preserve"> expires</w:t>
      </w:r>
    </w:p>
    <w:p w14:paraId="27FC4591" w14:textId="77777777" w:rsidR="00F659A1" w:rsidRPr="0073778A" w:rsidRDefault="000C6421" w:rsidP="00F659A1">
      <w:pPr>
        <w:rPr>
          <w:rFonts w:cs="Arial"/>
          <w:strike/>
        </w:rPr>
      </w:pPr>
      <w:r w:rsidRPr="0073778A">
        <w:rPr>
          <w:rFonts w:cs="Arial"/>
          <w:strike/>
        </w:rPr>
        <w:t xml:space="preserve">When </w:t>
      </w:r>
      <w:proofErr w:type="spellStart"/>
      <w:r w:rsidRPr="0073778A">
        <w:rPr>
          <w:rFonts w:cs="Arial"/>
          <w:strike/>
        </w:rPr>
        <w:t>T_Ignore</w:t>
      </w:r>
      <w:proofErr w:type="spellEnd"/>
      <w:r w:rsidRPr="0073778A">
        <w:rPr>
          <w:rFonts w:cs="Arial"/>
          <w:strike/>
        </w:rPr>
        <w:t xml:space="preserve"> expires, the </w:t>
      </w:r>
      <w:proofErr w:type="spellStart"/>
      <w:r w:rsidRPr="0073778A">
        <w:rPr>
          <w:rFonts w:cs="Arial"/>
          <w:strike/>
        </w:rPr>
        <w:t>PPPServer</w:t>
      </w:r>
      <w:proofErr w:type="spellEnd"/>
      <w:r w:rsidRPr="0073778A">
        <w:rPr>
          <w:rFonts w:cs="Arial"/>
          <w:strike/>
        </w:rPr>
        <w:t xml:space="preserve"> shall set sending </w:t>
      </w:r>
      <w:proofErr w:type="spellStart"/>
      <w:r w:rsidRPr="0073778A">
        <w:rPr>
          <w:rFonts w:cs="Arial"/>
          <w:strike/>
        </w:rPr>
        <w:t>setAutoSavePrompt</w:t>
      </w:r>
      <w:proofErr w:type="spellEnd"/>
      <w:r w:rsidRPr="0073778A">
        <w:rPr>
          <w:rFonts w:cs="Arial"/>
          <w:strike/>
        </w:rPr>
        <w:t>(</w:t>
      </w:r>
      <w:proofErr w:type="spellStart"/>
      <w:r w:rsidRPr="0073778A">
        <w:rPr>
          <w:rFonts w:cs="Arial"/>
          <w:strike/>
        </w:rPr>
        <w:t>PromptControl</w:t>
      </w:r>
      <w:proofErr w:type="spellEnd"/>
      <w:r w:rsidRPr="0073778A">
        <w:rPr>
          <w:rFonts w:cs="Arial"/>
          <w:strike/>
        </w:rPr>
        <w:t xml:space="preserve"> = “Close”,  </w:t>
      </w:r>
      <w:proofErr w:type="spellStart"/>
      <w:r w:rsidRPr="0073778A">
        <w:rPr>
          <w:rFonts w:cs="Arial"/>
          <w:strike/>
        </w:rPr>
        <w:t>PromptType</w:t>
      </w:r>
      <w:proofErr w:type="spellEnd"/>
      <w:r w:rsidRPr="0073778A">
        <w:rPr>
          <w:rFonts w:cs="Arial"/>
          <w:strike/>
        </w:rPr>
        <w:t xml:space="preserve"> = “Ignore Confirm”).</w:t>
      </w:r>
      <w:commentRangeEnd w:id="1563"/>
      <w:r w:rsidR="0073778A">
        <w:rPr>
          <w:rStyle w:val="CommentReference"/>
        </w:rPr>
        <w:commentReference w:id="1563"/>
      </w:r>
      <w:commentRangeEnd w:id="1564"/>
      <w:r w:rsidR="00C52C70">
        <w:rPr>
          <w:rStyle w:val="CommentReference"/>
        </w:rPr>
        <w:commentReference w:id="1564"/>
      </w:r>
    </w:p>
    <w:p w14:paraId="14058BF8" w14:textId="77777777" w:rsidR="00CF5397" w:rsidRPr="00CF5397" w:rsidRDefault="00CF5397" w:rsidP="00CF5397">
      <w:pPr>
        <w:pStyle w:val="Heading4"/>
        <w:rPr>
          <w:b w:val="0"/>
          <w:u w:val="single"/>
        </w:rPr>
      </w:pPr>
      <w:r w:rsidRPr="00CF5397">
        <w:rPr>
          <w:b w:val="0"/>
          <w:u w:val="single"/>
        </w:rPr>
        <w:t xml:space="preserve">PPP-REQ-420439/A-Close Prompt when </w:t>
      </w:r>
      <w:proofErr w:type="spellStart"/>
      <w:r w:rsidRPr="00CF5397">
        <w:rPr>
          <w:b w:val="0"/>
          <w:u w:val="single"/>
        </w:rPr>
        <w:t>T_SaveWait</w:t>
      </w:r>
      <w:proofErr w:type="spellEnd"/>
      <w:r w:rsidRPr="00CF5397">
        <w:rPr>
          <w:b w:val="0"/>
          <w:u w:val="single"/>
        </w:rPr>
        <w:t xml:space="preserve"> expires</w:t>
      </w:r>
    </w:p>
    <w:p w14:paraId="33D756BA" w14:textId="77777777" w:rsidR="00F659A1" w:rsidRPr="001A5973" w:rsidRDefault="000C6421" w:rsidP="00F659A1">
      <w:pPr>
        <w:rPr>
          <w:rFonts w:cs="Arial"/>
        </w:rPr>
      </w:pPr>
      <w:r>
        <w:rPr>
          <w:rFonts w:cs="Arial"/>
        </w:rPr>
        <w:t xml:space="preserve">When </w:t>
      </w:r>
      <w:proofErr w:type="spellStart"/>
      <w:r>
        <w:rPr>
          <w:rFonts w:cs="Arial"/>
        </w:rPr>
        <w:t>T_SaveWait</w:t>
      </w:r>
      <w:proofErr w:type="spellEnd"/>
      <w:r>
        <w:rPr>
          <w:rFonts w:cs="Arial"/>
        </w:rPr>
        <w:t xml:space="preserve"> expires, the </w:t>
      </w:r>
      <w:proofErr w:type="spellStart"/>
      <w:r>
        <w:rPr>
          <w:rFonts w:cs="Arial"/>
        </w:rPr>
        <w:t>PPPServer</w:t>
      </w:r>
      <w:proofErr w:type="spellEnd"/>
      <w:r>
        <w:rPr>
          <w:rFonts w:cs="Arial"/>
        </w:rPr>
        <w:t xml:space="preserve"> shall set '</w:t>
      </w:r>
      <w:proofErr w:type="spellStart"/>
      <w:r>
        <w:rPr>
          <w:rFonts w:cs="Arial"/>
        </w:rPr>
        <w:t>AutoSaveHMIPromp_B_Rq</w:t>
      </w:r>
      <w:proofErr w:type="spellEnd"/>
      <w:r>
        <w:rPr>
          <w:rFonts w:cs="Arial"/>
        </w:rPr>
        <w:t>' to 'No'.</w:t>
      </w:r>
      <w:commentRangeStart w:id="1565"/>
      <w:commentRangeEnd w:id="1565"/>
      <w:r>
        <w:rPr>
          <w:rStyle w:val="CommentReference"/>
        </w:rPr>
        <w:commentReference w:id="1565"/>
      </w:r>
    </w:p>
    <w:p w14:paraId="6726E8CC" w14:textId="77777777" w:rsidR="00CF5397" w:rsidRPr="00CF5397" w:rsidRDefault="00CF5397" w:rsidP="00CF5397">
      <w:pPr>
        <w:pStyle w:val="Heading4"/>
        <w:rPr>
          <w:b w:val="0"/>
          <w:u w:val="single"/>
        </w:rPr>
      </w:pPr>
      <w:r w:rsidRPr="00CF5397">
        <w:rPr>
          <w:b w:val="0"/>
          <w:u w:val="single"/>
        </w:rPr>
        <w:t>PPP-REQ-420440/A-Prompt2 Timer</w:t>
      </w:r>
    </w:p>
    <w:p w14:paraId="5ABDC209" w14:textId="77777777" w:rsidR="00F659A1" w:rsidRDefault="000C6421" w:rsidP="00F659A1">
      <w:r>
        <w:t xml:space="preserve">The </w:t>
      </w:r>
      <w:proofErr w:type="spellStart"/>
      <w:r>
        <w:t>PPPInterfaceClient</w:t>
      </w:r>
      <w:proofErr w:type="spellEnd"/>
      <w:r>
        <w:t xml:space="preserve"> shall have a configurable timer, T_Prompt2, which shall be the maximum time the </w:t>
      </w:r>
      <w:proofErr w:type="spellStart"/>
      <w:r>
        <w:t>PPPInterfaceClient</w:t>
      </w:r>
      <w:proofErr w:type="spellEnd"/>
      <w:r>
        <w:t xml:space="preserve"> shall display a requested prompt.</w:t>
      </w:r>
      <w:r w:rsidRPr="00732714">
        <w:t xml:space="preserve"> This timer shall be configurable via DID.</w:t>
      </w:r>
    </w:p>
    <w:p w14:paraId="3CC9AAA3" w14:textId="77777777" w:rsidR="00F659A1" w:rsidRDefault="000C6421" w:rsidP="00CF5397">
      <w:pPr>
        <w:pStyle w:val="Heading4"/>
      </w:pPr>
      <w:r w:rsidRPr="00B9479B">
        <w:t>PPP-TMR-REQ-420640/A-T_Prompt2</w:t>
      </w:r>
    </w:p>
    <w:p w14:paraId="1FA4011D" w14:textId="77777777" w:rsidR="00F659A1" w:rsidRPr="0091772B" w:rsidRDefault="00F659A1" w:rsidP="00F659A1">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F659A1" w14:paraId="48537B13" w14:textId="77777777" w:rsidTr="00F659A1">
        <w:trPr>
          <w:jc w:val="center"/>
        </w:trPr>
        <w:tc>
          <w:tcPr>
            <w:tcW w:w="2066" w:type="dxa"/>
            <w:tcBorders>
              <w:top w:val="single" w:sz="4" w:space="0" w:color="auto"/>
              <w:left w:val="single" w:sz="4" w:space="0" w:color="auto"/>
              <w:bottom w:val="single" w:sz="4" w:space="0" w:color="auto"/>
              <w:right w:val="single" w:sz="4" w:space="0" w:color="auto"/>
            </w:tcBorders>
            <w:hideMark/>
          </w:tcPr>
          <w:p w14:paraId="71CB7D77" w14:textId="77777777" w:rsidR="00F659A1" w:rsidRDefault="000C6421">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14:paraId="26992675" w14:textId="77777777" w:rsidR="00F659A1" w:rsidRDefault="000C6421">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14:paraId="5C652374" w14:textId="77777777" w:rsidR="00F659A1" w:rsidRDefault="000C6421">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14:paraId="2F0E07E3" w14:textId="77777777" w:rsidR="00F659A1" w:rsidRDefault="000C6421">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14:paraId="485154C6" w14:textId="77777777" w:rsidR="00F659A1" w:rsidRDefault="000C6421">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14:paraId="732E0A71" w14:textId="77777777" w:rsidR="00F659A1" w:rsidRDefault="000C6421">
            <w:pPr>
              <w:spacing w:line="276" w:lineRule="auto"/>
              <w:jc w:val="center"/>
              <w:rPr>
                <w:rFonts w:ascii="Univers" w:eastAsia="Times New Roman" w:hAnsi="Univers" w:cs="Arial"/>
                <w:b/>
                <w:sz w:val="14"/>
                <w:szCs w:val="14"/>
              </w:rPr>
            </w:pPr>
            <w:r>
              <w:rPr>
                <w:rFonts w:cs="Arial"/>
                <w:b/>
                <w:sz w:val="14"/>
                <w:szCs w:val="14"/>
              </w:rPr>
              <w:t>Default</w:t>
            </w:r>
          </w:p>
        </w:tc>
      </w:tr>
      <w:tr w:rsidR="00F659A1" w14:paraId="235A774B" w14:textId="77777777" w:rsidTr="00F659A1">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14:paraId="45A562A4" w14:textId="77777777" w:rsidR="00F659A1" w:rsidRPr="00DF054A" w:rsidRDefault="000C6421">
            <w:pPr>
              <w:spacing w:line="276" w:lineRule="auto"/>
              <w:rPr>
                <w:rFonts w:ascii="Univers" w:eastAsia="Times New Roman" w:hAnsi="Univers" w:cs="Arial"/>
                <w:sz w:val="14"/>
                <w:szCs w:val="14"/>
              </w:rPr>
            </w:pPr>
            <w:r w:rsidRPr="00DF054A">
              <w:rPr>
                <w:rFonts w:cs="Arial"/>
                <w:sz w:val="14"/>
                <w:szCs w:val="14"/>
              </w:rPr>
              <w:t>T_Prompt2</w:t>
            </w:r>
          </w:p>
        </w:tc>
        <w:tc>
          <w:tcPr>
            <w:tcW w:w="5442" w:type="dxa"/>
            <w:tcBorders>
              <w:top w:val="single" w:sz="4" w:space="0" w:color="auto"/>
              <w:left w:val="single" w:sz="4" w:space="0" w:color="auto"/>
              <w:bottom w:val="single" w:sz="4" w:space="0" w:color="auto"/>
              <w:right w:val="single" w:sz="4" w:space="0" w:color="auto"/>
            </w:tcBorders>
            <w:hideMark/>
          </w:tcPr>
          <w:p w14:paraId="74C60624" w14:textId="77777777" w:rsidR="00F659A1" w:rsidRDefault="000C6421" w:rsidP="00F659A1">
            <w:r>
              <w:t xml:space="preserve">Maximum time the </w:t>
            </w:r>
            <w:proofErr w:type="spellStart"/>
            <w:r>
              <w:t>PPPInterfaceClient</w:t>
            </w:r>
            <w:proofErr w:type="spellEnd"/>
            <w:r>
              <w:t xml:space="preserve"> shall display a requested prompt.</w:t>
            </w:r>
          </w:p>
          <w:p w14:paraId="6BE687BD" w14:textId="77777777" w:rsidR="00F659A1" w:rsidRDefault="00F659A1" w:rsidP="00F659A1"/>
          <w:p w14:paraId="05F256D3" w14:textId="77777777" w:rsidR="00F659A1" w:rsidRDefault="000C6421" w:rsidP="00F659A1">
            <w:r>
              <w:t>Note: Use the default value</w:t>
            </w:r>
          </w:p>
          <w:p w14:paraId="3CF98530" w14:textId="77777777" w:rsidR="00F659A1" w:rsidRDefault="00F659A1">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B77668B" w14:textId="77777777" w:rsidR="00F659A1" w:rsidRDefault="000C6421">
            <w:pPr>
              <w:spacing w:line="276" w:lineRule="auto"/>
              <w:jc w:val="center"/>
              <w:rPr>
                <w:rFonts w:ascii="Univers" w:eastAsia="Times New Roman" w:hAnsi="Univers" w:cs="Arial"/>
                <w:sz w:val="14"/>
                <w:szCs w:val="14"/>
              </w:rPr>
            </w:pPr>
            <w:r>
              <w:rPr>
                <w:rFonts w:cs="Arial"/>
                <w:sz w:val="14"/>
                <w:szCs w:val="14"/>
              </w:rPr>
              <w:t>sec</w:t>
            </w:r>
          </w:p>
        </w:tc>
        <w:tc>
          <w:tcPr>
            <w:tcW w:w="720" w:type="dxa"/>
            <w:tcBorders>
              <w:top w:val="single" w:sz="4" w:space="0" w:color="auto"/>
              <w:left w:val="single" w:sz="4" w:space="0" w:color="auto"/>
              <w:bottom w:val="single" w:sz="4" w:space="0" w:color="auto"/>
              <w:right w:val="single" w:sz="4" w:space="0" w:color="auto"/>
            </w:tcBorders>
            <w:hideMark/>
          </w:tcPr>
          <w:p w14:paraId="3EA5AFBF" w14:textId="77777777" w:rsidR="00F659A1" w:rsidRDefault="000C6421">
            <w:pPr>
              <w:spacing w:line="276" w:lineRule="auto"/>
              <w:rPr>
                <w:rFonts w:ascii="Univers" w:eastAsia="Times New Roman" w:hAnsi="Univers" w:cs="Arial"/>
                <w:sz w:val="14"/>
                <w:szCs w:val="14"/>
              </w:rPr>
            </w:pPr>
            <w:r>
              <w:rPr>
                <w:rFonts w:cs="Arial"/>
                <w:sz w:val="14"/>
                <w:szCs w:val="14"/>
              </w:rPr>
              <w:t>0-70</w:t>
            </w:r>
          </w:p>
        </w:tc>
        <w:tc>
          <w:tcPr>
            <w:tcW w:w="1080" w:type="dxa"/>
            <w:tcBorders>
              <w:top w:val="single" w:sz="4" w:space="0" w:color="auto"/>
              <w:left w:val="single" w:sz="4" w:space="0" w:color="auto"/>
              <w:bottom w:val="single" w:sz="4" w:space="0" w:color="auto"/>
              <w:right w:val="single" w:sz="4" w:space="0" w:color="auto"/>
            </w:tcBorders>
            <w:hideMark/>
          </w:tcPr>
          <w:p w14:paraId="755416A3" w14:textId="77777777" w:rsidR="00F659A1" w:rsidRDefault="000C6421">
            <w:pPr>
              <w:spacing w:line="276" w:lineRule="auto"/>
              <w:jc w:val="center"/>
              <w:rPr>
                <w:rFonts w:ascii="Univers" w:eastAsia="Times New Roman" w:hAnsi="Univers" w:cs="Arial"/>
                <w:sz w:val="14"/>
                <w:szCs w:val="14"/>
              </w:rPr>
            </w:pPr>
            <w:r>
              <w:rPr>
                <w:rFonts w:cs="Arial"/>
                <w:sz w:val="14"/>
                <w:szCs w:val="14"/>
              </w:rPr>
              <w:t>1</w:t>
            </w:r>
          </w:p>
        </w:tc>
        <w:tc>
          <w:tcPr>
            <w:tcW w:w="900" w:type="dxa"/>
            <w:tcBorders>
              <w:top w:val="single" w:sz="4" w:space="0" w:color="auto"/>
              <w:left w:val="single" w:sz="4" w:space="0" w:color="auto"/>
              <w:bottom w:val="single" w:sz="4" w:space="0" w:color="auto"/>
              <w:right w:val="single" w:sz="4" w:space="0" w:color="auto"/>
            </w:tcBorders>
            <w:hideMark/>
          </w:tcPr>
          <w:p w14:paraId="35F56CC4" w14:textId="77777777" w:rsidR="00F659A1" w:rsidRDefault="000C6421">
            <w:pPr>
              <w:spacing w:line="276" w:lineRule="auto"/>
              <w:jc w:val="center"/>
              <w:rPr>
                <w:rFonts w:ascii="Univers" w:eastAsia="Times New Roman" w:hAnsi="Univers" w:cs="Arial"/>
                <w:sz w:val="14"/>
                <w:szCs w:val="14"/>
              </w:rPr>
            </w:pPr>
            <w:r>
              <w:rPr>
                <w:rFonts w:cs="Arial"/>
                <w:sz w:val="14"/>
                <w:szCs w:val="14"/>
              </w:rPr>
              <w:t>35</w:t>
            </w:r>
          </w:p>
        </w:tc>
      </w:tr>
    </w:tbl>
    <w:p w14:paraId="609F34C9" w14:textId="77777777" w:rsidR="00F659A1" w:rsidRPr="00B01CDD" w:rsidRDefault="00F659A1" w:rsidP="00F659A1">
      <w:pPr>
        <w:rPr>
          <w:sz w:val="14"/>
          <w:szCs w:val="14"/>
        </w:rPr>
      </w:pPr>
    </w:p>
    <w:p w14:paraId="56B8FA3B" w14:textId="77777777" w:rsidR="00CF5397" w:rsidRPr="00CF5397" w:rsidRDefault="00CF5397" w:rsidP="00CF5397">
      <w:pPr>
        <w:pStyle w:val="Heading4"/>
        <w:rPr>
          <w:b w:val="0"/>
          <w:u w:val="single"/>
        </w:rPr>
      </w:pPr>
      <w:r w:rsidRPr="00CF5397">
        <w:rPr>
          <w:b w:val="0"/>
          <w:u w:val="single"/>
        </w:rPr>
        <w:t>PPP-REQ-420441/A-Start T_Prompt2</w:t>
      </w:r>
    </w:p>
    <w:p w14:paraId="116482E7" w14:textId="77777777" w:rsidR="00F659A1" w:rsidRPr="001A5973" w:rsidRDefault="000C6421" w:rsidP="00F659A1">
      <w:pPr>
        <w:rPr>
          <w:rFonts w:cs="Arial"/>
        </w:rPr>
      </w:pPr>
      <w:r>
        <w:rPr>
          <w:rFonts w:cs="Arial"/>
        </w:rPr>
        <w:t xml:space="preserve">The </w:t>
      </w:r>
      <w:proofErr w:type="spellStart"/>
      <w:r>
        <w:rPr>
          <w:rFonts w:cs="Arial"/>
        </w:rPr>
        <w:t>PPPInterfaceClient</w:t>
      </w:r>
      <w:proofErr w:type="spellEnd"/>
      <w:r>
        <w:rPr>
          <w:rFonts w:cs="Arial"/>
        </w:rPr>
        <w:t xml:space="preserve"> shall start T_Prompt2 when it displays a requested prompt per </w:t>
      </w:r>
      <w:proofErr w:type="spellStart"/>
      <w:r w:rsidRPr="00721BE1">
        <w:t>setAutoSavePrompt</w:t>
      </w:r>
      <w:proofErr w:type="spellEnd"/>
      <w:r>
        <w:t>(</w:t>
      </w:r>
      <w:proofErr w:type="spellStart"/>
      <w:r>
        <w:t>PromptControl</w:t>
      </w:r>
      <w:proofErr w:type="spellEnd"/>
      <w:r>
        <w:t xml:space="preserve"> = “Display”</w:t>
      </w:r>
      <w:r>
        <w:rPr>
          <w:rFonts w:cs="Arial"/>
        </w:rPr>
        <w:t>).</w:t>
      </w:r>
    </w:p>
    <w:p w14:paraId="57FE86BF" w14:textId="77777777" w:rsidR="00CF5397" w:rsidRPr="00CF5397" w:rsidRDefault="00CF5397" w:rsidP="00CF5397">
      <w:pPr>
        <w:pStyle w:val="Heading4"/>
        <w:rPr>
          <w:b w:val="0"/>
          <w:u w:val="single"/>
        </w:rPr>
      </w:pPr>
      <w:r w:rsidRPr="00CF5397">
        <w:rPr>
          <w:b w:val="0"/>
          <w:u w:val="single"/>
        </w:rPr>
        <w:t>PPP-REQ-420442/A-Prompt Options</w:t>
      </w:r>
    </w:p>
    <w:p w14:paraId="5A843B61" w14:textId="77777777" w:rsidR="00F659A1" w:rsidRDefault="000C6421" w:rsidP="00F659A1">
      <w:pPr>
        <w:rPr>
          <w:rFonts w:cs="Arial"/>
        </w:rPr>
      </w:pPr>
      <w:r>
        <w:rPr>
          <w:rFonts w:cs="Arial"/>
        </w:rPr>
        <w:t xml:space="preserve">The </w:t>
      </w:r>
      <w:proofErr w:type="spellStart"/>
      <w:r>
        <w:rPr>
          <w:rFonts w:cs="Arial"/>
        </w:rPr>
        <w:t>PPPInterfaceClient</w:t>
      </w:r>
      <w:proofErr w:type="spellEnd"/>
      <w:r>
        <w:rPr>
          <w:rFonts w:cs="Arial"/>
        </w:rPr>
        <w:t xml:space="preserve"> shall provide a prompt with the below options when </w:t>
      </w:r>
      <w:proofErr w:type="spellStart"/>
      <w:r w:rsidRPr="00B36A4B">
        <w:rPr>
          <w:rFonts w:cs="Arial"/>
        </w:rPr>
        <w:t>setAutoSavePrompt</w:t>
      </w:r>
      <w:proofErr w:type="spellEnd"/>
      <w:r>
        <w:rPr>
          <w:rFonts w:cs="Arial"/>
        </w:rPr>
        <w:t xml:space="preserve"> is sent for </w:t>
      </w:r>
      <w:proofErr w:type="spellStart"/>
      <w:r>
        <w:rPr>
          <w:rFonts w:cs="Arial"/>
        </w:rPr>
        <w:t>PromptType’s</w:t>
      </w:r>
      <w:proofErr w:type="spellEnd"/>
      <w:r>
        <w:rPr>
          <w:rFonts w:cs="Arial"/>
        </w:rPr>
        <w:t xml:space="preserve"> 0x0 - 0x5:</w:t>
      </w:r>
    </w:p>
    <w:p w14:paraId="1DE6EAF5" w14:textId="77777777" w:rsidR="00F659A1" w:rsidRDefault="000C6421" w:rsidP="000C6421">
      <w:pPr>
        <w:numPr>
          <w:ilvl w:val="0"/>
          <w:numId w:val="29"/>
        </w:numPr>
        <w:rPr>
          <w:rFonts w:cs="Arial"/>
        </w:rPr>
      </w:pPr>
      <w:commentRangeStart w:id="1566"/>
      <w:r>
        <w:rPr>
          <w:rFonts w:cs="Arial"/>
        </w:rPr>
        <w:t>Save the adjustments</w:t>
      </w:r>
    </w:p>
    <w:p w14:paraId="3ED07000" w14:textId="2611FCF9" w:rsidR="00F659A1" w:rsidRDefault="000C6421" w:rsidP="000C6421">
      <w:pPr>
        <w:numPr>
          <w:ilvl w:val="0"/>
          <w:numId w:val="29"/>
        </w:numPr>
        <w:rPr>
          <w:rFonts w:cs="Arial"/>
        </w:rPr>
      </w:pPr>
      <w:del w:id="1567" w:author="Borrelli, Matthew (M.T.)" w:date="2021-06-04T17:06:00Z">
        <w:r w:rsidDel="004E2032">
          <w:rPr>
            <w:rFonts w:cs="Arial"/>
          </w:rPr>
          <w:delText xml:space="preserve">Ignore </w:delText>
        </w:r>
      </w:del>
      <w:ins w:id="1568" w:author="Borrelli, Matthew (M.T.)" w:date="2021-06-04T17:06:00Z">
        <w:r w:rsidR="004E2032">
          <w:rPr>
            <w:rFonts w:cs="Arial"/>
          </w:rPr>
          <w:t xml:space="preserve">No Save </w:t>
        </w:r>
      </w:ins>
      <w:r>
        <w:rPr>
          <w:rFonts w:cs="Arial"/>
        </w:rPr>
        <w:t>the adjustments</w:t>
      </w:r>
    </w:p>
    <w:p w14:paraId="5D659647" w14:textId="77777777" w:rsidR="00F659A1" w:rsidRPr="001A5973" w:rsidRDefault="000C6421" w:rsidP="000C6421">
      <w:pPr>
        <w:numPr>
          <w:ilvl w:val="0"/>
          <w:numId w:val="29"/>
        </w:numPr>
        <w:rPr>
          <w:rFonts w:cs="Arial"/>
        </w:rPr>
      </w:pPr>
      <w:r>
        <w:rPr>
          <w:rFonts w:cs="Arial"/>
        </w:rPr>
        <w:t>Change profile</w:t>
      </w:r>
      <w:commentRangeEnd w:id="1566"/>
      <w:r w:rsidR="00C52C70">
        <w:rPr>
          <w:rStyle w:val="CommentReference"/>
        </w:rPr>
        <w:commentReference w:id="1566"/>
      </w:r>
    </w:p>
    <w:p w14:paraId="1D42F950" w14:textId="77777777" w:rsidR="00CF5397" w:rsidRPr="00CF5397" w:rsidRDefault="00CF5397" w:rsidP="00CF5397">
      <w:pPr>
        <w:pStyle w:val="Heading4"/>
        <w:rPr>
          <w:b w:val="0"/>
          <w:u w:val="single"/>
        </w:rPr>
      </w:pPr>
      <w:r w:rsidRPr="00CF5397">
        <w:rPr>
          <w:b w:val="0"/>
          <w:u w:val="single"/>
        </w:rPr>
        <w:t>PPP-REQ-420443/A-Prompt Persistence</w:t>
      </w:r>
    </w:p>
    <w:p w14:paraId="2D632B89" w14:textId="77777777" w:rsidR="00F659A1" w:rsidRPr="001A5973" w:rsidRDefault="000C6421" w:rsidP="00F659A1">
      <w:r>
        <w:t xml:space="preserve">The </w:t>
      </w:r>
      <w:proofErr w:type="spellStart"/>
      <w:r>
        <w:t>PPPInterfaceClient</w:t>
      </w:r>
      <w:proofErr w:type="spellEnd"/>
      <w:r>
        <w:t xml:space="preserve"> shall display a requested prompt until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is received for the respective </w:t>
      </w:r>
      <w:proofErr w:type="spellStart"/>
      <w:r>
        <w:rPr>
          <w:rFonts w:cs="Arial"/>
        </w:rPr>
        <w:t>PromptType</w:t>
      </w:r>
      <w:proofErr w:type="spellEnd"/>
      <w:r>
        <w:rPr>
          <w:rFonts w:cs="Arial"/>
        </w:rPr>
        <w:t>, or unit T_Prompt2 expires.</w:t>
      </w:r>
    </w:p>
    <w:p w14:paraId="5089E675" w14:textId="77777777" w:rsidR="00CF5397" w:rsidRPr="00CF5397" w:rsidRDefault="00CF5397" w:rsidP="00CF5397">
      <w:pPr>
        <w:pStyle w:val="Heading4"/>
        <w:rPr>
          <w:b w:val="0"/>
          <w:u w:val="single"/>
        </w:rPr>
      </w:pPr>
      <w:r w:rsidRPr="00CF5397">
        <w:rPr>
          <w:b w:val="0"/>
          <w:u w:val="single"/>
        </w:rPr>
        <w:t>PPP-REQ-420444/A-Prompt Variations</w:t>
      </w:r>
    </w:p>
    <w:p w14:paraId="555AFF7A" w14:textId="77777777" w:rsidR="00F659A1" w:rsidRPr="001A5973" w:rsidRDefault="000C6421" w:rsidP="00F659A1">
      <w:pPr>
        <w:rPr>
          <w:rFonts w:cs="Arial"/>
        </w:rPr>
      </w:pPr>
      <w:r>
        <w:rPr>
          <w:rFonts w:cs="Arial"/>
        </w:rPr>
        <w:t xml:space="preserve">The </w:t>
      </w:r>
      <w:proofErr w:type="spellStart"/>
      <w:r>
        <w:rPr>
          <w:rFonts w:cs="Arial"/>
        </w:rPr>
        <w:t>PPPInterfaceClient</w:t>
      </w:r>
      <w:proofErr w:type="spellEnd"/>
      <w:r>
        <w:rPr>
          <w:rFonts w:cs="Arial"/>
        </w:rPr>
        <w:t xml:space="preserve"> shall have variations for the prompt, including HUD, Seat, Steering Wheel, Mirror, Pedal, and Multiple.</w:t>
      </w:r>
    </w:p>
    <w:p w14:paraId="1F07D785" w14:textId="77777777" w:rsidR="00CF5397" w:rsidRPr="00CF5397" w:rsidRDefault="00CF5397" w:rsidP="00CF5397">
      <w:pPr>
        <w:pStyle w:val="Heading4"/>
        <w:rPr>
          <w:b w:val="0"/>
          <w:u w:val="single"/>
        </w:rPr>
      </w:pPr>
      <w:r w:rsidRPr="00CF5397">
        <w:rPr>
          <w:b w:val="0"/>
          <w:u w:val="single"/>
        </w:rPr>
        <w:t>PPP-REQ-420445/A-Prompt Response - Change Profile</w:t>
      </w:r>
    </w:p>
    <w:p w14:paraId="0AE3C7E3" w14:textId="77777777" w:rsidR="00F659A1" w:rsidRPr="001A5973" w:rsidRDefault="000C6421" w:rsidP="00F659A1">
      <w:pPr>
        <w:rPr>
          <w:rFonts w:cs="Arial"/>
        </w:rPr>
      </w:pPr>
      <w:r>
        <w:rPr>
          <w:rFonts w:cs="Arial"/>
        </w:rPr>
        <w:t xml:space="preserve">The </w:t>
      </w:r>
      <w:proofErr w:type="spellStart"/>
      <w:r>
        <w:rPr>
          <w:rFonts w:cs="Arial"/>
        </w:rPr>
        <w:t>PPPInterfaceClient</w:t>
      </w:r>
      <w:proofErr w:type="spellEnd"/>
      <w:r>
        <w:rPr>
          <w:rFonts w:cs="Arial"/>
        </w:rPr>
        <w:t xml:space="preserve"> shall send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“Change Profile”) when the user requests to change profile</w:t>
      </w:r>
      <w:r w:rsidRPr="00F05281">
        <w:rPr>
          <w:rFonts w:cs="Arial"/>
        </w:rPr>
        <w:t xml:space="preserve"> </w:t>
      </w:r>
      <w:r>
        <w:rPr>
          <w:rFonts w:cs="Arial"/>
        </w:rPr>
        <w:t xml:space="preserve">via the prompt, and display the profile selection screen to the user. </w:t>
      </w:r>
    </w:p>
    <w:p w14:paraId="5F77F647" w14:textId="33542870" w:rsidR="00CF5397" w:rsidRPr="00CF5397" w:rsidRDefault="00CF5397" w:rsidP="00CF5397">
      <w:pPr>
        <w:pStyle w:val="Heading4"/>
        <w:rPr>
          <w:b w:val="0"/>
          <w:u w:val="single"/>
        </w:rPr>
      </w:pPr>
      <w:r w:rsidRPr="00CF5397">
        <w:rPr>
          <w:b w:val="0"/>
          <w:u w:val="single"/>
        </w:rPr>
        <w:t xml:space="preserve">PPP-REQ-420446/A-Prompt </w:t>
      </w:r>
      <w:commentRangeStart w:id="1569"/>
      <w:r w:rsidRPr="00CF5397">
        <w:rPr>
          <w:b w:val="0"/>
          <w:u w:val="single"/>
        </w:rPr>
        <w:t xml:space="preserve">Response </w:t>
      </w:r>
      <w:del w:id="1570" w:author="Borrelli, Matthew (M.T.)" w:date="2021-06-04T17:11:00Z">
        <w:r w:rsidRPr="00CF5397" w:rsidDel="004E2032">
          <w:rPr>
            <w:b w:val="0"/>
            <w:u w:val="single"/>
          </w:rPr>
          <w:delText>-</w:delText>
        </w:r>
      </w:del>
      <w:ins w:id="1571" w:author="Borrelli, Matthew (M.T.)" w:date="2021-06-04T17:11:00Z">
        <w:r w:rsidR="004E2032">
          <w:rPr>
            <w:b w:val="0"/>
            <w:u w:val="single"/>
          </w:rPr>
          <w:t>–</w:t>
        </w:r>
      </w:ins>
      <w:r w:rsidRPr="00CF5397">
        <w:rPr>
          <w:b w:val="0"/>
          <w:u w:val="single"/>
        </w:rPr>
        <w:t xml:space="preserve"> </w:t>
      </w:r>
      <w:del w:id="1572" w:author="Borrelli, Matthew (M.T.)" w:date="2021-06-04T17:11:00Z">
        <w:r w:rsidRPr="00CF5397" w:rsidDel="004E2032">
          <w:rPr>
            <w:b w:val="0"/>
            <w:u w:val="single"/>
          </w:rPr>
          <w:delText>Ignore</w:delText>
        </w:r>
      </w:del>
      <w:ins w:id="1573" w:author="Borrelli, Matthew (M.T.)" w:date="2021-06-04T17:11:00Z">
        <w:r w:rsidR="004E2032">
          <w:rPr>
            <w:b w:val="0"/>
            <w:u w:val="single"/>
          </w:rPr>
          <w:t>No Save</w:t>
        </w:r>
      </w:ins>
      <w:commentRangeEnd w:id="1569"/>
      <w:ins w:id="1574" w:author="Borrelli, Matthew (M.T.)" w:date="2021-06-21T14:40:00Z">
        <w:r w:rsidR="00C52C70">
          <w:rPr>
            <w:rStyle w:val="CommentReference"/>
            <w:b w:val="0"/>
            <w:bCs w:val="0"/>
            <w:i w:val="0"/>
          </w:rPr>
          <w:commentReference w:id="1569"/>
        </w:r>
      </w:ins>
    </w:p>
    <w:p w14:paraId="182FDF15" w14:textId="77777777" w:rsidR="00F659A1" w:rsidRPr="001A5973" w:rsidRDefault="000C6421" w:rsidP="00F659A1">
      <w:pPr>
        <w:rPr>
          <w:rFonts w:cs="Arial"/>
        </w:rPr>
      </w:pPr>
      <w:r>
        <w:rPr>
          <w:rFonts w:cs="Arial"/>
        </w:rPr>
        <w:t xml:space="preserve">The </w:t>
      </w:r>
      <w:proofErr w:type="spellStart"/>
      <w:r>
        <w:rPr>
          <w:rFonts w:cs="Arial"/>
        </w:rPr>
        <w:t>PPPInterfaceClient</w:t>
      </w:r>
      <w:proofErr w:type="spellEnd"/>
      <w:r>
        <w:rPr>
          <w:rFonts w:cs="Arial"/>
        </w:rPr>
        <w:t xml:space="preserve"> shall send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“No Save”) when the user requests to ignore the adjustment via the prompt. </w:t>
      </w:r>
    </w:p>
    <w:p w14:paraId="7F8DE192" w14:textId="77777777" w:rsidR="00CF5397" w:rsidRPr="00CF5397" w:rsidRDefault="00CF5397" w:rsidP="00CF5397">
      <w:pPr>
        <w:pStyle w:val="Heading4"/>
        <w:rPr>
          <w:b w:val="0"/>
          <w:u w:val="single"/>
        </w:rPr>
      </w:pPr>
      <w:r w:rsidRPr="00CF5397">
        <w:rPr>
          <w:b w:val="0"/>
          <w:u w:val="single"/>
        </w:rPr>
        <w:t>PPP-REQ-420447/A-Prompt Response - Save</w:t>
      </w:r>
    </w:p>
    <w:p w14:paraId="0113A00B" w14:textId="77777777" w:rsidR="00F659A1" w:rsidRPr="001A5973" w:rsidRDefault="000C6421" w:rsidP="00F659A1">
      <w:pPr>
        <w:rPr>
          <w:rFonts w:cs="Arial"/>
        </w:rPr>
      </w:pPr>
      <w:r>
        <w:rPr>
          <w:rFonts w:cs="Arial"/>
        </w:rPr>
        <w:t xml:space="preserve">The </w:t>
      </w:r>
      <w:proofErr w:type="spellStart"/>
      <w:r>
        <w:rPr>
          <w:rFonts w:cs="Arial"/>
        </w:rPr>
        <w:t>PPPInterfaceClient</w:t>
      </w:r>
      <w:proofErr w:type="spellEnd"/>
      <w:r>
        <w:rPr>
          <w:rFonts w:cs="Arial"/>
        </w:rPr>
        <w:t xml:space="preserve"> shall send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“Save”) when the user requests to save the adjustment via the prompt. </w:t>
      </w:r>
    </w:p>
    <w:p w14:paraId="68EF7F2A" w14:textId="77777777" w:rsidR="00CF5397" w:rsidRPr="00CF5397" w:rsidRDefault="00CF5397" w:rsidP="00CF5397">
      <w:pPr>
        <w:pStyle w:val="Heading4"/>
        <w:rPr>
          <w:b w:val="0"/>
          <w:u w:val="single"/>
        </w:rPr>
      </w:pPr>
      <w:r w:rsidRPr="00CF5397">
        <w:rPr>
          <w:b w:val="0"/>
          <w:u w:val="single"/>
        </w:rPr>
        <w:t>PPP-REQ-420448/A-Prompt Response - Blocked</w:t>
      </w:r>
    </w:p>
    <w:p w14:paraId="46EE5ECD" w14:textId="77777777" w:rsidR="00F659A1" w:rsidRPr="001A5973" w:rsidRDefault="000C6421" w:rsidP="00F659A1">
      <w:pPr>
        <w:rPr>
          <w:rFonts w:cs="Arial"/>
        </w:rPr>
      </w:pPr>
      <w:r>
        <w:rPr>
          <w:rFonts w:cs="Arial"/>
        </w:rPr>
        <w:t xml:space="preserve">If a prompt cannot be displayed, the </w:t>
      </w:r>
      <w:proofErr w:type="spellStart"/>
      <w:r>
        <w:rPr>
          <w:rFonts w:cs="Arial"/>
        </w:rPr>
        <w:t>PPPInterfaceClient</w:t>
      </w:r>
      <w:proofErr w:type="spellEnd"/>
      <w:r>
        <w:rPr>
          <w:rFonts w:cs="Arial"/>
        </w:rPr>
        <w:t xml:space="preserve"> shall send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“Blocked”) and not display any prompt.</w:t>
      </w:r>
    </w:p>
    <w:p w14:paraId="41B7BD08" w14:textId="77777777" w:rsidR="00CF5397" w:rsidRPr="00CF5397" w:rsidRDefault="00CF5397" w:rsidP="00CF5397">
      <w:pPr>
        <w:pStyle w:val="Heading4"/>
        <w:rPr>
          <w:b w:val="0"/>
          <w:u w:val="single"/>
        </w:rPr>
      </w:pPr>
      <w:r w:rsidRPr="00CF5397">
        <w:rPr>
          <w:b w:val="0"/>
          <w:u w:val="single"/>
        </w:rPr>
        <w:lastRenderedPageBreak/>
        <w:t>PPP-REQ-420449/A-Prompt Response - Timeout</w:t>
      </w:r>
    </w:p>
    <w:p w14:paraId="40DBBE96" w14:textId="77777777" w:rsidR="00F659A1" w:rsidRPr="002C0E6F" w:rsidRDefault="000C6421" w:rsidP="00F659A1">
      <w:pPr>
        <w:rPr>
          <w:rFonts w:cs="Arial"/>
        </w:rPr>
      </w:pPr>
      <w:r>
        <w:rPr>
          <w:rFonts w:cs="Arial"/>
        </w:rPr>
        <w:t xml:space="preserve">If T_Prompt2 expires, the </w:t>
      </w:r>
      <w:proofErr w:type="spellStart"/>
      <w:r>
        <w:rPr>
          <w:rFonts w:cs="Arial"/>
        </w:rPr>
        <w:t>PPPInterfaceClient</w:t>
      </w:r>
      <w:proofErr w:type="spellEnd"/>
      <w:r>
        <w:rPr>
          <w:rFonts w:cs="Arial"/>
        </w:rPr>
        <w:t xml:space="preserve"> shall send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“Timeout”).</w:t>
      </w:r>
    </w:p>
    <w:p w14:paraId="492B62CC" w14:textId="77777777" w:rsidR="00CF5397" w:rsidRPr="00CF5397" w:rsidRDefault="00CF5397" w:rsidP="00CF5397">
      <w:pPr>
        <w:pStyle w:val="Heading4"/>
        <w:rPr>
          <w:b w:val="0"/>
          <w:u w:val="single"/>
        </w:rPr>
      </w:pPr>
      <w:r w:rsidRPr="00CF5397">
        <w:rPr>
          <w:b w:val="0"/>
          <w:u w:val="single"/>
        </w:rPr>
        <w:t>PPP-REQ-420450/A-Prompt Close Upon User Response</w:t>
      </w:r>
    </w:p>
    <w:p w14:paraId="207A11F0" w14:textId="77777777" w:rsidR="00F659A1" w:rsidRPr="001A5973" w:rsidRDefault="000C6421" w:rsidP="00F659A1">
      <w:pPr>
        <w:rPr>
          <w:rFonts w:cs="Arial"/>
        </w:rPr>
      </w:pPr>
      <w:r>
        <w:rPr>
          <w:rFonts w:cs="Arial"/>
        </w:rPr>
        <w:t xml:space="preserve">The </w:t>
      </w:r>
      <w:proofErr w:type="spellStart"/>
      <w:r>
        <w:rPr>
          <w:rFonts w:cs="Arial"/>
        </w:rPr>
        <w:t>PPPInterfaceClient</w:t>
      </w:r>
      <w:proofErr w:type="spellEnd"/>
      <w:r>
        <w:rPr>
          <w:rFonts w:cs="Arial"/>
        </w:rPr>
        <w:t xml:space="preserve"> shall close a requested prompt upon user response.</w:t>
      </w:r>
    </w:p>
    <w:p w14:paraId="060EF843" w14:textId="77777777" w:rsidR="00CF5397" w:rsidRPr="004E2032" w:rsidRDefault="00CF5397" w:rsidP="00CF5397">
      <w:pPr>
        <w:pStyle w:val="Heading4"/>
        <w:rPr>
          <w:b w:val="0"/>
          <w:strike/>
          <w:u w:val="single"/>
        </w:rPr>
      </w:pPr>
      <w:commentRangeStart w:id="1575"/>
      <w:commentRangeStart w:id="1576"/>
      <w:r w:rsidRPr="004E2032">
        <w:rPr>
          <w:b w:val="0"/>
          <w:strike/>
          <w:u w:val="single"/>
        </w:rPr>
        <w:t>PPP-REQ-420451/A-Save Confirm Prompt</w:t>
      </w:r>
    </w:p>
    <w:p w14:paraId="0756CE2D" w14:textId="77777777" w:rsidR="00F659A1" w:rsidRPr="004E2032" w:rsidRDefault="000C6421" w:rsidP="00F659A1">
      <w:pPr>
        <w:rPr>
          <w:rFonts w:cs="Arial"/>
          <w:strike/>
        </w:rPr>
      </w:pPr>
      <w:r w:rsidRPr="004E2032">
        <w:rPr>
          <w:rFonts w:cs="Arial"/>
          <w:strike/>
        </w:rPr>
        <w:t xml:space="preserve">When </w:t>
      </w:r>
      <w:proofErr w:type="spellStart"/>
      <w:r w:rsidRPr="004E2032">
        <w:rPr>
          <w:strike/>
        </w:rPr>
        <w:t>setAutoSavePrompt</w:t>
      </w:r>
      <w:proofErr w:type="spellEnd"/>
      <w:r w:rsidRPr="004E2032">
        <w:rPr>
          <w:strike/>
        </w:rPr>
        <w:t>(</w:t>
      </w:r>
      <w:proofErr w:type="spellStart"/>
      <w:r w:rsidRPr="004E2032">
        <w:rPr>
          <w:strike/>
        </w:rPr>
        <w:t>PromptControl</w:t>
      </w:r>
      <w:proofErr w:type="spellEnd"/>
      <w:r w:rsidRPr="004E2032">
        <w:rPr>
          <w:strike/>
        </w:rPr>
        <w:t xml:space="preserve"> = “Display”, </w:t>
      </w:r>
      <w:proofErr w:type="spellStart"/>
      <w:r w:rsidRPr="004E2032">
        <w:rPr>
          <w:strike/>
        </w:rPr>
        <w:t>PromptType</w:t>
      </w:r>
      <w:proofErr w:type="spellEnd"/>
      <w:r w:rsidRPr="004E2032">
        <w:rPr>
          <w:rFonts w:cs="Arial"/>
          <w:strike/>
        </w:rPr>
        <w:t xml:space="preserve"> = “Save Confirm”), the </w:t>
      </w:r>
      <w:proofErr w:type="spellStart"/>
      <w:r w:rsidRPr="004E2032">
        <w:rPr>
          <w:rFonts w:cs="Arial"/>
          <w:strike/>
        </w:rPr>
        <w:t>PPPInterfaceClient</w:t>
      </w:r>
      <w:proofErr w:type="spellEnd"/>
      <w:r w:rsidRPr="004E2032">
        <w:rPr>
          <w:rFonts w:cs="Arial"/>
          <w:strike/>
        </w:rPr>
        <w:t xml:space="preserve"> shall display a prompt indicating that adjustments have been saved.</w:t>
      </w:r>
    </w:p>
    <w:p w14:paraId="283051CA" w14:textId="77777777" w:rsidR="00CF5397" w:rsidRPr="004E2032" w:rsidRDefault="00CF5397" w:rsidP="00CF5397">
      <w:pPr>
        <w:pStyle w:val="Heading4"/>
        <w:rPr>
          <w:b w:val="0"/>
          <w:strike/>
          <w:u w:val="single"/>
        </w:rPr>
      </w:pPr>
      <w:r w:rsidRPr="004E2032">
        <w:rPr>
          <w:b w:val="0"/>
          <w:strike/>
          <w:u w:val="single"/>
        </w:rPr>
        <w:t>PPP-REQ-420452/A-Ignore Confirm Prompt</w:t>
      </w:r>
    </w:p>
    <w:p w14:paraId="60BE8A1F" w14:textId="77777777" w:rsidR="00F659A1" w:rsidRPr="004E2032" w:rsidRDefault="000C6421" w:rsidP="00F659A1">
      <w:pPr>
        <w:rPr>
          <w:rFonts w:cs="Arial"/>
          <w:strike/>
        </w:rPr>
      </w:pPr>
      <w:r w:rsidRPr="004E2032">
        <w:rPr>
          <w:rFonts w:cs="Arial"/>
          <w:strike/>
        </w:rPr>
        <w:t xml:space="preserve">When </w:t>
      </w:r>
      <w:proofErr w:type="spellStart"/>
      <w:r w:rsidRPr="004E2032">
        <w:rPr>
          <w:strike/>
        </w:rPr>
        <w:t>setAutoSavePrompt</w:t>
      </w:r>
      <w:proofErr w:type="spellEnd"/>
      <w:r w:rsidRPr="004E2032">
        <w:rPr>
          <w:strike/>
        </w:rPr>
        <w:t>(</w:t>
      </w:r>
      <w:proofErr w:type="spellStart"/>
      <w:r w:rsidRPr="004E2032">
        <w:rPr>
          <w:strike/>
        </w:rPr>
        <w:t>PromptControl</w:t>
      </w:r>
      <w:proofErr w:type="spellEnd"/>
      <w:r w:rsidRPr="004E2032">
        <w:rPr>
          <w:strike/>
        </w:rPr>
        <w:t xml:space="preserve"> = “Display”, </w:t>
      </w:r>
      <w:proofErr w:type="spellStart"/>
      <w:r w:rsidRPr="004E2032">
        <w:rPr>
          <w:strike/>
        </w:rPr>
        <w:t>PromptType</w:t>
      </w:r>
      <w:proofErr w:type="spellEnd"/>
      <w:r w:rsidRPr="004E2032">
        <w:rPr>
          <w:rFonts w:cs="Arial"/>
          <w:strike/>
        </w:rPr>
        <w:t xml:space="preserve"> = “Ignore Confirm”), the </w:t>
      </w:r>
      <w:proofErr w:type="spellStart"/>
      <w:r w:rsidRPr="004E2032">
        <w:rPr>
          <w:rFonts w:cs="Arial"/>
          <w:strike/>
        </w:rPr>
        <w:t>PPPInterfaceClient</w:t>
      </w:r>
      <w:proofErr w:type="spellEnd"/>
      <w:r w:rsidRPr="004E2032">
        <w:rPr>
          <w:rFonts w:cs="Arial"/>
          <w:strike/>
        </w:rPr>
        <w:t xml:space="preserve"> shall display a prompt indicating that adjustments will no longer be saved.</w:t>
      </w:r>
      <w:commentRangeEnd w:id="1575"/>
      <w:r w:rsidR="004E2032">
        <w:rPr>
          <w:rStyle w:val="CommentReference"/>
        </w:rPr>
        <w:commentReference w:id="1575"/>
      </w:r>
      <w:commentRangeEnd w:id="1576"/>
      <w:r w:rsidR="00C52C70">
        <w:rPr>
          <w:rStyle w:val="CommentReference"/>
        </w:rPr>
        <w:commentReference w:id="1576"/>
      </w:r>
    </w:p>
    <w:p w14:paraId="08C5BC01" w14:textId="21611D3B" w:rsidR="00CF5397" w:rsidRPr="00CF5397" w:rsidRDefault="00CF5397" w:rsidP="00CF5397">
      <w:pPr>
        <w:pStyle w:val="Heading4"/>
        <w:rPr>
          <w:b w:val="0"/>
          <w:u w:val="single"/>
        </w:rPr>
      </w:pPr>
      <w:r w:rsidRPr="00CF5397">
        <w:rPr>
          <w:b w:val="0"/>
          <w:u w:val="single"/>
        </w:rPr>
        <w:t xml:space="preserve">PPP-REQ-420453/A-Update Inhibit Table </w:t>
      </w:r>
      <w:del w:id="1577" w:author="Borrelli, Matthew (M.T.)" w:date="2021-06-10T16:48:00Z">
        <w:r w:rsidRPr="00CF5397" w:rsidDel="0066278F">
          <w:rPr>
            <w:b w:val="0"/>
            <w:u w:val="single"/>
          </w:rPr>
          <w:delText>-</w:delText>
        </w:r>
      </w:del>
      <w:ins w:id="1578" w:author="Borrelli, Matthew (M.T.)" w:date="2021-06-10T16:48:00Z">
        <w:r w:rsidR="0066278F">
          <w:rPr>
            <w:b w:val="0"/>
            <w:u w:val="single"/>
          </w:rPr>
          <w:t>–</w:t>
        </w:r>
      </w:ins>
      <w:r w:rsidRPr="00CF5397">
        <w:rPr>
          <w:b w:val="0"/>
          <w:u w:val="single"/>
        </w:rPr>
        <w:t xml:space="preserve"> Auto</w:t>
      </w:r>
      <w:ins w:id="1579" w:author="Borrelli, Matthew (M.T.)" w:date="2021-06-10T16:48:00Z">
        <w:r w:rsidR="0066278F">
          <w:rPr>
            <w:b w:val="0"/>
            <w:u w:val="single"/>
          </w:rPr>
          <w:t xml:space="preserve"> </w:t>
        </w:r>
      </w:ins>
      <w:r w:rsidRPr="00CF5397">
        <w:rPr>
          <w:b w:val="0"/>
          <w:u w:val="single"/>
        </w:rPr>
        <w:t>Save User Setting</w:t>
      </w:r>
    </w:p>
    <w:p w14:paraId="24CA25B1" w14:textId="77777777" w:rsidR="00F659A1"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1 in the Inhibit Table to 'TRUE' when the Auto Save user setting is set to Off in the profile on the vehicle.</w:t>
      </w:r>
    </w:p>
    <w:p w14:paraId="7A14BB08" w14:textId="77777777" w:rsidR="00F659A1" w:rsidRDefault="00F659A1" w:rsidP="00F659A1">
      <w:pPr>
        <w:rPr>
          <w:rFonts w:cs="Arial"/>
        </w:rPr>
      </w:pPr>
    </w:p>
    <w:p w14:paraId="085829E8" w14:textId="77777777" w:rsidR="00F659A1" w:rsidRPr="00E73E6D"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1 in the Inhibit Table to 'FALSE' when the Auto Save user setting is set to On in the profile on the vehicle.</w:t>
      </w:r>
    </w:p>
    <w:p w14:paraId="394C5078" w14:textId="77777777" w:rsidR="00CF5397" w:rsidRPr="00CF5397" w:rsidRDefault="00CF5397" w:rsidP="00CF5397">
      <w:pPr>
        <w:pStyle w:val="Heading4"/>
        <w:rPr>
          <w:b w:val="0"/>
          <w:u w:val="single"/>
        </w:rPr>
      </w:pPr>
      <w:r w:rsidRPr="00CF5397">
        <w:rPr>
          <w:b w:val="0"/>
          <w:u w:val="single"/>
        </w:rPr>
        <w:t>PPP-REQ-420454/A-Update Inhibit Table - Easy Entry Easy Exit</w:t>
      </w:r>
    </w:p>
    <w:p w14:paraId="3FB7E55C" w14:textId="77777777" w:rsidR="00F659A1"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2 in the Inhibit Table to 'TRUE' when an Easy Entry Easy Exit event is active on the vehicle, as indicated by </w:t>
      </w:r>
      <w:proofErr w:type="spellStart"/>
      <w:r w:rsidRPr="00FC099A">
        <w:rPr>
          <w:rFonts w:cs="Arial"/>
        </w:rPr>
        <w:t>DriverSeatPosition_St</w:t>
      </w:r>
      <w:proofErr w:type="spellEnd"/>
      <w:r>
        <w:rPr>
          <w:rFonts w:cs="Arial"/>
        </w:rPr>
        <w:t xml:space="preserve"> = “(0x1) Easy Entry”.</w:t>
      </w:r>
    </w:p>
    <w:p w14:paraId="0CE6C521" w14:textId="77777777" w:rsidR="00F659A1" w:rsidRDefault="00F659A1" w:rsidP="00F659A1">
      <w:pPr>
        <w:rPr>
          <w:rFonts w:cs="Arial"/>
        </w:rPr>
      </w:pPr>
    </w:p>
    <w:p w14:paraId="0C253A24" w14:textId="77777777" w:rsidR="00F659A1" w:rsidRPr="00E73E6D"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2 in the Inhibit Table to 'FALSE' when an Easy Entry Easy Exit event is not active on the vehicle, as indicated by </w:t>
      </w:r>
      <w:proofErr w:type="spellStart"/>
      <w:r w:rsidRPr="00FC099A">
        <w:rPr>
          <w:rFonts w:cs="Arial"/>
        </w:rPr>
        <w:t>DriverSeatPosition_St</w:t>
      </w:r>
      <w:proofErr w:type="spellEnd"/>
      <w:r>
        <w:rPr>
          <w:rFonts w:cs="Arial"/>
        </w:rPr>
        <w:t xml:space="preserve"> = “(0x4) Drive”.</w:t>
      </w:r>
    </w:p>
    <w:p w14:paraId="0B341E92" w14:textId="77777777" w:rsidR="00CF5397" w:rsidRPr="00CF5397" w:rsidRDefault="00CF5397" w:rsidP="00CF5397">
      <w:pPr>
        <w:pStyle w:val="Heading4"/>
        <w:rPr>
          <w:b w:val="0"/>
          <w:u w:val="single"/>
        </w:rPr>
      </w:pPr>
      <w:r w:rsidRPr="00CF5397">
        <w:rPr>
          <w:b w:val="0"/>
          <w:u w:val="single"/>
        </w:rPr>
        <w:t>PPP-REQ-420455/A-Update Inhibit Table - PPP Authentication</w:t>
      </w:r>
    </w:p>
    <w:p w14:paraId="69856FF3" w14:textId="77777777" w:rsidR="00F659A1"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3 in the Inhibit Table to 'FALSE' when the profile on the vehicle is authenticated (</w:t>
      </w:r>
      <w:r w:rsidRPr="003F580F">
        <w:rPr>
          <w:rFonts w:cs="Arial"/>
          <w:highlight w:val="yellow"/>
        </w:rPr>
        <w:t>see authentication methods</w:t>
      </w:r>
      <w:r>
        <w:rPr>
          <w:rFonts w:cs="Arial"/>
        </w:rPr>
        <w:t xml:space="preserve">), as indicated by </w:t>
      </w:r>
      <w:r w:rsidRPr="00CE00E9">
        <w:rPr>
          <w:rFonts w:cs="Arial"/>
          <w:highlight w:val="yellow"/>
        </w:rPr>
        <w:t>'Profile Authentication' = 'Authenticated'</w:t>
      </w:r>
      <w:r>
        <w:rPr>
          <w:rFonts w:cs="Arial"/>
        </w:rPr>
        <w:t>.</w:t>
      </w:r>
    </w:p>
    <w:p w14:paraId="3F249DDC" w14:textId="77777777" w:rsidR="00F659A1" w:rsidRDefault="00F659A1" w:rsidP="00F659A1">
      <w:pPr>
        <w:rPr>
          <w:rFonts w:cs="Arial"/>
        </w:rPr>
      </w:pPr>
    </w:p>
    <w:p w14:paraId="7AC8DFED" w14:textId="77777777" w:rsidR="00F659A1" w:rsidRPr="00E73E6D"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function shall set Entry 3 in the Inhibit Table to 'TRUE' when the profile on the vehicle is not authenticated (</w:t>
      </w:r>
      <w:r w:rsidRPr="003F580F">
        <w:rPr>
          <w:rFonts w:cs="Arial"/>
          <w:highlight w:val="yellow"/>
        </w:rPr>
        <w:t>see authentication methods</w:t>
      </w:r>
      <w:r>
        <w:rPr>
          <w:rFonts w:cs="Arial"/>
        </w:rPr>
        <w:t xml:space="preserve">), as indicated by </w:t>
      </w:r>
      <w:r w:rsidRPr="00CE00E9">
        <w:rPr>
          <w:rFonts w:cs="Arial"/>
          <w:highlight w:val="yellow"/>
        </w:rPr>
        <w:t>'Profile Authentication' = '</w:t>
      </w:r>
      <w:r>
        <w:rPr>
          <w:rFonts w:cs="Arial"/>
          <w:highlight w:val="yellow"/>
        </w:rPr>
        <w:t xml:space="preserve">Not </w:t>
      </w:r>
      <w:r w:rsidRPr="00CE00E9">
        <w:rPr>
          <w:rFonts w:cs="Arial"/>
          <w:highlight w:val="yellow"/>
        </w:rPr>
        <w:t>Authenticated'</w:t>
      </w:r>
      <w:r>
        <w:rPr>
          <w:rFonts w:cs="Arial"/>
        </w:rPr>
        <w:t>.</w:t>
      </w:r>
    </w:p>
    <w:p w14:paraId="07439398" w14:textId="77777777" w:rsidR="00CF5397" w:rsidRPr="00CF5397" w:rsidRDefault="00CF5397" w:rsidP="00CF5397">
      <w:pPr>
        <w:pStyle w:val="Heading4"/>
        <w:rPr>
          <w:b w:val="0"/>
          <w:u w:val="single"/>
        </w:rPr>
      </w:pPr>
      <w:r w:rsidRPr="00CF5397">
        <w:rPr>
          <w:b w:val="0"/>
          <w:u w:val="single"/>
        </w:rPr>
        <w:t>PPP-REQ-420456/A-Update Inhibit Table - Rejuvenate</w:t>
      </w:r>
    </w:p>
    <w:p w14:paraId="4681D183" w14:textId="77777777" w:rsidR="00F659A1"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4 in the Inhibit Table to 'FALSE' when Rejuvenate is no longer active on the vehicle, as indicated by '</w:t>
      </w:r>
      <w:proofErr w:type="spellStart"/>
      <w:r>
        <w:rPr>
          <w:rFonts w:cs="Arial"/>
        </w:rPr>
        <w:t>RejuvActive_Stat</w:t>
      </w:r>
      <w:proofErr w:type="spellEnd"/>
      <w:r>
        <w:rPr>
          <w:rFonts w:cs="Arial"/>
        </w:rPr>
        <w:t>' = 'Inactive'.</w:t>
      </w:r>
    </w:p>
    <w:p w14:paraId="7D4F5744" w14:textId="77777777" w:rsidR="00F659A1" w:rsidRDefault="00F659A1" w:rsidP="00F659A1">
      <w:pPr>
        <w:rPr>
          <w:rFonts w:cs="Arial"/>
        </w:rPr>
      </w:pPr>
    </w:p>
    <w:p w14:paraId="67D3D33F" w14:textId="77777777" w:rsidR="00F659A1" w:rsidRPr="00E73E6D"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4 in the Inhibit Table to 'TRUE' when Rejuvenate is active on the vehicle, as indicated by the '</w:t>
      </w:r>
      <w:proofErr w:type="spellStart"/>
      <w:r>
        <w:rPr>
          <w:rFonts w:cs="Arial"/>
        </w:rPr>
        <w:t>RejuvActive_Stat</w:t>
      </w:r>
      <w:proofErr w:type="spellEnd"/>
      <w:r>
        <w:rPr>
          <w:rFonts w:cs="Arial"/>
        </w:rPr>
        <w:t>' = 'Active'.</w:t>
      </w:r>
    </w:p>
    <w:p w14:paraId="445C085B" w14:textId="77777777" w:rsidR="00CF5397" w:rsidRPr="00CF5397" w:rsidRDefault="00CF5397" w:rsidP="00CF5397">
      <w:pPr>
        <w:pStyle w:val="Heading4"/>
        <w:rPr>
          <w:b w:val="0"/>
          <w:u w:val="single"/>
        </w:rPr>
      </w:pPr>
      <w:r w:rsidRPr="00CF5397">
        <w:rPr>
          <w:b w:val="0"/>
          <w:u w:val="single"/>
        </w:rPr>
        <w:t>PPP-REQ-420457/A-Update Inhibit Table - Stowable Steering Column</w:t>
      </w:r>
    </w:p>
    <w:p w14:paraId="19B95730" w14:textId="77777777" w:rsidR="00F659A1"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5 in the Inhibit Table to 'FALSE' when Stowable Steering Column is no longer active on the vehicle, as indicated by '</w:t>
      </w:r>
      <w:proofErr w:type="spellStart"/>
      <w:r>
        <w:rPr>
          <w:rFonts w:cs="Arial"/>
        </w:rPr>
        <w:t>Ssw</w:t>
      </w:r>
      <w:proofErr w:type="spellEnd"/>
      <w:r>
        <w:rPr>
          <w:rFonts w:cs="Arial"/>
        </w:rPr>
        <w:t>/</w:t>
      </w:r>
      <w:proofErr w:type="spellStart"/>
      <w:r>
        <w:rPr>
          <w:rFonts w:cs="Arial"/>
        </w:rPr>
        <w:t>DttStateStat</w:t>
      </w:r>
      <w:proofErr w:type="spellEnd"/>
      <w:r>
        <w:rPr>
          <w:rFonts w:cs="Arial"/>
        </w:rPr>
        <w:t>' = 'Inactive'.</w:t>
      </w:r>
    </w:p>
    <w:p w14:paraId="765294E4" w14:textId="77777777" w:rsidR="00F659A1" w:rsidRDefault="00F659A1" w:rsidP="00F659A1">
      <w:pPr>
        <w:rPr>
          <w:rFonts w:cs="Arial"/>
        </w:rPr>
      </w:pPr>
    </w:p>
    <w:p w14:paraId="5926E178" w14:textId="77777777" w:rsidR="00F659A1" w:rsidRPr="00E73E6D"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5 in the Inhibit Table to 'TRUE' when Stowable Steering Column is active on the vehicle, as indicated by '</w:t>
      </w:r>
      <w:proofErr w:type="spellStart"/>
      <w:r>
        <w:rPr>
          <w:rFonts w:cs="Arial"/>
        </w:rPr>
        <w:t>Ssw</w:t>
      </w:r>
      <w:proofErr w:type="spellEnd"/>
      <w:r>
        <w:rPr>
          <w:rFonts w:cs="Arial"/>
        </w:rPr>
        <w:t>/</w:t>
      </w:r>
      <w:proofErr w:type="spellStart"/>
      <w:r>
        <w:rPr>
          <w:rFonts w:cs="Arial"/>
        </w:rPr>
        <w:t>DttStateStat</w:t>
      </w:r>
      <w:proofErr w:type="spellEnd"/>
      <w:r>
        <w:rPr>
          <w:rFonts w:cs="Arial"/>
        </w:rPr>
        <w:t>' = 'Active'.</w:t>
      </w:r>
    </w:p>
    <w:p w14:paraId="43A48F23" w14:textId="77777777" w:rsidR="00CF5397" w:rsidRPr="00CF5397" w:rsidRDefault="00CF5397" w:rsidP="00CF5397">
      <w:pPr>
        <w:pStyle w:val="Heading4"/>
        <w:rPr>
          <w:b w:val="0"/>
          <w:u w:val="single"/>
        </w:rPr>
      </w:pPr>
      <w:r w:rsidRPr="00CF5397">
        <w:rPr>
          <w:b w:val="0"/>
          <w:u w:val="single"/>
        </w:rPr>
        <w:t>PPP-REQ-420458/A-Update Inhibit Table - Complete Profile Recall</w:t>
      </w:r>
    </w:p>
    <w:p w14:paraId="1B1403B0" w14:textId="77777777" w:rsidR="00F659A1"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6 in the Inhibit Table to 'FALSE' when a profile recall including positional settings is completed, as indicated by '</w:t>
      </w:r>
      <w:proofErr w:type="spellStart"/>
      <w:r>
        <w:rPr>
          <w:rFonts w:cs="Arial"/>
        </w:rPr>
        <w:t>PersNo_D_Actl</w:t>
      </w:r>
      <w:proofErr w:type="spellEnd"/>
      <w:r>
        <w:rPr>
          <w:rFonts w:cs="Arial"/>
        </w:rPr>
        <w:t>' and '</w:t>
      </w:r>
      <w:proofErr w:type="spellStart"/>
      <w:r>
        <w:rPr>
          <w:rFonts w:cs="Arial"/>
        </w:rPr>
        <w:t>PersNoPos_D_Actl</w:t>
      </w:r>
      <w:proofErr w:type="spellEnd"/>
      <w:r>
        <w:rPr>
          <w:rFonts w:cs="Arial"/>
        </w:rPr>
        <w:t>' being equal.</w:t>
      </w:r>
    </w:p>
    <w:p w14:paraId="69DE45D6" w14:textId="77777777" w:rsidR="00F659A1" w:rsidRDefault="00F659A1" w:rsidP="00F659A1">
      <w:pPr>
        <w:rPr>
          <w:rFonts w:cs="Arial"/>
        </w:rPr>
      </w:pPr>
    </w:p>
    <w:p w14:paraId="0F2A06DA" w14:textId="77777777" w:rsidR="00F659A1" w:rsidRPr="00E73E6D"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set Entry 6 in the Inhibit Table to 'TRUE' when a profile recall including positional settings is unable to complete, as indicated by '</w:t>
      </w:r>
      <w:proofErr w:type="spellStart"/>
      <w:r>
        <w:rPr>
          <w:rFonts w:cs="Arial"/>
        </w:rPr>
        <w:t>PersNo_D_Actl</w:t>
      </w:r>
      <w:proofErr w:type="spellEnd"/>
      <w:r>
        <w:rPr>
          <w:rFonts w:cs="Arial"/>
        </w:rPr>
        <w:t>' and '</w:t>
      </w:r>
      <w:proofErr w:type="spellStart"/>
      <w:r>
        <w:rPr>
          <w:rFonts w:cs="Arial"/>
        </w:rPr>
        <w:t>PersNoPos_D_Actl</w:t>
      </w:r>
      <w:proofErr w:type="spellEnd"/>
      <w:r>
        <w:rPr>
          <w:rFonts w:cs="Arial"/>
        </w:rPr>
        <w:t>' being inequal.</w:t>
      </w:r>
    </w:p>
    <w:p w14:paraId="5A558015" w14:textId="77777777" w:rsidR="00CF5397" w:rsidRPr="00CF5397" w:rsidRDefault="00CF5397" w:rsidP="00CF5397">
      <w:pPr>
        <w:pStyle w:val="Heading4"/>
        <w:rPr>
          <w:b w:val="0"/>
          <w:u w:val="single"/>
        </w:rPr>
      </w:pPr>
      <w:r w:rsidRPr="00CF5397">
        <w:rPr>
          <w:b w:val="0"/>
          <w:u w:val="single"/>
        </w:rPr>
        <w:lastRenderedPageBreak/>
        <w:t>PPP-REQ-420459/A-Inhibit Table Allocation</w:t>
      </w:r>
    </w:p>
    <w:p w14:paraId="1D1F89E3" w14:textId="77777777" w:rsidR="00F659A1" w:rsidRDefault="000C6421" w:rsidP="00F659A1">
      <w:pPr>
        <w:rPr>
          <w:rFonts w:cs="Arial"/>
        </w:rPr>
      </w:pPr>
      <w:r>
        <w:rPr>
          <w:rFonts w:cs="Arial"/>
        </w:rPr>
        <w:t xml:space="preserve">The </w:t>
      </w:r>
      <w:proofErr w:type="spellStart"/>
      <w:r>
        <w:rPr>
          <w:rFonts w:cs="Arial"/>
        </w:rPr>
        <w:t>PPPServer</w:t>
      </w:r>
      <w:proofErr w:type="spellEnd"/>
      <w:r>
        <w:rPr>
          <w:rFonts w:cs="Arial"/>
        </w:rPr>
        <w:t xml:space="preserve"> shall maintain an Inhibit Table to store the status of the following Inhibit Requests:</w:t>
      </w:r>
    </w:p>
    <w:tbl>
      <w:tblPr>
        <w:tblStyle w:val="TableGrid"/>
        <w:tblW w:w="9265" w:type="dxa"/>
        <w:jc w:val="center"/>
        <w:tblLook w:val="04A0" w:firstRow="1" w:lastRow="0" w:firstColumn="1" w:lastColumn="0" w:noHBand="0" w:noVBand="1"/>
      </w:tblPr>
      <w:tblGrid>
        <w:gridCol w:w="1313"/>
        <w:gridCol w:w="5882"/>
        <w:gridCol w:w="2070"/>
      </w:tblGrid>
      <w:tr w:rsidR="00F659A1" w:rsidRPr="00DA09D7" w14:paraId="17A997F6" w14:textId="77777777" w:rsidTr="00F659A1">
        <w:trPr>
          <w:jc w:val="center"/>
        </w:trPr>
        <w:tc>
          <w:tcPr>
            <w:tcW w:w="1313" w:type="dxa"/>
            <w:shd w:val="clear" w:color="auto" w:fill="D9D9D9" w:themeFill="background1" w:themeFillShade="D9"/>
          </w:tcPr>
          <w:p w14:paraId="5DF97E4A" w14:textId="77777777" w:rsidR="00F659A1" w:rsidRPr="00DA09D7" w:rsidRDefault="000C6421" w:rsidP="00F659A1">
            <w:pPr>
              <w:rPr>
                <w:rFonts w:asciiTheme="minorHAnsi" w:hAnsiTheme="minorHAnsi" w:cstheme="minorHAnsi"/>
                <w:szCs w:val="22"/>
              </w:rPr>
            </w:pPr>
            <w:r w:rsidRPr="00DA09D7">
              <w:rPr>
                <w:rFonts w:asciiTheme="minorHAnsi" w:hAnsiTheme="minorHAnsi" w:cstheme="minorHAnsi"/>
                <w:szCs w:val="22"/>
              </w:rPr>
              <w:t>Request ID</w:t>
            </w:r>
          </w:p>
        </w:tc>
        <w:tc>
          <w:tcPr>
            <w:tcW w:w="5882" w:type="dxa"/>
            <w:shd w:val="clear" w:color="auto" w:fill="D9D9D9" w:themeFill="background1" w:themeFillShade="D9"/>
          </w:tcPr>
          <w:p w14:paraId="476EB8E5" w14:textId="77777777" w:rsidR="00F659A1" w:rsidRPr="00DA09D7" w:rsidRDefault="000C6421" w:rsidP="00F659A1">
            <w:pPr>
              <w:rPr>
                <w:rFonts w:asciiTheme="minorHAnsi" w:hAnsiTheme="minorHAnsi" w:cstheme="minorHAnsi"/>
                <w:szCs w:val="22"/>
              </w:rPr>
            </w:pPr>
            <w:r w:rsidRPr="00DA09D7">
              <w:rPr>
                <w:rFonts w:asciiTheme="minorHAnsi" w:hAnsiTheme="minorHAnsi" w:cstheme="minorHAnsi"/>
                <w:szCs w:val="22"/>
              </w:rPr>
              <w:t>Request Type</w:t>
            </w:r>
          </w:p>
        </w:tc>
        <w:tc>
          <w:tcPr>
            <w:tcW w:w="2070" w:type="dxa"/>
            <w:shd w:val="clear" w:color="auto" w:fill="D9D9D9" w:themeFill="background1" w:themeFillShade="D9"/>
          </w:tcPr>
          <w:p w14:paraId="7DB80520" w14:textId="77777777" w:rsidR="00F659A1" w:rsidRPr="0019619C" w:rsidRDefault="000C6421" w:rsidP="00F659A1">
            <w:pPr>
              <w:rPr>
                <w:rFonts w:asciiTheme="minorHAnsi" w:hAnsiTheme="minorHAnsi" w:cstheme="minorHAnsi"/>
                <w:szCs w:val="22"/>
              </w:rPr>
            </w:pPr>
            <w:r w:rsidRPr="0019619C">
              <w:rPr>
                <w:rFonts w:asciiTheme="minorHAnsi" w:hAnsiTheme="minorHAnsi" w:cstheme="minorHAnsi"/>
                <w:szCs w:val="22"/>
              </w:rPr>
              <w:t>Value</w:t>
            </w:r>
            <w:r>
              <w:rPr>
                <w:rFonts w:asciiTheme="minorHAnsi" w:hAnsiTheme="minorHAnsi" w:cstheme="minorHAnsi"/>
                <w:szCs w:val="22"/>
              </w:rPr>
              <w:t xml:space="preserve"> (True /False)</w:t>
            </w:r>
          </w:p>
        </w:tc>
      </w:tr>
      <w:tr w:rsidR="00F659A1" w:rsidRPr="00DA09D7" w14:paraId="6C289532" w14:textId="77777777" w:rsidTr="00F659A1">
        <w:trPr>
          <w:jc w:val="center"/>
        </w:trPr>
        <w:tc>
          <w:tcPr>
            <w:tcW w:w="1313" w:type="dxa"/>
          </w:tcPr>
          <w:p w14:paraId="60376B3E" w14:textId="77777777" w:rsidR="00F659A1" w:rsidRPr="00DA09D7" w:rsidRDefault="000C6421" w:rsidP="00F659A1">
            <w:pPr>
              <w:jc w:val="center"/>
              <w:rPr>
                <w:rFonts w:asciiTheme="minorHAnsi" w:hAnsiTheme="minorHAnsi" w:cstheme="minorHAnsi"/>
                <w:szCs w:val="22"/>
              </w:rPr>
            </w:pPr>
            <w:r w:rsidRPr="00DA09D7">
              <w:rPr>
                <w:rFonts w:asciiTheme="minorHAnsi" w:hAnsiTheme="minorHAnsi" w:cstheme="minorHAnsi"/>
                <w:szCs w:val="22"/>
              </w:rPr>
              <w:t>1</w:t>
            </w:r>
          </w:p>
        </w:tc>
        <w:tc>
          <w:tcPr>
            <w:tcW w:w="5882" w:type="dxa"/>
          </w:tcPr>
          <w:p w14:paraId="491A102D" w14:textId="77777777" w:rsidR="00F659A1" w:rsidRPr="00FA0343" w:rsidRDefault="000C6421" w:rsidP="00F659A1">
            <w:pPr>
              <w:rPr>
                <w:rFonts w:asciiTheme="minorHAnsi" w:hAnsiTheme="minorHAnsi" w:cstheme="minorHAnsi"/>
                <w:szCs w:val="22"/>
              </w:rPr>
            </w:pPr>
            <w:r w:rsidRPr="00FA0343">
              <w:rPr>
                <w:rFonts w:asciiTheme="minorHAnsi" w:hAnsiTheme="minorHAnsi" w:cstheme="minorHAnsi"/>
                <w:szCs w:val="22"/>
              </w:rPr>
              <w:t xml:space="preserve">Auto Save </w:t>
            </w:r>
            <w:r>
              <w:rPr>
                <w:rFonts w:asciiTheme="minorHAnsi" w:hAnsiTheme="minorHAnsi" w:cstheme="minorHAnsi"/>
                <w:szCs w:val="22"/>
              </w:rPr>
              <w:t xml:space="preserve">user setting </w:t>
            </w:r>
            <w:r w:rsidRPr="00FA0343">
              <w:rPr>
                <w:rFonts w:asciiTheme="minorHAnsi" w:hAnsiTheme="minorHAnsi" w:cstheme="minorHAnsi"/>
                <w:szCs w:val="22"/>
              </w:rPr>
              <w:t xml:space="preserve">is </w:t>
            </w:r>
            <w:r>
              <w:rPr>
                <w:rFonts w:asciiTheme="minorHAnsi" w:hAnsiTheme="minorHAnsi" w:cstheme="minorHAnsi"/>
                <w:szCs w:val="22"/>
              </w:rPr>
              <w:t>set to Off</w:t>
            </w:r>
            <w:r w:rsidRPr="00FA0343">
              <w:rPr>
                <w:rFonts w:asciiTheme="minorHAnsi" w:hAnsiTheme="minorHAnsi" w:cstheme="minorHAnsi"/>
                <w:szCs w:val="22"/>
              </w:rPr>
              <w:t xml:space="preserve"> in the profile on the vehicle</w:t>
            </w:r>
          </w:p>
        </w:tc>
        <w:tc>
          <w:tcPr>
            <w:tcW w:w="2070" w:type="dxa"/>
          </w:tcPr>
          <w:p w14:paraId="07EB6259" w14:textId="77777777" w:rsidR="00F659A1" w:rsidRPr="0019619C" w:rsidRDefault="000C6421" w:rsidP="00F659A1">
            <w:pPr>
              <w:jc w:val="center"/>
              <w:rPr>
                <w:rFonts w:asciiTheme="minorHAnsi" w:hAnsiTheme="minorHAnsi" w:cstheme="minorHAnsi"/>
                <w:szCs w:val="22"/>
              </w:rPr>
            </w:pPr>
            <w:r>
              <w:rPr>
                <w:rFonts w:asciiTheme="minorHAnsi" w:hAnsiTheme="minorHAnsi" w:cstheme="minorHAnsi"/>
                <w:szCs w:val="22"/>
              </w:rPr>
              <w:t>T/F</w:t>
            </w:r>
          </w:p>
        </w:tc>
      </w:tr>
      <w:tr w:rsidR="00F659A1" w:rsidRPr="00DA09D7" w14:paraId="728F9080" w14:textId="77777777" w:rsidTr="00F659A1">
        <w:trPr>
          <w:jc w:val="center"/>
        </w:trPr>
        <w:tc>
          <w:tcPr>
            <w:tcW w:w="1313" w:type="dxa"/>
          </w:tcPr>
          <w:p w14:paraId="6BF08716" w14:textId="77777777" w:rsidR="00F659A1" w:rsidRPr="00DA09D7" w:rsidRDefault="000C6421" w:rsidP="00F659A1">
            <w:pPr>
              <w:jc w:val="center"/>
              <w:rPr>
                <w:rFonts w:asciiTheme="minorHAnsi" w:hAnsiTheme="minorHAnsi" w:cstheme="minorHAnsi"/>
                <w:szCs w:val="22"/>
              </w:rPr>
            </w:pPr>
            <w:r w:rsidRPr="00DA09D7">
              <w:rPr>
                <w:rFonts w:asciiTheme="minorHAnsi" w:hAnsiTheme="minorHAnsi" w:cstheme="minorHAnsi"/>
                <w:szCs w:val="22"/>
              </w:rPr>
              <w:t>2</w:t>
            </w:r>
          </w:p>
        </w:tc>
        <w:tc>
          <w:tcPr>
            <w:tcW w:w="5882" w:type="dxa"/>
          </w:tcPr>
          <w:p w14:paraId="057B54CD" w14:textId="77777777" w:rsidR="00F659A1" w:rsidRPr="00FA0343" w:rsidRDefault="000C6421" w:rsidP="00F659A1">
            <w:pPr>
              <w:rPr>
                <w:rFonts w:asciiTheme="minorHAnsi" w:hAnsiTheme="minorHAnsi" w:cstheme="minorHAnsi"/>
                <w:szCs w:val="22"/>
              </w:rPr>
            </w:pPr>
            <w:r w:rsidRPr="00FA0343">
              <w:rPr>
                <w:rFonts w:asciiTheme="minorHAnsi" w:hAnsiTheme="minorHAnsi" w:cstheme="minorHAnsi"/>
                <w:szCs w:val="22"/>
              </w:rPr>
              <w:t>An Easy Entry Easy Exit event is active on the vehicle</w:t>
            </w:r>
          </w:p>
        </w:tc>
        <w:tc>
          <w:tcPr>
            <w:tcW w:w="2070" w:type="dxa"/>
          </w:tcPr>
          <w:p w14:paraId="6770EF0C" w14:textId="77777777" w:rsidR="00F659A1" w:rsidRPr="0019619C" w:rsidRDefault="000C6421" w:rsidP="00F659A1">
            <w:pPr>
              <w:jc w:val="center"/>
              <w:rPr>
                <w:rFonts w:asciiTheme="minorHAnsi" w:hAnsiTheme="minorHAnsi" w:cstheme="minorHAnsi"/>
                <w:szCs w:val="22"/>
              </w:rPr>
            </w:pPr>
            <w:r w:rsidRPr="007952EF">
              <w:rPr>
                <w:rFonts w:asciiTheme="minorHAnsi" w:hAnsiTheme="minorHAnsi" w:cstheme="minorHAnsi"/>
                <w:szCs w:val="22"/>
              </w:rPr>
              <w:t>T/F</w:t>
            </w:r>
          </w:p>
        </w:tc>
      </w:tr>
      <w:tr w:rsidR="00F659A1" w:rsidRPr="00DA09D7" w14:paraId="64C5D3FB" w14:textId="77777777" w:rsidTr="00F659A1">
        <w:trPr>
          <w:jc w:val="center"/>
        </w:trPr>
        <w:tc>
          <w:tcPr>
            <w:tcW w:w="1313" w:type="dxa"/>
          </w:tcPr>
          <w:p w14:paraId="08A762FC" w14:textId="77777777" w:rsidR="00F659A1" w:rsidRPr="00DA09D7" w:rsidRDefault="000C6421" w:rsidP="00F659A1">
            <w:pPr>
              <w:jc w:val="center"/>
              <w:rPr>
                <w:rFonts w:asciiTheme="minorHAnsi" w:hAnsiTheme="minorHAnsi" w:cstheme="minorHAnsi"/>
                <w:szCs w:val="22"/>
              </w:rPr>
            </w:pPr>
            <w:r w:rsidRPr="00DA09D7">
              <w:rPr>
                <w:rFonts w:asciiTheme="minorHAnsi" w:hAnsiTheme="minorHAnsi" w:cstheme="minorHAnsi"/>
                <w:szCs w:val="22"/>
              </w:rPr>
              <w:t>3</w:t>
            </w:r>
          </w:p>
        </w:tc>
        <w:tc>
          <w:tcPr>
            <w:tcW w:w="5882" w:type="dxa"/>
          </w:tcPr>
          <w:p w14:paraId="188D00FE" w14:textId="77777777" w:rsidR="00F659A1" w:rsidRPr="00FA0343" w:rsidRDefault="000C6421" w:rsidP="00F659A1">
            <w:pPr>
              <w:rPr>
                <w:rFonts w:asciiTheme="minorHAnsi" w:hAnsiTheme="minorHAnsi" w:cstheme="minorHAnsi"/>
                <w:szCs w:val="22"/>
              </w:rPr>
            </w:pPr>
            <w:r w:rsidRPr="00FA0343">
              <w:rPr>
                <w:rFonts w:asciiTheme="minorHAnsi" w:hAnsiTheme="minorHAnsi" w:cstheme="minorHAnsi"/>
                <w:szCs w:val="22"/>
              </w:rPr>
              <w:t>The profile is not authenticated</w:t>
            </w:r>
          </w:p>
        </w:tc>
        <w:tc>
          <w:tcPr>
            <w:tcW w:w="2070" w:type="dxa"/>
          </w:tcPr>
          <w:p w14:paraId="746BC086" w14:textId="77777777" w:rsidR="00F659A1" w:rsidRPr="0019619C" w:rsidRDefault="000C6421" w:rsidP="00F659A1">
            <w:pPr>
              <w:jc w:val="center"/>
              <w:rPr>
                <w:rFonts w:asciiTheme="minorHAnsi" w:hAnsiTheme="minorHAnsi" w:cstheme="minorHAnsi"/>
                <w:szCs w:val="22"/>
              </w:rPr>
            </w:pPr>
            <w:r w:rsidRPr="007952EF">
              <w:rPr>
                <w:rFonts w:asciiTheme="minorHAnsi" w:hAnsiTheme="minorHAnsi" w:cstheme="minorHAnsi"/>
                <w:szCs w:val="22"/>
              </w:rPr>
              <w:t>T/F</w:t>
            </w:r>
          </w:p>
        </w:tc>
      </w:tr>
      <w:tr w:rsidR="00F659A1" w:rsidRPr="00DA09D7" w14:paraId="6F8040FA" w14:textId="77777777" w:rsidTr="00F659A1">
        <w:trPr>
          <w:jc w:val="center"/>
        </w:trPr>
        <w:tc>
          <w:tcPr>
            <w:tcW w:w="1313" w:type="dxa"/>
          </w:tcPr>
          <w:p w14:paraId="14623567" w14:textId="77777777" w:rsidR="00F659A1" w:rsidRPr="00DA09D7" w:rsidRDefault="000C6421" w:rsidP="00F659A1">
            <w:pPr>
              <w:jc w:val="center"/>
              <w:rPr>
                <w:rFonts w:asciiTheme="minorHAnsi" w:hAnsiTheme="minorHAnsi" w:cstheme="minorHAnsi"/>
                <w:szCs w:val="22"/>
              </w:rPr>
            </w:pPr>
            <w:r w:rsidRPr="00DA09D7">
              <w:rPr>
                <w:rFonts w:asciiTheme="minorHAnsi" w:hAnsiTheme="minorHAnsi" w:cstheme="minorHAnsi"/>
                <w:szCs w:val="22"/>
              </w:rPr>
              <w:t>4</w:t>
            </w:r>
          </w:p>
        </w:tc>
        <w:tc>
          <w:tcPr>
            <w:tcW w:w="5882" w:type="dxa"/>
          </w:tcPr>
          <w:p w14:paraId="16A77581" w14:textId="77777777" w:rsidR="00F659A1" w:rsidRPr="00FA0343" w:rsidRDefault="000C6421" w:rsidP="00F659A1">
            <w:pPr>
              <w:rPr>
                <w:rFonts w:asciiTheme="minorHAnsi" w:hAnsiTheme="minorHAnsi" w:cstheme="minorHAnsi"/>
                <w:szCs w:val="22"/>
              </w:rPr>
            </w:pPr>
            <w:r w:rsidRPr="00FA0343">
              <w:rPr>
                <w:rFonts w:asciiTheme="minorHAnsi" w:hAnsiTheme="minorHAnsi" w:cstheme="minorHAnsi"/>
                <w:szCs w:val="22"/>
              </w:rPr>
              <w:t>Rejuvenate Mode is active on the vehicle</w:t>
            </w:r>
          </w:p>
        </w:tc>
        <w:tc>
          <w:tcPr>
            <w:tcW w:w="2070" w:type="dxa"/>
          </w:tcPr>
          <w:p w14:paraId="31539B79" w14:textId="77777777" w:rsidR="00F659A1" w:rsidRPr="0019619C" w:rsidRDefault="000C6421" w:rsidP="00F659A1">
            <w:pPr>
              <w:jc w:val="center"/>
              <w:rPr>
                <w:rFonts w:asciiTheme="minorHAnsi" w:hAnsiTheme="minorHAnsi" w:cstheme="minorHAnsi"/>
                <w:szCs w:val="22"/>
              </w:rPr>
            </w:pPr>
            <w:r w:rsidRPr="007952EF">
              <w:rPr>
                <w:rFonts w:asciiTheme="minorHAnsi" w:hAnsiTheme="minorHAnsi" w:cstheme="minorHAnsi"/>
                <w:szCs w:val="22"/>
              </w:rPr>
              <w:t>T/F</w:t>
            </w:r>
          </w:p>
        </w:tc>
      </w:tr>
      <w:tr w:rsidR="00F659A1" w:rsidRPr="00DA09D7" w14:paraId="2FA1A7F3" w14:textId="77777777" w:rsidTr="00F659A1">
        <w:trPr>
          <w:jc w:val="center"/>
        </w:trPr>
        <w:tc>
          <w:tcPr>
            <w:tcW w:w="1313" w:type="dxa"/>
          </w:tcPr>
          <w:p w14:paraId="2649B6BA" w14:textId="77777777" w:rsidR="00F659A1" w:rsidRPr="00DA09D7" w:rsidRDefault="000C6421" w:rsidP="00F659A1">
            <w:pPr>
              <w:jc w:val="center"/>
              <w:rPr>
                <w:rFonts w:asciiTheme="minorHAnsi" w:hAnsiTheme="minorHAnsi" w:cstheme="minorHAnsi"/>
                <w:szCs w:val="22"/>
              </w:rPr>
            </w:pPr>
            <w:r w:rsidRPr="00DA09D7">
              <w:rPr>
                <w:rFonts w:asciiTheme="minorHAnsi" w:hAnsiTheme="minorHAnsi" w:cstheme="minorHAnsi"/>
                <w:szCs w:val="22"/>
              </w:rPr>
              <w:t>5</w:t>
            </w:r>
          </w:p>
        </w:tc>
        <w:tc>
          <w:tcPr>
            <w:tcW w:w="5882" w:type="dxa"/>
          </w:tcPr>
          <w:p w14:paraId="74F3B371" w14:textId="77777777" w:rsidR="00F659A1" w:rsidRPr="00FA0343" w:rsidRDefault="000C6421" w:rsidP="00F659A1">
            <w:pPr>
              <w:rPr>
                <w:rFonts w:asciiTheme="minorHAnsi" w:hAnsiTheme="minorHAnsi" w:cstheme="minorHAnsi"/>
                <w:szCs w:val="22"/>
              </w:rPr>
            </w:pPr>
            <w:r w:rsidRPr="00FA0343">
              <w:rPr>
                <w:rFonts w:asciiTheme="minorHAnsi" w:hAnsiTheme="minorHAnsi" w:cstheme="minorHAnsi"/>
                <w:szCs w:val="22"/>
              </w:rPr>
              <w:t>A Stowable Steering Column event is active on the vehicle</w:t>
            </w:r>
          </w:p>
        </w:tc>
        <w:tc>
          <w:tcPr>
            <w:tcW w:w="2070" w:type="dxa"/>
          </w:tcPr>
          <w:p w14:paraId="4437E6E5" w14:textId="77777777" w:rsidR="00F659A1" w:rsidRPr="0019619C" w:rsidRDefault="000C6421" w:rsidP="00F659A1">
            <w:pPr>
              <w:jc w:val="center"/>
              <w:rPr>
                <w:rFonts w:asciiTheme="minorHAnsi" w:hAnsiTheme="minorHAnsi" w:cstheme="minorHAnsi"/>
                <w:szCs w:val="22"/>
              </w:rPr>
            </w:pPr>
            <w:r w:rsidRPr="007952EF">
              <w:rPr>
                <w:rFonts w:asciiTheme="minorHAnsi" w:hAnsiTheme="minorHAnsi" w:cstheme="minorHAnsi"/>
                <w:szCs w:val="22"/>
              </w:rPr>
              <w:t>T/F</w:t>
            </w:r>
          </w:p>
        </w:tc>
      </w:tr>
      <w:tr w:rsidR="00F659A1" w:rsidRPr="00DA09D7" w14:paraId="128EC61A" w14:textId="77777777" w:rsidTr="00F659A1">
        <w:trPr>
          <w:jc w:val="center"/>
        </w:trPr>
        <w:tc>
          <w:tcPr>
            <w:tcW w:w="1313" w:type="dxa"/>
          </w:tcPr>
          <w:p w14:paraId="67B4D710" w14:textId="77777777" w:rsidR="00F659A1" w:rsidRPr="00DA09D7" w:rsidRDefault="000C6421" w:rsidP="00F659A1">
            <w:pPr>
              <w:jc w:val="center"/>
              <w:rPr>
                <w:rFonts w:asciiTheme="minorHAnsi" w:hAnsiTheme="minorHAnsi" w:cstheme="minorHAnsi"/>
                <w:szCs w:val="22"/>
              </w:rPr>
            </w:pPr>
            <w:r w:rsidRPr="00DA09D7">
              <w:rPr>
                <w:rFonts w:asciiTheme="minorHAnsi" w:hAnsiTheme="minorHAnsi" w:cstheme="minorHAnsi"/>
                <w:szCs w:val="22"/>
              </w:rPr>
              <w:t>6</w:t>
            </w:r>
          </w:p>
        </w:tc>
        <w:tc>
          <w:tcPr>
            <w:tcW w:w="5882" w:type="dxa"/>
          </w:tcPr>
          <w:p w14:paraId="1FAB6D16" w14:textId="77777777" w:rsidR="00F659A1" w:rsidRPr="00FA0343" w:rsidRDefault="000C6421" w:rsidP="00F659A1">
            <w:pPr>
              <w:rPr>
                <w:rFonts w:asciiTheme="minorHAnsi" w:hAnsiTheme="minorHAnsi" w:cstheme="minorHAnsi"/>
                <w:szCs w:val="22"/>
              </w:rPr>
            </w:pPr>
            <w:r w:rsidRPr="00FA0343">
              <w:rPr>
                <w:rFonts w:asciiTheme="minorHAnsi" w:hAnsiTheme="minorHAnsi" w:cstheme="minorHAnsi"/>
                <w:szCs w:val="22"/>
              </w:rPr>
              <w:t>A</w:t>
            </w:r>
            <w:r>
              <w:rPr>
                <w:rFonts w:asciiTheme="minorHAnsi" w:hAnsiTheme="minorHAnsi" w:cstheme="minorHAnsi"/>
                <w:szCs w:val="22"/>
              </w:rPr>
              <w:t>n</w:t>
            </w:r>
            <w:r w:rsidRPr="00FA0343">
              <w:rPr>
                <w:rFonts w:asciiTheme="minorHAnsi" w:hAnsiTheme="minorHAnsi" w:cstheme="minorHAnsi"/>
                <w:szCs w:val="22"/>
              </w:rPr>
              <w:t xml:space="preserve"> </w:t>
            </w:r>
            <w:r>
              <w:rPr>
                <w:rFonts w:asciiTheme="minorHAnsi" w:hAnsiTheme="minorHAnsi" w:cstheme="minorHAnsi"/>
                <w:szCs w:val="22"/>
              </w:rPr>
              <w:t>in</w:t>
            </w:r>
            <w:r w:rsidRPr="00FA0343">
              <w:rPr>
                <w:rFonts w:asciiTheme="minorHAnsi" w:hAnsiTheme="minorHAnsi" w:cstheme="minorHAnsi"/>
                <w:szCs w:val="22"/>
              </w:rPr>
              <w:t>complete</w:t>
            </w:r>
            <w:r>
              <w:rPr>
                <w:rFonts w:asciiTheme="minorHAnsi" w:hAnsiTheme="minorHAnsi" w:cstheme="minorHAnsi"/>
                <w:szCs w:val="22"/>
              </w:rPr>
              <w:t xml:space="preserve"> </w:t>
            </w:r>
            <w:r w:rsidRPr="00FA0343">
              <w:rPr>
                <w:rFonts w:asciiTheme="minorHAnsi" w:hAnsiTheme="minorHAnsi" w:cstheme="minorHAnsi"/>
                <w:szCs w:val="22"/>
              </w:rPr>
              <w:t>profile recall event has occurred on the vehicle</w:t>
            </w:r>
          </w:p>
        </w:tc>
        <w:tc>
          <w:tcPr>
            <w:tcW w:w="2070" w:type="dxa"/>
          </w:tcPr>
          <w:p w14:paraId="0E84AA87" w14:textId="77777777" w:rsidR="00F659A1" w:rsidRPr="0019619C" w:rsidRDefault="000C6421" w:rsidP="00F659A1">
            <w:pPr>
              <w:jc w:val="center"/>
              <w:rPr>
                <w:rFonts w:asciiTheme="minorHAnsi" w:hAnsiTheme="minorHAnsi" w:cstheme="minorHAnsi"/>
                <w:szCs w:val="22"/>
              </w:rPr>
            </w:pPr>
            <w:r w:rsidRPr="007952EF">
              <w:rPr>
                <w:rFonts w:asciiTheme="minorHAnsi" w:hAnsiTheme="minorHAnsi" w:cstheme="minorHAnsi"/>
                <w:szCs w:val="22"/>
              </w:rPr>
              <w:t>T/F</w:t>
            </w:r>
          </w:p>
        </w:tc>
      </w:tr>
    </w:tbl>
    <w:p w14:paraId="0A528ABF" w14:textId="77777777" w:rsidR="00F659A1" w:rsidRDefault="00F659A1"/>
    <w:p w14:paraId="1BA176D0" w14:textId="77777777" w:rsidR="00CF5397" w:rsidRPr="00CF5397" w:rsidRDefault="00CF5397" w:rsidP="00CF5397">
      <w:pPr>
        <w:pStyle w:val="Heading4"/>
        <w:rPr>
          <w:b w:val="0"/>
          <w:u w:val="single"/>
        </w:rPr>
      </w:pPr>
      <w:r w:rsidRPr="00CF5397">
        <w:rPr>
          <w:b w:val="0"/>
          <w:u w:val="single"/>
        </w:rPr>
        <w:t>PPP-REQ-420460/A-Auto Save Feature Status - Disabled</w:t>
      </w:r>
    </w:p>
    <w:p w14:paraId="1C57D099" w14:textId="77777777" w:rsidR="00F659A1" w:rsidRDefault="000C6421" w:rsidP="00F659A1">
      <w:pPr>
        <w:rPr>
          <w:rFonts w:cs="Arial"/>
        </w:rPr>
      </w:pPr>
      <w:r>
        <w:rPr>
          <w:rFonts w:cs="Arial"/>
        </w:rPr>
        <w:t xml:space="preserve">If any of the following Activation Preconditions are false, the </w:t>
      </w:r>
      <w:proofErr w:type="spellStart"/>
      <w:r>
        <w:rPr>
          <w:rFonts w:cs="Arial"/>
        </w:rPr>
        <w:t>PPPServer</w:t>
      </w:r>
      <w:proofErr w:type="spellEnd"/>
      <w:r>
        <w:rPr>
          <w:rFonts w:cs="Arial"/>
        </w:rPr>
        <w:t xml:space="preserve"> shall set </w:t>
      </w:r>
      <w:proofErr w:type="spellStart"/>
      <w:r>
        <w:rPr>
          <w:rFonts w:cs="Arial"/>
        </w:rPr>
        <w:t>AutoSave_St</w:t>
      </w:r>
      <w:proofErr w:type="spellEnd"/>
      <w:r>
        <w:rPr>
          <w:rFonts w:cs="Arial"/>
        </w:rPr>
        <w:t xml:space="preserve"> = “(0x1) Disable”</w:t>
      </w:r>
      <w:r w:rsidRPr="00C436E4">
        <w:rPr>
          <w:rFonts w:cs="Arial"/>
        </w:rPr>
        <w:t xml:space="preserve"> </w:t>
      </w:r>
      <w:r>
        <w:rPr>
          <w:rFonts w:cs="Arial"/>
        </w:rPr>
        <w:t xml:space="preserve">and </w:t>
      </w:r>
      <w:proofErr w:type="spellStart"/>
      <w:r>
        <w:rPr>
          <w:rFonts w:cstheme="minorHAnsi"/>
        </w:rPr>
        <w:t>autoSaveFeatureStatusBroadcast</w:t>
      </w:r>
      <w:proofErr w:type="spellEnd"/>
      <w:r>
        <w:rPr>
          <w:rFonts w:cstheme="minorHAnsi"/>
        </w:rPr>
        <w:t>(</w:t>
      </w:r>
      <w:proofErr w:type="spellStart"/>
      <w:r>
        <w:rPr>
          <w:rFonts w:cstheme="minorHAnsi"/>
        </w:rPr>
        <w:t>AutoSaveFeatureStatus</w:t>
      </w:r>
      <w:proofErr w:type="spellEnd"/>
      <w:r>
        <w:rPr>
          <w:rFonts w:cstheme="minorHAnsi"/>
        </w:rPr>
        <w:t xml:space="preserve"> = “Disable”)</w:t>
      </w:r>
      <w:r>
        <w:rPr>
          <w:rFonts w:cs="Arial"/>
        </w:rPr>
        <w:t>:</w:t>
      </w:r>
    </w:p>
    <w:p w14:paraId="6FEA388C" w14:textId="08F72D2F" w:rsidR="00F659A1" w:rsidRDefault="000C6421" w:rsidP="000C6421">
      <w:pPr>
        <w:numPr>
          <w:ilvl w:val="0"/>
          <w:numId w:val="30"/>
        </w:numPr>
        <w:rPr>
          <w:rFonts w:cs="Arial"/>
        </w:rPr>
      </w:pPr>
      <w:r>
        <w:rPr>
          <w:rFonts w:cs="Arial"/>
        </w:rPr>
        <w:t>Auto Save feature is configured ON</w:t>
      </w:r>
      <w:commentRangeStart w:id="1580"/>
      <w:ins w:id="1581" w:author="Borrelli, Matthew (M.T.)" w:date="2021-06-04T17:13:00Z">
        <w:r w:rsidR="00E27529">
          <w:rPr>
            <w:rFonts w:cs="Arial"/>
          </w:rPr>
          <w:t xml:space="preserve"> </w:t>
        </w:r>
        <w:commentRangeStart w:id="1582"/>
        <w:r w:rsidR="00E27529">
          <w:rPr>
            <w:rFonts w:cs="Arial"/>
          </w:rPr>
          <w:t>(Simple or Smart)</w:t>
        </w:r>
        <w:commentRangeEnd w:id="1582"/>
        <w:r w:rsidR="00E27529">
          <w:rPr>
            <w:rStyle w:val="CommentReference"/>
          </w:rPr>
          <w:commentReference w:id="1582"/>
        </w:r>
      </w:ins>
      <w:commentRangeEnd w:id="1580"/>
      <w:ins w:id="1583" w:author="Borrelli, Matthew (M.T.)" w:date="2021-06-21T14:41:00Z">
        <w:r w:rsidR="00C52C70">
          <w:rPr>
            <w:rStyle w:val="CommentReference"/>
          </w:rPr>
          <w:commentReference w:id="1580"/>
        </w:r>
      </w:ins>
    </w:p>
    <w:p w14:paraId="07885131" w14:textId="77777777" w:rsidR="00F659A1" w:rsidRDefault="000C6421" w:rsidP="000C6421">
      <w:pPr>
        <w:numPr>
          <w:ilvl w:val="0"/>
          <w:numId w:val="30"/>
        </w:numPr>
        <w:rPr>
          <w:rFonts w:cs="Arial"/>
        </w:rPr>
      </w:pPr>
      <w:proofErr w:type="spellStart"/>
      <w:r>
        <w:rPr>
          <w:rFonts w:cs="Arial"/>
        </w:rPr>
        <w:t>CarMode_St</w:t>
      </w:r>
      <w:proofErr w:type="spellEnd"/>
      <w:r>
        <w:rPr>
          <w:rFonts w:cs="Arial"/>
        </w:rPr>
        <w:t xml:space="preserve"> = Normal</w:t>
      </w:r>
    </w:p>
    <w:p w14:paraId="139F81DF" w14:textId="77777777" w:rsidR="00F659A1" w:rsidRDefault="000C6421" w:rsidP="000C6421">
      <w:pPr>
        <w:numPr>
          <w:ilvl w:val="0"/>
          <w:numId w:val="30"/>
        </w:numPr>
        <w:rPr>
          <w:rFonts w:cs="Arial"/>
        </w:rPr>
      </w:pPr>
      <w:proofErr w:type="spellStart"/>
      <w:r>
        <w:rPr>
          <w:rFonts w:cs="Arial"/>
        </w:rPr>
        <w:t>IgnitionStatus_St</w:t>
      </w:r>
      <w:proofErr w:type="spellEnd"/>
      <w:r>
        <w:rPr>
          <w:rFonts w:cs="Arial"/>
        </w:rPr>
        <w:t xml:space="preserve"> = Run, Start, or Accessory OR the HMI status is Extended Play (</w:t>
      </w:r>
      <w:r w:rsidRPr="00426BDE">
        <w:rPr>
          <w:rFonts w:cs="Arial"/>
          <w:highlight w:val="yellow"/>
        </w:rPr>
        <w:t>CAN</w:t>
      </w:r>
      <w:r>
        <w:rPr>
          <w:rFonts w:cs="Arial"/>
        </w:rPr>
        <w:t>)</w:t>
      </w:r>
    </w:p>
    <w:p w14:paraId="6945FCE9" w14:textId="77777777" w:rsidR="00F659A1" w:rsidRDefault="000C6421" w:rsidP="000C6421">
      <w:pPr>
        <w:numPr>
          <w:ilvl w:val="0"/>
          <w:numId w:val="30"/>
        </w:numPr>
        <w:rPr>
          <w:rFonts w:cs="Arial"/>
        </w:rPr>
      </w:pPr>
      <w:r>
        <w:rPr>
          <w:rFonts w:cs="Arial"/>
        </w:rPr>
        <w:t xml:space="preserve">A software update is not occurring on the vehicle </w:t>
      </w:r>
      <w:r w:rsidRPr="007C4125">
        <w:rPr>
          <w:rFonts w:cs="Arial"/>
          <w:highlight w:val="yellow"/>
        </w:rPr>
        <w:t>(how to determine)</w:t>
      </w:r>
    </w:p>
    <w:p w14:paraId="3D0459A0" w14:textId="77777777" w:rsidR="00F659A1" w:rsidRPr="007338D6" w:rsidRDefault="000C6421" w:rsidP="000C6421">
      <w:pPr>
        <w:numPr>
          <w:ilvl w:val="0"/>
          <w:numId w:val="30"/>
        </w:numPr>
        <w:rPr>
          <w:rFonts w:cs="Arial"/>
        </w:rPr>
      </w:pPr>
      <w:r>
        <w:rPr>
          <w:rFonts w:cs="Arial"/>
        </w:rPr>
        <w:t xml:space="preserve">A technician has not placed the vehicle in diagnostics mode </w:t>
      </w:r>
      <w:r w:rsidRPr="007C4125">
        <w:rPr>
          <w:rFonts w:cs="Arial"/>
          <w:highlight w:val="yellow"/>
        </w:rPr>
        <w:t>(how to determine)</w:t>
      </w:r>
    </w:p>
    <w:p w14:paraId="6AEF26F0" w14:textId="77777777" w:rsidR="00CF5397" w:rsidRPr="00CF5397" w:rsidRDefault="00CF5397" w:rsidP="00CF5397">
      <w:pPr>
        <w:pStyle w:val="Heading4"/>
        <w:rPr>
          <w:b w:val="0"/>
          <w:u w:val="single"/>
        </w:rPr>
      </w:pPr>
      <w:r w:rsidRPr="00CF5397">
        <w:rPr>
          <w:b w:val="0"/>
          <w:u w:val="single"/>
        </w:rPr>
        <w:t>PPP-REQ-420461/A-Auto Save Feature Status - Enabled</w:t>
      </w:r>
    </w:p>
    <w:p w14:paraId="73B5C0E4" w14:textId="77777777" w:rsidR="00F659A1" w:rsidRPr="00BD39A2" w:rsidRDefault="000C6421" w:rsidP="00F659A1">
      <w:pPr>
        <w:rPr>
          <w:rFonts w:ascii="Univers" w:hAnsi="Univers"/>
        </w:rPr>
      </w:pPr>
      <w:r w:rsidRPr="00BD39A2">
        <w:rPr>
          <w:rFonts w:ascii="Univers" w:hAnsi="Univers"/>
        </w:rPr>
        <w:t xml:space="preserve">When the </w:t>
      </w:r>
      <w:proofErr w:type="spellStart"/>
      <w:r w:rsidRPr="00BD39A2">
        <w:rPr>
          <w:rFonts w:ascii="Univers" w:hAnsi="Univers"/>
        </w:rPr>
        <w:t>PPPServer</w:t>
      </w:r>
      <w:proofErr w:type="spellEnd"/>
      <w:r w:rsidRPr="00BD39A2">
        <w:rPr>
          <w:rFonts w:ascii="Univers" w:hAnsi="Univers"/>
        </w:rPr>
        <w:t xml:space="preserve"> evaluates the Inhibit Table and no value is 'TRUE', the </w:t>
      </w:r>
      <w:proofErr w:type="spellStart"/>
      <w:r w:rsidRPr="00BD39A2">
        <w:rPr>
          <w:rFonts w:ascii="Univers" w:hAnsi="Univers"/>
        </w:rPr>
        <w:t>PPPServer</w:t>
      </w:r>
      <w:proofErr w:type="spellEnd"/>
      <w:r w:rsidRPr="00BD39A2">
        <w:rPr>
          <w:rFonts w:ascii="Univers" w:hAnsi="Univers"/>
        </w:rPr>
        <w:t xml:space="preserve"> shall set </w:t>
      </w:r>
      <w:proofErr w:type="spellStart"/>
      <w:r w:rsidRPr="00BD39A2">
        <w:rPr>
          <w:rFonts w:ascii="Univers" w:hAnsi="Univers"/>
        </w:rPr>
        <w:t>AutoSave_St</w:t>
      </w:r>
      <w:proofErr w:type="spellEnd"/>
      <w:r w:rsidRPr="00BD39A2">
        <w:rPr>
          <w:rFonts w:ascii="Univers" w:hAnsi="Univers"/>
        </w:rPr>
        <w:t xml:space="preserve"> = “(0x2) Enable” and </w:t>
      </w:r>
      <w:proofErr w:type="spellStart"/>
      <w:r w:rsidRPr="00BD39A2">
        <w:rPr>
          <w:rFonts w:ascii="Univers" w:hAnsi="Univers"/>
        </w:rPr>
        <w:t>autoSaveFeatureStatusBroadcast</w:t>
      </w:r>
      <w:proofErr w:type="spellEnd"/>
      <w:r w:rsidRPr="00BD39A2">
        <w:rPr>
          <w:rFonts w:ascii="Univers" w:hAnsi="Univers"/>
        </w:rPr>
        <w:t>(</w:t>
      </w:r>
      <w:proofErr w:type="spellStart"/>
      <w:r w:rsidRPr="00BD39A2">
        <w:rPr>
          <w:rFonts w:ascii="Univers" w:hAnsi="Univers"/>
        </w:rPr>
        <w:t>AutoSaveFeatureStatus</w:t>
      </w:r>
      <w:proofErr w:type="spellEnd"/>
      <w:r w:rsidRPr="00BD39A2">
        <w:rPr>
          <w:rFonts w:ascii="Univers" w:hAnsi="Univers"/>
        </w:rPr>
        <w:t xml:space="preserve"> = “Enable”).</w:t>
      </w:r>
    </w:p>
    <w:p w14:paraId="1EB5E6D6" w14:textId="77777777" w:rsidR="00CF5397" w:rsidRPr="00CF5397" w:rsidRDefault="00CF5397" w:rsidP="00CF5397">
      <w:pPr>
        <w:pStyle w:val="Heading4"/>
        <w:rPr>
          <w:b w:val="0"/>
          <w:u w:val="single"/>
        </w:rPr>
      </w:pPr>
      <w:r w:rsidRPr="00CF5397">
        <w:rPr>
          <w:b w:val="0"/>
          <w:u w:val="single"/>
        </w:rPr>
        <w:t>PPP-REQ-420462/A-Auto Save Feature Status - Inactive</w:t>
      </w:r>
    </w:p>
    <w:p w14:paraId="43656AE5" w14:textId="77777777" w:rsidR="00F659A1" w:rsidRPr="002B7A29" w:rsidRDefault="000C6421" w:rsidP="00F659A1">
      <w:pPr>
        <w:rPr>
          <w:rFonts w:ascii="Univers" w:hAnsi="Univers"/>
        </w:rPr>
      </w:pPr>
      <w:r w:rsidRPr="002B7A29">
        <w:rPr>
          <w:rFonts w:ascii="Univers" w:hAnsi="Univers"/>
        </w:rPr>
        <w:t xml:space="preserve">When the </w:t>
      </w:r>
      <w:proofErr w:type="spellStart"/>
      <w:r w:rsidRPr="002B7A29">
        <w:rPr>
          <w:rFonts w:ascii="Univers" w:hAnsi="Univers"/>
        </w:rPr>
        <w:t>PPPServer</w:t>
      </w:r>
      <w:proofErr w:type="spellEnd"/>
      <w:r w:rsidRPr="002B7A29">
        <w:rPr>
          <w:rFonts w:ascii="Univers" w:hAnsi="Univers"/>
        </w:rPr>
        <w:t xml:space="preserve"> evaluates the Inhibit Table and at least one value is 'TRUE', the </w:t>
      </w:r>
      <w:proofErr w:type="spellStart"/>
      <w:r w:rsidRPr="002B7A29">
        <w:rPr>
          <w:rFonts w:ascii="Univers" w:hAnsi="Univers"/>
        </w:rPr>
        <w:t>PPPServer</w:t>
      </w:r>
      <w:proofErr w:type="spellEnd"/>
      <w:r w:rsidRPr="002B7A29">
        <w:rPr>
          <w:rFonts w:ascii="Univers" w:hAnsi="Univers"/>
        </w:rPr>
        <w:t xml:space="preserve"> shall set </w:t>
      </w:r>
      <w:proofErr w:type="spellStart"/>
      <w:r w:rsidRPr="002B7A29">
        <w:rPr>
          <w:rFonts w:ascii="Univers" w:hAnsi="Univers"/>
        </w:rPr>
        <w:t>AutoSave_St</w:t>
      </w:r>
      <w:proofErr w:type="spellEnd"/>
      <w:r w:rsidRPr="002B7A29">
        <w:rPr>
          <w:rFonts w:ascii="Univers" w:hAnsi="Univers"/>
        </w:rPr>
        <w:t xml:space="preserve"> = “(0x0) Inactive” </w:t>
      </w:r>
      <w:proofErr w:type="spellStart"/>
      <w:r w:rsidRPr="002B7A29">
        <w:rPr>
          <w:rFonts w:ascii="Univers" w:hAnsi="Univers" w:cstheme="minorHAnsi"/>
        </w:rPr>
        <w:t>autoSaveFeatureStatusBroadcast</w:t>
      </w:r>
      <w:proofErr w:type="spellEnd"/>
      <w:r w:rsidRPr="002B7A29">
        <w:rPr>
          <w:rFonts w:ascii="Univers" w:hAnsi="Univers" w:cstheme="minorHAnsi"/>
        </w:rPr>
        <w:t>(</w:t>
      </w:r>
      <w:proofErr w:type="spellStart"/>
      <w:r w:rsidRPr="002B7A29">
        <w:rPr>
          <w:rFonts w:ascii="Univers" w:hAnsi="Univers" w:cstheme="minorHAnsi"/>
        </w:rPr>
        <w:t>AutoSaveFeatureStatus</w:t>
      </w:r>
      <w:proofErr w:type="spellEnd"/>
      <w:r w:rsidRPr="002B7A29">
        <w:rPr>
          <w:rFonts w:ascii="Univers" w:hAnsi="Univers" w:cstheme="minorHAnsi"/>
        </w:rPr>
        <w:t xml:space="preserve"> = “Inactive”)</w:t>
      </w:r>
      <w:r w:rsidRPr="002B7A29">
        <w:rPr>
          <w:rFonts w:ascii="Univers" w:hAnsi="Univers"/>
        </w:rPr>
        <w:t>.</w:t>
      </w:r>
    </w:p>
    <w:p w14:paraId="24C2B427" w14:textId="77777777" w:rsidR="00CF5397" w:rsidRPr="00CF5397" w:rsidRDefault="00CF5397" w:rsidP="00CF5397">
      <w:pPr>
        <w:pStyle w:val="Heading4"/>
        <w:rPr>
          <w:b w:val="0"/>
          <w:u w:val="single"/>
        </w:rPr>
      </w:pPr>
      <w:r w:rsidRPr="00CF5397">
        <w:rPr>
          <w:b w:val="0"/>
          <w:u w:val="single"/>
        </w:rPr>
        <w:t>PPP-REQ-420463/A-Evaluate Inhibit Table on Change</w:t>
      </w:r>
    </w:p>
    <w:p w14:paraId="5C85F14A" w14:textId="77777777" w:rsidR="00F659A1" w:rsidRDefault="000C6421" w:rsidP="00F659A1">
      <w:pPr>
        <w:rPr>
          <w:rFonts w:cs="Arial"/>
        </w:rPr>
      </w:pPr>
      <w:r>
        <w:rPr>
          <w:rFonts w:cs="Arial"/>
        </w:rPr>
        <w:t xml:space="preserve">If all Activation Preconditions (per </w:t>
      </w:r>
      <w:r w:rsidRPr="00A60F74">
        <w:rPr>
          <w:rFonts w:cs="Arial"/>
        </w:rPr>
        <w:t>REQ-</w:t>
      </w:r>
      <w:r>
        <w:rPr>
          <w:rFonts w:cs="Arial"/>
        </w:rPr>
        <w:t xml:space="preserve">420460) are true, the </w:t>
      </w:r>
      <w:proofErr w:type="spellStart"/>
      <w:r>
        <w:rPr>
          <w:rFonts w:cs="Arial"/>
        </w:rPr>
        <w:t>PPPServer</w:t>
      </w:r>
      <w:proofErr w:type="spellEnd"/>
      <w:r>
        <w:rPr>
          <w:rFonts w:cs="Arial"/>
        </w:rPr>
        <w:t xml:space="preserve"> shall evaluate the Inhibit Table upon change.</w:t>
      </w:r>
      <w:bookmarkStart w:id="1584" w:name="_72f1ae54c19f6646b1a72105af156a47"/>
      <w:bookmarkEnd w:id="1584"/>
    </w:p>
    <w:p w14:paraId="19869BC5" w14:textId="77777777" w:rsidR="00CF5397" w:rsidRPr="00CF5397" w:rsidRDefault="00CF5397" w:rsidP="00CF5397">
      <w:pPr>
        <w:pStyle w:val="Heading4"/>
        <w:rPr>
          <w:b w:val="0"/>
          <w:u w:val="single"/>
        </w:rPr>
      </w:pPr>
      <w:r w:rsidRPr="00CF5397">
        <w:rPr>
          <w:b w:val="0"/>
          <w:u w:val="single"/>
        </w:rPr>
        <w:t>PPP-REQ-420464/A-User Auto Save Setting Status - Turn Off</w:t>
      </w:r>
    </w:p>
    <w:p w14:paraId="5C12A005" w14:textId="77777777" w:rsidR="00F659A1" w:rsidRPr="00B83551" w:rsidRDefault="000C6421" w:rsidP="00F659A1">
      <w:pPr>
        <w:rPr>
          <w:rFonts w:ascii="Univers" w:hAnsi="Univers" w:cstheme="minorHAnsi"/>
        </w:rPr>
      </w:pPr>
      <w:r w:rsidRPr="00B83551">
        <w:rPr>
          <w:rFonts w:ascii="Univers" w:hAnsi="Univers" w:cstheme="minorHAnsi"/>
        </w:rPr>
        <w:t>When</w:t>
      </w:r>
      <w:r w:rsidRPr="00B83551">
        <w:rPr>
          <w:rFonts w:ascii="Univers" w:hAnsi="Univers"/>
        </w:rPr>
        <w:t xml:space="preserve"> </w:t>
      </w:r>
      <w:proofErr w:type="spellStart"/>
      <w:r w:rsidRPr="00B83551">
        <w:rPr>
          <w:rFonts w:ascii="Univers" w:hAnsi="Univers" w:cstheme="minorHAnsi"/>
        </w:rPr>
        <w:t>autoSaveFeatureStatusBroadcast</w:t>
      </w:r>
      <w:proofErr w:type="spellEnd"/>
      <w:r w:rsidRPr="00B83551">
        <w:rPr>
          <w:rFonts w:ascii="Univers" w:hAnsi="Univers" w:cstheme="minorHAnsi"/>
        </w:rPr>
        <w:t>(</w:t>
      </w:r>
      <w:proofErr w:type="spellStart"/>
      <w:r w:rsidRPr="00B83551">
        <w:rPr>
          <w:rFonts w:ascii="Univers" w:hAnsi="Univers" w:cstheme="minorHAnsi"/>
        </w:rPr>
        <w:t>AutoSaveFeatureStatus</w:t>
      </w:r>
      <w:proofErr w:type="spellEnd"/>
      <w:r w:rsidRPr="00B83551">
        <w:rPr>
          <w:rFonts w:ascii="Univers" w:hAnsi="Univers" w:cstheme="minorHAnsi"/>
        </w:rPr>
        <w:t xml:space="preserve"> = “Enable”) and the user turns off Auto Save, then the </w:t>
      </w:r>
      <w:proofErr w:type="spellStart"/>
      <w:r w:rsidRPr="00B83551">
        <w:rPr>
          <w:rFonts w:ascii="Univers" w:hAnsi="Univers" w:cstheme="minorHAnsi"/>
        </w:rPr>
        <w:t>PPPInterfaceClient</w:t>
      </w:r>
      <w:proofErr w:type="spellEnd"/>
      <w:r>
        <w:rPr>
          <w:rFonts w:ascii="Univers" w:hAnsi="Univers" w:cstheme="minorHAnsi"/>
        </w:rPr>
        <w:t xml:space="preserve"> </w:t>
      </w:r>
      <w:r w:rsidRPr="00B83551">
        <w:rPr>
          <w:rFonts w:ascii="Univers" w:hAnsi="Univers" w:cstheme="minorHAnsi"/>
        </w:rPr>
        <w:t xml:space="preserve">shall send </w:t>
      </w:r>
      <w:proofErr w:type="spellStart"/>
      <w:r w:rsidRPr="00B83551">
        <w:rPr>
          <w:rFonts w:ascii="Univers" w:hAnsi="Univers" w:cstheme="minorHAnsi"/>
        </w:rPr>
        <w:t>setAutoSaveSetting</w:t>
      </w:r>
      <w:proofErr w:type="spellEnd"/>
      <w:r w:rsidRPr="00B83551">
        <w:rPr>
          <w:rFonts w:ascii="Univers" w:hAnsi="Univers" w:cstheme="minorHAnsi"/>
        </w:rPr>
        <w:t>(</w:t>
      </w:r>
      <w:proofErr w:type="spellStart"/>
      <w:r w:rsidRPr="00B83551">
        <w:rPr>
          <w:rFonts w:ascii="Univers" w:hAnsi="Univers" w:cstheme="minorHAnsi"/>
        </w:rPr>
        <w:t>AutoSaveSettingRequest</w:t>
      </w:r>
      <w:proofErr w:type="spellEnd"/>
      <w:r w:rsidRPr="00B83551">
        <w:rPr>
          <w:rFonts w:ascii="Univers" w:hAnsi="Univers" w:cstheme="minorHAnsi"/>
        </w:rPr>
        <w:t xml:space="preserve"> = “Off”).</w:t>
      </w:r>
    </w:p>
    <w:p w14:paraId="5191B648" w14:textId="77777777" w:rsidR="00CF5397" w:rsidRPr="00CF5397" w:rsidRDefault="00CF5397" w:rsidP="00CF5397">
      <w:pPr>
        <w:pStyle w:val="Heading4"/>
        <w:rPr>
          <w:b w:val="0"/>
          <w:u w:val="single"/>
        </w:rPr>
      </w:pPr>
      <w:r w:rsidRPr="00CF5397">
        <w:rPr>
          <w:b w:val="0"/>
          <w:u w:val="single"/>
        </w:rPr>
        <w:t>PPP-REQ-420470/A-User Auto Save Setting Status - Turn On</w:t>
      </w:r>
    </w:p>
    <w:p w14:paraId="5E0AD985" w14:textId="77777777" w:rsidR="00F659A1" w:rsidRPr="00C12957" w:rsidRDefault="000C6421" w:rsidP="00F659A1">
      <w:pPr>
        <w:rPr>
          <w:rFonts w:ascii="Univers" w:hAnsi="Univers"/>
        </w:rPr>
      </w:pPr>
      <w:r w:rsidRPr="00C12957">
        <w:rPr>
          <w:rFonts w:ascii="Univers" w:hAnsi="Univers"/>
        </w:rPr>
        <w:t xml:space="preserve">When </w:t>
      </w:r>
      <w:proofErr w:type="spellStart"/>
      <w:r w:rsidRPr="00C12957">
        <w:rPr>
          <w:rFonts w:ascii="Univers" w:hAnsi="Univers" w:cstheme="minorHAnsi"/>
        </w:rPr>
        <w:t>autoSaveFeatureStatusBroadcast</w:t>
      </w:r>
      <w:proofErr w:type="spellEnd"/>
      <w:r w:rsidRPr="00C12957">
        <w:rPr>
          <w:rFonts w:ascii="Univers" w:hAnsi="Univers" w:cstheme="minorHAnsi"/>
        </w:rPr>
        <w:t>(</w:t>
      </w:r>
      <w:proofErr w:type="spellStart"/>
      <w:r w:rsidRPr="00C12957">
        <w:rPr>
          <w:rFonts w:ascii="Univers" w:hAnsi="Univers" w:cstheme="minorHAnsi"/>
        </w:rPr>
        <w:t>AutoSaveFeatureStatus</w:t>
      </w:r>
      <w:proofErr w:type="spellEnd"/>
      <w:r w:rsidRPr="00C12957">
        <w:rPr>
          <w:rFonts w:ascii="Univers" w:hAnsi="Univers" w:cstheme="minorHAnsi"/>
        </w:rPr>
        <w:t xml:space="preserve"> = Inactive) </w:t>
      </w:r>
      <w:r w:rsidRPr="00C12957">
        <w:rPr>
          <w:rFonts w:ascii="Univers" w:hAnsi="Univers"/>
        </w:rPr>
        <w:t xml:space="preserve">and the user turns on Auto Save, the </w:t>
      </w:r>
      <w:proofErr w:type="spellStart"/>
      <w:r w:rsidRPr="00C12957">
        <w:rPr>
          <w:rFonts w:ascii="Univers" w:hAnsi="Univers"/>
        </w:rPr>
        <w:t>PPPInterfaceClient</w:t>
      </w:r>
      <w:proofErr w:type="spellEnd"/>
      <w:r>
        <w:rPr>
          <w:rFonts w:ascii="Univers" w:hAnsi="Univers"/>
        </w:rPr>
        <w:t xml:space="preserve"> </w:t>
      </w:r>
      <w:r w:rsidRPr="00C12957">
        <w:rPr>
          <w:rFonts w:ascii="Univers" w:hAnsi="Univers"/>
        </w:rPr>
        <w:t xml:space="preserve">shall send </w:t>
      </w:r>
      <w:proofErr w:type="spellStart"/>
      <w:r w:rsidRPr="00C12957">
        <w:rPr>
          <w:rFonts w:ascii="Univers" w:hAnsi="Univers" w:cstheme="minorHAnsi"/>
        </w:rPr>
        <w:t>setAutoSaveSetting</w:t>
      </w:r>
      <w:proofErr w:type="spellEnd"/>
      <w:r w:rsidRPr="00C12957">
        <w:rPr>
          <w:rFonts w:ascii="Univers" w:hAnsi="Univers" w:cstheme="minorHAnsi"/>
        </w:rPr>
        <w:t>(</w:t>
      </w:r>
      <w:proofErr w:type="spellStart"/>
      <w:r w:rsidRPr="00C12957">
        <w:rPr>
          <w:rFonts w:ascii="Univers" w:hAnsi="Univers" w:cstheme="minorHAnsi"/>
        </w:rPr>
        <w:t>AutoSaveSettingRequest</w:t>
      </w:r>
      <w:proofErr w:type="spellEnd"/>
      <w:r w:rsidRPr="00C12957">
        <w:rPr>
          <w:rFonts w:ascii="Univers" w:hAnsi="Univers" w:cstheme="minorHAnsi"/>
        </w:rPr>
        <w:t xml:space="preserve"> = “On”)</w:t>
      </w:r>
      <w:r w:rsidRPr="00C12957">
        <w:rPr>
          <w:rFonts w:ascii="Univers" w:hAnsi="Univers"/>
        </w:rPr>
        <w:t>.</w:t>
      </w:r>
    </w:p>
    <w:p w14:paraId="6147BCB3" w14:textId="77777777" w:rsidR="00CF5397" w:rsidRPr="00CF5397" w:rsidRDefault="00CF5397" w:rsidP="00CF5397">
      <w:pPr>
        <w:pStyle w:val="Heading4"/>
        <w:rPr>
          <w:b w:val="0"/>
          <w:u w:val="single"/>
        </w:rPr>
      </w:pPr>
      <w:r w:rsidRPr="00CF5397">
        <w:rPr>
          <w:b w:val="0"/>
          <w:u w:val="single"/>
        </w:rPr>
        <w:t>PPP-REQ-420466/A-User Auto Save Setting Status - Auto Save Off Message</w:t>
      </w:r>
    </w:p>
    <w:p w14:paraId="181F02C2" w14:textId="77777777" w:rsidR="00F659A1" w:rsidRPr="008943F7" w:rsidRDefault="000C6421" w:rsidP="00F659A1">
      <w:pPr>
        <w:rPr>
          <w:rFonts w:ascii="Univers" w:hAnsi="Univers"/>
        </w:rPr>
      </w:pPr>
      <w:r w:rsidRPr="008943F7">
        <w:rPr>
          <w:rFonts w:ascii="Univers" w:hAnsi="Univers"/>
        </w:rPr>
        <w:t xml:space="preserve">When the </w:t>
      </w:r>
      <w:proofErr w:type="spellStart"/>
      <w:r w:rsidRPr="008943F7">
        <w:rPr>
          <w:rFonts w:ascii="Univers" w:hAnsi="Univers" w:cstheme="minorHAnsi"/>
        </w:rPr>
        <w:t>autoSaveFeatureStatusBroadcast</w:t>
      </w:r>
      <w:proofErr w:type="spellEnd"/>
      <w:r w:rsidRPr="008943F7">
        <w:rPr>
          <w:rFonts w:ascii="Univers" w:hAnsi="Univers" w:cstheme="minorHAnsi"/>
        </w:rPr>
        <w:t>(</w:t>
      </w:r>
      <w:proofErr w:type="spellStart"/>
      <w:r w:rsidRPr="008943F7">
        <w:rPr>
          <w:rFonts w:ascii="Univers" w:hAnsi="Univers" w:cstheme="minorHAnsi"/>
        </w:rPr>
        <w:t>AutoSaveFeatureStatus</w:t>
      </w:r>
      <w:proofErr w:type="spellEnd"/>
      <w:r w:rsidRPr="008943F7">
        <w:rPr>
          <w:rFonts w:ascii="Univers" w:hAnsi="Univers" w:cstheme="minorHAnsi"/>
        </w:rPr>
        <w:t xml:space="preserve">) </w:t>
      </w:r>
      <w:r w:rsidRPr="008943F7">
        <w:rPr>
          <w:rFonts w:ascii="Univers" w:hAnsi="Univers"/>
        </w:rPr>
        <w:t xml:space="preserve">changes from “(0x2) Enable” to “(0x0) Inactive”, the </w:t>
      </w:r>
      <w:proofErr w:type="spellStart"/>
      <w:r w:rsidRPr="008943F7">
        <w:rPr>
          <w:rFonts w:ascii="Univers" w:hAnsi="Univers"/>
        </w:rPr>
        <w:t>PPPInterfaceClient</w:t>
      </w:r>
      <w:proofErr w:type="spellEnd"/>
      <w:r w:rsidRPr="008943F7">
        <w:rPr>
          <w:rFonts w:ascii="Univers" w:hAnsi="Univers"/>
        </w:rPr>
        <w:t xml:space="preserve"> shall </w:t>
      </w:r>
      <w:r>
        <w:rPr>
          <w:rFonts w:ascii="Univers" w:hAnsi="Univers"/>
        </w:rPr>
        <w:t xml:space="preserve">display a notification </w:t>
      </w:r>
      <w:r w:rsidRPr="008943F7">
        <w:rPr>
          <w:rFonts w:ascii="Univers" w:hAnsi="Univers"/>
        </w:rPr>
        <w:t xml:space="preserve">to the user </w:t>
      </w:r>
      <w:r>
        <w:rPr>
          <w:rFonts w:ascii="Univers" w:hAnsi="Univers"/>
        </w:rPr>
        <w:t xml:space="preserve">indicating </w:t>
      </w:r>
      <w:r w:rsidRPr="008943F7">
        <w:rPr>
          <w:rFonts w:ascii="Univers" w:hAnsi="Univers"/>
        </w:rPr>
        <w:t>that Auto Save is no longer assisting with retaining settings (settings are now being protected).</w:t>
      </w:r>
    </w:p>
    <w:p w14:paraId="78B99D3F" w14:textId="77777777" w:rsidR="00CF5397" w:rsidRPr="00CF5397" w:rsidRDefault="00CF5397" w:rsidP="00CF5397">
      <w:pPr>
        <w:pStyle w:val="Heading4"/>
        <w:rPr>
          <w:b w:val="0"/>
          <w:u w:val="single"/>
        </w:rPr>
      </w:pPr>
      <w:r w:rsidRPr="00CF5397">
        <w:rPr>
          <w:b w:val="0"/>
          <w:u w:val="single"/>
        </w:rPr>
        <w:t>PPP-REQ-420467/A-User Auto Save Setting Status - Auto Save On Message</w:t>
      </w:r>
    </w:p>
    <w:p w14:paraId="03D272C0" w14:textId="77777777" w:rsidR="00F659A1" w:rsidRPr="0091496D" w:rsidRDefault="000C6421" w:rsidP="00F659A1">
      <w:pPr>
        <w:rPr>
          <w:rFonts w:ascii="Univers" w:hAnsi="Univers"/>
        </w:rPr>
      </w:pPr>
      <w:r w:rsidRPr="0091496D">
        <w:rPr>
          <w:rFonts w:ascii="Univers" w:hAnsi="Univers"/>
        </w:rPr>
        <w:t xml:space="preserve">When the </w:t>
      </w:r>
      <w:proofErr w:type="spellStart"/>
      <w:r w:rsidRPr="0091496D">
        <w:rPr>
          <w:rFonts w:ascii="Univers" w:hAnsi="Univers" w:cstheme="minorHAnsi"/>
        </w:rPr>
        <w:t>autoSaveFeatureStatusBroadcast</w:t>
      </w:r>
      <w:proofErr w:type="spellEnd"/>
      <w:r w:rsidRPr="0091496D">
        <w:rPr>
          <w:rFonts w:ascii="Univers" w:hAnsi="Univers" w:cstheme="minorHAnsi"/>
        </w:rPr>
        <w:t>(</w:t>
      </w:r>
      <w:proofErr w:type="spellStart"/>
      <w:r w:rsidRPr="0091496D">
        <w:rPr>
          <w:rFonts w:ascii="Univers" w:hAnsi="Univers" w:cstheme="minorHAnsi"/>
        </w:rPr>
        <w:t>AutoSaveFeatureStatus</w:t>
      </w:r>
      <w:proofErr w:type="spellEnd"/>
      <w:r w:rsidRPr="0091496D">
        <w:rPr>
          <w:rFonts w:ascii="Univers" w:hAnsi="Univers" w:cstheme="minorHAnsi"/>
        </w:rPr>
        <w:t xml:space="preserve">) </w:t>
      </w:r>
      <w:r w:rsidRPr="0091496D">
        <w:rPr>
          <w:rFonts w:ascii="Univers" w:hAnsi="Univers"/>
        </w:rPr>
        <w:t xml:space="preserve">changes from “(0x0) Inactive” to “(0x2) Enable”, the </w:t>
      </w:r>
      <w:proofErr w:type="spellStart"/>
      <w:r w:rsidRPr="0091496D">
        <w:rPr>
          <w:rFonts w:ascii="Univers" w:hAnsi="Univers"/>
        </w:rPr>
        <w:t>PPPInterfaceClient</w:t>
      </w:r>
      <w:proofErr w:type="spellEnd"/>
      <w:r w:rsidRPr="0091496D">
        <w:rPr>
          <w:rFonts w:ascii="Univers" w:hAnsi="Univers"/>
        </w:rPr>
        <w:t xml:space="preserve"> shall </w:t>
      </w:r>
      <w:r>
        <w:rPr>
          <w:rFonts w:ascii="Univers" w:hAnsi="Univers"/>
        </w:rPr>
        <w:t xml:space="preserve">display a notification </w:t>
      </w:r>
      <w:r w:rsidRPr="0091496D">
        <w:rPr>
          <w:rFonts w:ascii="Univers" w:hAnsi="Univers"/>
        </w:rPr>
        <w:t xml:space="preserve">to the user </w:t>
      </w:r>
      <w:r>
        <w:rPr>
          <w:rFonts w:ascii="Univers" w:hAnsi="Univers"/>
        </w:rPr>
        <w:t xml:space="preserve">indicating </w:t>
      </w:r>
      <w:r w:rsidRPr="0091496D">
        <w:rPr>
          <w:rFonts w:ascii="Univers" w:hAnsi="Univers"/>
        </w:rPr>
        <w:t>that Auto Save is now assisting the user with retaining settings.</w:t>
      </w:r>
    </w:p>
    <w:p w14:paraId="3B88E2C7" w14:textId="77777777" w:rsidR="00CF5397" w:rsidRPr="00CF5397" w:rsidRDefault="00CF5397" w:rsidP="00CF5397">
      <w:pPr>
        <w:pStyle w:val="Heading4"/>
        <w:rPr>
          <w:b w:val="0"/>
          <w:u w:val="single"/>
        </w:rPr>
      </w:pPr>
      <w:r w:rsidRPr="00CF5397">
        <w:rPr>
          <w:b w:val="0"/>
          <w:u w:val="single"/>
        </w:rPr>
        <w:t>PPP-REQ-420465/A-User Auto Save Setting Status - Display when Feature Enabled</w:t>
      </w:r>
    </w:p>
    <w:p w14:paraId="0D70BA86" w14:textId="77777777" w:rsidR="00F659A1" w:rsidRPr="00216566" w:rsidRDefault="000C6421" w:rsidP="00F659A1">
      <w:pPr>
        <w:rPr>
          <w:rFonts w:ascii="Univers" w:hAnsi="Univers"/>
        </w:rPr>
      </w:pPr>
      <w:r w:rsidRPr="00216566">
        <w:rPr>
          <w:rFonts w:ascii="Univers" w:hAnsi="Univers"/>
        </w:rPr>
        <w:t>Wh</w:t>
      </w:r>
      <w:r>
        <w:rPr>
          <w:rFonts w:ascii="Univers" w:hAnsi="Univers"/>
        </w:rPr>
        <w:t>ile</w:t>
      </w:r>
      <w:r w:rsidRPr="00216566">
        <w:rPr>
          <w:rFonts w:ascii="Univers" w:hAnsi="Univers"/>
        </w:rPr>
        <w:t xml:space="preserve"> </w:t>
      </w:r>
      <w:proofErr w:type="spellStart"/>
      <w:r w:rsidRPr="00216566">
        <w:rPr>
          <w:rFonts w:ascii="Univers" w:hAnsi="Univers" w:cstheme="minorHAnsi"/>
        </w:rPr>
        <w:t>autoSaveFeatureStatusBroadcast</w:t>
      </w:r>
      <w:proofErr w:type="spellEnd"/>
      <w:r w:rsidRPr="00216566">
        <w:rPr>
          <w:rFonts w:ascii="Univers" w:hAnsi="Univers" w:cstheme="minorHAnsi"/>
        </w:rPr>
        <w:t>(</w:t>
      </w:r>
      <w:proofErr w:type="spellStart"/>
      <w:r w:rsidRPr="00216566">
        <w:rPr>
          <w:rFonts w:ascii="Univers" w:hAnsi="Univers" w:cstheme="minorHAnsi"/>
        </w:rPr>
        <w:t>AutoSaveFeatureStatus</w:t>
      </w:r>
      <w:proofErr w:type="spellEnd"/>
      <w:r w:rsidRPr="00216566">
        <w:rPr>
          <w:rFonts w:ascii="Univers" w:hAnsi="Univers" w:cstheme="minorHAnsi"/>
        </w:rPr>
        <w:t xml:space="preserve"> = “Enable”)</w:t>
      </w:r>
      <w:r w:rsidRPr="00216566">
        <w:rPr>
          <w:rFonts w:ascii="Univers" w:hAnsi="Univers"/>
        </w:rPr>
        <w:t xml:space="preserve">, the </w:t>
      </w:r>
      <w:proofErr w:type="spellStart"/>
      <w:r w:rsidRPr="00216566">
        <w:rPr>
          <w:rFonts w:ascii="Univers" w:hAnsi="Univers"/>
        </w:rPr>
        <w:t>PPPInterfaceClient</w:t>
      </w:r>
      <w:proofErr w:type="spellEnd"/>
      <w:r>
        <w:rPr>
          <w:rFonts w:ascii="Univers" w:hAnsi="Univers"/>
        </w:rPr>
        <w:t xml:space="preserve"> </w:t>
      </w:r>
      <w:r w:rsidRPr="00216566">
        <w:rPr>
          <w:rFonts w:ascii="Univers" w:hAnsi="Univers"/>
        </w:rPr>
        <w:t xml:space="preserve">shall make the Auto Save </w:t>
      </w:r>
      <w:r>
        <w:rPr>
          <w:rFonts w:ascii="Univers" w:hAnsi="Univers"/>
        </w:rPr>
        <w:t xml:space="preserve">user </w:t>
      </w:r>
      <w:r w:rsidRPr="00216566">
        <w:rPr>
          <w:rFonts w:ascii="Univers" w:hAnsi="Univers"/>
        </w:rPr>
        <w:t>settings visible and accessible by the user.</w:t>
      </w:r>
    </w:p>
    <w:p w14:paraId="38B04C12" w14:textId="77777777" w:rsidR="00CF5397" w:rsidRPr="00CF5397" w:rsidRDefault="00CF5397" w:rsidP="00CF5397">
      <w:pPr>
        <w:pStyle w:val="Heading4"/>
        <w:rPr>
          <w:b w:val="0"/>
          <w:u w:val="single"/>
        </w:rPr>
      </w:pPr>
      <w:r w:rsidRPr="00CF5397">
        <w:rPr>
          <w:b w:val="0"/>
          <w:u w:val="single"/>
        </w:rPr>
        <w:lastRenderedPageBreak/>
        <w:t>PPP-REQ-420468/A-User Auto Save Setting Status - Display when Feature Inactive</w:t>
      </w:r>
    </w:p>
    <w:p w14:paraId="5E631A84" w14:textId="77777777" w:rsidR="00F659A1" w:rsidRPr="003D41E8" w:rsidRDefault="000C6421" w:rsidP="00F659A1">
      <w:pPr>
        <w:rPr>
          <w:rFonts w:ascii="Univers" w:hAnsi="Univers"/>
        </w:rPr>
      </w:pPr>
      <w:r w:rsidRPr="003D41E8">
        <w:rPr>
          <w:rFonts w:ascii="Univers" w:hAnsi="Univers"/>
        </w:rPr>
        <w:t>Wh</w:t>
      </w:r>
      <w:r>
        <w:rPr>
          <w:rFonts w:ascii="Univers" w:hAnsi="Univers"/>
        </w:rPr>
        <w:t>ile</w:t>
      </w:r>
      <w:r w:rsidRPr="003D41E8">
        <w:rPr>
          <w:rFonts w:ascii="Univers" w:hAnsi="Univers"/>
        </w:rPr>
        <w:t xml:space="preserve"> </w:t>
      </w:r>
      <w:proofErr w:type="spellStart"/>
      <w:r w:rsidRPr="003D41E8">
        <w:rPr>
          <w:rFonts w:ascii="Univers" w:hAnsi="Univers" w:cstheme="minorHAnsi"/>
        </w:rPr>
        <w:t>autoSaveFeatureStatusBroadcast</w:t>
      </w:r>
      <w:proofErr w:type="spellEnd"/>
      <w:r w:rsidRPr="003D41E8">
        <w:rPr>
          <w:rFonts w:ascii="Univers" w:hAnsi="Univers" w:cstheme="minorHAnsi"/>
        </w:rPr>
        <w:t>(</w:t>
      </w:r>
      <w:proofErr w:type="spellStart"/>
      <w:r w:rsidRPr="003D41E8">
        <w:rPr>
          <w:rFonts w:ascii="Univers" w:hAnsi="Univers" w:cstheme="minorHAnsi"/>
        </w:rPr>
        <w:t>AutoSaveFeatureStatus</w:t>
      </w:r>
      <w:proofErr w:type="spellEnd"/>
      <w:r w:rsidRPr="003D41E8">
        <w:rPr>
          <w:rFonts w:ascii="Univers" w:hAnsi="Univers" w:cstheme="minorHAnsi"/>
        </w:rPr>
        <w:t xml:space="preserve"> = Inactive)</w:t>
      </w:r>
      <w:r w:rsidRPr="003D41E8">
        <w:rPr>
          <w:rFonts w:ascii="Univers" w:hAnsi="Univers"/>
        </w:rPr>
        <w:t xml:space="preserve">, the </w:t>
      </w:r>
      <w:proofErr w:type="spellStart"/>
      <w:r w:rsidRPr="003D41E8">
        <w:rPr>
          <w:rFonts w:ascii="Univers" w:hAnsi="Univers"/>
        </w:rPr>
        <w:t>PPPInterfaceClient</w:t>
      </w:r>
      <w:proofErr w:type="spellEnd"/>
      <w:r w:rsidRPr="003D41E8">
        <w:rPr>
          <w:rFonts w:ascii="Univers" w:hAnsi="Univers"/>
        </w:rPr>
        <w:t xml:space="preserve"> shall make the Auto Save </w:t>
      </w:r>
      <w:r>
        <w:rPr>
          <w:rFonts w:ascii="Univers" w:hAnsi="Univers"/>
        </w:rPr>
        <w:t>user</w:t>
      </w:r>
      <w:r w:rsidRPr="003D41E8">
        <w:rPr>
          <w:rFonts w:ascii="Univers" w:hAnsi="Univers"/>
        </w:rPr>
        <w:t xml:space="preserve"> setting visible and accessible by the user.</w:t>
      </w:r>
    </w:p>
    <w:p w14:paraId="1AFD1AD7" w14:textId="77777777" w:rsidR="00CF5397" w:rsidRPr="00CF5397" w:rsidRDefault="00CF5397" w:rsidP="00CF5397">
      <w:pPr>
        <w:pStyle w:val="Heading4"/>
        <w:rPr>
          <w:b w:val="0"/>
          <w:u w:val="single"/>
        </w:rPr>
      </w:pPr>
      <w:r w:rsidRPr="00CF5397">
        <w:rPr>
          <w:b w:val="0"/>
          <w:u w:val="single"/>
        </w:rPr>
        <w:t>PPP-REQ-420469/A-User Auto Save Setting Status - Display when Feature Disabled</w:t>
      </w:r>
    </w:p>
    <w:p w14:paraId="7AFB5842" w14:textId="77777777" w:rsidR="00F659A1" w:rsidRPr="00A83F24" w:rsidRDefault="000C6421" w:rsidP="00F659A1">
      <w:pPr>
        <w:rPr>
          <w:rFonts w:ascii="Univers" w:hAnsi="Univers"/>
        </w:rPr>
      </w:pPr>
      <w:r w:rsidRPr="00A83F24">
        <w:rPr>
          <w:rFonts w:ascii="Univers" w:hAnsi="Univers"/>
        </w:rPr>
        <w:t>Wh</w:t>
      </w:r>
      <w:r>
        <w:rPr>
          <w:rFonts w:ascii="Univers" w:hAnsi="Univers"/>
        </w:rPr>
        <w:t>ile</w:t>
      </w:r>
      <w:r w:rsidRPr="00A83F24">
        <w:rPr>
          <w:rFonts w:ascii="Univers" w:hAnsi="Univers"/>
        </w:rPr>
        <w:t xml:space="preserve"> </w:t>
      </w:r>
      <w:proofErr w:type="spellStart"/>
      <w:r w:rsidRPr="00A83F24">
        <w:rPr>
          <w:rFonts w:ascii="Univers" w:hAnsi="Univers" w:cstheme="minorHAnsi"/>
        </w:rPr>
        <w:t>autoSaveFeatureStatusBroadcast</w:t>
      </w:r>
      <w:proofErr w:type="spellEnd"/>
      <w:r w:rsidRPr="00A83F24">
        <w:rPr>
          <w:rFonts w:ascii="Univers" w:hAnsi="Univers" w:cstheme="minorHAnsi"/>
        </w:rPr>
        <w:t>(</w:t>
      </w:r>
      <w:proofErr w:type="spellStart"/>
      <w:r w:rsidRPr="00A83F24">
        <w:rPr>
          <w:rFonts w:ascii="Univers" w:hAnsi="Univers" w:cstheme="minorHAnsi"/>
        </w:rPr>
        <w:t>AutoSaveFeatureStatus</w:t>
      </w:r>
      <w:proofErr w:type="spellEnd"/>
      <w:r w:rsidRPr="00A83F24">
        <w:rPr>
          <w:rFonts w:ascii="Univers" w:hAnsi="Univers" w:cstheme="minorHAnsi"/>
        </w:rPr>
        <w:t xml:space="preserve"> = Disabled)</w:t>
      </w:r>
      <w:r w:rsidRPr="00A83F24">
        <w:rPr>
          <w:rFonts w:ascii="Univers" w:hAnsi="Univers"/>
        </w:rPr>
        <w:t xml:space="preserve">, the </w:t>
      </w:r>
      <w:proofErr w:type="spellStart"/>
      <w:r w:rsidRPr="00A83F24">
        <w:rPr>
          <w:rFonts w:ascii="Univers" w:hAnsi="Univers"/>
        </w:rPr>
        <w:t>PPPInterfaceClient</w:t>
      </w:r>
      <w:proofErr w:type="spellEnd"/>
      <w:r w:rsidRPr="00A83F24">
        <w:rPr>
          <w:rFonts w:ascii="Univers" w:hAnsi="Univers"/>
        </w:rPr>
        <w:t xml:space="preserve"> shall hide the Auto Save </w:t>
      </w:r>
      <w:r>
        <w:rPr>
          <w:rFonts w:ascii="Univers" w:hAnsi="Univers"/>
        </w:rPr>
        <w:t>user</w:t>
      </w:r>
      <w:r w:rsidRPr="00A83F24">
        <w:rPr>
          <w:rFonts w:ascii="Univers" w:hAnsi="Univers"/>
        </w:rPr>
        <w:t xml:space="preserve"> setting </w:t>
      </w:r>
      <w:r>
        <w:rPr>
          <w:rFonts w:ascii="Univers" w:hAnsi="Univers"/>
        </w:rPr>
        <w:t xml:space="preserve">for </w:t>
      </w:r>
      <w:r w:rsidRPr="00A83F24">
        <w:rPr>
          <w:rFonts w:ascii="Univers" w:hAnsi="Univers"/>
        </w:rPr>
        <w:t>the active profile on the vehicle.</w:t>
      </w:r>
    </w:p>
    <w:p w14:paraId="1775D7FC" w14:textId="77777777" w:rsidR="00CF5397" w:rsidRPr="00CF5397" w:rsidRDefault="00CF5397" w:rsidP="00CF5397">
      <w:pPr>
        <w:pStyle w:val="Heading4"/>
        <w:rPr>
          <w:b w:val="0"/>
          <w:u w:val="single"/>
        </w:rPr>
      </w:pPr>
      <w:r w:rsidRPr="00CF5397">
        <w:rPr>
          <w:b w:val="0"/>
          <w:u w:val="single"/>
        </w:rPr>
        <w:t>PPP-REQ-420628/A-Auto Save User Setting</w:t>
      </w:r>
    </w:p>
    <w:p w14:paraId="1EEBA9B4" w14:textId="25AB32A2" w:rsidR="00F659A1" w:rsidRDefault="000C6421" w:rsidP="00F659A1">
      <w:r>
        <w:t xml:space="preserve">The </w:t>
      </w:r>
      <w:proofErr w:type="spellStart"/>
      <w:r>
        <w:t>PPPServer</w:t>
      </w:r>
      <w:proofErr w:type="spellEnd"/>
      <w:r>
        <w:t xml:space="preserve"> shall maintain an Auto</w:t>
      </w:r>
      <w:commentRangeStart w:id="1585"/>
      <w:ins w:id="1586" w:author="Borrelli, Matthew (M.T.)" w:date="2021-06-10T16:48:00Z">
        <w:r w:rsidR="0066278F">
          <w:t xml:space="preserve"> </w:t>
        </w:r>
      </w:ins>
      <w:commentRangeEnd w:id="1585"/>
      <w:ins w:id="1587" w:author="Borrelli, Matthew (M.T.)" w:date="2021-06-21T14:48:00Z">
        <w:r w:rsidR="00C52C70">
          <w:rPr>
            <w:rStyle w:val="CommentReference"/>
          </w:rPr>
          <w:commentReference w:id="1585"/>
        </w:r>
      </w:ins>
      <w:r>
        <w:t>Save user setting for each profile offered by Enhanced Memory.</w:t>
      </w:r>
    </w:p>
    <w:p w14:paraId="51DA18FC" w14:textId="77777777" w:rsidR="00CF5397" w:rsidRPr="00CF5397" w:rsidRDefault="00CF5397" w:rsidP="00CF5397">
      <w:pPr>
        <w:pStyle w:val="Heading4"/>
        <w:rPr>
          <w:b w:val="0"/>
          <w:u w:val="single"/>
        </w:rPr>
      </w:pPr>
      <w:r w:rsidRPr="00CF5397">
        <w:rPr>
          <w:b w:val="0"/>
          <w:u w:val="single"/>
        </w:rPr>
        <w:t>PPP-REQ-420629/A-Retrieve Auto Save User Setting</w:t>
      </w:r>
    </w:p>
    <w:p w14:paraId="36FD5709" w14:textId="77777777" w:rsidR="00F659A1" w:rsidRDefault="000C6421" w:rsidP="00F659A1">
      <w:r>
        <w:t xml:space="preserve">When any of the below conditions are met, the </w:t>
      </w:r>
      <w:proofErr w:type="spellStart"/>
      <w:r>
        <w:t>PPPInterfaceClient</w:t>
      </w:r>
      <w:proofErr w:type="spellEnd"/>
      <w:r>
        <w:t xml:space="preserve"> shall send </w:t>
      </w:r>
      <w:proofErr w:type="spellStart"/>
      <w:r>
        <w:t>getAutoSaveSetting</w:t>
      </w:r>
      <w:proofErr w:type="spellEnd"/>
      <w:r>
        <w:t xml:space="preserve"> to the </w:t>
      </w:r>
      <w:proofErr w:type="spellStart"/>
      <w:r>
        <w:t>PPPServer</w:t>
      </w:r>
      <w:proofErr w:type="spellEnd"/>
      <w:r>
        <w:t xml:space="preserve"> in order to request the current Auto Save user setting: </w:t>
      </w:r>
    </w:p>
    <w:p w14:paraId="3000C5CB" w14:textId="77777777" w:rsidR="00F659A1" w:rsidRDefault="000C6421" w:rsidP="000C6421">
      <w:pPr>
        <w:numPr>
          <w:ilvl w:val="0"/>
          <w:numId w:val="31"/>
        </w:numPr>
      </w:pPr>
      <w:r>
        <w:t>After display reset OR</w:t>
      </w:r>
    </w:p>
    <w:p w14:paraId="28B0C833" w14:textId="77777777" w:rsidR="00F659A1" w:rsidRDefault="000C6421" w:rsidP="000C6421">
      <w:pPr>
        <w:numPr>
          <w:ilvl w:val="0"/>
          <w:numId w:val="31"/>
        </w:numPr>
      </w:pPr>
      <w:r>
        <w:t xml:space="preserve">After display recovers from error state during </w:t>
      </w:r>
      <w:proofErr w:type="spellStart"/>
      <w:r>
        <w:t>Ignition_Status</w:t>
      </w:r>
      <w:proofErr w:type="spellEnd"/>
      <w:r>
        <w:t xml:space="preserve"> = “Run” OR</w:t>
      </w:r>
    </w:p>
    <w:p w14:paraId="20FD22FF" w14:textId="77777777" w:rsidR="00F659A1" w:rsidRDefault="000C6421" w:rsidP="000C6421">
      <w:pPr>
        <w:numPr>
          <w:ilvl w:val="0"/>
          <w:numId w:val="31"/>
        </w:numPr>
      </w:pPr>
      <w:r>
        <w:t>After ECU Wakeup OR</w:t>
      </w:r>
    </w:p>
    <w:p w14:paraId="2A345BA4" w14:textId="77777777" w:rsidR="00F659A1" w:rsidRDefault="000C6421" w:rsidP="000C6421">
      <w:pPr>
        <w:numPr>
          <w:ilvl w:val="0"/>
          <w:numId w:val="31"/>
        </w:numPr>
      </w:pPr>
      <w:r>
        <w:t xml:space="preserve">If Auto Save user setting cache is lost or corrupted </w:t>
      </w:r>
    </w:p>
    <w:p w14:paraId="35AC759A" w14:textId="77777777" w:rsidR="00F659A1" w:rsidRDefault="000C6421" w:rsidP="000C6421">
      <w:pPr>
        <w:numPr>
          <w:ilvl w:val="0"/>
          <w:numId w:val="31"/>
        </w:numPr>
      </w:pPr>
      <w:r>
        <w:t xml:space="preserve">Upon entering the Enhanced Memory menu when </w:t>
      </w:r>
      <w:proofErr w:type="spellStart"/>
      <w:r>
        <w:t>PPPInterfaceClient</w:t>
      </w:r>
      <w:proofErr w:type="spellEnd"/>
      <w:r>
        <w:t xml:space="preserve"> does not have any data cached </w:t>
      </w:r>
    </w:p>
    <w:p w14:paraId="34285250" w14:textId="77777777" w:rsidR="00F659A1" w:rsidRDefault="000C6421" w:rsidP="000C6421">
      <w:pPr>
        <w:numPr>
          <w:ilvl w:val="1"/>
          <w:numId w:val="31"/>
        </w:numPr>
      </w:pPr>
      <w:r>
        <w:t xml:space="preserve">In this case </w:t>
      </w:r>
      <w:proofErr w:type="spellStart"/>
      <w:r>
        <w:t>getAutoSaveSetting</w:t>
      </w:r>
      <w:proofErr w:type="spellEnd"/>
      <w:r>
        <w:t xml:space="preserve"> shall be called every 5s for 30s max, or until </w:t>
      </w:r>
      <w:proofErr w:type="spellStart"/>
      <w:r>
        <w:rPr>
          <w:rFonts w:cstheme="minorHAnsi"/>
        </w:rPr>
        <w:t>autoSaveSettingBroadcast</w:t>
      </w:r>
      <w:proofErr w:type="spellEnd"/>
      <w:r>
        <w:t xml:space="preserve"> is received</w:t>
      </w:r>
    </w:p>
    <w:p w14:paraId="09EA97D7" w14:textId="77777777" w:rsidR="00CF5397" w:rsidRPr="00CF5397" w:rsidRDefault="00CF5397" w:rsidP="00CF5397">
      <w:pPr>
        <w:pStyle w:val="Heading4"/>
        <w:rPr>
          <w:b w:val="0"/>
          <w:u w:val="single"/>
        </w:rPr>
      </w:pPr>
      <w:r w:rsidRPr="00CF5397">
        <w:rPr>
          <w:b w:val="0"/>
          <w:u w:val="single"/>
        </w:rPr>
        <w:t>PPP-REQ-420630/A-Cache Auto Save User Setting</w:t>
      </w:r>
    </w:p>
    <w:p w14:paraId="07CFBF3E" w14:textId="77777777" w:rsidR="00F659A1" w:rsidRDefault="000C6421" w:rsidP="00F659A1">
      <w:r>
        <w:t xml:space="preserve">The </w:t>
      </w:r>
      <w:proofErr w:type="spellStart"/>
      <w:r>
        <w:t>PPPInterfaceClient</w:t>
      </w:r>
      <w:proofErr w:type="spellEnd"/>
      <w:r>
        <w:t xml:space="preserve"> shall cache the latest value of the Auto Save user setting received via </w:t>
      </w:r>
      <w:proofErr w:type="spellStart"/>
      <w:r>
        <w:t>autoSaveSettingBroadcast</w:t>
      </w:r>
      <w:proofErr w:type="spellEnd"/>
      <w:r>
        <w:t>. This cache shall be cleared upon shutdown.</w:t>
      </w:r>
    </w:p>
    <w:p w14:paraId="47E86079" w14:textId="77777777" w:rsidR="00CF5397" w:rsidRPr="00CF5397" w:rsidRDefault="00CF5397" w:rsidP="00CF5397">
      <w:pPr>
        <w:pStyle w:val="Heading4"/>
        <w:rPr>
          <w:b w:val="0"/>
          <w:u w:val="single"/>
        </w:rPr>
      </w:pPr>
      <w:r w:rsidRPr="00CF5397">
        <w:rPr>
          <w:b w:val="0"/>
          <w:u w:val="single"/>
        </w:rPr>
        <w:t>PPP-REQ-420631/A-Auto Save User Setting Broadcast</w:t>
      </w:r>
    </w:p>
    <w:p w14:paraId="38C9EF94" w14:textId="77777777" w:rsidR="00F659A1" w:rsidRDefault="000C6421" w:rsidP="00F659A1">
      <w:r>
        <w:t xml:space="preserve">When </w:t>
      </w:r>
      <w:proofErr w:type="spellStart"/>
      <w:r>
        <w:t>getAutoSaveSetting</w:t>
      </w:r>
      <w:proofErr w:type="spellEnd"/>
      <w:r>
        <w:t xml:space="preserve"> is received, the </w:t>
      </w:r>
      <w:proofErr w:type="spellStart"/>
      <w:r>
        <w:t>PPPServer</w:t>
      </w:r>
      <w:proofErr w:type="spellEnd"/>
      <w:r>
        <w:t xml:space="preserve"> shall send the Auto Save user setting to the </w:t>
      </w:r>
      <w:proofErr w:type="spellStart"/>
      <w:r>
        <w:t>PPPInterfaceClient</w:t>
      </w:r>
      <w:proofErr w:type="spellEnd"/>
      <w:r>
        <w:t xml:space="preserve"> via </w:t>
      </w:r>
      <w:proofErr w:type="spellStart"/>
      <w:r>
        <w:t>autoSaveSettingBroadcast</w:t>
      </w:r>
      <w:proofErr w:type="spellEnd"/>
      <w:r>
        <w:t>.</w:t>
      </w:r>
    </w:p>
    <w:p w14:paraId="35F8D0A4" w14:textId="77777777" w:rsidR="00CF5397" w:rsidRPr="00CF5397" w:rsidRDefault="00CF5397" w:rsidP="00CF5397">
      <w:pPr>
        <w:pStyle w:val="Heading4"/>
        <w:rPr>
          <w:b w:val="0"/>
          <w:u w:val="single"/>
        </w:rPr>
      </w:pPr>
      <w:r w:rsidRPr="00CF5397">
        <w:rPr>
          <w:b w:val="0"/>
          <w:u w:val="single"/>
        </w:rPr>
        <w:t>PPP-REQ-420632/A-Retrieve Auto Save Feature Status</w:t>
      </w:r>
    </w:p>
    <w:p w14:paraId="2568EF2F" w14:textId="77777777" w:rsidR="00F659A1" w:rsidRDefault="000C6421" w:rsidP="00F659A1">
      <w:r>
        <w:t xml:space="preserve">When any of the below conditions are met, the </w:t>
      </w:r>
      <w:proofErr w:type="spellStart"/>
      <w:r>
        <w:t>PPPInterfaceClient</w:t>
      </w:r>
      <w:proofErr w:type="spellEnd"/>
      <w:r>
        <w:t xml:space="preserve"> shall send </w:t>
      </w:r>
      <w:proofErr w:type="spellStart"/>
      <w:r>
        <w:t>getAutoSaveFeatureStatus</w:t>
      </w:r>
      <w:proofErr w:type="spellEnd"/>
      <w:r>
        <w:t xml:space="preserve"> to the </w:t>
      </w:r>
      <w:proofErr w:type="spellStart"/>
      <w:r>
        <w:t>PPPServer</w:t>
      </w:r>
      <w:proofErr w:type="spellEnd"/>
      <w:r>
        <w:t xml:space="preserve"> in order to request the current Auto Save feature status: </w:t>
      </w:r>
    </w:p>
    <w:p w14:paraId="45AC9C1D" w14:textId="77777777" w:rsidR="00F659A1" w:rsidRDefault="000C6421" w:rsidP="000C6421">
      <w:pPr>
        <w:numPr>
          <w:ilvl w:val="0"/>
          <w:numId w:val="32"/>
        </w:numPr>
      </w:pPr>
      <w:r>
        <w:t>After display reset OR</w:t>
      </w:r>
    </w:p>
    <w:p w14:paraId="09EDEDAA" w14:textId="77777777" w:rsidR="00F659A1" w:rsidRDefault="000C6421" w:rsidP="000C6421">
      <w:pPr>
        <w:numPr>
          <w:ilvl w:val="0"/>
          <w:numId w:val="32"/>
        </w:numPr>
      </w:pPr>
      <w:r>
        <w:t xml:space="preserve">After display recovers from error state during </w:t>
      </w:r>
      <w:proofErr w:type="spellStart"/>
      <w:r>
        <w:t>Ignition_Status</w:t>
      </w:r>
      <w:proofErr w:type="spellEnd"/>
      <w:r>
        <w:t xml:space="preserve"> = “Run” OR</w:t>
      </w:r>
    </w:p>
    <w:p w14:paraId="07C3402B" w14:textId="77777777" w:rsidR="00F659A1" w:rsidRDefault="000C6421" w:rsidP="000C6421">
      <w:pPr>
        <w:numPr>
          <w:ilvl w:val="0"/>
          <w:numId w:val="32"/>
        </w:numPr>
      </w:pPr>
      <w:r>
        <w:t>After ECU Wakeup OR</w:t>
      </w:r>
    </w:p>
    <w:p w14:paraId="688167F1" w14:textId="77777777" w:rsidR="00F659A1" w:rsidRDefault="000C6421" w:rsidP="000C6421">
      <w:pPr>
        <w:numPr>
          <w:ilvl w:val="0"/>
          <w:numId w:val="32"/>
        </w:numPr>
      </w:pPr>
      <w:r>
        <w:t xml:space="preserve">If Auto Save feature status cache is lost or corrupted </w:t>
      </w:r>
    </w:p>
    <w:p w14:paraId="477D7CD7" w14:textId="77777777" w:rsidR="00F659A1" w:rsidRDefault="000C6421" w:rsidP="000C6421">
      <w:pPr>
        <w:numPr>
          <w:ilvl w:val="0"/>
          <w:numId w:val="32"/>
        </w:numPr>
      </w:pPr>
      <w:r>
        <w:t xml:space="preserve">Upon entering the Enhanced Memory menu when </w:t>
      </w:r>
      <w:proofErr w:type="spellStart"/>
      <w:r>
        <w:t>PPPInterfaceClient</w:t>
      </w:r>
      <w:proofErr w:type="spellEnd"/>
      <w:r>
        <w:t xml:space="preserve"> does not have any data cached </w:t>
      </w:r>
    </w:p>
    <w:p w14:paraId="342B1A59" w14:textId="77777777" w:rsidR="00F659A1" w:rsidRDefault="000C6421" w:rsidP="000C6421">
      <w:pPr>
        <w:numPr>
          <w:ilvl w:val="1"/>
          <w:numId w:val="32"/>
        </w:numPr>
      </w:pPr>
      <w:r>
        <w:t xml:space="preserve">In this case </w:t>
      </w:r>
      <w:proofErr w:type="spellStart"/>
      <w:r>
        <w:t>getAutoSaveFeatureStatus</w:t>
      </w:r>
      <w:proofErr w:type="spellEnd"/>
      <w:r>
        <w:t xml:space="preserve"> shall be called every 5s for 30s max, or until </w:t>
      </w:r>
      <w:proofErr w:type="spellStart"/>
      <w:r>
        <w:rPr>
          <w:rFonts w:cstheme="minorHAnsi"/>
        </w:rPr>
        <w:t>autoSaveFeatureStatusBroadcast</w:t>
      </w:r>
      <w:proofErr w:type="spellEnd"/>
      <w:r>
        <w:t xml:space="preserve"> is received</w:t>
      </w:r>
    </w:p>
    <w:p w14:paraId="749EA4CA" w14:textId="77777777" w:rsidR="00CF5397" w:rsidRPr="00CF5397" w:rsidRDefault="00CF5397" w:rsidP="00CF5397">
      <w:pPr>
        <w:pStyle w:val="Heading4"/>
        <w:rPr>
          <w:b w:val="0"/>
          <w:u w:val="single"/>
        </w:rPr>
      </w:pPr>
      <w:r w:rsidRPr="00CF5397">
        <w:rPr>
          <w:b w:val="0"/>
          <w:u w:val="single"/>
        </w:rPr>
        <w:t>PPP-REQ-420633/A-Cache Auto Save Feature Status</w:t>
      </w:r>
    </w:p>
    <w:p w14:paraId="0524DF22" w14:textId="77777777" w:rsidR="00F659A1" w:rsidRDefault="000C6421" w:rsidP="00F659A1">
      <w:r>
        <w:t xml:space="preserve">The </w:t>
      </w:r>
      <w:proofErr w:type="spellStart"/>
      <w:r>
        <w:t>PPPInterfaceClient</w:t>
      </w:r>
      <w:proofErr w:type="spellEnd"/>
      <w:r>
        <w:t xml:space="preserve"> shall cache the latest value of the Auto Save feature status received via </w:t>
      </w:r>
      <w:proofErr w:type="spellStart"/>
      <w:r>
        <w:t>autoSaveFeatureStatusBroadcast</w:t>
      </w:r>
      <w:proofErr w:type="spellEnd"/>
      <w:r>
        <w:t>. This cache shall be cleared upon shutdown.</w:t>
      </w:r>
    </w:p>
    <w:p w14:paraId="7290D7AB" w14:textId="77777777" w:rsidR="00CF5397" w:rsidRPr="00CF5397" w:rsidRDefault="00CF5397" w:rsidP="00CF5397">
      <w:pPr>
        <w:pStyle w:val="Heading4"/>
        <w:rPr>
          <w:b w:val="0"/>
          <w:u w:val="single"/>
        </w:rPr>
      </w:pPr>
      <w:r w:rsidRPr="00CF5397">
        <w:rPr>
          <w:b w:val="0"/>
          <w:u w:val="single"/>
        </w:rPr>
        <w:t>PPP-REQ-420634/A-Auto Save Feature Status Broadcast</w:t>
      </w:r>
    </w:p>
    <w:p w14:paraId="39AE9D6D" w14:textId="77777777" w:rsidR="00F659A1" w:rsidRDefault="000C6421" w:rsidP="00F659A1">
      <w:r>
        <w:t xml:space="preserve">When </w:t>
      </w:r>
      <w:proofErr w:type="spellStart"/>
      <w:r>
        <w:t>getAutoSaveFeatureStatus</w:t>
      </w:r>
      <w:proofErr w:type="spellEnd"/>
      <w:r>
        <w:t xml:space="preserve"> is received, the </w:t>
      </w:r>
      <w:proofErr w:type="spellStart"/>
      <w:r>
        <w:t>PPPServer</w:t>
      </w:r>
      <w:proofErr w:type="spellEnd"/>
      <w:r>
        <w:t xml:space="preserve"> shall send the Auto Save feature status to the </w:t>
      </w:r>
      <w:proofErr w:type="spellStart"/>
      <w:r>
        <w:t>PPPInterfaceClient</w:t>
      </w:r>
      <w:proofErr w:type="spellEnd"/>
      <w:r>
        <w:t xml:space="preserve"> via </w:t>
      </w:r>
      <w:proofErr w:type="spellStart"/>
      <w:r>
        <w:t>autoSaveFeatureStatusBroadcast</w:t>
      </w:r>
      <w:proofErr w:type="spellEnd"/>
      <w:r>
        <w:t>.</w:t>
      </w:r>
    </w:p>
    <w:p w14:paraId="7ADA446C" w14:textId="77777777" w:rsidR="00F659A1" w:rsidRDefault="000C6421" w:rsidP="00CF5397">
      <w:pPr>
        <w:pStyle w:val="Heading3"/>
      </w:pPr>
      <w:bookmarkStart w:id="1588" w:name="_Toc72764263"/>
      <w:r>
        <w:lastRenderedPageBreak/>
        <w:t>White Box View</w:t>
      </w:r>
      <w:bookmarkEnd w:id="1588"/>
    </w:p>
    <w:p w14:paraId="227FDDAB" w14:textId="77777777" w:rsidR="00F659A1" w:rsidRDefault="000C6421" w:rsidP="00CF5397">
      <w:pPr>
        <w:pStyle w:val="Heading4"/>
      </w:pPr>
      <w:r>
        <w:t>Activity Diagrams</w:t>
      </w:r>
    </w:p>
    <w:p w14:paraId="1E67BB78" w14:textId="0BB3EF95" w:rsidR="00F659A1" w:rsidRDefault="000C6421" w:rsidP="00CF5397">
      <w:pPr>
        <w:pStyle w:val="Heading4"/>
        <w:rPr>
          <w:ins w:id="1589" w:author="Borrelli, Matthew (M.T.)" w:date="2021-06-04T16:26:00Z"/>
        </w:rPr>
      </w:pPr>
      <w:r>
        <w:t>Sequence Diagrams</w:t>
      </w:r>
    </w:p>
    <w:p w14:paraId="01D2474C" w14:textId="33C22E4B" w:rsidR="00312FB4" w:rsidRDefault="00312FB4" w:rsidP="00312FB4">
      <w:pPr>
        <w:pStyle w:val="Heading2"/>
        <w:rPr>
          <w:ins w:id="1590" w:author="Borrelli, Matthew (M.T.)" w:date="2021-06-04T16:26:00Z"/>
        </w:rPr>
      </w:pPr>
      <w:commentRangeStart w:id="1591"/>
      <w:ins w:id="1592" w:author="Borrelli, Matthew (M.T.)" w:date="2021-06-04T16:26:00Z">
        <w:r w:rsidRPr="00B9479B">
          <w:t>PPP-FUN-REQ-420485/A-Auto</w:t>
        </w:r>
      </w:ins>
      <w:ins w:id="1593" w:author="Borrelli, Matthew (M.T.)" w:date="2021-06-10T16:49:00Z">
        <w:r w:rsidR="0066278F">
          <w:t xml:space="preserve"> </w:t>
        </w:r>
      </w:ins>
      <w:ins w:id="1594" w:author="Borrelli, Matthew (M.T.)" w:date="2021-06-04T16:26:00Z">
        <w:r w:rsidRPr="00B9479B">
          <w:t>Save</w:t>
        </w:r>
        <w:r>
          <w:t xml:space="preserve"> - Simple</w:t>
        </w:r>
      </w:ins>
    </w:p>
    <w:p w14:paraId="7B05D771" w14:textId="77777777" w:rsidR="00312FB4" w:rsidRDefault="00312FB4" w:rsidP="00312FB4">
      <w:pPr>
        <w:pStyle w:val="Heading3"/>
        <w:rPr>
          <w:ins w:id="1595" w:author="Borrelli, Matthew (M.T.)" w:date="2021-06-04T16:26:00Z"/>
        </w:rPr>
      </w:pPr>
      <w:ins w:id="1596" w:author="Borrelli, Matthew (M.T.)" w:date="2021-06-04T16:26:00Z">
        <w:r>
          <w:t>Use Cases</w:t>
        </w:r>
      </w:ins>
      <w:commentRangeEnd w:id="1591"/>
      <w:ins w:id="1597" w:author="Borrelli, Matthew (M.T.)" w:date="2021-06-21T14:17:00Z">
        <w:r w:rsidR="00F26387">
          <w:rPr>
            <w:rStyle w:val="CommentReference"/>
            <w:rFonts w:cs="Times New Roman"/>
            <w:b w:val="0"/>
            <w:bCs w:val="0"/>
          </w:rPr>
          <w:commentReference w:id="1591"/>
        </w:r>
      </w:ins>
    </w:p>
    <w:p w14:paraId="2A270A08" w14:textId="48761184" w:rsidR="00312FB4" w:rsidRDefault="00312FB4" w:rsidP="00312FB4">
      <w:pPr>
        <w:pStyle w:val="Heading4"/>
        <w:rPr>
          <w:ins w:id="1598" w:author="Borrelli, Matthew (M.T.)" w:date="2021-06-04T16:26:00Z"/>
        </w:rPr>
      </w:pPr>
      <w:commentRangeStart w:id="1599"/>
      <w:ins w:id="1600" w:author="Borrelli, Matthew (M.T.)" w:date="2021-06-04T16:26:00Z">
        <w:r>
          <w:t>PPP-UC-REQ-</w:t>
        </w:r>
      </w:ins>
      <w:ins w:id="1601" w:author="Borrelli, Matthew (M.T.)" w:date="2021-06-04T16:28:00Z">
        <w:r>
          <w:t>XXXXXX</w:t>
        </w:r>
      </w:ins>
      <w:ins w:id="1602" w:author="Borrelli, Matthew (M.T.)" w:date="2021-06-04T16:26:00Z">
        <w:r>
          <w:t>-Minor</w:t>
        </w:r>
      </w:ins>
      <w:ins w:id="1603" w:author="Borrelli, Matthew (M.T.)" w:date="2021-06-04T16:33:00Z">
        <w:r>
          <w:t xml:space="preserve"> or Minor</w:t>
        </w:r>
      </w:ins>
      <w:ins w:id="1604" w:author="Borrelli, Matthew (M.T.)" w:date="2021-06-04T16:26:00Z">
        <w:r>
          <w:t xml:space="preserve"> change made to positional settings</w:t>
        </w:r>
      </w:ins>
      <w:ins w:id="1605" w:author="Borrelli, Matthew (M.T.)" w:date="2021-06-04T16:28:00Z">
        <w:r>
          <w:t xml:space="preserve"> (Simple)</w:t>
        </w:r>
      </w:ins>
      <w:commentRangeEnd w:id="1599"/>
      <w:ins w:id="1606" w:author="Borrelli, Matthew (M.T.)" w:date="2021-06-21T14:16:00Z">
        <w:r w:rsidR="00F26387">
          <w:rPr>
            <w:rStyle w:val="CommentReference"/>
            <w:b w:val="0"/>
            <w:bCs w:val="0"/>
            <w:i w:val="0"/>
          </w:rPr>
          <w:commentReference w:id="1599"/>
        </w:r>
      </w:ins>
    </w:p>
    <w:p w14:paraId="36B8A8C0" w14:textId="77777777" w:rsidR="00312FB4" w:rsidRPr="00AE06BC" w:rsidRDefault="00312FB4" w:rsidP="00312FB4">
      <w:pPr>
        <w:rPr>
          <w:ins w:id="1607" w:author="Borrelli, Matthew (M.T.)" w:date="2021-06-04T16:26:00Z"/>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12FB4" w14:paraId="23E1CD1D" w14:textId="77777777" w:rsidTr="00F659A1">
        <w:trPr>
          <w:jc w:val="center"/>
          <w:ins w:id="1608"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52EB167" w14:textId="77777777" w:rsidR="00312FB4" w:rsidRDefault="00312FB4" w:rsidP="00F659A1">
            <w:pPr>
              <w:rPr>
                <w:ins w:id="1609" w:author="Borrelli, Matthew (M.T.)" w:date="2021-06-04T16:26:00Z"/>
                <w:rFonts w:ascii="Calibri" w:hAnsi="Calibri"/>
                <w:b/>
                <w:lang w:eastAsia="zh-CN"/>
              </w:rPr>
            </w:pPr>
            <w:commentRangeStart w:id="1610"/>
            <w:ins w:id="1611" w:author="Borrelli, Matthew (M.T.)" w:date="2021-06-04T16:26:00Z">
              <w:r>
                <w:rPr>
                  <w:rFonts w:ascii="Calibri" w:hAnsi="Calibri"/>
                  <w:b/>
                  <w:lang w:eastAsia="zh-CN"/>
                </w:rPr>
                <w:t>Actors</w:t>
              </w:r>
            </w:ins>
          </w:p>
        </w:tc>
        <w:tc>
          <w:tcPr>
            <w:tcW w:w="7004" w:type="dxa"/>
            <w:tcBorders>
              <w:top w:val="single" w:sz="4" w:space="0" w:color="auto"/>
              <w:left w:val="single" w:sz="4" w:space="0" w:color="auto"/>
              <w:bottom w:val="single" w:sz="4" w:space="0" w:color="auto"/>
              <w:right w:val="single" w:sz="4" w:space="0" w:color="auto"/>
            </w:tcBorders>
          </w:tcPr>
          <w:p w14:paraId="4B58AC96" w14:textId="77777777" w:rsidR="00312FB4" w:rsidRPr="00630A88" w:rsidRDefault="00312FB4" w:rsidP="00F659A1">
            <w:pPr>
              <w:rPr>
                <w:ins w:id="1612" w:author="Borrelli, Matthew (M.T.)" w:date="2021-06-04T16:26:00Z"/>
                <w:rFonts w:cs="Arial"/>
                <w:lang w:eastAsia="zh-CN"/>
              </w:rPr>
            </w:pPr>
            <w:proofErr w:type="spellStart"/>
            <w:ins w:id="1613" w:author="Borrelli, Matthew (M.T.)" w:date="2021-06-04T16:26:00Z">
              <w:r>
                <w:rPr>
                  <w:rFonts w:cs="Arial"/>
                  <w:lang w:eastAsia="zh-CN"/>
                </w:rPr>
                <w:t>PPPServer</w:t>
              </w:r>
              <w:proofErr w:type="spellEnd"/>
              <w:r>
                <w:rPr>
                  <w:rFonts w:cs="Arial"/>
                  <w:lang w:eastAsia="zh-CN"/>
                </w:rPr>
                <w:t xml:space="preserve">, </w:t>
              </w:r>
              <w:proofErr w:type="spellStart"/>
              <w:r>
                <w:rPr>
                  <w:rFonts w:cs="Arial"/>
                  <w:lang w:eastAsia="zh-CN"/>
                </w:rPr>
                <w:t>PPPInterfaceClient</w:t>
              </w:r>
              <w:proofErr w:type="spellEnd"/>
            </w:ins>
          </w:p>
        </w:tc>
      </w:tr>
      <w:tr w:rsidR="00312FB4" w14:paraId="569D6A39" w14:textId="77777777" w:rsidTr="00F659A1">
        <w:trPr>
          <w:jc w:val="center"/>
          <w:ins w:id="1614"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886841D" w14:textId="77777777" w:rsidR="00312FB4" w:rsidRDefault="00312FB4" w:rsidP="00F659A1">
            <w:pPr>
              <w:rPr>
                <w:ins w:id="1615" w:author="Borrelli, Matthew (M.T.)" w:date="2021-06-04T16:26:00Z"/>
                <w:rFonts w:ascii="Calibri" w:hAnsi="Calibri"/>
                <w:b/>
                <w:lang w:eastAsia="zh-CN"/>
              </w:rPr>
            </w:pPr>
            <w:ins w:id="1616" w:author="Borrelli, Matthew (M.T.)" w:date="2021-06-04T16:26:00Z">
              <w:r>
                <w:rPr>
                  <w:rFonts w:ascii="Calibri" w:hAnsi="Calibri"/>
                  <w:b/>
                  <w:lang w:eastAsia="zh-CN"/>
                </w:rPr>
                <w:t>Pre-conditions</w:t>
              </w:r>
            </w:ins>
          </w:p>
        </w:tc>
        <w:tc>
          <w:tcPr>
            <w:tcW w:w="7004" w:type="dxa"/>
            <w:tcBorders>
              <w:top w:val="single" w:sz="4" w:space="0" w:color="auto"/>
              <w:left w:val="single" w:sz="4" w:space="0" w:color="auto"/>
              <w:bottom w:val="single" w:sz="4" w:space="0" w:color="auto"/>
              <w:right w:val="single" w:sz="4" w:space="0" w:color="auto"/>
            </w:tcBorders>
          </w:tcPr>
          <w:p w14:paraId="05F343DF" w14:textId="64DC7670" w:rsidR="00312FB4" w:rsidRDefault="00312FB4" w:rsidP="00F659A1">
            <w:pPr>
              <w:rPr>
                <w:ins w:id="1617" w:author="Borrelli, Matthew (M.T.)" w:date="2021-06-04T16:26:00Z"/>
                <w:lang w:eastAsia="zh-CN"/>
              </w:rPr>
            </w:pPr>
            <w:ins w:id="1618" w:author="Borrelli, Matthew (M.T.)" w:date="2021-06-04T16:26:00Z">
              <w:r>
                <w:rPr>
                  <w:lang w:eastAsia="zh-CN"/>
                </w:rPr>
                <w:t>Auto Save Feature is configured for Simple</w:t>
              </w:r>
            </w:ins>
          </w:p>
          <w:p w14:paraId="4B871750" w14:textId="370CED2A" w:rsidR="00312FB4" w:rsidRDefault="00312FB4" w:rsidP="00F659A1">
            <w:pPr>
              <w:rPr>
                <w:ins w:id="1619" w:author="Borrelli, Matthew (M.T.)" w:date="2021-06-04T16:26:00Z"/>
                <w:lang w:eastAsia="zh-CN"/>
              </w:rPr>
            </w:pPr>
            <w:ins w:id="1620" w:author="Borrelli, Matthew (M.T.)" w:date="2021-06-04T16:26:00Z">
              <w:r>
                <w:rPr>
                  <w:lang w:eastAsia="zh-CN"/>
                </w:rPr>
                <w:t>Auto Save Feature is Enabled</w:t>
              </w:r>
            </w:ins>
          </w:p>
          <w:p w14:paraId="18963C8B" w14:textId="77777777" w:rsidR="00312FB4" w:rsidRPr="00405039" w:rsidRDefault="00312FB4" w:rsidP="00F659A1">
            <w:pPr>
              <w:rPr>
                <w:ins w:id="1621" w:author="Borrelli, Matthew (M.T.)" w:date="2021-06-04T16:26:00Z"/>
                <w:lang w:eastAsia="zh-CN"/>
              </w:rPr>
            </w:pPr>
            <w:ins w:id="1622" w:author="Borrelli, Matthew (M.T.)" w:date="2021-06-04T16:26:00Z">
              <w:r>
                <w:rPr>
                  <w:lang w:eastAsia="zh-CN"/>
                </w:rPr>
                <w:t>No active Inhibit Requests</w:t>
              </w:r>
            </w:ins>
          </w:p>
        </w:tc>
      </w:tr>
      <w:tr w:rsidR="00312FB4" w14:paraId="27CEA865" w14:textId="77777777" w:rsidTr="00F659A1">
        <w:trPr>
          <w:jc w:val="center"/>
          <w:ins w:id="1623"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00102B7" w14:textId="77777777" w:rsidR="00312FB4" w:rsidRDefault="00312FB4" w:rsidP="00F659A1">
            <w:pPr>
              <w:rPr>
                <w:ins w:id="1624" w:author="Borrelli, Matthew (M.T.)" w:date="2021-06-04T16:26:00Z"/>
                <w:rFonts w:ascii="Calibri" w:hAnsi="Calibri"/>
                <w:b/>
                <w:lang w:eastAsia="zh-CN"/>
              </w:rPr>
            </w:pPr>
            <w:ins w:id="1625" w:author="Borrelli, Matthew (M.T.)" w:date="2021-06-04T16:26:00Z">
              <w:r>
                <w:rPr>
                  <w:rFonts w:ascii="Calibri" w:hAnsi="Calibri"/>
                  <w:b/>
                  <w:lang w:eastAsia="zh-CN"/>
                </w:rPr>
                <w:t>Scenario Description</w:t>
              </w:r>
            </w:ins>
          </w:p>
        </w:tc>
        <w:tc>
          <w:tcPr>
            <w:tcW w:w="7004" w:type="dxa"/>
            <w:tcBorders>
              <w:top w:val="single" w:sz="4" w:space="0" w:color="auto"/>
              <w:left w:val="single" w:sz="4" w:space="0" w:color="auto"/>
              <w:bottom w:val="single" w:sz="4" w:space="0" w:color="auto"/>
              <w:right w:val="single" w:sz="4" w:space="0" w:color="auto"/>
            </w:tcBorders>
          </w:tcPr>
          <w:p w14:paraId="71D229E7" w14:textId="3B76CAFD" w:rsidR="00312FB4" w:rsidRPr="00BD03B5" w:rsidRDefault="00312FB4" w:rsidP="00F659A1">
            <w:pPr>
              <w:rPr>
                <w:ins w:id="1626" w:author="Borrelli, Matthew (M.T.)" w:date="2021-06-04T16:26:00Z"/>
                <w:rFonts w:cs="Arial"/>
                <w:lang w:eastAsia="zh-CN"/>
              </w:rPr>
            </w:pPr>
            <w:ins w:id="1627" w:author="Borrelli, Matthew (M.T.)" w:date="2021-06-04T16:26:00Z">
              <w:r>
                <w:rPr>
                  <w:rFonts w:cs="Arial"/>
                  <w:lang w:eastAsia="zh-CN"/>
                </w:rPr>
                <w:t>User a</w:t>
              </w:r>
              <w:r w:rsidRPr="00BD03B5">
                <w:rPr>
                  <w:rFonts w:cs="Arial"/>
                  <w:lang w:eastAsia="zh-CN"/>
                </w:rPr>
                <w:t>djus</w:t>
              </w:r>
              <w:r>
                <w:rPr>
                  <w:rFonts w:cs="Arial"/>
                  <w:lang w:eastAsia="zh-CN"/>
                </w:rPr>
                <w:t>ts</w:t>
              </w:r>
              <w:r w:rsidRPr="00BD03B5">
                <w:rPr>
                  <w:rFonts w:cs="Arial"/>
                  <w:lang w:eastAsia="zh-CN"/>
                </w:rPr>
                <w:t xml:space="preserve"> </w:t>
              </w:r>
              <w:r>
                <w:rPr>
                  <w:rFonts w:cs="Arial"/>
                  <w:lang w:eastAsia="zh-CN"/>
                </w:rPr>
                <w:t>one of the auto</w:t>
              </w:r>
            </w:ins>
            <w:ins w:id="1628" w:author="Borrelli, Matthew (M.T.)" w:date="2021-06-10T16:49:00Z">
              <w:r w:rsidR="0066278F">
                <w:rPr>
                  <w:rFonts w:cs="Arial"/>
                  <w:lang w:eastAsia="zh-CN"/>
                </w:rPr>
                <w:t xml:space="preserve"> </w:t>
              </w:r>
            </w:ins>
            <w:ins w:id="1629" w:author="Borrelli, Matthew (M.T.)" w:date="2021-06-04T16:26:00Z">
              <w:r>
                <w:rPr>
                  <w:rFonts w:cs="Arial"/>
                  <w:lang w:eastAsia="zh-CN"/>
                </w:rPr>
                <w:t xml:space="preserve">save applicable </w:t>
              </w:r>
              <w:r w:rsidRPr="00BD03B5">
                <w:rPr>
                  <w:rFonts w:cs="Arial"/>
                  <w:lang w:eastAsia="zh-CN"/>
                </w:rPr>
                <w:t>settings</w:t>
              </w:r>
            </w:ins>
          </w:p>
          <w:p w14:paraId="269E73D6" w14:textId="63DE1570" w:rsidR="00312FB4" w:rsidRDefault="00312FB4" w:rsidP="00F659A1">
            <w:pPr>
              <w:rPr>
                <w:ins w:id="1630" w:author="Borrelli, Matthew (M.T.)" w:date="2021-06-04T16:26:00Z"/>
                <w:rFonts w:cs="Arial"/>
                <w:lang w:eastAsia="zh-CN"/>
              </w:rPr>
            </w:pPr>
            <w:proofErr w:type="spellStart"/>
            <w:ins w:id="1631" w:author="Borrelli, Matthew (M.T.)" w:date="2021-06-04T16:26:00Z">
              <w:r>
                <w:rPr>
                  <w:rFonts w:cs="Arial"/>
                  <w:lang w:eastAsia="zh-CN"/>
                </w:rPr>
                <w:t>PPPServer</w:t>
              </w:r>
              <w:proofErr w:type="spellEnd"/>
              <w:r>
                <w:rPr>
                  <w:rFonts w:cs="Arial"/>
                  <w:lang w:eastAsia="zh-CN"/>
                </w:rPr>
                <w:t xml:space="preserve"> </w:t>
              </w:r>
              <w:r w:rsidRPr="00BD03B5">
                <w:rPr>
                  <w:rFonts w:cs="Arial"/>
                  <w:lang w:eastAsia="zh-CN"/>
                </w:rPr>
                <w:t xml:space="preserve">determines that the </w:t>
              </w:r>
              <w:r>
                <w:rPr>
                  <w:rFonts w:cs="Arial"/>
                  <w:lang w:eastAsia="zh-CN"/>
                </w:rPr>
                <w:t xml:space="preserve">change was a </w:t>
              </w:r>
            </w:ins>
            <w:ins w:id="1632" w:author="Borrelli, Matthew (M.T.)" w:date="2021-06-04T16:33:00Z">
              <w:r>
                <w:rPr>
                  <w:rFonts w:cs="Arial"/>
                  <w:lang w:eastAsia="zh-CN"/>
                </w:rPr>
                <w:t xml:space="preserve">Major or </w:t>
              </w:r>
            </w:ins>
            <w:ins w:id="1633" w:author="Borrelli, Matthew (M.T.)" w:date="2021-06-04T16:26:00Z">
              <w:r>
                <w:rPr>
                  <w:rFonts w:cs="Arial"/>
                  <w:lang w:eastAsia="zh-CN"/>
                </w:rPr>
                <w:t>Minor one</w:t>
              </w:r>
              <w:r w:rsidRPr="00BD03B5">
                <w:rPr>
                  <w:rFonts w:cs="Arial"/>
                  <w:lang w:eastAsia="zh-CN"/>
                </w:rPr>
                <w:t xml:space="preserve"> </w:t>
              </w:r>
            </w:ins>
          </w:p>
        </w:tc>
      </w:tr>
      <w:tr w:rsidR="00312FB4" w14:paraId="2E2CF116" w14:textId="77777777" w:rsidTr="00F659A1">
        <w:trPr>
          <w:jc w:val="center"/>
          <w:ins w:id="1634"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E1EE164" w14:textId="77777777" w:rsidR="00312FB4" w:rsidRDefault="00312FB4" w:rsidP="00F659A1">
            <w:pPr>
              <w:rPr>
                <w:ins w:id="1635" w:author="Borrelli, Matthew (M.T.)" w:date="2021-06-04T16:26:00Z"/>
                <w:rFonts w:ascii="Calibri" w:hAnsi="Calibri"/>
                <w:b/>
                <w:lang w:eastAsia="zh-CN"/>
              </w:rPr>
            </w:pPr>
            <w:ins w:id="1636" w:author="Borrelli, Matthew (M.T.)" w:date="2021-06-04T16:26:00Z">
              <w:r>
                <w:rPr>
                  <w:rFonts w:ascii="Calibri" w:hAnsi="Calibri"/>
                  <w:b/>
                  <w:lang w:eastAsia="zh-CN"/>
                </w:rPr>
                <w:t>Post-conditions</w:t>
              </w:r>
            </w:ins>
          </w:p>
        </w:tc>
        <w:tc>
          <w:tcPr>
            <w:tcW w:w="7004" w:type="dxa"/>
            <w:tcBorders>
              <w:top w:val="single" w:sz="4" w:space="0" w:color="auto"/>
              <w:left w:val="single" w:sz="4" w:space="0" w:color="auto"/>
              <w:bottom w:val="single" w:sz="4" w:space="0" w:color="auto"/>
              <w:right w:val="single" w:sz="4" w:space="0" w:color="auto"/>
            </w:tcBorders>
          </w:tcPr>
          <w:p w14:paraId="3A6D7B28" w14:textId="77777777" w:rsidR="00312FB4" w:rsidRDefault="00312FB4" w:rsidP="00312FB4">
            <w:pPr>
              <w:rPr>
                <w:ins w:id="1637" w:author="Borrelli, Matthew (M.T.)" w:date="2021-06-04T16:27:00Z"/>
                <w:rFonts w:cs="Arial"/>
                <w:lang w:eastAsia="zh-CN"/>
              </w:rPr>
            </w:pPr>
            <w:proofErr w:type="spellStart"/>
            <w:ins w:id="1638" w:author="Borrelli, Matthew (M.T.)" w:date="2021-06-04T16:27:00Z">
              <w:r>
                <w:rPr>
                  <w:rFonts w:cs="Arial"/>
                  <w:lang w:eastAsia="zh-CN"/>
                </w:rPr>
                <w:t>PPPServer</w:t>
              </w:r>
              <w:proofErr w:type="spellEnd"/>
              <w:r>
                <w:rPr>
                  <w:rFonts w:cs="Arial"/>
                  <w:lang w:eastAsia="zh-CN"/>
                </w:rPr>
                <w:t xml:space="preserve"> requests </w:t>
              </w:r>
              <w:proofErr w:type="spellStart"/>
              <w:r>
                <w:rPr>
                  <w:rFonts w:cs="Arial"/>
                  <w:lang w:eastAsia="zh-CN"/>
                </w:rPr>
                <w:t>PPPInterfaceClient</w:t>
              </w:r>
              <w:proofErr w:type="spellEnd"/>
              <w:r>
                <w:rPr>
                  <w:rFonts w:cs="Arial"/>
                  <w:lang w:eastAsia="zh-CN"/>
                </w:rPr>
                <w:t xml:space="preserve"> display a notification asking for user feedback</w:t>
              </w:r>
            </w:ins>
          </w:p>
          <w:p w14:paraId="151A93D0" w14:textId="77777777" w:rsidR="00312FB4" w:rsidRPr="00BD03B5" w:rsidRDefault="00312FB4" w:rsidP="00312FB4">
            <w:pPr>
              <w:rPr>
                <w:ins w:id="1639" w:author="Borrelli, Matthew (M.T.)" w:date="2021-06-04T16:27:00Z"/>
                <w:rFonts w:cs="Arial"/>
                <w:lang w:eastAsia="zh-CN"/>
              </w:rPr>
            </w:pPr>
            <w:ins w:id="1640" w:author="Borrelli, Matthew (M.T.)" w:date="2021-06-04T16:27:00Z">
              <w:r>
                <w:rPr>
                  <w:rFonts w:cs="Arial"/>
                  <w:lang w:eastAsia="zh-CN"/>
                </w:rPr>
                <w:t>User selects ‘Save’</w:t>
              </w:r>
            </w:ins>
          </w:p>
          <w:p w14:paraId="37A543B7" w14:textId="77777777" w:rsidR="00312FB4" w:rsidRPr="00BD03B5" w:rsidRDefault="00312FB4" w:rsidP="00312FB4">
            <w:pPr>
              <w:rPr>
                <w:ins w:id="1641" w:author="Borrelli, Matthew (M.T.)" w:date="2021-06-04T16:27:00Z"/>
                <w:rFonts w:cs="Arial"/>
                <w:lang w:eastAsia="zh-CN"/>
              </w:rPr>
            </w:pPr>
            <w:proofErr w:type="spellStart"/>
            <w:ins w:id="1642" w:author="Borrelli, Matthew (M.T.)" w:date="2021-06-04T16:27:00Z">
              <w:r>
                <w:rPr>
                  <w:rFonts w:cs="Arial"/>
                  <w:lang w:eastAsia="zh-CN"/>
                </w:rPr>
                <w:t>PPPServer</w:t>
              </w:r>
              <w:proofErr w:type="spellEnd"/>
              <w:r>
                <w:rPr>
                  <w:rFonts w:cs="Arial"/>
                  <w:lang w:eastAsia="zh-CN"/>
                </w:rPr>
                <w:t xml:space="preserve"> </w:t>
              </w:r>
              <w:r w:rsidRPr="00BD03B5">
                <w:rPr>
                  <w:rFonts w:cs="Arial"/>
                  <w:lang w:eastAsia="zh-CN"/>
                </w:rPr>
                <w:t xml:space="preserve">sends save request to the </w:t>
              </w:r>
              <w:proofErr w:type="spellStart"/>
              <w:r>
                <w:rPr>
                  <w:rFonts w:cs="Arial"/>
                  <w:lang w:eastAsia="zh-CN"/>
                </w:rPr>
                <w:t>AutoSavePositionClient</w:t>
              </w:r>
              <w:proofErr w:type="spellEnd"/>
            </w:ins>
          </w:p>
          <w:p w14:paraId="5A23A350" w14:textId="77777777" w:rsidR="00312FB4" w:rsidRPr="00BD03B5" w:rsidRDefault="00312FB4" w:rsidP="00312FB4">
            <w:pPr>
              <w:rPr>
                <w:ins w:id="1643" w:author="Borrelli, Matthew (M.T.)" w:date="2021-06-04T16:27:00Z"/>
                <w:rFonts w:cs="Arial"/>
                <w:lang w:eastAsia="zh-CN"/>
              </w:rPr>
            </w:pPr>
            <w:proofErr w:type="spellStart"/>
            <w:ins w:id="1644" w:author="Borrelli, Matthew (M.T.)" w:date="2021-06-04T16:27:00Z">
              <w:r>
                <w:rPr>
                  <w:rFonts w:cs="Arial"/>
                  <w:lang w:eastAsia="zh-CN"/>
                </w:rPr>
                <w:t>AutoSavePositionClient</w:t>
              </w:r>
              <w:proofErr w:type="spellEnd"/>
              <w:r w:rsidRPr="00BD03B5">
                <w:rPr>
                  <w:rFonts w:cs="Arial"/>
                  <w:lang w:eastAsia="zh-CN"/>
                </w:rPr>
                <w:t xml:space="preserve"> saves vehicle positional settings.</w:t>
              </w:r>
            </w:ins>
          </w:p>
          <w:p w14:paraId="243D1A1E" w14:textId="77777777" w:rsidR="00312FB4" w:rsidRDefault="00312FB4" w:rsidP="00312FB4">
            <w:pPr>
              <w:rPr>
                <w:ins w:id="1645" w:author="Borrelli, Matthew (M.T.)" w:date="2021-06-04T16:27:00Z"/>
                <w:rFonts w:cs="Arial"/>
                <w:lang w:eastAsia="zh-CN"/>
              </w:rPr>
            </w:pPr>
            <w:proofErr w:type="spellStart"/>
            <w:ins w:id="1646" w:author="Borrelli, Matthew (M.T.)" w:date="2021-06-04T16:27:00Z">
              <w:r>
                <w:rPr>
                  <w:rFonts w:cs="Arial"/>
                  <w:lang w:eastAsia="zh-CN"/>
                </w:rPr>
                <w:t>PPPServer</w:t>
              </w:r>
              <w:proofErr w:type="spellEnd"/>
              <w:r>
                <w:rPr>
                  <w:rFonts w:cs="Arial"/>
                  <w:lang w:eastAsia="zh-CN"/>
                </w:rPr>
                <w:t xml:space="preserve"> </w:t>
              </w:r>
              <w:r w:rsidRPr="00BD03B5">
                <w:rPr>
                  <w:rFonts w:cs="Arial"/>
                  <w:lang w:eastAsia="zh-CN"/>
                </w:rPr>
                <w:t xml:space="preserve">receives notification from </w:t>
              </w:r>
              <w:proofErr w:type="spellStart"/>
              <w:r>
                <w:rPr>
                  <w:rFonts w:cs="Arial"/>
                  <w:lang w:eastAsia="zh-CN"/>
                </w:rPr>
                <w:t>AutoSavePositionClient</w:t>
              </w:r>
              <w:proofErr w:type="spellEnd"/>
              <w:r w:rsidRPr="00BD03B5">
                <w:rPr>
                  <w:rFonts w:cs="Arial"/>
                  <w:lang w:eastAsia="zh-CN"/>
                </w:rPr>
                <w:t>,</w:t>
              </w:r>
              <w:r>
                <w:rPr>
                  <w:rFonts w:cs="Arial"/>
                  <w:lang w:eastAsia="zh-CN"/>
                </w:rPr>
                <w:t xml:space="preserve"> </w:t>
              </w:r>
              <w:r w:rsidRPr="00BD03B5">
                <w:rPr>
                  <w:rFonts w:cs="Arial"/>
                  <w:lang w:eastAsia="zh-CN"/>
                </w:rPr>
                <w:t>indicating that positional settings have been retained.</w:t>
              </w:r>
            </w:ins>
          </w:p>
          <w:p w14:paraId="207E73CB" w14:textId="76366E6C" w:rsidR="00312FB4" w:rsidRDefault="00312FB4" w:rsidP="00312FB4">
            <w:pPr>
              <w:rPr>
                <w:ins w:id="1647" w:author="Borrelli, Matthew (M.T.)" w:date="2021-06-04T16:26:00Z"/>
                <w:lang w:eastAsia="zh-CN"/>
              </w:rPr>
            </w:pPr>
            <w:proofErr w:type="spellStart"/>
            <w:ins w:id="1648" w:author="Borrelli, Matthew (M.T.)" w:date="2021-06-04T16:27:00Z">
              <w:r>
                <w:rPr>
                  <w:rFonts w:cs="Arial"/>
                  <w:lang w:eastAsia="zh-CN"/>
                </w:rPr>
                <w:t>PPPServer</w:t>
              </w:r>
              <w:proofErr w:type="spellEnd"/>
              <w:r>
                <w:rPr>
                  <w:rFonts w:cs="Arial"/>
                  <w:lang w:eastAsia="zh-CN"/>
                </w:rPr>
                <w:t xml:space="preserve"> </w:t>
              </w:r>
              <w:r w:rsidRPr="00BD03B5">
                <w:rPr>
                  <w:rFonts w:cs="Arial"/>
                  <w:lang w:eastAsia="zh-CN"/>
                </w:rPr>
                <w:t>clears previous adjustment information</w:t>
              </w:r>
            </w:ins>
          </w:p>
        </w:tc>
      </w:tr>
      <w:tr w:rsidR="00312FB4" w14:paraId="0BA8D936" w14:textId="77777777" w:rsidTr="00F659A1">
        <w:trPr>
          <w:jc w:val="center"/>
          <w:ins w:id="1649"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D29B7A1" w14:textId="77777777" w:rsidR="00312FB4" w:rsidRDefault="00312FB4" w:rsidP="00F659A1">
            <w:pPr>
              <w:rPr>
                <w:ins w:id="1650" w:author="Borrelli, Matthew (M.T.)" w:date="2021-06-04T16:26:00Z"/>
                <w:rFonts w:ascii="Calibri" w:hAnsi="Calibri"/>
                <w:b/>
                <w:lang w:eastAsia="zh-CN"/>
              </w:rPr>
            </w:pPr>
            <w:ins w:id="1651" w:author="Borrelli, Matthew (M.T.)" w:date="2021-06-04T16:26:00Z">
              <w:r>
                <w:rPr>
                  <w:rFonts w:ascii="Calibri" w:hAnsi="Calibri"/>
                  <w:b/>
                  <w:lang w:eastAsia="zh-CN"/>
                </w:rPr>
                <w:t>List of Exception Use Cases</w:t>
              </w:r>
            </w:ins>
          </w:p>
        </w:tc>
        <w:tc>
          <w:tcPr>
            <w:tcW w:w="7004" w:type="dxa"/>
            <w:tcBorders>
              <w:top w:val="single" w:sz="4" w:space="0" w:color="auto"/>
              <w:left w:val="single" w:sz="4" w:space="0" w:color="auto"/>
              <w:bottom w:val="single" w:sz="4" w:space="0" w:color="auto"/>
              <w:right w:val="single" w:sz="4" w:space="0" w:color="auto"/>
            </w:tcBorders>
          </w:tcPr>
          <w:p w14:paraId="14765EC7" w14:textId="57561A49" w:rsidR="00312FB4" w:rsidRDefault="00312FB4" w:rsidP="00F659A1">
            <w:pPr>
              <w:rPr>
                <w:ins w:id="1652" w:author="Borrelli, Matthew (M.T.)" w:date="2021-06-04T16:26:00Z"/>
                <w:rFonts w:cs="Arial"/>
                <w:lang w:eastAsia="zh-CN"/>
              </w:rPr>
            </w:pPr>
            <w:ins w:id="1653" w:author="Borrelli, Matthew (M.T.)" w:date="2021-06-04T16:26:00Z">
              <w:r w:rsidRPr="00747BDE">
                <w:rPr>
                  <w:rFonts w:cs="Arial"/>
                  <w:lang w:eastAsia="zh-CN"/>
                </w:rPr>
                <w:t>Manual Save while Auto</w:t>
              </w:r>
            </w:ins>
            <w:ins w:id="1654" w:author="Borrelli, Matthew (M.T.)" w:date="2021-06-10T16:49:00Z">
              <w:r w:rsidR="0066278F">
                <w:rPr>
                  <w:rFonts w:cs="Arial"/>
                  <w:lang w:eastAsia="zh-CN"/>
                </w:rPr>
                <w:t xml:space="preserve"> </w:t>
              </w:r>
            </w:ins>
            <w:ins w:id="1655" w:author="Borrelli, Matthew (M.T.)" w:date="2021-06-04T16:26:00Z">
              <w:r w:rsidRPr="00747BDE">
                <w:rPr>
                  <w:rFonts w:cs="Arial"/>
                  <w:lang w:eastAsia="zh-CN"/>
                </w:rPr>
                <w:t>Save enabled</w:t>
              </w:r>
            </w:ins>
          </w:p>
          <w:p w14:paraId="1C1EB01E" w14:textId="1D3B3C36" w:rsidR="00312FB4" w:rsidRDefault="00312FB4" w:rsidP="00F659A1">
            <w:pPr>
              <w:rPr>
                <w:ins w:id="1656" w:author="Borrelli, Matthew (M.T.)" w:date="2021-06-04T16:26:00Z"/>
                <w:rFonts w:cs="Arial"/>
                <w:lang w:eastAsia="zh-CN"/>
              </w:rPr>
            </w:pPr>
            <w:ins w:id="1657" w:author="Borrelli, Matthew (M.T.)" w:date="2021-06-04T16:26:00Z">
              <w:r>
                <w:rPr>
                  <w:rFonts w:cs="Arial"/>
                  <w:lang w:eastAsia="zh-CN"/>
                </w:rPr>
                <w:t xml:space="preserve">Recall </w:t>
              </w:r>
              <w:r w:rsidRPr="00747BDE">
                <w:rPr>
                  <w:rFonts w:cs="Arial"/>
                  <w:lang w:eastAsia="zh-CN"/>
                </w:rPr>
                <w:t>while Auto</w:t>
              </w:r>
            </w:ins>
            <w:ins w:id="1658" w:author="Borrelli, Matthew (M.T.)" w:date="2021-06-10T16:49:00Z">
              <w:r w:rsidR="0066278F">
                <w:rPr>
                  <w:rFonts w:cs="Arial"/>
                  <w:lang w:eastAsia="zh-CN"/>
                </w:rPr>
                <w:t xml:space="preserve"> </w:t>
              </w:r>
            </w:ins>
            <w:ins w:id="1659" w:author="Borrelli, Matthew (M.T.)" w:date="2021-06-04T16:26:00Z">
              <w:r w:rsidRPr="00747BDE">
                <w:rPr>
                  <w:rFonts w:cs="Arial"/>
                  <w:lang w:eastAsia="zh-CN"/>
                </w:rPr>
                <w:t>Save enabled</w:t>
              </w:r>
            </w:ins>
          </w:p>
          <w:p w14:paraId="60572EBC" w14:textId="77777777" w:rsidR="00312FB4" w:rsidRDefault="00312FB4" w:rsidP="00F659A1">
            <w:pPr>
              <w:rPr>
                <w:ins w:id="1660" w:author="Borrelli, Matthew (M.T.)" w:date="2021-06-04T16:26:00Z"/>
                <w:rFonts w:cs="Arial"/>
                <w:lang w:eastAsia="zh-CN"/>
              </w:rPr>
            </w:pPr>
          </w:p>
        </w:tc>
      </w:tr>
      <w:tr w:rsidR="00312FB4" w14:paraId="17F6CEF6" w14:textId="77777777" w:rsidTr="00F659A1">
        <w:trPr>
          <w:jc w:val="center"/>
          <w:ins w:id="1661"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7A1AA35" w14:textId="77777777" w:rsidR="00312FB4" w:rsidRDefault="00312FB4" w:rsidP="00F659A1">
            <w:pPr>
              <w:rPr>
                <w:ins w:id="1662" w:author="Borrelli, Matthew (M.T.)" w:date="2021-06-04T16:26:00Z"/>
                <w:rFonts w:ascii="Calibri" w:hAnsi="Calibri"/>
                <w:b/>
                <w:lang w:eastAsia="zh-CN"/>
              </w:rPr>
            </w:pPr>
            <w:ins w:id="1663" w:author="Borrelli, Matthew (M.T.)" w:date="2021-06-04T16:26:00Z">
              <w:r>
                <w:rPr>
                  <w:rFonts w:ascii="Calibri" w:hAnsi="Calibri"/>
                  <w:b/>
                  <w:lang w:eastAsia="zh-CN"/>
                </w:rPr>
                <w:t>Interfaces</w:t>
              </w:r>
            </w:ins>
          </w:p>
        </w:tc>
        <w:tc>
          <w:tcPr>
            <w:tcW w:w="7004" w:type="dxa"/>
            <w:tcBorders>
              <w:top w:val="single" w:sz="4" w:space="0" w:color="auto"/>
              <w:left w:val="single" w:sz="4" w:space="0" w:color="auto"/>
              <w:bottom w:val="single" w:sz="4" w:space="0" w:color="auto"/>
              <w:right w:val="single" w:sz="4" w:space="0" w:color="auto"/>
            </w:tcBorders>
          </w:tcPr>
          <w:p w14:paraId="400B98EF" w14:textId="77777777" w:rsidR="00312FB4" w:rsidRDefault="00312FB4" w:rsidP="00F659A1">
            <w:pPr>
              <w:rPr>
                <w:ins w:id="1664" w:author="Borrelli, Matthew (M.T.)" w:date="2021-06-04T16:26:00Z"/>
                <w:rFonts w:cs="Arial"/>
                <w:lang w:eastAsia="zh-CN"/>
              </w:rPr>
            </w:pPr>
            <w:ins w:id="1665" w:author="Borrelli, Matthew (M.T.)" w:date="2021-06-04T16:26:00Z">
              <w:r>
                <w:rPr>
                  <w:rFonts w:cs="Arial"/>
                  <w:lang w:eastAsia="zh-CN"/>
                </w:rPr>
                <w:t xml:space="preserve">CAN, </w:t>
              </w:r>
              <w:proofErr w:type="spellStart"/>
              <w:r>
                <w:rPr>
                  <w:rFonts w:cs="Arial"/>
                  <w:lang w:eastAsia="zh-CN"/>
                </w:rPr>
                <w:t>SoA</w:t>
              </w:r>
            </w:ins>
            <w:commentRangeEnd w:id="1610"/>
            <w:proofErr w:type="spellEnd"/>
            <w:ins w:id="1666" w:author="Borrelli, Matthew (M.T.)" w:date="2021-06-21T14:50:00Z">
              <w:r w:rsidR="00C52C70">
                <w:rPr>
                  <w:rStyle w:val="CommentReference"/>
                </w:rPr>
                <w:commentReference w:id="1610"/>
              </w:r>
            </w:ins>
          </w:p>
        </w:tc>
      </w:tr>
    </w:tbl>
    <w:p w14:paraId="6679F727" w14:textId="6A385FD1" w:rsidR="00312FB4" w:rsidRDefault="00312FB4" w:rsidP="00312FB4">
      <w:pPr>
        <w:pStyle w:val="Heading4"/>
        <w:rPr>
          <w:ins w:id="1667" w:author="Borrelli, Matthew (M.T.)" w:date="2021-06-04T16:26:00Z"/>
        </w:rPr>
      </w:pPr>
      <w:commentRangeStart w:id="1668"/>
      <w:ins w:id="1669" w:author="Borrelli, Matthew (M.T.)" w:date="2021-06-04T16:26:00Z">
        <w:r>
          <w:t>PPP-UC-REQ-</w:t>
        </w:r>
      </w:ins>
      <w:ins w:id="1670" w:author="Borrelli, Matthew (M.T.)" w:date="2021-06-04T16:33:00Z">
        <w:r>
          <w:t>XXXXXX</w:t>
        </w:r>
      </w:ins>
      <w:ins w:id="1671" w:author="Borrelli, Matthew (M.T.)" w:date="2021-06-04T16:26:00Z">
        <w:r>
          <w:t xml:space="preserve">-Major </w:t>
        </w:r>
      </w:ins>
      <w:ins w:id="1672" w:author="Borrelli, Matthew (M.T.)" w:date="2021-06-04T16:33:00Z">
        <w:r>
          <w:t xml:space="preserve">or Monir </w:t>
        </w:r>
      </w:ins>
      <w:ins w:id="1673" w:author="Borrelli, Matthew (M.T.)" w:date="2021-06-04T16:26:00Z">
        <w:r>
          <w:t>change made to positional settings – Ignore</w:t>
        </w:r>
      </w:ins>
      <w:ins w:id="1674" w:author="Borrelli, Matthew (M.T.)" w:date="2021-06-04T16:32:00Z">
        <w:r>
          <w:t xml:space="preserve"> (Simple)</w:t>
        </w:r>
      </w:ins>
      <w:commentRangeEnd w:id="1668"/>
      <w:ins w:id="1675" w:author="Borrelli, Matthew (M.T.)" w:date="2021-06-21T14:22:00Z">
        <w:r w:rsidR="00F26387">
          <w:rPr>
            <w:rStyle w:val="CommentReference"/>
            <w:b w:val="0"/>
            <w:bCs w:val="0"/>
            <w:i w:val="0"/>
          </w:rPr>
          <w:commentReference w:id="1668"/>
        </w:r>
      </w:ins>
    </w:p>
    <w:p w14:paraId="700B90BF" w14:textId="77777777" w:rsidR="00312FB4" w:rsidRPr="00AE06BC" w:rsidRDefault="00312FB4" w:rsidP="00312FB4">
      <w:pPr>
        <w:rPr>
          <w:ins w:id="1676" w:author="Borrelli, Matthew (M.T.)" w:date="2021-06-04T16:26:00Z"/>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12FB4" w14:paraId="096A3D3C" w14:textId="77777777" w:rsidTr="00F659A1">
        <w:trPr>
          <w:jc w:val="center"/>
          <w:ins w:id="1677"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6BCD9B7" w14:textId="77777777" w:rsidR="00312FB4" w:rsidRDefault="00312FB4" w:rsidP="00F659A1">
            <w:pPr>
              <w:rPr>
                <w:ins w:id="1678" w:author="Borrelli, Matthew (M.T.)" w:date="2021-06-04T16:26:00Z"/>
                <w:rFonts w:ascii="Calibri" w:hAnsi="Calibri"/>
                <w:b/>
                <w:lang w:eastAsia="zh-CN"/>
              </w:rPr>
            </w:pPr>
            <w:commentRangeStart w:id="1679"/>
            <w:ins w:id="1680" w:author="Borrelli, Matthew (M.T.)" w:date="2021-06-04T16:26:00Z">
              <w:r>
                <w:rPr>
                  <w:rFonts w:ascii="Calibri" w:hAnsi="Calibri"/>
                  <w:b/>
                  <w:lang w:eastAsia="zh-CN"/>
                </w:rPr>
                <w:t>Actors</w:t>
              </w:r>
            </w:ins>
          </w:p>
        </w:tc>
        <w:tc>
          <w:tcPr>
            <w:tcW w:w="7004" w:type="dxa"/>
            <w:tcBorders>
              <w:top w:val="single" w:sz="4" w:space="0" w:color="auto"/>
              <w:left w:val="single" w:sz="4" w:space="0" w:color="auto"/>
              <w:bottom w:val="single" w:sz="4" w:space="0" w:color="auto"/>
              <w:right w:val="single" w:sz="4" w:space="0" w:color="auto"/>
            </w:tcBorders>
          </w:tcPr>
          <w:p w14:paraId="15F8EB5E" w14:textId="77777777" w:rsidR="00312FB4" w:rsidRPr="00630A88" w:rsidRDefault="00312FB4" w:rsidP="00F659A1">
            <w:pPr>
              <w:rPr>
                <w:ins w:id="1681" w:author="Borrelli, Matthew (M.T.)" w:date="2021-06-04T16:26:00Z"/>
                <w:rFonts w:cs="Arial"/>
                <w:szCs w:val="20"/>
                <w:lang w:eastAsia="zh-CN"/>
              </w:rPr>
            </w:pPr>
            <w:proofErr w:type="spellStart"/>
            <w:ins w:id="1682" w:author="Borrelli, Matthew (M.T.)" w:date="2021-06-04T16:26:00Z">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ins>
          </w:p>
        </w:tc>
      </w:tr>
      <w:tr w:rsidR="00312FB4" w14:paraId="091F33E0" w14:textId="77777777" w:rsidTr="00F659A1">
        <w:trPr>
          <w:jc w:val="center"/>
          <w:ins w:id="1683"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BBBD03B" w14:textId="77777777" w:rsidR="00312FB4" w:rsidRDefault="00312FB4" w:rsidP="00F659A1">
            <w:pPr>
              <w:rPr>
                <w:ins w:id="1684" w:author="Borrelli, Matthew (M.T.)" w:date="2021-06-04T16:26:00Z"/>
                <w:rFonts w:ascii="Calibri" w:hAnsi="Calibri"/>
                <w:b/>
                <w:lang w:eastAsia="zh-CN"/>
              </w:rPr>
            </w:pPr>
            <w:ins w:id="1685" w:author="Borrelli, Matthew (M.T.)" w:date="2021-06-04T16:26:00Z">
              <w:r>
                <w:rPr>
                  <w:rFonts w:ascii="Calibri" w:hAnsi="Calibri"/>
                  <w:b/>
                  <w:lang w:eastAsia="zh-CN"/>
                </w:rPr>
                <w:t>Pre-conditions</w:t>
              </w:r>
            </w:ins>
          </w:p>
        </w:tc>
        <w:tc>
          <w:tcPr>
            <w:tcW w:w="7004" w:type="dxa"/>
            <w:tcBorders>
              <w:top w:val="single" w:sz="4" w:space="0" w:color="auto"/>
              <w:left w:val="single" w:sz="4" w:space="0" w:color="auto"/>
              <w:bottom w:val="single" w:sz="4" w:space="0" w:color="auto"/>
              <w:right w:val="single" w:sz="4" w:space="0" w:color="auto"/>
            </w:tcBorders>
          </w:tcPr>
          <w:p w14:paraId="69C12ACF" w14:textId="77777777" w:rsidR="00312FB4" w:rsidRDefault="00312FB4" w:rsidP="00312FB4">
            <w:pPr>
              <w:rPr>
                <w:ins w:id="1686" w:author="Borrelli, Matthew (M.T.)" w:date="2021-06-04T16:33:00Z"/>
                <w:lang w:eastAsia="zh-CN"/>
              </w:rPr>
            </w:pPr>
            <w:ins w:id="1687" w:author="Borrelli, Matthew (M.T.)" w:date="2021-06-04T16:33:00Z">
              <w:r>
                <w:rPr>
                  <w:lang w:eastAsia="zh-CN"/>
                </w:rPr>
                <w:t>Auto Save Feature is configured for Simple</w:t>
              </w:r>
            </w:ins>
          </w:p>
          <w:p w14:paraId="7F30526D" w14:textId="77777777" w:rsidR="00312FB4" w:rsidRDefault="00312FB4" w:rsidP="00F659A1">
            <w:pPr>
              <w:rPr>
                <w:ins w:id="1688" w:author="Borrelli, Matthew (M.T.)" w:date="2021-06-04T16:26:00Z"/>
                <w:lang w:eastAsia="zh-CN"/>
              </w:rPr>
            </w:pPr>
            <w:ins w:id="1689" w:author="Borrelli, Matthew (M.T.)" w:date="2021-06-04T16:26:00Z">
              <w:r>
                <w:rPr>
                  <w:lang w:eastAsia="zh-CN"/>
                </w:rPr>
                <w:t>Auto Save Feature is Enabled</w:t>
              </w:r>
            </w:ins>
          </w:p>
          <w:p w14:paraId="7BD72E7C" w14:textId="77777777" w:rsidR="00312FB4" w:rsidRPr="00405039" w:rsidRDefault="00312FB4" w:rsidP="00F659A1">
            <w:pPr>
              <w:rPr>
                <w:ins w:id="1690" w:author="Borrelli, Matthew (M.T.)" w:date="2021-06-04T16:26:00Z"/>
                <w:lang w:eastAsia="zh-CN"/>
              </w:rPr>
            </w:pPr>
            <w:ins w:id="1691" w:author="Borrelli, Matthew (M.T.)" w:date="2021-06-04T16:26:00Z">
              <w:r>
                <w:rPr>
                  <w:lang w:eastAsia="zh-CN"/>
                </w:rPr>
                <w:t>No active Inhibit Requests</w:t>
              </w:r>
            </w:ins>
          </w:p>
        </w:tc>
      </w:tr>
      <w:tr w:rsidR="00312FB4" w14:paraId="216D5307" w14:textId="77777777" w:rsidTr="00F659A1">
        <w:trPr>
          <w:jc w:val="center"/>
          <w:ins w:id="1692"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D15D05A" w14:textId="77777777" w:rsidR="00312FB4" w:rsidRDefault="00312FB4" w:rsidP="00F659A1">
            <w:pPr>
              <w:rPr>
                <w:ins w:id="1693" w:author="Borrelli, Matthew (M.T.)" w:date="2021-06-04T16:26:00Z"/>
                <w:rFonts w:ascii="Calibri" w:hAnsi="Calibri"/>
                <w:b/>
                <w:lang w:eastAsia="zh-CN"/>
              </w:rPr>
            </w:pPr>
            <w:ins w:id="1694" w:author="Borrelli, Matthew (M.T.)" w:date="2021-06-04T16:26:00Z">
              <w:r>
                <w:rPr>
                  <w:rFonts w:ascii="Calibri" w:hAnsi="Calibri"/>
                  <w:b/>
                  <w:lang w:eastAsia="zh-CN"/>
                </w:rPr>
                <w:t>Scenario Description</w:t>
              </w:r>
            </w:ins>
          </w:p>
        </w:tc>
        <w:tc>
          <w:tcPr>
            <w:tcW w:w="7004" w:type="dxa"/>
            <w:tcBorders>
              <w:top w:val="single" w:sz="4" w:space="0" w:color="auto"/>
              <w:left w:val="single" w:sz="4" w:space="0" w:color="auto"/>
              <w:bottom w:val="single" w:sz="4" w:space="0" w:color="auto"/>
              <w:right w:val="single" w:sz="4" w:space="0" w:color="auto"/>
            </w:tcBorders>
          </w:tcPr>
          <w:p w14:paraId="18E6B41C" w14:textId="0481A75B" w:rsidR="00312FB4" w:rsidRPr="00BD03B5" w:rsidRDefault="00312FB4" w:rsidP="00F659A1">
            <w:pPr>
              <w:rPr>
                <w:ins w:id="1695" w:author="Borrelli, Matthew (M.T.)" w:date="2021-06-04T16:26:00Z"/>
                <w:rFonts w:cs="Arial"/>
                <w:szCs w:val="20"/>
                <w:lang w:eastAsia="zh-CN"/>
              </w:rPr>
            </w:pPr>
            <w:ins w:id="1696" w:author="Borrelli, Matthew (M.T.)" w:date="2021-06-04T16:26:00Z">
              <w:r>
                <w:rPr>
                  <w:rFonts w:cs="Arial"/>
                  <w:szCs w:val="20"/>
                  <w:lang w:eastAsia="zh-CN"/>
                </w:rPr>
                <w:t>User a</w:t>
              </w:r>
              <w:r w:rsidRPr="00BD03B5">
                <w:rPr>
                  <w:rFonts w:cs="Arial"/>
                  <w:szCs w:val="20"/>
                  <w:lang w:eastAsia="zh-CN"/>
                </w:rPr>
                <w:t>djus</w:t>
              </w:r>
              <w:r>
                <w:rPr>
                  <w:rFonts w:cs="Arial"/>
                  <w:szCs w:val="20"/>
                  <w:lang w:eastAsia="zh-CN"/>
                </w:rPr>
                <w:t>ts</w:t>
              </w:r>
              <w:r w:rsidRPr="00BD03B5">
                <w:rPr>
                  <w:rFonts w:cs="Arial"/>
                  <w:szCs w:val="20"/>
                  <w:lang w:eastAsia="zh-CN"/>
                </w:rPr>
                <w:t xml:space="preserve"> </w:t>
              </w:r>
              <w:r>
                <w:rPr>
                  <w:rFonts w:cs="Arial"/>
                  <w:szCs w:val="20"/>
                  <w:lang w:eastAsia="zh-CN"/>
                </w:rPr>
                <w:t>one of the auto</w:t>
              </w:r>
            </w:ins>
            <w:ins w:id="1697" w:author="Borrelli, Matthew (M.T.)" w:date="2021-06-10T16:49:00Z">
              <w:r w:rsidR="0066278F">
                <w:rPr>
                  <w:rFonts w:cs="Arial"/>
                  <w:szCs w:val="20"/>
                  <w:lang w:eastAsia="zh-CN"/>
                </w:rPr>
                <w:t xml:space="preserve"> </w:t>
              </w:r>
            </w:ins>
            <w:ins w:id="1698" w:author="Borrelli, Matthew (M.T.)" w:date="2021-06-04T16:26:00Z">
              <w:r>
                <w:rPr>
                  <w:rFonts w:cs="Arial"/>
                  <w:szCs w:val="20"/>
                  <w:lang w:eastAsia="zh-CN"/>
                </w:rPr>
                <w:t xml:space="preserve">save applicable </w:t>
              </w:r>
              <w:r w:rsidRPr="00BD03B5">
                <w:rPr>
                  <w:rFonts w:cs="Arial"/>
                  <w:szCs w:val="20"/>
                  <w:lang w:eastAsia="zh-CN"/>
                </w:rPr>
                <w:t>settings</w:t>
              </w:r>
            </w:ins>
          </w:p>
          <w:p w14:paraId="65985E7A" w14:textId="469D9929" w:rsidR="00312FB4" w:rsidRDefault="00312FB4" w:rsidP="00F659A1">
            <w:pPr>
              <w:rPr>
                <w:ins w:id="1699" w:author="Borrelli, Matthew (M.T.)" w:date="2021-06-04T16:26:00Z"/>
                <w:rFonts w:cs="Arial"/>
                <w:szCs w:val="20"/>
                <w:lang w:eastAsia="zh-CN"/>
              </w:rPr>
            </w:pPr>
            <w:proofErr w:type="spellStart"/>
            <w:ins w:id="1700" w:author="Borrelli, Matthew (M.T.)" w:date="2021-06-04T16:26:00Z">
              <w:r>
                <w:rPr>
                  <w:rFonts w:cs="Arial"/>
                  <w:szCs w:val="20"/>
                  <w:lang w:eastAsia="zh-CN"/>
                </w:rPr>
                <w:t>PPPServer</w:t>
              </w:r>
              <w:proofErr w:type="spellEnd"/>
              <w:r>
                <w:rPr>
                  <w:rFonts w:cs="Arial"/>
                  <w:szCs w:val="20"/>
                  <w:lang w:eastAsia="zh-CN"/>
                </w:rPr>
                <w:t xml:space="preserve"> </w:t>
              </w:r>
              <w:r w:rsidRPr="00BD03B5">
                <w:rPr>
                  <w:rFonts w:cs="Arial"/>
                  <w:szCs w:val="20"/>
                  <w:lang w:eastAsia="zh-CN"/>
                </w:rPr>
                <w:t xml:space="preserve">determines that the </w:t>
              </w:r>
              <w:r>
                <w:rPr>
                  <w:rFonts w:cs="Arial"/>
                  <w:szCs w:val="20"/>
                  <w:lang w:eastAsia="zh-CN"/>
                </w:rPr>
                <w:t xml:space="preserve">change was a Major </w:t>
              </w:r>
            </w:ins>
            <w:ins w:id="1701" w:author="Borrelli, Matthew (M.T.)" w:date="2021-06-04T16:33:00Z">
              <w:r>
                <w:rPr>
                  <w:rFonts w:cs="Arial"/>
                  <w:szCs w:val="20"/>
                  <w:lang w:eastAsia="zh-CN"/>
                </w:rPr>
                <w:t xml:space="preserve">or Minor </w:t>
              </w:r>
            </w:ins>
            <w:ins w:id="1702" w:author="Borrelli, Matthew (M.T.)" w:date="2021-06-04T16:26:00Z">
              <w:r>
                <w:rPr>
                  <w:rFonts w:cs="Arial"/>
                  <w:szCs w:val="20"/>
                  <w:lang w:eastAsia="zh-CN"/>
                </w:rPr>
                <w:t>one</w:t>
              </w:r>
            </w:ins>
          </w:p>
        </w:tc>
        <w:bookmarkStart w:id="1703" w:name="_GoBack"/>
        <w:bookmarkEnd w:id="1703"/>
      </w:tr>
      <w:tr w:rsidR="00312FB4" w14:paraId="07CE605C" w14:textId="77777777" w:rsidTr="00F659A1">
        <w:trPr>
          <w:jc w:val="center"/>
          <w:ins w:id="1704"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A16EBD0" w14:textId="77777777" w:rsidR="00312FB4" w:rsidRDefault="00312FB4" w:rsidP="00F659A1">
            <w:pPr>
              <w:rPr>
                <w:ins w:id="1705" w:author="Borrelli, Matthew (M.T.)" w:date="2021-06-04T16:26:00Z"/>
                <w:rFonts w:ascii="Calibri" w:hAnsi="Calibri"/>
                <w:b/>
                <w:lang w:eastAsia="zh-CN"/>
              </w:rPr>
            </w:pPr>
            <w:ins w:id="1706" w:author="Borrelli, Matthew (M.T.)" w:date="2021-06-04T16:26:00Z">
              <w:r>
                <w:rPr>
                  <w:rFonts w:ascii="Calibri" w:hAnsi="Calibri"/>
                  <w:b/>
                  <w:lang w:eastAsia="zh-CN"/>
                </w:rPr>
                <w:t>Post-conditions</w:t>
              </w:r>
            </w:ins>
          </w:p>
        </w:tc>
        <w:tc>
          <w:tcPr>
            <w:tcW w:w="7004" w:type="dxa"/>
            <w:tcBorders>
              <w:top w:val="single" w:sz="4" w:space="0" w:color="auto"/>
              <w:left w:val="single" w:sz="4" w:space="0" w:color="auto"/>
              <w:bottom w:val="single" w:sz="4" w:space="0" w:color="auto"/>
              <w:right w:val="single" w:sz="4" w:space="0" w:color="auto"/>
            </w:tcBorders>
          </w:tcPr>
          <w:p w14:paraId="5C617436" w14:textId="77777777" w:rsidR="00312FB4" w:rsidRDefault="00312FB4" w:rsidP="00F659A1">
            <w:pPr>
              <w:rPr>
                <w:ins w:id="1707" w:author="Borrelli, Matthew (M.T.)" w:date="2021-06-04T16:26:00Z"/>
                <w:rFonts w:cs="Arial"/>
                <w:szCs w:val="20"/>
                <w:lang w:eastAsia="zh-CN"/>
              </w:rPr>
            </w:pPr>
            <w:proofErr w:type="spellStart"/>
            <w:ins w:id="1708" w:author="Borrelli, Matthew (M.T.)" w:date="2021-06-04T16:26:00Z">
              <w:r>
                <w:rPr>
                  <w:rFonts w:cs="Arial"/>
                  <w:szCs w:val="20"/>
                  <w:lang w:eastAsia="zh-CN"/>
                </w:rPr>
                <w:t>PPPServer</w:t>
              </w:r>
              <w:proofErr w:type="spellEnd"/>
              <w:r>
                <w:rPr>
                  <w:rFonts w:cs="Arial"/>
                  <w:szCs w:val="20"/>
                  <w:lang w:eastAsia="zh-CN"/>
                </w:rPr>
                <w:t xml:space="preserve"> requests </w:t>
              </w:r>
              <w:proofErr w:type="spellStart"/>
              <w:r>
                <w:rPr>
                  <w:rFonts w:cs="Arial"/>
                  <w:szCs w:val="20"/>
                  <w:lang w:eastAsia="zh-CN"/>
                </w:rPr>
                <w:t>PPPInterfaceClient</w:t>
              </w:r>
              <w:proofErr w:type="spellEnd"/>
              <w:r>
                <w:rPr>
                  <w:rFonts w:cs="Arial"/>
                  <w:szCs w:val="20"/>
                  <w:lang w:eastAsia="zh-CN"/>
                </w:rPr>
                <w:t xml:space="preserve"> display a notification asking for user feedback</w:t>
              </w:r>
            </w:ins>
          </w:p>
          <w:p w14:paraId="21B419F4" w14:textId="77777777" w:rsidR="00312FB4" w:rsidRDefault="00312FB4" w:rsidP="00F659A1">
            <w:pPr>
              <w:rPr>
                <w:ins w:id="1709" w:author="Borrelli, Matthew (M.T.)" w:date="2021-06-04T16:26:00Z"/>
                <w:rFonts w:cs="Arial"/>
                <w:szCs w:val="20"/>
                <w:lang w:eastAsia="zh-CN"/>
              </w:rPr>
            </w:pPr>
            <w:ins w:id="1710" w:author="Borrelli, Matthew (M.T.)" w:date="2021-06-04T16:26:00Z">
              <w:r>
                <w:rPr>
                  <w:rFonts w:cs="Arial"/>
                  <w:szCs w:val="20"/>
                  <w:lang w:eastAsia="zh-CN"/>
                </w:rPr>
                <w:t>User selects ‘Ignore’</w:t>
              </w:r>
            </w:ins>
          </w:p>
          <w:p w14:paraId="2DA5841B" w14:textId="77777777" w:rsidR="00312FB4" w:rsidRDefault="00312FB4" w:rsidP="00312FB4">
            <w:pPr>
              <w:rPr>
                <w:ins w:id="1711" w:author="Borrelli, Matthew (M.T.)" w:date="2021-06-04T16:34:00Z"/>
                <w:rFonts w:cs="Arial"/>
                <w:szCs w:val="20"/>
                <w:lang w:eastAsia="zh-CN"/>
              </w:rPr>
            </w:pPr>
            <w:proofErr w:type="spellStart"/>
            <w:ins w:id="1712" w:author="Borrelli, Matthew (M.T.)" w:date="2021-06-04T16:26:00Z">
              <w:r>
                <w:rPr>
                  <w:rFonts w:cs="Arial"/>
                  <w:szCs w:val="20"/>
                  <w:lang w:eastAsia="zh-CN"/>
                </w:rPr>
                <w:t>PPPServer</w:t>
              </w:r>
              <w:proofErr w:type="spellEnd"/>
              <w:r>
                <w:rPr>
                  <w:rFonts w:cs="Arial"/>
                  <w:szCs w:val="20"/>
                  <w:lang w:eastAsia="zh-CN"/>
                </w:rPr>
                <w:t xml:space="preserve"> does not request a save</w:t>
              </w:r>
            </w:ins>
          </w:p>
          <w:p w14:paraId="20C6DB0E" w14:textId="2699CEAA" w:rsidR="00312FB4" w:rsidRDefault="00312FB4" w:rsidP="00312FB4">
            <w:pPr>
              <w:rPr>
                <w:ins w:id="1713" w:author="Borrelli, Matthew (M.T.)" w:date="2021-06-04T16:26:00Z"/>
                <w:lang w:eastAsia="zh-CN"/>
              </w:rPr>
            </w:pPr>
          </w:p>
        </w:tc>
      </w:tr>
      <w:tr w:rsidR="00312FB4" w14:paraId="33D17B7E" w14:textId="77777777" w:rsidTr="00F659A1">
        <w:trPr>
          <w:jc w:val="center"/>
          <w:ins w:id="1714"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3536CB6" w14:textId="77777777" w:rsidR="00312FB4" w:rsidRDefault="00312FB4" w:rsidP="00F659A1">
            <w:pPr>
              <w:rPr>
                <w:ins w:id="1715" w:author="Borrelli, Matthew (M.T.)" w:date="2021-06-04T16:26:00Z"/>
                <w:rFonts w:ascii="Calibri" w:hAnsi="Calibri"/>
                <w:b/>
                <w:lang w:eastAsia="zh-CN"/>
              </w:rPr>
            </w:pPr>
            <w:ins w:id="1716" w:author="Borrelli, Matthew (M.T.)" w:date="2021-06-04T16:26:00Z">
              <w:r>
                <w:rPr>
                  <w:rFonts w:ascii="Calibri" w:hAnsi="Calibri"/>
                  <w:b/>
                  <w:lang w:eastAsia="zh-CN"/>
                </w:rPr>
                <w:t>List of Exception Use Cases</w:t>
              </w:r>
            </w:ins>
          </w:p>
        </w:tc>
        <w:tc>
          <w:tcPr>
            <w:tcW w:w="7004" w:type="dxa"/>
            <w:tcBorders>
              <w:top w:val="single" w:sz="4" w:space="0" w:color="auto"/>
              <w:left w:val="single" w:sz="4" w:space="0" w:color="auto"/>
              <w:bottom w:val="single" w:sz="4" w:space="0" w:color="auto"/>
              <w:right w:val="single" w:sz="4" w:space="0" w:color="auto"/>
            </w:tcBorders>
          </w:tcPr>
          <w:p w14:paraId="027E39F1" w14:textId="7CFE0953" w:rsidR="00312FB4" w:rsidRDefault="00312FB4" w:rsidP="00F659A1">
            <w:pPr>
              <w:rPr>
                <w:ins w:id="1717" w:author="Borrelli, Matthew (M.T.)" w:date="2021-06-04T16:26:00Z"/>
                <w:rFonts w:cs="Arial"/>
                <w:szCs w:val="20"/>
                <w:lang w:eastAsia="zh-CN"/>
              </w:rPr>
            </w:pPr>
            <w:ins w:id="1718" w:author="Borrelli, Matthew (M.T.)" w:date="2021-06-04T16:26:00Z">
              <w:r w:rsidRPr="00747BDE">
                <w:rPr>
                  <w:rFonts w:cs="Arial"/>
                  <w:szCs w:val="20"/>
                  <w:lang w:eastAsia="zh-CN"/>
                </w:rPr>
                <w:t>Manual Save while Auto</w:t>
              </w:r>
            </w:ins>
            <w:ins w:id="1719" w:author="Borrelli, Matthew (M.T.)" w:date="2021-06-10T16:49:00Z">
              <w:r w:rsidR="0066278F">
                <w:rPr>
                  <w:rFonts w:cs="Arial"/>
                  <w:szCs w:val="20"/>
                  <w:lang w:eastAsia="zh-CN"/>
                </w:rPr>
                <w:t xml:space="preserve"> </w:t>
              </w:r>
            </w:ins>
            <w:ins w:id="1720" w:author="Borrelli, Matthew (M.T.)" w:date="2021-06-04T16:26:00Z">
              <w:r w:rsidRPr="00747BDE">
                <w:rPr>
                  <w:rFonts w:cs="Arial"/>
                  <w:szCs w:val="20"/>
                  <w:lang w:eastAsia="zh-CN"/>
                </w:rPr>
                <w:t>Save enabled</w:t>
              </w:r>
            </w:ins>
          </w:p>
          <w:p w14:paraId="3F819264" w14:textId="38B8A8FE" w:rsidR="00312FB4" w:rsidRDefault="00312FB4" w:rsidP="00F659A1">
            <w:pPr>
              <w:rPr>
                <w:ins w:id="1721" w:author="Borrelli, Matthew (M.T.)" w:date="2021-06-04T16:26:00Z"/>
                <w:rFonts w:cs="Arial"/>
                <w:szCs w:val="20"/>
                <w:lang w:eastAsia="zh-CN"/>
              </w:rPr>
            </w:pPr>
            <w:ins w:id="1722" w:author="Borrelli, Matthew (M.T.)" w:date="2021-06-04T16:26:00Z">
              <w:r>
                <w:rPr>
                  <w:rFonts w:cs="Arial"/>
                  <w:szCs w:val="20"/>
                  <w:lang w:eastAsia="zh-CN"/>
                </w:rPr>
                <w:t xml:space="preserve">Recall </w:t>
              </w:r>
              <w:r w:rsidRPr="00747BDE">
                <w:rPr>
                  <w:rFonts w:cs="Arial"/>
                  <w:szCs w:val="20"/>
                  <w:lang w:eastAsia="zh-CN"/>
                </w:rPr>
                <w:t>while Auto</w:t>
              </w:r>
            </w:ins>
            <w:ins w:id="1723" w:author="Borrelli, Matthew (M.T.)" w:date="2021-06-10T16:49:00Z">
              <w:r w:rsidR="0066278F">
                <w:rPr>
                  <w:rFonts w:cs="Arial"/>
                  <w:szCs w:val="20"/>
                  <w:lang w:eastAsia="zh-CN"/>
                </w:rPr>
                <w:t xml:space="preserve"> </w:t>
              </w:r>
            </w:ins>
            <w:ins w:id="1724" w:author="Borrelli, Matthew (M.T.)" w:date="2021-06-04T16:26:00Z">
              <w:r w:rsidRPr="00747BDE">
                <w:rPr>
                  <w:rFonts w:cs="Arial"/>
                  <w:szCs w:val="20"/>
                  <w:lang w:eastAsia="zh-CN"/>
                </w:rPr>
                <w:t>Save enabled</w:t>
              </w:r>
              <w:r>
                <w:rPr>
                  <w:rFonts w:cs="Arial"/>
                  <w:szCs w:val="20"/>
                  <w:lang w:eastAsia="zh-CN"/>
                </w:rPr>
                <w:t xml:space="preserve"> </w:t>
              </w:r>
            </w:ins>
          </w:p>
          <w:p w14:paraId="68D9D6E0" w14:textId="1F37EB39" w:rsidR="00312FB4" w:rsidRDefault="00312FB4" w:rsidP="00F659A1">
            <w:pPr>
              <w:rPr>
                <w:ins w:id="1725" w:author="Borrelli, Matthew (M.T.)" w:date="2021-06-04T16:26:00Z"/>
                <w:rFonts w:cs="Arial"/>
                <w:szCs w:val="20"/>
                <w:lang w:eastAsia="zh-CN"/>
              </w:rPr>
            </w:pPr>
            <w:ins w:id="1726" w:author="Borrelli, Matthew (M.T.)" w:date="2021-06-04T16:26:00Z">
              <w:r w:rsidRPr="004E2EAF">
                <w:rPr>
                  <w:rFonts w:cs="Arial"/>
                  <w:szCs w:val="20"/>
                  <w:lang w:eastAsia="zh-CN"/>
                </w:rPr>
                <w:t>Auto</w:t>
              </w:r>
            </w:ins>
            <w:ins w:id="1727" w:author="Borrelli, Matthew (M.T.)" w:date="2021-06-10T16:49:00Z">
              <w:r w:rsidR="0066278F">
                <w:rPr>
                  <w:rFonts w:cs="Arial"/>
                  <w:szCs w:val="20"/>
                  <w:lang w:eastAsia="zh-CN"/>
                </w:rPr>
                <w:t xml:space="preserve"> </w:t>
              </w:r>
            </w:ins>
            <w:ins w:id="1728" w:author="Borrelli, Matthew (M.T.)" w:date="2021-06-04T16:26:00Z">
              <w:r w:rsidRPr="004E2EAF">
                <w:rPr>
                  <w:rFonts w:cs="Arial"/>
                  <w:szCs w:val="20"/>
                  <w:lang w:eastAsia="zh-CN"/>
                </w:rPr>
                <w:t>Save Prompt times out or blocked</w:t>
              </w:r>
            </w:ins>
          </w:p>
          <w:p w14:paraId="08154A56" w14:textId="77777777" w:rsidR="00312FB4" w:rsidRDefault="00312FB4" w:rsidP="00F659A1">
            <w:pPr>
              <w:rPr>
                <w:ins w:id="1729" w:author="Borrelli, Matthew (M.T.)" w:date="2021-06-04T16:26:00Z"/>
                <w:rFonts w:cs="Arial"/>
                <w:szCs w:val="20"/>
                <w:lang w:eastAsia="zh-CN"/>
              </w:rPr>
            </w:pPr>
          </w:p>
        </w:tc>
      </w:tr>
      <w:tr w:rsidR="00312FB4" w14:paraId="1943EEB3" w14:textId="77777777" w:rsidTr="00F659A1">
        <w:trPr>
          <w:jc w:val="center"/>
          <w:ins w:id="1730"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67B57BC" w14:textId="77777777" w:rsidR="00312FB4" w:rsidRDefault="00312FB4" w:rsidP="00F659A1">
            <w:pPr>
              <w:rPr>
                <w:ins w:id="1731" w:author="Borrelli, Matthew (M.T.)" w:date="2021-06-04T16:26:00Z"/>
                <w:rFonts w:ascii="Calibri" w:hAnsi="Calibri"/>
                <w:b/>
                <w:lang w:eastAsia="zh-CN"/>
              </w:rPr>
            </w:pPr>
            <w:ins w:id="1732" w:author="Borrelli, Matthew (M.T.)" w:date="2021-06-04T16:26:00Z">
              <w:r>
                <w:rPr>
                  <w:rFonts w:ascii="Calibri" w:hAnsi="Calibri"/>
                  <w:b/>
                  <w:lang w:eastAsia="zh-CN"/>
                </w:rPr>
                <w:t>Interfaces</w:t>
              </w:r>
            </w:ins>
          </w:p>
        </w:tc>
        <w:tc>
          <w:tcPr>
            <w:tcW w:w="7004" w:type="dxa"/>
            <w:tcBorders>
              <w:top w:val="single" w:sz="4" w:space="0" w:color="auto"/>
              <w:left w:val="single" w:sz="4" w:space="0" w:color="auto"/>
              <w:bottom w:val="single" w:sz="4" w:space="0" w:color="auto"/>
              <w:right w:val="single" w:sz="4" w:space="0" w:color="auto"/>
            </w:tcBorders>
          </w:tcPr>
          <w:p w14:paraId="44E17B4C" w14:textId="77777777" w:rsidR="00312FB4" w:rsidRDefault="00312FB4" w:rsidP="00F659A1">
            <w:pPr>
              <w:rPr>
                <w:ins w:id="1733" w:author="Borrelli, Matthew (M.T.)" w:date="2021-06-04T16:26:00Z"/>
                <w:rFonts w:cs="Arial"/>
                <w:szCs w:val="20"/>
                <w:lang w:eastAsia="zh-CN"/>
              </w:rPr>
            </w:pPr>
            <w:ins w:id="1734" w:author="Borrelli, Matthew (M.T.)" w:date="2021-06-04T16:26:00Z">
              <w:r>
                <w:rPr>
                  <w:rFonts w:cs="Arial"/>
                  <w:szCs w:val="20"/>
                  <w:lang w:eastAsia="zh-CN"/>
                </w:rPr>
                <w:t xml:space="preserve">CAN, </w:t>
              </w:r>
              <w:proofErr w:type="spellStart"/>
              <w:r>
                <w:rPr>
                  <w:rFonts w:cs="Arial"/>
                  <w:szCs w:val="20"/>
                  <w:lang w:eastAsia="zh-CN"/>
                </w:rPr>
                <w:t>SoA</w:t>
              </w:r>
            </w:ins>
            <w:commentRangeEnd w:id="1679"/>
            <w:proofErr w:type="spellEnd"/>
            <w:ins w:id="1735" w:author="Borrelli, Matthew (M.T.)" w:date="2021-06-21T14:50:00Z">
              <w:r w:rsidR="00C52C70">
                <w:rPr>
                  <w:rStyle w:val="CommentReference"/>
                </w:rPr>
                <w:commentReference w:id="1679"/>
              </w:r>
            </w:ins>
          </w:p>
        </w:tc>
      </w:tr>
    </w:tbl>
    <w:p w14:paraId="5E290591" w14:textId="3983763E" w:rsidR="00312FB4" w:rsidRDefault="00312FB4" w:rsidP="00312FB4">
      <w:pPr>
        <w:pStyle w:val="Heading4"/>
        <w:rPr>
          <w:ins w:id="1736" w:author="Borrelli, Matthew (M.T.)" w:date="2021-06-04T16:26:00Z"/>
        </w:rPr>
      </w:pPr>
      <w:commentRangeStart w:id="1737"/>
      <w:ins w:id="1738" w:author="Borrelli, Matthew (M.T.)" w:date="2021-06-04T16:26:00Z">
        <w:r>
          <w:t xml:space="preserve">PPP-UC-REQ-420582/A-Major </w:t>
        </w:r>
      </w:ins>
      <w:ins w:id="1739" w:author="Borrelli, Matthew (M.T.)" w:date="2021-06-04T16:35:00Z">
        <w:r>
          <w:t xml:space="preserve">or Minor </w:t>
        </w:r>
      </w:ins>
      <w:ins w:id="1740" w:author="Borrelli, Matthew (M.T.)" w:date="2021-06-04T16:26:00Z">
        <w:r>
          <w:t>change made to positional settings – Change Profile</w:t>
        </w:r>
      </w:ins>
      <w:ins w:id="1741" w:author="Borrelli, Matthew (M.T.)" w:date="2021-06-04T16:35:00Z">
        <w:r>
          <w:t xml:space="preserve"> (Simple)</w:t>
        </w:r>
      </w:ins>
      <w:commentRangeEnd w:id="1737"/>
      <w:ins w:id="1742" w:author="Borrelli, Matthew (M.T.)" w:date="2021-06-21T14:22:00Z">
        <w:r w:rsidR="00F26387">
          <w:rPr>
            <w:rStyle w:val="CommentReference"/>
            <w:b w:val="0"/>
            <w:bCs w:val="0"/>
            <w:i w:val="0"/>
          </w:rPr>
          <w:commentReference w:id="1737"/>
        </w:r>
      </w:ins>
    </w:p>
    <w:p w14:paraId="66C782E2" w14:textId="77777777" w:rsidR="00312FB4" w:rsidRPr="00AE06BC" w:rsidRDefault="00312FB4" w:rsidP="00312FB4">
      <w:pPr>
        <w:rPr>
          <w:ins w:id="1743" w:author="Borrelli, Matthew (M.T.)" w:date="2021-06-04T16:26:00Z"/>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12FB4" w14:paraId="080826AB" w14:textId="77777777" w:rsidTr="00F659A1">
        <w:trPr>
          <w:jc w:val="center"/>
          <w:ins w:id="1744"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EF517EF" w14:textId="77777777" w:rsidR="00312FB4" w:rsidRDefault="00312FB4" w:rsidP="00F659A1">
            <w:pPr>
              <w:rPr>
                <w:ins w:id="1745" w:author="Borrelli, Matthew (M.T.)" w:date="2021-06-04T16:26:00Z"/>
                <w:rFonts w:ascii="Calibri" w:hAnsi="Calibri"/>
                <w:b/>
                <w:lang w:eastAsia="zh-CN"/>
              </w:rPr>
            </w:pPr>
            <w:commentRangeStart w:id="1746"/>
            <w:ins w:id="1747" w:author="Borrelli, Matthew (M.T.)" w:date="2021-06-04T16:26:00Z">
              <w:r>
                <w:rPr>
                  <w:rFonts w:ascii="Calibri" w:hAnsi="Calibri"/>
                  <w:b/>
                  <w:lang w:eastAsia="zh-CN"/>
                </w:rPr>
                <w:t>Actors</w:t>
              </w:r>
            </w:ins>
          </w:p>
        </w:tc>
        <w:tc>
          <w:tcPr>
            <w:tcW w:w="7004" w:type="dxa"/>
            <w:tcBorders>
              <w:top w:val="single" w:sz="4" w:space="0" w:color="auto"/>
              <w:left w:val="single" w:sz="4" w:space="0" w:color="auto"/>
              <w:bottom w:val="single" w:sz="4" w:space="0" w:color="auto"/>
              <w:right w:val="single" w:sz="4" w:space="0" w:color="auto"/>
            </w:tcBorders>
          </w:tcPr>
          <w:p w14:paraId="6BA3DAA7" w14:textId="77777777" w:rsidR="00312FB4" w:rsidRPr="00630A88" w:rsidRDefault="00312FB4" w:rsidP="00F659A1">
            <w:pPr>
              <w:rPr>
                <w:ins w:id="1748" w:author="Borrelli, Matthew (M.T.)" w:date="2021-06-04T16:26:00Z"/>
                <w:rFonts w:cs="Arial"/>
                <w:szCs w:val="20"/>
                <w:lang w:eastAsia="zh-CN"/>
              </w:rPr>
            </w:pPr>
            <w:proofErr w:type="spellStart"/>
            <w:ins w:id="1749" w:author="Borrelli, Matthew (M.T.)" w:date="2021-06-04T16:26:00Z">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ins>
          </w:p>
        </w:tc>
      </w:tr>
      <w:tr w:rsidR="00312FB4" w14:paraId="26A00718" w14:textId="77777777" w:rsidTr="00F659A1">
        <w:trPr>
          <w:jc w:val="center"/>
          <w:ins w:id="1750"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BC0141C" w14:textId="77777777" w:rsidR="00312FB4" w:rsidRDefault="00312FB4" w:rsidP="00F659A1">
            <w:pPr>
              <w:rPr>
                <w:ins w:id="1751" w:author="Borrelli, Matthew (M.T.)" w:date="2021-06-04T16:26:00Z"/>
                <w:rFonts w:ascii="Calibri" w:hAnsi="Calibri"/>
                <w:b/>
                <w:lang w:eastAsia="zh-CN"/>
              </w:rPr>
            </w:pPr>
            <w:ins w:id="1752" w:author="Borrelli, Matthew (M.T.)" w:date="2021-06-04T16:26:00Z">
              <w:r>
                <w:rPr>
                  <w:rFonts w:ascii="Calibri" w:hAnsi="Calibri"/>
                  <w:b/>
                  <w:lang w:eastAsia="zh-CN"/>
                </w:rPr>
                <w:t>Pre-conditions</w:t>
              </w:r>
            </w:ins>
          </w:p>
        </w:tc>
        <w:tc>
          <w:tcPr>
            <w:tcW w:w="7004" w:type="dxa"/>
            <w:tcBorders>
              <w:top w:val="single" w:sz="4" w:space="0" w:color="auto"/>
              <w:left w:val="single" w:sz="4" w:space="0" w:color="auto"/>
              <w:bottom w:val="single" w:sz="4" w:space="0" w:color="auto"/>
              <w:right w:val="single" w:sz="4" w:space="0" w:color="auto"/>
            </w:tcBorders>
          </w:tcPr>
          <w:p w14:paraId="0702056F" w14:textId="77777777" w:rsidR="00312FB4" w:rsidRDefault="00312FB4" w:rsidP="00312FB4">
            <w:pPr>
              <w:rPr>
                <w:ins w:id="1753" w:author="Borrelli, Matthew (M.T.)" w:date="2021-06-04T16:35:00Z"/>
                <w:lang w:eastAsia="zh-CN"/>
              </w:rPr>
            </w:pPr>
            <w:ins w:id="1754" w:author="Borrelli, Matthew (M.T.)" w:date="2021-06-04T16:35:00Z">
              <w:r>
                <w:rPr>
                  <w:lang w:eastAsia="zh-CN"/>
                </w:rPr>
                <w:t>Auto Save Feature is configured for Simple</w:t>
              </w:r>
            </w:ins>
          </w:p>
          <w:p w14:paraId="52D05388" w14:textId="77777777" w:rsidR="00312FB4" w:rsidRDefault="00312FB4" w:rsidP="00F659A1">
            <w:pPr>
              <w:rPr>
                <w:ins w:id="1755" w:author="Borrelli, Matthew (M.T.)" w:date="2021-06-04T16:26:00Z"/>
                <w:lang w:eastAsia="zh-CN"/>
              </w:rPr>
            </w:pPr>
            <w:ins w:id="1756" w:author="Borrelli, Matthew (M.T.)" w:date="2021-06-04T16:26:00Z">
              <w:r>
                <w:rPr>
                  <w:lang w:eastAsia="zh-CN"/>
                </w:rPr>
                <w:t>Auto Save Feature is Enabled</w:t>
              </w:r>
            </w:ins>
          </w:p>
          <w:p w14:paraId="1D216EB0" w14:textId="77777777" w:rsidR="00312FB4" w:rsidRPr="00405039" w:rsidRDefault="00312FB4" w:rsidP="00F659A1">
            <w:pPr>
              <w:rPr>
                <w:ins w:id="1757" w:author="Borrelli, Matthew (M.T.)" w:date="2021-06-04T16:26:00Z"/>
                <w:lang w:eastAsia="zh-CN"/>
              </w:rPr>
            </w:pPr>
            <w:ins w:id="1758" w:author="Borrelli, Matthew (M.T.)" w:date="2021-06-04T16:26:00Z">
              <w:r>
                <w:rPr>
                  <w:lang w:eastAsia="zh-CN"/>
                </w:rPr>
                <w:t>No active Inhibit Requests</w:t>
              </w:r>
            </w:ins>
          </w:p>
        </w:tc>
      </w:tr>
      <w:tr w:rsidR="00312FB4" w14:paraId="118B8FCD" w14:textId="77777777" w:rsidTr="00F659A1">
        <w:trPr>
          <w:jc w:val="center"/>
          <w:ins w:id="1759"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43CDD30" w14:textId="77777777" w:rsidR="00312FB4" w:rsidRDefault="00312FB4" w:rsidP="00F659A1">
            <w:pPr>
              <w:rPr>
                <w:ins w:id="1760" w:author="Borrelli, Matthew (M.T.)" w:date="2021-06-04T16:26:00Z"/>
                <w:rFonts w:ascii="Calibri" w:hAnsi="Calibri"/>
                <w:b/>
                <w:lang w:eastAsia="zh-CN"/>
              </w:rPr>
            </w:pPr>
            <w:ins w:id="1761" w:author="Borrelli, Matthew (M.T.)" w:date="2021-06-04T16:26:00Z">
              <w:r>
                <w:rPr>
                  <w:rFonts w:ascii="Calibri" w:hAnsi="Calibri"/>
                  <w:b/>
                  <w:lang w:eastAsia="zh-CN"/>
                </w:rPr>
                <w:lastRenderedPageBreak/>
                <w:t>Scenario Description</w:t>
              </w:r>
            </w:ins>
          </w:p>
        </w:tc>
        <w:tc>
          <w:tcPr>
            <w:tcW w:w="7004" w:type="dxa"/>
            <w:tcBorders>
              <w:top w:val="single" w:sz="4" w:space="0" w:color="auto"/>
              <w:left w:val="single" w:sz="4" w:space="0" w:color="auto"/>
              <w:bottom w:val="single" w:sz="4" w:space="0" w:color="auto"/>
              <w:right w:val="single" w:sz="4" w:space="0" w:color="auto"/>
            </w:tcBorders>
          </w:tcPr>
          <w:p w14:paraId="0DFE607E" w14:textId="3F47A01B" w:rsidR="00312FB4" w:rsidRPr="00BD03B5" w:rsidRDefault="00312FB4" w:rsidP="00F659A1">
            <w:pPr>
              <w:rPr>
                <w:ins w:id="1762" w:author="Borrelli, Matthew (M.T.)" w:date="2021-06-04T16:26:00Z"/>
                <w:rFonts w:cs="Arial"/>
                <w:szCs w:val="20"/>
                <w:lang w:eastAsia="zh-CN"/>
              </w:rPr>
            </w:pPr>
            <w:ins w:id="1763" w:author="Borrelli, Matthew (M.T.)" w:date="2021-06-04T16:26:00Z">
              <w:r>
                <w:rPr>
                  <w:rFonts w:cs="Arial"/>
                  <w:szCs w:val="20"/>
                  <w:lang w:eastAsia="zh-CN"/>
                </w:rPr>
                <w:t>User a</w:t>
              </w:r>
              <w:r w:rsidRPr="00BD03B5">
                <w:rPr>
                  <w:rFonts w:cs="Arial"/>
                  <w:szCs w:val="20"/>
                  <w:lang w:eastAsia="zh-CN"/>
                </w:rPr>
                <w:t>djus</w:t>
              </w:r>
              <w:r>
                <w:rPr>
                  <w:rFonts w:cs="Arial"/>
                  <w:szCs w:val="20"/>
                  <w:lang w:eastAsia="zh-CN"/>
                </w:rPr>
                <w:t>ts</w:t>
              </w:r>
              <w:r w:rsidRPr="00BD03B5">
                <w:rPr>
                  <w:rFonts w:cs="Arial"/>
                  <w:szCs w:val="20"/>
                  <w:lang w:eastAsia="zh-CN"/>
                </w:rPr>
                <w:t xml:space="preserve"> </w:t>
              </w:r>
              <w:r>
                <w:rPr>
                  <w:rFonts w:cs="Arial"/>
                  <w:szCs w:val="20"/>
                  <w:lang w:eastAsia="zh-CN"/>
                </w:rPr>
                <w:t>one of the auto</w:t>
              </w:r>
            </w:ins>
            <w:ins w:id="1764" w:author="Borrelli, Matthew (M.T.)" w:date="2021-06-10T16:49:00Z">
              <w:r w:rsidR="0066278F">
                <w:rPr>
                  <w:rFonts w:cs="Arial"/>
                  <w:szCs w:val="20"/>
                  <w:lang w:eastAsia="zh-CN"/>
                </w:rPr>
                <w:t xml:space="preserve"> </w:t>
              </w:r>
            </w:ins>
            <w:ins w:id="1765" w:author="Borrelli, Matthew (M.T.)" w:date="2021-06-04T16:26:00Z">
              <w:r>
                <w:rPr>
                  <w:rFonts w:cs="Arial"/>
                  <w:szCs w:val="20"/>
                  <w:lang w:eastAsia="zh-CN"/>
                </w:rPr>
                <w:t xml:space="preserve">save applicable </w:t>
              </w:r>
              <w:r w:rsidRPr="00BD03B5">
                <w:rPr>
                  <w:rFonts w:cs="Arial"/>
                  <w:szCs w:val="20"/>
                  <w:lang w:eastAsia="zh-CN"/>
                </w:rPr>
                <w:t>settings</w:t>
              </w:r>
            </w:ins>
          </w:p>
          <w:p w14:paraId="72C88462" w14:textId="1AF63EDB" w:rsidR="00312FB4" w:rsidRDefault="00312FB4" w:rsidP="00F659A1">
            <w:pPr>
              <w:rPr>
                <w:ins w:id="1766" w:author="Borrelli, Matthew (M.T.)" w:date="2021-06-04T16:26:00Z"/>
                <w:rFonts w:cs="Arial"/>
                <w:szCs w:val="20"/>
                <w:lang w:eastAsia="zh-CN"/>
              </w:rPr>
            </w:pPr>
            <w:proofErr w:type="spellStart"/>
            <w:ins w:id="1767" w:author="Borrelli, Matthew (M.T.)" w:date="2021-06-04T16:26:00Z">
              <w:r>
                <w:rPr>
                  <w:rFonts w:cs="Arial"/>
                  <w:szCs w:val="20"/>
                  <w:lang w:eastAsia="zh-CN"/>
                </w:rPr>
                <w:t>PPPServer</w:t>
              </w:r>
              <w:proofErr w:type="spellEnd"/>
              <w:r>
                <w:rPr>
                  <w:rFonts w:cs="Arial"/>
                  <w:szCs w:val="20"/>
                  <w:lang w:eastAsia="zh-CN"/>
                </w:rPr>
                <w:t xml:space="preserve"> </w:t>
              </w:r>
              <w:r w:rsidRPr="00BD03B5">
                <w:rPr>
                  <w:rFonts w:cs="Arial"/>
                  <w:szCs w:val="20"/>
                  <w:lang w:eastAsia="zh-CN"/>
                </w:rPr>
                <w:t xml:space="preserve">determines that the </w:t>
              </w:r>
              <w:r>
                <w:rPr>
                  <w:rFonts w:cs="Arial"/>
                  <w:szCs w:val="20"/>
                  <w:lang w:eastAsia="zh-CN"/>
                </w:rPr>
                <w:t xml:space="preserve">change was a Major </w:t>
              </w:r>
            </w:ins>
            <w:ins w:id="1768" w:author="Borrelli, Matthew (M.T.)" w:date="2021-06-04T16:35:00Z">
              <w:r>
                <w:rPr>
                  <w:rFonts w:cs="Arial"/>
                  <w:szCs w:val="20"/>
                  <w:lang w:eastAsia="zh-CN"/>
                </w:rPr>
                <w:t xml:space="preserve">or Minor </w:t>
              </w:r>
            </w:ins>
            <w:ins w:id="1769" w:author="Borrelli, Matthew (M.T.)" w:date="2021-06-04T16:26:00Z">
              <w:r>
                <w:rPr>
                  <w:rFonts w:cs="Arial"/>
                  <w:szCs w:val="20"/>
                  <w:lang w:eastAsia="zh-CN"/>
                </w:rPr>
                <w:t>one</w:t>
              </w:r>
            </w:ins>
          </w:p>
        </w:tc>
      </w:tr>
      <w:tr w:rsidR="00312FB4" w14:paraId="02EF4D81" w14:textId="77777777" w:rsidTr="00F659A1">
        <w:trPr>
          <w:jc w:val="center"/>
          <w:ins w:id="1770"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2186A0A" w14:textId="77777777" w:rsidR="00312FB4" w:rsidRDefault="00312FB4" w:rsidP="00F659A1">
            <w:pPr>
              <w:rPr>
                <w:ins w:id="1771" w:author="Borrelli, Matthew (M.T.)" w:date="2021-06-04T16:26:00Z"/>
                <w:rFonts w:ascii="Calibri" w:hAnsi="Calibri"/>
                <w:b/>
                <w:lang w:eastAsia="zh-CN"/>
              </w:rPr>
            </w:pPr>
            <w:ins w:id="1772" w:author="Borrelli, Matthew (M.T.)" w:date="2021-06-04T16:26:00Z">
              <w:r>
                <w:rPr>
                  <w:rFonts w:ascii="Calibri" w:hAnsi="Calibri"/>
                  <w:b/>
                  <w:lang w:eastAsia="zh-CN"/>
                </w:rPr>
                <w:t>Post-conditions</w:t>
              </w:r>
            </w:ins>
          </w:p>
        </w:tc>
        <w:tc>
          <w:tcPr>
            <w:tcW w:w="7004" w:type="dxa"/>
            <w:tcBorders>
              <w:top w:val="single" w:sz="4" w:space="0" w:color="auto"/>
              <w:left w:val="single" w:sz="4" w:space="0" w:color="auto"/>
              <w:bottom w:val="single" w:sz="4" w:space="0" w:color="auto"/>
              <w:right w:val="single" w:sz="4" w:space="0" w:color="auto"/>
            </w:tcBorders>
          </w:tcPr>
          <w:p w14:paraId="6DA8CECE" w14:textId="77777777" w:rsidR="00312FB4" w:rsidRDefault="00312FB4" w:rsidP="00F659A1">
            <w:pPr>
              <w:rPr>
                <w:ins w:id="1773" w:author="Borrelli, Matthew (M.T.)" w:date="2021-06-04T16:26:00Z"/>
                <w:rFonts w:cs="Arial"/>
                <w:szCs w:val="20"/>
                <w:lang w:eastAsia="zh-CN"/>
              </w:rPr>
            </w:pPr>
            <w:proofErr w:type="spellStart"/>
            <w:ins w:id="1774" w:author="Borrelli, Matthew (M.T.)" w:date="2021-06-04T16:26:00Z">
              <w:r>
                <w:rPr>
                  <w:rFonts w:cs="Arial"/>
                  <w:szCs w:val="20"/>
                  <w:lang w:eastAsia="zh-CN"/>
                </w:rPr>
                <w:t>PPPServer</w:t>
              </w:r>
              <w:proofErr w:type="spellEnd"/>
              <w:r>
                <w:rPr>
                  <w:rFonts w:cs="Arial"/>
                  <w:szCs w:val="20"/>
                  <w:lang w:eastAsia="zh-CN"/>
                </w:rPr>
                <w:t xml:space="preserve"> requests </w:t>
              </w:r>
              <w:proofErr w:type="spellStart"/>
              <w:r>
                <w:rPr>
                  <w:rFonts w:cs="Arial"/>
                  <w:szCs w:val="20"/>
                  <w:lang w:eastAsia="zh-CN"/>
                </w:rPr>
                <w:t>PPPInterfaceClient</w:t>
              </w:r>
              <w:proofErr w:type="spellEnd"/>
              <w:r>
                <w:rPr>
                  <w:rFonts w:cs="Arial"/>
                  <w:szCs w:val="20"/>
                  <w:lang w:eastAsia="zh-CN"/>
                </w:rPr>
                <w:t xml:space="preserve"> display a notification asking for user feedback</w:t>
              </w:r>
            </w:ins>
          </w:p>
          <w:p w14:paraId="0012B87D" w14:textId="77777777" w:rsidR="00312FB4" w:rsidRDefault="00312FB4" w:rsidP="00F659A1">
            <w:pPr>
              <w:rPr>
                <w:ins w:id="1775" w:author="Borrelli, Matthew (M.T.)" w:date="2021-06-04T16:26:00Z"/>
                <w:rFonts w:cs="Arial"/>
                <w:szCs w:val="20"/>
                <w:lang w:eastAsia="zh-CN"/>
              </w:rPr>
            </w:pPr>
            <w:ins w:id="1776" w:author="Borrelli, Matthew (M.T.)" w:date="2021-06-04T16:26:00Z">
              <w:r>
                <w:rPr>
                  <w:rFonts w:cs="Arial"/>
                  <w:szCs w:val="20"/>
                  <w:lang w:eastAsia="zh-CN"/>
                </w:rPr>
                <w:t>User selects ‘Change Profile’</w:t>
              </w:r>
            </w:ins>
          </w:p>
          <w:p w14:paraId="693C4C6E" w14:textId="77777777" w:rsidR="00312FB4" w:rsidRDefault="00312FB4" w:rsidP="00F659A1">
            <w:pPr>
              <w:rPr>
                <w:ins w:id="1777" w:author="Borrelli, Matthew (M.T.)" w:date="2021-06-04T16:26:00Z"/>
                <w:rFonts w:cs="Arial"/>
                <w:szCs w:val="20"/>
                <w:lang w:eastAsia="zh-CN"/>
              </w:rPr>
            </w:pPr>
            <w:proofErr w:type="spellStart"/>
            <w:ins w:id="1778" w:author="Borrelli, Matthew (M.T.)" w:date="2021-06-04T16:26:00Z">
              <w:r>
                <w:rPr>
                  <w:rFonts w:cs="Arial"/>
                  <w:szCs w:val="20"/>
                  <w:lang w:eastAsia="zh-CN"/>
                </w:rPr>
                <w:t>PPPServer</w:t>
              </w:r>
              <w:proofErr w:type="spellEnd"/>
              <w:r>
                <w:rPr>
                  <w:rFonts w:cs="Arial"/>
                  <w:szCs w:val="20"/>
                  <w:lang w:eastAsia="zh-CN"/>
                </w:rPr>
                <w:t xml:space="preserve"> does not request a save</w:t>
              </w:r>
            </w:ins>
          </w:p>
          <w:p w14:paraId="494CFA91" w14:textId="77777777" w:rsidR="00312FB4" w:rsidRPr="00BD03B5" w:rsidRDefault="00312FB4" w:rsidP="00F659A1">
            <w:pPr>
              <w:rPr>
                <w:ins w:id="1779" w:author="Borrelli, Matthew (M.T.)" w:date="2021-06-04T16:26:00Z"/>
                <w:rFonts w:cs="Arial"/>
                <w:szCs w:val="20"/>
                <w:lang w:eastAsia="zh-CN"/>
              </w:rPr>
            </w:pPr>
            <w:proofErr w:type="spellStart"/>
            <w:ins w:id="1780" w:author="Borrelli, Matthew (M.T.)" w:date="2021-06-04T16:26:00Z">
              <w:r>
                <w:rPr>
                  <w:rFonts w:cs="Arial"/>
                  <w:szCs w:val="20"/>
                  <w:lang w:eastAsia="zh-CN"/>
                </w:rPr>
                <w:t>PPPInterfaceClient</w:t>
              </w:r>
              <w:proofErr w:type="spellEnd"/>
              <w:r>
                <w:rPr>
                  <w:rFonts w:cs="Arial"/>
                  <w:szCs w:val="20"/>
                  <w:lang w:eastAsia="zh-CN"/>
                </w:rPr>
                <w:t xml:space="preserve"> transitions to a profile selection screen</w:t>
              </w:r>
            </w:ins>
          </w:p>
          <w:p w14:paraId="293575A7" w14:textId="77777777" w:rsidR="00312FB4" w:rsidRDefault="00312FB4" w:rsidP="00F659A1">
            <w:pPr>
              <w:rPr>
                <w:ins w:id="1781" w:author="Borrelli, Matthew (M.T.)" w:date="2021-06-04T16:26:00Z"/>
                <w:lang w:eastAsia="zh-CN"/>
              </w:rPr>
            </w:pPr>
            <w:proofErr w:type="spellStart"/>
            <w:ins w:id="1782" w:author="Borrelli, Matthew (M.T.)" w:date="2021-06-04T16:26:00Z">
              <w:r>
                <w:rPr>
                  <w:rFonts w:cs="Arial"/>
                  <w:szCs w:val="20"/>
                  <w:lang w:eastAsia="zh-CN"/>
                </w:rPr>
                <w:t>PPPServer</w:t>
              </w:r>
              <w:proofErr w:type="spellEnd"/>
              <w:r>
                <w:rPr>
                  <w:rFonts w:cs="Arial"/>
                  <w:szCs w:val="20"/>
                  <w:lang w:eastAsia="zh-CN"/>
                </w:rPr>
                <w:t xml:space="preserve"> does not </w:t>
              </w:r>
              <w:r w:rsidRPr="00BD03B5">
                <w:rPr>
                  <w:rFonts w:cs="Arial"/>
                  <w:szCs w:val="20"/>
                  <w:lang w:eastAsia="zh-CN"/>
                </w:rPr>
                <w:t>clear previous adjustment information</w:t>
              </w:r>
              <w:r>
                <w:rPr>
                  <w:rFonts w:cs="Arial"/>
                  <w:szCs w:val="20"/>
                  <w:lang w:eastAsia="zh-CN"/>
                </w:rPr>
                <w:t xml:space="preserve"> (in the event user does not perform a profile recall, these could still be acted upon)</w:t>
              </w:r>
            </w:ins>
          </w:p>
        </w:tc>
      </w:tr>
      <w:tr w:rsidR="00312FB4" w14:paraId="4AD9D2D2" w14:textId="77777777" w:rsidTr="00F659A1">
        <w:trPr>
          <w:jc w:val="center"/>
          <w:ins w:id="1783"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17D0C6E" w14:textId="77777777" w:rsidR="00312FB4" w:rsidRDefault="00312FB4" w:rsidP="00F659A1">
            <w:pPr>
              <w:rPr>
                <w:ins w:id="1784" w:author="Borrelli, Matthew (M.T.)" w:date="2021-06-04T16:26:00Z"/>
                <w:rFonts w:ascii="Calibri" w:hAnsi="Calibri"/>
                <w:b/>
                <w:lang w:eastAsia="zh-CN"/>
              </w:rPr>
            </w:pPr>
            <w:ins w:id="1785" w:author="Borrelli, Matthew (M.T.)" w:date="2021-06-04T16:26:00Z">
              <w:r>
                <w:rPr>
                  <w:rFonts w:ascii="Calibri" w:hAnsi="Calibri"/>
                  <w:b/>
                  <w:lang w:eastAsia="zh-CN"/>
                </w:rPr>
                <w:t>List of Exception Use Cases</w:t>
              </w:r>
            </w:ins>
          </w:p>
        </w:tc>
        <w:tc>
          <w:tcPr>
            <w:tcW w:w="7004" w:type="dxa"/>
            <w:tcBorders>
              <w:top w:val="single" w:sz="4" w:space="0" w:color="auto"/>
              <w:left w:val="single" w:sz="4" w:space="0" w:color="auto"/>
              <w:bottom w:val="single" w:sz="4" w:space="0" w:color="auto"/>
              <w:right w:val="single" w:sz="4" w:space="0" w:color="auto"/>
            </w:tcBorders>
          </w:tcPr>
          <w:p w14:paraId="2552A524" w14:textId="39D600B4" w:rsidR="00312FB4" w:rsidRDefault="00312FB4" w:rsidP="00F659A1">
            <w:pPr>
              <w:rPr>
                <w:ins w:id="1786" w:author="Borrelli, Matthew (M.T.)" w:date="2021-06-04T16:26:00Z"/>
                <w:rFonts w:cs="Arial"/>
                <w:szCs w:val="20"/>
                <w:lang w:eastAsia="zh-CN"/>
              </w:rPr>
            </w:pPr>
            <w:ins w:id="1787" w:author="Borrelli, Matthew (M.T.)" w:date="2021-06-04T16:26:00Z">
              <w:r w:rsidRPr="00747BDE">
                <w:rPr>
                  <w:rFonts w:cs="Arial"/>
                  <w:szCs w:val="20"/>
                  <w:lang w:eastAsia="zh-CN"/>
                </w:rPr>
                <w:t>Manual Save while Auto</w:t>
              </w:r>
            </w:ins>
            <w:ins w:id="1788" w:author="Borrelli, Matthew (M.T.)" w:date="2021-06-10T16:49:00Z">
              <w:r w:rsidR="0066278F">
                <w:rPr>
                  <w:rFonts w:cs="Arial"/>
                  <w:szCs w:val="20"/>
                  <w:lang w:eastAsia="zh-CN"/>
                </w:rPr>
                <w:t xml:space="preserve"> </w:t>
              </w:r>
            </w:ins>
            <w:ins w:id="1789" w:author="Borrelli, Matthew (M.T.)" w:date="2021-06-04T16:26:00Z">
              <w:r w:rsidRPr="00747BDE">
                <w:rPr>
                  <w:rFonts w:cs="Arial"/>
                  <w:szCs w:val="20"/>
                  <w:lang w:eastAsia="zh-CN"/>
                </w:rPr>
                <w:t>Save enabled</w:t>
              </w:r>
            </w:ins>
          </w:p>
          <w:p w14:paraId="6E962400" w14:textId="61E5CB83" w:rsidR="00312FB4" w:rsidRDefault="00312FB4" w:rsidP="00F659A1">
            <w:pPr>
              <w:rPr>
                <w:ins w:id="1790" w:author="Borrelli, Matthew (M.T.)" w:date="2021-06-04T16:26:00Z"/>
                <w:rFonts w:cs="Arial"/>
                <w:szCs w:val="20"/>
                <w:lang w:eastAsia="zh-CN"/>
              </w:rPr>
            </w:pPr>
            <w:ins w:id="1791" w:author="Borrelli, Matthew (M.T.)" w:date="2021-06-04T16:26:00Z">
              <w:r>
                <w:rPr>
                  <w:rFonts w:cs="Arial"/>
                  <w:szCs w:val="20"/>
                  <w:lang w:eastAsia="zh-CN"/>
                </w:rPr>
                <w:t xml:space="preserve">Recall </w:t>
              </w:r>
              <w:r w:rsidRPr="00747BDE">
                <w:rPr>
                  <w:rFonts w:cs="Arial"/>
                  <w:szCs w:val="20"/>
                  <w:lang w:eastAsia="zh-CN"/>
                </w:rPr>
                <w:t>while Auto</w:t>
              </w:r>
            </w:ins>
            <w:ins w:id="1792" w:author="Borrelli, Matthew (M.T.)" w:date="2021-06-10T16:49:00Z">
              <w:r w:rsidR="0066278F">
                <w:rPr>
                  <w:rFonts w:cs="Arial"/>
                  <w:szCs w:val="20"/>
                  <w:lang w:eastAsia="zh-CN"/>
                </w:rPr>
                <w:t xml:space="preserve"> </w:t>
              </w:r>
            </w:ins>
            <w:ins w:id="1793" w:author="Borrelli, Matthew (M.T.)" w:date="2021-06-04T16:26:00Z">
              <w:r w:rsidRPr="00747BDE">
                <w:rPr>
                  <w:rFonts w:cs="Arial"/>
                  <w:szCs w:val="20"/>
                  <w:lang w:eastAsia="zh-CN"/>
                </w:rPr>
                <w:t>Save enabled</w:t>
              </w:r>
            </w:ins>
          </w:p>
          <w:p w14:paraId="10F0109C" w14:textId="47BD3D6D" w:rsidR="00312FB4" w:rsidRDefault="00312FB4" w:rsidP="00F659A1">
            <w:pPr>
              <w:rPr>
                <w:ins w:id="1794" w:author="Borrelli, Matthew (M.T.)" w:date="2021-06-04T16:26:00Z"/>
                <w:rFonts w:cs="Arial"/>
                <w:szCs w:val="20"/>
                <w:lang w:eastAsia="zh-CN"/>
              </w:rPr>
            </w:pPr>
            <w:ins w:id="1795" w:author="Borrelli, Matthew (M.T.)" w:date="2021-06-04T16:26:00Z">
              <w:r w:rsidRPr="004E2EAF">
                <w:rPr>
                  <w:rFonts w:cs="Arial"/>
                  <w:szCs w:val="20"/>
                  <w:lang w:eastAsia="zh-CN"/>
                </w:rPr>
                <w:t>Auto</w:t>
              </w:r>
            </w:ins>
            <w:ins w:id="1796" w:author="Borrelli, Matthew (M.T.)" w:date="2021-06-10T16:49:00Z">
              <w:r w:rsidR="0066278F">
                <w:rPr>
                  <w:rFonts w:cs="Arial"/>
                  <w:szCs w:val="20"/>
                  <w:lang w:eastAsia="zh-CN"/>
                </w:rPr>
                <w:t xml:space="preserve"> </w:t>
              </w:r>
            </w:ins>
            <w:ins w:id="1797" w:author="Borrelli, Matthew (M.T.)" w:date="2021-06-04T16:26:00Z">
              <w:r w:rsidRPr="004E2EAF">
                <w:rPr>
                  <w:rFonts w:cs="Arial"/>
                  <w:szCs w:val="20"/>
                  <w:lang w:eastAsia="zh-CN"/>
                </w:rPr>
                <w:t>Save Prompt times out or blocked</w:t>
              </w:r>
            </w:ins>
          </w:p>
          <w:p w14:paraId="64B9E6D8" w14:textId="77777777" w:rsidR="00312FB4" w:rsidRDefault="00312FB4" w:rsidP="00F659A1">
            <w:pPr>
              <w:rPr>
                <w:ins w:id="1798" w:author="Borrelli, Matthew (M.T.)" w:date="2021-06-04T16:26:00Z"/>
                <w:rFonts w:cs="Arial"/>
                <w:szCs w:val="20"/>
                <w:lang w:eastAsia="zh-CN"/>
              </w:rPr>
            </w:pPr>
          </w:p>
        </w:tc>
      </w:tr>
      <w:tr w:rsidR="00312FB4" w14:paraId="3D412501" w14:textId="77777777" w:rsidTr="00F659A1">
        <w:trPr>
          <w:jc w:val="center"/>
          <w:ins w:id="1799"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179A0C7" w14:textId="77777777" w:rsidR="00312FB4" w:rsidRDefault="00312FB4" w:rsidP="00F659A1">
            <w:pPr>
              <w:rPr>
                <w:ins w:id="1800" w:author="Borrelli, Matthew (M.T.)" w:date="2021-06-04T16:26:00Z"/>
                <w:rFonts w:ascii="Calibri" w:hAnsi="Calibri"/>
                <w:b/>
                <w:lang w:eastAsia="zh-CN"/>
              </w:rPr>
            </w:pPr>
            <w:ins w:id="1801" w:author="Borrelli, Matthew (M.T.)" w:date="2021-06-04T16:26:00Z">
              <w:r>
                <w:rPr>
                  <w:rFonts w:ascii="Calibri" w:hAnsi="Calibri"/>
                  <w:b/>
                  <w:lang w:eastAsia="zh-CN"/>
                </w:rPr>
                <w:t>Interfaces</w:t>
              </w:r>
            </w:ins>
          </w:p>
        </w:tc>
        <w:tc>
          <w:tcPr>
            <w:tcW w:w="7004" w:type="dxa"/>
            <w:tcBorders>
              <w:top w:val="single" w:sz="4" w:space="0" w:color="auto"/>
              <w:left w:val="single" w:sz="4" w:space="0" w:color="auto"/>
              <w:bottom w:val="single" w:sz="4" w:space="0" w:color="auto"/>
              <w:right w:val="single" w:sz="4" w:space="0" w:color="auto"/>
            </w:tcBorders>
          </w:tcPr>
          <w:p w14:paraId="5219A7A4" w14:textId="77777777" w:rsidR="00312FB4" w:rsidRDefault="00312FB4" w:rsidP="00F659A1">
            <w:pPr>
              <w:rPr>
                <w:ins w:id="1802" w:author="Borrelli, Matthew (M.T.)" w:date="2021-06-04T16:26:00Z"/>
                <w:rFonts w:cs="Arial"/>
                <w:szCs w:val="20"/>
                <w:lang w:eastAsia="zh-CN"/>
              </w:rPr>
            </w:pPr>
            <w:ins w:id="1803" w:author="Borrelli, Matthew (M.T.)" w:date="2021-06-04T16:26:00Z">
              <w:r>
                <w:rPr>
                  <w:rFonts w:cs="Arial"/>
                  <w:szCs w:val="20"/>
                  <w:lang w:eastAsia="zh-CN"/>
                </w:rPr>
                <w:t xml:space="preserve">CAN, </w:t>
              </w:r>
              <w:proofErr w:type="spellStart"/>
              <w:r>
                <w:rPr>
                  <w:rFonts w:cs="Arial"/>
                  <w:szCs w:val="20"/>
                  <w:lang w:eastAsia="zh-CN"/>
                </w:rPr>
                <w:t>SoA</w:t>
              </w:r>
            </w:ins>
            <w:commentRangeEnd w:id="1746"/>
            <w:proofErr w:type="spellEnd"/>
            <w:ins w:id="1804" w:author="Borrelli, Matthew (M.T.)" w:date="2021-06-21T14:55:00Z">
              <w:r w:rsidR="00C52C70">
                <w:rPr>
                  <w:rStyle w:val="CommentReference"/>
                </w:rPr>
                <w:commentReference w:id="1746"/>
              </w:r>
            </w:ins>
          </w:p>
        </w:tc>
      </w:tr>
    </w:tbl>
    <w:p w14:paraId="07357CD2" w14:textId="41EA5A76" w:rsidR="00312FB4" w:rsidRDefault="00312FB4" w:rsidP="00312FB4">
      <w:pPr>
        <w:pStyle w:val="Heading4"/>
        <w:rPr>
          <w:ins w:id="1805" w:author="Borrelli, Matthew (M.T.)" w:date="2021-06-04T16:26:00Z"/>
        </w:rPr>
      </w:pPr>
      <w:commentRangeStart w:id="1806"/>
      <w:ins w:id="1807" w:author="Borrelli, Matthew (M.T.)" w:date="2021-06-04T16:26:00Z">
        <w:r>
          <w:t>PPP-UC-REQ-420583/A-Manual Save while Auto</w:t>
        </w:r>
      </w:ins>
      <w:ins w:id="1808" w:author="Borrelli, Matthew (M.T.)" w:date="2021-06-10T16:49:00Z">
        <w:r w:rsidR="0066278F">
          <w:t xml:space="preserve"> </w:t>
        </w:r>
      </w:ins>
      <w:ins w:id="1809" w:author="Borrelli, Matthew (M.T.)" w:date="2021-06-04T16:26:00Z">
        <w:r>
          <w:t>Save enabled</w:t>
        </w:r>
      </w:ins>
      <w:commentRangeEnd w:id="1806"/>
      <w:ins w:id="1810" w:author="Borrelli, Matthew (M.T.)" w:date="2021-06-04T16:36:00Z">
        <w:r>
          <w:rPr>
            <w:rStyle w:val="CommentReference"/>
            <w:b w:val="0"/>
            <w:bCs w:val="0"/>
            <w:i w:val="0"/>
          </w:rPr>
          <w:commentReference w:id="1806"/>
        </w:r>
      </w:ins>
    </w:p>
    <w:p w14:paraId="2A023585" w14:textId="77777777" w:rsidR="00312FB4" w:rsidRPr="00AE06BC" w:rsidRDefault="00312FB4" w:rsidP="00312FB4">
      <w:pPr>
        <w:rPr>
          <w:ins w:id="1811" w:author="Borrelli, Matthew (M.T.)" w:date="2021-06-04T16:26:00Z"/>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12FB4" w14:paraId="27640C59" w14:textId="77777777" w:rsidTr="00F659A1">
        <w:trPr>
          <w:jc w:val="center"/>
          <w:ins w:id="1812"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1CBEFC2" w14:textId="77777777" w:rsidR="00312FB4" w:rsidRDefault="00312FB4" w:rsidP="00F659A1">
            <w:pPr>
              <w:rPr>
                <w:ins w:id="1813" w:author="Borrelli, Matthew (M.T.)" w:date="2021-06-04T16:26:00Z"/>
                <w:rFonts w:ascii="Calibri" w:hAnsi="Calibri"/>
                <w:b/>
                <w:lang w:eastAsia="zh-CN"/>
              </w:rPr>
            </w:pPr>
            <w:ins w:id="1814" w:author="Borrelli, Matthew (M.T.)" w:date="2021-06-04T16:26:00Z">
              <w:r>
                <w:rPr>
                  <w:rFonts w:ascii="Calibri" w:hAnsi="Calibri"/>
                  <w:b/>
                  <w:lang w:eastAsia="zh-CN"/>
                </w:rPr>
                <w:t>Actors</w:t>
              </w:r>
            </w:ins>
          </w:p>
        </w:tc>
        <w:tc>
          <w:tcPr>
            <w:tcW w:w="7004" w:type="dxa"/>
            <w:tcBorders>
              <w:top w:val="single" w:sz="4" w:space="0" w:color="auto"/>
              <w:left w:val="single" w:sz="4" w:space="0" w:color="auto"/>
              <w:bottom w:val="single" w:sz="4" w:space="0" w:color="auto"/>
              <w:right w:val="single" w:sz="4" w:space="0" w:color="auto"/>
            </w:tcBorders>
          </w:tcPr>
          <w:p w14:paraId="77B9A10B" w14:textId="77777777" w:rsidR="00312FB4" w:rsidRPr="00630A88" w:rsidRDefault="00312FB4" w:rsidP="00F659A1">
            <w:pPr>
              <w:rPr>
                <w:ins w:id="1815" w:author="Borrelli, Matthew (M.T.)" w:date="2021-06-04T16:26:00Z"/>
                <w:rFonts w:cs="Arial"/>
                <w:szCs w:val="20"/>
                <w:lang w:eastAsia="zh-CN"/>
              </w:rPr>
            </w:pPr>
            <w:proofErr w:type="spellStart"/>
            <w:ins w:id="1816" w:author="Borrelli, Matthew (M.T.)" w:date="2021-06-04T16:26:00Z">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ins>
          </w:p>
        </w:tc>
      </w:tr>
      <w:tr w:rsidR="00312FB4" w14:paraId="7C169931" w14:textId="77777777" w:rsidTr="00F659A1">
        <w:trPr>
          <w:jc w:val="center"/>
          <w:ins w:id="1817"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43A74CB" w14:textId="77777777" w:rsidR="00312FB4" w:rsidRDefault="00312FB4" w:rsidP="00F659A1">
            <w:pPr>
              <w:rPr>
                <w:ins w:id="1818" w:author="Borrelli, Matthew (M.T.)" w:date="2021-06-04T16:26:00Z"/>
                <w:rFonts w:ascii="Calibri" w:hAnsi="Calibri"/>
                <w:b/>
                <w:lang w:eastAsia="zh-CN"/>
              </w:rPr>
            </w:pPr>
            <w:ins w:id="1819" w:author="Borrelli, Matthew (M.T.)" w:date="2021-06-04T16:26:00Z">
              <w:r>
                <w:rPr>
                  <w:rFonts w:ascii="Calibri" w:hAnsi="Calibri"/>
                  <w:b/>
                  <w:lang w:eastAsia="zh-CN"/>
                </w:rPr>
                <w:t>Pre-conditions</w:t>
              </w:r>
            </w:ins>
          </w:p>
        </w:tc>
        <w:tc>
          <w:tcPr>
            <w:tcW w:w="7004" w:type="dxa"/>
            <w:tcBorders>
              <w:top w:val="single" w:sz="4" w:space="0" w:color="auto"/>
              <w:left w:val="single" w:sz="4" w:space="0" w:color="auto"/>
              <w:bottom w:val="single" w:sz="4" w:space="0" w:color="auto"/>
              <w:right w:val="single" w:sz="4" w:space="0" w:color="auto"/>
            </w:tcBorders>
          </w:tcPr>
          <w:p w14:paraId="119F6E02" w14:textId="77777777" w:rsidR="00312FB4" w:rsidRDefault="00312FB4" w:rsidP="00F659A1">
            <w:pPr>
              <w:rPr>
                <w:ins w:id="1820" w:author="Borrelli, Matthew (M.T.)" w:date="2021-06-04T16:26:00Z"/>
                <w:lang w:eastAsia="zh-CN"/>
              </w:rPr>
            </w:pPr>
            <w:ins w:id="1821" w:author="Borrelli, Matthew (M.T.)" w:date="2021-06-04T16:26:00Z">
              <w:r>
                <w:rPr>
                  <w:lang w:eastAsia="zh-CN"/>
                </w:rPr>
                <w:t>Auto Save Feature is Enabled</w:t>
              </w:r>
            </w:ins>
          </w:p>
          <w:p w14:paraId="2C4C0989" w14:textId="77777777" w:rsidR="00312FB4" w:rsidRPr="00405039" w:rsidRDefault="00312FB4" w:rsidP="00F659A1">
            <w:pPr>
              <w:rPr>
                <w:ins w:id="1822" w:author="Borrelli, Matthew (M.T.)" w:date="2021-06-04T16:26:00Z"/>
                <w:lang w:eastAsia="zh-CN"/>
              </w:rPr>
            </w:pPr>
            <w:ins w:id="1823" w:author="Borrelli, Matthew (M.T.)" w:date="2021-06-04T16:26:00Z">
              <w:r>
                <w:rPr>
                  <w:lang w:eastAsia="zh-CN"/>
                </w:rPr>
                <w:t>No active Inhibit Requests</w:t>
              </w:r>
            </w:ins>
          </w:p>
        </w:tc>
      </w:tr>
      <w:tr w:rsidR="00312FB4" w14:paraId="192AEAE6" w14:textId="77777777" w:rsidTr="00F659A1">
        <w:trPr>
          <w:jc w:val="center"/>
          <w:ins w:id="1824"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9FFF77F" w14:textId="77777777" w:rsidR="00312FB4" w:rsidRDefault="00312FB4" w:rsidP="00F659A1">
            <w:pPr>
              <w:rPr>
                <w:ins w:id="1825" w:author="Borrelli, Matthew (M.T.)" w:date="2021-06-04T16:26:00Z"/>
                <w:rFonts w:ascii="Calibri" w:hAnsi="Calibri"/>
                <w:b/>
                <w:lang w:eastAsia="zh-CN"/>
              </w:rPr>
            </w:pPr>
            <w:ins w:id="1826" w:author="Borrelli, Matthew (M.T.)" w:date="2021-06-04T16:26:00Z">
              <w:r>
                <w:rPr>
                  <w:rFonts w:ascii="Calibri" w:hAnsi="Calibri"/>
                  <w:b/>
                  <w:lang w:eastAsia="zh-CN"/>
                </w:rPr>
                <w:t>Scenario Description</w:t>
              </w:r>
            </w:ins>
          </w:p>
        </w:tc>
        <w:tc>
          <w:tcPr>
            <w:tcW w:w="7004" w:type="dxa"/>
            <w:tcBorders>
              <w:top w:val="single" w:sz="4" w:space="0" w:color="auto"/>
              <w:left w:val="single" w:sz="4" w:space="0" w:color="auto"/>
              <w:bottom w:val="single" w:sz="4" w:space="0" w:color="auto"/>
              <w:right w:val="single" w:sz="4" w:space="0" w:color="auto"/>
            </w:tcBorders>
          </w:tcPr>
          <w:p w14:paraId="3BC67F01" w14:textId="569D2EDE" w:rsidR="00312FB4" w:rsidRPr="00BD03B5" w:rsidRDefault="00312FB4" w:rsidP="00F659A1">
            <w:pPr>
              <w:rPr>
                <w:ins w:id="1827" w:author="Borrelli, Matthew (M.T.)" w:date="2021-06-04T16:26:00Z"/>
                <w:rFonts w:cs="Arial"/>
                <w:szCs w:val="20"/>
                <w:lang w:eastAsia="zh-CN"/>
              </w:rPr>
            </w:pPr>
            <w:ins w:id="1828" w:author="Borrelli, Matthew (M.T.)" w:date="2021-06-04T16:26:00Z">
              <w:r>
                <w:rPr>
                  <w:rFonts w:cs="Arial"/>
                  <w:szCs w:val="20"/>
                  <w:lang w:eastAsia="zh-CN"/>
                </w:rPr>
                <w:t>User a</w:t>
              </w:r>
              <w:r w:rsidRPr="00BD03B5">
                <w:rPr>
                  <w:rFonts w:cs="Arial"/>
                  <w:szCs w:val="20"/>
                  <w:lang w:eastAsia="zh-CN"/>
                </w:rPr>
                <w:t>djus</w:t>
              </w:r>
              <w:r>
                <w:rPr>
                  <w:rFonts w:cs="Arial"/>
                  <w:szCs w:val="20"/>
                  <w:lang w:eastAsia="zh-CN"/>
                </w:rPr>
                <w:t>ts</w:t>
              </w:r>
              <w:r w:rsidRPr="00BD03B5">
                <w:rPr>
                  <w:rFonts w:cs="Arial"/>
                  <w:szCs w:val="20"/>
                  <w:lang w:eastAsia="zh-CN"/>
                </w:rPr>
                <w:t xml:space="preserve"> </w:t>
              </w:r>
              <w:r>
                <w:rPr>
                  <w:rFonts w:cs="Arial"/>
                  <w:szCs w:val="20"/>
                  <w:lang w:eastAsia="zh-CN"/>
                </w:rPr>
                <w:t>one of the auto</w:t>
              </w:r>
            </w:ins>
            <w:ins w:id="1829" w:author="Borrelli, Matthew (M.T.)" w:date="2021-06-10T16:49:00Z">
              <w:r w:rsidR="0066278F">
                <w:rPr>
                  <w:rFonts w:cs="Arial"/>
                  <w:szCs w:val="20"/>
                  <w:lang w:eastAsia="zh-CN"/>
                </w:rPr>
                <w:t xml:space="preserve"> </w:t>
              </w:r>
            </w:ins>
            <w:ins w:id="1830" w:author="Borrelli, Matthew (M.T.)" w:date="2021-06-04T16:26:00Z">
              <w:r>
                <w:rPr>
                  <w:rFonts w:cs="Arial"/>
                  <w:szCs w:val="20"/>
                  <w:lang w:eastAsia="zh-CN"/>
                </w:rPr>
                <w:t xml:space="preserve">save applicable </w:t>
              </w:r>
              <w:r w:rsidRPr="00BD03B5">
                <w:rPr>
                  <w:rFonts w:cs="Arial"/>
                  <w:szCs w:val="20"/>
                  <w:lang w:eastAsia="zh-CN"/>
                </w:rPr>
                <w:t>settings</w:t>
              </w:r>
            </w:ins>
          </w:p>
          <w:p w14:paraId="49032839" w14:textId="77777777" w:rsidR="00312FB4" w:rsidRDefault="00312FB4" w:rsidP="00F659A1">
            <w:pPr>
              <w:rPr>
                <w:ins w:id="1831" w:author="Borrelli, Matthew (M.T.)" w:date="2021-06-04T16:26:00Z"/>
                <w:rFonts w:cs="Arial"/>
                <w:szCs w:val="20"/>
                <w:lang w:eastAsia="zh-CN"/>
              </w:rPr>
            </w:pPr>
            <w:ins w:id="1832" w:author="Borrelli, Matthew (M.T.)" w:date="2021-06-04T16:26:00Z">
              <w:r>
                <w:rPr>
                  <w:rFonts w:cs="Arial"/>
                  <w:szCs w:val="20"/>
                  <w:lang w:eastAsia="zh-CN"/>
                </w:rPr>
                <w:t>User performs Manual Save</w:t>
              </w:r>
            </w:ins>
          </w:p>
        </w:tc>
      </w:tr>
      <w:tr w:rsidR="00312FB4" w14:paraId="57393EE0" w14:textId="77777777" w:rsidTr="00F659A1">
        <w:trPr>
          <w:jc w:val="center"/>
          <w:ins w:id="1833"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E824B61" w14:textId="77777777" w:rsidR="00312FB4" w:rsidRDefault="00312FB4" w:rsidP="00F659A1">
            <w:pPr>
              <w:rPr>
                <w:ins w:id="1834" w:author="Borrelli, Matthew (M.T.)" w:date="2021-06-04T16:26:00Z"/>
                <w:rFonts w:ascii="Calibri" w:hAnsi="Calibri"/>
                <w:b/>
                <w:lang w:eastAsia="zh-CN"/>
              </w:rPr>
            </w:pPr>
            <w:ins w:id="1835" w:author="Borrelli, Matthew (M.T.)" w:date="2021-06-04T16:26:00Z">
              <w:r>
                <w:rPr>
                  <w:rFonts w:ascii="Calibri" w:hAnsi="Calibri"/>
                  <w:b/>
                  <w:lang w:eastAsia="zh-CN"/>
                </w:rPr>
                <w:t>Post-conditions</w:t>
              </w:r>
            </w:ins>
          </w:p>
        </w:tc>
        <w:tc>
          <w:tcPr>
            <w:tcW w:w="7004" w:type="dxa"/>
            <w:tcBorders>
              <w:top w:val="single" w:sz="4" w:space="0" w:color="auto"/>
              <w:left w:val="single" w:sz="4" w:space="0" w:color="auto"/>
              <w:bottom w:val="single" w:sz="4" w:space="0" w:color="auto"/>
              <w:right w:val="single" w:sz="4" w:space="0" w:color="auto"/>
            </w:tcBorders>
          </w:tcPr>
          <w:p w14:paraId="07928934" w14:textId="671BD7DB" w:rsidR="00312FB4" w:rsidRPr="00BD03B5" w:rsidRDefault="00312FB4" w:rsidP="00F659A1">
            <w:pPr>
              <w:rPr>
                <w:ins w:id="1836" w:author="Borrelli, Matthew (M.T.)" w:date="2021-06-04T16:26:00Z"/>
                <w:rFonts w:cs="Arial"/>
                <w:szCs w:val="20"/>
                <w:lang w:eastAsia="zh-CN"/>
              </w:rPr>
            </w:pPr>
            <w:proofErr w:type="spellStart"/>
            <w:ins w:id="1837" w:author="Borrelli, Matthew (M.T.)" w:date="2021-06-04T16:26:00Z">
              <w:r>
                <w:rPr>
                  <w:rFonts w:cs="Arial"/>
                  <w:szCs w:val="20"/>
                  <w:lang w:eastAsia="zh-CN"/>
                </w:rPr>
                <w:t>PPPServer</w:t>
              </w:r>
              <w:proofErr w:type="spellEnd"/>
              <w:r>
                <w:rPr>
                  <w:rFonts w:cs="Arial"/>
                  <w:szCs w:val="20"/>
                  <w:lang w:eastAsia="zh-CN"/>
                </w:rPr>
                <w:t xml:space="preserve"> aborts Auto</w:t>
              </w:r>
            </w:ins>
            <w:ins w:id="1838" w:author="Borrelli, Matthew (M.T.)" w:date="2021-06-10T16:49:00Z">
              <w:r w:rsidR="0066278F">
                <w:rPr>
                  <w:rFonts w:cs="Arial"/>
                  <w:szCs w:val="20"/>
                  <w:lang w:eastAsia="zh-CN"/>
                </w:rPr>
                <w:t xml:space="preserve"> </w:t>
              </w:r>
            </w:ins>
            <w:ins w:id="1839" w:author="Borrelli, Matthew (M.T.)" w:date="2021-06-04T16:26:00Z">
              <w:r>
                <w:rPr>
                  <w:rFonts w:cs="Arial"/>
                  <w:szCs w:val="20"/>
                  <w:lang w:eastAsia="zh-CN"/>
                </w:rPr>
                <w:t>Save actions</w:t>
              </w:r>
            </w:ins>
          </w:p>
          <w:p w14:paraId="1BA655E0" w14:textId="77777777" w:rsidR="00312FB4" w:rsidRDefault="00312FB4" w:rsidP="00F659A1">
            <w:pPr>
              <w:rPr>
                <w:ins w:id="1840" w:author="Borrelli, Matthew (M.T.)" w:date="2021-06-04T16:26:00Z"/>
                <w:lang w:eastAsia="zh-CN"/>
              </w:rPr>
            </w:pPr>
            <w:proofErr w:type="spellStart"/>
            <w:ins w:id="1841" w:author="Borrelli, Matthew (M.T.)" w:date="2021-06-04T16:26:00Z">
              <w:r>
                <w:rPr>
                  <w:rFonts w:cs="Arial"/>
                  <w:szCs w:val="20"/>
                  <w:lang w:eastAsia="zh-CN"/>
                </w:rPr>
                <w:t>PPPServer</w:t>
              </w:r>
              <w:proofErr w:type="spellEnd"/>
              <w:r>
                <w:rPr>
                  <w:rFonts w:cs="Arial"/>
                  <w:szCs w:val="20"/>
                  <w:lang w:eastAsia="zh-CN"/>
                </w:rPr>
                <w:t xml:space="preserve"> </w:t>
              </w:r>
              <w:r w:rsidRPr="00BD03B5">
                <w:rPr>
                  <w:rFonts w:cs="Arial"/>
                  <w:szCs w:val="20"/>
                  <w:lang w:eastAsia="zh-CN"/>
                </w:rPr>
                <w:t>clears previous adjustment information</w:t>
              </w:r>
            </w:ins>
          </w:p>
        </w:tc>
      </w:tr>
      <w:tr w:rsidR="00312FB4" w14:paraId="681BEC94" w14:textId="77777777" w:rsidTr="00F659A1">
        <w:trPr>
          <w:jc w:val="center"/>
          <w:ins w:id="1842"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A2E02AC" w14:textId="77777777" w:rsidR="00312FB4" w:rsidRDefault="00312FB4" w:rsidP="00F659A1">
            <w:pPr>
              <w:rPr>
                <w:ins w:id="1843" w:author="Borrelli, Matthew (M.T.)" w:date="2021-06-04T16:26:00Z"/>
                <w:rFonts w:ascii="Calibri" w:hAnsi="Calibri"/>
                <w:b/>
                <w:lang w:eastAsia="zh-CN"/>
              </w:rPr>
            </w:pPr>
            <w:ins w:id="1844" w:author="Borrelli, Matthew (M.T.)" w:date="2021-06-04T16:26:00Z">
              <w:r>
                <w:rPr>
                  <w:rFonts w:ascii="Calibri" w:hAnsi="Calibri"/>
                  <w:b/>
                  <w:lang w:eastAsia="zh-CN"/>
                </w:rPr>
                <w:t>List of Exception Use Cases</w:t>
              </w:r>
            </w:ins>
          </w:p>
        </w:tc>
        <w:tc>
          <w:tcPr>
            <w:tcW w:w="7004" w:type="dxa"/>
            <w:tcBorders>
              <w:top w:val="single" w:sz="4" w:space="0" w:color="auto"/>
              <w:left w:val="single" w:sz="4" w:space="0" w:color="auto"/>
              <w:bottom w:val="single" w:sz="4" w:space="0" w:color="auto"/>
              <w:right w:val="single" w:sz="4" w:space="0" w:color="auto"/>
            </w:tcBorders>
          </w:tcPr>
          <w:p w14:paraId="62295E85" w14:textId="77777777" w:rsidR="00312FB4" w:rsidRDefault="00312FB4" w:rsidP="00F659A1">
            <w:pPr>
              <w:rPr>
                <w:ins w:id="1845" w:author="Borrelli, Matthew (M.T.)" w:date="2021-06-04T16:26:00Z"/>
                <w:rFonts w:cs="Arial"/>
                <w:szCs w:val="20"/>
                <w:lang w:eastAsia="zh-CN"/>
              </w:rPr>
            </w:pPr>
          </w:p>
        </w:tc>
      </w:tr>
      <w:tr w:rsidR="00312FB4" w14:paraId="167D8E20" w14:textId="77777777" w:rsidTr="00F659A1">
        <w:trPr>
          <w:jc w:val="center"/>
          <w:ins w:id="1846"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24FE8EC" w14:textId="77777777" w:rsidR="00312FB4" w:rsidRDefault="00312FB4" w:rsidP="00F659A1">
            <w:pPr>
              <w:rPr>
                <w:ins w:id="1847" w:author="Borrelli, Matthew (M.T.)" w:date="2021-06-04T16:26:00Z"/>
                <w:rFonts w:ascii="Calibri" w:hAnsi="Calibri"/>
                <w:b/>
                <w:lang w:eastAsia="zh-CN"/>
              </w:rPr>
            </w:pPr>
            <w:ins w:id="1848" w:author="Borrelli, Matthew (M.T.)" w:date="2021-06-04T16:26:00Z">
              <w:r>
                <w:rPr>
                  <w:rFonts w:ascii="Calibri" w:hAnsi="Calibri"/>
                  <w:b/>
                  <w:lang w:eastAsia="zh-CN"/>
                </w:rPr>
                <w:t>Interfaces</w:t>
              </w:r>
            </w:ins>
          </w:p>
        </w:tc>
        <w:tc>
          <w:tcPr>
            <w:tcW w:w="7004" w:type="dxa"/>
            <w:tcBorders>
              <w:top w:val="single" w:sz="4" w:space="0" w:color="auto"/>
              <w:left w:val="single" w:sz="4" w:space="0" w:color="auto"/>
              <w:bottom w:val="single" w:sz="4" w:space="0" w:color="auto"/>
              <w:right w:val="single" w:sz="4" w:space="0" w:color="auto"/>
            </w:tcBorders>
          </w:tcPr>
          <w:p w14:paraId="1EA76294" w14:textId="77777777" w:rsidR="00312FB4" w:rsidRDefault="00312FB4" w:rsidP="00F659A1">
            <w:pPr>
              <w:rPr>
                <w:ins w:id="1849" w:author="Borrelli, Matthew (M.T.)" w:date="2021-06-04T16:26:00Z"/>
                <w:rFonts w:cs="Arial"/>
                <w:szCs w:val="20"/>
                <w:lang w:eastAsia="zh-CN"/>
              </w:rPr>
            </w:pPr>
            <w:ins w:id="1850" w:author="Borrelli, Matthew (M.T.)" w:date="2021-06-04T16:26:00Z">
              <w:r>
                <w:rPr>
                  <w:rFonts w:cs="Arial"/>
                  <w:szCs w:val="20"/>
                  <w:lang w:eastAsia="zh-CN"/>
                </w:rPr>
                <w:t xml:space="preserve">CAN, </w:t>
              </w:r>
              <w:proofErr w:type="spellStart"/>
              <w:r>
                <w:rPr>
                  <w:rFonts w:cs="Arial"/>
                  <w:szCs w:val="20"/>
                  <w:lang w:eastAsia="zh-CN"/>
                </w:rPr>
                <w:t>SoA</w:t>
              </w:r>
              <w:proofErr w:type="spellEnd"/>
            </w:ins>
          </w:p>
        </w:tc>
      </w:tr>
    </w:tbl>
    <w:p w14:paraId="69C22A9A" w14:textId="3234EB43" w:rsidR="00312FB4" w:rsidRDefault="00312FB4" w:rsidP="00312FB4">
      <w:pPr>
        <w:pStyle w:val="Heading4"/>
        <w:rPr>
          <w:ins w:id="1851" w:author="Borrelli, Matthew (M.T.)" w:date="2021-06-04T16:26:00Z"/>
        </w:rPr>
      </w:pPr>
      <w:commentRangeStart w:id="1852"/>
      <w:ins w:id="1853" w:author="Borrelli, Matthew (M.T.)" w:date="2021-06-04T16:26:00Z">
        <w:r>
          <w:t>PPP-UC-REQ-420584/A-Recall while Auto</w:t>
        </w:r>
      </w:ins>
      <w:ins w:id="1854" w:author="Borrelli, Matthew (M.T.)" w:date="2021-06-10T16:49:00Z">
        <w:r w:rsidR="0066278F">
          <w:t xml:space="preserve"> </w:t>
        </w:r>
      </w:ins>
      <w:ins w:id="1855" w:author="Borrelli, Matthew (M.T.)" w:date="2021-06-04T16:26:00Z">
        <w:r>
          <w:t>Save enabled</w:t>
        </w:r>
      </w:ins>
      <w:commentRangeEnd w:id="1852"/>
      <w:ins w:id="1856" w:author="Borrelli, Matthew (M.T.)" w:date="2021-06-04T16:36:00Z">
        <w:r>
          <w:rPr>
            <w:rStyle w:val="CommentReference"/>
            <w:b w:val="0"/>
            <w:bCs w:val="0"/>
            <w:i w:val="0"/>
          </w:rPr>
          <w:commentReference w:id="1852"/>
        </w:r>
      </w:ins>
    </w:p>
    <w:p w14:paraId="58E95300" w14:textId="77777777" w:rsidR="00312FB4" w:rsidRPr="00AE06BC" w:rsidRDefault="00312FB4" w:rsidP="00312FB4">
      <w:pPr>
        <w:rPr>
          <w:ins w:id="1857" w:author="Borrelli, Matthew (M.T.)" w:date="2021-06-04T16:26:00Z"/>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12FB4" w14:paraId="1CD671D4" w14:textId="77777777" w:rsidTr="00F659A1">
        <w:trPr>
          <w:jc w:val="center"/>
          <w:ins w:id="1858"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A2206E9" w14:textId="77777777" w:rsidR="00312FB4" w:rsidRDefault="00312FB4" w:rsidP="00F659A1">
            <w:pPr>
              <w:rPr>
                <w:ins w:id="1859" w:author="Borrelli, Matthew (M.T.)" w:date="2021-06-04T16:26:00Z"/>
                <w:rFonts w:ascii="Calibri" w:hAnsi="Calibri"/>
                <w:b/>
                <w:lang w:eastAsia="zh-CN"/>
              </w:rPr>
            </w:pPr>
            <w:ins w:id="1860" w:author="Borrelli, Matthew (M.T.)" w:date="2021-06-04T16:26:00Z">
              <w:r>
                <w:rPr>
                  <w:rFonts w:ascii="Calibri" w:hAnsi="Calibri"/>
                  <w:b/>
                  <w:lang w:eastAsia="zh-CN"/>
                </w:rPr>
                <w:t>Actors</w:t>
              </w:r>
            </w:ins>
          </w:p>
        </w:tc>
        <w:tc>
          <w:tcPr>
            <w:tcW w:w="7004" w:type="dxa"/>
            <w:tcBorders>
              <w:top w:val="single" w:sz="4" w:space="0" w:color="auto"/>
              <w:left w:val="single" w:sz="4" w:space="0" w:color="auto"/>
              <w:bottom w:val="single" w:sz="4" w:space="0" w:color="auto"/>
              <w:right w:val="single" w:sz="4" w:space="0" w:color="auto"/>
            </w:tcBorders>
          </w:tcPr>
          <w:p w14:paraId="566FDF4D" w14:textId="77777777" w:rsidR="00312FB4" w:rsidRPr="00630A88" w:rsidRDefault="00312FB4" w:rsidP="00F659A1">
            <w:pPr>
              <w:rPr>
                <w:ins w:id="1861" w:author="Borrelli, Matthew (M.T.)" w:date="2021-06-04T16:26:00Z"/>
                <w:rFonts w:cs="Arial"/>
                <w:szCs w:val="20"/>
                <w:lang w:eastAsia="zh-CN"/>
              </w:rPr>
            </w:pPr>
            <w:proofErr w:type="spellStart"/>
            <w:ins w:id="1862" w:author="Borrelli, Matthew (M.T.)" w:date="2021-06-04T16:26:00Z">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ins>
          </w:p>
        </w:tc>
      </w:tr>
      <w:tr w:rsidR="00312FB4" w14:paraId="7F1799C0" w14:textId="77777777" w:rsidTr="00F659A1">
        <w:trPr>
          <w:jc w:val="center"/>
          <w:ins w:id="1863"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9D99839" w14:textId="77777777" w:rsidR="00312FB4" w:rsidRDefault="00312FB4" w:rsidP="00F659A1">
            <w:pPr>
              <w:rPr>
                <w:ins w:id="1864" w:author="Borrelli, Matthew (M.T.)" w:date="2021-06-04T16:26:00Z"/>
                <w:rFonts w:ascii="Calibri" w:hAnsi="Calibri"/>
                <w:b/>
                <w:lang w:eastAsia="zh-CN"/>
              </w:rPr>
            </w:pPr>
            <w:ins w:id="1865" w:author="Borrelli, Matthew (M.T.)" w:date="2021-06-04T16:26:00Z">
              <w:r>
                <w:rPr>
                  <w:rFonts w:ascii="Calibri" w:hAnsi="Calibri"/>
                  <w:b/>
                  <w:lang w:eastAsia="zh-CN"/>
                </w:rPr>
                <w:t>Pre-conditions</w:t>
              </w:r>
            </w:ins>
          </w:p>
        </w:tc>
        <w:tc>
          <w:tcPr>
            <w:tcW w:w="7004" w:type="dxa"/>
            <w:tcBorders>
              <w:top w:val="single" w:sz="4" w:space="0" w:color="auto"/>
              <w:left w:val="single" w:sz="4" w:space="0" w:color="auto"/>
              <w:bottom w:val="single" w:sz="4" w:space="0" w:color="auto"/>
              <w:right w:val="single" w:sz="4" w:space="0" w:color="auto"/>
            </w:tcBorders>
          </w:tcPr>
          <w:p w14:paraId="5BB1A41D" w14:textId="77777777" w:rsidR="00312FB4" w:rsidRDefault="00312FB4" w:rsidP="00F659A1">
            <w:pPr>
              <w:rPr>
                <w:ins w:id="1866" w:author="Borrelli, Matthew (M.T.)" w:date="2021-06-04T16:26:00Z"/>
                <w:lang w:eastAsia="zh-CN"/>
              </w:rPr>
            </w:pPr>
            <w:ins w:id="1867" w:author="Borrelli, Matthew (M.T.)" w:date="2021-06-04T16:26:00Z">
              <w:r>
                <w:rPr>
                  <w:lang w:eastAsia="zh-CN"/>
                </w:rPr>
                <w:t>Auto Save Feature is Enabled</w:t>
              </w:r>
            </w:ins>
          </w:p>
          <w:p w14:paraId="48F1CB78" w14:textId="77777777" w:rsidR="00312FB4" w:rsidRPr="00405039" w:rsidRDefault="00312FB4" w:rsidP="00F659A1">
            <w:pPr>
              <w:rPr>
                <w:ins w:id="1868" w:author="Borrelli, Matthew (M.T.)" w:date="2021-06-04T16:26:00Z"/>
                <w:lang w:eastAsia="zh-CN"/>
              </w:rPr>
            </w:pPr>
            <w:ins w:id="1869" w:author="Borrelli, Matthew (M.T.)" w:date="2021-06-04T16:26:00Z">
              <w:r>
                <w:rPr>
                  <w:lang w:eastAsia="zh-CN"/>
                </w:rPr>
                <w:t>No active Inhibit Requests</w:t>
              </w:r>
            </w:ins>
          </w:p>
        </w:tc>
      </w:tr>
      <w:tr w:rsidR="00312FB4" w14:paraId="518F4B68" w14:textId="77777777" w:rsidTr="00F659A1">
        <w:trPr>
          <w:jc w:val="center"/>
          <w:ins w:id="1870"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7724ED0" w14:textId="77777777" w:rsidR="00312FB4" w:rsidRDefault="00312FB4" w:rsidP="00F659A1">
            <w:pPr>
              <w:rPr>
                <w:ins w:id="1871" w:author="Borrelli, Matthew (M.T.)" w:date="2021-06-04T16:26:00Z"/>
                <w:rFonts w:ascii="Calibri" w:hAnsi="Calibri"/>
                <w:b/>
                <w:lang w:eastAsia="zh-CN"/>
              </w:rPr>
            </w:pPr>
            <w:ins w:id="1872" w:author="Borrelli, Matthew (M.T.)" w:date="2021-06-04T16:26:00Z">
              <w:r>
                <w:rPr>
                  <w:rFonts w:ascii="Calibri" w:hAnsi="Calibri"/>
                  <w:b/>
                  <w:lang w:eastAsia="zh-CN"/>
                </w:rPr>
                <w:t>Scenario Description</w:t>
              </w:r>
            </w:ins>
          </w:p>
        </w:tc>
        <w:tc>
          <w:tcPr>
            <w:tcW w:w="7004" w:type="dxa"/>
            <w:tcBorders>
              <w:top w:val="single" w:sz="4" w:space="0" w:color="auto"/>
              <w:left w:val="single" w:sz="4" w:space="0" w:color="auto"/>
              <w:bottom w:val="single" w:sz="4" w:space="0" w:color="auto"/>
              <w:right w:val="single" w:sz="4" w:space="0" w:color="auto"/>
            </w:tcBorders>
          </w:tcPr>
          <w:p w14:paraId="07466958" w14:textId="33324919" w:rsidR="00312FB4" w:rsidRPr="00BD03B5" w:rsidRDefault="00312FB4" w:rsidP="00F659A1">
            <w:pPr>
              <w:rPr>
                <w:ins w:id="1873" w:author="Borrelli, Matthew (M.T.)" w:date="2021-06-04T16:26:00Z"/>
                <w:rFonts w:cs="Arial"/>
                <w:szCs w:val="20"/>
                <w:lang w:eastAsia="zh-CN"/>
              </w:rPr>
            </w:pPr>
            <w:ins w:id="1874" w:author="Borrelli, Matthew (M.T.)" w:date="2021-06-04T16:26:00Z">
              <w:r>
                <w:rPr>
                  <w:rFonts w:cs="Arial"/>
                  <w:szCs w:val="20"/>
                  <w:lang w:eastAsia="zh-CN"/>
                </w:rPr>
                <w:t>User a</w:t>
              </w:r>
              <w:r w:rsidRPr="00BD03B5">
                <w:rPr>
                  <w:rFonts w:cs="Arial"/>
                  <w:szCs w:val="20"/>
                  <w:lang w:eastAsia="zh-CN"/>
                </w:rPr>
                <w:t>djus</w:t>
              </w:r>
              <w:r>
                <w:rPr>
                  <w:rFonts w:cs="Arial"/>
                  <w:szCs w:val="20"/>
                  <w:lang w:eastAsia="zh-CN"/>
                </w:rPr>
                <w:t>ts</w:t>
              </w:r>
              <w:r w:rsidRPr="00BD03B5">
                <w:rPr>
                  <w:rFonts w:cs="Arial"/>
                  <w:szCs w:val="20"/>
                  <w:lang w:eastAsia="zh-CN"/>
                </w:rPr>
                <w:t xml:space="preserve"> </w:t>
              </w:r>
              <w:r>
                <w:rPr>
                  <w:rFonts w:cs="Arial"/>
                  <w:szCs w:val="20"/>
                  <w:lang w:eastAsia="zh-CN"/>
                </w:rPr>
                <w:t>one of the auto</w:t>
              </w:r>
            </w:ins>
            <w:ins w:id="1875" w:author="Borrelli, Matthew (M.T.)" w:date="2021-06-10T16:49:00Z">
              <w:r w:rsidR="0066278F">
                <w:rPr>
                  <w:rFonts w:cs="Arial"/>
                  <w:szCs w:val="20"/>
                  <w:lang w:eastAsia="zh-CN"/>
                </w:rPr>
                <w:t xml:space="preserve"> </w:t>
              </w:r>
            </w:ins>
            <w:ins w:id="1876" w:author="Borrelli, Matthew (M.T.)" w:date="2021-06-04T16:26:00Z">
              <w:r>
                <w:rPr>
                  <w:rFonts w:cs="Arial"/>
                  <w:szCs w:val="20"/>
                  <w:lang w:eastAsia="zh-CN"/>
                </w:rPr>
                <w:t xml:space="preserve">save applicable </w:t>
              </w:r>
              <w:r w:rsidRPr="00BD03B5">
                <w:rPr>
                  <w:rFonts w:cs="Arial"/>
                  <w:szCs w:val="20"/>
                  <w:lang w:eastAsia="zh-CN"/>
                </w:rPr>
                <w:t>settings</w:t>
              </w:r>
            </w:ins>
          </w:p>
          <w:p w14:paraId="3343F809" w14:textId="77777777" w:rsidR="00312FB4" w:rsidRDefault="00312FB4" w:rsidP="00F659A1">
            <w:pPr>
              <w:rPr>
                <w:ins w:id="1877" w:author="Borrelli, Matthew (M.T.)" w:date="2021-06-04T16:26:00Z"/>
                <w:rFonts w:cs="Arial"/>
                <w:szCs w:val="20"/>
                <w:lang w:eastAsia="zh-CN"/>
              </w:rPr>
            </w:pPr>
            <w:ins w:id="1878" w:author="Borrelli, Matthew (M.T.)" w:date="2021-06-04T16:26:00Z">
              <w:r>
                <w:rPr>
                  <w:rFonts w:cs="Arial"/>
                  <w:szCs w:val="20"/>
                  <w:lang w:eastAsia="zh-CN"/>
                </w:rPr>
                <w:t>User performs Recall</w:t>
              </w:r>
            </w:ins>
          </w:p>
        </w:tc>
      </w:tr>
      <w:tr w:rsidR="00312FB4" w14:paraId="098C4D93" w14:textId="77777777" w:rsidTr="00F659A1">
        <w:trPr>
          <w:jc w:val="center"/>
          <w:ins w:id="1879"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14CC255" w14:textId="77777777" w:rsidR="00312FB4" w:rsidRDefault="00312FB4" w:rsidP="00F659A1">
            <w:pPr>
              <w:rPr>
                <w:ins w:id="1880" w:author="Borrelli, Matthew (M.T.)" w:date="2021-06-04T16:26:00Z"/>
                <w:rFonts w:ascii="Calibri" w:hAnsi="Calibri"/>
                <w:b/>
                <w:lang w:eastAsia="zh-CN"/>
              </w:rPr>
            </w:pPr>
            <w:ins w:id="1881" w:author="Borrelli, Matthew (M.T.)" w:date="2021-06-04T16:26:00Z">
              <w:r>
                <w:rPr>
                  <w:rFonts w:ascii="Calibri" w:hAnsi="Calibri"/>
                  <w:b/>
                  <w:lang w:eastAsia="zh-CN"/>
                </w:rPr>
                <w:t>Post-conditions</w:t>
              </w:r>
            </w:ins>
          </w:p>
        </w:tc>
        <w:tc>
          <w:tcPr>
            <w:tcW w:w="7004" w:type="dxa"/>
            <w:tcBorders>
              <w:top w:val="single" w:sz="4" w:space="0" w:color="auto"/>
              <w:left w:val="single" w:sz="4" w:space="0" w:color="auto"/>
              <w:bottom w:val="single" w:sz="4" w:space="0" w:color="auto"/>
              <w:right w:val="single" w:sz="4" w:space="0" w:color="auto"/>
            </w:tcBorders>
          </w:tcPr>
          <w:p w14:paraId="78C7D96B" w14:textId="2B2B232B" w:rsidR="00312FB4" w:rsidRPr="00BD03B5" w:rsidRDefault="00312FB4" w:rsidP="00F659A1">
            <w:pPr>
              <w:rPr>
                <w:ins w:id="1882" w:author="Borrelli, Matthew (M.T.)" w:date="2021-06-04T16:26:00Z"/>
                <w:rFonts w:cs="Arial"/>
                <w:szCs w:val="20"/>
                <w:lang w:eastAsia="zh-CN"/>
              </w:rPr>
            </w:pPr>
            <w:proofErr w:type="spellStart"/>
            <w:ins w:id="1883" w:author="Borrelli, Matthew (M.T.)" w:date="2021-06-04T16:26:00Z">
              <w:r>
                <w:rPr>
                  <w:rFonts w:cs="Arial"/>
                  <w:szCs w:val="20"/>
                  <w:lang w:eastAsia="zh-CN"/>
                </w:rPr>
                <w:t>PPPServer</w:t>
              </w:r>
              <w:proofErr w:type="spellEnd"/>
              <w:r>
                <w:rPr>
                  <w:rFonts w:cs="Arial"/>
                  <w:szCs w:val="20"/>
                  <w:lang w:eastAsia="zh-CN"/>
                </w:rPr>
                <w:t xml:space="preserve"> aborts Auto</w:t>
              </w:r>
            </w:ins>
            <w:ins w:id="1884" w:author="Borrelli, Matthew (M.T.)" w:date="2021-06-10T16:49:00Z">
              <w:r w:rsidR="0066278F">
                <w:rPr>
                  <w:rFonts w:cs="Arial"/>
                  <w:szCs w:val="20"/>
                  <w:lang w:eastAsia="zh-CN"/>
                </w:rPr>
                <w:t xml:space="preserve"> </w:t>
              </w:r>
            </w:ins>
            <w:ins w:id="1885" w:author="Borrelli, Matthew (M.T.)" w:date="2021-06-04T16:26:00Z">
              <w:r>
                <w:rPr>
                  <w:rFonts w:cs="Arial"/>
                  <w:szCs w:val="20"/>
                  <w:lang w:eastAsia="zh-CN"/>
                </w:rPr>
                <w:t>Save actions</w:t>
              </w:r>
            </w:ins>
          </w:p>
          <w:p w14:paraId="25ECD3F6" w14:textId="77777777" w:rsidR="00312FB4" w:rsidRDefault="00312FB4" w:rsidP="00F659A1">
            <w:pPr>
              <w:rPr>
                <w:ins w:id="1886" w:author="Borrelli, Matthew (M.T.)" w:date="2021-06-04T16:26:00Z"/>
                <w:lang w:eastAsia="zh-CN"/>
              </w:rPr>
            </w:pPr>
            <w:proofErr w:type="spellStart"/>
            <w:ins w:id="1887" w:author="Borrelli, Matthew (M.T.)" w:date="2021-06-04T16:26:00Z">
              <w:r>
                <w:rPr>
                  <w:rFonts w:cs="Arial"/>
                  <w:szCs w:val="20"/>
                  <w:lang w:eastAsia="zh-CN"/>
                </w:rPr>
                <w:t>PPPServer</w:t>
              </w:r>
              <w:proofErr w:type="spellEnd"/>
              <w:r>
                <w:rPr>
                  <w:rFonts w:cs="Arial"/>
                  <w:szCs w:val="20"/>
                  <w:lang w:eastAsia="zh-CN"/>
                </w:rPr>
                <w:t xml:space="preserve"> </w:t>
              </w:r>
              <w:r w:rsidRPr="00BD03B5">
                <w:rPr>
                  <w:rFonts w:cs="Arial"/>
                  <w:szCs w:val="20"/>
                  <w:lang w:eastAsia="zh-CN"/>
                </w:rPr>
                <w:t>clears previous adjustment information</w:t>
              </w:r>
              <w:r>
                <w:t xml:space="preserve"> </w:t>
              </w:r>
            </w:ins>
          </w:p>
        </w:tc>
      </w:tr>
      <w:tr w:rsidR="00312FB4" w14:paraId="7505ED9E" w14:textId="77777777" w:rsidTr="00F659A1">
        <w:trPr>
          <w:jc w:val="center"/>
          <w:ins w:id="1888"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6688C5A2" w14:textId="77777777" w:rsidR="00312FB4" w:rsidRDefault="00312FB4" w:rsidP="00F659A1">
            <w:pPr>
              <w:rPr>
                <w:ins w:id="1889" w:author="Borrelli, Matthew (M.T.)" w:date="2021-06-04T16:26:00Z"/>
                <w:rFonts w:ascii="Calibri" w:hAnsi="Calibri"/>
                <w:b/>
                <w:lang w:eastAsia="zh-CN"/>
              </w:rPr>
            </w:pPr>
            <w:ins w:id="1890" w:author="Borrelli, Matthew (M.T.)" w:date="2021-06-04T16:26:00Z">
              <w:r>
                <w:rPr>
                  <w:rFonts w:ascii="Calibri" w:hAnsi="Calibri"/>
                  <w:b/>
                  <w:lang w:eastAsia="zh-CN"/>
                </w:rPr>
                <w:t>List of Exception Use Cases</w:t>
              </w:r>
            </w:ins>
          </w:p>
        </w:tc>
        <w:tc>
          <w:tcPr>
            <w:tcW w:w="7004" w:type="dxa"/>
            <w:tcBorders>
              <w:top w:val="single" w:sz="4" w:space="0" w:color="auto"/>
              <w:left w:val="single" w:sz="4" w:space="0" w:color="auto"/>
              <w:bottom w:val="single" w:sz="4" w:space="0" w:color="auto"/>
              <w:right w:val="single" w:sz="4" w:space="0" w:color="auto"/>
            </w:tcBorders>
          </w:tcPr>
          <w:p w14:paraId="2812D1C3" w14:textId="77777777" w:rsidR="00312FB4" w:rsidRDefault="00312FB4" w:rsidP="00F659A1">
            <w:pPr>
              <w:rPr>
                <w:ins w:id="1891" w:author="Borrelli, Matthew (M.T.)" w:date="2021-06-04T16:26:00Z"/>
                <w:rFonts w:cs="Arial"/>
                <w:szCs w:val="20"/>
                <w:lang w:eastAsia="zh-CN"/>
              </w:rPr>
            </w:pPr>
          </w:p>
        </w:tc>
      </w:tr>
      <w:tr w:rsidR="00312FB4" w14:paraId="18A08915" w14:textId="77777777" w:rsidTr="00F659A1">
        <w:trPr>
          <w:jc w:val="center"/>
          <w:ins w:id="1892"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F79C70C" w14:textId="77777777" w:rsidR="00312FB4" w:rsidRDefault="00312FB4" w:rsidP="00F659A1">
            <w:pPr>
              <w:rPr>
                <w:ins w:id="1893" w:author="Borrelli, Matthew (M.T.)" w:date="2021-06-04T16:26:00Z"/>
                <w:rFonts w:ascii="Calibri" w:hAnsi="Calibri"/>
                <w:b/>
                <w:lang w:eastAsia="zh-CN"/>
              </w:rPr>
            </w:pPr>
            <w:ins w:id="1894" w:author="Borrelli, Matthew (M.T.)" w:date="2021-06-04T16:26:00Z">
              <w:r>
                <w:rPr>
                  <w:rFonts w:ascii="Calibri" w:hAnsi="Calibri"/>
                  <w:b/>
                  <w:lang w:eastAsia="zh-CN"/>
                </w:rPr>
                <w:t>Interfaces</w:t>
              </w:r>
            </w:ins>
          </w:p>
        </w:tc>
        <w:tc>
          <w:tcPr>
            <w:tcW w:w="7004" w:type="dxa"/>
            <w:tcBorders>
              <w:top w:val="single" w:sz="4" w:space="0" w:color="auto"/>
              <w:left w:val="single" w:sz="4" w:space="0" w:color="auto"/>
              <w:bottom w:val="single" w:sz="4" w:space="0" w:color="auto"/>
              <w:right w:val="single" w:sz="4" w:space="0" w:color="auto"/>
            </w:tcBorders>
          </w:tcPr>
          <w:p w14:paraId="7DD612EA" w14:textId="77777777" w:rsidR="00312FB4" w:rsidRDefault="00312FB4" w:rsidP="00F659A1">
            <w:pPr>
              <w:rPr>
                <w:ins w:id="1895" w:author="Borrelli, Matthew (M.T.)" w:date="2021-06-04T16:26:00Z"/>
                <w:rFonts w:cs="Arial"/>
                <w:szCs w:val="20"/>
                <w:lang w:eastAsia="zh-CN"/>
              </w:rPr>
            </w:pPr>
            <w:ins w:id="1896" w:author="Borrelli, Matthew (M.T.)" w:date="2021-06-04T16:26:00Z">
              <w:r>
                <w:rPr>
                  <w:rFonts w:cs="Arial"/>
                  <w:szCs w:val="20"/>
                  <w:lang w:eastAsia="zh-CN"/>
                </w:rPr>
                <w:t xml:space="preserve">CAN, </w:t>
              </w:r>
              <w:proofErr w:type="spellStart"/>
              <w:r>
                <w:rPr>
                  <w:rFonts w:cs="Arial"/>
                  <w:szCs w:val="20"/>
                  <w:lang w:eastAsia="zh-CN"/>
                </w:rPr>
                <w:t>SoA</w:t>
              </w:r>
              <w:proofErr w:type="spellEnd"/>
            </w:ins>
          </w:p>
        </w:tc>
      </w:tr>
    </w:tbl>
    <w:p w14:paraId="61B797A9" w14:textId="30F0EF5B" w:rsidR="00312FB4" w:rsidRDefault="00312FB4" w:rsidP="00312FB4">
      <w:pPr>
        <w:pStyle w:val="Heading4"/>
        <w:rPr>
          <w:ins w:id="1897" w:author="Borrelli, Matthew (M.T.)" w:date="2021-06-04T16:26:00Z"/>
        </w:rPr>
      </w:pPr>
      <w:commentRangeStart w:id="1898"/>
      <w:ins w:id="1899" w:author="Borrelli, Matthew (M.T.)" w:date="2021-06-04T16:26:00Z">
        <w:r>
          <w:t>PPP-UC-REQ-</w:t>
        </w:r>
      </w:ins>
      <w:ins w:id="1900" w:author="Borrelli, Matthew (M.T.)" w:date="2021-06-04T16:38:00Z">
        <w:r>
          <w:t>XXXXXX</w:t>
        </w:r>
      </w:ins>
      <w:ins w:id="1901" w:author="Borrelli, Matthew (M.T.)" w:date="2021-06-04T16:26:00Z">
        <w:r>
          <w:t>-Auto</w:t>
        </w:r>
      </w:ins>
      <w:ins w:id="1902" w:author="Borrelli, Matthew (M.T.)" w:date="2021-06-10T16:49:00Z">
        <w:r w:rsidR="0066278F">
          <w:t xml:space="preserve"> </w:t>
        </w:r>
      </w:ins>
      <w:ins w:id="1903" w:author="Borrelli, Matthew (M.T.)" w:date="2021-06-04T16:26:00Z">
        <w:r>
          <w:t>Save Prompt times out or blocked</w:t>
        </w:r>
      </w:ins>
      <w:ins w:id="1904" w:author="Borrelli, Matthew (M.T.)" w:date="2021-06-04T16:38:00Z">
        <w:r>
          <w:t xml:space="preserve"> (Simple)</w:t>
        </w:r>
      </w:ins>
      <w:commentRangeEnd w:id="1898"/>
      <w:ins w:id="1905" w:author="Borrelli, Matthew (M.T.)" w:date="2021-06-21T14:22:00Z">
        <w:r w:rsidR="00F26387">
          <w:rPr>
            <w:rStyle w:val="CommentReference"/>
            <w:b w:val="0"/>
            <w:bCs w:val="0"/>
            <w:i w:val="0"/>
          </w:rPr>
          <w:commentReference w:id="1898"/>
        </w:r>
      </w:ins>
    </w:p>
    <w:p w14:paraId="5B420E9A" w14:textId="77777777" w:rsidR="00312FB4" w:rsidRPr="00AE06BC" w:rsidRDefault="00312FB4" w:rsidP="00312FB4">
      <w:pPr>
        <w:rPr>
          <w:ins w:id="1906" w:author="Borrelli, Matthew (M.T.)" w:date="2021-06-04T16:26:00Z"/>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12FB4" w14:paraId="66B0E601" w14:textId="77777777" w:rsidTr="00F659A1">
        <w:trPr>
          <w:jc w:val="center"/>
          <w:ins w:id="1907"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0370C7B" w14:textId="77777777" w:rsidR="00312FB4" w:rsidRDefault="00312FB4" w:rsidP="00F659A1">
            <w:pPr>
              <w:rPr>
                <w:ins w:id="1908" w:author="Borrelli, Matthew (M.T.)" w:date="2021-06-04T16:26:00Z"/>
                <w:rFonts w:ascii="Calibri" w:hAnsi="Calibri"/>
                <w:b/>
                <w:lang w:eastAsia="zh-CN"/>
              </w:rPr>
            </w:pPr>
            <w:commentRangeStart w:id="1909"/>
            <w:ins w:id="1910" w:author="Borrelli, Matthew (M.T.)" w:date="2021-06-04T16:26:00Z">
              <w:r>
                <w:rPr>
                  <w:rFonts w:ascii="Calibri" w:hAnsi="Calibri"/>
                  <w:b/>
                  <w:lang w:eastAsia="zh-CN"/>
                </w:rPr>
                <w:t>Actors</w:t>
              </w:r>
            </w:ins>
          </w:p>
        </w:tc>
        <w:tc>
          <w:tcPr>
            <w:tcW w:w="7004" w:type="dxa"/>
            <w:tcBorders>
              <w:top w:val="single" w:sz="4" w:space="0" w:color="auto"/>
              <w:left w:val="single" w:sz="4" w:space="0" w:color="auto"/>
              <w:bottom w:val="single" w:sz="4" w:space="0" w:color="auto"/>
              <w:right w:val="single" w:sz="4" w:space="0" w:color="auto"/>
            </w:tcBorders>
          </w:tcPr>
          <w:p w14:paraId="2AE678B1" w14:textId="77777777" w:rsidR="00312FB4" w:rsidRPr="00630A88" w:rsidRDefault="00312FB4" w:rsidP="00F659A1">
            <w:pPr>
              <w:rPr>
                <w:ins w:id="1911" w:author="Borrelli, Matthew (M.T.)" w:date="2021-06-04T16:26:00Z"/>
                <w:rFonts w:cs="Arial"/>
                <w:szCs w:val="20"/>
                <w:lang w:eastAsia="zh-CN"/>
              </w:rPr>
            </w:pPr>
            <w:proofErr w:type="spellStart"/>
            <w:ins w:id="1912" w:author="Borrelli, Matthew (M.T.)" w:date="2021-06-04T16:26:00Z">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ins>
          </w:p>
        </w:tc>
      </w:tr>
      <w:tr w:rsidR="00312FB4" w14:paraId="5D19C8CA" w14:textId="77777777" w:rsidTr="00F659A1">
        <w:trPr>
          <w:jc w:val="center"/>
          <w:ins w:id="1913"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2B74AE0C" w14:textId="77777777" w:rsidR="00312FB4" w:rsidRDefault="00312FB4" w:rsidP="00F659A1">
            <w:pPr>
              <w:rPr>
                <w:ins w:id="1914" w:author="Borrelli, Matthew (M.T.)" w:date="2021-06-04T16:26:00Z"/>
                <w:rFonts w:ascii="Calibri" w:hAnsi="Calibri"/>
                <w:b/>
                <w:lang w:eastAsia="zh-CN"/>
              </w:rPr>
            </w:pPr>
            <w:ins w:id="1915" w:author="Borrelli, Matthew (M.T.)" w:date="2021-06-04T16:26:00Z">
              <w:r>
                <w:rPr>
                  <w:rFonts w:ascii="Calibri" w:hAnsi="Calibri"/>
                  <w:b/>
                  <w:lang w:eastAsia="zh-CN"/>
                </w:rPr>
                <w:t>Pre-conditions</w:t>
              </w:r>
            </w:ins>
          </w:p>
        </w:tc>
        <w:tc>
          <w:tcPr>
            <w:tcW w:w="7004" w:type="dxa"/>
            <w:tcBorders>
              <w:top w:val="single" w:sz="4" w:space="0" w:color="auto"/>
              <w:left w:val="single" w:sz="4" w:space="0" w:color="auto"/>
              <w:bottom w:val="single" w:sz="4" w:space="0" w:color="auto"/>
              <w:right w:val="single" w:sz="4" w:space="0" w:color="auto"/>
            </w:tcBorders>
          </w:tcPr>
          <w:p w14:paraId="459B2A33" w14:textId="77777777" w:rsidR="00312FB4" w:rsidRDefault="00312FB4" w:rsidP="00F659A1">
            <w:pPr>
              <w:rPr>
                <w:ins w:id="1916" w:author="Borrelli, Matthew (M.T.)" w:date="2021-06-04T16:40:00Z"/>
                <w:lang w:eastAsia="zh-CN"/>
              </w:rPr>
            </w:pPr>
            <w:ins w:id="1917" w:author="Borrelli, Matthew (M.T.)" w:date="2021-06-04T16:40:00Z">
              <w:r>
                <w:rPr>
                  <w:lang w:eastAsia="zh-CN"/>
                </w:rPr>
                <w:t>Auto Save Feature is configured for Simple</w:t>
              </w:r>
            </w:ins>
          </w:p>
          <w:p w14:paraId="3645DB9A" w14:textId="61639D6C" w:rsidR="00312FB4" w:rsidRDefault="00312FB4" w:rsidP="00F659A1">
            <w:pPr>
              <w:rPr>
                <w:ins w:id="1918" w:author="Borrelli, Matthew (M.T.)" w:date="2021-06-04T16:26:00Z"/>
                <w:lang w:eastAsia="zh-CN"/>
              </w:rPr>
            </w:pPr>
            <w:ins w:id="1919" w:author="Borrelli, Matthew (M.T.)" w:date="2021-06-04T16:26:00Z">
              <w:r>
                <w:rPr>
                  <w:lang w:eastAsia="zh-CN"/>
                </w:rPr>
                <w:t>Auto Save Feature is Enabled</w:t>
              </w:r>
            </w:ins>
          </w:p>
          <w:p w14:paraId="3106633C" w14:textId="77777777" w:rsidR="00312FB4" w:rsidRPr="00405039" w:rsidRDefault="00312FB4" w:rsidP="00F659A1">
            <w:pPr>
              <w:rPr>
                <w:ins w:id="1920" w:author="Borrelli, Matthew (M.T.)" w:date="2021-06-04T16:26:00Z"/>
                <w:lang w:eastAsia="zh-CN"/>
              </w:rPr>
            </w:pPr>
            <w:ins w:id="1921" w:author="Borrelli, Matthew (M.T.)" w:date="2021-06-04T16:26:00Z">
              <w:r>
                <w:rPr>
                  <w:lang w:eastAsia="zh-CN"/>
                </w:rPr>
                <w:t>No active Inhibit Requests</w:t>
              </w:r>
            </w:ins>
          </w:p>
        </w:tc>
      </w:tr>
      <w:tr w:rsidR="00312FB4" w14:paraId="79991A1D" w14:textId="77777777" w:rsidTr="00F659A1">
        <w:trPr>
          <w:jc w:val="center"/>
          <w:ins w:id="1922"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138DEF9" w14:textId="77777777" w:rsidR="00312FB4" w:rsidRDefault="00312FB4" w:rsidP="00F659A1">
            <w:pPr>
              <w:rPr>
                <w:ins w:id="1923" w:author="Borrelli, Matthew (M.T.)" w:date="2021-06-04T16:26:00Z"/>
                <w:rFonts w:ascii="Calibri" w:hAnsi="Calibri"/>
                <w:b/>
                <w:lang w:eastAsia="zh-CN"/>
              </w:rPr>
            </w:pPr>
            <w:ins w:id="1924" w:author="Borrelli, Matthew (M.T.)" w:date="2021-06-04T16:26:00Z">
              <w:r>
                <w:rPr>
                  <w:rFonts w:ascii="Calibri" w:hAnsi="Calibri"/>
                  <w:b/>
                  <w:lang w:eastAsia="zh-CN"/>
                </w:rPr>
                <w:t>Scenario Description</w:t>
              </w:r>
            </w:ins>
          </w:p>
        </w:tc>
        <w:tc>
          <w:tcPr>
            <w:tcW w:w="7004" w:type="dxa"/>
            <w:tcBorders>
              <w:top w:val="single" w:sz="4" w:space="0" w:color="auto"/>
              <w:left w:val="single" w:sz="4" w:space="0" w:color="auto"/>
              <w:bottom w:val="single" w:sz="4" w:space="0" w:color="auto"/>
              <w:right w:val="single" w:sz="4" w:space="0" w:color="auto"/>
            </w:tcBorders>
          </w:tcPr>
          <w:p w14:paraId="3DCEDE62" w14:textId="261B3B85" w:rsidR="00312FB4" w:rsidRPr="00BD03B5" w:rsidRDefault="00312FB4" w:rsidP="00F659A1">
            <w:pPr>
              <w:rPr>
                <w:ins w:id="1925" w:author="Borrelli, Matthew (M.T.)" w:date="2021-06-04T16:26:00Z"/>
                <w:rFonts w:cs="Arial"/>
                <w:szCs w:val="20"/>
                <w:lang w:eastAsia="zh-CN"/>
              </w:rPr>
            </w:pPr>
            <w:ins w:id="1926" w:author="Borrelli, Matthew (M.T.)" w:date="2021-06-04T16:26:00Z">
              <w:r>
                <w:rPr>
                  <w:rFonts w:cs="Arial"/>
                  <w:szCs w:val="20"/>
                  <w:lang w:eastAsia="zh-CN"/>
                </w:rPr>
                <w:t>User a</w:t>
              </w:r>
              <w:r w:rsidRPr="00BD03B5">
                <w:rPr>
                  <w:rFonts w:cs="Arial"/>
                  <w:szCs w:val="20"/>
                  <w:lang w:eastAsia="zh-CN"/>
                </w:rPr>
                <w:t>djus</w:t>
              </w:r>
              <w:r>
                <w:rPr>
                  <w:rFonts w:cs="Arial"/>
                  <w:szCs w:val="20"/>
                  <w:lang w:eastAsia="zh-CN"/>
                </w:rPr>
                <w:t>ts</w:t>
              </w:r>
              <w:r w:rsidRPr="00BD03B5">
                <w:rPr>
                  <w:rFonts w:cs="Arial"/>
                  <w:szCs w:val="20"/>
                  <w:lang w:eastAsia="zh-CN"/>
                </w:rPr>
                <w:t xml:space="preserve"> </w:t>
              </w:r>
              <w:r>
                <w:rPr>
                  <w:rFonts w:cs="Arial"/>
                  <w:szCs w:val="20"/>
                  <w:lang w:eastAsia="zh-CN"/>
                </w:rPr>
                <w:t>one of the auto</w:t>
              </w:r>
            </w:ins>
            <w:ins w:id="1927" w:author="Borrelli, Matthew (M.T.)" w:date="2021-06-10T16:49:00Z">
              <w:r w:rsidR="0066278F">
                <w:rPr>
                  <w:rFonts w:cs="Arial"/>
                  <w:szCs w:val="20"/>
                  <w:lang w:eastAsia="zh-CN"/>
                </w:rPr>
                <w:t xml:space="preserve"> </w:t>
              </w:r>
            </w:ins>
            <w:ins w:id="1928" w:author="Borrelli, Matthew (M.T.)" w:date="2021-06-04T16:26:00Z">
              <w:r>
                <w:rPr>
                  <w:rFonts w:cs="Arial"/>
                  <w:szCs w:val="20"/>
                  <w:lang w:eastAsia="zh-CN"/>
                </w:rPr>
                <w:t xml:space="preserve">save applicable </w:t>
              </w:r>
              <w:r w:rsidRPr="00BD03B5">
                <w:rPr>
                  <w:rFonts w:cs="Arial"/>
                  <w:szCs w:val="20"/>
                  <w:lang w:eastAsia="zh-CN"/>
                </w:rPr>
                <w:t>settings</w:t>
              </w:r>
            </w:ins>
          </w:p>
          <w:p w14:paraId="44362CF8" w14:textId="18045551" w:rsidR="00312FB4" w:rsidRDefault="00312FB4" w:rsidP="00F659A1">
            <w:pPr>
              <w:rPr>
                <w:ins w:id="1929" w:author="Borrelli, Matthew (M.T.)" w:date="2021-06-04T16:26:00Z"/>
                <w:rFonts w:cs="Arial"/>
                <w:szCs w:val="20"/>
                <w:lang w:eastAsia="zh-CN"/>
              </w:rPr>
            </w:pPr>
            <w:proofErr w:type="spellStart"/>
            <w:ins w:id="1930" w:author="Borrelli, Matthew (M.T.)" w:date="2021-06-04T16:26:00Z">
              <w:r>
                <w:rPr>
                  <w:rFonts w:cs="Arial"/>
                  <w:szCs w:val="20"/>
                  <w:lang w:eastAsia="zh-CN"/>
                </w:rPr>
                <w:t>PPPServer</w:t>
              </w:r>
              <w:proofErr w:type="spellEnd"/>
              <w:r>
                <w:rPr>
                  <w:rFonts w:cs="Arial"/>
                  <w:szCs w:val="20"/>
                  <w:lang w:eastAsia="zh-CN"/>
                </w:rPr>
                <w:t xml:space="preserve"> </w:t>
              </w:r>
              <w:r w:rsidRPr="00BD03B5">
                <w:rPr>
                  <w:rFonts w:cs="Arial"/>
                  <w:szCs w:val="20"/>
                  <w:lang w:eastAsia="zh-CN"/>
                </w:rPr>
                <w:t xml:space="preserve">determines that the </w:t>
              </w:r>
              <w:r>
                <w:rPr>
                  <w:rFonts w:cs="Arial"/>
                  <w:szCs w:val="20"/>
                  <w:lang w:eastAsia="zh-CN"/>
                </w:rPr>
                <w:t xml:space="preserve">change was a Major </w:t>
              </w:r>
            </w:ins>
            <w:ins w:id="1931" w:author="Borrelli, Matthew (M.T.)" w:date="2021-06-04T16:38:00Z">
              <w:r>
                <w:rPr>
                  <w:rFonts w:cs="Arial"/>
                  <w:szCs w:val="20"/>
                  <w:lang w:eastAsia="zh-CN"/>
                </w:rPr>
                <w:t xml:space="preserve">or Minor </w:t>
              </w:r>
            </w:ins>
            <w:ins w:id="1932" w:author="Borrelli, Matthew (M.T.)" w:date="2021-06-04T16:26:00Z">
              <w:r>
                <w:rPr>
                  <w:rFonts w:cs="Arial"/>
                  <w:szCs w:val="20"/>
                  <w:lang w:eastAsia="zh-CN"/>
                </w:rPr>
                <w:t>one</w:t>
              </w:r>
            </w:ins>
          </w:p>
          <w:p w14:paraId="6D67F7FD" w14:textId="77777777" w:rsidR="00312FB4" w:rsidRDefault="00312FB4" w:rsidP="00F659A1">
            <w:pPr>
              <w:rPr>
                <w:ins w:id="1933" w:author="Borrelli, Matthew (M.T.)" w:date="2021-06-04T16:26:00Z"/>
                <w:rFonts w:cs="Arial"/>
                <w:szCs w:val="20"/>
                <w:lang w:eastAsia="zh-CN"/>
              </w:rPr>
            </w:pPr>
            <w:proofErr w:type="spellStart"/>
            <w:ins w:id="1934" w:author="Borrelli, Matthew (M.T.)" w:date="2021-06-04T16:26:00Z">
              <w:r>
                <w:rPr>
                  <w:rFonts w:cs="Arial"/>
                  <w:szCs w:val="20"/>
                  <w:lang w:eastAsia="zh-CN"/>
                </w:rPr>
                <w:t>PPPServer</w:t>
              </w:r>
              <w:proofErr w:type="spellEnd"/>
              <w:r>
                <w:rPr>
                  <w:rFonts w:cs="Arial"/>
                  <w:szCs w:val="20"/>
                  <w:lang w:eastAsia="zh-CN"/>
                </w:rPr>
                <w:t xml:space="preserve"> requests </w:t>
              </w:r>
              <w:proofErr w:type="spellStart"/>
              <w:r>
                <w:rPr>
                  <w:rFonts w:cs="Arial"/>
                  <w:szCs w:val="20"/>
                  <w:lang w:eastAsia="zh-CN"/>
                </w:rPr>
                <w:t>PPPInterfaceClient</w:t>
              </w:r>
              <w:proofErr w:type="spellEnd"/>
              <w:r>
                <w:rPr>
                  <w:rFonts w:cs="Arial"/>
                  <w:szCs w:val="20"/>
                  <w:lang w:eastAsia="zh-CN"/>
                </w:rPr>
                <w:t xml:space="preserve"> display a notification asking for user feedback</w:t>
              </w:r>
            </w:ins>
          </w:p>
          <w:p w14:paraId="48A19334" w14:textId="77777777" w:rsidR="00312FB4" w:rsidRDefault="00312FB4" w:rsidP="00F659A1">
            <w:pPr>
              <w:rPr>
                <w:ins w:id="1935" w:author="Borrelli, Matthew (M.T.)" w:date="2021-06-04T16:26:00Z"/>
                <w:rFonts w:cs="Arial"/>
                <w:szCs w:val="20"/>
                <w:lang w:eastAsia="zh-CN"/>
              </w:rPr>
            </w:pPr>
            <w:ins w:id="1936" w:author="Borrelli, Matthew (M.T.)" w:date="2021-06-04T16:26:00Z">
              <w:r>
                <w:rPr>
                  <w:rFonts w:cs="Arial"/>
                  <w:szCs w:val="20"/>
                  <w:lang w:eastAsia="zh-CN"/>
                </w:rPr>
                <w:t>User does not make a selection or prompt is blocked</w:t>
              </w:r>
            </w:ins>
          </w:p>
        </w:tc>
      </w:tr>
      <w:tr w:rsidR="00312FB4" w14:paraId="1DC5BFC9" w14:textId="77777777" w:rsidTr="00F659A1">
        <w:trPr>
          <w:jc w:val="center"/>
          <w:ins w:id="1937"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18BBDC7" w14:textId="77777777" w:rsidR="00312FB4" w:rsidRDefault="00312FB4" w:rsidP="00F659A1">
            <w:pPr>
              <w:rPr>
                <w:ins w:id="1938" w:author="Borrelli, Matthew (M.T.)" w:date="2021-06-04T16:26:00Z"/>
                <w:rFonts w:ascii="Calibri" w:hAnsi="Calibri"/>
                <w:b/>
                <w:lang w:eastAsia="zh-CN"/>
              </w:rPr>
            </w:pPr>
            <w:ins w:id="1939" w:author="Borrelli, Matthew (M.T.)" w:date="2021-06-04T16:26:00Z">
              <w:r>
                <w:rPr>
                  <w:rFonts w:ascii="Calibri" w:hAnsi="Calibri"/>
                  <w:b/>
                  <w:lang w:eastAsia="zh-CN"/>
                </w:rPr>
                <w:t>Post-conditions</w:t>
              </w:r>
            </w:ins>
          </w:p>
        </w:tc>
        <w:tc>
          <w:tcPr>
            <w:tcW w:w="7004" w:type="dxa"/>
            <w:tcBorders>
              <w:top w:val="single" w:sz="4" w:space="0" w:color="auto"/>
              <w:left w:val="single" w:sz="4" w:space="0" w:color="auto"/>
              <w:bottom w:val="single" w:sz="4" w:space="0" w:color="auto"/>
              <w:right w:val="single" w:sz="4" w:space="0" w:color="auto"/>
            </w:tcBorders>
          </w:tcPr>
          <w:p w14:paraId="68FC3CDA" w14:textId="77777777" w:rsidR="00312FB4" w:rsidRDefault="00312FB4" w:rsidP="00F659A1">
            <w:pPr>
              <w:rPr>
                <w:ins w:id="1940" w:author="Borrelli, Matthew (M.T.)" w:date="2021-06-04T16:26:00Z"/>
                <w:rFonts w:cs="Arial"/>
                <w:szCs w:val="20"/>
                <w:lang w:eastAsia="zh-CN"/>
              </w:rPr>
            </w:pPr>
            <w:proofErr w:type="spellStart"/>
            <w:ins w:id="1941" w:author="Borrelli, Matthew (M.T.)" w:date="2021-06-04T16:26:00Z">
              <w:r w:rsidRPr="005608CC">
                <w:rPr>
                  <w:rFonts w:cs="Arial"/>
                  <w:szCs w:val="20"/>
                  <w:lang w:eastAsia="zh-CN"/>
                </w:rPr>
                <w:t>PPPInterfaceClient</w:t>
              </w:r>
              <w:proofErr w:type="spellEnd"/>
              <w:r>
                <w:rPr>
                  <w:rFonts w:cs="Arial"/>
                  <w:szCs w:val="20"/>
                  <w:lang w:eastAsia="zh-CN"/>
                </w:rPr>
                <w:t xml:space="preserve"> sends timeout/block response to </w:t>
              </w:r>
              <w:proofErr w:type="spellStart"/>
              <w:r>
                <w:rPr>
                  <w:rFonts w:cs="Arial"/>
                  <w:szCs w:val="20"/>
                  <w:lang w:eastAsia="zh-CN"/>
                </w:rPr>
                <w:t>PPPServer</w:t>
              </w:r>
              <w:proofErr w:type="spellEnd"/>
            </w:ins>
          </w:p>
          <w:p w14:paraId="1B91310F" w14:textId="7DC71F66" w:rsidR="00312FB4" w:rsidRPr="00BD03B5" w:rsidRDefault="00312FB4" w:rsidP="00F659A1">
            <w:pPr>
              <w:rPr>
                <w:ins w:id="1942" w:author="Borrelli, Matthew (M.T.)" w:date="2021-06-04T16:26:00Z"/>
                <w:rFonts w:cs="Arial"/>
                <w:szCs w:val="20"/>
                <w:lang w:eastAsia="zh-CN"/>
              </w:rPr>
            </w:pPr>
            <w:proofErr w:type="spellStart"/>
            <w:ins w:id="1943" w:author="Borrelli, Matthew (M.T.)" w:date="2021-06-04T16:26:00Z">
              <w:r>
                <w:rPr>
                  <w:rFonts w:cs="Arial"/>
                  <w:szCs w:val="20"/>
                  <w:lang w:eastAsia="zh-CN"/>
                </w:rPr>
                <w:t>PPPServer</w:t>
              </w:r>
              <w:proofErr w:type="spellEnd"/>
              <w:r>
                <w:rPr>
                  <w:rFonts w:cs="Arial"/>
                  <w:szCs w:val="20"/>
                  <w:lang w:eastAsia="zh-CN"/>
                </w:rPr>
                <w:t xml:space="preserve"> aborts Auto</w:t>
              </w:r>
            </w:ins>
            <w:ins w:id="1944" w:author="Borrelli, Matthew (M.T.)" w:date="2021-06-10T16:49:00Z">
              <w:r w:rsidR="0066278F">
                <w:rPr>
                  <w:rFonts w:cs="Arial"/>
                  <w:szCs w:val="20"/>
                  <w:lang w:eastAsia="zh-CN"/>
                </w:rPr>
                <w:t xml:space="preserve"> </w:t>
              </w:r>
            </w:ins>
            <w:ins w:id="1945" w:author="Borrelli, Matthew (M.T.)" w:date="2021-06-04T16:26:00Z">
              <w:r>
                <w:rPr>
                  <w:rFonts w:cs="Arial"/>
                  <w:szCs w:val="20"/>
                  <w:lang w:eastAsia="zh-CN"/>
                </w:rPr>
                <w:t>Save actions</w:t>
              </w:r>
            </w:ins>
            <w:ins w:id="1946" w:author="Borrelli, Matthew (M.T.)" w:date="2021-06-04T16:38:00Z">
              <w:r>
                <w:rPr>
                  <w:rFonts w:cs="Arial"/>
                  <w:szCs w:val="20"/>
                  <w:lang w:eastAsia="zh-CN"/>
                </w:rPr>
                <w:t xml:space="preserve"> but retains adjustments</w:t>
              </w:r>
            </w:ins>
          </w:p>
          <w:p w14:paraId="2C0D8576" w14:textId="77777777" w:rsidR="00312FB4" w:rsidRDefault="00312FB4" w:rsidP="00F659A1">
            <w:pPr>
              <w:rPr>
                <w:ins w:id="1947" w:author="Borrelli, Matthew (M.T.)" w:date="2021-06-04T16:26:00Z"/>
                <w:lang w:eastAsia="zh-CN"/>
              </w:rPr>
            </w:pPr>
          </w:p>
        </w:tc>
      </w:tr>
      <w:tr w:rsidR="00312FB4" w14:paraId="742A7DFA" w14:textId="77777777" w:rsidTr="00F659A1">
        <w:trPr>
          <w:jc w:val="center"/>
          <w:ins w:id="1948"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465B332C" w14:textId="77777777" w:rsidR="00312FB4" w:rsidRDefault="00312FB4" w:rsidP="00F659A1">
            <w:pPr>
              <w:rPr>
                <w:ins w:id="1949" w:author="Borrelli, Matthew (M.T.)" w:date="2021-06-04T16:26:00Z"/>
                <w:rFonts w:ascii="Calibri" w:hAnsi="Calibri"/>
                <w:b/>
                <w:lang w:eastAsia="zh-CN"/>
              </w:rPr>
            </w:pPr>
            <w:ins w:id="1950" w:author="Borrelli, Matthew (M.T.)" w:date="2021-06-04T16:26:00Z">
              <w:r>
                <w:rPr>
                  <w:rFonts w:ascii="Calibri" w:hAnsi="Calibri"/>
                  <w:b/>
                  <w:lang w:eastAsia="zh-CN"/>
                </w:rPr>
                <w:lastRenderedPageBreak/>
                <w:t>List of Exception Use Cases</w:t>
              </w:r>
            </w:ins>
          </w:p>
        </w:tc>
        <w:tc>
          <w:tcPr>
            <w:tcW w:w="7004" w:type="dxa"/>
            <w:tcBorders>
              <w:top w:val="single" w:sz="4" w:space="0" w:color="auto"/>
              <w:left w:val="single" w:sz="4" w:space="0" w:color="auto"/>
              <w:bottom w:val="single" w:sz="4" w:space="0" w:color="auto"/>
              <w:right w:val="single" w:sz="4" w:space="0" w:color="auto"/>
            </w:tcBorders>
          </w:tcPr>
          <w:p w14:paraId="33C6FED2" w14:textId="77777777" w:rsidR="00312FB4" w:rsidRDefault="00312FB4" w:rsidP="00F659A1">
            <w:pPr>
              <w:rPr>
                <w:ins w:id="1951" w:author="Borrelli, Matthew (M.T.)" w:date="2021-06-04T16:26:00Z"/>
                <w:rFonts w:cs="Arial"/>
                <w:szCs w:val="20"/>
                <w:lang w:eastAsia="zh-CN"/>
              </w:rPr>
            </w:pPr>
          </w:p>
        </w:tc>
      </w:tr>
      <w:tr w:rsidR="00312FB4" w14:paraId="52088559" w14:textId="77777777" w:rsidTr="00F659A1">
        <w:trPr>
          <w:jc w:val="center"/>
          <w:ins w:id="1952"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D2FC8CC" w14:textId="77777777" w:rsidR="00312FB4" w:rsidRDefault="00312FB4" w:rsidP="00F659A1">
            <w:pPr>
              <w:rPr>
                <w:ins w:id="1953" w:author="Borrelli, Matthew (M.T.)" w:date="2021-06-04T16:26:00Z"/>
                <w:rFonts w:ascii="Calibri" w:hAnsi="Calibri"/>
                <w:b/>
                <w:lang w:eastAsia="zh-CN"/>
              </w:rPr>
            </w:pPr>
            <w:ins w:id="1954" w:author="Borrelli, Matthew (M.T.)" w:date="2021-06-04T16:26:00Z">
              <w:r>
                <w:rPr>
                  <w:rFonts w:ascii="Calibri" w:hAnsi="Calibri"/>
                  <w:b/>
                  <w:lang w:eastAsia="zh-CN"/>
                </w:rPr>
                <w:t>Interfaces</w:t>
              </w:r>
            </w:ins>
          </w:p>
        </w:tc>
        <w:tc>
          <w:tcPr>
            <w:tcW w:w="7004" w:type="dxa"/>
            <w:tcBorders>
              <w:top w:val="single" w:sz="4" w:space="0" w:color="auto"/>
              <w:left w:val="single" w:sz="4" w:space="0" w:color="auto"/>
              <w:bottom w:val="single" w:sz="4" w:space="0" w:color="auto"/>
              <w:right w:val="single" w:sz="4" w:space="0" w:color="auto"/>
            </w:tcBorders>
          </w:tcPr>
          <w:p w14:paraId="4D370004" w14:textId="77777777" w:rsidR="00312FB4" w:rsidRDefault="00312FB4" w:rsidP="00F659A1">
            <w:pPr>
              <w:rPr>
                <w:ins w:id="1955" w:author="Borrelli, Matthew (M.T.)" w:date="2021-06-04T16:26:00Z"/>
                <w:rFonts w:cs="Arial"/>
                <w:szCs w:val="20"/>
                <w:lang w:eastAsia="zh-CN"/>
              </w:rPr>
            </w:pPr>
            <w:ins w:id="1956" w:author="Borrelli, Matthew (M.T.)" w:date="2021-06-04T16:26:00Z">
              <w:r>
                <w:rPr>
                  <w:rFonts w:cs="Arial"/>
                  <w:szCs w:val="20"/>
                  <w:lang w:eastAsia="zh-CN"/>
                </w:rPr>
                <w:t xml:space="preserve">CAN, </w:t>
              </w:r>
              <w:proofErr w:type="spellStart"/>
              <w:r>
                <w:rPr>
                  <w:rFonts w:cs="Arial"/>
                  <w:szCs w:val="20"/>
                  <w:lang w:eastAsia="zh-CN"/>
                </w:rPr>
                <w:t>SoA</w:t>
              </w:r>
            </w:ins>
            <w:commentRangeEnd w:id="1909"/>
            <w:proofErr w:type="spellEnd"/>
            <w:ins w:id="1957" w:author="Borrelli, Matthew (M.T.)" w:date="2021-06-21T14:56:00Z">
              <w:r w:rsidR="00C52C70">
                <w:rPr>
                  <w:rStyle w:val="CommentReference"/>
                </w:rPr>
                <w:commentReference w:id="1909"/>
              </w:r>
            </w:ins>
          </w:p>
        </w:tc>
      </w:tr>
    </w:tbl>
    <w:p w14:paraId="2BF096C0" w14:textId="5B0C9433" w:rsidR="00312FB4" w:rsidRDefault="00312FB4" w:rsidP="00312FB4">
      <w:pPr>
        <w:pStyle w:val="Heading4"/>
        <w:rPr>
          <w:ins w:id="1958" w:author="Borrelli, Matthew (M.T.)" w:date="2021-06-04T16:26:00Z"/>
        </w:rPr>
      </w:pPr>
      <w:commentRangeStart w:id="1959"/>
      <w:ins w:id="1960" w:author="Borrelli, Matthew (M.T.)" w:date="2021-06-04T16:26:00Z">
        <w:r>
          <w:t>PPP-UC-REQ-420586/A-Auto</w:t>
        </w:r>
      </w:ins>
      <w:ins w:id="1961" w:author="Borrelli, Matthew (M.T.)" w:date="2021-06-10T16:49:00Z">
        <w:r w:rsidR="0066278F">
          <w:t xml:space="preserve"> </w:t>
        </w:r>
      </w:ins>
      <w:ins w:id="1962" w:author="Borrelli, Matthew (M.T.)" w:date="2021-06-04T16:26:00Z">
        <w:r>
          <w:t>Save inhibited</w:t>
        </w:r>
      </w:ins>
      <w:commentRangeEnd w:id="1959"/>
      <w:ins w:id="1963" w:author="Borrelli, Matthew (M.T.)" w:date="2021-06-04T16:40:00Z">
        <w:r w:rsidR="00995DC3">
          <w:rPr>
            <w:rStyle w:val="CommentReference"/>
            <w:b w:val="0"/>
            <w:bCs w:val="0"/>
            <w:i w:val="0"/>
          </w:rPr>
          <w:commentReference w:id="1959"/>
        </w:r>
      </w:ins>
    </w:p>
    <w:p w14:paraId="47D42169" w14:textId="77777777" w:rsidR="00312FB4" w:rsidRPr="00AE06BC" w:rsidRDefault="00312FB4" w:rsidP="00312FB4">
      <w:pPr>
        <w:rPr>
          <w:ins w:id="1964" w:author="Borrelli, Matthew (M.T.)" w:date="2021-06-04T16:26:00Z"/>
        </w:rPr>
      </w:pPr>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52"/>
        <w:gridCol w:w="7004"/>
      </w:tblGrid>
      <w:tr w:rsidR="00312FB4" w14:paraId="1418C1E5" w14:textId="77777777" w:rsidTr="00F659A1">
        <w:trPr>
          <w:jc w:val="center"/>
          <w:ins w:id="1965"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01294EF" w14:textId="77777777" w:rsidR="00312FB4" w:rsidRDefault="00312FB4" w:rsidP="00F659A1">
            <w:pPr>
              <w:rPr>
                <w:ins w:id="1966" w:author="Borrelli, Matthew (M.T.)" w:date="2021-06-04T16:26:00Z"/>
                <w:rFonts w:ascii="Calibri" w:hAnsi="Calibri"/>
                <w:b/>
                <w:lang w:eastAsia="zh-CN"/>
              </w:rPr>
            </w:pPr>
            <w:ins w:id="1967" w:author="Borrelli, Matthew (M.T.)" w:date="2021-06-04T16:26:00Z">
              <w:r>
                <w:rPr>
                  <w:rFonts w:ascii="Calibri" w:hAnsi="Calibri"/>
                  <w:b/>
                  <w:lang w:eastAsia="zh-CN"/>
                </w:rPr>
                <w:t>Actors</w:t>
              </w:r>
            </w:ins>
          </w:p>
        </w:tc>
        <w:tc>
          <w:tcPr>
            <w:tcW w:w="7004" w:type="dxa"/>
            <w:tcBorders>
              <w:top w:val="single" w:sz="4" w:space="0" w:color="auto"/>
              <w:left w:val="single" w:sz="4" w:space="0" w:color="auto"/>
              <w:bottom w:val="single" w:sz="4" w:space="0" w:color="auto"/>
              <w:right w:val="single" w:sz="4" w:space="0" w:color="auto"/>
            </w:tcBorders>
          </w:tcPr>
          <w:p w14:paraId="53E85BDB" w14:textId="77777777" w:rsidR="00312FB4" w:rsidRPr="00630A88" w:rsidRDefault="00312FB4" w:rsidP="00F659A1">
            <w:pPr>
              <w:rPr>
                <w:ins w:id="1968" w:author="Borrelli, Matthew (M.T.)" w:date="2021-06-04T16:26:00Z"/>
                <w:rFonts w:cs="Arial"/>
                <w:szCs w:val="20"/>
                <w:lang w:eastAsia="zh-CN"/>
              </w:rPr>
            </w:pPr>
            <w:proofErr w:type="spellStart"/>
            <w:ins w:id="1969" w:author="Borrelli, Matthew (M.T.)" w:date="2021-06-04T16:26:00Z">
              <w:r>
                <w:rPr>
                  <w:rFonts w:cs="Arial"/>
                  <w:szCs w:val="20"/>
                  <w:lang w:eastAsia="zh-CN"/>
                </w:rPr>
                <w:t>PPPServer</w:t>
              </w:r>
              <w:proofErr w:type="spellEnd"/>
              <w:r>
                <w:rPr>
                  <w:rFonts w:cs="Arial"/>
                  <w:szCs w:val="20"/>
                  <w:lang w:eastAsia="zh-CN"/>
                </w:rPr>
                <w:t xml:space="preserve">, </w:t>
              </w:r>
              <w:proofErr w:type="spellStart"/>
              <w:r>
                <w:rPr>
                  <w:rFonts w:cs="Arial"/>
                  <w:szCs w:val="20"/>
                  <w:lang w:eastAsia="zh-CN"/>
                </w:rPr>
                <w:t>PPPInterfaceClient</w:t>
              </w:r>
              <w:proofErr w:type="spellEnd"/>
            </w:ins>
          </w:p>
        </w:tc>
      </w:tr>
      <w:tr w:rsidR="00312FB4" w14:paraId="2217A6E0" w14:textId="77777777" w:rsidTr="00F659A1">
        <w:trPr>
          <w:jc w:val="center"/>
          <w:ins w:id="1970"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14D31FCC" w14:textId="77777777" w:rsidR="00312FB4" w:rsidRDefault="00312FB4" w:rsidP="00F659A1">
            <w:pPr>
              <w:rPr>
                <w:ins w:id="1971" w:author="Borrelli, Matthew (M.T.)" w:date="2021-06-04T16:26:00Z"/>
                <w:rFonts w:ascii="Calibri" w:hAnsi="Calibri"/>
                <w:b/>
                <w:lang w:eastAsia="zh-CN"/>
              </w:rPr>
            </w:pPr>
            <w:ins w:id="1972" w:author="Borrelli, Matthew (M.T.)" w:date="2021-06-04T16:26:00Z">
              <w:r>
                <w:rPr>
                  <w:rFonts w:ascii="Calibri" w:hAnsi="Calibri"/>
                  <w:b/>
                  <w:lang w:eastAsia="zh-CN"/>
                </w:rPr>
                <w:t>Pre-conditions</w:t>
              </w:r>
            </w:ins>
          </w:p>
        </w:tc>
        <w:tc>
          <w:tcPr>
            <w:tcW w:w="7004" w:type="dxa"/>
            <w:tcBorders>
              <w:top w:val="single" w:sz="4" w:space="0" w:color="auto"/>
              <w:left w:val="single" w:sz="4" w:space="0" w:color="auto"/>
              <w:bottom w:val="single" w:sz="4" w:space="0" w:color="auto"/>
              <w:right w:val="single" w:sz="4" w:space="0" w:color="auto"/>
            </w:tcBorders>
          </w:tcPr>
          <w:p w14:paraId="02779208" w14:textId="77777777" w:rsidR="00312FB4" w:rsidRDefault="00312FB4" w:rsidP="00F659A1">
            <w:pPr>
              <w:rPr>
                <w:ins w:id="1973" w:author="Borrelli, Matthew (M.T.)" w:date="2021-06-04T16:26:00Z"/>
                <w:lang w:eastAsia="zh-CN"/>
              </w:rPr>
            </w:pPr>
            <w:ins w:id="1974" w:author="Borrelli, Matthew (M.T.)" w:date="2021-06-04T16:26:00Z">
              <w:r>
                <w:rPr>
                  <w:lang w:eastAsia="zh-CN"/>
                </w:rPr>
                <w:t>Auto Save Feature is Enabled</w:t>
              </w:r>
            </w:ins>
          </w:p>
          <w:p w14:paraId="4029E3DF" w14:textId="77777777" w:rsidR="00312FB4" w:rsidRPr="00405039" w:rsidRDefault="00312FB4" w:rsidP="00F659A1">
            <w:pPr>
              <w:rPr>
                <w:ins w:id="1975" w:author="Borrelli, Matthew (M.T.)" w:date="2021-06-04T16:26:00Z"/>
                <w:lang w:eastAsia="zh-CN"/>
              </w:rPr>
            </w:pPr>
            <w:ins w:id="1976" w:author="Borrelli, Matthew (M.T.)" w:date="2021-06-04T16:26:00Z">
              <w:r>
                <w:rPr>
                  <w:lang w:eastAsia="zh-CN"/>
                </w:rPr>
                <w:t>No active Inhibit Requests</w:t>
              </w:r>
            </w:ins>
          </w:p>
        </w:tc>
      </w:tr>
      <w:tr w:rsidR="00312FB4" w14:paraId="3B0D7A85" w14:textId="77777777" w:rsidTr="00F659A1">
        <w:trPr>
          <w:jc w:val="center"/>
          <w:ins w:id="1977"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069A716" w14:textId="77777777" w:rsidR="00312FB4" w:rsidRDefault="00312FB4" w:rsidP="00F659A1">
            <w:pPr>
              <w:rPr>
                <w:ins w:id="1978" w:author="Borrelli, Matthew (M.T.)" w:date="2021-06-04T16:26:00Z"/>
                <w:rFonts w:ascii="Calibri" w:hAnsi="Calibri"/>
                <w:b/>
                <w:lang w:eastAsia="zh-CN"/>
              </w:rPr>
            </w:pPr>
            <w:ins w:id="1979" w:author="Borrelli, Matthew (M.T.)" w:date="2021-06-04T16:26:00Z">
              <w:r>
                <w:rPr>
                  <w:rFonts w:ascii="Calibri" w:hAnsi="Calibri"/>
                  <w:b/>
                  <w:lang w:eastAsia="zh-CN"/>
                </w:rPr>
                <w:t>Scenario Description</w:t>
              </w:r>
            </w:ins>
          </w:p>
        </w:tc>
        <w:tc>
          <w:tcPr>
            <w:tcW w:w="7004" w:type="dxa"/>
            <w:tcBorders>
              <w:top w:val="single" w:sz="4" w:space="0" w:color="auto"/>
              <w:left w:val="single" w:sz="4" w:space="0" w:color="auto"/>
              <w:bottom w:val="single" w:sz="4" w:space="0" w:color="auto"/>
              <w:right w:val="single" w:sz="4" w:space="0" w:color="auto"/>
            </w:tcBorders>
          </w:tcPr>
          <w:p w14:paraId="703BA3F2" w14:textId="0C9E4405" w:rsidR="00312FB4" w:rsidRDefault="00312FB4" w:rsidP="00F659A1">
            <w:pPr>
              <w:rPr>
                <w:ins w:id="1980" w:author="Borrelli, Matthew (M.T.)" w:date="2021-06-04T16:26:00Z"/>
                <w:rFonts w:cs="Arial"/>
                <w:szCs w:val="20"/>
                <w:lang w:eastAsia="zh-CN"/>
              </w:rPr>
            </w:pPr>
            <w:ins w:id="1981" w:author="Borrelli, Matthew (M.T.)" w:date="2021-06-04T16:26:00Z">
              <w:r>
                <w:rPr>
                  <w:rFonts w:cs="Arial"/>
                  <w:szCs w:val="20"/>
                  <w:lang w:eastAsia="zh-CN"/>
                </w:rPr>
                <w:t>Auto</w:t>
              </w:r>
            </w:ins>
            <w:ins w:id="1982" w:author="Borrelli, Matthew (M.T.)" w:date="2021-06-10T16:50:00Z">
              <w:r w:rsidR="0066278F">
                <w:rPr>
                  <w:rFonts w:cs="Arial"/>
                  <w:szCs w:val="20"/>
                  <w:lang w:eastAsia="zh-CN"/>
                </w:rPr>
                <w:t xml:space="preserve"> </w:t>
              </w:r>
            </w:ins>
            <w:ins w:id="1983" w:author="Borrelli, Matthew (M.T.)" w:date="2021-06-04T16:26:00Z">
              <w:r>
                <w:rPr>
                  <w:rFonts w:cs="Arial"/>
                  <w:szCs w:val="20"/>
                  <w:lang w:eastAsia="zh-CN"/>
                </w:rPr>
                <w:t xml:space="preserve">save becomes </w:t>
              </w:r>
              <w:r w:rsidRPr="004E2EAF">
                <w:rPr>
                  <w:rFonts w:cs="Arial"/>
                  <w:szCs w:val="20"/>
                  <w:lang w:eastAsia="zh-CN"/>
                </w:rPr>
                <w:t>inhibit</w:t>
              </w:r>
              <w:r>
                <w:rPr>
                  <w:rFonts w:cs="Arial"/>
                  <w:szCs w:val="20"/>
                  <w:lang w:eastAsia="zh-CN"/>
                </w:rPr>
                <w:t>ed (</w:t>
              </w:r>
              <w:proofErr w:type="spellStart"/>
              <w:r>
                <w:rPr>
                  <w:rFonts w:cs="Arial"/>
                  <w:szCs w:val="20"/>
                  <w:lang w:eastAsia="zh-CN"/>
                </w:rPr>
                <w:t>PPPServer</w:t>
              </w:r>
              <w:proofErr w:type="spellEnd"/>
              <w:r>
                <w:rPr>
                  <w:rFonts w:cs="Arial"/>
                  <w:szCs w:val="20"/>
                  <w:lang w:eastAsia="zh-CN"/>
                </w:rPr>
                <w:t xml:space="preserve"> receives at least one inhibit request)</w:t>
              </w:r>
              <w:r w:rsidRPr="004E2EAF">
                <w:rPr>
                  <w:rFonts w:cs="Arial"/>
                  <w:szCs w:val="20"/>
                  <w:lang w:eastAsia="zh-CN"/>
                </w:rPr>
                <w:t>.</w:t>
              </w:r>
            </w:ins>
          </w:p>
        </w:tc>
      </w:tr>
      <w:tr w:rsidR="00312FB4" w14:paraId="4D20A05F" w14:textId="77777777" w:rsidTr="00F659A1">
        <w:trPr>
          <w:jc w:val="center"/>
          <w:ins w:id="1984"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0F220F12" w14:textId="77777777" w:rsidR="00312FB4" w:rsidRDefault="00312FB4" w:rsidP="00F659A1">
            <w:pPr>
              <w:rPr>
                <w:ins w:id="1985" w:author="Borrelli, Matthew (M.T.)" w:date="2021-06-04T16:26:00Z"/>
                <w:rFonts w:ascii="Calibri" w:hAnsi="Calibri"/>
                <w:b/>
                <w:lang w:eastAsia="zh-CN"/>
              </w:rPr>
            </w:pPr>
            <w:ins w:id="1986" w:author="Borrelli, Matthew (M.T.)" w:date="2021-06-04T16:26:00Z">
              <w:r>
                <w:rPr>
                  <w:rFonts w:ascii="Calibri" w:hAnsi="Calibri"/>
                  <w:b/>
                  <w:lang w:eastAsia="zh-CN"/>
                </w:rPr>
                <w:t>Post-conditions</w:t>
              </w:r>
            </w:ins>
          </w:p>
        </w:tc>
        <w:tc>
          <w:tcPr>
            <w:tcW w:w="7004" w:type="dxa"/>
            <w:tcBorders>
              <w:top w:val="single" w:sz="4" w:space="0" w:color="auto"/>
              <w:left w:val="single" w:sz="4" w:space="0" w:color="auto"/>
              <w:bottom w:val="single" w:sz="4" w:space="0" w:color="auto"/>
              <w:right w:val="single" w:sz="4" w:space="0" w:color="auto"/>
            </w:tcBorders>
          </w:tcPr>
          <w:p w14:paraId="28A8D558" w14:textId="2EA41EFA" w:rsidR="00312FB4" w:rsidRPr="00BD03B5" w:rsidRDefault="00312FB4" w:rsidP="00F659A1">
            <w:pPr>
              <w:rPr>
                <w:ins w:id="1987" w:author="Borrelli, Matthew (M.T.)" w:date="2021-06-04T16:26:00Z"/>
                <w:rFonts w:cs="Arial"/>
                <w:szCs w:val="20"/>
                <w:lang w:eastAsia="zh-CN"/>
              </w:rPr>
            </w:pPr>
            <w:proofErr w:type="spellStart"/>
            <w:ins w:id="1988" w:author="Borrelli, Matthew (M.T.)" w:date="2021-06-04T16:26:00Z">
              <w:r>
                <w:rPr>
                  <w:rFonts w:cs="Arial"/>
                  <w:szCs w:val="20"/>
                  <w:lang w:eastAsia="zh-CN"/>
                </w:rPr>
                <w:t>PPPServer</w:t>
              </w:r>
              <w:proofErr w:type="spellEnd"/>
              <w:r>
                <w:rPr>
                  <w:rFonts w:cs="Arial"/>
                  <w:szCs w:val="20"/>
                  <w:lang w:eastAsia="zh-CN"/>
                </w:rPr>
                <w:t xml:space="preserve"> sets Auto</w:t>
              </w:r>
            </w:ins>
            <w:ins w:id="1989" w:author="Borrelli, Matthew (M.T.)" w:date="2021-06-10T16:50:00Z">
              <w:r w:rsidR="0066278F">
                <w:rPr>
                  <w:rFonts w:cs="Arial"/>
                  <w:szCs w:val="20"/>
                  <w:lang w:eastAsia="zh-CN"/>
                </w:rPr>
                <w:t xml:space="preserve"> </w:t>
              </w:r>
            </w:ins>
            <w:ins w:id="1990" w:author="Borrelli, Matthew (M.T.)" w:date="2021-06-04T16:26:00Z">
              <w:r>
                <w:rPr>
                  <w:rFonts w:cs="Arial"/>
                  <w:szCs w:val="20"/>
                  <w:lang w:eastAsia="zh-CN"/>
                </w:rPr>
                <w:t>Save to “Inactive”</w:t>
              </w:r>
            </w:ins>
          </w:p>
          <w:p w14:paraId="700D6676" w14:textId="77777777" w:rsidR="00312FB4" w:rsidRDefault="00312FB4" w:rsidP="00F659A1">
            <w:pPr>
              <w:rPr>
                <w:ins w:id="1991" w:author="Borrelli, Matthew (M.T.)" w:date="2021-06-04T16:26:00Z"/>
                <w:lang w:eastAsia="zh-CN"/>
              </w:rPr>
            </w:pPr>
            <w:proofErr w:type="spellStart"/>
            <w:ins w:id="1992" w:author="Borrelli, Matthew (M.T.)" w:date="2021-06-04T16:26:00Z">
              <w:r>
                <w:rPr>
                  <w:rFonts w:cs="Arial"/>
                  <w:szCs w:val="20"/>
                  <w:lang w:eastAsia="zh-CN"/>
                </w:rPr>
                <w:t>PPPServer</w:t>
              </w:r>
              <w:proofErr w:type="spellEnd"/>
              <w:r>
                <w:rPr>
                  <w:rFonts w:cs="Arial"/>
                  <w:szCs w:val="20"/>
                  <w:lang w:eastAsia="zh-CN"/>
                </w:rPr>
                <w:t xml:space="preserve"> </w:t>
              </w:r>
              <w:r w:rsidRPr="00BD03B5">
                <w:rPr>
                  <w:rFonts w:cs="Arial"/>
                  <w:szCs w:val="20"/>
                  <w:lang w:eastAsia="zh-CN"/>
                </w:rPr>
                <w:t>clears previous adjustment information</w:t>
              </w:r>
              <w:r>
                <w:rPr>
                  <w:rFonts w:cs="Arial"/>
                  <w:szCs w:val="20"/>
                  <w:lang w:eastAsia="zh-CN"/>
                </w:rPr>
                <w:t xml:space="preserve"> and stops evaluating changes</w:t>
              </w:r>
            </w:ins>
          </w:p>
        </w:tc>
      </w:tr>
      <w:tr w:rsidR="00312FB4" w14:paraId="2A30FF72" w14:textId="77777777" w:rsidTr="00F659A1">
        <w:trPr>
          <w:jc w:val="center"/>
          <w:ins w:id="1993"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77B53EBD" w14:textId="77777777" w:rsidR="00312FB4" w:rsidRDefault="00312FB4" w:rsidP="00F659A1">
            <w:pPr>
              <w:rPr>
                <w:ins w:id="1994" w:author="Borrelli, Matthew (M.T.)" w:date="2021-06-04T16:26:00Z"/>
                <w:rFonts w:ascii="Calibri" w:hAnsi="Calibri"/>
                <w:b/>
                <w:lang w:eastAsia="zh-CN"/>
              </w:rPr>
            </w:pPr>
            <w:ins w:id="1995" w:author="Borrelli, Matthew (M.T.)" w:date="2021-06-04T16:26:00Z">
              <w:r>
                <w:rPr>
                  <w:rFonts w:ascii="Calibri" w:hAnsi="Calibri"/>
                  <w:b/>
                  <w:lang w:eastAsia="zh-CN"/>
                </w:rPr>
                <w:t>List of Exception Use Cases</w:t>
              </w:r>
            </w:ins>
          </w:p>
        </w:tc>
        <w:tc>
          <w:tcPr>
            <w:tcW w:w="7004" w:type="dxa"/>
            <w:tcBorders>
              <w:top w:val="single" w:sz="4" w:space="0" w:color="auto"/>
              <w:left w:val="single" w:sz="4" w:space="0" w:color="auto"/>
              <w:bottom w:val="single" w:sz="4" w:space="0" w:color="auto"/>
              <w:right w:val="single" w:sz="4" w:space="0" w:color="auto"/>
            </w:tcBorders>
          </w:tcPr>
          <w:p w14:paraId="7F34DDE1" w14:textId="77777777" w:rsidR="00312FB4" w:rsidRDefault="00312FB4" w:rsidP="00F659A1">
            <w:pPr>
              <w:rPr>
                <w:ins w:id="1996" w:author="Borrelli, Matthew (M.T.)" w:date="2021-06-04T16:26:00Z"/>
                <w:rFonts w:cs="Arial"/>
                <w:szCs w:val="20"/>
                <w:lang w:eastAsia="zh-CN"/>
              </w:rPr>
            </w:pPr>
          </w:p>
        </w:tc>
      </w:tr>
      <w:tr w:rsidR="00312FB4" w14:paraId="30D1AE25" w14:textId="77777777" w:rsidTr="00F659A1">
        <w:trPr>
          <w:jc w:val="center"/>
          <w:ins w:id="1997" w:author="Borrelli, Matthew (M.T.)" w:date="2021-06-04T16:26:00Z"/>
        </w:trPr>
        <w:tc>
          <w:tcPr>
            <w:tcW w:w="1852" w:type="dxa"/>
            <w:tcBorders>
              <w:top w:val="single" w:sz="4" w:space="0" w:color="auto"/>
              <w:left w:val="single" w:sz="4" w:space="0" w:color="auto"/>
              <w:bottom w:val="single" w:sz="4" w:space="0" w:color="auto"/>
              <w:right w:val="single" w:sz="4" w:space="0" w:color="auto"/>
            </w:tcBorders>
            <w:shd w:val="clear" w:color="auto" w:fill="BFBFBF"/>
            <w:hideMark/>
          </w:tcPr>
          <w:p w14:paraId="34C471E3" w14:textId="77777777" w:rsidR="00312FB4" w:rsidRDefault="00312FB4" w:rsidP="00F659A1">
            <w:pPr>
              <w:rPr>
                <w:ins w:id="1998" w:author="Borrelli, Matthew (M.T.)" w:date="2021-06-04T16:26:00Z"/>
                <w:rFonts w:ascii="Calibri" w:hAnsi="Calibri"/>
                <w:b/>
                <w:lang w:eastAsia="zh-CN"/>
              </w:rPr>
            </w:pPr>
            <w:ins w:id="1999" w:author="Borrelli, Matthew (M.T.)" w:date="2021-06-04T16:26:00Z">
              <w:r>
                <w:rPr>
                  <w:rFonts w:ascii="Calibri" w:hAnsi="Calibri"/>
                  <w:b/>
                  <w:lang w:eastAsia="zh-CN"/>
                </w:rPr>
                <w:t>Interfaces</w:t>
              </w:r>
            </w:ins>
          </w:p>
        </w:tc>
        <w:tc>
          <w:tcPr>
            <w:tcW w:w="7004" w:type="dxa"/>
            <w:tcBorders>
              <w:top w:val="single" w:sz="4" w:space="0" w:color="auto"/>
              <w:left w:val="single" w:sz="4" w:space="0" w:color="auto"/>
              <w:bottom w:val="single" w:sz="4" w:space="0" w:color="auto"/>
              <w:right w:val="single" w:sz="4" w:space="0" w:color="auto"/>
            </w:tcBorders>
          </w:tcPr>
          <w:p w14:paraId="6F51D127" w14:textId="77777777" w:rsidR="00312FB4" w:rsidRDefault="00312FB4" w:rsidP="00F659A1">
            <w:pPr>
              <w:rPr>
                <w:ins w:id="2000" w:author="Borrelli, Matthew (M.T.)" w:date="2021-06-04T16:26:00Z"/>
                <w:rFonts w:cs="Arial"/>
                <w:szCs w:val="20"/>
                <w:lang w:eastAsia="zh-CN"/>
              </w:rPr>
            </w:pPr>
            <w:ins w:id="2001" w:author="Borrelli, Matthew (M.T.)" w:date="2021-06-04T16:26:00Z">
              <w:r>
                <w:rPr>
                  <w:rFonts w:cs="Arial"/>
                  <w:szCs w:val="20"/>
                  <w:lang w:eastAsia="zh-CN"/>
                </w:rPr>
                <w:t xml:space="preserve">CAN, </w:t>
              </w:r>
              <w:proofErr w:type="spellStart"/>
              <w:r>
                <w:rPr>
                  <w:rFonts w:cs="Arial"/>
                  <w:szCs w:val="20"/>
                  <w:lang w:eastAsia="zh-CN"/>
                </w:rPr>
                <w:t>SoA</w:t>
              </w:r>
              <w:proofErr w:type="spellEnd"/>
            </w:ins>
          </w:p>
        </w:tc>
      </w:tr>
    </w:tbl>
    <w:p w14:paraId="77128759" w14:textId="77777777" w:rsidR="00312FB4" w:rsidRDefault="00312FB4" w:rsidP="00312FB4">
      <w:pPr>
        <w:rPr>
          <w:ins w:id="2002" w:author="Borrelli, Matthew (M.T.)" w:date="2021-06-04T16:26:00Z"/>
        </w:rPr>
      </w:pPr>
    </w:p>
    <w:p w14:paraId="1CDF4D3B" w14:textId="77777777" w:rsidR="00312FB4" w:rsidRDefault="00312FB4" w:rsidP="00312FB4">
      <w:pPr>
        <w:pStyle w:val="Heading3"/>
        <w:rPr>
          <w:ins w:id="2003" w:author="Borrelli, Matthew (M.T.)" w:date="2021-06-04T16:26:00Z"/>
        </w:rPr>
      </w:pPr>
      <w:ins w:id="2004" w:author="Borrelli, Matthew (M.T.)" w:date="2021-06-04T16:26:00Z">
        <w:r>
          <w:t>Requirements</w:t>
        </w:r>
      </w:ins>
    </w:p>
    <w:p w14:paraId="3DA2997D" w14:textId="77777777" w:rsidR="00312FB4" w:rsidRPr="00CF5397" w:rsidRDefault="00312FB4" w:rsidP="00312FB4">
      <w:pPr>
        <w:pStyle w:val="Heading4"/>
        <w:rPr>
          <w:ins w:id="2005" w:author="Borrelli, Matthew (M.T.)" w:date="2021-06-04T16:26:00Z"/>
          <w:b w:val="0"/>
          <w:u w:val="single"/>
        </w:rPr>
      </w:pPr>
      <w:ins w:id="2006" w:author="Borrelli, Matthew (M.T.)" w:date="2021-06-04T16:26:00Z">
        <w:r w:rsidRPr="00CF5397">
          <w:rPr>
            <w:b w:val="0"/>
            <w:u w:val="single"/>
          </w:rPr>
          <w:t>PPP-REQ-420377/A-Classified Adjustments Repository when Feature Disabled/Inactive</w:t>
        </w:r>
      </w:ins>
    </w:p>
    <w:p w14:paraId="21E72E13" w14:textId="77777777" w:rsidR="00312FB4" w:rsidRPr="00DB6382" w:rsidRDefault="00312FB4" w:rsidP="00312FB4">
      <w:pPr>
        <w:rPr>
          <w:ins w:id="2007" w:author="Borrelli, Matthew (M.T.)" w:date="2021-06-04T16:26:00Z"/>
        </w:rPr>
      </w:pPr>
      <w:ins w:id="2008" w:author="Borrelli, Matthew (M.T.)" w:date="2021-06-04T16:26:00Z">
        <w:r>
          <w:t xml:space="preserve">When </w:t>
        </w:r>
        <w:proofErr w:type="spellStart"/>
        <w:r>
          <w:t>AutoSave_St</w:t>
        </w:r>
        <w:proofErr w:type="spellEnd"/>
        <w:r>
          <w:t xml:space="preserve"> = “(0x1) Disable” OR “(0x0) Inactive” the </w:t>
        </w:r>
        <w:proofErr w:type="spellStart"/>
        <w:r>
          <w:t>PPPServer</w:t>
        </w:r>
        <w:proofErr w:type="spellEnd"/>
        <w:r>
          <w:t xml:space="preserve"> shall not evaluate the Classified Adjustments Repository or update the Classified Adjustments Repository with changes to the following signals (ignore updates):</w:t>
        </w:r>
      </w:ins>
    </w:p>
    <w:p w14:paraId="3CDF4454" w14:textId="77777777" w:rsidR="00312FB4" w:rsidRDefault="00312FB4" w:rsidP="00312FB4">
      <w:pPr>
        <w:numPr>
          <w:ilvl w:val="0"/>
          <w:numId w:val="21"/>
        </w:numPr>
        <w:rPr>
          <w:ins w:id="2009" w:author="Borrelli, Matthew (M.T.)" w:date="2021-06-04T16:26:00Z"/>
        </w:rPr>
      </w:pPr>
      <w:proofErr w:type="spellStart"/>
      <w:ins w:id="2010" w:author="Borrelli, Matthew (M.T.)" w:date="2021-06-04T16:26:00Z">
        <w:r>
          <w:t>MirrorAutoSaveLeft_St</w:t>
        </w:r>
        <w:proofErr w:type="spellEnd"/>
      </w:ins>
    </w:p>
    <w:p w14:paraId="5C4D118C" w14:textId="77777777" w:rsidR="00312FB4" w:rsidRDefault="00312FB4" w:rsidP="00312FB4">
      <w:pPr>
        <w:numPr>
          <w:ilvl w:val="0"/>
          <w:numId w:val="21"/>
        </w:numPr>
        <w:rPr>
          <w:ins w:id="2011" w:author="Borrelli, Matthew (M.T.)" w:date="2021-06-04T16:26:00Z"/>
        </w:rPr>
      </w:pPr>
      <w:proofErr w:type="spellStart"/>
      <w:ins w:id="2012" w:author="Borrelli, Matthew (M.T.)" w:date="2021-06-04T16:26:00Z">
        <w:r>
          <w:t>MirrorAutoSaveRight_St</w:t>
        </w:r>
        <w:proofErr w:type="spellEnd"/>
      </w:ins>
    </w:p>
    <w:p w14:paraId="13A70932" w14:textId="77777777" w:rsidR="00312FB4" w:rsidRDefault="00312FB4" w:rsidP="00312FB4">
      <w:pPr>
        <w:numPr>
          <w:ilvl w:val="0"/>
          <w:numId w:val="21"/>
        </w:numPr>
        <w:rPr>
          <w:ins w:id="2013" w:author="Borrelli, Matthew (M.T.)" w:date="2021-06-04T16:26:00Z"/>
        </w:rPr>
      </w:pPr>
      <w:proofErr w:type="spellStart"/>
      <w:ins w:id="2014" w:author="Borrelli, Matthew (M.T.)" w:date="2021-06-04T16:26:00Z">
        <w:r>
          <w:t>DriverSeatAutoSave_St</w:t>
        </w:r>
        <w:proofErr w:type="spellEnd"/>
      </w:ins>
    </w:p>
    <w:p w14:paraId="0A1874C5" w14:textId="77777777" w:rsidR="00312FB4" w:rsidRDefault="00312FB4" w:rsidP="00312FB4">
      <w:pPr>
        <w:numPr>
          <w:ilvl w:val="0"/>
          <w:numId w:val="21"/>
        </w:numPr>
        <w:rPr>
          <w:ins w:id="2015" w:author="Borrelli, Matthew (M.T.)" w:date="2021-06-04T16:26:00Z"/>
        </w:rPr>
      </w:pPr>
      <w:proofErr w:type="spellStart"/>
      <w:ins w:id="2016" w:author="Borrelli, Matthew (M.T.)" w:date="2021-06-04T16:26:00Z">
        <w:r>
          <w:t>DriverMcsAutoSaveDriver_St</w:t>
        </w:r>
        <w:proofErr w:type="spellEnd"/>
      </w:ins>
    </w:p>
    <w:p w14:paraId="6744667B" w14:textId="77777777" w:rsidR="00312FB4" w:rsidRDefault="00312FB4" w:rsidP="00312FB4">
      <w:pPr>
        <w:numPr>
          <w:ilvl w:val="0"/>
          <w:numId w:val="21"/>
        </w:numPr>
        <w:rPr>
          <w:ins w:id="2017" w:author="Borrelli, Matthew (M.T.)" w:date="2021-06-04T16:26:00Z"/>
        </w:rPr>
      </w:pPr>
      <w:proofErr w:type="spellStart"/>
      <w:ins w:id="2018" w:author="Borrelli, Matthew (M.T.)" w:date="2021-06-04T16:26:00Z">
        <w:r>
          <w:t>PedalAutoSave_St</w:t>
        </w:r>
        <w:proofErr w:type="spellEnd"/>
      </w:ins>
    </w:p>
    <w:p w14:paraId="461C705F" w14:textId="77777777" w:rsidR="00312FB4" w:rsidRPr="00DB6382" w:rsidRDefault="00312FB4" w:rsidP="00312FB4">
      <w:pPr>
        <w:numPr>
          <w:ilvl w:val="0"/>
          <w:numId w:val="21"/>
        </w:numPr>
        <w:rPr>
          <w:ins w:id="2019" w:author="Borrelli, Matthew (M.T.)" w:date="2021-06-04T16:26:00Z"/>
        </w:rPr>
      </w:pPr>
      <w:proofErr w:type="spellStart"/>
      <w:ins w:id="2020" w:author="Borrelli, Matthew (M.T.)" w:date="2021-06-04T16:26:00Z">
        <w:r>
          <w:t>SteeringAutoSave_St</w:t>
        </w:r>
        <w:proofErr w:type="spellEnd"/>
      </w:ins>
    </w:p>
    <w:p w14:paraId="4C0FD7BC" w14:textId="77777777" w:rsidR="00312FB4" w:rsidRPr="00CF5397" w:rsidRDefault="00312FB4" w:rsidP="00312FB4">
      <w:pPr>
        <w:pStyle w:val="Heading4"/>
        <w:rPr>
          <w:ins w:id="2021" w:author="Borrelli, Matthew (M.T.)" w:date="2021-06-04T16:26:00Z"/>
          <w:b w:val="0"/>
          <w:u w:val="single"/>
        </w:rPr>
      </w:pPr>
      <w:ins w:id="2022" w:author="Borrelli, Matthew (M.T.)" w:date="2021-06-04T16:26:00Z">
        <w:r w:rsidRPr="00CF5397">
          <w:rPr>
            <w:b w:val="0"/>
            <w:u w:val="single"/>
          </w:rPr>
          <w:t>PPP-REQ-420378/A-Classified Adjustments Repository</w:t>
        </w:r>
      </w:ins>
    </w:p>
    <w:p w14:paraId="16D41E5E" w14:textId="77777777" w:rsidR="00312FB4" w:rsidRDefault="00312FB4" w:rsidP="00312FB4">
      <w:pPr>
        <w:rPr>
          <w:ins w:id="2023" w:author="Borrelli, Matthew (M.T.)" w:date="2021-06-04T16:26:00Z"/>
        </w:rPr>
      </w:pPr>
      <w:ins w:id="2024" w:author="Borrelli, Matthew (M.T.)" w:date="2021-06-04T16:26:00Z">
        <w:r>
          <w:t xml:space="preserve">The </w:t>
        </w:r>
        <w:proofErr w:type="spellStart"/>
        <w:r>
          <w:t>PPPServer</w:t>
        </w:r>
        <w:proofErr w:type="spellEnd"/>
        <w:r>
          <w:t xml:space="preserve"> shall maintain a Classified Adjustments Repository consisting of data values from the following signals:</w:t>
        </w:r>
      </w:ins>
    </w:p>
    <w:p w14:paraId="629DB22C" w14:textId="77777777" w:rsidR="00312FB4" w:rsidRDefault="00312FB4" w:rsidP="00312FB4">
      <w:pPr>
        <w:rPr>
          <w:ins w:id="2025" w:author="Borrelli, Matthew (M.T.)" w:date="2021-06-04T16:26:00Z"/>
        </w:rPr>
      </w:pPr>
    </w:p>
    <w:p w14:paraId="56C91A66" w14:textId="77777777" w:rsidR="00312FB4" w:rsidRDefault="00312FB4" w:rsidP="00312FB4">
      <w:pPr>
        <w:numPr>
          <w:ilvl w:val="0"/>
          <w:numId w:val="22"/>
        </w:numPr>
        <w:rPr>
          <w:ins w:id="2026" w:author="Borrelli, Matthew (M.T.)" w:date="2021-06-04T16:26:00Z"/>
        </w:rPr>
      </w:pPr>
      <w:proofErr w:type="spellStart"/>
      <w:ins w:id="2027" w:author="Borrelli, Matthew (M.T.)" w:date="2021-06-04T16:26:00Z">
        <w:r>
          <w:t>MirrorAutoSaveLeft_St</w:t>
        </w:r>
        <w:proofErr w:type="spellEnd"/>
      </w:ins>
    </w:p>
    <w:p w14:paraId="7C06A1C7" w14:textId="77777777" w:rsidR="00312FB4" w:rsidRDefault="00312FB4" w:rsidP="00312FB4">
      <w:pPr>
        <w:numPr>
          <w:ilvl w:val="0"/>
          <w:numId w:val="22"/>
        </w:numPr>
        <w:rPr>
          <w:ins w:id="2028" w:author="Borrelli, Matthew (M.T.)" w:date="2021-06-04T16:26:00Z"/>
        </w:rPr>
      </w:pPr>
      <w:proofErr w:type="spellStart"/>
      <w:ins w:id="2029" w:author="Borrelli, Matthew (M.T.)" w:date="2021-06-04T16:26:00Z">
        <w:r>
          <w:t>MirrorAutoSaveRight_St</w:t>
        </w:r>
        <w:proofErr w:type="spellEnd"/>
      </w:ins>
    </w:p>
    <w:p w14:paraId="2579509F" w14:textId="77777777" w:rsidR="00312FB4" w:rsidRDefault="00312FB4" w:rsidP="00312FB4">
      <w:pPr>
        <w:numPr>
          <w:ilvl w:val="0"/>
          <w:numId w:val="22"/>
        </w:numPr>
        <w:rPr>
          <w:ins w:id="2030" w:author="Borrelli, Matthew (M.T.)" w:date="2021-06-04T16:26:00Z"/>
        </w:rPr>
      </w:pPr>
      <w:proofErr w:type="spellStart"/>
      <w:ins w:id="2031" w:author="Borrelli, Matthew (M.T.)" w:date="2021-06-04T16:26:00Z">
        <w:r>
          <w:t>DriverSeatAutoSave_St</w:t>
        </w:r>
        <w:proofErr w:type="spellEnd"/>
      </w:ins>
    </w:p>
    <w:p w14:paraId="3A16AB05" w14:textId="77777777" w:rsidR="00312FB4" w:rsidRDefault="00312FB4" w:rsidP="00312FB4">
      <w:pPr>
        <w:numPr>
          <w:ilvl w:val="0"/>
          <w:numId w:val="22"/>
        </w:numPr>
        <w:rPr>
          <w:ins w:id="2032" w:author="Borrelli, Matthew (M.T.)" w:date="2021-06-04T16:26:00Z"/>
        </w:rPr>
      </w:pPr>
      <w:proofErr w:type="spellStart"/>
      <w:ins w:id="2033" w:author="Borrelli, Matthew (M.T.)" w:date="2021-06-04T16:26:00Z">
        <w:r>
          <w:t>DriverMcsAutoSaveDriver_St</w:t>
        </w:r>
        <w:proofErr w:type="spellEnd"/>
      </w:ins>
    </w:p>
    <w:p w14:paraId="12ABAEB1" w14:textId="77777777" w:rsidR="00312FB4" w:rsidRDefault="00312FB4" w:rsidP="00312FB4">
      <w:pPr>
        <w:numPr>
          <w:ilvl w:val="0"/>
          <w:numId w:val="22"/>
        </w:numPr>
        <w:rPr>
          <w:ins w:id="2034" w:author="Borrelli, Matthew (M.T.)" w:date="2021-06-04T16:26:00Z"/>
        </w:rPr>
      </w:pPr>
      <w:proofErr w:type="spellStart"/>
      <w:ins w:id="2035" w:author="Borrelli, Matthew (M.T.)" w:date="2021-06-04T16:26:00Z">
        <w:r>
          <w:t>PedalAutoSave_St</w:t>
        </w:r>
        <w:proofErr w:type="spellEnd"/>
      </w:ins>
    </w:p>
    <w:p w14:paraId="5F5987E7" w14:textId="77777777" w:rsidR="00312FB4" w:rsidRPr="00DB6382" w:rsidRDefault="00312FB4" w:rsidP="00312FB4">
      <w:pPr>
        <w:numPr>
          <w:ilvl w:val="0"/>
          <w:numId w:val="22"/>
        </w:numPr>
        <w:rPr>
          <w:ins w:id="2036" w:author="Borrelli, Matthew (M.T.)" w:date="2021-06-04T16:26:00Z"/>
        </w:rPr>
      </w:pPr>
      <w:proofErr w:type="spellStart"/>
      <w:ins w:id="2037" w:author="Borrelli, Matthew (M.T.)" w:date="2021-06-04T16:26:00Z">
        <w:r>
          <w:t>SteeringAutoSave_St</w:t>
        </w:r>
        <w:proofErr w:type="spellEnd"/>
      </w:ins>
    </w:p>
    <w:p w14:paraId="08BF8D53" w14:textId="77777777" w:rsidR="00312FB4" w:rsidRPr="00CF5397" w:rsidRDefault="00312FB4" w:rsidP="00312FB4">
      <w:pPr>
        <w:pStyle w:val="Heading4"/>
        <w:rPr>
          <w:ins w:id="2038" w:author="Borrelli, Matthew (M.T.)" w:date="2021-06-04T16:26:00Z"/>
          <w:b w:val="0"/>
          <w:u w:val="single"/>
        </w:rPr>
      </w:pPr>
      <w:ins w:id="2039" w:author="Borrelli, Matthew (M.T.)" w:date="2021-06-04T16:26:00Z">
        <w:r w:rsidRPr="00CF5397">
          <w:rPr>
            <w:b w:val="0"/>
            <w:u w:val="single"/>
          </w:rPr>
          <w:t>PPP-REQ-420379/A-Update Classified Adjustments Repository Upon Change</w:t>
        </w:r>
      </w:ins>
    </w:p>
    <w:p w14:paraId="379D6BEA" w14:textId="77777777" w:rsidR="00312FB4" w:rsidRDefault="00312FB4" w:rsidP="00312FB4">
      <w:pPr>
        <w:rPr>
          <w:ins w:id="2040" w:author="Borrelli, Matthew (M.T.)" w:date="2021-06-04T16:26:00Z"/>
        </w:rPr>
      </w:pPr>
      <w:ins w:id="2041" w:author="Borrelli, Matthew (M.T.)" w:date="2021-06-04T16:26:00Z">
        <w:r>
          <w:t xml:space="preserve">Once the data in the Classified Adjustments Repository is updated, the </w:t>
        </w:r>
        <w:proofErr w:type="spellStart"/>
        <w:r>
          <w:t>PPPServer</w:t>
        </w:r>
        <w:proofErr w:type="spellEnd"/>
        <w:r>
          <w:t xml:space="preserve"> shall resume/restart evaluating the adjustments.</w:t>
        </w:r>
      </w:ins>
    </w:p>
    <w:p w14:paraId="2D41C3C7" w14:textId="77777777" w:rsidR="00312FB4" w:rsidRPr="00CF5397" w:rsidRDefault="00312FB4" w:rsidP="00312FB4">
      <w:pPr>
        <w:pStyle w:val="Heading4"/>
        <w:rPr>
          <w:ins w:id="2042" w:author="Borrelli, Matthew (M.T.)" w:date="2021-06-04T16:26:00Z"/>
          <w:b w:val="0"/>
          <w:u w:val="single"/>
        </w:rPr>
      </w:pPr>
      <w:ins w:id="2043" w:author="Borrelli, Matthew (M.T.)" w:date="2021-06-04T16:26:00Z">
        <w:r w:rsidRPr="00CF5397">
          <w:rPr>
            <w:b w:val="0"/>
            <w:u w:val="single"/>
          </w:rPr>
          <w:t>PPP-REQ-420380/A-Update Classified Adjustments Repository After Clear Event</w:t>
        </w:r>
      </w:ins>
    </w:p>
    <w:p w14:paraId="4F0085FB" w14:textId="77777777" w:rsidR="00312FB4" w:rsidRDefault="00312FB4" w:rsidP="00312FB4">
      <w:pPr>
        <w:rPr>
          <w:ins w:id="2044" w:author="Borrelli, Matthew (M.T.)" w:date="2021-06-04T16:26:00Z"/>
        </w:rPr>
      </w:pPr>
      <w:ins w:id="2045" w:author="Borrelli, Matthew (M.T.)" w:date="2021-06-04T16:26:00Z">
        <w:r>
          <w:t xml:space="preserve">When all the data in the Classified Adjustments Repository is set to 'None' after a Clear event, the </w:t>
        </w:r>
        <w:proofErr w:type="spellStart"/>
        <w:r>
          <w:t>PPPServer</w:t>
        </w:r>
        <w:proofErr w:type="spellEnd"/>
        <w:r>
          <w:t xml:space="preserve"> shall resume/restart evaluating the adjustments.</w:t>
        </w:r>
      </w:ins>
    </w:p>
    <w:p w14:paraId="6220BC1B" w14:textId="77777777" w:rsidR="00312FB4" w:rsidRPr="00CF5397" w:rsidRDefault="00312FB4" w:rsidP="00312FB4">
      <w:pPr>
        <w:pStyle w:val="Heading4"/>
        <w:rPr>
          <w:ins w:id="2046" w:author="Borrelli, Matthew (M.T.)" w:date="2021-06-04T16:26:00Z"/>
          <w:b w:val="0"/>
          <w:u w:val="single"/>
        </w:rPr>
      </w:pPr>
      <w:ins w:id="2047" w:author="Borrelli, Matthew (M.T.)" w:date="2021-06-04T16:26:00Z">
        <w:r w:rsidRPr="00CF5397">
          <w:rPr>
            <w:b w:val="0"/>
            <w:u w:val="single"/>
          </w:rPr>
          <w:t>PPP-REQ-420381/A-Update Classified Adjustments Repository when Feature Enabled</w:t>
        </w:r>
      </w:ins>
    </w:p>
    <w:p w14:paraId="1CDD546B" w14:textId="77777777" w:rsidR="00312FB4" w:rsidRDefault="00312FB4" w:rsidP="00312FB4">
      <w:pPr>
        <w:rPr>
          <w:ins w:id="2048" w:author="Borrelli, Matthew (M.T.)" w:date="2021-06-04T16:26:00Z"/>
        </w:rPr>
      </w:pPr>
      <w:ins w:id="2049" w:author="Borrelli, Matthew (M.T.)" w:date="2021-06-04T16:26:00Z">
        <w:r>
          <w:t xml:space="preserve">When the value of </w:t>
        </w:r>
        <w:proofErr w:type="spellStart"/>
        <w:r>
          <w:t>AutoSave_St</w:t>
        </w:r>
        <w:proofErr w:type="spellEnd"/>
        <w:r>
          <w:t xml:space="preserve"> = “(0x2) Enable” and upon change, the </w:t>
        </w:r>
        <w:proofErr w:type="spellStart"/>
        <w:r>
          <w:t>PPPServer</w:t>
        </w:r>
        <w:proofErr w:type="spellEnd"/>
        <w:r>
          <w:t xml:space="preserve"> shall replace the old data values in the Classified Adjustments Repository with the data values from the following signals:</w:t>
        </w:r>
      </w:ins>
    </w:p>
    <w:p w14:paraId="71FC42F7" w14:textId="77777777" w:rsidR="00312FB4" w:rsidRDefault="00312FB4" w:rsidP="00312FB4">
      <w:pPr>
        <w:rPr>
          <w:ins w:id="2050" w:author="Borrelli, Matthew (M.T.)" w:date="2021-06-04T16:26:00Z"/>
        </w:rPr>
      </w:pPr>
    </w:p>
    <w:p w14:paraId="75A20379" w14:textId="77777777" w:rsidR="00312FB4" w:rsidRDefault="00312FB4" w:rsidP="00312FB4">
      <w:pPr>
        <w:numPr>
          <w:ilvl w:val="0"/>
          <w:numId w:val="23"/>
        </w:numPr>
        <w:rPr>
          <w:ins w:id="2051" w:author="Borrelli, Matthew (M.T.)" w:date="2021-06-04T16:26:00Z"/>
        </w:rPr>
      </w:pPr>
      <w:proofErr w:type="spellStart"/>
      <w:ins w:id="2052" w:author="Borrelli, Matthew (M.T.)" w:date="2021-06-04T16:26:00Z">
        <w:r>
          <w:t>MirrorAutoSaveLeft_St</w:t>
        </w:r>
        <w:proofErr w:type="spellEnd"/>
      </w:ins>
    </w:p>
    <w:p w14:paraId="636C4200" w14:textId="77777777" w:rsidR="00312FB4" w:rsidRDefault="00312FB4" w:rsidP="00312FB4">
      <w:pPr>
        <w:numPr>
          <w:ilvl w:val="0"/>
          <w:numId w:val="23"/>
        </w:numPr>
        <w:rPr>
          <w:ins w:id="2053" w:author="Borrelli, Matthew (M.T.)" w:date="2021-06-04T16:26:00Z"/>
        </w:rPr>
      </w:pPr>
      <w:proofErr w:type="spellStart"/>
      <w:ins w:id="2054" w:author="Borrelli, Matthew (M.T.)" w:date="2021-06-04T16:26:00Z">
        <w:r>
          <w:t>MirrorAutoSaveRight_St</w:t>
        </w:r>
        <w:proofErr w:type="spellEnd"/>
      </w:ins>
    </w:p>
    <w:p w14:paraId="4B2CDC61" w14:textId="77777777" w:rsidR="00312FB4" w:rsidRDefault="00312FB4" w:rsidP="00312FB4">
      <w:pPr>
        <w:numPr>
          <w:ilvl w:val="0"/>
          <w:numId w:val="23"/>
        </w:numPr>
        <w:rPr>
          <w:ins w:id="2055" w:author="Borrelli, Matthew (M.T.)" w:date="2021-06-04T16:26:00Z"/>
        </w:rPr>
      </w:pPr>
      <w:proofErr w:type="spellStart"/>
      <w:ins w:id="2056" w:author="Borrelli, Matthew (M.T.)" w:date="2021-06-04T16:26:00Z">
        <w:r>
          <w:lastRenderedPageBreak/>
          <w:t>DriverSeatAutoSave_St</w:t>
        </w:r>
        <w:proofErr w:type="spellEnd"/>
      </w:ins>
    </w:p>
    <w:p w14:paraId="130F620A" w14:textId="77777777" w:rsidR="00312FB4" w:rsidRDefault="00312FB4" w:rsidP="00312FB4">
      <w:pPr>
        <w:numPr>
          <w:ilvl w:val="0"/>
          <w:numId w:val="23"/>
        </w:numPr>
        <w:rPr>
          <w:ins w:id="2057" w:author="Borrelli, Matthew (M.T.)" w:date="2021-06-04T16:26:00Z"/>
        </w:rPr>
      </w:pPr>
      <w:proofErr w:type="spellStart"/>
      <w:ins w:id="2058" w:author="Borrelli, Matthew (M.T.)" w:date="2021-06-04T16:26:00Z">
        <w:r>
          <w:t>DriverMcsAutoSaveDriver_St</w:t>
        </w:r>
        <w:proofErr w:type="spellEnd"/>
      </w:ins>
    </w:p>
    <w:p w14:paraId="5030C338" w14:textId="77777777" w:rsidR="00312FB4" w:rsidRDefault="00312FB4" w:rsidP="00312FB4">
      <w:pPr>
        <w:numPr>
          <w:ilvl w:val="0"/>
          <w:numId w:val="23"/>
        </w:numPr>
        <w:rPr>
          <w:ins w:id="2059" w:author="Borrelli, Matthew (M.T.)" w:date="2021-06-04T16:26:00Z"/>
        </w:rPr>
      </w:pPr>
      <w:proofErr w:type="spellStart"/>
      <w:ins w:id="2060" w:author="Borrelli, Matthew (M.T.)" w:date="2021-06-04T16:26:00Z">
        <w:r>
          <w:t>PedalAutoSave_St</w:t>
        </w:r>
        <w:proofErr w:type="spellEnd"/>
      </w:ins>
    </w:p>
    <w:p w14:paraId="79BE0DE9" w14:textId="77777777" w:rsidR="00312FB4" w:rsidRPr="00DB6382" w:rsidRDefault="00312FB4" w:rsidP="00312FB4">
      <w:pPr>
        <w:numPr>
          <w:ilvl w:val="0"/>
          <w:numId w:val="23"/>
        </w:numPr>
        <w:rPr>
          <w:ins w:id="2061" w:author="Borrelli, Matthew (M.T.)" w:date="2021-06-04T16:26:00Z"/>
        </w:rPr>
      </w:pPr>
      <w:proofErr w:type="spellStart"/>
      <w:ins w:id="2062" w:author="Borrelli, Matthew (M.T.)" w:date="2021-06-04T16:26:00Z">
        <w:r>
          <w:t>SteeringAutoSave_St</w:t>
        </w:r>
        <w:proofErr w:type="spellEnd"/>
      </w:ins>
    </w:p>
    <w:p w14:paraId="0B28AA4B" w14:textId="77777777" w:rsidR="00312FB4" w:rsidRPr="00CF5397" w:rsidRDefault="00312FB4" w:rsidP="00312FB4">
      <w:pPr>
        <w:pStyle w:val="Heading4"/>
        <w:rPr>
          <w:ins w:id="2063" w:author="Borrelli, Matthew (M.T.)" w:date="2021-06-04T16:26:00Z"/>
          <w:b w:val="0"/>
          <w:u w:val="single"/>
        </w:rPr>
      </w:pPr>
      <w:ins w:id="2064" w:author="Borrelli, Matthew (M.T.)" w:date="2021-06-04T16:26:00Z">
        <w:r w:rsidRPr="00CF5397">
          <w:rPr>
            <w:b w:val="0"/>
            <w:u w:val="single"/>
          </w:rPr>
          <w:t>PPP-REQ-420382/A-Update Classified Adjustments Repository: Missing Message</w:t>
        </w:r>
      </w:ins>
    </w:p>
    <w:p w14:paraId="3219C275" w14:textId="77777777" w:rsidR="00312FB4" w:rsidRDefault="00312FB4" w:rsidP="00312FB4">
      <w:pPr>
        <w:rPr>
          <w:ins w:id="2065" w:author="Borrelli, Matthew (M.T.)" w:date="2021-06-04T16:26:00Z"/>
        </w:rPr>
      </w:pPr>
      <w:ins w:id="2066" w:author="Borrelli, Matthew (M.T.)" w:date="2021-06-04T16:26:00Z">
        <w:r>
          <w:t xml:space="preserve">If the message carrying one of the below signals is missing for more than 5 seconds, the </w:t>
        </w:r>
        <w:proofErr w:type="spellStart"/>
        <w:r>
          <w:t>PPPServer</w:t>
        </w:r>
        <w:proofErr w:type="spellEnd"/>
        <w:r>
          <w:t xml:space="preserve"> shall ignore changes to the following signals:</w:t>
        </w:r>
      </w:ins>
    </w:p>
    <w:p w14:paraId="2145D9B9" w14:textId="77777777" w:rsidR="00312FB4" w:rsidRDefault="00312FB4" w:rsidP="00312FB4">
      <w:pPr>
        <w:rPr>
          <w:ins w:id="2067" w:author="Borrelli, Matthew (M.T.)" w:date="2021-06-04T16:26:00Z"/>
        </w:rPr>
      </w:pPr>
    </w:p>
    <w:p w14:paraId="0FBE522C" w14:textId="77777777" w:rsidR="00312FB4" w:rsidRDefault="00312FB4" w:rsidP="00312FB4">
      <w:pPr>
        <w:numPr>
          <w:ilvl w:val="0"/>
          <w:numId w:val="24"/>
        </w:numPr>
        <w:rPr>
          <w:ins w:id="2068" w:author="Borrelli, Matthew (M.T.)" w:date="2021-06-04T16:26:00Z"/>
        </w:rPr>
      </w:pPr>
      <w:proofErr w:type="spellStart"/>
      <w:ins w:id="2069" w:author="Borrelli, Matthew (M.T.)" w:date="2021-06-04T16:26:00Z">
        <w:r>
          <w:t>MirrorAutoSaveLeft_St</w:t>
        </w:r>
        <w:proofErr w:type="spellEnd"/>
      </w:ins>
    </w:p>
    <w:p w14:paraId="13630BCC" w14:textId="77777777" w:rsidR="00312FB4" w:rsidRDefault="00312FB4" w:rsidP="00312FB4">
      <w:pPr>
        <w:numPr>
          <w:ilvl w:val="0"/>
          <w:numId w:val="24"/>
        </w:numPr>
        <w:rPr>
          <w:ins w:id="2070" w:author="Borrelli, Matthew (M.T.)" w:date="2021-06-04T16:26:00Z"/>
        </w:rPr>
      </w:pPr>
      <w:proofErr w:type="spellStart"/>
      <w:ins w:id="2071" w:author="Borrelli, Matthew (M.T.)" w:date="2021-06-04T16:26:00Z">
        <w:r>
          <w:t>MirrorAutoSaveRight_St</w:t>
        </w:r>
        <w:proofErr w:type="spellEnd"/>
      </w:ins>
    </w:p>
    <w:p w14:paraId="59C85239" w14:textId="77777777" w:rsidR="00312FB4" w:rsidRDefault="00312FB4" w:rsidP="00312FB4">
      <w:pPr>
        <w:numPr>
          <w:ilvl w:val="0"/>
          <w:numId w:val="24"/>
        </w:numPr>
        <w:rPr>
          <w:ins w:id="2072" w:author="Borrelli, Matthew (M.T.)" w:date="2021-06-04T16:26:00Z"/>
        </w:rPr>
      </w:pPr>
      <w:proofErr w:type="spellStart"/>
      <w:ins w:id="2073" w:author="Borrelli, Matthew (M.T.)" w:date="2021-06-04T16:26:00Z">
        <w:r>
          <w:t>DriverSeatAutoSave_St</w:t>
        </w:r>
        <w:proofErr w:type="spellEnd"/>
      </w:ins>
    </w:p>
    <w:p w14:paraId="750728A0" w14:textId="77777777" w:rsidR="00312FB4" w:rsidRDefault="00312FB4" w:rsidP="00312FB4">
      <w:pPr>
        <w:numPr>
          <w:ilvl w:val="0"/>
          <w:numId w:val="24"/>
        </w:numPr>
        <w:rPr>
          <w:ins w:id="2074" w:author="Borrelli, Matthew (M.T.)" w:date="2021-06-04T16:26:00Z"/>
        </w:rPr>
      </w:pPr>
      <w:proofErr w:type="spellStart"/>
      <w:ins w:id="2075" w:author="Borrelli, Matthew (M.T.)" w:date="2021-06-04T16:26:00Z">
        <w:r>
          <w:t>DriverMcsAutoSaveDriver_St</w:t>
        </w:r>
        <w:proofErr w:type="spellEnd"/>
      </w:ins>
    </w:p>
    <w:p w14:paraId="2EAE6CC0" w14:textId="77777777" w:rsidR="00312FB4" w:rsidRDefault="00312FB4" w:rsidP="00312FB4">
      <w:pPr>
        <w:numPr>
          <w:ilvl w:val="0"/>
          <w:numId w:val="24"/>
        </w:numPr>
        <w:rPr>
          <w:ins w:id="2076" w:author="Borrelli, Matthew (M.T.)" w:date="2021-06-04T16:26:00Z"/>
        </w:rPr>
      </w:pPr>
      <w:proofErr w:type="spellStart"/>
      <w:ins w:id="2077" w:author="Borrelli, Matthew (M.T.)" w:date="2021-06-04T16:26:00Z">
        <w:r>
          <w:t>PedalAutoSave_St</w:t>
        </w:r>
        <w:proofErr w:type="spellEnd"/>
      </w:ins>
    </w:p>
    <w:p w14:paraId="748EC781" w14:textId="77777777" w:rsidR="00312FB4" w:rsidRDefault="00312FB4" w:rsidP="00312FB4">
      <w:pPr>
        <w:numPr>
          <w:ilvl w:val="0"/>
          <w:numId w:val="24"/>
        </w:numPr>
        <w:rPr>
          <w:ins w:id="2078" w:author="Borrelli, Matthew (M.T.)" w:date="2021-06-04T16:26:00Z"/>
        </w:rPr>
      </w:pPr>
      <w:proofErr w:type="spellStart"/>
      <w:ins w:id="2079" w:author="Borrelli, Matthew (M.T.)" w:date="2021-06-04T16:26:00Z">
        <w:r>
          <w:t>SteeringAutoSave_St</w:t>
        </w:r>
        <w:proofErr w:type="spellEnd"/>
      </w:ins>
    </w:p>
    <w:p w14:paraId="2488A430" w14:textId="77777777" w:rsidR="00312FB4" w:rsidRPr="00CF5397" w:rsidRDefault="00312FB4" w:rsidP="00312FB4">
      <w:pPr>
        <w:pStyle w:val="Heading4"/>
        <w:rPr>
          <w:ins w:id="2080" w:author="Borrelli, Matthew (M.T.)" w:date="2021-06-04T16:26:00Z"/>
          <w:b w:val="0"/>
          <w:u w:val="single"/>
        </w:rPr>
      </w:pPr>
      <w:ins w:id="2081" w:author="Borrelli, Matthew (M.T.)" w:date="2021-06-04T16:26:00Z">
        <w:r w:rsidRPr="00CF5397">
          <w:rPr>
            <w:b w:val="0"/>
            <w:u w:val="single"/>
          </w:rPr>
          <w:t>PPP-REQ-420383/A-Evaluate Classified Adjustments: No Adjustment</w:t>
        </w:r>
      </w:ins>
    </w:p>
    <w:p w14:paraId="290F96E3" w14:textId="77777777" w:rsidR="00312FB4" w:rsidRPr="00D67469" w:rsidRDefault="00312FB4" w:rsidP="00312FB4">
      <w:pPr>
        <w:rPr>
          <w:ins w:id="2082" w:author="Borrelli, Matthew (M.T.)" w:date="2021-06-04T16:26:00Z"/>
        </w:rPr>
      </w:pPr>
      <w:ins w:id="2083" w:author="Borrelli, Matthew (M.T.)" w:date="2021-06-04T16:26:00Z">
        <w:r>
          <w:t xml:space="preserve">When the </w:t>
        </w:r>
        <w:proofErr w:type="spellStart"/>
        <w:r>
          <w:t>PPPServer</w:t>
        </w:r>
        <w:proofErr w:type="spellEnd"/>
        <w:r>
          <w:t xml:space="preserve"> evaluates the Classified Adjustments Repository, and all values are set to 'None', (none are 'In Progress', 'Major', or 'Minor'), the </w:t>
        </w:r>
        <w:proofErr w:type="spellStart"/>
        <w:r>
          <w:t>PPPServer</w:t>
        </w:r>
        <w:proofErr w:type="spellEnd"/>
        <w:r>
          <w:t xml:space="preserve"> shall consider the overall adjustment classification as a </w:t>
        </w:r>
        <w:r w:rsidRPr="00D67469">
          <w:t>'</w:t>
        </w:r>
        <w:r>
          <w:t>None’ adjustment.</w:t>
        </w:r>
      </w:ins>
    </w:p>
    <w:p w14:paraId="561C46F3" w14:textId="77777777" w:rsidR="00312FB4" w:rsidRPr="00B1086D" w:rsidRDefault="00312FB4" w:rsidP="00312FB4">
      <w:pPr>
        <w:pStyle w:val="Heading4"/>
        <w:rPr>
          <w:ins w:id="2084" w:author="Borrelli, Matthew (M.T.)" w:date="2021-06-04T16:26:00Z"/>
          <w:b w:val="0"/>
          <w:strike/>
          <w:u w:val="single"/>
        </w:rPr>
      </w:pPr>
      <w:commentRangeStart w:id="2085"/>
      <w:commentRangeStart w:id="2086"/>
      <w:ins w:id="2087" w:author="Borrelli, Matthew (M.T.)" w:date="2021-06-04T16:26:00Z">
        <w:r w:rsidRPr="00B1086D">
          <w:rPr>
            <w:b w:val="0"/>
            <w:strike/>
            <w:u w:val="single"/>
          </w:rPr>
          <w:t>PPP-REQ-420384/A-Evaluate Classified Adjustments: Minor Adjustment</w:t>
        </w:r>
      </w:ins>
    </w:p>
    <w:p w14:paraId="15DAB2DE" w14:textId="77777777" w:rsidR="00312FB4" w:rsidRPr="00B1086D" w:rsidRDefault="00312FB4" w:rsidP="00312FB4">
      <w:pPr>
        <w:rPr>
          <w:ins w:id="2088" w:author="Borrelli, Matthew (M.T.)" w:date="2021-06-04T16:26:00Z"/>
          <w:strike/>
        </w:rPr>
      </w:pPr>
      <w:ins w:id="2089" w:author="Borrelli, Matthew (M.T.)" w:date="2021-06-04T16:26:00Z">
        <w:r w:rsidRPr="00B1086D">
          <w:rPr>
            <w:strike/>
          </w:rPr>
          <w:t xml:space="preserve">When the </w:t>
        </w:r>
        <w:proofErr w:type="spellStart"/>
        <w:r w:rsidRPr="00B1086D">
          <w:rPr>
            <w:strike/>
          </w:rPr>
          <w:t>PPPServer</w:t>
        </w:r>
        <w:proofErr w:type="spellEnd"/>
        <w:r w:rsidRPr="00B1086D">
          <w:rPr>
            <w:strike/>
          </w:rPr>
          <w:t xml:space="preserve"> evaluates the Classified Adjustments Repository, at least one value in the repository is set to 'Minor', and no others are set to 'In Progress' or 'Major', the </w:t>
        </w:r>
        <w:proofErr w:type="spellStart"/>
        <w:r w:rsidRPr="00B1086D">
          <w:rPr>
            <w:strike/>
          </w:rPr>
          <w:t>PPPServer</w:t>
        </w:r>
        <w:proofErr w:type="spellEnd"/>
        <w:r w:rsidRPr="00B1086D">
          <w:rPr>
            <w:strike/>
          </w:rPr>
          <w:t xml:space="preserve"> shall consider the overall adjustment classification as a 'Minor' adjustment.</w:t>
        </w:r>
      </w:ins>
      <w:commentRangeEnd w:id="2085"/>
      <w:ins w:id="2090" w:author="Borrelli, Matthew (M.T.)" w:date="2021-06-04T16:43:00Z">
        <w:r w:rsidR="00B1086D">
          <w:rPr>
            <w:rStyle w:val="CommentReference"/>
          </w:rPr>
          <w:commentReference w:id="2085"/>
        </w:r>
      </w:ins>
      <w:commentRangeEnd w:id="2086"/>
      <w:ins w:id="2091" w:author="Borrelli, Matthew (M.T.)" w:date="2021-06-21T14:56:00Z">
        <w:r w:rsidR="00C52C70">
          <w:rPr>
            <w:rStyle w:val="CommentReference"/>
          </w:rPr>
          <w:commentReference w:id="2086"/>
        </w:r>
      </w:ins>
    </w:p>
    <w:p w14:paraId="020CB948" w14:textId="77777777" w:rsidR="00312FB4" w:rsidRPr="00CF5397" w:rsidRDefault="00312FB4" w:rsidP="00312FB4">
      <w:pPr>
        <w:pStyle w:val="Heading4"/>
        <w:rPr>
          <w:ins w:id="2092" w:author="Borrelli, Matthew (M.T.)" w:date="2021-06-04T16:26:00Z"/>
          <w:b w:val="0"/>
          <w:u w:val="single"/>
        </w:rPr>
      </w:pPr>
      <w:ins w:id="2093" w:author="Borrelli, Matthew (M.T.)" w:date="2021-06-04T16:26:00Z">
        <w:r w:rsidRPr="00CF5397">
          <w:rPr>
            <w:b w:val="0"/>
            <w:u w:val="single"/>
          </w:rPr>
          <w:t>PPP-REQ-420385/A-Evaluate Classified Adjustments: In Progress Adjustment</w:t>
        </w:r>
      </w:ins>
    </w:p>
    <w:p w14:paraId="3D2CAF56" w14:textId="77777777" w:rsidR="00312FB4" w:rsidRPr="00D67469" w:rsidRDefault="00312FB4" w:rsidP="00312FB4">
      <w:pPr>
        <w:rPr>
          <w:ins w:id="2094" w:author="Borrelli, Matthew (M.T.)" w:date="2021-06-04T16:26:00Z"/>
        </w:rPr>
      </w:pPr>
      <w:ins w:id="2095" w:author="Borrelli, Matthew (M.T.)" w:date="2021-06-04T16:26:00Z">
        <w:r>
          <w:t xml:space="preserve">When the </w:t>
        </w:r>
        <w:proofErr w:type="spellStart"/>
        <w:r>
          <w:t>PPPServer</w:t>
        </w:r>
        <w:proofErr w:type="spellEnd"/>
        <w:r>
          <w:t xml:space="preserve"> evaluates the Classified Adjustments Repository and at least one value in the repository is set to 'In Progress', the </w:t>
        </w:r>
        <w:proofErr w:type="spellStart"/>
        <w:r>
          <w:t>PPPServer</w:t>
        </w:r>
        <w:proofErr w:type="spellEnd"/>
        <w:r>
          <w:t xml:space="preserve"> shall consider the overall adjustment classification as 'In Progress.'</w:t>
        </w:r>
      </w:ins>
    </w:p>
    <w:p w14:paraId="764F4837" w14:textId="43F6BA44" w:rsidR="00312FB4" w:rsidRPr="00CF5397" w:rsidRDefault="00312FB4" w:rsidP="00312FB4">
      <w:pPr>
        <w:pStyle w:val="Heading4"/>
        <w:rPr>
          <w:ins w:id="2096" w:author="Borrelli, Matthew (M.T.)" w:date="2021-06-04T16:26:00Z"/>
          <w:b w:val="0"/>
          <w:u w:val="single"/>
        </w:rPr>
      </w:pPr>
      <w:ins w:id="2097" w:author="Borrelli, Matthew (M.T.)" w:date="2021-06-04T16:26:00Z">
        <w:r w:rsidRPr="00CF5397">
          <w:rPr>
            <w:b w:val="0"/>
            <w:u w:val="single"/>
          </w:rPr>
          <w:t>PPP-REQ-</w:t>
        </w:r>
      </w:ins>
      <w:ins w:id="2098" w:author="Borrelli, Matthew (M.T.)" w:date="2021-06-04T16:43:00Z">
        <w:r w:rsidR="00B1086D">
          <w:rPr>
            <w:b w:val="0"/>
            <w:u w:val="single"/>
          </w:rPr>
          <w:t>XXXXXX</w:t>
        </w:r>
      </w:ins>
      <w:ins w:id="2099" w:author="Borrelli, Matthew (M.T.)" w:date="2021-06-04T16:26:00Z">
        <w:r w:rsidRPr="00CF5397">
          <w:rPr>
            <w:b w:val="0"/>
            <w:u w:val="single"/>
          </w:rPr>
          <w:t>-Evaluate Classified Adjustments: Major Adjustment</w:t>
        </w:r>
      </w:ins>
      <w:ins w:id="2100" w:author="Borrelli, Matthew (M.T.)" w:date="2021-06-04T16:43:00Z">
        <w:r w:rsidR="00B1086D">
          <w:rPr>
            <w:b w:val="0"/>
            <w:u w:val="single"/>
          </w:rPr>
          <w:t xml:space="preserve"> </w:t>
        </w:r>
        <w:commentRangeStart w:id="2101"/>
        <w:r w:rsidR="00B1086D">
          <w:rPr>
            <w:b w:val="0"/>
            <w:u w:val="single"/>
          </w:rPr>
          <w:t>(Simple)</w:t>
        </w:r>
        <w:commentRangeEnd w:id="2101"/>
        <w:r w:rsidR="00B1086D">
          <w:rPr>
            <w:rStyle w:val="CommentReference"/>
            <w:b w:val="0"/>
            <w:bCs w:val="0"/>
            <w:i w:val="0"/>
          </w:rPr>
          <w:commentReference w:id="2101"/>
        </w:r>
      </w:ins>
    </w:p>
    <w:p w14:paraId="5A924BE2" w14:textId="177CB0B7" w:rsidR="00312FB4" w:rsidRDefault="00312FB4" w:rsidP="00312FB4">
      <w:pPr>
        <w:rPr>
          <w:ins w:id="2102" w:author="Borrelli, Matthew (M.T.)" w:date="2021-06-04T16:42:00Z"/>
        </w:rPr>
      </w:pPr>
      <w:bookmarkStart w:id="2103" w:name="_Hlk75179959"/>
      <w:commentRangeStart w:id="2104"/>
      <w:ins w:id="2105" w:author="Borrelli, Matthew (M.T.)" w:date="2021-06-04T16:26:00Z">
        <w:r>
          <w:t xml:space="preserve">When the </w:t>
        </w:r>
        <w:proofErr w:type="spellStart"/>
        <w:r>
          <w:t>PPPServer</w:t>
        </w:r>
        <w:proofErr w:type="spellEnd"/>
        <w:r>
          <w:t xml:space="preserve"> evaluates the Classified Adjustments Repository, at least one value in the repository is set to 'Major' </w:t>
        </w:r>
      </w:ins>
      <w:ins w:id="2106" w:author="Borrelli, Matthew (M.T.)" w:date="2021-06-04T16:42:00Z">
        <w:r w:rsidR="00B1086D">
          <w:t xml:space="preserve">or ‘Minor’ </w:t>
        </w:r>
      </w:ins>
      <w:ins w:id="2107" w:author="Borrelli, Matthew (M.T.)" w:date="2021-06-04T16:26:00Z">
        <w:r>
          <w:t xml:space="preserve">and no other values are set to 'In Progress', the </w:t>
        </w:r>
        <w:proofErr w:type="spellStart"/>
        <w:r>
          <w:t>PPPServer</w:t>
        </w:r>
        <w:proofErr w:type="spellEnd"/>
        <w:r>
          <w:t xml:space="preserve"> </w:t>
        </w:r>
        <w:r w:rsidRPr="00D67469">
          <w:t xml:space="preserve">shall </w:t>
        </w:r>
        <w:r>
          <w:t>consider the overall adjustment classification as a 'Major' adjustment.</w:t>
        </w:r>
      </w:ins>
    </w:p>
    <w:p w14:paraId="259425FD" w14:textId="3F8215A7" w:rsidR="00B1086D" w:rsidRDefault="00B1086D" w:rsidP="00312FB4">
      <w:pPr>
        <w:rPr>
          <w:ins w:id="2108" w:author="Borrelli, Matthew (M.T.)" w:date="2021-06-04T16:42:00Z"/>
        </w:rPr>
      </w:pPr>
    </w:p>
    <w:p w14:paraId="7C859117" w14:textId="74B962ED" w:rsidR="00B1086D" w:rsidRDefault="00B1086D" w:rsidP="00312FB4">
      <w:pPr>
        <w:rPr>
          <w:ins w:id="2109" w:author="Borrelli, Matthew (M.T.)" w:date="2021-06-04T16:26:00Z"/>
        </w:rPr>
      </w:pPr>
      <w:ins w:id="2110" w:author="Borrelli, Matthew (M.T.)" w:date="2021-06-04T16:42:00Z">
        <w:r w:rsidRPr="00B1086D">
          <w:rPr>
            <w:b/>
            <w:bCs/>
          </w:rPr>
          <w:t>Note</w:t>
        </w:r>
        <w:r>
          <w:t>: F</w:t>
        </w:r>
      </w:ins>
      <w:ins w:id="2111" w:author="Borrelli, Matthew (M.T.)" w:date="2021-06-04T16:43:00Z">
        <w:r>
          <w:t>or this Simple implementation, all changes are considered Major Changes.</w:t>
        </w:r>
      </w:ins>
      <w:commentRangeEnd w:id="2104"/>
      <w:ins w:id="2112" w:author="Borrelli, Matthew (M.T.)" w:date="2021-06-21T14:59:00Z">
        <w:r w:rsidR="00C52C70">
          <w:rPr>
            <w:rStyle w:val="CommentReference"/>
          </w:rPr>
          <w:commentReference w:id="2104"/>
        </w:r>
      </w:ins>
    </w:p>
    <w:bookmarkEnd w:id="2103"/>
    <w:p w14:paraId="3975F824" w14:textId="77777777" w:rsidR="00312FB4" w:rsidRPr="00CF5397" w:rsidRDefault="00312FB4" w:rsidP="00312FB4">
      <w:pPr>
        <w:pStyle w:val="Heading4"/>
        <w:rPr>
          <w:ins w:id="2113" w:author="Borrelli, Matthew (M.T.)" w:date="2021-06-04T16:26:00Z"/>
          <w:b w:val="0"/>
          <w:u w:val="single"/>
        </w:rPr>
      </w:pPr>
      <w:ins w:id="2114" w:author="Borrelli, Matthew (M.T.)" w:date="2021-06-04T16:26:00Z">
        <w:r w:rsidRPr="00CF5397">
          <w:rPr>
            <w:b w:val="0"/>
            <w:u w:val="single"/>
          </w:rPr>
          <w:t>PPP-REQ-420387/A-Adjustment Timer</w:t>
        </w:r>
      </w:ins>
    </w:p>
    <w:p w14:paraId="7DBD4B26" w14:textId="77777777" w:rsidR="00312FB4" w:rsidRDefault="00312FB4" w:rsidP="00312FB4">
      <w:pPr>
        <w:rPr>
          <w:ins w:id="2115" w:author="Borrelli, Matthew (M.T.)" w:date="2021-06-04T16:26:00Z"/>
        </w:rPr>
      </w:pPr>
      <w:ins w:id="2116" w:author="Borrelli, Matthew (M.T.)" w:date="2021-06-04T16:26:00Z">
        <w:r>
          <w:t xml:space="preserve">The </w:t>
        </w:r>
        <w:proofErr w:type="spellStart"/>
        <w:r>
          <w:t>PPPServer</w:t>
        </w:r>
        <w:proofErr w:type="spellEnd"/>
        <w:r>
          <w:t xml:space="preserve"> shall have a timer, </w:t>
        </w:r>
        <w:proofErr w:type="spellStart"/>
        <w:r>
          <w:t>T_Adjust</w:t>
        </w:r>
        <w:proofErr w:type="spellEnd"/>
        <w:r>
          <w:t xml:space="preserve">, which shall be the maximum time the </w:t>
        </w:r>
        <w:proofErr w:type="spellStart"/>
        <w:r>
          <w:t>PPPServer</w:t>
        </w:r>
        <w:proofErr w:type="spellEnd"/>
        <w:r>
          <w:t xml:space="preserve"> shall wait for additional adjustments before classifying an overall adjustment.</w:t>
        </w:r>
      </w:ins>
    </w:p>
    <w:p w14:paraId="61F8FB58" w14:textId="77777777" w:rsidR="00312FB4" w:rsidRDefault="00312FB4" w:rsidP="00312FB4">
      <w:pPr>
        <w:pStyle w:val="Heading4"/>
        <w:rPr>
          <w:ins w:id="2117" w:author="Borrelli, Matthew (M.T.)" w:date="2021-06-04T16:26:00Z"/>
        </w:rPr>
      </w:pPr>
      <w:ins w:id="2118" w:author="Borrelli, Matthew (M.T.)" w:date="2021-06-04T16:26:00Z">
        <w:r w:rsidRPr="00B9479B">
          <w:t>PPP-TMR-REQ-420635/A-</w:t>
        </w:r>
        <w:proofErr w:type="spellStart"/>
        <w:r w:rsidRPr="00B9479B">
          <w:t>T_Adjust</w:t>
        </w:r>
        <w:proofErr w:type="spellEnd"/>
      </w:ins>
    </w:p>
    <w:p w14:paraId="27CF59A1" w14:textId="77777777" w:rsidR="00312FB4" w:rsidRPr="0091772B" w:rsidRDefault="00312FB4" w:rsidP="00312FB4">
      <w:pPr>
        <w:rPr>
          <w:ins w:id="2119" w:author="Borrelli, Matthew (M.T.)" w:date="2021-06-04T16:26:00Z"/>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12FB4" w14:paraId="0BC993C9" w14:textId="77777777" w:rsidTr="00F659A1">
        <w:trPr>
          <w:jc w:val="center"/>
          <w:ins w:id="2120" w:author="Borrelli, Matthew (M.T.)" w:date="2021-06-04T16:26:00Z"/>
        </w:trPr>
        <w:tc>
          <w:tcPr>
            <w:tcW w:w="2066" w:type="dxa"/>
            <w:tcBorders>
              <w:top w:val="single" w:sz="4" w:space="0" w:color="auto"/>
              <w:left w:val="single" w:sz="4" w:space="0" w:color="auto"/>
              <w:bottom w:val="single" w:sz="4" w:space="0" w:color="auto"/>
              <w:right w:val="single" w:sz="4" w:space="0" w:color="auto"/>
            </w:tcBorders>
            <w:hideMark/>
          </w:tcPr>
          <w:p w14:paraId="58AE363A" w14:textId="77777777" w:rsidR="00312FB4" w:rsidRDefault="00312FB4" w:rsidP="00F659A1">
            <w:pPr>
              <w:spacing w:line="276" w:lineRule="auto"/>
              <w:jc w:val="center"/>
              <w:rPr>
                <w:ins w:id="2121" w:author="Borrelli, Matthew (M.T.)" w:date="2021-06-04T16:26:00Z"/>
                <w:rFonts w:ascii="Univers" w:eastAsia="Times New Roman" w:hAnsi="Univers" w:cs="Arial"/>
                <w:b/>
                <w:sz w:val="14"/>
                <w:szCs w:val="14"/>
              </w:rPr>
            </w:pPr>
            <w:ins w:id="2122" w:author="Borrelli, Matthew (M.T.)" w:date="2021-06-04T16:26:00Z">
              <w:r>
                <w:rPr>
                  <w:rFonts w:cs="Arial"/>
                  <w:b/>
                  <w:sz w:val="14"/>
                  <w:szCs w:val="14"/>
                </w:rPr>
                <w:t>Name</w:t>
              </w:r>
            </w:ins>
          </w:p>
        </w:tc>
        <w:tc>
          <w:tcPr>
            <w:tcW w:w="5442" w:type="dxa"/>
            <w:tcBorders>
              <w:top w:val="single" w:sz="4" w:space="0" w:color="auto"/>
              <w:left w:val="single" w:sz="4" w:space="0" w:color="auto"/>
              <w:bottom w:val="single" w:sz="4" w:space="0" w:color="auto"/>
              <w:right w:val="single" w:sz="4" w:space="0" w:color="auto"/>
            </w:tcBorders>
            <w:hideMark/>
          </w:tcPr>
          <w:p w14:paraId="2E632683" w14:textId="77777777" w:rsidR="00312FB4" w:rsidRDefault="00312FB4" w:rsidP="00F659A1">
            <w:pPr>
              <w:spacing w:line="276" w:lineRule="auto"/>
              <w:jc w:val="center"/>
              <w:rPr>
                <w:ins w:id="2123" w:author="Borrelli, Matthew (M.T.)" w:date="2021-06-04T16:26:00Z"/>
                <w:rFonts w:ascii="Univers" w:eastAsia="Times New Roman" w:hAnsi="Univers" w:cs="Arial"/>
                <w:b/>
                <w:sz w:val="14"/>
                <w:szCs w:val="14"/>
              </w:rPr>
            </w:pPr>
            <w:ins w:id="2124" w:author="Borrelli, Matthew (M.T.)" w:date="2021-06-04T16:26:00Z">
              <w:r>
                <w:rPr>
                  <w:rFonts w:cs="Arial"/>
                  <w:b/>
                  <w:sz w:val="14"/>
                  <w:szCs w:val="14"/>
                </w:rPr>
                <w:t>Description</w:t>
              </w:r>
            </w:ins>
          </w:p>
        </w:tc>
        <w:tc>
          <w:tcPr>
            <w:tcW w:w="720" w:type="dxa"/>
            <w:tcBorders>
              <w:top w:val="single" w:sz="4" w:space="0" w:color="auto"/>
              <w:left w:val="single" w:sz="4" w:space="0" w:color="auto"/>
              <w:bottom w:val="single" w:sz="4" w:space="0" w:color="auto"/>
              <w:right w:val="single" w:sz="4" w:space="0" w:color="auto"/>
            </w:tcBorders>
            <w:hideMark/>
          </w:tcPr>
          <w:p w14:paraId="2CC94875" w14:textId="77777777" w:rsidR="00312FB4" w:rsidRDefault="00312FB4" w:rsidP="00F659A1">
            <w:pPr>
              <w:spacing w:line="276" w:lineRule="auto"/>
              <w:jc w:val="center"/>
              <w:rPr>
                <w:ins w:id="2125" w:author="Borrelli, Matthew (M.T.)" w:date="2021-06-04T16:26:00Z"/>
                <w:rFonts w:ascii="Univers" w:eastAsia="Times New Roman" w:hAnsi="Univers" w:cs="Arial"/>
                <w:b/>
                <w:sz w:val="14"/>
                <w:szCs w:val="14"/>
              </w:rPr>
            </w:pPr>
            <w:ins w:id="2126" w:author="Borrelli, Matthew (M.T.)" w:date="2021-06-04T16:26:00Z">
              <w:r>
                <w:rPr>
                  <w:rFonts w:cs="Arial"/>
                  <w:b/>
                  <w:sz w:val="14"/>
                  <w:szCs w:val="14"/>
                </w:rPr>
                <w:t>Units</w:t>
              </w:r>
            </w:ins>
          </w:p>
        </w:tc>
        <w:tc>
          <w:tcPr>
            <w:tcW w:w="720" w:type="dxa"/>
            <w:tcBorders>
              <w:top w:val="single" w:sz="4" w:space="0" w:color="auto"/>
              <w:left w:val="single" w:sz="4" w:space="0" w:color="auto"/>
              <w:bottom w:val="single" w:sz="4" w:space="0" w:color="auto"/>
              <w:right w:val="single" w:sz="4" w:space="0" w:color="auto"/>
            </w:tcBorders>
            <w:hideMark/>
          </w:tcPr>
          <w:p w14:paraId="40ED7450" w14:textId="77777777" w:rsidR="00312FB4" w:rsidRDefault="00312FB4" w:rsidP="00F659A1">
            <w:pPr>
              <w:spacing w:line="276" w:lineRule="auto"/>
              <w:jc w:val="center"/>
              <w:rPr>
                <w:ins w:id="2127" w:author="Borrelli, Matthew (M.T.)" w:date="2021-06-04T16:26:00Z"/>
                <w:rFonts w:ascii="Univers" w:eastAsia="Times New Roman" w:hAnsi="Univers" w:cs="Arial"/>
                <w:b/>
                <w:sz w:val="14"/>
                <w:szCs w:val="14"/>
              </w:rPr>
            </w:pPr>
            <w:ins w:id="2128" w:author="Borrelli, Matthew (M.T.)" w:date="2021-06-04T16:26:00Z">
              <w:r>
                <w:rPr>
                  <w:rFonts w:cs="Arial"/>
                  <w:b/>
                  <w:sz w:val="14"/>
                  <w:szCs w:val="14"/>
                </w:rPr>
                <w:t>Range</w:t>
              </w:r>
            </w:ins>
          </w:p>
        </w:tc>
        <w:tc>
          <w:tcPr>
            <w:tcW w:w="1080" w:type="dxa"/>
            <w:tcBorders>
              <w:top w:val="single" w:sz="4" w:space="0" w:color="auto"/>
              <w:left w:val="single" w:sz="4" w:space="0" w:color="auto"/>
              <w:bottom w:val="single" w:sz="4" w:space="0" w:color="auto"/>
              <w:right w:val="single" w:sz="4" w:space="0" w:color="auto"/>
            </w:tcBorders>
            <w:hideMark/>
          </w:tcPr>
          <w:p w14:paraId="709409A9" w14:textId="77777777" w:rsidR="00312FB4" w:rsidRDefault="00312FB4" w:rsidP="00F659A1">
            <w:pPr>
              <w:spacing w:line="276" w:lineRule="auto"/>
              <w:jc w:val="center"/>
              <w:rPr>
                <w:ins w:id="2129" w:author="Borrelli, Matthew (M.T.)" w:date="2021-06-04T16:26:00Z"/>
                <w:rFonts w:ascii="Univers" w:eastAsia="Times New Roman" w:hAnsi="Univers" w:cs="Arial"/>
                <w:b/>
                <w:sz w:val="14"/>
                <w:szCs w:val="14"/>
              </w:rPr>
            </w:pPr>
            <w:ins w:id="2130" w:author="Borrelli, Matthew (M.T.)" w:date="2021-06-04T16:26:00Z">
              <w:r>
                <w:rPr>
                  <w:rFonts w:cs="Arial"/>
                  <w:b/>
                  <w:sz w:val="14"/>
                  <w:szCs w:val="14"/>
                </w:rPr>
                <w:t>Resolution</w:t>
              </w:r>
            </w:ins>
          </w:p>
        </w:tc>
        <w:tc>
          <w:tcPr>
            <w:tcW w:w="900" w:type="dxa"/>
            <w:tcBorders>
              <w:top w:val="single" w:sz="4" w:space="0" w:color="auto"/>
              <w:left w:val="single" w:sz="4" w:space="0" w:color="auto"/>
              <w:bottom w:val="single" w:sz="4" w:space="0" w:color="auto"/>
              <w:right w:val="single" w:sz="4" w:space="0" w:color="auto"/>
            </w:tcBorders>
            <w:hideMark/>
          </w:tcPr>
          <w:p w14:paraId="7A43881C" w14:textId="77777777" w:rsidR="00312FB4" w:rsidRDefault="00312FB4" w:rsidP="00F659A1">
            <w:pPr>
              <w:spacing w:line="276" w:lineRule="auto"/>
              <w:jc w:val="center"/>
              <w:rPr>
                <w:ins w:id="2131" w:author="Borrelli, Matthew (M.T.)" w:date="2021-06-04T16:26:00Z"/>
                <w:rFonts w:ascii="Univers" w:eastAsia="Times New Roman" w:hAnsi="Univers" w:cs="Arial"/>
                <w:b/>
                <w:sz w:val="14"/>
                <w:szCs w:val="14"/>
              </w:rPr>
            </w:pPr>
            <w:ins w:id="2132" w:author="Borrelli, Matthew (M.T.)" w:date="2021-06-04T16:26:00Z">
              <w:r>
                <w:rPr>
                  <w:rFonts w:cs="Arial"/>
                  <w:b/>
                  <w:sz w:val="14"/>
                  <w:szCs w:val="14"/>
                </w:rPr>
                <w:t>Default</w:t>
              </w:r>
            </w:ins>
          </w:p>
        </w:tc>
      </w:tr>
      <w:tr w:rsidR="00312FB4" w14:paraId="0311F027" w14:textId="77777777" w:rsidTr="00F659A1">
        <w:trPr>
          <w:trHeight w:val="557"/>
          <w:jc w:val="center"/>
          <w:ins w:id="2133" w:author="Borrelli, Matthew (M.T.)" w:date="2021-06-04T16:26:00Z"/>
        </w:trPr>
        <w:tc>
          <w:tcPr>
            <w:tcW w:w="2066" w:type="dxa"/>
            <w:tcBorders>
              <w:top w:val="single" w:sz="4" w:space="0" w:color="auto"/>
              <w:left w:val="single" w:sz="4" w:space="0" w:color="auto"/>
              <w:bottom w:val="single" w:sz="4" w:space="0" w:color="auto"/>
              <w:right w:val="single" w:sz="4" w:space="0" w:color="auto"/>
            </w:tcBorders>
            <w:hideMark/>
          </w:tcPr>
          <w:p w14:paraId="4F373200" w14:textId="77777777" w:rsidR="00312FB4" w:rsidRPr="00DF054A" w:rsidRDefault="00312FB4" w:rsidP="00F659A1">
            <w:pPr>
              <w:spacing w:line="276" w:lineRule="auto"/>
              <w:rPr>
                <w:ins w:id="2134" w:author="Borrelli, Matthew (M.T.)" w:date="2021-06-04T16:26:00Z"/>
                <w:rFonts w:ascii="Univers" w:eastAsia="Times New Roman" w:hAnsi="Univers" w:cs="Arial"/>
                <w:sz w:val="14"/>
                <w:szCs w:val="14"/>
              </w:rPr>
            </w:pPr>
            <w:proofErr w:type="spellStart"/>
            <w:ins w:id="2135" w:author="Borrelli, Matthew (M.T.)" w:date="2021-06-04T16:26:00Z">
              <w:r w:rsidRPr="00DF054A">
                <w:rPr>
                  <w:rFonts w:cs="Arial"/>
                  <w:sz w:val="14"/>
                  <w:szCs w:val="14"/>
                </w:rPr>
                <w:t>T_Adjust</w:t>
              </w:r>
              <w:proofErr w:type="spellEnd"/>
            </w:ins>
          </w:p>
        </w:tc>
        <w:tc>
          <w:tcPr>
            <w:tcW w:w="5442" w:type="dxa"/>
            <w:tcBorders>
              <w:top w:val="single" w:sz="4" w:space="0" w:color="auto"/>
              <w:left w:val="single" w:sz="4" w:space="0" w:color="auto"/>
              <w:bottom w:val="single" w:sz="4" w:space="0" w:color="auto"/>
              <w:right w:val="single" w:sz="4" w:space="0" w:color="auto"/>
            </w:tcBorders>
            <w:hideMark/>
          </w:tcPr>
          <w:p w14:paraId="13861BBF" w14:textId="77777777" w:rsidR="00312FB4" w:rsidRDefault="00312FB4" w:rsidP="00F659A1">
            <w:pPr>
              <w:rPr>
                <w:ins w:id="2136" w:author="Borrelli, Matthew (M.T.)" w:date="2021-06-04T16:26:00Z"/>
              </w:rPr>
            </w:pPr>
            <w:ins w:id="2137" w:author="Borrelli, Matthew (M.T.)" w:date="2021-06-04T16:26:00Z">
              <w:r>
                <w:t xml:space="preserve">Maximum time the </w:t>
              </w:r>
              <w:proofErr w:type="spellStart"/>
              <w:r>
                <w:t>PPPServer</w:t>
              </w:r>
              <w:proofErr w:type="spellEnd"/>
              <w:r>
                <w:t xml:space="preserve"> shall wait before classifying a given adjustment.</w:t>
              </w:r>
            </w:ins>
          </w:p>
          <w:p w14:paraId="1AE31786" w14:textId="77777777" w:rsidR="00312FB4" w:rsidRDefault="00312FB4" w:rsidP="00F659A1">
            <w:pPr>
              <w:rPr>
                <w:ins w:id="2138" w:author="Borrelli, Matthew (M.T.)" w:date="2021-06-04T16:26:00Z"/>
              </w:rPr>
            </w:pPr>
          </w:p>
          <w:p w14:paraId="150A3ECF" w14:textId="77777777" w:rsidR="00312FB4" w:rsidRDefault="00312FB4" w:rsidP="00F659A1">
            <w:pPr>
              <w:rPr>
                <w:ins w:id="2139" w:author="Borrelli, Matthew (M.T.)" w:date="2021-06-04T16:26:00Z"/>
              </w:rPr>
            </w:pPr>
            <w:ins w:id="2140" w:author="Borrelli, Matthew (M.T.)" w:date="2021-06-04T16:26:00Z">
              <w:r>
                <w:t>Note: Use the default value</w:t>
              </w:r>
            </w:ins>
          </w:p>
          <w:p w14:paraId="4518377B" w14:textId="77777777" w:rsidR="00312FB4" w:rsidRDefault="00312FB4" w:rsidP="00F659A1">
            <w:pPr>
              <w:spacing w:line="276" w:lineRule="auto"/>
              <w:rPr>
                <w:ins w:id="2141" w:author="Borrelli, Matthew (M.T.)" w:date="2021-06-04T16:26:00Z"/>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D1550EF" w14:textId="77777777" w:rsidR="00312FB4" w:rsidRDefault="00312FB4" w:rsidP="00F659A1">
            <w:pPr>
              <w:spacing w:line="276" w:lineRule="auto"/>
              <w:jc w:val="center"/>
              <w:rPr>
                <w:ins w:id="2142" w:author="Borrelli, Matthew (M.T.)" w:date="2021-06-04T16:26:00Z"/>
                <w:rFonts w:ascii="Univers" w:eastAsia="Times New Roman" w:hAnsi="Univers" w:cs="Arial"/>
                <w:sz w:val="14"/>
                <w:szCs w:val="14"/>
              </w:rPr>
            </w:pPr>
            <w:ins w:id="2143" w:author="Borrelli, Matthew (M.T.)" w:date="2021-06-04T16:26:00Z">
              <w:r>
                <w:rPr>
                  <w:rFonts w:cs="Arial"/>
                  <w:sz w:val="14"/>
                  <w:szCs w:val="14"/>
                </w:rPr>
                <w:t>sec</w:t>
              </w:r>
            </w:ins>
          </w:p>
        </w:tc>
        <w:tc>
          <w:tcPr>
            <w:tcW w:w="720" w:type="dxa"/>
            <w:tcBorders>
              <w:top w:val="single" w:sz="4" w:space="0" w:color="auto"/>
              <w:left w:val="single" w:sz="4" w:space="0" w:color="auto"/>
              <w:bottom w:val="single" w:sz="4" w:space="0" w:color="auto"/>
              <w:right w:val="single" w:sz="4" w:space="0" w:color="auto"/>
            </w:tcBorders>
            <w:hideMark/>
          </w:tcPr>
          <w:p w14:paraId="45CEC634" w14:textId="77777777" w:rsidR="00312FB4" w:rsidRDefault="00312FB4" w:rsidP="00F659A1">
            <w:pPr>
              <w:spacing w:line="276" w:lineRule="auto"/>
              <w:rPr>
                <w:ins w:id="2144" w:author="Borrelli, Matthew (M.T.)" w:date="2021-06-04T16:26:00Z"/>
                <w:rFonts w:ascii="Univers" w:eastAsia="Times New Roman" w:hAnsi="Univers" w:cs="Arial"/>
                <w:sz w:val="14"/>
                <w:szCs w:val="14"/>
              </w:rPr>
            </w:pPr>
            <w:ins w:id="2145" w:author="Borrelli, Matthew (M.T.)" w:date="2021-06-04T16:26:00Z">
              <w:r>
                <w:rPr>
                  <w:rFonts w:cs="Arial"/>
                  <w:sz w:val="14"/>
                  <w:szCs w:val="14"/>
                </w:rPr>
                <w:t>1-10</w:t>
              </w:r>
            </w:ins>
          </w:p>
        </w:tc>
        <w:tc>
          <w:tcPr>
            <w:tcW w:w="1080" w:type="dxa"/>
            <w:tcBorders>
              <w:top w:val="single" w:sz="4" w:space="0" w:color="auto"/>
              <w:left w:val="single" w:sz="4" w:space="0" w:color="auto"/>
              <w:bottom w:val="single" w:sz="4" w:space="0" w:color="auto"/>
              <w:right w:val="single" w:sz="4" w:space="0" w:color="auto"/>
            </w:tcBorders>
            <w:hideMark/>
          </w:tcPr>
          <w:p w14:paraId="28968984" w14:textId="77777777" w:rsidR="00312FB4" w:rsidRDefault="00312FB4" w:rsidP="00F659A1">
            <w:pPr>
              <w:spacing w:line="276" w:lineRule="auto"/>
              <w:jc w:val="center"/>
              <w:rPr>
                <w:ins w:id="2146" w:author="Borrelli, Matthew (M.T.)" w:date="2021-06-04T16:26:00Z"/>
                <w:rFonts w:ascii="Univers" w:eastAsia="Times New Roman" w:hAnsi="Univers" w:cs="Arial"/>
                <w:sz w:val="14"/>
                <w:szCs w:val="14"/>
              </w:rPr>
            </w:pPr>
            <w:ins w:id="2147" w:author="Borrelli, Matthew (M.T.)" w:date="2021-06-04T16:26:00Z">
              <w:r>
                <w:rPr>
                  <w:rFonts w:cs="Arial"/>
                  <w:sz w:val="14"/>
                  <w:szCs w:val="14"/>
                </w:rPr>
                <w:t>1</w:t>
              </w:r>
            </w:ins>
          </w:p>
        </w:tc>
        <w:tc>
          <w:tcPr>
            <w:tcW w:w="900" w:type="dxa"/>
            <w:tcBorders>
              <w:top w:val="single" w:sz="4" w:space="0" w:color="auto"/>
              <w:left w:val="single" w:sz="4" w:space="0" w:color="auto"/>
              <w:bottom w:val="single" w:sz="4" w:space="0" w:color="auto"/>
              <w:right w:val="single" w:sz="4" w:space="0" w:color="auto"/>
            </w:tcBorders>
            <w:hideMark/>
          </w:tcPr>
          <w:p w14:paraId="32265184" w14:textId="77777777" w:rsidR="00312FB4" w:rsidRDefault="00312FB4" w:rsidP="00F659A1">
            <w:pPr>
              <w:spacing w:line="276" w:lineRule="auto"/>
              <w:jc w:val="center"/>
              <w:rPr>
                <w:ins w:id="2148" w:author="Borrelli, Matthew (M.T.)" w:date="2021-06-04T16:26:00Z"/>
                <w:rFonts w:ascii="Univers" w:eastAsia="Times New Roman" w:hAnsi="Univers" w:cs="Arial"/>
                <w:sz w:val="14"/>
                <w:szCs w:val="14"/>
              </w:rPr>
            </w:pPr>
            <w:ins w:id="2149" w:author="Borrelli, Matthew (M.T.)" w:date="2021-06-04T16:26:00Z">
              <w:r>
                <w:rPr>
                  <w:rFonts w:cs="Arial"/>
                  <w:sz w:val="14"/>
                  <w:szCs w:val="14"/>
                </w:rPr>
                <w:t>5</w:t>
              </w:r>
            </w:ins>
          </w:p>
        </w:tc>
      </w:tr>
    </w:tbl>
    <w:p w14:paraId="6236A84F" w14:textId="77777777" w:rsidR="00312FB4" w:rsidRPr="00B01CDD" w:rsidRDefault="00312FB4" w:rsidP="00312FB4">
      <w:pPr>
        <w:rPr>
          <w:ins w:id="2150" w:author="Borrelli, Matthew (M.T.)" w:date="2021-06-04T16:26:00Z"/>
          <w:sz w:val="14"/>
          <w:szCs w:val="14"/>
        </w:rPr>
      </w:pPr>
    </w:p>
    <w:p w14:paraId="65E3DBFB" w14:textId="00FFCE72" w:rsidR="00312FB4" w:rsidRPr="00CF5397" w:rsidRDefault="00312FB4" w:rsidP="00312FB4">
      <w:pPr>
        <w:pStyle w:val="Heading4"/>
        <w:rPr>
          <w:ins w:id="2151" w:author="Borrelli, Matthew (M.T.)" w:date="2021-06-04T16:26:00Z"/>
          <w:b w:val="0"/>
          <w:u w:val="single"/>
        </w:rPr>
      </w:pPr>
      <w:ins w:id="2152" w:author="Borrelli, Matthew (M.T.)" w:date="2021-06-04T16:26:00Z">
        <w:r w:rsidRPr="00CF5397">
          <w:rPr>
            <w:b w:val="0"/>
            <w:u w:val="single"/>
          </w:rPr>
          <w:t>PPP-REQ-</w:t>
        </w:r>
      </w:ins>
      <w:ins w:id="2153" w:author="Borrelli, Matthew (M.T.)" w:date="2021-06-04T16:44:00Z">
        <w:r w:rsidR="002A0C9A">
          <w:rPr>
            <w:b w:val="0"/>
            <w:u w:val="single"/>
          </w:rPr>
          <w:t>XXXXX</w:t>
        </w:r>
      </w:ins>
      <w:ins w:id="2154" w:author="Borrelli, Matthew (M.T.)" w:date="2021-06-04T16:26:00Z">
        <w:r w:rsidRPr="00CF5397">
          <w:rPr>
            <w:b w:val="0"/>
            <w:u w:val="single"/>
          </w:rPr>
          <w:t xml:space="preserve">-Start </w:t>
        </w:r>
        <w:proofErr w:type="spellStart"/>
        <w:r w:rsidRPr="00CF5397">
          <w:rPr>
            <w:b w:val="0"/>
            <w:u w:val="single"/>
          </w:rPr>
          <w:t>T_Adjust</w:t>
        </w:r>
      </w:ins>
      <w:proofErr w:type="spellEnd"/>
      <w:ins w:id="2155" w:author="Borrelli, Matthew (M.T.)" w:date="2021-06-04T16:44:00Z">
        <w:r w:rsidR="002A0C9A">
          <w:rPr>
            <w:b w:val="0"/>
            <w:u w:val="single"/>
          </w:rPr>
          <w:t xml:space="preserve"> </w:t>
        </w:r>
        <w:commentRangeStart w:id="2156"/>
        <w:r w:rsidR="002A0C9A">
          <w:rPr>
            <w:b w:val="0"/>
            <w:u w:val="single"/>
          </w:rPr>
          <w:t>(Simple)</w:t>
        </w:r>
        <w:commentRangeEnd w:id="2156"/>
        <w:r w:rsidR="002A0C9A">
          <w:rPr>
            <w:rStyle w:val="CommentReference"/>
            <w:b w:val="0"/>
            <w:bCs w:val="0"/>
            <w:i w:val="0"/>
          </w:rPr>
          <w:commentReference w:id="2156"/>
        </w:r>
      </w:ins>
    </w:p>
    <w:p w14:paraId="717B11A2" w14:textId="5EFD105C" w:rsidR="00312FB4" w:rsidRPr="00983D29" w:rsidRDefault="00312FB4" w:rsidP="00312FB4">
      <w:pPr>
        <w:rPr>
          <w:ins w:id="2157" w:author="Borrelli, Matthew (M.T.)" w:date="2021-06-04T16:26:00Z"/>
        </w:rPr>
      </w:pPr>
      <w:bookmarkStart w:id="2158" w:name="_Hlk75180096"/>
      <w:commentRangeStart w:id="2159"/>
      <w:ins w:id="2160" w:author="Borrelli, Matthew (M.T.)" w:date="2021-06-04T16:26:00Z">
        <w:r>
          <w:t xml:space="preserve">When </w:t>
        </w:r>
        <w:proofErr w:type="spellStart"/>
        <w:r>
          <w:t>AutoSave_St</w:t>
        </w:r>
        <w:proofErr w:type="spellEnd"/>
        <w:r>
          <w:t xml:space="preserve"> = “(0x2) Enable” and the overall adjustment classification is 'Major', the </w:t>
        </w:r>
        <w:proofErr w:type="spellStart"/>
        <w:r>
          <w:t>PPPServer</w:t>
        </w:r>
        <w:proofErr w:type="spellEnd"/>
        <w:r>
          <w:t xml:space="preserve"> shall </w:t>
        </w:r>
        <w:r w:rsidRPr="00650CAA">
          <w:t xml:space="preserve">start </w:t>
        </w:r>
        <w:proofErr w:type="spellStart"/>
        <w:r>
          <w:t>T_Adjust</w:t>
        </w:r>
        <w:proofErr w:type="spellEnd"/>
        <w:r>
          <w:t xml:space="preserve"> and continue monitoring the classified adjustments repository for any changes.</w:t>
        </w:r>
      </w:ins>
      <w:commentRangeEnd w:id="2159"/>
      <w:ins w:id="2161" w:author="Borrelli, Matthew (M.T.)" w:date="2021-06-21T15:01:00Z">
        <w:r w:rsidR="00C52C70">
          <w:rPr>
            <w:rStyle w:val="CommentReference"/>
          </w:rPr>
          <w:commentReference w:id="2159"/>
        </w:r>
      </w:ins>
    </w:p>
    <w:bookmarkEnd w:id="2158"/>
    <w:p w14:paraId="196071CF" w14:textId="74B20515" w:rsidR="00312FB4" w:rsidRPr="00CF5397" w:rsidRDefault="00312FB4" w:rsidP="00312FB4">
      <w:pPr>
        <w:pStyle w:val="Heading4"/>
        <w:rPr>
          <w:ins w:id="2162" w:author="Borrelli, Matthew (M.T.)" w:date="2021-06-04T16:26:00Z"/>
          <w:b w:val="0"/>
          <w:u w:val="single"/>
        </w:rPr>
      </w:pPr>
      <w:ins w:id="2163" w:author="Borrelli, Matthew (M.T.)" w:date="2021-06-04T16:26:00Z">
        <w:r w:rsidRPr="00CF5397">
          <w:rPr>
            <w:b w:val="0"/>
            <w:u w:val="single"/>
          </w:rPr>
          <w:t>PPP-REQ-</w:t>
        </w:r>
      </w:ins>
      <w:ins w:id="2164" w:author="Borrelli, Matthew (M.T.)" w:date="2021-06-04T16:46:00Z">
        <w:r w:rsidR="00A8135B">
          <w:rPr>
            <w:b w:val="0"/>
            <w:u w:val="single"/>
          </w:rPr>
          <w:t>XXXXXX</w:t>
        </w:r>
      </w:ins>
      <w:ins w:id="2165" w:author="Borrelli, Matthew (M.T.)" w:date="2021-06-04T16:26:00Z">
        <w:r w:rsidRPr="00CF5397">
          <w:rPr>
            <w:b w:val="0"/>
            <w:u w:val="single"/>
          </w:rPr>
          <w:t xml:space="preserve">-Pause </w:t>
        </w:r>
        <w:proofErr w:type="spellStart"/>
        <w:r w:rsidRPr="00CF5397">
          <w:rPr>
            <w:b w:val="0"/>
            <w:u w:val="single"/>
          </w:rPr>
          <w:t>T_Adjust</w:t>
        </w:r>
        <w:proofErr w:type="spellEnd"/>
        <w:r w:rsidRPr="00CF5397">
          <w:rPr>
            <w:b w:val="0"/>
            <w:u w:val="single"/>
          </w:rPr>
          <w:t xml:space="preserve"> while changes are ‘In Progress’</w:t>
        </w:r>
      </w:ins>
      <w:ins w:id="2166" w:author="Borrelli, Matthew (M.T.)" w:date="2021-06-04T16:45:00Z">
        <w:r w:rsidR="002A0C9A">
          <w:rPr>
            <w:b w:val="0"/>
            <w:u w:val="single"/>
          </w:rPr>
          <w:t xml:space="preserve"> </w:t>
        </w:r>
        <w:commentRangeStart w:id="2167"/>
        <w:r w:rsidR="002A0C9A">
          <w:rPr>
            <w:b w:val="0"/>
            <w:u w:val="single"/>
          </w:rPr>
          <w:t>(Simple)</w:t>
        </w:r>
        <w:commentRangeEnd w:id="2167"/>
        <w:r w:rsidR="002A0C9A">
          <w:rPr>
            <w:rStyle w:val="CommentReference"/>
            <w:b w:val="0"/>
            <w:bCs w:val="0"/>
            <w:i w:val="0"/>
          </w:rPr>
          <w:commentReference w:id="2167"/>
        </w:r>
      </w:ins>
    </w:p>
    <w:p w14:paraId="23FAD2B7" w14:textId="18B28ACA" w:rsidR="00312FB4" w:rsidRPr="00983D29" w:rsidRDefault="00312FB4" w:rsidP="00312FB4">
      <w:pPr>
        <w:rPr>
          <w:ins w:id="2168" w:author="Borrelli, Matthew (M.T.)" w:date="2021-06-04T16:26:00Z"/>
        </w:rPr>
      </w:pPr>
      <w:bookmarkStart w:id="2169" w:name="_Hlk75180119"/>
      <w:commentRangeStart w:id="2170"/>
      <w:ins w:id="2171" w:author="Borrelli, Matthew (M.T.)" w:date="2021-06-04T16:26:00Z">
        <w:r>
          <w:t xml:space="preserve">If the overall adjustment classification changes to 'In Progress' during </w:t>
        </w:r>
        <w:proofErr w:type="spellStart"/>
        <w:r>
          <w:t>T_Adjust</w:t>
        </w:r>
        <w:proofErr w:type="spellEnd"/>
        <w:r>
          <w:t xml:space="preserve">, the </w:t>
        </w:r>
        <w:proofErr w:type="spellStart"/>
        <w:r>
          <w:t>PPPServer</w:t>
        </w:r>
        <w:proofErr w:type="spellEnd"/>
        <w:r>
          <w:t xml:space="preserve"> shall pause </w:t>
        </w:r>
        <w:proofErr w:type="spellStart"/>
        <w:r>
          <w:t>T_Adjust</w:t>
        </w:r>
        <w:proofErr w:type="spellEnd"/>
        <w:r>
          <w:t xml:space="preserve"> and wait until the adjustment classification changes to 'Major' again before resuming.</w:t>
        </w:r>
      </w:ins>
      <w:commentRangeEnd w:id="2170"/>
      <w:ins w:id="2172" w:author="Borrelli, Matthew (M.T.)" w:date="2021-06-21T15:01:00Z">
        <w:r w:rsidR="00C52C70">
          <w:rPr>
            <w:rStyle w:val="CommentReference"/>
          </w:rPr>
          <w:commentReference w:id="2170"/>
        </w:r>
      </w:ins>
    </w:p>
    <w:bookmarkEnd w:id="2169"/>
    <w:p w14:paraId="68727904" w14:textId="6E5B9C9F" w:rsidR="00312FB4" w:rsidRPr="00CF5397" w:rsidRDefault="00312FB4" w:rsidP="00312FB4">
      <w:pPr>
        <w:pStyle w:val="Heading4"/>
        <w:rPr>
          <w:ins w:id="2173" w:author="Borrelli, Matthew (M.T.)" w:date="2021-06-04T16:26:00Z"/>
          <w:b w:val="0"/>
          <w:u w:val="single"/>
        </w:rPr>
      </w:pPr>
      <w:ins w:id="2174" w:author="Borrelli, Matthew (M.T.)" w:date="2021-06-04T16:26:00Z">
        <w:r w:rsidRPr="00CF5397">
          <w:rPr>
            <w:b w:val="0"/>
            <w:u w:val="single"/>
          </w:rPr>
          <w:lastRenderedPageBreak/>
          <w:t>PPP-REQ-</w:t>
        </w:r>
      </w:ins>
      <w:ins w:id="2175" w:author="Borrelli, Matthew (M.T.)" w:date="2021-06-04T16:46:00Z">
        <w:r w:rsidR="00A8135B">
          <w:rPr>
            <w:b w:val="0"/>
            <w:u w:val="single"/>
          </w:rPr>
          <w:t>XXXXXX</w:t>
        </w:r>
      </w:ins>
      <w:ins w:id="2176" w:author="Borrelli, Matthew (M.T.)" w:date="2021-06-04T16:26:00Z">
        <w:r w:rsidRPr="00CF5397">
          <w:rPr>
            <w:b w:val="0"/>
            <w:u w:val="single"/>
          </w:rPr>
          <w:t xml:space="preserve">-Restart </w:t>
        </w:r>
        <w:proofErr w:type="spellStart"/>
        <w:r w:rsidRPr="00CF5397">
          <w:rPr>
            <w:b w:val="0"/>
            <w:u w:val="single"/>
          </w:rPr>
          <w:t>T_Adjust</w:t>
        </w:r>
        <w:proofErr w:type="spellEnd"/>
        <w:r w:rsidRPr="00CF5397">
          <w:rPr>
            <w:b w:val="0"/>
            <w:u w:val="single"/>
          </w:rPr>
          <w:t xml:space="preserve"> while updates being made</w:t>
        </w:r>
      </w:ins>
      <w:ins w:id="2177" w:author="Borrelli, Matthew (M.T.)" w:date="2021-06-04T16:45:00Z">
        <w:r w:rsidR="002A0C9A">
          <w:rPr>
            <w:b w:val="0"/>
            <w:u w:val="single"/>
          </w:rPr>
          <w:t xml:space="preserve"> </w:t>
        </w:r>
        <w:commentRangeStart w:id="2178"/>
        <w:r w:rsidR="002A0C9A">
          <w:rPr>
            <w:b w:val="0"/>
            <w:u w:val="single"/>
          </w:rPr>
          <w:t>(Simple)</w:t>
        </w:r>
        <w:commentRangeEnd w:id="2178"/>
        <w:r w:rsidR="002A0C9A">
          <w:rPr>
            <w:rStyle w:val="CommentReference"/>
            <w:b w:val="0"/>
            <w:bCs w:val="0"/>
            <w:i w:val="0"/>
          </w:rPr>
          <w:commentReference w:id="2178"/>
        </w:r>
      </w:ins>
    </w:p>
    <w:p w14:paraId="0A9973AF" w14:textId="011F9998" w:rsidR="00312FB4" w:rsidRPr="00983D29" w:rsidRDefault="00312FB4" w:rsidP="00312FB4">
      <w:pPr>
        <w:rPr>
          <w:ins w:id="2179" w:author="Borrelli, Matthew (M.T.)" w:date="2021-06-04T16:26:00Z"/>
        </w:rPr>
      </w:pPr>
      <w:bookmarkStart w:id="2180" w:name="_Hlk75180150"/>
      <w:commentRangeStart w:id="2181"/>
      <w:ins w:id="2182" w:author="Borrelli, Matthew (M.T.)" w:date="2021-06-04T16:26:00Z">
        <w:r>
          <w:t xml:space="preserve">If the </w:t>
        </w:r>
        <w:proofErr w:type="spellStart"/>
        <w:r>
          <w:t>PPPServer</w:t>
        </w:r>
        <w:proofErr w:type="spellEnd"/>
        <w:r>
          <w:t xml:space="preserve"> updates its overall adjustment classification to 'Major' but not 'In Progress' during </w:t>
        </w:r>
        <w:proofErr w:type="spellStart"/>
        <w:r>
          <w:t>T_Adjust</w:t>
        </w:r>
        <w:proofErr w:type="spellEnd"/>
        <w:r>
          <w:t xml:space="preserve">, the </w:t>
        </w:r>
        <w:proofErr w:type="spellStart"/>
        <w:r>
          <w:t>PPPServer</w:t>
        </w:r>
        <w:proofErr w:type="spellEnd"/>
        <w:r>
          <w:t xml:space="preserve"> shall restart </w:t>
        </w:r>
        <w:proofErr w:type="spellStart"/>
        <w:r>
          <w:t>T_Adjust</w:t>
        </w:r>
        <w:proofErr w:type="spellEnd"/>
        <w:r>
          <w:t>.</w:t>
        </w:r>
      </w:ins>
      <w:commentRangeEnd w:id="2181"/>
      <w:ins w:id="2183" w:author="Borrelli, Matthew (M.T.)" w:date="2021-06-21T15:02:00Z">
        <w:r w:rsidR="00C52C70">
          <w:rPr>
            <w:rStyle w:val="CommentReference"/>
          </w:rPr>
          <w:commentReference w:id="2181"/>
        </w:r>
      </w:ins>
    </w:p>
    <w:bookmarkEnd w:id="2180"/>
    <w:p w14:paraId="3BF7C343" w14:textId="77777777" w:rsidR="00312FB4" w:rsidRPr="00FD6F9E" w:rsidRDefault="00312FB4" w:rsidP="00312FB4">
      <w:pPr>
        <w:pStyle w:val="Heading4"/>
        <w:rPr>
          <w:ins w:id="2184" w:author="Borrelli, Matthew (M.T.)" w:date="2021-06-04T16:26:00Z"/>
          <w:b w:val="0"/>
          <w:strike/>
          <w:u w:val="single"/>
        </w:rPr>
      </w:pPr>
      <w:commentRangeStart w:id="2185"/>
      <w:commentRangeStart w:id="2186"/>
      <w:ins w:id="2187" w:author="Borrelli, Matthew (M.T.)" w:date="2021-06-04T16:26:00Z">
        <w:r w:rsidRPr="00FD6F9E">
          <w:rPr>
            <w:b w:val="0"/>
            <w:strike/>
            <w:u w:val="single"/>
          </w:rPr>
          <w:t>PPP-REQ-420391/A-Requesting an Auto Save</w:t>
        </w:r>
      </w:ins>
    </w:p>
    <w:p w14:paraId="2B0AAE25" w14:textId="77777777" w:rsidR="00312FB4" w:rsidRPr="00FD6F9E" w:rsidRDefault="00312FB4" w:rsidP="00312FB4">
      <w:pPr>
        <w:rPr>
          <w:ins w:id="2188" w:author="Borrelli, Matthew (M.T.)" w:date="2021-06-04T16:26:00Z"/>
          <w:strike/>
        </w:rPr>
      </w:pPr>
      <w:ins w:id="2189" w:author="Borrelli, Matthew (M.T.)" w:date="2021-06-04T16:26:00Z">
        <w:r w:rsidRPr="00FD6F9E">
          <w:rPr>
            <w:strike/>
          </w:rPr>
          <w:t xml:space="preserve">When </w:t>
        </w:r>
        <w:proofErr w:type="spellStart"/>
        <w:r w:rsidRPr="00FD6F9E">
          <w:rPr>
            <w:strike/>
          </w:rPr>
          <w:t>AutoSave_St</w:t>
        </w:r>
        <w:proofErr w:type="spellEnd"/>
        <w:r w:rsidRPr="00FD6F9E">
          <w:rPr>
            <w:strike/>
          </w:rPr>
          <w:t xml:space="preserve"> = “(0x2) Enable”, the </w:t>
        </w:r>
        <w:proofErr w:type="spellStart"/>
        <w:r w:rsidRPr="00FD6F9E">
          <w:rPr>
            <w:strike/>
          </w:rPr>
          <w:t>PPPServer</w:t>
        </w:r>
        <w:proofErr w:type="spellEnd"/>
        <w:r w:rsidRPr="00FD6F9E">
          <w:rPr>
            <w:strike/>
          </w:rPr>
          <w:t xml:space="preserve"> shall request a Save via </w:t>
        </w:r>
        <w:proofErr w:type="spellStart"/>
        <w:r w:rsidRPr="00FD6F9E">
          <w:rPr>
            <w:rFonts w:cs="Arial"/>
            <w:strike/>
          </w:rPr>
          <w:t>AutoSaveSet_Rq</w:t>
        </w:r>
        <w:proofErr w:type="spellEnd"/>
        <w:r w:rsidRPr="00FD6F9E">
          <w:rPr>
            <w:rFonts w:cs="Arial"/>
            <w:strike/>
          </w:rPr>
          <w:t xml:space="preserve"> = “(0x1) Yes” </w:t>
        </w:r>
        <w:r w:rsidRPr="00FD6F9E">
          <w:rPr>
            <w:strike/>
          </w:rPr>
          <w:t>when:</w:t>
        </w:r>
      </w:ins>
    </w:p>
    <w:p w14:paraId="53C77BE2" w14:textId="77777777" w:rsidR="00312FB4" w:rsidRPr="00FD6F9E" w:rsidRDefault="00312FB4" w:rsidP="00312FB4">
      <w:pPr>
        <w:numPr>
          <w:ilvl w:val="0"/>
          <w:numId w:val="25"/>
        </w:numPr>
        <w:rPr>
          <w:ins w:id="2190" w:author="Borrelli, Matthew (M.T.)" w:date="2021-06-04T16:26:00Z"/>
          <w:strike/>
        </w:rPr>
      </w:pPr>
      <w:proofErr w:type="spellStart"/>
      <w:ins w:id="2191" w:author="Borrelli, Matthew (M.T.)" w:date="2021-06-04T16:26:00Z">
        <w:r w:rsidRPr="00FD6F9E">
          <w:rPr>
            <w:strike/>
          </w:rPr>
          <w:t>T_Adjust</w:t>
        </w:r>
        <w:proofErr w:type="spellEnd"/>
        <w:r w:rsidRPr="00FD6F9E">
          <w:rPr>
            <w:strike/>
          </w:rPr>
          <w:t xml:space="preserve"> expires, AND</w:t>
        </w:r>
      </w:ins>
    </w:p>
    <w:p w14:paraId="26E88104" w14:textId="77777777" w:rsidR="00312FB4" w:rsidRPr="00FD6F9E" w:rsidRDefault="00312FB4" w:rsidP="00312FB4">
      <w:pPr>
        <w:numPr>
          <w:ilvl w:val="0"/>
          <w:numId w:val="25"/>
        </w:numPr>
        <w:rPr>
          <w:ins w:id="2192" w:author="Borrelli, Matthew (M.T.)" w:date="2021-06-04T16:26:00Z"/>
          <w:strike/>
        </w:rPr>
      </w:pPr>
      <w:ins w:id="2193" w:author="Borrelli, Matthew (M.T.)" w:date="2021-06-04T16:26:00Z">
        <w:r w:rsidRPr="00FD6F9E">
          <w:rPr>
            <w:strike/>
          </w:rPr>
          <w:t xml:space="preserve">the overall adjustment classification was 'Minor' </w:t>
        </w:r>
      </w:ins>
      <w:commentRangeEnd w:id="2185"/>
      <w:ins w:id="2194" w:author="Borrelli, Matthew (M.T.)" w:date="2021-06-04T16:47:00Z">
        <w:r w:rsidR="00FD6F9E">
          <w:rPr>
            <w:rStyle w:val="CommentReference"/>
          </w:rPr>
          <w:commentReference w:id="2185"/>
        </w:r>
      </w:ins>
      <w:commentRangeEnd w:id="2186"/>
      <w:ins w:id="2195" w:author="Borrelli, Matthew (M.T.)" w:date="2021-06-21T15:03:00Z">
        <w:r w:rsidR="00C52C70">
          <w:rPr>
            <w:rStyle w:val="CommentReference"/>
          </w:rPr>
          <w:commentReference w:id="2186"/>
        </w:r>
      </w:ins>
    </w:p>
    <w:p w14:paraId="40AA5038" w14:textId="77777777" w:rsidR="00312FB4" w:rsidRPr="00CF5397" w:rsidRDefault="00312FB4" w:rsidP="00312FB4">
      <w:pPr>
        <w:pStyle w:val="Heading4"/>
        <w:rPr>
          <w:ins w:id="2196" w:author="Borrelli, Matthew (M.T.)" w:date="2021-06-04T16:26:00Z"/>
          <w:b w:val="0"/>
          <w:u w:val="single"/>
        </w:rPr>
      </w:pPr>
      <w:ins w:id="2197" w:author="Borrelli, Matthew (M.T.)" w:date="2021-06-04T16:26:00Z">
        <w:r w:rsidRPr="00CF5397">
          <w:rPr>
            <w:b w:val="0"/>
            <w:u w:val="single"/>
          </w:rPr>
          <w:t>PPP-REQ-420392/A-Request Feedback</w:t>
        </w:r>
      </w:ins>
    </w:p>
    <w:p w14:paraId="60D43F0C" w14:textId="77777777" w:rsidR="00312FB4" w:rsidRDefault="00312FB4" w:rsidP="00312FB4">
      <w:pPr>
        <w:rPr>
          <w:ins w:id="2198" w:author="Borrelli, Matthew (M.T.)" w:date="2021-06-04T16:26:00Z"/>
        </w:rPr>
      </w:pPr>
      <w:ins w:id="2199" w:author="Borrelli, Matthew (M.T.)" w:date="2021-06-04T16:26:00Z">
        <w:r>
          <w:t xml:space="preserve">When </w:t>
        </w:r>
        <w:proofErr w:type="spellStart"/>
        <w:r>
          <w:t>AutoSave_St</w:t>
        </w:r>
        <w:proofErr w:type="spellEnd"/>
        <w:r>
          <w:t xml:space="preserve"> = “(0x2) Enable”, the </w:t>
        </w:r>
        <w:proofErr w:type="spellStart"/>
        <w:r>
          <w:t>PPPServer</w:t>
        </w:r>
        <w:proofErr w:type="spellEnd"/>
        <w:r>
          <w:t xml:space="preserve"> shall request feedback from the user via </w:t>
        </w:r>
        <w:proofErr w:type="spellStart"/>
        <w:r w:rsidRPr="008E0F94">
          <w:t>setAutoSavePrompt</w:t>
        </w:r>
        <w:proofErr w:type="spellEnd"/>
        <w:r w:rsidRPr="008E0F94">
          <w:t xml:space="preserve"> </w:t>
        </w:r>
        <w:r>
          <w:t>when:</w:t>
        </w:r>
      </w:ins>
    </w:p>
    <w:p w14:paraId="49838CDF" w14:textId="77777777" w:rsidR="00312FB4" w:rsidRDefault="00312FB4" w:rsidP="00312FB4">
      <w:pPr>
        <w:numPr>
          <w:ilvl w:val="0"/>
          <w:numId w:val="26"/>
        </w:numPr>
        <w:rPr>
          <w:ins w:id="2200" w:author="Borrelli, Matthew (M.T.)" w:date="2021-06-04T16:26:00Z"/>
        </w:rPr>
      </w:pPr>
      <w:proofErr w:type="spellStart"/>
      <w:ins w:id="2201" w:author="Borrelli, Matthew (M.T.)" w:date="2021-06-04T16:26:00Z">
        <w:r>
          <w:t>ClassicMemory_Rq</w:t>
        </w:r>
        <w:proofErr w:type="spellEnd"/>
        <w:r>
          <w:t xml:space="preserve"> = 'Null’, AND</w:t>
        </w:r>
      </w:ins>
    </w:p>
    <w:p w14:paraId="56C014DC" w14:textId="77777777" w:rsidR="00312FB4" w:rsidRDefault="00312FB4" w:rsidP="00312FB4">
      <w:pPr>
        <w:numPr>
          <w:ilvl w:val="0"/>
          <w:numId w:val="26"/>
        </w:numPr>
        <w:rPr>
          <w:ins w:id="2202" w:author="Borrelli, Matthew (M.T.)" w:date="2021-06-04T16:26:00Z"/>
        </w:rPr>
      </w:pPr>
      <w:proofErr w:type="spellStart"/>
      <w:ins w:id="2203" w:author="Borrelli, Matthew (M.T.)" w:date="2021-06-04T16:26:00Z">
        <w:r>
          <w:t>T_Adjust</w:t>
        </w:r>
        <w:proofErr w:type="spellEnd"/>
        <w:r>
          <w:t xml:space="preserve"> expires, AND</w:t>
        </w:r>
      </w:ins>
    </w:p>
    <w:p w14:paraId="21ED3190" w14:textId="77777777" w:rsidR="00312FB4" w:rsidRDefault="00312FB4" w:rsidP="00312FB4">
      <w:pPr>
        <w:numPr>
          <w:ilvl w:val="0"/>
          <w:numId w:val="26"/>
        </w:numPr>
        <w:rPr>
          <w:ins w:id="2204" w:author="Borrelli, Matthew (M.T.)" w:date="2021-06-04T16:26:00Z"/>
        </w:rPr>
      </w:pPr>
      <w:ins w:id="2205" w:author="Borrelli, Matthew (M.T.)" w:date="2021-06-04T16:26:00Z">
        <w:r>
          <w:t>the overall adjustment classification is 'Major'</w:t>
        </w:r>
      </w:ins>
    </w:p>
    <w:p w14:paraId="23931B89" w14:textId="77777777" w:rsidR="00312FB4" w:rsidRPr="00CF5397" w:rsidRDefault="00312FB4" w:rsidP="00312FB4">
      <w:pPr>
        <w:pStyle w:val="Heading4"/>
        <w:rPr>
          <w:ins w:id="2206" w:author="Borrelli, Matthew (M.T.)" w:date="2021-06-04T16:26:00Z"/>
          <w:b w:val="0"/>
          <w:u w:val="single"/>
        </w:rPr>
      </w:pPr>
      <w:ins w:id="2207" w:author="Borrelli, Matthew (M.T.)" w:date="2021-06-04T16:26:00Z">
        <w:r w:rsidRPr="00CF5397">
          <w:rPr>
            <w:b w:val="0"/>
            <w:u w:val="single"/>
          </w:rPr>
          <w:t>PPP-REQ-420393/A-Resume evaluating repository after requesting auto save or feedback</w:t>
        </w:r>
      </w:ins>
    </w:p>
    <w:p w14:paraId="5D940F6A" w14:textId="77777777" w:rsidR="00312FB4" w:rsidRPr="00983D29" w:rsidRDefault="00312FB4" w:rsidP="00312FB4">
      <w:pPr>
        <w:rPr>
          <w:ins w:id="2208" w:author="Borrelli, Matthew (M.T.)" w:date="2021-06-04T16:26:00Z"/>
        </w:rPr>
      </w:pPr>
      <w:ins w:id="2209" w:author="Borrelli, Matthew (M.T.)" w:date="2021-06-04T16:26:00Z">
        <w:r>
          <w:t xml:space="preserve">The </w:t>
        </w:r>
        <w:proofErr w:type="spellStart"/>
        <w:r>
          <w:t>PPPServer</w:t>
        </w:r>
        <w:proofErr w:type="spellEnd"/>
        <w:r>
          <w:t xml:space="preserve"> shall resume evaluating the Classified Adjustments Repository after either requesting a save via </w:t>
        </w:r>
        <w:proofErr w:type="spellStart"/>
        <w:r w:rsidRPr="00FC099A">
          <w:rPr>
            <w:rFonts w:cs="Arial"/>
          </w:rPr>
          <w:t>AutoSaveSet_Rq</w:t>
        </w:r>
        <w:proofErr w:type="spellEnd"/>
        <w:r>
          <w:rPr>
            <w:rFonts w:cs="Arial"/>
          </w:rPr>
          <w:t xml:space="preserve"> </w:t>
        </w:r>
        <w:r>
          <w:t xml:space="preserve">or requesting for feedback via </w:t>
        </w:r>
        <w:proofErr w:type="spellStart"/>
        <w:r w:rsidRPr="00721BE1">
          <w:t>setAutoSavePrompt</w:t>
        </w:r>
        <w:proofErr w:type="spellEnd"/>
        <w:r>
          <w:rPr>
            <w:color w:val="00B0F0"/>
          </w:rPr>
          <w:t>.</w:t>
        </w:r>
      </w:ins>
    </w:p>
    <w:p w14:paraId="14203BA3" w14:textId="77777777" w:rsidR="00312FB4" w:rsidRPr="00CF5397" w:rsidRDefault="00312FB4" w:rsidP="00312FB4">
      <w:pPr>
        <w:pStyle w:val="Heading4"/>
        <w:rPr>
          <w:ins w:id="2210" w:author="Borrelli, Matthew (M.T.)" w:date="2021-06-04T16:26:00Z"/>
          <w:b w:val="0"/>
          <w:u w:val="single"/>
        </w:rPr>
      </w:pPr>
      <w:ins w:id="2211" w:author="Borrelli, Matthew (M.T.)" w:date="2021-06-04T16:26:00Z">
        <w:r w:rsidRPr="00CF5397">
          <w:rPr>
            <w:b w:val="0"/>
            <w:u w:val="single"/>
          </w:rPr>
          <w:t>PPP-REQ-420394/A-Manual Save suspends evaluation of repository</w:t>
        </w:r>
      </w:ins>
    </w:p>
    <w:p w14:paraId="339CA5CC" w14:textId="77777777" w:rsidR="00312FB4" w:rsidRPr="00983D29" w:rsidRDefault="00312FB4" w:rsidP="00312FB4">
      <w:pPr>
        <w:rPr>
          <w:ins w:id="2212" w:author="Borrelli, Matthew (M.T.)" w:date="2021-06-04T16:26:00Z"/>
        </w:rPr>
      </w:pPr>
      <w:ins w:id="2213" w:author="Borrelli, Matthew (M.T.)" w:date="2021-06-04T16:26:00Z">
        <w:r>
          <w:t xml:space="preserve">The </w:t>
        </w:r>
        <w:proofErr w:type="spellStart"/>
        <w:r>
          <w:t>PPPServer</w:t>
        </w:r>
        <w:proofErr w:type="spellEnd"/>
        <w:r>
          <w:t xml:space="preserve"> shall stop evaluating the Classified Adjustments Repository when </w:t>
        </w:r>
        <w:proofErr w:type="spellStart"/>
        <w:r>
          <w:t>ClassicMemory_Rq</w:t>
        </w:r>
        <w:proofErr w:type="spellEnd"/>
        <w:r>
          <w:t xml:space="preserve"> transitions from 'Null' to 'Store_1', 'Store_2', 'Store_3', or 'Store_4'.</w:t>
        </w:r>
      </w:ins>
    </w:p>
    <w:p w14:paraId="1B9144D3" w14:textId="77777777" w:rsidR="00312FB4" w:rsidRPr="00CF5397" w:rsidRDefault="00312FB4" w:rsidP="00312FB4">
      <w:pPr>
        <w:pStyle w:val="Heading4"/>
        <w:rPr>
          <w:ins w:id="2214" w:author="Borrelli, Matthew (M.T.)" w:date="2021-06-04T16:26:00Z"/>
          <w:b w:val="0"/>
          <w:u w:val="single"/>
        </w:rPr>
      </w:pPr>
      <w:ins w:id="2215" w:author="Borrelli, Matthew (M.T.)" w:date="2021-06-04T16:26:00Z">
        <w:r w:rsidRPr="00CF5397">
          <w:rPr>
            <w:b w:val="0"/>
            <w:u w:val="single"/>
          </w:rPr>
          <w:t>PPP-REQ-420395/A-Discard overall adjustment classification after a manual save</w:t>
        </w:r>
      </w:ins>
    </w:p>
    <w:p w14:paraId="2F0A1198" w14:textId="77777777" w:rsidR="00312FB4" w:rsidRPr="00983D29" w:rsidRDefault="00312FB4" w:rsidP="00312FB4">
      <w:pPr>
        <w:rPr>
          <w:ins w:id="2216" w:author="Borrelli, Matthew (M.T.)" w:date="2021-06-04T16:26:00Z"/>
        </w:rPr>
      </w:pPr>
      <w:ins w:id="2217" w:author="Borrelli, Matthew (M.T.)" w:date="2021-06-04T16:26:00Z">
        <w:r>
          <w:t xml:space="preserve">The </w:t>
        </w:r>
        <w:proofErr w:type="spellStart"/>
        <w:r>
          <w:t>PPPServer</w:t>
        </w:r>
        <w:proofErr w:type="spellEnd"/>
        <w:r>
          <w:t xml:space="preserve"> shall stop acting the last classification evaluated from the Classified Adjustments Repository when </w:t>
        </w:r>
        <w:proofErr w:type="spellStart"/>
        <w:r>
          <w:t>ClassicMemory_Rq</w:t>
        </w:r>
        <w:proofErr w:type="spellEnd"/>
        <w:r>
          <w:t xml:space="preserve"> transitions from 'Store_1', 'Store_2', 'Store_3', or 'Store_4' to 'Null'.</w:t>
        </w:r>
      </w:ins>
    </w:p>
    <w:p w14:paraId="3051BDE0" w14:textId="77777777" w:rsidR="00312FB4" w:rsidRPr="00CF5397" w:rsidRDefault="00312FB4" w:rsidP="00312FB4">
      <w:pPr>
        <w:pStyle w:val="Heading4"/>
        <w:rPr>
          <w:ins w:id="2218" w:author="Borrelli, Matthew (M.T.)" w:date="2021-06-04T16:26:00Z"/>
          <w:b w:val="0"/>
          <w:u w:val="single"/>
        </w:rPr>
      </w:pPr>
      <w:ins w:id="2219" w:author="Borrelli, Matthew (M.T.)" w:date="2021-06-04T16:26:00Z">
        <w:r w:rsidRPr="00CF5397">
          <w:rPr>
            <w:b w:val="0"/>
            <w:u w:val="single"/>
          </w:rPr>
          <w:t>PPP-REQ-420396/A-Resume evaluating repository after a manual save</w:t>
        </w:r>
      </w:ins>
    </w:p>
    <w:p w14:paraId="4AEE030E" w14:textId="77777777" w:rsidR="00312FB4" w:rsidRPr="00983D29" w:rsidRDefault="00312FB4" w:rsidP="00312FB4">
      <w:pPr>
        <w:rPr>
          <w:ins w:id="2220" w:author="Borrelli, Matthew (M.T.)" w:date="2021-06-04T16:26:00Z"/>
        </w:rPr>
      </w:pPr>
      <w:ins w:id="2221" w:author="Borrelli, Matthew (M.T.)" w:date="2021-06-04T16:26:00Z">
        <w:r>
          <w:t xml:space="preserve">The </w:t>
        </w:r>
        <w:proofErr w:type="spellStart"/>
        <w:r>
          <w:t>PPPServer</w:t>
        </w:r>
        <w:proofErr w:type="spellEnd"/>
        <w:r>
          <w:t xml:space="preserve"> shall resume evaluating the Classified Adjustments Repository when </w:t>
        </w:r>
        <w:proofErr w:type="spellStart"/>
        <w:r>
          <w:t>ClassicMemory_Rq</w:t>
        </w:r>
        <w:proofErr w:type="spellEnd"/>
        <w:r>
          <w:t xml:space="preserve"> transitions from 'Store_1', 'Store_2', 'Store_3', or 'Store_4' to 'Null'.</w:t>
        </w:r>
      </w:ins>
    </w:p>
    <w:p w14:paraId="27F81145" w14:textId="77777777" w:rsidR="00312FB4" w:rsidRPr="00CF5397" w:rsidRDefault="00312FB4" w:rsidP="00312FB4">
      <w:pPr>
        <w:pStyle w:val="Heading4"/>
        <w:rPr>
          <w:ins w:id="2222" w:author="Borrelli, Matthew (M.T.)" w:date="2021-06-04T16:26:00Z"/>
          <w:b w:val="0"/>
          <w:u w:val="single"/>
        </w:rPr>
      </w:pPr>
      <w:ins w:id="2223" w:author="Borrelli, Matthew (M.T.)" w:date="2021-06-04T16:26:00Z">
        <w:r w:rsidRPr="00CF5397">
          <w:rPr>
            <w:b w:val="0"/>
            <w:u w:val="single"/>
          </w:rPr>
          <w:t>PPP-REQ-420397/A-Abort auto save event upon a manual save</w:t>
        </w:r>
      </w:ins>
    </w:p>
    <w:p w14:paraId="72BB4E18" w14:textId="77777777" w:rsidR="00312FB4" w:rsidRPr="005912A7" w:rsidRDefault="00312FB4" w:rsidP="00312FB4">
      <w:pPr>
        <w:rPr>
          <w:ins w:id="2224" w:author="Borrelli, Matthew (M.T.)" w:date="2021-06-04T16:26:00Z"/>
        </w:rPr>
      </w:pPr>
      <w:ins w:id="2225" w:author="Borrelli, Matthew (M.T.)" w:date="2021-06-04T16:26:00Z">
        <w:r w:rsidRPr="005912A7">
          <w:t xml:space="preserve">The </w:t>
        </w:r>
        <w:proofErr w:type="spellStart"/>
        <w:r w:rsidRPr="005912A7">
          <w:t>PPPServer</w:t>
        </w:r>
        <w:proofErr w:type="spellEnd"/>
        <w:r w:rsidRPr="005912A7">
          <w:t xml:space="preserve"> shall abort a save event and send </w:t>
        </w:r>
        <w:proofErr w:type="spellStart"/>
        <w:r w:rsidRPr="005912A7">
          <w:t>AutoSaveExit_Rq</w:t>
        </w:r>
        <w:proofErr w:type="spellEnd"/>
        <w:r w:rsidRPr="005912A7">
          <w:rPr>
            <w:rFonts w:cs="Arial"/>
          </w:rPr>
          <w:t xml:space="preserve"> = </w:t>
        </w:r>
        <w:r>
          <w:rPr>
            <w:rFonts w:cs="Arial"/>
          </w:rPr>
          <w:t xml:space="preserve">“(0x1) </w:t>
        </w:r>
        <w:r w:rsidRPr="005912A7">
          <w:rPr>
            <w:rFonts w:cs="Arial"/>
          </w:rPr>
          <w:t>Yes</w:t>
        </w:r>
        <w:r>
          <w:rPr>
            <w:rFonts w:cs="Arial"/>
          </w:rPr>
          <w:t>”</w:t>
        </w:r>
        <w:r w:rsidRPr="005912A7">
          <w:t xml:space="preserve"> when </w:t>
        </w:r>
        <w:proofErr w:type="spellStart"/>
        <w:r w:rsidRPr="005912A7">
          <w:t>ClassicMemory_Rq</w:t>
        </w:r>
        <w:proofErr w:type="spellEnd"/>
        <w:r w:rsidRPr="005912A7">
          <w:t xml:space="preserve"> transitions from 'Null' to 'Store_1', 'Store_2', 'Store_3', or 'Store_4'. </w:t>
        </w:r>
      </w:ins>
    </w:p>
    <w:p w14:paraId="16AFDA3E" w14:textId="77777777" w:rsidR="00312FB4" w:rsidRPr="00CF5397" w:rsidRDefault="00312FB4" w:rsidP="00312FB4">
      <w:pPr>
        <w:pStyle w:val="Heading4"/>
        <w:rPr>
          <w:ins w:id="2226" w:author="Borrelli, Matthew (M.T.)" w:date="2021-06-04T16:26:00Z"/>
          <w:b w:val="0"/>
          <w:u w:val="single"/>
        </w:rPr>
      </w:pPr>
      <w:ins w:id="2227" w:author="Borrelli, Matthew (M.T.)" w:date="2021-06-04T16:26:00Z">
        <w:r w:rsidRPr="00CF5397">
          <w:rPr>
            <w:b w:val="0"/>
            <w:u w:val="single"/>
          </w:rPr>
          <w:t>PPP-REQ-420398/A-Recall suspends evaluation of repository</w:t>
        </w:r>
      </w:ins>
    </w:p>
    <w:p w14:paraId="7354492C" w14:textId="77777777" w:rsidR="00312FB4" w:rsidRPr="00983D29" w:rsidRDefault="00312FB4" w:rsidP="00312FB4">
      <w:pPr>
        <w:rPr>
          <w:ins w:id="2228" w:author="Borrelli, Matthew (M.T.)" w:date="2021-06-04T16:26:00Z"/>
        </w:rPr>
      </w:pPr>
      <w:ins w:id="2229" w:author="Borrelli, Matthew (M.T.)" w:date="2021-06-04T16:26:00Z">
        <w:r>
          <w:t xml:space="preserve">The </w:t>
        </w:r>
        <w:proofErr w:type="spellStart"/>
        <w:r>
          <w:t>PPPServer</w:t>
        </w:r>
        <w:proofErr w:type="spellEnd"/>
        <w:r>
          <w:t xml:space="preserve"> shall stop evaluating the Classified Adjustments Repository when </w:t>
        </w:r>
        <w:proofErr w:type="spellStart"/>
        <w:r w:rsidRPr="001318A7">
          <w:t>ClassicMemory_Rq</w:t>
        </w:r>
        <w:proofErr w:type="spellEnd"/>
        <w:r w:rsidRPr="001318A7">
          <w:t xml:space="preserve"> </w:t>
        </w:r>
        <w:r>
          <w:t xml:space="preserve">transitions from 'Null' to 'Recall_1', 'Recall_2', 'Recall_3', or 'Recall_4'. </w:t>
        </w:r>
      </w:ins>
    </w:p>
    <w:p w14:paraId="03881639" w14:textId="77777777" w:rsidR="00312FB4" w:rsidRPr="00CF5397" w:rsidRDefault="00312FB4" w:rsidP="00312FB4">
      <w:pPr>
        <w:pStyle w:val="Heading4"/>
        <w:rPr>
          <w:ins w:id="2230" w:author="Borrelli, Matthew (M.T.)" w:date="2021-06-04T16:26:00Z"/>
          <w:b w:val="0"/>
          <w:u w:val="single"/>
        </w:rPr>
      </w:pPr>
      <w:ins w:id="2231" w:author="Borrelli, Matthew (M.T.)" w:date="2021-06-04T16:26:00Z">
        <w:r w:rsidRPr="00CF5397">
          <w:rPr>
            <w:b w:val="0"/>
            <w:u w:val="single"/>
          </w:rPr>
          <w:t>PPP-REQ-420399/A-Discard overall adjustment classification after a recall</w:t>
        </w:r>
      </w:ins>
    </w:p>
    <w:p w14:paraId="16C9384A" w14:textId="77777777" w:rsidR="00312FB4" w:rsidRPr="00983D29" w:rsidRDefault="00312FB4" w:rsidP="00312FB4">
      <w:pPr>
        <w:rPr>
          <w:ins w:id="2232" w:author="Borrelli, Matthew (M.T.)" w:date="2021-06-04T16:26:00Z"/>
        </w:rPr>
      </w:pPr>
      <w:ins w:id="2233" w:author="Borrelli, Matthew (M.T.)" w:date="2021-06-04T16:26:00Z">
        <w:r>
          <w:t xml:space="preserve">The </w:t>
        </w:r>
        <w:proofErr w:type="spellStart"/>
        <w:r>
          <w:t>PPPServer</w:t>
        </w:r>
        <w:proofErr w:type="spellEnd"/>
        <w:r>
          <w:t xml:space="preserve"> shall stop acting on the last overall adjustment classification evaluated from the Classified Adjustments Repository when</w:t>
        </w:r>
        <w:r w:rsidRPr="001318A7">
          <w:t xml:space="preserve"> </w:t>
        </w:r>
        <w:proofErr w:type="spellStart"/>
        <w:r w:rsidRPr="001318A7">
          <w:t>ClassicMemory_Rq</w:t>
        </w:r>
        <w:proofErr w:type="spellEnd"/>
        <w:r w:rsidRPr="001318A7">
          <w:t xml:space="preserve"> transitions </w:t>
        </w:r>
        <w:r>
          <w:t>from 'Recall_1', 'Recall_2', 'Recall_3', or 'Recall_4' to 'Null'.</w:t>
        </w:r>
      </w:ins>
    </w:p>
    <w:p w14:paraId="40812F79" w14:textId="77777777" w:rsidR="00312FB4" w:rsidRPr="00CF5397" w:rsidRDefault="00312FB4" w:rsidP="00312FB4">
      <w:pPr>
        <w:pStyle w:val="Heading4"/>
        <w:rPr>
          <w:ins w:id="2234" w:author="Borrelli, Matthew (M.T.)" w:date="2021-06-04T16:26:00Z"/>
          <w:b w:val="0"/>
          <w:u w:val="single"/>
        </w:rPr>
      </w:pPr>
      <w:ins w:id="2235" w:author="Borrelli, Matthew (M.T.)" w:date="2021-06-04T16:26:00Z">
        <w:r w:rsidRPr="00CF5397">
          <w:rPr>
            <w:b w:val="0"/>
            <w:u w:val="single"/>
          </w:rPr>
          <w:t>PPP-REQ-420400/A-Resume evaluating repository after a recall</w:t>
        </w:r>
      </w:ins>
    </w:p>
    <w:p w14:paraId="3706FE76" w14:textId="77777777" w:rsidR="00312FB4" w:rsidRPr="00983D29" w:rsidRDefault="00312FB4" w:rsidP="00312FB4">
      <w:pPr>
        <w:rPr>
          <w:ins w:id="2236" w:author="Borrelli, Matthew (M.T.)" w:date="2021-06-04T16:26:00Z"/>
        </w:rPr>
      </w:pPr>
      <w:ins w:id="2237" w:author="Borrelli, Matthew (M.T.)" w:date="2021-06-04T16:26:00Z">
        <w:r>
          <w:t xml:space="preserve">The </w:t>
        </w:r>
        <w:proofErr w:type="spellStart"/>
        <w:r>
          <w:t>PPPServer</w:t>
        </w:r>
        <w:proofErr w:type="spellEnd"/>
        <w:r>
          <w:t xml:space="preserve"> shall resume/restart evaluating the Classified Adjustments Repository when </w:t>
        </w:r>
        <w:proofErr w:type="spellStart"/>
        <w:r w:rsidRPr="001318A7">
          <w:t>ClassicMemory_Rq</w:t>
        </w:r>
        <w:proofErr w:type="spellEnd"/>
        <w:r w:rsidRPr="001318A7">
          <w:t xml:space="preserve"> transitions </w:t>
        </w:r>
        <w:r>
          <w:t>from 'Recall_1', 'Recall_2', 'Recall_3', or 'Recall_4' to 'Null'.</w:t>
        </w:r>
      </w:ins>
    </w:p>
    <w:p w14:paraId="225CD5FA" w14:textId="77777777" w:rsidR="00312FB4" w:rsidRPr="00CF5397" w:rsidRDefault="00312FB4" w:rsidP="00312FB4">
      <w:pPr>
        <w:pStyle w:val="Heading4"/>
        <w:rPr>
          <w:ins w:id="2238" w:author="Borrelli, Matthew (M.T.)" w:date="2021-06-04T16:26:00Z"/>
          <w:b w:val="0"/>
          <w:u w:val="single"/>
        </w:rPr>
      </w:pPr>
      <w:ins w:id="2239" w:author="Borrelli, Matthew (M.T.)" w:date="2021-06-04T16:26:00Z">
        <w:r w:rsidRPr="00CF5397">
          <w:rPr>
            <w:b w:val="0"/>
            <w:u w:val="single"/>
          </w:rPr>
          <w:t>PPP-REQ-420401/A-Abort auto save event upon a recall</w:t>
        </w:r>
      </w:ins>
    </w:p>
    <w:p w14:paraId="5E899AE1" w14:textId="77777777" w:rsidR="00312FB4" w:rsidRPr="00983D29" w:rsidRDefault="00312FB4" w:rsidP="00312FB4">
      <w:pPr>
        <w:rPr>
          <w:ins w:id="2240" w:author="Borrelli, Matthew (M.T.)" w:date="2021-06-04T16:26:00Z"/>
        </w:rPr>
      </w:pPr>
      <w:ins w:id="2241" w:author="Borrelli, Matthew (M.T.)" w:date="2021-06-04T16:26:00Z">
        <w:r>
          <w:t xml:space="preserve">The </w:t>
        </w:r>
        <w:proofErr w:type="spellStart"/>
        <w:r>
          <w:t>PPPServer</w:t>
        </w:r>
        <w:proofErr w:type="spellEnd"/>
        <w:r>
          <w:t xml:space="preserve"> shall abort a save event and send </w:t>
        </w:r>
        <w:proofErr w:type="spellStart"/>
        <w:r w:rsidRPr="005912A7">
          <w:t>AutoSaveExit_Rq</w:t>
        </w:r>
        <w:proofErr w:type="spellEnd"/>
        <w:r w:rsidRPr="005912A7">
          <w:rPr>
            <w:rFonts w:cs="Arial"/>
          </w:rPr>
          <w:t xml:space="preserve"> = </w:t>
        </w:r>
        <w:r>
          <w:rPr>
            <w:rFonts w:cs="Arial"/>
          </w:rPr>
          <w:t xml:space="preserve">“(0x1) </w:t>
        </w:r>
        <w:r w:rsidRPr="005912A7">
          <w:rPr>
            <w:rFonts w:cs="Arial"/>
          </w:rPr>
          <w:t>Yes</w:t>
        </w:r>
        <w:r>
          <w:rPr>
            <w:rFonts w:cs="Arial"/>
          </w:rPr>
          <w:t xml:space="preserve">” </w:t>
        </w:r>
        <w:r w:rsidRPr="001318A7">
          <w:t xml:space="preserve">when </w:t>
        </w:r>
        <w:proofErr w:type="spellStart"/>
        <w:r w:rsidRPr="001318A7">
          <w:t>ClassicMemory_Rq</w:t>
        </w:r>
        <w:proofErr w:type="spellEnd"/>
        <w:r w:rsidRPr="001318A7">
          <w:t xml:space="preserve"> </w:t>
        </w:r>
        <w:r>
          <w:t xml:space="preserve">transitions from 'Null' to 'Recall_1', 'Recall_2', 'Recall_3', or 'Recall_4'. </w:t>
        </w:r>
      </w:ins>
    </w:p>
    <w:p w14:paraId="60079961" w14:textId="77777777" w:rsidR="00312FB4" w:rsidRPr="00CF5397" w:rsidRDefault="00312FB4" w:rsidP="00312FB4">
      <w:pPr>
        <w:pStyle w:val="Heading4"/>
        <w:rPr>
          <w:ins w:id="2242" w:author="Borrelli, Matthew (M.T.)" w:date="2021-06-04T16:26:00Z"/>
          <w:b w:val="0"/>
          <w:u w:val="single"/>
        </w:rPr>
      </w:pPr>
      <w:ins w:id="2243" w:author="Borrelli, Matthew (M.T.)" w:date="2021-06-04T16:26:00Z">
        <w:r w:rsidRPr="00CF5397">
          <w:rPr>
            <w:b w:val="0"/>
            <w:u w:val="single"/>
          </w:rPr>
          <w:t>PPP-REQ-420402/A-Discard overall adjustment classification upon an abort</w:t>
        </w:r>
      </w:ins>
    </w:p>
    <w:p w14:paraId="1E9410CE" w14:textId="77777777" w:rsidR="00312FB4" w:rsidRPr="00983D29" w:rsidRDefault="00312FB4" w:rsidP="00312FB4">
      <w:pPr>
        <w:rPr>
          <w:ins w:id="2244" w:author="Borrelli, Matthew (M.T.)" w:date="2021-06-04T16:26:00Z"/>
        </w:rPr>
      </w:pPr>
      <w:ins w:id="2245" w:author="Borrelli, Matthew (M.T.)" w:date="2021-06-04T16:26:00Z">
        <w:r>
          <w:t xml:space="preserve">When an abort occurs, the </w:t>
        </w:r>
        <w:proofErr w:type="spellStart"/>
        <w:r>
          <w:t>PPPServer</w:t>
        </w:r>
        <w:proofErr w:type="spellEnd"/>
        <w:r>
          <w:t xml:space="preserve"> shall stop acting on the last overall adjustment classification evaluated from the Classified Adjustments Repository.</w:t>
        </w:r>
      </w:ins>
    </w:p>
    <w:p w14:paraId="31557E43" w14:textId="5D5FAEB8" w:rsidR="00312FB4" w:rsidRPr="00CF5397" w:rsidRDefault="00312FB4" w:rsidP="00312FB4">
      <w:pPr>
        <w:pStyle w:val="Heading4"/>
        <w:rPr>
          <w:ins w:id="2246" w:author="Borrelli, Matthew (M.T.)" w:date="2021-06-04T16:26:00Z"/>
          <w:b w:val="0"/>
          <w:u w:val="single"/>
        </w:rPr>
      </w:pPr>
      <w:ins w:id="2247" w:author="Borrelli, Matthew (M.T.)" w:date="2021-06-04T16:26:00Z">
        <w:r w:rsidRPr="00CF5397">
          <w:rPr>
            <w:b w:val="0"/>
            <w:u w:val="single"/>
          </w:rPr>
          <w:lastRenderedPageBreak/>
          <w:t>PPP-REQ-</w:t>
        </w:r>
      </w:ins>
      <w:ins w:id="2248" w:author="Borrelli, Matthew (M.T.)" w:date="2021-06-04T16:48:00Z">
        <w:r w:rsidR="00B52337">
          <w:rPr>
            <w:b w:val="0"/>
            <w:u w:val="single"/>
          </w:rPr>
          <w:t>XXXXXX</w:t>
        </w:r>
      </w:ins>
      <w:ins w:id="2249" w:author="Borrelli, Matthew (M.T.)" w:date="2021-06-04T16:26:00Z">
        <w:r w:rsidRPr="00CF5397">
          <w:rPr>
            <w:b w:val="0"/>
            <w:u w:val="single"/>
          </w:rPr>
          <w:t>-Additional Adjustments made while waiting for Feedback</w:t>
        </w:r>
      </w:ins>
      <w:ins w:id="2250" w:author="Borrelli, Matthew (M.T.)" w:date="2021-06-04T16:48:00Z">
        <w:r w:rsidR="00B52337">
          <w:rPr>
            <w:b w:val="0"/>
            <w:u w:val="single"/>
          </w:rPr>
          <w:t xml:space="preserve"> </w:t>
        </w:r>
        <w:commentRangeStart w:id="2251"/>
        <w:r w:rsidR="00B52337">
          <w:rPr>
            <w:b w:val="0"/>
            <w:u w:val="single"/>
          </w:rPr>
          <w:t>(Simple)</w:t>
        </w:r>
        <w:commentRangeEnd w:id="2251"/>
        <w:r w:rsidR="00B52337">
          <w:rPr>
            <w:rStyle w:val="CommentReference"/>
            <w:b w:val="0"/>
            <w:bCs w:val="0"/>
            <w:i w:val="0"/>
          </w:rPr>
          <w:commentReference w:id="2251"/>
        </w:r>
      </w:ins>
    </w:p>
    <w:p w14:paraId="37D9987F" w14:textId="7E73CCA2" w:rsidR="00312FB4" w:rsidRPr="00983D29" w:rsidRDefault="00312FB4" w:rsidP="00312FB4">
      <w:pPr>
        <w:rPr>
          <w:ins w:id="2252" w:author="Borrelli, Matthew (M.T.)" w:date="2021-06-04T16:26:00Z"/>
        </w:rPr>
      </w:pPr>
      <w:bookmarkStart w:id="2253" w:name="_Hlk75180297"/>
      <w:commentRangeStart w:id="2254"/>
      <w:ins w:id="2255" w:author="Borrelli, Matthew (M.T.)" w:date="2021-06-04T16:26:00Z">
        <w:r>
          <w:t xml:space="preserve">When the </w:t>
        </w:r>
        <w:proofErr w:type="spellStart"/>
        <w:r>
          <w:t>PPPServer</w:t>
        </w:r>
        <w:proofErr w:type="spellEnd"/>
        <w:r>
          <w:t xml:space="preserve"> is waiting for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w:t>
        </w:r>
        <w:r>
          <w:t xml:space="preserve"> from </w:t>
        </w:r>
        <w:proofErr w:type="spellStart"/>
        <w:r>
          <w:t>PPPInterfaceClient</w:t>
        </w:r>
        <w:proofErr w:type="spellEnd"/>
        <w:r>
          <w:t xml:space="preserve"> and the overall adjustment classification changes to 'Major', the </w:t>
        </w:r>
        <w:proofErr w:type="spellStart"/>
        <w:r>
          <w:t>PPPServer</w:t>
        </w:r>
        <w:proofErr w:type="spellEnd"/>
        <w:r>
          <w:t xml:space="preserve"> shall restart </w:t>
        </w:r>
        <w:proofErr w:type="spellStart"/>
        <w:r>
          <w:t>T_Prompt</w:t>
        </w:r>
        <w:proofErr w:type="spellEnd"/>
        <w:r>
          <w:t>.</w:t>
        </w:r>
      </w:ins>
      <w:commentRangeEnd w:id="2254"/>
      <w:ins w:id="2256" w:author="Borrelli, Matthew (M.T.)" w:date="2021-06-21T15:05:00Z">
        <w:r w:rsidR="00C52C70">
          <w:rPr>
            <w:rStyle w:val="CommentReference"/>
          </w:rPr>
          <w:commentReference w:id="2254"/>
        </w:r>
      </w:ins>
    </w:p>
    <w:bookmarkEnd w:id="2253"/>
    <w:p w14:paraId="31BC16E8" w14:textId="00C414F8" w:rsidR="00312FB4" w:rsidRPr="00CF5397" w:rsidRDefault="00312FB4" w:rsidP="00312FB4">
      <w:pPr>
        <w:pStyle w:val="Heading4"/>
        <w:rPr>
          <w:ins w:id="2257" w:author="Borrelli, Matthew (M.T.)" w:date="2021-06-04T16:26:00Z"/>
          <w:b w:val="0"/>
          <w:u w:val="single"/>
        </w:rPr>
      </w:pPr>
      <w:ins w:id="2258" w:author="Borrelli, Matthew (M.T.)" w:date="2021-06-04T16:26:00Z">
        <w:r w:rsidRPr="00CF5397">
          <w:rPr>
            <w:b w:val="0"/>
            <w:u w:val="single"/>
          </w:rPr>
          <w:t>PPP-REQ-</w:t>
        </w:r>
      </w:ins>
      <w:ins w:id="2259" w:author="Borrelli, Matthew (M.T.)" w:date="2021-06-04T16:49:00Z">
        <w:r w:rsidR="00B52337">
          <w:rPr>
            <w:b w:val="0"/>
            <w:u w:val="single"/>
          </w:rPr>
          <w:t>XXXXXX</w:t>
        </w:r>
      </w:ins>
      <w:ins w:id="2260" w:author="Borrelli, Matthew (M.T.)" w:date="2021-06-04T16:26:00Z">
        <w:r w:rsidRPr="00CF5397">
          <w:rPr>
            <w:b w:val="0"/>
            <w:u w:val="single"/>
          </w:rPr>
          <w:t>-</w:t>
        </w:r>
        <w:proofErr w:type="spellStart"/>
        <w:r w:rsidRPr="00CF5397">
          <w:rPr>
            <w:b w:val="0"/>
            <w:u w:val="single"/>
          </w:rPr>
          <w:t>T_Prompt</w:t>
        </w:r>
        <w:proofErr w:type="spellEnd"/>
        <w:r w:rsidRPr="00CF5397">
          <w:rPr>
            <w:b w:val="0"/>
            <w:u w:val="single"/>
          </w:rPr>
          <w:t xml:space="preserve"> Expires and additional adjustments made</w:t>
        </w:r>
      </w:ins>
      <w:ins w:id="2261" w:author="Borrelli, Matthew (M.T.)" w:date="2021-06-04T16:49:00Z">
        <w:r w:rsidR="00B52337">
          <w:rPr>
            <w:b w:val="0"/>
            <w:u w:val="single"/>
          </w:rPr>
          <w:t xml:space="preserve"> </w:t>
        </w:r>
        <w:commentRangeStart w:id="2262"/>
        <w:r w:rsidR="00B52337">
          <w:rPr>
            <w:b w:val="0"/>
            <w:u w:val="single"/>
          </w:rPr>
          <w:t>(Simple)</w:t>
        </w:r>
        <w:commentRangeEnd w:id="2262"/>
        <w:r w:rsidR="00B52337">
          <w:rPr>
            <w:rStyle w:val="CommentReference"/>
            <w:b w:val="0"/>
            <w:bCs w:val="0"/>
            <w:i w:val="0"/>
          </w:rPr>
          <w:commentReference w:id="2262"/>
        </w:r>
      </w:ins>
    </w:p>
    <w:p w14:paraId="17C782CC" w14:textId="1B409170" w:rsidR="00312FB4" w:rsidRPr="00D94EE6" w:rsidRDefault="00312FB4" w:rsidP="00312FB4">
      <w:pPr>
        <w:rPr>
          <w:ins w:id="2263" w:author="Borrelli, Matthew (M.T.)" w:date="2021-06-04T16:26:00Z"/>
        </w:rPr>
      </w:pPr>
      <w:bookmarkStart w:id="2264" w:name="_Hlk75180366"/>
      <w:commentRangeStart w:id="2265"/>
      <w:ins w:id="2266" w:author="Borrelli, Matthew (M.T.)" w:date="2021-06-04T16:26:00Z">
        <w:r w:rsidRPr="00572653">
          <w:t xml:space="preserve">After </w:t>
        </w:r>
        <w:proofErr w:type="spellStart"/>
        <w:r w:rsidRPr="00572653">
          <w:t>T_Prompt</w:t>
        </w:r>
        <w:proofErr w:type="spellEnd"/>
        <w:r w:rsidRPr="00572653">
          <w:t xml:space="preserve"> expires</w:t>
        </w:r>
        <w:r>
          <w:t xml:space="preserve"> and </w:t>
        </w:r>
        <w:r w:rsidRPr="00D94EE6">
          <w:t xml:space="preserve">the </w:t>
        </w:r>
        <w:r>
          <w:t xml:space="preserve">overall </w:t>
        </w:r>
        <w:r w:rsidRPr="00D94EE6">
          <w:t xml:space="preserve">adjustment </w:t>
        </w:r>
        <w:r>
          <w:t xml:space="preserve">classification </w:t>
        </w:r>
        <w:r w:rsidRPr="00D94EE6">
          <w:t xml:space="preserve">changes to 'Major', the </w:t>
        </w:r>
        <w:proofErr w:type="spellStart"/>
        <w:r w:rsidRPr="00D94EE6">
          <w:t>PPPServer</w:t>
        </w:r>
        <w:proofErr w:type="spellEnd"/>
        <w:r w:rsidRPr="00D94EE6">
          <w:t xml:space="preserve"> shall again request feedback from the user</w:t>
        </w:r>
        <w:r>
          <w:t xml:space="preserve"> </w:t>
        </w:r>
        <w:r w:rsidRPr="006F0AA0">
          <w:t xml:space="preserve">via </w:t>
        </w:r>
        <w:proofErr w:type="spellStart"/>
        <w:r w:rsidRPr="00721BE1">
          <w:t>setAutoSavePrompt</w:t>
        </w:r>
      </w:ins>
      <w:proofErr w:type="spellEnd"/>
      <w:ins w:id="2267" w:author="Borrelli, Matthew (M.T.)" w:date="2021-06-04T16:49:00Z">
        <w:r w:rsidR="00B22575">
          <w:rPr>
            <w:rFonts w:cs="Arial"/>
          </w:rPr>
          <w:t>(</w:t>
        </w:r>
        <w:proofErr w:type="spellStart"/>
        <w:r w:rsidR="00B22575" w:rsidRPr="00B22575">
          <w:rPr>
            <w:rFonts w:cs="Arial"/>
            <w:highlight w:val="yellow"/>
            <w:rPrChange w:id="2268" w:author="Borrelli, Matthew (M.T.)" w:date="2021-06-04T16:50:00Z">
              <w:rPr>
                <w:rFonts w:cs="Arial"/>
              </w:rPr>
            </w:rPrChange>
          </w:rPr>
          <w:t>PromptType</w:t>
        </w:r>
        <w:proofErr w:type="spellEnd"/>
        <w:r w:rsidR="00B22575" w:rsidRPr="00B22575">
          <w:rPr>
            <w:rFonts w:cs="Arial"/>
            <w:highlight w:val="yellow"/>
            <w:rPrChange w:id="2269" w:author="Borrelli, Matthew (M.T.)" w:date="2021-06-04T16:50:00Z">
              <w:rPr>
                <w:rFonts w:cs="Arial"/>
              </w:rPr>
            </w:rPrChange>
          </w:rPr>
          <w:t xml:space="preserve"> = Simple)</w:t>
        </w:r>
      </w:ins>
      <w:commentRangeEnd w:id="2265"/>
      <w:ins w:id="2270" w:author="Borrelli, Matthew (M.T.)" w:date="2021-06-21T15:05:00Z">
        <w:r w:rsidR="00C52C70">
          <w:rPr>
            <w:rStyle w:val="CommentReference"/>
          </w:rPr>
          <w:commentReference w:id="2265"/>
        </w:r>
      </w:ins>
    </w:p>
    <w:bookmarkEnd w:id="2264"/>
    <w:p w14:paraId="5BF18EA5" w14:textId="77777777" w:rsidR="00312FB4" w:rsidRPr="00CF5397" w:rsidRDefault="00312FB4" w:rsidP="00312FB4">
      <w:pPr>
        <w:pStyle w:val="Heading4"/>
        <w:rPr>
          <w:ins w:id="2271" w:author="Borrelli, Matthew (M.T.)" w:date="2021-06-04T16:26:00Z"/>
          <w:b w:val="0"/>
          <w:u w:val="single"/>
        </w:rPr>
      </w:pPr>
      <w:ins w:id="2272" w:author="Borrelli, Matthew (M.T.)" w:date="2021-06-04T16:26:00Z">
        <w:r w:rsidRPr="00CF5397">
          <w:rPr>
            <w:b w:val="0"/>
            <w:u w:val="single"/>
          </w:rPr>
          <w:t>PPP-REQ-420405/A-Clearing Classified Adjustments Repository</w:t>
        </w:r>
      </w:ins>
    </w:p>
    <w:p w14:paraId="5CFA352B" w14:textId="77777777" w:rsidR="00312FB4" w:rsidRPr="005003C6" w:rsidRDefault="00312FB4" w:rsidP="00312FB4">
      <w:pPr>
        <w:rPr>
          <w:ins w:id="2273" w:author="Borrelli, Matthew (M.T.)" w:date="2021-06-04T16:26:00Z"/>
        </w:rPr>
      </w:pPr>
      <w:ins w:id="2274" w:author="Borrelli, Matthew (M.T.)" w:date="2021-06-04T16:26:00Z">
        <w:r w:rsidRPr="005003C6">
          <w:t xml:space="preserve">When the </w:t>
        </w:r>
        <w:proofErr w:type="spellStart"/>
        <w:r>
          <w:t>PPPServer</w:t>
        </w:r>
        <w:proofErr w:type="spellEnd"/>
        <w:r>
          <w:t xml:space="preserve"> </w:t>
        </w:r>
        <w:r w:rsidRPr="005003C6">
          <w:t>clears the Classified Adjustments Repository</w:t>
        </w:r>
        <w:r>
          <w:t xml:space="preserve"> (per REQ-420419)</w:t>
        </w:r>
        <w:r w:rsidRPr="005003C6">
          <w:t xml:space="preserve">, </w:t>
        </w:r>
        <w:r>
          <w:t xml:space="preserve">it </w:t>
        </w:r>
        <w:r w:rsidRPr="005003C6">
          <w:t>shall update the following values in the Classified Adjustments Repository to 'None':</w:t>
        </w:r>
      </w:ins>
    </w:p>
    <w:p w14:paraId="05D69BAD" w14:textId="77777777" w:rsidR="00312FB4" w:rsidRDefault="00312FB4" w:rsidP="00312FB4">
      <w:pPr>
        <w:numPr>
          <w:ilvl w:val="0"/>
          <w:numId w:val="27"/>
        </w:numPr>
        <w:rPr>
          <w:ins w:id="2275" w:author="Borrelli, Matthew (M.T.)" w:date="2021-06-04T16:26:00Z"/>
        </w:rPr>
      </w:pPr>
      <w:proofErr w:type="spellStart"/>
      <w:ins w:id="2276" w:author="Borrelli, Matthew (M.T.)" w:date="2021-06-04T16:26:00Z">
        <w:r>
          <w:t>MirrorAutoSaveLeft_St</w:t>
        </w:r>
        <w:proofErr w:type="spellEnd"/>
      </w:ins>
    </w:p>
    <w:p w14:paraId="151EE24A" w14:textId="77777777" w:rsidR="00312FB4" w:rsidRDefault="00312FB4" w:rsidP="00312FB4">
      <w:pPr>
        <w:numPr>
          <w:ilvl w:val="0"/>
          <w:numId w:val="27"/>
        </w:numPr>
        <w:rPr>
          <w:ins w:id="2277" w:author="Borrelli, Matthew (M.T.)" w:date="2021-06-04T16:26:00Z"/>
        </w:rPr>
      </w:pPr>
      <w:proofErr w:type="spellStart"/>
      <w:ins w:id="2278" w:author="Borrelli, Matthew (M.T.)" w:date="2021-06-04T16:26:00Z">
        <w:r>
          <w:t>MirrorAutoSaveRight_St</w:t>
        </w:r>
        <w:proofErr w:type="spellEnd"/>
      </w:ins>
    </w:p>
    <w:p w14:paraId="5CDBEB53" w14:textId="77777777" w:rsidR="00312FB4" w:rsidRDefault="00312FB4" w:rsidP="00312FB4">
      <w:pPr>
        <w:numPr>
          <w:ilvl w:val="0"/>
          <w:numId w:val="27"/>
        </w:numPr>
        <w:rPr>
          <w:ins w:id="2279" w:author="Borrelli, Matthew (M.T.)" w:date="2021-06-04T16:26:00Z"/>
        </w:rPr>
      </w:pPr>
      <w:proofErr w:type="spellStart"/>
      <w:ins w:id="2280" w:author="Borrelli, Matthew (M.T.)" w:date="2021-06-04T16:26:00Z">
        <w:r>
          <w:t>DriverSeatAutoSave_St</w:t>
        </w:r>
        <w:proofErr w:type="spellEnd"/>
      </w:ins>
    </w:p>
    <w:p w14:paraId="7BDFC310" w14:textId="77777777" w:rsidR="00312FB4" w:rsidRDefault="00312FB4" w:rsidP="00312FB4">
      <w:pPr>
        <w:numPr>
          <w:ilvl w:val="0"/>
          <w:numId w:val="27"/>
        </w:numPr>
        <w:rPr>
          <w:ins w:id="2281" w:author="Borrelli, Matthew (M.T.)" w:date="2021-06-04T16:26:00Z"/>
        </w:rPr>
      </w:pPr>
      <w:proofErr w:type="spellStart"/>
      <w:ins w:id="2282" w:author="Borrelli, Matthew (M.T.)" w:date="2021-06-04T16:26:00Z">
        <w:r>
          <w:t>DriverMcsAutoSaveDriver_St</w:t>
        </w:r>
        <w:proofErr w:type="spellEnd"/>
      </w:ins>
    </w:p>
    <w:p w14:paraId="524B3CF0" w14:textId="77777777" w:rsidR="00312FB4" w:rsidRDefault="00312FB4" w:rsidP="00312FB4">
      <w:pPr>
        <w:numPr>
          <w:ilvl w:val="0"/>
          <w:numId w:val="27"/>
        </w:numPr>
        <w:rPr>
          <w:ins w:id="2283" w:author="Borrelli, Matthew (M.T.)" w:date="2021-06-04T16:26:00Z"/>
        </w:rPr>
      </w:pPr>
      <w:proofErr w:type="spellStart"/>
      <w:ins w:id="2284" w:author="Borrelli, Matthew (M.T.)" w:date="2021-06-04T16:26:00Z">
        <w:r>
          <w:t>PedalAutoSave_St</w:t>
        </w:r>
        <w:proofErr w:type="spellEnd"/>
      </w:ins>
    </w:p>
    <w:p w14:paraId="2B6DB468" w14:textId="77777777" w:rsidR="00312FB4" w:rsidRDefault="00312FB4" w:rsidP="00312FB4">
      <w:pPr>
        <w:numPr>
          <w:ilvl w:val="0"/>
          <w:numId w:val="27"/>
        </w:numPr>
        <w:rPr>
          <w:ins w:id="2285" w:author="Borrelli, Matthew (M.T.)" w:date="2021-06-04T16:26:00Z"/>
        </w:rPr>
      </w:pPr>
      <w:proofErr w:type="spellStart"/>
      <w:ins w:id="2286" w:author="Borrelli, Matthew (M.T.)" w:date="2021-06-04T16:26:00Z">
        <w:r>
          <w:t>SteeringAutoSave_St</w:t>
        </w:r>
        <w:proofErr w:type="spellEnd"/>
      </w:ins>
    </w:p>
    <w:p w14:paraId="2AAEBEDE" w14:textId="77777777" w:rsidR="00312FB4" w:rsidRPr="00CF5397" w:rsidRDefault="00312FB4" w:rsidP="00312FB4">
      <w:pPr>
        <w:pStyle w:val="Heading4"/>
        <w:rPr>
          <w:ins w:id="2287" w:author="Borrelli, Matthew (M.T.)" w:date="2021-06-04T16:26:00Z"/>
          <w:b w:val="0"/>
          <w:u w:val="single"/>
        </w:rPr>
      </w:pPr>
      <w:ins w:id="2288" w:author="Borrelli, Matthew (M.T.)" w:date="2021-06-04T16:26:00Z">
        <w:r w:rsidRPr="00CF5397">
          <w:rPr>
            <w:b w:val="0"/>
            <w:u w:val="single"/>
          </w:rPr>
          <w:t>PPP-REQ-420406/A-Clearing Classified Adjustments Repository – Performance</w:t>
        </w:r>
      </w:ins>
    </w:p>
    <w:p w14:paraId="0CDD1043" w14:textId="77777777" w:rsidR="00312FB4" w:rsidRPr="00DB6382" w:rsidRDefault="00312FB4" w:rsidP="00312FB4">
      <w:pPr>
        <w:rPr>
          <w:ins w:id="2289" w:author="Borrelli, Matthew (M.T.)" w:date="2021-06-04T16:26:00Z"/>
        </w:rPr>
      </w:pPr>
      <w:ins w:id="2290" w:author="Borrelli, Matthew (M.T.)" w:date="2021-06-04T16:26:00Z">
        <w:r>
          <w:t>T</w:t>
        </w:r>
        <w:r w:rsidRPr="005003C6">
          <w:t xml:space="preserve">he </w:t>
        </w:r>
        <w:proofErr w:type="spellStart"/>
        <w:r>
          <w:t>PPPServer</w:t>
        </w:r>
        <w:proofErr w:type="spellEnd"/>
        <w:r>
          <w:t xml:space="preserve"> shall </w:t>
        </w:r>
        <w:r w:rsidRPr="005003C6">
          <w:t>clear the Classified Adjustments</w:t>
        </w:r>
        <w:r>
          <w:t xml:space="preserve"> Repository within 1s.</w:t>
        </w:r>
      </w:ins>
    </w:p>
    <w:p w14:paraId="17C58401" w14:textId="77777777" w:rsidR="00312FB4" w:rsidRPr="00CF5397" w:rsidRDefault="00312FB4" w:rsidP="00312FB4">
      <w:pPr>
        <w:pStyle w:val="Heading4"/>
        <w:rPr>
          <w:ins w:id="2291" w:author="Borrelli, Matthew (M.T.)" w:date="2021-06-04T16:26:00Z"/>
          <w:b w:val="0"/>
          <w:u w:val="single"/>
        </w:rPr>
      </w:pPr>
      <w:ins w:id="2292" w:author="Borrelli, Matthew (M.T.)" w:date="2021-06-04T16:26:00Z">
        <w:r w:rsidRPr="00CF5397">
          <w:rPr>
            <w:b w:val="0"/>
            <w:u w:val="single"/>
          </w:rPr>
          <w:t>PPP-REQ-420407/A-Request Save - User selects Save</w:t>
        </w:r>
      </w:ins>
    </w:p>
    <w:p w14:paraId="0F65CD8B" w14:textId="77777777" w:rsidR="00312FB4" w:rsidRPr="00E07500" w:rsidRDefault="00312FB4" w:rsidP="00312FB4">
      <w:pPr>
        <w:rPr>
          <w:ins w:id="2293" w:author="Borrelli, Matthew (M.T.)" w:date="2021-06-04T16:26:00Z"/>
          <w:rFonts w:cs="Arial"/>
        </w:rPr>
      </w:pPr>
      <w:ins w:id="2294" w:author="Borrelli, Matthew (M.T.)" w:date="2021-06-04T16:26:00Z">
        <w:r>
          <w:rPr>
            <w:rFonts w:cs="Arial"/>
          </w:rPr>
          <w:t xml:space="preserve">When the </w:t>
        </w:r>
        <w:proofErr w:type="spellStart"/>
        <w:r>
          <w:rPr>
            <w:rFonts w:cs="Arial"/>
          </w:rPr>
          <w:t>PPPServer</w:t>
        </w:r>
        <w:proofErr w:type="spellEnd"/>
        <w:r>
          <w:rPr>
            <w:rFonts w:cs="Arial"/>
          </w:rPr>
          <w:t xml:space="preserve"> is waiting for a change in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and the </w:t>
        </w:r>
        <w:proofErr w:type="spellStart"/>
        <w:r>
          <w:rPr>
            <w:rFonts w:cs="Arial"/>
          </w:rPr>
          <w:t>PromptResponse</w:t>
        </w:r>
        <w:proofErr w:type="spellEnd"/>
        <w:r>
          <w:rPr>
            <w:rFonts w:cs="Arial"/>
          </w:rPr>
          <w:t xml:space="preserve"> changes to “Save”, the </w:t>
        </w:r>
        <w:proofErr w:type="spellStart"/>
        <w:r>
          <w:rPr>
            <w:rFonts w:cs="Arial"/>
          </w:rPr>
          <w:t>PPPServer</w:t>
        </w:r>
        <w:proofErr w:type="spellEnd"/>
        <w:r>
          <w:rPr>
            <w:rFonts w:cs="Arial"/>
          </w:rPr>
          <w:t xml:space="preserve"> shall request a save via </w:t>
        </w:r>
        <w:proofErr w:type="spellStart"/>
        <w:r w:rsidRPr="00FC099A">
          <w:rPr>
            <w:rFonts w:cs="Arial"/>
          </w:rPr>
          <w:t>AutoSaveSet_Rq</w:t>
        </w:r>
        <w:proofErr w:type="spellEnd"/>
        <w:r>
          <w:rPr>
            <w:rFonts w:cs="Arial"/>
          </w:rPr>
          <w:t xml:space="preserve"> = “(0x1) Yes” and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ins>
    </w:p>
    <w:p w14:paraId="4F8B034B" w14:textId="77777777" w:rsidR="00312FB4" w:rsidRPr="00CF5397" w:rsidRDefault="00312FB4" w:rsidP="00312FB4">
      <w:pPr>
        <w:pStyle w:val="Heading4"/>
        <w:rPr>
          <w:ins w:id="2295" w:author="Borrelli, Matthew (M.T.)" w:date="2021-06-04T16:26:00Z"/>
          <w:b w:val="0"/>
          <w:u w:val="single"/>
        </w:rPr>
      </w:pPr>
      <w:ins w:id="2296" w:author="Borrelli, Matthew (M.T.)" w:date="2021-06-04T16:26:00Z">
        <w:r w:rsidRPr="00CF5397">
          <w:rPr>
            <w:b w:val="0"/>
            <w:u w:val="single"/>
          </w:rPr>
          <w:t>PPP-REQ-420408/A-Cancel Save - User selects Change Profile</w:t>
        </w:r>
      </w:ins>
    </w:p>
    <w:p w14:paraId="230A3E1F" w14:textId="77777777" w:rsidR="00312FB4" w:rsidRDefault="00312FB4" w:rsidP="00312FB4">
      <w:pPr>
        <w:rPr>
          <w:ins w:id="2297" w:author="Borrelli, Matthew (M.T.)" w:date="2021-06-04T16:26:00Z"/>
          <w:rFonts w:cs="Arial"/>
        </w:rPr>
      </w:pPr>
      <w:ins w:id="2298" w:author="Borrelli, Matthew (M.T.)" w:date="2021-06-04T16:26:00Z">
        <w:r>
          <w:rPr>
            <w:rFonts w:cs="Arial"/>
          </w:rPr>
          <w:t xml:space="preserve">When the </w:t>
        </w:r>
        <w:proofErr w:type="spellStart"/>
        <w:r>
          <w:rPr>
            <w:rFonts w:cs="Arial"/>
          </w:rPr>
          <w:t>PPPServer</w:t>
        </w:r>
        <w:proofErr w:type="spellEnd"/>
        <w:r>
          <w:rPr>
            <w:rFonts w:cs="Arial"/>
          </w:rPr>
          <w:t xml:space="preserve"> is waiting for a change in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and the </w:t>
        </w:r>
        <w:proofErr w:type="spellStart"/>
        <w:r>
          <w:rPr>
            <w:rFonts w:cs="Arial"/>
          </w:rPr>
          <w:t>PromptResponse</w:t>
        </w:r>
        <w:proofErr w:type="spellEnd"/>
        <w:r>
          <w:rPr>
            <w:rFonts w:cs="Arial"/>
          </w:rPr>
          <w:t xml:space="preserve"> changes to “Change Profile”, the </w:t>
        </w:r>
        <w:proofErr w:type="spellStart"/>
        <w:r>
          <w:rPr>
            <w:rFonts w:cs="Arial"/>
          </w:rPr>
          <w:t>PPPServer</w:t>
        </w:r>
        <w:proofErr w:type="spellEnd"/>
        <w:r>
          <w:rPr>
            <w:rFonts w:cs="Arial"/>
          </w:rPr>
          <w:t xml:space="preserve"> shall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ins>
    </w:p>
    <w:p w14:paraId="5AFDF7FD" w14:textId="77777777" w:rsidR="00312FB4" w:rsidRPr="00C36299" w:rsidRDefault="00312FB4" w:rsidP="00312FB4">
      <w:pPr>
        <w:pStyle w:val="Heading4"/>
        <w:rPr>
          <w:ins w:id="2299" w:author="Borrelli, Matthew (M.T.)" w:date="2021-06-04T16:26:00Z"/>
          <w:b w:val="0"/>
          <w:strike/>
          <w:u w:val="single"/>
        </w:rPr>
      </w:pPr>
      <w:commentRangeStart w:id="2300"/>
      <w:commentRangeStart w:id="2301"/>
      <w:ins w:id="2302" w:author="Borrelli, Matthew (M.T.)" w:date="2021-06-04T16:26:00Z">
        <w:r w:rsidRPr="00C36299">
          <w:rPr>
            <w:b w:val="0"/>
            <w:strike/>
            <w:u w:val="single"/>
          </w:rPr>
          <w:t>PPP-REQ-420409/A-Cancel Save - User requests No Save</w:t>
        </w:r>
      </w:ins>
    </w:p>
    <w:p w14:paraId="5C1F7EBF" w14:textId="21523EB2" w:rsidR="00312FB4" w:rsidRPr="00C36299" w:rsidRDefault="00312FB4" w:rsidP="00312FB4">
      <w:pPr>
        <w:rPr>
          <w:ins w:id="2303" w:author="Borrelli, Matthew (M.T.)" w:date="2021-06-04T16:51:00Z"/>
          <w:rFonts w:cs="Arial"/>
          <w:strike/>
        </w:rPr>
      </w:pPr>
      <w:ins w:id="2304" w:author="Borrelli, Matthew (M.T.)" w:date="2021-06-04T16:26:00Z">
        <w:r w:rsidRPr="00C36299">
          <w:rPr>
            <w:rFonts w:cs="Arial"/>
            <w:strike/>
          </w:rPr>
          <w:t xml:space="preserve">When the </w:t>
        </w:r>
        <w:proofErr w:type="spellStart"/>
        <w:r w:rsidRPr="00C36299">
          <w:rPr>
            <w:rFonts w:cs="Arial"/>
            <w:strike/>
          </w:rPr>
          <w:t>PPPServer</w:t>
        </w:r>
        <w:proofErr w:type="spellEnd"/>
        <w:r w:rsidRPr="00C36299">
          <w:rPr>
            <w:rFonts w:cs="Arial"/>
            <w:strike/>
          </w:rPr>
          <w:t xml:space="preserve"> is waiting for a change in </w:t>
        </w:r>
        <w:proofErr w:type="spellStart"/>
        <w:r w:rsidRPr="00C36299">
          <w:rPr>
            <w:rFonts w:cs="Arial"/>
            <w:strike/>
          </w:rPr>
          <w:t>setAutoSavePrompt</w:t>
        </w:r>
        <w:proofErr w:type="spellEnd"/>
        <w:r w:rsidRPr="00C36299">
          <w:rPr>
            <w:rFonts w:cs="Arial"/>
            <w:strike/>
          </w:rPr>
          <w:t>(</w:t>
        </w:r>
        <w:proofErr w:type="spellStart"/>
        <w:r w:rsidRPr="00C36299">
          <w:rPr>
            <w:rFonts w:cs="Arial"/>
            <w:strike/>
          </w:rPr>
          <w:t>PromptResponse</w:t>
        </w:r>
        <w:proofErr w:type="spellEnd"/>
        <w:r w:rsidRPr="00C36299">
          <w:rPr>
            <w:rFonts w:cs="Arial"/>
            <w:strike/>
          </w:rPr>
          <w:t xml:space="preserve">) and the </w:t>
        </w:r>
        <w:proofErr w:type="spellStart"/>
        <w:r w:rsidRPr="00C36299">
          <w:rPr>
            <w:rFonts w:cs="Arial"/>
            <w:strike/>
          </w:rPr>
          <w:t>PromptResponse</w:t>
        </w:r>
        <w:proofErr w:type="spellEnd"/>
        <w:r w:rsidRPr="00C36299">
          <w:rPr>
            <w:rFonts w:cs="Arial"/>
            <w:strike/>
          </w:rPr>
          <w:t xml:space="preserve"> changes to “No Save”, the </w:t>
        </w:r>
        <w:proofErr w:type="spellStart"/>
        <w:r w:rsidRPr="00C36299">
          <w:rPr>
            <w:rFonts w:cs="Arial"/>
            <w:strike/>
          </w:rPr>
          <w:t>PPPServer</w:t>
        </w:r>
        <w:proofErr w:type="spellEnd"/>
        <w:r w:rsidRPr="00C36299">
          <w:rPr>
            <w:rFonts w:cs="Arial"/>
            <w:strike/>
          </w:rPr>
          <w:t xml:space="preserve"> shall suspend retention activities and stop requesting for feedback by sending </w:t>
        </w:r>
        <w:proofErr w:type="spellStart"/>
        <w:r w:rsidRPr="00C36299">
          <w:rPr>
            <w:rFonts w:cs="Arial"/>
            <w:strike/>
          </w:rPr>
          <w:t>setAutoSavePrompt</w:t>
        </w:r>
        <w:proofErr w:type="spellEnd"/>
        <w:r w:rsidRPr="00C36299">
          <w:rPr>
            <w:rFonts w:cs="Arial"/>
            <w:strike/>
          </w:rPr>
          <w:t>(</w:t>
        </w:r>
        <w:proofErr w:type="spellStart"/>
        <w:r w:rsidRPr="00C36299">
          <w:rPr>
            <w:rFonts w:cs="Arial"/>
            <w:strike/>
          </w:rPr>
          <w:t>PromptControl</w:t>
        </w:r>
        <w:proofErr w:type="spellEnd"/>
        <w:r w:rsidRPr="00C36299">
          <w:rPr>
            <w:rFonts w:cs="Arial"/>
            <w:strike/>
          </w:rPr>
          <w:t xml:space="preserve"> = “Close”,  </w:t>
        </w:r>
        <w:proofErr w:type="spellStart"/>
        <w:r w:rsidRPr="00C36299">
          <w:rPr>
            <w:rFonts w:cs="Arial"/>
            <w:strike/>
          </w:rPr>
          <w:t>PromptType</w:t>
        </w:r>
        <w:proofErr w:type="spellEnd"/>
        <w:r w:rsidRPr="00C36299">
          <w:rPr>
            <w:rFonts w:cs="Arial"/>
            <w:strike/>
          </w:rPr>
          <w:t xml:space="preserve"> = [the previously requested </w:t>
        </w:r>
        <w:proofErr w:type="spellStart"/>
        <w:r w:rsidRPr="00C36299">
          <w:rPr>
            <w:rFonts w:cs="Arial"/>
            <w:strike/>
          </w:rPr>
          <w:t>PromptType</w:t>
        </w:r>
        <w:proofErr w:type="spellEnd"/>
        <w:r w:rsidRPr="00C36299">
          <w:rPr>
            <w:rFonts w:cs="Arial"/>
            <w:strike/>
          </w:rPr>
          <w:t>]).</w:t>
        </w:r>
      </w:ins>
      <w:commentRangeEnd w:id="2300"/>
      <w:ins w:id="2305" w:author="Borrelli, Matthew (M.T.)" w:date="2021-06-04T16:52:00Z">
        <w:r w:rsidR="00C36299">
          <w:rPr>
            <w:rStyle w:val="CommentReference"/>
          </w:rPr>
          <w:commentReference w:id="2300"/>
        </w:r>
      </w:ins>
      <w:commentRangeEnd w:id="2301"/>
      <w:ins w:id="2306" w:author="Borrelli, Matthew (M.T.)" w:date="2021-06-21T15:25:00Z">
        <w:r w:rsidR="00C52C70">
          <w:rPr>
            <w:rStyle w:val="CommentReference"/>
          </w:rPr>
          <w:commentReference w:id="2301"/>
        </w:r>
      </w:ins>
    </w:p>
    <w:p w14:paraId="75B93092" w14:textId="09C6B0E1" w:rsidR="00C36299" w:rsidRPr="00CF5397" w:rsidRDefault="00C36299" w:rsidP="00C36299">
      <w:pPr>
        <w:pStyle w:val="Heading4"/>
        <w:rPr>
          <w:ins w:id="2307" w:author="Borrelli, Matthew (M.T.)" w:date="2021-06-04T16:51:00Z"/>
          <w:b w:val="0"/>
          <w:u w:val="single"/>
        </w:rPr>
      </w:pPr>
      <w:commentRangeStart w:id="2308"/>
      <w:ins w:id="2309" w:author="Borrelli, Matthew (M.T.)" w:date="2021-06-04T16:51:00Z">
        <w:r w:rsidRPr="00CF5397">
          <w:rPr>
            <w:b w:val="0"/>
            <w:u w:val="single"/>
          </w:rPr>
          <w:t>PPP-REQ-</w:t>
        </w:r>
        <w:r>
          <w:rPr>
            <w:b w:val="0"/>
            <w:u w:val="single"/>
          </w:rPr>
          <w:t>XXXXXX</w:t>
        </w:r>
        <w:r w:rsidRPr="00CF5397">
          <w:rPr>
            <w:b w:val="0"/>
            <w:u w:val="single"/>
          </w:rPr>
          <w:t xml:space="preserve">-Cancel Save - User requests </w:t>
        </w:r>
        <w:r>
          <w:rPr>
            <w:b w:val="0"/>
            <w:u w:val="single"/>
          </w:rPr>
          <w:t>Ignore</w:t>
        </w:r>
        <w:commentRangeEnd w:id="2308"/>
        <w:r>
          <w:rPr>
            <w:rStyle w:val="CommentReference"/>
            <w:b w:val="0"/>
            <w:bCs w:val="0"/>
            <w:i w:val="0"/>
          </w:rPr>
          <w:commentReference w:id="2308"/>
        </w:r>
      </w:ins>
    </w:p>
    <w:p w14:paraId="6B3BF1D4" w14:textId="33CB1A52" w:rsidR="00C36299" w:rsidRDefault="00C36299" w:rsidP="00312FB4">
      <w:pPr>
        <w:rPr>
          <w:ins w:id="2310" w:author="Borrelli, Matthew (M.T.)" w:date="2021-06-04T16:26:00Z"/>
          <w:rFonts w:cs="Arial"/>
        </w:rPr>
      </w:pPr>
      <w:bookmarkStart w:id="2311" w:name="_Hlk75182866"/>
      <w:commentRangeStart w:id="2312"/>
      <w:ins w:id="2313" w:author="Borrelli, Matthew (M.T.)" w:date="2021-06-04T16:51:00Z">
        <w:r>
          <w:rPr>
            <w:rFonts w:cs="Arial"/>
          </w:rPr>
          <w:t xml:space="preserve">When the </w:t>
        </w:r>
        <w:proofErr w:type="spellStart"/>
        <w:r>
          <w:rPr>
            <w:rFonts w:cs="Arial"/>
          </w:rPr>
          <w:t>PPPServer</w:t>
        </w:r>
        <w:proofErr w:type="spellEnd"/>
        <w:r>
          <w:rPr>
            <w:rFonts w:cs="Arial"/>
          </w:rPr>
          <w:t xml:space="preserve"> is waiting for a change in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and the </w:t>
        </w:r>
        <w:proofErr w:type="spellStart"/>
        <w:r>
          <w:rPr>
            <w:rFonts w:cs="Arial"/>
          </w:rPr>
          <w:t>PromptResponse</w:t>
        </w:r>
        <w:proofErr w:type="spellEnd"/>
        <w:r>
          <w:rPr>
            <w:rFonts w:cs="Arial"/>
          </w:rPr>
          <w:t xml:space="preserve"> changes to “</w:t>
        </w:r>
      </w:ins>
      <w:ins w:id="2314" w:author="Borrelli, Matthew (M.T.)" w:date="2021-06-04T16:52:00Z">
        <w:r>
          <w:rPr>
            <w:rFonts w:cs="Arial"/>
          </w:rPr>
          <w:t>Ignore</w:t>
        </w:r>
      </w:ins>
      <w:ins w:id="2315" w:author="Borrelli, Matthew (M.T.)" w:date="2021-06-04T16:51:00Z">
        <w:r>
          <w:rPr>
            <w:rFonts w:cs="Arial"/>
          </w:rPr>
          <w:t xml:space="preserve">”, the </w:t>
        </w:r>
        <w:proofErr w:type="spellStart"/>
        <w:r>
          <w:rPr>
            <w:rFonts w:cs="Arial"/>
          </w:rPr>
          <w:t>PPPServer</w:t>
        </w:r>
        <w:proofErr w:type="spellEnd"/>
        <w:r>
          <w:rPr>
            <w:rFonts w:cs="Arial"/>
          </w:rPr>
          <w:t xml:space="preserve"> </w:t>
        </w:r>
        <w:r w:rsidRPr="00C36299">
          <w:rPr>
            <w:rFonts w:cs="Arial"/>
            <w:highlight w:val="yellow"/>
            <w:rPrChange w:id="2316" w:author="Borrelli, Matthew (M.T.)" w:date="2021-06-04T16:52:00Z">
              <w:rPr>
                <w:rFonts w:cs="Arial"/>
              </w:rPr>
            </w:rPrChange>
          </w:rPr>
          <w:t>shall suspend retention activities</w:t>
        </w:r>
        <w:r>
          <w:rPr>
            <w:rFonts w:cs="Arial"/>
          </w:rPr>
          <w:t xml:space="preserve"> and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ins>
      <w:commentRangeEnd w:id="2312"/>
      <w:ins w:id="2317" w:author="Borrelli, Matthew (M.T.)" w:date="2021-06-21T15:47:00Z">
        <w:r w:rsidR="00C52C70">
          <w:rPr>
            <w:rStyle w:val="CommentReference"/>
          </w:rPr>
          <w:commentReference w:id="2312"/>
        </w:r>
      </w:ins>
    </w:p>
    <w:bookmarkEnd w:id="2311"/>
    <w:p w14:paraId="3F4E5D6C" w14:textId="77777777" w:rsidR="00312FB4" w:rsidRPr="00CF5397" w:rsidRDefault="00312FB4" w:rsidP="00312FB4">
      <w:pPr>
        <w:pStyle w:val="Heading4"/>
        <w:rPr>
          <w:ins w:id="2318" w:author="Borrelli, Matthew (M.T.)" w:date="2021-06-04T16:26:00Z"/>
          <w:b w:val="0"/>
          <w:u w:val="single"/>
        </w:rPr>
      </w:pPr>
      <w:ins w:id="2319" w:author="Borrelli, Matthew (M.T.)" w:date="2021-06-04T16:26:00Z">
        <w:r w:rsidRPr="00CF5397">
          <w:rPr>
            <w:b w:val="0"/>
            <w:u w:val="single"/>
          </w:rPr>
          <w:t>PPP-REQ-420410/A-Cancel Save – Feature becomes Disabled/Inactive</w:t>
        </w:r>
      </w:ins>
    </w:p>
    <w:p w14:paraId="3C62D1A0" w14:textId="77777777" w:rsidR="00312FB4" w:rsidRDefault="00312FB4" w:rsidP="00312FB4">
      <w:pPr>
        <w:rPr>
          <w:ins w:id="2320" w:author="Borrelli, Matthew (M.T.)" w:date="2021-06-04T16:26:00Z"/>
          <w:rFonts w:cs="Arial"/>
        </w:rPr>
      </w:pPr>
      <w:ins w:id="2321" w:author="Borrelli, Matthew (M.T.)" w:date="2021-06-04T16:26:00Z">
        <w:r>
          <w:rPr>
            <w:rFonts w:cs="Arial"/>
          </w:rPr>
          <w:t xml:space="preserve">When the value of </w:t>
        </w:r>
        <w:proofErr w:type="spellStart"/>
        <w:r>
          <w:rPr>
            <w:rFonts w:cs="Arial"/>
          </w:rPr>
          <w:t>AutoSave_St</w:t>
        </w:r>
        <w:proofErr w:type="spellEnd"/>
        <w:r>
          <w:rPr>
            <w:rFonts w:cs="Arial"/>
          </w:rPr>
          <w:t xml:space="preserve"> transitions to “(0x1) Disable” or “(0x0) Inactive”, the </w:t>
        </w:r>
        <w:proofErr w:type="spellStart"/>
        <w:r>
          <w:rPr>
            <w:rFonts w:cs="Arial"/>
          </w:rPr>
          <w:t>PPPServer</w:t>
        </w:r>
        <w:proofErr w:type="spellEnd"/>
        <w:r>
          <w:rPr>
            <w:rFonts w:cs="Arial"/>
          </w:rPr>
          <w:t xml:space="preserve"> shall suspend all retention operations.</w:t>
        </w:r>
      </w:ins>
    </w:p>
    <w:p w14:paraId="3610B55A" w14:textId="77777777" w:rsidR="00312FB4" w:rsidRPr="00CF5397" w:rsidRDefault="00312FB4" w:rsidP="00312FB4">
      <w:pPr>
        <w:pStyle w:val="Heading4"/>
        <w:rPr>
          <w:ins w:id="2322" w:author="Borrelli, Matthew (M.T.)" w:date="2021-06-04T16:26:00Z"/>
          <w:b w:val="0"/>
          <w:u w:val="single"/>
        </w:rPr>
      </w:pPr>
      <w:ins w:id="2323" w:author="Borrelli, Matthew (M.T.)" w:date="2021-06-04T16:26:00Z">
        <w:r w:rsidRPr="00CF5397">
          <w:rPr>
            <w:b w:val="0"/>
            <w:u w:val="single"/>
          </w:rPr>
          <w:t>PPP-REQ-420411/A-Cancel Feedback Request - Timeout / Block</w:t>
        </w:r>
      </w:ins>
    </w:p>
    <w:p w14:paraId="3A0A0973" w14:textId="77777777" w:rsidR="00312FB4" w:rsidRDefault="00312FB4" w:rsidP="00312FB4">
      <w:pPr>
        <w:rPr>
          <w:ins w:id="2324" w:author="Borrelli, Matthew (M.T.)" w:date="2021-06-04T16:26:00Z"/>
          <w:rFonts w:cs="Arial"/>
        </w:rPr>
      </w:pPr>
      <w:ins w:id="2325" w:author="Borrelli, Matthew (M.T.)" w:date="2021-06-04T16:26:00Z">
        <w:r>
          <w:rPr>
            <w:rFonts w:cs="Arial"/>
          </w:rPr>
          <w:t xml:space="preserve">When the </w:t>
        </w:r>
        <w:proofErr w:type="spellStart"/>
        <w:r>
          <w:rPr>
            <w:rFonts w:cs="Arial"/>
          </w:rPr>
          <w:t>PPPServer</w:t>
        </w:r>
        <w:proofErr w:type="spellEnd"/>
        <w:r>
          <w:rPr>
            <w:rFonts w:cs="Arial"/>
          </w:rPr>
          <w:t xml:space="preserve"> is waiting for a change in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and the </w:t>
        </w:r>
        <w:proofErr w:type="spellStart"/>
        <w:r>
          <w:rPr>
            <w:rFonts w:cs="Arial"/>
          </w:rPr>
          <w:t>PromptResponse</w:t>
        </w:r>
        <w:proofErr w:type="spellEnd"/>
        <w:r>
          <w:rPr>
            <w:rFonts w:cs="Arial"/>
          </w:rPr>
          <w:t xml:space="preserve"> changes to “Timeout” or “Blocked”, the </w:t>
        </w:r>
        <w:proofErr w:type="spellStart"/>
        <w:r>
          <w:rPr>
            <w:rFonts w:cs="Arial"/>
          </w:rPr>
          <w:t>PPPServer</w:t>
        </w:r>
        <w:proofErr w:type="spellEnd"/>
        <w:r>
          <w:rPr>
            <w:rFonts w:cs="Arial"/>
          </w:rPr>
          <w:t xml:space="preserve"> shall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ins>
    </w:p>
    <w:p w14:paraId="2E194CC2" w14:textId="77777777" w:rsidR="00312FB4" w:rsidRPr="00CF5397" w:rsidRDefault="00312FB4" w:rsidP="00312FB4">
      <w:pPr>
        <w:pStyle w:val="Heading4"/>
        <w:rPr>
          <w:ins w:id="2326" w:author="Borrelli, Matthew (M.T.)" w:date="2021-06-04T16:26:00Z"/>
          <w:b w:val="0"/>
          <w:u w:val="single"/>
        </w:rPr>
      </w:pPr>
      <w:ins w:id="2327" w:author="Borrelli, Matthew (M.T.)" w:date="2021-06-04T16:26:00Z">
        <w:r w:rsidRPr="00CF5397">
          <w:rPr>
            <w:b w:val="0"/>
            <w:u w:val="single"/>
          </w:rPr>
          <w:t>PPP-REQ-420412/A-Cancel Feedback Request – Feature becomes Disabled/Inactive</w:t>
        </w:r>
      </w:ins>
    </w:p>
    <w:p w14:paraId="1BA26900" w14:textId="77777777" w:rsidR="00312FB4" w:rsidRPr="00EC5437" w:rsidRDefault="00312FB4" w:rsidP="00312FB4">
      <w:pPr>
        <w:rPr>
          <w:ins w:id="2328" w:author="Borrelli, Matthew (M.T.)" w:date="2021-06-04T16:26:00Z"/>
          <w:rFonts w:cs="Arial"/>
        </w:rPr>
      </w:pPr>
      <w:ins w:id="2329" w:author="Borrelli, Matthew (M.T.)" w:date="2021-06-04T16:26:00Z">
        <w:r>
          <w:rPr>
            <w:rFonts w:cs="Arial"/>
          </w:rPr>
          <w:t xml:space="preserve">When the </w:t>
        </w:r>
        <w:proofErr w:type="spellStart"/>
        <w:r>
          <w:rPr>
            <w:rFonts w:cs="Arial"/>
          </w:rPr>
          <w:t>PPPServer</w:t>
        </w:r>
        <w:proofErr w:type="spellEnd"/>
        <w:r>
          <w:rPr>
            <w:rFonts w:cs="Arial"/>
          </w:rPr>
          <w:t xml:space="preserve"> is waiting</w:t>
        </w:r>
        <w:r w:rsidRPr="00EC5437">
          <w:rPr>
            <w:rFonts w:cs="Arial"/>
          </w:rPr>
          <w:t xml:space="preserve"> for a change in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w:t>
        </w:r>
        <w:r w:rsidRPr="00EC5437">
          <w:rPr>
            <w:rFonts w:cs="Arial"/>
          </w:rPr>
          <w:t xml:space="preserve"> </w:t>
        </w:r>
        <w:r>
          <w:rPr>
            <w:rFonts w:cs="Arial"/>
          </w:rPr>
          <w:t xml:space="preserve">and </w:t>
        </w:r>
        <w:proofErr w:type="spellStart"/>
        <w:r w:rsidRPr="00EC5437">
          <w:rPr>
            <w:rFonts w:cs="Arial"/>
          </w:rPr>
          <w:t>AutoSave_St</w:t>
        </w:r>
        <w:proofErr w:type="spellEnd"/>
        <w:r w:rsidRPr="00EC5437">
          <w:rPr>
            <w:rFonts w:cs="Arial"/>
          </w:rPr>
          <w:t xml:space="preserve"> transitions to </w:t>
        </w:r>
        <w:r>
          <w:rPr>
            <w:rFonts w:cs="Arial"/>
          </w:rPr>
          <w:t xml:space="preserve">“(0x1) </w:t>
        </w:r>
        <w:r w:rsidRPr="00EC5437">
          <w:rPr>
            <w:rFonts w:cs="Arial"/>
          </w:rPr>
          <w:t>Disable</w:t>
        </w:r>
        <w:r>
          <w:rPr>
            <w:rFonts w:cs="Arial"/>
          </w:rPr>
          <w:t>”</w:t>
        </w:r>
        <w:r w:rsidRPr="00EC5437">
          <w:rPr>
            <w:rFonts w:cs="Arial"/>
          </w:rPr>
          <w:t xml:space="preserve"> or </w:t>
        </w:r>
        <w:r>
          <w:rPr>
            <w:rFonts w:cs="Arial"/>
          </w:rPr>
          <w:t xml:space="preserve">“(0x0) </w:t>
        </w:r>
        <w:r w:rsidRPr="00EC5437">
          <w:rPr>
            <w:rFonts w:cs="Arial"/>
          </w:rPr>
          <w:t>Inactive</w:t>
        </w:r>
        <w:r>
          <w:rPr>
            <w:rFonts w:cs="Arial"/>
          </w:rPr>
          <w:t xml:space="preserve">”, the </w:t>
        </w:r>
        <w:proofErr w:type="spellStart"/>
        <w:r>
          <w:rPr>
            <w:rFonts w:cs="Arial"/>
          </w:rPr>
          <w:t>PPPServer</w:t>
        </w:r>
        <w:proofErr w:type="spellEnd"/>
        <w:r>
          <w:rPr>
            <w:rFonts w:cs="Arial"/>
          </w:rPr>
          <w:t xml:space="preserve"> shall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w:t>
        </w:r>
        <w:r w:rsidRPr="0010399D">
          <w:rPr>
            <w:rFonts w:cs="Arial"/>
            <w:i/>
            <w:iCs/>
          </w:rPr>
          <w:t xml:space="preserve">[the previously requested </w:t>
        </w:r>
        <w:proofErr w:type="spellStart"/>
        <w:r w:rsidRPr="0010399D">
          <w:rPr>
            <w:rFonts w:cs="Arial"/>
            <w:i/>
            <w:iCs/>
          </w:rPr>
          <w:t>PromptType</w:t>
        </w:r>
        <w:proofErr w:type="spellEnd"/>
        <w:r w:rsidRPr="0010399D">
          <w:rPr>
            <w:rFonts w:cs="Arial"/>
            <w:i/>
            <w:iCs/>
          </w:rPr>
          <w:t>]</w:t>
        </w:r>
        <w:r>
          <w:rPr>
            <w:rFonts w:cs="Arial"/>
          </w:rPr>
          <w:t>).</w:t>
        </w:r>
      </w:ins>
    </w:p>
    <w:p w14:paraId="40A2D328" w14:textId="77777777" w:rsidR="00312FB4" w:rsidRPr="00CF5397" w:rsidRDefault="00312FB4" w:rsidP="00312FB4">
      <w:pPr>
        <w:pStyle w:val="Heading4"/>
        <w:rPr>
          <w:ins w:id="2330" w:author="Borrelli, Matthew (M.T.)" w:date="2021-06-04T16:26:00Z"/>
          <w:b w:val="0"/>
          <w:u w:val="single"/>
        </w:rPr>
      </w:pPr>
      <w:ins w:id="2331" w:author="Borrelli, Matthew (M.T.)" w:date="2021-06-04T16:26:00Z">
        <w:r w:rsidRPr="00CF5397">
          <w:rPr>
            <w:b w:val="0"/>
            <w:u w:val="single"/>
          </w:rPr>
          <w:lastRenderedPageBreak/>
          <w:t>PPP-REQ-420413/A-Cancel Feedback Request – Abort</w:t>
        </w:r>
      </w:ins>
    </w:p>
    <w:p w14:paraId="418B7B2D" w14:textId="77777777" w:rsidR="00312FB4" w:rsidRDefault="00312FB4" w:rsidP="00312FB4">
      <w:pPr>
        <w:rPr>
          <w:ins w:id="2332" w:author="Borrelli, Matthew (M.T.)" w:date="2021-06-04T16:26:00Z"/>
          <w:rFonts w:cs="Arial"/>
        </w:rPr>
      </w:pPr>
      <w:ins w:id="2333" w:author="Borrelli, Matthew (M.T.)" w:date="2021-06-04T16:26:00Z">
        <w:r>
          <w:rPr>
            <w:rFonts w:cs="Arial"/>
          </w:rPr>
          <w:t xml:space="preserve">When an abort event occurs, the </w:t>
        </w:r>
        <w:proofErr w:type="spellStart"/>
        <w:r>
          <w:rPr>
            <w:rFonts w:cs="Arial"/>
          </w:rPr>
          <w:t>PPPServer</w:t>
        </w:r>
        <w:proofErr w:type="spellEnd"/>
        <w:r>
          <w:rPr>
            <w:rFonts w:cs="Arial"/>
          </w:rPr>
          <w:t xml:space="preserve"> shall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ins>
    </w:p>
    <w:p w14:paraId="1F01386E" w14:textId="77777777" w:rsidR="00312FB4" w:rsidRPr="00CF5397" w:rsidRDefault="00312FB4" w:rsidP="00312FB4">
      <w:pPr>
        <w:pStyle w:val="Heading4"/>
        <w:rPr>
          <w:ins w:id="2334" w:author="Borrelli, Matthew (M.T.)" w:date="2021-06-04T16:26:00Z"/>
          <w:b w:val="0"/>
          <w:u w:val="single"/>
        </w:rPr>
      </w:pPr>
      <w:ins w:id="2335" w:author="Borrelli, Matthew (M.T.)" w:date="2021-06-04T16:26:00Z">
        <w:r w:rsidRPr="00CF5397">
          <w:rPr>
            <w:b w:val="0"/>
            <w:u w:val="single"/>
          </w:rPr>
          <w:t xml:space="preserve">PPP-REQ-420414/A-Cancel Feedback Request – </w:t>
        </w:r>
        <w:proofErr w:type="spellStart"/>
        <w:r w:rsidRPr="00CF5397">
          <w:rPr>
            <w:b w:val="0"/>
            <w:u w:val="single"/>
          </w:rPr>
          <w:t>T_Prompt</w:t>
        </w:r>
        <w:proofErr w:type="spellEnd"/>
        <w:r w:rsidRPr="00CF5397">
          <w:rPr>
            <w:b w:val="0"/>
            <w:u w:val="single"/>
          </w:rPr>
          <w:t xml:space="preserve"> expires</w:t>
        </w:r>
      </w:ins>
    </w:p>
    <w:p w14:paraId="0CDE8797" w14:textId="77777777" w:rsidR="00312FB4" w:rsidRDefault="00312FB4" w:rsidP="00312FB4">
      <w:pPr>
        <w:rPr>
          <w:ins w:id="2336" w:author="Borrelli, Matthew (M.T.)" w:date="2021-06-04T16:26:00Z"/>
          <w:rFonts w:cs="Arial"/>
        </w:rPr>
      </w:pPr>
      <w:ins w:id="2337" w:author="Borrelli, Matthew (M.T.)" w:date="2021-06-04T16:26:00Z">
        <w:r>
          <w:rPr>
            <w:rFonts w:cs="Arial"/>
          </w:rPr>
          <w:t xml:space="preserve">When </w:t>
        </w:r>
        <w:proofErr w:type="spellStart"/>
        <w:r>
          <w:rPr>
            <w:rFonts w:cs="Arial"/>
          </w:rPr>
          <w:t>T_Prompt</w:t>
        </w:r>
        <w:proofErr w:type="spellEnd"/>
        <w:r>
          <w:rPr>
            <w:rFonts w:cs="Arial"/>
          </w:rPr>
          <w:t xml:space="preserve"> expires and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“None”) or the response is missing, the </w:t>
        </w:r>
        <w:proofErr w:type="spellStart"/>
        <w:r>
          <w:rPr>
            <w:rFonts w:cs="Arial"/>
          </w:rPr>
          <w:t>PPPServer</w:t>
        </w:r>
        <w:proofErr w:type="spellEnd"/>
        <w:r>
          <w:rPr>
            <w:rFonts w:cs="Arial"/>
          </w:rPr>
          <w:t xml:space="preserve"> shall stop requesting for feedback by sending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w:t>
        </w:r>
        <w:proofErr w:type="spellStart"/>
        <w:r>
          <w:rPr>
            <w:rFonts w:cs="Arial"/>
          </w:rPr>
          <w:t>PromptType</w:t>
        </w:r>
        <w:proofErr w:type="spellEnd"/>
        <w:r>
          <w:rPr>
            <w:rFonts w:cs="Arial"/>
          </w:rPr>
          <w:t xml:space="preserve"> = [the previously requested </w:t>
        </w:r>
        <w:proofErr w:type="spellStart"/>
        <w:r>
          <w:rPr>
            <w:rFonts w:cs="Arial"/>
          </w:rPr>
          <w:t>PromptType</w:t>
        </w:r>
        <w:proofErr w:type="spellEnd"/>
        <w:r>
          <w:rPr>
            <w:rFonts w:cs="Arial"/>
          </w:rPr>
          <w:t>]).</w:t>
        </w:r>
      </w:ins>
    </w:p>
    <w:p w14:paraId="5004651A" w14:textId="77777777" w:rsidR="00312FB4" w:rsidRPr="00CF5397" w:rsidRDefault="00312FB4" w:rsidP="00312FB4">
      <w:pPr>
        <w:pStyle w:val="Heading4"/>
        <w:rPr>
          <w:ins w:id="2338" w:author="Borrelli, Matthew (M.T.)" w:date="2021-06-04T16:26:00Z"/>
          <w:b w:val="0"/>
          <w:u w:val="single"/>
        </w:rPr>
      </w:pPr>
      <w:ins w:id="2339" w:author="Borrelli, Matthew (M.T.)" w:date="2021-06-04T16:26:00Z">
        <w:r w:rsidRPr="00CF5397">
          <w:rPr>
            <w:b w:val="0"/>
            <w:u w:val="single"/>
          </w:rPr>
          <w:t>PPP-REQ-420415/A-Prompt Timer</w:t>
        </w:r>
      </w:ins>
    </w:p>
    <w:p w14:paraId="53A76797" w14:textId="77777777" w:rsidR="00312FB4" w:rsidRDefault="00312FB4" w:rsidP="00312FB4">
      <w:pPr>
        <w:rPr>
          <w:ins w:id="2340" w:author="Borrelli, Matthew (M.T.)" w:date="2021-06-04T16:26:00Z"/>
        </w:rPr>
      </w:pPr>
      <w:ins w:id="2341" w:author="Borrelli, Matthew (M.T.)" w:date="2021-06-04T16:26:00Z">
        <w:r>
          <w:t xml:space="preserve">The </w:t>
        </w:r>
        <w:proofErr w:type="spellStart"/>
        <w:r>
          <w:t>PPPServer</w:t>
        </w:r>
        <w:proofErr w:type="spellEnd"/>
        <w:r>
          <w:t xml:space="preserve"> shall have a configurable timer, </w:t>
        </w:r>
        <w:proofErr w:type="spellStart"/>
        <w:r>
          <w:t>T_Prompt</w:t>
        </w:r>
        <w:proofErr w:type="spellEnd"/>
        <w:r>
          <w:t xml:space="preserve">, which shall be the maximum time the </w:t>
        </w:r>
        <w:proofErr w:type="spellStart"/>
        <w:r>
          <w:t>PPPServer</w:t>
        </w:r>
        <w:proofErr w:type="spellEnd"/>
        <w:r>
          <w:t xml:space="preserve"> shall wait for an Auto Save response from the </w:t>
        </w:r>
        <w:proofErr w:type="spellStart"/>
        <w:r>
          <w:t>PPPInterfaceClient</w:t>
        </w:r>
        <w:proofErr w:type="spellEnd"/>
        <w:r>
          <w:t>. This timer shall be configurable via DID.</w:t>
        </w:r>
      </w:ins>
    </w:p>
    <w:p w14:paraId="583E0131" w14:textId="77777777" w:rsidR="00312FB4" w:rsidRDefault="00312FB4" w:rsidP="00312FB4">
      <w:pPr>
        <w:pStyle w:val="Heading4"/>
        <w:rPr>
          <w:ins w:id="2342" w:author="Borrelli, Matthew (M.T.)" w:date="2021-06-04T16:26:00Z"/>
        </w:rPr>
      </w:pPr>
      <w:ins w:id="2343" w:author="Borrelli, Matthew (M.T.)" w:date="2021-06-04T16:26:00Z">
        <w:r w:rsidRPr="00B9479B">
          <w:t>PPP-TMR-REQ-420636/A-</w:t>
        </w:r>
        <w:proofErr w:type="spellStart"/>
        <w:r w:rsidRPr="00B9479B">
          <w:t>T_Prompt</w:t>
        </w:r>
        <w:proofErr w:type="spellEnd"/>
      </w:ins>
    </w:p>
    <w:p w14:paraId="5DC09FDF" w14:textId="77777777" w:rsidR="00312FB4" w:rsidRPr="0091772B" w:rsidRDefault="00312FB4" w:rsidP="00312FB4">
      <w:pPr>
        <w:rPr>
          <w:ins w:id="2344" w:author="Borrelli, Matthew (M.T.)" w:date="2021-06-04T16:26:00Z"/>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12FB4" w14:paraId="7CD5D92B" w14:textId="77777777" w:rsidTr="00F659A1">
        <w:trPr>
          <w:jc w:val="center"/>
          <w:ins w:id="2345" w:author="Borrelli, Matthew (M.T.)" w:date="2021-06-04T16:26:00Z"/>
        </w:trPr>
        <w:tc>
          <w:tcPr>
            <w:tcW w:w="2066" w:type="dxa"/>
            <w:tcBorders>
              <w:top w:val="single" w:sz="4" w:space="0" w:color="auto"/>
              <w:left w:val="single" w:sz="4" w:space="0" w:color="auto"/>
              <w:bottom w:val="single" w:sz="4" w:space="0" w:color="auto"/>
              <w:right w:val="single" w:sz="4" w:space="0" w:color="auto"/>
            </w:tcBorders>
            <w:hideMark/>
          </w:tcPr>
          <w:p w14:paraId="41C21D81" w14:textId="77777777" w:rsidR="00312FB4" w:rsidRDefault="00312FB4" w:rsidP="00F659A1">
            <w:pPr>
              <w:spacing w:line="276" w:lineRule="auto"/>
              <w:jc w:val="center"/>
              <w:rPr>
                <w:ins w:id="2346" w:author="Borrelli, Matthew (M.T.)" w:date="2021-06-04T16:26:00Z"/>
                <w:rFonts w:ascii="Univers" w:eastAsia="Times New Roman" w:hAnsi="Univers" w:cs="Arial"/>
                <w:b/>
                <w:sz w:val="14"/>
                <w:szCs w:val="14"/>
              </w:rPr>
            </w:pPr>
            <w:ins w:id="2347" w:author="Borrelli, Matthew (M.T.)" w:date="2021-06-04T16:26:00Z">
              <w:r>
                <w:rPr>
                  <w:rFonts w:cs="Arial"/>
                  <w:b/>
                  <w:sz w:val="14"/>
                  <w:szCs w:val="14"/>
                </w:rPr>
                <w:t>Name</w:t>
              </w:r>
            </w:ins>
          </w:p>
        </w:tc>
        <w:tc>
          <w:tcPr>
            <w:tcW w:w="5442" w:type="dxa"/>
            <w:tcBorders>
              <w:top w:val="single" w:sz="4" w:space="0" w:color="auto"/>
              <w:left w:val="single" w:sz="4" w:space="0" w:color="auto"/>
              <w:bottom w:val="single" w:sz="4" w:space="0" w:color="auto"/>
              <w:right w:val="single" w:sz="4" w:space="0" w:color="auto"/>
            </w:tcBorders>
            <w:hideMark/>
          </w:tcPr>
          <w:p w14:paraId="4EF2C27E" w14:textId="77777777" w:rsidR="00312FB4" w:rsidRDefault="00312FB4" w:rsidP="00F659A1">
            <w:pPr>
              <w:spacing w:line="276" w:lineRule="auto"/>
              <w:jc w:val="center"/>
              <w:rPr>
                <w:ins w:id="2348" w:author="Borrelli, Matthew (M.T.)" w:date="2021-06-04T16:26:00Z"/>
                <w:rFonts w:ascii="Univers" w:eastAsia="Times New Roman" w:hAnsi="Univers" w:cs="Arial"/>
                <w:b/>
                <w:sz w:val="14"/>
                <w:szCs w:val="14"/>
              </w:rPr>
            </w:pPr>
            <w:ins w:id="2349" w:author="Borrelli, Matthew (M.T.)" w:date="2021-06-04T16:26:00Z">
              <w:r>
                <w:rPr>
                  <w:rFonts w:cs="Arial"/>
                  <w:b/>
                  <w:sz w:val="14"/>
                  <w:szCs w:val="14"/>
                </w:rPr>
                <w:t>Description</w:t>
              </w:r>
            </w:ins>
          </w:p>
        </w:tc>
        <w:tc>
          <w:tcPr>
            <w:tcW w:w="720" w:type="dxa"/>
            <w:tcBorders>
              <w:top w:val="single" w:sz="4" w:space="0" w:color="auto"/>
              <w:left w:val="single" w:sz="4" w:space="0" w:color="auto"/>
              <w:bottom w:val="single" w:sz="4" w:space="0" w:color="auto"/>
              <w:right w:val="single" w:sz="4" w:space="0" w:color="auto"/>
            </w:tcBorders>
            <w:hideMark/>
          </w:tcPr>
          <w:p w14:paraId="521C3370" w14:textId="77777777" w:rsidR="00312FB4" w:rsidRDefault="00312FB4" w:rsidP="00F659A1">
            <w:pPr>
              <w:spacing w:line="276" w:lineRule="auto"/>
              <w:jc w:val="center"/>
              <w:rPr>
                <w:ins w:id="2350" w:author="Borrelli, Matthew (M.T.)" w:date="2021-06-04T16:26:00Z"/>
                <w:rFonts w:ascii="Univers" w:eastAsia="Times New Roman" w:hAnsi="Univers" w:cs="Arial"/>
                <w:b/>
                <w:sz w:val="14"/>
                <w:szCs w:val="14"/>
              </w:rPr>
            </w:pPr>
            <w:ins w:id="2351" w:author="Borrelli, Matthew (M.T.)" w:date="2021-06-04T16:26:00Z">
              <w:r>
                <w:rPr>
                  <w:rFonts w:cs="Arial"/>
                  <w:b/>
                  <w:sz w:val="14"/>
                  <w:szCs w:val="14"/>
                </w:rPr>
                <w:t>Units</w:t>
              </w:r>
            </w:ins>
          </w:p>
        </w:tc>
        <w:tc>
          <w:tcPr>
            <w:tcW w:w="720" w:type="dxa"/>
            <w:tcBorders>
              <w:top w:val="single" w:sz="4" w:space="0" w:color="auto"/>
              <w:left w:val="single" w:sz="4" w:space="0" w:color="auto"/>
              <w:bottom w:val="single" w:sz="4" w:space="0" w:color="auto"/>
              <w:right w:val="single" w:sz="4" w:space="0" w:color="auto"/>
            </w:tcBorders>
            <w:hideMark/>
          </w:tcPr>
          <w:p w14:paraId="1EEE3D76" w14:textId="77777777" w:rsidR="00312FB4" w:rsidRDefault="00312FB4" w:rsidP="00F659A1">
            <w:pPr>
              <w:spacing w:line="276" w:lineRule="auto"/>
              <w:jc w:val="center"/>
              <w:rPr>
                <w:ins w:id="2352" w:author="Borrelli, Matthew (M.T.)" w:date="2021-06-04T16:26:00Z"/>
                <w:rFonts w:ascii="Univers" w:eastAsia="Times New Roman" w:hAnsi="Univers" w:cs="Arial"/>
                <w:b/>
                <w:sz w:val="14"/>
                <w:szCs w:val="14"/>
              </w:rPr>
            </w:pPr>
            <w:ins w:id="2353" w:author="Borrelli, Matthew (M.T.)" w:date="2021-06-04T16:26:00Z">
              <w:r>
                <w:rPr>
                  <w:rFonts w:cs="Arial"/>
                  <w:b/>
                  <w:sz w:val="14"/>
                  <w:szCs w:val="14"/>
                </w:rPr>
                <w:t>Range</w:t>
              </w:r>
            </w:ins>
          </w:p>
        </w:tc>
        <w:tc>
          <w:tcPr>
            <w:tcW w:w="1080" w:type="dxa"/>
            <w:tcBorders>
              <w:top w:val="single" w:sz="4" w:space="0" w:color="auto"/>
              <w:left w:val="single" w:sz="4" w:space="0" w:color="auto"/>
              <w:bottom w:val="single" w:sz="4" w:space="0" w:color="auto"/>
              <w:right w:val="single" w:sz="4" w:space="0" w:color="auto"/>
            </w:tcBorders>
            <w:hideMark/>
          </w:tcPr>
          <w:p w14:paraId="34B88F51" w14:textId="77777777" w:rsidR="00312FB4" w:rsidRDefault="00312FB4" w:rsidP="00F659A1">
            <w:pPr>
              <w:spacing w:line="276" w:lineRule="auto"/>
              <w:jc w:val="center"/>
              <w:rPr>
                <w:ins w:id="2354" w:author="Borrelli, Matthew (M.T.)" w:date="2021-06-04T16:26:00Z"/>
                <w:rFonts w:ascii="Univers" w:eastAsia="Times New Roman" w:hAnsi="Univers" w:cs="Arial"/>
                <w:b/>
                <w:sz w:val="14"/>
                <w:szCs w:val="14"/>
              </w:rPr>
            </w:pPr>
            <w:ins w:id="2355" w:author="Borrelli, Matthew (M.T.)" w:date="2021-06-04T16:26:00Z">
              <w:r>
                <w:rPr>
                  <w:rFonts w:cs="Arial"/>
                  <w:b/>
                  <w:sz w:val="14"/>
                  <w:szCs w:val="14"/>
                </w:rPr>
                <w:t>Resolution</w:t>
              </w:r>
            </w:ins>
          </w:p>
        </w:tc>
        <w:tc>
          <w:tcPr>
            <w:tcW w:w="900" w:type="dxa"/>
            <w:tcBorders>
              <w:top w:val="single" w:sz="4" w:space="0" w:color="auto"/>
              <w:left w:val="single" w:sz="4" w:space="0" w:color="auto"/>
              <w:bottom w:val="single" w:sz="4" w:space="0" w:color="auto"/>
              <w:right w:val="single" w:sz="4" w:space="0" w:color="auto"/>
            </w:tcBorders>
            <w:hideMark/>
          </w:tcPr>
          <w:p w14:paraId="275ED9CA" w14:textId="77777777" w:rsidR="00312FB4" w:rsidRDefault="00312FB4" w:rsidP="00F659A1">
            <w:pPr>
              <w:spacing w:line="276" w:lineRule="auto"/>
              <w:jc w:val="center"/>
              <w:rPr>
                <w:ins w:id="2356" w:author="Borrelli, Matthew (M.T.)" w:date="2021-06-04T16:26:00Z"/>
                <w:rFonts w:ascii="Univers" w:eastAsia="Times New Roman" w:hAnsi="Univers" w:cs="Arial"/>
                <w:b/>
                <w:sz w:val="14"/>
                <w:szCs w:val="14"/>
              </w:rPr>
            </w:pPr>
            <w:ins w:id="2357" w:author="Borrelli, Matthew (M.T.)" w:date="2021-06-04T16:26:00Z">
              <w:r>
                <w:rPr>
                  <w:rFonts w:cs="Arial"/>
                  <w:b/>
                  <w:sz w:val="14"/>
                  <w:szCs w:val="14"/>
                </w:rPr>
                <w:t>Default</w:t>
              </w:r>
            </w:ins>
          </w:p>
        </w:tc>
      </w:tr>
      <w:tr w:rsidR="00312FB4" w14:paraId="2A95ADE4" w14:textId="77777777" w:rsidTr="00F659A1">
        <w:trPr>
          <w:trHeight w:val="557"/>
          <w:jc w:val="center"/>
          <w:ins w:id="2358" w:author="Borrelli, Matthew (M.T.)" w:date="2021-06-04T16:26:00Z"/>
        </w:trPr>
        <w:tc>
          <w:tcPr>
            <w:tcW w:w="2066" w:type="dxa"/>
            <w:tcBorders>
              <w:top w:val="single" w:sz="4" w:space="0" w:color="auto"/>
              <w:left w:val="single" w:sz="4" w:space="0" w:color="auto"/>
              <w:bottom w:val="single" w:sz="4" w:space="0" w:color="auto"/>
              <w:right w:val="single" w:sz="4" w:space="0" w:color="auto"/>
            </w:tcBorders>
            <w:hideMark/>
          </w:tcPr>
          <w:p w14:paraId="32F94F11" w14:textId="77777777" w:rsidR="00312FB4" w:rsidRPr="00DF054A" w:rsidRDefault="00312FB4" w:rsidP="00F659A1">
            <w:pPr>
              <w:spacing w:line="276" w:lineRule="auto"/>
              <w:rPr>
                <w:ins w:id="2359" w:author="Borrelli, Matthew (M.T.)" w:date="2021-06-04T16:26:00Z"/>
                <w:rFonts w:ascii="Univers" w:eastAsia="Times New Roman" w:hAnsi="Univers" w:cs="Arial"/>
                <w:sz w:val="14"/>
                <w:szCs w:val="14"/>
              </w:rPr>
            </w:pPr>
            <w:proofErr w:type="spellStart"/>
            <w:ins w:id="2360" w:author="Borrelli, Matthew (M.T.)" w:date="2021-06-04T16:26:00Z">
              <w:r w:rsidRPr="00DF054A">
                <w:rPr>
                  <w:rFonts w:cs="Arial"/>
                  <w:sz w:val="14"/>
                  <w:szCs w:val="14"/>
                </w:rPr>
                <w:t>T_Prompt</w:t>
              </w:r>
              <w:proofErr w:type="spellEnd"/>
            </w:ins>
          </w:p>
        </w:tc>
        <w:tc>
          <w:tcPr>
            <w:tcW w:w="5442" w:type="dxa"/>
            <w:tcBorders>
              <w:top w:val="single" w:sz="4" w:space="0" w:color="auto"/>
              <w:left w:val="single" w:sz="4" w:space="0" w:color="auto"/>
              <w:bottom w:val="single" w:sz="4" w:space="0" w:color="auto"/>
              <w:right w:val="single" w:sz="4" w:space="0" w:color="auto"/>
            </w:tcBorders>
            <w:hideMark/>
          </w:tcPr>
          <w:p w14:paraId="215B102D" w14:textId="77777777" w:rsidR="00312FB4" w:rsidRDefault="00312FB4" w:rsidP="00F659A1">
            <w:pPr>
              <w:rPr>
                <w:ins w:id="2361" w:author="Borrelli, Matthew (M.T.)" w:date="2021-06-04T16:26:00Z"/>
              </w:rPr>
            </w:pPr>
            <w:ins w:id="2362" w:author="Borrelli, Matthew (M.T.)" w:date="2021-06-04T16:26:00Z">
              <w:r>
                <w:t xml:space="preserve">Maximum time the </w:t>
              </w:r>
              <w:proofErr w:type="spellStart"/>
              <w:r>
                <w:t>PPPServer</w:t>
              </w:r>
              <w:proofErr w:type="spellEnd"/>
              <w:r>
                <w:t xml:space="preserve"> shall wait for a response from the </w:t>
              </w:r>
              <w:proofErr w:type="spellStart"/>
              <w:r>
                <w:t>PPPInterfaceClient</w:t>
              </w:r>
              <w:proofErr w:type="spellEnd"/>
            </w:ins>
          </w:p>
          <w:p w14:paraId="3D884F63" w14:textId="77777777" w:rsidR="00312FB4" w:rsidRDefault="00312FB4" w:rsidP="00F659A1">
            <w:pPr>
              <w:rPr>
                <w:ins w:id="2363" w:author="Borrelli, Matthew (M.T.)" w:date="2021-06-04T16:26:00Z"/>
              </w:rPr>
            </w:pPr>
          </w:p>
          <w:p w14:paraId="315A55EB" w14:textId="77777777" w:rsidR="00312FB4" w:rsidRDefault="00312FB4" w:rsidP="00F659A1">
            <w:pPr>
              <w:rPr>
                <w:ins w:id="2364" w:author="Borrelli, Matthew (M.T.)" w:date="2021-06-04T16:26:00Z"/>
              </w:rPr>
            </w:pPr>
            <w:ins w:id="2365" w:author="Borrelli, Matthew (M.T.)" w:date="2021-06-04T16:26:00Z">
              <w:r>
                <w:t>Note: Use the default value</w:t>
              </w:r>
            </w:ins>
          </w:p>
          <w:p w14:paraId="719EE0C0" w14:textId="77777777" w:rsidR="00312FB4" w:rsidRDefault="00312FB4" w:rsidP="00F659A1">
            <w:pPr>
              <w:spacing w:line="276" w:lineRule="auto"/>
              <w:rPr>
                <w:ins w:id="2366" w:author="Borrelli, Matthew (M.T.)" w:date="2021-06-04T16:26:00Z"/>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7721116B" w14:textId="77777777" w:rsidR="00312FB4" w:rsidRDefault="00312FB4" w:rsidP="00F659A1">
            <w:pPr>
              <w:spacing w:line="276" w:lineRule="auto"/>
              <w:jc w:val="center"/>
              <w:rPr>
                <w:ins w:id="2367" w:author="Borrelli, Matthew (M.T.)" w:date="2021-06-04T16:26:00Z"/>
                <w:rFonts w:ascii="Univers" w:eastAsia="Times New Roman" w:hAnsi="Univers" w:cs="Arial"/>
                <w:sz w:val="14"/>
                <w:szCs w:val="14"/>
              </w:rPr>
            </w:pPr>
            <w:ins w:id="2368" w:author="Borrelli, Matthew (M.T.)" w:date="2021-06-04T16:26:00Z">
              <w:r>
                <w:rPr>
                  <w:rFonts w:cs="Arial"/>
                  <w:sz w:val="14"/>
                  <w:szCs w:val="14"/>
                </w:rPr>
                <w:t>sec</w:t>
              </w:r>
            </w:ins>
          </w:p>
        </w:tc>
        <w:tc>
          <w:tcPr>
            <w:tcW w:w="720" w:type="dxa"/>
            <w:tcBorders>
              <w:top w:val="single" w:sz="4" w:space="0" w:color="auto"/>
              <w:left w:val="single" w:sz="4" w:space="0" w:color="auto"/>
              <w:bottom w:val="single" w:sz="4" w:space="0" w:color="auto"/>
              <w:right w:val="single" w:sz="4" w:space="0" w:color="auto"/>
            </w:tcBorders>
            <w:hideMark/>
          </w:tcPr>
          <w:p w14:paraId="4AA636D3" w14:textId="77777777" w:rsidR="00312FB4" w:rsidRDefault="00312FB4" w:rsidP="00F659A1">
            <w:pPr>
              <w:spacing w:line="276" w:lineRule="auto"/>
              <w:rPr>
                <w:ins w:id="2369" w:author="Borrelli, Matthew (M.T.)" w:date="2021-06-04T16:26:00Z"/>
                <w:rFonts w:ascii="Univers" w:eastAsia="Times New Roman" w:hAnsi="Univers" w:cs="Arial"/>
                <w:sz w:val="14"/>
                <w:szCs w:val="14"/>
              </w:rPr>
            </w:pPr>
            <w:ins w:id="2370" w:author="Borrelli, Matthew (M.T.)" w:date="2021-06-04T16:26:00Z">
              <w:r>
                <w:rPr>
                  <w:rFonts w:cs="Arial"/>
                  <w:sz w:val="14"/>
                  <w:szCs w:val="14"/>
                </w:rPr>
                <w:t>0-60</w:t>
              </w:r>
            </w:ins>
          </w:p>
        </w:tc>
        <w:tc>
          <w:tcPr>
            <w:tcW w:w="1080" w:type="dxa"/>
            <w:tcBorders>
              <w:top w:val="single" w:sz="4" w:space="0" w:color="auto"/>
              <w:left w:val="single" w:sz="4" w:space="0" w:color="auto"/>
              <w:bottom w:val="single" w:sz="4" w:space="0" w:color="auto"/>
              <w:right w:val="single" w:sz="4" w:space="0" w:color="auto"/>
            </w:tcBorders>
            <w:hideMark/>
          </w:tcPr>
          <w:p w14:paraId="6592075B" w14:textId="77777777" w:rsidR="00312FB4" w:rsidRDefault="00312FB4" w:rsidP="00F659A1">
            <w:pPr>
              <w:spacing w:line="276" w:lineRule="auto"/>
              <w:jc w:val="center"/>
              <w:rPr>
                <w:ins w:id="2371" w:author="Borrelli, Matthew (M.T.)" w:date="2021-06-04T16:26:00Z"/>
                <w:rFonts w:ascii="Univers" w:eastAsia="Times New Roman" w:hAnsi="Univers" w:cs="Arial"/>
                <w:sz w:val="14"/>
                <w:szCs w:val="14"/>
              </w:rPr>
            </w:pPr>
            <w:ins w:id="2372" w:author="Borrelli, Matthew (M.T.)" w:date="2021-06-04T16:26:00Z">
              <w:r>
                <w:rPr>
                  <w:rFonts w:cs="Arial"/>
                  <w:sz w:val="14"/>
                  <w:szCs w:val="14"/>
                </w:rPr>
                <w:t>1</w:t>
              </w:r>
            </w:ins>
          </w:p>
        </w:tc>
        <w:tc>
          <w:tcPr>
            <w:tcW w:w="900" w:type="dxa"/>
            <w:tcBorders>
              <w:top w:val="single" w:sz="4" w:space="0" w:color="auto"/>
              <w:left w:val="single" w:sz="4" w:space="0" w:color="auto"/>
              <w:bottom w:val="single" w:sz="4" w:space="0" w:color="auto"/>
              <w:right w:val="single" w:sz="4" w:space="0" w:color="auto"/>
            </w:tcBorders>
            <w:hideMark/>
          </w:tcPr>
          <w:p w14:paraId="2E310B92" w14:textId="77777777" w:rsidR="00312FB4" w:rsidRDefault="00312FB4" w:rsidP="00F659A1">
            <w:pPr>
              <w:spacing w:line="276" w:lineRule="auto"/>
              <w:jc w:val="center"/>
              <w:rPr>
                <w:ins w:id="2373" w:author="Borrelli, Matthew (M.T.)" w:date="2021-06-04T16:26:00Z"/>
                <w:rFonts w:ascii="Univers" w:eastAsia="Times New Roman" w:hAnsi="Univers" w:cs="Arial"/>
                <w:sz w:val="14"/>
                <w:szCs w:val="14"/>
              </w:rPr>
            </w:pPr>
            <w:ins w:id="2374" w:author="Borrelli, Matthew (M.T.)" w:date="2021-06-04T16:26:00Z">
              <w:r>
                <w:rPr>
                  <w:rFonts w:cs="Arial"/>
                  <w:sz w:val="14"/>
                  <w:szCs w:val="14"/>
                </w:rPr>
                <w:t>30</w:t>
              </w:r>
            </w:ins>
          </w:p>
        </w:tc>
      </w:tr>
    </w:tbl>
    <w:p w14:paraId="4B3CD31A" w14:textId="77777777" w:rsidR="00312FB4" w:rsidRPr="00B01CDD" w:rsidRDefault="00312FB4" w:rsidP="00312FB4">
      <w:pPr>
        <w:rPr>
          <w:ins w:id="2375" w:author="Borrelli, Matthew (M.T.)" w:date="2021-06-04T16:26:00Z"/>
          <w:sz w:val="14"/>
          <w:szCs w:val="14"/>
        </w:rPr>
      </w:pPr>
    </w:p>
    <w:p w14:paraId="777B6D06" w14:textId="77777777" w:rsidR="00312FB4" w:rsidRPr="00CF5397" w:rsidRDefault="00312FB4" w:rsidP="00312FB4">
      <w:pPr>
        <w:pStyle w:val="Heading4"/>
        <w:rPr>
          <w:ins w:id="2376" w:author="Borrelli, Matthew (M.T.)" w:date="2021-06-04T16:26:00Z"/>
          <w:b w:val="0"/>
          <w:u w:val="single"/>
        </w:rPr>
      </w:pPr>
      <w:ins w:id="2377" w:author="Borrelli, Matthew (M.T.)" w:date="2021-06-04T16:26:00Z">
        <w:r w:rsidRPr="00CF5397">
          <w:rPr>
            <w:b w:val="0"/>
            <w:u w:val="single"/>
          </w:rPr>
          <w:t xml:space="preserve">PPP-REQ-420416/A-Start </w:t>
        </w:r>
        <w:proofErr w:type="spellStart"/>
        <w:r w:rsidRPr="00CF5397">
          <w:rPr>
            <w:b w:val="0"/>
            <w:u w:val="single"/>
          </w:rPr>
          <w:t>T_Prompt</w:t>
        </w:r>
        <w:proofErr w:type="spellEnd"/>
      </w:ins>
    </w:p>
    <w:p w14:paraId="5512848D" w14:textId="77777777" w:rsidR="00312FB4" w:rsidRDefault="00312FB4" w:rsidP="00312FB4">
      <w:pPr>
        <w:rPr>
          <w:ins w:id="2378" w:author="Borrelli, Matthew (M.T.)" w:date="2021-06-04T16:26:00Z"/>
          <w:rFonts w:cs="Arial"/>
        </w:rPr>
      </w:pPr>
      <w:ins w:id="2379" w:author="Borrelli, Matthew (M.T.)" w:date="2021-06-04T16:26:00Z">
        <w:r>
          <w:rPr>
            <w:rFonts w:cs="Arial"/>
          </w:rPr>
          <w:t xml:space="preserve">When the </w:t>
        </w:r>
        <w:proofErr w:type="spellStart"/>
        <w:r>
          <w:rPr>
            <w:rFonts w:cs="Arial"/>
          </w:rPr>
          <w:t>PPPServer</w:t>
        </w:r>
        <w:proofErr w:type="spellEnd"/>
        <w:r>
          <w:rPr>
            <w:rFonts w:cs="Arial"/>
          </w:rPr>
          <w:t xml:space="preserve"> requests feedback from the user (per REQ-</w:t>
        </w:r>
        <w:r w:rsidRPr="00CC2FAE">
          <w:rPr>
            <w:rFonts w:cs="Arial"/>
          </w:rPr>
          <w:t>420392</w:t>
        </w:r>
        <w:r>
          <w:rPr>
            <w:rFonts w:cs="Arial"/>
          </w:rPr>
          <w:t xml:space="preserve">), the </w:t>
        </w:r>
        <w:proofErr w:type="spellStart"/>
        <w:r>
          <w:rPr>
            <w:rFonts w:cs="Arial"/>
          </w:rPr>
          <w:t>PPPServer</w:t>
        </w:r>
        <w:proofErr w:type="spellEnd"/>
        <w:r>
          <w:rPr>
            <w:rFonts w:cs="Arial"/>
          </w:rPr>
          <w:t xml:space="preserve"> shall begin start </w:t>
        </w:r>
        <w:proofErr w:type="spellStart"/>
        <w:r>
          <w:rPr>
            <w:rFonts w:cs="Arial"/>
          </w:rPr>
          <w:t>T_Prompt</w:t>
        </w:r>
        <w:proofErr w:type="spellEnd"/>
        <w:r>
          <w:rPr>
            <w:rFonts w:cs="Arial"/>
          </w:rPr>
          <w:t xml:space="preserve"> as it waits for a response from the </w:t>
        </w:r>
        <w:proofErr w:type="spellStart"/>
        <w:r>
          <w:rPr>
            <w:rFonts w:cs="Arial"/>
          </w:rPr>
          <w:t>PPPInterfaceClient</w:t>
        </w:r>
        <w:proofErr w:type="spellEnd"/>
        <w:r>
          <w:rPr>
            <w:rFonts w:cs="Arial"/>
          </w:rPr>
          <w:t xml:space="preserve"> via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w:t>
        </w:r>
      </w:ins>
    </w:p>
    <w:p w14:paraId="4273FB5A" w14:textId="77777777" w:rsidR="00312FB4" w:rsidRPr="00CF5397" w:rsidRDefault="00312FB4" w:rsidP="00312FB4">
      <w:pPr>
        <w:pStyle w:val="Heading4"/>
        <w:rPr>
          <w:ins w:id="2380" w:author="Borrelli, Matthew (M.T.)" w:date="2021-06-04T16:26:00Z"/>
          <w:b w:val="0"/>
          <w:u w:val="single"/>
        </w:rPr>
      </w:pPr>
      <w:ins w:id="2381" w:author="Borrelli, Matthew (M.T.)" w:date="2021-06-04T16:26:00Z">
        <w:r w:rsidRPr="00CF5397">
          <w:rPr>
            <w:b w:val="0"/>
            <w:u w:val="single"/>
          </w:rPr>
          <w:t xml:space="preserve">PPP-REQ-420417/A-Stop </w:t>
        </w:r>
        <w:proofErr w:type="spellStart"/>
        <w:r w:rsidRPr="00CF5397">
          <w:rPr>
            <w:b w:val="0"/>
            <w:u w:val="single"/>
          </w:rPr>
          <w:t>T_Prompt</w:t>
        </w:r>
        <w:proofErr w:type="spellEnd"/>
      </w:ins>
    </w:p>
    <w:p w14:paraId="767E7546" w14:textId="77777777" w:rsidR="00312FB4" w:rsidRDefault="00312FB4" w:rsidP="00312FB4">
      <w:pPr>
        <w:rPr>
          <w:ins w:id="2382" w:author="Borrelli, Matthew (M.T.)" w:date="2021-06-04T16:26:00Z"/>
          <w:rFonts w:cs="Arial"/>
        </w:rPr>
      </w:pPr>
      <w:ins w:id="2383" w:author="Borrelli, Matthew (M.T.)" w:date="2021-06-04T16:26:00Z">
        <w:r>
          <w:rPr>
            <w:rFonts w:cs="Arial"/>
          </w:rPr>
          <w:t xml:space="preserve">When the </w:t>
        </w:r>
        <w:proofErr w:type="spellStart"/>
        <w:r>
          <w:rPr>
            <w:rFonts w:cs="Arial"/>
          </w:rPr>
          <w:t>PPPServer</w:t>
        </w:r>
        <w:proofErr w:type="spellEnd"/>
        <w:r>
          <w:rPr>
            <w:rFonts w:cs="Arial"/>
          </w:rPr>
          <w:t xml:space="preserve"> receives feedback from the user (per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the </w:t>
        </w:r>
        <w:proofErr w:type="spellStart"/>
        <w:r>
          <w:rPr>
            <w:rFonts w:cs="Arial"/>
          </w:rPr>
          <w:t>PPPServer</w:t>
        </w:r>
        <w:proofErr w:type="spellEnd"/>
        <w:r>
          <w:rPr>
            <w:rFonts w:cs="Arial"/>
          </w:rPr>
          <w:t xml:space="preserve"> shall stop </w:t>
        </w:r>
        <w:proofErr w:type="spellStart"/>
        <w:r>
          <w:rPr>
            <w:rFonts w:cs="Arial"/>
          </w:rPr>
          <w:t>T_Prompt</w:t>
        </w:r>
        <w:proofErr w:type="spellEnd"/>
        <w:r>
          <w:rPr>
            <w:rFonts w:cs="Arial"/>
          </w:rPr>
          <w:t>.</w:t>
        </w:r>
      </w:ins>
    </w:p>
    <w:p w14:paraId="6C65E681" w14:textId="77777777" w:rsidR="00312FB4" w:rsidRPr="00CF5397" w:rsidRDefault="00312FB4" w:rsidP="00312FB4">
      <w:pPr>
        <w:pStyle w:val="Heading4"/>
        <w:rPr>
          <w:ins w:id="2384" w:author="Borrelli, Matthew (M.T.)" w:date="2021-06-04T16:26:00Z"/>
          <w:b w:val="0"/>
          <w:u w:val="single"/>
        </w:rPr>
      </w:pPr>
      <w:ins w:id="2385" w:author="Borrelli, Matthew (M.T.)" w:date="2021-06-04T16:26:00Z">
        <w:r w:rsidRPr="00CF5397">
          <w:rPr>
            <w:b w:val="0"/>
            <w:u w:val="single"/>
          </w:rPr>
          <w:t>PPP-REQ-420418/A-Revert Exit request after abort event</w:t>
        </w:r>
      </w:ins>
    </w:p>
    <w:p w14:paraId="1C48C83E" w14:textId="77777777" w:rsidR="00312FB4" w:rsidRDefault="00312FB4" w:rsidP="00312FB4">
      <w:pPr>
        <w:rPr>
          <w:ins w:id="2386" w:author="Borrelli, Matthew (M.T.)" w:date="2021-06-04T16:26:00Z"/>
          <w:rFonts w:cs="Arial"/>
        </w:rPr>
      </w:pPr>
      <w:ins w:id="2387" w:author="Borrelli, Matthew (M.T.)" w:date="2021-06-04T16:26:00Z">
        <w:r>
          <w:rPr>
            <w:rFonts w:cs="Arial"/>
          </w:rPr>
          <w:t>After an abort event occurs and</w:t>
        </w:r>
        <w:r w:rsidRPr="003F6029">
          <w:rPr>
            <w:color w:val="00B0F0"/>
          </w:rPr>
          <w:t xml:space="preserve"> </w:t>
        </w:r>
        <w:proofErr w:type="spellStart"/>
        <w:r w:rsidRPr="001318A7">
          <w:t>ClassicMemory_Rq</w:t>
        </w:r>
        <w:proofErr w:type="spellEnd"/>
        <w:r>
          <w:rPr>
            <w:color w:val="00B0F0"/>
          </w:rPr>
          <w:t xml:space="preserve"> </w:t>
        </w:r>
        <w:r w:rsidRPr="00C50717">
          <w:t xml:space="preserve">returns to </w:t>
        </w:r>
        <w:r>
          <w:t>‘</w:t>
        </w:r>
        <w:r w:rsidRPr="00C50717">
          <w:t>Null</w:t>
        </w:r>
        <w:r>
          <w:t>’</w:t>
        </w:r>
        <w:r w:rsidRPr="00C50717">
          <w:t>,</w:t>
        </w:r>
        <w:r>
          <w:t xml:space="preserve"> the </w:t>
        </w:r>
        <w:proofErr w:type="spellStart"/>
        <w:r>
          <w:t>PPPServer</w:t>
        </w:r>
        <w:proofErr w:type="spellEnd"/>
        <w:r>
          <w:t xml:space="preserve"> </w:t>
        </w:r>
        <w:r>
          <w:rPr>
            <w:rFonts w:cs="Arial"/>
          </w:rPr>
          <w:t xml:space="preserve">shall set </w:t>
        </w:r>
        <w:proofErr w:type="spellStart"/>
        <w:r w:rsidRPr="005912A7">
          <w:t>AutoSaveExit_Rq</w:t>
        </w:r>
        <w:proofErr w:type="spellEnd"/>
        <w:r w:rsidRPr="005912A7">
          <w:rPr>
            <w:rFonts w:cs="Arial"/>
          </w:rPr>
          <w:t xml:space="preserve"> = </w:t>
        </w:r>
        <w:r>
          <w:rPr>
            <w:rFonts w:cs="Arial"/>
          </w:rPr>
          <w:t>“(0x0) No”.</w:t>
        </w:r>
      </w:ins>
    </w:p>
    <w:p w14:paraId="2F36C339" w14:textId="77777777" w:rsidR="00312FB4" w:rsidRPr="00CF5397" w:rsidRDefault="00312FB4" w:rsidP="00312FB4">
      <w:pPr>
        <w:pStyle w:val="Heading4"/>
        <w:rPr>
          <w:ins w:id="2388" w:author="Borrelli, Matthew (M.T.)" w:date="2021-06-04T16:26:00Z"/>
          <w:b w:val="0"/>
          <w:u w:val="single"/>
        </w:rPr>
      </w:pPr>
      <w:ins w:id="2389" w:author="Borrelli, Matthew (M.T.)" w:date="2021-06-04T16:26:00Z">
        <w:r w:rsidRPr="00CF5397">
          <w:rPr>
            <w:b w:val="0"/>
            <w:u w:val="single"/>
          </w:rPr>
          <w:t>PPP-REQ-420419/A-Clear Event - Preconditions</w:t>
        </w:r>
      </w:ins>
    </w:p>
    <w:p w14:paraId="62EC2D3C" w14:textId="77777777" w:rsidR="00312FB4" w:rsidRPr="0092094F" w:rsidRDefault="00312FB4" w:rsidP="00312FB4">
      <w:pPr>
        <w:rPr>
          <w:ins w:id="2390" w:author="Borrelli, Matthew (M.T.)" w:date="2021-06-04T16:26:00Z"/>
          <w:szCs w:val="22"/>
        </w:rPr>
      </w:pPr>
      <w:ins w:id="2391" w:author="Borrelli, Matthew (M.T.)" w:date="2021-06-04T16:26:00Z">
        <w:r w:rsidRPr="0092094F">
          <w:rPr>
            <w:szCs w:val="22"/>
          </w:rPr>
          <w:t xml:space="preserve">The </w:t>
        </w:r>
        <w:proofErr w:type="spellStart"/>
        <w:r w:rsidRPr="0092094F">
          <w:rPr>
            <w:szCs w:val="22"/>
          </w:rPr>
          <w:t>PPPServer</w:t>
        </w:r>
        <w:proofErr w:type="spellEnd"/>
        <w:r w:rsidRPr="0092094F">
          <w:rPr>
            <w:szCs w:val="22"/>
          </w:rPr>
          <w:t xml:space="preserve"> shall perform a clear event when any of the below conditions are met:</w:t>
        </w:r>
      </w:ins>
    </w:p>
    <w:p w14:paraId="1990343C" w14:textId="77777777" w:rsidR="00312FB4" w:rsidRPr="0092094F" w:rsidRDefault="00312FB4" w:rsidP="00312FB4">
      <w:pPr>
        <w:numPr>
          <w:ilvl w:val="0"/>
          <w:numId w:val="28"/>
        </w:numPr>
        <w:rPr>
          <w:ins w:id="2392" w:author="Borrelli, Matthew (M.T.)" w:date="2021-06-04T16:26:00Z"/>
          <w:rFonts w:cstheme="minorHAnsi"/>
          <w:szCs w:val="22"/>
        </w:rPr>
      </w:pPr>
      <w:proofErr w:type="spellStart"/>
      <w:ins w:id="2393" w:author="Borrelli, Matthew (M.T.)" w:date="2021-06-04T16:26:00Z">
        <w:r w:rsidRPr="0092094F">
          <w:rPr>
            <w:rFonts w:cstheme="minorHAnsi"/>
            <w:szCs w:val="22"/>
          </w:rPr>
          <w:t>AutoSave_St</w:t>
        </w:r>
        <w:proofErr w:type="spellEnd"/>
        <w:r w:rsidRPr="0092094F">
          <w:rPr>
            <w:rFonts w:cstheme="minorHAnsi"/>
            <w:szCs w:val="22"/>
          </w:rPr>
          <w:t xml:space="preserve"> transitions from “(0x2) </w:t>
        </w:r>
        <w:r>
          <w:rPr>
            <w:rFonts w:cstheme="minorHAnsi"/>
            <w:szCs w:val="22"/>
          </w:rPr>
          <w:t>Enable</w:t>
        </w:r>
        <w:r w:rsidRPr="0092094F">
          <w:rPr>
            <w:rFonts w:cstheme="minorHAnsi"/>
            <w:szCs w:val="22"/>
          </w:rPr>
          <w:t>” to “(0x</w:t>
        </w:r>
        <w:r>
          <w:rPr>
            <w:rFonts w:cstheme="minorHAnsi"/>
            <w:szCs w:val="22"/>
          </w:rPr>
          <w:t>0</w:t>
        </w:r>
        <w:r w:rsidRPr="0092094F">
          <w:rPr>
            <w:rFonts w:cstheme="minorHAnsi"/>
            <w:szCs w:val="22"/>
          </w:rPr>
          <w:t>) Inactive” or “(0x</w:t>
        </w:r>
        <w:r>
          <w:rPr>
            <w:rFonts w:cstheme="minorHAnsi"/>
            <w:szCs w:val="22"/>
          </w:rPr>
          <w:t>1</w:t>
        </w:r>
        <w:r w:rsidRPr="0092094F">
          <w:rPr>
            <w:rFonts w:cstheme="minorHAnsi"/>
            <w:szCs w:val="22"/>
          </w:rPr>
          <w:t>) Disable”</w:t>
        </w:r>
      </w:ins>
    </w:p>
    <w:p w14:paraId="4C30A8AE" w14:textId="77777777" w:rsidR="00312FB4" w:rsidRPr="0092094F" w:rsidRDefault="00312FB4" w:rsidP="00312FB4">
      <w:pPr>
        <w:numPr>
          <w:ilvl w:val="0"/>
          <w:numId w:val="28"/>
        </w:numPr>
        <w:rPr>
          <w:ins w:id="2394" w:author="Borrelli, Matthew (M.T.)" w:date="2021-06-04T16:26:00Z"/>
          <w:rFonts w:cstheme="minorHAnsi"/>
          <w:szCs w:val="22"/>
        </w:rPr>
      </w:pPr>
      <w:proofErr w:type="spellStart"/>
      <w:ins w:id="2395" w:author="Borrelli, Matthew (M.T.)" w:date="2021-06-04T16:26:00Z">
        <w:r w:rsidRPr="0092094F">
          <w:rPr>
            <w:rFonts w:cstheme="minorHAnsi"/>
            <w:szCs w:val="22"/>
          </w:rPr>
          <w:t>ClassicMemory_Rq</w:t>
        </w:r>
        <w:proofErr w:type="spellEnd"/>
        <w:r w:rsidRPr="0092094F">
          <w:rPr>
            <w:rFonts w:cstheme="minorHAnsi"/>
            <w:szCs w:val="22"/>
          </w:rPr>
          <w:t xml:space="preserve"> transitions to 'Store_1', 'Store_2', 'Store_3', or 'Store_4'</w:t>
        </w:r>
      </w:ins>
    </w:p>
    <w:p w14:paraId="01C3EE9C" w14:textId="77777777" w:rsidR="00312FB4" w:rsidRPr="0092094F" w:rsidRDefault="00312FB4" w:rsidP="00312FB4">
      <w:pPr>
        <w:numPr>
          <w:ilvl w:val="0"/>
          <w:numId w:val="28"/>
        </w:numPr>
        <w:rPr>
          <w:ins w:id="2396" w:author="Borrelli, Matthew (M.T.)" w:date="2021-06-04T16:26:00Z"/>
          <w:rFonts w:cstheme="minorHAnsi"/>
          <w:szCs w:val="22"/>
        </w:rPr>
      </w:pPr>
      <w:proofErr w:type="spellStart"/>
      <w:ins w:id="2397" w:author="Borrelli, Matthew (M.T.)" w:date="2021-06-04T16:26:00Z">
        <w:r w:rsidRPr="0092094F">
          <w:rPr>
            <w:rFonts w:cstheme="minorHAnsi"/>
            <w:szCs w:val="22"/>
          </w:rPr>
          <w:t>ClassicMemory_Rq</w:t>
        </w:r>
        <w:proofErr w:type="spellEnd"/>
        <w:r w:rsidRPr="0092094F">
          <w:rPr>
            <w:rFonts w:cstheme="minorHAnsi"/>
            <w:szCs w:val="22"/>
          </w:rPr>
          <w:t xml:space="preserve"> transitions to 'Recall_1', 'Recall_2', 'Recall_3', or 'Recall_4'</w:t>
        </w:r>
      </w:ins>
    </w:p>
    <w:p w14:paraId="54A59084" w14:textId="77777777" w:rsidR="00312FB4" w:rsidRPr="0092094F" w:rsidRDefault="00312FB4" w:rsidP="00312FB4">
      <w:pPr>
        <w:numPr>
          <w:ilvl w:val="0"/>
          <w:numId w:val="28"/>
        </w:numPr>
        <w:rPr>
          <w:ins w:id="2398" w:author="Borrelli, Matthew (M.T.)" w:date="2021-06-04T16:26:00Z"/>
          <w:rFonts w:cstheme="minorHAnsi"/>
          <w:szCs w:val="22"/>
        </w:rPr>
      </w:pPr>
      <w:proofErr w:type="spellStart"/>
      <w:ins w:id="2399" w:author="Borrelli, Matthew (M.T.)" w:date="2021-06-04T16:26:00Z">
        <w:r w:rsidRPr="0092094F">
          <w:rPr>
            <w:szCs w:val="22"/>
          </w:rPr>
          <w:t>AutoSaveExit_Rq</w:t>
        </w:r>
        <w:proofErr w:type="spellEnd"/>
        <w:r w:rsidRPr="0092094F">
          <w:rPr>
            <w:rFonts w:cs="Arial"/>
            <w:szCs w:val="22"/>
          </w:rPr>
          <w:t xml:space="preserve"> = “(0x1) Yes”</w:t>
        </w:r>
      </w:ins>
    </w:p>
    <w:p w14:paraId="6EA5FA7C" w14:textId="77777777" w:rsidR="00312FB4" w:rsidRPr="00CF5397" w:rsidRDefault="00312FB4" w:rsidP="00312FB4">
      <w:pPr>
        <w:pStyle w:val="Heading4"/>
        <w:rPr>
          <w:ins w:id="2400" w:author="Borrelli, Matthew (M.T.)" w:date="2021-06-04T16:26:00Z"/>
          <w:b w:val="0"/>
          <w:u w:val="single"/>
        </w:rPr>
      </w:pPr>
      <w:ins w:id="2401" w:author="Borrelli, Matthew (M.T.)" w:date="2021-06-04T16:26:00Z">
        <w:r w:rsidRPr="00CF5397">
          <w:rPr>
            <w:b w:val="0"/>
            <w:u w:val="single"/>
          </w:rPr>
          <w:t>PPP-REQ-420420/A-Clear Event - Revert Save Request</w:t>
        </w:r>
      </w:ins>
    </w:p>
    <w:p w14:paraId="7087526B" w14:textId="77777777" w:rsidR="00312FB4" w:rsidRDefault="00312FB4" w:rsidP="00312FB4">
      <w:pPr>
        <w:rPr>
          <w:ins w:id="2402" w:author="Borrelli, Matthew (M.T.)" w:date="2021-06-04T16:26:00Z"/>
          <w:rFonts w:cs="Arial"/>
        </w:rPr>
      </w:pPr>
      <w:ins w:id="2403" w:author="Borrelli, Matthew (M.T.)" w:date="2021-06-04T16:26:00Z">
        <w:r>
          <w:rPr>
            <w:rFonts w:cs="Arial"/>
          </w:rPr>
          <w:t xml:space="preserve">After a Clear event occurs, the </w:t>
        </w:r>
        <w:proofErr w:type="spellStart"/>
        <w:r>
          <w:rPr>
            <w:rFonts w:cs="Arial"/>
          </w:rPr>
          <w:t>PPPServer</w:t>
        </w:r>
        <w:proofErr w:type="spellEnd"/>
        <w:r>
          <w:rPr>
            <w:rFonts w:cs="Arial"/>
          </w:rPr>
          <w:t xml:space="preserve"> shall set the value of </w:t>
        </w:r>
        <w:proofErr w:type="spellStart"/>
        <w:r w:rsidRPr="00FC099A">
          <w:rPr>
            <w:rFonts w:cs="Arial"/>
          </w:rPr>
          <w:t>AutoSaveSet_Rq</w:t>
        </w:r>
        <w:proofErr w:type="spellEnd"/>
        <w:r>
          <w:rPr>
            <w:rFonts w:cs="Arial"/>
          </w:rPr>
          <w:t xml:space="preserve"> = “(0x0) No”.</w:t>
        </w:r>
      </w:ins>
    </w:p>
    <w:p w14:paraId="1271B7F4" w14:textId="77777777" w:rsidR="00312FB4" w:rsidRPr="00CF5397" w:rsidRDefault="00312FB4" w:rsidP="00312FB4">
      <w:pPr>
        <w:pStyle w:val="Heading4"/>
        <w:rPr>
          <w:ins w:id="2404" w:author="Borrelli, Matthew (M.T.)" w:date="2021-06-04T16:26:00Z"/>
          <w:b w:val="0"/>
          <w:u w:val="single"/>
        </w:rPr>
      </w:pPr>
      <w:ins w:id="2405" w:author="Borrelli, Matthew (M.T.)" w:date="2021-06-04T16:26:00Z">
        <w:r w:rsidRPr="00CF5397">
          <w:rPr>
            <w:b w:val="0"/>
            <w:u w:val="single"/>
          </w:rPr>
          <w:t>PPP-REQ-420421/A-Clear Event - Revert Exit Request</w:t>
        </w:r>
      </w:ins>
    </w:p>
    <w:p w14:paraId="2FAAC077" w14:textId="77777777" w:rsidR="00312FB4" w:rsidRDefault="00312FB4" w:rsidP="00312FB4">
      <w:pPr>
        <w:rPr>
          <w:ins w:id="2406" w:author="Borrelli, Matthew (M.T.)" w:date="2021-06-04T16:26:00Z"/>
          <w:rFonts w:cs="Arial"/>
        </w:rPr>
      </w:pPr>
      <w:ins w:id="2407" w:author="Borrelli, Matthew (M.T.)" w:date="2021-06-04T16:26:00Z">
        <w:r>
          <w:rPr>
            <w:rFonts w:cs="Arial"/>
          </w:rPr>
          <w:t xml:space="preserve">After a Clear event occurs, the </w:t>
        </w:r>
        <w:proofErr w:type="spellStart"/>
        <w:r>
          <w:rPr>
            <w:rFonts w:cs="Arial"/>
          </w:rPr>
          <w:t>PPPServer</w:t>
        </w:r>
        <w:proofErr w:type="spellEnd"/>
        <w:r>
          <w:rPr>
            <w:rFonts w:cs="Arial"/>
          </w:rPr>
          <w:t xml:space="preserve"> shall set </w:t>
        </w:r>
        <w:proofErr w:type="spellStart"/>
        <w:r w:rsidRPr="005912A7">
          <w:t>AutoSaveExit_Rq</w:t>
        </w:r>
        <w:proofErr w:type="spellEnd"/>
        <w:r w:rsidRPr="005912A7">
          <w:rPr>
            <w:rFonts w:cs="Arial"/>
          </w:rPr>
          <w:t xml:space="preserve"> = </w:t>
        </w:r>
        <w:r>
          <w:rPr>
            <w:rFonts w:cs="Arial"/>
          </w:rPr>
          <w:t>“(0x0) No”.</w:t>
        </w:r>
      </w:ins>
    </w:p>
    <w:p w14:paraId="44A6713E" w14:textId="77777777" w:rsidR="00312FB4" w:rsidRPr="00CF5397" w:rsidRDefault="00312FB4" w:rsidP="00312FB4">
      <w:pPr>
        <w:pStyle w:val="Heading4"/>
        <w:rPr>
          <w:ins w:id="2408" w:author="Borrelli, Matthew (M.T.)" w:date="2021-06-04T16:26:00Z"/>
          <w:b w:val="0"/>
          <w:u w:val="single"/>
        </w:rPr>
      </w:pPr>
      <w:ins w:id="2409" w:author="Borrelli, Matthew (M.T.)" w:date="2021-06-04T16:26:00Z">
        <w:r w:rsidRPr="00CF5397">
          <w:rPr>
            <w:b w:val="0"/>
            <w:u w:val="single"/>
          </w:rPr>
          <w:t>PPP-REQ-420422/A-Save Wait Timer</w:t>
        </w:r>
      </w:ins>
    </w:p>
    <w:p w14:paraId="40533376" w14:textId="77777777" w:rsidR="00312FB4" w:rsidRDefault="00312FB4" w:rsidP="00312FB4">
      <w:pPr>
        <w:rPr>
          <w:ins w:id="2410" w:author="Borrelli, Matthew (M.T.)" w:date="2021-06-04T16:26:00Z"/>
        </w:rPr>
      </w:pPr>
      <w:ins w:id="2411" w:author="Borrelli, Matthew (M.T.)" w:date="2021-06-04T16:26:00Z">
        <w:r>
          <w:t xml:space="preserve">The </w:t>
        </w:r>
        <w:proofErr w:type="spellStart"/>
        <w:r>
          <w:t>PPPServer</w:t>
        </w:r>
        <w:proofErr w:type="spellEnd"/>
        <w:r>
          <w:t xml:space="preserve"> shall have a configurable timer, </w:t>
        </w:r>
        <w:proofErr w:type="spellStart"/>
        <w:r>
          <w:t>T_SaveWait</w:t>
        </w:r>
        <w:proofErr w:type="spellEnd"/>
        <w:r>
          <w:t xml:space="preserve">, which shall be the maximum time the </w:t>
        </w:r>
        <w:proofErr w:type="spellStart"/>
        <w:r>
          <w:t>PPPServer</w:t>
        </w:r>
        <w:proofErr w:type="spellEnd"/>
        <w:r>
          <w:t xml:space="preserve"> shall wait for confirmation of a successful save (per </w:t>
        </w:r>
        <w:r w:rsidRPr="001A67FD">
          <w:t>REQ-</w:t>
        </w:r>
        <w:r>
          <w:t>420429).</w:t>
        </w:r>
        <w:r w:rsidRPr="00732714">
          <w:t xml:space="preserve"> </w:t>
        </w:r>
        <w:r>
          <w:t>This timer shall be configurable via DID.</w:t>
        </w:r>
      </w:ins>
    </w:p>
    <w:p w14:paraId="52EA0AD6" w14:textId="77777777" w:rsidR="00312FB4" w:rsidRDefault="00312FB4" w:rsidP="00312FB4">
      <w:pPr>
        <w:pStyle w:val="Heading4"/>
        <w:rPr>
          <w:ins w:id="2412" w:author="Borrelli, Matthew (M.T.)" w:date="2021-06-04T16:26:00Z"/>
        </w:rPr>
      </w:pPr>
      <w:ins w:id="2413" w:author="Borrelli, Matthew (M.T.)" w:date="2021-06-04T16:26:00Z">
        <w:r w:rsidRPr="00B9479B">
          <w:t>PPP-TMR-REQ-420637/A-</w:t>
        </w:r>
        <w:proofErr w:type="spellStart"/>
        <w:r w:rsidRPr="00B9479B">
          <w:t>T_SaveWait</w:t>
        </w:r>
        <w:proofErr w:type="spellEnd"/>
      </w:ins>
    </w:p>
    <w:p w14:paraId="77AE8CD4" w14:textId="77777777" w:rsidR="00312FB4" w:rsidRPr="0091772B" w:rsidRDefault="00312FB4" w:rsidP="00312FB4">
      <w:pPr>
        <w:rPr>
          <w:ins w:id="2414" w:author="Borrelli, Matthew (M.T.)" w:date="2021-06-04T16:26:00Z"/>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12FB4" w14:paraId="4876DBC4" w14:textId="77777777" w:rsidTr="00F659A1">
        <w:trPr>
          <w:jc w:val="center"/>
          <w:ins w:id="2415" w:author="Borrelli, Matthew (M.T.)" w:date="2021-06-04T16:26:00Z"/>
        </w:trPr>
        <w:tc>
          <w:tcPr>
            <w:tcW w:w="2066" w:type="dxa"/>
            <w:tcBorders>
              <w:top w:val="single" w:sz="4" w:space="0" w:color="auto"/>
              <w:left w:val="single" w:sz="4" w:space="0" w:color="auto"/>
              <w:bottom w:val="single" w:sz="4" w:space="0" w:color="auto"/>
              <w:right w:val="single" w:sz="4" w:space="0" w:color="auto"/>
            </w:tcBorders>
            <w:hideMark/>
          </w:tcPr>
          <w:p w14:paraId="7E5DA017" w14:textId="77777777" w:rsidR="00312FB4" w:rsidRDefault="00312FB4" w:rsidP="00F659A1">
            <w:pPr>
              <w:spacing w:line="276" w:lineRule="auto"/>
              <w:jc w:val="center"/>
              <w:rPr>
                <w:ins w:id="2416" w:author="Borrelli, Matthew (M.T.)" w:date="2021-06-04T16:26:00Z"/>
                <w:rFonts w:ascii="Univers" w:eastAsia="Times New Roman" w:hAnsi="Univers" w:cs="Arial"/>
                <w:b/>
                <w:sz w:val="14"/>
                <w:szCs w:val="14"/>
              </w:rPr>
            </w:pPr>
            <w:ins w:id="2417" w:author="Borrelli, Matthew (M.T.)" w:date="2021-06-04T16:26:00Z">
              <w:r>
                <w:rPr>
                  <w:rFonts w:cs="Arial"/>
                  <w:b/>
                  <w:sz w:val="14"/>
                  <w:szCs w:val="14"/>
                </w:rPr>
                <w:t>Name</w:t>
              </w:r>
            </w:ins>
          </w:p>
        </w:tc>
        <w:tc>
          <w:tcPr>
            <w:tcW w:w="5442" w:type="dxa"/>
            <w:tcBorders>
              <w:top w:val="single" w:sz="4" w:space="0" w:color="auto"/>
              <w:left w:val="single" w:sz="4" w:space="0" w:color="auto"/>
              <w:bottom w:val="single" w:sz="4" w:space="0" w:color="auto"/>
              <w:right w:val="single" w:sz="4" w:space="0" w:color="auto"/>
            </w:tcBorders>
            <w:hideMark/>
          </w:tcPr>
          <w:p w14:paraId="68D394F4" w14:textId="77777777" w:rsidR="00312FB4" w:rsidRDefault="00312FB4" w:rsidP="00F659A1">
            <w:pPr>
              <w:spacing w:line="276" w:lineRule="auto"/>
              <w:jc w:val="center"/>
              <w:rPr>
                <w:ins w:id="2418" w:author="Borrelli, Matthew (M.T.)" w:date="2021-06-04T16:26:00Z"/>
                <w:rFonts w:ascii="Univers" w:eastAsia="Times New Roman" w:hAnsi="Univers" w:cs="Arial"/>
                <w:b/>
                <w:sz w:val="14"/>
                <w:szCs w:val="14"/>
              </w:rPr>
            </w:pPr>
            <w:ins w:id="2419" w:author="Borrelli, Matthew (M.T.)" w:date="2021-06-04T16:26:00Z">
              <w:r>
                <w:rPr>
                  <w:rFonts w:cs="Arial"/>
                  <w:b/>
                  <w:sz w:val="14"/>
                  <w:szCs w:val="14"/>
                </w:rPr>
                <w:t>Description</w:t>
              </w:r>
            </w:ins>
          </w:p>
        </w:tc>
        <w:tc>
          <w:tcPr>
            <w:tcW w:w="720" w:type="dxa"/>
            <w:tcBorders>
              <w:top w:val="single" w:sz="4" w:space="0" w:color="auto"/>
              <w:left w:val="single" w:sz="4" w:space="0" w:color="auto"/>
              <w:bottom w:val="single" w:sz="4" w:space="0" w:color="auto"/>
              <w:right w:val="single" w:sz="4" w:space="0" w:color="auto"/>
            </w:tcBorders>
            <w:hideMark/>
          </w:tcPr>
          <w:p w14:paraId="1806458F" w14:textId="77777777" w:rsidR="00312FB4" w:rsidRDefault="00312FB4" w:rsidP="00F659A1">
            <w:pPr>
              <w:spacing w:line="276" w:lineRule="auto"/>
              <w:jc w:val="center"/>
              <w:rPr>
                <w:ins w:id="2420" w:author="Borrelli, Matthew (M.T.)" w:date="2021-06-04T16:26:00Z"/>
                <w:rFonts w:ascii="Univers" w:eastAsia="Times New Roman" w:hAnsi="Univers" w:cs="Arial"/>
                <w:b/>
                <w:sz w:val="14"/>
                <w:szCs w:val="14"/>
              </w:rPr>
            </w:pPr>
            <w:ins w:id="2421" w:author="Borrelli, Matthew (M.T.)" w:date="2021-06-04T16:26:00Z">
              <w:r>
                <w:rPr>
                  <w:rFonts w:cs="Arial"/>
                  <w:b/>
                  <w:sz w:val="14"/>
                  <w:szCs w:val="14"/>
                </w:rPr>
                <w:t>Units</w:t>
              </w:r>
            </w:ins>
          </w:p>
        </w:tc>
        <w:tc>
          <w:tcPr>
            <w:tcW w:w="720" w:type="dxa"/>
            <w:tcBorders>
              <w:top w:val="single" w:sz="4" w:space="0" w:color="auto"/>
              <w:left w:val="single" w:sz="4" w:space="0" w:color="auto"/>
              <w:bottom w:val="single" w:sz="4" w:space="0" w:color="auto"/>
              <w:right w:val="single" w:sz="4" w:space="0" w:color="auto"/>
            </w:tcBorders>
            <w:hideMark/>
          </w:tcPr>
          <w:p w14:paraId="43A74E86" w14:textId="77777777" w:rsidR="00312FB4" w:rsidRDefault="00312FB4" w:rsidP="00F659A1">
            <w:pPr>
              <w:spacing w:line="276" w:lineRule="auto"/>
              <w:jc w:val="center"/>
              <w:rPr>
                <w:ins w:id="2422" w:author="Borrelli, Matthew (M.T.)" w:date="2021-06-04T16:26:00Z"/>
                <w:rFonts w:ascii="Univers" w:eastAsia="Times New Roman" w:hAnsi="Univers" w:cs="Arial"/>
                <w:b/>
                <w:sz w:val="14"/>
                <w:szCs w:val="14"/>
              </w:rPr>
            </w:pPr>
            <w:ins w:id="2423" w:author="Borrelli, Matthew (M.T.)" w:date="2021-06-04T16:26:00Z">
              <w:r>
                <w:rPr>
                  <w:rFonts w:cs="Arial"/>
                  <w:b/>
                  <w:sz w:val="14"/>
                  <w:szCs w:val="14"/>
                </w:rPr>
                <w:t>Range</w:t>
              </w:r>
            </w:ins>
          </w:p>
        </w:tc>
        <w:tc>
          <w:tcPr>
            <w:tcW w:w="1080" w:type="dxa"/>
            <w:tcBorders>
              <w:top w:val="single" w:sz="4" w:space="0" w:color="auto"/>
              <w:left w:val="single" w:sz="4" w:space="0" w:color="auto"/>
              <w:bottom w:val="single" w:sz="4" w:space="0" w:color="auto"/>
              <w:right w:val="single" w:sz="4" w:space="0" w:color="auto"/>
            </w:tcBorders>
            <w:hideMark/>
          </w:tcPr>
          <w:p w14:paraId="047C40C7" w14:textId="77777777" w:rsidR="00312FB4" w:rsidRDefault="00312FB4" w:rsidP="00F659A1">
            <w:pPr>
              <w:spacing w:line="276" w:lineRule="auto"/>
              <w:jc w:val="center"/>
              <w:rPr>
                <w:ins w:id="2424" w:author="Borrelli, Matthew (M.T.)" w:date="2021-06-04T16:26:00Z"/>
                <w:rFonts w:ascii="Univers" w:eastAsia="Times New Roman" w:hAnsi="Univers" w:cs="Arial"/>
                <w:b/>
                <w:sz w:val="14"/>
                <w:szCs w:val="14"/>
              </w:rPr>
            </w:pPr>
            <w:ins w:id="2425" w:author="Borrelli, Matthew (M.T.)" w:date="2021-06-04T16:26:00Z">
              <w:r>
                <w:rPr>
                  <w:rFonts w:cs="Arial"/>
                  <w:b/>
                  <w:sz w:val="14"/>
                  <w:szCs w:val="14"/>
                </w:rPr>
                <w:t>Resolution</w:t>
              </w:r>
            </w:ins>
          </w:p>
        </w:tc>
        <w:tc>
          <w:tcPr>
            <w:tcW w:w="900" w:type="dxa"/>
            <w:tcBorders>
              <w:top w:val="single" w:sz="4" w:space="0" w:color="auto"/>
              <w:left w:val="single" w:sz="4" w:space="0" w:color="auto"/>
              <w:bottom w:val="single" w:sz="4" w:space="0" w:color="auto"/>
              <w:right w:val="single" w:sz="4" w:space="0" w:color="auto"/>
            </w:tcBorders>
            <w:hideMark/>
          </w:tcPr>
          <w:p w14:paraId="2DCDBA75" w14:textId="77777777" w:rsidR="00312FB4" w:rsidRDefault="00312FB4" w:rsidP="00F659A1">
            <w:pPr>
              <w:spacing w:line="276" w:lineRule="auto"/>
              <w:jc w:val="center"/>
              <w:rPr>
                <w:ins w:id="2426" w:author="Borrelli, Matthew (M.T.)" w:date="2021-06-04T16:26:00Z"/>
                <w:rFonts w:ascii="Univers" w:eastAsia="Times New Roman" w:hAnsi="Univers" w:cs="Arial"/>
                <w:b/>
                <w:sz w:val="14"/>
                <w:szCs w:val="14"/>
              </w:rPr>
            </w:pPr>
            <w:ins w:id="2427" w:author="Borrelli, Matthew (M.T.)" w:date="2021-06-04T16:26:00Z">
              <w:r>
                <w:rPr>
                  <w:rFonts w:cs="Arial"/>
                  <w:b/>
                  <w:sz w:val="14"/>
                  <w:szCs w:val="14"/>
                </w:rPr>
                <w:t>Default</w:t>
              </w:r>
            </w:ins>
          </w:p>
        </w:tc>
      </w:tr>
      <w:tr w:rsidR="00312FB4" w14:paraId="10D1E43B" w14:textId="77777777" w:rsidTr="00F659A1">
        <w:trPr>
          <w:trHeight w:val="557"/>
          <w:jc w:val="center"/>
          <w:ins w:id="2428" w:author="Borrelli, Matthew (M.T.)" w:date="2021-06-04T16:26:00Z"/>
        </w:trPr>
        <w:tc>
          <w:tcPr>
            <w:tcW w:w="2066" w:type="dxa"/>
            <w:tcBorders>
              <w:top w:val="single" w:sz="4" w:space="0" w:color="auto"/>
              <w:left w:val="single" w:sz="4" w:space="0" w:color="auto"/>
              <w:bottom w:val="single" w:sz="4" w:space="0" w:color="auto"/>
              <w:right w:val="single" w:sz="4" w:space="0" w:color="auto"/>
            </w:tcBorders>
            <w:hideMark/>
          </w:tcPr>
          <w:p w14:paraId="12D9D010" w14:textId="77777777" w:rsidR="00312FB4" w:rsidRPr="00DF054A" w:rsidRDefault="00312FB4" w:rsidP="00F659A1">
            <w:pPr>
              <w:spacing w:line="276" w:lineRule="auto"/>
              <w:rPr>
                <w:ins w:id="2429" w:author="Borrelli, Matthew (M.T.)" w:date="2021-06-04T16:26:00Z"/>
                <w:rFonts w:ascii="Univers" w:eastAsia="Times New Roman" w:hAnsi="Univers" w:cs="Arial"/>
                <w:sz w:val="14"/>
                <w:szCs w:val="14"/>
              </w:rPr>
            </w:pPr>
            <w:proofErr w:type="spellStart"/>
            <w:ins w:id="2430" w:author="Borrelli, Matthew (M.T.)" w:date="2021-06-04T16:26:00Z">
              <w:r w:rsidRPr="00DF054A">
                <w:rPr>
                  <w:rFonts w:cs="Arial"/>
                  <w:sz w:val="14"/>
                  <w:szCs w:val="14"/>
                </w:rPr>
                <w:t>T_SaveWait</w:t>
              </w:r>
              <w:proofErr w:type="spellEnd"/>
            </w:ins>
          </w:p>
        </w:tc>
        <w:tc>
          <w:tcPr>
            <w:tcW w:w="5442" w:type="dxa"/>
            <w:tcBorders>
              <w:top w:val="single" w:sz="4" w:space="0" w:color="auto"/>
              <w:left w:val="single" w:sz="4" w:space="0" w:color="auto"/>
              <w:bottom w:val="single" w:sz="4" w:space="0" w:color="auto"/>
              <w:right w:val="single" w:sz="4" w:space="0" w:color="auto"/>
            </w:tcBorders>
            <w:hideMark/>
          </w:tcPr>
          <w:p w14:paraId="490FB1D4" w14:textId="77777777" w:rsidR="00312FB4" w:rsidRDefault="00312FB4" w:rsidP="00F659A1">
            <w:pPr>
              <w:rPr>
                <w:ins w:id="2431" w:author="Borrelli, Matthew (M.T.)" w:date="2021-06-04T16:26:00Z"/>
              </w:rPr>
            </w:pPr>
            <w:ins w:id="2432" w:author="Borrelli, Matthew (M.T.)" w:date="2021-06-04T16:26:00Z">
              <w:r>
                <w:t xml:space="preserve">Maximum time the </w:t>
              </w:r>
              <w:proofErr w:type="spellStart"/>
              <w:r>
                <w:t>PPPServer</w:t>
              </w:r>
              <w:proofErr w:type="spellEnd"/>
              <w:r>
                <w:t xml:space="preserve"> shall wait for a save confirmation.</w:t>
              </w:r>
            </w:ins>
          </w:p>
          <w:p w14:paraId="7A25FECF" w14:textId="77777777" w:rsidR="00312FB4" w:rsidRDefault="00312FB4" w:rsidP="00F659A1">
            <w:pPr>
              <w:rPr>
                <w:ins w:id="2433" w:author="Borrelli, Matthew (M.T.)" w:date="2021-06-04T16:26:00Z"/>
              </w:rPr>
            </w:pPr>
          </w:p>
          <w:p w14:paraId="1EAD4183" w14:textId="77777777" w:rsidR="00312FB4" w:rsidRDefault="00312FB4" w:rsidP="00F659A1">
            <w:pPr>
              <w:rPr>
                <w:ins w:id="2434" w:author="Borrelli, Matthew (M.T.)" w:date="2021-06-04T16:26:00Z"/>
              </w:rPr>
            </w:pPr>
            <w:ins w:id="2435" w:author="Borrelli, Matthew (M.T.)" w:date="2021-06-04T16:26:00Z">
              <w:r>
                <w:lastRenderedPageBreak/>
                <w:t>Note: Use the default value</w:t>
              </w:r>
            </w:ins>
          </w:p>
          <w:p w14:paraId="77B7113C" w14:textId="77777777" w:rsidR="00312FB4" w:rsidRDefault="00312FB4" w:rsidP="00F659A1">
            <w:pPr>
              <w:spacing w:line="276" w:lineRule="auto"/>
              <w:rPr>
                <w:ins w:id="2436" w:author="Borrelli, Matthew (M.T.)" w:date="2021-06-04T16:26:00Z"/>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51D120C" w14:textId="77777777" w:rsidR="00312FB4" w:rsidRDefault="00312FB4" w:rsidP="00F659A1">
            <w:pPr>
              <w:spacing w:line="276" w:lineRule="auto"/>
              <w:jc w:val="center"/>
              <w:rPr>
                <w:ins w:id="2437" w:author="Borrelli, Matthew (M.T.)" w:date="2021-06-04T16:26:00Z"/>
                <w:rFonts w:ascii="Univers" w:eastAsia="Times New Roman" w:hAnsi="Univers" w:cs="Arial"/>
                <w:sz w:val="14"/>
                <w:szCs w:val="14"/>
              </w:rPr>
            </w:pPr>
            <w:ins w:id="2438" w:author="Borrelli, Matthew (M.T.)" w:date="2021-06-04T16:26:00Z">
              <w:r>
                <w:rPr>
                  <w:rFonts w:cs="Arial"/>
                  <w:sz w:val="14"/>
                  <w:szCs w:val="14"/>
                </w:rPr>
                <w:lastRenderedPageBreak/>
                <w:t>sec</w:t>
              </w:r>
            </w:ins>
          </w:p>
        </w:tc>
        <w:tc>
          <w:tcPr>
            <w:tcW w:w="720" w:type="dxa"/>
            <w:tcBorders>
              <w:top w:val="single" w:sz="4" w:space="0" w:color="auto"/>
              <w:left w:val="single" w:sz="4" w:space="0" w:color="auto"/>
              <w:bottom w:val="single" w:sz="4" w:space="0" w:color="auto"/>
              <w:right w:val="single" w:sz="4" w:space="0" w:color="auto"/>
            </w:tcBorders>
            <w:hideMark/>
          </w:tcPr>
          <w:p w14:paraId="074A3BE4" w14:textId="77777777" w:rsidR="00312FB4" w:rsidRDefault="00312FB4" w:rsidP="00F659A1">
            <w:pPr>
              <w:spacing w:line="276" w:lineRule="auto"/>
              <w:rPr>
                <w:ins w:id="2439" w:author="Borrelli, Matthew (M.T.)" w:date="2021-06-04T16:26:00Z"/>
                <w:rFonts w:ascii="Univers" w:eastAsia="Times New Roman" w:hAnsi="Univers" w:cs="Arial"/>
                <w:sz w:val="14"/>
                <w:szCs w:val="14"/>
              </w:rPr>
            </w:pPr>
            <w:ins w:id="2440" w:author="Borrelli, Matthew (M.T.)" w:date="2021-06-04T16:26:00Z">
              <w:r>
                <w:rPr>
                  <w:rFonts w:cs="Arial"/>
                  <w:sz w:val="14"/>
                  <w:szCs w:val="14"/>
                </w:rPr>
                <w:t>0-60</w:t>
              </w:r>
            </w:ins>
          </w:p>
        </w:tc>
        <w:tc>
          <w:tcPr>
            <w:tcW w:w="1080" w:type="dxa"/>
            <w:tcBorders>
              <w:top w:val="single" w:sz="4" w:space="0" w:color="auto"/>
              <w:left w:val="single" w:sz="4" w:space="0" w:color="auto"/>
              <w:bottom w:val="single" w:sz="4" w:space="0" w:color="auto"/>
              <w:right w:val="single" w:sz="4" w:space="0" w:color="auto"/>
            </w:tcBorders>
            <w:hideMark/>
          </w:tcPr>
          <w:p w14:paraId="45E85206" w14:textId="77777777" w:rsidR="00312FB4" w:rsidRDefault="00312FB4" w:rsidP="00F659A1">
            <w:pPr>
              <w:spacing w:line="276" w:lineRule="auto"/>
              <w:jc w:val="center"/>
              <w:rPr>
                <w:ins w:id="2441" w:author="Borrelli, Matthew (M.T.)" w:date="2021-06-04T16:26:00Z"/>
                <w:rFonts w:ascii="Univers" w:eastAsia="Times New Roman" w:hAnsi="Univers" w:cs="Arial"/>
                <w:sz w:val="14"/>
                <w:szCs w:val="14"/>
              </w:rPr>
            </w:pPr>
            <w:ins w:id="2442" w:author="Borrelli, Matthew (M.T.)" w:date="2021-06-04T16:26:00Z">
              <w:r>
                <w:rPr>
                  <w:rFonts w:cs="Arial"/>
                  <w:sz w:val="14"/>
                  <w:szCs w:val="14"/>
                </w:rPr>
                <w:t>1</w:t>
              </w:r>
            </w:ins>
          </w:p>
        </w:tc>
        <w:tc>
          <w:tcPr>
            <w:tcW w:w="900" w:type="dxa"/>
            <w:tcBorders>
              <w:top w:val="single" w:sz="4" w:space="0" w:color="auto"/>
              <w:left w:val="single" w:sz="4" w:space="0" w:color="auto"/>
              <w:bottom w:val="single" w:sz="4" w:space="0" w:color="auto"/>
              <w:right w:val="single" w:sz="4" w:space="0" w:color="auto"/>
            </w:tcBorders>
            <w:hideMark/>
          </w:tcPr>
          <w:p w14:paraId="7C9F92DB" w14:textId="77777777" w:rsidR="00312FB4" w:rsidRDefault="00312FB4" w:rsidP="00F659A1">
            <w:pPr>
              <w:spacing w:line="276" w:lineRule="auto"/>
              <w:jc w:val="center"/>
              <w:rPr>
                <w:ins w:id="2443" w:author="Borrelli, Matthew (M.T.)" w:date="2021-06-04T16:26:00Z"/>
                <w:rFonts w:ascii="Univers" w:eastAsia="Times New Roman" w:hAnsi="Univers" w:cs="Arial"/>
                <w:sz w:val="14"/>
                <w:szCs w:val="14"/>
              </w:rPr>
            </w:pPr>
            <w:ins w:id="2444" w:author="Borrelli, Matthew (M.T.)" w:date="2021-06-04T16:26:00Z">
              <w:r>
                <w:rPr>
                  <w:rFonts w:cs="Arial"/>
                  <w:sz w:val="14"/>
                  <w:szCs w:val="14"/>
                </w:rPr>
                <w:t>5</w:t>
              </w:r>
            </w:ins>
          </w:p>
        </w:tc>
      </w:tr>
    </w:tbl>
    <w:p w14:paraId="5F2D6AE5" w14:textId="77777777" w:rsidR="00312FB4" w:rsidRPr="00B01CDD" w:rsidRDefault="00312FB4" w:rsidP="00312FB4">
      <w:pPr>
        <w:rPr>
          <w:ins w:id="2445" w:author="Borrelli, Matthew (M.T.)" w:date="2021-06-04T16:26:00Z"/>
          <w:sz w:val="14"/>
          <w:szCs w:val="14"/>
        </w:rPr>
      </w:pPr>
    </w:p>
    <w:p w14:paraId="6C6ACD9F" w14:textId="77777777" w:rsidR="00312FB4" w:rsidRPr="00CF5397" w:rsidRDefault="00312FB4" w:rsidP="00312FB4">
      <w:pPr>
        <w:pStyle w:val="Heading4"/>
        <w:rPr>
          <w:ins w:id="2446" w:author="Borrelli, Matthew (M.T.)" w:date="2021-06-04T16:26:00Z"/>
          <w:b w:val="0"/>
          <w:u w:val="single"/>
        </w:rPr>
      </w:pPr>
      <w:ins w:id="2447" w:author="Borrelli, Matthew (M.T.)" w:date="2021-06-04T16:26:00Z">
        <w:r w:rsidRPr="00CF5397">
          <w:rPr>
            <w:b w:val="0"/>
            <w:u w:val="single"/>
          </w:rPr>
          <w:t xml:space="preserve">PPP-REQ-420423/A-Start </w:t>
        </w:r>
        <w:proofErr w:type="spellStart"/>
        <w:r w:rsidRPr="00CF5397">
          <w:rPr>
            <w:b w:val="0"/>
            <w:u w:val="single"/>
          </w:rPr>
          <w:t>T_SaveWait</w:t>
        </w:r>
        <w:proofErr w:type="spellEnd"/>
      </w:ins>
    </w:p>
    <w:p w14:paraId="585F4552" w14:textId="77777777" w:rsidR="00312FB4" w:rsidRDefault="00312FB4" w:rsidP="00312FB4">
      <w:pPr>
        <w:rPr>
          <w:ins w:id="2448" w:author="Borrelli, Matthew (M.T.)" w:date="2021-06-04T16:26:00Z"/>
          <w:rFonts w:cs="Arial"/>
        </w:rPr>
      </w:pPr>
      <w:ins w:id="2449" w:author="Borrelli, Matthew (M.T.)" w:date="2021-06-04T16:26:00Z">
        <w:r>
          <w:rPr>
            <w:rFonts w:cs="Arial"/>
          </w:rPr>
          <w:t xml:space="preserve">The </w:t>
        </w:r>
        <w:proofErr w:type="spellStart"/>
        <w:r>
          <w:rPr>
            <w:rFonts w:cs="Arial"/>
          </w:rPr>
          <w:t>PPPServer</w:t>
        </w:r>
        <w:proofErr w:type="spellEnd"/>
        <w:r>
          <w:rPr>
            <w:rFonts w:cs="Arial"/>
          </w:rPr>
          <w:t xml:space="preserve"> shall start </w:t>
        </w:r>
        <w:proofErr w:type="spellStart"/>
        <w:r>
          <w:rPr>
            <w:rFonts w:cs="Arial"/>
          </w:rPr>
          <w:t>T_SaveWait</w:t>
        </w:r>
        <w:proofErr w:type="spellEnd"/>
        <w:r>
          <w:rPr>
            <w:rFonts w:cs="Arial"/>
          </w:rPr>
          <w:t xml:space="preserve"> when it sends </w:t>
        </w:r>
        <w:proofErr w:type="spellStart"/>
        <w:r w:rsidRPr="00FC099A">
          <w:rPr>
            <w:rFonts w:cs="Arial"/>
          </w:rPr>
          <w:t>AutoSaveSet_Rq</w:t>
        </w:r>
        <w:proofErr w:type="spellEnd"/>
        <w:r>
          <w:rPr>
            <w:rFonts w:cs="Arial"/>
          </w:rPr>
          <w:t xml:space="preserve"> = “(0x1) Yes”.</w:t>
        </w:r>
      </w:ins>
    </w:p>
    <w:p w14:paraId="6C714559" w14:textId="77777777" w:rsidR="00312FB4" w:rsidRPr="00CF5397" w:rsidRDefault="00312FB4" w:rsidP="00312FB4">
      <w:pPr>
        <w:pStyle w:val="Heading4"/>
        <w:rPr>
          <w:ins w:id="2450" w:author="Borrelli, Matthew (M.T.)" w:date="2021-06-04T16:26:00Z"/>
          <w:b w:val="0"/>
          <w:u w:val="single"/>
        </w:rPr>
      </w:pPr>
      <w:ins w:id="2451" w:author="Borrelli, Matthew (M.T.)" w:date="2021-06-04T16:26:00Z">
        <w:r w:rsidRPr="00CF5397">
          <w:rPr>
            <w:b w:val="0"/>
            <w:u w:val="single"/>
          </w:rPr>
          <w:t>PPP-REQ-420428/A-Save Confirmation</w:t>
        </w:r>
      </w:ins>
    </w:p>
    <w:p w14:paraId="507E5B8C" w14:textId="77777777" w:rsidR="00312FB4" w:rsidRPr="001A5973" w:rsidRDefault="00312FB4" w:rsidP="00312FB4">
      <w:pPr>
        <w:rPr>
          <w:ins w:id="2452" w:author="Borrelli, Matthew (M.T.)" w:date="2021-06-04T16:26:00Z"/>
          <w:rFonts w:cs="Arial"/>
        </w:rPr>
      </w:pPr>
      <w:ins w:id="2453" w:author="Borrelli, Matthew (M.T.)" w:date="2021-06-04T16:26:00Z">
        <w:r>
          <w:rPr>
            <w:rFonts w:cs="Arial"/>
          </w:rPr>
          <w:t xml:space="preserve">When the </w:t>
        </w:r>
        <w:proofErr w:type="spellStart"/>
        <w:r>
          <w:rPr>
            <w:rFonts w:cs="Arial"/>
          </w:rPr>
          <w:t>PPPServer</w:t>
        </w:r>
        <w:proofErr w:type="spellEnd"/>
        <w:r>
          <w:rPr>
            <w:rFonts w:cs="Arial"/>
          </w:rPr>
          <w:t xml:space="preserve"> is waiting for user feedback and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“Save”) is received from the </w:t>
        </w:r>
        <w:proofErr w:type="spellStart"/>
        <w:r>
          <w:rPr>
            <w:rFonts w:cs="Arial"/>
          </w:rPr>
          <w:t>PPPInterfaceClient</w:t>
        </w:r>
        <w:proofErr w:type="spellEnd"/>
        <w:r>
          <w:rPr>
            <w:rFonts w:cs="Arial"/>
          </w:rPr>
          <w:t xml:space="preserve">, the </w:t>
        </w:r>
        <w:proofErr w:type="spellStart"/>
        <w:r>
          <w:rPr>
            <w:rFonts w:cs="Arial"/>
          </w:rPr>
          <w:t>PPPServer</w:t>
        </w:r>
        <w:proofErr w:type="spellEnd"/>
        <w:r>
          <w:rPr>
            <w:rFonts w:cs="Arial"/>
          </w:rPr>
          <w:t xml:space="preserve"> shall wait for confirmation of the save by monitoring </w:t>
        </w:r>
        <w:proofErr w:type="spellStart"/>
        <w:r w:rsidRPr="001318A7">
          <w:t>ClassicMemory_Rq</w:t>
        </w:r>
        <w:proofErr w:type="spellEnd"/>
        <w:r>
          <w:rPr>
            <w:rFonts w:cs="Arial"/>
          </w:rPr>
          <w:t>.</w:t>
        </w:r>
      </w:ins>
    </w:p>
    <w:p w14:paraId="6ECA867A" w14:textId="460EC500" w:rsidR="00D46F36" w:rsidRPr="00CF5397" w:rsidRDefault="00D46F36" w:rsidP="00D46F36">
      <w:pPr>
        <w:pStyle w:val="Heading4"/>
        <w:rPr>
          <w:ins w:id="2454" w:author="Borrelli, Matthew (M.T.)" w:date="2021-06-04T17:01:00Z"/>
          <w:b w:val="0"/>
          <w:u w:val="single"/>
        </w:rPr>
      </w:pPr>
      <w:commentRangeStart w:id="2455"/>
      <w:ins w:id="2456" w:author="Borrelli, Matthew (M.T.)" w:date="2021-06-04T17:01:00Z">
        <w:r w:rsidRPr="00CF5397">
          <w:rPr>
            <w:b w:val="0"/>
            <w:u w:val="single"/>
          </w:rPr>
          <w:t>PPP-REQ-</w:t>
        </w:r>
        <w:r>
          <w:rPr>
            <w:b w:val="0"/>
            <w:u w:val="single"/>
          </w:rPr>
          <w:t>XXXXXX</w:t>
        </w:r>
        <w:r w:rsidRPr="00CF5397">
          <w:rPr>
            <w:b w:val="0"/>
            <w:u w:val="single"/>
          </w:rPr>
          <w:t xml:space="preserve">-Request User Feedback for </w:t>
        </w:r>
        <w:commentRangeStart w:id="2457"/>
        <w:r>
          <w:rPr>
            <w:b w:val="0"/>
            <w:u w:val="single"/>
          </w:rPr>
          <w:t xml:space="preserve">Simple </w:t>
        </w:r>
        <w:commentRangeEnd w:id="2457"/>
        <w:r>
          <w:rPr>
            <w:rStyle w:val="CommentReference"/>
            <w:b w:val="0"/>
            <w:bCs w:val="0"/>
            <w:i w:val="0"/>
          </w:rPr>
          <w:commentReference w:id="2457"/>
        </w:r>
        <w:r w:rsidRPr="00CF5397">
          <w:rPr>
            <w:b w:val="0"/>
            <w:u w:val="single"/>
          </w:rPr>
          <w:t>Adjustments</w:t>
        </w:r>
      </w:ins>
    </w:p>
    <w:p w14:paraId="6A95F120" w14:textId="4A588C4E" w:rsidR="00D46F36" w:rsidRPr="001A5973" w:rsidRDefault="00D46F36" w:rsidP="00D46F36">
      <w:pPr>
        <w:rPr>
          <w:ins w:id="2458" w:author="Borrelli, Matthew (M.T.)" w:date="2021-06-04T17:01:00Z"/>
          <w:rFonts w:cs="Arial"/>
        </w:rPr>
      </w:pPr>
      <w:bookmarkStart w:id="2459" w:name="_Hlk75183052"/>
      <w:ins w:id="2460" w:author="Borrelli, Matthew (M.T.)" w:date="2021-06-04T17:01:00Z">
        <w:r>
          <w:rPr>
            <w:rFonts w:cs="Arial"/>
          </w:rPr>
          <w:t xml:space="preserve">When the </w:t>
        </w:r>
        <w:proofErr w:type="spellStart"/>
        <w:r>
          <w:rPr>
            <w:rFonts w:cs="Arial"/>
          </w:rPr>
          <w:t>PPPServer</w:t>
        </w:r>
        <w:proofErr w:type="spellEnd"/>
        <w:r>
          <w:rPr>
            <w:rFonts w:cs="Arial"/>
          </w:rPr>
          <w:t xml:space="preserve"> needs to request a popup for user feedback</w:t>
        </w:r>
      </w:ins>
      <w:ins w:id="2461" w:author="Borrelli, Matthew (M.T.)" w:date="2021-06-04T17:02:00Z">
        <w:r>
          <w:rPr>
            <w:rFonts w:cs="Arial"/>
          </w:rPr>
          <w:t>,</w:t>
        </w:r>
      </w:ins>
      <w:ins w:id="2462" w:author="Borrelli, Matthew (M.T.)" w:date="2021-06-04T17:01:00Z">
        <w:r>
          <w:rPr>
            <w:rFonts w:cs="Arial"/>
          </w:rPr>
          <w:t xml:space="preserve"> the </w:t>
        </w:r>
        <w:proofErr w:type="spellStart"/>
        <w:r>
          <w:rPr>
            <w:rFonts w:cs="Arial"/>
          </w:rPr>
          <w:t>PPPServer</w:t>
        </w:r>
        <w:proofErr w:type="spellEnd"/>
        <w:r>
          <w:rPr>
            <w:rFonts w:cs="Arial"/>
          </w:rPr>
          <w:t xml:space="preserve"> shall send </w:t>
        </w:r>
        <w:proofErr w:type="spellStart"/>
        <w:r w:rsidRPr="00721BE1">
          <w:t>setAutoSavePrompt</w:t>
        </w:r>
        <w:proofErr w:type="spellEnd"/>
        <w:r>
          <w:t>(</w:t>
        </w:r>
        <w:proofErr w:type="spellStart"/>
        <w:r>
          <w:t>PromptControl</w:t>
        </w:r>
        <w:proofErr w:type="spellEnd"/>
        <w:r>
          <w:t xml:space="preserve"> = “Display”, </w:t>
        </w:r>
        <w:proofErr w:type="spellStart"/>
        <w:r>
          <w:t>PromptType</w:t>
        </w:r>
        <w:proofErr w:type="spellEnd"/>
        <w:r>
          <w:rPr>
            <w:rFonts w:cs="Arial"/>
          </w:rPr>
          <w:t xml:space="preserve"> = “</w:t>
        </w:r>
      </w:ins>
      <w:ins w:id="2463" w:author="Borrelli, Matthew (M.T.)" w:date="2021-06-04T17:02:00Z">
        <w:r>
          <w:rPr>
            <w:rFonts w:cs="Arial"/>
          </w:rPr>
          <w:t>Simple</w:t>
        </w:r>
      </w:ins>
      <w:ins w:id="2464" w:author="Borrelli, Matthew (M.T.)" w:date="2021-06-04T17:01:00Z">
        <w:r>
          <w:rPr>
            <w:rFonts w:cs="Arial"/>
          </w:rPr>
          <w:t>”).</w:t>
        </w:r>
      </w:ins>
      <w:commentRangeEnd w:id="2455"/>
      <w:ins w:id="2465" w:author="Borrelli, Matthew (M.T.)" w:date="2021-06-21T15:50:00Z">
        <w:r w:rsidR="00C52C70">
          <w:rPr>
            <w:rStyle w:val="CommentReference"/>
          </w:rPr>
          <w:commentReference w:id="2455"/>
        </w:r>
      </w:ins>
    </w:p>
    <w:bookmarkEnd w:id="2459"/>
    <w:p w14:paraId="15504DBE" w14:textId="77777777" w:rsidR="00D46F36" w:rsidRPr="00D46F36" w:rsidRDefault="00D46F36" w:rsidP="00D46F36">
      <w:pPr>
        <w:pStyle w:val="Heading4"/>
        <w:rPr>
          <w:ins w:id="2466" w:author="Borrelli, Matthew (M.T.)" w:date="2021-06-04T17:01:00Z"/>
          <w:b w:val="0"/>
          <w:strike/>
          <w:u w:val="single"/>
        </w:rPr>
      </w:pPr>
      <w:commentRangeStart w:id="2467"/>
      <w:commentRangeStart w:id="2468"/>
      <w:ins w:id="2469" w:author="Borrelli, Matthew (M.T.)" w:date="2021-06-04T17:01:00Z">
        <w:r w:rsidRPr="00D46F36">
          <w:rPr>
            <w:b w:val="0"/>
            <w:strike/>
            <w:u w:val="single"/>
          </w:rPr>
          <w:t>PPP-REQ-420432/A-Request User Feedback for Multiple Adjustments</w:t>
        </w:r>
      </w:ins>
    </w:p>
    <w:p w14:paraId="44C321D4" w14:textId="77777777" w:rsidR="00D46F36" w:rsidRPr="00D46F36" w:rsidRDefault="00D46F36" w:rsidP="00D46F36">
      <w:pPr>
        <w:rPr>
          <w:ins w:id="2470" w:author="Borrelli, Matthew (M.T.)" w:date="2021-06-04T17:01:00Z"/>
          <w:rFonts w:cs="Arial"/>
          <w:strike/>
        </w:rPr>
      </w:pPr>
      <w:ins w:id="2471" w:author="Borrelli, Matthew (M.T.)" w:date="2021-06-04T17:01:00Z">
        <w:r w:rsidRPr="00D46F36">
          <w:rPr>
            <w:rFonts w:cs="Arial"/>
            <w:strike/>
          </w:rPr>
          <w:t xml:space="preserve">When the </w:t>
        </w:r>
        <w:proofErr w:type="spellStart"/>
        <w:r w:rsidRPr="00D46F36">
          <w:rPr>
            <w:rFonts w:cs="Arial"/>
            <w:strike/>
          </w:rPr>
          <w:t>PPPServer</w:t>
        </w:r>
        <w:proofErr w:type="spellEnd"/>
        <w:r w:rsidRPr="00D46F36">
          <w:rPr>
            <w:rFonts w:cs="Arial"/>
            <w:strike/>
          </w:rPr>
          <w:t xml:space="preserve"> needs to request a popup and there are many values in the Classified Adjustments Repository that have a value other than 'None', the </w:t>
        </w:r>
        <w:proofErr w:type="spellStart"/>
        <w:r w:rsidRPr="00D46F36">
          <w:rPr>
            <w:rFonts w:cs="Arial"/>
            <w:strike/>
          </w:rPr>
          <w:t>PPPServer</w:t>
        </w:r>
        <w:proofErr w:type="spellEnd"/>
        <w:r w:rsidRPr="00D46F36">
          <w:rPr>
            <w:rFonts w:cs="Arial"/>
            <w:strike/>
          </w:rPr>
          <w:t xml:space="preserve"> shall send </w:t>
        </w:r>
        <w:proofErr w:type="spellStart"/>
        <w:r w:rsidRPr="00D46F36">
          <w:rPr>
            <w:strike/>
          </w:rPr>
          <w:t>setAutoSavePrompt</w:t>
        </w:r>
        <w:proofErr w:type="spellEnd"/>
        <w:r w:rsidRPr="00D46F36">
          <w:rPr>
            <w:strike/>
          </w:rPr>
          <w:t>(</w:t>
        </w:r>
        <w:proofErr w:type="spellStart"/>
        <w:r w:rsidRPr="00D46F36">
          <w:rPr>
            <w:strike/>
          </w:rPr>
          <w:t>PromptControl</w:t>
        </w:r>
        <w:proofErr w:type="spellEnd"/>
        <w:r w:rsidRPr="00D46F36">
          <w:rPr>
            <w:strike/>
          </w:rPr>
          <w:t xml:space="preserve"> = “Display”, </w:t>
        </w:r>
        <w:proofErr w:type="spellStart"/>
        <w:r w:rsidRPr="00D46F36">
          <w:rPr>
            <w:strike/>
          </w:rPr>
          <w:t>PromptType</w:t>
        </w:r>
        <w:proofErr w:type="spellEnd"/>
        <w:r w:rsidRPr="00D46F36">
          <w:rPr>
            <w:rFonts w:cs="Arial"/>
            <w:strike/>
          </w:rPr>
          <w:t xml:space="preserve"> = “Multiple”).</w:t>
        </w:r>
      </w:ins>
    </w:p>
    <w:p w14:paraId="52F0544D" w14:textId="77777777" w:rsidR="00312FB4" w:rsidRPr="00D46F36" w:rsidRDefault="00312FB4" w:rsidP="00312FB4">
      <w:pPr>
        <w:pStyle w:val="Heading4"/>
        <w:rPr>
          <w:ins w:id="2472" w:author="Borrelli, Matthew (M.T.)" w:date="2021-06-04T16:26:00Z"/>
          <w:b w:val="0"/>
          <w:strike/>
          <w:u w:val="single"/>
        </w:rPr>
      </w:pPr>
      <w:ins w:id="2473" w:author="Borrelli, Matthew (M.T.)" w:date="2021-06-04T16:26:00Z">
        <w:r w:rsidRPr="00D46F36">
          <w:rPr>
            <w:b w:val="0"/>
            <w:strike/>
            <w:u w:val="single"/>
          </w:rPr>
          <w:t>PPP-REQ-420433/A-Request User Feedback for Seat</w:t>
        </w:r>
      </w:ins>
    </w:p>
    <w:p w14:paraId="68DEF885" w14:textId="77777777" w:rsidR="00312FB4" w:rsidRPr="00D46F36" w:rsidRDefault="00312FB4" w:rsidP="00312FB4">
      <w:pPr>
        <w:rPr>
          <w:ins w:id="2474" w:author="Borrelli, Matthew (M.T.)" w:date="2021-06-04T16:26:00Z"/>
          <w:rFonts w:cs="Arial"/>
          <w:strike/>
        </w:rPr>
      </w:pPr>
      <w:ins w:id="2475" w:author="Borrelli, Matthew (M.T.)" w:date="2021-06-04T16:26:00Z">
        <w:r w:rsidRPr="00D46F36">
          <w:rPr>
            <w:rFonts w:cs="Arial"/>
            <w:strike/>
          </w:rPr>
          <w:t xml:space="preserve">When the </w:t>
        </w:r>
        <w:proofErr w:type="spellStart"/>
        <w:r w:rsidRPr="00D46F36">
          <w:rPr>
            <w:rFonts w:cs="Arial"/>
            <w:strike/>
          </w:rPr>
          <w:t>PPPServer</w:t>
        </w:r>
        <w:proofErr w:type="spellEnd"/>
        <w:r w:rsidRPr="00D46F36">
          <w:rPr>
            <w:rFonts w:cs="Arial"/>
            <w:strike/>
          </w:rPr>
          <w:t xml:space="preserve"> needs to request a popup and the only value in the Classified Adjustments Repository to have a value other than 'None' is 'Seat Adjustment Classification' or '</w:t>
        </w:r>
        <w:proofErr w:type="spellStart"/>
        <w:r w:rsidRPr="00D46F36">
          <w:rPr>
            <w:rFonts w:cs="Arial"/>
            <w:strike/>
          </w:rPr>
          <w:t>Multicontour</w:t>
        </w:r>
        <w:proofErr w:type="spellEnd"/>
        <w:r w:rsidRPr="00D46F36">
          <w:rPr>
            <w:rFonts w:cs="Arial"/>
            <w:strike/>
          </w:rPr>
          <w:t xml:space="preserve"> Adjustment Classification', the </w:t>
        </w:r>
        <w:proofErr w:type="spellStart"/>
        <w:r w:rsidRPr="00D46F36">
          <w:rPr>
            <w:rFonts w:cs="Arial"/>
            <w:strike/>
          </w:rPr>
          <w:t>PPPServer</w:t>
        </w:r>
        <w:proofErr w:type="spellEnd"/>
        <w:r w:rsidRPr="00D46F36">
          <w:rPr>
            <w:rFonts w:cs="Arial"/>
            <w:strike/>
          </w:rPr>
          <w:t xml:space="preserve"> shall send </w:t>
        </w:r>
        <w:proofErr w:type="spellStart"/>
        <w:r w:rsidRPr="00D46F36">
          <w:rPr>
            <w:strike/>
          </w:rPr>
          <w:t>setAutoSavePrompt</w:t>
        </w:r>
        <w:proofErr w:type="spellEnd"/>
        <w:r w:rsidRPr="00D46F36">
          <w:rPr>
            <w:strike/>
          </w:rPr>
          <w:t>(</w:t>
        </w:r>
        <w:proofErr w:type="spellStart"/>
        <w:r w:rsidRPr="00D46F36">
          <w:rPr>
            <w:strike/>
          </w:rPr>
          <w:t>PromptControl</w:t>
        </w:r>
        <w:proofErr w:type="spellEnd"/>
        <w:r w:rsidRPr="00D46F36">
          <w:rPr>
            <w:strike/>
          </w:rPr>
          <w:t xml:space="preserve"> = “Display”, </w:t>
        </w:r>
        <w:proofErr w:type="spellStart"/>
        <w:r w:rsidRPr="00D46F36">
          <w:rPr>
            <w:strike/>
          </w:rPr>
          <w:t>PromptType</w:t>
        </w:r>
        <w:proofErr w:type="spellEnd"/>
        <w:r w:rsidRPr="00D46F36">
          <w:rPr>
            <w:rFonts w:cs="Arial"/>
            <w:strike/>
          </w:rPr>
          <w:t xml:space="preserve"> = “Seat”).</w:t>
        </w:r>
      </w:ins>
    </w:p>
    <w:p w14:paraId="4CF0EB65" w14:textId="77777777" w:rsidR="00312FB4" w:rsidRPr="00D46F36" w:rsidRDefault="00312FB4" w:rsidP="00312FB4">
      <w:pPr>
        <w:pStyle w:val="Heading4"/>
        <w:rPr>
          <w:ins w:id="2476" w:author="Borrelli, Matthew (M.T.)" w:date="2021-06-04T16:26:00Z"/>
          <w:b w:val="0"/>
          <w:strike/>
          <w:u w:val="single"/>
        </w:rPr>
      </w:pPr>
      <w:ins w:id="2477" w:author="Borrelli, Matthew (M.T.)" w:date="2021-06-04T16:26:00Z">
        <w:r w:rsidRPr="00D46F36">
          <w:rPr>
            <w:b w:val="0"/>
            <w:strike/>
            <w:u w:val="single"/>
          </w:rPr>
          <w:t>PPP-REQ-420434/A-Request User Feedback for Pedal</w:t>
        </w:r>
      </w:ins>
    </w:p>
    <w:p w14:paraId="51835CCE" w14:textId="77777777" w:rsidR="00312FB4" w:rsidRPr="00D46F36" w:rsidRDefault="00312FB4" w:rsidP="00312FB4">
      <w:pPr>
        <w:rPr>
          <w:ins w:id="2478" w:author="Borrelli, Matthew (M.T.)" w:date="2021-06-04T16:26:00Z"/>
          <w:rFonts w:cs="Arial"/>
          <w:strike/>
        </w:rPr>
      </w:pPr>
      <w:ins w:id="2479" w:author="Borrelli, Matthew (M.T.)" w:date="2021-06-04T16:26:00Z">
        <w:r w:rsidRPr="00D46F36">
          <w:rPr>
            <w:rFonts w:cs="Arial"/>
            <w:strike/>
          </w:rPr>
          <w:t xml:space="preserve">When the </w:t>
        </w:r>
        <w:proofErr w:type="spellStart"/>
        <w:r w:rsidRPr="00D46F36">
          <w:rPr>
            <w:rFonts w:cs="Arial"/>
            <w:strike/>
          </w:rPr>
          <w:t>PPPServer</w:t>
        </w:r>
        <w:proofErr w:type="spellEnd"/>
        <w:r w:rsidRPr="00D46F36">
          <w:rPr>
            <w:rFonts w:cs="Arial"/>
            <w:strike/>
          </w:rPr>
          <w:t xml:space="preserve"> needs to request a popup and the only value in the Classified Adjustments Repository to have a value other than 'None' is 'Pedal Adjustment Classification', the </w:t>
        </w:r>
        <w:proofErr w:type="spellStart"/>
        <w:r w:rsidRPr="00D46F36">
          <w:rPr>
            <w:rFonts w:cs="Arial"/>
            <w:strike/>
          </w:rPr>
          <w:t>PPPServer</w:t>
        </w:r>
        <w:proofErr w:type="spellEnd"/>
        <w:r w:rsidRPr="00D46F36">
          <w:rPr>
            <w:rFonts w:cs="Arial"/>
            <w:strike/>
          </w:rPr>
          <w:t xml:space="preserve"> shall send </w:t>
        </w:r>
        <w:proofErr w:type="spellStart"/>
        <w:r w:rsidRPr="00D46F36">
          <w:rPr>
            <w:strike/>
          </w:rPr>
          <w:t>setAutoSavePrompt</w:t>
        </w:r>
        <w:proofErr w:type="spellEnd"/>
        <w:r w:rsidRPr="00D46F36">
          <w:rPr>
            <w:strike/>
          </w:rPr>
          <w:t>(</w:t>
        </w:r>
        <w:proofErr w:type="spellStart"/>
        <w:r w:rsidRPr="00D46F36">
          <w:rPr>
            <w:strike/>
          </w:rPr>
          <w:t>PromptControl</w:t>
        </w:r>
        <w:proofErr w:type="spellEnd"/>
        <w:r w:rsidRPr="00D46F36">
          <w:rPr>
            <w:strike/>
          </w:rPr>
          <w:t xml:space="preserve"> = “Display”, </w:t>
        </w:r>
        <w:proofErr w:type="spellStart"/>
        <w:r w:rsidRPr="00D46F36">
          <w:rPr>
            <w:strike/>
          </w:rPr>
          <w:t>PromptType</w:t>
        </w:r>
        <w:proofErr w:type="spellEnd"/>
        <w:r w:rsidRPr="00D46F36">
          <w:rPr>
            <w:rFonts w:cs="Arial"/>
            <w:strike/>
          </w:rPr>
          <w:t xml:space="preserve"> = “Pedal”).</w:t>
        </w:r>
      </w:ins>
    </w:p>
    <w:p w14:paraId="378C1FE1" w14:textId="77777777" w:rsidR="00312FB4" w:rsidRPr="00D46F36" w:rsidRDefault="00312FB4" w:rsidP="00312FB4">
      <w:pPr>
        <w:pStyle w:val="Heading4"/>
        <w:rPr>
          <w:ins w:id="2480" w:author="Borrelli, Matthew (M.T.)" w:date="2021-06-04T16:26:00Z"/>
          <w:b w:val="0"/>
          <w:strike/>
          <w:u w:val="single"/>
        </w:rPr>
      </w:pPr>
      <w:ins w:id="2481" w:author="Borrelli, Matthew (M.T.)" w:date="2021-06-04T16:26:00Z">
        <w:r w:rsidRPr="00D46F36">
          <w:rPr>
            <w:b w:val="0"/>
            <w:strike/>
            <w:u w:val="single"/>
          </w:rPr>
          <w:t>PPP-REQ-420435/A-Request User Feedback for Mirror</w:t>
        </w:r>
      </w:ins>
    </w:p>
    <w:p w14:paraId="15AFDACD" w14:textId="77777777" w:rsidR="00312FB4" w:rsidRPr="00D46F36" w:rsidRDefault="00312FB4" w:rsidP="00312FB4">
      <w:pPr>
        <w:rPr>
          <w:ins w:id="2482" w:author="Borrelli, Matthew (M.T.)" w:date="2021-06-04T16:26:00Z"/>
          <w:rFonts w:cs="Arial"/>
          <w:strike/>
        </w:rPr>
      </w:pPr>
      <w:ins w:id="2483" w:author="Borrelli, Matthew (M.T.)" w:date="2021-06-04T16:26:00Z">
        <w:r w:rsidRPr="00D46F36">
          <w:rPr>
            <w:rFonts w:cs="Arial"/>
            <w:strike/>
          </w:rPr>
          <w:t xml:space="preserve">When the </w:t>
        </w:r>
        <w:proofErr w:type="spellStart"/>
        <w:r w:rsidRPr="00D46F36">
          <w:rPr>
            <w:rFonts w:cs="Arial"/>
            <w:strike/>
          </w:rPr>
          <w:t>PPPServer</w:t>
        </w:r>
        <w:proofErr w:type="spellEnd"/>
        <w:r w:rsidRPr="00D46F36">
          <w:rPr>
            <w:rFonts w:cs="Arial"/>
            <w:strike/>
          </w:rPr>
          <w:t xml:space="preserve"> needs to request a popup and the only value in the Classified Adjustments Repository to have a value other than 'None' is 'Left Mirror Adjustment Classification' or 'Right Mirror Adjustment Classification', the </w:t>
        </w:r>
        <w:proofErr w:type="spellStart"/>
        <w:r w:rsidRPr="00D46F36">
          <w:rPr>
            <w:rFonts w:cs="Arial"/>
            <w:strike/>
          </w:rPr>
          <w:t>PPPServer</w:t>
        </w:r>
        <w:proofErr w:type="spellEnd"/>
        <w:r w:rsidRPr="00D46F36">
          <w:rPr>
            <w:rFonts w:cs="Arial"/>
            <w:strike/>
          </w:rPr>
          <w:t xml:space="preserve"> shall send </w:t>
        </w:r>
        <w:proofErr w:type="spellStart"/>
        <w:r w:rsidRPr="00D46F36">
          <w:rPr>
            <w:strike/>
          </w:rPr>
          <w:t>setAutoSavePrompt</w:t>
        </w:r>
        <w:proofErr w:type="spellEnd"/>
        <w:r w:rsidRPr="00D46F36">
          <w:rPr>
            <w:strike/>
          </w:rPr>
          <w:t>(</w:t>
        </w:r>
        <w:proofErr w:type="spellStart"/>
        <w:r w:rsidRPr="00D46F36">
          <w:rPr>
            <w:strike/>
          </w:rPr>
          <w:t>PromptControl</w:t>
        </w:r>
        <w:proofErr w:type="spellEnd"/>
        <w:r w:rsidRPr="00D46F36">
          <w:rPr>
            <w:strike/>
          </w:rPr>
          <w:t xml:space="preserve"> = “Display”, </w:t>
        </w:r>
        <w:proofErr w:type="spellStart"/>
        <w:r w:rsidRPr="00D46F36">
          <w:rPr>
            <w:strike/>
          </w:rPr>
          <w:t>PromptType</w:t>
        </w:r>
        <w:proofErr w:type="spellEnd"/>
        <w:r w:rsidRPr="00D46F36">
          <w:rPr>
            <w:rFonts w:cs="Arial"/>
            <w:strike/>
          </w:rPr>
          <w:t xml:space="preserve"> = “Mirror”).</w:t>
        </w:r>
      </w:ins>
    </w:p>
    <w:p w14:paraId="166998B5" w14:textId="77777777" w:rsidR="00312FB4" w:rsidRPr="00D46F36" w:rsidRDefault="00312FB4" w:rsidP="00312FB4">
      <w:pPr>
        <w:pStyle w:val="Heading4"/>
        <w:rPr>
          <w:ins w:id="2484" w:author="Borrelli, Matthew (M.T.)" w:date="2021-06-04T16:26:00Z"/>
          <w:b w:val="0"/>
          <w:strike/>
          <w:u w:val="single"/>
        </w:rPr>
      </w:pPr>
      <w:ins w:id="2485" w:author="Borrelli, Matthew (M.T.)" w:date="2021-06-04T16:26:00Z">
        <w:r w:rsidRPr="00D46F36">
          <w:rPr>
            <w:b w:val="0"/>
            <w:strike/>
            <w:u w:val="single"/>
          </w:rPr>
          <w:t>PPP-REQ-420436/A-Request User Feedback for Steering Wheel</w:t>
        </w:r>
      </w:ins>
    </w:p>
    <w:p w14:paraId="6C140E00" w14:textId="77777777" w:rsidR="00312FB4" w:rsidRPr="00D46F36" w:rsidRDefault="00312FB4" w:rsidP="00312FB4">
      <w:pPr>
        <w:rPr>
          <w:ins w:id="2486" w:author="Borrelli, Matthew (M.T.)" w:date="2021-06-04T16:26:00Z"/>
          <w:rFonts w:cs="Arial"/>
          <w:strike/>
        </w:rPr>
      </w:pPr>
      <w:ins w:id="2487" w:author="Borrelli, Matthew (M.T.)" w:date="2021-06-04T16:26:00Z">
        <w:r w:rsidRPr="00D46F36">
          <w:rPr>
            <w:rFonts w:cs="Arial"/>
            <w:strike/>
          </w:rPr>
          <w:t xml:space="preserve">When the </w:t>
        </w:r>
        <w:proofErr w:type="spellStart"/>
        <w:r w:rsidRPr="00D46F36">
          <w:rPr>
            <w:rFonts w:cs="Arial"/>
            <w:strike/>
          </w:rPr>
          <w:t>PPPServer</w:t>
        </w:r>
        <w:proofErr w:type="spellEnd"/>
        <w:r w:rsidRPr="00D46F36">
          <w:rPr>
            <w:rFonts w:cs="Arial"/>
            <w:strike/>
          </w:rPr>
          <w:t xml:space="preserve"> needs to request a popup and the only value in the Classified Adjustments Repository to have a value other than 'None' is 'Steering Wheel Adjustment Classification', the </w:t>
        </w:r>
        <w:proofErr w:type="spellStart"/>
        <w:r w:rsidRPr="00D46F36">
          <w:rPr>
            <w:rFonts w:cs="Arial"/>
            <w:strike/>
          </w:rPr>
          <w:t>PPPServer</w:t>
        </w:r>
        <w:proofErr w:type="spellEnd"/>
        <w:r w:rsidRPr="00D46F36">
          <w:rPr>
            <w:rFonts w:cs="Arial"/>
            <w:strike/>
          </w:rPr>
          <w:t xml:space="preserve"> shall send </w:t>
        </w:r>
        <w:proofErr w:type="spellStart"/>
        <w:r w:rsidRPr="00D46F36">
          <w:rPr>
            <w:strike/>
          </w:rPr>
          <w:t>setAutoSavePrompt</w:t>
        </w:r>
        <w:proofErr w:type="spellEnd"/>
        <w:r w:rsidRPr="00D46F36">
          <w:rPr>
            <w:strike/>
          </w:rPr>
          <w:t>(</w:t>
        </w:r>
        <w:proofErr w:type="spellStart"/>
        <w:r w:rsidRPr="00D46F36">
          <w:rPr>
            <w:strike/>
          </w:rPr>
          <w:t>PromptControl</w:t>
        </w:r>
        <w:proofErr w:type="spellEnd"/>
        <w:r w:rsidRPr="00D46F36">
          <w:rPr>
            <w:strike/>
          </w:rPr>
          <w:t xml:space="preserve"> = “Display”, </w:t>
        </w:r>
        <w:proofErr w:type="spellStart"/>
        <w:r w:rsidRPr="00D46F36">
          <w:rPr>
            <w:strike/>
          </w:rPr>
          <w:t>PromptType</w:t>
        </w:r>
        <w:proofErr w:type="spellEnd"/>
        <w:r w:rsidRPr="00D46F36">
          <w:rPr>
            <w:rFonts w:cs="Arial"/>
            <w:strike/>
          </w:rPr>
          <w:t xml:space="preserve"> = “Steering Wheel”).</w:t>
        </w:r>
      </w:ins>
    </w:p>
    <w:p w14:paraId="586A0352" w14:textId="77777777" w:rsidR="00312FB4" w:rsidRPr="00D46F36" w:rsidRDefault="00312FB4" w:rsidP="00312FB4">
      <w:pPr>
        <w:pStyle w:val="Heading4"/>
        <w:rPr>
          <w:ins w:id="2488" w:author="Borrelli, Matthew (M.T.)" w:date="2021-06-04T16:26:00Z"/>
          <w:b w:val="0"/>
          <w:strike/>
          <w:u w:val="single"/>
        </w:rPr>
      </w:pPr>
      <w:ins w:id="2489" w:author="Borrelli, Matthew (M.T.)" w:date="2021-06-04T16:26:00Z">
        <w:r w:rsidRPr="00D46F36">
          <w:rPr>
            <w:b w:val="0"/>
            <w:strike/>
            <w:u w:val="single"/>
          </w:rPr>
          <w:t>PPP-REQ-420437/A-Request User Feedback for HUD</w:t>
        </w:r>
      </w:ins>
    </w:p>
    <w:p w14:paraId="760E3B39" w14:textId="77777777" w:rsidR="00312FB4" w:rsidRPr="00D46F36" w:rsidRDefault="00312FB4" w:rsidP="00312FB4">
      <w:pPr>
        <w:rPr>
          <w:ins w:id="2490" w:author="Borrelli, Matthew (M.T.)" w:date="2021-06-04T16:26:00Z"/>
          <w:rFonts w:cs="Arial"/>
          <w:strike/>
        </w:rPr>
      </w:pPr>
      <w:ins w:id="2491" w:author="Borrelli, Matthew (M.T.)" w:date="2021-06-04T16:26:00Z">
        <w:r w:rsidRPr="00D46F36">
          <w:rPr>
            <w:rFonts w:cs="Arial"/>
            <w:strike/>
          </w:rPr>
          <w:t xml:space="preserve">When the </w:t>
        </w:r>
        <w:proofErr w:type="spellStart"/>
        <w:r w:rsidRPr="00D46F36">
          <w:rPr>
            <w:rFonts w:cs="Arial"/>
            <w:strike/>
          </w:rPr>
          <w:t>PPPServer</w:t>
        </w:r>
        <w:proofErr w:type="spellEnd"/>
        <w:r w:rsidRPr="00D46F36">
          <w:rPr>
            <w:rFonts w:cs="Arial"/>
            <w:strike/>
          </w:rPr>
          <w:t xml:space="preserve"> needs to request a popup and the only value in the Classified Adjustments Repository to have a value other than 'None' is 'Infotainment Adjustment Classification', the </w:t>
        </w:r>
        <w:proofErr w:type="spellStart"/>
        <w:r w:rsidRPr="00D46F36">
          <w:rPr>
            <w:rFonts w:cs="Arial"/>
            <w:strike/>
          </w:rPr>
          <w:t>PPPServer</w:t>
        </w:r>
        <w:proofErr w:type="spellEnd"/>
        <w:r w:rsidRPr="00D46F36">
          <w:rPr>
            <w:rFonts w:cs="Arial"/>
            <w:strike/>
          </w:rPr>
          <w:t xml:space="preserve"> shall send </w:t>
        </w:r>
        <w:proofErr w:type="spellStart"/>
        <w:r w:rsidRPr="00D46F36">
          <w:rPr>
            <w:strike/>
          </w:rPr>
          <w:t>setAutoSavePrompt</w:t>
        </w:r>
        <w:proofErr w:type="spellEnd"/>
        <w:r w:rsidRPr="00D46F36">
          <w:rPr>
            <w:strike/>
          </w:rPr>
          <w:t>(</w:t>
        </w:r>
        <w:proofErr w:type="spellStart"/>
        <w:r w:rsidRPr="00D46F36">
          <w:rPr>
            <w:strike/>
          </w:rPr>
          <w:t>PromptControl</w:t>
        </w:r>
        <w:proofErr w:type="spellEnd"/>
        <w:r w:rsidRPr="00D46F36">
          <w:rPr>
            <w:strike/>
          </w:rPr>
          <w:t xml:space="preserve"> = “Display”, </w:t>
        </w:r>
        <w:proofErr w:type="spellStart"/>
        <w:r w:rsidRPr="00D46F36">
          <w:rPr>
            <w:strike/>
          </w:rPr>
          <w:t>PromptType</w:t>
        </w:r>
        <w:proofErr w:type="spellEnd"/>
        <w:r w:rsidRPr="00D46F36">
          <w:rPr>
            <w:rFonts w:cs="Arial"/>
            <w:strike/>
          </w:rPr>
          <w:t xml:space="preserve"> = “HUD”).</w:t>
        </w:r>
      </w:ins>
      <w:commentRangeEnd w:id="2467"/>
      <w:ins w:id="2492" w:author="Borrelli, Matthew (M.T.)" w:date="2021-06-04T17:02:00Z">
        <w:r w:rsidR="00D46F36">
          <w:rPr>
            <w:rStyle w:val="CommentReference"/>
          </w:rPr>
          <w:commentReference w:id="2467"/>
        </w:r>
      </w:ins>
      <w:commentRangeEnd w:id="2468"/>
      <w:ins w:id="2493" w:author="Borrelli, Matthew (M.T.)" w:date="2021-06-21T15:51:00Z">
        <w:r w:rsidR="00C52C70">
          <w:rPr>
            <w:rStyle w:val="CommentReference"/>
          </w:rPr>
          <w:commentReference w:id="2468"/>
        </w:r>
      </w:ins>
    </w:p>
    <w:p w14:paraId="3B5D6A1C" w14:textId="77777777" w:rsidR="00312FB4" w:rsidRPr="00CF5397" w:rsidRDefault="00312FB4" w:rsidP="00312FB4">
      <w:pPr>
        <w:pStyle w:val="Heading4"/>
        <w:rPr>
          <w:ins w:id="2494" w:author="Borrelli, Matthew (M.T.)" w:date="2021-06-04T16:26:00Z"/>
          <w:b w:val="0"/>
          <w:u w:val="single"/>
        </w:rPr>
      </w:pPr>
      <w:ins w:id="2495" w:author="Borrelli, Matthew (M.T.)" w:date="2021-06-04T16:26:00Z">
        <w:r w:rsidRPr="00CF5397">
          <w:rPr>
            <w:b w:val="0"/>
            <w:u w:val="single"/>
          </w:rPr>
          <w:t xml:space="preserve">PPP-REQ-420439/A-Close Prompt when </w:t>
        </w:r>
        <w:proofErr w:type="spellStart"/>
        <w:r w:rsidRPr="00CF5397">
          <w:rPr>
            <w:b w:val="0"/>
            <w:u w:val="single"/>
          </w:rPr>
          <w:t>T_SaveWait</w:t>
        </w:r>
        <w:proofErr w:type="spellEnd"/>
        <w:r w:rsidRPr="00CF5397">
          <w:rPr>
            <w:b w:val="0"/>
            <w:u w:val="single"/>
          </w:rPr>
          <w:t xml:space="preserve"> expires</w:t>
        </w:r>
      </w:ins>
    </w:p>
    <w:p w14:paraId="09BC81E0" w14:textId="77777777" w:rsidR="00312FB4" w:rsidRPr="001A5973" w:rsidRDefault="00312FB4" w:rsidP="00312FB4">
      <w:pPr>
        <w:rPr>
          <w:ins w:id="2496" w:author="Borrelli, Matthew (M.T.)" w:date="2021-06-04T16:26:00Z"/>
          <w:rFonts w:cs="Arial"/>
        </w:rPr>
      </w:pPr>
      <w:ins w:id="2497" w:author="Borrelli, Matthew (M.T.)" w:date="2021-06-04T16:26:00Z">
        <w:r>
          <w:rPr>
            <w:rFonts w:cs="Arial"/>
          </w:rPr>
          <w:t xml:space="preserve">When </w:t>
        </w:r>
        <w:proofErr w:type="spellStart"/>
        <w:r>
          <w:rPr>
            <w:rFonts w:cs="Arial"/>
          </w:rPr>
          <w:t>T_SaveWait</w:t>
        </w:r>
        <w:proofErr w:type="spellEnd"/>
        <w:r>
          <w:rPr>
            <w:rFonts w:cs="Arial"/>
          </w:rPr>
          <w:t xml:space="preserve"> expires, the </w:t>
        </w:r>
        <w:proofErr w:type="spellStart"/>
        <w:r>
          <w:rPr>
            <w:rFonts w:cs="Arial"/>
          </w:rPr>
          <w:t>PPPServer</w:t>
        </w:r>
        <w:proofErr w:type="spellEnd"/>
        <w:r>
          <w:rPr>
            <w:rFonts w:cs="Arial"/>
          </w:rPr>
          <w:t xml:space="preserve"> shall set '</w:t>
        </w:r>
        <w:proofErr w:type="spellStart"/>
        <w:r>
          <w:rPr>
            <w:rFonts w:cs="Arial"/>
          </w:rPr>
          <w:t>AutoSaveHMIPromp_B_Rq</w:t>
        </w:r>
        <w:proofErr w:type="spellEnd"/>
        <w:r>
          <w:rPr>
            <w:rFonts w:cs="Arial"/>
          </w:rPr>
          <w:t>' to 'No'.</w:t>
        </w:r>
        <w:commentRangeStart w:id="2498"/>
        <w:commentRangeEnd w:id="2498"/>
        <w:r>
          <w:rPr>
            <w:rStyle w:val="CommentReference"/>
          </w:rPr>
          <w:commentReference w:id="2498"/>
        </w:r>
      </w:ins>
    </w:p>
    <w:p w14:paraId="1FCF2FB7" w14:textId="77777777" w:rsidR="00312FB4" w:rsidRPr="00CF5397" w:rsidRDefault="00312FB4" w:rsidP="00312FB4">
      <w:pPr>
        <w:pStyle w:val="Heading4"/>
        <w:rPr>
          <w:ins w:id="2499" w:author="Borrelli, Matthew (M.T.)" w:date="2021-06-04T16:26:00Z"/>
          <w:b w:val="0"/>
          <w:u w:val="single"/>
        </w:rPr>
      </w:pPr>
      <w:ins w:id="2500" w:author="Borrelli, Matthew (M.T.)" w:date="2021-06-04T16:26:00Z">
        <w:r w:rsidRPr="00CF5397">
          <w:rPr>
            <w:b w:val="0"/>
            <w:u w:val="single"/>
          </w:rPr>
          <w:t>PPP-REQ-420440/A-Prompt2 Timer</w:t>
        </w:r>
      </w:ins>
    </w:p>
    <w:p w14:paraId="6A6641F1" w14:textId="77777777" w:rsidR="00312FB4" w:rsidRDefault="00312FB4" w:rsidP="00312FB4">
      <w:pPr>
        <w:rPr>
          <w:ins w:id="2501" w:author="Borrelli, Matthew (M.T.)" w:date="2021-06-04T16:26:00Z"/>
        </w:rPr>
      </w:pPr>
      <w:ins w:id="2502" w:author="Borrelli, Matthew (M.T.)" w:date="2021-06-04T16:26:00Z">
        <w:r>
          <w:t xml:space="preserve">The </w:t>
        </w:r>
        <w:proofErr w:type="spellStart"/>
        <w:r>
          <w:t>PPPInterfaceClient</w:t>
        </w:r>
        <w:proofErr w:type="spellEnd"/>
        <w:r>
          <w:t xml:space="preserve"> shall have a configurable timer, T_Prompt2, which shall be the maximum time the </w:t>
        </w:r>
        <w:proofErr w:type="spellStart"/>
        <w:r>
          <w:t>PPPInterfaceClient</w:t>
        </w:r>
        <w:proofErr w:type="spellEnd"/>
        <w:r>
          <w:t xml:space="preserve"> shall display a requested prompt.</w:t>
        </w:r>
        <w:r w:rsidRPr="00732714">
          <w:t xml:space="preserve"> This timer shall be configurable via DID.</w:t>
        </w:r>
      </w:ins>
    </w:p>
    <w:p w14:paraId="6FFC98CF" w14:textId="77777777" w:rsidR="00312FB4" w:rsidRDefault="00312FB4" w:rsidP="00312FB4">
      <w:pPr>
        <w:pStyle w:val="Heading4"/>
        <w:rPr>
          <w:ins w:id="2503" w:author="Borrelli, Matthew (M.T.)" w:date="2021-06-04T16:26:00Z"/>
        </w:rPr>
      </w:pPr>
      <w:ins w:id="2504" w:author="Borrelli, Matthew (M.T.)" w:date="2021-06-04T16:26:00Z">
        <w:r w:rsidRPr="00B9479B">
          <w:t>PPP-TMR-REQ-420640/A-T_Prompt2</w:t>
        </w:r>
      </w:ins>
    </w:p>
    <w:p w14:paraId="487F2A5F" w14:textId="77777777" w:rsidR="00312FB4" w:rsidRPr="0091772B" w:rsidRDefault="00312FB4" w:rsidP="00312FB4">
      <w:pPr>
        <w:rPr>
          <w:ins w:id="2505" w:author="Borrelli, Matthew (M.T.)" w:date="2021-06-04T16:26:00Z"/>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312FB4" w14:paraId="445D0D6A" w14:textId="77777777" w:rsidTr="00F659A1">
        <w:trPr>
          <w:jc w:val="center"/>
          <w:ins w:id="2506" w:author="Borrelli, Matthew (M.T.)" w:date="2021-06-04T16:26:00Z"/>
        </w:trPr>
        <w:tc>
          <w:tcPr>
            <w:tcW w:w="2066" w:type="dxa"/>
            <w:tcBorders>
              <w:top w:val="single" w:sz="4" w:space="0" w:color="auto"/>
              <w:left w:val="single" w:sz="4" w:space="0" w:color="auto"/>
              <w:bottom w:val="single" w:sz="4" w:space="0" w:color="auto"/>
              <w:right w:val="single" w:sz="4" w:space="0" w:color="auto"/>
            </w:tcBorders>
            <w:hideMark/>
          </w:tcPr>
          <w:p w14:paraId="51894B03" w14:textId="77777777" w:rsidR="00312FB4" w:rsidRDefault="00312FB4" w:rsidP="00F659A1">
            <w:pPr>
              <w:spacing w:line="276" w:lineRule="auto"/>
              <w:jc w:val="center"/>
              <w:rPr>
                <w:ins w:id="2507" w:author="Borrelli, Matthew (M.T.)" w:date="2021-06-04T16:26:00Z"/>
                <w:rFonts w:ascii="Univers" w:eastAsia="Times New Roman" w:hAnsi="Univers" w:cs="Arial"/>
                <w:b/>
                <w:sz w:val="14"/>
                <w:szCs w:val="14"/>
              </w:rPr>
            </w:pPr>
            <w:ins w:id="2508" w:author="Borrelli, Matthew (M.T.)" w:date="2021-06-04T16:26:00Z">
              <w:r>
                <w:rPr>
                  <w:rFonts w:cs="Arial"/>
                  <w:b/>
                  <w:sz w:val="14"/>
                  <w:szCs w:val="14"/>
                </w:rPr>
                <w:t>Name</w:t>
              </w:r>
            </w:ins>
          </w:p>
        </w:tc>
        <w:tc>
          <w:tcPr>
            <w:tcW w:w="5442" w:type="dxa"/>
            <w:tcBorders>
              <w:top w:val="single" w:sz="4" w:space="0" w:color="auto"/>
              <w:left w:val="single" w:sz="4" w:space="0" w:color="auto"/>
              <w:bottom w:val="single" w:sz="4" w:space="0" w:color="auto"/>
              <w:right w:val="single" w:sz="4" w:space="0" w:color="auto"/>
            </w:tcBorders>
            <w:hideMark/>
          </w:tcPr>
          <w:p w14:paraId="1B0F9D64" w14:textId="77777777" w:rsidR="00312FB4" w:rsidRDefault="00312FB4" w:rsidP="00F659A1">
            <w:pPr>
              <w:spacing w:line="276" w:lineRule="auto"/>
              <w:jc w:val="center"/>
              <w:rPr>
                <w:ins w:id="2509" w:author="Borrelli, Matthew (M.T.)" w:date="2021-06-04T16:26:00Z"/>
                <w:rFonts w:ascii="Univers" w:eastAsia="Times New Roman" w:hAnsi="Univers" w:cs="Arial"/>
                <w:b/>
                <w:sz w:val="14"/>
                <w:szCs w:val="14"/>
              </w:rPr>
            </w:pPr>
            <w:ins w:id="2510" w:author="Borrelli, Matthew (M.T.)" w:date="2021-06-04T16:26:00Z">
              <w:r>
                <w:rPr>
                  <w:rFonts w:cs="Arial"/>
                  <w:b/>
                  <w:sz w:val="14"/>
                  <w:szCs w:val="14"/>
                </w:rPr>
                <w:t>Description</w:t>
              </w:r>
            </w:ins>
          </w:p>
        </w:tc>
        <w:tc>
          <w:tcPr>
            <w:tcW w:w="720" w:type="dxa"/>
            <w:tcBorders>
              <w:top w:val="single" w:sz="4" w:space="0" w:color="auto"/>
              <w:left w:val="single" w:sz="4" w:space="0" w:color="auto"/>
              <w:bottom w:val="single" w:sz="4" w:space="0" w:color="auto"/>
              <w:right w:val="single" w:sz="4" w:space="0" w:color="auto"/>
            </w:tcBorders>
            <w:hideMark/>
          </w:tcPr>
          <w:p w14:paraId="4115BD00" w14:textId="77777777" w:rsidR="00312FB4" w:rsidRDefault="00312FB4" w:rsidP="00F659A1">
            <w:pPr>
              <w:spacing w:line="276" w:lineRule="auto"/>
              <w:jc w:val="center"/>
              <w:rPr>
                <w:ins w:id="2511" w:author="Borrelli, Matthew (M.T.)" w:date="2021-06-04T16:26:00Z"/>
                <w:rFonts w:ascii="Univers" w:eastAsia="Times New Roman" w:hAnsi="Univers" w:cs="Arial"/>
                <w:b/>
                <w:sz w:val="14"/>
                <w:szCs w:val="14"/>
              </w:rPr>
            </w:pPr>
            <w:ins w:id="2512" w:author="Borrelli, Matthew (M.T.)" w:date="2021-06-04T16:26:00Z">
              <w:r>
                <w:rPr>
                  <w:rFonts w:cs="Arial"/>
                  <w:b/>
                  <w:sz w:val="14"/>
                  <w:szCs w:val="14"/>
                </w:rPr>
                <w:t>Units</w:t>
              </w:r>
            </w:ins>
          </w:p>
        </w:tc>
        <w:tc>
          <w:tcPr>
            <w:tcW w:w="720" w:type="dxa"/>
            <w:tcBorders>
              <w:top w:val="single" w:sz="4" w:space="0" w:color="auto"/>
              <w:left w:val="single" w:sz="4" w:space="0" w:color="auto"/>
              <w:bottom w:val="single" w:sz="4" w:space="0" w:color="auto"/>
              <w:right w:val="single" w:sz="4" w:space="0" w:color="auto"/>
            </w:tcBorders>
            <w:hideMark/>
          </w:tcPr>
          <w:p w14:paraId="7A008143" w14:textId="77777777" w:rsidR="00312FB4" w:rsidRDefault="00312FB4" w:rsidP="00F659A1">
            <w:pPr>
              <w:spacing w:line="276" w:lineRule="auto"/>
              <w:jc w:val="center"/>
              <w:rPr>
                <w:ins w:id="2513" w:author="Borrelli, Matthew (M.T.)" w:date="2021-06-04T16:26:00Z"/>
                <w:rFonts w:ascii="Univers" w:eastAsia="Times New Roman" w:hAnsi="Univers" w:cs="Arial"/>
                <w:b/>
                <w:sz w:val="14"/>
                <w:szCs w:val="14"/>
              </w:rPr>
            </w:pPr>
            <w:ins w:id="2514" w:author="Borrelli, Matthew (M.T.)" w:date="2021-06-04T16:26:00Z">
              <w:r>
                <w:rPr>
                  <w:rFonts w:cs="Arial"/>
                  <w:b/>
                  <w:sz w:val="14"/>
                  <w:szCs w:val="14"/>
                </w:rPr>
                <w:t>Range</w:t>
              </w:r>
            </w:ins>
          </w:p>
        </w:tc>
        <w:tc>
          <w:tcPr>
            <w:tcW w:w="1080" w:type="dxa"/>
            <w:tcBorders>
              <w:top w:val="single" w:sz="4" w:space="0" w:color="auto"/>
              <w:left w:val="single" w:sz="4" w:space="0" w:color="auto"/>
              <w:bottom w:val="single" w:sz="4" w:space="0" w:color="auto"/>
              <w:right w:val="single" w:sz="4" w:space="0" w:color="auto"/>
            </w:tcBorders>
            <w:hideMark/>
          </w:tcPr>
          <w:p w14:paraId="006BE67F" w14:textId="77777777" w:rsidR="00312FB4" w:rsidRDefault="00312FB4" w:rsidP="00F659A1">
            <w:pPr>
              <w:spacing w:line="276" w:lineRule="auto"/>
              <w:jc w:val="center"/>
              <w:rPr>
                <w:ins w:id="2515" w:author="Borrelli, Matthew (M.T.)" w:date="2021-06-04T16:26:00Z"/>
                <w:rFonts w:ascii="Univers" w:eastAsia="Times New Roman" w:hAnsi="Univers" w:cs="Arial"/>
                <w:b/>
                <w:sz w:val="14"/>
                <w:szCs w:val="14"/>
              </w:rPr>
            </w:pPr>
            <w:ins w:id="2516" w:author="Borrelli, Matthew (M.T.)" w:date="2021-06-04T16:26:00Z">
              <w:r>
                <w:rPr>
                  <w:rFonts w:cs="Arial"/>
                  <w:b/>
                  <w:sz w:val="14"/>
                  <w:szCs w:val="14"/>
                </w:rPr>
                <w:t>Resolution</w:t>
              </w:r>
            </w:ins>
          </w:p>
        </w:tc>
        <w:tc>
          <w:tcPr>
            <w:tcW w:w="900" w:type="dxa"/>
            <w:tcBorders>
              <w:top w:val="single" w:sz="4" w:space="0" w:color="auto"/>
              <w:left w:val="single" w:sz="4" w:space="0" w:color="auto"/>
              <w:bottom w:val="single" w:sz="4" w:space="0" w:color="auto"/>
              <w:right w:val="single" w:sz="4" w:space="0" w:color="auto"/>
            </w:tcBorders>
            <w:hideMark/>
          </w:tcPr>
          <w:p w14:paraId="4676530E" w14:textId="77777777" w:rsidR="00312FB4" w:rsidRDefault="00312FB4" w:rsidP="00F659A1">
            <w:pPr>
              <w:spacing w:line="276" w:lineRule="auto"/>
              <w:jc w:val="center"/>
              <w:rPr>
                <w:ins w:id="2517" w:author="Borrelli, Matthew (M.T.)" w:date="2021-06-04T16:26:00Z"/>
                <w:rFonts w:ascii="Univers" w:eastAsia="Times New Roman" w:hAnsi="Univers" w:cs="Arial"/>
                <w:b/>
                <w:sz w:val="14"/>
                <w:szCs w:val="14"/>
              </w:rPr>
            </w:pPr>
            <w:ins w:id="2518" w:author="Borrelli, Matthew (M.T.)" w:date="2021-06-04T16:26:00Z">
              <w:r>
                <w:rPr>
                  <w:rFonts w:cs="Arial"/>
                  <w:b/>
                  <w:sz w:val="14"/>
                  <w:szCs w:val="14"/>
                </w:rPr>
                <w:t>Default</w:t>
              </w:r>
            </w:ins>
          </w:p>
        </w:tc>
      </w:tr>
      <w:tr w:rsidR="00312FB4" w14:paraId="720508C1" w14:textId="77777777" w:rsidTr="00F659A1">
        <w:trPr>
          <w:trHeight w:val="557"/>
          <w:jc w:val="center"/>
          <w:ins w:id="2519" w:author="Borrelli, Matthew (M.T.)" w:date="2021-06-04T16:26:00Z"/>
        </w:trPr>
        <w:tc>
          <w:tcPr>
            <w:tcW w:w="2066" w:type="dxa"/>
            <w:tcBorders>
              <w:top w:val="single" w:sz="4" w:space="0" w:color="auto"/>
              <w:left w:val="single" w:sz="4" w:space="0" w:color="auto"/>
              <w:bottom w:val="single" w:sz="4" w:space="0" w:color="auto"/>
              <w:right w:val="single" w:sz="4" w:space="0" w:color="auto"/>
            </w:tcBorders>
            <w:hideMark/>
          </w:tcPr>
          <w:p w14:paraId="40D86BD5" w14:textId="77777777" w:rsidR="00312FB4" w:rsidRPr="00DF054A" w:rsidRDefault="00312FB4" w:rsidP="00F659A1">
            <w:pPr>
              <w:spacing w:line="276" w:lineRule="auto"/>
              <w:rPr>
                <w:ins w:id="2520" w:author="Borrelli, Matthew (M.T.)" w:date="2021-06-04T16:26:00Z"/>
                <w:rFonts w:ascii="Univers" w:eastAsia="Times New Roman" w:hAnsi="Univers" w:cs="Arial"/>
                <w:sz w:val="14"/>
                <w:szCs w:val="14"/>
              </w:rPr>
            </w:pPr>
            <w:ins w:id="2521" w:author="Borrelli, Matthew (M.T.)" w:date="2021-06-04T16:26:00Z">
              <w:r w:rsidRPr="00DF054A">
                <w:rPr>
                  <w:rFonts w:cs="Arial"/>
                  <w:sz w:val="14"/>
                  <w:szCs w:val="14"/>
                </w:rPr>
                <w:lastRenderedPageBreak/>
                <w:t>T_Prompt2</w:t>
              </w:r>
            </w:ins>
          </w:p>
        </w:tc>
        <w:tc>
          <w:tcPr>
            <w:tcW w:w="5442" w:type="dxa"/>
            <w:tcBorders>
              <w:top w:val="single" w:sz="4" w:space="0" w:color="auto"/>
              <w:left w:val="single" w:sz="4" w:space="0" w:color="auto"/>
              <w:bottom w:val="single" w:sz="4" w:space="0" w:color="auto"/>
              <w:right w:val="single" w:sz="4" w:space="0" w:color="auto"/>
            </w:tcBorders>
            <w:hideMark/>
          </w:tcPr>
          <w:p w14:paraId="49AD996E" w14:textId="77777777" w:rsidR="00312FB4" w:rsidRDefault="00312FB4" w:rsidP="00F659A1">
            <w:pPr>
              <w:rPr>
                <w:ins w:id="2522" w:author="Borrelli, Matthew (M.T.)" w:date="2021-06-04T16:26:00Z"/>
              </w:rPr>
            </w:pPr>
            <w:ins w:id="2523" w:author="Borrelli, Matthew (M.T.)" w:date="2021-06-04T16:26:00Z">
              <w:r>
                <w:t xml:space="preserve">Maximum time the </w:t>
              </w:r>
              <w:proofErr w:type="spellStart"/>
              <w:r>
                <w:t>PPPInterfaceClient</w:t>
              </w:r>
              <w:proofErr w:type="spellEnd"/>
              <w:r>
                <w:t xml:space="preserve"> shall display a requested prompt.</w:t>
              </w:r>
            </w:ins>
          </w:p>
          <w:p w14:paraId="23E3DCA4" w14:textId="77777777" w:rsidR="00312FB4" w:rsidRDefault="00312FB4" w:rsidP="00F659A1">
            <w:pPr>
              <w:rPr>
                <w:ins w:id="2524" w:author="Borrelli, Matthew (M.T.)" w:date="2021-06-04T16:26:00Z"/>
              </w:rPr>
            </w:pPr>
          </w:p>
          <w:p w14:paraId="77944496" w14:textId="77777777" w:rsidR="00312FB4" w:rsidRDefault="00312FB4" w:rsidP="00F659A1">
            <w:pPr>
              <w:rPr>
                <w:ins w:id="2525" w:author="Borrelli, Matthew (M.T.)" w:date="2021-06-04T16:26:00Z"/>
              </w:rPr>
            </w:pPr>
            <w:ins w:id="2526" w:author="Borrelli, Matthew (M.T.)" w:date="2021-06-04T16:26:00Z">
              <w:r>
                <w:t>Note: Use the default value</w:t>
              </w:r>
            </w:ins>
          </w:p>
          <w:p w14:paraId="0E181380" w14:textId="77777777" w:rsidR="00312FB4" w:rsidRDefault="00312FB4" w:rsidP="00F659A1">
            <w:pPr>
              <w:spacing w:line="276" w:lineRule="auto"/>
              <w:rPr>
                <w:ins w:id="2527" w:author="Borrelli, Matthew (M.T.)" w:date="2021-06-04T16:26:00Z"/>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14:paraId="4CB0C348" w14:textId="77777777" w:rsidR="00312FB4" w:rsidRDefault="00312FB4" w:rsidP="00F659A1">
            <w:pPr>
              <w:spacing w:line="276" w:lineRule="auto"/>
              <w:jc w:val="center"/>
              <w:rPr>
                <w:ins w:id="2528" w:author="Borrelli, Matthew (M.T.)" w:date="2021-06-04T16:26:00Z"/>
                <w:rFonts w:ascii="Univers" w:eastAsia="Times New Roman" w:hAnsi="Univers" w:cs="Arial"/>
                <w:sz w:val="14"/>
                <w:szCs w:val="14"/>
              </w:rPr>
            </w:pPr>
            <w:ins w:id="2529" w:author="Borrelli, Matthew (M.T.)" w:date="2021-06-04T16:26:00Z">
              <w:r>
                <w:rPr>
                  <w:rFonts w:cs="Arial"/>
                  <w:sz w:val="14"/>
                  <w:szCs w:val="14"/>
                </w:rPr>
                <w:t>sec</w:t>
              </w:r>
            </w:ins>
          </w:p>
        </w:tc>
        <w:tc>
          <w:tcPr>
            <w:tcW w:w="720" w:type="dxa"/>
            <w:tcBorders>
              <w:top w:val="single" w:sz="4" w:space="0" w:color="auto"/>
              <w:left w:val="single" w:sz="4" w:space="0" w:color="auto"/>
              <w:bottom w:val="single" w:sz="4" w:space="0" w:color="auto"/>
              <w:right w:val="single" w:sz="4" w:space="0" w:color="auto"/>
            </w:tcBorders>
            <w:hideMark/>
          </w:tcPr>
          <w:p w14:paraId="34407A52" w14:textId="77777777" w:rsidR="00312FB4" w:rsidRDefault="00312FB4" w:rsidP="00F659A1">
            <w:pPr>
              <w:spacing w:line="276" w:lineRule="auto"/>
              <w:rPr>
                <w:ins w:id="2530" w:author="Borrelli, Matthew (M.T.)" w:date="2021-06-04T16:26:00Z"/>
                <w:rFonts w:ascii="Univers" w:eastAsia="Times New Roman" w:hAnsi="Univers" w:cs="Arial"/>
                <w:sz w:val="14"/>
                <w:szCs w:val="14"/>
              </w:rPr>
            </w:pPr>
            <w:ins w:id="2531" w:author="Borrelli, Matthew (M.T.)" w:date="2021-06-04T16:26:00Z">
              <w:r>
                <w:rPr>
                  <w:rFonts w:cs="Arial"/>
                  <w:sz w:val="14"/>
                  <w:szCs w:val="14"/>
                </w:rPr>
                <w:t>0-70</w:t>
              </w:r>
            </w:ins>
          </w:p>
        </w:tc>
        <w:tc>
          <w:tcPr>
            <w:tcW w:w="1080" w:type="dxa"/>
            <w:tcBorders>
              <w:top w:val="single" w:sz="4" w:space="0" w:color="auto"/>
              <w:left w:val="single" w:sz="4" w:space="0" w:color="auto"/>
              <w:bottom w:val="single" w:sz="4" w:space="0" w:color="auto"/>
              <w:right w:val="single" w:sz="4" w:space="0" w:color="auto"/>
            </w:tcBorders>
            <w:hideMark/>
          </w:tcPr>
          <w:p w14:paraId="28A17B79" w14:textId="77777777" w:rsidR="00312FB4" w:rsidRDefault="00312FB4" w:rsidP="00F659A1">
            <w:pPr>
              <w:spacing w:line="276" w:lineRule="auto"/>
              <w:jc w:val="center"/>
              <w:rPr>
                <w:ins w:id="2532" w:author="Borrelli, Matthew (M.T.)" w:date="2021-06-04T16:26:00Z"/>
                <w:rFonts w:ascii="Univers" w:eastAsia="Times New Roman" w:hAnsi="Univers" w:cs="Arial"/>
                <w:sz w:val="14"/>
                <w:szCs w:val="14"/>
              </w:rPr>
            </w:pPr>
            <w:ins w:id="2533" w:author="Borrelli, Matthew (M.T.)" w:date="2021-06-04T16:26:00Z">
              <w:r>
                <w:rPr>
                  <w:rFonts w:cs="Arial"/>
                  <w:sz w:val="14"/>
                  <w:szCs w:val="14"/>
                </w:rPr>
                <w:t>1</w:t>
              </w:r>
            </w:ins>
          </w:p>
        </w:tc>
        <w:tc>
          <w:tcPr>
            <w:tcW w:w="900" w:type="dxa"/>
            <w:tcBorders>
              <w:top w:val="single" w:sz="4" w:space="0" w:color="auto"/>
              <w:left w:val="single" w:sz="4" w:space="0" w:color="auto"/>
              <w:bottom w:val="single" w:sz="4" w:space="0" w:color="auto"/>
              <w:right w:val="single" w:sz="4" w:space="0" w:color="auto"/>
            </w:tcBorders>
            <w:hideMark/>
          </w:tcPr>
          <w:p w14:paraId="560AA912" w14:textId="77777777" w:rsidR="00312FB4" w:rsidRDefault="00312FB4" w:rsidP="00F659A1">
            <w:pPr>
              <w:spacing w:line="276" w:lineRule="auto"/>
              <w:jc w:val="center"/>
              <w:rPr>
                <w:ins w:id="2534" w:author="Borrelli, Matthew (M.T.)" w:date="2021-06-04T16:26:00Z"/>
                <w:rFonts w:ascii="Univers" w:eastAsia="Times New Roman" w:hAnsi="Univers" w:cs="Arial"/>
                <w:sz w:val="14"/>
                <w:szCs w:val="14"/>
              </w:rPr>
            </w:pPr>
            <w:ins w:id="2535" w:author="Borrelli, Matthew (M.T.)" w:date="2021-06-04T16:26:00Z">
              <w:r>
                <w:rPr>
                  <w:rFonts w:cs="Arial"/>
                  <w:sz w:val="14"/>
                  <w:szCs w:val="14"/>
                </w:rPr>
                <w:t>35</w:t>
              </w:r>
            </w:ins>
          </w:p>
        </w:tc>
      </w:tr>
    </w:tbl>
    <w:p w14:paraId="462DBF8F" w14:textId="77777777" w:rsidR="00312FB4" w:rsidRPr="00B01CDD" w:rsidRDefault="00312FB4" w:rsidP="00312FB4">
      <w:pPr>
        <w:rPr>
          <w:ins w:id="2536" w:author="Borrelli, Matthew (M.T.)" w:date="2021-06-04T16:26:00Z"/>
          <w:sz w:val="14"/>
          <w:szCs w:val="14"/>
        </w:rPr>
      </w:pPr>
    </w:p>
    <w:p w14:paraId="641ABD12" w14:textId="77777777" w:rsidR="00312FB4" w:rsidRPr="00CF5397" w:rsidRDefault="00312FB4" w:rsidP="00312FB4">
      <w:pPr>
        <w:pStyle w:val="Heading4"/>
        <w:rPr>
          <w:ins w:id="2537" w:author="Borrelli, Matthew (M.T.)" w:date="2021-06-04T16:26:00Z"/>
          <w:b w:val="0"/>
          <w:u w:val="single"/>
        </w:rPr>
      </w:pPr>
      <w:ins w:id="2538" w:author="Borrelli, Matthew (M.T.)" w:date="2021-06-04T16:26:00Z">
        <w:r w:rsidRPr="00CF5397">
          <w:rPr>
            <w:b w:val="0"/>
            <w:u w:val="single"/>
          </w:rPr>
          <w:t>PPP-REQ-420441/A-Start T_Prompt2</w:t>
        </w:r>
      </w:ins>
    </w:p>
    <w:p w14:paraId="70D4397F" w14:textId="77777777" w:rsidR="00312FB4" w:rsidRPr="001A5973" w:rsidRDefault="00312FB4" w:rsidP="00312FB4">
      <w:pPr>
        <w:rPr>
          <w:ins w:id="2539" w:author="Borrelli, Matthew (M.T.)" w:date="2021-06-04T16:26:00Z"/>
          <w:rFonts w:cs="Arial"/>
        </w:rPr>
      </w:pPr>
      <w:ins w:id="2540" w:author="Borrelli, Matthew (M.T.)" w:date="2021-06-04T16:26:00Z">
        <w:r>
          <w:rPr>
            <w:rFonts w:cs="Arial"/>
          </w:rPr>
          <w:t xml:space="preserve">The </w:t>
        </w:r>
        <w:proofErr w:type="spellStart"/>
        <w:r>
          <w:rPr>
            <w:rFonts w:cs="Arial"/>
          </w:rPr>
          <w:t>PPPInterfaceClient</w:t>
        </w:r>
        <w:proofErr w:type="spellEnd"/>
        <w:r>
          <w:rPr>
            <w:rFonts w:cs="Arial"/>
          </w:rPr>
          <w:t xml:space="preserve"> shall start T_Prompt2 when it displays a requested prompt per </w:t>
        </w:r>
        <w:proofErr w:type="spellStart"/>
        <w:r w:rsidRPr="00721BE1">
          <w:t>setAutoSavePrompt</w:t>
        </w:r>
        <w:proofErr w:type="spellEnd"/>
        <w:r>
          <w:t>(</w:t>
        </w:r>
        <w:proofErr w:type="spellStart"/>
        <w:r>
          <w:t>PromptControl</w:t>
        </w:r>
        <w:proofErr w:type="spellEnd"/>
        <w:r>
          <w:t xml:space="preserve"> = “Display”</w:t>
        </w:r>
        <w:r>
          <w:rPr>
            <w:rFonts w:cs="Arial"/>
          </w:rPr>
          <w:t>).</w:t>
        </w:r>
      </w:ins>
    </w:p>
    <w:p w14:paraId="18AEB4CD" w14:textId="07DE1636" w:rsidR="00312FB4" w:rsidRPr="00CF5397" w:rsidRDefault="00312FB4" w:rsidP="00312FB4">
      <w:pPr>
        <w:pStyle w:val="Heading4"/>
        <w:rPr>
          <w:ins w:id="2541" w:author="Borrelli, Matthew (M.T.)" w:date="2021-06-04T16:26:00Z"/>
          <w:b w:val="0"/>
          <w:u w:val="single"/>
        </w:rPr>
      </w:pPr>
      <w:ins w:id="2542" w:author="Borrelli, Matthew (M.T.)" w:date="2021-06-04T16:26:00Z">
        <w:r w:rsidRPr="00CF5397">
          <w:rPr>
            <w:b w:val="0"/>
            <w:u w:val="single"/>
          </w:rPr>
          <w:t>PPP-REQ-</w:t>
        </w:r>
      </w:ins>
      <w:ins w:id="2543" w:author="Borrelli, Matthew (M.T.)" w:date="2021-06-04T17:06:00Z">
        <w:r w:rsidR="004E2032">
          <w:rPr>
            <w:b w:val="0"/>
            <w:u w:val="single"/>
          </w:rPr>
          <w:t>XXXXXX</w:t>
        </w:r>
      </w:ins>
      <w:ins w:id="2544" w:author="Borrelli, Matthew (M.T.)" w:date="2021-06-04T16:26:00Z">
        <w:r w:rsidRPr="00CF5397">
          <w:rPr>
            <w:b w:val="0"/>
            <w:u w:val="single"/>
          </w:rPr>
          <w:t>-Prompt Options</w:t>
        </w:r>
      </w:ins>
      <w:ins w:id="2545" w:author="Borrelli, Matthew (M.T.)" w:date="2021-06-04T17:06:00Z">
        <w:r w:rsidR="004E2032">
          <w:rPr>
            <w:b w:val="0"/>
            <w:u w:val="single"/>
          </w:rPr>
          <w:t xml:space="preserve"> </w:t>
        </w:r>
        <w:commentRangeStart w:id="2546"/>
        <w:r w:rsidR="004E2032">
          <w:rPr>
            <w:b w:val="0"/>
            <w:u w:val="single"/>
          </w:rPr>
          <w:t>(Simple)</w:t>
        </w:r>
        <w:commentRangeEnd w:id="2546"/>
        <w:r w:rsidR="004E2032">
          <w:rPr>
            <w:rStyle w:val="CommentReference"/>
            <w:b w:val="0"/>
            <w:bCs w:val="0"/>
            <w:i w:val="0"/>
          </w:rPr>
          <w:commentReference w:id="2546"/>
        </w:r>
      </w:ins>
    </w:p>
    <w:p w14:paraId="015AD319" w14:textId="77777777" w:rsidR="00312FB4" w:rsidRDefault="00312FB4" w:rsidP="00312FB4">
      <w:pPr>
        <w:rPr>
          <w:ins w:id="2547" w:author="Borrelli, Matthew (M.T.)" w:date="2021-06-04T16:26:00Z"/>
          <w:rFonts w:cs="Arial"/>
        </w:rPr>
      </w:pPr>
      <w:bookmarkStart w:id="2548" w:name="_Hlk75183221"/>
      <w:commentRangeStart w:id="2549"/>
      <w:ins w:id="2550" w:author="Borrelli, Matthew (M.T.)" w:date="2021-06-04T16:26:00Z">
        <w:r>
          <w:rPr>
            <w:rFonts w:cs="Arial"/>
          </w:rPr>
          <w:t xml:space="preserve">The </w:t>
        </w:r>
        <w:proofErr w:type="spellStart"/>
        <w:r>
          <w:rPr>
            <w:rFonts w:cs="Arial"/>
          </w:rPr>
          <w:t>PPPInterfaceClient</w:t>
        </w:r>
        <w:proofErr w:type="spellEnd"/>
        <w:r>
          <w:rPr>
            <w:rFonts w:cs="Arial"/>
          </w:rPr>
          <w:t xml:space="preserve"> shall provide a prompt with the below options when </w:t>
        </w:r>
        <w:proofErr w:type="spellStart"/>
        <w:r w:rsidRPr="00B36A4B">
          <w:rPr>
            <w:rFonts w:cs="Arial"/>
          </w:rPr>
          <w:t>setAutoSavePrompt</w:t>
        </w:r>
        <w:proofErr w:type="spellEnd"/>
        <w:r>
          <w:rPr>
            <w:rFonts w:cs="Arial"/>
          </w:rPr>
          <w:t xml:space="preserve"> is sent for </w:t>
        </w:r>
        <w:proofErr w:type="spellStart"/>
        <w:r>
          <w:rPr>
            <w:rFonts w:cs="Arial"/>
          </w:rPr>
          <w:t>PromptType’s</w:t>
        </w:r>
        <w:proofErr w:type="spellEnd"/>
        <w:r>
          <w:rPr>
            <w:rFonts w:cs="Arial"/>
          </w:rPr>
          <w:t xml:space="preserve"> 0x0 - 0x5:</w:t>
        </w:r>
      </w:ins>
    </w:p>
    <w:p w14:paraId="14612985" w14:textId="77777777" w:rsidR="00312FB4" w:rsidRDefault="00312FB4" w:rsidP="00312FB4">
      <w:pPr>
        <w:numPr>
          <w:ilvl w:val="0"/>
          <w:numId w:val="29"/>
        </w:numPr>
        <w:rPr>
          <w:ins w:id="2551" w:author="Borrelli, Matthew (M.T.)" w:date="2021-06-04T16:26:00Z"/>
          <w:rFonts w:cs="Arial"/>
        </w:rPr>
      </w:pPr>
      <w:ins w:id="2552" w:author="Borrelli, Matthew (M.T.)" w:date="2021-06-04T16:26:00Z">
        <w:r>
          <w:rPr>
            <w:rFonts w:cs="Arial"/>
          </w:rPr>
          <w:t>Save the adjustments</w:t>
        </w:r>
      </w:ins>
    </w:p>
    <w:p w14:paraId="6E829913" w14:textId="77777777" w:rsidR="00312FB4" w:rsidRDefault="00312FB4" w:rsidP="00312FB4">
      <w:pPr>
        <w:numPr>
          <w:ilvl w:val="0"/>
          <w:numId w:val="29"/>
        </w:numPr>
        <w:rPr>
          <w:ins w:id="2553" w:author="Borrelli, Matthew (M.T.)" w:date="2021-06-04T16:26:00Z"/>
          <w:rFonts w:cs="Arial"/>
        </w:rPr>
      </w:pPr>
      <w:ins w:id="2554" w:author="Borrelli, Matthew (M.T.)" w:date="2021-06-04T16:26:00Z">
        <w:r>
          <w:rPr>
            <w:rFonts w:cs="Arial"/>
          </w:rPr>
          <w:t>Ignore the adjustments</w:t>
        </w:r>
      </w:ins>
    </w:p>
    <w:p w14:paraId="2337575E" w14:textId="77777777" w:rsidR="00312FB4" w:rsidRPr="001A5973" w:rsidRDefault="00312FB4" w:rsidP="00312FB4">
      <w:pPr>
        <w:numPr>
          <w:ilvl w:val="0"/>
          <w:numId w:val="29"/>
        </w:numPr>
        <w:rPr>
          <w:ins w:id="2555" w:author="Borrelli, Matthew (M.T.)" w:date="2021-06-04T16:26:00Z"/>
          <w:rFonts w:cs="Arial"/>
        </w:rPr>
      </w:pPr>
      <w:ins w:id="2556" w:author="Borrelli, Matthew (M.T.)" w:date="2021-06-04T16:26:00Z">
        <w:r>
          <w:rPr>
            <w:rFonts w:cs="Arial"/>
          </w:rPr>
          <w:t>Change profile</w:t>
        </w:r>
      </w:ins>
      <w:commentRangeEnd w:id="2549"/>
      <w:ins w:id="2557" w:author="Borrelli, Matthew (M.T.)" w:date="2021-06-21T15:53:00Z">
        <w:r w:rsidR="00C52C70">
          <w:rPr>
            <w:rStyle w:val="CommentReference"/>
          </w:rPr>
          <w:commentReference w:id="2549"/>
        </w:r>
      </w:ins>
    </w:p>
    <w:bookmarkEnd w:id="2548"/>
    <w:p w14:paraId="1D1F6AC5" w14:textId="77777777" w:rsidR="00312FB4" w:rsidRPr="00CF5397" w:rsidRDefault="00312FB4" w:rsidP="00312FB4">
      <w:pPr>
        <w:pStyle w:val="Heading4"/>
        <w:rPr>
          <w:ins w:id="2558" w:author="Borrelli, Matthew (M.T.)" w:date="2021-06-04T16:26:00Z"/>
          <w:b w:val="0"/>
          <w:u w:val="single"/>
        </w:rPr>
      </w:pPr>
      <w:ins w:id="2559" w:author="Borrelli, Matthew (M.T.)" w:date="2021-06-04T16:26:00Z">
        <w:r w:rsidRPr="00CF5397">
          <w:rPr>
            <w:b w:val="0"/>
            <w:u w:val="single"/>
          </w:rPr>
          <w:t>PPP-REQ-420443/A-Prompt Persistence</w:t>
        </w:r>
      </w:ins>
    </w:p>
    <w:p w14:paraId="594FD531" w14:textId="77777777" w:rsidR="00312FB4" w:rsidRPr="001A5973" w:rsidRDefault="00312FB4" w:rsidP="00312FB4">
      <w:pPr>
        <w:rPr>
          <w:ins w:id="2560" w:author="Borrelli, Matthew (M.T.)" w:date="2021-06-04T16:26:00Z"/>
        </w:rPr>
      </w:pPr>
      <w:ins w:id="2561" w:author="Borrelli, Matthew (M.T.)" w:date="2021-06-04T16:26:00Z">
        <w:r>
          <w:t xml:space="preserve">The </w:t>
        </w:r>
        <w:proofErr w:type="spellStart"/>
        <w:r>
          <w:t>PPPInterfaceClient</w:t>
        </w:r>
        <w:proofErr w:type="spellEnd"/>
        <w:r>
          <w:t xml:space="preserve"> shall display a requested prompt until </w:t>
        </w:r>
        <w:proofErr w:type="spellStart"/>
        <w:r w:rsidRPr="00B36A4B">
          <w:rPr>
            <w:rFonts w:cs="Arial"/>
          </w:rPr>
          <w:t>setAutoSavePrompt</w:t>
        </w:r>
        <w:proofErr w:type="spellEnd"/>
        <w:r>
          <w:rPr>
            <w:rFonts w:cs="Arial"/>
          </w:rPr>
          <w:t>(</w:t>
        </w:r>
        <w:proofErr w:type="spellStart"/>
        <w:r>
          <w:rPr>
            <w:rFonts w:cs="Arial"/>
          </w:rPr>
          <w:t>PromptControl</w:t>
        </w:r>
        <w:proofErr w:type="spellEnd"/>
        <w:r>
          <w:rPr>
            <w:rFonts w:cs="Arial"/>
          </w:rPr>
          <w:t xml:space="preserve"> = “Close”) is received for the respective </w:t>
        </w:r>
        <w:proofErr w:type="spellStart"/>
        <w:r>
          <w:rPr>
            <w:rFonts w:cs="Arial"/>
          </w:rPr>
          <w:t>PromptType</w:t>
        </w:r>
        <w:proofErr w:type="spellEnd"/>
        <w:r>
          <w:rPr>
            <w:rFonts w:cs="Arial"/>
          </w:rPr>
          <w:t>, or unit T_Prompt2 expires.</w:t>
        </w:r>
      </w:ins>
    </w:p>
    <w:p w14:paraId="66B29988" w14:textId="77777777" w:rsidR="00312FB4" w:rsidRPr="004E2032" w:rsidRDefault="00312FB4" w:rsidP="00312FB4">
      <w:pPr>
        <w:pStyle w:val="Heading4"/>
        <w:rPr>
          <w:ins w:id="2562" w:author="Borrelli, Matthew (M.T.)" w:date="2021-06-04T16:26:00Z"/>
          <w:b w:val="0"/>
          <w:strike/>
          <w:u w:val="single"/>
        </w:rPr>
      </w:pPr>
      <w:commentRangeStart w:id="2563"/>
      <w:commentRangeStart w:id="2564"/>
      <w:ins w:id="2565" w:author="Borrelli, Matthew (M.T.)" w:date="2021-06-04T16:26:00Z">
        <w:r w:rsidRPr="004E2032">
          <w:rPr>
            <w:b w:val="0"/>
            <w:strike/>
            <w:u w:val="single"/>
          </w:rPr>
          <w:t>PPP-REQ-420444/A-Prompt Variations</w:t>
        </w:r>
      </w:ins>
    </w:p>
    <w:p w14:paraId="6CB8E359" w14:textId="77777777" w:rsidR="00312FB4" w:rsidRPr="004E2032" w:rsidRDefault="00312FB4" w:rsidP="00312FB4">
      <w:pPr>
        <w:rPr>
          <w:ins w:id="2566" w:author="Borrelli, Matthew (M.T.)" w:date="2021-06-04T16:26:00Z"/>
          <w:rFonts w:cs="Arial"/>
          <w:strike/>
        </w:rPr>
      </w:pPr>
      <w:ins w:id="2567" w:author="Borrelli, Matthew (M.T.)" w:date="2021-06-04T16:26:00Z">
        <w:r w:rsidRPr="004E2032">
          <w:rPr>
            <w:rFonts w:cs="Arial"/>
            <w:strike/>
          </w:rPr>
          <w:t xml:space="preserve">The </w:t>
        </w:r>
        <w:proofErr w:type="spellStart"/>
        <w:r w:rsidRPr="004E2032">
          <w:rPr>
            <w:rFonts w:cs="Arial"/>
            <w:strike/>
          </w:rPr>
          <w:t>PPPInterfaceClient</w:t>
        </w:r>
        <w:proofErr w:type="spellEnd"/>
        <w:r w:rsidRPr="004E2032">
          <w:rPr>
            <w:rFonts w:cs="Arial"/>
            <w:strike/>
          </w:rPr>
          <w:t xml:space="preserve"> shall have variations for the prompt, including HUD, Seat, Steering Wheel, Mirror, Pedal, and Multiple.</w:t>
        </w:r>
      </w:ins>
      <w:commentRangeEnd w:id="2563"/>
      <w:ins w:id="2568" w:author="Borrelli, Matthew (M.T.)" w:date="2021-06-04T17:10:00Z">
        <w:r w:rsidR="004E2032">
          <w:rPr>
            <w:rStyle w:val="CommentReference"/>
          </w:rPr>
          <w:commentReference w:id="2563"/>
        </w:r>
      </w:ins>
      <w:commentRangeEnd w:id="2564"/>
      <w:ins w:id="2569" w:author="Borrelli, Matthew (M.T.)" w:date="2021-06-21T15:56:00Z">
        <w:r w:rsidR="00C52C70">
          <w:rPr>
            <w:rStyle w:val="CommentReference"/>
          </w:rPr>
          <w:commentReference w:id="2564"/>
        </w:r>
      </w:ins>
    </w:p>
    <w:p w14:paraId="0BF6D195" w14:textId="77777777" w:rsidR="00312FB4" w:rsidRPr="00CF5397" w:rsidRDefault="00312FB4" w:rsidP="00312FB4">
      <w:pPr>
        <w:pStyle w:val="Heading4"/>
        <w:rPr>
          <w:ins w:id="2570" w:author="Borrelli, Matthew (M.T.)" w:date="2021-06-04T16:26:00Z"/>
          <w:b w:val="0"/>
          <w:u w:val="single"/>
        </w:rPr>
      </w:pPr>
      <w:ins w:id="2571" w:author="Borrelli, Matthew (M.T.)" w:date="2021-06-04T16:26:00Z">
        <w:r w:rsidRPr="00CF5397">
          <w:rPr>
            <w:b w:val="0"/>
            <w:u w:val="single"/>
          </w:rPr>
          <w:t>PPP-REQ-420445/A-Prompt Response - Change Profile</w:t>
        </w:r>
      </w:ins>
    </w:p>
    <w:p w14:paraId="16D30B89" w14:textId="77777777" w:rsidR="00312FB4" w:rsidRPr="001A5973" w:rsidRDefault="00312FB4" w:rsidP="00312FB4">
      <w:pPr>
        <w:rPr>
          <w:ins w:id="2572" w:author="Borrelli, Matthew (M.T.)" w:date="2021-06-04T16:26:00Z"/>
          <w:rFonts w:cs="Arial"/>
        </w:rPr>
      </w:pPr>
      <w:ins w:id="2573" w:author="Borrelli, Matthew (M.T.)" w:date="2021-06-04T16:26:00Z">
        <w:r>
          <w:rPr>
            <w:rFonts w:cs="Arial"/>
          </w:rPr>
          <w:t xml:space="preserve">The </w:t>
        </w:r>
        <w:proofErr w:type="spellStart"/>
        <w:r>
          <w:rPr>
            <w:rFonts w:cs="Arial"/>
          </w:rPr>
          <w:t>PPPInterfaceClient</w:t>
        </w:r>
        <w:proofErr w:type="spellEnd"/>
        <w:r>
          <w:rPr>
            <w:rFonts w:cs="Arial"/>
          </w:rPr>
          <w:t xml:space="preserve"> shall send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“Change Profile”) when the user requests to change profile</w:t>
        </w:r>
        <w:r w:rsidRPr="00F05281">
          <w:rPr>
            <w:rFonts w:cs="Arial"/>
          </w:rPr>
          <w:t xml:space="preserve"> </w:t>
        </w:r>
        <w:r>
          <w:rPr>
            <w:rFonts w:cs="Arial"/>
          </w:rPr>
          <w:t xml:space="preserve">via the prompt, and display the profile selection screen to the user. </w:t>
        </w:r>
      </w:ins>
    </w:p>
    <w:p w14:paraId="396E4868" w14:textId="539E90FE" w:rsidR="00312FB4" w:rsidRPr="004E2032" w:rsidRDefault="00312FB4" w:rsidP="00312FB4">
      <w:pPr>
        <w:pStyle w:val="Heading4"/>
        <w:rPr>
          <w:ins w:id="2574" w:author="Borrelli, Matthew (M.T.)" w:date="2021-06-04T16:26:00Z"/>
          <w:b w:val="0"/>
          <w:strike/>
          <w:u w:val="single"/>
        </w:rPr>
      </w:pPr>
      <w:commentRangeStart w:id="2575"/>
      <w:commentRangeStart w:id="2576"/>
      <w:ins w:id="2577" w:author="Borrelli, Matthew (M.T.)" w:date="2021-06-04T16:26:00Z">
        <w:r w:rsidRPr="004E2032">
          <w:rPr>
            <w:b w:val="0"/>
            <w:strike/>
            <w:u w:val="single"/>
          </w:rPr>
          <w:t xml:space="preserve">PPP-REQ-420446/A-Prompt Response </w:t>
        </w:r>
      </w:ins>
      <w:ins w:id="2578" w:author="Borrelli, Matthew (M.T.)" w:date="2021-06-04T17:10:00Z">
        <w:r w:rsidR="004E2032" w:rsidRPr="004E2032">
          <w:rPr>
            <w:b w:val="0"/>
            <w:strike/>
            <w:u w:val="single"/>
          </w:rPr>
          <w:t>–</w:t>
        </w:r>
      </w:ins>
      <w:ins w:id="2579" w:author="Borrelli, Matthew (M.T.)" w:date="2021-06-04T16:26:00Z">
        <w:r w:rsidRPr="004E2032">
          <w:rPr>
            <w:b w:val="0"/>
            <w:strike/>
            <w:u w:val="single"/>
          </w:rPr>
          <w:t xml:space="preserve"> </w:t>
        </w:r>
      </w:ins>
      <w:ins w:id="2580" w:author="Borrelli, Matthew (M.T.)" w:date="2021-06-04T17:10:00Z">
        <w:r w:rsidR="004E2032" w:rsidRPr="004E2032">
          <w:rPr>
            <w:b w:val="0"/>
            <w:strike/>
            <w:u w:val="single"/>
          </w:rPr>
          <w:t>No Save</w:t>
        </w:r>
      </w:ins>
    </w:p>
    <w:p w14:paraId="56DC9C1D" w14:textId="277EA687" w:rsidR="00312FB4" w:rsidRPr="004E2032" w:rsidRDefault="00312FB4" w:rsidP="00312FB4">
      <w:pPr>
        <w:rPr>
          <w:ins w:id="2581" w:author="Borrelli, Matthew (M.T.)" w:date="2021-06-04T17:10:00Z"/>
          <w:rFonts w:cs="Arial"/>
          <w:strike/>
        </w:rPr>
      </w:pPr>
      <w:ins w:id="2582" w:author="Borrelli, Matthew (M.T.)" w:date="2021-06-04T16:26:00Z">
        <w:r w:rsidRPr="004E2032">
          <w:rPr>
            <w:rFonts w:cs="Arial"/>
            <w:strike/>
          </w:rPr>
          <w:t xml:space="preserve">The </w:t>
        </w:r>
        <w:proofErr w:type="spellStart"/>
        <w:r w:rsidRPr="004E2032">
          <w:rPr>
            <w:rFonts w:cs="Arial"/>
            <w:strike/>
          </w:rPr>
          <w:t>PPPInterfaceClient</w:t>
        </w:r>
        <w:proofErr w:type="spellEnd"/>
        <w:r w:rsidRPr="004E2032">
          <w:rPr>
            <w:rFonts w:cs="Arial"/>
            <w:strike/>
          </w:rPr>
          <w:t xml:space="preserve"> shall send </w:t>
        </w:r>
        <w:proofErr w:type="spellStart"/>
        <w:r w:rsidRPr="004E2032">
          <w:rPr>
            <w:rFonts w:cs="Arial"/>
            <w:strike/>
          </w:rPr>
          <w:t>setAutoSavePrompt</w:t>
        </w:r>
        <w:proofErr w:type="spellEnd"/>
        <w:r w:rsidRPr="004E2032">
          <w:rPr>
            <w:rFonts w:cs="Arial"/>
            <w:strike/>
          </w:rPr>
          <w:t>(</w:t>
        </w:r>
        <w:proofErr w:type="spellStart"/>
        <w:r w:rsidRPr="004E2032">
          <w:rPr>
            <w:rFonts w:cs="Arial"/>
            <w:strike/>
          </w:rPr>
          <w:t>PromptResponse</w:t>
        </w:r>
        <w:proofErr w:type="spellEnd"/>
        <w:r w:rsidRPr="004E2032">
          <w:rPr>
            <w:rFonts w:cs="Arial"/>
            <w:strike/>
          </w:rPr>
          <w:t xml:space="preserve"> = “No Save”) when the user requests to ignore the adjustment via the prompt. </w:t>
        </w:r>
      </w:ins>
      <w:commentRangeEnd w:id="2575"/>
      <w:ins w:id="2583" w:author="Borrelli, Matthew (M.T.)" w:date="2021-06-04T17:10:00Z">
        <w:r w:rsidR="004E2032">
          <w:rPr>
            <w:rStyle w:val="CommentReference"/>
          </w:rPr>
          <w:commentReference w:id="2575"/>
        </w:r>
      </w:ins>
      <w:commentRangeEnd w:id="2576"/>
      <w:ins w:id="2584" w:author="Borrelli, Matthew (M.T.)" w:date="2021-06-21T15:56:00Z">
        <w:r w:rsidR="00C52C70">
          <w:rPr>
            <w:rStyle w:val="CommentReference"/>
          </w:rPr>
          <w:commentReference w:id="2576"/>
        </w:r>
      </w:ins>
    </w:p>
    <w:p w14:paraId="36D10755" w14:textId="15241E44" w:rsidR="004E2032" w:rsidRPr="00CF5397" w:rsidRDefault="004E2032" w:rsidP="004E2032">
      <w:pPr>
        <w:pStyle w:val="Heading4"/>
        <w:rPr>
          <w:ins w:id="2585" w:author="Borrelli, Matthew (M.T.)" w:date="2021-06-04T17:10:00Z"/>
          <w:b w:val="0"/>
          <w:u w:val="single"/>
        </w:rPr>
      </w:pPr>
      <w:commentRangeStart w:id="2586"/>
      <w:commentRangeStart w:id="2587"/>
      <w:ins w:id="2588" w:author="Borrelli, Matthew (M.T.)" w:date="2021-06-04T17:10:00Z">
        <w:r w:rsidRPr="00CF5397">
          <w:rPr>
            <w:b w:val="0"/>
            <w:u w:val="single"/>
          </w:rPr>
          <w:t>PPP-REQ-</w:t>
        </w:r>
        <w:r>
          <w:rPr>
            <w:b w:val="0"/>
            <w:u w:val="single"/>
          </w:rPr>
          <w:t>XXXXXX</w:t>
        </w:r>
        <w:r w:rsidRPr="00CF5397">
          <w:rPr>
            <w:b w:val="0"/>
            <w:u w:val="single"/>
          </w:rPr>
          <w:t xml:space="preserve">-Prompt Response </w:t>
        </w:r>
        <w:r>
          <w:rPr>
            <w:b w:val="0"/>
            <w:u w:val="single"/>
          </w:rPr>
          <w:t>–</w:t>
        </w:r>
        <w:r w:rsidRPr="00CF5397">
          <w:rPr>
            <w:b w:val="0"/>
            <w:u w:val="single"/>
          </w:rPr>
          <w:t xml:space="preserve"> Ignore</w:t>
        </w:r>
      </w:ins>
      <w:commentRangeEnd w:id="2586"/>
      <w:ins w:id="2589" w:author="Borrelli, Matthew (M.T.)" w:date="2021-06-04T17:11:00Z">
        <w:r>
          <w:rPr>
            <w:rStyle w:val="CommentReference"/>
            <w:b w:val="0"/>
            <w:bCs w:val="0"/>
            <w:i w:val="0"/>
          </w:rPr>
          <w:commentReference w:id="2586"/>
        </w:r>
      </w:ins>
      <w:commentRangeEnd w:id="2587"/>
      <w:ins w:id="2590" w:author="Borrelli, Matthew (M.T.)" w:date="2021-06-21T15:55:00Z">
        <w:r w:rsidR="00C52C70">
          <w:rPr>
            <w:rStyle w:val="CommentReference"/>
            <w:b w:val="0"/>
            <w:bCs w:val="0"/>
            <w:i w:val="0"/>
          </w:rPr>
          <w:commentReference w:id="2587"/>
        </w:r>
      </w:ins>
    </w:p>
    <w:p w14:paraId="40C73F37" w14:textId="4512B901" w:rsidR="004E2032" w:rsidRPr="001A5973" w:rsidRDefault="004E2032" w:rsidP="00312FB4">
      <w:pPr>
        <w:rPr>
          <w:ins w:id="2591" w:author="Borrelli, Matthew (M.T.)" w:date="2021-06-04T16:26:00Z"/>
          <w:rFonts w:cs="Arial"/>
        </w:rPr>
      </w:pPr>
      <w:bookmarkStart w:id="2592" w:name="_Hlk75183366"/>
      <w:ins w:id="2593" w:author="Borrelli, Matthew (M.T.)" w:date="2021-06-04T17:10:00Z">
        <w:r>
          <w:rPr>
            <w:rFonts w:cs="Arial"/>
          </w:rPr>
          <w:t xml:space="preserve">The </w:t>
        </w:r>
        <w:proofErr w:type="spellStart"/>
        <w:r>
          <w:rPr>
            <w:rFonts w:cs="Arial"/>
          </w:rPr>
          <w:t>PPPInterfaceClient</w:t>
        </w:r>
        <w:proofErr w:type="spellEnd"/>
        <w:r>
          <w:rPr>
            <w:rFonts w:cs="Arial"/>
          </w:rPr>
          <w:t xml:space="preserve"> shall send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w:t>
        </w:r>
      </w:ins>
      <w:ins w:id="2594" w:author="Borrelli, Matthew (M.T.)" w:date="2021-06-04T17:11:00Z">
        <w:r>
          <w:rPr>
            <w:rFonts w:cs="Arial"/>
          </w:rPr>
          <w:t>Ignore</w:t>
        </w:r>
      </w:ins>
      <w:ins w:id="2595" w:author="Borrelli, Matthew (M.T.)" w:date="2021-06-04T17:10:00Z">
        <w:r>
          <w:rPr>
            <w:rFonts w:cs="Arial"/>
          </w:rPr>
          <w:t xml:space="preserve">”) when the user requests to ignore the adjustment via the prompt. </w:t>
        </w:r>
      </w:ins>
    </w:p>
    <w:bookmarkEnd w:id="2592"/>
    <w:p w14:paraId="685DF8AC" w14:textId="77777777" w:rsidR="00312FB4" w:rsidRPr="00CF5397" w:rsidRDefault="00312FB4" w:rsidP="00312FB4">
      <w:pPr>
        <w:pStyle w:val="Heading4"/>
        <w:rPr>
          <w:ins w:id="2596" w:author="Borrelli, Matthew (M.T.)" w:date="2021-06-04T16:26:00Z"/>
          <w:b w:val="0"/>
          <w:u w:val="single"/>
        </w:rPr>
      </w:pPr>
      <w:ins w:id="2597" w:author="Borrelli, Matthew (M.T.)" w:date="2021-06-04T16:26:00Z">
        <w:r w:rsidRPr="00CF5397">
          <w:rPr>
            <w:b w:val="0"/>
            <w:u w:val="single"/>
          </w:rPr>
          <w:t>PPP-REQ-420447/A-Prompt Response - Save</w:t>
        </w:r>
      </w:ins>
    </w:p>
    <w:p w14:paraId="7819CD26" w14:textId="77777777" w:rsidR="00312FB4" w:rsidRPr="001A5973" w:rsidRDefault="00312FB4" w:rsidP="00312FB4">
      <w:pPr>
        <w:rPr>
          <w:ins w:id="2598" w:author="Borrelli, Matthew (M.T.)" w:date="2021-06-04T16:26:00Z"/>
          <w:rFonts w:cs="Arial"/>
        </w:rPr>
      </w:pPr>
      <w:ins w:id="2599" w:author="Borrelli, Matthew (M.T.)" w:date="2021-06-04T16:26:00Z">
        <w:r>
          <w:rPr>
            <w:rFonts w:cs="Arial"/>
          </w:rPr>
          <w:t xml:space="preserve">The </w:t>
        </w:r>
        <w:proofErr w:type="spellStart"/>
        <w:r>
          <w:rPr>
            <w:rFonts w:cs="Arial"/>
          </w:rPr>
          <w:t>PPPInterfaceClient</w:t>
        </w:r>
        <w:proofErr w:type="spellEnd"/>
        <w:r>
          <w:rPr>
            <w:rFonts w:cs="Arial"/>
          </w:rPr>
          <w:t xml:space="preserve"> shall send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“Save”) when the user requests to save the adjustment via the prompt. </w:t>
        </w:r>
      </w:ins>
    </w:p>
    <w:p w14:paraId="10E035E0" w14:textId="77777777" w:rsidR="00312FB4" w:rsidRPr="00CF5397" w:rsidRDefault="00312FB4" w:rsidP="00312FB4">
      <w:pPr>
        <w:pStyle w:val="Heading4"/>
        <w:rPr>
          <w:ins w:id="2600" w:author="Borrelli, Matthew (M.T.)" w:date="2021-06-04T16:26:00Z"/>
          <w:b w:val="0"/>
          <w:u w:val="single"/>
        </w:rPr>
      </w:pPr>
      <w:ins w:id="2601" w:author="Borrelli, Matthew (M.T.)" w:date="2021-06-04T16:26:00Z">
        <w:r w:rsidRPr="00CF5397">
          <w:rPr>
            <w:b w:val="0"/>
            <w:u w:val="single"/>
          </w:rPr>
          <w:t>PPP-REQ-420448/A-Prompt Response - Blocked</w:t>
        </w:r>
      </w:ins>
    </w:p>
    <w:p w14:paraId="047F8AA6" w14:textId="77777777" w:rsidR="00312FB4" w:rsidRPr="001A5973" w:rsidRDefault="00312FB4" w:rsidP="00312FB4">
      <w:pPr>
        <w:rPr>
          <w:ins w:id="2602" w:author="Borrelli, Matthew (M.T.)" w:date="2021-06-04T16:26:00Z"/>
          <w:rFonts w:cs="Arial"/>
        </w:rPr>
      </w:pPr>
      <w:ins w:id="2603" w:author="Borrelli, Matthew (M.T.)" w:date="2021-06-04T16:26:00Z">
        <w:r>
          <w:rPr>
            <w:rFonts w:cs="Arial"/>
          </w:rPr>
          <w:t xml:space="preserve">If a prompt cannot be displayed, the </w:t>
        </w:r>
        <w:proofErr w:type="spellStart"/>
        <w:r>
          <w:rPr>
            <w:rFonts w:cs="Arial"/>
          </w:rPr>
          <w:t>PPPInterfaceClient</w:t>
        </w:r>
        <w:proofErr w:type="spellEnd"/>
        <w:r>
          <w:rPr>
            <w:rFonts w:cs="Arial"/>
          </w:rPr>
          <w:t xml:space="preserve"> shall send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“Blocked”) and not display any prompt.</w:t>
        </w:r>
      </w:ins>
    </w:p>
    <w:p w14:paraId="2BF6C598" w14:textId="77777777" w:rsidR="00312FB4" w:rsidRPr="00CF5397" w:rsidRDefault="00312FB4" w:rsidP="00312FB4">
      <w:pPr>
        <w:pStyle w:val="Heading4"/>
        <w:rPr>
          <w:ins w:id="2604" w:author="Borrelli, Matthew (M.T.)" w:date="2021-06-04T16:26:00Z"/>
          <w:b w:val="0"/>
          <w:u w:val="single"/>
        </w:rPr>
      </w:pPr>
      <w:ins w:id="2605" w:author="Borrelli, Matthew (M.T.)" w:date="2021-06-04T16:26:00Z">
        <w:r w:rsidRPr="00CF5397">
          <w:rPr>
            <w:b w:val="0"/>
            <w:u w:val="single"/>
          </w:rPr>
          <w:t>PPP-REQ-420449/A-Prompt Response - Timeout</w:t>
        </w:r>
      </w:ins>
    </w:p>
    <w:p w14:paraId="3507100B" w14:textId="77777777" w:rsidR="00312FB4" w:rsidRPr="002C0E6F" w:rsidRDefault="00312FB4" w:rsidP="00312FB4">
      <w:pPr>
        <w:rPr>
          <w:ins w:id="2606" w:author="Borrelli, Matthew (M.T.)" w:date="2021-06-04T16:26:00Z"/>
          <w:rFonts w:cs="Arial"/>
        </w:rPr>
      </w:pPr>
      <w:ins w:id="2607" w:author="Borrelli, Matthew (M.T.)" w:date="2021-06-04T16:26:00Z">
        <w:r>
          <w:rPr>
            <w:rFonts w:cs="Arial"/>
          </w:rPr>
          <w:t xml:space="preserve">If T_Prompt2 expires, the </w:t>
        </w:r>
        <w:proofErr w:type="spellStart"/>
        <w:r>
          <w:rPr>
            <w:rFonts w:cs="Arial"/>
          </w:rPr>
          <w:t>PPPInterfaceClient</w:t>
        </w:r>
        <w:proofErr w:type="spellEnd"/>
        <w:r>
          <w:rPr>
            <w:rFonts w:cs="Arial"/>
          </w:rPr>
          <w:t xml:space="preserve"> shall send </w:t>
        </w:r>
        <w:proofErr w:type="spellStart"/>
        <w:r w:rsidRPr="00B36A4B">
          <w:rPr>
            <w:rFonts w:cs="Arial"/>
          </w:rPr>
          <w:t>setAutoSavePrompt</w:t>
        </w:r>
        <w:proofErr w:type="spellEnd"/>
        <w:r>
          <w:rPr>
            <w:rFonts w:cs="Arial"/>
          </w:rPr>
          <w:t>(</w:t>
        </w:r>
        <w:proofErr w:type="spellStart"/>
        <w:r>
          <w:rPr>
            <w:rFonts w:cs="Arial"/>
          </w:rPr>
          <w:t>PromptResponse</w:t>
        </w:r>
        <w:proofErr w:type="spellEnd"/>
        <w:r>
          <w:rPr>
            <w:rFonts w:cs="Arial"/>
          </w:rPr>
          <w:t xml:space="preserve"> = “Timeout”).</w:t>
        </w:r>
      </w:ins>
    </w:p>
    <w:p w14:paraId="6AFF35D5" w14:textId="77777777" w:rsidR="00312FB4" w:rsidRPr="00CF5397" w:rsidRDefault="00312FB4" w:rsidP="00312FB4">
      <w:pPr>
        <w:pStyle w:val="Heading4"/>
        <w:rPr>
          <w:ins w:id="2608" w:author="Borrelli, Matthew (M.T.)" w:date="2021-06-04T16:26:00Z"/>
          <w:b w:val="0"/>
          <w:u w:val="single"/>
        </w:rPr>
      </w:pPr>
      <w:ins w:id="2609" w:author="Borrelli, Matthew (M.T.)" w:date="2021-06-04T16:26:00Z">
        <w:r w:rsidRPr="00CF5397">
          <w:rPr>
            <w:b w:val="0"/>
            <w:u w:val="single"/>
          </w:rPr>
          <w:t>PPP-REQ-420450/A-Prompt Close Upon User Response</w:t>
        </w:r>
      </w:ins>
    </w:p>
    <w:p w14:paraId="5BC1234A" w14:textId="77777777" w:rsidR="00312FB4" w:rsidRPr="001A5973" w:rsidRDefault="00312FB4" w:rsidP="00312FB4">
      <w:pPr>
        <w:rPr>
          <w:ins w:id="2610" w:author="Borrelli, Matthew (M.T.)" w:date="2021-06-04T16:26:00Z"/>
          <w:rFonts w:cs="Arial"/>
        </w:rPr>
      </w:pPr>
      <w:ins w:id="2611" w:author="Borrelli, Matthew (M.T.)" w:date="2021-06-04T16:26:00Z">
        <w:r>
          <w:rPr>
            <w:rFonts w:cs="Arial"/>
          </w:rPr>
          <w:t xml:space="preserve">The </w:t>
        </w:r>
        <w:proofErr w:type="spellStart"/>
        <w:r>
          <w:rPr>
            <w:rFonts w:cs="Arial"/>
          </w:rPr>
          <w:t>PPPInterfaceClient</w:t>
        </w:r>
        <w:proofErr w:type="spellEnd"/>
        <w:r>
          <w:rPr>
            <w:rFonts w:cs="Arial"/>
          </w:rPr>
          <w:t xml:space="preserve"> shall close a requested prompt upon user response.</w:t>
        </w:r>
      </w:ins>
    </w:p>
    <w:p w14:paraId="434E15EB" w14:textId="76CED18E" w:rsidR="00312FB4" w:rsidRPr="00CF5397" w:rsidRDefault="00312FB4" w:rsidP="00312FB4">
      <w:pPr>
        <w:pStyle w:val="Heading4"/>
        <w:rPr>
          <w:ins w:id="2612" w:author="Borrelli, Matthew (M.T.)" w:date="2021-06-04T16:26:00Z"/>
          <w:b w:val="0"/>
          <w:u w:val="single"/>
        </w:rPr>
      </w:pPr>
      <w:ins w:id="2613" w:author="Borrelli, Matthew (M.T.)" w:date="2021-06-04T16:26:00Z">
        <w:r w:rsidRPr="00CF5397">
          <w:rPr>
            <w:b w:val="0"/>
            <w:u w:val="single"/>
          </w:rPr>
          <w:t xml:space="preserve">PPP-REQ-420453/A-Update Inhibit Table </w:t>
        </w:r>
      </w:ins>
      <w:ins w:id="2614" w:author="Borrelli, Matthew (M.T.)" w:date="2021-06-10T16:50:00Z">
        <w:r w:rsidR="0066278F">
          <w:rPr>
            <w:b w:val="0"/>
            <w:u w:val="single"/>
          </w:rPr>
          <w:t>–</w:t>
        </w:r>
      </w:ins>
      <w:ins w:id="2615" w:author="Borrelli, Matthew (M.T.)" w:date="2021-06-04T16:26:00Z">
        <w:r w:rsidRPr="00CF5397">
          <w:rPr>
            <w:b w:val="0"/>
            <w:u w:val="single"/>
          </w:rPr>
          <w:t xml:space="preserve"> Auto</w:t>
        </w:r>
      </w:ins>
      <w:ins w:id="2616" w:author="Borrelli, Matthew (M.T.)" w:date="2021-06-10T16:50:00Z">
        <w:r w:rsidR="0066278F">
          <w:rPr>
            <w:b w:val="0"/>
            <w:u w:val="single"/>
          </w:rPr>
          <w:t xml:space="preserve"> </w:t>
        </w:r>
      </w:ins>
      <w:ins w:id="2617" w:author="Borrelli, Matthew (M.T.)" w:date="2021-06-04T16:26:00Z">
        <w:r w:rsidRPr="00CF5397">
          <w:rPr>
            <w:b w:val="0"/>
            <w:u w:val="single"/>
          </w:rPr>
          <w:t>Save User Setting</w:t>
        </w:r>
      </w:ins>
    </w:p>
    <w:p w14:paraId="25ABA28D" w14:textId="77777777" w:rsidR="00312FB4" w:rsidRDefault="00312FB4" w:rsidP="00312FB4">
      <w:pPr>
        <w:rPr>
          <w:ins w:id="2618" w:author="Borrelli, Matthew (M.T.)" w:date="2021-06-04T16:26:00Z"/>
          <w:rFonts w:cs="Arial"/>
        </w:rPr>
      </w:pPr>
      <w:ins w:id="2619" w:author="Borrelli, Matthew (M.T.)" w:date="2021-06-04T16:26:00Z">
        <w:r>
          <w:rPr>
            <w:rFonts w:cs="Arial"/>
          </w:rPr>
          <w:t xml:space="preserve">The </w:t>
        </w:r>
        <w:proofErr w:type="spellStart"/>
        <w:r>
          <w:rPr>
            <w:rFonts w:cs="Arial"/>
          </w:rPr>
          <w:t>PPPServer</w:t>
        </w:r>
        <w:proofErr w:type="spellEnd"/>
        <w:r>
          <w:rPr>
            <w:rFonts w:cs="Arial"/>
          </w:rPr>
          <w:t xml:space="preserve"> shall set Entry 1 in the Inhibit Table to 'TRUE' when the Auto Save user setting is set to Off in the profile on the vehicle.</w:t>
        </w:r>
      </w:ins>
    </w:p>
    <w:p w14:paraId="4487CE51" w14:textId="77777777" w:rsidR="00312FB4" w:rsidRDefault="00312FB4" w:rsidP="00312FB4">
      <w:pPr>
        <w:rPr>
          <w:ins w:id="2620" w:author="Borrelli, Matthew (M.T.)" w:date="2021-06-04T16:26:00Z"/>
          <w:rFonts w:cs="Arial"/>
        </w:rPr>
      </w:pPr>
    </w:p>
    <w:p w14:paraId="2902E420" w14:textId="77777777" w:rsidR="00312FB4" w:rsidRPr="00E73E6D" w:rsidRDefault="00312FB4" w:rsidP="00312FB4">
      <w:pPr>
        <w:rPr>
          <w:ins w:id="2621" w:author="Borrelli, Matthew (M.T.)" w:date="2021-06-04T16:26:00Z"/>
          <w:rFonts w:cs="Arial"/>
        </w:rPr>
      </w:pPr>
      <w:ins w:id="2622" w:author="Borrelli, Matthew (M.T.)" w:date="2021-06-04T16:26:00Z">
        <w:r>
          <w:rPr>
            <w:rFonts w:cs="Arial"/>
          </w:rPr>
          <w:lastRenderedPageBreak/>
          <w:t xml:space="preserve">The </w:t>
        </w:r>
        <w:proofErr w:type="spellStart"/>
        <w:r>
          <w:rPr>
            <w:rFonts w:cs="Arial"/>
          </w:rPr>
          <w:t>PPPServer</w:t>
        </w:r>
        <w:proofErr w:type="spellEnd"/>
        <w:r>
          <w:rPr>
            <w:rFonts w:cs="Arial"/>
          </w:rPr>
          <w:t xml:space="preserve"> shall set Entry 1 in the Inhibit Table to 'FALSE' when the Auto Save user setting is set to On in the profile on the vehicle.</w:t>
        </w:r>
      </w:ins>
    </w:p>
    <w:p w14:paraId="6EF66C46" w14:textId="77777777" w:rsidR="00312FB4" w:rsidRPr="00CF5397" w:rsidRDefault="00312FB4" w:rsidP="00312FB4">
      <w:pPr>
        <w:pStyle w:val="Heading4"/>
        <w:rPr>
          <w:ins w:id="2623" w:author="Borrelli, Matthew (M.T.)" w:date="2021-06-04T16:26:00Z"/>
          <w:b w:val="0"/>
          <w:u w:val="single"/>
        </w:rPr>
      </w:pPr>
      <w:ins w:id="2624" w:author="Borrelli, Matthew (M.T.)" w:date="2021-06-04T16:26:00Z">
        <w:r w:rsidRPr="00CF5397">
          <w:rPr>
            <w:b w:val="0"/>
            <w:u w:val="single"/>
          </w:rPr>
          <w:t>PPP-REQ-420454/A-Update Inhibit Table - Easy Entry Easy Exit</w:t>
        </w:r>
      </w:ins>
    </w:p>
    <w:p w14:paraId="7EA4B2A9" w14:textId="77777777" w:rsidR="00312FB4" w:rsidRDefault="00312FB4" w:rsidP="00312FB4">
      <w:pPr>
        <w:rPr>
          <w:ins w:id="2625" w:author="Borrelli, Matthew (M.T.)" w:date="2021-06-04T16:26:00Z"/>
          <w:rFonts w:cs="Arial"/>
        </w:rPr>
      </w:pPr>
      <w:ins w:id="2626" w:author="Borrelli, Matthew (M.T.)" w:date="2021-06-04T16:26:00Z">
        <w:r>
          <w:rPr>
            <w:rFonts w:cs="Arial"/>
          </w:rPr>
          <w:t xml:space="preserve">The </w:t>
        </w:r>
        <w:proofErr w:type="spellStart"/>
        <w:r>
          <w:rPr>
            <w:rFonts w:cs="Arial"/>
          </w:rPr>
          <w:t>PPPServer</w:t>
        </w:r>
        <w:proofErr w:type="spellEnd"/>
        <w:r>
          <w:rPr>
            <w:rFonts w:cs="Arial"/>
          </w:rPr>
          <w:t xml:space="preserve"> shall set Entry 2 in the Inhibit Table to 'TRUE' when an Easy Entry Easy Exit event is active on the vehicle, as indicated by </w:t>
        </w:r>
        <w:proofErr w:type="spellStart"/>
        <w:r w:rsidRPr="00FC099A">
          <w:rPr>
            <w:rFonts w:cs="Arial"/>
          </w:rPr>
          <w:t>DriverSeatPosition_St</w:t>
        </w:r>
        <w:proofErr w:type="spellEnd"/>
        <w:r>
          <w:rPr>
            <w:rFonts w:cs="Arial"/>
          </w:rPr>
          <w:t xml:space="preserve"> = “(0x1) Easy Entry”.</w:t>
        </w:r>
      </w:ins>
    </w:p>
    <w:p w14:paraId="0F66F9B4" w14:textId="77777777" w:rsidR="00312FB4" w:rsidRDefault="00312FB4" w:rsidP="00312FB4">
      <w:pPr>
        <w:rPr>
          <w:ins w:id="2627" w:author="Borrelli, Matthew (M.T.)" w:date="2021-06-04T16:26:00Z"/>
          <w:rFonts w:cs="Arial"/>
        </w:rPr>
      </w:pPr>
    </w:p>
    <w:p w14:paraId="7C862F0D" w14:textId="77777777" w:rsidR="00312FB4" w:rsidRPr="00E73E6D" w:rsidRDefault="00312FB4" w:rsidP="00312FB4">
      <w:pPr>
        <w:rPr>
          <w:ins w:id="2628" w:author="Borrelli, Matthew (M.T.)" w:date="2021-06-04T16:26:00Z"/>
          <w:rFonts w:cs="Arial"/>
        </w:rPr>
      </w:pPr>
      <w:ins w:id="2629" w:author="Borrelli, Matthew (M.T.)" w:date="2021-06-04T16:26:00Z">
        <w:r>
          <w:rPr>
            <w:rFonts w:cs="Arial"/>
          </w:rPr>
          <w:t xml:space="preserve">The </w:t>
        </w:r>
        <w:proofErr w:type="spellStart"/>
        <w:r>
          <w:rPr>
            <w:rFonts w:cs="Arial"/>
          </w:rPr>
          <w:t>PPPServer</w:t>
        </w:r>
        <w:proofErr w:type="spellEnd"/>
        <w:r>
          <w:rPr>
            <w:rFonts w:cs="Arial"/>
          </w:rPr>
          <w:t xml:space="preserve"> shall set Entry 2 in the Inhibit Table to 'FALSE' when an Easy Entry Easy Exit event is not active on the vehicle, as indicated by </w:t>
        </w:r>
        <w:proofErr w:type="spellStart"/>
        <w:r w:rsidRPr="00FC099A">
          <w:rPr>
            <w:rFonts w:cs="Arial"/>
          </w:rPr>
          <w:t>DriverSeatPosition_St</w:t>
        </w:r>
        <w:proofErr w:type="spellEnd"/>
        <w:r>
          <w:rPr>
            <w:rFonts w:cs="Arial"/>
          </w:rPr>
          <w:t xml:space="preserve"> = “(0x4) Drive”.</w:t>
        </w:r>
      </w:ins>
    </w:p>
    <w:p w14:paraId="42C7FC8F" w14:textId="77777777" w:rsidR="00312FB4" w:rsidRPr="00CF5397" w:rsidRDefault="00312FB4" w:rsidP="00312FB4">
      <w:pPr>
        <w:pStyle w:val="Heading4"/>
        <w:rPr>
          <w:ins w:id="2630" w:author="Borrelli, Matthew (M.T.)" w:date="2021-06-04T16:26:00Z"/>
          <w:b w:val="0"/>
          <w:u w:val="single"/>
        </w:rPr>
      </w:pPr>
      <w:ins w:id="2631" w:author="Borrelli, Matthew (M.T.)" w:date="2021-06-04T16:26:00Z">
        <w:r w:rsidRPr="00CF5397">
          <w:rPr>
            <w:b w:val="0"/>
            <w:u w:val="single"/>
          </w:rPr>
          <w:t>PPP-REQ-420455/A-Update Inhibit Table - PPP Authentication</w:t>
        </w:r>
      </w:ins>
    </w:p>
    <w:p w14:paraId="0D30D717" w14:textId="77777777" w:rsidR="00312FB4" w:rsidRDefault="00312FB4" w:rsidP="00312FB4">
      <w:pPr>
        <w:rPr>
          <w:ins w:id="2632" w:author="Borrelli, Matthew (M.T.)" w:date="2021-06-04T16:26:00Z"/>
          <w:rFonts w:cs="Arial"/>
        </w:rPr>
      </w:pPr>
      <w:ins w:id="2633" w:author="Borrelli, Matthew (M.T.)" w:date="2021-06-04T16:26:00Z">
        <w:r>
          <w:rPr>
            <w:rFonts w:cs="Arial"/>
          </w:rPr>
          <w:t xml:space="preserve">The </w:t>
        </w:r>
        <w:proofErr w:type="spellStart"/>
        <w:r>
          <w:rPr>
            <w:rFonts w:cs="Arial"/>
          </w:rPr>
          <w:t>PPPServer</w:t>
        </w:r>
        <w:proofErr w:type="spellEnd"/>
        <w:r>
          <w:rPr>
            <w:rFonts w:cs="Arial"/>
          </w:rPr>
          <w:t xml:space="preserve"> shall set Entry 3 in the Inhibit Table to 'FALSE' when the profile on the vehicle is authenticated (</w:t>
        </w:r>
        <w:r w:rsidRPr="003F580F">
          <w:rPr>
            <w:rFonts w:cs="Arial"/>
            <w:highlight w:val="yellow"/>
          </w:rPr>
          <w:t>see authentication methods</w:t>
        </w:r>
        <w:r>
          <w:rPr>
            <w:rFonts w:cs="Arial"/>
          </w:rPr>
          <w:t xml:space="preserve">), as indicated by </w:t>
        </w:r>
        <w:r w:rsidRPr="00CE00E9">
          <w:rPr>
            <w:rFonts w:cs="Arial"/>
            <w:highlight w:val="yellow"/>
          </w:rPr>
          <w:t>'Profile Authentication' = 'Authenticated'</w:t>
        </w:r>
        <w:r>
          <w:rPr>
            <w:rFonts w:cs="Arial"/>
          </w:rPr>
          <w:t>.</w:t>
        </w:r>
      </w:ins>
    </w:p>
    <w:p w14:paraId="25B8385E" w14:textId="77777777" w:rsidR="00312FB4" w:rsidRDefault="00312FB4" w:rsidP="00312FB4">
      <w:pPr>
        <w:rPr>
          <w:ins w:id="2634" w:author="Borrelli, Matthew (M.T.)" w:date="2021-06-04T16:26:00Z"/>
          <w:rFonts w:cs="Arial"/>
        </w:rPr>
      </w:pPr>
    </w:p>
    <w:p w14:paraId="27572BAB" w14:textId="77777777" w:rsidR="00312FB4" w:rsidRPr="00E73E6D" w:rsidRDefault="00312FB4" w:rsidP="00312FB4">
      <w:pPr>
        <w:rPr>
          <w:ins w:id="2635" w:author="Borrelli, Matthew (M.T.)" w:date="2021-06-04T16:26:00Z"/>
          <w:rFonts w:cs="Arial"/>
        </w:rPr>
      </w:pPr>
      <w:ins w:id="2636" w:author="Borrelli, Matthew (M.T.)" w:date="2021-06-04T16:26:00Z">
        <w:r>
          <w:rPr>
            <w:rFonts w:cs="Arial"/>
          </w:rPr>
          <w:t xml:space="preserve">The </w:t>
        </w:r>
        <w:proofErr w:type="spellStart"/>
        <w:r>
          <w:rPr>
            <w:rFonts w:cs="Arial"/>
          </w:rPr>
          <w:t>PPPServer</w:t>
        </w:r>
        <w:proofErr w:type="spellEnd"/>
        <w:r>
          <w:rPr>
            <w:rFonts w:cs="Arial"/>
          </w:rPr>
          <w:t xml:space="preserve"> function shall set Entry 3 in the Inhibit Table to 'TRUE' when the profile on the vehicle is not authenticated (</w:t>
        </w:r>
        <w:r w:rsidRPr="003F580F">
          <w:rPr>
            <w:rFonts w:cs="Arial"/>
            <w:highlight w:val="yellow"/>
          </w:rPr>
          <w:t>see authentication methods</w:t>
        </w:r>
        <w:r>
          <w:rPr>
            <w:rFonts w:cs="Arial"/>
          </w:rPr>
          <w:t xml:space="preserve">), as indicated by </w:t>
        </w:r>
        <w:r w:rsidRPr="00CE00E9">
          <w:rPr>
            <w:rFonts w:cs="Arial"/>
            <w:highlight w:val="yellow"/>
          </w:rPr>
          <w:t>'Profile Authentication' = '</w:t>
        </w:r>
        <w:r>
          <w:rPr>
            <w:rFonts w:cs="Arial"/>
            <w:highlight w:val="yellow"/>
          </w:rPr>
          <w:t xml:space="preserve">Not </w:t>
        </w:r>
        <w:r w:rsidRPr="00CE00E9">
          <w:rPr>
            <w:rFonts w:cs="Arial"/>
            <w:highlight w:val="yellow"/>
          </w:rPr>
          <w:t>Authenticated'</w:t>
        </w:r>
        <w:r>
          <w:rPr>
            <w:rFonts w:cs="Arial"/>
          </w:rPr>
          <w:t>.</w:t>
        </w:r>
      </w:ins>
    </w:p>
    <w:p w14:paraId="5632F777" w14:textId="77777777" w:rsidR="00312FB4" w:rsidRPr="00CF5397" w:rsidRDefault="00312FB4" w:rsidP="00312FB4">
      <w:pPr>
        <w:pStyle w:val="Heading4"/>
        <w:rPr>
          <w:ins w:id="2637" w:author="Borrelli, Matthew (M.T.)" w:date="2021-06-04T16:26:00Z"/>
          <w:b w:val="0"/>
          <w:u w:val="single"/>
        </w:rPr>
      </w:pPr>
      <w:ins w:id="2638" w:author="Borrelli, Matthew (M.T.)" w:date="2021-06-04T16:26:00Z">
        <w:r w:rsidRPr="00CF5397">
          <w:rPr>
            <w:b w:val="0"/>
            <w:u w:val="single"/>
          </w:rPr>
          <w:t>PPP-REQ-420456/A-Update Inhibit Table - Rejuvenate</w:t>
        </w:r>
      </w:ins>
    </w:p>
    <w:p w14:paraId="7C4C80D8" w14:textId="77777777" w:rsidR="00312FB4" w:rsidRDefault="00312FB4" w:rsidP="00312FB4">
      <w:pPr>
        <w:rPr>
          <w:ins w:id="2639" w:author="Borrelli, Matthew (M.T.)" w:date="2021-06-04T16:26:00Z"/>
          <w:rFonts w:cs="Arial"/>
        </w:rPr>
      </w:pPr>
      <w:ins w:id="2640" w:author="Borrelli, Matthew (M.T.)" w:date="2021-06-04T16:26:00Z">
        <w:r>
          <w:rPr>
            <w:rFonts w:cs="Arial"/>
          </w:rPr>
          <w:t xml:space="preserve">The </w:t>
        </w:r>
        <w:proofErr w:type="spellStart"/>
        <w:r>
          <w:rPr>
            <w:rFonts w:cs="Arial"/>
          </w:rPr>
          <w:t>PPPServer</w:t>
        </w:r>
        <w:proofErr w:type="spellEnd"/>
        <w:r>
          <w:rPr>
            <w:rFonts w:cs="Arial"/>
          </w:rPr>
          <w:t xml:space="preserve"> shall set Entry 4 in the Inhibit Table to 'FALSE' when Rejuvenate is no longer active on the vehicle, as indicated by '</w:t>
        </w:r>
        <w:proofErr w:type="spellStart"/>
        <w:r>
          <w:rPr>
            <w:rFonts w:cs="Arial"/>
          </w:rPr>
          <w:t>RejuvActive_Stat</w:t>
        </w:r>
        <w:proofErr w:type="spellEnd"/>
        <w:r>
          <w:rPr>
            <w:rFonts w:cs="Arial"/>
          </w:rPr>
          <w:t>' = 'Inactive'.</w:t>
        </w:r>
      </w:ins>
    </w:p>
    <w:p w14:paraId="1DF7DEE6" w14:textId="77777777" w:rsidR="00312FB4" w:rsidRDefault="00312FB4" w:rsidP="00312FB4">
      <w:pPr>
        <w:rPr>
          <w:ins w:id="2641" w:author="Borrelli, Matthew (M.T.)" w:date="2021-06-04T16:26:00Z"/>
          <w:rFonts w:cs="Arial"/>
        </w:rPr>
      </w:pPr>
    </w:p>
    <w:p w14:paraId="492EDDEB" w14:textId="77777777" w:rsidR="00312FB4" w:rsidRPr="00E73E6D" w:rsidRDefault="00312FB4" w:rsidP="00312FB4">
      <w:pPr>
        <w:rPr>
          <w:ins w:id="2642" w:author="Borrelli, Matthew (M.T.)" w:date="2021-06-04T16:26:00Z"/>
          <w:rFonts w:cs="Arial"/>
        </w:rPr>
      </w:pPr>
      <w:ins w:id="2643" w:author="Borrelli, Matthew (M.T.)" w:date="2021-06-04T16:26:00Z">
        <w:r>
          <w:rPr>
            <w:rFonts w:cs="Arial"/>
          </w:rPr>
          <w:t xml:space="preserve">The </w:t>
        </w:r>
        <w:proofErr w:type="spellStart"/>
        <w:r>
          <w:rPr>
            <w:rFonts w:cs="Arial"/>
          </w:rPr>
          <w:t>PPPServer</w:t>
        </w:r>
        <w:proofErr w:type="spellEnd"/>
        <w:r>
          <w:rPr>
            <w:rFonts w:cs="Arial"/>
          </w:rPr>
          <w:t xml:space="preserve"> shall set Entry 4 in the Inhibit Table to 'TRUE' when Rejuvenate is active on the vehicle, as indicated by the '</w:t>
        </w:r>
        <w:proofErr w:type="spellStart"/>
        <w:r>
          <w:rPr>
            <w:rFonts w:cs="Arial"/>
          </w:rPr>
          <w:t>RejuvActive_Stat</w:t>
        </w:r>
        <w:proofErr w:type="spellEnd"/>
        <w:r>
          <w:rPr>
            <w:rFonts w:cs="Arial"/>
          </w:rPr>
          <w:t>' = 'Active'.</w:t>
        </w:r>
      </w:ins>
    </w:p>
    <w:p w14:paraId="26045B56" w14:textId="77777777" w:rsidR="00312FB4" w:rsidRPr="00CF5397" w:rsidRDefault="00312FB4" w:rsidP="00312FB4">
      <w:pPr>
        <w:pStyle w:val="Heading4"/>
        <w:rPr>
          <w:ins w:id="2644" w:author="Borrelli, Matthew (M.T.)" w:date="2021-06-04T16:26:00Z"/>
          <w:b w:val="0"/>
          <w:u w:val="single"/>
        </w:rPr>
      </w:pPr>
      <w:ins w:id="2645" w:author="Borrelli, Matthew (M.T.)" w:date="2021-06-04T16:26:00Z">
        <w:r w:rsidRPr="00CF5397">
          <w:rPr>
            <w:b w:val="0"/>
            <w:u w:val="single"/>
          </w:rPr>
          <w:t>PPP-REQ-420457/A-Update Inhibit Table - Stowable Steering Column</w:t>
        </w:r>
      </w:ins>
    </w:p>
    <w:p w14:paraId="1030B95A" w14:textId="77777777" w:rsidR="00312FB4" w:rsidRDefault="00312FB4" w:rsidP="00312FB4">
      <w:pPr>
        <w:rPr>
          <w:ins w:id="2646" w:author="Borrelli, Matthew (M.T.)" w:date="2021-06-04T16:26:00Z"/>
          <w:rFonts w:cs="Arial"/>
        </w:rPr>
      </w:pPr>
      <w:ins w:id="2647" w:author="Borrelli, Matthew (M.T.)" w:date="2021-06-04T16:26:00Z">
        <w:r>
          <w:rPr>
            <w:rFonts w:cs="Arial"/>
          </w:rPr>
          <w:t xml:space="preserve">The </w:t>
        </w:r>
        <w:proofErr w:type="spellStart"/>
        <w:r>
          <w:rPr>
            <w:rFonts w:cs="Arial"/>
          </w:rPr>
          <w:t>PPPServer</w:t>
        </w:r>
        <w:proofErr w:type="spellEnd"/>
        <w:r>
          <w:rPr>
            <w:rFonts w:cs="Arial"/>
          </w:rPr>
          <w:t xml:space="preserve"> shall set Entry 5 in the Inhibit Table to 'FALSE' when Stowable Steering Column is no longer active on the vehicle, as indicated by '</w:t>
        </w:r>
        <w:proofErr w:type="spellStart"/>
        <w:r>
          <w:rPr>
            <w:rFonts w:cs="Arial"/>
          </w:rPr>
          <w:t>Ssw</w:t>
        </w:r>
        <w:proofErr w:type="spellEnd"/>
        <w:r>
          <w:rPr>
            <w:rFonts w:cs="Arial"/>
          </w:rPr>
          <w:t>/</w:t>
        </w:r>
        <w:proofErr w:type="spellStart"/>
        <w:r>
          <w:rPr>
            <w:rFonts w:cs="Arial"/>
          </w:rPr>
          <w:t>DttStateStat</w:t>
        </w:r>
        <w:proofErr w:type="spellEnd"/>
        <w:r>
          <w:rPr>
            <w:rFonts w:cs="Arial"/>
          </w:rPr>
          <w:t>' = 'Inactive'.</w:t>
        </w:r>
      </w:ins>
    </w:p>
    <w:p w14:paraId="384373A2" w14:textId="77777777" w:rsidR="00312FB4" w:rsidRDefault="00312FB4" w:rsidP="00312FB4">
      <w:pPr>
        <w:rPr>
          <w:ins w:id="2648" w:author="Borrelli, Matthew (M.T.)" w:date="2021-06-04T16:26:00Z"/>
          <w:rFonts w:cs="Arial"/>
        </w:rPr>
      </w:pPr>
    </w:p>
    <w:p w14:paraId="0EB7E1B3" w14:textId="77777777" w:rsidR="00312FB4" w:rsidRPr="00E73E6D" w:rsidRDefault="00312FB4" w:rsidP="00312FB4">
      <w:pPr>
        <w:rPr>
          <w:ins w:id="2649" w:author="Borrelli, Matthew (M.T.)" w:date="2021-06-04T16:26:00Z"/>
          <w:rFonts w:cs="Arial"/>
        </w:rPr>
      </w:pPr>
      <w:ins w:id="2650" w:author="Borrelli, Matthew (M.T.)" w:date="2021-06-04T16:26:00Z">
        <w:r>
          <w:rPr>
            <w:rFonts w:cs="Arial"/>
          </w:rPr>
          <w:t xml:space="preserve">The </w:t>
        </w:r>
        <w:proofErr w:type="spellStart"/>
        <w:r>
          <w:rPr>
            <w:rFonts w:cs="Arial"/>
          </w:rPr>
          <w:t>PPPServer</w:t>
        </w:r>
        <w:proofErr w:type="spellEnd"/>
        <w:r>
          <w:rPr>
            <w:rFonts w:cs="Arial"/>
          </w:rPr>
          <w:t xml:space="preserve"> shall set Entry 5 in the Inhibit Table to 'TRUE' when Stowable Steering Column is active on the vehicle, as indicated by '</w:t>
        </w:r>
        <w:proofErr w:type="spellStart"/>
        <w:r>
          <w:rPr>
            <w:rFonts w:cs="Arial"/>
          </w:rPr>
          <w:t>Ssw</w:t>
        </w:r>
        <w:proofErr w:type="spellEnd"/>
        <w:r>
          <w:rPr>
            <w:rFonts w:cs="Arial"/>
          </w:rPr>
          <w:t>/</w:t>
        </w:r>
        <w:proofErr w:type="spellStart"/>
        <w:r>
          <w:rPr>
            <w:rFonts w:cs="Arial"/>
          </w:rPr>
          <w:t>DttStateStat</w:t>
        </w:r>
        <w:proofErr w:type="spellEnd"/>
        <w:r>
          <w:rPr>
            <w:rFonts w:cs="Arial"/>
          </w:rPr>
          <w:t>' = 'Active'.</w:t>
        </w:r>
      </w:ins>
    </w:p>
    <w:p w14:paraId="3F5A4D52" w14:textId="77777777" w:rsidR="00312FB4" w:rsidRPr="00CF5397" w:rsidRDefault="00312FB4" w:rsidP="00312FB4">
      <w:pPr>
        <w:pStyle w:val="Heading4"/>
        <w:rPr>
          <w:ins w:id="2651" w:author="Borrelli, Matthew (M.T.)" w:date="2021-06-04T16:26:00Z"/>
          <w:b w:val="0"/>
          <w:u w:val="single"/>
        </w:rPr>
      </w:pPr>
      <w:ins w:id="2652" w:author="Borrelli, Matthew (M.T.)" w:date="2021-06-04T16:26:00Z">
        <w:r w:rsidRPr="00CF5397">
          <w:rPr>
            <w:b w:val="0"/>
            <w:u w:val="single"/>
          </w:rPr>
          <w:t>PPP-REQ-420458/A-Update Inhibit Table - Complete Profile Recall</w:t>
        </w:r>
      </w:ins>
    </w:p>
    <w:p w14:paraId="06550C99" w14:textId="77777777" w:rsidR="00312FB4" w:rsidRDefault="00312FB4" w:rsidP="00312FB4">
      <w:pPr>
        <w:rPr>
          <w:ins w:id="2653" w:author="Borrelli, Matthew (M.T.)" w:date="2021-06-04T16:26:00Z"/>
          <w:rFonts w:cs="Arial"/>
        </w:rPr>
      </w:pPr>
      <w:ins w:id="2654" w:author="Borrelli, Matthew (M.T.)" w:date="2021-06-04T16:26:00Z">
        <w:r>
          <w:rPr>
            <w:rFonts w:cs="Arial"/>
          </w:rPr>
          <w:t xml:space="preserve">The </w:t>
        </w:r>
        <w:proofErr w:type="spellStart"/>
        <w:r>
          <w:rPr>
            <w:rFonts w:cs="Arial"/>
          </w:rPr>
          <w:t>PPPServer</w:t>
        </w:r>
        <w:proofErr w:type="spellEnd"/>
        <w:r>
          <w:rPr>
            <w:rFonts w:cs="Arial"/>
          </w:rPr>
          <w:t xml:space="preserve"> shall set Entry 6 in the Inhibit Table to 'FALSE' when a profile recall including positional settings is completed, as indicated by '</w:t>
        </w:r>
        <w:proofErr w:type="spellStart"/>
        <w:r>
          <w:rPr>
            <w:rFonts w:cs="Arial"/>
          </w:rPr>
          <w:t>PersNo_D_Actl</w:t>
        </w:r>
        <w:proofErr w:type="spellEnd"/>
        <w:r>
          <w:rPr>
            <w:rFonts w:cs="Arial"/>
          </w:rPr>
          <w:t>' and '</w:t>
        </w:r>
        <w:proofErr w:type="spellStart"/>
        <w:r>
          <w:rPr>
            <w:rFonts w:cs="Arial"/>
          </w:rPr>
          <w:t>PersNoPos_D_Actl</w:t>
        </w:r>
        <w:proofErr w:type="spellEnd"/>
        <w:r>
          <w:rPr>
            <w:rFonts w:cs="Arial"/>
          </w:rPr>
          <w:t>' being equal.</w:t>
        </w:r>
      </w:ins>
    </w:p>
    <w:p w14:paraId="07D0F9D7" w14:textId="77777777" w:rsidR="00312FB4" w:rsidRDefault="00312FB4" w:rsidP="00312FB4">
      <w:pPr>
        <w:rPr>
          <w:ins w:id="2655" w:author="Borrelli, Matthew (M.T.)" w:date="2021-06-04T16:26:00Z"/>
          <w:rFonts w:cs="Arial"/>
        </w:rPr>
      </w:pPr>
    </w:p>
    <w:p w14:paraId="770D5FAE" w14:textId="77777777" w:rsidR="00312FB4" w:rsidRPr="00E73E6D" w:rsidRDefault="00312FB4" w:rsidP="00312FB4">
      <w:pPr>
        <w:rPr>
          <w:ins w:id="2656" w:author="Borrelli, Matthew (M.T.)" w:date="2021-06-04T16:26:00Z"/>
          <w:rFonts w:cs="Arial"/>
        </w:rPr>
      </w:pPr>
      <w:ins w:id="2657" w:author="Borrelli, Matthew (M.T.)" w:date="2021-06-04T16:26:00Z">
        <w:r>
          <w:rPr>
            <w:rFonts w:cs="Arial"/>
          </w:rPr>
          <w:t xml:space="preserve">The </w:t>
        </w:r>
        <w:proofErr w:type="spellStart"/>
        <w:r>
          <w:rPr>
            <w:rFonts w:cs="Arial"/>
          </w:rPr>
          <w:t>PPPServer</w:t>
        </w:r>
        <w:proofErr w:type="spellEnd"/>
        <w:r>
          <w:rPr>
            <w:rFonts w:cs="Arial"/>
          </w:rPr>
          <w:t xml:space="preserve"> shall set Entry 6 in the Inhibit Table to 'TRUE' when a profile recall including positional settings is unable to complete, as indicated by '</w:t>
        </w:r>
        <w:proofErr w:type="spellStart"/>
        <w:r>
          <w:rPr>
            <w:rFonts w:cs="Arial"/>
          </w:rPr>
          <w:t>PersNo_D_Actl</w:t>
        </w:r>
        <w:proofErr w:type="spellEnd"/>
        <w:r>
          <w:rPr>
            <w:rFonts w:cs="Arial"/>
          </w:rPr>
          <w:t>' and '</w:t>
        </w:r>
        <w:proofErr w:type="spellStart"/>
        <w:r>
          <w:rPr>
            <w:rFonts w:cs="Arial"/>
          </w:rPr>
          <w:t>PersNoPos_D_Actl</w:t>
        </w:r>
        <w:proofErr w:type="spellEnd"/>
        <w:r>
          <w:rPr>
            <w:rFonts w:cs="Arial"/>
          </w:rPr>
          <w:t>' being inequal.</w:t>
        </w:r>
      </w:ins>
    </w:p>
    <w:p w14:paraId="571C875A" w14:textId="77777777" w:rsidR="00312FB4" w:rsidRPr="00CF5397" w:rsidRDefault="00312FB4" w:rsidP="00312FB4">
      <w:pPr>
        <w:pStyle w:val="Heading4"/>
        <w:rPr>
          <w:ins w:id="2658" w:author="Borrelli, Matthew (M.T.)" w:date="2021-06-04T16:26:00Z"/>
          <w:b w:val="0"/>
          <w:u w:val="single"/>
        </w:rPr>
      </w:pPr>
      <w:ins w:id="2659" w:author="Borrelli, Matthew (M.T.)" w:date="2021-06-04T16:26:00Z">
        <w:r w:rsidRPr="00CF5397">
          <w:rPr>
            <w:b w:val="0"/>
            <w:u w:val="single"/>
          </w:rPr>
          <w:t>PPP-REQ-420459/A-Inhibit Table Allocation</w:t>
        </w:r>
      </w:ins>
    </w:p>
    <w:p w14:paraId="7C816C52" w14:textId="77777777" w:rsidR="00312FB4" w:rsidRDefault="00312FB4" w:rsidP="00312FB4">
      <w:pPr>
        <w:rPr>
          <w:ins w:id="2660" w:author="Borrelli, Matthew (M.T.)" w:date="2021-06-04T16:26:00Z"/>
          <w:rFonts w:cs="Arial"/>
        </w:rPr>
      </w:pPr>
      <w:ins w:id="2661" w:author="Borrelli, Matthew (M.T.)" w:date="2021-06-04T16:26:00Z">
        <w:r>
          <w:rPr>
            <w:rFonts w:cs="Arial"/>
          </w:rPr>
          <w:t xml:space="preserve">The </w:t>
        </w:r>
        <w:proofErr w:type="spellStart"/>
        <w:r>
          <w:rPr>
            <w:rFonts w:cs="Arial"/>
          </w:rPr>
          <w:t>PPPServer</w:t>
        </w:r>
        <w:proofErr w:type="spellEnd"/>
        <w:r>
          <w:rPr>
            <w:rFonts w:cs="Arial"/>
          </w:rPr>
          <w:t xml:space="preserve"> shall maintain an Inhibit Table to store the status of the following Inhibit Requests:</w:t>
        </w:r>
      </w:ins>
    </w:p>
    <w:tbl>
      <w:tblPr>
        <w:tblStyle w:val="TableGrid"/>
        <w:tblW w:w="9265" w:type="dxa"/>
        <w:jc w:val="center"/>
        <w:tblLook w:val="04A0" w:firstRow="1" w:lastRow="0" w:firstColumn="1" w:lastColumn="0" w:noHBand="0" w:noVBand="1"/>
      </w:tblPr>
      <w:tblGrid>
        <w:gridCol w:w="1313"/>
        <w:gridCol w:w="5882"/>
        <w:gridCol w:w="2070"/>
      </w:tblGrid>
      <w:tr w:rsidR="00312FB4" w:rsidRPr="00DA09D7" w14:paraId="38D90777" w14:textId="77777777" w:rsidTr="00F659A1">
        <w:trPr>
          <w:jc w:val="center"/>
          <w:ins w:id="2662" w:author="Borrelli, Matthew (M.T.)" w:date="2021-06-04T16:26:00Z"/>
        </w:trPr>
        <w:tc>
          <w:tcPr>
            <w:tcW w:w="1313" w:type="dxa"/>
            <w:shd w:val="clear" w:color="auto" w:fill="D9D9D9" w:themeFill="background1" w:themeFillShade="D9"/>
          </w:tcPr>
          <w:p w14:paraId="0C2583D2" w14:textId="77777777" w:rsidR="00312FB4" w:rsidRPr="00DA09D7" w:rsidRDefault="00312FB4" w:rsidP="00F659A1">
            <w:pPr>
              <w:rPr>
                <w:ins w:id="2663" w:author="Borrelli, Matthew (M.T.)" w:date="2021-06-04T16:26:00Z"/>
                <w:rFonts w:asciiTheme="minorHAnsi" w:hAnsiTheme="minorHAnsi" w:cstheme="minorHAnsi"/>
                <w:szCs w:val="22"/>
              </w:rPr>
            </w:pPr>
            <w:ins w:id="2664" w:author="Borrelli, Matthew (M.T.)" w:date="2021-06-04T16:26:00Z">
              <w:r w:rsidRPr="00DA09D7">
                <w:rPr>
                  <w:rFonts w:asciiTheme="minorHAnsi" w:hAnsiTheme="minorHAnsi" w:cstheme="minorHAnsi"/>
                  <w:szCs w:val="22"/>
                </w:rPr>
                <w:t>Request ID</w:t>
              </w:r>
            </w:ins>
          </w:p>
        </w:tc>
        <w:tc>
          <w:tcPr>
            <w:tcW w:w="5882" w:type="dxa"/>
            <w:shd w:val="clear" w:color="auto" w:fill="D9D9D9" w:themeFill="background1" w:themeFillShade="D9"/>
          </w:tcPr>
          <w:p w14:paraId="163ED6D9" w14:textId="77777777" w:rsidR="00312FB4" w:rsidRPr="00DA09D7" w:rsidRDefault="00312FB4" w:rsidP="00F659A1">
            <w:pPr>
              <w:rPr>
                <w:ins w:id="2665" w:author="Borrelli, Matthew (M.T.)" w:date="2021-06-04T16:26:00Z"/>
                <w:rFonts w:asciiTheme="minorHAnsi" w:hAnsiTheme="minorHAnsi" w:cstheme="minorHAnsi"/>
                <w:szCs w:val="22"/>
              </w:rPr>
            </w:pPr>
            <w:ins w:id="2666" w:author="Borrelli, Matthew (M.T.)" w:date="2021-06-04T16:26:00Z">
              <w:r w:rsidRPr="00DA09D7">
                <w:rPr>
                  <w:rFonts w:asciiTheme="minorHAnsi" w:hAnsiTheme="minorHAnsi" w:cstheme="minorHAnsi"/>
                  <w:szCs w:val="22"/>
                </w:rPr>
                <w:t>Request Type</w:t>
              </w:r>
            </w:ins>
          </w:p>
        </w:tc>
        <w:tc>
          <w:tcPr>
            <w:tcW w:w="2070" w:type="dxa"/>
            <w:shd w:val="clear" w:color="auto" w:fill="D9D9D9" w:themeFill="background1" w:themeFillShade="D9"/>
          </w:tcPr>
          <w:p w14:paraId="03C50838" w14:textId="77777777" w:rsidR="00312FB4" w:rsidRPr="0019619C" w:rsidRDefault="00312FB4" w:rsidP="00F659A1">
            <w:pPr>
              <w:rPr>
                <w:ins w:id="2667" w:author="Borrelli, Matthew (M.T.)" w:date="2021-06-04T16:26:00Z"/>
                <w:rFonts w:asciiTheme="minorHAnsi" w:hAnsiTheme="minorHAnsi" w:cstheme="minorHAnsi"/>
                <w:szCs w:val="22"/>
              </w:rPr>
            </w:pPr>
            <w:ins w:id="2668" w:author="Borrelli, Matthew (M.T.)" w:date="2021-06-04T16:26:00Z">
              <w:r w:rsidRPr="0019619C">
                <w:rPr>
                  <w:rFonts w:asciiTheme="minorHAnsi" w:hAnsiTheme="minorHAnsi" w:cstheme="minorHAnsi"/>
                  <w:szCs w:val="22"/>
                </w:rPr>
                <w:t>Value</w:t>
              </w:r>
              <w:r>
                <w:rPr>
                  <w:rFonts w:asciiTheme="minorHAnsi" w:hAnsiTheme="minorHAnsi" w:cstheme="minorHAnsi"/>
                  <w:szCs w:val="22"/>
                </w:rPr>
                <w:t xml:space="preserve"> (True /False)</w:t>
              </w:r>
            </w:ins>
          </w:p>
        </w:tc>
      </w:tr>
      <w:tr w:rsidR="00312FB4" w:rsidRPr="00DA09D7" w14:paraId="0FC356A8" w14:textId="77777777" w:rsidTr="00F659A1">
        <w:trPr>
          <w:jc w:val="center"/>
          <w:ins w:id="2669" w:author="Borrelli, Matthew (M.T.)" w:date="2021-06-04T16:26:00Z"/>
        </w:trPr>
        <w:tc>
          <w:tcPr>
            <w:tcW w:w="1313" w:type="dxa"/>
          </w:tcPr>
          <w:p w14:paraId="79001FC4" w14:textId="77777777" w:rsidR="00312FB4" w:rsidRPr="00DA09D7" w:rsidRDefault="00312FB4" w:rsidP="00F659A1">
            <w:pPr>
              <w:jc w:val="center"/>
              <w:rPr>
                <w:ins w:id="2670" w:author="Borrelli, Matthew (M.T.)" w:date="2021-06-04T16:26:00Z"/>
                <w:rFonts w:asciiTheme="minorHAnsi" w:hAnsiTheme="minorHAnsi" w:cstheme="minorHAnsi"/>
                <w:szCs w:val="22"/>
              </w:rPr>
            </w:pPr>
            <w:ins w:id="2671" w:author="Borrelli, Matthew (M.T.)" w:date="2021-06-04T16:26:00Z">
              <w:r w:rsidRPr="00DA09D7">
                <w:rPr>
                  <w:rFonts w:asciiTheme="minorHAnsi" w:hAnsiTheme="minorHAnsi" w:cstheme="minorHAnsi"/>
                  <w:szCs w:val="22"/>
                </w:rPr>
                <w:t>1</w:t>
              </w:r>
            </w:ins>
          </w:p>
        </w:tc>
        <w:tc>
          <w:tcPr>
            <w:tcW w:w="5882" w:type="dxa"/>
          </w:tcPr>
          <w:p w14:paraId="14CFA39B" w14:textId="77777777" w:rsidR="00312FB4" w:rsidRPr="00FA0343" w:rsidRDefault="00312FB4" w:rsidP="00F659A1">
            <w:pPr>
              <w:rPr>
                <w:ins w:id="2672" w:author="Borrelli, Matthew (M.T.)" w:date="2021-06-04T16:26:00Z"/>
                <w:rFonts w:asciiTheme="minorHAnsi" w:hAnsiTheme="minorHAnsi" w:cstheme="minorHAnsi"/>
                <w:szCs w:val="22"/>
              </w:rPr>
            </w:pPr>
            <w:ins w:id="2673" w:author="Borrelli, Matthew (M.T.)" w:date="2021-06-04T16:26:00Z">
              <w:r w:rsidRPr="00FA0343">
                <w:rPr>
                  <w:rFonts w:asciiTheme="minorHAnsi" w:hAnsiTheme="minorHAnsi" w:cstheme="minorHAnsi"/>
                  <w:szCs w:val="22"/>
                </w:rPr>
                <w:t xml:space="preserve">Auto Save </w:t>
              </w:r>
              <w:r>
                <w:rPr>
                  <w:rFonts w:asciiTheme="minorHAnsi" w:hAnsiTheme="minorHAnsi" w:cstheme="minorHAnsi"/>
                  <w:szCs w:val="22"/>
                </w:rPr>
                <w:t xml:space="preserve">user setting </w:t>
              </w:r>
              <w:r w:rsidRPr="00FA0343">
                <w:rPr>
                  <w:rFonts w:asciiTheme="minorHAnsi" w:hAnsiTheme="minorHAnsi" w:cstheme="minorHAnsi"/>
                  <w:szCs w:val="22"/>
                </w:rPr>
                <w:t xml:space="preserve">is </w:t>
              </w:r>
              <w:r>
                <w:rPr>
                  <w:rFonts w:asciiTheme="minorHAnsi" w:hAnsiTheme="minorHAnsi" w:cstheme="minorHAnsi"/>
                  <w:szCs w:val="22"/>
                </w:rPr>
                <w:t>set to Off</w:t>
              </w:r>
              <w:r w:rsidRPr="00FA0343">
                <w:rPr>
                  <w:rFonts w:asciiTheme="minorHAnsi" w:hAnsiTheme="minorHAnsi" w:cstheme="minorHAnsi"/>
                  <w:szCs w:val="22"/>
                </w:rPr>
                <w:t xml:space="preserve"> in the profile on the vehicle</w:t>
              </w:r>
            </w:ins>
          </w:p>
        </w:tc>
        <w:tc>
          <w:tcPr>
            <w:tcW w:w="2070" w:type="dxa"/>
          </w:tcPr>
          <w:p w14:paraId="7CC43F75" w14:textId="77777777" w:rsidR="00312FB4" w:rsidRPr="0019619C" w:rsidRDefault="00312FB4" w:rsidP="00F659A1">
            <w:pPr>
              <w:jc w:val="center"/>
              <w:rPr>
                <w:ins w:id="2674" w:author="Borrelli, Matthew (M.T.)" w:date="2021-06-04T16:26:00Z"/>
                <w:rFonts w:asciiTheme="minorHAnsi" w:hAnsiTheme="minorHAnsi" w:cstheme="minorHAnsi"/>
                <w:szCs w:val="22"/>
              </w:rPr>
            </w:pPr>
            <w:ins w:id="2675" w:author="Borrelli, Matthew (M.T.)" w:date="2021-06-04T16:26:00Z">
              <w:r>
                <w:rPr>
                  <w:rFonts w:asciiTheme="minorHAnsi" w:hAnsiTheme="minorHAnsi" w:cstheme="minorHAnsi"/>
                  <w:szCs w:val="22"/>
                </w:rPr>
                <w:t>T/F</w:t>
              </w:r>
            </w:ins>
          </w:p>
        </w:tc>
      </w:tr>
      <w:tr w:rsidR="00312FB4" w:rsidRPr="00DA09D7" w14:paraId="28614A30" w14:textId="77777777" w:rsidTr="00F659A1">
        <w:trPr>
          <w:jc w:val="center"/>
          <w:ins w:id="2676" w:author="Borrelli, Matthew (M.T.)" w:date="2021-06-04T16:26:00Z"/>
        </w:trPr>
        <w:tc>
          <w:tcPr>
            <w:tcW w:w="1313" w:type="dxa"/>
          </w:tcPr>
          <w:p w14:paraId="53E014EA" w14:textId="77777777" w:rsidR="00312FB4" w:rsidRPr="00DA09D7" w:rsidRDefault="00312FB4" w:rsidP="00F659A1">
            <w:pPr>
              <w:jc w:val="center"/>
              <w:rPr>
                <w:ins w:id="2677" w:author="Borrelli, Matthew (M.T.)" w:date="2021-06-04T16:26:00Z"/>
                <w:rFonts w:asciiTheme="minorHAnsi" w:hAnsiTheme="minorHAnsi" w:cstheme="minorHAnsi"/>
                <w:szCs w:val="22"/>
              </w:rPr>
            </w:pPr>
            <w:ins w:id="2678" w:author="Borrelli, Matthew (M.T.)" w:date="2021-06-04T16:26:00Z">
              <w:r w:rsidRPr="00DA09D7">
                <w:rPr>
                  <w:rFonts w:asciiTheme="minorHAnsi" w:hAnsiTheme="minorHAnsi" w:cstheme="minorHAnsi"/>
                  <w:szCs w:val="22"/>
                </w:rPr>
                <w:t>2</w:t>
              </w:r>
            </w:ins>
          </w:p>
        </w:tc>
        <w:tc>
          <w:tcPr>
            <w:tcW w:w="5882" w:type="dxa"/>
          </w:tcPr>
          <w:p w14:paraId="568F4373" w14:textId="77777777" w:rsidR="00312FB4" w:rsidRPr="00FA0343" w:rsidRDefault="00312FB4" w:rsidP="00F659A1">
            <w:pPr>
              <w:rPr>
                <w:ins w:id="2679" w:author="Borrelli, Matthew (M.T.)" w:date="2021-06-04T16:26:00Z"/>
                <w:rFonts w:asciiTheme="minorHAnsi" w:hAnsiTheme="minorHAnsi" w:cstheme="minorHAnsi"/>
                <w:szCs w:val="22"/>
              </w:rPr>
            </w:pPr>
            <w:ins w:id="2680" w:author="Borrelli, Matthew (M.T.)" w:date="2021-06-04T16:26:00Z">
              <w:r w:rsidRPr="00FA0343">
                <w:rPr>
                  <w:rFonts w:asciiTheme="minorHAnsi" w:hAnsiTheme="minorHAnsi" w:cstheme="minorHAnsi"/>
                  <w:szCs w:val="22"/>
                </w:rPr>
                <w:t>An Easy Entry Easy Exit event is active on the vehicle</w:t>
              </w:r>
            </w:ins>
          </w:p>
        </w:tc>
        <w:tc>
          <w:tcPr>
            <w:tcW w:w="2070" w:type="dxa"/>
          </w:tcPr>
          <w:p w14:paraId="511B88F0" w14:textId="77777777" w:rsidR="00312FB4" w:rsidRPr="0019619C" w:rsidRDefault="00312FB4" w:rsidP="00F659A1">
            <w:pPr>
              <w:jc w:val="center"/>
              <w:rPr>
                <w:ins w:id="2681" w:author="Borrelli, Matthew (M.T.)" w:date="2021-06-04T16:26:00Z"/>
                <w:rFonts w:asciiTheme="minorHAnsi" w:hAnsiTheme="minorHAnsi" w:cstheme="minorHAnsi"/>
                <w:szCs w:val="22"/>
              </w:rPr>
            </w:pPr>
            <w:ins w:id="2682" w:author="Borrelli, Matthew (M.T.)" w:date="2021-06-04T16:26:00Z">
              <w:r w:rsidRPr="007952EF">
                <w:rPr>
                  <w:rFonts w:asciiTheme="minorHAnsi" w:hAnsiTheme="minorHAnsi" w:cstheme="minorHAnsi"/>
                  <w:szCs w:val="22"/>
                </w:rPr>
                <w:t>T/F</w:t>
              </w:r>
            </w:ins>
          </w:p>
        </w:tc>
      </w:tr>
      <w:tr w:rsidR="00312FB4" w:rsidRPr="00DA09D7" w14:paraId="6FE655E9" w14:textId="77777777" w:rsidTr="00F659A1">
        <w:trPr>
          <w:jc w:val="center"/>
          <w:ins w:id="2683" w:author="Borrelli, Matthew (M.T.)" w:date="2021-06-04T16:26:00Z"/>
        </w:trPr>
        <w:tc>
          <w:tcPr>
            <w:tcW w:w="1313" w:type="dxa"/>
          </w:tcPr>
          <w:p w14:paraId="3767D59A" w14:textId="77777777" w:rsidR="00312FB4" w:rsidRPr="00DA09D7" w:rsidRDefault="00312FB4" w:rsidP="00F659A1">
            <w:pPr>
              <w:jc w:val="center"/>
              <w:rPr>
                <w:ins w:id="2684" w:author="Borrelli, Matthew (M.T.)" w:date="2021-06-04T16:26:00Z"/>
                <w:rFonts w:asciiTheme="minorHAnsi" w:hAnsiTheme="minorHAnsi" w:cstheme="minorHAnsi"/>
                <w:szCs w:val="22"/>
              </w:rPr>
            </w:pPr>
            <w:ins w:id="2685" w:author="Borrelli, Matthew (M.T.)" w:date="2021-06-04T16:26:00Z">
              <w:r w:rsidRPr="00DA09D7">
                <w:rPr>
                  <w:rFonts w:asciiTheme="minorHAnsi" w:hAnsiTheme="minorHAnsi" w:cstheme="minorHAnsi"/>
                  <w:szCs w:val="22"/>
                </w:rPr>
                <w:t>3</w:t>
              </w:r>
            </w:ins>
          </w:p>
        </w:tc>
        <w:tc>
          <w:tcPr>
            <w:tcW w:w="5882" w:type="dxa"/>
          </w:tcPr>
          <w:p w14:paraId="257A3755" w14:textId="77777777" w:rsidR="00312FB4" w:rsidRPr="00FA0343" w:rsidRDefault="00312FB4" w:rsidP="00F659A1">
            <w:pPr>
              <w:rPr>
                <w:ins w:id="2686" w:author="Borrelli, Matthew (M.T.)" w:date="2021-06-04T16:26:00Z"/>
                <w:rFonts w:asciiTheme="minorHAnsi" w:hAnsiTheme="minorHAnsi" w:cstheme="minorHAnsi"/>
                <w:szCs w:val="22"/>
              </w:rPr>
            </w:pPr>
            <w:ins w:id="2687" w:author="Borrelli, Matthew (M.T.)" w:date="2021-06-04T16:26:00Z">
              <w:r w:rsidRPr="00FA0343">
                <w:rPr>
                  <w:rFonts w:asciiTheme="minorHAnsi" w:hAnsiTheme="minorHAnsi" w:cstheme="minorHAnsi"/>
                  <w:szCs w:val="22"/>
                </w:rPr>
                <w:t>The profile is not authenticated</w:t>
              </w:r>
            </w:ins>
          </w:p>
        </w:tc>
        <w:tc>
          <w:tcPr>
            <w:tcW w:w="2070" w:type="dxa"/>
          </w:tcPr>
          <w:p w14:paraId="5CA98F2B" w14:textId="77777777" w:rsidR="00312FB4" w:rsidRPr="0019619C" w:rsidRDefault="00312FB4" w:rsidP="00F659A1">
            <w:pPr>
              <w:jc w:val="center"/>
              <w:rPr>
                <w:ins w:id="2688" w:author="Borrelli, Matthew (M.T.)" w:date="2021-06-04T16:26:00Z"/>
                <w:rFonts w:asciiTheme="minorHAnsi" w:hAnsiTheme="minorHAnsi" w:cstheme="minorHAnsi"/>
                <w:szCs w:val="22"/>
              </w:rPr>
            </w:pPr>
            <w:ins w:id="2689" w:author="Borrelli, Matthew (M.T.)" w:date="2021-06-04T16:26:00Z">
              <w:r w:rsidRPr="007952EF">
                <w:rPr>
                  <w:rFonts w:asciiTheme="minorHAnsi" w:hAnsiTheme="minorHAnsi" w:cstheme="minorHAnsi"/>
                  <w:szCs w:val="22"/>
                </w:rPr>
                <w:t>T/F</w:t>
              </w:r>
            </w:ins>
          </w:p>
        </w:tc>
      </w:tr>
      <w:tr w:rsidR="00312FB4" w:rsidRPr="00DA09D7" w14:paraId="411F634A" w14:textId="77777777" w:rsidTr="00F659A1">
        <w:trPr>
          <w:jc w:val="center"/>
          <w:ins w:id="2690" w:author="Borrelli, Matthew (M.T.)" w:date="2021-06-04T16:26:00Z"/>
        </w:trPr>
        <w:tc>
          <w:tcPr>
            <w:tcW w:w="1313" w:type="dxa"/>
          </w:tcPr>
          <w:p w14:paraId="727ABE0F" w14:textId="77777777" w:rsidR="00312FB4" w:rsidRPr="00DA09D7" w:rsidRDefault="00312FB4" w:rsidP="00F659A1">
            <w:pPr>
              <w:jc w:val="center"/>
              <w:rPr>
                <w:ins w:id="2691" w:author="Borrelli, Matthew (M.T.)" w:date="2021-06-04T16:26:00Z"/>
                <w:rFonts w:asciiTheme="minorHAnsi" w:hAnsiTheme="minorHAnsi" w:cstheme="minorHAnsi"/>
                <w:szCs w:val="22"/>
              </w:rPr>
            </w:pPr>
            <w:ins w:id="2692" w:author="Borrelli, Matthew (M.T.)" w:date="2021-06-04T16:26:00Z">
              <w:r w:rsidRPr="00DA09D7">
                <w:rPr>
                  <w:rFonts w:asciiTheme="minorHAnsi" w:hAnsiTheme="minorHAnsi" w:cstheme="minorHAnsi"/>
                  <w:szCs w:val="22"/>
                </w:rPr>
                <w:t>4</w:t>
              </w:r>
            </w:ins>
          </w:p>
        </w:tc>
        <w:tc>
          <w:tcPr>
            <w:tcW w:w="5882" w:type="dxa"/>
          </w:tcPr>
          <w:p w14:paraId="69DA2D5F" w14:textId="77777777" w:rsidR="00312FB4" w:rsidRPr="00FA0343" w:rsidRDefault="00312FB4" w:rsidP="00F659A1">
            <w:pPr>
              <w:rPr>
                <w:ins w:id="2693" w:author="Borrelli, Matthew (M.T.)" w:date="2021-06-04T16:26:00Z"/>
                <w:rFonts w:asciiTheme="minorHAnsi" w:hAnsiTheme="minorHAnsi" w:cstheme="minorHAnsi"/>
                <w:szCs w:val="22"/>
              </w:rPr>
            </w:pPr>
            <w:ins w:id="2694" w:author="Borrelli, Matthew (M.T.)" w:date="2021-06-04T16:26:00Z">
              <w:r w:rsidRPr="00FA0343">
                <w:rPr>
                  <w:rFonts w:asciiTheme="minorHAnsi" w:hAnsiTheme="minorHAnsi" w:cstheme="minorHAnsi"/>
                  <w:szCs w:val="22"/>
                </w:rPr>
                <w:t>Rejuvenate Mode is active on the vehicle</w:t>
              </w:r>
            </w:ins>
          </w:p>
        </w:tc>
        <w:tc>
          <w:tcPr>
            <w:tcW w:w="2070" w:type="dxa"/>
          </w:tcPr>
          <w:p w14:paraId="720B9350" w14:textId="77777777" w:rsidR="00312FB4" w:rsidRPr="0019619C" w:rsidRDefault="00312FB4" w:rsidP="00F659A1">
            <w:pPr>
              <w:jc w:val="center"/>
              <w:rPr>
                <w:ins w:id="2695" w:author="Borrelli, Matthew (M.T.)" w:date="2021-06-04T16:26:00Z"/>
                <w:rFonts w:asciiTheme="minorHAnsi" w:hAnsiTheme="minorHAnsi" w:cstheme="minorHAnsi"/>
                <w:szCs w:val="22"/>
              </w:rPr>
            </w:pPr>
            <w:ins w:id="2696" w:author="Borrelli, Matthew (M.T.)" w:date="2021-06-04T16:26:00Z">
              <w:r w:rsidRPr="007952EF">
                <w:rPr>
                  <w:rFonts w:asciiTheme="minorHAnsi" w:hAnsiTheme="minorHAnsi" w:cstheme="minorHAnsi"/>
                  <w:szCs w:val="22"/>
                </w:rPr>
                <w:t>T/F</w:t>
              </w:r>
            </w:ins>
          </w:p>
        </w:tc>
      </w:tr>
      <w:tr w:rsidR="00312FB4" w:rsidRPr="00DA09D7" w14:paraId="273FF691" w14:textId="77777777" w:rsidTr="00F659A1">
        <w:trPr>
          <w:jc w:val="center"/>
          <w:ins w:id="2697" w:author="Borrelli, Matthew (M.T.)" w:date="2021-06-04T16:26:00Z"/>
        </w:trPr>
        <w:tc>
          <w:tcPr>
            <w:tcW w:w="1313" w:type="dxa"/>
          </w:tcPr>
          <w:p w14:paraId="6C30F834" w14:textId="77777777" w:rsidR="00312FB4" w:rsidRPr="00DA09D7" w:rsidRDefault="00312FB4" w:rsidP="00F659A1">
            <w:pPr>
              <w:jc w:val="center"/>
              <w:rPr>
                <w:ins w:id="2698" w:author="Borrelli, Matthew (M.T.)" w:date="2021-06-04T16:26:00Z"/>
                <w:rFonts w:asciiTheme="minorHAnsi" w:hAnsiTheme="minorHAnsi" w:cstheme="minorHAnsi"/>
                <w:szCs w:val="22"/>
              </w:rPr>
            </w:pPr>
            <w:ins w:id="2699" w:author="Borrelli, Matthew (M.T.)" w:date="2021-06-04T16:26:00Z">
              <w:r w:rsidRPr="00DA09D7">
                <w:rPr>
                  <w:rFonts w:asciiTheme="minorHAnsi" w:hAnsiTheme="minorHAnsi" w:cstheme="minorHAnsi"/>
                  <w:szCs w:val="22"/>
                </w:rPr>
                <w:t>5</w:t>
              </w:r>
            </w:ins>
          </w:p>
        </w:tc>
        <w:tc>
          <w:tcPr>
            <w:tcW w:w="5882" w:type="dxa"/>
          </w:tcPr>
          <w:p w14:paraId="2DAED96E" w14:textId="77777777" w:rsidR="00312FB4" w:rsidRPr="00FA0343" w:rsidRDefault="00312FB4" w:rsidP="00F659A1">
            <w:pPr>
              <w:rPr>
                <w:ins w:id="2700" w:author="Borrelli, Matthew (M.T.)" w:date="2021-06-04T16:26:00Z"/>
                <w:rFonts w:asciiTheme="minorHAnsi" w:hAnsiTheme="minorHAnsi" w:cstheme="minorHAnsi"/>
                <w:szCs w:val="22"/>
              </w:rPr>
            </w:pPr>
            <w:ins w:id="2701" w:author="Borrelli, Matthew (M.T.)" w:date="2021-06-04T16:26:00Z">
              <w:r w:rsidRPr="00FA0343">
                <w:rPr>
                  <w:rFonts w:asciiTheme="minorHAnsi" w:hAnsiTheme="minorHAnsi" w:cstheme="minorHAnsi"/>
                  <w:szCs w:val="22"/>
                </w:rPr>
                <w:t>A Stowable Steering Column event is active on the vehicle</w:t>
              </w:r>
            </w:ins>
          </w:p>
        </w:tc>
        <w:tc>
          <w:tcPr>
            <w:tcW w:w="2070" w:type="dxa"/>
          </w:tcPr>
          <w:p w14:paraId="27D8123A" w14:textId="77777777" w:rsidR="00312FB4" w:rsidRPr="0019619C" w:rsidRDefault="00312FB4" w:rsidP="00F659A1">
            <w:pPr>
              <w:jc w:val="center"/>
              <w:rPr>
                <w:ins w:id="2702" w:author="Borrelli, Matthew (M.T.)" w:date="2021-06-04T16:26:00Z"/>
                <w:rFonts w:asciiTheme="minorHAnsi" w:hAnsiTheme="minorHAnsi" w:cstheme="minorHAnsi"/>
                <w:szCs w:val="22"/>
              </w:rPr>
            </w:pPr>
            <w:ins w:id="2703" w:author="Borrelli, Matthew (M.T.)" w:date="2021-06-04T16:26:00Z">
              <w:r w:rsidRPr="007952EF">
                <w:rPr>
                  <w:rFonts w:asciiTheme="minorHAnsi" w:hAnsiTheme="minorHAnsi" w:cstheme="minorHAnsi"/>
                  <w:szCs w:val="22"/>
                </w:rPr>
                <w:t>T/F</w:t>
              </w:r>
            </w:ins>
          </w:p>
        </w:tc>
      </w:tr>
      <w:tr w:rsidR="00312FB4" w:rsidRPr="00DA09D7" w14:paraId="613A677A" w14:textId="77777777" w:rsidTr="00F659A1">
        <w:trPr>
          <w:jc w:val="center"/>
          <w:ins w:id="2704" w:author="Borrelli, Matthew (M.T.)" w:date="2021-06-04T16:26:00Z"/>
        </w:trPr>
        <w:tc>
          <w:tcPr>
            <w:tcW w:w="1313" w:type="dxa"/>
          </w:tcPr>
          <w:p w14:paraId="5BE2D4B1" w14:textId="77777777" w:rsidR="00312FB4" w:rsidRPr="00DA09D7" w:rsidRDefault="00312FB4" w:rsidP="00F659A1">
            <w:pPr>
              <w:jc w:val="center"/>
              <w:rPr>
                <w:ins w:id="2705" w:author="Borrelli, Matthew (M.T.)" w:date="2021-06-04T16:26:00Z"/>
                <w:rFonts w:asciiTheme="minorHAnsi" w:hAnsiTheme="minorHAnsi" w:cstheme="minorHAnsi"/>
                <w:szCs w:val="22"/>
              </w:rPr>
            </w:pPr>
            <w:ins w:id="2706" w:author="Borrelli, Matthew (M.T.)" w:date="2021-06-04T16:26:00Z">
              <w:r w:rsidRPr="00DA09D7">
                <w:rPr>
                  <w:rFonts w:asciiTheme="minorHAnsi" w:hAnsiTheme="minorHAnsi" w:cstheme="minorHAnsi"/>
                  <w:szCs w:val="22"/>
                </w:rPr>
                <w:t>6</w:t>
              </w:r>
            </w:ins>
          </w:p>
        </w:tc>
        <w:tc>
          <w:tcPr>
            <w:tcW w:w="5882" w:type="dxa"/>
          </w:tcPr>
          <w:p w14:paraId="28067719" w14:textId="77777777" w:rsidR="00312FB4" w:rsidRPr="00FA0343" w:rsidRDefault="00312FB4" w:rsidP="00F659A1">
            <w:pPr>
              <w:rPr>
                <w:ins w:id="2707" w:author="Borrelli, Matthew (M.T.)" w:date="2021-06-04T16:26:00Z"/>
                <w:rFonts w:asciiTheme="minorHAnsi" w:hAnsiTheme="minorHAnsi" w:cstheme="minorHAnsi"/>
                <w:szCs w:val="22"/>
              </w:rPr>
            </w:pPr>
            <w:ins w:id="2708" w:author="Borrelli, Matthew (M.T.)" w:date="2021-06-04T16:26:00Z">
              <w:r w:rsidRPr="00FA0343">
                <w:rPr>
                  <w:rFonts w:asciiTheme="minorHAnsi" w:hAnsiTheme="minorHAnsi" w:cstheme="minorHAnsi"/>
                  <w:szCs w:val="22"/>
                </w:rPr>
                <w:t>A</w:t>
              </w:r>
              <w:r>
                <w:rPr>
                  <w:rFonts w:asciiTheme="minorHAnsi" w:hAnsiTheme="minorHAnsi" w:cstheme="minorHAnsi"/>
                  <w:szCs w:val="22"/>
                </w:rPr>
                <w:t>n</w:t>
              </w:r>
              <w:r w:rsidRPr="00FA0343">
                <w:rPr>
                  <w:rFonts w:asciiTheme="minorHAnsi" w:hAnsiTheme="minorHAnsi" w:cstheme="minorHAnsi"/>
                  <w:szCs w:val="22"/>
                </w:rPr>
                <w:t xml:space="preserve"> </w:t>
              </w:r>
              <w:r>
                <w:rPr>
                  <w:rFonts w:asciiTheme="minorHAnsi" w:hAnsiTheme="minorHAnsi" w:cstheme="minorHAnsi"/>
                  <w:szCs w:val="22"/>
                </w:rPr>
                <w:t>in</w:t>
              </w:r>
              <w:r w:rsidRPr="00FA0343">
                <w:rPr>
                  <w:rFonts w:asciiTheme="minorHAnsi" w:hAnsiTheme="minorHAnsi" w:cstheme="minorHAnsi"/>
                  <w:szCs w:val="22"/>
                </w:rPr>
                <w:t>complete</w:t>
              </w:r>
              <w:r>
                <w:rPr>
                  <w:rFonts w:asciiTheme="minorHAnsi" w:hAnsiTheme="minorHAnsi" w:cstheme="minorHAnsi"/>
                  <w:szCs w:val="22"/>
                </w:rPr>
                <w:t xml:space="preserve"> </w:t>
              </w:r>
              <w:r w:rsidRPr="00FA0343">
                <w:rPr>
                  <w:rFonts w:asciiTheme="minorHAnsi" w:hAnsiTheme="minorHAnsi" w:cstheme="minorHAnsi"/>
                  <w:szCs w:val="22"/>
                </w:rPr>
                <w:t>profile recall event has occurred on the vehicle</w:t>
              </w:r>
            </w:ins>
          </w:p>
        </w:tc>
        <w:tc>
          <w:tcPr>
            <w:tcW w:w="2070" w:type="dxa"/>
          </w:tcPr>
          <w:p w14:paraId="1B13CA08" w14:textId="77777777" w:rsidR="00312FB4" w:rsidRPr="0019619C" w:rsidRDefault="00312FB4" w:rsidP="00F659A1">
            <w:pPr>
              <w:jc w:val="center"/>
              <w:rPr>
                <w:ins w:id="2709" w:author="Borrelli, Matthew (M.T.)" w:date="2021-06-04T16:26:00Z"/>
                <w:rFonts w:asciiTheme="minorHAnsi" w:hAnsiTheme="minorHAnsi" w:cstheme="minorHAnsi"/>
                <w:szCs w:val="22"/>
              </w:rPr>
            </w:pPr>
            <w:ins w:id="2710" w:author="Borrelli, Matthew (M.T.)" w:date="2021-06-04T16:26:00Z">
              <w:r w:rsidRPr="007952EF">
                <w:rPr>
                  <w:rFonts w:asciiTheme="minorHAnsi" w:hAnsiTheme="minorHAnsi" w:cstheme="minorHAnsi"/>
                  <w:szCs w:val="22"/>
                </w:rPr>
                <w:t>T/F</w:t>
              </w:r>
            </w:ins>
          </w:p>
        </w:tc>
      </w:tr>
    </w:tbl>
    <w:p w14:paraId="18A0939B" w14:textId="77777777" w:rsidR="00312FB4" w:rsidRDefault="00312FB4" w:rsidP="00312FB4">
      <w:pPr>
        <w:rPr>
          <w:ins w:id="2711" w:author="Borrelli, Matthew (M.T.)" w:date="2021-06-04T16:26:00Z"/>
        </w:rPr>
      </w:pPr>
    </w:p>
    <w:p w14:paraId="634B6471" w14:textId="77777777" w:rsidR="00312FB4" w:rsidRPr="00CF5397" w:rsidRDefault="00312FB4" w:rsidP="00312FB4">
      <w:pPr>
        <w:pStyle w:val="Heading4"/>
        <w:rPr>
          <w:ins w:id="2712" w:author="Borrelli, Matthew (M.T.)" w:date="2021-06-04T16:26:00Z"/>
          <w:b w:val="0"/>
          <w:u w:val="single"/>
        </w:rPr>
      </w:pPr>
      <w:ins w:id="2713" w:author="Borrelli, Matthew (M.T.)" w:date="2021-06-04T16:26:00Z">
        <w:r w:rsidRPr="00CF5397">
          <w:rPr>
            <w:b w:val="0"/>
            <w:u w:val="single"/>
          </w:rPr>
          <w:t>PPP-REQ-420460/A-Auto Save Feature Status - Disabled</w:t>
        </w:r>
      </w:ins>
    </w:p>
    <w:p w14:paraId="5E5939A9" w14:textId="77777777" w:rsidR="00312FB4" w:rsidRDefault="00312FB4" w:rsidP="00312FB4">
      <w:pPr>
        <w:rPr>
          <w:ins w:id="2714" w:author="Borrelli, Matthew (M.T.)" w:date="2021-06-04T16:26:00Z"/>
          <w:rFonts w:cs="Arial"/>
        </w:rPr>
      </w:pPr>
      <w:ins w:id="2715" w:author="Borrelli, Matthew (M.T.)" w:date="2021-06-04T16:26:00Z">
        <w:r>
          <w:rPr>
            <w:rFonts w:cs="Arial"/>
          </w:rPr>
          <w:t xml:space="preserve">If any of the following Activation Preconditions are false, the </w:t>
        </w:r>
        <w:proofErr w:type="spellStart"/>
        <w:r>
          <w:rPr>
            <w:rFonts w:cs="Arial"/>
          </w:rPr>
          <w:t>PPPServer</w:t>
        </w:r>
        <w:proofErr w:type="spellEnd"/>
        <w:r>
          <w:rPr>
            <w:rFonts w:cs="Arial"/>
          </w:rPr>
          <w:t xml:space="preserve"> shall set </w:t>
        </w:r>
        <w:proofErr w:type="spellStart"/>
        <w:r>
          <w:rPr>
            <w:rFonts w:cs="Arial"/>
          </w:rPr>
          <w:t>AutoSave_St</w:t>
        </w:r>
        <w:proofErr w:type="spellEnd"/>
        <w:r>
          <w:rPr>
            <w:rFonts w:cs="Arial"/>
          </w:rPr>
          <w:t xml:space="preserve"> = “(0x1) Disable”</w:t>
        </w:r>
        <w:r w:rsidRPr="00C436E4">
          <w:rPr>
            <w:rFonts w:cs="Arial"/>
          </w:rPr>
          <w:t xml:space="preserve"> </w:t>
        </w:r>
        <w:r>
          <w:rPr>
            <w:rFonts w:cs="Arial"/>
          </w:rPr>
          <w:t xml:space="preserve">and </w:t>
        </w:r>
        <w:proofErr w:type="spellStart"/>
        <w:r>
          <w:rPr>
            <w:rFonts w:cstheme="minorHAnsi"/>
          </w:rPr>
          <w:t>autoSaveFeatureStatusBroadcast</w:t>
        </w:r>
        <w:proofErr w:type="spellEnd"/>
        <w:r>
          <w:rPr>
            <w:rFonts w:cstheme="minorHAnsi"/>
          </w:rPr>
          <w:t>(</w:t>
        </w:r>
        <w:proofErr w:type="spellStart"/>
        <w:r>
          <w:rPr>
            <w:rFonts w:cstheme="minorHAnsi"/>
          </w:rPr>
          <w:t>AutoSaveFeatureStatus</w:t>
        </w:r>
        <w:proofErr w:type="spellEnd"/>
        <w:r>
          <w:rPr>
            <w:rFonts w:cstheme="minorHAnsi"/>
          </w:rPr>
          <w:t xml:space="preserve"> = “Disable”)</w:t>
        </w:r>
        <w:r>
          <w:rPr>
            <w:rFonts w:cs="Arial"/>
          </w:rPr>
          <w:t>:</w:t>
        </w:r>
      </w:ins>
    </w:p>
    <w:p w14:paraId="2005F6D7" w14:textId="0D18F882" w:rsidR="00312FB4" w:rsidRDefault="00312FB4" w:rsidP="00312FB4">
      <w:pPr>
        <w:numPr>
          <w:ilvl w:val="0"/>
          <w:numId w:val="30"/>
        </w:numPr>
        <w:rPr>
          <w:ins w:id="2716" w:author="Borrelli, Matthew (M.T.)" w:date="2021-06-04T16:26:00Z"/>
          <w:rFonts w:cs="Arial"/>
        </w:rPr>
      </w:pPr>
      <w:ins w:id="2717" w:author="Borrelli, Matthew (M.T.)" w:date="2021-06-04T16:26:00Z">
        <w:r>
          <w:rPr>
            <w:rFonts w:cs="Arial"/>
          </w:rPr>
          <w:t>Auto Save feature is configured ON</w:t>
        </w:r>
      </w:ins>
      <w:ins w:id="2718" w:author="Borrelli, Matthew (M.T.)" w:date="2021-06-04T17:13:00Z">
        <w:r w:rsidR="00E27529">
          <w:rPr>
            <w:rFonts w:cs="Arial"/>
          </w:rPr>
          <w:t xml:space="preserve"> </w:t>
        </w:r>
        <w:commentRangeStart w:id="2719"/>
        <w:commentRangeStart w:id="2720"/>
        <w:r w:rsidR="00E27529">
          <w:rPr>
            <w:rFonts w:cs="Arial"/>
          </w:rPr>
          <w:t>(Simple or Smart)</w:t>
        </w:r>
        <w:commentRangeEnd w:id="2719"/>
        <w:r w:rsidR="00E27529">
          <w:rPr>
            <w:rStyle w:val="CommentReference"/>
          </w:rPr>
          <w:commentReference w:id="2719"/>
        </w:r>
      </w:ins>
      <w:commentRangeEnd w:id="2720"/>
      <w:ins w:id="2721" w:author="Borrelli, Matthew (M.T.)" w:date="2021-06-21T15:56:00Z">
        <w:r w:rsidR="00393EF2">
          <w:rPr>
            <w:rStyle w:val="CommentReference"/>
          </w:rPr>
          <w:commentReference w:id="2720"/>
        </w:r>
      </w:ins>
    </w:p>
    <w:p w14:paraId="1FDB65E8" w14:textId="77777777" w:rsidR="00312FB4" w:rsidRDefault="00312FB4" w:rsidP="00312FB4">
      <w:pPr>
        <w:numPr>
          <w:ilvl w:val="0"/>
          <w:numId w:val="30"/>
        </w:numPr>
        <w:rPr>
          <w:ins w:id="2722" w:author="Borrelli, Matthew (M.T.)" w:date="2021-06-04T16:26:00Z"/>
          <w:rFonts w:cs="Arial"/>
        </w:rPr>
      </w:pPr>
      <w:proofErr w:type="spellStart"/>
      <w:ins w:id="2723" w:author="Borrelli, Matthew (M.T.)" w:date="2021-06-04T16:26:00Z">
        <w:r>
          <w:rPr>
            <w:rFonts w:cs="Arial"/>
          </w:rPr>
          <w:t>CarMode_St</w:t>
        </w:r>
        <w:proofErr w:type="spellEnd"/>
        <w:r>
          <w:rPr>
            <w:rFonts w:cs="Arial"/>
          </w:rPr>
          <w:t xml:space="preserve"> = Normal</w:t>
        </w:r>
      </w:ins>
    </w:p>
    <w:p w14:paraId="3EE139EA" w14:textId="77777777" w:rsidR="00312FB4" w:rsidRDefault="00312FB4" w:rsidP="00312FB4">
      <w:pPr>
        <w:numPr>
          <w:ilvl w:val="0"/>
          <w:numId w:val="30"/>
        </w:numPr>
        <w:rPr>
          <w:ins w:id="2724" w:author="Borrelli, Matthew (M.T.)" w:date="2021-06-04T16:26:00Z"/>
          <w:rFonts w:cs="Arial"/>
        </w:rPr>
      </w:pPr>
      <w:proofErr w:type="spellStart"/>
      <w:ins w:id="2725" w:author="Borrelli, Matthew (M.T.)" w:date="2021-06-04T16:26:00Z">
        <w:r>
          <w:rPr>
            <w:rFonts w:cs="Arial"/>
          </w:rPr>
          <w:t>IgnitionStatus_St</w:t>
        </w:r>
        <w:proofErr w:type="spellEnd"/>
        <w:r>
          <w:rPr>
            <w:rFonts w:cs="Arial"/>
          </w:rPr>
          <w:t xml:space="preserve"> = Run, Start, or Accessory OR the HMI status is Extended Play (</w:t>
        </w:r>
        <w:r w:rsidRPr="00426BDE">
          <w:rPr>
            <w:rFonts w:cs="Arial"/>
            <w:highlight w:val="yellow"/>
          </w:rPr>
          <w:t>CAN</w:t>
        </w:r>
        <w:r>
          <w:rPr>
            <w:rFonts w:cs="Arial"/>
          </w:rPr>
          <w:t>)</w:t>
        </w:r>
      </w:ins>
    </w:p>
    <w:p w14:paraId="6177AE88" w14:textId="77777777" w:rsidR="00312FB4" w:rsidRDefault="00312FB4" w:rsidP="00312FB4">
      <w:pPr>
        <w:numPr>
          <w:ilvl w:val="0"/>
          <w:numId w:val="30"/>
        </w:numPr>
        <w:rPr>
          <w:ins w:id="2726" w:author="Borrelli, Matthew (M.T.)" w:date="2021-06-04T16:26:00Z"/>
          <w:rFonts w:cs="Arial"/>
        </w:rPr>
      </w:pPr>
      <w:ins w:id="2727" w:author="Borrelli, Matthew (M.T.)" w:date="2021-06-04T16:26:00Z">
        <w:r>
          <w:rPr>
            <w:rFonts w:cs="Arial"/>
          </w:rPr>
          <w:t xml:space="preserve">A software update is not occurring on the vehicle </w:t>
        </w:r>
        <w:r w:rsidRPr="007C4125">
          <w:rPr>
            <w:rFonts w:cs="Arial"/>
            <w:highlight w:val="yellow"/>
          </w:rPr>
          <w:t>(how to determine)</w:t>
        </w:r>
      </w:ins>
    </w:p>
    <w:p w14:paraId="476F8028" w14:textId="77777777" w:rsidR="00312FB4" w:rsidRPr="007338D6" w:rsidRDefault="00312FB4" w:rsidP="00312FB4">
      <w:pPr>
        <w:numPr>
          <w:ilvl w:val="0"/>
          <w:numId w:val="30"/>
        </w:numPr>
        <w:rPr>
          <w:ins w:id="2728" w:author="Borrelli, Matthew (M.T.)" w:date="2021-06-04T16:26:00Z"/>
          <w:rFonts w:cs="Arial"/>
        </w:rPr>
      </w:pPr>
      <w:ins w:id="2729" w:author="Borrelli, Matthew (M.T.)" w:date="2021-06-04T16:26:00Z">
        <w:r>
          <w:rPr>
            <w:rFonts w:cs="Arial"/>
          </w:rPr>
          <w:lastRenderedPageBreak/>
          <w:t xml:space="preserve">A technician has not placed the vehicle in diagnostics mode </w:t>
        </w:r>
        <w:r w:rsidRPr="007C4125">
          <w:rPr>
            <w:rFonts w:cs="Arial"/>
            <w:highlight w:val="yellow"/>
          </w:rPr>
          <w:t>(how to determine)</w:t>
        </w:r>
      </w:ins>
    </w:p>
    <w:p w14:paraId="1B9455D3" w14:textId="77777777" w:rsidR="00312FB4" w:rsidRPr="00CF5397" w:rsidRDefault="00312FB4" w:rsidP="00312FB4">
      <w:pPr>
        <w:pStyle w:val="Heading4"/>
        <w:rPr>
          <w:ins w:id="2730" w:author="Borrelli, Matthew (M.T.)" w:date="2021-06-04T16:26:00Z"/>
          <w:b w:val="0"/>
          <w:u w:val="single"/>
        </w:rPr>
      </w:pPr>
      <w:ins w:id="2731" w:author="Borrelli, Matthew (M.T.)" w:date="2021-06-04T16:26:00Z">
        <w:r w:rsidRPr="00CF5397">
          <w:rPr>
            <w:b w:val="0"/>
            <w:u w:val="single"/>
          </w:rPr>
          <w:t>PPP-REQ-420461/A-Auto Save Feature Status - Enabled</w:t>
        </w:r>
      </w:ins>
    </w:p>
    <w:p w14:paraId="24AD4A95" w14:textId="77777777" w:rsidR="00312FB4" w:rsidRPr="00BD39A2" w:rsidRDefault="00312FB4" w:rsidP="00312FB4">
      <w:pPr>
        <w:rPr>
          <w:ins w:id="2732" w:author="Borrelli, Matthew (M.T.)" w:date="2021-06-04T16:26:00Z"/>
          <w:rFonts w:ascii="Univers" w:hAnsi="Univers"/>
        </w:rPr>
      </w:pPr>
      <w:ins w:id="2733" w:author="Borrelli, Matthew (M.T.)" w:date="2021-06-04T16:26:00Z">
        <w:r w:rsidRPr="00BD39A2">
          <w:rPr>
            <w:rFonts w:ascii="Univers" w:hAnsi="Univers"/>
          </w:rPr>
          <w:t xml:space="preserve">When the </w:t>
        </w:r>
        <w:proofErr w:type="spellStart"/>
        <w:r w:rsidRPr="00BD39A2">
          <w:rPr>
            <w:rFonts w:ascii="Univers" w:hAnsi="Univers"/>
          </w:rPr>
          <w:t>PPPServer</w:t>
        </w:r>
        <w:proofErr w:type="spellEnd"/>
        <w:r w:rsidRPr="00BD39A2">
          <w:rPr>
            <w:rFonts w:ascii="Univers" w:hAnsi="Univers"/>
          </w:rPr>
          <w:t xml:space="preserve"> evaluates the Inhibit Table and no value is 'TRUE', the </w:t>
        </w:r>
        <w:proofErr w:type="spellStart"/>
        <w:r w:rsidRPr="00BD39A2">
          <w:rPr>
            <w:rFonts w:ascii="Univers" w:hAnsi="Univers"/>
          </w:rPr>
          <w:t>PPPServer</w:t>
        </w:r>
        <w:proofErr w:type="spellEnd"/>
        <w:r w:rsidRPr="00BD39A2">
          <w:rPr>
            <w:rFonts w:ascii="Univers" w:hAnsi="Univers"/>
          </w:rPr>
          <w:t xml:space="preserve"> shall set </w:t>
        </w:r>
        <w:proofErr w:type="spellStart"/>
        <w:r w:rsidRPr="00BD39A2">
          <w:rPr>
            <w:rFonts w:ascii="Univers" w:hAnsi="Univers"/>
          </w:rPr>
          <w:t>AutoSave_St</w:t>
        </w:r>
        <w:proofErr w:type="spellEnd"/>
        <w:r w:rsidRPr="00BD39A2">
          <w:rPr>
            <w:rFonts w:ascii="Univers" w:hAnsi="Univers"/>
          </w:rPr>
          <w:t xml:space="preserve"> = “(0x2) Enable” and </w:t>
        </w:r>
        <w:proofErr w:type="spellStart"/>
        <w:r w:rsidRPr="00BD39A2">
          <w:rPr>
            <w:rFonts w:ascii="Univers" w:hAnsi="Univers"/>
          </w:rPr>
          <w:t>autoSaveFeatureStatusBroadcast</w:t>
        </w:r>
        <w:proofErr w:type="spellEnd"/>
        <w:r w:rsidRPr="00BD39A2">
          <w:rPr>
            <w:rFonts w:ascii="Univers" w:hAnsi="Univers"/>
          </w:rPr>
          <w:t>(</w:t>
        </w:r>
        <w:proofErr w:type="spellStart"/>
        <w:r w:rsidRPr="00BD39A2">
          <w:rPr>
            <w:rFonts w:ascii="Univers" w:hAnsi="Univers"/>
          </w:rPr>
          <w:t>AutoSaveFeatureStatus</w:t>
        </w:r>
        <w:proofErr w:type="spellEnd"/>
        <w:r w:rsidRPr="00BD39A2">
          <w:rPr>
            <w:rFonts w:ascii="Univers" w:hAnsi="Univers"/>
          </w:rPr>
          <w:t xml:space="preserve"> = “Enable”).</w:t>
        </w:r>
      </w:ins>
    </w:p>
    <w:p w14:paraId="2713022F" w14:textId="77777777" w:rsidR="00312FB4" w:rsidRPr="00CF5397" w:rsidRDefault="00312FB4" w:rsidP="00312FB4">
      <w:pPr>
        <w:pStyle w:val="Heading4"/>
        <w:rPr>
          <w:ins w:id="2734" w:author="Borrelli, Matthew (M.T.)" w:date="2021-06-04T16:26:00Z"/>
          <w:b w:val="0"/>
          <w:u w:val="single"/>
        </w:rPr>
      </w:pPr>
      <w:ins w:id="2735" w:author="Borrelli, Matthew (M.T.)" w:date="2021-06-04T16:26:00Z">
        <w:r w:rsidRPr="00CF5397">
          <w:rPr>
            <w:b w:val="0"/>
            <w:u w:val="single"/>
          </w:rPr>
          <w:t>PPP-REQ-420462/A-Auto Save Feature Status - Inactive</w:t>
        </w:r>
      </w:ins>
    </w:p>
    <w:p w14:paraId="1F478690" w14:textId="77777777" w:rsidR="00312FB4" w:rsidRPr="002B7A29" w:rsidRDefault="00312FB4" w:rsidP="00312FB4">
      <w:pPr>
        <w:rPr>
          <w:ins w:id="2736" w:author="Borrelli, Matthew (M.T.)" w:date="2021-06-04T16:26:00Z"/>
          <w:rFonts w:ascii="Univers" w:hAnsi="Univers"/>
        </w:rPr>
      </w:pPr>
      <w:ins w:id="2737" w:author="Borrelli, Matthew (M.T.)" w:date="2021-06-04T16:26:00Z">
        <w:r w:rsidRPr="002B7A29">
          <w:rPr>
            <w:rFonts w:ascii="Univers" w:hAnsi="Univers"/>
          </w:rPr>
          <w:t xml:space="preserve">When the </w:t>
        </w:r>
        <w:proofErr w:type="spellStart"/>
        <w:r w:rsidRPr="002B7A29">
          <w:rPr>
            <w:rFonts w:ascii="Univers" w:hAnsi="Univers"/>
          </w:rPr>
          <w:t>PPPServer</w:t>
        </w:r>
        <w:proofErr w:type="spellEnd"/>
        <w:r w:rsidRPr="002B7A29">
          <w:rPr>
            <w:rFonts w:ascii="Univers" w:hAnsi="Univers"/>
          </w:rPr>
          <w:t xml:space="preserve"> evaluates the Inhibit Table and at least one value is 'TRUE', the </w:t>
        </w:r>
        <w:proofErr w:type="spellStart"/>
        <w:r w:rsidRPr="002B7A29">
          <w:rPr>
            <w:rFonts w:ascii="Univers" w:hAnsi="Univers"/>
          </w:rPr>
          <w:t>PPPServer</w:t>
        </w:r>
        <w:proofErr w:type="spellEnd"/>
        <w:r w:rsidRPr="002B7A29">
          <w:rPr>
            <w:rFonts w:ascii="Univers" w:hAnsi="Univers"/>
          </w:rPr>
          <w:t xml:space="preserve"> shall set </w:t>
        </w:r>
        <w:proofErr w:type="spellStart"/>
        <w:r w:rsidRPr="002B7A29">
          <w:rPr>
            <w:rFonts w:ascii="Univers" w:hAnsi="Univers"/>
          </w:rPr>
          <w:t>AutoSave_St</w:t>
        </w:r>
        <w:proofErr w:type="spellEnd"/>
        <w:r w:rsidRPr="002B7A29">
          <w:rPr>
            <w:rFonts w:ascii="Univers" w:hAnsi="Univers"/>
          </w:rPr>
          <w:t xml:space="preserve"> = “(0x0) Inactive” </w:t>
        </w:r>
        <w:proofErr w:type="spellStart"/>
        <w:r w:rsidRPr="002B7A29">
          <w:rPr>
            <w:rFonts w:ascii="Univers" w:hAnsi="Univers" w:cstheme="minorHAnsi"/>
          </w:rPr>
          <w:t>autoSaveFeatureStatusBroadcast</w:t>
        </w:r>
        <w:proofErr w:type="spellEnd"/>
        <w:r w:rsidRPr="002B7A29">
          <w:rPr>
            <w:rFonts w:ascii="Univers" w:hAnsi="Univers" w:cstheme="minorHAnsi"/>
          </w:rPr>
          <w:t>(</w:t>
        </w:r>
        <w:proofErr w:type="spellStart"/>
        <w:r w:rsidRPr="002B7A29">
          <w:rPr>
            <w:rFonts w:ascii="Univers" w:hAnsi="Univers" w:cstheme="minorHAnsi"/>
          </w:rPr>
          <w:t>AutoSaveFeatureStatus</w:t>
        </w:r>
        <w:proofErr w:type="spellEnd"/>
        <w:r w:rsidRPr="002B7A29">
          <w:rPr>
            <w:rFonts w:ascii="Univers" w:hAnsi="Univers" w:cstheme="minorHAnsi"/>
          </w:rPr>
          <w:t xml:space="preserve"> = “Inactive”)</w:t>
        </w:r>
        <w:r w:rsidRPr="002B7A29">
          <w:rPr>
            <w:rFonts w:ascii="Univers" w:hAnsi="Univers"/>
          </w:rPr>
          <w:t>.</w:t>
        </w:r>
      </w:ins>
    </w:p>
    <w:p w14:paraId="160212B7" w14:textId="77777777" w:rsidR="00312FB4" w:rsidRPr="00CF5397" w:rsidRDefault="00312FB4" w:rsidP="00312FB4">
      <w:pPr>
        <w:pStyle w:val="Heading4"/>
        <w:rPr>
          <w:ins w:id="2738" w:author="Borrelli, Matthew (M.T.)" w:date="2021-06-04T16:26:00Z"/>
          <w:b w:val="0"/>
          <w:u w:val="single"/>
        </w:rPr>
      </w:pPr>
      <w:ins w:id="2739" w:author="Borrelli, Matthew (M.T.)" w:date="2021-06-04T16:26:00Z">
        <w:r w:rsidRPr="00CF5397">
          <w:rPr>
            <w:b w:val="0"/>
            <w:u w:val="single"/>
          </w:rPr>
          <w:t>PPP-REQ-420463/A-Evaluate Inhibit Table on Change</w:t>
        </w:r>
      </w:ins>
    </w:p>
    <w:p w14:paraId="6894A622" w14:textId="77777777" w:rsidR="00312FB4" w:rsidRDefault="00312FB4" w:rsidP="00312FB4">
      <w:pPr>
        <w:rPr>
          <w:ins w:id="2740" w:author="Borrelli, Matthew (M.T.)" w:date="2021-06-04T16:26:00Z"/>
          <w:rFonts w:cs="Arial"/>
        </w:rPr>
      </w:pPr>
      <w:ins w:id="2741" w:author="Borrelli, Matthew (M.T.)" w:date="2021-06-04T16:26:00Z">
        <w:r>
          <w:rPr>
            <w:rFonts w:cs="Arial"/>
          </w:rPr>
          <w:t xml:space="preserve">If all Activation Preconditions (per </w:t>
        </w:r>
        <w:r w:rsidRPr="00A60F74">
          <w:rPr>
            <w:rFonts w:cs="Arial"/>
          </w:rPr>
          <w:t>REQ-</w:t>
        </w:r>
        <w:r>
          <w:rPr>
            <w:rFonts w:cs="Arial"/>
          </w:rPr>
          <w:t xml:space="preserve">420460) are true, the </w:t>
        </w:r>
        <w:proofErr w:type="spellStart"/>
        <w:r>
          <w:rPr>
            <w:rFonts w:cs="Arial"/>
          </w:rPr>
          <w:t>PPPServer</w:t>
        </w:r>
        <w:proofErr w:type="spellEnd"/>
        <w:r>
          <w:rPr>
            <w:rFonts w:cs="Arial"/>
          </w:rPr>
          <w:t xml:space="preserve"> shall evaluate the Inhibit Table upon change.</w:t>
        </w:r>
      </w:ins>
    </w:p>
    <w:p w14:paraId="29B65446" w14:textId="77777777" w:rsidR="00312FB4" w:rsidRPr="00CF5397" w:rsidRDefault="00312FB4" w:rsidP="00312FB4">
      <w:pPr>
        <w:pStyle w:val="Heading4"/>
        <w:rPr>
          <w:ins w:id="2742" w:author="Borrelli, Matthew (M.T.)" w:date="2021-06-04T16:26:00Z"/>
          <w:b w:val="0"/>
          <w:u w:val="single"/>
        </w:rPr>
      </w:pPr>
      <w:ins w:id="2743" w:author="Borrelli, Matthew (M.T.)" w:date="2021-06-04T16:26:00Z">
        <w:r w:rsidRPr="00CF5397">
          <w:rPr>
            <w:b w:val="0"/>
            <w:u w:val="single"/>
          </w:rPr>
          <w:t>PPP-REQ-420464/A-User Auto Save Setting Status - Turn Off</w:t>
        </w:r>
      </w:ins>
    </w:p>
    <w:p w14:paraId="52CBC6D0" w14:textId="77777777" w:rsidR="00312FB4" w:rsidRPr="00B83551" w:rsidRDefault="00312FB4" w:rsidP="00312FB4">
      <w:pPr>
        <w:rPr>
          <w:ins w:id="2744" w:author="Borrelli, Matthew (M.T.)" w:date="2021-06-04T16:26:00Z"/>
          <w:rFonts w:ascii="Univers" w:hAnsi="Univers" w:cstheme="minorHAnsi"/>
        </w:rPr>
      </w:pPr>
      <w:ins w:id="2745" w:author="Borrelli, Matthew (M.T.)" w:date="2021-06-04T16:26:00Z">
        <w:r w:rsidRPr="00B83551">
          <w:rPr>
            <w:rFonts w:ascii="Univers" w:hAnsi="Univers" w:cstheme="minorHAnsi"/>
          </w:rPr>
          <w:t>When</w:t>
        </w:r>
        <w:r w:rsidRPr="00B83551">
          <w:rPr>
            <w:rFonts w:ascii="Univers" w:hAnsi="Univers"/>
          </w:rPr>
          <w:t xml:space="preserve"> </w:t>
        </w:r>
        <w:proofErr w:type="spellStart"/>
        <w:r w:rsidRPr="00B83551">
          <w:rPr>
            <w:rFonts w:ascii="Univers" w:hAnsi="Univers" w:cstheme="minorHAnsi"/>
          </w:rPr>
          <w:t>autoSaveFeatureStatusBroadcast</w:t>
        </w:r>
        <w:proofErr w:type="spellEnd"/>
        <w:r w:rsidRPr="00B83551">
          <w:rPr>
            <w:rFonts w:ascii="Univers" w:hAnsi="Univers" w:cstheme="minorHAnsi"/>
          </w:rPr>
          <w:t>(</w:t>
        </w:r>
        <w:proofErr w:type="spellStart"/>
        <w:r w:rsidRPr="00B83551">
          <w:rPr>
            <w:rFonts w:ascii="Univers" w:hAnsi="Univers" w:cstheme="minorHAnsi"/>
          </w:rPr>
          <w:t>AutoSaveFeatureStatus</w:t>
        </w:r>
        <w:proofErr w:type="spellEnd"/>
        <w:r w:rsidRPr="00B83551">
          <w:rPr>
            <w:rFonts w:ascii="Univers" w:hAnsi="Univers" w:cstheme="minorHAnsi"/>
          </w:rPr>
          <w:t xml:space="preserve"> = “Enable”) and the user turns off Auto Save, then the </w:t>
        </w:r>
        <w:proofErr w:type="spellStart"/>
        <w:r w:rsidRPr="00B83551">
          <w:rPr>
            <w:rFonts w:ascii="Univers" w:hAnsi="Univers" w:cstheme="minorHAnsi"/>
          </w:rPr>
          <w:t>PPPInterfaceClient</w:t>
        </w:r>
        <w:proofErr w:type="spellEnd"/>
        <w:r>
          <w:rPr>
            <w:rFonts w:ascii="Univers" w:hAnsi="Univers" w:cstheme="minorHAnsi"/>
          </w:rPr>
          <w:t xml:space="preserve"> </w:t>
        </w:r>
        <w:r w:rsidRPr="00B83551">
          <w:rPr>
            <w:rFonts w:ascii="Univers" w:hAnsi="Univers" w:cstheme="minorHAnsi"/>
          </w:rPr>
          <w:t xml:space="preserve">shall send </w:t>
        </w:r>
        <w:proofErr w:type="spellStart"/>
        <w:r w:rsidRPr="00B83551">
          <w:rPr>
            <w:rFonts w:ascii="Univers" w:hAnsi="Univers" w:cstheme="minorHAnsi"/>
          </w:rPr>
          <w:t>setAutoSaveSetting</w:t>
        </w:r>
        <w:proofErr w:type="spellEnd"/>
        <w:r w:rsidRPr="00B83551">
          <w:rPr>
            <w:rFonts w:ascii="Univers" w:hAnsi="Univers" w:cstheme="minorHAnsi"/>
          </w:rPr>
          <w:t>(</w:t>
        </w:r>
        <w:proofErr w:type="spellStart"/>
        <w:r w:rsidRPr="00B83551">
          <w:rPr>
            <w:rFonts w:ascii="Univers" w:hAnsi="Univers" w:cstheme="minorHAnsi"/>
          </w:rPr>
          <w:t>AutoSaveSettingRequest</w:t>
        </w:r>
        <w:proofErr w:type="spellEnd"/>
        <w:r w:rsidRPr="00B83551">
          <w:rPr>
            <w:rFonts w:ascii="Univers" w:hAnsi="Univers" w:cstheme="minorHAnsi"/>
          </w:rPr>
          <w:t xml:space="preserve"> = “Off”).</w:t>
        </w:r>
      </w:ins>
    </w:p>
    <w:p w14:paraId="6E96FB0B" w14:textId="77777777" w:rsidR="00312FB4" w:rsidRPr="00CF5397" w:rsidRDefault="00312FB4" w:rsidP="00312FB4">
      <w:pPr>
        <w:pStyle w:val="Heading4"/>
        <w:rPr>
          <w:ins w:id="2746" w:author="Borrelli, Matthew (M.T.)" w:date="2021-06-04T16:26:00Z"/>
          <w:b w:val="0"/>
          <w:u w:val="single"/>
        </w:rPr>
      </w:pPr>
      <w:ins w:id="2747" w:author="Borrelli, Matthew (M.T.)" w:date="2021-06-04T16:26:00Z">
        <w:r w:rsidRPr="00CF5397">
          <w:rPr>
            <w:b w:val="0"/>
            <w:u w:val="single"/>
          </w:rPr>
          <w:t>PPP-REQ-420470/A-User Auto Save Setting Status - Turn On</w:t>
        </w:r>
      </w:ins>
    </w:p>
    <w:p w14:paraId="3129BAE6" w14:textId="77777777" w:rsidR="00312FB4" w:rsidRPr="00C12957" w:rsidRDefault="00312FB4" w:rsidP="00312FB4">
      <w:pPr>
        <w:rPr>
          <w:ins w:id="2748" w:author="Borrelli, Matthew (M.T.)" w:date="2021-06-04T16:26:00Z"/>
          <w:rFonts w:ascii="Univers" w:hAnsi="Univers"/>
        </w:rPr>
      </w:pPr>
      <w:ins w:id="2749" w:author="Borrelli, Matthew (M.T.)" w:date="2021-06-04T16:26:00Z">
        <w:r w:rsidRPr="00C12957">
          <w:rPr>
            <w:rFonts w:ascii="Univers" w:hAnsi="Univers"/>
          </w:rPr>
          <w:t xml:space="preserve">When </w:t>
        </w:r>
        <w:proofErr w:type="spellStart"/>
        <w:r w:rsidRPr="00C12957">
          <w:rPr>
            <w:rFonts w:ascii="Univers" w:hAnsi="Univers" w:cstheme="minorHAnsi"/>
          </w:rPr>
          <w:t>autoSaveFeatureStatusBroadcast</w:t>
        </w:r>
        <w:proofErr w:type="spellEnd"/>
        <w:r w:rsidRPr="00C12957">
          <w:rPr>
            <w:rFonts w:ascii="Univers" w:hAnsi="Univers" w:cstheme="minorHAnsi"/>
          </w:rPr>
          <w:t>(</w:t>
        </w:r>
        <w:proofErr w:type="spellStart"/>
        <w:r w:rsidRPr="00C12957">
          <w:rPr>
            <w:rFonts w:ascii="Univers" w:hAnsi="Univers" w:cstheme="minorHAnsi"/>
          </w:rPr>
          <w:t>AutoSaveFeatureStatus</w:t>
        </w:r>
        <w:proofErr w:type="spellEnd"/>
        <w:r w:rsidRPr="00C12957">
          <w:rPr>
            <w:rFonts w:ascii="Univers" w:hAnsi="Univers" w:cstheme="minorHAnsi"/>
          </w:rPr>
          <w:t xml:space="preserve"> = Inactive) </w:t>
        </w:r>
        <w:r w:rsidRPr="00C12957">
          <w:rPr>
            <w:rFonts w:ascii="Univers" w:hAnsi="Univers"/>
          </w:rPr>
          <w:t xml:space="preserve">and the user turns on Auto Save, the </w:t>
        </w:r>
        <w:proofErr w:type="spellStart"/>
        <w:r w:rsidRPr="00C12957">
          <w:rPr>
            <w:rFonts w:ascii="Univers" w:hAnsi="Univers"/>
          </w:rPr>
          <w:t>PPPInterfaceClient</w:t>
        </w:r>
        <w:proofErr w:type="spellEnd"/>
        <w:r>
          <w:rPr>
            <w:rFonts w:ascii="Univers" w:hAnsi="Univers"/>
          </w:rPr>
          <w:t xml:space="preserve"> </w:t>
        </w:r>
        <w:r w:rsidRPr="00C12957">
          <w:rPr>
            <w:rFonts w:ascii="Univers" w:hAnsi="Univers"/>
          </w:rPr>
          <w:t xml:space="preserve">shall send </w:t>
        </w:r>
        <w:proofErr w:type="spellStart"/>
        <w:r w:rsidRPr="00C12957">
          <w:rPr>
            <w:rFonts w:ascii="Univers" w:hAnsi="Univers" w:cstheme="minorHAnsi"/>
          </w:rPr>
          <w:t>setAutoSaveSetting</w:t>
        </w:r>
        <w:proofErr w:type="spellEnd"/>
        <w:r w:rsidRPr="00C12957">
          <w:rPr>
            <w:rFonts w:ascii="Univers" w:hAnsi="Univers" w:cstheme="minorHAnsi"/>
          </w:rPr>
          <w:t>(</w:t>
        </w:r>
        <w:proofErr w:type="spellStart"/>
        <w:r w:rsidRPr="00C12957">
          <w:rPr>
            <w:rFonts w:ascii="Univers" w:hAnsi="Univers" w:cstheme="minorHAnsi"/>
          </w:rPr>
          <w:t>AutoSaveSettingRequest</w:t>
        </w:r>
        <w:proofErr w:type="spellEnd"/>
        <w:r w:rsidRPr="00C12957">
          <w:rPr>
            <w:rFonts w:ascii="Univers" w:hAnsi="Univers" w:cstheme="minorHAnsi"/>
          </w:rPr>
          <w:t xml:space="preserve"> = “On”)</w:t>
        </w:r>
        <w:r w:rsidRPr="00C12957">
          <w:rPr>
            <w:rFonts w:ascii="Univers" w:hAnsi="Univers"/>
          </w:rPr>
          <w:t>.</w:t>
        </w:r>
      </w:ins>
    </w:p>
    <w:p w14:paraId="28F3E498" w14:textId="77777777" w:rsidR="00312FB4" w:rsidRPr="00CF5397" w:rsidRDefault="00312FB4" w:rsidP="00312FB4">
      <w:pPr>
        <w:pStyle w:val="Heading4"/>
        <w:rPr>
          <w:ins w:id="2750" w:author="Borrelli, Matthew (M.T.)" w:date="2021-06-04T16:26:00Z"/>
          <w:b w:val="0"/>
          <w:u w:val="single"/>
        </w:rPr>
      </w:pPr>
      <w:ins w:id="2751" w:author="Borrelli, Matthew (M.T.)" w:date="2021-06-04T16:26:00Z">
        <w:r w:rsidRPr="00CF5397">
          <w:rPr>
            <w:b w:val="0"/>
            <w:u w:val="single"/>
          </w:rPr>
          <w:t>PPP-REQ-420466/A-User Auto Save Setting Status - Auto Save Off Message</w:t>
        </w:r>
      </w:ins>
    </w:p>
    <w:p w14:paraId="2F95694C" w14:textId="77777777" w:rsidR="00312FB4" w:rsidRPr="008943F7" w:rsidRDefault="00312FB4" w:rsidP="00312FB4">
      <w:pPr>
        <w:rPr>
          <w:ins w:id="2752" w:author="Borrelli, Matthew (M.T.)" w:date="2021-06-04T16:26:00Z"/>
          <w:rFonts w:ascii="Univers" w:hAnsi="Univers"/>
        </w:rPr>
      </w:pPr>
      <w:ins w:id="2753" w:author="Borrelli, Matthew (M.T.)" w:date="2021-06-04T16:26:00Z">
        <w:r w:rsidRPr="008943F7">
          <w:rPr>
            <w:rFonts w:ascii="Univers" w:hAnsi="Univers"/>
          </w:rPr>
          <w:t xml:space="preserve">When the </w:t>
        </w:r>
        <w:proofErr w:type="spellStart"/>
        <w:r w:rsidRPr="008943F7">
          <w:rPr>
            <w:rFonts w:ascii="Univers" w:hAnsi="Univers" w:cstheme="minorHAnsi"/>
          </w:rPr>
          <w:t>autoSaveFeatureStatusBroadcast</w:t>
        </w:r>
        <w:proofErr w:type="spellEnd"/>
        <w:r w:rsidRPr="008943F7">
          <w:rPr>
            <w:rFonts w:ascii="Univers" w:hAnsi="Univers" w:cstheme="minorHAnsi"/>
          </w:rPr>
          <w:t>(</w:t>
        </w:r>
        <w:proofErr w:type="spellStart"/>
        <w:r w:rsidRPr="008943F7">
          <w:rPr>
            <w:rFonts w:ascii="Univers" w:hAnsi="Univers" w:cstheme="minorHAnsi"/>
          </w:rPr>
          <w:t>AutoSaveFeatureStatus</w:t>
        </w:r>
        <w:proofErr w:type="spellEnd"/>
        <w:r w:rsidRPr="008943F7">
          <w:rPr>
            <w:rFonts w:ascii="Univers" w:hAnsi="Univers" w:cstheme="minorHAnsi"/>
          </w:rPr>
          <w:t xml:space="preserve">) </w:t>
        </w:r>
        <w:r w:rsidRPr="008943F7">
          <w:rPr>
            <w:rFonts w:ascii="Univers" w:hAnsi="Univers"/>
          </w:rPr>
          <w:t xml:space="preserve">changes from “(0x2) Enable” to “(0x0) Inactive”, the </w:t>
        </w:r>
        <w:proofErr w:type="spellStart"/>
        <w:r w:rsidRPr="008943F7">
          <w:rPr>
            <w:rFonts w:ascii="Univers" w:hAnsi="Univers"/>
          </w:rPr>
          <w:t>PPPInterfaceClient</w:t>
        </w:r>
        <w:proofErr w:type="spellEnd"/>
        <w:r w:rsidRPr="008943F7">
          <w:rPr>
            <w:rFonts w:ascii="Univers" w:hAnsi="Univers"/>
          </w:rPr>
          <w:t xml:space="preserve"> shall </w:t>
        </w:r>
        <w:r>
          <w:rPr>
            <w:rFonts w:ascii="Univers" w:hAnsi="Univers"/>
          </w:rPr>
          <w:t xml:space="preserve">display a notification </w:t>
        </w:r>
        <w:r w:rsidRPr="008943F7">
          <w:rPr>
            <w:rFonts w:ascii="Univers" w:hAnsi="Univers"/>
          </w:rPr>
          <w:t xml:space="preserve">to the user </w:t>
        </w:r>
        <w:r>
          <w:rPr>
            <w:rFonts w:ascii="Univers" w:hAnsi="Univers"/>
          </w:rPr>
          <w:t xml:space="preserve">indicating </w:t>
        </w:r>
        <w:r w:rsidRPr="008943F7">
          <w:rPr>
            <w:rFonts w:ascii="Univers" w:hAnsi="Univers"/>
          </w:rPr>
          <w:t>that Auto Save is no longer assisting with retaining settings (settings are now being protected).</w:t>
        </w:r>
      </w:ins>
    </w:p>
    <w:p w14:paraId="11F5466E" w14:textId="77777777" w:rsidR="00312FB4" w:rsidRPr="00CF5397" w:rsidRDefault="00312FB4" w:rsidP="00312FB4">
      <w:pPr>
        <w:pStyle w:val="Heading4"/>
        <w:rPr>
          <w:ins w:id="2754" w:author="Borrelli, Matthew (M.T.)" w:date="2021-06-04T16:26:00Z"/>
          <w:b w:val="0"/>
          <w:u w:val="single"/>
        </w:rPr>
      </w:pPr>
      <w:ins w:id="2755" w:author="Borrelli, Matthew (M.T.)" w:date="2021-06-04T16:26:00Z">
        <w:r w:rsidRPr="00CF5397">
          <w:rPr>
            <w:b w:val="0"/>
            <w:u w:val="single"/>
          </w:rPr>
          <w:t>PPP-REQ-420467/A-User Auto Save Setting Status - Auto Save On Message</w:t>
        </w:r>
      </w:ins>
    </w:p>
    <w:p w14:paraId="099B97D2" w14:textId="77777777" w:rsidR="00312FB4" w:rsidRPr="0091496D" w:rsidRDefault="00312FB4" w:rsidP="00312FB4">
      <w:pPr>
        <w:rPr>
          <w:ins w:id="2756" w:author="Borrelli, Matthew (M.T.)" w:date="2021-06-04T16:26:00Z"/>
          <w:rFonts w:ascii="Univers" w:hAnsi="Univers"/>
        </w:rPr>
      </w:pPr>
      <w:ins w:id="2757" w:author="Borrelli, Matthew (M.T.)" w:date="2021-06-04T16:26:00Z">
        <w:r w:rsidRPr="0091496D">
          <w:rPr>
            <w:rFonts w:ascii="Univers" w:hAnsi="Univers"/>
          </w:rPr>
          <w:t xml:space="preserve">When the </w:t>
        </w:r>
        <w:proofErr w:type="spellStart"/>
        <w:r w:rsidRPr="0091496D">
          <w:rPr>
            <w:rFonts w:ascii="Univers" w:hAnsi="Univers" w:cstheme="minorHAnsi"/>
          </w:rPr>
          <w:t>autoSaveFeatureStatusBroadcast</w:t>
        </w:r>
        <w:proofErr w:type="spellEnd"/>
        <w:r w:rsidRPr="0091496D">
          <w:rPr>
            <w:rFonts w:ascii="Univers" w:hAnsi="Univers" w:cstheme="minorHAnsi"/>
          </w:rPr>
          <w:t>(</w:t>
        </w:r>
        <w:proofErr w:type="spellStart"/>
        <w:r w:rsidRPr="0091496D">
          <w:rPr>
            <w:rFonts w:ascii="Univers" w:hAnsi="Univers" w:cstheme="minorHAnsi"/>
          </w:rPr>
          <w:t>AutoSaveFeatureStatus</w:t>
        </w:r>
        <w:proofErr w:type="spellEnd"/>
        <w:r w:rsidRPr="0091496D">
          <w:rPr>
            <w:rFonts w:ascii="Univers" w:hAnsi="Univers" w:cstheme="minorHAnsi"/>
          </w:rPr>
          <w:t xml:space="preserve">) </w:t>
        </w:r>
        <w:r w:rsidRPr="0091496D">
          <w:rPr>
            <w:rFonts w:ascii="Univers" w:hAnsi="Univers"/>
          </w:rPr>
          <w:t xml:space="preserve">changes from “(0x0) Inactive” to “(0x2) Enable”, the </w:t>
        </w:r>
        <w:proofErr w:type="spellStart"/>
        <w:r w:rsidRPr="0091496D">
          <w:rPr>
            <w:rFonts w:ascii="Univers" w:hAnsi="Univers"/>
          </w:rPr>
          <w:t>PPPInterfaceClient</w:t>
        </w:r>
        <w:proofErr w:type="spellEnd"/>
        <w:r w:rsidRPr="0091496D">
          <w:rPr>
            <w:rFonts w:ascii="Univers" w:hAnsi="Univers"/>
          </w:rPr>
          <w:t xml:space="preserve"> shall </w:t>
        </w:r>
        <w:r>
          <w:rPr>
            <w:rFonts w:ascii="Univers" w:hAnsi="Univers"/>
          </w:rPr>
          <w:t xml:space="preserve">display a notification </w:t>
        </w:r>
        <w:r w:rsidRPr="0091496D">
          <w:rPr>
            <w:rFonts w:ascii="Univers" w:hAnsi="Univers"/>
          </w:rPr>
          <w:t xml:space="preserve">to the user </w:t>
        </w:r>
        <w:r>
          <w:rPr>
            <w:rFonts w:ascii="Univers" w:hAnsi="Univers"/>
          </w:rPr>
          <w:t xml:space="preserve">indicating </w:t>
        </w:r>
        <w:r w:rsidRPr="0091496D">
          <w:rPr>
            <w:rFonts w:ascii="Univers" w:hAnsi="Univers"/>
          </w:rPr>
          <w:t>that Auto Save is now assisting the user with retaining settings.</w:t>
        </w:r>
      </w:ins>
    </w:p>
    <w:p w14:paraId="311C0D0F" w14:textId="77777777" w:rsidR="00312FB4" w:rsidRPr="00CF5397" w:rsidRDefault="00312FB4" w:rsidP="00312FB4">
      <w:pPr>
        <w:pStyle w:val="Heading4"/>
        <w:rPr>
          <w:ins w:id="2758" w:author="Borrelli, Matthew (M.T.)" w:date="2021-06-04T16:26:00Z"/>
          <w:b w:val="0"/>
          <w:u w:val="single"/>
        </w:rPr>
      </w:pPr>
      <w:ins w:id="2759" w:author="Borrelli, Matthew (M.T.)" w:date="2021-06-04T16:26:00Z">
        <w:r w:rsidRPr="00CF5397">
          <w:rPr>
            <w:b w:val="0"/>
            <w:u w:val="single"/>
          </w:rPr>
          <w:t>PPP-REQ-420465/A-User Auto Save Setting Status - Display when Feature Enabled</w:t>
        </w:r>
      </w:ins>
    </w:p>
    <w:p w14:paraId="1C2DD404" w14:textId="77777777" w:rsidR="00312FB4" w:rsidRPr="00216566" w:rsidRDefault="00312FB4" w:rsidP="00312FB4">
      <w:pPr>
        <w:rPr>
          <w:ins w:id="2760" w:author="Borrelli, Matthew (M.T.)" w:date="2021-06-04T16:26:00Z"/>
          <w:rFonts w:ascii="Univers" w:hAnsi="Univers"/>
        </w:rPr>
      </w:pPr>
      <w:ins w:id="2761" w:author="Borrelli, Matthew (M.T.)" w:date="2021-06-04T16:26:00Z">
        <w:r w:rsidRPr="00216566">
          <w:rPr>
            <w:rFonts w:ascii="Univers" w:hAnsi="Univers"/>
          </w:rPr>
          <w:t>Wh</w:t>
        </w:r>
        <w:r>
          <w:rPr>
            <w:rFonts w:ascii="Univers" w:hAnsi="Univers"/>
          </w:rPr>
          <w:t>ile</w:t>
        </w:r>
        <w:r w:rsidRPr="00216566">
          <w:rPr>
            <w:rFonts w:ascii="Univers" w:hAnsi="Univers"/>
          </w:rPr>
          <w:t xml:space="preserve"> </w:t>
        </w:r>
        <w:proofErr w:type="spellStart"/>
        <w:r w:rsidRPr="00216566">
          <w:rPr>
            <w:rFonts w:ascii="Univers" w:hAnsi="Univers" w:cstheme="minorHAnsi"/>
          </w:rPr>
          <w:t>autoSaveFeatureStatusBroadcast</w:t>
        </w:r>
        <w:proofErr w:type="spellEnd"/>
        <w:r w:rsidRPr="00216566">
          <w:rPr>
            <w:rFonts w:ascii="Univers" w:hAnsi="Univers" w:cstheme="minorHAnsi"/>
          </w:rPr>
          <w:t>(</w:t>
        </w:r>
        <w:proofErr w:type="spellStart"/>
        <w:r w:rsidRPr="00216566">
          <w:rPr>
            <w:rFonts w:ascii="Univers" w:hAnsi="Univers" w:cstheme="minorHAnsi"/>
          </w:rPr>
          <w:t>AutoSaveFeatureStatus</w:t>
        </w:r>
        <w:proofErr w:type="spellEnd"/>
        <w:r w:rsidRPr="00216566">
          <w:rPr>
            <w:rFonts w:ascii="Univers" w:hAnsi="Univers" w:cstheme="minorHAnsi"/>
          </w:rPr>
          <w:t xml:space="preserve"> = “Enable”)</w:t>
        </w:r>
        <w:r w:rsidRPr="00216566">
          <w:rPr>
            <w:rFonts w:ascii="Univers" w:hAnsi="Univers"/>
          </w:rPr>
          <w:t xml:space="preserve">, the </w:t>
        </w:r>
        <w:proofErr w:type="spellStart"/>
        <w:r w:rsidRPr="00216566">
          <w:rPr>
            <w:rFonts w:ascii="Univers" w:hAnsi="Univers"/>
          </w:rPr>
          <w:t>PPPInterfaceClient</w:t>
        </w:r>
        <w:proofErr w:type="spellEnd"/>
        <w:r>
          <w:rPr>
            <w:rFonts w:ascii="Univers" w:hAnsi="Univers"/>
          </w:rPr>
          <w:t xml:space="preserve"> </w:t>
        </w:r>
        <w:r w:rsidRPr="00216566">
          <w:rPr>
            <w:rFonts w:ascii="Univers" w:hAnsi="Univers"/>
          </w:rPr>
          <w:t xml:space="preserve">shall make the Auto Save </w:t>
        </w:r>
        <w:r>
          <w:rPr>
            <w:rFonts w:ascii="Univers" w:hAnsi="Univers"/>
          </w:rPr>
          <w:t xml:space="preserve">user </w:t>
        </w:r>
        <w:r w:rsidRPr="00216566">
          <w:rPr>
            <w:rFonts w:ascii="Univers" w:hAnsi="Univers"/>
          </w:rPr>
          <w:t>settings visible and accessible by the user.</w:t>
        </w:r>
      </w:ins>
    </w:p>
    <w:p w14:paraId="252B4F95" w14:textId="77777777" w:rsidR="00312FB4" w:rsidRPr="00CF5397" w:rsidRDefault="00312FB4" w:rsidP="00312FB4">
      <w:pPr>
        <w:pStyle w:val="Heading4"/>
        <w:rPr>
          <w:ins w:id="2762" w:author="Borrelli, Matthew (M.T.)" w:date="2021-06-04T16:26:00Z"/>
          <w:b w:val="0"/>
          <w:u w:val="single"/>
        </w:rPr>
      </w:pPr>
      <w:ins w:id="2763" w:author="Borrelli, Matthew (M.T.)" w:date="2021-06-04T16:26:00Z">
        <w:r w:rsidRPr="00CF5397">
          <w:rPr>
            <w:b w:val="0"/>
            <w:u w:val="single"/>
          </w:rPr>
          <w:t>PPP-REQ-420468/A-User Auto Save Setting Status - Display when Feature Inactive</w:t>
        </w:r>
      </w:ins>
    </w:p>
    <w:p w14:paraId="0998CE77" w14:textId="77777777" w:rsidR="00312FB4" w:rsidRPr="003D41E8" w:rsidRDefault="00312FB4" w:rsidP="00312FB4">
      <w:pPr>
        <w:rPr>
          <w:ins w:id="2764" w:author="Borrelli, Matthew (M.T.)" w:date="2021-06-04T16:26:00Z"/>
          <w:rFonts w:ascii="Univers" w:hAnsi="Univers"/>
        </w:rPr>
      </w:pPr>
      <w:ins w:id="2765" w:author="Borrelli, Matthew (M.T.)" w:date="2021-06-04T16:26:00Z">
        <w:r w:rsidRPr="003D41E8">
          <w:rPr>
            <w:rFonts w:ascii="Univers" w:hAnsi="Univers"/>
          </w:rPr>
          <w:t>Wh</w:t>
        </w:r>
        <w:r>
          <w:rPr>
            <w:rFonts w:ascii="Univers" w:hAnsi="Univers"/>
          </w:rPr>
          <w:t>ile</w:t>
        </w:r>
        <w:r w:rsidRPr="003D41E8">
          <w:rPr>
            <w:rFonts w:ascii="Univers" w:hAnsi="Univers"/>
          </w:rPr>
          <w:t xml:space="preserve"> </w:t>
        </w:r>
        <w:proofErr w:type="spellStart"/>
        <w:r w:rsidRPr="003D41E8">
          <w:rPr>
            <w:rFonts w:ascii="Univers" w:hAnsi="Univers" w:cstheme="minorHAnsi"/>
          </w:rPr>
          <w:t>autoSaveFeatureStatusBroadcast</w:t>
        </w:r>
        <w:proofErr w:type="spellEnd"/>
        <w:r w:rsidRPr="003D41E8">
          <w:rPr>
            <w:rFonts w:ascii="Univers" w:hAnsi="Univers" w:cstheme="minorHAnsi"/>
          </w:rPr>
          <w:t>(</w:t>
        </w:r>
        <w:proofErr w:type="spellStart"/>
        <w:r w:rsidRPr="003D41E8">
          <w:rPr>
            <w:rFonts w:ascii="Univers" w:hAnsi="Univers" w:cstheme="minorHAnsi"/>
          </w:rPr>
          <w:t>AutoSaveFeatureStatus</w:t>
        </w:r>
        <w:proofErr w:type="spellEnd"/>
        <w:r w:rsidRPr="003D41E8">
          <w:rPr>
            <w:rFonts w:ascii="Univers" w:hAnsi="Univers" w:cstheme="minorHAnsi"/>
          </w:rPr>
          <w:t xml:space="preserve"> = Inactive)</w:t>
        </w:r>
        <w:r w:rsidRPr="003D41E8">
          <w:rPr>
            <w:rFonts w:ascii="Univers" w:hAnsi="Univers"/>
          </w:rPr>
          <w:t xml:space="preserve">, the </w:t>
        </w:r>
        <w:proofErr w:type="spellStart"/>
        <w:r w:rsidRPr="003D41E8">
          <w:rPr>
            <w:rFonts w:ascii="Univers" w:hAnsi="Univers"/>
          </w:rPr>
          <w:t>PPPInterfaceClient</w:t>
        </w:r>
        <w:proofErr w:type="spellEnd"/>
        <w:r w:rsidRPr="003D41E8">
          <w:rPr>
            <w:rFonts w:ascii="Univers" w:hAnsi="Univers"/>
          </w:rPr>
          <w:t xml:space="preserve"> shall make the Auto Save </w:t>
        </w:r>
        <w:r>
          <w:rPr>
            <w:rFonts w:ascii="Univers" w:hAnsi="Univers"/>
          </w:rPr>
          <w:t>user</w:t>
        </w:r>
        <w:r w:rsidRPr="003D41E8">
          <w:rPr>
            <w:rFonts w:ascii="Univers" w:hAnsi="Univers"/>
          </w:rPr>
          <w:t xml:space="preserve"> setting visible and accessible by the user.</w:t>
        </w:r>
      </w:ins>
    </w:p>
    <w:p w14:paraId="46355BB6" w14:textId="77777777" w:rsidR="00312FB4" w:rsidRPr="00CF5397" w:rsidRDefault="00312FB4" w:rsidP="00312FB4">
      <w:pPr>
        <w:pStyle w:val="Heading4"/>
        <w:rPr>
          <w:ins w:id="2766" w:author="Borrelli, Matthew (M.T.)" w:date="2021-06-04T16:26:00Z"/>
          <w:b w:val="0"/>
          <w:u w:val="single"/>
        </w:rPr>
      </w:pPr>
      <w:ins w:id="2767" w:author="Borrelli, Matthew (M.T.)" w:date="2021-06-04T16:26:00Z">
        <w:r w:rsidRPr="00CF5397">
          <w:rPr>
            <w:b w:val="0"/>
            <w:u w:val="single"/>
          </w:rPr>
          <w:t>PPP-REQ-420469/A-User Auto Save Setting Status - Display when Feature Disabled</w:t>
        </w:r>
      </w:ins>
    </w:p>
    <w:p w14:paraId="080C1C9A" w14:textId="77777777" w:rsidR="00312FB4" w:rsidRPr="00A83F24" w:rsidRDefault="00312FB4" w:rsidP="00312FB4">
      <w:pPr>
        <w:rPr>
          <w:ins w:id="2768" w:author="Borrelli, Matthew (M.T.)" w:date="2021-06-04T16:26:00Z"/>
          <w:rFonts w:ascii="Univers" w:hAnsi="Univers"/>
        </w:rPr>
      </w:pPr>
      <w:ins w:id="2769" w:author="Borrelli, Matthew (M.T.)" w:date="2021-06-04T16:26:00Z">
        <w:r w:rsidRPr="00A83F24">
          <w:rPr>
            <w:rFonts w:ascii="Univers" w:hAnsi="Univers"/>
          </w:rPr>
          <w:t>Wh</w:t>
        </w:r>
        <w:r>
          <w:rPr>
            <w:rFonts w:ascii="Univers" w:hAnsi="Univers"/>
          </w:rPr>
          <w:t>ile</w:t>
        </w:r>
        <w:r w:rsidRPr="00A83F24">
          <w:rPr>
            <w:rFonts w:ascii="Univers" w:hAnsi="Univers"/>
          </w:rPr>
          <w:t xml:space="preserve"> </w:t>
        </w:r>
        <w:proofErr w:type="spellStart"/>
        <w:r w:rsidRPr="00A83F24">
          <w:rPr>
            <w:rFonts w:ascii="Univers" w:hAnsi="Univers" w:cstheme="minorHAnsi"/>
          </w:rPr>
          <w:t>autoSaveFeatureStatusBroadcast</w:t>
        </w:r>
        <w:proofErr w:type="spellEnd"/>
        <w:r w:rsidRPr="00A83F24">
          <w:rPr>
            <w:rFonts w:ascii="Univers" w:hAnsi="Univers" w:cstheme="minorHAnsi"/>
          </w:rPr>
          <w:t>(</w:t>
        </w:r>
        <w:proofErr w:type="spellStart"/>
        <w:r w:rsidRPr="00A83F24">
          <w:rPr>
            <w:rFonts w:ascii="Univers" w:hAnsi="Univers" w:cstheme="minorHAnsi"/>
          </w:rPr>
          <w:t>AutoSaveFeatureStatus</w:t>
        </w:r>
        <w:proofErr w:type="spellEnd"/>
        <w:r w:rsidRPr="00A83F24">
          <w:rPr>
            <w:rFonts w:ascii="Univers" w:hAnsi="Univers" w:cstheme="minorHAnsi"/>
          </w:rPr>
          <w:t xml:space="preserve"> = Disabled)</w:t>
        </w:r>
        <w:r w:rsidRPr="00A83F24">
          <w:rPr>
            <w:rFonts w:ascii="Univers" w:hAnsi="Univers"/>
          </w:rPr>
          <w:t xml:space="preserve">, the </w:t>
        </w:r>
        <w:proofErr w:type="spellStart"/>
        <w:r w:rsidRPr="00A83F24">
          <w:rPr>
            <w:rFonts w:ascii="Univers" w:hAnsi="Univers"/>
          </w:rPr>
          <w:t>PPPInterfaceClient</w:t>
        </w:r>
        <w:proofErr w:type="spellEnd"/>
        <w:r w:rsidRPr="00A83F24">
          <w:rPr>
            <w:rFonts w:ascii="Univers" w:hAnsi="Univers"/>
          </w:rPr>
          <w:t xml:space="preserve"> shall hide the Auto Save </w:t>
        </w:r>
        <w:r>
          <w:rPr>
            <w:rFonts w:ascii="Univers" w:hAnsi="Univers"/>
          </w:rPr>
          <w:t>user</w:t>
        </w:r>
        <w:r w:rsidRPr="00A83F24">
          <w:rPr>
            <w:rFonts w:ascii="Univers" w:hAnsi="Univers"/>
          </w:rPr>
          <w:t xml:space="preserve"> setting </w:t>
        </w:r>
        <w:r>
          <w:rPr>
            <w:rFonts w:ascii="Univers" w:hAnsi="Univers"/>
          </w:rPr>
          <w:t xml:space="preserve">for </w:t>
        </w:r>
        <w:r w:rsidRPr="00A83F24">
          <w:rPr>
            <w:rFonts w:ascii="Univers" w:hAnsi="Univers"/>
          </w:rPr>
          <w:t>the active profile on the vehicle.</w:t>
        </w:r>
      </w:ins>
    </w:p>
    <w:p w14:paraId="53B1FE5C" w14:textId="77777777" w:rsidR="00312FB4" w:rsidRPr="00CF5397" w:rsidRDefault="00312FB4" w:rsidP="00312FB4">
      <w:pPr>
        <w:pStyle w:val="Heading4"/>
        <w:rPr>
          <w:ins w:id="2770" w:author="Borrelli, Matthew (M.T.)" w:date="2021-06-04T16:26:00Z"/>
          <w:b w:val="0"/>
          <w:u w:val="single"/>
        </w:rPr>
      </w:pPr>
      <w:ins w:id="2771" w:author="Borrelli, Matthew (M.T.)" w:date="2021-06-04T16:26:00Z">
        <w:r w:rsidRPr="00CF5397">
          <w:rPr>
            <w:b w:val="0"/>
            <w:u w:val="single"/>
          </w:rPr>
          <w:t>PPP-REQ-420628/A-Auto Save User Setting</w:t>
        </w:r>
      </w:ins>
    </w:p>
    <w:p w14:paraId="6E77F506" w14:textId="774A2DF7" w:rsidR="00312FB4" w:rsidRDefault="00312FB4" w:rsidP="00312FB4">
      <w:pPr>
        <w:rPr>
          <w:ins w:id="2772" w:author="Borrelli, Matthew (M.T.)" w:date="2021-06-04T16:26:00Z"/>
        </w:rPr>
      </w:pPr>
      <w:ins w:id="2773" w:author="Borrelli, Matthew (M.T.)" w:date="2021-06-04T16:26:00Z">
        <w:r>
          <w:t xml:space="preserve">The </w:t>
        </w:r>
        <w:proofErr w:type="spellStart"/>
        <w:r>
          <w:t>PPPServer</w:t>
        </w:r>
        <w:proofErr w:type="spellEnd"/>
        <w:r>
          <w:t xml:space="preserve"> shall maintain an Auto</w:t>
        </w:r>
      </w:ins>
      <w:ins w:id="2774" w:author="Borrelli, Matthew (M.T.)" w:date="2021-06-10T16:50:00Z">
        <w:r w:rsidR="0066278F">
          <w:t xml:space="preserve"> </w:t>
        </w:r>
      </w:ins>
      <w:ins w:id="2775" w:author="Borrelli, Matthew (M.T.)" w:date="2021-06-04T16:26:00Z">
        <w:r>
          <w:t>Save user setting for each profile offered by Enhanced Memory.</w:t>
        </w:r>
      </w:ins>
    </w:p>
    <w:p w14:paraId="0AFFCCB6" w14:textId="77777777" w:rsidR="00312FB4" w:rsidRPr="00CF5397" w:rsidRDefault="00312FB4" w:rsidP="00312FB4">
      <w:pPr>
        <w:pStyle w:val="Heading4"/>
        <w:rPr>
          <w:ins w:id="2776" w:author="Borrelli, Matthew (M.T.)" w:date="2021-06-04T16:26:00Z"/>
          <w:b w:val="0"/>
          <w:u w:val="single"/>
        </w:rPr>
      </w:pPr>
      <w:ins w:id="2777" w:author="Borrelli, Matthew (M.T.)" w:date="2021-06-04T16:26:00Z">
        <w:r w:rsidRPr="00CF5397">
          <w:rPr>
            <w:b w:val="0"/>
            <w:u w:val="single"/>
          </w:rPr>
          <w:t>PPP-REQ-420629/A-Retrieve Auto Save User Setting</w:t>
        </w:r>
      </w:ins>
    </w:p>
    <w:p w14:paraId="125D1A64" w14:textId="77777777" w:rsidR="00312FB4" w:rsidRDefault="00312FB4" w:rsidP="00312FB4">
      <w:pPr>
        <w:rPr>
          <w:ins w:id="2778" w:author="Borrelli, Matthew (M.T.)" w:date="2021-06-04T16:26:00Z"/>
        </w:rPr>
      </w:pPr>
      <w:ins w:id="2779" w:author="Borrelli, Matthew (M.T.)" w:date="2021-06-04T16:26:00Z">
        <w:r>
          <w:t xml:space="preserve">When any of the below conditions are met, the </w:t>
        </w:r>
        <w:proofErr w:type="spellStart"/>
        <w:r>
          <w:t>PPPInterfaceClient</w:t>
        </w:r>
        <w:proofErr w:type="spellEnd"/>
        <w:r>
          <w:t xml:space="preserve"> shall send </w:t>
        </w:r>
        <w:proofErr w:type="spellStart"/>
        <w:r>
          <w:t>getAutoSaveSetting</w:t>
        </w:r>
        <w:proofErr w:type="spellEnd"/>
        <w:r>
          <w:t xml:space="preserve"> to the </w:t>
        </w:r>
        <w:proofErr w:type="spellStart"/>
        <w:r>
          <w:t>PPPServer</w:t>
        </w:r>
        <w:proofErr w:type="spellEnd"/>
        <w:r>
          <w:t xml:space="preserve"> in order to request the current Auto Save user setting: </w:t>
        </w:r>
      </w:ins>
    </w:p>
    <w:p w14:paraId="18CA319E" w14:textId="77777777" w:rsidR="00312FB4" w:rsidRDefault="00312FB4" w:rsidP="00312FB4">
      <w:pPr>
        <w:numPr>
          <w:ilvl w:val="0"/>
          <w:numId w:val="31"/>
        </w:numPr>
        <w:rPr>
          <w:ins w:id="2780" w:author="Borrelli, Matthew (M.T.)" w:date="2021-06-04T16:26:00Z"/>
        </w:rPr>
      </w:pPr>
      <w:ins w:id="2781" w:author="Borrelli, Matthew (M.T.)" w:date="2021-06-04T16:26:00Z">
        <w:r>
          <w:t>After display reset OR</w:t>
        </w:r>
      </w:ins>
    </w:p>
    <w:p w14:paraId="1FDE3239" w14:textId="77777777" w:rsidR="00312FB4" w:rsidRDefault="00312FB4" w:rsidP="00312FB4">
      <w:pPr>
        <w:numPr>
          <w:ilvl w:val="0"/>
          <w:numId w:val="31"/>
        </w:numPr>
        <w:rPr>
          <w:ins w:id="2782" w:author="Borrelli, Matthew (M.T.)" w:date="2021-06-04T16:26:00Z"/>
        </w:rPr>
      </w:pPr>
      <w:ins w:id="2783" w:author="Borrelli, Matthew (M.T.)" w:date="2021-06-04T16:26:00Z">
        <w:r>
          <w:t xml:space="preserve">After display recovers from error state during </w:t>
        </w:r>
        <w:proofErr w:type="spellStart"/>
        <w:r>
          <w:t>Ignition_Status</w:t>
        </w:r>
        <w:proofErr w:type="spellEnd"/>
        <w:r>
          <w:t xml:space="preserve"> = “Run” OR</w:t>
        </w:r>
      </w:ins>
    </w:p>
    <w:p w14:paraId="2A39748C" w14:textId="77777777" w:rsidR="00312FB4" w:rsidRDefault="00312FB4" w:rsidP="00312FB4">
      <w:pPr>
        <w:numPr>
          <w:ilvl w:val="0"/>
          <w:numId w:val="31"/>
        </w:numPr>
        <w:rPr>
          <w:ins w:id="2784" w:author="Borrelli, Matthew (M.T.)" w:date="2021-06-04T16:26:00Z"/>
        </w:rPr>
      </w:pPr>
      <w:ins w:id="2785" w:author="Borrelli, Matthew (M.T.)" w:date="2021-06-04T16:26:00Z">
        <w:r>
          <w:t>After ECU Wakeup OR</w:t>
        </w:r>
      </w:ins>
    </w:p>
    <w:p w14:paraId="7938EF67" w14:textId="77777777" w:rsidR="00312FB4" w:rsidRDefault="00312FB4" w:rsidP="00312FB4">
      <w:pPr>
        <w:numPr>
          <w:ilvl w:val="0"/>
          <w:numId w:val="31"/>
        </w:numPr>
        <w:rPr>
          <w:ins w:id="2786" w:author="Borrelli, Matthew (M.T.)" w:date="2021-06-04T16:26:00Z"/>
        </w:rPr>
      </w:pPr>
      <w:ins w:id="2787" w:author="Borrelli, Matthew (M.T.)" w:date="2021-06-04T16:26:00Z">
        <w:r>
          <w:t xml:space="preserve">If Auto Save user setting cache is lost or corrupted </w:t>
        </w:r>
      </w:ins>
    </w:p>
    <w:p w14:paraId="18454CBD" w14:textId="77777777" w:rsidR="00312FB4" w:rsidRDefault="00312FB4" w:rsidP="00312FB4">
      <w:pPr>
        <w:numPr>
          <w:ilvl w:val="0"/>
          <w:numId w:val="31"/>
        </w:numPr>
        <w:rPr>
          <w:ins w:id="2788" w:author="Borrelli, Matthew (M.T.)" w:date="2021-06-04T16:26:00Z"/>
        </w:rPr>
      </w:pPr>
      <w:ins w:id="2789" w:author="Borrelli, Matthew (M.T.)" w:date="2021-06-04T16:26:00Z">
        <w:r>
          <w:lastRenderedPageBreak/>
          <w:t xml:space="preserve">Upon entering the Enhanced Memory menu when </w:t>
        </w:r>
        <w:proofErr w:type="spellStart"/>
        <w:r>
          <w:t>PPPInterfaceClient</w:t>
        </w:r>
        <w:proofErr w:type="spellEnd"/>
        <w:r>
          <w:t xml:space="preserve"> does not have any data cached </w:t>
        </w:r>
      </w:ins>
    </w:p>
    <w:p w14:paraId="359DAE20" w14:textId="77777777" w:rsidR="00312FB4" w:rsidRDefault="00312FB4" w:rsidP="00312FB4">
      <w:pPr>
        <w:numPr>
          <w:ilvl w:val="1"/>
          <w:numId w:val="31"/>
        </w:numPr>
        <w:rPr>
          <w:ins w:id="2790" w:author="Borrelli, Matthew (M.T.)" w:date="2021-06-04T16:26:00Z"/>
        </w:rPr>
      </w:pPr>
      <w:ins w:id="2791" w:author="Borrelli, Matthew (M.T.)" w:date="2021-06-04T16:26:00Z">
        <w:r>
          <w:t xml:space="preserve">In this case </w:t>
        </w:r>
        <w:proofErr w:type="spellStart"/>
        <w:r>
          <w:t>getAutoSaveSetting</w:t>
        </w:r>
        <w:proofErr w:type="spellEnd"/>
        <w:r>
          <w:t xml:space="preserve"> shall be called every 5s for 30s max, or until </w:t>
        </w:r>
        <w:proofErr w:type="spellStart"/>
        <w:r>
          <w:rPr>
            <w:rFonts w:cstheme="minorHAnsi"/>
          </w:rPr>
          <w:t>autoSaveSettingBroadcast</w:t>
        </w:r>
        <w:proofErr w:type="spellEnd"/>
        <w:r>
          <w:t xml:space="preserve"> is received</w:t>
        </w:r>
      </w:ins>
    </w:p>
    <w:p w14:paraId="7D2DD5B1" w14:textId="77777777" w:rsidR="00312FB4" w:rsidRPr="00CF5397" w:rsidRDefault="00312FB4" w:rsidP="00312FB4">
      <w:pPr>
        <w:pStyle w:val="Heading4"/>
        <w:rPr>
          <w:ins w:id="2792" w:author="Borrelli, Matthew (M.T.)" w:date="2021-06-04T16:26:00Z"/>
          <w:b w:val="0"/>
          <w:u w:val="single"/>
        </w:rPr>
      </w:pPr>
      <w:ins w:id="2793" w:author="Borrelli, Matthew (M.T.)" w:date="2021-06-04T16:26:00Z">
        <w:r w:rsidRPr="00CF5397">
          <w:rPr>
            <w:b w:val="0"/>
            <w:u w:val="single"/>
          </w:rPr>
          <w:t>PPP-REQ-420630/A-Cache Auto Save User Setting</w:t>
        </w:r>
      </w:ins>
    </w:p>
    <w:p w14:paraId="626BDFDC" w14:textId="77777777" w:rsidR="00312FB4" w:rsidRDefault="00312FB4" w:rsidP="00312FB4">
      <w:pPr>
        <w:rPr>
          <w:ins w:id="2794" w:author="Borrelli, Matthew (M.T.)" w:date="2021-06-04T16:26:00Z"/>
        </w:rPr>
      </w:pPr>
      <w:ins w:id="2795" w:author="Borrelli, Matthew (M.T.)" w:date="2021-06-04T16:26:00Z">
        <w:r>
          <w:t xml:space="preserve">The </w:t>
        </w:r>
        <w:proofErr w:type="spellStart"/>
        <w:r>
          <w:t>PPPInterfaceClient</w:t>
        </w:r>
        <w:proofErr w:type="spellEnd"/>
        <w:r>
          <w:t xml:space="preserve"> shall cache the latest value of the Auto Save user setting received via </w:t>
        </w:r>
        <w:proofErr w:type="spellStart"/>
        <w:r>
          <w:t>autoSaveSettingBroadcast</w:t>
        </w:r>
        <w:proofErr w:type="spellEnd"/>
        <w:r>
          <w:t>. This cache shall be cleared upon shutdown.</w:t>
        </w:r>
      </w:ins>
    </w:p>
    <w:p w14:paraId="5F77DECD" w14:textId="77777777" w:rsidR="00312FB4" w:rsidRPr="00CF5397" w:rsidRDefault="00312FB4" w:rsidP="00312FB4">
      <w:pPr>
        <w:pStyle w:val="Heading4"/>
        <w:rPr>
          <w:ins w:id="2796" w:author="Borrelli, Matthew (M.T.)" w:date="2021-06-04T16:26:00Z"/>
          <w:b w:val="0"/>
          <w:u w:val="single"/>
        </w:rPr>
      </w:pPr>
      <w:ins w:id="2797" w:author="Borrelli, Matthew (M.T.)" w:date="2021-06-04T16:26:00Z">
        <w:r w:rsidRPr="00CF5397">
          <w:rPr>
            <w:b w:val="0"/>
            <w:u w:val="single"/>
          </w:rPr>
          <w:t>PPP-REQ-420631/A-Auto Save User Setting Broadcast</w:t>
        </w:r>
      </w:ins>
    </w:p>
    <w:p w14:paraId="14AB3D2F" w14:textId="77777777" w:rsidR="00312FB4" w:rsidRDefault="00312FB4" w:rsidP="00312FB4">
      <w:pPr>
        <w:rPr>
          <w:ins w:id="2798" w:author="Borrelli, Matthew (M.T.)" w:date="2021-06-04T16:26:00Z"/>
        </w:rPr>
      </w:pPr>
      <w:ins w:id="2799" w:author="Borrelli, Matthew (M.T.)" w:date="2021-06-04T16:26:00Z">
        <w:r>
          <w:t xml:space="preserve">When </w:t>
        </w:r>
        <w:proofErr w:type="spellStart"/>
        <w:r>
          <w:t>getAutoSaveSetting</w:t>
        </w:r>
        <w:proofErr w:type="spellEnd"/>
        <w:r>
          <w:t xml:space="preserve"> is received, the </w:t>
        </w:r>
        <w:proofErr w:type="spellStart"/>
        <w:r>
          <w:t>PPPServer</w:t>
        </w:r>
        <w:proofErr w:type="spellEnd"/>
        <w:r>
          <w:t xml:space="preserve"> shall send the Auto Save user setting to the </w:t>
        </w:r>
        <w:proofErr w:type="spellStart"/>
        <w:r>
          <w:t>PPPInterfaceClient</w:t>
        </w:r>
        <w:proofErr w:type="spellEnd"/>
        <w:r>
          <w:t xml:space="preserve"> via </w:t>
        </w:r>
        <w:proofErr w:type="spellStart"/>
        <w:r>
          <w:t>autoSaveSettingBroadcast</w:t>
        </w:r>
        <w:proofErr w:type="spellEnd"/>
        <w:r>
          <w:t>.</w:t>
        </w:r>
      </w:ins>
    </w:p>
    <w:p w14:paraId="0856FE55" w14:textId="77777777" w:rsidR="00312FB4" w:rsidRPr="00CF5397" w:rsidRDefault="00312FB4" w:rsidP="00312FB4">
      <w:pPr>
        <w:pStyle w:val="Heading4"/>
        <w:rPr>
          <w:ins w:id="2800" w:author="Borrelli, Matthew (M.T.)" w:date="2021-06-04T16:26:00Z"/>
          <w:b w:val="0"/>
          <w:u w:val="single"/>
        </w:rPr>
      </w:pPr>
      <w:ins w:id="2801" w:author="Borrelli, Matthew (M.T.)" w:date="2021-06-04T16:26:00Z">
        <w:r w:rsidRPr="00CF5397">
          <w:rPr>
            <w:b w:val="0"/>
            <w:u w:val="single"/>
          </w:rPr>
          <w:t>PPP-REQ-420632/A-Retrieve Auto Save Feature Status</w:t>
        </w:r>
      </w:ins>
    </w:p>
    <w:p w14:paraId="0C67B695" w14:textId="77777777" w:rsidR="00312FB4" w:rsidRDefault="00312FB4" w:rsidP="00312FB4">
      <w:pPr>
        <w:rPr>
          <w:ins w:id="2802" w:author="Borrelli, Matthew (M.T.)" w:date="2021-06-04T16:26:00Z"/>
        </w:rPr>
      </w:pPr>
      <w:ins w:id="2803" w:author="Borrelli, Matthew (M.T.)" w:date="2021-06-04T16:26:00Z">
        <w:r>
          <w:t xml:space="preserve">When any of the below conditions are met, the </w:t>
        </w:r>
        <w:proofErr w:type="spellStart"/>
        <w:r>
          <w:t>PPPInterfaceClient</w:t>
        </w:r>
        <w:proofErr w:type="spellEnd"/>
        <w:r>
          <w:t xml:space="preserve"> shall send </w:t>
        </w:r>
        <w:proofErr w:type="spellStart"/>
        <w:r>
          <w:t>getAutoSaveFeatureStatus</w:t>
        </w:r>
        <w:proofErr w:type="spellEnd"/>
        <w:r>
          <w:t xml:space="preserve"> to the </w:t>
        </w:r>
        <w:proofErr w:type="spellStart"/>
        <w:r>
          <w:t>PPPServer</w:t>
        </w:r>
        <w:proofErr w:type="spellEnd"/>
        <w:r>
          <w:t xml:space="preserve"> in order to request the current Auto Save feature status: </w:t>
        </w:r>
      </w:ins>
    </w:p>
    <w:p w14:paraId="01D43259" w14:textId="77777777" w:rsidR="00312FB4" w:rsidRDefault="00312FB4" w:rsidP="00312FB4">
      <w:pPr>
        <w:numPr>
          <w:ilvl w:val="0"/>
          <w:numId w:val="32"/>
        </w:numPr>
        <w:rPr>
          <w:ins w:id="2804" w:author="Borrelli, Matthew (M.T.)" w:date="2021-06-04T16:26:00Z"/>
        </w:rPr>
      </w:pPr>
      <w:ins w:id="2805" w:author="Borrelli, Matthew (M.T.)" w:date="2021-06-04T16:26:00Z">
        <w:r>
          <w:t>After display reset OR</w:t>
        </w:r>
      </w:ins>
    </w:p>
    <w:p w14:paraId="449C26FF" w14:textId="77777777" w:rsidR="00312FB4" w:rsidRDefault="00312FB4" w:rsidP="00312FB4">
      <w:pPr>
        <w:numPr>
          <w:ilvl w:val="0"/>
          <w:numId w:val="32"/>
        </w:numPr>
        <w:rPr>
          <w:ins w:id="2806" w:author="Borrelli, Matthew (M.T.)" w:date="2021-06-04T16:26:00Z"/>
        </w:rPr>
      </w:pPr>
      <w:ins w:id="2807" w:author="Borrelli, Matthew (M.T.)" w:date="2021-06-04T16:26:00Z">
        <w:r>
          <w:t xml:space="preserve">After display recovers from error state during </w:t>
        </w:r>
        <w:proofErr w:type="spellStart"/>
        <w:r>
          <w:t>Ignition_Status</w:t>
        </w:r>
        <w:proofErr w:type="spellEnd"/>
        <w:r>
          <w:t xml:space="preserve"> = “Run” OR</w:t>
        </w:r>
      </w:ins>
    </w:p>
    <w:p w14:paraId="3590D3FD" w14:textId="77777777" w:rsidR="00312FB4" w:rsidRDefault="00312FB4" w:rsidP="00312FB4">
      <w:pPr>
        <w:numPr>
          <w:ilvl w:val="0"/>
          <w:numId w:val="32"/>
        </w:numPr>
        <w:rPr>
          <w:ins w:id="2808" w:author="Borrelli, Matthew (M.T.)" w:date="2021-06-04T16:26:00Z"/>
        </w:rPr>
      </w:pPr>
      <w:ins w:id="2809" w:author="Borrelli, Matthew (M.T.)" w:date="2021-06-04T16:26:00Z">
        <w:r>
          <w:t>After ECU Wakeup OR</w:t>
        </w:r>
      </w:ins>
    </w:p>
    <w:p w14:paraId="1021691B" w14:textId="77777777" w:rsidR="00312FB4" w:rsidRDefault="00312FB4" w:rsidP="00312FB4">
      <w:pPr>
        <w:numPr>
          <w:ilvl w:val="0"/>
          <w:numId w:val="32"/>
        </w:numPr>
        <w:rPr>
          <w:ins w:id="2810" w:author="Borrelli, Matthew (M.T.)" w:date="2021-06-04T16:26:00Z"/>
        </w:rPr>
      </w:pPr>
      <w:ins w:id="2811" w:author="Borrelli, Matthew (M.T.)" w:date="2021-06-04T16:26:00Z">
        <w:r>
          <w:t xml:space="preserve">If Auto Save feature status cache is lost or corrupted </w:t>
        </w:r>
      </w:ins>
    </w:p>
    <w:p w14:paraId="6CC9DC44" w14:textId="77777777" w:rsidR="00312FB4" w:rsidRDefault="00312FB4" w:rsidP="00312FB4">
      <w:pPr>
        <w:numPr>
          <w:ilvl w:val="0"/>
          <w:numId w:val="32"/>
        </w:numPr>
        <w:rPr>
          <w:ins w:id="2812" w:author="Borrelli, Matthew (M.T.)" w:date="2021-06-04T16:26:00Z"/>
        </w:rPr>
      </w:pPr>
      <w:ins w:id="2813" w:author="Borrelli, Matthew (M.T.)" w:date="2021-06-04T16:26:00Z">
        <w:r>
          <w:t xml:space="preserve">Upon entering the Enhanced Memory menu when </w:t>
        </w:r>
        <w:proofErr w:type="spellStart"/>
        <w:r>
          <w:t>PPPInterfaceClient</w:t>
        </w:r>
        <w:proofErr w:type="spellEnd"/>
        <w:r>
          <w:t xml:space="preserve"> does not have any data cached </w:t>
        </w:r>
      </w:ins>
    </w:p>
    <w:p w14:paraId="17140408" w14:textId="77777777" w:rsidR="00312FB4" w:rsidRDefault="00312FB4" w:rsidP="00312FB4">
      <w:pPr>
        <w:numPr>
          <w:ilvl w:val="1"/>
          <w:numId w:val="32"/>
        </w:numPr>
        <w:rPr>
          <w:ins w:id="2814" w:author="Borrelli, Matthew (M.T.)" w:date="2021-06-04T16:26:00Z"/>
        </w:rPr>
      </w:pPr>
      <w:ins w:id="2815" w:author="Borrelli, Matthew (M.T.)" w:date="2021-06-04T16:26:00Z">
        <w:r>
          <w:t xml:space="preserve">In this case </w:t>
        </w:r>
        <w:proofErr w:type="spellStart"/>
        <w:r>
          <w:t>getAutoSaveFeatureStatus</w:t>
        </w:r>
        <w:proofErr w:type="spellEnd"/>
        <w:r>
          <w:t xml:space="preserve"> shall be called every 5s for 30s max, or until </w:t>
        </w:r>
        <w:proofErr w:type="spellStart"/>
        <w:r>
          <w:rPr>
            <w:rFonts w:cstheme="minorHAnsi"/>
          </w:rPr>
          <w:t>autoSaveFeatureStatusBroadcast</w:t>
        </w:r>
        <w:proofErr w:type="spellEnd"/>
        <w:r>
          <w:t xml:space="preserve"> is received</w:t>
        </w:r>
      </w:ins>
    </w:p>
    <w:p w14:paraId="75EB6CF6" w14:textId="77777777" w:rsidR="00312FB4" w:rsidRPr="00CF5397" w:rsidRDefault="00312FB4" w:rsidP="00312FB4">
      <w:pPr>
        <w:pStyle w:val="Heading4"/>
        <w:rPr>
          <w:ins w:id="2816" w:author="Borrelli, Matthew (M.T.)" w:date="2021-06-04T16:26:00Z"/>
          <w:b w:val="0"/>
          <w:u w:val="single"/>
        </w:rPr>
      </w:pPr>
      <w:ins w:id="2817" w:author="Borrelli, Matthew (M.T.)" w:date="2021-06-04T16:26:00Z">
        <w:r w:rsidRPr="00CF5397">
          <w:rPr>
            <w:b w:val="0"/>
            <w:u w:val="single"/>
          </w:rPr>
          <w:t>PPP-REQ-420633/A-Cache Auto Save Feature Status</w:t>
        </w:r>
      </w:ins>
    </w:p>
    <w:p w14:paraId="63C01333" w14:textId="77777777" w:rsidR="00312FB4" w:rsidRDefault="00312FB4" w:rsidP="00312FB4">
      <w:pPr>
        <w:rPr>
          <w:ins w:id="2818" w:author="Borrelli, Matthew (M.T.)" w:date="2021-06-04T16:26:00Z"/>
        </w:rPr>
      </w:pPr>
      <w:ins w:id="2819" w:author="Borrelli, Matthew (M.T.)" w:date="2021-06-04T16:26:00Z">
        <w:r>
          <w:t xml:space="preserve">The </w:t>
        </w:r>
        <w:proofErr w:type="spellStart"/>
        <w:r>
          <w:t>PPPInterfaceClient</w:t>
        </w:r>
        <w:proofErr w:type="spellEnd"/>
        <w:r>
          <w:t xml:space="preserve"> shall cache the latest value of the Auto Save feature status received via </w:t>
        </w:r>
        <w:proofErr w:type="spellStart"/>
        <w:r>
          <w:t>autoSaveFeatureStatusBroadcast</w:t>
        </w:r>
        <w:proofErr w:type="spellEnd"/>
        <w:r>
          <w:t>. This cache shall be cleared upon shutdown.</w:t>
        </w:r>
      </w:ins>
    </w:p>
    <w:p w14:paraId="5AAD72DA" w14:textId="77777777" w:rsidR="00312FB4" w:rsidRPr="00CF5397" w:rsidRDefault="00312FB4" w:rsidP="00312FB4">
      <w:pPr>
        <w:pStyle w:val="Heading4"/>
        <w:rPr>
          <w:ins w:id="2820" w:author="Borrelli, Matthew (M.T.)" w:date="2021-06-04T16:26:00Z"/>
          <w:b w:val="0"/>
          <w:u w:val="single"/>
        </w:rPr>
      </w:pPr>
      <w:ins w:id="2821" w:author="Borrelli, Matthew (M.T.)" w:date="2021-06-04T16:26:00Z">
        <w:r w:rsidRPr="00CF5397">
          <w:rPr>
            <w:b w:val="0"/>
            <w:u w:val="single"/>
          </w:rPr>
          <w:t>PPP-REQ-420634/A-Auto Save Feature Status Broadcast</w:t>
        </w:r>
      </w:ins>
    </w:p>
    <w:p w14:paraId="4B1C018B" w14:textId="77777777" w:rsidR="00312FB4" w:rsidRDefault="00312FB4" w:rsidP="00312FB4">
      <w:pPr>
        <w:rPr>
          <w:ins w:id="2822" w:author="Borrelli, Matthew (M.T.)" w:date="2021-06-04T16:26:00Z"/>
        </w:rPr>
      </w:pPr>
      <w:ins w:id="2823" w:author="Borrelli, Matthew (M.T.)" w:date="2021-06-04T16:26:00Z">
        <w:r>
          <w:t xml:space="preserve">When </w:t>
        </w:r>
        <w:proofErr w:type="spellStart"/>
        <w:r>
          <w:t>getAutoSaveFeatureStatus</w:t>
        </w:r>
        <w:proofErr w:type="spellEnd"/>
        <w:r>
          <w:t xml:space="preserve"> is received, the </w:t>
        </w:r>
        <w:proofErr w:type="spellStart"/>
        <w:r>
          <w:t>PPPServer</w:t>
        </w:r>
        <w:proofErr w:type="spellEnd"/>
        <w:r>
          <w:t xml:space="preserve"> shall send the Auto Save feature status to the </w:t>
        </w:r>
        <w:proofErr w:type="spellStart"/>
        <w:r>
          <w:t>PPPInterfaceClient</w:t>
        </w:r>
        <w:proofErr w:type="spellEnd"/>
        <w:r>
          <w:t xml:space="preserve"> via </w:t>
        </w:r>
        <w:proofErr w:type="spellStart"/>
        <w:r>
          <w:t>autoSaveFeatureStatusBroadcast</w:t>
        </w:r>
        <w:proofErr w:type="spellEnd"/>
        <w:r>
          <w:t>.</w:t>
        </w:r>
      </w:ins>
    </w:p>
    <w:p w14:paraId="0C73FE00" w14:textId="77777777" w:rsidR="00312FB4" w:rsidRDefault="00312FB4" w:rsidP="00312FB4">
      <w:pPr>
        <w:pStyle w:val="Heading3"/>
        <w:rPr>
          <w:ins w:id="2824" w:author="Borrelli, Matthew (M.T.)" w:date="2021-06-04T16:26:00Z"/>
        </w:rPr>
      </w:pPr>
      <w:ins w:id="2825" w:author="Borrelli, Matthew (M.T.)" w:date="2021-06-04T16:26:00Z">
        <w:r>
          <w:t>White Box View</w:t>
        </w:r>
      </w:ins>
    </w:p>
    <w:p w14:paraId="58E40AEF" w14:textId="77777777" w:rsidR="00312FB4" w:rsidRDefault="00312FB4" w:rsidP="00312FB4">
      <w:pPr>
        <w:pStyle w:val="Heading4"/>
        <w:rPr>
          <w:ins w:id="2826" w:author="Borrelli, Matthew (M.T.)" w:date="2021-06-04T16:26:00Z"/>
        </w:rPr>
      </w:pPr>
      <w:ins w:id="2827" w:author="Borrelli, Matthew (M.T.)" w:date="2021-06-04T16:26:00Z">
        <w:r>
          <w:t>Activity Diagrams</w:t>
        </w:r>
      </w:ins>
    </w:p>
    <w:p w14:paraId="3F8450DC" w14:textId="77777777" w:rsidR="00312FB4" w:rsidRDefault="00312FB4" w:rsidP="00312FB4">
      <w:pPr>
        <w:pStyle w:val="Heading4"/>
        <w:rPr>
          <w:ins w:id="2828" w:author="Borrelli, Matthew (M.T.)" w:date="2021-06-04T16:26:00Z"/>
        </w:rPr>
      </w:pPr>
      <w:ins w:id="2829" w:author="Borrelli, Matthew (M.T.)" w:date="2021-06-04T16:26:00Z">
        <w:r>
          <w:t>Sequence Diagrams</w:t>
        </w:r>
      </w:ins>
    </w:p>
    <w:p w14:paraId="10FAD537" w14:textId="77777777" w:rsidR="00312FB4" w:rsidRPr="00312FB4" w:rsidRDefault="00312FB4" w:rsidP="00E17FA1"/>
    <w:p w14:paraId="0C8FB5FA" w14:textId="77777777" w:rsidR="00F659A1" w:rsidRDefault="000C6421" w:rsidP="00CF5397">
      <w:pPr>
        <w:pStyle w:val="Heading1"/>
      </w:pPr>
      <w:bookmarkStart w:id="2830" w:name="_Toc72764264"/>
      <w:r>
        <w:lastRenderedPageBreak/>
        <w:t>Appendix: Reference Documents</w:t>
      </w:r>
      <w:bookmarkEnd w:id="2830"/>
    </w:p>
    <w:p w14:paraId="0044E0F6" w14:textId="77777777" w:rsidR="00F659A1" w:rsidRPr="00AE06BC" w:rsidRDefault="00F659A1" w:rsidP="00F659A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398"/>
      </w:tblGrid>
      <w:tr w:rsidR="00F659A1" w14:paraId="67DA0690"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6D76E620" w14:textId="77777777" w:rsidR="00F659A1" w:rsidRDefault="000C6421">
            <w:pPr>
              <w:spacing w:line="276" w:lineRule="auto"/>
              <w:rPr>
                <w:rFonts w:cs="Arial"/>
              </w:rPr>
            </w:pPr>
            <w:r>
              <w:rPr>
                <w:rFonts w:cs="Arial"/>
              </w:rPr>
              <w:t>Reference #</w:t>
            </w:r>
          </w:p>
        </w:tc>
        <w:tc>
          <w:tcPr>
            <w:tcW w:w="7398" w:type="dxa"/>
            <w:tcBorders>
              <w:top w:val="single" w:sz="4" w:space="0" w:color="auto"/>
              <w:left w:val="single" w:sz="4" w:space="0" w:color="auto"/>
              <w:bottom w:val="single" w:sz="4" w:space="0" w:color="auto"/>
              <w:right w:val="single" w:sz="4" w:space="0" w:color="auto"/>
            </w:tcBorders>
            <w:hideMark/>
          </w:tcPr>
          <w:p w14:paraId="056752A4" w14:textId="77777777" w:rsidR="00F659A1" w:rsidRDefault="000C6421">
            <w:pPr>
              <w:spacing w:line="276" w:lineRule="auto"/>
              <w:rPr>
                <w:rFonts w:cs="Arial"/>
              </w:rPr>
            </w:pPr>
            <w:r>
              <w:rPr>
                <w:rFonts w:cs="Arial"/>
              </w:rPr>
              <w:t>Document Title</w:t>
            </w:r>
          </w:p>
        </w:tc>
      </w:tr>
      <w:tr w:rsidR="00F659A1" w14:paraId="2390A47D"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323AA9DD" w14:textId="77777777" w:rsidR="00F659A1" w:rsidRDefault="000C6421">
            <w:pPr>
              <w:spacing w:line="276" w:lineRule="auto"/>
              <w:rPr>
                <w:rFonts w:cs="Arial"/>
              </w:rPr>
            </w:pPr>
            <w:r>
              <w:rPr>
                <w:rFonts w:cs="Arial"/>
              </w:rPr>
              <w:t>1</w:t>
            </w:r>
          </w:p>
        </w:tc>
        <w:tc>
          <w:tcPr>
            <w:tcW w:w="7398" w:type="dxa"/>
            <w:tcBorders>
              <w:top w:val="single" w:sz="4" w:space="0" w:color="auto"/>
              <w:left w:val="single" w:sz="4" w:space="0" w:color="auto"/>
              <w:bottom w:val="single" w:sz="4" w:space="0" w:color="auto"/>
              <w:right w:val="single" w:sz="4" w:space="0" w:color="auto"/>
            </w:tcBorders>
          </w:tcPr>
          <w:p w14:paraId="0F935E2D" w14:textId="77777777" w:rsidR="00F659A1" w:rsidRDefault="00F659A1">
            <w:pPr>
              <w:spacing w:line="276" w:lineRule="auto"/>
              <w:rPr>
                <w:rFonts w:cs="Arial"/>
              </w:rPr>
            </w:pPr>
          </w:p>
        </w:tc>
      </w:tr>
      <w:tr w:rsidR="00F659A1" w14:paraId="32E6FD24"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7F031577" w14:textId="77777777" w:rsidR="00F659A1" w:rsidRDefault="000C6421">
            <w:pPr>
              <w:spacing w:line="276" w:lineRule="auto"/>
              <w:rPr>
                <w:rFonts w:cs="Arial"/>
              </w:rPr>
            </w:pPr>
            <w:r>
              <w:rPr>
                <w:rFonts w:cs="Arial"/>
              </w:rPr>
              <w:t>2</w:t>
            </w:r>
          </w:p>
        </w:tc>
        <w:tc>
          <w:tcPr>
            <w:tcW w:w="7398" w:type="dxa"/>
            <w:tcBorders>
              <w:top w:val="single" w:sz="4" w:space="0" w:color="auto"/>
              <w:left w:val="single" w:sz="4" w:space="0" w:color="auto"/>
              <w:bottom w:val="single" w:sz="4" w:space="0" w:color="auto"/>
              <w:right w:val="single" w:sz="4" w:space="0" w:color="auto"/>
            </w:tcBorders>
          </w:tcPr>
          <w:p w14:paraId="345B7011" w14:textId="77777777" w:rsidR="00F659A1" w:rsidRDefault="00F659A1">
            <w:pPr>
              <w:spacing w:line="276" w:lineRule="auto"/>
              <w:rPr>
                <w:rFonts w:cs="Arial"/>
              </w:rPr>
            </w:pPr>
          </w:p>
        </w:tc>
      </w:tr>
      <w:tr w:rsidR="00F659A1" w14:paraId="6C37C65C"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628A140F" w14:textId="77777777" w:rsidR="00F659A1" w:rsidRDefault="000C6421">
            <w:pPr>
              <w:spacing w:line="276" w:lineRule="auto"/>
              <w:rPr>
                <w:rFonts w:cs="Arial"/>
              </w:rPr>
            </w:pPr>
            <w:r>
              <w:rPr>
                <w:rFonts w:cs="Arial"/>
              </w:rPr>
              <w:t>3</w:t>
            </w:r>
          </w:p>
        </w:tc>
        <w:tc>
          <w:tcPr>
            <w:tcW w:w="7398" w:type="dxa"/>
            <w:tcBorders>
              <w:top w:val="single" w:sz="4" w:space="0" w:color="auto"/>
              <w:left w:val="single" w:sz="4" w:space="0" w:color="auto"/>
              <w:bottom w:val="single" w:sz="4" w:space="0" w:color="auto"/>
              <w:right w:val="single" w:sz="4" w:space="0" w:color="auto"/>
            </w:tcBorders>
          </w:tcPr>
          <w:p w14:paraId="66307650" w14:textId="77777777" w:rsidR="00F659A1" w:rsidRDefault="00F659A1">
            <w:pPr>
              <w:spacing w:line="276" w:lineRule="auto"/>
              <w:rPr>
                <w:rFonts w:cs="Arial"/>
              </w:rPr>
            </w:pPr>
          </w:p>
        </w:tc>
      </w:tr>
      <w:tr w:rsidR="00F659A1" w14:paraId="67751B3A"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32C19575" w14:textId="77777777" w:rsidR="00F659A1" w:rsidRDefault="000C6421">
            <w:pPr>
              <w:spacing w:line="276" w:lineRule="auto"/>
              <w:rPr>
                <w:rFonts w:cs="Arial"/>
              </w:rPr>
            </w:pPr>
            <w:r>
              <w:rPr>
                <w:rFonts w:cs="Arial"/>
              </w:rPr>
              <w:t>4</w:t>
            </w:r>
          </w:p>
        </w:tc>
        <w:tc>
          <w:tcPr>
            <w:tcW w:w="7398" w:type="dxa"/>
            <w:tcBorders>
              <w:top w:val="single" w:sz="4" w:space="0" w:color="auto"/>
              <w:left w:val="single" w:sz="4" w:space="0" w:color="auto"/>
              <w:bottom w:val="single" w:sz="4" w:space="0" w:color="auto"/>
              <w:right w:val="single" w:sz="4" w:space="0" w:color="auto"/>
            </w:tcBorders>
          </w:tcPr>
          <w:p w14:paraId="478F81D8" w14:textId="77777777" w:rsidR="00F659A1" w:rsidRDefault="00F659A1">
            <w:pPr>
              <w:spacing w:line="276" w:lineRule="auto"/>
              <w:rPr>
                <w:rFonts w:cs="Arial"/>
              </w:rPr>
            </w:pPr>
          </w:p>
        </w:tc>
      </w:tr>
      <w:tr w:rsidR="00F659A1" w14:paraId="1CC61E2A"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12A25F28" w14:textId="77777777" w:rsidR="00F659A1" w:rsidRDefault="000C6421">
            <w:pPr>
              <w:spacing w:line="276" w:lineRule="auto"/>
              <w:rPr>
                <w:rFonts w:cs="Arial"/>
              </w:rPr>
            </w:pPr>
            <w:r>
              <w:rPr>
                <w:rFonts w:cs="Arial"/>
              </w:rPr>
              <w:t>5</w:t>
            </w:r>
          </w:p>
        </w:tc>
        <w:tc>
          <w:tcPr>
            <w:tcW w:w="7398" w:type="dxa"/>
            <w:tcBorders>
              <w:top w:val="single" w:sz="4" w:space="0" w:color="auto"/>
              <w:left w:val="single" w:sz="4" w:space="0" w:color="auto"/>
              <w:bottom w:val="single" w:sz="4" w:space="0" w:color="auto"/>
              <w:right w:val="single" w:sz="4" w:space="0" w:color="auto"/>
            </w:tcBorders>
          </w:tcPr>
          <w:p w14:paraId="7A294843" w14:textId="77777777" w:rsidR="00F659A1" w:rsidRDefault="00F659A1">
            <w:pPr>
              <w:spacing w:line="276" w:lineRule="auto"/>
              <w:rPr>
                <w:rFonts w:cs="Arial"/>
              </w:rPr>
            </w:pPr>
          </w:p>
        </w:tc>
      </w:tr>
      <w:tr w:rsidR="00F659A1" w14:paraId="574B0334"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777FF36B" w14:textId="77777777" w:rsidR="00F659A1" w:rsidRDefault="000C6421">
            <w:pPr>
              <w:spacing w:line="276" w:lineRule="auto"/>
              <w:rPr>
                <w:rFonts w:cs="Arial"/>
              </w:rPr>
            </w:pPr>
            <w:r>
              <w:rPr>
                <w:rFonts w:cs="Arial"/>
              </w:rPr>
              <w:t>6</w:t>
            </w:r>
          </w:p>
        </w:tc>
        <w:tc>
          <w:tcPr>
            <w:tcW w:w="7398" w:type="dxa"/>
            <w:tcBorders>
              <w:top w:val="single" w:sz="4" w:space="0" w:color="auto"/>
              <w:left w:val="single" w:sz="4" w:space="0" w:color="auto"/>
              <w:bottom w:val="single" w:sz="4" w:space="0" w:color="auto"/>
              <w:right w:val="single" w:sz="4" w:space="0" w:color="auto"/>
            </w:tcBorders>
          </w:tcPr>
          <w:p w14:paraId="02AA38A0" w14:textId="77777777" w:rsidR="00F659A1" w:rsidRDefault="00F659A1">
            <w:pPr>
              <w:spacing w:line="276" w:lineRule="auto"/>
              <w:rPr>
                <w:rFonts w:cs="Arial"/>
              </w:rPr>
            </w:pPr>
          </w:p>
        </w:tc>
      </w:tr>
      <w:tr w:rsidR="00F659A1" w14:paraId="16DB196B"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73C6BAC1" w14:textId="77777777" w:rsidR="00F659A1" w:rsidRDefault="000C6421">
            <w:pPr>
              <w:spacing w:line="276" w:lineRule="auto"/>
              <w:rPr>
                <w:rFonts w:cs="Arial"/>
              </w:rPr>
            </w:pPr>
            <w:r>
              <w:rPr>
                <w:rFonts w:cs="Arial"/>
              </w:rPr>
              <w:t>7</w:t>
            </w:r>
          </w:p>
        </w:tc>
        <w:tc>
          <w:tcPr>
            <w:tcW w:w="7398" w:type="dxa"/>
            <w:tcBorders>
              <w:top w:val="single" w:sz="4" w:space="0" w:color="auto"/>
              <w:left w:val="single" w:sz="4" w:space="0" w:color="auto"/>
              <w:bottom w:val="single" w:sz="4" w:space="0" w:color="auto"/>
              <w:right w:val="single" w:sz="4" w:space="0" w:color="auto"/>
            </w:tcBorders>
          </w:tcPr>
          <w:p w14:paraId="29F77F4B" w14:textId="77777777" w:rsidR="00F659A1" w:rsidRDefault="00F659A1">
            <w:pPr>
              <w:spacing w:line="276" w:lineRule="auto"/>
              <w:rPr>
                <w:rFonts w:cs="Arial"/>
              </w:rPr>
            </w:pPr>
          </w:p>
        </w:tc>
      </w:tr>
      <w:tr w:rsidR="00F659A1" w14:paraId="57FFF5B3"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6E6AE80C" w14:textId="77777777" w:rsidR="00F659A1" w:rsidRDefault="000C6421">
            <w:pPr>
              <w:spacing w:line="276" w:lineRule="auto"/>
              <w:rPr>
                <w:rFonts w:cs="Arial"/>
              </w:rPr>
            </w:pPr>
            <w:r>
              <w:rPr>
                <w:rFonts w:cs="Arial"/>
              </w:rPr>
              <w:t>8</w:t>
            </w:r>
          </w:p>
        </w:tc>
        <w:tc>
          <w:tcPr>
            <w:tcW w:w="7398" w:type="dxa"/>
            <w:tcBorders>
              <w:top w:val="single" w:sz="4" w:space="0" w:color="auto"/>
              <w:left w:val="single" w:sz="4" w:space="0" w:color="auto"/>
              <w:bottom w:val="single" w:sz="4" w:space="0" w:color="auto"/>
              <w:right w:val="single" w:sz="4" w:space="0" w:color="auto"/>
            </w:tcBorders>
          </w:tcPr>
          <w:p w14:paraId="16550DD2" w14:textId="77777777" w:rsidR="00F659A1" w:rsidRDefault="00F659A1">
            <w:pPr>
              <w:spacing w:line="276" w:lineRule="auto"/>
              <w:rPr>
                <w:rFonts w:cs="Arial"/>
              </w:rPr>
            </w:pPr>
          </w:p>
        </w:tc>
      </w:tr>
      <w:tr w:rsidR="00F659A1" w14:paraId="1FD0A141"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1181A7A7" w14:textId="77777777" w:rsidR="00F659A1" w:rsidRDefault="000C6421">
            <w:pPr>
              <w:spacing w:line="276" w:lineRule="auto"/>
              <w:rPr>
                <w:rFonts w:cs="Arial"/>
              </w:rPr>
            </w:pPr>
            <w:r>
              <w:rPr>
                <w:rFonts w:cs="Arial"/>
              </w:rPr>
              <w:t>9</w:t>
            </w:r>
          </w:p>
        </w:tc>
        <w:tc>
          <w:tcPr>
            <w:tcW w:w="7398" w:type="dxa"/>
            <w:tcBorders>
              <w:top w:val="single" w:sz="4" w:space="0" w:color="auto"/>
              <w:left w:val="single" w:sz="4" w:space="0" w:color="auto"/>
              <w:bottom w:val="single" w:sz="4" w:space="0" w:color="auto"/>
              <w:right w:val="single" w:sz="4" w:space="0" w:color="auto"/>
            </w:tcBorders>
          </w:tcPr>
          <w:p w14:paraId="36095A0E" w14:textId="77777777" w:rsidR="00F659A1" w:rsidRDefault="00F659A1">
            <w:pPr>
              <w:spacing w:line="276" w:lineRule="auto"/>
              <w:rPr>
                <w:rFonts w:cs="Arial"/>
              </w:rPr>
            </w:pPr>
          </w:p>
        </w:tc>
      </w:tr>
      <w:tr w:rsidR="00F659A1" w14:paraId="5FD5424B"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21C7101C" w14:textId="77777777" w:rsidR="00F659A1" w:rsidRDefault="000C6421">
            <w:pPr>
              <w:spacing w:line="276" w:lineRule="auto"/>
              <w:rPr>
                <w:rFonts w:cs="Arial"/>
              </w:rPr>
            </w:pPr>
            <w:r>
              <w:rPr>
                <w:rFonts w:cs="Arial"/>
              </w:rPr>
              <w:t>10</w:t>
            </w:r>
          </w:p>
        </w:tc>
        <w:tc>
          <w:tcPr>
            <w:tcW w:w="7398" w:type="dxa"/>
            <w:tcBorders>
              <w:top w:val="single" w:sz="4" w:space="0" w:color="auto"/>
              <w:left w:val="single" w:sz="4" w:space="0" w:color="auto"/>
              <w:bottom w:val="single" w:sz="4" w:space="0" w:color="auto"/>
              <w:right w:val="single" w:sz="4" w:space="0" w:color="auto"/>
            </w:tcBorders>
          </w:tcPr>
          <w:p w14:paraId="6CC1BF50" w14:textId="77777777" w:rsidR="00F659A1" w:rsidRDefault="00F659A1">
            <w:pPr>
              <w:spacing w:line="276" w:lineRule="auto"/>
              <w:rPr>
                <w:rFonts w:cs="Arial"/>
              </w:rPr>
            </w:pPr>
          </w:p>
        </w:tc>
      </w:tr>
      <w:tr w:rsidR="00F659A1" w14:paraId="37A255B7"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135D162F" w14:textId="77777777" w:rsidR="00F659A1" w:rsidRDefault="000C6421">
            <w:pPr>
              <w:spacing w:line="276" w:lineRule="auto"/>
              <w:rPr>
                <w:rFonts w:cs="Arial"/>
              </w:rPr>
            </w:pPr>
            <w:r>
              <w:rPr>
                <w:rFonts w:cs="Arial"/>
              </w:rPr>
              <w:t>11</w:t>
            </w:r>
          </w:p>
        </w:tc>
        <w:tc>
          <w:tcPr>
            <w:tcW w:w="7398" w:type="dxa"/>
            <w:tcBorders>
              <w:top w:val="single" w:sz="4" w:space="0" w:color="auto"/>
              <w:left w:val="single" w:sz="4" w:space="0" w:color="auto"/>
              <w:bottom w:val="single" w:sz="4" w:space="0" w:color="auto"/>
              <w:right w:val="single" w:sz="4" w:space="0" w:color="auto"/>
            </w:tcBorders>
          </w:tcPr>
          <w:p w14:paraId="7528C1DE" w14:textId="77777777" w:rsidR="00F659A1" w:rsidRDefault="00F659A1">
            <w:pPr>
              <w:spacing w:line="276" w:lineRule="auto"/>
              <w:rPr>
                <w:rFonts w:cs="Arial"/>
              </w:rPr>
            </w:pPr>
          </w:p>
        </w:tc>
      </w:tr>
      <w:tr w:rsidR="00F659A1" w14:paraId="7F751DE6"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69BF0EE4" w14:textId="77777777" w:rsidR="00F659A1" w:rsidRDefault="000C6421">
            <w:pPr>
              <w:spacing w:line="276" w:lineRule="auto"/>
              <w:rPr>
                <w:rFonts w:cs="Arial"/>
              </w:rPr>
            </w:pPr>
            <w:r>
              <w:rPr>
                <w:rFonts w:cs="Arial"/>
              </w:rPr>
              <w:t>12</w:t>
            </w:r>
          </w:p>
        </w:tc>
        <w:tc>
          <w:tcPr>
            <w:tcW w:w="7398" w:type="dxa"/>
            <w:tcBorders>
              <w:top w:val="single" w:sz="4" w:space="0" w:color="auto"/>
              <w:left w:val="single" w:sz="4" w:space="0" w:color="auto"/>
              <w:bottom w:val="single" w:sz="4" w:space="0" w:color="auto"/>
              <w:right w:val="single" w:sz="4" w:space="0" w:color="auto"/>
            </w:tcBorders>
          </w:tcPr>
          <w:p w14:paraId="61AB309F" w14:textId="77777777" w:rsidR="00F659A1" w:rsidRDefault="00F659A1">
            <w:pPr>
              <w:spacing w:line="276" w:lineRule="auto"/>
              <w:rPr>
                <w:rFonts w:cs="Arial"/>
              </w:rPr>
            </w:pPr>
          </w:p>
        </w:tc>
      </w:tr>
      <w:tr w:rsidR="00F659A1" w14:paraId="7DBC2028"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4B08EE19" w14:textId="77777777" w:rsidR="00F659A1" w:rsidRDefault="000C6421">
            <w:pPr>
              <w:spacing w:line="276" w:lineRule="auto"/>
              <w:rPr>
                <w:rFonts w:cs="Arial"/>
              </w:rPr>
            </w:pPr>
            <w:r>
              <w:rPr>
                <w:rFonts w:cs="Arial"/>
              </w:rPr>
              <w:t>13</w:t>
            </w:r>
          </w:p>
        </w:tc>
        <w:tc>
          <w:tcPr>
            <w:tcW w:w="7398" w:type="dxa"/>
            <w:tcBorders>
              <w:top w:val="single" w:sz="4" w:space="0" w:color="auto"/>
              <w:left w:val="single" w:sz="4" w:space="0" w:color="auto"/>
              <w:bottom w:val="single" w:sz="4" w:space="0" w:color="auto"/>
              <w:right w:val="single" w:sz="4" w:space="0" w:color="auto"/>
            </w:tcBorders>
          </w:tcPr>
          <w:p w14:paraId="30A32480" w14:textId="77777777" w:rsidR="00F659A1" w:rsidRDefault="00F659A1">
            <w:pPr>
              <w:spacing w:line="276" w:lineRule="auto"/>
              <w:rPr>
                <w:rFonts w:cs="Arial"/>
              </w:rPr>
            </w:pPr>
          </w:p>
        </w:tc>
      </w:tr>
      <w:tr w:rsidR="00F659A1" w14:paraId="58E99B83"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352AA0AF" w14:textId="77777777" w:rsidR="00F659A1" w:rsidRDefault="000C6421">
            <w:pPr>
              <w:spacing w:line="276" w:lineRule="auto"/>
              <w:rPr>
                <w:rFonts w:cs="Arial"/>
              </w:rPr>
            </w:pPr>
            <w:r>
              <w:rPr>
                <w:rFonts w:cs="Arial"/>
              </w:rPr>
              <w:t>14</w:t>
            </w:r>
          </w:p>
        </w:tc>
        <w:tc>
          <w:tcPr>
            <w:tcW w:w="7398" w:type="dxa"/>
            <w:tcBorders>
              <w:top w:val="single" w:sz="4" w:space="0" w:color="auto"/>
              <w:left w:val="single" w:sz="4" w:space="0" w:color="auto"/>
              <w:bottom w:val="single" w:sz="4" w:space="0" w:color="auto"/>
              <w:right w:val="single" w:sz="4" w:space="0" w:color="auto"/>
            </w:tcBorders>
          </w:tcPr>
          <w:p w14:paraId="3F6320AE" w14:textId="77777777" w:rsidR="00F659A1" w:rsidRDefault="00F659A1">
            <w:pPr>
              <w:autoSpaceDE w:val="0"/>
              <w:autoSpaceDN w:val="0"/>
              <w:adjustRightInd w:val="0"/>
              <w:spacing w:line="276" w:lineRule="auto"/>
              <w:rPr>
                <w:rFonts w:cs="Arial"/>
                <w:bCs/>
              </w:rPr>
            </w:pPr>
          </w:p>
        </w:tc>
      </w:tr>
      <w:tr w:rsidR="00F659A1" w14:paraId="632E9BFC"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14FFC470" w14:textId="77777777" w:rsidR="00F659A1" w:rsidRDefault="000C6421">
            <w:pPr>
              <w:spacing w:line="276" w:lineRule="auto"/>
              <w:rPr>
                <w:rFonts w:cs="Arial"/>
              </w:rPr>
            </w:pPr>
            <w:r>
              <w:rPr>
                <w:rFonts w:cs="Arial"/>
              </w:rPr>
              <w:t>15</w:t>
            </w:r>
          </w:p>
        </w:tc>
        <w:tc>
          <w:tcPr>
            <w:tcW w:w="7398" w:type="dxa"/>
            <w:tcBorders>
              <w:top w:val="single" w:sz="4" w:space="0" w:color="auto"/>
              <w:left w:val="single" w:sz="4" w:space="0" w:color="auto"/>
              <w:bottom w:val="single" w:sz="4" w:space="0" w:color="auto"/>
              <w:right w:val="single" w:sz="4" w:space="0" w:color="auto"/>
            </w:tcBorders>
          </w:tcPr>
          <w:p w14:paraId="331FB9FB" w14:textId="77777777" w:rsidR="00F659A1" w:rsidRDefault="00F659A1">
            <w:pPr>
              <w:autoSpaceDE w:val="0"/>
              <w:autoSpaceDN w:val="0"/>
              <w:adjustRightInd w:val="0"/>
              <w:spacing w:line="276" w:lineRule="auto"/>
              <w:rPr>
                <w:rFonts w:cs="Arial"/>
                <w:bCs/>
              </w:rPr>
            </w:pPr>
          </w:p>
        </w:tc>
      </w:tr>
      <w:tr w:rsidR="00F659A1" w14:paraId="0BA23C54"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0E230F88" w14:textId="77777777" w:rsidR="00F659A1" w:rsidRDefault="000C6421">
            <w:pPr>
              <w:spacing w:line="276" w:lineRule="auto"/>
              <w:rPr>
                <w:rFonts w:cs="Arial"/>
              </w:rPr>
            </w:pPr>
            <w:r>
              <w:rPr>
                <w:rFonts w:cs="Arial"/>
              </w:rPr>
              <w:t>16</w:t>
            </w:r>
          </w:p>
        </w:tc>
        <w:tc>
          <w:tcPr>
            <w:tcW w:w="7398" w:type="dxa"/>
            <w:tcBorders>
              <w:top w:val="single" w:sz="4" w:space="0" w:color="auto"/>
              <w:left w:val="single" w:sz="4" w:space="0" w:color="auto"/>
              <w:bottom w:val="single" w:sz="4" w:space="0" w:color="auto"/>
              <w:right w:val="single" w:sz="4" w:space="0" w:color="auto"/>
            </w:tcBorders>
          </w:tcPr>
          <w:p w14:paraId="721786FB" w14:textId="77777777" w:rsidR="00F659A1" w:rsidRDefault="00F659A1">
            <w:pPr>
              <w:autoSpaceDE w:val="0"/>
              <w:autoSpaceDN w:val="0"/>
              <w:adjustRightInd w:val="0"/>
              <w:spacing w:line="276" w:lineRule="auto"/>
              <w:rPr>
                <w:rFonts w:cs="Arial"/>
                <w:bCs/>
              </w:rPr>
            </w:pPr>
          </w:p>
        </w:tc>
      </w:tr>
      <w:tr w:rsidR="00F659A1" w14:paraId="6778E78F" w14:textId="77777777" w:rsidTr="00F659A1">
        <w:trPr>
          <w:jc w:val="center"/>
        </w:trPr>
        <w:tc>
          <w:tcPr>
            <w:tcW w:w="1458" w:type="dxa"/>
            <w:tcBorders>
              <w:top w:val="single" w:sz="4" w:space="0" w:color="auto"/>
              <w:left w:val="single" w:sz="4" w:space="0" w:color="auto"/>
              <w:bottom w:val="single" w:sz="4" w:space="0" w:color="auto"/>
              <w:right w:val="single" w:sz="4" w:space="0" w:color="auto"/>
            </w:tcBorders>
            <w:hideMark/>
          </w:tcPr>
          <w:p w14:paraId="69F120C7" w14:textId="77777777" w:rsidR="00F659A1" w:rsidRDefault="000C6421">
            <w:pPr>
              <w:spacing w:line="276" w:lineRule="auto"/>
              <w:rPr>
                <w:rFonts w:cs="Arial"/>
              </w:rPr>
            </w:pPr>
            <w:r>
              <w:rPr>
                <w:rFonts w:cs="Arial"/>
              </w:rPr>
              <w:t>17</w:t>
            </w:r>
          </w:p>
        </w:tc>
        <w:tc>
          <w:tcPr>
            <w:tcW w:w="7398" w:type="dxa"/>
            <w:tcBorders>
              <w:top w:val="single" w:sz="4" w:space="0" w:color="auto"/>
              <w:left w:val="single" w:sz="4" w:space="0" w:color="auto"/>
              <w:bottom w:val="single" w:sz="4" w:space="0" w:color="auto"/>
              <w:right w:val="single" w:sz="4" w:space="0" w:color="auto"/>
            </w:tcBorders>
          </w:tcPr>
          <w:p w14:paraId="62837052" w14:textId="77777777" w:rsidR="00F659A1" w:rsidRDefault="00F659A1">
            <w:pPr>
              <w:autoSpaceDE w:val="0"/>
              <w:autoSpaceDN w:val="0"/>
              <w:adjustRightInd w:val="0"/>
              <w:spacing w:line="276" w:lineRule="auto"/>
              <w:rPr>
                <w:rFonts w:cs="Arial"/>
                <w:bCs/>
              </w:rPr>
            </w:pPr>
          </w:p>
        </w:tc>
      </w:tr>
    </w:tbl>
    <w:p w14:paraId="245836C3" w14:textId="77777777" w:rsidR="00F659A1" w:rsidRDefault="00F659A1" w:rsidP="00F659A1"/>
    <w:p w14:paraId="67399A33" w14:textId="77777777" w:rsidR="00F659A1" w:rsidRDefault="00F659A1" w:rsidP="00F659A1"/>
    <w:p w14:paraId="27DD7BAF" w14:textId="77777777" w:rsidR="00F659A1" w:rsidRPr="00AE06BC" w:rsidRDefault="00F659A1" w:rsidP="00F659A1"/>
    <w:sectPr w:rsidR="00F659A1" w:rsidRPr="00AE06BC" w:rsidSect="00CF5397">
      <w:headerReference w:type="default" r:id="rId13"/>
      <w:footerReference w:type="default" r:id="rId14"/>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Borrelli, Matthew (M.T.)" w:date="2021-06-21T10:23:00Z" w:initials="BM(">
    <w:p w14:paraId="1D54FFDA" w14:textId="03BD8203" w:rsidR="00F659A1" w:rsidRDefault="00F659A1">
      <w:pPr>
        <w:pStyle w:val="CommentText"/>
      </w:pPr>
      <w:r>
        <w:rPr>
          <w:rStyle w:val="CommentReference"/>
        </w:rPr>
        <w:annotationRef/>
      </w:r>
      <w:r>
        <w:t>added</w:t>
      </w:r>
    </w:p>
  </w:comment>
  <w:comment w:id="15" w:author="Borrelli, Matthew (M.T.)" w:date="2021-06-21T10:24:00Z" w:initials="BM(">
    <w:p w14:paraId="18315A20" w14:textId="0577B920" w:rsidR="00F659A1" w:rsidRDefault="00F659A1">
      <w:pPr>
        <w:pStyle w:val="CommentText"/>
      </w:pPr>
      <w:r>
        <w:rPr>
          <w:rStyle w:val="CommentReference"/>
        </w:rPr>
        <w:annotationRef/>
      </w:r>
      <w:r>
        <w:t>added</w:t>
      </w:r>
    </w:p>
  </w:comment>
  <w:comment w:id="24" w:author="Borrelli, Matthew (M.T.)" w:date="2021-06-21T10:30:00Z" w:initials="BM(">
    <w:p w14:paraId="24F9E2F0" w14:textId="40E36D48" w:rsidR="00F659A1" w:rsidRDefault="00F659A1">
      <w:pPr>
        <w:pStyle w:val="CommentText"/>
      </w:pPr>
      <w:r>
        <w:rPr>
          <w:rStyle w:val="CommentReference"/>
        </w:rPr>
        <w:annotationRef/>
      </w:r>
      <w:r>
        <w:t>removed</w:t>
      </w:r>
    </w:p>
  </w:comment>
  <w:comment w:id="137" w:author="Borrelli, Matthew (M.T.)" w:date="2021-06-21T10:30:00Z" w:initials="BM(">
    <w:p w14:paraId="1579BEFA" w14:textId="405F5984" w:rsidR="00F659A1" w:rsidRDefault="00F659A1">
      <w:pPr>
        <w:pStyle w:val="CommentText"/>
      </w:pPr>
      <w:r>
        <w:rPr>
          <w:rStyle w:val="CommentReference"/>
        </w:rPr>
        <w:annotationRef/>
      </w:r>
      <w:r>
        <w:t>added</w:t>
      </w:r>
    </w:p>
  </w:comment>
  <w:comment w:id="464" w:author="Borrelli, Matthew (M.T.)" w:date="2021-06-21T10:31:00Z" w:initials="BM(">
    <w:p w14:paraId="093B3FBA" w14:textId="5D7759B2" w:rsidR="00F659A1" w:rsidRDefault="00F659A1">
      <w:pPr>
        <w:pStyle w:val="CommentText"/>
      </w:pPr>
      <w:r>
        <w:rPr>
          <w:rStyle w:val="CommentReference"/>
        </w:rPr>
        <w:annotationRef/>
      </w:r>
      <w:r>
        <w:t>added</w:t>
      </w:r>
    </w:p>
  </w:comment>
  <w:comment w:id="465" w:author="Borrelli, Matthew (M.T.)" w:date="2021-06-25T13:36:00Z" w:initials="BM(">
    <w:p w14:paraId="3F12667C" w14:textId="77777777" w:rsidR="00F659A1" w:rsidRDefault="00F659A1">
      <w:pPr>
        <w:pStyle w:val="CommentText"/>
      </w:pPr>
      <w:r>
        <w:rPr>
          <w:rStyle w:val="CommentReference"/>
        </w:rPr>
        <w:annotationRef/>
      </w:r>
      <w:r>
        <w:t xml:space="preserve">Where to put the </w:t>
      </w:r>
      <w:proofErr w:type="spellStart"/>
      <w:r>
        <w:t>FeatureID</w:t>
      </w:r>
      <w:proofErr w:type="spellEnd"/>
      <w:r>
        <w:t xml:space="preserve"> mapping to interface/module? Is this in SPSS or some separate spec?</w:t>
      </w:r>
    </w:p>
    <w:p w14:paraId="1BE42577" w14:textId="380F53E6" w:rsidR="00F659A1" w:rsidRDefault="00F659A1">
      <w:pPr>
        <w:pStyle w:val="CommentText"/>
      </w:pPr>
    </w:p>
  </w:comment>
  <w:comment w:id="655" w:author="Borrelli, Matthew (M.T.)" w:date="2021-06-21T10:32:00Z" w:initials="BM(">
    <w:p w14:paraId="3B09E64A" w14:textId="6E9B04A6" w:rsidR="00F659A1" w:rsidRDefault="00F659A1">
      <w:pPr>
        <w:pStyle w:val="CommentText"/>
      </w:pPr>
      <w:r>
        <w:rPr>
          <w:rStyle w:val="CommentReference"/>
        </w:rPr>
        <w:annotationRef/>
      </w:r>
      <w:r>
        <w:t>removed</w:t>
      </w:r>
    </w:p>
  </w:comment>
  <w:comment w:id="660" w:author="Borrelli, Matthew (M.T.)" w:date="2021-06-21T10:32:00Z" w:initials="BM(">
    <w:p w14:paraId="45F61563" w14:textId="6B8A7DD3" w:rsidR="00F659A1" w:rsidRDefault="00F659A1">
      <w:pPr>
        <w:pStyle w:val="CommentText"/>
      </w:pPr>
      <w:r>
        <w:rPr>
          <w:rStyle w:val="CommentReference"/>
        </w:rPr>
        <w:annotationRef/>
      </w:r>
      <w:r>
        <w:t>added</w:t>
      </w:r>
    </w:p>
  </w:comment>
  <w:comment w:id="811" w:author="Borrelli, Matthew (M.T.)" w:date="2021-06-11T13:29:00Z" w:initials="BM(">
    <w:p w14:paraId="42F6B937" w14:textId="67E09B6C" w:rsidR="00F659A1" w:rsidRDefault="00F659A1">
      <w:pPr>
        <w:pStyle w:val="CommentText"/>
      </w:pPr>
      <w:r>
        <w:rPr>
          <w:rStyle w:val="CommentReference"/>
        </w:rPr>
        <w:annotationRef/>
      </w:r>
      <w:r>
        <w:t xml:space="preserve">@James, </w:t>
      </w:r>
      <w:proofErr w:type="gramStart"/>
      <w:r>
        <w:t>similar to</w:t>
      </w:r>
      <w:proofErr w:type="gramEnd"/>
      <w:r>
        <w:t xml:space="preserve"> </w:t>
      </w:r>
      <w:proofErr w:type="spellStart"/>
      <w:r>
        <w:rPr>
          <w:rFonts w:cs="Arial"/>
          <w:snapToGrid w:val="0"/>
        </w:rPr>
        <w:t>CtrStkDsply</w:t>
      </w:r>
      <w:r w:rsidRPr="00B9479B">
        <w:t>Op_D_Rq</w:t>
      </w:r>
      <w:proofErr w:type="spellEnd"/>
    </w:p>
  </w:comment>
  <w:comment w:id="879" w:author="Borrelli, Matthew (M.T.)" w:date="2021-06-11T13:29:00Z" w:initials="BM(">
    <w:p w14:paraId="2315F7AD" w14:textId="7A1E9702" w:rsidR="00F659A1" w:rsidRDefault="00F659A1">
      <w:pPr>
        <w:pStyle w:val="CommentText"/>
      </w:pPr>
      <w:r>
        <w:rPr>
          <w:rStyle w:val="CommentReference"/>
        </w:rPr>
        <w:annotationRef/>
      </w:r>
      <w:r>
        <w:t xml:space="preserve">@James, </w:t>
      </w:r>
      <w:proofErr w:type="gramStart"/>
      <w:r>
        <w:t>similar to</w:t>
      </w:r>
      <w:proofErr w:type="gramEnd"/>
      <w:r>
        <w:t xml:space="preserve"> </w:t>
      </w:r>
      <w:proofErr w:type="spellStart"/>
      <w:r>
        <w:rPr>
          <w:rFonts w:cs="Arial"/>
          <w:snapToGrid w:val="0"/>
        </w:rPr>
        <w:t>CtrStk</w:t>
      </w:r>
      <w:r w:rsidRPr="00B9479B">
        <w:t>PersIndex</w:t>
      </w:r>
      <w:proofErr w:type="spellEnd"/>
    </w:p>
  </w:comment>
  <w:comment w:id="954" w:author="Borrelli, Matthew (M.T.)" w:date="2021-06-11T13:29:00Z" w:initials="BM(">
    <w:p w14:paraId="3B0BA128" w14:textId="2BF72769" w:rsidR="00F659A1" w:rsidRDefault="00F659A1" w:rsidP="007F43E2">
      <w:pPr>
        <w:pStyle w:val="CommentText"/>
      </w:pPr>
      <w:r>
        <w:rPr>
          <w:rStyle w:val="CommentReference"/>
        </w:rPr>
        <w:annotationRef/>
      </w:r>
      <w:r>
        <w:t xml:space="preserve">Not sure if VIP/IPC has </w:t>
      </w:r>
      <w:proofErr w:type="gramStart"/>
      <w:r>
        <w:t>rejuvenate</w:t>
      </w:r>
      <w:proofErr w:type="gramEnd"/>
      <w:r>
        <w:t xml:space="preserve"> settings. Need to check with Rob.</w:t>
      </w:r>
    </w:p>
  </w:comment>
  <w:comment w:id="1003" w:author="Borrelli, Matthew (M.T.)" w:date="2021-06-11T13:28:00Z" w:initials="BM(">
    <w:p w14:paraId="728FF47A" w14:textId="7C890374" w:rsidR="00F659A1" w:rsidRDefault="00F659A1">
      <w:pPr>
        <w:pStyle w:val="CommentText"/>
      </w:pPr>
      <w:r>
        <w:rPr>
          <w:rStyle w:val="CommentReference"/>
        </w:rPr>
        <w:annotationRef/>
      </w:r>
      <w:r>
        <w:t xml:space="preserve">@James, </w:t>
      </w:r>
      <w:proofErr w:type="gramStart"/>
      <w:r>
        <w:t>similar to</w:t>
      </w:r>
      <w:proofErr w:type="gramEnd"/>
      <w:r>
        <w:t xml:space="preserve"> </w:t>
      </w:r>
      <w:proofErr w:type="spellStart"/>
      <w:r>
        <w:t>CtrStkFeat</w:t>
      </w:r>
      <w:r w:rsidRPr="00B9479B">
        <w:t>NoRq</w:t>
      </w:r>
      <w:proofErr w:type="spellEnd"/>
    </w:p>
  </w:comment>
  <w:comment w:id="1037" w:author="Borrelli, Matthew (M.T.)" w:date="2021-06-11T13:28:00Z" w:initials="BM(">
    <w:p w14:paraId="5A440AAC" w14:textId="738643C0" w:rsidR="00F659A1" w:rsidRDefault="00F659A1">
      <w:pPr>
        <w:pStyle w:val="CommentText"/>
      </w:pPr>
      <w:r>
        <w:rPr>
          <w:rStyle w:val="CommentReference"/>
        </w:rPr>
        <w:annotationRef/>
      </w:r>
      <w:r>
        <w:t xml:space="preserve">@James, </w:t>
      </w:r>
      <w:proofErr w:type="gramStart"/>
      <w:r>
        <w:t>similar to</w:t>
      </w:r>
      <w:proofErr w:type="gramEnd"/>
      <w:r>
        <w:t xml:space="preserve"> </w:t>
      </w:r>
      <w:proofErr w:type="spellStart"/>
      <w:r>
        <w:t>CtrStkFeat</w:t>
      </w:r>
      <w:r w:rsidRPr="00B9479B">
        <w:t>ConfigRq</w:t>
      </w:r>
      <w:proofErr w:type="spellEnd"/>
    </w:p>
  </w:comment>
  <w:comment w:id="1167" w:author="Borrelli, Matthew (M.T.)" w:date="2021-06-11T13:28:00Z" w:initials="BM(">
    <w:p w14:paraId="4AFE6B56" w14:textId="77777777" w:rsidR="00F659A1" w:rsidRDefault="00F659A1" w:rsidP="00B91FF8">
      <w:pPr>
        <w:pStyle w:val="CommentText"/>
      </w:pPr>
      <w:r>
        <w:rPr>
          <w:rStyle w:val="CommentReference"/>
        </w:rPr>
        <w:annotationRef/>
      </w:r>
      <w:r>
        <w:t xml:space="preserve">@James, </w:t>
      </w:r>
      <w:proofErr w:type="gramStart"/>
      <w:r>
        <w:t>similar to</w:t>
      </w:r>
      <w:proofErr w:type="gramEnd"/>
      <w:r>
        <w:t xml:space="preserve"> </w:t>
      </w:r>
      <w:proofErr w:type="spellStart"/>
      <w:r>
        <w:t>FeatNoActl</w:t>
      </w:r>
      <w:proofErr w:type="spellEnd"/>
    </w:p>
  </w:comment>
  <w:comment w:id="1208" w:author="Borrelli, Matthew (M.T.)" w:date="2021-06-11T13:28:00Z" w:initials="BM(">
    <w:p w14:paraId="1D689D5C" w14:textId="77777777" w:rsidR="00F659A1" w:rsidRDefault="00F659A1" w:rsidP="00B91FF8">
      <w:pPr>
        <w:pStyle w:val="CommentText"/>
      </w:pPr>
      <w:r>
        <w:rPr>
          <w:rStyle w:val="CommentReference"/>
        </w:rPr>
        <w:annotationRef/>
      </w:r>
      <w:r>
        <w:t xml:space="preserve">@James, </w:t>
      </w:r>
      <w:proofErr w:type="gramStart"/>
      <w:r>
        <w:t>similar to</w:t>
      </w:r>
      <w:proofErr w:type="gramEnd"/>
      <w:r>
        <w:t xml:space="preserve"> </w:t>
      </w:r>
      <w:proofErr w:type="spellStart"/>
      <w:r>
        <w:t>FeatConfigActl</w:t>
      </w:r>
      <w:proofErr w:type="spellEnd"/>
    </w:p>
  </w:comment>
  <w:comment w:id="1250" w:author="Borrelli, Matthew (M.T.)" w:date="2021-06-04T17:19:00Z" w:initials="BM(">
    <w:p w14:paraId="4ADF081B" w14:textId="350AA85F" w:rsidR="00F659A1" w:rsidRDefault="00F659A1">
      <w:pPr>
        <w:pStyle w:val="CommentText"/>
      </w:pPr>
      <w:r>
        <w:rPr>
          <w:rStyle w:val="CommentReference"/>
        </w:rPr>
        <w:annotationRef/>
      </w:r>
      <w:r>
        <w:t xml:space="preserve">New </w:t>
      </w:r>
      <w:proofErr w:type="spellStart"/>
      <w:r>
        <w:t>enum</w:t>
      </w:r>
      <w:proofErr w:type="spellEnd"/>
      <w:r>
        <w:t xml:space="preserve"> for Simple popup</w:t>
      </w:r>
    </w:p>
  </w:comment>
  <w:comment w:id="1246" w:author="Borrelli, Matthew (M.T.)" w:date="2021-07-16T14:10:00Z" w:initials="BM(">
    <w:p w14:paraId="029B63B5" w14:textId="4747CE3F" w:rsidR="00F659A1" w:rsidRDefault="00F659A1">
      <w:pPr>
        <w:pStyle w:val="CommentText"/>
      </w:pPr>
      <w:r>
        <w:rPr>
          <w:rStyle w:val="CommentReference"/>
        </w:rPr>
        <w:annotationRef/>
      </w:r>
      <w:r>
        <w:t>added</w:t>
      </w:r>
    </w:p>
  </w:comment>
  <w:comment w:id="1257" w:author="Borrelli, Matthew (M.T.)" w:date="2021-05-28T15:56:00Z" w:initials="BM(">
    <w:p w14:paraId="713F08F0" w14:textId="372F0FFD" w:rsidR="00F659A1" w:rsidRDefault="00F659A1">
      <w:pPr>
        <w:pStyle w:val="CommentText"/>
      </w:pPr>
      <w:r>
        <w:rPr>
          <w:rStyle w:val="CommentReference"/>
        </w:rPr>
        <w:annotationRef/>
      </w:r>
      <w:r>
        <w:t>Goes away per DJ</w:t>
      </w:r>
    </w:p>
  </w:comment>
  <w:comment w:id="1259" w:author="Borrelli, Matthew (M.T.)" w:date="2021-05-28T15:56:00Z" w:initials="BM(">
    <w:p w14:paraId="6999E818" w14:textId="07908A44" w:rsidR="00F659A1" w:rsidRDefault="00F659A1">
      <w:pPr>
        <w:pStyle w:val="CommentText"/>
      </w:pPr>
      <w:r>
        <w:rPr>
          <w:rStyle w:val="CommentReference"/>
        </w:rPr>
        <w:annotationRef/>
      </w:r>
      <w:r>
        <w:t>Goes away per DJ</w:t>
      </w:r>
    </w:p>
  </w:comment>
  <w:comment w:id="1258" w:author="Borrelli, Matthew (M.T.)" w:date="2021-07-16T14:11:00Z" w:initials="BM(">
    <w:p w14:paraId="3CCC8E5C" w14:textId="2713675E" w:rsidR="00F659A1" w:rsidRDefault="00F659A1">
      <w:pPr>
        <w:pStyle w:val="CommentText"/>
      </w:pPr>
      <w:r>
        <w:rPr>
          <w:rStyle w:val="CommentReference"/>
        </w:rPr>
        <w:annotationRef/>
      </w:r>
      <w:r>
        <w:t>removed</w:t>
      </w:r>
    </w:p>
  </w:comment>
  <w:comment w:id="1261" w:author="Borrelli, Matthew (M.T.)" w:date="2021-06-04T17:19:00Z" w:initials="BM(">
    <w:p w14:paraId="22CE0733" w14:textId="19F090E5" w:rsidR="00F659A1" w:rsidRDefault="00F659A1">
      <w:pPr>
        <w:pStyle w:val="CommentText"/>
      </w:pPr>
      <w:r>
        <w:rPr>
          <w:rStyle w:val="CommentReference"/>
        </w:rPr>
        <w:annotationRef/>
      </w:r>
      <w:r>
        <w:t xml:space="preserve">Confirm </w:t>
      </w:r>
      <w:proofErr w:type="gramStart"/>
      <w:r>
        <w:t>no</w:t>
      </w:r>
      <w:proofErr w:type="gramEnd"/>
      <w:r>
        <w:t xml:space="preserve"> long required by the feature</w:t>
      </w:r>
    </w:p>
  </w:comment>
  <w:comment w:id="1260" w:author="Borrelli, Matthew (M.T.)" w:date="2021-07-16T14:11:00Z" w:initials="BM(">
    <w:p w14:paraId="2E7145A2" w14:textId="743C418F" w:rsidR="00F659A1" w:rsidRDefault="00F659A1">
      <w:pPr>
        <w:pStyle w:val="CommentText"/>
      </w:pPr>
      <w:r>
        <w:rPr>
          <w:rStyle w:val="CommentReference"/>
        </w:rPr>
        <w:annotationRef/>
      </w:r>
      <w:r>
        <w:t>removed</w:t>
      </w:r>
    </w:p>
  </w:comment>
  <w:comment w:id="1268" w:author="Borrelli, Matthew (M.T.)" w:date="2021-06-04T17:23:00Z" w:initials="BM(">
    <w:p w14:paraId="15B0141C" w14:textId="0AC6D10C" w:rsidR="00F659A1" w:rsidRDefault="00F659A1">
      <w:pPr>
        <w:pStyle w:val="CommentText"/>
      </w:pPr>
      <w:r>
        <w:rPr>
          <w:rStyle w:val="CommentReference"/>
        </w:rPr>
        <w:annotationRef/>
      </w:r>
      <w:r>
        <w:t xml:space="preserve">New </w:t>
      </w:r>
      <w:proofErr w:type="spellStart"/>
      <w:r>
        <w:t>enum</w:t>
      </w:r>
      <w:proofErr w:type="spellEnd"/>
      <w:r>
        <w:t xml:space="preserve"> for Simple popup Ignore response</w:t>
      </w:r>
    </w:p>
  </w:comment>
  <w:comment w:id="1264" w:author="Borrelli, Matthew (M.T.)" w:date="2021-07-16T14:10:00Z" w:initials="BM(">
    <w:p w14:paraId="28C02BBE" w14:textId="26B9B11E" w:rsidR="00F659A1" w:rsidRDefault="00F659A1">
      <w:pPr>
        <w:pStyle w:val="CommentText"/>
      </w:pPr>
      <w:r>
        <w:rPr>
          <w:rStyle w:val="CommentReference"/>
        </w:rPr>
        <w:annotationRef/>
      </w:r>
      <w:r>
        <w:t>added</w:t>
      </w:r>
    </w:p>
  </w:comment>
  <w:comment w:id="1275" w:author="Borrelli, Matthew (M.T.)" w:date="2021-06-10T10:09:00Z" w:initials="BM(">
    <w:p w14:paraId="128E61ED" w14:textId="1BD6991C" w:rsidR="00F659A1" w:rsidRDefault="00F659A1">
      <w:pPr>
        <w:pStyle w:val="CommentText"/>
      </w:pPr>
      <w:r>
        <w:rPr>
          <w:rStyle w:val="CommentReference"/>
        </w:rPr>
        <w:annotationRef/>
      </w:r>
      <w:r>
        <w:t>See above</w:t>
      </w:r>
    </w:p>
  </w:comment>
  <w:comment w:id="1278" w:author="Borrelli, Matthew (M.T.)" w:date="2021-07-16T14:11:00Z" w:initials="BM(">
    <w:p w14:paraId="46AC0575" w14:textId="79300638" w:rsidR="00F659A1" w:rsidRDefault="00F659A1">
      <w:pPr>
        <w:pStyle w:val="CommentText"/>
      </w:pPr>
      <w:r>
        <w:rPr>
          <w:rStyle w:val="CommentReference"/>
        </w:rPr>
        <w:annotationRef/>
      </w:r>
      <w:r>
        <w:t>added</w:t>
      </w:r>
    </w:p>
  </w:comment>
  <w:comment w:id="1289" w:author="Borrelli, Matthew (M.T.)" w:date="2021-07-16T14:11:00Z" w:initials="BM(">
    <w:p w14:paraId="426B8A9B" w14:textId="13F0CA74" w:rsidR="00F659A1" w:rsidRDefault="00F659A1">
      <w:pPr>
        <w:pStyle w:val="CommentText"/>
      </w:pPr>
      <w:r>
        <w:rPr>
          <w:rStyle w:val="CommentReference"/>
        </w:rPr>
        <w:annotationRef/>
      </w:r>
      <w:r>
        <w:t>added</w:t>
      </w:r>
    </w:p>
  </w:comment>
  <w:comment w:id="1301" w:author="Borrelli, Matthew (M.T.)" w:date="2021-06-10T14:17:00Z" w:initials="BM(">
    <w:p w14:paraId="6241B1CE" w14:textId="11A3DC1C" w:rsidR="00F659A1" w:rsidRDefault="00F659A1">
      <w:pPr>
        <w:pStyle w:val="CommentText"/>
      </w:pPr>
      <w:r>
        <w:rPr>
          <w:rStyle w:val="CommentReference"/>
        </w:rPr>
        <w:annotationRef/>
      </w:r>
      <w:r>
        <w:t>TBD name, @</w:t>
      </w:r>
      <w:proofErr w:type="spellStart"/>
      <w:r>
        <w:t>walter</w:t>
      </w:r>
      <w:proofErr w:type="spellEnd"/>
    </w:p>
  </w:comment>
  <w:comment w:id="1307" w:author="Borrelli, Matthew (M.T.)" w:date="2021-06-21T10:40:00Z" w:initials="BM(">
    <w:p w14:paraId="24D84AE6" w14:textId="7B69B949" w:rsidR="00F659A1" w:rsidRDefault="00F659A1">
      <w:pPr>
        <w:pStyle w:val="CommentText"/>
      </w:pPr>
      <w:r>
        <w:rPr>
          <w:rStyle w:val="CommentReference"/>
        </w:rPr>
        <w:annotationRef/>
      </w:r>
      <w:r>
        <w:t>added</w:t>
      </w:r>
    </w:p>
  </w:comment>
  <w:comment w:id="1342" w:author="Borrelli, Matthew (M.T.)" w:date="2021-06-10T14:01:00Z" w:initials="BM(">
    <w:p w14:paraId="3448FE23" w14:textId="370552AE" w:rsidR="00F659A1" w:rsidRDefault="00F659A1">
      <w:pPr>
        <w:pStyle w:val="CommentText"/>
      </w:pPr>
      <w:r>
        <w:rPr>
          <w:rStyle w:val="CommentReference"/>
        </w:rPr>
        <w:annotationRef/>
      </w:r>
      <w:r>
        <w:t>Need to include portion for VIP settings personalization and that interface</w:t>
      </w:r>
    </w:p>
  </w:comment>
  <w:comment w:id="1345" w:author="Borrelli, Matthew (M.T.)" w:date="2021-06-10T14:26:00Z" w:initials="BM(">
    <w:p w14:paraId="563FEAE6" w14:textId="603DC792" w:rsidR="00F659A1" w:rsidRDefault="00F659A1">
      <w:pPr>
        <w:pStyle w:val="CommentText"/>
      </w:pPr>
      <w:r>
        <w:rPr>
          <w:rStyle w:val="CommentReference"/>
        </w:rPr>
        <w:annotationRef/>
      </w:r>
      <w:r>
        <w:t xml:space="preserve">May need to remove, vehicle pulls from cloud in main </w:t>
      </w:r>
      <w:proofErr w:type="spellStart"/>
      <w:r>
        <w:t>usecase</w:t>
      </w:r>
      <w:proofErr w:type="spellEnd"/>
      <w:r>
        <w:t xml:space="preserve">. Need to check with </w:t>
      </w:r>
      <w:proofErr w:type="spellStart"/>
      <w:r>
        <w:t>FordPass</w:t>
      </w:r>
      <w:proofErr w:type="spellEnd"/>
      <w:r>
        <w:t xml:space="preserve"> if the traditional </w:t>
      </w:r>
      <w:proofErr w:type="spellStart"/>
      <w:r>
        <w:t>RocketSetup</w:t>
      </w:r>
      <w:proofErr w:type="spellEnd"/>
      <w:r>
        <w:t xml:space="preserve"> flow is being considered.</w:t>
      </w:r>
    </w:p>
  </w:comment>
  <w:comment w:id="1346" w:author="Borrelli, Matthew (M.T.)" w:date="2021-06-21T10:40:00Z" w:initials="BM(">
    <w:p w14:paraId="21F62A5F" w14:textId="180CD3DF" w:rsidR="00F659A1" w:rsidRDefault="00F659A1">
      <w:pPr>
        <w:pStyle w:val="CommentText"/>
      </w:pPr>
      <w:r>
        <w:rPr>
          <w:rStyle w:val="CommentReference"/>
        </w:rPr>
        <w:annotationRef/>
      </w:r>
      <w:r>
        <w:t>added</w:t>
      </w:r>
    </w:p>
  </w:comment>
  <w:comment w:id="1355" w:author="Borrelli, Matthew (M.T.)" w:date="2021-06-10T14:29:00Z" w:initials="BM(">
    <w:p w14:paraId="55DA6937" w14:textId="1C8ACBD4" w:rsidR="00F659A1" w:rsidRDefault="00F659A1">
      <w:pPr>
        <w:pStyle w:val="CommentText"/>
      </w:pPr>
      <w:r>
        <w:rPr>
          <w:rStyle w:val="CommentReference"/>
        </w:rPr>
        <w:annotationRef/>
      </w:r>
      <w:r>
        <w:t>Per Master Reset team</w:t>
      </w:r>
    </w:p>
  </w:comment>
  <w:comment w:id="1350" w:author="Borrelli, Matthew (M.T.)" w:date="2021-07-16T17:34:00Z" w:initials="BM(">
    <w:p w14:paraId="36A733C4" w14:textId="760E479D" w:rsidR="00F659A1" w:rsidRDefault="00F659A1">
      <w:pPr>
        <w:pStyle w:val="CommentText"/>
      </w:pPr>
      <w:r>
        <w:rPr>
          <w:rStyle w:val="CommentReference"/>
        </w:rPr>
        <w:annotationRef/>
      </w:r>
      <w:r>
        <w:t>updated</w:t>
      </w:r>
    </w:p>
  </w:comment>
  <w:comment w:id="1366" w:author="Borrelli, Matthew (M.T.)" w:date="2021-07-16T17:36:00Z" w:initials="BM(">
    <w:p w14:paraId="1CDE3A1D" w14:textId="5C9EB257" w:rsidR="00F659A1" w:rsidRDefault="00F659A1">
      <w:pPr>
        <w:pStyle w:val="CommentText"/>
      </w:pPr>
      <w:r>
        <w:rPr>
          <w:rStyle w:val="CommentReference"/>
        </w:rPr>
        <w:annotationRef/>
      </w:r>
      <w:r>
        <w:t>added</w:t>
      </w:r>
    </w:p>
  </w:comment>
  <w:comment w:id="1371" w:author="Borrelli, Matthew (M.T.)" w:date="2021-07-02T13:11:00Z" w:initials="BM(">
    <w:p w14:paraId="2B28587B" w14:textId="0D0E24EB" w:rsidR="00F659A1" w:rsidRDefault="00F659A1">
      <w:pPr>
        <w:pStyle w:val="CommentText"/>
      </w:pPr>
      <w:r>
        <w:rPr>
          <w:rStyle w:val="CommentReference"/>
        </w:rPr>
        <w:annotationRef/>
      </w:r>
      <w:r>
        <w:t>FO would like to keep this separate. Treat as Unlink rather than Remote/Delete?</w:t>
      </w:r>
    </w:p>
  </w:comment>
  <w:comment w:id="1372" w:author="Borrelli, Matthew (M.T.)" w:date="2021-07-16T18:01:00Z" w:initials="BM(">
    <w:p w14:paraId="6448E134" w14:textId="3587B6AF" w:rsidR="00F659A1" w:rsidRDefault="00F659A1">
      <w:pPr>
        <w:pStyle w:val="CommentText"/>
      </w:pPr>
      <w:r>
        <w:rPr>
          <w:rStyle w:val="CommentReference"/>
        </w:rPr>
        <w:annotationRef/>
      </w:r>
      <w:r>
        <w:t>updated</w:t>
      </w:r>
    </w:p>
  </w:comment>
  <w:comment w:id="1377" w:author="Borrelli, Matthew (M.T.)" w:date="2021-07-16T17:51:00Z" w:initials="BM(">
    <w:p w14:paraId="062F0D7D" w14:textId="60C9851B" w:rsidR="00F659A1" w:rsidRDefault="00F659A1">
      <w:pPr>
        <w:pStyle w:val="CommentText"/>
      </w:pPr>
      <w:r>
        <w:rPr>
          <w:rStyle w:val="CommentReference"/>
        </w:rPr>
        <w:annotationRef/>
      </w:r>
      <w:r>
        <w:t>Added unlink versions</w:t>
      </w:r>
    </w:p>
  </w:comment>
  <w:comment w:id="1391" w:author="Borrelli, Matthew (M.T.)" w:date="2021-06-10T14:32:00Z" w:initials="BM(">
    <w:p w14:paraId="01E748BC" w14:textId="322EFD03" w:rsidR="00F659A1" w:rsidRDefault="00F659A1">
      <w:pPr>
        <w:pStyle w:val="CommentText"/>
      </w:pPr>
      <w:r>
        <w:rPr>
          <w:rStyle w:val="CommentReference"/>
        </w:rPr>
        <w:annotationRef/>
      </w:r>
      <w:r>
        <w:t>Is there a limit on the Android side for number Android Users?</w:t>
      </w:r>
    </w:p>
  </w:comment>
  <w:comment w:id="1393" w:author="Bauer, Justin (J.)" w:date="2020-06-17T11:17:00Z" w:initials="JB">
    <w:p w14:paraId="5CB856AF" w14:textId="77777777" w:rsidR="00F659A1" w:rsidRDefault="00F659A1">
      <w:pPr>
        <w:pStyle w:val="CommentText"/>
      </w:pPr>
      <w:r>
        <w:rPr>
          <w:rStyle w:val="CommentReference"/>
        </w:rPr>
        <w:annotationRef/>
      </w:r>
      <w:r>
        <w:t xml:space="preserve">My assumption is when profile is exported at end of ignition or profile change. </w:t>
      </w:r>
    </w:p>
  </w:comment>
  <w:comment w:id="1394" w:author="Borrelli, Matthew (M.T.)" w:date="2020-06-23T16:03:00Z" w:initials="BM(">
    <w:p w14:paraId="26E263FF" w14:textId="77777777" w:rsidR="00F659A1" w:rsidRDefault="00F659A1">
      <w:pPr>
        <w:pStyle w:val="CommentText"/>
      </w:pPr>
      <w:r>
        <w:rPr>
          <w:rStyle w:val="CommentReference"/>
        </w:rPr>
        <w:annotationRef/>
      </w:r>
      <w:r>
        <w:t>Use a timestamp, dated at time of synchronization. And flag each setting as ‘modified’ so we know which changed (to support delta synch) – Pending Data Scientist review</w:t>
      </w:r>
    </w:p>
  </w:comment>
  <w:comment w:id="1392" w:author="Borrelli, Matthew (M.T.)" w:date="2021-07-12T11:39:00Z" w:initials="BM(">
    <w:p w14:paraId="574347DC" w14:textId="2FB776AA" w:rsidR="00F659A1" w:rsidRDefault="00F659A1">
      <w:pPr>
        <w:pStyle w:val="CommentText"/>
      </w:pPr>
      <w:r>
        <w:rPr>
          <w:rStyle w:val="CommentReference"/>
        </w:rPr>
        <w:annotationRef/>
      </w:r>
      <w:r>
        <w:t>Instead of version check and version numbers, we’d export all the time, and Cloud would send down updated profile on demand. We just wouldn’t apply it/show it, until Positive ID</w:t>
      </w:r>
    </w:p>
  </w:comment>
  <w:comment w:id="1402" w:author="Borrelli, Matthew (M.T.)" w:date="2020-06-25T14:00:00Z" w:initials="BM(">
    <w:p w14:paraId="5623011B" w14:textId="77777777" w:rsidR="00F659A1" w:rsidRDefault="00F659A1">
      <w:pPr>
        <w:pStyle w:val="CommentText"/>
      </w:pPr>
      <w:r>
        <w:rPr>
          <w:rStyle w:val="CommentReference"/>
        </w:rPr>
        <w:annotationRef/>
      </w:r>
      <w:r>
        <w:t xml:space="preserve">For the </w:t>
      </w:r>
      <w:proofErr w:type="spellStart"/>
      <w:r>
        <w:t>usecase</w:t>
      </w:r>
      <w:proofErr w:type="spellEnd"/>
      <w:r>
        <w:t xml:space="preserve"> of linking an account to a created </w:t>
      </w:r>
      <w:proofErr w:type="spellStart"/>
      <w:r>
        <w:t>EnMem</w:t>
      </w:r>
      <w:proofErr w:type="spellEnd"/>
      <w:r>
        <w:t xml:space="preserve"> profile, do we ask import/export, or do we overwrite with an import or export?</w:t>
      </w:r>
    </w:p>
    <w:p w14:paraId="17EE4FFD" w14:textId="77777777" w:rsidR="00F659A1" w:rsidRDefault="00F659A1" w:rsidP="000C6421">
      <w:pPr>
        <w:pStyle w:val="CommentText"/>
        <w:numPr>
          <w:ilvl w:val="0"/>
          <w:numId w:val="1"/>
        </w:numPr>
      </w:pPr>
      <w:r>
        <w:t>Justin to look back</w:t>
      </w:r>
    </w:p>
  </w:comment>
  <w:comment w:id="1404" w:author="Borrelli, Matthew (M.T.)" w:date="2021-06-18T09:42:00Z" w:initials="BM(">
    <w:p w14:paraId="6A800AD4" w14:textId="031E287A" w:rsidR="00F659A1" w:rsidRDefault="00F659A1">
      <w:pPr>
        <w:pStyle w:val="CommentText"/>
      </w:pPr>
      <w:r>
        <w:rPr>
          <w:rStyle w:val="CommentReference"/>
        </w:rPr>
        <w:annotationRef/>
      </w:r>
      <w:r>
        <w:t>Verify with Justin</w:t>
      </w:r>
    </w:p>
  </w:comment>
  <w:comment w:id="1405" w:author="Borrelli, Matthew (M.T.)" w:date="2021-07-02T13:36:00Z" w:initials="BM(">
    <w:p w14:paraId="674990E4" w14:textId="4BF67193" w:rsidR="00F659A1" w:rsidRDefault="00F659A1">
      <w:pPr>
        <w:pStyle w:val="CommentText"/>
      </w:pPr>
      <w:r>
        <w:rPr>
          <w:rStyle w:val="CommentReference"/>
        </w:rPr>
        <w:annotationRef/>
      </w:r>
      <w:r>
        <w:t xml:space="preserve">Verified, the ECU will respond with “invalid” if they don’t support a given </w:t>
      </w:r>
      <w:proofErr w:type="spellStart"/>
      <w:r>
        <w:t>FeatureID</w:t>
      </w:r>
      <w:proofErr w:type="spellEnd"/>
      <w:r>
        <w:t xml:space="preserve"> on said VIN</w:t>
      </w:r>
    </w:p>
  </w:comment>
  <w:comment w:id="1409" w:author="Borrelli, Matthew (M.T.) [2]" w:date="2021-01-18T18:59:00Z" w:initials="BM(">
    <w:p w14:paraId="2BEB0FC0" w14:textId="77777777" w:rsidR="00F659A1" w:rsidRDefault="00F659A1" w:rsidP="00F659A1">
      <w:pPr>
        <w:pStyle w:val="CommentText"/>
      </w:pPr>
      <w:r>
        <w:rPr>
          <w:rStyle w:val="CommentReference"/>
        </w:rPr>
        <w:annotationRef/>
      </w:r>
      <w:r>
        <w:rPr>
          <w:rStyle w:val="CommentReference"/>
        </w:rPr>
        <w:annotationRef/>
      </w:r>
      <w:r>
        <w:t>Positional Translations for now, need to include in PPP SPSS, for whatever actions ECG needs to take</w:t>
      </w:r>
    </w:p>
    <w:p w14:paraId="73C7FCEF" w14:textId="77777777" w:rsidR="00F659A1" w:rsidRDefault="00F659A1">
      <w:pPr>
        <w:pStyle w:val="CommentText"/>
      </w:pPr>
    </w:p>
  </w:comment>
  <w:comment w:id="1408" w:author="Borrelli, Matthew (M.T.)" w:date="2021-07-02T13:47:00Z" w:initials="BM(">
    <w:p w14:paraId="45742BC2" w14:textId="4EA78E05" w:rsidR="00F659A1" w:rsidRDefault="00F659A1">
      <w:pPr>
        <w:pStyle w:val="CommentText"/>
      </w:pPr>
      <w:r>
        <w:rPr>
          <w:rStyle w:val="CommentReference"/>
        </w:rPr>
        <w:annotationRef/>
      </w:r>
      <w:r>
        <w:t>Translation to be done by Cloud. Discuss with Walter/Justin/Greg</w:t>
      </w:r>
    </w:p>
  </w:comment>
  <w:comment w:id="1412" w:author="Borrelli, Matthew (M.T.)" w:date="2021-06-10T15:46:00Z" w:initials="BM(">
    <w:p w14:paraId="5CE399D1" w14:textId="291FCFC5" w:rsidR="00F659A1" w:rsidRDefault="00F659A1">
      <w:pPr>
        <w:pStyle w:val="CommentText"/>
      </w:pPr>
      <w:r>
        <w:rPr>
          <w:rStyle w:val="CommentReference"/>
        </w:rPr>
        <w:annotationRef/>
      </w:r>
      <w:r>
        <w:t>Need to consider this against “Screen Lock” from Android</w:t>
      </w:r>
    </w:p>
  </w:comment>
  <w:comment w:id="1416" w:author="Borrelli, Matthew (M.T.)" w:date="2021-06-10T15:46:00Z" w:initials="BM(">
    <w:p w14:paraId="1167E92E" w14:textId="7C06C198" w:rsidR="00F659A1" w:rsidRDefault="00F659A1">
      <w:pPr>
        <w:pStyle w:val="CommentText"/>
      </w:pPr>
      <w:r>
        <w:rPr>
          <w:rStyle w:val="CommentReference"/>
        </w:rPr>
        <w:annotationRef/>
      </w:r>
      <w:r>
        <w:t xml:space="preserve">Not per </w:t>
      </w:r>
      <w:proofErr w:type="spellStart"/>
      <w:r>
        <w:t>usecase</w:t>
      </w:r>
      <w:proofErr w:type="spellEnd"/>
      <w:r>
        <w:t xml:space="preserve"> above, need update</w:t>
      </w:r>
    </w:p>
  </w:comment>
  <w:comment w:id="1421" w:author="Borrelli, Matthew (M.T.)" w:date="2021-06-18T09:49:00Z" w:initials="BM(">
    <w:p w14:paraId="7A9C45F3" w14:textId="71DAB1B8" w:rsidR="00F659A1" w:rsidRDefault="00F659A1">
      <w:pPr>
        <w:pStyle w:val="CommentText"/>
      </w:pPr>
      <w:r>
        <w:rPr>
          <w:rStyle w:val="CommentReference"/>
        </w:rPr>
        <w:annotationRef/>
      </w:r>
      <w:r>
        <w:t>Review with Justin/Walter</w:t>
      </w:r>
    </w:p>
  </w:comment>
  <w:comment w:id="1424" w:author="Borrelli, Matthew (M.T.)" w:date="2021-06-18T09:53:00Z" w:initials="BM(">
    <w:p w14:paraId="6DE0CC90" w14:textId="0442BF4E" w:rsidR="00F659A1" w:rsidRDefault="00F659A1">
      <w:pPr>
        <w:pStyle w:val="CommentText"/>
      </w:pPr>
      <w:r>
        <w:rPr>
          <w:rStyle w:val="CommentReference"/>
        </w:rPr>
        <w:annotationRef/>
      </w:r>
      <w:r>
        <w:t xml:space="preserve">To confirm, we may have an </w:t>
      </w:r>
      <w:proofErr w:type="spellStart"/>
      <w:r>
        <w:t>ExportProfileAlert</w:t>
      </w:r>
      <w:proofErr w:type="spellEnd"/>
      <w:r>
        <w:t>, or a new set of PPP Commands</w:t>
      </w:r>
    </w:p>
  </w:comment>
  <w:comment w:id="1426" w:author="Borrelli, Matthew (M.T.)" w:date="2021-06-14T11:29:00Z" w:initials="BM(">
    <w:p w14:paraId="6066E490" w14:textId="1B652F4B" w:rsidR="00F659A1" w:rsidRDefault="00F659A1">
      <w:pPr>
        <w:pStyle w:val="CommentText"/>
      </w:pPr>
      <w:r>
        <w:rPr>
          <w:rStyle w:val="CommentReference"/>
        </w:rPr>
        <w:annotationRef/>
      </w:r>
      <w:r>
        <w:t>Key-On</w:t>
      </w:r>
    </w:p>
  </w:comment>
  <w:comment w:id="1462" w:author="Borrelli, Matthew (M.T.)" w:date="2021-06-21T14:16:00Z" w:initials="BM(">
    <w:p w14:paraId="440CDD1A" w14:textId="453B0E51" w:rsidR="00F659A1" w:rsidRDefault="00F659A1">
      <w:pPr>
        <w:pStyle w:val="CommentText"/>
      </w:pPr>
      <w:r>
        <w:rPr>
          <w:rStyle w:val="CommentReference"/>
        </w:rPr>
        <w:annotationRef/>
      </w:r>
      <w:r>
        <w:t>added</w:t>
      </w:r>
    </w:p>
  </w:comment>
  <w:comment w:id="1467" w:author="Borrelli, Matthew (M.T.)" w:date="2021-06-21T14:16:00Z" w:initials="BM(">
    <w:p w14:paraId="6B183FB5" w14:textId="0688AACB" w:rsidR="00F659A1" w:rsidRDefault="00F659A1">
      <w:pPr>
        <w:pStyle w:val="CommentText"/>
      </w:pPr>
      <w:r>
        <w:rPr>
          <w:rStyle w:val="CommentReference"/>
        </w:rPr>
        <w:annotationRef/>
      </w:r>
      <w:r>
        <w:t>added</w:t>
      </w:r>
    </w:p>
  </w:comment>
  <w:comment w:id="1470" w:author="Borrelli, Matthew (M.T.)" w:date="2021-06-21T14:26:00Z" w:initials="BM(">
    <w:p w14:paraId="0CA7A25E" w14:textId="71D43CFD" w:rsidR="00F659A1" w:rsidRDefault="00F659A1">
      <w:pPr>
        <w:pStyle w:val="CommentText"/>
      </w:pPr>
      <w:r>
        <w:rPr>
          <w:rStyle w:val="CommentReference"/>
        </w:rPr>
        <w:annotationRef/>
      </w:r>
      <w:r>
        <w:t>added</w:t>
      </w:r>
    </w:p>
  </w:comment>
  <w:comment w:id="1480" w:author="Borrelli, Matthew (M.T.)" w:date="2021-06-21T14:16:00Z" w:initials="BM(">
    <w:p w14:paraId="61F5857C" w14:textId="3E5C0428" w:rsidR="00F659A1" w:rsidRDefault="00F659A1">
      <w:pPr>
        <w:pStyle w:val="CommentText"/>
      </w:pPr>
      <w:r>
        <w:rPr>
          <w:rStyle w:val="CommentReference"/>
        </w:rPr>
        <w:annotationRef/>
      </w:r>
      <w:r>
        <w:t>added</w:t>
      </w:r>
    </w:p>
  </w:comment>
  <w:comment w:id="1483" w:author="Borrelli, Matthew (M.T.)" w:date="2021-06-21T14:27:00Z" w:initials="BM(">
    <w:p w14:paraId="534AD869" w14:textId="2472E705" w:rsidR="00F659A1" w:rsidRDefault="00F659A1">
      <w:pPr>
        <w:pStyle w:val="CommentText"/>
      </w:pPr>
      <w:r>
        <w:rPr>
          <w:rStyle w:val="CommentReference"/>
        </w:rPr>
        <w:annotationRef/>
      </w:r>
      <w:r>
        <w:t>added</w:t>
      </w:r>
    </w:p>
  </w:comment>
  <w:comment w:id="1494" w:author="Borrelli, Matthew (M.T.)" w:date="2021-06-21T14:16:00Z" w:initials="BM(">
    <w:p w14:paraId="07896858" w14:textId="1E87FCAF" w:rsidR="00F659A1" w:rsidRDefault="00F659A1">
      <w:pPr>
        <w:pStyle w:val="CommentText"/>
      </w:pPr>
      <w:r>
        <w:rPr>
          <w:rStyle w:val="CommentReference"/>
        </w:rPr>
        <w:annotationRef/>
      </w:r>
      <w:r>
        <w:t>added</w:t>
      </w:r>
    </w:p>
  </w:comment>
  <w:comment w:id="1499" w:author="Borrelli, Matthew (M.T.)" w:date="2021-06-21T14:28:00Z" w:initials="BM(">
    <w:p w14:paraId="26B52B2A" w14:textId="1EC7C37B" w:rsidR="00F659A1" w:rsidRDefault="00F659A1">
      <w:pPr>
        <w:pStyle w:val="CommentText"/>
      </w:pPr>
      <w:r>
        <w:rPr>
          <w:rStyle w:val="CommentReference"/>
        </w:rPr>
        <w:annotationRef/>
      </w:r>
      <w:r>
        <w:t>added</w:t>
      </w:r>
    </w:p>
  </w:comment>
  <w:comment w:id="1513" w:author="Borrelli, Matthew (M.T.)" w:date="2021-06-21T14:16:00Z" w:initials="BM(">
    <w:p w14:paraId="306CC928" w14:textId="6FC584ED" w:rsidR="00F659A1" w:rsidRDefault="00F659A1">
      <w:pPr>
        <w:pStyle w:val="CommentText"/>
      </w:pPr>
      <w:r>
        <w:rPr>
          <w:rStyle w:val="CommentReference"/>
        </w:rPr>
        <w:annotationRef/>
      </w:r>
      <w:r>
        <w:t>added</w:t>
      </w:r>
    </w:p>
  </w:comment>
  <w:comment w:id="1516" w:author="Borrelli, Matthew (M.T.)" w:date="2021-06-21T14:29:00Z" w:initials="BM(">
    <w:p w14:paraId="515270E2" w14:textId="7F34AB1B" w:rsidR="00F659A1" w:rsidRDefault="00F659A1">
      <w:pPr>
        <w:pStyle w:val="CommentText"/>
      </w:pPr>
      <w:r>
        <w:rPr>
          <w:rStyle w:val="CommentReference"/>
        </w:rPr>
        <w:annotationRef/>
      </w:r>
      <w:r>
        <w:t>added</w:t>
      </w:r>
    </w:p>
  </w:comment>
  <w:comment w:id="1523" w:author="Borrelli, Matthew (M.T.)" w:date="2021-06-04T16:40:00Z" w:initials="BM(">
    <w:p w14:paraId="5C42D959" w14:textId="4D6E0AF7" w:rsidR="00F659A1" w:rsidRDefault="00F659A1">
      <w:pPr>
        <w:pStyle w:val="CommentText"/>
      </w:pPr>
      <w:r>
        <w:rPr>
          <w:rStyle w:val="CommentReference"/>
        </w:rPr>
        <w:annotationRef/>
      </w:r>
      <w:r>
        <w:rPr>
          <w:rStyle w:val="CommentReference"/>
        </w:rPr>
        <w:annotationRef/>
      </w:r>
      <w:r>
        <w:t>Same as Simple</w:t>
      </w:r>
    </w:p>
  </w:comment>
  <w:comment w:id="1527" w:author="Borrelli, Matthew (M.T.)" w:date="2021-06-04T16:40:00Z" w:initials="BM(">
    <w:p w14:paraId="62B04BE1" w14:textId="021A98DE" w:rsidR="00F659A1" w:rsidRDefault="00F659A1">
      <w:pPr>
        <w:pStyle w:val="CommentText"/>
      </w:pPr>
      <w:r>
        <w:rPr>
          <w:rStyle w:val="CommentReference"/>
        </w:rPr>
        <w:annotationRef/>
      </w:r>
      <w:r>
        <w:t>Same as Simple</w:t>
      </w:r>
    </w:p>
  </w:comment>
  <w:comment w:id="1533" w:author="Borrelli, Matthew (M.T.)" w:date="2021-06-21T14:16:00Z" w:initials="BM(">
    <w:p w14:paraId="054B0918" w14:textId="46792427" w:rsidR="00F659A1" w:rsidRDefault="00F659A1">
      <w:pPr>
        <w:pStyle w:val="CommentText"/>
      </w:pPr>
      <w:r>
        <w:rPr>
          <w:rStyle w:val="CommentReference"/>
        </w:rPr>
        <w:annotationRef/>
      </w:r>
      <w:r>
        <w:t>added</w:t>
      </w:r>
    </w:p>
  </w:comment>
  <w:comment w:id="1542" w:author="Borrelli, Matthew (M.T.)" w:date="2021-06-02T13:50:00Z" w:initials="BM(">
    <w:p w14:paraId="0EF660E4" w14:textId="1528BD1E" w:rsidR="00F659A1" w:rsidRDefault="00F659A1">
      <w:pPr>
        <w:pStyle w:val="CommentText"/>
      </w:pPr>
      <w:r>
        <w:rPr>
          <w:rStyle w:val="CommentReference"/>
        </w:rPr>
        <w:annotationRef/>
      </w:r>
      <w:r>
        <w:t>We don’t clear on a timeout, we keep and wait for more adjustments</w:t>
      </w:r>
    </w:p>
  </w:comment>
  <w:comment w:id="1535" w:author="Borrelli, Matthew (M.T.)" w:date="2021-06-21T14:29:00Z" w:initials="BM(">
    <w:p w14:paraId="034466AA" w14:textId="73E2A38C" w:rsidR="00F659A1" w:rsidRDefault="00F659A1">
      <w:pPr>
        <w:pStyle w:val="CommentText"/>
      </w:pPr>
      <w:r>
        <w:rPr>
          <w:rStyle w:val="CommentReference"/>
        </w:rPr>
        <w:annotationRef/>
      </w:r>
      <w:r>
        <w:t>added</w:t>
      </w:r>
    </w:p>
  </w:comment>
  <w:comment w:id="1543" w:author="Borrelli, Matthew (M.T.)" w:date="2021-06-04T16:40:00Z" w:initials="BM(">
    <w:p w14:paraId="516722F0" w14:textId="25D8403F" w:rsidR="00F659A1" w:rsidRDefault="00F659A1">
      <w:pPr>
        <w:pStyle w:val="CommentText"/>
      </w:pPr>
      <w:r>
        <w:rPr>
          <w:rStyle w:val="CommentReference"/>
        </w:rPr>
        <w:annotationRef/>
      </w:r>
      <w:r>
        <w:t>Same as Simple</w:t>
      </w:r>
    </w:p>
  </w:comment>
  <w:comment w:id="1557" w:author="Borrelli, Matthew (M.T.)" w:date="2021-06-04T16:58:00Z" w:initials="BM(">
    <w:p w14:paraId="36521471" w14:textId="00134112" w:rsidR="00F659A1" w:rsidRDefault="00F659A1">
      <w:pPr>
        <w:pStyle w:val="CommentText"/>
      </w:pPr>
      <w:r>
        <w:t xml:space="preserve">Confirmations </w:t>
      </w:r>
      <w:r>
        <w:rPr>
          <w:rStyle w:val="CommentReference"/>
        </w:rPr>
        <w:annotationRef/>
      </w:r>
      <w:r>
        <w:t>no longer required by feature</w:t>
      </w:r>
    </w:p>
  </w:comment>
  <w:comment w:id="1558" w:author="Borrelli, Matthew (M.T.)" w:date="2021-06-21T14:36:00Z" w:initials="BM(">
    <w:p w14:paraId="58A93090" w14:textId="45739FAC" w:rsidR="00F659A1" w:rsidRDefault="00F659A1">
      <w:pPr>
        <w:pStyle w:val="CommentText"/>
      </w:pPr>
      <w:r>
        <w:rPr>
          <w:rStyle w:val="CommentReference"/>
        </w:rPr>
        <w:annotationRef/>
      </w:r>
      <w:r>
        <w:t>removed</w:t>
      </w:r>
    </w:p>
  </w:comment>
  <w:comment w:id="1559" w:author="Borrelli, Matthew (M.T.)" w:date="2021-06-04T16:59:00Z" w:initials="BM(">
    <w:p w14:paraId="3D43D680" w14:textId="4CD16973" w:rsidR="00F659A1" w:rsidRDefault="00F659A1">
      <w:pPr>
        <w:pStyle w:val="CommentText"/>
      </w:pPr>
      <w:r>
        <w:rPr>
          <w:rStyle w:val="CommentReference"/>
        </w:rPr>
        <w:annotationRef/>
      </w:r>
      <w:r w:rsidRPr="003A1AA0">
        <w:t>Confirmations no longer required by feature</w:t>
      </w:r>
    </w:p>
  </w:comment>
  <w:comment w:id="1561" w:author="Borrelli, Matthew (M.T.)" w:date="2021-06-04T16:59:00Z" w:initials="BM(">
    <w:p w14:paraId="18C72F01" w14:textId="4DCF390B" w:rsidR="00F659A1" w:rsidRDefault="00F659A1">
      <w:pPr>
        <w:pStyle w:val="CommentText"/>
      </w:pPr>
      <w:r>
        <w:rPr>
          <w:rStyle w:val="CommentReference"/>
        </w:rPr>
        <w:annotationRef/>
      </w:r>
      <w:r w:rsidRPr="003A1AA0">
        <w:t>Confirmations no longer required by feature</w:t>
      </w:r>
    </w:p>
  </w:comment>
  <w:comment w:id="1562" w:author="Borrelli, Matthew (M.T.)" w:date="2021-06-04T17:00:00Z" w:initials="BM(">
    <w:p w14:paraId="335AE674" w14:textId="316ED5EB" w:rsidR="00F659A1" w:rsidRDefault="00F659A1">
      <w:pPr>
        <w:pStyle w:val="CommentText"/>
      </w:pPr>
      <w:r>
        <w:rPr>
          <w:rStyle w:val="CommentReference"/>
        </w:rPr>
        <w:annotationRef/>
      </w:r>
      <w:r w:rsidRPr="00D46F36">
        <w:t>Confirmations no longer required by feature</w:t>
      </w:r>
    </w:p>
  </w:comment>
  <w:comment w:id="1560" w:author="Borrelli, Matthew (M.T.)" w:date="2021-06-21T14:36:00Z" w:initials="BM(">
    <w:p w14:paraId="7FC161D2" w14:textId="163AD021" w:rsidR="00F659A1" w:rsidRDefault="00F659A1">
      <w:pPr>
        <w:pStyle w:val="CommentText"/>
      </w:pPr>
      <w:r>
        <w:rPr>
          <w:rStyle w:val="CommentReference"/>
        </w:rPr>
        <w:annotationRef/>
      </w:r>
      <w:r>
        <w:t>removed</w:t>
      </w:r>
    </w:p>
  </w:comment>
  <w:comment w:id="1563" w:author="Borrelli, Matthew (M.T.)" w:date="2021-06-04T17:02:00Z" w:initials="BM(">
    <w:p w14:paraId="158D9D49" w14:textId="76E5192F" w:rsidR="00F659A1" w:rsidRDefault="00F659A1">
      <w:pPr>
        <w:pStyle w:val="CommentText"/>
      </w:pPr>
      <w:r>
        <w:rPr>
          <w:rStyle w:val="CommentReference"/>
        </w:rPr>
        <w:annotationRef/>
      </w:r>
      <w:r>
        <w:rPr>
          <w:rStyle w:val="CommentReference"/>
        </w:rPr>
        <w:annotationRef/>
      </w:r>
      <w:r w:rsidRPr="00D46F36">
        <w:t>Confirmations no longer required by feature</w:t>
      </w:r>
    </w:p>
  </w:comment>
  <w:comment w:id="1564" w:author="Borrelli, Matthew (M.T.)" w:date="2021-06-21T14:37:00Z" w:initials="BM(">
    <w:p w14:paraId="694F3C48" w14:textId="265C7BDE" w:rsidR="00F659A1" w:rsidRDefault="00F659A1">
      <w:pPr>
        <w:pStyle w:val="CommentText"/>
      </w:pPr>
      <w:r>
        <w:rPr>
          <w:rStyle w:val="CommentReference"/>
        </w:rPr>
        <w:annotationRef/>
      </w:r>
      <w:r>
        <w:t>removed</w:t>
      </w:r>
    </w:p>
  </w:comment>
  <w:comment w:id="1565" w:author="Borrelli, Matthew (M.T.)" w:date="2021-05-20T20:45:00Z" w:initials="BM(">
    <w:p w14:paraId="47D0161B" w14:textId="77777777" w:rsidR="00F659A1" w:rsidRDefault="00F659A1">
      <w:pPr>
        <w:pStyle w:val="CommentText"/>
      </w:pPr>
      <w:r>
        <w:rPr>
          <w:rStyle w:val="CommentReference"/>
        </w:rPr>
        <w:annotationRef/>
      </w:r>
      <w:r>
        <w:t>What is this closing? What was being shown at this time? Also, what should we do if the Save expires, does ECG abort?</w:t>
      </w:r>
    </w:p>
  </w:comment>
  <w:comment w:id="1566" w:author="Borrelli, Matthew (M.T.)" w:date="2021-06-21T14:38:00Z" w:initials="BM(">
    <w:p w14:paraId="5716422F" w14:textId="45750453" w:rsidR="00F659A1" w:rsidRDefault="00F659A1">
      <w:pPr>
        <w:pStyle w:val="CommentText"/>
      </w:pPr>
      <w:r>
        <w:rPr>
          <w:rStyle w:val="CommentReference"/>
        </w:rPr>
        <w:annotationRef/>
      </w:r>
      <w:r>
        <w:t>added</w:t>
      </w:r>
    </w:p>
  </w:comment>
  <w:comment w:id="1569" w:author="Borrelli, Matthew (M.T.)" w:date="2021-06-21T14:40:00Z" w:initials="BM(">
    <w:p w14:paraId="3533AEC8" w14:textId="6BC096B1" w:rsidR="00F659A1" w:rsidRDefault="00F659A1">
      <w:pPr>
        <w:pStyle w:val="CommentText"/>
      </w:pPr>
      <w:r>
        <w:rPr>
          <w:rStyle w:val="CommentReference"/>
        </w:rPr>
        <w:annotationRef/>
      </w:r>
      <w:r>
        <w:t>added</w:t>
      </w:r>
    </w:p>
  </w:comment>
  <w:comment w:id="1575" w:author="Borrelli, Matthew (M.T.)" w:date="2021-06-04T17:12:00Z" w:initials="BM(">
    <w:p w14:paraId="79667B3D" w14:textId="77777777" w:rsidR="00F659A1" w:rsidRDefault="00F659A1" w:rsidP="004E2032">
      <w:pPr>
        <w:pStyle w:val="CommentText"/>
      </w:pPr>
      <w:r>
        <w:rPr>
          <w:rStyle w:val="CommentReference"/>
        </w:rPr>
        <w:annotationRef/>
      </w:r>
      <w:r>
        <w:rPr>
          <w:rStyle w:val="CommentReference"/>
        </w:rPr>
        <w:annotationRef/>
      </w:r>
      <w:r>
        <w:rPr>
          <w:rStyle w:val="CommentReference"/>
        </w:rPr>
        <w:annotationRef/>
      </w:r>
      <w:r w:rsidRPr="00D46F36">
        <w:t>Confirmations no longer required by feature</w:t>
      </w:r>
    </w:p>
    <w:p w14:paraId="126847D9" w14:textId="6B92D861" w:rsidR="00F659A1" w:rsidRDefault="00F659A1">
      <w:pPr>
        <w:pStyle w:val="CommentText"/>
      </w:pPr>
    </w:p>
  </w:comment>
  <w:comment w:id="1576" w:author="Borrelli, Matthew (M.T.)" w:date="2021-06-21T14:37:00Z" w:initials="BM(">
    <w:p w14:paraId="4508C70B" w14:textId="60E1F238" w:rsidR="00F659A1" w:rsidRDefault="00F659A1">
      <w:pPr>
        <w:pStyle w:val="CommentText"/>
      </w:pPr>
      <w:r>
        <w:rPr>
          <w:rStyle w:val="CommentReference"/>
        </w:rPr>
        <w:annotationRef/>
      </w:r>
      <w:r>
        <w:t>removed</w:t>
      </w:r>
    </w:p>
  </w:comment>
  <w:comment w:id="1582" w:author="Borrelli, Matthew (M.T.)" w:date="2021-06-04T17:13:00Z" w:initials="BM(">
    <w:p w14:paraId="6CAECCE4" w14:textId="77777777" w:rsidR="00F659A1" w:rsidRDefault="00F659A1" w:rsidP="00E27529">
      <w:pPr>
        <w:pStyle w:val="CommentText"/>
      </w:pPr>
      <w:r>
        <w:rPr>
          <w:rStyle w:val="CommentReference"/>
        </w:rPr>
        <w:annotationRef/>
      </w:r>
      <w:r>
        <w:t>Add this clarification</w:t>
      </w:r>
    </w:p>
  </w:comment>
  <w:comment w:id="1580" w:author="Borrelli, Matthew (M.T.)" w:date="2021-06-21T14:41:00Z" w:initials="BM(">
    <w:p w14:paraId="566205DA" w14:textId="51EF0E9B" w:rsidR="00F659A1" w:rsidRDefault="00F659A1">
      <w:pPr>
        <w:pStyle w:val="CommentText"/>
      </w:pPr>
      <w:r>
        <w:rPr>
          <w:rStyle w:val="CommentReference"/>
        </w:rPr>
        <w:annotationRef/>
      </w:r>
      <w:r>
        <w:t>added</w:t>
      </w:r>
    </w:p>
  </w:comment>
  <w:comment w:id="1585" w:author="Borrelli, Matthew (M.T.)" w:date="2021-06-21T14:48:00Z" w:initials="BM(">
    <w:p w14:paraId="5B1023A1" w14:textId="7A9D2268" w:rsidR="00F659A1" w:rsidRDefault="00F659A1">
      <w:pPr>
        <w:pStyle w:val="CommentText"/>
      </w:pPr>
      <w:r>
        <w:rPr>
          <w:rStyle w:val="CommentReference"/>
        </w:rPr>
        <w:annotationRef/>
      </w:r>
      <w:r>
        <w:t>added</w:t>
      </w:r>
    </w:p>
  </w:comment>
  <w:comment w:id="1591" w:author="Borrelli, Matthew (M.T.)" w:date="2021-06-21T14:17:00Z" w:initials="BM(">
    <w:p w14:paraId="606737E8" w14:textId="46C24345" w:rsidR="00F659A1" w:rsidRDefault="00F659A1">
      <w:pPr>
        <w:pStyle w:val="CommentText"/>
      </w:pPr>
      <w:r>
        <w:rPr>
          <w:rStyle w:val="CommentReference"/>
        </w:rPr>
        <w:annotationRef/>
      </w:r>
      <w:r>
        <w:t>added</w:t>
      </w:r>
    </w:p>
  </w:comment>
  <w:comment w:id="1599" w:author="Borrelli, Matthew (M.T.)" w:date="2021-06-21T14:16:00Z" w:initials="BM(">
    <w:p w14:paraId="05A11751" w14:textId="40E9B23A" w:rsidR="00F659A1" w:rsidRDefault="00F659A1">
      <w:pPr>
        <w:pStyle w:val="CommentText"/>
      </w:pPr>
      <w:r>
        <w:rPr>
          <w:rStyle w:val="CommentReference"/>
        </w:rPr>
        <w:annotationRef/>
      </w:r>
      <w:r>
        <w:t>added</w:t>
      </w:r>
    </w:p>
  </w:comment>
  <w:comment w:id="1610" w:author="Borrelli, Matthew (M.T.)" w:date="2021-06-21T14:50:00Z" w:initials="BM(">
    <w:p w14:paraId="71232291" w14:textId="312C8790" w:rsidR="00F659A1" w:rsidRDefault="00F659A1">
      <w:pPr>
        <w:pStyle w:val="CommentText"/>
      </w:pPr>
      <w:r>
        <w:rPr>
          <w:rStyle w:val="CommentReference"/>
        </w:rPr>
        <w:annotationRef/>
      </w:r>
      <w:r>
        <w:t>added</w:t>
      </w:r>
    </w:p>
  </w:comment>
  <w:comment w:id="1668" w:author="Borrelli, Matthew (M.T.)" w:date="2021-06-21T14:22:00Z" w:initials="BM(">
    <w:p w14:paraId="259B9804" w14:textId="10652F1D" w:rsidR="00F659A1" w:rsidRDefault="00F659A1">
      <w:pPr>
        <w:pStyle w:val="CommentText"/>
      </w:pPr>
      <w:r>
        <w:rPr>
          <w:rStyle w:val="CommentReference"/>
        </w:rPr>
        <w:annotationRef/>
      </w:r>
      <w:r>
        <w:t>added</w:t>
      </w:r>
    </w:p>
  </w:comment>
  <w:comment w:id="1679" w:author="Borrelli, Matthew (M.T.)" w:date="2021-06-21T14:50:00Z" w:initials="BM(">
    <w:p w14:paraId="1A2FFD25" w14:textId="6A3FDDA6" w:rsidR="00F659A1" w:rsidRDefault="00F659A1">
      <w:pPr>
        <w:pStyle w:val="CommentText"/>
      </w:pPr>
      <w:r>
        <w:rPr>
          <w:rStyle w:val="CommentReference"/>
        </w:rPr>
        <w:annotationRef/>
      </w:r>
      <w:r>
        <w:t>added</w:t>
      </w:r>
    </w:p>
  </w:comment>
  <w:comment w:id="1737" w:author="Borrelli, Matthew (M.T.)" w:date="2021-06-21T14:22:00Z" w:initials="BM(">
    <w:p w14:paraId="14CD25E8" w14:textId="19118DC0" w:rsidR="00F659A1" w:rsidRDefault="00F659A1">
      <w:pPr>
        <w:pStyle w:val="CommentText"/>
      </w:pPr>
      <w:r>
        <w:rPr>
          <w:rStyle w:val="CommentReference"/>
        </w:rPr>
        <w:annotationRef/>
      </w:r>
      <w:r>
        <w:t>added</w:t>
      </w:r>
    </w:p>
  </w:comment>
  <w:comment w:id="1746" w:author="Borrelli, Matthew (M.T.)" w:date="2021-06-21T14:55:00Z" w:initials="BM(">
    <w:p w14:paraId="75BEF3EB" w14:textId="123DD53E" w:rsidR="00F659A1" w:rsidRDefault="00F659A1">
      <w:pPr>
        <w:pStyle w:val="CommentText"/>
      </w:pPr>
      <w:r>
        <w:rPr>
          <w:rStyle w:val="CommentReference"/>
        </w:rPr>
        <w:annotationRef/>
      </w:r>
      <w:r>
        <w:t>added</w:t>
      </w:r>
    </w:p>
  </w:comment>
  <w:comment w:id="1806" w:author="Borrelli, Matthew (M.T.)" w:date="2021-06-04T16:36:00Z" w:initials="BM(">
    <w:p w14:paraId="035C0943" w14:textId="7B2589C7" w:rsidR="00F659A1" w:rsidRDefault="00F659A1">
      <w:pPr>
        <w:pStyle w:val="CommentText"/>
      </w:pPr>
      <w:r>
        <w:rPr>
          <w:rStyle w:val="CommentReference"/>
        </w:rPr>
        <w:annotationRef/>
      </w:r>
      <w:r>
        <w:t>Same as Smart</w:t>
      </w:r>
    </w:p>
  </w:comment>
  <w:comment w:id="1852" w:author="Borrelli, Matthew (M.T.)" w:date="2021-06-04T16:36:00Z" w:initials="BM(">
    <w:p w14:paraId="7016504C" w14:textId="3BFB6823" w:rsidR="00F659A1" w:rsidRDefault="00F659A1">
      <w:pPr>
        <w:pStyle w:val="CommentText"/>
      </w:pPr>
      <w:r>
        <w:rPr>
          <w:rStyle w:val="CommentReference"/>
        </w:rPr>
        <w:annotationRef/>
      </w:r>
      <w:r>
        <w:t>Same as Smart</w:t>
      </w:r>
    </w:p>
  </w:comment>
  <w:comment w:id="1898" w:author="Borrelli, Matthew (M.T.)" w:date="2021-06-21T14:22:00Z" w:initials="BM(">
    <w:p w14:paraId="5177CA94" w14:textId="79652283" w:rsidR="00F659A1" w:rsidRDefault="00F659A1">
      <w:pPr>
        <w:pStyle w:val="CommentText"/>
      </w:pPr>
      <w:r>
        <w:rPr>
          <w:rStyle w:val="CommentReference"/>
        </w:rPr>
        <w:annotationRef/>
      </w:r>
      <w:r>
        <w:t>added</w:t>
      </w:r>
    </w:p>
  </w:comment>
  <w:comment w:id="1909" w:author="Borrelli, Matthew (M.T.)" w:date="2021-06-21T14:56:00Z" w:initials="BM(">
    <w:p w14:paraId="7BEF63EF" w14:textId="62CEB00F" w:rsidR="00F659A1" w:rsidRDefault="00F659A1">
      <w:pPr>
        <w:pStyle w:val="CommentText"/>
      </w:pPr>
      <w:r>
        <w:rPr>
          <w:rStyle w:val="CommentReference"/>
        </w:rPr>
        <w:annotationRef/>
      </w:r>
      <w:r>
        <w:t>added</w:t>
      </w:r>
    </w:p>
  </w:comment>
  <w:comment w:id="1959" w:author="Borrelli, Matthew (M.T.)" w:date="2021-06-04T16:40:00Z" w:initials="BM(">
    <w:p w14:paraId="78DCBA6A" w14:textId="77777777" w:rsidR="00F659A1" w:rsidRDefault="00F659A1" w:rsidP="00995DC3">
      <w:pPr>
        <w:pStyle w:val="CommentText"/>
      </w:pPr>
      <w:r>
        <w:rPr>
          <w:rStyle w:val="CommentReference"/>
        </w:rPr>
        <w:annotationRef/>
      </w:r>
      <w:r>
        <w:rPr>
          <w:rStyle w:val="CommentReference"/>
        </w:rPr>
        <w:annotationRef/>
      </w:r>
      <w:r>
        <w:t>Same as Smart</w:t>
      </w:r>
    </w:p>
    <w:p w14:paraId="519453FB" w14:textId="46E863A0" w:rsidR="00F659A1" w:rsidRDefault="00F659A1">
      <w:pPr>
        <w:pStyle w:val="CommentText"/>
      </w:pPr>
    </w:p>
  </w:comment>
  <w:comment w:id="2085" w:author="Borrelli, Matthew (M.T.)" w:date="2021-06-04T16:43:00Z" w:initials="BM(">
    <w:p w14:paraId="071523B3" w14:textId="2CDA8379" w:rsidR="00F659A1" w:rsidRDefault="00F659A1">
      <w:pPr>
        <w:pStyle w:val="CommentText"/>
      </w:pPr>
      <w:r>
        <w:rPr>
          <w:rStyle w:val="CommentReference"/>
        </w:rPr>
        <w:annotationRef/>
      </w:r>
      <w:r>
        <w:t>Not needed for Simple</w:t>
      </w:r>
    </w:p>
  </w:comment>
  <w:comment w:id="2086" w:author="Borrelli, Matthew (M.T.)" w:date="2021-06-21T14:56:00Z" w:initials="BM(">
    <w:p w14:paraId="2E45125B" w14:textId="7BEEA97F" w:rsidR="00F659A1" w:rsidRDefault="00F659A1">
      <w:pPr>
        <w:pStyle w:val="CommentText"/>
      </w:pPr>
      <w:r>
        <w:rPr>
          <w:rStyle w:val="CommentReference"/>
        </w:rPr>
        <w:annotationRef/>
      </w:r>
      <w:r>
        <w:t>removed</w:t>
      </w:r>
    </w:p>
  </w:comment>
  <w:comment w:id="2101" w:author="Borrelli, Matthew (M.T.)" w:date="2021-06-04T16:43:00Z" w:initials="BM(">
    <w:p w14:paraId="6B54A741" w14:textId="0C035A04" w:rsidR="00F659A1" w:rsidRDefault="00F659A1">
      <w:pPr>
        <w:pStyle w:val="CommentText"/>
      </w:pPr>
      <w:r>
        <w:rPr>
          <w:rStyle w:val="CommentReference"/>
        </w:rPr>
        <w:annotationRef/>
      </w:r>
      <w:r>
        <w:t>Modified for Simple</w:t>
      </w:r>
    </w:p>
  </w:comment>
  <w:comment w:id="2104" w:author="Borrelli, Matthew (M.T.)" w:date="2021-06-21T14:59:00Z" w:initials="BM(">
    <w:p w14:paraId="21FCD06A" w14:textId="755A7C30" w:rsidR="00F659A1" w:rsidRDefault="00F659A1">
      <w:pPr>
        <w:pStyle w:val="CommentText"/>
      </w:pPr>
      <w:r>
        <w:rPr>
          <w:rStyle w:val="CommentReference"/>
        </w:rPr>
        <w:annotationRef/>
      </w:r>
      <w:r>
        <w:t>added</w:t>
      </w:r>
    </w:p>
  </w:comment>
  <w:comment w:id="2156" w:author="Borrelli, Matthew (M.T.)" w:date="2021-06-04T16:44:00Z" w:initials="BM(">
    <w:p w14:paraId="709FA1F6" w14:textId="1A99F614" w:rsidR="00F659A1" w:rsidRDefault="00F659A1">
      <w:pPr>
        <w:pStyle w:val="CommentText"/>
      </w:pPr>
      <w:r>
        <w:rPr>
          <w:rStyle w:val="CommentReference"/>
        </w:rPr>
        <w:annotationRef/>
      </w:r>
      <w:r>
        <w:t xml:space="preserve">Modified for Simple </w:t>
      </w:r>
    </w:p>
  </w:comment>
  <w:comment w:id="2159" w:author="Borrelli, Matthew (M.T.)" w:date="2021-06-21T15:01:00Z" w:initials="BM(">
    <w:p w14:paraId="38B9A208" w14:textId="5B7A5761" w:rsidR="00F659A1" w:rsidRDefault="00F659A1">
      <w:pPr>
        <w:pStyle w:val="CommentText"/>
      </w:pPr>
      <w:r>
        <w:rPr>
          <w:rStyle w:val="CommentReference"/>
        </w:rPr>
        <w:annotationRef/>
      </w:r>
      <w:r>
        <w:t>added</w:t>
      </w:r>
    </w:p>
  </w:comment>
  <w:comment w:id="2167" w:author="Borrelli, Matthew (M.T.)" w:date="2021-06-04T16:45:00Z" w:initials="BM(">
    <w:p w14:paraId="2D7DB535" w14:textId="77777777" w:rsidR="00F659A1" w:rsidRDefault="00F659A1" w:rsidP="002A0C9A">
      <w:pPr>
        <w:pStyle w:val="CommentText"/>
      </w:pPr>
      <w:r>
        <w:rPr>
          <w:rStyle w:val="CommentReference"/>
        </w:rPr>
        <w:annotationRef/>
      </w:r>
      <w:r>
        <w:rPr>
          <w:rStyle w:val="CommentReference"/>
        </w:rPr>
        <w:annotationRef/>
      </w:r>
      <w:r>
        <w:t xml:space="preserve">Modified for Simple </w:t>
      </w:r>
    </w:p>
    <w:p w14:paraId="12D24910" w14:textId="4A9D898C" w:rsidR="00F659A1" w:rsidRDefault="00F659A1">
      <w:pPr>
        <w:pStyle w:val="CommentText"/>
      </w:pPr>
    </w:p>
  </w:comment>
  <w:comment w:id="2170" w:author="Borrelli, Matthew (M.T.)" w:date="2021-06-21T15:01:00Z" w:initials="BM(">
    <w:p w14:paraId="171747BD" w14:textId="1973A14B" w:rsidR="00F659A1" w:rsidRDefault="00F659A1">
      <w:pPr>
        <w:pStyle w:val="CommentText"/>
      </w:pPr>
      <w:r>
        <w:rPr>
          <w:rStyle w:val="CommentReference"/>
        </w:rPr>
        <w:annotationRef/>
      </w:r>
      <w:r>
        <w:t>added</w:t>
      </w:r>
    </w:p>
  </w:comment>
  <w:comment w:id="2178" w:author="Borrelli, Matthew (M.T.)" w:date="2021-06-04T16:45:00Z" w:initials="BM(">
    <w:p w14:paraId="451CA776" w14:textId="77777777" w:rsidR="00F659A1" w:rsidRDefault="00F659A1" w:rsidP="002A0C9A">
      <w:pPr>
        <w:pStyle w:val="CommentText"/>
      </w:pPr>
      <w:r>
        <w:rPr>
          <w:rStyle w:val="CommentReference"/>
        </w:rPr>
        <w:annotationRef/>
      </w:r>
      <w:r>
        <w:rPr>
          <w:rStyle w:val="CommentReference"/>
        </w:rPr>
        <w:annotationRef/>
      </w:r>
      <w:r>
        <w:t xml:space="preserve">Modified for Simple </w:t>
      </w:r>
    </w:p>
    <w:p w14:paraId="47998654" w14:textId="77513307" w:rsidR="00F659A1" w:rsidRDefault="00F659A1">
      <w:pPr>
        <w:pStyle w:val="CommentText"/>
      </w:pPr>
    </w:p>
  </w:comment>
  <w:comment w:id="2181" w:author="Borrelli, Matthew (M.T.)" w:date="2021-06-21T15:02:00Z" w:initials="BM(">
    <w:p w14:paraId="7C2F00B3" w14:textId="4588D709" w:rsidR="00F659A1" w:rsidRDefault="00F659A1">
      <w:pPr>
        <w:pStyle w:val="CommentText"/>
      </w:pPr>
      <w:r>
        <w:rPr>
          <w:rStyle w:val="CommentReference"/>
        </w:rPr>
        <w:annotationRef/>
      </w:r>
      <w:r>
        <w:t>added</w:t>
      </w:r>
    </w:p>
  </w:comment>
  <w:comment w:id="2185" w:author="Borrelli, Matthew (M.T.)" w:date="2021-06-04T16:47:00Z" w:initials="BM(">
    <w:p w14:paraId="5329AC4D" w14:textId="68346D1B" w:rsidR="00F659A1" w:rsidRDefault="00F659A1">
      <w:pPr>
        <w:pStyle w:val="CommentText"/>
      </w:pPr>
      <w:r>
        <w:rPr>
          <w:rStyle w:val="CommentReference"/>
        </w:rPr>
        <w:annotationRef/>
      </w:r>
      <w:r>
        <w:t>Not needed for Simple</w:t>
      </w:r>
    </w:p>
  </w:comment>
  <w:comment w:id="2186" w:author="Borrelli, Matthew (M.T.)" w:date="2021-06-21T15:03:00Z" w:initials="BM(">
    <w:p w14:paraId="2DAE49B0" w14:textId="172AF7DB" w:rsidR="00F659A1" w:rsidRDefault="00F659A1">
      <w:pPr>
        <w:pStyle w:val="CommentText"/>
      </w:pPr>
      <w:r>
        <w:rPr>
          <w:rStyle w:val="CommentReference"/>
        </w:rPr>
        <w:annotationRef/>
      </w:r>
      <w:r>
        <w:t>removed</w:t>
      </w:r>
    </w:p>
  </w:comment>
  <w:comment w:id="2251" w:author="Borrelli, Matthew (M.T.)" w:date="2021-06-04T16:48:00Z" w:initials="BM(">
    <w:p w14:paraId="0EDEAE72" w14:textId="479C9C26" w:rsidR="00F659A1" w:rsidRDefault="00F659A1">
      <w:pPr>
        <w:pStyle w:val="CommentText"/>
      </w:pPr>
      <w:r>
        <w:rPr>
          <w:rStyle w:val="CommentReference"/>
        </w:rPr>
        <w:annotationRef/>
      </w:r>
      <w:r>
        <w:t>Modified for Simple</w:t>
      </w:r>
    </w:p>
  </w:comment>
  <w:comment w:id="2254" w:author="Borrelli, Matthew (M.T.)" w:date="2021-06-21T15:05:00Z" w:initials="BM(">
    <w:p w14:paraId="6FB13C53" w14:textId="7A264835" w:rsidR="00F659A1" w:rsidRDefault="00F659A1">
      <w:pPr>
        <w:pStyle w:val="CommentText"/>
      </w:pPr>
      <w:r>
        <w:rPr>
          <w:rStyle w:val="CommentReference"/>
        </w:rPr>
        <w:annotationRef/>
      </w:r>
      <w:r>
        <w:t>added</w:t>
      </w:r>
    </w:p>
  </w:comment>
  <w:comment w:id="2262" w:author="Borrelli, Matthew (M.T.)" w:date="2021-06-04T16:49:00Z" w:initials="BM(">
    <w:p w14:paraId="2891214F" w14:textId="168908DD" w:rsidR="00F659A1" w:rsidRDefault="00F659A1">
      <w:pPr>
        <w:pStyle w:val="CommentText"/>
      </w:pPr>
      <w:r>
        <w:rPr>
          <w:rStyle w:val="CommentReference"/>
        </w:rPr>
        <w:annotationRef/>
      </w:r>
      <w:r>
        <w:t>Modified for Simple</w:t>
      </w:r>
    </w:p>
  </w:comment>
  <w:comment w:id="2265" w:author="Borrelli, Matthew (M.T.)" w:date="2021-06-21T15:05:00Z" w:initials="BM(">
    <w:p w14:paraId="72010073" w14:textId="62F43C35" w:rsidR="00F659A1" w:rsidRDefault="00F659A1">
      <w:pPr>
        <w:pStyle w:val="CommentText"/>
      </w:pPr>
      <w:r>
        <w:rPr>
          <w:rStyle w:val="CommentReference"/>
        </w:rPr>
        <w:annotationRef/>
      </w:r>
      <w:r>
        <w:t>added</w:t>
      </w:r>
    </w:p>
  </w:comment>
  <w:comment w:id="2300" w:author="Borrelli, Matthew (M.T.)" w:date="2021-06-04T16:52:00Z" w:initials="BM(">
    <w:p w14:paraId="11BD78DC" w14:textId="76FCEDCF" w:rsidR="00F659A1" w:rsidRDefault="00F659A1">
      <w:pPr>
        <w:pStyle w:val="CommentText"/>
      </w:pPr>
      <w:r>
        <w:rPr>
          <w:rStyle w:val="CommentReference"/>
        </w:rPr>
        <w:annotationRef/>
      </w:r>
      <w:r>
        <w:t>Not needed for Simple</w:t>
      </w:r>
    </w:p>
  </w:comment>
  <w:comment w:id="2301" w:author="Borrelli, Matthew (M.T.)" w:date="2021-06-21T15:25:00Z" w:initials="BM(">
    <w:p w14:paraId="4EB6996A" w14:textId="6794B59E" w:rsidR="00F659A1" w:rsidRDefault="00F659A1">
      <w:pPr>
        <w:pStyle w:val="CommentText"/>
      </w:pPr>
      <w:r>
        <w:rPr>
          <w:rStyle w:val="CommentReference"/>
        </w:rPr>
        <w:annotationRef/>
      </w:r>
      <w:r>
        <w:t>removed</w:t>
      </w:r>
    </w:p>
  </w:comment>
  <w:comment w:id="2308" w:author="Borrelli, Matthew (M.T.)" w:date="2021-06-04T16:51:00Z" w:initials="BM(">
    <w:p w14:paraId="267C64CF" w14:textId="2C59B0AC" w:rsidR="00F659A1" w:rsidRDefault="00F659A1">
      <w:pPr>
        <w:pStyle w:val="CommentText"/>
      </w:pPr>
      <w:r>
        <w:rPr>
          <w:rStyle w:val="CommentReference"/>
        </w:rPr>
        <w:annotationRef/>
      </w:r>
      <w:r>
        <w:t>New req. for Simple only</w:t>
      </w:r>
    </w:p>
  </w:comment>
  <w:comment w:id="2312" w:author="Borrelli, Matthew (M.T.)" w:date="2021-06-21T15:47:00Z" w:initials="BM(">
    <w:p w14:paraId="6C5949CA" w14:textId="7DF069FC" w:rsidR="00F659A1" w:rsidRDefault="00F659A1">
      <w:pPr>
        <w:pStyle w:val="CommentText"/>
      </w:pPr>
      <w:r>
        <w:rPr>
          <w:rStyle w:val="CommentReference"/>
        </w:rPr>
        <w:annotationRef/>
      </w:r>
      <w:r>
        <w:t>added</w:t>
      </w:r>
    </w:p>
  </w:comment>
  <w:comment w:id="2457" w:author="Borrelli, Matthew (M.T.)" w:date="2021-06-04T17:01:00Z" w:initials="BM(">
    <w:p w14:paraId="3FA86B5D" w14:textId="55E2ADF3" w:rsidR="00F659A1" w:rsidRDefault="00F659A1">
      <w:pPr>
        <w:pStyle w:val="CommentText"/>
      </w:pPr>
      <w:r>
        <w:rPr>
          <w:rStyle w:val="CommentReference"/>
        </w:rPr>
        <w:annotationRef/>
      </w:r>
      <w:r>
        <w:t>New req. for Simple</w:t>
      </w:r>
    </w:p>
  </w:comment>
  <w:comment w:id="2455" w:author="Borrelli, Matthew (M.T.)" w:date="2021-06-21T15:50:00Z" w:initials="BM(">
    <w:p w14:paraId="7B8A8448" w14:textId="6680E9DB" w:rsidR="00F659A1" w:rsidRDefault="00F659A1">
      <w:pPr>
        <w:pStyle w:val="CommentText"/>
      </w:pPr>
      <w:r>
        <w:rPr>
          <w:rStyle w:val="CommentReference"/>
        </w:rPr>
        <w:annotationRef/>
      </w:r>
      <w:r>
        <w:t>added</w:t>
      </w:r>
    </w:p>
  </w:comment>
  <w:comment w:id="2467" w:author="Borrelli, Matthew (M.T.)" w:date="2021-06-04T17:02:00Z" w:initials="BM(">
    <w:p w14:paraId="420B772F" w14:textId="36829628" w:rsidR="00F659A1" w:rsidRDefault="00F659A1">
      <w:pPr>
        <w:pStyle w:val="CommentText"/>
      </w:pPr>
      <w:r>
        <w:rPr>
          <w:rStyle w:val="CommentReference"/>
        </w:rPr>
        <w:annotationRef/>
      </w:r>
      <w:r>
        <w:t>Not needed for Simple</w:t>
      </w:r>
    </w:p>
  </w:comment>
  <w:comment w:id="2468" w:author="Borrelli, Matthew (M.T.)" w:date="2021-06-21T15:51:00Z" w:initials="BM(">
    <w:p w14:paraId="7A987017" w14:textId="418B3D27" w:rsidR="00F659A1" w:rsidRDefault="00F659A1">
      <w:pPr>
        <w:pStyle w:val="CommentText"/>
      </w:pPr>
      <w:r>
        <w:rPr>
          <w:rStyle w:val="CommentReference"/>
        </w:rPr>
        <w:annotationRef/>
      </w:r>
      <w:r>
        <w:t>remove</w:t>
      </w:r>
    </w:p>
  </w:comment>
  <w:comment w:id="2498" w:author="Borrelli, Matthew (M.T.)" w:date="2021-05-20T20:45:00Z" w:initials="BM(">
    <w:p w14:paraId="058B6A3B" w14:textId="77777777" w:rsidR="00F659A1" w:rsidRDefault="00F659A1" w:rsidP="00312FB4">
      <w:pPr>
        <w:pStyle w:val="CommentText"/>
      </w:pPr>
      <w:r>
        <w:rPr>
          <w:rStyle w:val="CommentReference"/>
        </w:rPr>
        <w:annotationRef/>
      </w:r>
      <w:r>
        <w:t>What is this closing? What was being shown at this time? Also, what should we do if the Save expires, does ECG abort?</w:t>
      </w:r>
    </w:p>
  </w:comment>
  <w:comment w:id="2546" w:author="Borrelli, Matthew (M.T.)" w:date="2021-06-04T17:06:00Z" w:initials="BM(">
    <w:p w14:paraId="6E06D2D5" w14:textId="07BFEF9A" w:rsidR="00F659A1" w:rsidRDefault="00F659A1">
      <w:pPr>
        <w:pStyle w:val="CommentText"/>
      </w:pPr>
      <w:r>
        <w:rPr>
          <w:rStyle w:val="CommentReference"/>
        </w:rPr>
        <w:annotationRef/>
      </w:r>
      <w:r>
        <w:t xml:space="preserve">Modified for Simple  </w:t>
      </w:r>
    </w:p>
  </w:comment>
  <w:comment w:id="2549" w:author="Borrelli, Matthew (M.T.)" w:date="2021-06-21T15:53:00Z" w:initials="BM(">
    <w:p w14:paraId="77189858" w14:textId="7F2D30CC" w:rsidR="00F659A1" w:rsidRDefault="00F659A1">
      <w:pPr>
        <w:pStyle w:val="CommentText"/>
      </w:pPr>
      <w:r>
        <w:rPr>
          <w:rStyle w:val="CommentReference"/>
        </w:rPr>
        <w:annotationRef/>
      </w:r>
      <w:r>
        <w:t>added</w:t>
      </w:r>
    </w:p>
  </w:comment>
  <w:comment w:id="2563" w:author="Borrelli, Matthew (M.T.)" w:date="2021-06-04T17:10:00Z" w:initials="BM(">
    <w:p w14:paraId="1B229854" w14:textId="09CF60F2" w:rsidR="00F659A1" w:rsidRDefault="00F659A1">
      <w:pPr>
        <w:pStyle w:val="CommentText"/>
      </w:pPr>
      <w:r>
        <w:rPr>
          <w:rStyle w:val="CommentReference"/>
        </w:rPr>
        <w:annotationRef/>
      </w:r>
      <w:r>
        <w:t>Not needed for Simple</w:t>
      </w:r>
    </w:p>
  </w:comment>
  <w:comment w:id="2564" w:author="Borrelli, Matthew (M.T.)" w:date="2021-06-21T15:56:00Z" w:initials="BM(">
    <w:p w14:paraId="4583E536" w14:textId="5D122471" w:rsidR="00F659A1" w:rsidRDefault="00F659A1">
      <w:pPr>
        <w:pStyle w:val="CommentText"/>
      </w:pPr>
      <w:r>
        <w:rPr>
          <w:rStyle w:val="CommentReference"/>
        </w:rPr>
        <w:annotationRef/>
      </w:r>
      <w:r>
        <w:t>removed</w:t>
      </w:r>
    </w:p>
  </w:comment>
  <w:comment w:id="2575" w:author="Borrelli, Matthew (M.T.)" w:date="2021-06-04T17:10:00Z" w:initials="BM(">
    <w:p w14:paraId="25A9DBCA" w14:textId="3E4086D5" w:rsidR="00F659A1" w:rsidRDefault="00F659A1">
      <w:pPr>
        <w:pStyle w:val="CommentText"/>
      </w:pPr>
      <w:r>
        <w:rPr>
          <w:rStyle w:val="CommentReference"/>
        </w:rPr>
        <w:annotationRef/>
      </w:r>
      <w:r>
        <w:t>Not needed for Simple</w:t>
      </w:r>
    </w:p>
  </w:comment>
  <w:comment w:id="2576" w:author="Borrelli, Matthew (M.T.)" w:date="2021-06-21T15:56:00Z" w:initials="BM(">
    <w:p w14:paraId="0AF447F6" w14:textId="24E021F8" w:rsidR="00F659A1" w:rsidRDefault="00F659A1">
      <w:pPr>
        <w:pStyle w:val="CommentText"/>
      </w:pPr>
      <w:r>
        <w:rPr>
          <w:rStyle w:val="CommentReference"/>
        </w:rPr>
        <w:annotationRef/>
      </w:r>
      <w:r>
        <w:t>removed</w:t>
      </w:r>
    </w:p>
  </w:comment>
  <w:comment w:id="2586" w:author="Borrelli, Matthew (M.T.)" w:date="2021-06-04T17:11:00Z" w:initials="BM(">
    <w:p w14:paraId="3EA0170C" w14:textId="671B9283" w:rsidR="00F659A1" w:rsidRDefault="00F659A1">
      <w:pPr>
        <w:pStyle w:val="CommentText"/>
      </w:pPr>
      <w:r>
        <w:rPr>
          <w:rStyle w:val="CommentReference"/>
        </w:rPr>
        <w:annotationRef/>
      </w:r>
      <w:r>
        <w:t>New req. for Simple</w:t>
      </w:r>
    </w:p>
  </w:comment>
  <w:comment w:id="2587" w:author="Borrelli, Matthew (M.T.)" w:date="2021-06-21T15:55:00Z" w:initials="BM(">
    <w:p w14:paraId="79A02A50" w14:textId="21350B03" w:rsidR="00F659A1" w:rsidRDefault="00F659A1">
      <w:pPr>
        <w:pStyle w:val="CommentText"/>
      </w:pPr>
      <w:r>
        <w:rPr>
          <w:rStyle w:val="CommentReference"/>
        </w:rPr>
        <w:annotationRef/>
      </w:r>
      <w:r>
        <w:t>added</w:t>
      </w:r>
    </w:p>
  </w:comment>
  <w:comment w:id="2719" w:author="Borrelli, Matthew (M.T.)" w:date="2021-06-04T17:13:00Z" w:initials="BM(">
    <w:p w14:paraId="12023E9D" w14:textId="1EE03CB0" w:rsidR="00F659A1" w:rsidRDefault="00F659A1">
      <w:pPr>
        <w:pStyle w:val="CommentText"/>
      </w:pPr>
      <w:r>
        <w:rPr>
          <w:rStyle w:val="CommentReference"/>
        </w:rPr>
        <w:annotationRef/>
      </w:r>
      <w:r>
        <w:t>Add this clarification</w:t>
      </w:r>
    </w:p>
  </w:comment>
  <w:comment w:id="2720" w:author="Borrelli, Matthew (M.T.)" w:date="2021-06-21T15:56:00Z" w:initials="BM(">
    <w:p w14:paraId="17DC03A9" w14:textId="3EB014C9" w:rsidR="00F659A1" w:rsidRDefault="00F659A1">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54FFDA" w15:done="0"/>
  <w15:commentEx w15:paraId="18315A20" w15:done="0"/>
  <w15:commentEx w15:paraId="24F9E2F0" w15:done="0"/>
  <w15:commentEx w15:paraId="1579BEFA" w15:done="0"/>
  <w15:commentEx w15:paraId="093B3FBA" w15:done="0"/>
  <w15:commentEx w15:paraId="1BE42577" w15:paraIdParent="093B3FBA" w15:done="0"/>
  <w15:commentEx w15:paraId="3B09E64A" w15:done="0"/>
  <w15:commentEx w15:paraId="45F61563" w15:done="0"/>
  <w15:commentEx w15:paraId="42F6B937" w15:done="0"/>
  <w15:commentEx w15:paraId="2315F7AD" w15:done="0"/>
  <w15:commentEx w15:paraId="3B0BA128" w15:done="0"/>
  <w15:commentEx w15:paraId="728FF47A" w15:done="0"/>
  <w15:commentEx w15:paraId="5A440AAC" w15:done="0"/>
  <w15:commentEx w15:paraId="4AFE6B56" w15:done="0"/>
  <w15:commentEx w15:paraId="1D689D5C" w15:done="0"/>
  <w15:commentEx w15:paraId="4ADF081B" w15:done="0"/>
  <w15:commentEx w15:paraId="029B63B5" w15:done="0"/>
  <w15:commentEx w15:paraId="713F08F0" w15:done="0"/>
  <w15:commentEx w15:paraId="6999E818" w15:done="0"/>
  <w15:commentEx w15:paraId="3CCC8E5C" w15:done="0"/>
  <w15:commentEx w15:paraId="22CE0733" w15:done="0"/>
  <w15:commentEx w15:paraId="2E7145A2" w15:done="0"/>
  <w15:commentEx w15:paraId="15B0141C" w15:done="0"/>
  <w15:commentEx w15:paraId="28C02BBE" w15:done="0"/>
  <w15:commentEx w15:paraId="128E61ED" w15:done="0"/>
  <w15:commentEx w15:paraId="46AC0575" w15:done="0"/>
  <w15:commentEx w15:paraId="426B8A9B" w15:done="0"/>
  <w15:commentEx w15:paraId="6241B1CE" w15:done="0"/>
  <w15:commentEx w15:paraId="24D84AE6" w15:done="0"/>
  <w15:commentEx w15:paraId="3448FE23" w15:done="0"/>
  <w15:commentEx w15:paraId="563FEAE6" w15:done="0"/>
  <w15:commentEx w15:paraId="21F62A5F" w15:done="0"/>
  <w15:commentEx w15:paraId="55DA6937" w15:done="0"/>
  <w15:commentEx w15:paraId="36A733C4" w15:done="0"/>
  <w15:commentEx w15:paraId="1CDE3A1D" w15:done="0"/>
  <w15:commentEx w15:paraId="2B28587B" w15:done="0"/>
  <w15:commentEx w15:paraId="6448E134" w15:done="0"/>
  <w15:commentEx w15:paraId="062F0D7D" w15:done="0"/>
  <w15:commentEx w15:paraId="01E748BC" w15:done="0"/>
  <w15:commentEx w15:paraId="5CB856AF" w15:done="0"/>
  <w15:commentEx w15:paraId="26E263FF" w15:done="0"/>
  <w15:commentEx w15:paraId="574347DC" w15:done="0"/>
  <w15:commentEx w15:paraId="17EE4FFD" w15:done="0"/>
  <w15:commentEx w15:paraId="6A800AD4" w15:done="0"/>
  <w15:commentEx w15:paraId="674990E4" w15:paraIdParent="6A800AD4" w15:done="0"/>
  <w15:commentEx w15:paraId="73C7FCEF" w15:done="0"/>
  <w15:commentEx w15:paraId="45742BC2" w15:done="0"/>
  <w15:commentEx w15:paraId="5CE399D1" w15:done="0"/>
  <w15:commentEx w15:paraId="1167E92E" w15:done="0"/>
  <w15:commentEx w15:paraId="7A9C45F3" w15:done="0"/>
  <w15:commentEx w15:paraId="6DE0CC90" w15:done="0"/>
  <w15:commentEx w15:paraId="6066E490" w15:done="0"/>
  <w15:commentEx w15:paraId="440CDD1A" w15:done="0"/>
  <w15:commentEx w15:paraId="6B183FB5" w15:done="0"/>
  <w15:commentEx w15:paraId="0CA7A25E" w15:done="0"/>
  <w15:commentEx w15:paraId="61F5857C" w15:done="0"/>
  <w15:commentEx w15:paraId="534AD869" w15:done="0"/>
  <w15:commentEx w15:paraId="07896858" w15:done="0"/>
  <w15:commentEx w15:paraId="26B52B2A" w15:done="0"/>
  <w15:commentEx w15:paraId="306CC928" w15:done="0"/>
  <w15:commentEx w15:paraId="515270E2" w15:done="0"/>
  <w15:commentEx w15:paraId="5C42D959" w15:done="0"/>
  <w15:commentEx w15:paraId="62B04BE1" w15:done="0"/>
  <w15:commentEx w15:paraId="054B0918" w15:done="0"/>
  <w15:commentEx w15:paraId="0EF660E4" w15:done="0"/>
  <w15:commentEx w15:paraId="034466AA" w15:done="0"/>
  <w15:commentEx w15:paraId="516722F0" w15:done="0"/>
  <w15:commentEx w15:paraId="36521471" w15:done="0"/>
  <w15:commentEx w15:paraId="58A93090" w15:paraIdParent="36521471" w15:done="0"/>
  <w15:commentEx w15:paraId="3D43D680" w15:done="0"/>
  <w15:commentEx w15:paraId="18C72F01" w15:done="0"/>
  <w15:commentEx w15:paraId="335AE674" w15:done="0"/>
  <w15:commentEx w15:paraId="7FC161D2" w15:done="0"/>
  <w15:commentEx w15:paraId="158D9D49" w15:done="0"/>
  <w15:commentEx w15:paraId="694F3C48" w15:paraIdParent="158D9D49" w15:done="0"/>
  <w15:commentEx w15:paraId="47D0161B" w15:done="0"/>
  <w15:commentEx w15:paraId="5716422F" w15:done="0"/>
  <w15:commentEx w15:paraId="3533AEC8" w15:done="0"/>
  <w15:commentEx w15:paraId="126847D9" w15:done="0"/>
  <w15:commentEx w15:paraId="4508C70B" w15:paraIdParent="126847D9" w15:done="0"/>
  <w15:commentEx w15:paraId="6CAECCE4" w15:done="0"/>
  <w15:commentEx w15:paraId="566205DA" w15:done="0"/>
  <w15:commentEx w15:paraId="5B1023A1" w15:done="0"/>
  <w15:commentEx w15:paraId="606737E8" w15:done="0"/>
  <w15:commentEx w15:paraId="05A11751" w15:done="0"/>
  <w15:commentEx w15:paraId="71232291" w15:done="0"/>
  <w15:commentEx w15:paraId="259B9804" w15:done="0"/>
  <w15:commentEx w15:paraId="1A2FFD25" w15:done="0"/>
  <w15:commentEx w15:paraId="14CD25E8" w15:done="0"/>
  <w15:commentEx w15:paraId="75BEF3EB" w15:done="0"/>
  <w15:commentEx w15:paraId="035C0943" w15:done="0"/>
  <w15:commentEx w15:paraId="7016504C" w15:done="0"/>
  <w15:commentEx w15:paraId="5177CA94" w15:done="0"/>
  <w15:commentEx w15:paraId="7BEF63EF" w15:done="0"/>
  <w15:commentEx w15:paraId="519453FB" w15:done="0"/>
  <w15:commentEx w15:paraId="071523B3" w15:done="0"/>
  <w15:commentEx w15:paraId="2E45125B" w15:done="0"/>
  <w15:commentEx w15:paraId="6B54A741" w15:done="0"/>
  <w15:commentEx w15:paraId="21FCD06A" w15:done="0"/>
  <w15:commentEx w15:paraId="709FA1F6" w15:done="0"/>
  <w15:commentEx w15:paraId="38B9A208" w15:done="0"/>
  <w15:commentEx w15:paraId="12D24910" w15:done="0"/>
  <w15:commentEx w15:paraId="171747BD" w15:done="0"/>
  <w15:commentEx w15:paraId="47998654" w15:done="0"/>
  <w15:commentEx w15:paraId="7C2F00B3" w15:done="0"/>
  <w15:commentEx w15:paraId="5329AC4D" w15:done="0"/>
  <w15:commentEx w15:paraId="2DAE49B0" w15:paraIdParent="5329AC4D" w15:done="0"/>
  <w15:commentEx w15:paraId="0EDEAE72" w15:done="0"/>
  <w15:commentEx w15:paraId="6FB13C53" w15:done="0"/>
  <w15:commentEx w15:paraId="2891214F" w15:done="0"/>
  <w15:commentEx w15:paraId="72010073" w15:done="0"/>
  <w15:commentEx w15:paraId="11BD78DC" w15:done="0"/>
  <w15:commentEx w15:paraId="4EB6996A" w15:paraIdParent="11BD78DC" w15:done="0"/>
  <w15:commentEx w15:paraId="267C64CF" w15:done="0"/>
  <w15:commentEx w15:paraId="6C5949CA" w15:done="0"/>
  <w15:commentEx w15:paraId="3FA86B5D" w15:done="0"/>
  <w15:commentEx w15:paraId="7B8A8448" w15:done="0"/>
  <w15:commentEx w15:paraId="420B772F" w15:done="0"/>
  <w15:commentEx w15:paraId="7A987017" w15:paraIdParent="420B772F" w15:done="0"/>
  <w15:commentEx w15:paraId="058B6A3B" w15:done="0"/>
  <w15:commentEx w15:paraId="6E06D2D5" w15:done="0"/>
  <w15:commentEx w15:paraId="77189858" w15:done="0"/>
  <w15:commentEx w15:paraId="1B229854" w15:done="0"/>
  <w15:commentEx w15:paraId="4583E536" w15:paraIdParent="1B229854" w15:done="0"/>
  <w15:commentEx w15:paraId="25A9DBCA" w15:done="0"/>
  <w15:commentEx w15:paraId="0AF447F6" w15:paraIdParent="25A9DBCA" w15:done="0"/>
  <w15:commentEx w15:paraId="3EA0170C" w15:done="0"/>
  <w15:commentEx w15:paraId="79A02A50" w15:paraIdParent="3EA0170C" w15:done="0"/>
  <w15:commentEx w15:paraId="12023E9D" w15:done="0"/>
  <w15:commentEx w15:paraId="17DC03A9" w15:paraIdParent="12023E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C11EF" w16cex:dateUtc="2021-07-16T18:10:00Z"/>
  <w16cex:commentExtensible w16cex:durableId="249C11F7" w16cex:dateUtc="2021-07-16T18:11:00Z"/>
  <w16cex:commentExtensible w16cex:durableId="249C11FC" w16cex:dateUtc="2021-07-16T18:11:00Z"/>
  <w16cex:commentExtensible w16cex:durableId="249C11F3" w16cex:dateUtc="2021-07-16T18:10:00Z"/>
  <w16cex:commentExtensible w16cex:durableId="249C1208" w16cex:dateUtc="2021-07-16T18:11:00Z"/>
  <w16cex:commentExtensible w16cex:durableId="249C120A" w16cex:dateUtc="2021-07-16T18:11:00Z"/>
  <w16cex:commentExtensible w16cex:durableId="249C419E" w16cex:dateUtc="2021-07-16T21:34:00Z"/>
  <w16cex:commentExtensible w16cex:durableId="249C4212" w16cex:dateUtc="2021-07-16T21:36:00Z"/>
  <w16cex:commentExtensible w16cex:durableId="24898F05" w16cex:dateUtc="2021-07-02T17:11:00Z"/>
  <w16cex:commentExtensible w16cex:durableId="249C47E0" w16cex:dateUtc="2021-07-16T22:01:00Z"/>
  <w16cex:commentExtensible w16cex:durableId="249C4592" w16cex:dateUtc="2021-07-16T21:51:00Z"/>
  <w16cex:commentExtensible w16cex:durableId="2496A882" w16cex:dateUtc="2021-07-12T15:39:00Z"/>
  <w16cex:commentExtensible w16cex:durableId="248994D7" w16cex:dateUtc="2021-07-02T17:36:00Z"/>
  <w16cex:commentExtensible w16cex:durableId="24899755" w16cex:dateUtc="2021-07-02T17: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54FFDA" w16cid:durableId="247AE740"/>
  <w16cid:commentId w16cid:paraId="18315A20" w16cid:durableId="247AE742"/>
  <w16cid:commentId w16cid:paraId="24F9E2F0" w16cid:durableId="247AE8C9"/>
  <w16cid:commentId w16cid:paraId="1579BEFA" w16cid:durableId="247AE8C4"/>
  <w16cid:commentId w16cid:paraId="093B3FBA" w16cid:durableId="247AE90D"/>
  <w16cid:commentId w16cid:paraId="1BE42577" w16cid:durableId="24805A4E"/>
  <w16cid:commentId w16cid:paraId="3B09E64A" w16cid:durableId="247AE951"/>
  <w16cid:commentId w16cid:paraId="45F61563" w16cid:durableId="247AE94C"/>
  <w16cid:commentId w16cid:paraId="42F6B937" w16cid:durableId="246DE3B8"/>
  <w16cid:commentId w16cid:paraId="2315F7AD" w16cid:durableId="246DE3A2"/>
  <w16cid:commentId w16cid:paraId="3B0BA128" w16cid:durableId="246DE510"/>
  <w16cid:commentId w16cid:paraId="728FF47A" w16cid:durableId="246DE372"/>
  <w16cid:commentId w16cid:paraId="5A440AAC" w16cid:durableId="246DE389"/>
  <w16cid:commentId w16cid:paraId="4AFE6B56" w16cid:durableId="246DE5E4"/>
  <w16cid:commentId w16cid:paraId="1D689D5C" w16cid:durableId="246DE5E3"/>
  <w16cid:commentId w16cid:paraId="4ADF081B" w16cid:durableId="2464DF0A"/>
  <w16cid:commentId w16cid:paraId="029B63B5" w16cid:durableId="249C11EF"/>
  <w16cid:commentId w16cid:paraId="713F08F0" w16cid:durableId="245B9137"/>
  <w16cid:commentId w16cid:paraId="6999E818" w16cid:durableId="245B9141"/>
  <w16cid:commentId w16cid:paraId="3CCC8E5C" w16cid:durableId="249C11F7"/>
  <w16cid:commentId w16cid:paraId="22CE0733" w16cid:durableId="2464DF2E"/>
  <w16cid:commentId w16cid:paraId="2E7145A2" w16cid:durableId="249C11FC"/>
  <w16cid:commentId w16cid:paraId="15B0141C" w16cid:durableId="2464E02F"/>
  <w16cid:commentId w16cid:paraId="28C02BBE" w16cid:durableId="249C11F3"/>
  <w16cid:commentId w16cid:paraId="128E61ED" w16cid:durableId="246C636F"/>
  <w16cid:commentId w16cid:paraId="46AC0575" w16cid:durableId="249C1208"/>
  <w16cid:commentId w16cid:paraId="426B8A9B" w16cid:durableId="249C120A"/>
  <w16cid:commentId w16cid:paraId="6241B1CE" w16cid:durableId="246C9D96"/>
  <w16cid:commentId w16cid:paraId="24D84AE6" w16cid:durableId="247AEB04"/>
  <w16cid:commentId w16cid:paraId="3448FE23" w16cid:durableId="246C99B3"/>
  <w16cid:commentId w16cid:paraId="563FEAE6" w16cid:durableId="246C9FA0"/>
  <w16cid:commentId w16cid:paraId="21F62A5F" w16cid:durableId="247AEB3A"/>
  <w16cid:commentId w16cid:paraId="55DA6937" w16cid:durableId="246CA04E"/>
  <w16cid:commentId w16cid:paraId="36A733C4" w16cid:durableId="249C419E"/>
  <w16cid:commentId w16cid:paraId="1CDE3A1D" w16cid:durableId="249C4212"/>
  <w16cid:commentId w16cid:paraId="2B28587B" w16cid:durableId="24898F05"/>
  <w16cid:commentId w16cid:paraId="6448E134" w16cid:durableId="249C47E0"/>
  <w16cid:commentId w16cid:paraId="062F0D7D" w16cid:durableId="249C4592"/>
  <w16cid:commentId w16cid:paraId="01E748BC" w16cid:durableId="246CA11B"/>
  <w16cid:commentId w16cid:paraId="5CB856AF" w16cid:durableId="24564B3A"/>
  <w16cid:commentId w16cid:paraId="26E263FF" w16cid:durableId="245B90EF"/>
  <w16cid:commentId w16cid:paraId="574347DC" w16cid:durableId="2496A882"/>
  <w16cid:commentId w16cid:paraId="17EE4FFD" w16cid:durableId="2462079A"/>
  <w16cid:commentId w16cid:paraId="6A800AD4" w16cid:durableId="2476E91F"/>
  <w16cid:commentId w16cid:paraId="674990E4" w16cid:durableId="248994D7"/>
  <w16cid:commentId w16cid:paraId="73C7FCEF" w16cid:durableId="246C49F9"/>
  <w16cid:commentId w16cid:paraId="45742BC2" w16cid:durableId="24899755"/>
  <w16cid:commentId w16cid:paraId="5CE399D1" w16cid:durableId="246CB23F"/>
  <w16cid:commentId w16cid:paraId="1167E92E" w16cid:durableId="246CB258"/>
  <w16cid:commentId w16cid:paraId="7A9C45F3" w16cid:durableId="2476EA8D"/>
  <w16cid:commentId w16cid:paraId="6DE0CC90" w16cid:durableId="2476EB9D"/>
  <w16cid:commentId w16cid:paraId="6066E490" w16cid:durableId="2471BC13"/>
  <w16cid:commentId w16cid:paraId="440CDD1A" w16cid:durableId="247B1DD4"/>
  <w16cid:commentId w16cid:paraId="6B183FB5" w16cid:durableId="247B1DD2"/>
  <w16cid:commentId w16cid:paraId="0CA7A25E" w16cid:durableId="247B2033"/>
  <w16cid:commentId w16cid:paraId="61F5857C" w16cid:durableId="247B1DCF"/>
  <w16cid:commentId w16cid:paraId="534AD869" w16cid:durableId="247B205D"/>
  <w16cid:commentId w16cid:paraId="07896858" w16cid:durableId="247B1DCC"/>
  <w16cid:commentId w16cid:paraId="26B52B2A" w16cid:durableId="247B208D"/>
  <w16cid:commentId w16cid:paraId="306CC928" w16cid:durableId="247B1DC8"/>
  <w16cid:commentId w16cid:paraId="515270E2" w16cid:durableId="247B20AF"/>
  <w16cid:commentId w16cid:paraId="5C42D959" w16cid:durableId="2464D60E"/>
  <w16cid:commentId w16cid:paraId="62B04BE1" w16cid:durableId="2464D617"/>
  <w16cid:commentId w16cid:paraId="054B0918" w16cid:durableId="247B1DC3"/>
  <w16cid:commentId w16cid:paraId="0EF660E4" w16cid:durableId="24620B34"/>
  <w16cid:commentId w16cid:paraId="034466AA" w16cid:durableId="247B20E5"/>
  <w16cid:commentId w16cid:paraId="516722F0" w16cid:durableId="2464D61A"/>
  <w16cid:commentId w16cid:paraId="36521471" w16cid:durableId="2464DA38"/>
  <w16cid:commentId w16cid:paraId="58A93090" w16cid:durableId="247B2282"/>
  <w16cid:commentId w16cid:paraId="3D43D680" w16cid:durableId="2464DA7A"/>
  <w16cid:commentId w16cid:paraId="18C72F01" w16cid:durableId="2464DA87"/>
  <w16cid:commentId w16cid:paraId="335AE674" w16cid:durableId="2464DA9B"/>
  <w16cid:commentId w16cid:paraId="7FC161D2" w16cid:durableId="247B2287"/>
  <w16cid:commentId w16cid:paraId="158D9D49" w16cid:durableId="2464DB43"/>
  <w16cid:commentId w16cid:paraId="694F3C48" w16cid:durableId="247B228C"/>
  <w16cid:commentId w16cid:paraId="47D0161B" w16cid:durableId="246C4A03"/>
  <w16cid:commentId w16cid:paraId="5716422F" w16cid:durableId="247B22F5"/>
  <w16cid:commentId w16cid:paraId="3533AEC8" w16cid:durableId="247B2368"/>
  <w16cid:commentId w16cid:paraId="126847D9" w16cid:durableId="2464DD70"/>
  <w16cid:commentId w16cid:paraId="4508C70B" w16cid:durableId="247B2290"/>
  <w16cid:commentId w16cid:paraId="6CAECCE4" w16cid:durableId="2464DDD1"/>
  <w16cid:commentId w16cid:paraId="566205DA" w16cid:durableId="247B238E"/>
  <w16cid:commentId w16cid:paraId="5B1023A1" w16cid:durableId="247B2551"/>
  <w16cid:commentId w16cid:paraId="606737E8" w16cid:durableId="247B1DDC"/>
  <w16cid:commentId w16cid:paraId="05A11751" w16cid:durableId="247B1DD9"/>
  <w16cid:commentId w16cid:paraId="71232291" w16cid:durableId="247B25AF"/>
  <w16cid:commentId w16cid:paraId="259B9804" w16cid:durableId="247B1F1B"/>
  <w16cid:commentId w16cid:paraId="1A2FFD25" w16cid:durableId="247B25CE"/>
  <w16cid:commentId w16cid:paraId="14CD25E8" w16cid:durableId="247B1F20"/>
  <w16cid:commentId w16cid:paraId="75BEF3EB" w16cid:durableId="247B26F4"/>
  <w16cid:commentId w16cid:paraId="035C0943" w16cid:durableId="2464D4FB"/>
  <w16cid:commentId w16cid:paraId="7016504C" w16cid:durableId="2464D502"/>
  <w16cid:commentId w16cid:paraId="5177CA94" w16cid:durableId="247B1F24"/>
  <w16cid:commentId w16cid:paraId="7BEF63EF" w16cid:durableId="247B270D"/>
  <w16cid:commentId w16cid:paraId="519453FB" w16cid:durableId="2464D607"/>
  <w16cid:commentId w16cid:paraId="071523B3" w16cid:durableId="2464D6A9"/>
  <w16cid:commentId w16cid:paraId="2E45125B" w16cid:durableId="247B2739"/>
  <w16cid:commentId w16cid:paraId="6B54A741" w16cid:durableId="2464D6CC"/>
  <w16cid:commentId w16cid:paraId="21FCD06A" w16cid:durableId="247B27C8"/>
  <w16cid:commentId w16cid:paraId="709FA1F6" w16cid:durableId="2464D70B"/>
  <w16cid:commentId w16cid:paraId="38B9A208" w16cid:durableId="247B2847"/>
  <w16cid:commentId w16cid:paraId="12D24910" w16cid:durableId="2464D72A"/>
  <w16cid:commentId w16cid:paraId="171747BD" w16cid:durableId="247B285D"/>
  <w16cid:commentId w16cid:paraId="47998654" w16cid:durableId="2464D73F"/>
  <w16cid:commentId w16cid:paraId="7C2F00B3" w16cid:durableId="247B287E"/>
  <w16cid:commentId w16cid:paraId="5329AC4D" w16cid:durableId="2464D78B"/>
  <w16cid:commentId w16cid:paraId="2DAE49B0" w16cid:durableId="247B28A4"/>
  <w16cid:commentId w16cid:paraId="0EDEAE72" w16cid:durableId="2464D7F0"/>
  <w16cid:commentId w16cid:paraId="6FB13C53" w16cid:durableId="247B293F"/>
  <w16cid:commentId w16cid:paraId="2891214F" w16cid:durableId="2464D807"/>
  <w16cid:commentId w16cid:paraId="72010073" w16cid:durableId="247B2957"/>
  <w16cid:commentId w16cid:paraId="11BD78DC" w16cid:durableId="2464D8DD"/>
  <w16cid:commentId w16cid:paraId="4EB6996A" w16cid:durableId="247B2DD8"/>
  <w16cid:commentId w16cid:paraId="267C64CF" w16cid:durableId="2464D89C"/>
  <w16cid:commentId w16cid:paraId="6C5949CA" w16cid:durableId="247B3318"/>
  <w16cid:commentId w16cid:paraId="3FA86B5D" w16cid:durableId="2464DAE9"/>
  <w16cid:commentId w16cid:paraId="7B8A8448" w16cid:durableId="247B33DA"/>
  <w16cid:commentId w16cid:paraId="420B772F" w16cid:durableId="2464DB19"/>
  <w16cid:commentId w16cid:paraId="7A987017" w16cid:durableId="247B33FC"/>
  <w16cid:commentId w16cid:paraId="058B6A3B" w16cid:durableId="246C4A15"/>
  <w16cid:commentId w16cid:paraId="6E06D2D5" w16cid:durableId="2464DC10"/>
  <w16cid:commentId w16cid:paraId="77189858" w16cid:durableId="247B3482"/>
  <w16cid:commentId w16cid:paraId="1B229854" w16cid:durableId="2464DCEA"/>
  <w16cid:commentId w16cid:paraId="4583E536" w16cid:durableId="247B3512"/>
  <w16cid:commentId w16cid:paraId="25A9DBCA" w16cid:durableId="2464DD1B"/>
  <w16cid:commentId w16cid:paraId="0AF447F6" w16cid:durableId="247B3510"/>
  <w16cid:commentId w16cid:paraId="3EA0170C" w16cid:durableId="2464DD4D"/>
  <w16cid:commentId w16cid:paraId="79A02A50" w16cid:durableId="247B350D"/>
  <w16cid:commentId w16cid:paraId="12023E9D" w16cid:durableId="2464DDB6"/>
  <w16cid:commentId w16cid:paraId="17DC03A9" w16cid:durableId="247B35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43359" w14:textId="77777777" w:rsidR="00F659A1" w:rsidRDefault="00F659A1" w:rsidP="0085312A">
      <w:r>
        <w:separator/>
      </w:r>
    </w:p>
  </w:endnote>
  <w:endnote w:type="continuationSeparator" w:id="0">
    <w:p w14:paraId="560B4316" w14:textId="77777777" w:rsidR="00F659A1" w:rsidRDefault="00F659A1"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Univers">
    <w:altName w:val="Arial"/>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F659A1" w:rsidRPr="00583AF9" w14:paraId="1042AF79" w14:textId="77777777"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14:paraId="749756E7" w14:textId="77777777" w:rsidR="00F659A1" w:rsidRPr="00583AF9" w:rsidRDefault="00F659A1" w:rsidP="00583AF9">
          <w:pPr>
            <w:tabs>
              <w:tab w:val="center" w:pos="4320"/>
              <w:tab w:val="right" w:pos="8640"/>
            </w:tabs>
            <w:jc w:val="center"/>
            <w:rPr>
              <w:sz w:val="16"/>
            </w:rPr>
          </w:pPr>
          <w:r w:rsidRPr="00583AF9">
            <w:rPr>
              <w:b/>
              <w:smallCaps/>
              <w:sz w:val="16"/>
            </w:rPr>
            <w:t>file:</w:t>
          </w:r>
          <w:r w:rsidRPr="00583AF9">
            <w:rPr>
              <w:b/>
              <w:smallCaps/>
              <w:sz w:val="16"/>
            </w:rPr>
            <w:fldChar w:fldCharType="begin"/>
          </w:r>
          <w:r w:rsidRPr="00583AF9">
            <w:rPr>
              <w:b/>
              <w:smallCaps/>
              <w:sz w:val="16"/>
            </w:rPr>
            <w:instrText xml:space="preserve"> FILENAME </w:instrText>
          </w:r>
          <w:r w:rsidRPr="00583AF9">
            <w:rPr>
              <w:b/>
              <w:smallCaps/>
              <w:sz w:val="16"/>
            </w:rPr>
            <w:fldChar w:fldCharType="separate"/>
          </w:r>
          <w:r>
            <w:rPr>
              <w:b/>
              <w:smallCaps/>
              <w:noProof/>
              <w:sz w:val="16"/>
            </w:rPr>
            <w:t>UPE-SPSS_Spec_Template.docm</w:t>
          </w:r>
          <w:r w:rsidRPr="00583AF9">
            <w:rPr>
              <w:b/>
              <w:smallCaps/>
              <w:sz w:val="16"/>
            </w:rPr>
            <w:fldChar w:fldCharType="end"/>
          </w:r>
        </w:p>
      </w:tc>
      <w:tc>
        <w:tcPr>
          <w:tcW w:w="5400" w:type="dxa"/>
          <w:tcBorders>
            <w:top w:val="single" w:sz="4" w:space="0" w:color="auto"/>
            <w:left w:val="single" w:sz="4" w:space="0" w:color="auto"/>
            <w:bottom w:val="single" w:sz="4" w:space="0" w:color="auto"/>
            <w:right w:val="single" w:sz="4" w:space="0" w:color="auto"/>
          </w:tcBorders>
        </w:tcPr>
        <w:p w14:paraId="6CEDC437" w14:textId="77777777" w:rsidR="00F659A1" w:rsidRPr="00583AF9" w:rsidRDefault="00F659A1"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14:paraId="788D6C2F" w14:textId="77777777" w:rsidR="00F659A1" w:rsidRPr="00583AF9" w:rsidRDefault="00F659A1"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14:paraId="647C512A" w14:textId="77777777" w:rsidR="00F659A1" w:rsidRPr="000D1DC3" w:rsidRDefault="00F659A1"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Pr>
              <w:noProof/>
              <w:szCs w:val="20"/>
            </w:rPr>
            <w:t>1</w:t>
          </w:r>
          <w:r w:rsidRPr="00583AF9">
            <w:rPr>
              <w:szCs w:val="20"/>
            </w:rPr>
            <w:fldChar w:fldCharType="end"/>
          </w:r>
        </w:p>
      </w:tc>
    </w:tr>
  </w:tbl>
  <w:p w14:paraId="6952680E" w14:textId="77777777" w:rsidR="00F659A1" w:rsidRPr="00583AF9" w:rsidRDefault="00F659A1"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83C583" w14:textId="77777777" w:rsidR="00F659A1" w:rsidRDefault="00F659A1" w:rsidP="0085312A">
      <w:r>
        <w:separator/>
      </w:r>
    </w:p>
  </w:footnote>
  <w:footnote w:type="continuationSeparator" w:id="0">
    <w:p w14:paraId="57670AF1" w14:textId="77777777" w:rsidR="00F659A1" w:rsidRDefault="00F659A1"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F659A1" w14:paraId="1DD2C19C" w14:textId="77777777"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14:paraId="177C3685" w14:textId="77777777" w:rsidR="00F659A1" w:rsidRDefault="00F659A1" w:rsidP="00F659A1">
          <w:pPr>
            <w:pStyle w:val="Date"/>
            <w:jc w:val="center"/>
            <w:rPr>
              <w:rFonts w:ascii="Arial" w:hAnsi="Arial" w:cs="Arial"/>
            </w:rPr>
          </w:pPr>
          <w:r>
            <w:rPr>
              <w:rFonts w:ascii="Arial" w:hAnsi="Arial" w:cs="Arial"/>
              <w:noProof/>
            </w:rPr>
            <w:drawing>
              <wp:inline distT="0" distB="0" distL="0" distR="0" wp14:anchorId="47902044" wp14:editId="7F32AA3D">
                <wp:extent cx="676275" cy="276225"/>
                <wp:effectExtent l="0" t="0" r="9525" b="9525"/>
                <wp:docPr id="23" name="Picture 23"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14:paraId="1344512E" w14:textId="77777777" w:rsidR="00F659A1" w:rsidRDefault="00F659A1" w:rsidP="00F659A1">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14:paraId="3EEB026A" w14:textId="77777777" w:rsidR="00F659A1" w:rsidRDefault="00F659A1" w:rsidP="00F659A1">
          <w:pPr>
            <w:autoSpaceDN w:val="0"/>
            <w:jc w:val="right"/>
            <w:rPr>
              <w:rFonts w:cs="Arial"/>
              <w:b/>
              <w:sz w:val="16"/>
              <w:szCs w:val="16"/>
            </w:rPr>
          </w:pPr>
          <w:r>
            <w:rPr>
              <w:rFonts w:cs="Arial"/>
              <w:b/>
              <w:sz w:val="16"/>
              <w:szCs w:val="16"/>
            </w:rPr>
            <w:t>Subsystem Part Specific Specification</w:t>
          </w:r>
        </w:p>
        <w:p w14:paraId="58C878E5" w14:textId="77777777" w:rsidR="00F659A1" w:rsidRDefault="00F659A1" w:rsidP="00F659A1">
          <w:pPr>
            <w:autoSpaceDN w:val="0"/>
            <w:jc w:val="right"/>
            <w:rPr>
              <w:rFonts w:cs="Arial"/>
              <w:szCs w:val="20"/>
            </w:rPr>
          </w:pPr>
          <w:r>
            <w:rPr>
              <w:rFonts w:cs="Arial"/>
              <w:b/>
              <w:sz w:val="16"/>
              <w:szCs w:val="16"/>
            </w:rPr>
            <w:t>Engineering Specification</w:t>
          </w:r>
        </w:p>
      </w:tc>
    </w:tr>
  </w:tbl>
  <w:p w14:paraId="395A3E09" w14:textId="77777777" w:rsidR="00F659A1" w:rsidRPr="000D1DC3" w:rsidRDefault="00F659A1" w:rsidP="000D1DC3">
    <w:pPr>
      <w:pStyle w:val="Header"/>
      <w:tabs>
        <w:tab w:val="clear" w:pos="4320"/>
        <w:tab w:val="clear" w:pos="8640"/>
        <w:tab w:val="left" w:pos="2520"/>
      </w:tabs>
    </w:pPr>
    <w:sdt>
      <w:sdtPr>
        <w:rPr>
          <w:rFonts w:cs="Arial"/>
        </w:rPr>
        <w:id w:val="62457720"/>
        <w:docPartObj>
          <w:docPartGallery w:val="Watermarks"/>
          <w:docPartUnique/>
        </w:docPartObj>
      </w:sdtPr>
      <w:sdtContent>
        <w:r>
          <w:rPr>
            <w:rFonts w:cs="Arial"/>
            <w:noProof/>
            <w:lang w:eastAsia="zh-TW"/>
          </w:rPr>
          <w:pict w14:anchorId="23CAD9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DF06277"/>
    <w:multiLevelType w:val="hybridMultilevel"/>
    <w:tmpl w:val="CE089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DF06282"/>
    <w:multiLevelType w:val="hybridMultilevel"/>
    <w:tmpl w:val="CE089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0E96196"/>
    <w:multiLevelType w:val="hybridMultilevel"/>
    <w:tmpl w:val="F128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86144"/>
    <w:multiLevelType w:val="hybridMultilevel"/>
    <w:tmpl w:val="D4D0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2A6158"/>
    <w:multiLevelType w:val="hybridMultilevel"/>
    <w:tmpl w:val="60EE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2A6163"/>
    <w:multiLevelType w:val="hybridMultilevel"/>
    <w:tmpl w:val="60EE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777E2"/>
    <w:multiLevelType w:val="multilevel"/>
    <w:tmpl w:val="9F38D93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rPr>
        <w:sz w:val="20"/>
        <w:szCs w:val="20"/>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5A36219"/>
    <w:multiLevelType w:val="hybridMultilevel"/>
    <w:tmpl w:val="49108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56131"/>
    <w:multiLevelType w:val="hybridMultilevel"/>
    <w:tmpl w:val="A3F2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6102"/>
    <w:multiLevelType w:val="hybridMultilevel"/>
    <w:tmpl w:val="FFB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16191"/>
    <w:multiLevelType w:val="hybridMultilevel"/>
    <w:tmpl w:val="BB8E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B6233"/>
    <w:multiLevelType w:val="hybridMultilevel"/>
    <w:tmpl w:val="7C9AB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986145"/>
    <w:multiLevelType w:val="hybridMultilevel"/>
    <w:tmpl w:val="D7D0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1F6224"/>
    <w:multiLevelType w:val="hybridMultilevel"/>
    <w:tmpl w:val="55E49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9B6189"/>
    <w:multiLevelType w:val="hybridMultilevel"/>
    <w:tmpl w:val="F1E6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A6190"/>
    <w:multiLevelType w:val="hybridMultilevel"/>
    <w:tmpl w:val="C1741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266028"/>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0266034"/>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0266040"/>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0266046"/>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0266052"/>
    <w:multiLevelType w:val="hybridMultilevel"/>
    <w:tmpl w:val="3C48D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0396090"/>
    <w:multiLevelType w:val="hybridMultilevel"/>
    <w:tmpl w:val="73BEA5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7" w15:restartNumberingAfterBreak="0">
    <w:nsid w:val="60396095"/>
    <w:multiLevelType w:val="hybridMultilevel"/>
    <w:tmpl w:val="73BEA5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28" w15:restartNumberingAfterBreak="0">
    <w:nsid w:val="68957C43"/>
    <w:multiLevelType w:val="hybridMultilevel"/>
    <w:tmpl w:val="AF003FB0"/>
    <w:lvl w:ilvl="0" w:tplc="EB3A98D6">
      <w:numFmt w:val="bullet"/>
      <w:lvlText w:val="-"/>
      <w:lvlJc w:val="left"/>
      <w:pPr>
        <w:ind w:left="720" w:hanging="360"/>
      </w:pPr>
      <w:rPr>
        <w:rFonts w:ascii="Arial" w:eastAsia="宋体"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3B6188"/>
    <w:multiLevelType w:val="hybridMultilevel"/>
    <w:tmpl w:val="3130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3B6202"/>
    <w:multiLevelType w:val="hybridMultilevel"/>
    <w:tmpl w:val="31308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5454"/>
        </w:tabs>
        <w:ind w:left="545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2" w15:restartNumberingAfterBreak="0">
    <w:nsid w:val="7B4D6197"/>
    <w:multiLevelType w:val="hybridMultilevel"/>
    <w:tmpl w:val="2D545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2"/>
  </w:num>
  <w:num w:numId="6">
    <w:abstractNumId w:val="1"/>
  </w:num>
  <w:num w:numId="7">
    <w:abstractNumId w:val="0"/>
  </w:num>
  <w:num w:numId="8">
    <w:abstractNumId w:val="21"/>
  </w:num>
  <w:num w:numId="9">
    <w:abstractNumId w:val="22"/>
  </w:num>
  <w:num w:numId="10">
    <w:abstractNumId w:val="23"/>
  </w:num>
  <w:num w:numId="11">
    <w:abstractNumId w:val="24"/>
  </w:num>
  <w:num w:numId="12">
    <w:abstractNumId w:val="25"/>
  </w:num>
  <w:num w:numId="13">
    <w:abstractNumId w:val="26"/>
  </w:num>
  <w:num w:numId="14">
    <w:abstractNumId w:val="27"/>
  </w:num>
  <w:num w:numId="15">
    <w:abstractNumId w:val="14"/>
  </w:num>
  <w:num w:numId="16">
    <w:abstractNumId w:val="13"/>
  </w:num>
  <w:num w:numId="17">
    <w:abstractNumId w:val="8"/>
  </w:num>
  <w:num w:numId="18">
    <w:abstractNumId w:val="17"/>
  </w:num>
  <w:num w:numId="19">
    <w:abstractNumId w:val="9"/>
  </w:num>
  <w:num w:numId="20">
    <w:abstractNumId w:val="10"/>
  </w:num>
  <w:num w:numId="21">
    <w:abstractNumId w:val="29"/>
  </w:num>
  <w:num w:numId="22">
    <w:abstractNumId w:val="19"/>
  </w:num>
  <w:num w:numId="23">
    <w:abstractNumId w:val="20"/>
  </w:num>
  <w:num w:numId="24">
    <w:abstractNumId w:val="15"/>
  </w:num>
  <w:num w:numId="25">
    <w:abstractNumId w:val="7"/>
  </w:num>
  <w:num w:numId="26">
    <w:abstractNumId w:val="32"/>
  </w:num>
  <w:num w:numId="27">
    <w:abstractNumId w:val="30"/>
  </w:num>
  <w:num w:numId="28">
    <w:abstractNumId w:val="12"/>
  </w:num>
  <w:num w:numId="29">
    <w:abstractNumId w:val="18"/>
  </w:num>
  <w:num w:numId="30">
    <w:abstractNumId w:val="16"/>
  </w:num>
  <w:num w:numId="31">
    <w:abstractNumId w:val="5"/>
  </w:num>
  <w:num w:numId="32">
    <w:abstractNumId w:val="6"/>
  </w:num>
  <w:num w:numId="33">
    <w:abstractNumId w:val="28"/>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relli, Matthew (M.T.)">
    <w15:presenceInfo w15:providerId="AD" w15:userId="S::mborrel4@ford.com::1ecd8cda-c3a1-43c2-ba87-120feda555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trackRevisions/>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0"/>
    <w:rsid w:val="00000D82"/>
    <w:rsid w:val="0000741C"/>
    <w:rsid w:val="00012850"/>
    <w:rsid w:val="00017A6E"/>
    <w:rsid w:val="0002677B"/>
    <w:rsid w:val="00044426"/>
    <w:rsid w:val="00044ACB"/>
    <w:rsid w:val="00051423"/>
    <w:rsid w:val="00073FCC"/>
    <w:rsid w:val="00075586"/>
    <w:rsid w:val="000A1B6D"/>
    <w:rsid w:val="000A2DD3"/>
    <w:rsid w:val="000A4D40"/>
    <w:rsid w:val="000A4DC6"/>
    <w:rsid w:val="000B5689"/>
    <w:rsid w:val="000B7DB2"/>
    <w:rsid w:val="000C6421"/>
    <w:rsid w:val="000D1DC3"/>
    <w:rsid w:val="000D308B"/>
    <w:rsid w:val="000F6E6C"/>
    <w:rsid w:val="00135C2F"/>
    <w:rsid w:val="00151537"/>
    <w:rsid w:val="00187ABF"/>
    <w:rsid w:val="00191908"/>
    <w:rsid w:val="00193F35"/>
    <w:rsid w:val="001A62B3"/>
    <w:rsid w:val="001C09E8"/>
    <w:rsid w:val="001C5DE9"/>
    <w:rsid w:val="001D2426"/>
    <w:rsid w:val="001D5128"/>
    <w:rsid w:val="001F31C1"/>
    <w:rsid w:val="00200BF0"/>
    <w:rsid w:val="002034BF"/>
    <w:rsid w:val="00222D21"/>
    <w:rsid w:val="00224855"/>
    <w:rsid w:val="00231519"/>
    <w:rsid w:val="002535AD"/>
    <w:rsid w:val="002566C9"/>
    <w:rsid w:val="002724B4"/>
    <w:rsid w:val="002A0C9A"/>
    <w:rsid w:val="002A1081"/>
    <w:rsid w:val="002A6CE2"/>
    <w:rsid w:val="002B075A"/>
    <w:rsid w:val="002F5B92"/>
    <w:rsid w:val="002F6135"/>
    <w:rsid w:val="00312FB4"/>
    <w:rsid w:val="003158E1"/>
    <w:rsid w:val="00333D30"/>
    <w:rsid w:val="00334805"/>
    <w:rsid w:val="00336A47"/>
    <w:rsid w:val="003573DC"/>
    <w:rsid w:val="003608D2"/>
    <w:rsid w:val="00365F72"/>
    <w:rsid w:val="003846CC"/>
    <w:rsid w:val="003874CD"/>
    <w:rsid w:val="00393EF2"/>
    <w:rsid w:val="003944C9"/>
    <w:rsid w:val="003A1AA0"/>
    <w:rsid w:val="003C0C76"/>
    <w:rsid w:val="003C5407"/>
    <w:rsid w:val="003D443B"/>
    <w:rsid w:val="0040647E"/>
    <w:rsid w:val="00424137"/>
    <w:rsid w:val="00446E56"/>
    <w:rsid w:val="00450606"/>
    <w:rsid w:val="0045093A"/>
    <w:rsid w:val="00463E8B"/>
    <w:rsid w:val="00470ED4"/>
    <w:rsid w:val="00471CC7"/>
    <w:rsid w:val="0049001E"/>
    <w:rsid w:val="0049073A"/>
    <w:rsid w:val="00491BBB"/>
    <w:rsid w:val="00492A53"/>
    <w:rsid w:val="004B0BB5"/>
    <w:rsid w:val="004B4BAD"/>
    <w:rsid w:val="004C4667"/>
    <w:rsid w:val="004E2032"/>
    <w:rsid w:val="004F278E"/>
    <w:rsid w:val="00502E45"/>
    <w:rsid w:val="005241ED"/>
    <w:rsid w:val="005274A4"/>
    <w:rsid w:val="00530C8E"/>
    <w:rsid w:val="00551923"/>
    <w:rsid w:val="0055272B"/>
    <w:rsid w:val="00554F13"/>
    <w:rsid w:val="00572782"/>
    <w:rsid w:val="0057297D"/>
    <w:rsid w:val="00574CEC"/>
    <w:rsid w:val="00580D99"/>
    <w:rsid w:val="00583AF9"/>
    <w:rsid w:val="005846C1"/>
    <w:rsid w:val="00586F13"/>
    <w:rsid w:val="005B186B"/>
    <w:rsid w:val="005C048C"/>
    <w:rsid w:val="005C5317"/>
    <w:rsid w:val="005F0FF4"/>
    <w:rsid w:val="005F3200"/>
    <w:rsid w:val="005F46C9"/>
    <w:rsid w:val="00625C03"/>
    <w:rsid w:val="006328EB"/>
    <w:rsid w:val="0065745C"/>
    <w:rsid w:val="00662509"/>
    <w:rsid w:val="0066278F"/>
    <w:rsid w:val="00670310"/>
    <w:rsid w:val="00671D6F"/>
    <w:rsid w:val="0067636E"/>
    <w:rsid w:val="00681EFD"/>
    <w:rsid w:val="006B0670"/>
    <w:rsid w:val="006B4B0D"/>
    <w:rsid w:val="00701988"/>
    <w:rsid w:val="0070515D"/>
    <w:rsid w:val="0071307B"/>
    <w:rsid w:val="00725E79"/>
    <w:rsid w:val="0072656E"/>
    <w:rsid w:val="00731D4C"/>
    <w:rsid w:val="0073778A"/>
    <w:rsid w:val="00743A34"/>
    <w:rsid w:val="00755262"/>
    <w:rsid w:val="007743BC"/>
    <w:rsid w:val="00781B84"/>
    <w:rsid w:val="00782DC5"/>
    <w:rsid w:val="00795A3E"/>
    <w:rsid w:val="007B33BD"/>
    <w:rsid w:val="007B5ADB"/>
    <w:rsid w:val="007B6258"/>
    <w:rsid w:val="007B6EC7"/>
    <w:rsid w:val="007C2C46"/>
    <w:rsid w:val="007D2B58"/>
    <w:rsid w:val="007E0FC3"/>
    <w:rsid w:val="007E6833"/>
    <w:rsid w:val="007F43E2"/>
    <w:rsid w:val="0081553E"/>
    <w:rsid w:val="00835385"/>
    <w:rsid w:val="008443AB"/>
    <w:rsid w:val="008460A7"/>
    <w:rsid w:val="00851860"/>
    <w:rsid w:val="0085312A"/>
    <w:rsid w:val="0085753A"/>
    <w:rsid w:val="00867DBF"/>
    <w:rsid w:val="00881C55"/>
    <w:rsid w:val="008917F4"/>
    <w:rsid w:val="0089619C"/>
    <w:rsid w:val="008A77F0"/>
    <w:rsid w:val="008B0F55"/>
    <w:rsid w:val="008C0DCD"/>
    <w:rsid w:val="008C133C"/>
    <w:rsid w:val="008C3246"/>
    <w:rsid w:val="008C3FFE"/>
    <w:rsid w:val="008C5B86"/>
    <w:rsid w:val="008C66BC"/>
    <w:rsid w:val="008D1E1E"/>
    <w:rsid w:val="008E4D1E"/>
    <w:rsid w:val="00902826"/>
    <w:rsid w:val="00935347"/>
    <w:rsid w:val="00941B3C"/>
    <w:rsid w:val="009503AA"/>
    <w:rsid w:val="009731C0"/>
    <w:rsid w:val="009765B1"/>
    <w:rsid w:val="00986933"/>
    <w:rsid w:val="00990BB4"/>
    <w:rsid w:val="009941D5"/>
    <w:rsid w:val="00995DC3"/>
    <w:rsid w:val="009B31F6"/>
    <w:rsid w:val="009C63A8"/>
    <w:rsid w:val="009C71EB"/>
    <w:rsid w:val="009C78FC"/>
    <w:rsid w:val="009C7FD5"/>
    <w:rsid w:val="009D200D"/>
    <w:rsid w:val="009D4120"/>
    <w:rsid w:val="009E16B4"/>
    <w:rsid w:val="009E2912"/>
    <w:rsid w:val="009E757D"/>
    <w:rsid w:val="009F1431"/>
    <w:rsid w:val="00A136AA"/>
    <w:rsid w:val="00A43BD7"/>
    <w:rsid w:val="00A43CEA"/>
    <w:rsid w:val="00A55F2D"/>
    <w:rsid w:val="00A8135B"/>
    <w:rsid w:val="00A814BF"/>
    <w:rsid w:val="00A927DD"/>
    <w:rsid w:val="00AA7830"/>
    <w:rsid w:val="00AB4863"/>
    <w:rsid w:val="00AC06E2"/>
    <w:rsid w:val="00AD4E38"/>
    <w:rsid w:val="00AD76E8"/>
    <w:rsid w:val="00AE366A"/>
    <w:rsid w:val="00AE4D62"/>
    <w:rsid w:val="00AF7CFA"/>
    <w:rsid w:val="00B045F3"/>
    <w:rsid w:val="00B1086D"/>
    <w:rsid w:val="00B1437A"/>
    <w:rsid w:val="00B21FE8"/>
    <w:rsid w:val="00B22575"/>
    <w:rsid w:val="00B36C60"/>
    <w:rsid w:val="00B4775A"/>
    <w:rsid w:val="00B52337"/>
    <w:rsid w:val="00B57ABD"/>
    <w:rsid w:val="00B62830"/>
    <w:rsid w:val="00B62B18"/>
    <w:rsid w:val="00B64AE1"/>
    <w:rsid w:val="00B73A9F"/>
    <w:rsid w:val="00B77304"/>
    <w:rsid w:val="00B85813"/>
    <w:rsid w:val="00B91FF8"/>
    <w:rsid w:val="00B96E41"/>
    <w:rsid w:val="00BB352E"/>
    <w:rsid w:val="00BD610C"/>
    <w:rsid w:val="00BF6596"/>
    <w:rsid w:val="00C00C83"/>
    <w:rsid w:val="00C02A8F"/>
    <w:rsid w:val="00C05293"/>
    <w:rsid w:val="00C05CF4"/>
    <w:rsid w:val="00C11D33"/>
    <w:rsid w:val="00C179E9"/>
    <w:rsid w:val="00C36299"/>
    <w:rsid w:val="00C4054B"/>
    <w:rsid w:val="00C41236"/>
    <w:rsid w:val="00C44659"/>
    <w:rsid w:val="00C52C70"/>
    <w:rsid w:val="00C54E81"/>
    <w:rsid w:val="00C571B5"/>
    <w:rsid w:val="00C66C6C"/>
    <w:rsid w:val="00C802BC"/>
    <w:rsid w:val="00C8142F"/>
    <w:rsid w:val="00C827E6"/>
    <w:rsid w:val="00C9018E"/>
    <w:rsid w:val="00CA53EC"/>
    <w:rsid w:val="00CB63E9"/>
    <w:rsid w:val="00CB710B"/>
    <w:rsid w:val="00CB7873"/>
    <w:rsid w:val="00CC519C"/>
    <w:rsid w:val="00CE1A20"/>
    <w:rsid w:val="00CE71AC"/>
    <w:rsid w:val="00CE7A30"/>
    <w:rsid w:val="00CF5397"/>
    <w:rsid w:val="00D227C3"/>
    <w:rsid w:val="00D248E1"/>
    <w:rsid w:val="00D27874"/>
    <w:rsid w:val="00D4305F"/>
    <w:rsid w:val="00D46F36"/>
    <w:rsid w:val="00D46F51"/>
    <w:rsid w:val="00D54CD4"/>
    <w:rsid w:val="00D82BB9"/>
    <w:rsid w:val="00D8727D"/>
    <w:rsid w:val="00D920D7"/>
    <w:rsid w:val="00D93F85"/>
    <w:rsid w:val="00DB14CC"/>
    <w:rsid w:val="00DD1F70"/>
    <w:rsid w:val="00E1021E"/>
    <w:rsid w:val="00E17FA1"/>
    <w:rsid w:val="00E25E3E"/>
    <w:rsid w:val="00E27529"/>
    <w:rsid w:val="00E4479E"/>
    <w:rsid w:val="00E77764"/>
    <w:rsid w:val="00E8091D"/>
    <w:rsid w:val="00E92C59"/>
    <w:rsid w:val="00E93D1E"/>
    <w:rsid w:val="00EB0FC2"/>
    <w:rsid w:val="00EB2380"/>
    <w:rsid w:val="00EB4EDE"/>
    <w:rsid w:val="00ED3878"/>
    <w:rsid w:val="00EF6FD8"/>
    <w:rsid w:val="00F06FAB"/>
    <w:rsid w:val="00F26387"/>
    <w:rsid w:val="00F36267"/>
    <w:rsid w:val="00F4026E"/>
    <w:rsid w:val="00F43C6E"/>
    <w:rsid w:val="00F4679C"/>
    <w:rsid w:val="00F51A77"/>
    <w:rsid w:val="00F54E82"/>
    <w:rsid w:val="00F653E9"/>
    <w:rsid w:val="00F659A1"/>
    <w:rsid w:val="00F76704"/>
    <w:rsid w:val="00F82E5D"/>
    <w:rsid w:val="00FB02DF"/>
    <w:rsid w:val="00FB2275"/>
    <w:rsid w:val="00FD505B"/>
    <w:rsid w:val="00FD6F9E"/>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8206B99"/>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C6C"/>
    <w:pPr>
      <w:spacing w:after="0" w:line="240" w:lineRule="auto"/>
    </w:pPr>
    <w:rPr>
      <w:rFonts w:ascii="Arial" w:eastAsia="宋体" w:hAnsi="Arial" w:cs="Times New Roman"/>
      <w:sz w:val="20"/>
      <w:szCs w:val="24"/>
    </w:rPr>
  </w:style>
  <w:style w:type="paragraph" w:styleId="Heading1">
    <w:name w:val="heading 1"/>
    <w:basedOn w:val="Normal"/>
    <w:link w:val="Heading1Char"/>
    <w:uiPriority w:val="9"/>
    <w:qFormat/>
    <w:rsid w:val="00C66C6C"/>
    <w:pPr>
      <w:keepNext/>
      <w:pageBreakBefore/>
      <w:numPr>
        <w:numId w:val="2"/>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uiPriority w:val="9"/>
    <w:unhideWhenUsed/>
    <w:qFormat/>
    <w:rsid w:val="002A6CE2"/>
    <w:pPr>
      <w:keepNext/>
      <w:numPr>
        <w:ilvl w:val="1"/>
        <w:numId w:val="2"/>
      </w:numPr>
      <w:spacing w:before="240" w:after="60"/>
      <w:outlineLvl w:val="1"/>
    </w:pPr>
    <w:rPr>
      <w:rFonts w:cs="Arial"/>
      <w:b/>
      <w:bCs/>
      <w:iCs/>
      <w:sz w:val="24"/>
      <w:szCs w:val="28"/>
    </w:rPr>
  </w:style>
  <w:style w:type="paragraph" w:styleId="Heading3">
    <w:name w:val="heading 3"/>
    <w:basedOn w:val="Normal"/>
    <w:next w:val="Normal"/>
    <w:link w:val="Heading3Char"/>
    <w:uiPriority w:val="9"/>
    <w:unhideWhenUsed/>
    <w:qFormat/>
    <w:rsid w:val="002A6CE2"/>
    <w:pPr>
      <w:keepNext/>
      <w:numPr>
        <w:ilvl w:val="2"/>
        <w:numId w:val="2"/>
      </w:numPr>
      <w:spacing w:before="240" w:after="60"/>
      <w:outlineLvl w:val="2"/>
    </w:pPr>
    <w:rPr>
      <w:rFonts w:cs="Arial"/>
      <w:b/>
      <w:bCs/>
      <w:szCs w:val="26"/>
    </w:rPr>
  </w:style>
  <w:style w:type="paragraph" w:styleId="Heading4">
    <w:name w:val="heading 4"/>
    <w:basedOn w:val="Normal"/>
    <w:next w:val="Normal"/>
    <w:link w:val="Heading4Char"/>
    <w:uiPriority w:val="9"/>
    <w:unhideWhenUsed/>
    <w:qFormat/>
    <w:rsid w:val="002A6CE2"/>
    <w:pPr>
      <w:keepNext/>
      <w:numPr>
        <w:ilvl w:val="3"/>
        <w:numId w:val="2"/>
      </w:numPr>
      <w:tabs>
        <w:tab w:val="clear" w:pos="5454"/>
        <w:tab w:val="num" w:pos="864"/>
      </w:tabs>
      <w:spacing w:before="240" w:after="60"/>
      <w:ind w:left="864"/>
      <w:outlineLvl w:val="3"/>
    </w:pPr>
    <w:rPr>
      <w:b/>
      <w:bCs/>
      <w:i/>
      <w:szCs w:val="28"/>
    </w:rPr>
  </w:style>
  <w:style w:type="paragraph" w:styleId="Heading5">
    <w:name w:val="heading 5"/>
    <w:basedOn w:val="Normal"/>
    <w:next w:val="Normal"/>
    <w:link w:val="Heading5Char"/>
    <w:uiPriority w:val="9"/>
    <w:unhideWhenUsed/>
    <w:qFormat/>
    <w:rsid w:val="00C66C6C"/>
    <w:pPr>
      <w:keepNext/>
      <w:numPr>
        <w:ilvl w:val="4"/>
        <w:numId w:val="2"/>
      </w:numPr>
      <w:spacing w:before="240" w:after="60"/>
      <w:outlineLvl w:val="4"/>
    </w:pPr>
    <w:rPr>
      <w:b/>
      <w:bCs/>
      <w:iCs/>
      <w:szCs w:val="26"/>
    </w:rPr>
  </w:style>
  <w:style w:type="paragraph" w:styleId="Heading6">
    <w:name w:val="heading 6"/>
    <w:basedOn w:val="Normal"/>
    <w:next w:val="Normal"/>
    <w:link w:val="Heading6Char"/>
    <w:uiPriority w:val="9"/>
    <w:semiHidden/>
    <w:unhideWhenUsed/>
    <w:qFormat/>
    <w:rsid w:val="00C66C6C"/>
    <w:pPr>
      <w:keepNext/>
      <w:numPr>
        <w:ilvl w:val="5"/>
        <w:numId w:val="2"/>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2"/>
      </w:numPr>
      <w:spacing w:before="240" w:after="60"/>
      <w:outlineLvl w:val="6"/>
    </w:pPr>
  </w:style>
  <w:style w:type="paragraph" w:styleId="Heading8">
    <w:name w:val="heading 8"/>
    <w:basedOn w:val="Normal"/>
    <w:next w:val="Normal"/>
    <w:link w:val="Heading8Char"/>
    <w:qFormat/>
    <w:rsid w:val="00C66C6C"/>
    <w:pPr>
      <w:keepNext/>
      <w:numPr>
        <w:ilvl w:val="7"/>
        <w:numId w:val="2"/>
      </w:numPr>
      <w:spacing w:before="240" w:after="60"/>
      <w:outlineLvl w:val="7"/>
    </w:pPr>
    <w:rPr>
      <w:i/>
      <w:iCs/>
    </w:rPr>
  </w:style>
  <w:style w:type="paragraph" w:styleId="Heading9">
    <w:name w:val="heading 9"/>
    <w:basedOn w:val="Normal"/>
    <w:next w:val="Normal"/>
    <w:link w:val="Heading9Char"/>
    <w:qFormat/>
    <w:rsid w:val="00C66C6C"/>
    <w:pPr>
      <w:keepNext/>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uiPriority w:val="9"/>
    <w:rsid w:val="002A6CE2"/>
    <w:rPr>
      <w:rFonts w:ascii="Arial" w:eastAsia="宋体" w:hAnsi="Arial" w:cs="Arial"/>
      <w:b/>
      <w:bCs/>
      <w:iCs/>
      <w:sz w:val="24"/>
      <w:szCs w:val="28"/>
    </w:rPr>
  </w:style>
  <w:style w:type="character" w:customStyle="1" w:styleId="Heading3Char">
    <w:name w:val="Heading 3 Char"/>
    <w:basedOn w:val="DefaultParagraphFont"/>
    <w:link w:val="Heading3"/>
    <w:uiPriority w:val="9"/>
    <w:rsid w:val="002A6CE2"/>
    <w:rPr>
      <w:rFonts w:ascii="Arial" w:eastAsia="宋体" w:hAnsi="Arial" w:cs="Arial"/>
      <w:b/>
      <w:bCs/>
      <w:sz w:val="20"/>
      <w:szCs w:val="26"/>
    </w:rPr>
  </w:style>
  <w:style w:type="character" w:customStyle="1" w:styleId="Heading4Char">
    <w:name w:val="Heading 4 Char"/>
    <w:basedOn w:val="DefaultParagraphFont"/>
    <w:link w:val="Heading4"/>
    <w:uiPriority w:val="9"/>
    <w:rsid w:val="002A6CE2"/>
    <w:rPr>
      <w:rFonts w:ascii="Arial" w:eastAsia="宋体" w:hAnsi="Arial" w:cs="Times New Roman"/>
      <w:b/>
      <w:bCs/>
      <w:i/>
      <w:sz w:val="20"/>
      <w:szCs w:val="28"/>
    </w:rPr>
  </w:style>
  <w:style w:type="character" w:customStyle="1" w:styleId="Heading5Char">
    <w:name w:val="Heading 5 Char"/>
    <w:basedOn w:val="DefaultParagraphFont"/>
    <w:link w:val="Heading5"/>
    <w:uiPriority w:val="9"/>
    <w:rsid w:val="00C66C6C"/>
    <w:rPr>
      <w:rFonts w:ascii="Arial" w:eastAsia="宋体" w:hAnsi="Arial" w:cs="Times New Roman"/>
      <w:b/>
      <w:bCs/>
      <w:iCs/>
      <w:sz w:val="20"/>
      <w:szCs w:val="26"/>
    </w:rPr>
  </w:style>
  <w:style w:type="character" w:customStyle="1" w:styleId="Heading6Char">
    <w:name w:val="Heading 6 Char"/>
    <w:basedOn w:val="DefaultParagraphFont"/>
    <w:link w:val="Heading6"/>
    <w:uiPriority w:val="9"/>
    <w:semiHidden/>
    <w:rsid w:val="00C66C6C"/>
    <w:rPr>
      <w:rFonts w:ascii="Arial" w:eastAsia="宋体" w:hAnsi="Arial" w:cs="Times New Roman"/>
      <w:b/>
      <w:bCs/>
      <w:sz w:val="20"/>
    </w:rPr>
  </w:style>
  <w:style w:type="character" w:customStyle="1" w:styleId="Heading7Char">
    <w:name w:val="Heading 7 Char"/>
    <w:basedOn w:val="DefaultParagraphFont"/>
    <w:link w:val="Heading7"/>
    <w:rsid w:val="00C66C6C"/>
    <w:rPr>
      <w:rFonts w:ascii="Arial" w:eastAsia="宋体" w:hAnsi="Arial" w:cs="Times New Roman"/>
      <w:sz w:val="20"/>
      <w:szCs w:val="24"/>
    </w:rPr>
  </w:style>
  <w:style w:type="character" w:customStyle="1" w:styleId="Heading8Char">
    <w:name w:val="Heading 8 Char"/>
    <w:basedOn w:val="DefaultParagraphFont"/>
    <w:link w:val="Heading8"/>
    <w:rsid w:val="00C66C6C"/>
    <w:rPr>
      <w:rFonts w:ascii="Arial" w:eastAsia="宋体" w:hAnsi="Arial" w:cs="Times New Roman"/>
      <w:i/>
      <w:iCs/>
      <w:sz w:val="20"/>
      <w:szCs w:val="24"/>
    </w:rPr>
  </w:style>
  <w:style w:type="character" w:customStyle="1" w:styleId="Heading9Char">
    <w:name w:val="Heading 9 Char"/>
    <w:basedOn w:val="DefaultParagraphFont"/>
    <w:link w:val="Heading9"/>
    <w:rsid w:val="00C66C6C"/>
    <w:rPr>
      <w:rFonts w:ascii="Arial" w:eastAsia="宋体"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宋体"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宋体"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宋体"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宋体"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宋体"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3"/>
      </w:numPr>
    </w:pPr>
  </w:style>
  <w:style w:type="paragraph" w:styleId="ListBullet2">
    <w:name w:val="List Bullet 2"/>
    <w:basedOn w:val="Normal"/>
    <w:rsid w:val="002A6CE2"/>
    <w:pPr>
      <w:numPr>
        <w:numId w:val="4"/>
      </w:numPr>
    </w:pPr>
  </w:style>
  <w:style w:type="paragraph" w:styleId="ListBullet3">
    <w:name w:val="List Bullet 3"/>
    <w:basedOn w:val="Normal"/>
    <w:rsid w:val="002A6CE2"/>
    <w:pPr>
      <w:numPr>
        <w:numId w:val="5"/>
      </w:numPr>
    </w:pPr>
  </w:style>
  <w:style w:type="paragraph" w:styleId="ListBullet4">
    <w:name w:val="List Bullet 4"/>
    <w:basedOn w:val="Normal"/>
    <w:rsid w:val="002A6CE2"/>
    <w:pPr>
      <w:numPr>
        <w:numId w:val="6"/>
      </w:numPr>
    </w:pPr>
  </w:style>
  <w:style w:type="paragraph" w:styleId="ListBullet5">
    <w:name w:val="List Bullet 5"/>
    <w:basedOn w:val="Normal"/>
    <w:rsid w:val="002A6CE2"/>
    <w:pPr>
      <w:numPr>
        <w:numId w:val="7"/>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 w:type="paragraph" w:styleId="CommentSubject">
    <w:name w:val="annotation subject"/>
    <w:basedOn w:val="CommentText"/>
    <w:next w:val="CommentText"/>
    <w:link w:val="CommentSubjectChar"/>
    <w:uiPriority w:val="99"/>
    <w:semiHidden/>
    <w:unhideWhenUsed/>
    <w:rsid w:val="00044ACB"/>
    <w:rPr>
      <w:b/>
      <w:bCs/>
      <w:szCs w:val="20"/>
    </w:rPr>
  </w:style>
  <w:style w:type="character" w:customStyle="1" w:styleId="CommentSubjectChar">
    <w:name w:val="Comment Subject Char"/>
    <w:basedOn w:val="CommentTextChar"/>
    <w:link w:val="CommentSubject"/>
    <w:uiPriority w:val="99"/>
    <w:semiHidden/>
    <w:rsid w:val="00044ACB"/>
    <w:rPr>
      <w:rFonts w:ascii="Arial" w:eastAsia="宋体" w:hAnsi="Arial" w:cs="Times New Roman"/>
      <w:b/>
      <w:bCs/>
      <w:sz w:val="20"/>
      <w:szCs w:val="20"/>
    </w:rPr>
  </w:style>
  <w:style w:type="paragraph" w:styleId="ListParagraph">
    <w:name w:val="List Paragraph"/>
    <w:basedOn w:val="Normal"/>
    <w:uiPriority w:val="34"/>
    <w:qFormat/>
    <w:rsid w:val="00384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B3DEDE04233141A468AED40479C3CE" ma:contentTypeVersion="9" ma:contentTypeDescription="Create a new document." ma:contentTypeScope="" ma:versionID="7bf084b1dcaca8823bcfeb2e02763555">
  <xsd:schema xmlns:xsd="http://www.w3.org/2001/XMLSchema" xmlns:xs="http://www.w3.org/2001/XMLSchema" xmlns:p="http://schemas.microsoft.com/office/2006/metadata/properties" xmlns:ns2="0d42e90f-a17e-46ab-bac7-0e5ee25dc08c" targetNamespace="http://schemas.microsoft.com/office/2006/metadata/properties" ma:root="true" ma:fieldsID="45a8039e1acf96fa411ff39dc1f9469e" ns2:_="">
    <xsd:import namespace="0d42e90f-a17e-46ab-bac7-0e5ee25dc0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2e90f-a17e-46ab-bac7-0e5ee25dc0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FC634F-3BC1-4E94-8231-41C66E788359}"/>
</file>

<file path=customXml/itemProps2.xml><?xml version="1.0" encoding="utf-8"?>
<ds:datastoreItem xmlns:ds="http://schemas.openxmlformats.org/officeDocument/2006/customXml" ds:itemID="{A889803C-2EAB-4CB0-9530-41D85E493143}"/>
</file>

<file path=customXml/itemProps3.xml><?xml version="1.0" encoding="utf-8"?>
<ds:datastoreItem xmlns:ds="http://schemas.openxmlformats.org/officeDocument/2006/customXml" ds:itemID="{82D91234-B0DC-46CB-A939-984C0D7B1A50}"/>
</file>

<file path=docProps/app.xml><?xml version="1.0" encoding="utf-8"?>
<Properties xmlns="http://schemas.openxmlformats.org/officeDocument/2006/extended-properties" xmlns:vt="http://schemas.openxmlformats.org/officeDocument/2006/docPropsVTypes">
  <Template>Normal</Template>
  <TotalTime>1521</TotalTime>
  <Pages>63</Pages>
  <Words>19223</Words>
  <Characters>109576</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128542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Li, Qiyang (Q.)</cp:lastModifiedBy>
  <cp:revision>68</cp:revision>
  <dcterms:created xsi:type="dcterms:W3CDTF">2021-05-24T19:57:00Z</dcterms:created>
  <dcterms:modified xsi:type="dcterms:W3CDTF">2021-08-02T13:38:00Z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0x01010026B3DEDE04233141A468AED40479C3CE</vt:lpwstr>
  </property>
</Properties>
</file>