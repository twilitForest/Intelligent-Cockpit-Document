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1A8FA" w14:textId="77777777" w:rsidR="001D2426" w:rsidRDefault="001D2426" w:rsidP="00530C8E"/>
    <w:p w14:paraId="4ABC46D3" w14:textId="77777777" w:rsidR="0042307E" w:rsidRPr="00106C9E" w:rsidRDefault="0042307E" w:rsidP="0042307E"/>
    <w:p w14:paraId="33F5FBD9" w14:textId="77777777" w:rsidR="0042307E" w:rsidRDefault="0042307E" w:rsidP="0042307E">
      <w:pPr>
        <w:jc w:val="center"/>
      </w:pPr>
      <w:r>
        <w:rPr>
          <w:noProof/>
        </w:rPr>
        <w:drawing>
          <wp:inline distT="0" distB="0" distL="0" distR="0" wp14:anchorId="6666E7FB" wp14:editId="14DE7A01">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7ECB7C95" w14:textId="77777777" w:rsidR="0042307E" w:rsidRDefault="0042307E">
      <w:pPr>
        <w:jc w:val="center"/>
        <w:rPr>
          <w:rFonts w:cs="Arial"/>
          <w:b/>
          <w:color w:val="000080"/>
          <w:sz w:val="44"/>
          <w:szCs w:val="44"/>
        </w:rPr>
      </w:pPr>
      <w:r>
        <w:rPr>
          <w:rFonts w:cs="Arial"/>
          <w:b/>
          <w:color w:val="000080"/>
          <w:sz w:val="44"/>
          <w:szCs w:val="44"/>
        </w:rPr>
        <w:t>Research &amp; Vehicle Technology</w:t>
      </w:r>
    </w:p>
    <w:p w14:paraId="5F776EA4" w14:textId="77777777" w:rsidR="0042307E" w:rsidRDefault="0042307E">
      <w:pPr>
        <w:jc w:val="center"/>
        <w:rPr>
          <w:rFonts w:cs="Arial"/>
          <w:b/>
          <w:color w:val="000080"/>
          <w:sz w:val="40"/>
          <w:szCs w:val="40"/>
        </w:rPr>
      </w:pPr>
      <w:r>
        <w:rPr>
          <w:rFonts w:cs="Arial"/>
          <w:b/>
          <w:color w:val="000080"/>
          <w:sz w:val="40"/>
          <w:szCs w:val="40"/>
        </w:rPr>
        <w:t>“Infotainment Systems Product Development”</w:t>
      </w:r>
    </w:p>
    <w:p w14:paraId="03DC7601" w14:textId="77777777" w:rsidR="0042307E" w:rsidRDefault="0042307E">
      <w:pPr>
        <w:jc w:val="center"/>
      </w:pPr>
    </w:p>
    <w:p w14:paraId="3BA7B179" w14:textId="77777777" w:rsidR="0042307E" w:rsidRDefault="0042307E">
      <w:pPr>
        <w:jc w:val="center"/>
      </w:pPr>
    </w:p>
    <w:p w14:paraId="2B502FC6" w14:textId="77777777" w:rsidR="0042307E" w:rsidRDefault="0042307E">
      <w:pPr>
        <w:jc w:val="center"/>
        <w:rPr>
          <w:rFonts w:cs="Arial"/>
          <w:b/>
          <w:sz w:val="52"/>
          <w:szCs w:val="52"/>
        </w:rPr>
      </w:pPr>
      <w:r>
        <w:rPr>
          <w:rFonts w:cs="Arial"/>
          <w:b/>
          <w:sz w:val="52"/>
          <w:szCs w:val="52"/>
        </w:rPr>
        <w:t>Feature – Transport Protocol</w:t>
      </w:r>
    </w:p>
    <w:p w14:paraId="3E4576FA" w14:textId="77777777" w:rsidR="0042307E" w:rsidRDefault="0042307E">
      <w:pPr>
        <w:jc w:val="center"/>
        <w:rPr>
          <w:rFonts w:cs="Arial"/>
          <w:b/>
          <w:sz w:val="52"/>
          <w:szCs w:val="52"/>
        </w:rPr>
      </w:pPr>
    </w:p>
    <w:p w14:paraId="09F22991" w14:textId="77777777" w:rsidR="0042307E" w:rsidRDefault="0042307E">
      <w:pPr>
        <w:jc w:val="center"/>
        <w:rPr>
          <w:rFonts w:cs="Arial"/>
          <w:b/>
          <w:sz w:val="52"/>
          <w:szCs w:val="52"/>
        </w:rPr>
      </w:pPr>
      <w:r>
        <w:rPr>
          <w:rFonts w:cs="Arial"/>
          <w:b/>
          <w:sz w:val="52"/>
          <w:szCs w:val="52"/>
        </w:rPr>
        <w:t>APIM Infotainment Subsystem Part Specific Specification (SPSS)</w:t>
      </w:r>
    </w:p>
    <w:p w14:paraId="2A3163DD" w14:textId="77777777" w:rsidR="0042307E" w:rsidRDefault="0042307E">
      <w:pPr>
        <w:jc w:val="center"/>
      </w:pPr>
    </w:p>
    <w:p w14:paraId="43D0D400" w14:textId="77777777" w:rsidR="0042307E" w:rsidRDefault="0042307E">
      <w:pPr>
        <w:jc w:val="center"/>
      </w:pPr>
    </w:p>
    <w:p w14:paraId="3D61DF1D" w14:textId="77777777" w:rsidR="0042307E" w:rsidRDefault="0042307E">
      <w:pPr>
        <w:jc w:val="center"/>
      </w:pPr>
    </w:p>
    <w:p w14:paraId="6EB93094" w14:textId="77777777" w:rsidR="0042307E" w:rsidRDefault="0042307E">
      <w:pPr>
        <w:jc w:val="center"/>
      </w:pPr>
    </w:p>
    <w:p w14:paraId="51897DD3" w14:textId="77777777" w:rsidR="0042307E" w:rsidRDefault="0042307E">
      <w:pPr>
        <w:jc w:val="center"/>
        <w:rPr>
          <w:rFonts w:cs="Arial"/>
          <w:sz w:val="28"/>
          <w:szCs w:val="28"/>
        </w:rPr>
      </w:pPr>
      <w:r>
        <w:rPr>
          <w:rFonts w:cs="Arial"/>
          <w:sz w:val="28"/>
          <w:szCs w:val="28"/>
        </w:rPr>
        <w:t>Version 1.22</w:t>
      </w:r>
    </w:p>
    <w:p w14:paraId="22ACDC66" w14:textId="77777777" w:rsidR="0042307E" w:rsidRDefault="0042307E">
      <w:pPr>
        <w:jc w:val="center"/>
        <w:rPr>
          <w:rFonts w:cs="Arial"/>
          <w:b/>
          <w:sz w:val="28"/>
          <w:szCs w:val="28"/>
        </w:rPr>
      </w:pPr>
      <w:r>
        <w:rPr>
          <w:rFonts w:cs="Arial"/>
          <w:b/>
          <w:sz w:val="28"/>
          <w:szCs w:val="28"/>
        </w:rPr>
        <w:t>UNCONTROLLED COPY IF PRINTED</w:t>
      </w:r>
    </w:p>
    <w:p w14:paraId="5C8FF93D" w14:textId="77777777" w:rsidR="0042307E" w:rsidRDefault="0042307E">
      <w:pPr>
        <w:jc w:val="center"/>
      </w:pPr>
    </w:p>
    <w:p w14:paraId="1A597E3E" w14:textId="77777777" w:rsidR="0042307E" w:rsidRDefault="0042307E">
      <w:pPr>
        <w:jc w:val="center"/>
        <w:rPr>
          <w:rFonts w:cs="Arial"/>
          <w:b/>
          <w:szCs w:val="22"/>
        </w:rPr>
      </w:pPr>
      <w:r>
        <w:rPr>
          <w:rFonts w:cs="Arial"/>
          <w:b/>
          <w:szCs w:val="22"/>
        </w:rPr>
        <w:t>Version Date: March 18, 2021</w:t>
      </w:r>
    </w:p>
    <w:p w14:paraId="764CC545" w14:textId="77777777" w:rsidR="0042307E" w:rsidRDefault="0042307E">
      <w:pPr>
        <w:jc w:val="center"/>
      </w:pPr>
    </w:p>
    <w:p w14:paraId="7A38E378" w14:textId="77777777" w:rsidR="0042307E" w:rsidRDefault="0042307E">
      <w:pPr>
        <w:jc w:val="center"/>
      </w:pPr>
    </w:p>
    <w:p w14:paraId="737B7916" w14:textId="77777777" w:rsidR="0042307E" w:rsidRDefault="0042307E">
      <w:pPr>
        <w:jc w:val="center"/>
      </w:pPr>
    </w:p>
    <w:p w14:paraId="62E142FE" w14:textId="77777777" w:rsidR="0042307E" w:rsidRDefault="0042307E">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76D3E9CE" w14:textId="77777777" w:rsidR="0042307E" w:rsidRDefault="0042307E">
      <w:pPr>
        <w:jc w:val="center"/>
        <w:outlineLvl w:val="0"/>
        <w:rPr>
          <w:rFonts w:cs="Arial"/>
          <w:b/>
          <w:bCs/>
          <w:sz w:val="28"/>
          <w:szCs w:val="28"/>
          <w:u w:val="single"/>
        </w:rPr>
      </w:pPr>
      <w:r>
        <w:rPr>
          <w:b/>
          <w:sz w:val="36"/>
          <w:szCs w:val="36"/>
        </w:rPr>
        <w:br w:type="page"/>
      </w:r>
      <w:bookmarkStart w:id="0" w:name="_Toc66950292"/>
      <w:r>
        <w:rPr>
          <w:rFonts w:cs="Arial"/>
          <w:b/>
          <w:bCs/>
          <w:sz w:val="28"/>
          <w:szCs w:val="28"/>
          <w:u w:val="single"/>
        </w:rPr>
        <w:lastRenderedPageBreak/>
        <w:t>Revision History</w:t>
      </w:r>
      <w:bookmarkEnd w:id="0"/>
    </w:p>
    <w:p w14:paraId="3ABD7461" w14:textId="77777777" w:rsidR="0042307E" w:rsidRDefault="0042307E">
      <w:pPr>
        <w:rPr>
          <w:rFonts w:cs="Arial"/>
        </w:rPr>
      </w:pPr>
    </w:p>
    <w:p w14:paraId="1126807D" w14:textId="77777777" w:rsidR="0042307E" w:rsidRDefault="0042307E">
      <w:pPr>
        <w:rPr>
          <w:rFonts w:cs="Arial"/>
        </w:rPr>
      </w:pPr>
    </w:p>
    <w:tbl>
      <w:tblPr>
        <w:tblW w:w="10980" w:type="dxa"/>
        <w:jc w:val="center"/>
        <w:tblLayout w:type="fixed"/>
        <w:tblLook w:val="04A0" w:firstRow="1" w:lastRow="0" w:firstColumn="1" w:lastColumn="0" w:noHBand="0" w:noVBand="1"/>
      </w:tblPr>
      <w:tblGrid>
        <w:gridCol w:w="1801"/>
        <w:gridCol w:w="1020"/>
        <w:gridCol w:w="3201"/>
        <w:gridCol w:w="4958"/>
      </w:tblGrid>
      <w:tr w:rsidR="0042307E" w14:paraId="2657998F" w14:textId="77777777" w:rsidTr="0042307E">
        <w:trPr>
          <w:trHeight w:val="360"/>
          <w:jc w:val="center"/>
        </w:trPr>
        <w:tc>
          <w:tcPr>
            <w:tcW w:w="180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D1BE752" w14:textId="77777777" w:rsidR="0042307E" w:rsidRDefault="0042307E">
            <w:pPr>
              <w:jc w:val="center"/>
              <w:rPr>
                <w:rFonts w:cs="Arial"/>
                <w:b/>
                <w:bCs/>
                <w:lang w:val="fr-FR"/>
              </w:rPr>
            </w:pPr>
            <w:r>
              <w:rPr>
                <w:rFonts w:cs="Arial"/>
                <w:b/>
                <w:bCs/>
                <w:lang w:val="fr-FR"/>
              </w:rPr>
              <w:t>Date</w:t>
            </w:r>
          </w:p>
        </w:tc>
        <w:tc>
          <w:tcPr>
            <w:tcW w:w="10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285F934" w14:textId="77777777" w:rsidR="0042307E" w:rsidRDefault="0042307E">
            <w:pPr>
              <w:jc w:val="center"/>
              <w:rPr>
                <w:rFonts w:cs="Arial"/>
                <w:b/>
                <w:bCs/>
                <w:lang w:val="fr-FR"/>
              </w:rPr>
            </w:pPr>
            <w:r>
              <w:rPr>
                <w:rFonts w:cs="Arial"/>
                <w:b/>
                <w:bCs/>
                <w:lang w:val="fr-FR"/>
              </w:rPr>
              <w:t>Version</w:t>
            </w:r>
          </w:p>
        </w:tc>
        <w:tc>
          <w:tcPr>
            <w:tcW w:w="8159"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8B5ED25" w14:textId="77777777" w:rsidR="0042307E" w:rsidRDefault="0042307E" w:rsidP="0042307E">
            <w:pPr>
              <w:jc w:val="center"/>
              <w:rPr>
                <w:rFonts w:cs="Arial"/>
                <w:b/>
                <w:bCs/>
                <w:lang w:val="fr-FR"/>
              </w:rPr>
            </w:pPr>
            <w:r>
              <w:rPr>
                <w:rFonts w:cs="Arial"/>
                <w:b/>
                <w:bCs/>
                <w:lang w:val="fr-FR"/>
              </w:rPr>
              <w:t>Notes</w:t>
            </w:r>
          </w:p>
        </w:tc>
      </w:tr>
      <w:tr w:rsidR="0042307E" w:rsidRPr="004D5A5B" w14:paraId="2FC7C81E"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09AAC9C3" w14:textId="77777777" w:rsidR="0042307E" w:rsidRPr="004D5A5B" w:rsidRDefault="0042307E" w:rsidP="0042307E">
            <w:pPr>
              <w:rPr>
                <w:rFonts w:cs="Arial"/>
                <w:b/>
                <w:sz w:val="16"/>
                <w:lang w:val="fr-FR"/>
              </w:rPr>
            </w:pPr>
            <w:r w:rsidRPr="004D5A5B">
              <w:rPr>
                <w:rFonts w:cs="Arial"/>
                <w:b/>
                <w:sz w:val="16"/>
                <w:lang w:val="fr-FR"/>
              </w:rPr>
              <w:t>May 31, 2013</w:t>
            </w:r>
          </w:p>
        </w:tc>
        <w:tc>
          <w:tcPr>
            <w:tcW w:w="1020" w:type="dxa"/>
            <w:tcBorders>
              <w:top w:val="single" w:sz="6" w:space="0" w:color="auto"/>
              <w:left w:val="single" w:sz="6" w:space="0" w:color="auto"/>
              <w:bottom w:val="single" w:sz="6" w:space="0" w:color="auto"/>
              <w:right w:val="single" w:sz="6" w:space="0" w:color="auto"/>
            </w:tcBorders>
          </w:tcPr>
          <w:p w14:paraId="780AE3E6" w14:textId="77777777" w:rsidR="0042307E" w:rsidRPr="004D5A5B" w:rsidRDefault="0042307E" w:rsidP="0042307E">
            <w:pPr>
              <w:jc w:val="center"/>
              <w:rPr>
                <w:rFonts w:cs="Arial"/>
                <w:b/>
                <w:sz w:val="16"/>
                <w:lang w:val="fr-FR"/>
              </w:rPr>
            </w:pPr>
            <w:r w:rsidRPr="004D5A5B">
              <w:rPr>
                <w:rFonts w:cs="Arial"/>
                <w:b/>
                <w:sz w:val="16"/>
                <w:lang w:val="fr-FR"/>
              </w:rPr>
              <w:t>1.0</w:t>
            </w:r>
          </w:p>
        </w:tc>
        <w:tc>
          <w:tcPr>
            <w:tcW w:w="8159" w:type="dxa"/>
            <w:gridSpan w:val="2"/>
            <w:tcBorders>
              <w:top w:val="single" w:sz="6" w:space="0" w:color="auto"/>
              <w:left w:val="single" w:sz="6" w:space="0" w:color="auto"/>
              <w:bottom w:val="single" w:sz="6" w:space="0" w:color="auto"/>
              <w:right w:val="single" w:sz="6" w:space="0" w:color="auto"/>
            </w:tcBorders>
          </w:tcPr>
          <w:p w14:paraId="54D5F93F" w14:textId="77777777" w:rsidR="0042307E" w:rsidRPr="004D5A5B" w:rsidRDefault="0042307E" w:rsidP="0042307E">
            <w:pPr>
              <w:rPr>
                <w:rFonts w:cs="Arial"/>
                <w:b/>
                <w:sz w:val="16"/>
              </w:rPr>
            </w:pPr>
            <w:r w:rsidRPr="004D5A5B">
              <w:rPr>
                <w:rFonts w:cs="Arial"/>
                <w:b/>
                <w:sz w:val="16"/>
              </w:rPr>
              <w:t>Initial Release</w:t>
            </w:r>
          </w:p>
        </w:tc>
      </w:tr>
      <w:tr w:rsidR="0042307E" w14:paraId="013E51BA"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1E5505C3"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3ECABBAB"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028E60F2"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2B29E4E1" w14:textId="77777777" w:rsidR="0042307E" w:rsidRDefault="0042307E" w:rsidP="0042307E">
            <w:pPr>
              <w:rPr>
                <w:rFonts w:cs="Arial"/>
                <w:sz w:val="16"/>
              </w:rPr>
            </w:pPr>
          </w:p>
        </w:tc>
      </w:tr>
      <w:tr w:rsidR="0042307E" w:rsidRPr="004D5A5B" w14:paraId="3560D248"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4ED209B6" w14:textId="77777777" w:rsidR="0042307E" w:rsidRPr="004D5A5B" w:rsidRDefault="0042307E" w:rsidP="0042307E">
            <w:pPr>
              <w:rPr>
                <w:rFonts w:cs="Arial"/>
                <w:b/>
                <w:sz w:val="16"/>
                <w:lang w:val="fr-FR"/>
              </w:rPr>
            </w:pPr>
            <w:r w:rsidRPr="004D5A5B">
              <w:rPr>
                <w:rFonts w:cs="Arial"/>
                <w:b/>
                <w:sz w:val="16"/>
              </w:rPr>
              <w:t>October</w:t>
            </w:r>
            <w:r w:rsidRPr="004D5A5B">
              <w:rPr>
                <w:rFonts w:cs="Arial"/>
                <w:b/>
                <w:sz w:val="16"/>
                <w:lang w:val="fr-FR"/>
              </w:rPr>
              <w:t xml:space="preserve"> 17, 2013</w:t>
            </w:r>
          </w:p>
        </w:tc>
        <w:tc>
          <w:tcPr>
            <w:tcW w:w="1020" w:type="dxa"/>
            <w:tcBorders>
              <w:top w:val="single" w:sz="6" w:space="0" w:color="auto"/>
              <w:left w:val="single" w:sz="6" w:space="0" w:color="auto"/>
              <w:bottom w:val="single" w:sz="6" w:space="0" w:color="auto"/>
              <w:right w:val="single" w:sz="6" w:space="0" w:color="auto"/>
            </w:tcBorders>
          </w:tcPr>
          <w:p w14:paraId="6ACB6D59" w14:textId="77777777" w:rsidR="0042307E" w:rsidRPr="004D5A5B" w:rsidRDefault="0042307E" w:rsidP="0042307E">
            <w:pPr>
              <w:jc w:val="center"/>
              <w:rPr>
                <w:rFonts w:cs="Arial"/>
                <w:b/>
                <w:sz w:val="16"/>
                <w:lang w:val="fr-FR"/>
              </w:rPr>
            </w:pPr>
            <w:r w:rsidRPr="004D5A5B">
              <w:rPr>
                <w:rFonts w:cs="Arial"/>
                <w:b/>
                <w:sz w:val="16"/>
                <w:lang w:val="fr-FR"/>
              </w:rPr>
              <w:t>1.1</w:t>
            </w:r>
          </w:p>
        </w:tc>
        <w:tc>
          <w:tcPr>
            <w:tcW w:w="8159" w:type="dxa"/>
            <w:gridSpan w:val="2"/>
            <w:tcBorders>
              <w:top w:val="single" w:sz="6" w:space="0" w:color="auto"/>
              <w:left w:val="single" w:sz="6" w:space="0" w:color="auto"/>
              <w:bottom w:val="single" w:sz="6" w:space="0" w:color="auto"/>
              <w:right w:val="single" w:sz="6" w:space="0" w:color="auto"/>
            </w:tcBorders>
          </w:tcPr>
          <w:p w14:paraId="192ED9A8" w14:textId="77777777" w:rsidR="0042307E" w:rsidRPr="004D5A5B" w:rsidRDefault="0042307E" w:rsidP="0042307E">
            <w:pPr>
              <w:rPr>
                <w:rFonts w:cs="Arial"/>
                <w:b/>
                <w:sz w:val="16"/>
              </w:rPr>
            </w:pPr>
          </w:p>
        </w:tc>
      </w:tr>
      <w:tr w:rsidR="0042307E" w14:paraId="2FD2D987" w14:textId="77777777" w:rsidTr="0042307E">
        <w:trPr>
          <w:trHeight w:val="237"/>
          <w:jc w:val="center"/>
        </w:trPr>
        <w:tc>
          <w:tcPr>
            <w:tcW w:w="1801" w:type="dxa"/>
            <w:tcBorders>
              <w:top w:val="single" w:sz="6" w:space="0" w:color="auto"/>
              <w:left w:val="single" w:sz="6" w:space="0" w:color="auto"/>
              <w:right w:val="single" w:sz="6" w:space="0" w:color="auto"/>
            </w:tcBorders>
          </w:tcPr>
          <w:p w14:paraId="5E6FDC3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460DFF6" w14:textId="77777777" w:rsidR="0042307E" w:rsidRDefault="0042307E" w:rsidP="0042307E">
            <w:pPr>
              <w:rPr>
                <w:rFonts w:cs="Arial"/>
                <w:sz w:val="16"/>
              </w:rPr>
            </w:pPr>
            <w:r>
              <w:rPr>
                <w:rFonts w:cs="Arial"/>
                <w:sz w:val="16"/>
              </w:rPr>
              <w:t>TP-GFEA-295336-2-Transport Protocol</w:t>
            </w:r>
          </w:p>
        </w:tc>
        <w:tc>
          <w:tcPr>
            <w:tcW w:w="4958" w:type="dxa"/>
            <w:tcBorders>
              <w:top w:val="single" w:sz="6" w:space="0" w:color="auto"/>
              <w:left w:val="single" w:sz="6" w:space="0" w:color="auto"/>
              <w:bottom w:val="single" w:sz="6" w:space="0" w:color="auto"/>
              <w:right w:val="single" w:sz="6" w:space="0" w:color="auto"/>
            </w:tcBorders>
          </w:tcPr>
          <w:p w14:paraId="137CA501" w14:textId="77777777" w:rsidR="0042307E" w:rsidRDefault="0042307E" w:rsidP="0042307E">
            <w:pPr>
              <w:rPr>
                <w:rFonts w:cs="Arial"/>
                <w:sz w:val="16"/>
              </w:rPr>
            </w:pPr>
            <w:proofErr w:type="spellStart"/>
            <w:r>
              <w:rPr>
                <w:rFonts w:cs="Arial"/>
                <w:sz w:val="16"/>
              </w:rPr>
              <w:t>asimukhi</w:t>
            </w:r>
            <w:proofErr w:type="spellEnd"/>
            <w:r>
              <w:rPr>
                <w:rFonts w:cs="Arial"/>
                <w:sz w:val="16"/>
              </w:rPr>
              <w:t xml:space="preserve">: added new signal ID 0x8D </w:t>
            </w:r>
            <w:proofErr w:type="spellStart"/>
            <w:r>
              <w:rPr>
                <w:rFonts w:cs="Arial"/>
                <w:sz w:val="16"/>
              </w:rPr>
              <w:t>RadioText_St</w:t>
            </w:r>
            <w:proofErr w:type="spellEnd"/>
            <w:r>
              <w:rPr>
                <w:rFonts w:cs="Arial"/>
                <w:sz w:val="16"/>
              </w:rPr>
              <w:t xml:space="preserve"> to support 128 characters on DAB.</w:t>
            </w:r>
          </w:p>
        </w:tc>
      </w:tr>
      <w:tr w:rsidR="0042307E" w14:paraId="7C8D4D8C" w14:textId="77777777" w:rsidTr="0042307E">
        <w:trPr>
          <w:trHeight w:val="237"/>
          <w:jc w:val="center"/>
        </w:trPr>
        <w:tc>
          <w:tcPr>
            <w:tcW w:w="1801" w:type="dxa"/>
            <w:tcBorders>
              <w:left w:val="single" w:sz="6" w:space="0" w:color="auto"/>
              <w:right w:val="single" w:sz="6" w:space="0" w:color="auto"/>
            </w:tcBorders>
          </w:tcPr>
          <w:p w14:paraId="46EFD26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9689D40" w14:textId="77777777" w:rsidR="0042307E" w:rsidRDefault="0042307E" w:rsidP="0042307E">
            <w:pPr>
              <w:rPr>
                <w:rFonts w:cs="Arial"/>
                <w:sz w:val="16"/>
              </w:rPr>
            </w:pPr>
            <w:r>
              <w:rPr>
                <w:rFonts w:cs="Arial"/>
                <w:sz w:val="16"/>
              </w:rPr>
              <w:t>TP-PHY-GTPC-138122-6-AUDIO - RDISP</w:t>
            </w:r>
          </w:p>
        </w:tc>
        <w:tc>
          <w:tcPr>
            <w:tcW w:w="4958" w:type="dxa"/>
            <w:tcBorders>
              <w:top w:val="single" w:sz="6" w:space="0" w:color="auto"/>
              <w:left w:val="single" w:sz="6" w:space="0" w:color="auto"/>
              <w:bottom w:val="single" w:sz="6" w:space="0" w:color="auto"/>
              <w:right w:val="single" w:sz="6" w:space="0" w:color="auto"/>
            </w:tcBorders>
          </w:tcPr>
          <w:p w14:paraId="3D65918B" w14:textId="77777777" w:rsidR="0042307E" w:rsidRDefault="0042307E" w:rsidP="0042307E">
            <w:pPr>
              <w:rPr>
                <w:rFonts w:cs="Arial"/>
                <w:sz w:val="16"/>
              </w:rPr>
            </w:pPr>
            <w:proofErr w:type="spellStart"/>
            <w:r>
              <w:rPr>
                <w:rFonts w:cs="Arial"/>
                <w:sz w:val="16"/>
              </w:rPr>
              <w:t>asimukhi</w:t>
            </w:r>
            <w:proofErr w:type="spellEnd"/>
            <w:r>
              <w:rPr>
                <w:rFonts w:cs="Arial"/>
                <w:sz w:val="16"/>
              </w:rPr>
              <w:t xml:space="preserve">: added signals </w:t>
            </w:r>
            <w:proofErr w:type="spellStart"/>
            <w:r>
              <w:rPr>
                <w:rFonts w:cs="Arial"/>
                <w:sz w:val="16"/>
              </w:rPr>
              <w:t>GetDABPresetInfo_</w:t>
            </w:r>
            <w:proofErr w:type="gramStart"/>
            <w:r>
              <w:rPr>
                <w:rFonts w:cs="Arial"/>
                <w:sz w:val="16"/>
              </w:rPr>
              <w:t>Rsp;GetDABStationList</w:t>
            </w:r>
            <w:proofErr w:type="gramEnd"/>
            <w:r>
              <w:rPr>
                <w:rFonts w:cs="Arial"/>
                <w:sz w:val="16"/>
              </w:rPr>
              <w:t>_Rsp</w:t>
            </w:r>
            <w:proofErr w:type="spellEnd"/>
            <w:r>
              <w:rPr>
                <w:rFonts w:cs="Arial"/>
                <w:sz w:val="16"/>
              </w:rPr>
              <w:t xml:space="preserve">; EnsembleName2_St; RadioText2_St; </w:t>
            </w:r>
            <w:proofErr w:type="spellStart"/>
            <w:r>
              <w:rPr>
                <w:rFonts w:cs="Arial"/>
                <w:sz w:val="16"/>
              </w:rPr>
              <w:t>GetDABEnsembleName_Rsp</w:t>
            </w:r>
            <w:proofErr w:type="spellEnd"/>
            <w:r>
              <w:rPr>
                <w:rFonts w:cs="Arial"/>
                <w:sz w:val="16"/>
              </w:rPr>
              <w:t>; to fulfill the DAB-improvements.</w:t>
            </w:r>
          </w:p>
        </w:tc>
      </w:tr>
      <w:tr w:rsidR="0042307E" w14:paraId="6E2D81CB" w14:textId="77777777" w:rsidTr="0042307E">
        <w:trPr>
          <w:trHeight w:val="237"/>
          <w:jc w:val="center"/>
        </w:trPr>
        <w:tc>
          <w:tcPr>
            <w:tcW w:w="1801" w:type="dxa"/>
            <w:tcBorders>
              <w:left w:val="single" w:sz="6" w:space="0" w:color="auto"/>
              <w:right w:val="single" w:sz="6" w:space="0" w:color="auto"/>
            </w:tcBorders>
          </w:tcPr>
          <w:p w14:paraId="53E4DBB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DCDA5AB" w14:textId="77777777" w:rsidR="0042307E" w:rsidRDefault="0042307E" w:rsidP="0042307E">
            <w:pPr>
              <w:rPr>
                <w:rFonts w:cs="Arial"/>
                <w:sz w:val="16"/>
              </w:rPr>
            </w:pPr>
            <w:r>
              <w:rPr>
                <w:rFonts w:cs="Arial"/>
                <w:sz w:val="16"/>
              </w:rPr>
              <w:t xml:space="preserve">TP-PHY-GTPC-160781-2-MediaPlayerServer - </w:t>
            </w:r>
            <w:proofErr w:type="spellStart"/>
            <w:r>
              <w:rPr>
                <w:rFonts w:cs="Arial"/>
                <w:sz w:val="16"/>
              </w:rPr>
              <w:t>MediaPlayerClient</w:t>
            </w:r>
            <w:proofErr w:type="spellEnd"/>
          </w:p>
        </w:tc>
        <w:tc>
          <w:tcPr>
            <w:tcW w:w="4958" w:type="dxa"/>
            <w:tcBorders>
              <w:top w:val="single" w:sz="6" w:space="0" w:color="auto"/>
              <w:left w:val="single" w:sz="6" w:space="0" w:color="auto"/>
              <w:bottom w:val="single" w:sz="6" w:space="0" w:color="auto"/>
              <w:right w:val="single" w:sz="6" w:space="0" w:color="auto"/>
            </w:tcBorders>
          </w:tcPr>
          <w:p w14:paraId="25594EB7" w14:textId="77777777" w:rsidR="0042307E" w:rsidRDefault="0042307E" w:rsidP="0042307E">
            <w:pPr>
              <w:rPr>
                <w:rFonts w:cs="Arial"/>
                <w:sz w:val="16"/>
              </w:rPr>
            </w:pPr>
            <w:proofErr w:type="spellStart"/>
            <w:r>
              <w:rPr>
                <w:rFonts w:cs="Arial"/>
                <w:sz w:val="16"/>
              </w:rPr>
              <w:t>asimukhi</w:t>
            </w:r>
            <w:proofErr w:type="spellEnd"/>
            <w:r>
              <w:rPr>
                <w:rFonts w:cs="Arial"/>
                <w:sz w:val="16"/>
              </w:rPr>
              <w:t xml:space="preserve">: added signal </w:t>
            </w:r>
            <w:proofErr w:type="spellStart"/>
            <w:r>
              <w:rPr>
                <w:rFonts w:cs="Arial"/>
                <w:sz w:val="16"/>
              </w:rPr>
              <w:t>GetDABPresetInfo_Rsp</w:t>
            </w:r>
            <w:proofErr w:type="spellEnd"/>
            <w:r>
              <w:rPr>
                <w:rFonts w:cs="Arial"/>
                <w:sz w:val="16"/>
              </w:rPr>
              <w:t xml:space="preserve"> to fulfill the DAB-improvements.</w:t>
            </w:r>
          </w:p>
        </w:tc>
      </w:tr>
      <w:tr w:rsidR="0042307E" w14:paraId="264C1B05" w14:textId="77777777" w:rsidTr="0042307E">
        <w:trPr>
          <w:trHeight w:val="237"/>
          <w:jc w:val="center"/>
        </w:trPr>
        <w:tc>
          <w:tcPr>
            <w:tcW w:w="1801" w:type="dxa"/>
            <w:tcBorders>
              <w:left w:val="single" w:sz="6" w:space="0" w:color="auto"/>
              <w:bottom w:val="single" w:sz="6" w:space="0" w:color="auto"/>
              <w:right w:val="single" w:sz="6" w:space="0" w:color="auto"/>
            </w:tcBorders>
          </w:tcPr>
          <w:p w14:paraId="62D9353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1DC65F6" w14:textId="77777777" w:rsidR="0042307E" w:rsidRDefault="0042307E" w:rsidP="0042307E">
            <w:pPr>
              <w:rPr>
                <w:rFonts w:cs="Arial"/>
                <w:sz w:val="16"/>
              </w:rPr>
            </w:pPr>
            <w:r>
              <w:rPr>
                <w:rFonts w:cs="Arial"/>
                <w:sz w:val="16"/>
              </w:rPr>
              <w:t>TP-LOG-GTPC-296321-1-SID-8D-RadioText2_St</w:t>
            </w:r>
          </w:p>
        </w:tc>
        <w:tc>
          <w:tcPr>
            <w:tcW w:w="4958" w:type="dxa"/>
            <w:tcBorders>
              <w:top w:val="single" w:sz="6" w:space="0" w:color="auto"/>
              <w:left w:val="single" w:sz="6" w:space="0" w:color="auto"/>
              <w:bottom w:val="single" w:sz="6" w:space="0" w:color="auto"/>
              <w:right w:val="single" w:sz="6" w:space="0" w:color="auto"/>
            </w:tcBorders>
          </w:tcPr>
          <w:p w14:paraId="3F40716C" w14:textId="77777777" w:rsidR="0042307E" w:rsidRDefault="0042307E" w:rsidP="0042307E">
            <w:pPr>
              <w:rPr>
                <w:rFonts w:cs="Arial"/>
                <w:sz w:val="16"/>
              </w:rPr>
            </w:pPr>
            <w:proofErr w:type="spellStart"/>
            <w:r>
              <w:rPr>
                <w:rFonts w:cs="Arial"/>
                <w:sz w:val="16"/>
              </w:rPr>
              <w:t>asimukhi</w:t>
            </w:r>
            <w:proofErr w:type="spellEnd"/>
            <w:r>
              <w:rPr>
                <w:rFonts w:cs="Arial"/>
                <w:sz w:val="16"/>
              </w:rPr>
              <w:t>: added support for up to 128 characters</w:t>
            </w:r>
          </w:p>
        </w:tc>
      </w:tr>
      <w:tr w:rsidR="0042307E" w14:paraId="3049987F"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50B5600A"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59323593"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763E2F5A"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4AAB7F90" w14:textId="77777777" w:rsidR="0042307E" w:rsidRDefault="0042307E" w:rsidP="0042307E">
            <w:pPr>
              <w:rPr>
                <w:rFonts w:cs="Arial"/>
                <w:sz w:val="16"/>
              </w:rPr>
            </w:pPr>
          </w:p>
        </w:tc>
      </w:tr>
      <w:tr w:rsidR="0042307E" w:rsidRPr="004D5A5B" w14:paraId="0FBCF2B4"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126C0A2B" w14:textId="77777777" w:rsidR="0042307E" w:rsidRPr="004D5A5B" w:rsidRDefault="0042307E" w:rsidP="0042307E">
            <w:pPr>
              <w:rPr>
                <w:rFonts w:cs="Arial"/>
                <w:b/>
                <w:sz w:val="16"/>
                <w:lang w:val="fr-FR"/>
              </w:rPr>
            </w:pPr>
            <w:r w:rsidRPr="00F24D19">
              <w:rPr>
                <w:rFonts w:cs="Arial"/>
                <w:b/>
                <w:sz w:val="16"/>
              </w:rPr>
              <w:t>December 4, 2013</w:t>
            </w:r>
          </w:p>
        </w:tc>
        <w:tc>
          <w:tcPr>
            <w:tcW w:w="1020" w:type="dxa"/>
            <w:tcBorders>
              <w:top w:val="single" w:sz="6" w:space="0" w:color="auto"/>
              <w:left w:val="single" w:sz="6" w:space="0" w:color="auto"/>
              <w:bottom w:val="single" w:sz="6" w:space="0" w:color="auto"/>
              <w:right w:val="single" w:sz="6" w:space="0" w:color="auto"/>
            </w:tcBorders>
          </w:tcPr>
          <w:p w14:paraId="55CED8C7" w14:textId="77777777" w:rsidR="0042307E" w:rsidRPr="004D5A5B" w:rsidRDefault="0042307E" w:rsidP="0042307E">
            <w:pPr>
              <w:jc w:val="center"/>
              <w:rPr>
                <w:rFonts w:cs="Arial"/>
                <w:b/>
                <w:sz w:val="16"/>
                <w:lang w:val="fr-FR"/>
              </w:rPr>
            </w:pPr>
            <w:r>
              <w:rPr>
                <w:rFonts w:cs="Arial"/>
                <w:b/>
                <w:sz w:val="16"/>
                <w:lang w:val="fr-FR"/>
              </w:rPr>
              <w:t>1.2</w:t>
            </w:r>
          </w:p>
        </w:tc>
        <w:tc>
          <w:tcPr>
            <w:tcW w:w="8159" w:type="dxa"/>
            <w:gridSpan w:val="2"/>
            <w:tcBorders>
              <w:top w:val="single" w:sz="6" w:space="0" w:color="auto"/>
              <w:left w:val="single" w:sz="6" w:space="0" w:color="auto"/>
              <w:bottom w:val="single" w:sz="6" w:space="0" w:color="auto"/>
              <w:right w:val="single" w:sz="6" w:space="0" w:color="auto"/>
            </w:tcBorders>
          </w:tcPr>
          <w:p w14:paraId="7B5F3D3B" w14:textId="77777777" w:rsidR="0042307E" w:rsidRPr="004D5A5B" w:rsidRDefault="0042307E" w:rsidP="0042307E">
            <w:pPr>
              <w:rPr>
                <w:rFonts w:cs="Arial"/>
                <w:b/>
                <w:sz w:val="16"/>
              </w:rPr>
            </w:pPr>
          </w:p>
        </w:tc>
      </w:tr>
      <w:tr w:rsidR="0042307E" w14:paraId="65333E57" w14:textId="77777777" w:rsidTr="0042307E">
        <w:trPr>
          <w:trHeight w:val="237"/>
          <w:jc w:val="center"/>
        </w:trPr>
        <w:tc>
          <w:tcPr>
            <w:tcW w:w="1801" w:type="dxa"/>
            <w:tcBorders>
              <w:top w:val="single" w:sz="6" w:space="0" w:color="auto"/>
              <w:left w:val="single" w:sz="6" w:space="0" w:color="auto"/>
              <w:right w:val="single" w:sz="6" w:space="0" w:color="auto"/>
            </w:tcBorders>
          </w:tcPr>
          <w:p w14:paraId="5EB7970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4295410" w14:textId="77777777" w:rsidR="0042307E" w:rsidRDefault="0042307E" w:rsidP="0042307E">
            <w:pPr>
              <w:rPr>
                <w:rFonts w:cs="Arial"/>
                <w:sz w:val="16"/>
              </w:rPr>
            </w:pPr>
            <w:r>
              <w:rPr>
                <w:rFonts w:cs="Arial"/>
                <w:sz w:val="16"/>
              </w:rPr>
              <w:t>TP-GREQ-138092-7-Signal Utilization</w:t>
            </w:r>
          </w:p>
        </w:tc>
        <w:tc>
          <w:tcPr>
            <w:tcW w:w="4958" w:type="dxa"/>
            <w:tcBorders>
              <w:top w:val="single" w:sz="6" w:space="0" w:color="auto"/>
              <w:left w:val="single" w:sz="6" w:space="0" w:color="auto"/>
              <w:bottom w:val="single" w:sz="6" w:space="0" w:color="auto"/>
              <w:right w:val="single" w:sz="6" w:space="0" w:color="auto"/>
            </w:tcBorders>
          </w:tcPr>
          <w:p w14:paraId="008ABAF7" w14:textId="77777777" w:rsidR="0042307E" w:rsidRDefault="0042307E" w:rsidP="0042307E">
            <w:pPr>
              <w:rPr>
                <w:rFonts w:cs="Arial"/>
                <w:sz w:val="16"/>
              </w:rPr>
            </w:pPr>
            <w:r>
              <w:rPr>
                <w:rFonts w:cs="Arial"/>
                <w:sz w:val="16"/>
              </w:rPr>
              <w:t>sorris1: Added MobileCom_Service2 for Embedded Modem</w:t>
            </w:r>
          </w:p>
        </w:tc>
      </w:tr>
      <w:tr w:rsidR="0042307E" w14:paraId="41C5929B" w14:textId="77777777" w:rsidTr="0042307E">
        <w:trPr>
          <w:trHeight w:val="237"/>
          <w:jc w:val="center"/>
        </w:trPr>
        <w:tc>
          <w:tcPr>
            <w:tcW w:w="1801" w:type="dxa"/>
            <w:tcBorders>
              <w:left w:val="single" w:sz="6" w:space="0" w:color="auto"/>
              <w:right w:val="single" w:sz="6" w:space="0" w:color="auto"/>
            </w:tcBorders>
          </w:tcPr>
          <w:p w14:paraId="79EB7AA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9CE39CE" w14:textId="77777777" w:rsidR="0042307E" w:rsidRDefault="0042307E" w:rsidP="0042307E">
            <w:pPr>
              <w:rPr>
                <w:rFonts w:cs="Arial"/>
                <w:sz w:val="16"/>
              </w:rPr>
            </w:pPr>
            <w:r>
              <w:rPr>
                <w:rFonts w:cs="Arial"/>
                <w:sz w:val="16"/>
              </w:rPr>
              <w:t>TP-PHY-GTPC-223473-3-TCU - APIM</w:t>
            </w:r>
          </w:p>
        </w:tc>
        <w:tc>
          <w:tcPr>
            <w:tcW w:w="4958" w:type="dxa"/>
            <w:tcBorders>
              <w:top w:val="single" w:sz="6" w:space="0" w:color="auto"/>
              <w:left w:val="single" w:sz="6" w:space="0" w:color="auto"/>
              <w:bottom w:val="single" w:sz="6" w:space="0" w:color="auto"/>
              <w:right w:val="single" w:sz="6" w:space="0" w:color="auto"/>
            </w:tcBorders>
          </w:tcPr>
          <w:p w14:paraId="578C7085" w14:textId="77777777" w:rsidR="0042307E" w:rsidRDefault="0042307E" w:rsidP="0042307E">
            <w:pPr>
              <w:rPr>
                <w:rFonts w:cs="Arial"/>
                <w:sz w:val="16"/>
              </w:rPr>
            </w:pPr>
            <w:r>
              <w:rPr>
                <w:rFonts w:cs="Arial"/>
                <w:sz w:val="16"/>
              </w:rPr>
              <w:t>sorris1: Added SID 90</w:t>
            </w:r>
          </w:p>
        </w:tc>
      </w:tr>
      <w:tr w:rsidR="0042307E" w14:paraId="42AC789C" w14:textId="77777777" w:rsidTr="0042307E">
        <w:trPr>
          <w:trHeight w:val="237"/>
          <w:jc w:val="center"/>
        </w:trPr>
        <w:tc>
          <w:tcPr>
            <w:tcW w:w="1801" w:type="dxa"/>
            <w:tcBorders>
              <w:left w:val="single" w:sz="6" w:space="0" w:color="auto"/>
              <w:bottom w:val="single" w:sz="6" w:space="0" w:color="auto"/>
              <w:right w:val="single" w:sz="6" w:space="0" w:color="auto"/>
            </w:tcBorders>
          </w:tcPr>
          <w:p w14:paraId="53961A8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0856FAF" w14:textId="77777777" w:rsidR="0042307E" w:rsidRDefault="0042307E" w:rsidP="0042307E">
            <w:pPr>
              <w:rPr>
                <w:rFonts w:cs="Arial"/>
                <w:sz w:val="16"/>
              </w:rPr>
            </w:pPr>
            <w:r>
              <w:rPr>
                <w:rFonts w:cs="Arial"/>
                <w:sz w:val="16"/>
              </w:rPr>
              <w:t>TP-LOG-GTPC-305875-1-SID-90-EmergencyCallText_St</w:t>
            </w:r>
          </w:p>
        </w:tc>
        <w:tc>
          <w:tcPr>
            <w:tcW w:w="4958" w:type="dxa"/>
            <w:tcBorders>
              <w:top w:val="single" w:sz="6" w:space="0" w:color="auto"/>
              <w:left w:val="single" w:sz="6" w:space="0" w:color="auto"/>
              <w:bottom w:val="single" w:sz="6" w:space="0" w:color="auto"/>
              <w:right w:val="single" w:sz="6" w:space="0" w:color="auto"/>
            </w:tcBorders>
          </w:tcPr>
          <w:p w14:paraId="5A1A6BF5" w14:textId="77777777" w:rsidR="0042307E" w:rsidRDefault="0042307E" w:rsidP="0042307E">
            <w:pPr>
              <w:rPr>
                <w:rFonts w:cs="Arial"/>
                <w:sz w:val="16"/>
              </w:rPr>
            </w:pPr>
            <w:r>
              <w:rPr>
                <w:rFonts w:cs="Arial"/>
                <w:sz w:val="16"/>
              </w:rPr>
              <w:t>sorris1: New Requirement</w:t>
            </w:r>
          </w:p>
        </w:tc>
      </w:tr>
      <w:tr w:rsidR="0042307E" w14:paraId="093B87D0"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6D9BD402"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0E213AAE"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2BD4D2B2"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1EA3B3F5" w14:textId="77777777" w:rsidR="0042307E" w:rsidRDefault="0042307E" w:rsidP="0042307E">
            <w:pPr>
              <w:rPr>
                <w:rFonts w:cs="Arial"/>
                <w:sz w:val="16"/>
              </w:rPr>
            </w:pPr>
          </w:p>
        </w:tc>
      </w:tr>
      <w:tr w:rsidR="0042307E" w:rsidRPr="004D5A5B" w14:paraId="409F2514"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4BD5E6D1" w14:textId="77777777" w:rsidR="0042307E" w:rsidRPr="004D5A5B" w:rsidRDefault="0042307E" w:rsidP="0042307E">
            <w:pPr>
              <w:rPr>
                <w:rFonts w:cs="Arial"/>
                <w:b/>
                <w:sz w:val="16"/>
                <w:lang w:val="fr-FR"/>
              </w:rPr>
            </w:pPr>
            <w:r w:rsidRPr="00F24D19">
              <w:rPr>
                <w:rFonts w:cs="Arial"/>
                <w:b/>
                <w:sz w:val="16"/>
              </w:rPr>
              <w:t>July 18, 2014</w:t>
            </w:r>
          </w:p>
        </w:tc>
        <w:tc>
          <w:tcPr>
            <w:tcW w:w="1020" w:type="dxa"/>
            <w:tcBorders>
              <w:top w:val="single" w:sz="6" w:space="0" w:color="auto"/>
              <w:left w:val="single" w:sz="6" w:space="0" w:color="auto"/>
              <w:bottom w:val="single" w:sz="6" w:space="0" w:color="auto"/>
              <w:right w:val="single" w:sz="6" w:space="0" w:color="auto"/>
            </w:tcBorders>
          </w:tcPr>
          <w:p w14:paraId="6804B8DD" w14:textId="77777777" w:rsidR="0042307E" w:rsidRPr="004D5A5B" w:rsidRDefault="0042307E" w:rsidP="0042307E">
            <w:pPr>
              <w:jc w:val="center"/>
              <w:rPr>
                <w:rFonts w:cs="Arial"/>
                <w:b/>
                <w:sz w:val="16"/>
                <w:lang w:val="fr-FR"/>
              </w:rPr>
            </w:pPr>
            <w:r>
              <w:rPr>
                <w:rFonts w:cs="Arial"/>
                <w:b/>
                <w:sz w:val="16"/>
                <w:lang w:val="fr-FR"/>
              </w:rPr>
              <w:t>1.3</w:t>
            </w:r>
          </w:p>
        </w:tc>
        <w:tc>
          <w:tcPr>
            <w:tcW w:w="8159" w:type="dxa"/>
            <w:gridSpan w:val="2"/>
            <w:tcBorders>
              <w:top w:val="single" w:sz="6" w:space="0" w:color="auto"/>
              <w:left w:val="single" w:sz="6" w:space="0" w:color="auto"/>
              <w:bottom w:val="single" w:sz="6" w:space="0" w:color="auto"/>
              <w:right w:val="single" w:sz="6" w:space="0" w:color="auto"/>
            </w:tcBorders>
          </w:tcPr>
          <w:p w14:paraId="1834E76E" w14:textId="77777777" w:rsidR="0042307E" w:rsidRPr="004D5A5B" w:rsidRDefault="0042307E" w:rsidP="0042307E">
            <w:pPr>
              <w:rPr>
                <w:rFonts w:cs="Arial"/>
                <w:b/>
                <w:sz w:val="16"/>
              </w:rPr>
            </w:pPr>
          </w:p>
        </w:tc>
      </w:tr>
      <w:tr w:rsidR="0042307E" w14:paraId="19136A89" w14:textId="77777777" w:rsidTr="0042307E">
        <w:trPr>
          <w:trHeight w:val="237"/>
          <w:jc w:val="center"/>
        </w:trPr>
        <w:tc>
          <w:tcPr>
            <w:tcW w:w="1801" w:type="dxa"/>
            <w:tcBorders>
              <w:top w:val="single" w:sz="6" w:space="0" w:color="auto"/>
              <w:left w:val="single" w:sz="6" w:space="0" w:color="auto"/>
              <w:right w:val="single" w:sz="6" w:space="0" w:color="auto"/>
            </w:tcBorders>
          </w:tcPr>
          <w:p w14:paraId="345E39F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DE3BB4A" w14:textId="77777777" w:rsidR="0042307E" w:rsidRPr="00C933FF" w:rsidRDefault="0042307E" w:rsidP="0042307E">
            <w:pPr>
              <w:rPr>
                <w:rFonts w:cs="Arial"/>
                <w:sz w:val="16"/>
                <w:szCs w:val="16"/>
              </w:rPr>
            </w:pPr>
            <w:r w:rsidRPr="00C933FF">
              <w:rPr>
                <w:rFonts w:cs="Arial"/>
                <w:sz w:val="16"/>
                <w:szCs w:val="16"/>
              </w:rPr>
              <w:t>TP-FRD-REQ-023115/B-Transport Protocol (</w:t>
            </w:r>
            <w:proofErr w:type="spellStart"/>
            <w:r w:rsidRPr="00C933FF">
              <w:rPr>
                <w:rFonts w:cs="Arial"/>
                <w:sz w:val="16"/>
                <w:szCs w:val="16"/>
              </w:rPr>
              <w:t>TcSE</w:t>
            </w:r>
            <w:proofErr w:type="spellEnd"/>
            <w:r w:rsidRPr="00C933FF">
              <w:rPr>
                <w:rFonts w:cs="Arial"/>
                <w:sz w:val="16"/>
                <w:szCs w:val="16"/>
              </w:rPr>
              <w:t xml:space="preserve"> ROIN-295336-2)</w:t>
            </w:r>
          </w:p>
        </w:tc>
        <w:tc>
          <w:tcPr>
            <w:tcW w:w="4958" w:type="dxa"/>
            <w:tcBorders>
              <w:top w:val="single" w:sz="6" w:space="0" w:color="auto"/>
              <w:left w:val="single" w:sz="6" w:space="0" w:color="auto"/>
              <w:bottom w:val="single" w:sz="6" w:space="0" w:color="auto"/>
              <w:right w:val="single" w:sz="6" w:space="0" w:color="auto"/>
            </w:tcBorders>
            <w:vAlign w:val="center"/>
          </w:tcPr>
          <w:p w14:paraId="4494BC95" w14:textId="77777777" w:rsidR="0042307E" w:rsidRPr="00C933FF" w:rsidRDefault="0042307E" w:rsidP="0042307E">
            <w:pPr>
              <w:rPr>
                <w:rFonts w:cs="Calibri"/>
                <w:sz w:val="16"/>
                <w:szCs w:val="16"/>
              </w:rPr>
            </w:pPr>
            <w:r w:rsidRPr="00C933FF">
              <w:rPr>
                <w:rFonts w:cs="Calibri"/>
                <w:sz w:val="16"/>
                <w:szCs w:val="16"/>
              </w:rPr>
              <w:t xml:space="preserve">rpaquet2 added new channels for APIM to AHUD and APIM to Rear </w:t>
            </w:r>
            <w:proofErr w:type="gramStart"/>
            <w:r w:rsidRPr="00C933FF">
              <w:rPr>
                <w:rFonts w:cs="Calibri"/>
                <w:sz w:val="16"/>
                <w:szCs w:val="16"/>
              </w:rPr>
              <w:t>EFP,  added</w:t>
            </w:r>
            <w:proofErr w:type="gramEnd"/>
            <w:r w:rsidRPr="00C933FF">
              <w:rPr>
                <w:rFonts w:cs="Calibri"/>
                <w:sz w:val="16"/>
                <w:szCs w:val="16"/>
              </w:rPr>
              <w:t xml:space="preserve"> new </w:t>
            </w:r>
            <w:proofErr w:type="spellStart"/>
            <w:r w:rsidRPr="00C933FF">
              <w:rPr>
                <w:rFonts w:cs="Calibri"/>
                <w:sz w:val="16"/>
                <w:szCs w:val="16"/>
              </w:rPr>
              <w:t>Tp</w:t>
            </w:r>
            <w:proofErr w:type="spellEnd"/>
            <w:r w:rsidRPr="00C933FF">
              <w:rPr>
                <w:rFonts w:cs="Calibri"/>
                <w:sz w:val="16"/>
                <w:szCs w:val="16"/>
              </w:rPr>
              <w:t xml:space="preserve"> signal </w:t>
            </w:r>
            <w:proofErr w:type="spellStart"/>
            <w:r w:rsidRPr="00C933FF">
              <w:rPr>
                <w:rFonts w:cs="Calibri"/>
                <w:sz w:val="16"/>
                <w:szCs w:val="16"/>
              </w:rPr>
              <w:t>UpcomingStreetName_St</w:t>
            </w:r>
            <w:proofErr w:type="spellEnd"/>
          </w:p>
        </w:tc>
      </w:tr>
      <w:tr w:rsidR="0042307E" w14:paraId="14E05C29" w14:textId="77777777" w:rsidTr="0042307E">
        <w:trPr>
          <w:trHeight w:val="237"/>
          <w:jc w:val="center"/>
        </w:trPr>
        <w:tc>
          <w:tcPr>
            <w:tcW w:w="1801" w:type="dxa"/>
            <w:tcBorders>
              <w:left w:val="single" w:sz="6" w:space="0" w:color="auto"/>
              <w:right w:val="single" w:sz="6" w:space="0" w:color="auto"/>
            </w:tcBorders>
          </w:tcPr>
          <w:p w14:paraId="18EACB6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28A331F" w14:textId="77777777" w:rsidR="0042307E" w:rsidRPr="00C933FF" w:rsidRDefault="0042307E" w:rsidP="0042307E">
            <w:pPr>
              <w:rPr>
                <w:rFonts w:cs="Arial"/>
                <w:sz w:val="16"/>
                <w:szCs w:val="16"/>
              </w:rPr>
            </w:pPr>
            <w:r w:rsidRPr="00C933FF">
              <w:rPr>
                <w:rFonts w:cs="Arial"/>
                <w:sz w:val="16"/>
                <w:szCs w:val="16"/>
              </w:rPr>
              <w:t>TP-REQ-015128/A-Signal Utilization (</w:t>
            </w:r>
            <w:proofErr w:type="spellStart"/>
            <w:r w:rsidRPr="00C933FF">
              <w:rPr>
                <w:rFonts w:cs="Arial"/>
                <w:sz w:val="16"/>
                <w:szCs w:val="16"/>
              </w:rPr>
              <w:t>TcSE</w:t>
            </w:r>
            <w:proofErr w:type="spellEnd"/>
            <w:r w:rsidRPr="00C933FF">
              <w:rPr>
                <w:rFonts w:cs="Arial"/>
                <w:sz w:val="16"/>
                <w:szCs w:val="16"/>
              </w:rPr>
              <w:t xml:space="preserve"> ROIN-138092-7)</w:t>
            </w:r>
          </w:p>
        </w:tc>
        <w:tc>
          <w:tcPr>
            <w:tcW w:w="4958" w:type="dxa"/>
            <w:tcBorders>
              <w:top w:val="single" w:sz="6" w:space="0" w:color="auto"/>
              <w:left w:val="single" w:sz="6" w:space="0" w:color="auto"/>
              <w:bottom w:val="single" w:sz="6" w:space="0" w:color="auto"/>
              <w:right w:val="single" w:sz="6" w:space="0" w:color="auto"/>
            </w:tcBorders>
            <w:vAlign w:val="center"/>
          </w:tcPr>
          <w:p w14:paraId="0AD7D3AD" w14:textId="77777777" w:rsidR="0042307E" w:rsidRPr="00C933FF" w:rsidRDefault="0042307E" w:rsidP="0042307E">
            <w:pPr>
              <w:rPr>
                <w:rFonts w:cs="Calibri"/>
                <w:sz w:val="16"/>
                <w:szCs w:val="16"/>
              </w:rPr>
            </w:pPr>
            <w:r w:rsidRPr="00C933FF">
              <w:rPr>
                <w:rFonts w:cs="Calibri"/>
                <w:sz w:val="16"/>
                <w:szCs w:val="16"/>
              </w:rPr>
              <w:t>sorris1: Added MobileCom_Service2 for Embedded Modem</w:t>
            </w:r>
          </w:p>
        </w:tc>
      </w:tr>
      <w:tr w:rsidR="0042307E" w14:paraId="2892904F" w14:textId="77777777" w:rsidTr="0042307E">
        <w:trPr>
          <w:trHeight w:val="237"/>
          <w:jc w:val="center"/>
        </w:trPr>
        <w:tc>
          <w:tcPr>
            <w:tcW w:w="1801" w:type="dxa"/>
            <w:tcBorders>
              <w:left w:val="single" w:sz="6" w:space="0" w:color="auto"/>
              <w:right w:val="single" w:sz="6" w:space="0" w:color="auto"/>
            </w:tcBorders>
          </w:tcPr>
          <w:p w14:paraId="7E3C3FD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86AEDF7" w14:textId="77777777" w:rsidR="0042307E" w:rsidRPr="00C933FF" w:rsidRDefault="0042307E" w:rsidP="0042307E">
            <w:pPr>
              <w:rPr>
                <w:rFonts w:cs="Arial"/>
                <w:sz w:val="16"/>
                <w:szCs w:val="16"/>
              </w:rPr>
            </w:pPr>
            <w:r w:rsidRPr="00C933FF">
              <w:rPr>
                <w:rFonts w:cs="Arial"/>
                <w:sz w:val="16"/>
                <w:szCs w:val="16"/>
              </w:rPr>
              <w:t>STR-070474/B-Signal/Channel Mapping Tables (</w:t>
            </w:r>
            <w:proofErr w:type="spellStart"/>
            <w:r w:rsidRPr="00C933FF">
              <w:rPr>
                <w:rFonts w:cs="Arial"/>
                <w:sz w:val="16"/>
                <w:szCs w:val="16"/>
              </w:rPr>
              <w:t>TcSE</w:t>
            </w:r>
            <w:proofErr w:type="spellEnd"/>
            <w:r w:rsidRPr="00C933FF">
              <w:rPr>
                <w:rFonts w:cs="Arial"/>
                <w:sz w:val="16"/>
                <w:szCs w:val="16"/>
              </w:rPr>
              <w:t xml:space="preserve"> ROIN-295338)</w:t>
            </w:r>
          </w:p>
        </w:tc>
        <w:tc>
          <w:tcPr>
            <w:tcW w:w="4958" w:type="dxa"/>
            <w:tcBorders>
              <w:top w:val="single" w:sz="6" w:space="0" w:color="auto"/>
              <w:left w:val="single" w:sz="6" w:space="0" w:color="auto"/>
              <w:bottom w:val="single" w:sz="6" w:space="0" w:color="auto"/>
              <w:right w:val="single" w:sz="6" w:space="0" w:color="auto"/>
            </w:tcBorders>
            <w:vAlign w:val="center"/>
          </w:tcPr>
          <w:p w14:paraId="69381BE2" w14:textId="77777777" w:rsidR="0042307E" w:rsidRPr="00C933FF" w:rsidRDefault="0042307E" w:rsidP="0042307E">
            <w:pPr>
              <w:rPr>
                <w:rFonts w:cs="Calibri"/>
                <w:sz w:val="16"/>
                <w:szCs w:val="16"/>
              </w:rPr>
            </w:pPr>
            <w:r w:rsidRPr="00C933FF">
              <w:rPr>
                <w:rFonts w:cs="Calibri"/>
                <w:sz w:val="16"/>
                <w:szCs w:val="16"/>
              </w:rPr>
              <w:t>rpaquet2 - Added new channels from APIM to AHUD/Rear EFP</w:t>
            </w:r>
          </w:p>
        </w:tc>
      </w:tr>
      <w:tr w:rsidR="0042307E" w14:paraId="5F689993" w14:textId="77777777" w:rsidTr="0042307E">
        <w:trPr>
          <w:trHeight w:val="237"/>
          <w:jc w:val="center"/>
        </w:trPr>
        <w:tc>
          <w:tcPr>
            <w:tcW w:w="1801" w:type="dxa"/>
            <w:tcBorders>
              <w:left w:val="single" w:sz="6" w:space="0" w:color="auto"/>
              <w:right w:val="single" w:sz="6" w:space="0" w:color="auto"/>
            </w:tcBorders>
          </w:tcPr>
          <w:p w14:paraId="19B6ED0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9B1216F" w14:textId="77777777" w:rsidR="0042307E" w:rsidRPr="00C933FF" w:rsidRDefault="0042307E" w:rsidP="0042307E">
            <w:pPr>
              <w:rPr>
                <w:rFonts w:cs="Arial"/>
                <w:sz w:val="16"/>
                <w:szCs w:val="16"/>
              </w:rPr>
            </w:pPr>
            <w:r w:rsidRPr="00C933FF">
              <w:rPr>
                <w:rFonts w:cs="Arial"/>
                <w:sz w:val="16"/>
                <w:szCs w:val="16"/>
              </w:rPr>
              <w:t>TP-PHY-TPP-REQ-023132/A-TCU - APIM (</w:t>
            </w:r>
            <w:proofErr w:type="spellStart"/>
            <w:r w:rsidRPr="00C933FF">
              <w:rPr>
                <w:rFonts w:cs="Arial"/>
                <w:sz w:val="16"/>
                <w:szCs w:val="16"/>
              </w:rPr>
              <w:t>TcSE</w:t>
            </w:r>
            <w:proofErr w:type="spellEnd"/>
            <w:r w:rsidRPr="00C933FF">
              <w:rPr>
                <w:rFonts w:cs="Arial"/>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vAlign w:val="center"/>
          </w:tcPr>
          <w:p w14:paraId="3B5C4FA7" w14:textId="77777777" w:rsidR="0042307E" w:rsidRPr="00C933FF" w:rsidRDefault="0042307E" w:rsidP="0042307E">
            <w:pPr>
              <w:rPr>
                <w:rFonts w:cs="Calibri"/>
                <w:sz w:val="16"/>
                <w:szCs w:val="16"/>
              </w:rPr>
            </w:pPr>
            <w:r w:rsidRPr="00C933FF">
              <w:rPr>
                <w:rFonts w:cs="Calibri"/>
                <w:sz w:val="16"/>
                <w:szCs w:val="16"/>
              </w:rPr>
              <w:t>sorris1: Added SID 90</w:t>
            </w:r>
          </w:p>
        </w:tc>
      </w:tr>
      <w:tr w:rsidR="0042307E" w14:paraId="12322ECC" w14:textId="77777777" w:rsidTr="0042307E">
        <w:trPr>
          <w:trHeight w:val="237"/>
          <w:jc w:val="center"/>
        </w:trPr>
        <w:tc>
          <w:tcPr>
            <w:tcW w:w="1801" w:type="dxa"/>
            <w:tcBorders>
              <w:left w:val="single" w:sz="6" w:space="0" w:color="auto"/>
              <w:right w:val="single" w:sz="6" w:space="0" w:color="auto"/>
            </w:tcBorders>
          </w:tcPr>
          <w:p w14:paraId="4AD8896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01CD916" w14:textId="77777777" w:rsidR="0042307E" w:rsidRPr="00C933FF" w:rsidRDefault="0042307E" w:rsidP="0042307E">
            <w:pPr>
              <w:rPr>
                <w:rFonts w:cs="Arial"/>
                <w:sz w:val="16"/>
                <w:szCs w:val="16"/>
              </w:rPr>
            </w:pPr>
            <w:r w:rsidRPr="00C933FF">
              <w:rPr>
                <w:rFonts w:cs="Arial"/>
                <w:sz w:val="16"/>
                <w:szCs w:val="16"/>
              </w:rPr>
              <w:t>TP-PHY-TPP-REQ-092284/A-</w:t>
            </w:r>
            <w:proofErr w:type="spellStart"/>
            <w:r w:rsidRPr="00C933FF">
              <w:rPr>
                <w:rFonts w:cs="Arial"/>
                <w:sz w:val="16"/>
                <w:szCs w:val="16"/>
              </w:rPr>
              <w:t>NavRepServer</w:t>
            </w:r>
            <w:proofErr w:type="spellEnd"/>
            <w:r w:rsidRPr="00C933FF">
              <w:rPr>
                <w:rFonts w:cs="Arial"/>
                <w:sz w:val="16"/>
                <w:szCs w:val="16"/>
              </w:rPr>
              <w:t xml:space="preserve"> - NavRepClient2</w:t>
            </w:r>
          </w:p>
        </w:tc>
        <w:tc>
          <w:tcPr>
            <w:tcW w:w="4958" w:type="dxa"/>
            <w:tcBorders>
              <w:top w:val="single" w:sz="6" w:space="0" w:color="auto"/>
              <w:left w:val="single" w:sz="6" w:space="0" w:color="auto"/>
              <w:bottom w:val="single" w:sz="6" w:space="0" w:color="auto"/>
              <w:right w:val="single" w:sz="6" w:space="0" w:color="auto"/>
            </w:tcBorders>
            <w:vAlign w:val="center"/>
          </w:tcPr>
          <w:p w14:paraId="1DC10D91" w14:textId="77777777" w:rsidR="0042307E" w:rsidRPr="00C933FF" w:rsidRDefault="0042307E" w:rsidP="0042307E">
            <w:pPr>
              <w:rPr>
                <w:rFonts w:cs="Calibri"/>
                <w:sz w:val="16"/>
                <w:szCs w:val="16"/>
              </w:rPr>
            </w:pPr>
            <w:r w:rsidRPr="00C933FF">
              <w:rPr>
                <w:rFonts w:cs="Calibri"/>
                <w:sz w:val="16"/>
                <w:szCs w:val="16"/>
              </w:rPr>
              <w:t>new channel for APIM to AHUD</w:t>
            </w:r>
          </w:p>
        </w:tc>
      </w:tr>
      <w:tr w:rsidR="0042307E" w14:paraId="6D7CC62C" w14:textId="77777777" w:rsidTr="0042307E">
        <w:trPr>
          <w:trHeight w:val="237"/>
          <w:jc w:val="center"/>
        </w:trPr>
        <w:tc>
          <w:tcPr>
            <w:tcW w:w="1801" w:type="dxa"/>
            <w:tcBorders>
              <w:left w:val="single" w:sz="6" w:space="0" w:color="auto"/>
              <w:right w:val="single" w:sz="6" w:space="0" w:color="auto"/>
            </w:tcBorders>
          </w:tcPr>
          <w:p w14:paraId="2A3A07A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F444659" w14:textId="77777777" w:rsidR="0042307E" w:rsidRPr="00C933FF" w:rsidRDefault="0042307E" w:rsidP="0042307E">
            <w:pPr>
              <w:rPr>
                <w:rFonts w:cs="Arial"/>
                <w:sz w:val="16"/>
                <w:szCs w:val="16"/>
              </w:rPr>
            </w:pPr>
            <w:r w:rsidRPr="00C933FF">
              <w:rPr>
                <w:rFonts w:cs="Arial"/>
                <w:sz w:val="16"/>
                <w:szCs w:val="16"/>
              </w:rPr>
              <w:t xml:space="preserve">TP-PHY-TPP-REQ-092285/A-NavRepClient2 - </w:t>
            </w:r>
            <w:proofErr w:type="spellStart"/>
            <w:r w:rsidRPr="00C933FF">
              <w:rPr>
                <w:rFonts w:cs="Arial"/>
                <w:sz w:val="16"/>
                <w:szCs w:val="16"/>
              </w:rPr>
              <w:t>NavRepServer</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494B6C0B" w14:textId="77777777" w:rsidR="0042307E" w:rsidRPr="00C933FF" w:rsidRDefault="0042307E" w:rsidP="0042307E">
            <w:pPr>
              <w:rPr>
                <w:rFonts w:cs="Calibri"/>
                <w:sz w:val="16"/>
                <w:szCs w:val="16"/>
              </w:rPr>
            </w:pPr>
            <w:r w:rsidRPr="00C933FF">
              <w:rPr>
                <w:rFonts w:cs="Calibri"/>
                <w:sz w:val="16"/>
                <w:szCs w:val="16"/>
              </w:rPr>
              <w:t>New channel from AHUD to APIM</w:t>
            </w:r>
          </w:p>
        </w:tc>
      </w:tr>
      <w:tr w:rsidR="0042307E" w14:paraId="3B30DB55" w14:textId="77777777" w:rsidTr="0042307E">
        <w:trPr>
          <w:trHeight w:val="237"/>
          <w:jc w:val="center"/>
        </w:trPr>
        <w:tc>
          <w:tcPr>
            <w:tcW w:w="1801" w:type="dxa"/>
            <w:tcBorders>
              <w:left w:val="single" w:sz="6" w:space="0" w:color="auto"/>
              <w:right w:val="single" w:sz="6" w:space="0" w:color="auto"/>
            </w:tcBorders>
          </w:tcPr>
          <w:p w14:paraId="66CB809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8101AD0" w14:textId="77777777" w:rsidR="0042307E" w:rsidRPr="00C933FF" w:rsidRDefault="0042307E" w:rsidP="0042307E">
            <w:pPr>
              <w:rPr>
                <w:rFonts w:cs="Arial"/>
                <w:sz w:val="16"/>
                <w:szCs w:val="16"/>
              </w:rPr>
            </w:pPr>
            <w:r w:rsidRPr="00C933FF">
              <w:rPr>
                <w:rFonts w:cs="Arial"/>
                <w:sz w:val="16"/>
                <w:szCs w:val="16"/>
              </w:rPr>
              <w:t>TP-PHY-TPP-REQ-092286/A-</w:t>
            </w:r>
            <w:proofErr w:type="spellStart"/>
            <w:r w:rsidRPr="00C933FF">
              <w:rPr>
                <w:rFonts w:cs="Arial"/>
                <w:sz w:val="16"/>
                <w:szCs w:val="16"/>
              </w:rPr>
              <w:t>MediaPlayerServer</w:t>
            </w:r>
            <w:proofErr w:type="spellEnd"/>
            <w:r w:rsidRPr="00C933FF">
              <w:rPr>
                <w:rFonts w:cs="Arial"/>
                <w:sz w:val="16"/>
                <w:szCs w:val="16"/>
              </w:rPr>
              <w:t xml:space="preserve"> - MediaPlayerClient2</w:t>
            </w:r>
          </w:p>
        </w:tc>
        <w:tc>
          <w:tcPr>
            <w:tcW w:w="4958" w:type="dxa"/>
            <w:tcBorders>
              <w:top w:val="single" w:sz="6" w:space="0" w:color="auto"/>
              <w:left w:val="single" w:sz="6" w:space="0" w:color="auto"/>
              <w:bottom w:val="single" w:sz="6" w:space="0" w:color="auto"/>
              <w:right w:val="single" w:sz="6" w:space="0" w:color="auto"/>
            </w:tcBorders>
            <w:vAlign w:val="center"/>
          </w:tcPr>
          <w:p w14:paraId="0CE152C4" w14:textId="77777777" w:rsidR="0042307E" w:rsidRPr="00C933FF" w:rsidRDefault="0042307E" w:rsidP="0042307E">
            <w:pPr>
              <w:rPr>
                <w:rFonts w:cs="Calibri"/>
                <w:sz w:val="16"/>
                <w:szCs w:val="16"/>
              </w:rPr>
            </w:pPr>
            <w:r w:rsidRPr="00C933FF">
              <w:rPr>
                <w:rFonts w:cs="Calibri"/>
                <w:sz w:val="16"/>
                <w:szCs w:val="16"/>
              </w:rPr>
              <w:t>new channel for APIM to AHUD</w:t>
            </w:r>
          </w:p>
        </w:tc>
      </w:tr>
      <w:tr w:rsidR="0042307E" w14:paraId="6173561C" w14:textId="77777777" w:rsidTr="0042307E">
        <w:trPr>
          <w:trHeight w:val="237"/>
          <w:jc w:val="center"/>
        </w:trPr>
        <w:tc>
          <w:tcPr>
            <w:tcW w:w="1801" w:type="dxa"/>
            <w:tcBorders>
              <w:left w:val="single" w:sz="6" w:space="0" w:color="auto"/>
              <w:right w:val="single" w:sz="6" w:space="0" w:color="auto"/>
            </w:tcBorders>
          </w:tcPr>
          <w:p w14:paraId="5C5B133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CFCD576" w14:textId="77777777" w:rsidR="0042307E" w:rsidRPr="00C933FF" w:rsidRDefault="0042307E" w:rsidP="0042307E">
            <w:pPr>
              <w:rPr>
                <w:rFonts w:cs="Arial"/>
                <w:sz w:val="16"/>
                <w:szCs w:val="16"/>
              </w:rPr>
            </w:pPr>
            <w:r w:rsidRPr="00C933FF">
              <w:rPr>
                <w:rFonts w:cs="Arial"/>
                <w:sz w:val="16"/>
                <w:szCs w:val="16"/>
              </w:rPr>
              <w:t xml:space="preserve">TP-PHY-TPP-REQ-092287/A-MediaPlayerClient2 - </w:t>
            </w:r>
            <w:proofErr w:type="spellStart"/>
            <w:r w:rsidRPr="00C933FF">
              <w:rPr>
                <w:rFonts w:cs="Arial"/>
                <w:sz w:val="16"/>
                <w:szCs w:val="16"/>
              </w:rPr>
              <w:t>MediaPlayerServer</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7A95D758" w14:textId="77777777" w:rsidR="0042307E" w:rsidRPr="00C933FF" w:rsidRDefault="0042307E" w:rsidP="0042307E">
            <w:pPr>
              <w:rPr>
                <w:rFonts w:cs="Calibri"/>
                <w:sz w:val="16"/>
                <w:szCs w:val="16"/>
              </w:rPr>
            </w:pPr>
            <w:r w:rsidRPr="00C933FF">
              <w:rPr>
                <w:rFonts w:cs="Calibri"/>
                <w:sz w:val="16"/>
                <w:szCs w:val="16"/>
              </w:rPr>
              <w:t>New channel for AHUD to APIM</w:t>
            </w:r>
          </w:p>
        </w:tc>
      </w:tr>
      <w:tr w:rsidR="0042307E" w14:paraId="793A85B1" w14:textId="77777777" w:rsidTr="0042307E">
        <w:trPr>
          <w:trHeight w:val="237"/>
          <w:jc w:val="center"/>
        </w:trPr>
        <w:tc>
          <w:tcPr>
            <w:tcW w:w="1801" w:type="dxa"/>
            <w:tcBorders>
              <w:left w:val="single" w:sz="6" w:space="0" w:color="auto"/>
              <w:right w:val="single" w:sz="6" w:space="0" w:color="auto"/>
            </w:tcBorders>
          </w:tcPr>
          <w:p w14:paraId="20BB55D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DD95254" w14:textId="77777777" w:rsidR="0042307E" w:rsidRPr="00C933FF" w:rsidRDefault="0042307E" w:rsidP="0042307E">
            <w:pPr>
              <w:rPr>
                <w:rFonts w:cs="Arial"/>
                <w:sz w:val="16"/>
                <w:szCs w:val="16"/>
              </w:rPr>
            </w:pPr>
            <w:r w:rsidRPr="00C933FF">
              <w:rPr>
                <w:rFonts w:cs="Arial"/>
                <w:sz w:val="16"/>
                <w:szCs w:val="16"/>
              </w:rPr>
              <w:t>TP-PHY-TPP-REQ-092288/A-PHONE - RDISP2</w:t>
            </w:r>
          </w:p>
        </w:tc>
        <w:tc>
          <w:tcPr>
            <w:tcW w:w="4958" w:type="dxa"/>
            <w:tcBorders>
              <w:top w:val="single" w:sz="6" w:space="0" w:color="auto"/>
              <w:left w:val="single" w:sz="6" w:space="0" w:color="auto"/>
              <w:bottom w:val="single" w:sz="6" w:space="0" w:color="auto"/>
              <w:right w:val="single" w:sz="6" w:space="0" w:color="auto"/>
            </w:tcBorders>
            <w:vAlign w:val="center"/>
          </w:tcPr>
          <w:p w14:paraId="25383AF5" w14:textId="77777777" w:rsidR="0042307E" w:rsidRPr="00C933FF" w:rsidRDefault="0042307E" w:rsidP="0042307E">
            <w:pPr>
              <w:rPr>
                <w:rFonts w:cs="Calibri"/>
                <w:sz w:val="16"/>
                <w:szCs w:val="16"/>
              </w:rPr>
            </w:pPr>
            <w:r w:rsidRPr="00C933FF">
              <w:rPr>
                <w:rFonts w:cs="Calibri"/>
                <w:sz w:val="16"/>
                <w:szCs w:val="16"/>
              </w:rPr>
              <w:t>New channel for APIM to AHUD</w:t>
            </w:r>
          </w:p>
        </w:tc>
      </w:tr>
      <w:tr w:rsidR="0042307E" w14:paraId="13975065" w14:textId="77777777" w:rsidTr="0042307E">
        <w:trPr>
          <w:trHeight w:val="237"/>
          <w:jc w:val="center"/>
        </w:trPr>
        <w:tc>
          <w:tcPr>
            <w:tcW w:w="1801" w:type="dxa"/>
            <w:tcBorders>
              <w:left w:val="single" w:sz="6" w:space="0" w:color="auto"/>
              <w:right w:val="single" w:sz="6" w:space="0" w:color="auto"/>
            </w:tcBorders>
          </w:tcPr>
          <w:p w14:paraId="5527DC7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540F912" w14:textId="77777777" w:rsidR="0042307E" w:rsidRPr="00C933FF" w:rsidRDefault="0042307E" w:rsidP="0042307E">
            <w:pPr>
              <w:rPr>
                <w:rFonts w:cs="Arial"/>
                <w:sz w:val="16"/>
                <w:szCs w:val="16"/>
              </w:rPr>
            </w:pPr>
            <w:r w:rsidRPr="00C933FF">
              <w:rPr>
                <w:rFonts w:cs="Arial"/>
                <w:sz w:val="16"/>
                <w:szCs w:val="16"/>
              </w:rPr>
              <w:t>TP-PHY-TPP-REQ-092289/A-RDISP2 - PHONE</w:t>
            </w:r>
          </w:p>
        </w:tc>
        <w:tc>
          <w:tcPr>
            <w:tcW w:w="4958" w:type="dxa"/>
            <w:tcBorders>
              <w:top w:val="single" w:sz="6" w:space="0" w:color="auto"/>
              <w:left w:val="single" w:sz="6" w:space="0" w:color="auto"/>
              <w:bottom w:val="single" w:sz="6" w:space="0" w:color="auto"/>
              <w:right w:val="single" w:sz="6" w:space="0" w:color="auto"/>
            </w:tcBorders>
            <w:vAlign w:val="center"/>
          </w:tcPr>
          <w:p w14:paraId="58A02AD0" w14:textId="77777777" w:rsidR="0042307E" w:rsidRPr="00C933FF" w:rsidRDefault="0042307E" w:rsidP="0042307E">
            <w:pPr>
              <w:rPr>
                <w:rFonts w:cs="Calibri"/>
                <w:sz w:val="16"/>
                <w:szCs w:val="16"/>
              </w:rPr>
            </w:pPr>
            <w:r w:rsidRPr="00C933FF">
              <w:rPr>
                <w:rFonts w:cs="Calibri"/>
                <w:sz w:val="16"/>
                <w:szCs w:val="16"/>
              </w:rPr>
              <w:t>new channel for AHUD to APIM</w:t>
            </w:r>
          </w:p>
        </w:tc>
      </w:tr>
      <w:tr w:rsidR="0042307E" w14:paraId="6054FF11" w14:textId="77777777" w:rsidTr="0042307E">
        <w:trPr>
          <w:trHeight w:val="237"/>
          <w:jc w:val="center"/>
        </w:trPr>
        <w:tc>
          <w:tcPr>
            <w:tcW w:w="1801" w:type="dxa"/>
            <w:tcBorders>
              <w:left w:val="single" w:sz="6" w:space="0" w:color="auto"/>
              <w:right w:val="single" w:sz="6" w:space="0" w:color="auto"/>
            </w:tcBorders>
          </w:tcPr>
          <w:p w14:paraId="2EF3FC9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12D4A9F" w14:textId="77777777" w:rsidR="0042307E" w:rsidRPr="00C933FF" w:rsidRDefault="0042307E" w:rsidP="0042307E">
            <w:pPr>
              <w:rPr>
                <w:rFonts w:cs="Arial"/>
                <w:sz w:val="16"/>
                <w:szCs w:val="16"/>
              </w:rPr>
            </w:pPr>
            <w:r w:rsidRPr="00C933FF">
              <w:rPr>
                <w:rFonts w:cs="Arial"/>
                <w:sz w:val="16"/>
                <w:szCs w:val="16"/>
              </w:rPr>
              <w:t>TP-PHY-TPP-REQ-092294/A-</w:t>
            </w:r>
            <w:proofErr w:type="spellStart"/>
            <w:r w:rsidRPr="00C933FF">
              <w:rPr>
                <w:rFonts w:cs="Arial"/>
                <w:sz w:val="16"/>
                <w:szCs w:val="16"/>
              </w:rPr>
              <w:t>MediaPlayerServer</w:t>
            </w:r>
            <w:proofErr w:type="spellEnd"/>
            <w:r w:rsidRPr="00C933FF">
              <w:rPr>
                <w:rFonts w:cs="Arial"/>
                <w:sz w:val="16"/>
                <w:szCs w:val="16"/>
              </w:rPr>
              <w:t xml:space="preserve"> - MediaPlayerClient3</w:t>
            </w:r>
          </w:p>
        </w:tc>
        <w:tc>
          <w:tcPr>
            <w:tcW w:w="4958" w:type="dxa"/>
            <w:tcBorders>
              <w:top w:val="single" w:sz="6" w:space="0" w:color="auto"/>
              <w:left w:val="single" w:sz="6" w:space="0" w:color="auto"/>
              <w:bottom w:val="single" w:sz="6" w:space="0" w:color="auto"/>
              <w:right w:val="single" w:sz="6" w:space="0" w:color="auto"/>
            </w:tcBorders>
            <w:vAlign w:val="center"/>
          </w:tcPr>
          <w:p w14:paraId="2194B0F2" w14:textId="77777777" w:rsidR="0042307E" w:rsidRPr="00C933FF" w:rsidRDefault="0042307E" w:rsidP="0042307E">
            <w:pPr>
              <w:rPr>
                <w:rFonts w:cs="Calibri"/>
                <w:sz w:val="16"/>
                <w:szCs w:val="16"/>
              </w:rPr>
            </w:pPr>
            <w:r w:rsidRPr="00C933FF">
              <w:rPr>
                <w:rFonts w:cs="Calibri"/>
                <w:sz w:val="16"/>
                <w:szCs w:val="16"/>
              </w:rPr>
              <w:t>new channel for APIM to Rear EFP</w:t>
            </w:r>
          </w:p>
        </w:tc>
      </w:tr>
      <w:tr w:rsidR="0042307E" w14:paraId="1BC84BF2" w14:textId="77777777" w:rsidTr="0042307E">
        <w:trPr>
          <w:trHeight w:val="237"/>
          <w:jc w:val="center"/>
        </w:trPr>
        <w:tc>
          <w:tcPr>
            <w:tcW w:w="1801" w:type="dxa"/>
            <w:tcBorders>
              <w:left w:val="single" w:sz="6" w:space="0" w:color="auto"/>
              <w:right w:val="single" w:sz="6" w:space="0" w:color="auto"/>
            </w:tcBorders>
          </w:tcPr>
          <w:p w14:paraId="37CA102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DD9C3D6" w14:textId="77777777" w:rsidR="0042307E" w:rsidRPr="00C933FF" w:rsidRDefault="0042307E" w:rsidP="0042307E">
            <w:pPr>
              <w:rPr>
                <w:rFonts w:cs="Arial"/>
                <w:sz w:val="16"/>
                <w:szCs w:val="16"/>
              </w:rPr>
            </w:pPr>
            <w:r w:rsidRPr="00C933FF">
              <w:rPr>
                <w:rFonts w:cs="Arial"/>
                <w:sz w:val="16"/>
                <w:szCs w:val="16"/>
              </w:rPr>
              <w:t xml:space="preserve">TP-PHY-TPP-REQ-092295/A-MediaPlayerClient3 - </w:t>
            </w:r>
            <w:proofErr w:type="spellStart"/>
            <w:r w:rsidRPr="00C933FF">
              <w:rPr>
                <w:rFonts w:cs="Arial"/>
                <w:sz w:val="16"/>
                <w:szCs w:val="16"/>
              </w:rPr>
              <w:t>MediaPlayerServer</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063AE0A2" w14:textId="77777777" w:rsidR="0042307E" w:rsidRPr="00C933FF" w:rsidRDefault="0042307E" w:rsidP="0042307E">
            <w:pPr>
              <w:rPr>
                <w:rFonts w:cs="Calibri"/>
                <w:sz w:val="16"/>
                <w:szCs w:val="16"/>
              </w:rPr>
            </w:pPr>
            <w:r w:rsidRPr="00C933FF">
              <w:rPr>
                <w:rFonts w:cs="Calibri"/>
                <w:sz w:val="16"/>
                <w:szCs w:val="16"/>
              </w:rPr>
              <w:t>New channel for Rear EFP to APIM</w:t>
            </w:r>
          </w:p>
        </w:tc>
      </w:tr>
      <w:tr w:rsidR="0042307E" w14:paraId="471F324D" w14:textId="77777777" w:rsidTr="0042307E">
        <w:trPr>
          <w:trHeight w:val="237"/>
          <w:jc w:val="center"/>
        </w:trPr>
        <w:tc>
          <w:tcPr>
            <w:tcW w:w="1801" w:type="dxa"/>
            <w:tcBorders>
              <w:left w:val="single" w:sz="6" w:space="0" w:color="auto"/>
              <w:right w:val="single" w:sz="6" w:space="0" w:color="auto"/>
            </w:tcBorders>
          </w:tcPr>
          <w:p w14:paraId="6E16330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4B011D1" w14:textId="77777777" w:rsidR="0042307E" w:rsidRPr="00C933FF" w:rsidRDefault="0042307E" w:rsidP="0042307E">
            <w:pPr>
              <w:rPr>
                <w:rFonts w:cs="Arial"/>
                <w:sz w:val="16"/>
                <w:szCs w:val="16"/>
              </w:rPr>
            </w:pPr>
            <w:r w:rsidRPr="00C933FF">
              <w:rPr>
                <w:rFonts w:cs="Arial"/>
                <w:sz w:val="16"/>
                <w:szCs w:val="16"/>
              </w:rPr>
              <w:t>STR-070475/B-Signal Descriptions (</w:t>
            </w:r>
            <w:proofErr w:type="spellStart"/>
            <w:r w:rsidRPr="00C933FF">
              <w:rPr>
                <w:rFonts w:cs="Arial"/>
                <w:sz w:val="16"/>
                <w:szCs w:val="16"/>
              </w:rPr>
              <w:t>TcSE</w:t>
            </w:r>
            <w:proofErr w:type="spellEnd"/>
            <w:r w:rsidRPr="00C933FF">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tcPr>
          <w:p w14:paraId="51A87862" w14:textId="77777777" w:rsidR="0042307E" w:rsidRPr="00C933FF" w:rsidRDefault="0042307E" w:rsidP="0042307E">
            <w:pPr>
              <w:rPr>
                <w:rFonts w:cs="Calibri"/>
                <w:sz w:val="16"/>
                <w:szCs w:val="16"/>
              </w:rPr>
            </w:pPr>
            <w:r w:rsidRPr="00C933FF">
              <w:rPr>
                <w:rFonts w:cs="Calibri"/>
                <w:sz w:val="16"/>
                <w:szCs w:val="16"/>
              </w:rPr>
              <w:t xml:space="preserve">rpaquet2 - Added </w:t>
            </w:r>
            <w:proofErr w:type="spellStart"/>
            <w:r w:rsidRPr="00C933FF">
              <w:rPr>
                <w:rFonts w:cs="Calibri"/>
                <w:sz w:val="16"/>
                <w:szCs w:val="16"/>
              </w:rPr>
              <w:t>UpcomingStreetName_St</w:t>
            </w:r>
            <w:proofErr w:type="spellEnd"/>
          </w:p>
        </w:tc>
      </w:tr>
      <w:tr w:rsidR="0042307E" w14:paraId="09305CFB" w14:textId="77777777" w:rsidTr="0042307E">
        <w:trPr>
          <w:trHeight w:val="237"/>
          <w:jc w:val="center"/>
        </w:trPr>
        <w:tc>
          <w:tcPr>
            <w:tcW w:w="1801" w:type="dxa"/>
            <w:tcBorders>
              <w:left w:val="single" w:sz="6" w:space="0" w:color="auto"/>
              <w:right w:val="single" w:sz="6" w:space="0" w:color="auto"/>
            </w:tcBorders>
          </w:tcPr>
          <w:p w14:paraId="12D980A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D284CFF" w14:textId="77777777" w:rsidR="0042307E" w:rsidRPr="00C933FF" w:rsidRDefault="0042307E" w:rsidP="0042307E">
            <w:pPr>
              <w:rPr>
                <w:rFonts w:cs="Arial"/>
                <w:sz w:val="16"/>
                <w:szCs w:val="16"/>
              </w:rPr>
            </w:pPr>
            <w:r w:rsidRPr="00C933FF">
              <w:rPr>
                <w:rFonts w:cs="Arial"/>
                <w:sz w:val="16"/>
                <w:szCs w:val="16"/>
              </w:rPr>
              <w:t>TP-LOG-TPL-REQ-092298/A-SID-91-UpcomingStreetName_St</w:t>
            </w:r>
          </w:p>
        </w:tc>
        <w:tc>
          <w:tcPr>
            <w:tcW w:w="4958" w:type="dxa"/>
            <w:tcBorders>
              <w:top w:val="single" w:sz="6" w:space="0" w:color="auto"/>
              <w:left w:val="single" w:sz="6" w:space="0" w:color="auto"/>
              <w:bottom w:val="single" w:sz="6" w:space="0" w:color="auto"/>
              <w:right w:val="single" w:sz="6" w:space="0" w:color="auto"/>
            </w:tcBorders>
            <w:vAlign w:val="center"/>
          </w:tcPr>
          <w:p w14:paraId="4E1EA86E" w14:textId="77777777" w:rsidR="0042307E" w:rsidRPr="00C933FF" w:rsidRDefault="0042307E" w:rsidP="0042307E">
            <w:pPr>
              <w:rPr>
                <w:rFonts w:cs="Calibri"/>
                <w:sz w:val="16"/>
                <w:szCs w:val="16"/>
              </w:rPr>
            </w:pPr>
            <w:r w:rsidRPr="00C933FF">
              <w:rPr>
                <w:rFonts w:cs="Calibri"/>
                <w:sz w:val="16"/>
                <w:szCs w:val="16"/>
              </w:rPr>
              <w:t>New Requirement</w:t>
            </w:r>
          </w:p>
        </w:tc>
      </w:tr>
      <w:tr w:rsidR="0042307E" w14:paraId="15F68ED3"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1F6BB492"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01FAFF0A"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1516C660"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25C51D02" w14:textId="77777777" w:rsidR="0042307E" w:rsidRDefault="0042307E" w:rsidP="0042307E">
            <w:pPr>
              <w:rPr>
                <w:rFonts w:cs="Arial"/>
                <w:sz w:val="16"/>
              </w:rPr>
            </w:pPr>
          </w:p>
        </w:tc>
      </w:tr>
      <w:tr w:rsidR="0042307E" w:rsidRPr="004D5A5B" w14:paraId="516D56D3"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2ED1F7DD" w14:textId="77777777" w:rsidR="0042307E" w:rsidRPr="004D5A5B" w:rsidRDefault="0042307E" w:rsidP="0042307E">
            <w:pPr>
              <w:rPr>
                <w:rFonts w:cs="Arial"/>
                <w:b/>
                <w:sz w:val="16"/>
                <w:lang w:val="fr-FR"/>
              </w:rPr>
            </w:pPr>
            <w:r>
              <w:rPr>
                <w:rFonts w:cs="Arial"/>
                <w:b/>
                <w:sz w:val="16"/>
              </w:rPr>
              <w:t>April 6, 2015</w:t>
            </w:r>
          </w:p>
        </w:tc>
        <w:tc>
          <w:tcPr>
            <w:tcW w:w="1020" w:type="dxa"/>
            <w:tcBorders>
              <w:top w:val="single" w:sz="6" w:space="0" w:color="auto"/>
              <w:left w:val="single" w:sz="6" w:space="0" w:color="auto"/>
              <w:bottom w:val="single" w:sz="6" w:space="0" w:color="auto"/>
              <w:right w:val="single" w:sz="6" w:space="0" w:color="auto"/>
            </w:tcBorders>
          </w:tcPr>
          <w:p w14:paraId="481EB080" w14:textId="77777777" w:rsidR="0042307E" w:rsidRPr="004D5A5B" w:rsidRDefault="0042307E" w:rsidP="0042307E">
            <w:pPr>
              <w:jc w:val="center"/>
              <w:rPr>
                <w:rFonts w:cs="Arial"/>
                <w:b/>
                <w:sz w:val="16"/>
                <w:lang w:val="fr-FR"/>
              </w:rPr>
            </w:pPr>
            <w:r>
              <w:rPr>
                <w:rFonts w:cs="Arial"/>
                <w:b/>
                <w:sz w:val="16"/>
                <w:lang w:val="fr-FR"/>
              </w:rPr>
              <w:t>1.4</w:t>
            </w:r>
          </w:p>
        </w:tc>
        <w:tc>
          <w:tcPr>
            <w:tcW w:w="8159" w:type="dxa"/>
            <w:gridSpan w:val="2"/>
            <w:tcBorders>
              <w:top w:val="single" w:sz="6" w:space="0" w:color="auto"/>
              <w:left w:val="single" w:sz="6" w:space="0" w:color="auto"/>
              <w:bottom w:val="single" w:sz="6" w:space="0" w:color="auto"/>
              <w:right w:val="single" w:sz="6" w:space="0" w:color="auto"/>
            </w:tcBorders>
          </w:tcPr>
          <w:p w14:paraId="5C6608D2" w14:textId="77777777" w:rsidR="0042307E" w:rsidRPr="004D5A5B" w:rsidRDefault="0042307E" w:rsidP="0042307E">
            <w:pPr>
              <w:rPr>
                <w:rFonts w:cs="Arial"/>
                <w:b/>
                <w:sz w:val="16"/>
              </w:rPr>
            </w:pPr>
          </w:p>
        </w:tc>
      </w:tr>
      <w:tr w:rsidR="0042307E" w14:paraId="642640F6" w14:textId="77777777" w:rsidTr="0042307E">
        <w:trPr>
          <w:trHeight w:val="237"/>
          <w:jc w:val="center"/>
        </w:trPr>
        <w:tc>
          <w:tcPr>
            <w:tcW w:w="1801" w:type="dxa"/>
            <w:tcBorders>
              <w:top w:val="single" w:sz="6" w:space="0" w:color="auto"/>
              <w:left w:val="single" w:sz="6" w:space="0" w:color="auto"/>
              <w:right w:val="single" w:sz="6" w:space="0" w:color="auto"/>
            </w:tcBorders>
          </w:tcPr>
          <w:p w14:paraId="6AA8C42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778F9E8" w14:textId="77777777" w:rsidR="0042307E" w:rsidRPr="00F24D19" w:rsidRDefault="0042307E" w:rsidP="0042307E">
            <w:pPr>
              <w:rPr>
                <w:rFonts w:cs="Arial"/>
                <w:sz w:val="16"/>
                <w:szCs w:val="16"/>
              </w:rPr>
            </w:pPr>
            <w:r w:rsidRPr="00F24D19">
              <w:rPr>
                <w:rFonts w:cs="Arial"/>
                <w:sz w:val="16"/>
                <w:szCs w:val="16"/>
              </w:rPr>
              <w:t>TP-PHY-TPP-REQ-023116/B-AUDIO - RDISP (</w:t>
            </w:r>
            <w:proofErr w:type="spellStart"/>
            <w:r w:rsidRPr="00F24D19">
              <w:rPr>
                <w:rFonts w:cs="Arial"/>
                <w:sz w:val="16"/>
                <w:szCs w:val="16"/>
              </w:rPr>
              <w:t>TcSE</w:t>
            </w:r>
            <w:proofErr w:type="spellEnd"/>
            <w:r w:rsidRPr="00F24D19">
              <w:rPr>
                <w:rFonts w:cs="Arial"/>
                <w:sz w:val="16"/>
                <w:szCs w:val="16"/>
              </w:rPr>
              <w:t xml:space="preserve"> ROIN-138122-</w:t>
            </w:r>
            <w:proofErr w:type="gramStart"/>
            <w:r w:rsidRPr="00F24D19">
              <w:rPr>
                <w:rFonts w:cs="Arial"/>
                <w:sz w:val="16"/>
                <w:szCs w:val="16"/>
              </w:rPr>
              <w:t>6)+</w:t>
            </w:r>
            <w:proofErr w:type="gramEnd"/>
          </w:p>
        </w:tc>
        <w:tc>
          <w:tcPr>
            <w:tcW w:w="4958" w:type="dxa"/>
            <w:tcBorders>
              <w:top w:val="single" w:sz="6" w:space="0" w:color="auto"/>
              <w:left w:val="single" w:sz="6" w:space="0" w:color="auto"/>
              <w:bottom w:val="single" w:sz="6" w:space="0" w:color="auto"/>
              <w:right w:val="single" w:sz="6" w:space="0" w:color="auto"/>
            </w:tcBorders>
          </w:tcPr>
          <w:p w14:paraId="271823E8" w14:textId="77777777" w:rsidR="0042307E" w:rsidRPr="00F24D19" w:rsidRDefault="0042307E" w:rsidP="0042307E">
            <w:pPr>
              <w:rPr>
                <w:rFonts w:cs="Calibri"/>
                <w:sz w:val="16"/>
                <w:szCs w:val="16"/>
              </w:rPr>
            </w:pPr>
            <w:proofErr w:type="spellStart"/>
            <w:r w:rsidRPr="00F24D19">
              <w:rPr>
                <w:rFonts w:cs="Calibri"/>
                <w:sz w:val="16"/>
                <w:szCs w:val="16"/>
              </w:rPr>
              <w:t>asimukhi</w:t>
            </w:r>
            <w:proofErr w:type="spellEnd"/>
            <w:r w:rsidRPr="00F24D19">
              <w:rPr>
                <w:rFonts w:cs="Calibri"/>
                <w:sz w:val="16"/>
                <w:szCs w:val="16"/>
              </w:rPr>
              <w:t>: Message IDs 8A, 8B, 8C, 8E have been removed from the channel due to no need to be implemented.</w:t>
            </w:r>
          </w:p>
        </w:tc>
      </w:tr>
      <w:tr w:rsidR="0042307E" w14:paraId="743CF7BF" w14:textId="77777777" w:rsidTr="0042307E">
        <w:trPr>
          <w:trHeight w:val="237"/>
          <w:jc w:val="center"/>
        </w:trPr>
        <w:tc>
          <w:tcPr>
            <w:tcW w:w="1801" w:type="dxa"/>
            <w:tcBorders>
              <w:left w:val="single" w:sz="6" w:space="0" w:color="auto"/>
              <w:right w:val="single" w:sz="6" w:space="0" w:color="auto"/>
            </w:tcBorders>
          </w:tcPr>
          <w:p w14:paraId="2A971AB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1E900A1" w14:textId="77777777" w:rsidR="0042307E" w:rsidRPr="00F24D19" w:rsidRDefault="0042307E" w:rsidP="0042307E">
            <w:pPr>
              <w:rPr>
                <w:rFonts w:cs="Arial"/>
                <w:sz w:val="16"/>
                <w:szCs w:val="16"/>
              </w:rPr>
            </w:pPr>
            <w:r w:rsidRPr="00F24D19">
              <w:rPr>
                <w:rFonts w:cs="Arial"/>
                <w:sz w:val="16"/>
                <w:szCs w:val="16"/>
              </w:rPr>
              <w:t>TP-PHY-TPP-REQ-023116/C-AUDIO - RDISP (</w:t>
            </w:r>
            <w:proofErr w:type="spellStart"/>
            <w:r w:rsidRPr="00F24D19">
              <w:rPr>
                <w:rFonts w:cs="Arial"/>
                <w:sz w:val="16"/>
                <w:szCs w:val="16"/>
              </w:rPr>
              <w:t>TcSE</w:t>
            </w:r>
            <w:proofErr w:type="spellEnd"/>
            <w:r w:rsidRPr="00F24D19">
              <w:rPr>
                <w:rFonts w:cs="Arial"/>
                <w:sz w:val="16"/>
                <w:szCs w:val="16"/>
              </w:rPr>
              <w:t xml:space="preserve"> ROIN-138122-</w:t>
            </w:r>
            <w:proofErr w:type="gramStart"/>
            <w:r w:rsidRPr="00F24D19">
              <w:rPr>
                <w:rFonts w:cs="Arial"/>
                <w:sz w:val="16"/>
                <w:szCs w:val="16"/>
              </w:rPr>
              <w:t>6)+</w:t>
            </w:r>
            <w:proofErr w:type="gramEnd"/>
          </w:p>
        </w:tc>
        <w:tc>
          <w:tcPr>
            <w:tcW w:w="4958" w:type="dxa"/>
            <w:tcBorders>
              <w:top w:val="single" w:sz="6" w:space="0" w:color="auto"/>
              <w:left w:val="single" w:sz="6" w:space="0" w:color="auto"/>
              <w:bottom w:val="single" w:sz="6" w:space="0" w:color="auto"/>
              <w:right w:val="single" w:sz="6" w:space="0" w:color="auto"/>
            </w:tcBorders>
          </w:tcPr>
          <w:p w14:paraId="62C9D6A9" w14:textId="77777777" w:rsidR="0042307E" w:rsidRPr="00F24D19" w:rsidRDefault="0042307E" w:rsidP="0042307E">
            <w:pPr>
              <w:rPr>
                <w:rFonts w:cs="Calibri"/>
                <w:sz w:val="16"/>
                <w:szCs w:val="16"/>
              </w:rPr>
            </w:pPr>
            <w:r w:rsidRPr="00F24D19">
              <w:rPr>
                <w:rFonts w:cs="Calibri"/>
                <w:sz w:val="16"/>
                <w:szCs w:val="16"/>
              </w:rPr>
              <w:t xml:space="preserve">sberg15: added 0x76 LBP1_ItemInfo_Rsp and 0x76 </w:t>
            </w:r>
            <w:proofErr w:type="spellStart"/>
            <w:r w:rsidRPr="00F24D19">
              <w:rPr>
                <w:rFonts w:cs="Calibri"/>
                <w:sz w:val="16"/>
                <w:szCs w:val="16"/>
              </w:rPr>
              <w:t>MediaInformation_St</w:t>
            </w:r>
            <w:proofErr w:type="spellEnd"/>
            <w:r w:rsidRPr="00F24D19">
              <w:rPr>
                <w:rFonts w:cs="Calibri"/>
                <w:sz w:val="16"/>
                <w:szCs w:val="16"/>
              </w:rPr>
              <w:t xml:space="preserve"> to the channel AUDIO-RDISP</w:t>
            </w:r>
          </w:p>
        </w:tc>
      </w:tr>
      <w:tr w:rsidR="0042307E" w14:paraId="75A62B8D" w14:textId="77777777" w:rsidTr="0042307E">
        <w:trPr>
          <w:trHeight w:val="237"/>
          <w:jc w:val="center"/>
        </w:trPr>
        <w:tc>
          <w:tcPr>
            <w:tcW w:w="1801" w:type="dxa"/>
            <w:tcBorders>
              <w:left w:val="single" w:sz="6" w:space="0" w:color="auto"/>
              <w:right w:val="single" w:sz="6" w:space="0" w:color="auto"/>
            </w:tcBorders>
          </w:tcPr>
          <w:p w14:paraId="61F94FD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47A1706" w14:textId="77777777" w:rsidR="0042307E" w:rsidRPr="00F24D19" w:rsidRDefault="0042307E" w:rsidP="0042307E">
            <w:pPr>
              <w:rPr>
                <w:rFonts w:cs="Arial"/>
                <w:sz w:val="16"/>
                <w:szCs w:val="16"/>
              </w:rPr>
            </w:pPr>
            <w:r w:rsidRPr="00F24D19">
              <w:rPr>
                <w:rFonts w:cs="Arial"/>
                <w:sz w:val="16"/>
                <w:szCs w:val="16"/>
              </w:rPr>
              <w:t>TP-PHY-TPP-REQ-023116/D-AUDIO - RDISP (</w:t>
            </w:r>
            <w:proofErr w:type="spellStart"/>
            <w:r w:rsidRPr="00F24D19">
              <w:rPr>
                <w:rFonts w:cs="Arial"/>
                <w:sz w:val="16"/>
                <w:szCs w:val="16"/>
              </w:rPr>
              <w:t>TcSE</w:t>
            </w:r>
            <w:proofErr w:type="spellEnd"/>
            <w:r w:rsidRPr="00F24D19">
              <w:rPr>
                <w:rFonts w:cs="Arial"/>
                <w:sz w:val="16"/>
                <w:szCs w:val="16"/>
              </w:rPr>
              <w:t xml:space="preserve"> ROIN-138122-6)</w:t>
            </w:r>
          </w:p>
        </w:tc>
        <w:tc>
          <w:tcPr>
            <w:tcW w:w="4958" w:type="dxa"/>
            <w:tcBorders>
              <w:top w:val="single" w:sz="6" w:space="0" w:color="auto"/>
              <w:left w:val="single" w:sz="6" w:space="0" w:color="auto"/>
              <w:bottom w:val="single" w:sz="6" w:space="0" w:color="auto"/>
              <w:right w:val="single" w:sz="6" w:space="0" w:color="auto"/>
            </w:tcBorders>
          </w:tcPr>
          <w:p w14:paraId="4AD20211" w14:textId="77777777" w:rsidR="0042307E" w:rsidRPr="00F24D19" w:rsidRDefault="0042307E" w:rsidP="0042307E">
            <w:pPr>
              <w:rPr>
                <w:rFonts w:cs="Calibri"/>
                <w:sz w:val="16"/>
                <w:szCs w:val="16"/>
              </w:rPr>
            </w:pPr>
            <w:r w:rsidRPr="00F24D19">
              <w:rPr>
                <w:rFonts w:cs="Calibri"/>
                <w:sz w:val="16"/>
                <w:szCs w:val="16"/>
              </w:rPr>
              <w:t xml:space="preserve">sberg15: added </w:t>
            </w:r>
            <w:proofErr w:type="spellStart"/>
            <w:r w:rsidRPr="00F24D19">
              <w:rPr>
                <w:rFonts w:cs="Calibri"/>
                <w:sz w:val="16"/>
                <w:szCs w:val="16"/>
              </w:rPr>
              <w:t>DynamicLabelPlus_St</w:t>
            </w:r>
            <w:proofErr w:type="spellEnd"/>
            <w:r w:rsidRPr="00F24D19">
              <w:rPr>
                <w:rFonts w:cs="Calibri"/>
                <w:sz w:val="16"/>
                <w:szCs w:val="16"/>
              </w:rPr>
              <w:t xml:space="preserve"> and </w:t>
            </w:r>
            <w:proofErr w:type="spellStart"/>
            <w:r w:rsidRPr="00F24D19">
              <w:rPr>
                <w:rFonts w:cs="Calibri"/>
                <w:sz w:val="16"/>
                <w:szCs w:val="16"/>
              </w:rPr>
              <w:t>JournalineTxtMsg_St</w:t>
            </w:r>
            <w:proofErr w:type="spellEnd"/>
            <w:r w:rsidRPr="00F24D19">
              <w:rPr>
                <w:rFonts w:cs="Calibri"/>
                <w:sz w:val="16"/>
                <w:szCs w:val="16"/>
              </w:rPr>
              <w:t xml:space="preserve"> signals for DAB</w:t>
            </w:r>
          </w:p>
        </w:tc>
      </w:tr>
      <w:tr w:rsidR="0042307E" w14:paraId="6317B3CA" w14:textId="77777777" w:rsidTr="0042307E">
        <w:trPr>
          <w:trHeight w:val="237"/>
          <w:jc w:val="center"/>
        </w:trPr>
        <w:tc>
          <w:tcPr>
            <w:tcW w:w="1801" w:type="dxa"/>
            <w:tcBorders>
              <w:left w:val="single" w:sz="6" w:space="0" w:color="auto"/>
              <w:right w:val="single" w:sz="6" w:space="0" w:color="auto"/>
            </w:tcBorders>
          </w:tcPr>
          <w:p w14:paraId="02E1B73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83E572E" w14:textId="77777777" w:rsidR="0042307E" w:rsidRPr="00F24D19" w:rsidRDefault="0042307E" w:rsidP="0042307E">
            <w:pPr>
              <w:rPr>
                <w:rFonts w:cs="Arial"/>
                <w:sz w:val="16"/>
                <w:szCs w:val="16"/>
              </w:rPr>
            </w:pPr>
            <w:r w:rsidRPr="00F24D19">
              <w:rPr>
                <w:rFonts w:cs="Arial"/>
                <w:sz w:val="16"/>
                <w:szCs w:val="16"/>
              </w:rPr>
              <w:t>TP-PHY-TPP-REQ-023124/B-</w:t>
            </w:r>
            <w:proofErr w:type="spellStart"/>
            <w:r w:rsidRPr="00F24D19">
              <w:rPr>
                <w:rFonts w:cs="Arial"/>
                <w:sz w:val="16"/>
                <w:szCs w:val="16"/>
              </w:rPr>
              <w:t>NavRepServer</w:t>
            </w:r>
            <w:proofErr w:type="spellEnd"/>
            <w:r w:rsidRPr="00F24D19">
              <w:rPr>
                <w:rFonts w:cs="Arial"/>
                <w:sz w:val="16"/>
                <w:szCs w:val="16"/>
              </w:rPr>
              <w:t xml:space="preserve"> - </w:t>
            </w:r>
            <w:proofErr w:type="spellStart"/>
            <w:r w:rsidRPr="00F24D19">
              <w:rPr>
                <w:rFonts w:cs="Arial"/>
                <w:sz w:val="16"/>
                <w:szCs w:val="16"/>
              </w:rPr>
              <w:t>NavRepClient</w:t>
            </w:r>
            <w:proofErr w:type="spellEnd"/>
            <w:r w:rsidRPr="00F24D19">
              <w:rPr>
                <w:rFonts w:cs="Arial"/>
                <w:sz w:val="16"/>
                <w:szCs w:val="16"/>
              </w:rPr>
              <w:t xml:space="preserve"> (</w:t>
            </w:r>
            <w:proofErr w:type="spellStart"/>
            <w:r w:rsidRPr="00F24D19">
              <w:rPr>
                <w:rFonts w:cs="Arial"/>
                <w:sz w:val="16"/>
                <w:szCs w:val="16"/>
              </w:rPr>
              <w:t>TcSE</w:t>
            </w:r>
            <w:proofErr w:type="spellEnd"/>
            <w:r w:rsidRPr="00F24D19">
              <w:rPr>
                <w:rFonts w:cs="Arial"/>
                <w:sz w:val="16"/>
                <w:szCs w:val="16"/>
              </w:rPr>
              <w:t xml:space="preserve"> ROIN-160780-1)</w:t>
            </w:r>
          </w:p>
        </w:tc>
        <w:tc>
          <w:tcPr>
            <w:tcW w:w="4958" w:type="dxa"/>
            <w:tcBorders>
              <w:top w:val="single" w:sz="6" w:space="0" w:color="auto"/>
              <w:left w:val="single" w:sz="6" w:space="0" w:color="auto"/>
              <w:bottom w:val="single" w:sz="6" w:space="0" w:color="auto"/>
              <w:right w:val="single" w:sz="6" w:space="0" w:color="auto"/>
            </w:tcBorders>
          </w:tcPr>
          <w:p w14:paraId="7AA33AE7" w14:textId="77777777" w:rsidR="0042307E" w:rsidRPr="00F24D19" w:rsidRDefault="0042307E" w:rsidP="0042307E">
            <w:pPr>
              <w:rPr>
                <w:rFonts w:cs="Calibri"/>
                <w:sz w:val="16"/>
                <w:szCs w:val="16"/>
              </w:rPr>
            </w:pPr>
            <w:r w:rsidRPr="00F24D19">
              <w:rPr>
                <w:rFonts w:cs="Calibri"/>
                <w:sz w:val="16"/>
                <w:szCs w:val="16"/>
              </w:rPr>
              <w:t xml:space="preserve">sberg15: added 0x76 LBP1_ItemInfo_Rsp to the channel </w:t>
            </w:r>
            <w:proofErr w:type="spellStart"/>
            <w:r w:rsidRPr="00F24D19">
              <w:rPr>
                <w:rFonts w:cs="Calibri"/>
                <w:sz w:val="16"/>
                <w:szCs w:val="16"/>
              </w:rPr>
              <w:t>NavRepserver-NavRepClient</w:t>
            </w:r>
            <w:proofErr w:type="spellEnd"/>
          </w:p>
        </w:tc>
      </w:tr>
      <w:tr w:rsidR="0042307E" w14:paraId="4EB0CA16" w14:textId="77777777" w:rsidTr="0042307E">
        <w:trPr>
          <w:trHeight w:val="237"/>
          <w:jc w:val="center"/>
        </w:trPr>
        <w:tc>
          <w:tcPr>
            <w:tcW w:w="1801" w:type="dxa"/>
            <w:tcBorders>
              <w:left w:val="single" w:sz="6" w:space="0" w:color="auto"/>
              <w:right w:val="single" w:sz="6" w:space="0" w:color="auto"/>
            </w:tcBorders>
          </w:tcPr>
          <w:p w14:paraId="1F59409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E0FFCDB" w14:textId="77777777" w:rsidR="0042307E" w:rsidRPr="00F24D19" w:rsidRDefault="0042307E" w:rsidP="0042307E">
            <w:pPr>
              <w:rPr>
                <w:rFonts w:cs="Arial"/>
                <w:sz w:val="16"/>
                <w:szCs w:val="16"/>
              </w:rPr>
            </w:pPr>
            <w:r w:rsidRPr="00F24D19">
              <w:rPr>
                <w:rFonts w:cs="Arial"/>
                <w:sz w:val="16"/>
                <w:szCs w:val="16"/>
              </w:rPr>
              <w:t>TP-PHY-TPP-REQ-023125/B-</w:t>
            </w:r>
            <w:proofErr w:type="spellStart"/>
            <w:r w:rsidRPr="00F24D19">
              <w:rPr>
                <w:rFonts w:cs="Arial"/>
                <w:sz w:val="16"/>
                <w:szCs w:val="16"/>
              </w:rPr>
              <w:t>MediaPlayerServer</w:t>
            </w:r>
            <w:proofErr w:type="spellEnd"/>
            <w:r w:rsidRPr="00F24D19">
              <w:rPr>
                <w:rFonts w:cs="Arial"/>
                <w:sz w:val="16"/>
                <w:szCs w:val="16"/>
              </w:rPr>
              <w:t xml:space="preserve"> - </w:t>
            </w:r>
            <w:proofErr w:type="spellStart"/>
            <w:r w:rsidRPr="00F24D19">
              <w:rPr>
                <w:rFonts w:cs="Arial"/>
                <w:sz w:val="16"/>
                <w:szCs w:val="16"/>
              </w:rPr>
              <w:t>MediaPlayerClient</w:t>
            </w:r>
            <w:proofErr w:type="spellEnd"/>
            <w:r w:rsidRPr="00F24D19">
              <w:rPr>
                <w:rFonts w:cs="Arial"/>
                <w:sz w:val="16"/>
                <w:szCs w:val="16"/>
              </w:rPr>
              <w:t xml:space="preserve"> (</w:t>
            </w:r>
            <w:proofErr w:type="spellStart"/>
            <w:r w:rsidRPr="00F24D19">
              <w:rPr>
                <w:rFonts w:cs="Arial"/>
                <w:sz w:val="16"/>
                <w:szCs w:val="16"/>
              </w:rPr>
              <w:t>TcSE</w:t>
            </w:r>
            <w:proofErr w:type="spellEnd"/>
            <w:r w:rsidRPr="00F24D19">
              <w:rPr>
                <w:rFonts w:cs="Arial"/>
                <w:sz w:val="16"/>
                <w:szCs w:val="16"/>
              </w:rPr>
              <w:t xml:space="preserve"> ROIN-160781-2)</w:t>
            </w:r>
          </w:p>
        </w:tc>
        <w:tc>
          <w:tcPr>
            <w:tcW w:w="4958" w:type="dxa"/>
            <w:tcBorders>
              <w:top w:val="single" w:sz="6" w:space="0" w:color="auto"/>
              <w:left w:val="single" w:sz="6" w:space="0" w:color="auto"/>
              <w:bottom w:val="single" w:sz="6" w:space="0" w:color="auto"/>
              <w:right w:val="single" w:sz="6" w:space="0" w:color="auto"/>
            </w:tcBorders>
          </w:tcPr>
          <w:p w14:paraId="06643E25" w14:textId="77777777" w:rsidR="0042307E" w:rsidRPr="00F24D19" w:rsidRDefault="0042307E" w:rsidP="0042307E">
            <w:pPr>
              <w:rPr>
                <w:rFonts w:cs="Calibri"/>
                <w:sz w:val="16"/>
                <w:szCs w:val="16"/>
              </w:rPr>
            </w:pPr>
            <w:proofErr w:type="spellStart"/>
            <w:r w:rsidRPr="00F24D19">
              <w:rPr>
                <w:rFonts w:cs="Calibri"/>
                <w:sz w:val="16"/>
                <w:szCs w:val="16"/>
              </w:rPr>
              <w:t>asimukhi</w:t>
            </w:r>
            <w:proofErr w:type="spellEnd"/>
            <w:r w:rsidRPr="00F24D19">
              <w:rPr>
                <w:rFonts w:cs="Calibri"/>
                <w:sz w:val="16"/>
                <w:szCs w:val="16"/>
              </w:rPr>
              <w:t>: Message ID 8A have been removed from the channel due to no need to be implemented.</w:t>
            </w:r>
          </w:p>
        </w:tc>
      </w:tr>
      <w:tr w:rsidR="0042307E" w14:paraId="621F6BC1" w14:textId="77777777" w:rsidTr="0042307E">
        <w:trPr>
          <w:trHeight w:val="237"/>
          <w:jc w:val="center"/>
        </w:trPr>
        <w:tc>
          <w:tcPr>
            <w:tcW w:w="1801" w:type="dxa"/>
            <w:tcBorders>
              <w:left w:val="single" w:sz="6" w:space="0" w:color="auto"/>
              <w:right w:val="single" w:sz="6" w:space="0" w:color="auto"/>
            </w:tcBorders>
          </w:tcPr>
          <w:p w14:paraId="6F45941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B5032D7" w14:textId="77777777" w:rsidR="0042307E" w:rsidRPr="00F24D19" w:rsidRDefault="0042307E" w:rsidP="0042307E">
            <w:pPr>
              <w:rPr>
                <w:rFonts w:cs="Arial"/>
                <w:sz w:val="16"/>
                <w:szCs w:val="16"/>
              </w:rPr>
            </w:pPr>
            <w:r w:rsidRPr="00F24D19">
              <w:rPr>
                <w:rFonts w:cs="Arial"/>
                <w:sz w:val="16"/>
                <w:szCs w:val="16"/>
              </w:rPr>
              <w:t>TP-PHY-TPP-REQ-023126/B-PHONE - MC (</w:t>
            </w:r>
            <w:proofErr w:type="spellStart"/>
            <w:r w:rsidRPr="00F24D19">
              <w:rPr>
                <w:rFonts w:cs="Arial"/>
                <w:sz w:val="16"/>
                <w:szCs w:val="16"/>
              </w:rPr>
              <w:t>TcSE</w:t>
            </w:r>
            <w:proofErr w:type="spellEnd"/>
            <w:r w:rsidRPr="00F24D19">
              <w:rPr>
                <w:rFonts w:cs="Arial"/>
                <w:sz w:val="16"/>
                <w:szCs w:val="16"/>
              </w:rPr>
              <w:t xml:space="preserve"> ROIN-160782-3)</w:t>
            </w:r>
          </w:p>
        </w:tc>
        <w:tc>
          <w:tcPr>
            <w:tcW w:w="4958" w:type="dxa"/>
            <w:tcBorders>
              <w:top w:val="single" w:sz="6" w:space="0" w:color="auto"/>
              <w:left w:val="single" w:sz="6" w:space="0" w:color="auto"/>
              <w:bottom w:val="single" w:sz="6" w:space="0" w:color="auto"/>
              <w:right w:val="single" w:sz="6" w:space="0" w:color="auto"/>
            </w:tcBorders>
          </w:tcPr>
          <w:p w14:paraId="2EBB4A55" w14:textId="77777777" w:rsidR="0042307E" w:rsidRPr="00F24D19" w:rsidRDefault="0042307E" w:rsidP="0042307E">
            <w:pPr>
              <w:rPr>
                <w:rFonts w:cs="Calibri"/>
                <w:sz w:val="16"/>
                <w:szCs w:val="16"/>
              </w:rPr>
            </w:pPr>
            <w:r w:rsidRPr="00F24D19">
              <w:rPr>
                <w:rFonts w:cs="Calibri"/>
                <w:sz w:val="16"/>
                <w:szCs w:val="16"/>
              </w:rPr>
              <w:t>sberg15: added 0x76 LBP1_ItemInfo_Rsp to the channel Phone-MC.</w:t>
            </w:r>
          </w:p>
        </w:tc>
      </w:tr>
      <w:tr w:rsidR="0042307E" w14:paraId="1DE65A15" w14:textId="77777777" w:rsidTr="0042307E">
        <w:trPr>
          <w:trHeight w:val="237"/>
          <w:jc w:val="center"/>
        </w:trPr>
        <w:tc>
          <w:tcPr>
            <w:tcW w:w="1801" w:type="dxa"/>
            <w:tcBorders>
              <w:left w:val="single" w:sz="6" w:space="0" w:color="auto"/>
              <w:right w:val="single" w:sz="6" w:space="0" w:color="auto"/>
            </w:tcBorders>
          </w:tcPr>
          <w:p w14:paraId="6A75B2E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05C9E42" w14:textId="77777777" w:rsidR="0042307E" w:rsidRPr="00F24D19" w:rsidRDefault="0042307E" w:rsidP="0042307E">
            <w:pPr>
              <w:rPr>
                <w:rFonts w:cs="Arial"/>
                <w:sz w:val="16"/>
                <w:szCs w:val="16"/>
              </w:rPr>
            </w:pPr>
            <w:r w:rsidRPr="00F24D19">
              <w:rPr>
                <w:rFonts w:cs="Arial"/>
                <w:sz w:val="16"/>
                <w:szCs w:val="16"/>
              </w:rPr>
              <w:t>TP-PHY-TPP-REQ-023135/B-CD - RDISP (</w:t>
            </w:r>
            <w:proofErr w:type="spellStart"/>
            <w:r w:rsidRPr="00F24D19">
              <w:rPr>
                <w:rFonts w:cs="Arial"/>
                <w:sz w:val="16"/>
                <w:szCs w:val="16"/>
              </w:rPr>
              <w:t>TcSE</w:t>
            </w:r>
            <w:proofErr w:type="spellEnd"/>
            <w:r w:rsidRPr="00F24D19">
              <w:rPr>
                <w:rFonts w:cs="Arial"/>
                <w:sz w:val="16"/>
                <w:szCs w:val="16"/>
              </w:rPr>
              <w:t xml:space="preserve"> ROIN-206152-1)</w:t>
            </w:r>
          </w:p>
        </w:tc>
        <w:tc>
          <w:tcPr>
            <w:tcW w:w="4958" w:type="dxa"/>
            <w:tcBorders>
              <w:top w:val="single" w:sz="6" w:space="0" w:color="auto"/>
              <w:left w:val="single" w:sz="6" w:space="0" w:color="auto"/>
              <w:bottom w:val="single" w:sz="6" w:space="0" w:color="auto"/>
              <w:right w:val="single" w:sz="6" w:space="0" w:color="auto"/>
            </w:tcBorders>
          </w:tcPr>
          <w:p w14:paraId="3C30241E" w14:textId="77777777" w:rsidR="0042307E" w:rsidRPr="00F24D19" w:rsidRDefault="0042307E" w:rsidP="0042307E">
            <w:pPr>
              <w:rPr>
                <w:rFonts w:cs="Calibri"/>
                <w:sz w:val="16"/>
                <w:szCs w:val="16"/>
              </w:rPr>
            </w:pPr>
            <w:r w:rsidRPr="00F24D19">
              <w:rPr>
                <w:rFonts w:cs="Calibri"/>
                <w:sz w:val="16"/>
                <w:szCs w:val="16"/>
              </w:rPr>
              <w:t xml:space="preserve">sberg15: added 0x76 LBP1_ItemInfo_Rsp and 0x79 </w:t>
            </w:r>
            <w:proofErr w:type="spellStart"/>
            <w:r w:rsidRPr="00F24D19">
              <w:rPr>
                <w:rFonts w:cs="Calibri"/>
                <w:sz w:val="16"/>
                <w:szCs w:val="16"/>
              </w:rPr>
              <w:t>MediaInformation_St</w:t>
            </w:r>
            <w:proofErr w:type="spellEnd"/>
            <w:r w:rsidRPr="00F24D19">
              <w:rPr>
                <w:rFonts w:cs="Calibri"/>
                <w:sz w:val="16"/>
                <w:szCs w:val="16"/>
              </w:rPr>
              <w:t xml:space="preserve"> to the channel CD-MC</w:t>
            </w:r>
          </w:p>
        </w:tc>
      </w:tr>
      <w:tr w:rsidR="0042307E" w14:paraId="7AE1A531" w14:textId="77777777" w:rsidTr="0042307E">
        <w:trPr>
          <w:trHeight w:val="237"/>
          <w:jc w:val="center"/>
        </w:trPr>
        <w:tc>
          <w:tcPr>
            <w:tcW w:w="1801" w:type="dxa"/>
            <w:tcBorders>
              <w:left w:val="single" w:sz="6" w:space="0" w:color="auto"/>
              <w:right w:val="single" w:sz="6" w:space="0" w:color="auto"/>
            </w:tcBorders>
          </w:tcPr>
          <w:p w14:paraId="291AA08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D8D777D" w14:textId="77777777" w:rsidR="0042307E" w:rsidRPr="00F24D19" w:rsidRDefault="0042307E" w:rsidP="0042307E">
            <w:pPr>
              <w:rPr>
                <w:rFonts w:cs="Arial"/>
                <w:sz w:val="16"/>
                <w:szCs w:val="16"/>
              </w:rPr>
            </w:pPr>
            <w:r w:rsidRPr="00F24D19">
              <w:rPr>
                <w:rFonts w:cs="Arial"/>
                <w:sz w:val="16"/>
                <w:szCs w:val="16"/>
              </w:rPr>
              <w:t>TP-LOG-TPL-REQ-023173/B-SID-77-Destination_Info_St (</w:t>
            </w:r>
            <w:proofErr w:type="spellStart"/>
            <w:r w:rsidRPr="00F24D19">
              <w:rPr>
                <w:rFonts w:cs="Arial"/>
                <w:sz w:val="16"/>
                <w:szCs w:val="16"/>
              </w:rPr>
              <w:t>TcSE</w:t>
            </w:r>
            <w:proofErr w:type="spellEnd"/>
            <w:r w:rsidRPr="00F24D19">
              <w:rPr>
                <w:rFonts w:cs="Arial"/>
                <w:sz w:val="16"/>
                <w:szCs w:val="16"/>
              </w:rPr>
              <w:t xml:space="preserve"> ROIN-160691-3)</w:t>
            </w:r>
          </w:p>
        </w:tc>
        <w:tc>
          <w:tcPr>
            <w:tcW w:w="4958" w:type="dxa"/>
            <w:tcBorders>
              <w:top w:val="single" w:sz="6" w:space="0" w:color="auto"/>
              <w:left w:val="single" w:sz="6" w:space="0" w:color="auto"/>
              <w:bottom w:val="single" w:sz="6" w:space="0" w:color="auto"/>
              <w:right w:val="single" w:sz="6" w:space="0" w:color="auto"/>
            </w:tcBorders>
          </w:tcPr>
          <w:p w14:paraId="372E00CE" w14:textId="77777777" w:rsidR="0042307E" w:rsidRPr="00F24D19" w:rsidRDefault="0042307E" w:rsidP="0042307E">
            <w:pPr>
              <w:rPr>
                <w:rFonts w:cs="Calibri"/>
                <w:sz w:val="16"/>
                <w:szCs w:val="16"/>
              </w:rPr>
            </w:pPr>
            <w:r w:rsidRPr="00F24D19">
              <w:rPr>
                <w:rFonts w:cs="Calibri"/>
                <w:sz w:val="16"/>
                <w:szCs w:val="16"/>
              </w:rPr>
              <w:t>rpaquet2 - Added vector information back into the vector section of this TP method.</w:t>
            </w:r>
          </w:p>
        </w:tc>
      </w:tr>
      <w:tr w:rsidR="0042307E" w14:paraId="5545A5E5"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3D8B3825"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20F5BA49"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0DF84A01"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093BC6C8" w14:textId="77777777" w:rsidR="0042307E" w:rsidRDefault="0042307E" w:rsidP="0042307E">
            <w:pPr>
              <w:rPr>
                <w:rFonts w:cs="Arial"/>
                <w:sz w:val="16"/>
              </w:rPr>
            </w:pPr>
          </w:p>
        </w:tc>
      </w:tr>
      <w:tr w:rsidR="0042307E" w:rsidRPr="004D5A5B" w14:paraId="5514A734"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6BFA27B8" w14:textId="77777777" w:rsidR="0042307E" w:rsidRPr="004D5A5B" w:rsidRDefault="0042307E" w:rsidP="0042307E">
            <w:pPr>
              <w:rPr>
                <w:rFonts w:cs="Arial"/>
                <w:b/>
                <w:sz w:val="16"/>
                <w:lang w:val="fr-FR"/>
              </w:rPr>
            </w:pPr>
            <w:r>
              <w:rPr>
                <w:rFonts w:cs="Arial"/>
                <w:b/>
                <w:sz w:val="16"/>
              </w:rPr>
              <w:t>October 7, 2015</w:t>
            </w:r>
          </w:p>
        </w:tc>
        <w:tc>
          <w:tcPr>
            <w:tcW w:w="1020" w:type="dxa"/>
            <w:tcBorders>
              <w:top w:val="single" w:sz="6" w:space="0" w:color="auto"/>
              <w:left w:val="single" w:sz="6" w:space="0" w:color="auto"/>
              <w:bottom w:val="single" w:sz="6" w:space="0" w:color="auto"/>
              <w:right w:val="single" w:sz="6" w:space="0" w:color="auto"/>
            </w:tcBorders>
          </w:tcPr>
          <w:p w14:paraId="76D29C66" w14:textId="77777777" w:rsidR="0042307E" w:rsidRPr="004D5A5B" w:rsidRDefault="0042307E" w:rsidP="0042307E">
            <w:pPr>
              <w:jc w:val="center"/>
              <w:rPr>
                <w:rFonts w:cs="Arial"/>
                <w:b/>
                <w:sz w:val="16"/>
                <w:lang w:val="fr-FR"/>
              </w:rPr>
            </w:pPr>
            <w:r>
              <w:rPr>
                <w:rFonts w:cs="Arial"/>
                <w:b/>
                <w:sz w:val="16"/>
                <w:lang w:val="fr-FR"/>
              </w:rPr>
              <w:t>1.5</w:t>
            </w:r>
          </w:p>
        </w:tc>
        <w:tc>
          <w:tcPr>
            <w:tcW w:w="8159" w:type="dxa"/>
            <w:gridSpan w:val="2"/>
            <w:tcBorders>
              <w:top w:val="single" w:sz="6" w:space="0" w:color="auto"/>
              <w:left w:val="single" w:sz="6" w:space="0" w:color="auto"/>
              <w:bottom w:val="single" w:sz="6" w:space="0" w:color="auto"/>
              <w:right w:val="single" w:sz="6" w:space="0" w:color="auto"/>
            </w:tcBorders>
          </w:tcPr>
          <w:p w14:paraId="08C6FE41" w14:textId="77777777" w:rsidR="0042307E" w:rsidRPr="004D5A5B" w:rsidRDefault="0042307E" w:rsidP="0042307E">
            <w:pPr>
              <w:rPr>
                <w:rFonts w:cs="Arial"/>
                <w:b/>
                <w:sz w:val="16"/>
              </w:rPr>
            </w:pPr>
          </w:p>
        </w:tc>
      </w:tr>
      <w:tr w:rsidR="0042307E" w14:paraId="0515AF41" w14:textId="77777777" w:rsidTr="0042307E">
        <w:trPr>
          <w:trHeight w:val="237"/>
          <w:jc w:val="center"/>
        </w:trPr>
        <w:tc>
          <w:tcPr>
            <w:tcW w:w="1801" w:type="dxa"/>
            <w:tcBorders>
              <w:top w:val="single" w:sz="6" w:space="0" w:color="auto"/>
              <w:left w:val="single" w:sz="6" w:space="0" w:color="auto"/>
              <w:right w:val="single" w:sz="6" w:space="0" w:color="auto"/>
            </w:tcBorders>
          </w:tcPr>
          <w:p w14:paraId="145F5A7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91D981D" w14:textId="77777777" w:rsidR="0042307E" w:rsidRDefault="0042307E" w:rsidP="0042307E">
            <w:pPr>
              <w:rPr>
                <w:rFonts w:cs="Calibri"/>
                <w:sz w:val="16"/>
                <w:szCs w:val="16"/>
              </w:rPr>
            </w:pPr>
            <w:r>
              <w:rPr>
                <w:rFonts w:cs="Calibri"/>
                <w:sz w:val="16"/>
                <w:szCs w:val="16"/>
              </w:rPr>
              <w:t>TP-PHY-TPP-REQ-023117/B-SDARS - RDISP (</w:t>
            </w:r>
            <w:proofErr w:type="spellStart"/>
            <w:r>
              <w:rPr>
                <w:rFonts w:cs="Calibri"/>
                <w:sz w:val="16"/>
                <w:szCs w:val="16"/>
              </w:rPr>
              <w:t>TcSE</w:t>
            </w:r>
            <w:proofErr w:type="spellEnd"/>
            <w:r>
              <w:rPr>
                <w:rFonts w:cs="Calibri"/>
                <w:sz w:val="16"/>
                <w:szCs w:val="16"/>
              </w:rPr>
              <w:t xml:space="preserve"> ROIN-147073-4)</w:t>
            </w:r>
          </w:p>
        </w:tc>
        <w:tc>
          <w:tcPr>
            <w:tcW w:w="4958" w:type="dxa"/>
            <w:tcBorders>
              <w:top w:val="single" w:sz="6" w:space="0" w:color="auto"/>
              <w:left w:val="single" w:sz="6" w:space="0" w:color="auto"/>
              <w:bottom w:val="single" w:sz="6" w:space="0" w:color="auto"/>
              <w:right w:val="single" w:sz="6" w:space="0" w:color="auto"/>
            </w:tcBorders>
          </w:tcPr>
          <w:p w14:paraId="6F615C0F" w14:textId="77777777" w:rsidR="0042307E" w:rsidRDefault="0042307E" w:rsidP="0042307E">
            <w:pPr>
              <w:rPr>
                <w:rFonts w:cs="Calibri"/>
                <w:sz w:val="16"/>
                <w:szCs w:val="16"/>
              </w:rPr>
            </w:pPr>
            <w:r>
              <w:rPr>
                <w:rFonts w:cs="Calibri"/>
                <w:sz w:val="16"/>
                <w:szCs w:val="16"/>
              </w:rPr>
              <w:t>rpaquet2 - Added 0x76 to the list.</w:t>
            </w:r>
          </w:p>
        </w:tc>
      </w:tr>
      <w:tr w:rsidR="0042307E" w14:paraId="30EA54F4" w14:textId="77777777" w:rsidTr="0042307E">
        <w:trPr>
          <w:trHeight w:val="237"/>
          <w:jc w:val="center"/>
        </w:trPr>
        <w:tc>
          <w:tcPr>
            <w:tcW w:w="1801" w:type="dxa"/>
            <w:tcBorders>
              <w:left w:val="single" w:sz="6" w:space="0" w:color="auto"/>
              <w:right w:val="single" w:sz="6" w:space="0" w:color="auto"/>
            </w:tcBorders>
          </w:tcPr>
          <w:p w14:paraId="2BF0F13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562589E" w14:textId="77777777" w:rsidR="0042307E" w:rsidRDefault="0042307E" w:rsidP="0042307E">
            <w:pPr>
              <w:rPr>
                <w:rFonts w:cs="Calibri"/>
                <w:sz w:val="16"/>
                <w:szCs w:val="16"/>
              </w:rPr>
            </w:pPr>
            <w:r>
              <w:rPr>
                <w:rFonts w:cs="Calibri"/>
                <w:sz w:val="16"/>
                <w:szCs w:val="16"/>
              </w:rPr>
              <w:t>TP-PHY-TPP-REQ-013860/B-</w:t>
            </w:r>
            <w:proofErr w:type="spellStart"/>
            <w:r>
              <w:rPr>
                <w:rFonts w:cs="Calibri"/>
                <w:sz w:val="16"/>
                <w:szCs w:val="16"/>
              </w:rPr>
              <w:t>TMCServer</w:t>
            </w:r>
            <w:proofErr w:type="spellEnd"/>
            <w:r>
              <w:rPr>
                <w:rFonts w:cs="Calibri"/>
                <w:sz w:val="16"/>
                <w:szCs w:val="16"/>
              </w:rPr>
              <w:t xml:space="preserve"> - </w:t>
            </w:r>
            <w:proofErr w:type="spellStart"/>
            <w:r>
              <w:rPr>
                <w:rFonts w:cs="Calibri"/>
                <w:sz w:val="16"/>
                <w:szCs w:val="16"/>
              </w:rPr>
              <w:t>TMCClient</w:t>
            </w:r>
            <w:proofErr w:type="spellEnd"/>
            <w:r>
              <w:rPr>
                <w:rFonts w:cs="Calibri"/>
                <w:sz w:val="16"/>
                <w:szCs w:val="16"/>
              </w:rPr>
              <w:t xml:space="preserve"> (</w:t>
            </w:r>
            <w:proofErr w:type="spellStart"/>
            <w:r>
              <w:rPr>
                <w:rFonts w:cs="Calibri"/>
                <w:sz w:val="16"/>
                <w:szCs w:val="16"/>
              </w:rPr>
              <w:t>TcSE</w:t>
            </w:r>
            <w:proofErr w:type="spellEnd"/>
            <w:r>
              <w:rPr>
                <w:rFonts w:cs="Calibri"/>
                <w:sz w:val="16"/>
                <w:szCs w:val="16"/>
              </w:rPr>
              <w:t xml:space="preserve"> ROIN-159708-3)</w:t>
            </w:r>
          </w:p>
        </w:tc>
        <w:tc>
          <w:tcPr>
            <w:tcW w:w="4958" w:type="dxa"/>
            <w:tcBorders>
              <w:top w:val="single" w:sz="6" w:space="0" w:color="auto"/>
              <w:left w:val="single" w:sz="6" w:space="0" w:color="auto"/>
              <w:bottom w:val="single" w:sz="6" w:space="0" w:color="auto"/>
              <w:right w:val="single" w:sz="6" w:space="0" w:color="auto"/>
            </w:tcBorders>
          </w:tcPr>
          <w:p w14:paraId="38EE817C" w14:textId="77777777" w:rsidR="0042307E" w:rsidRDefault="0042307E" w:rsidP="0042307E">
            <w:pPr>
              <w:rPr>
                <w:rFonts w:cs="Calibri"/>
                <w:sz w:val="16"/>
                <w:szCs w:val="16"/>
              </w:rPr>
            </w:pPr>
            <w:r>
              <w:rPr>
                <w:rFonts w:cs="Calibri"/>
                <w:sz w:val="16"/>
                <w:szCs w:val="16"/>
              </w:rPr>
              <w:t xml:space="preserve">sberg15: added signal ID 0x99 </w:t>
            </w:r>
            <w:proofErr w:type="spellStart"/>
            <w:r>
              <w:rPr>
                <w:rFonts w:cs="Calibri"/>
                <w:sz w:val="16"/>
                <w:szCs w:val="16"/>
              </w:rPr>
              <w:t>TrafficServiceProvider_St</w:t>
            </w:r>
            <w:proofErr w:type="spellEnd"/>
          </w:p>
        </w:tc>
      </w:tr>
      <w:tr w:rsidR="0042307E" w14:paraId="2C0A63AC" w14:textId="77777777" w:rsidTr="0042307E">
        <w:trPr>
          <w:trHeight w:val="237"/>
          <w:jc w:val="center"/>
        </w:trPr>
        <w:tc>
          <w:tcPr>
            <w:tcW w:w="1801" w:type="dxa"/>
            <w:tcBorders>
              <w:left w:val="single" w:sz="6" w:space="0" w:color="auto"/>
              <w:right w:val="single" w:sz="6" w:space="0" w:color="auto"/>
            </w:tcBorders>
          </w:tcPr>
          <w:p w14:paraId="28C9E57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475C5DF" w14:textId="77777777" w:rsidR="0042307E" w:rsidRDefault="0042307E" w:rsidP="0042307E">
            <w:pPr>
              <w:rPr>
                <w:rFonts w:cs="Calibri"/>
                <w:sz w:val="16"/>
                <w:szCs w:val="16"/>
              </w:rPr>
            </w:pPr>
            <w:r>
              <w:rPr>
                <w:rFonts w:cs="Calibri"/>
                <w:sz w:val="16"/>
                <w:szCs w:val="16"/>
              </w:rPr>
              <w:t>TP-PHY-TPP-REQ-023128/B-</w:t>
            </w:r>
            <w:proofErr w:type="spellStart"/>
            <w:r>
              <w:rPr>
                <w:rFonts w:cs="Calibri"/>
                <w:sz w:val="16"/>
                <w:szCs w:val="16"/>
              </w:rPr>
              <w:t>TMCClient</w:t>
            </w:r>
            <w:proofErr w:type="spellEnd"/>
            <w:r>
              <w:rPr>
                <w:rFonts w:cs="Calibri"/>
                <w:sz w:val="16"/>
                <w:szCs w:val="16"/>
              </w:rPr>
              <w:t xml:space="preserve"> - </w:t>
            </w:r>
            <w:proofErr w:type="spellStart"/>
            <w:r>
              <w:rPr>
                <w:rFonts w:cs="Calibri"/>
                <w:sz w:val="16"/>
                <w:szCs w:val="16"/>
              </w:rPr>
              <w:t>TMCServer</w:t>
            </w:r>
            <w:proofErr w:type="spellEnd"/>
            <w:r>
              <w:rPr>
                <w:rFonts w:cs="Calibri"/>
                <w:sz w:val="16"/>
                <w:szCs w:val="16"/>
              </w:rPr>
              <w:t xml:space="preserve"> (</w:t>
            </w:r>
            <w:proofErr w:type="spellStart"/>
            <w:r>
              <w:rPr>
                <w:rFonts w:cs="Calibri"/>
                <w:sz w:val="16"/>
                <w:szCs w:val="16"/>
              </w:rPr>
              <w:t>TcSE</w:t>
            </w:r>
            <w:proofErr w:type="spellEnd"/>
            <w:r>
              <w:rPr>
                <w:rFonts w:cs="Calibri"/>
                <w:sz w:val="16"/>
                <w:szCs w:val="16"/>
              </w:rPr>
              <w:t xml:space="preserve"> ROIN-178758-2)</w:t>
            </w:r>
          </w:p>
        </w:tc>
        <w:tc>
          <w:tcPr>
            <w:tcW w:w="4958" w:type="dxa"/>
            <w:tcBorders>
              <w:top w:val="single" w:sz="6" w:space="0" w:color="auto"/>
              <w:left w:val="single" w:sz="6" w:space="0" w:color="auto"/>
              <w:bottom w:val="single" w:sz="6" w:space="0" w:color="auto"/>
              <w:right w:val="single" w:sz="6" w:space="0" w:color="auto"/>
            </w:tcBorders>
          </w:tcPr>
          <w:p w14:paraId="1534F792" w14:textId="77777777" w:rsidR="0042307E" w:rsidRDefault="0042307E" w:rsidP="0042307E">
            <w:pPr>
              <w:rPr>
                <w:rFonts w:cs="Calibri"/>
                <w:sz w:val="16"/>
                <w:szCs w:val="16"/>
              </w:rPr>
            </w:pPr>
            <w:r>
              <w:rPr>
                <w:rFonts w:cs="Calibri"/>
                <w:sz w:val="16"/>
                <w:szCs w:val="16"/>
              </w:rPr>
              <w:t xml:space="preserve">sberg15: added signal ID 0x9A </w:t>
            </w:r>
            <w:proofErr w:type="spellStart"/>
            <w:r>
              <w:rPr>
                <w:rFonts w:cs="Calibri"/>
                <w:sz w:val="16"/>
                <w:szCs w:val="16"/>
              </w:rPr>
              <w:t>TrafficeGetServiceProvider_Rq</w:t>
            </w:r>
            <w:proofErr w:type="spellEnd"/>
          </w:p>
        </w:tc>
      </w:tr>
      <w:tr w:rsidR="0042307E" w14:paraId="443FA3B9" w14:textId="77777777" w:rsidTr="0042307E">
        <w:trPr>
          <w:trHeight w:val="237"/>
          <w:jc w:val="center"/>
        </w:trPr>
        <w:tc>
          <w:tcPr>
            <w:tcW w:w="1801" w:type="dxa"/>
            <w:tcBorders>
              <w:left w:val="single" w:sz="6" w:space="0" w:color="auto"/>
              <w:right w:val="single" w:sz="6" w:space="0" w:color="auto"/>
            </w:tcBorders>
          </w:tcPr>
          <w:p w14:paraId="259E89D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E1AB41A" w14:textId="77777777" w:rsidR="0042307E" w:rsidRDefault="0042307E" w:rsidP="0042307E">
            <w:pPr>
              <w:rPr>
                <w:rFonts w:cs="Calibri"/>
                <w:sz w:val="16"/>
                <w:szCs w:val="16"/>
              </w:rPr>
            </w:pPr>
            <w:r>
              <w:rPr>
                <w:rFonts w:cs="Calibri"/>
                <w:sz w:val="16"/>
                <w:szCs w:val="16"/>
              </w:rPr>
              <w:t>TP-PHY-TPP-REQ-023131/B-APIM - TCU (</w:t>
            </w:r>
            <w:proofErr w:type="spellStart"/>
            <w:r>
              <w:rPr>
                <w:rFonts w:cs="Calibri"/>
                <w:sz w:val="16"/>
                <w:szCs w:val="16"/>
              </w:rPr>
              <w:t>TcSE</w:t>
            </w:r>
            <w:proofErr w:type="spellEnd"/>
            <w:r>
              <w:rPr>
                <w:rFonts w:cs="Calibri"/>
                <w:sz w:val="16"/>
                <w:szCs w:val="16"/>
              </w:rPr>
              <w:t xml:space="preserve"> ROIN-223472-2)</w:t>
            </w:r>
          </w:p>
        </w:tc>
        <w:tc>
          <w:tcPr>
            <w:tcW w:w="4958" w:type="dxa"/>
            <w:tcBorders>
              <w:top w:val="single" w:sz="6" w:space="0" w:color="auto"/>
              <w:left w:val="single" w:sz="6" w:space="0" w:color="auto"/>
              <w:bottom w:val="single" w:sz="6" w:space="0" w:color="auto"/>
              <w:right w:val="single" w:sz="6" w:space="0" w:color="auto"/>
            </w:tcBorders>
          </w:tcPr>
          <w:p w14:paraId="717C2FB8" w14:textId="77777777" w:rsidR="0042307E" w:rsidRDefault="0042307E" w:rsidP="0042307E">
            <w:pPr>
              <w:rPr>
                <w:rFonts w:cs="Calibri"/>
                <w:sz w:val="16"/>
                <w:szCs w:val="16"/>
              </w:rPr>
            </w:pPr>
            <w:r>
              <w:rPr>
                <w:rFonts w:cs="Calibri"/>
                <w:sz w:val="16"/>
                <w:szCs w:val="16"/>
              </w:rPr>
              <w:t>rpaquet2 - Added 0x94.</w:t>
            </w:r>
          </w:p>
        </w:tc>
      </w:tr>
      <w:tr w:rsidR="0042307E" w14:paraId="0E1F9E0F" w14:textId="77777777" w:rsidTr="0042307E">
        <w:trPr>
          <w:trHeight w:val="237"/>
          <w:jc w:val="center"/>
        </w:trPr>
        <w:tc>
          <w:tcPr>
            <w:tcW w:w="1801" w:type="dxa"/>
            <w:tcBorders>
              <w:left w:val="single" w:sz="6" w:space="0" w:color="auto"/>
              <w:right w:val="single" w:sz="6" w:space="0" w:color="auto"/>
            </w:tcBorders>
          </w:tcPr>
          <w:p w14:paraId="5878D00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DD1F5B0" w14:textId="77777777" w:rsidR="0042307E" w:rsidRDefault="0042307E" w:rsidP="0042307E">
            <w:pPr>
              <w:rPr>
                <w:rFonts w:cs="Calibri"/>
                <w:sz w:val="16"/>
                <w:szCs w:val="16"/>
              </w:rPr>
            </w:pPr>
            <w:r>
              <w:rPr>
                <w:rFonts w:cs="Calibri"/>
                <w:sz w:val="16"/>
                <w:szCs w:val="16"/>
              </w:rPr>
              <w:t>TP-PHY-TPP-REQ-023132/B-TCU - APIM (</w:t>
            </w:r>
            <w:proofErr w:type="spellStart"/>
            <w:r>
              <w:rPr>
                <w:rFonts w:cs="Calibri"/>
                <w:sz w:val="16"/>
                <w:szCs w:val="16"/>
              </w:rPr>
              <w:t>TcSE</w:t>
            </w:r>
            <w:proofErr w:type="spellEnd"/>
            <w:r>
              <w:rPr>
                <w:rFonts w:cs="Calibri"/>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tcPr>
          <w:p w14:paraId="6ACB238C" w14:textId="77777777" w:rsidR="0042307E" w:rsidRDefault="0042307E" w:rsidP="0042307E">
            <w:pPr>
              <w:rPr>
                <w:rFonts w:cs="Calibri"/>
                <w:sz w:val="16"/>
                <w:szCs w:val="16"/>
              </w:rPr>
            </w:pPr>
            <w:r>
              <w:rPr>
                <w:rFonts w:cs="Calibri"/>
                <w:sz w:val="16"/>
                <w:szCs w:val="16"/>
              </w:rPr>
              <w:t>rpaquet2 - Added 0x95 through 0x98 for Wifi Hotspot feature.</w:t>
            </w:r>
          </w:p>
        </w:tc>
      </w:tr>
      <w:tr w:rsidR="0042307E" w14:paraId="491E3E0E" w14:textId="77777777" w:rsidTr="0042307E">
        <w:trPr>
          <w:trHeight w:val="237"/>
          <w:jc w:val="center"/>
        </w:trPr>
        <w:tc>
          <w:tcPr>
            <w:tcW w:w="1801" w:type="dxa"/>
            <w:tcBorders>
              <w:left w:val="single" w:sz="6" w:space="0" w:color="auto"/>
              <w:right w:val="single" w:sz="6" w:space="0" w:color="auto"/>
            </w:tcBorders>
          </w:tcPr>
          <w:p w14:paraId="6DFF640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9ACBAA0" w14:textId="77777777" w:rsidR="0042307E" w:rsidRDefault="0042307E" w:rsidP="0042307E">
            <w:pPr>
              <w:rPr>
                <w:rFonts w:cs="Calibri"/>
                <w:sz w:val="16"/>
                <w:szCs w:val="16"/>
              </w:rPr>
            </w:pPr>
            <w:r>
              <w:rPr>
                <w:rFonts w:cs="Calibri"/>
                <w:sz w:val="16"/>
                <w:szCs w:val="16"/>
              </w:rPr>
              <w:t>STR-070475/C-Signal Descriptions (</w:t>
            </w:r>
            <w:proofErr w:type="spellStart"/>
            <w:r>
              <w:rPr>
                <w:rFonts w:cs="Calibri"/>
                <w:sz w:val="16"/>
                <w:szCs w:val="16"/>
              </w:rPr>
              <w:t>TcSE</w:t>
            </w:r>
            <w:proofErr w:type="spellEnd"/>
            <w:r>
              <w:rPr>
                <w:rFonts w:cs="Calibri"/>
                <w:sz w:val="16"/>
                <w:szCs w:val="16"/>
              </w:rPr>
              <w:t xml:space="preserve"> ROIN-</w:t>
            </w:r>
            <w:proofErr w:type="gramStart"/>
            <w:r>
              <w:rPr>
                <w:rFonts w:cs="Calibri"/>
                <w:sz w:val="16"/>
                <w:szCs w:val="16"/>
              </w:rPr>
              <w:t>295339)+</w:t>
            </w:r>
            <w:proofErr w:type="gramEnd"/>
          </w:p>
        </w:tc>
        <w:tc>
          <w:tcPr>
            <w:tcW w:w="4958" w:type="dxa"/>
            <w:tcBorders>
              <w:top w:val="single" w:sz="6" w:space="0" w:color="auto"/>
              <w:left w:val="single" w:sz="6" w:space="0" w:color="auto"/>
              <w:bottom w:val="single" w:sz="6" w:space="0" w:color="auto"/>
              <w:right w:val="single" w:sz="6" w:space="0" w:color="auto"/>
            </w:tcBorders>
          </w:tcPr>
          <w:p w14:paraId="72808FEC" w14:textId="77777777" w:rsidR="0042307E" w:rsidRDefault="0042307E" w:rsidP="0042307E">
            <w:pPr>
              <w:rPr>
                <w:rFonts w:cs="Calibri"/>
                <w:sz w:val="16"/>
                <w:szCs w:val="16"/>
              </w:rPr>
            </w:pPr>
            <w:r>
              <w:rPr>
                <w:rFonts w:cs="Calibri"/>
                <w:sz w:val="16"/>
                <w:szCs w:val="16"/>
              </w:rPr>
              <w:t>MBORREL4: Added Signal ID's 0x94-0x98</w:t>
            </w:r>
          </w:p>
        </w:tc>
      </w:tr>
      <w:tr w:rsidR="0042307E" w14:paraId="179D41DB" w14:textId="77777777" w:rsidTr="0042307E">
        <w:trPr>
          <w:trHeight w:val="237"/>
          <w:jc w:val="center"/>
        </w:trPr>
        <w:tc>
          <w:tcPr>
            <w:tcW w:w="1801" w:type="dxa"/>
            <w:tcBorders>
              <w:left w:val="single" w:sz="6" w:space="0" w:color="auto"/>
              <w:right w:val="single" w:sz="6" w:space="0" w:color="auto"/>
            </w:tcBorders>
          </w:tcPr>
          <w:p w14:paraId="283F798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625ECBD" w14:textId="77777777" w:rsidR="0042307E" w:rsidRDefault="0042307E" w:rsidP="0042307E">
            <w:pPr>
              <w:rPr>
                <w:rFonts w:cs="Calibri"/>
                <w:sz w:val="16"/>
                <w:szCs w:val="16"/>
              </w:rPr>
            </w:pPr>
            <w:r>
              <w:rPr>
                <w:rFonts w:cs="Calibri"/>
                <w:sz w:val="16"/>
                <w:szCs w:val="16"/>
              </w:rPr>
              <w:t>STR-070475/D-Signal Descriptions (</w:t>
            </w:r>
            <w:proofErr w:type="spellStart"/>
            <w:r>
              <w:rPr>
                <w:rFonts w:cs="Calibri"/>
                <w:sz w:val="16"/>
                <w:szCs w:val="16"/>
              </w:rPr>
              <w:t>TcSE</w:t>
            </w:r>
            <w:proofErr w:type="spellEnd"/>
            <w:r>
              <w:rPr>
                <w:rFonts w:cs="Calibri"/>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tcPr>
          <w:p w14:paraId="17F7C715" w14:textId="77777777" w:rsidR="0042307E" w:rsidRDefault="0042307E" w:rsidP="0042307E">
            <w:pPr>
              <w:rPr>
                <w:rFonts w:cs="Calibri"/>
                <w:sz w:val="16"/>
                <w:szCs w:val="16"/>
              </w:rPr>
            </w:pPr>
            <w:r>
              <w:rPr>
                <w:rFonts w:cs="Calibri"/>
                <w:sz w:val="16"/>
                <w:szCs w:val="16"/>
              </w:rPr>
              <w:t>sberg15: added signal IDs 0c99 and 0x9A for traffic services tuner.</w:t>
            </w:r>
          </w:p>
        </w:tc>
      </w:tr>
      <w:tr w:rsidR="0042307E" w14:paraId="0173A33C" w14:textId="77777777" w:rsidTr="0042307E">
        <w:trPr>
          <w:trHeight w:val="237"/>
          <w:jc w:val="center"/>
        </w:trPr>
        <w:tc>
          <w:tcPr>
            <w:tcW w:w="1801" w:type="dxa"/>
            <w:tcBorders>
              <w:left w:val="single" w:sz="6" w:space="0" w:color="auto"/>
              <w:right w:val="single" w:sz="6" w:space="0" w:color="auto"/>
            </w:tcBorders>
          </w:tcPr>
          <w:p w14:paraId="06F41E2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E350BAA" w14:textId="77777777" w:rsidR="0042307E" w:rsidRDefault="0042307E" w:rsidP="0042307E">
            <w:pPr>
              <w:rPr>
                <w:rFonts w:cs="Calibri"/>
                <w:sz w:val="16"/>
                <w:szCs w:val="16"/>
              </w:rPr>
            </w:pPr>
            <w:r>
              <w:rPr>
                <w:rFonts w:cs="Calibri"/>
                <w:sz w:val="16"/>
                <w:szCs w:val="16"/>
              </w:rPr>
              <w:t>TP-LOG-TPL-REQ-023181/B-SID-82-ChargeProfileList_Rq (</w:t>
            </w:r>
            <w:proofErr w:type="spellStart"/>
            <w:r>
              <w:rPr>
                <w:rFonts w:cs="Calibri"/>
                <w:sz w:val="16"/>
                <w:szCs w:val="16"/>
              </w:rPr>
              <w:t>TcSE</w:t>
            </w:r>
            <w:proofErr w:type="spellEnd"/>
            <w:r>
              <w:rPr>
                <w:rFonts w:cs="Calibri"/>
                <w:sz w:val="16"/>
                <w:szCs w:val="16"/>
              </w:rPr>
              <w:t xml:space="preserve"> ROIN-223468-1)</w:t>
            </w:r>
          </w:p>
        </w:tc>
        <w:tc>
          <w:tcPr>
            <w:tcW w:w="4958" w:type="dxa"/>
            <w:tcBorders>
              <w:top w:val="single" w:sz="6" w:space="0" w:color="auto"/>
              <w:left w:val="single" w:sz="6" w:space="0" w:color="auto"/>
              <w:bottom w:val="single" w:sz="6" w:space="0" w:color="auto"/>
              <w:right w:val="single" w:sz="6" w:space="0" w:color="auto"/>
            </w:tcBorders>
          </w:tcPr>
          <w:p w14:paraId="340D68A0" w14:textId="77777777" w:rsidR="0042307E" w:rsidRDefault="0042307E" w:rsidP="0042307E">
            <w:pPr>
              <w:rPr>
                <w:rFonts w:cs="Calibri"/>
                <w:sz w:val="16"/>
                <w:szCs w:val="16"/>
              </w:rPr>
            </w:pPr>
            <w:r>
              <w:rPr>
                <w:rFonts w:cs="Calibri"/>
                <w:sz w:val="16"/>
                <w:szCs w:val="16"/>
              </w:rPr>
              <w:t xml:space="preserve">wstephe1:  Additional instructional notes for </w:t>
            </w:r>
            <w:proofErr w:type="spellStart"/>
            <w:r>
              <w:rPr>
                <w:rFonts w:cs="Calibri"/>
                <w:sz w:val="16"/>
                <w:szCs w:val="16"/>
              </w:rPr>
              <w:t>RspCode</w:t>
            </w:r>
            <w:proofErr w:type="spellEnd"/>
            <w:r>
              <w:rPr>
                <w:rFonts w:cs="Calibri"/>
                <w:sz w:val="16"/>
                <w:szCs w:val="16"/>
              </w:rPr>
              <w:t xml:space="preserve"> = MODIFY on Byte 5: </w:t>
            </w:r>
            <w:proofErr w:type="spellStart"/>
            <w:r>
              <w:rPr>
                <w:rFonts w:cs="Calibri"/>
                <w:sz w:val="16"/>
                <w:szCs w:val="16"/>
              </w:rPr>
              <w:t>NumberOfItems</w:t>
            </w:r>
            <w:proofErr w:type="spellEnd"/>
            <w:r>
              <w:rPr>
                <w:rFonts w:cs="Calibri"/>
                <w:sz w:val="16"/>
                <w:szCs w:val="16"/>
              </w:rPr>
              <w:t xml:space="preserve"> and Byte 6:  </w:t>
            </w:r>
            <w:proofErr w:type="spellStart"/>
            <w:r>
              <w:rPr>
                <w:rFonts w:cs="Calibri"/>
                <w:sz w:val="16"/>
                <w:szCs w:val="16"/>
              </w:rPr>
              <w:t>StartIndex</w:t>
            </w:r>
            <w:proofErr w:type="spellEnd"/>
            <w:r>
              <w:rPr>
                <w:rFonts w:cs="Calibri"/>
                <w:sz w:val="16"/>
                <w:szCs w:val="16"/>
              </w:rPr>
              <w:t xml:space="preserve"> for clarification</w:t>
            </w:r>
          </w:p>
        </w:tc>
      </w:tr>
      <w:tr w:rsidR="0042307E" w14:paraId="7A806B5A" w14:textId="77777777" w:rsidTr="0042307E">
        <w:trPr>
          <w:trHeight w:val="237"/>
          <w:jc w:val="center"/>
        </w:trPr>
        <w:tc>
          <w:tcPr>
            <w:tcW w:w="1801" w:type="dxa"/>
            <w:tcBorders>
              <w:left w:val="single" w:sz="6" w:space="0" w:color="auto"/>
              <w:right w:val="single" w:sz="6" w:space="0" w:color="auto"/>
            </w:tcBorders>
          </w:tcPr>
          <w:p w14:paraId="4C49F7D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CB67C34" w14:textId="77777777" w:rsidR="0042307E" w:rsidRDefault="0042307E" w:rsidP="0042307E">
            <w:pPr>
              <w:rPr>
                <w:rFonts w:cs="Calibri"/>
                <w:sz w:val="16"/>
                <w:szCs w:val="16"/>
              </w:rPr>
            </w:pPr>
            <w:r>
              <w:rPr>
                <w:rFonts w:cs="Calibri"/>
                <w:sz w:val="16"/>
                <w:szCs w:val="16"/>
              </w:rPr>
              <w:t>TP-LOG-TPL-REQ-166128/A-SID-94-WifiInfo_Rq</w:t>
            </w:r>
          </w:p>
        </w:tc>
        <w:tc>
          <w:tcPr>
            <w:tcW w:w="4958" w:type="dxa"/>
            <w:tcBorders>
              <w:top w:val="single" w:sz="6" w:space="0" w:color="auto"/>
              <w:left w:val="single" w:sz="6" w:space="0" w:color="auto"/>
              <w:bottom w:val="single" w:sz="6" w:space="0" w:color="auto"/>
              <w:right w:val="single" w:sz="6" w:space="0" w:color="auto"/>
            </w:tcBorders>
          </w:tcPr>
          <w:p w14:paraId="0FC7AE8F" w14:textId="77777777" w:rsidR="0042307E" w:rsidRDefault="0042307E" w:rsidP="0042307E">
            <w:pPr>
              <w:rPr>
                <w:rFonts w:cs="Calibri"/>
                <w:sz w:val="16"/>
                <w:szCs w:val="16"/>
              </w:rPr>
            </w:pPr>
            <w:r>
              <w:rPr>
                <w:rFonts w:cs="Calibri"/>
                <w:sz w:val="16"/>
                <w:szCs w:val="16"/>
              </w:rPr>
              <w:t>rpaquet2 - Added new for Wifi Hotspot feature.</w:t>
            </w:r>
          </w:p>
        </w:tc>
      </w:tr>
      <w:tr w:rsidR="0042307E" w14:paraId="058851D8" w14:textId="77777777" w:rsidTr="0042307E">
        <w:trPr>
          <w:trHeight w:val="237"/>
          <w:jc w:val="center"/>
        </w:trPr>
        <w:tc>
          <w:tcPr>
            <w:tcW w:w="1801" w:type="dxa"/>
            <w:tcBorders>
              <w:left w:val="single" w:sz="6" w:space="0" w:color="auto"/>
              <w:right w:val="single" w:sz="6" w:space="0" w:color="auto"/>
            </w:tcBorders>
          </w:tcPr>
          <w:p w14:paraId="2BA35FD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5A1B160" w14:textId="77777777" w:rsidR="0042307E" w:rsidRDefault="0042307E" w:rsidP="0042307E">
            <w:pPr>
              <w:rPr>
                <w:rFonts w:cs="Calibri"/>
                <w:sz w:val="16"/>
                <w:szCs w:val="16"/>
              </w:rPr>
            </w:pPr>
            <w:r>
              <w:rPr>
                <w:rFonts w:cs="Calibri"/>
                <w:sz w:val="16"/>
                <w:szCs w:val="16"/>
              </w:rPr>
              <w:t>TP-LOG-TPL-REQ-166129/A-SID-95-WifiInfo_Rsp</w:t>
            </w:r>
          </w:p>
        </w:tc>
        <w:tc>
          <w:tcPr>
            <w:tcW w:w="4958" w:type="dxa"/>
            <w:tcBorders>
              <w:top w:val="single" w:sz="6" w:space="0" w:color="auto"/>
              <w:left w:val="single" w:sz="6" w:space="0" w:color="auto"/>
              <w:bottom w:val="single" w:sz="6" w:space="0" w:color="auto"/>
              <w:right w:val="single" w:sz="6" w:space="0" w:color="auto"/>
            </w:tcBorders>
          </w:tcPr>
          <w:p w14:paraId="171E6EAB" w14:textId="77777777" w:rsidR="0042307E" w:rsidRDefault="0042307E" w:rsidP="0042307E">
            <w:pPr>
              <w:rPr>
                <w:rFonts w:cs="Calibri"/>
                <w:sz w:val="16"/>
                <w:szCs w:val="16"/>
              </w:rPr>
            </w:pPr>
            <w:r>
              <w:rPr>
                <w:rFonts w:cs="Calibri"/>
                <w:sz w:val="16"/>
                <w:szCs w:val="16"/>
              </w:rPr>
              <w:t>rpaquet2 - Added new for Wifi Hotspot feature.</w:t>
            </w:r>
          </w:p>
        </w:tc>
      </w:tr>
      <w:tr w:rsidR="0042307E" w14:paraId="2AF17E33" w14:textId="77777777" w:rsidTr="0042307E">
        <w:trPr>
          <w:trHeight w:val="237"/>
          <w:jc w:val="center"/>
        </w:trPr>
        <w:tc>
          <w:tcPr>
            <w:tcW w:w="1801" w:type="dxa"/>
            <w:tcBorders>
              <w:left w:val="single" w:sz="6" w:space="0" w:color="auto"/>
              <w:right w:val="single" w:sz="6" w:space="0" w:color="auto"/>
            </w:tcBorders>
          </w:tcPr>
          <w:p w14:paraId="59B8760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1494CAFB" w14:textId="77777777" w:rsidR="0042307E" w:rsidRDefault="0042307E" w:rsidP="0042307E">
            <w:pPr>
              <w:rPr>
                <w:rFonts w:cs="Calibri"/>
                <w:sz w:val="16"/>
                <w:szCs w:val="16"/>
              </w:rPr>
            </w:pPr>
            <w:r>
              <w:rPr>
                <w:rFonts w:cs="Calibri"/>
                <w:sz w:val="16"/>
                <w:szCs w:val="16"/>
              </w:rPr>
              <w:t>TP-LOG-TPL-REQ-166130/A-SID-96-CarrierInfo_Rsp</w:t>
            </w:r>
          </w:p>
        </w:tc>
        <w:tc>
          <w:tcPr>
            <w:tcW w:w="4958" w:type="dxa"/>
            <w:tcBorders>
              <w:top w:val="single" w:sz="6" w:space="0" w:color="auto"/>
              <w:left w:val="single" w:sz="6" w:space="0" w:color="auto"/>
              <w:bottom w:val="single" w:sz="6" w:space="0" w:color="auto"/>
              <w:right w:val="single" w:sz="6" w:space="0" w:color="auto"/>
            </w:tcBorders>
          </w:tcPr>
          <w:p w14:paraId="2B3BA9E5" w14:textId="77777777" w:rsidR="0042307E" w:rsidRDefault="0042307E" w:rsidP="0042307E">
            <w:pPr>
              <w:rPr>
                <w:rFonts w:cs="Calibri"/>
                <w:sz w:val="16"/>
                <w:szCs w:val="16"/>
              </w:rPr>
            </w:pPr>
            <w:r>
              <w:rPr>
                <w:rFonts w:cs="Calibri"/>
                <w:sz w:val="16"/>
                <w:szCs w:val="16"/>
              </w:rPr>
              <w:t>rpaquet2 - Added new for Wifi Hotspot feature.</w:t>
            </w:r>
          </w:p>
        </w:tc>
      </w:tr>
      <w:tr w:rsidR="0042307E" w14:paraId="7BF5E38E" w14:textId="77777777" w:rsidTr="0042307E">
        <w:trPr>
          <w:trHeight w:val="237"/>
          <w:jc w:val="center"/>
        </w:trPr>
        <w:tc>
          <w:tcPr>
            <w:tcW w:w="1801" w:type="dxa"/>
            <w:tcBorders>
              <w:left w:val="single" w:sz="6" w:space="0" w:color="auto"/>
              <w:right w:val="single" w:sz="6" w:space="0" w:color="auto"/>
            </w:tcBorders>
          </w:tcPr>
          <w:p w14:paraId="0D83335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D56192D" w14:textId="77777777" w:rsidR="0042307E" w:rsidRDefault="0042307E" w:rsidP="0042307E">
            <w:pPr>
              <w:rPr>
                <w:rFonts w:cs="Calibri"/>
                <w:sz w:val="16"/>
                <w:szCs w:val="16"/>
              </w:rPr>
            </w:pPr>
            <w:r>
              <w:rPr>
                <w:rFonts w:cs="Calibri"/>
                <w:sz w:val="16"/>
                <w:szCs w:val="16"/>
              </w:rPr>
              <w:t>TP-LOG-TPL-REQ-166131/A-SID-97-DataUsage_Rsp+</w:t>
            </w:r>
          </w:p>
        </w:tc>
        <w:tc>
          <w:tcPr>
            <w:tcW w:w="4958" w:type="dxa"/>
            <w:tcBorders>
              <w:top w:val="single" w:sz="6" w:space="0" w:color="auto"/>
              <w:left w:val="single" w:sz="6" w:space="0" w:color="auto"/>
              <w:bottom w:val="single" w:sz="6" w:space="0" w:color="auto"/>
              <w:right w:val="single" w:sz="6" w:space="0" w:color="auto"/>
            </w:tcBorders>
          </w:tcPr>
          <w:p w14:paraId="6B10BB7F" w14:textId="77777777" w:rsidR="0042307E" w:rsidRDefault="0042307E" w:rsidP="0042307E">
            <w:pPr>
              <w:rPr>
                <w:rFonts w:cs="Calibri"/>
                <w:sz w:val="16"/>
                <w:szCs w:val="16"/>
              </w:rPr>
            </w:pPr>
            <w:r>
              <w:rPr>
                <w:rFonts w:cs="Calibri"/>
                <w:sz w:val="16"/>
                <w:szCs w:val="16"/>
              </w:rPr>
              <w:t>rpaquet2 - Added new for Wifi Hotspot feature.</w:t>
            </w:r>
          </w:p>
        </w:tc>
      </w:tr>
      <w:tr w:rsidR="0042307E" w14:paraId="24BBDE68" w14:textId="77777777" w:rsidTr="0042307E">
        <w:trPr>
          <w:trHeight w:val="237"/>
          <w:jc w:val="center"/>
        </w:trPr>
        <w:tc>
          <w:tcPr>
            <w:tcW w:w="1801" w:type="dxa"/>
            <w:tcBorders>
              <w:left w:val="single" w:sz="6" w:space="0" w:color="auto"/>
              <w:right w:val="single" w:sz="6" w:space="0" w:color="auto"/>
            </w:tcBorders>
          </w:tcPr>
          <w:p w14:paraId="2327B87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5DDA7FE" w14:textId="77777777" w:rsidR="0042307E" w:rsidRDefault="0042307E" w:rsidP="0042307E">
            <w:pPr>
              <w:rPr>
                <w:rFonts w:cs="Calibri"/>
                <w:sz w:val="16"/>
                <w:szCs w:val="16"/>
              </w:rPr>
            </w:pPr>
            <w:r>
              <w:rPr>
                <w:rFonts w:cs="Calibri"/>
                <w:sz w:val="16"/>
                <w:szCs w:val="16"/>
              </w:rPr>
              <w:t>TP-LOG-TPL-REQ-166131/B-SID-97-DataUsage_Rsp</w:t>
            </w:r>
          </w:p>
        </w:tc>
        <w:tc>
          <w:tcPr>
            <w:tcW w:w="4958" w:type="dxa"/>
            <w:tcBorders>
              <w:top w:val="single" w:sz="6" w:space="0" w:color="auto"/>
              <w:left w:val="single" w:sz="6" w:space="0" w:color="auto"/>
              <w:bottom w:val="single" w:sz="6" w:space="0" w:color="auto"/>
              <w:right w:val="single" w:sz="6" w:space="0" w:color="auto"/>
            </w:tcBorders>
          </w:tcPr>
          <w:p w14:paraId="63829C87" w14:textId="77777777" w:rsidR="0042307E" w:rsidRDefault="0042307E" w:rsidP="0042307E">
            <w:pPr>
              <w:rPr>
                <w:rFonts w:cs="Calibri"/>
                <w:sz w:val="16"/>
                <w:szCs w:val="16"/>
              </w:rPr>
            </w:pPr>
            <w:r>
              <w:rPr>
                <w:rFonts w:cs="Calibri"/>
                <w:sz w:val="16"/>
                <w:szCs w:val="16"/>
              </w:rPr>
              <w:t xml:space="preserve">MBORREL4: Updated description for </w:t>
            </w:r>
            <w:proofErr w:type="spellStart"/>
            <w:r>
              <w:rPr>
                <w:rFonts w:cs="Calibri"/>
                <w:sz w:val="16"/>
                <w:szCs w:val="16"/>
              </w:rPr>
              <w:t>DataUsed</w:t>
            </w:r>
            <w:proofErr w:type="spellEnd"/>
            <w:r>
              <w:rPr>
                <w:rFonts w:cs="Calibri"/>
                <w:sz w:val="16"/>
                <w:szCs w:val="16"/>
              </w:rPr>
              <w:t xml:space="preserve"> &amp; </w:t>
            </w:r>
            <w:proofErr w:type="spellStart"/>
            <w:r>
              <w:rPr>
                <w:rFonts w:cs="Calibri"/>
                <w:sz w:val="16"/>
                <w:szCs w:val="16"/>
              </w:rPr>
              <w:t>DataLeft</w:t>
            </w:r>
            <w:proofErr w:type="spellEnd"/>
            <w:r>
              <w:rPr>
                <w:rFonts w:cs="Calibri"/>
                <w:sz w:val="16"/>
                <w:szCs w:val="16"/>
              </w:rPr>
              <w:t xml:space="preserve">. Added new parameters </w:t>
            </w:r>
            <w:proofErr w:type="spellStart"/>
            <w:r>
              <w:rPr>
                <w:rFonts w:cs="Calibri"/>
                <w:sz w:val="16"/>
                <w:szCs w:val="16"/>
              </w:rPr>
              <w:t>TotalData</w:t>
            </w:r>
            <w:proofErr w:type="spellEnd"/>
            <w:r>
              <w:rPr>
                <w:rFonts w:cs="Calibri"/>
                <w:sz w:val="16"/>
                <w:szCs w:val="16"/>
              </w:rPr>
              <w:t xml:space="preserve">, </w:t>
            </w:r>
            <w:proofErr w:type="spellStart"/>
            <w:r>
              <w:rPr>
                <w:rFonts w:cs="Calibri"/>
                <w:sz w:val="16"/>
                <w:szCs w:val="16"/>
              </w:rPr>
              <w:t>DataUsedPercent</w:t>
            </w:r>
            <w:proofErr w:type="spellEnd"/>
            <w:r>
              <w:rPr>
                <w:rFonts w:cs="Calibri"/>
                <w:sz w:val="16"/>
                <w:szCs w:val="16"/>
              </w:rPr>
              <w:t xml:space="preserve">, and </w:t>
            </w:r>
            <w:proofErr w:type="spellStart"/>
            <w:r>
              <w:rPr>
                <w:rFonts w:cs="Calibri"/>
                <w:sz w:val="16"/>
                <w:szCs w:val="16"/>
              </w:rPr>
              <w:t>DataUnits</w:t>
            </w:r>
            <w:proofErr w:type="spellEnd"/>
            <w:r>
              <w:rPr>
                <w:rFonts w:cs="Calibri"/>
                <w:sz w:val="16"/>
                <w:szCs w:val="16"/>
              </w:rPr>
              <w:t>. Added Notes where applicable to explain Data values are to be in steps of 0.1 units</w:t>
            </w:r>
          </w:p>
        </w:tc>
      </w:tr>
      <w:tr w:rsidR="0042307E" w14:paraId="19032C98" w14:textId="77777777" w:rsidTr="0042307E">
        <w:trPr>
          <w:trHeight w:val="237"/>
          <w:jc w:val="center"/>
        </w:trPr>
        <w:tc>
          <w:tcPr>
            <w:tcW w:w="1801" w:type="dxa"/>
            <w:tcBorders>
              <w:left w:val="single" w:sz="6" w:space="0" w:color="auto"/>
              <w:right w:val="single" w:sz="6" w:space="0" w:color="auto"/>
            </w:tcBorders>
          </w:tcPr>
          <w:p w14:paraId="564FFCD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5A2D13D" w14:textId="77777777" w:rsidR="0042307E" w:rsidRDefault="0042307E" w:rsidP="0042307E">
            <w:pPr>
              <w:rPr>
                <w:rFonts w:cs="Calibri"/>
                <w:sz w:val="16"/>
                <w:szCs w:val="16"/>
              </w:rPr>
            </w:pPr>
            <w:r>
              <w:rPr>
                <w:rFonts w:cs="Calibri"/>
                <w:sz w:val="16"/>
                <w:szCs w:val="16"/>
              </w:rPr>
              <w:t>TP-LOG-TPL-REQ-166132/A-SID-98-DeviceList_Rsp+</w:t>
            </w:r>
          </w:p>
        </w:tc>
        <w:tc>
          <w:tcPr>
            <w:tcW w:w="4958" w:type="dxa"/>
            <w:tcBorders>
              <w:top w:val="single" w:sz="6" w:space="0" w:color="auto"/>
              <w:left w:val="single" w:sz="6" w:space="0" w:color="auto"/>
              <w:bottom w:val="single" w:sz="6" w:space="0" w:color="auto"/>
              <w:right w:val="single" w:sz="6" w:space="0" w:color="auto"/>
            </w:tcBorders>
          </w:tcPr>
          <w:p w14:paraId="6241FFE7" w14:textId="77777777" w:rsidR="0042307E" w:rsidRDefault="0042307E" w:rsidP="0042307E">
            <w:pPr>
              <w:rPr>
                <w:rFonts w:cs="Calibri"/>
                <w:sz w:val="16"/>
                <w:szCs w:val="16"/>
              </w:rPr>
            </w:pPr>
            <w:r>
              <w:rPr>
                <w:rFonts w:cs="Calibri"/>
                <w:sz w:val="16"/>
                <w:szCs w:val="16"/>
              </w:rPr>
              <w:t>rpaquet2 - Added new for Wifi Hotspot feature.</w:t>
            </w:r>
          </w:p>
        </w:tc>
      </w:tr>
      <w:tr w:rsidR="0042307E" w14:paraId="5E696EE6" w14:textId="77777777" w:rsidTr="0042307E">
        <w:trPr>
          <w:trHeight w:val="237"/>
          <w:jc w:val="center"/>
        </w:trPr>
        <w:tc>
          <w:tcPr>
            <w:tcW w:w="1801" w:type="dxa"/>
            <w:tcBorders>
              <w:left w:val="single" w:sz="6" w:space="0" w:color="auto"/>
              <w:bottom w:val="single" w:sz="6" w:space="0" w:color="auto"/>
              <w:right w:val="single" w:sz="6" w:space="0" w:color="auto"/>
            </w:tcBorders>
          </w:tcPr>
          <w:p w14:paraId="29D2775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A3A3B2D" w14:textId="77777777" w:rsidR="0042307E" w:rsidRDefault="0042307E" w:rsidP="0042307E">
            <w:pPr>
              <w:rPr>
                <w:rFonts w:cs="Calibri"/>
                <w:sz w:val="16"/>
                <w:szCs w:val="16"/>
              </w:rPr>
            </w:pPr>
            <w:r>
              <w:rPr>
                <w:rFonts w:cs="Calibri"/>
                <w:sz w:val="16"/>
                <w:szCs w:val="16"/>
              </w:rPr>
              <w:t>TP-LOG-TPL-REQ-166132/B-SID-98-DeviceList_Rsp</w:t>
            </w:r>
          </w:p>
        </w:tc>
        <w:tc>
          <w:tcPr>
            <w:tcW w:w="4958" w:type="dxa"/>
            <w:tcBorders>
              <w:top w:val="single" w:sz="6" w:space="0" w:color="auto"/>
              <w:left w:val="single" w:sz="6" w:space="0" w:color="auto"/>
              <w:bottom w:val="single" w:sz="6" w:space="0" w:color="auto"/>
              <w:right w:val="single" w:sz="6" w:space="0" w:color="auto"/>
            </w:tcBorders>
          </w:tcPr>
          <w:p w14:paraId="76FCE1A5" w14:textId="77777777" w:rsidR="0042307E" w:rsidRDefault="0042307E" w:rsidP="0042307E">
            <w:pPr>
              <w:rPr>
                <w:rFonts w:cs="Calibri"/>
                <w:sz w:val="16"/>
                <w:szCs w:val="16"/>
              </w:rPr>
            </w:pPr>
            <w:r>
              <w:rPr>
                <w:rFonts w:cs="Calibri"/>
                <w:sz w:val="16"/>
                <w:szCs w:val="16"/>
              </w:rPr>
              <w:t xml:space="preserve">MBORREL4: Updated to remove </w:t>
            </w:r>
            <w:proofErr w:type="spellStart"/>
            <w:r>
              <w:rPr>
                <w:rFonts w:cs="Calibri"/>
                <w:sz w:val="16"/>
                <w:szCs w:val="16"/>
              </w:rPr>
              <w:t>BlackList</w:t>
            </w:r>
            <w:proofErr w:type="spellEnd"/>
            <w:r>
              <w:rPr>
                <w:rFonts w:cs="Calibri"/>
                <w:sz w:val="16"/>
                <w:szCs w:val="16"/>
              </w:rPr>
              <w:t xml:space="preserve"> encoding</w:t>
            </w:r>
          </w:p>
        </w:tc>
      </w:tr>
      <w:tr w:rsidR="0042307E" w14:paraId="035485EC"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0DD0666B"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0EF5C9D3" w14:textId="77777777" w:rsidR="0042307E" w:rsidRDefault="0042307E" w:rsidP="0042307E">
            <w:pPr>
              <w:jc w:val="cente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064C6AEA" w14:textId="77777777" w:rsidR="0042307E" w:rsidRDefault="0042307E" w:rsidP="0042307E">
            <w:pPr>
              <w:jc w:val="cente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3CAE3C85" w14:textId="77777777" w:rsidR="0042307E" w:rsidRDefault="0042307E" w:rsidP="0042307E">
            <w:pPr>
              <w:rPr>
                <w:rFonts w:cs="Arial"/>
                <w:sz w:val="16"/>
              </w:rPr>
            </w:pPr>
          </w:p>
        </w:tc>
      </w:tr>
      <w:tr w:rsidR="0042307E" w:rsidRPr="004D5A5B" w14:paraId="510FFB8B"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5CA26CC6" w14:textId="77777777" w:rsidR="0042307E" w:rsidRPr="004D5A5B" w:rsidRDefault="0042307E" w:rsidP="0042307E">
            <w:pPr>
              <w:rPr>
                <w:rFonts w:cs="Arial"/>
                <w:b/>
                <w:sz w:val="16"/>
                <w:lang w:val="fr-FR"/>
              </w:rPr>
            </w:pPr>
            <w:r>
              <w:rPr>
                <w:rFonts w:cs="Arial"/>
                <w:b/>
                <w:sz w:val="16"/>
              </w:rPr>
              <w:t>December 18, 2015</w:t>
            </w:r>
          </w:p>
        </w:tc>
        <w:tc>
          <w:tcPr>
            <w:tcW w:w="1020" w:type="dxa"/>
            <w:tcBorders>
              <w:top w:val="single" w:sz="6" w:space="0" w:color="auto"/>
              <w:left w:val="single" w:sz="6" w:space="0" w:color="auto"/>
              <w:bottom w:val="single" w:sz="6" w:space="0" w:color="auto"/>
              <w:right w:val="single" w:sz="6" w:space="0" w:color="auto"/>
            </w:tcBorders>
          </w:tcPr>
          <w:p w14:paraId="5E33D10E" w14:textId="77777777" w:rsidR="0042307E" w:rsidRPr="004D5A5B" w:rsidRDefault="0042307E" w:rsidP="0042307E">
            <w:pPr>
              <w:jc w:val="center"/>
              <w:rPr>
                <w:rFonts w:cs="Arial"/>
                <w:b/>
                <w:sz w:val="16"/>
                <w:lang w:val="fr-FR"/>
              </w:rPr>
            </w:pPr>
            <w:r>
              <w:rPr>
                <w:rFonts w:cs="Arial"/>
                <w:b/>
                <w:sz w:val="16"/>
                <w:lang w:val="fr-FR"/>
              </w:rPr>
              <w:t>1.6</w:t>
            </w:r>
          </w:p>
        </w:tc>
        <w:tc>
          <w:tcPr>
            <w:tcW w:w="8159" w:type="dxa"/>
            <w:gridSpan w:val="2"/>
            <w:tcBorders>
              <w:top w:val="single" w:sz="6" w:space="0" w:color="auto"/>
              <w:left w:val="single" w:sz="6" w:space="0" w:color="auto"/>
              <w:bottom w:val="single" w:sz="6" w:space="0" w:color="auto"/>
              <w:right w:val="single" w:sz="6" w:space="0" w:color="auto"/>
            </w:tcBorders>
          </w:tcPr>
          <w:p w14:paraId="04E7F0DD" w14:textId="77777777" w:rsidR="0042307E" w:rsidRPr="004D5A5B" w:rsidRDefault="0042307E" w:rsidP="0042307E">
            <w:pPr>
              <w:rPr>
                <w:rFonts w:cs="Arial"/>
                <w:b/>
                <w:sz w:val="16"/>
              </w:rPr>
            </w:pPr>
          </w:p>
        </w:tc>
      </w:tr>
      <w:tr w:rsidR="0042307E" w14:paraId="7ADB2002" w14:textId="77777777" w:rsidTr="0042307E">
        <w:trPr>
          <w:trHeight w:val="237"/>
          <w:jc w:val="center"/>
        </w:trPr>
        <w:tc>
          <w:tcPr>
            <w:tcW w:w="1801" w:type="dxa"/>
            <w:tcBorders>
              <w:top w:val="single" w:sz="6" w:space="0" w:color="auto"/>
              <w:left w:val="single" w:sz="6" w:space="0" w:color="auto"/>
              <w:right w:val="single" w:sz="6" w:space="0" w:color="auto"/>
            </w:tcBorders>
          </w:tcPr>
          <w:p w14:paraId="6D31D23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B5B910E" w14:textId="77777777" w:rsidR="0042307E" w:rsidRPr="008F0A87" w:rsidRDefault="0042307E" w:rsidP="0042307E">
            <w:pPr>
              <w:rPr>
                <w:rFonts w:cs="Calibri"/>
                <w:sz w:val="16"/>
                <w:szCs w:val="16"/>
              </w:rPr>
            </w:pPr>
            <w:r w:rsidRPr="008F0A87">
              <w:rPr>
                <w:rFonts w:cs="Calibri"/>
                <w:sz w:val="16"/>
                <w:szCs w:val="16"/>
              </w:rPr>
              <w:t>TP-PHY-TPP-REQ-023118/B-RDISP - SDARS (</w:t>
            </w:r>
            <w:proofErr w:type="spellStart"/>
            <w:r w:rsidRPr="008F0A87">
              <w:rPr>
                <w:rFonts w:cs="Calibri"/>
                <w:sz w:val="16"/>
                <w:szCs w:val="16"/>
              </w:rPr>
              <w:t>TcSE</w:t>
            </w:r>
            <w:proofErr w:type="spellEnd"/>
            <w:r w:rsidRPr="008F0A87">
              <w:rPr>
                <w:rFonts w:cs="Calibri"/>
                <w:sz w:val="16"/>
                <w:szCs w:val="16"/>
              </w:rPr>
              <w:t xml:space="preserve"> ROIN-147074-2)</w:t>
            </w:r>
          </w:p>
        </w:tc>
        <w:tc>
          <w:tcPr>
            <w:tcW w:w="4958" w:type="dxa"/>
            <w:tcBorders>
              <w:top w:val="single" w:sz="6" w:space="0" w:color="auto"/>
              <w:left w:val="single" w:sz="6" w:space="0" w:color="auto"/>
              <w:bottom w:val="single" w:sz="6" w:space="0" w:color="auto"/>
              <w:right w:val="single" w:sz="6" w:space="0" w:color="auto"/>
            </w:tcBorders>
          </w:tcPr>
          <w:p w14:paraId="72D89BBA" w14:textId="77777777" w:rsidR="0042307E" w:rsidRPr="008F0A87" w:rsidRDefault="0042307E" w:rsidP="0042307E">
            <w:pPr>
              <w:rPr>
                <w:rFonts w:cs="Calibri"/>
                <w:sz w:val="16"/>
                <w:szCs w:val="16"/>
              </w:rPr>
            </w:pPr>
            <w:r w:rsidRPr="008F0A87">
              <w:rPr>
                <w:rFonts w:cs="Calibri"/>
                <w:sz w:val="16"/>
                <w:szCs w:val="16"/>
              </w:rPr>
              <w:t>rpaquet2 - Added 0x6C to this channel as APIM will send when X40 SDARS is available.</w:t>
            </w:r>
          </w:p>
        </w:tc>
      </w:tr>
      <w:tr w:rsidR="0042307E" w14:paraId="43F076F3" w14:textId="77777777" w:rsidTr="0042307E">
        <w:trPr>
          <w:trHeight w:val="237"/>
          <w:jc w:val="center"/>
        </w:trPr>
        <w:tc>
          <w:tcPr>
            <w:tcW w:w="1801" w:type="dxa"/>
            <w:tcBorders>
              <w:left w:val="single" w:sz="6" w:space="0" w:color="auto"/>
              <w:right w:val="single" w:sz="6" w:space="0" w:color="auto"/>
            </w:tcBorders>
          </w:tcPr>
          <w:p w14:paraId="4367ED3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504B7B2" w14:textId="77777777" w:rsidR="0042307E" w:rsidRPr="008F0A87" w:rsidRDefault="0042307E" w:rsidP="0042307E">
            <w:pPr>
              <w:rPr>
                <w:rFonts w:cs="Calibri"/>
                <w:sz w:val="16"/>
                <w:szCs w:val="16"/>
              </w:rPr>
            </w:pPr>
            <w:r w:rsidRPr="008F0A87">
              <w:rPr>
                <w:rFonts w:cs="Calibri"/>
                <w:sz w:val="16"/>
                <w:szCs w:val="16"/>
              </w:rPr>
              <w:t>TP-PHY-TPP-REQ-023125/C-</w:t>
            </w:r>
            <w:proofErr w:type="spellStart"/>
            <w:r w:rsidRPr="008F0A87">
              <w:rPr>
                <w:rFonts w:cs="Calibri"/>
                <w:sz w:val="16"/>
                <w:szCs w:val="16"/>
              </w:rPr>
              <w:t>MediaPlayerServer</w:t>
            </w:r>
            <w:proofErr w:type="spellEnd"/>
            <w:r w:rsidRPr="008F0A87">
              <w:rPr>
                <w:rFonts w:cs="Calibri"/>
                <w:sz w:val="16"/>
                <w:szCs w:val="16"/>
              </w:rPr>
              <w:t xml:space="preserve"> - </w:t>
            </w:r>
            <w:proofErr w:type="spellStart"/>
            <w:r w:rsidRPr="008F0A87">
              <w:rPr>
                <w:rFonts w:cs="Calibri"/>
                <w:sz w:val="16"/>
                <w:szCs w:val="16"/>
              </w:rPr>
              <w:t>MediaPlayerClient</w:t>
            </w:r>
            <w:proofErr w:type="spellEnd"/>
            <w:r w:rsidRPr="008F0A87">
              <w:rPr>
                <w:rFonts w:cs="Calibri"/>
                <w:sz w:val="16"/>
                <w:szCs w:val="16"/>
              </w:rPr>
              <w:t xml:space="preserve"> (</w:t>
            </w:r>
            <w:proofErr w:type="spellStart"/>
            <w:r w:rsidRPr="008F0A87">
              <w:rPr>
                <w:rFonts w:cs="Calibri"/>
                <w:sz w:val="16"/>
                <w:szCs w:val="16"/>
              </w:rPr>
              <w:t>TcSE</w:t>
            </w:r>
            <w:proofErr w:type="spellEnd"/>
            <w:r w:rsidRPr="008F0A87">
              <w:rPr>
                <w:rFonts w:cs="Calibri"/>
                <w:sz w:val="16"/>
                <w:szCs w:val="16"/>
              </w:rPr>
              <w:t xml:space="preserve"> ROIN-160781-2)</w:t>
            </w:r>
          </w:p>
        </w:tc>
        <w:tc>
          <w:tcPr>
            <w:tcW w:w="4958" w:type="dxa"/>
            <w:tcBorders>
              <w:top w:val="single" w:sz="6" w:space="0" w:color="auto"/>
              <w:left w:val="single" w:sz="6" w:space="0" w:color="auto"/>
              <w:bottom w:val="single" w:sz="6" w:space="0" w:color="auto"/>
              <w:right w:val="single" w:sz="6" w:space="0" w:color="auto"/>
            </w:tcBorders>
          </w:tcPr>
          <w:p w14:paraId="2107D12D" w14:textId="77777777" w:rsidR="0042307E" w:rsidRPr="008F0A87" w:rsidRDefault="0042307E" w:rsidP="0042307E">
            <w:pPr>
              <w:rPr>
                <w:rFonts w:cs="Calibri"/>
                <w:sz w:val="16"/>
                <w:szCs w:val="16"/>
              </w:rPr>
            </w:pPr>
            <w:r w:rsidRPr="008F0A87">
              <w:rPr>
                <w:rFonts w:cs="Calibri"/>
                <w:sz w:val="16"/>
                <w:szCs w:val="16"/>
              </w:rPr>
              <w:t>rpaquet2 - Added 0x67, 0x68, 0x6C and 0x6F for X40 SDARS data coming from APIM now.</w:t>
            </w:r>
          </w:p>
        </w:tc>
      </w:tr>
      <w:tr w:rsidR="0042307E" w14:paraId="2FEA62A6" w14:textId="77777777" w:rsidTr="0042307E">
        <w:trPr>
          <w:trHeight w:val="237"/>
          <w:jc w:val="center"/>
        </w:trPr>
        <w:tc>
          <w:tcPr>
            <w:tcW w:w="1801" w:type="dxa"/>
            <w:tcBorders>
              <w:left w:val="single" w:sz="6" w:space="0" w:color="auto"/>
              <w:right w:val="single" w:sz="6" w:space="0" w:color="auto"/>
            </w:tcBorders>
          </w:tcPr>
          <w:p w14:paraId="7B102CA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68EF856" w14:textId="77777777" w:rsidR="0042307E" w:rsidRPr="008F0A87" w:rsidRDefault="0042307E" w:rsidP="0042307E">
            <w:pPr>
              <w:rPr>
                <w:rFonts w:cs="Calibri"/>
                <w:sz w:val="16"/>
                <w:szCs w:val="16"/>
              </w:rPr>
            </w:pPr>
            <w:r w:rsidRPr="008F0A87">
              <w:rPr>
                <w:rFonts w:cs="Calibri"/>
                <w:sz w:val="16"/>
                <w:szCs w:val="16"/>
              </w:rPr>
              <w:t>TP-PHY-TPP-REQ-023132/C-TCU - APIM (</w:t>
            </w:r>
            <w:proofErr w:type="spellStart"/>
            <w:r w:rsidRPr="008F0A87">
              <w:rPr>
                <w:rFonts w:cs="Calibri"/>
                <w:sz w:val="16"/>
                <w:szCs w:val="16"/>
              </w:rPr>
              <w:t>TcSE</w:t>
            </w:r>
            <w:proofErr w:type="spellEnd"/>
            <w:r w:rsidRPr="008F0A87">
              <w:rPr>
                <w:rFonts w:cs="Calibri"/>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tcPr>
          <w:p w14:paraId="25D9CF17" w14:textId="77777777" w:rsidR="0042307E" w:rsidRPr="008F0A87" w:rsidRDefault="0042307E" w:rsidP="0042307E">
            <w:pPr>
              <w:rPr>
                <w:rFonts w:cs="Calibri"/>
                <w:sz w:val="16"/>
                <w:szCs w:val="16"/>
              </w:rPr>
            </w:pPr>
            <w:r w:rsidRPr="008F0A87">
              <w:rPr>
                <w:rFonts w:cs="Calibri"/>
                <w:sz w:val="16"/>
                <w:szCs w:val="16"/>
              </w:rPr>
              <w:t xml:space="preserve">Added </w:t>
            </w:r>
            <w:proofErr w:type="spellStart"/>
            <w:r w:rsidRPr="008F0A87">
              <w:rPr>
                <w:rFonts w:cs="Calibri"/>
                <w:sz w:val="16"/>
                <w:szCs w:val="16"/>
              </w:rPr>
              <w:t>signalID</w:t>
            </w:r>
            <w:proofErr w:type="spellEnd"/>
            <w:r w:rsidRPr="008F0A87">
              <w:rPr>
                <w:rFonts w:cs="Calibri"/>
                <w:sz w:val="16"/>
                <w:szCs w:val="16"/>
              </w:rPr>
              <w:t xml:space="preserve"> (0xCF/FF) to </w:t>
            </w:r>
            <w:proofErr w:type="gramStart"/>
            <w:r w:rsidRPr="008F0A87">
              <w:rPr>
                <w:rFonts w:cs="Calibri"/>
                <w:sz w:val="16"/>
                <w:szCs w:val="16"/>
              </w:rPr>
              <w:t>channel  TCU</w:t>
            </w:r>
            <w:proofErr w:type="gramEnd"/>
            <w:r w:rsidRPr="008F0A87">
              <w:rPr>
                <w:rFonts w:cs="Calibri"/>
                <w:sz w:val="16"/>
                <w:szCs w:val="16"/>
              </w:rPr>
              <w:t>-APIM.</w:t>
            </w:r>
          </w:p>
        </w:tc>
      </w:tr>
      <w:tr w:rsidR="0042307E" w14:paraId="69D2BCEE" w14:textId="77777777" w:rsidTr="0042307E">
        <w:trPr>
          <w:trHeight w:val="237"/>
          <w:jc w:val="center"/>
        </w:trPr>
        <w:tc>
          <w:tcPr>
            <w:tcW w:w="1801" w:type="dxa"/>
            <w:tcBorders>
              <w:left w:val="single" w:sz="6" w:space="0" w:color="auto"/>
              <w:right w:val="single" w:sz="6" w:space="0" w:color="auto"/>
            </w:tcBorders>
          </w:tcPr>
          <w:p w14:paraId="4DD7441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65CBCCA" w14:textId="77777777" w:rsidR="0042307E" w:rsidRPr="008F0A87" w:rsidRDefault="0042307E" w:rsidP="0042307E">
            <w:pPr>
              <w:rPr>
                <w:rFonts w:cs="Calibri"/>
                <w:sz w:val="16"/>
                <w:szCs w:val="16"/>
              </w:rPr>
            </w:pPr>
            <w:r w:rsidRPr="008F0A87">
              <w:rPr>
                <w:rFonts w:cs="Calibri"/>
                <w:sz w:val="16"/>
                <w:szCs w:val="16"/>
              </w:rPr>
              <w:t>TP-PHY-TPP-REQ-092286/B-</w:t>
            </w:r>
            <w:proofErr w:type="spellStart"/>
            <w:r w:rsidRPr="008F0A87">
              <w:rPr>
                <w:rFonts w:cs="Calibri"/>
                <w:sz w:val="16"/>
                <w:szCs w:val="16"/>
              </w:rPr>
              <w:t>MediaPlayerServer</w:t>
            </w:r>
            <w:proofErr w:type="spellEnd"/>
            <w:r w:rsidRPr="008F0A87">
              <w:rPr>
                <w:rFonts w:cs="Calibri"/>
                <w:sz w:val="16"/>
                <w:szCs w:val="16"/>
              </w:rPr>
              <w:t xml:space="preserve"> - MediaPlayerClient2</w:t>
            </w:r>
          </w:p>
        </w:tc>
        <w:tc>
          <w:tcPr>
            <w:tcW w:w="4958" w:type="dxa"/>
            <w:tcBorders>
              <w:top w:val="single" w:sz="6" w:space="0" w:color="auto"/>
              <w:left w:val="single" w:sz="6" w:space="0" w:color="auto"/>
              <w:bottom w:val="single" w:sz="6" w:space="0" w:color="auto"/>
              <w:right w:val="single" w:sz="6" w:space="0" w:color="auto"/>
            </w:tcBorders>
          </w:tcPr>
          <w:p w14:paraId="3EC36A53" w14:textId="77777777" w:rsidR="0042307E" w:rsidRPr="008F0A87" w:rsidRDefault="0042307E" w:rsidP="0042307E">
            <w:pPr>
              <w:rPr>
                <w:rFonts w:cs="Calibri"/>
                <w:sz w:val="16"/>
                <w:szCs w:val="16"/>
              </w:rPr>
            </w:pPr>
            <w:r w:rsidRPr="008F0A87">
              <w:rPr>
                <w:rFonts w:cs="Calibri"/>
                <w:sz w:val="16"/>
                <w:szCs w:val="16"/>
              </w:rPr>
              <w:t>rpaquet2 - Added 0x67, 0x6C and 0x6F for new X40 SDARS data now coming from the APIM</w:t>
            </w:r>
          </w:p>
        </w:tc>
      </w:tr>
      <w:tr w:rsidR="0042307E" w14:paraId="6FF6F1E5" w14:textId="77777777" w:rsidTr="0042307E">
        <w:trPr>
          <w:trHeight w:val="237"/>
          <w:jc w:val="center"/>
        </w:trPr>
        <w:tc>
          <w:tcPr>
            <w:tcW w:w="1801" w:type="dxa"/>
            <w:tcBorders>
              <w:left w:val="single" w:sz="6" w:space="0" w:color="auto"/>
              <w:right w:val="single" w:sz="6" w:space="0" w:color="auto"/>
            </w:tcBorders>
          </w:tcPr>
          <w:p w14:paraId="54A6DAF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02A1948" w14:textId="77777777" w:rsidR="0042307E" w:rsidRPr="008F0A87" w:rsidRDefault="0042307E" w:rsidP="0042307E">
            <w:pPr>
              <w:rPr>
                <w:rFonts w:cs="Calibri"/>
                <w:sz w:val="16"/>
                <w:szCs w:val="16"/>
              </w:rPr>
            </w:pPr>
            <w:r w:rsidRPr="008F0A87">
              <w:rPr>
                <w:rFonts w:cs="Calibri"/>
                <w:sz w:val="16"/>
                <w:szCs w:val="16"/>
              </w:rPr>
              <w:t>TP-PHY-TPP-REQ-092294/B-</w:t>
            </w:r>
            <w:proofErr w:type="spellStart"/>
            <w:r w:rsidRPr="008F0A87">
              <w:rPr>
                <w:rFonts w:cs="Calibri"/>
                <w:sz w:val="16"/>
                <w:szCs w:val="16"/>
              </w:rPr>
              <w:t>MediaPlayerServer</w:t>
            </w:r>
            <w:proofErr w:type="spellEnd"/>
            <w:r w:rsidRPr="008F0A87">
              <w:rPr>
                <w:rFonts w:cs="Calibri"/>
                <w:sz w:val="16"/>
                <w:szCs w:val="16"/>
              </w:rPr>
              <w:t xml:space="preserve"> - MediaPlayerClient3</w:t>
            </w:r>
          </w:p>
        </w:tc>
        <w:tc>
          <w:tcPr>
            <w:tcW w:w="4958" w:type="dxa"/>
            <w:tcBorders>
              <w:top w:val="single" w:sz="6" w:space="0" w:color="auto"/>
              <w:left w:val="single" w:sz="6" w:space="0" w:color="auto"/>
              <w:bottom w:val="single" w:sz="6" w:space="0" w:color="auto"/>
              <w:right w:val="single" w:sz="6" w:space="0" w:color="auto"/>
            </w:tcBorders>
          </w:tcPr>
          <w:p w14:paraId="0A18AECF" w14:textId="77777777" w:rsidR="0042307E" w:rsidRPr="008F0A87" w:rsidRDefault="0042307E" w:rsidP="0042307E">
            <w:pPr>
              <w:rPr>
                <w:rFonts w:cs="Calibri"/>
                <w:sz w:val="16"/>
                <w:szCs w:val="16"/>
              </w:rPr>
            </w:pPr>
            <w:r w:rsidRPr="008F0A87">
              <w:rPr>
                <w:rFonts w:cs="Calibri"/>
                <w:sz w:val="16"/>
                <w:szCs w:val="16"/>
              </w:rPr>
              <w:t>rpaquet2 - Added 0x67, 0x68, 0x6C and 0x6F to this channel for X40 signals sent from APIM.</w:t>
            </w:r>
          </w:p>
        </w:tc>
      </w:tr>
      <w:tr w:rsidR="0042307E" w14:paraId="52623B90" w14:textId="77777777" w:rsidTr="0042307E">
        <w:trPr>
          <w:trHeight w:val="237"/>
          <w:jc w:val="center"/>
        </w:trPr>
        <w:tc>
          <w:tcPr>
            <w:tcW w:w="1801" w:type="dxa"/>
            <w:tcBorders>
              <w:left w:val="single" w:sz="6" w:space="0" w:color="auto"/>
              <w:right w:val="single" w:sz="6" w:space="0" w:color="auto"/>
            </w:tcBorders>
          </w:tcPr>
          <w:p w14:paraId="6FAACEF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6D27515" w14:textId="77777777" w:rsidR="0042307E" w:rsidRPr="008F0A87" w:rsidRDefault="0042307E" w:rsidP="0042307E">
            <w:pPr>
              <w:rPr>
                <w:rFonts w:cs="Calibri"/>
                <w:sz w:val="16"/>
                <w:szCs w:val="16"/>
              </w:rPr>
            </w:pPr>
            <w:r w:rsidRPr="008F0A87">
              <w:rPr>
                <w:rFonts w:cs="Calibri"/>
                <w:sz w:val="16"/>
                <w:szCs w:val="16"/>
              </w:rPr>
              <w:t>STR-070475/E-Signal Descriptions (</w:t>
            </w:r>
            <w:proofErr w:type="spellStart"/>
            <w:r w:rsidRPr="008F0A87">
              <w:rPr>
                <w:rFonts w:cs="Calibri"/>
                <w:sz w:val="16"/>
                <w:szCs w:val="16"/>
              </w:rPr>
              <w:t>TcSE</w:t>
            </w:r>
            <w:proofErr w:type="spellEnd"/>
            <w:r w:rsidRPr="008F0A87">
              <w:rPr>
                <w:rFonts w:cs="Calibri"/>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tcPr>
          <w:p w14:paraId="52E265A5" w14:textId="77777777" w:rsidR="0042307E" w:rsidRPr="008F0A87" w:rsidRDefault="0042307E" w:rsidP="0042307E">
            <w:pPr>
              <w:rPr>
                <w:rFonts w:cs="Calibri"/>
                <w:sz w:val="16"/>
                <w:szCs w:val="16"/>
              </w:rPr>
            </w:pPr>
            <w:r w:rsidRPr="008F0A87">
              <w:rPr>
                <w:rFonts w:cs="Calibri"/>
                <w:sz w:val="16"/>
                <w:szCs w:val="16"/>
              </w:rPr>
              <w:t xml:space="preserve">Added logical signal (0xCF/FF) for </w:t>
            </w:r>
            <w:proofErr w:type="spellStart"/>
            <w:r w:rsidRPr="008F0A87">
              <w:rPr>
                <w:rFonts w:cs="Calibri"/>
                <w:sz w:val="16"/>
                <w:szCs w:val="16"/>
              </w:rPr>
              <w:t>megaTP</w:t>
            </w:r>
            <w:proofErr w:type="spellEnd"/>
            <w:r w:rsidRPr="008F0A87">
              <w:rPr>
                <w:rFonts w:cs="Calibri"/>
                <w:sz w:val="16"/>
                <w:szCs w:val="16"/>
              </w:rPr>
              <w:t xml:space="preserve"> (TP-on-TP) handling</w:t>
            </w:r>
          </w:p>
        </w:tc>
      </w:tr>
      <w:tr w:rsidR="0042307E" w14:paraId="79F37397" w14:textId="77777777" w:rsidTr="0042307E">
        <w:trPr>
          <w:trHeight w:val="237"/>
          <w:jc w:val="center"/>
        </w:trPr>
        <w:tc>
          <w:tcPr>
            <w:tcW w:w="1801" w:type="dxa"/>
            <w:tcBorders>
              <w:left w:val="single" w:sz="6" w:space="0" w:color="auto"/>
              <w:right w:val="single" w:sz="6" w:space="0" w:color="auto"/>
            </w:tcBorders>
          </w:tcPr>
          <w:p w14:paraId="1D93EE3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F27555A" w14:textId="77777777" w:rsidR="0042307E" w:rsidRPr="008F0A87" w:rsidRDefault="0042307E" w:rsidP="0042307E">
            <w:pPr>
              <w:rPr>
                <w:rFonts w:cs="Calibri"/>
                <w:sz w:val="16"/>
                <w:szCs w:val="16"/>
              </w:rPr>
            </w:pPr>
            <w:r w:rsidRPr="008F0A87">
              <w:rPr>
                <w:rFonts w:cs="Calibri"/>
                <w:sz w:val="16"/>
                <w:szCs w:val="16"/>
              </w:rPr>
              <w:t>TP-LOG-TPL-REQ-023169/B-SID-76-LBP1_ItemInfo_Rsp (</w:t>
            </w:r>
            <w:proofErr w:type="spellStart"/>
            <w:r w:rsidRPr="008F0A87">
              <w:rPr>
                <w:rFonts w:cs="Calibri"/>
                <w:sz w:val="16"/>
                <w:szCs w:val="16"/>
              </w:rPr>
              <w:t>TcSE</w:t>
            </w:r>
            <w:proofErr w:type="spellEnd"/>
            <w:r w:rsidRPr="008F0A87">
              <w:rPr>
                <w:rFonts w:cs="Calibri"/>
                <w:sz w:val="16"/>
                <w:szCs w:val="16"/>
              </w:rPr>
              <w:t xml:space="preserve"> ROIN-159709-6)</w:t>
            </w:r>
          </w:p>
        </w:tc>
        <w:tc>
          <w:tcPr>
            <w:tcW w:w="4958" w:type="dxa"/>
            <w:tcBorders>
              <w:top w:val="single" w:sz="6" w:space="0" w:color="auto"/>
              <w:left w:val="single" w:sz="6" w:space="0" w:color="auto"/>
              <w:bottom w:val="single" w:sz="6" w:space="0" w:color="auto"/>
              <w:right w:val="single" w:sz="6" w:space="0" w:color="auto"/>
            </w:tcBorders>
          </w:tcPr>
          <w:p w14:paraId="33024A91" w14:textId="77777777" w:rsidR="0042307E" w:rsidRPr="008F0A87" w:rsidRDefault="0042307E" w:rsidP="0042307E">
            <w:pPr>
              <w:rPr>
                <w:rFonts w:cs="Calibri"/>
                <w:sz w:val="16"/>
                <w:szCs w:val="16"/>
              </w:rPr>
            </w:pPr>
            <w:r w:rsidRPr="008F0A87">
              <w:rPr>
                <w:rFonts w:cs="Calibri"/>
                <w:sz w:val="16"/>
                <w:szCs w:val="16"/>
              </w:rPr>
              <w:t>sberg15: Updated utilization byte to show the utilization for different features like Phone, Media Player, navigation etc.</w:t>
            </w:r>
          </w:p>
        </w:tc>
      </w:tr>
      <w:tr w:rsidR="0042307E" w14:paraId="030CC6F8" w14:textId="77777777" w:rsidTr="0042307E">
        <w:trPr>
          <w:trHeight w:val="237"/>
          <w:jc w:val="center"/>
        </w:trPr>
        <w:tc>
          <w:tcPr>
            <w:tcW w:w="1801" w:type="dxa"/>
            <w:tcBorders>
              <w:left w:val="single" w:sz="6" w:space="0" w:color="auto"/>
              <w:right w:val="single" w:sz="6" w:space="0" w:color="auto"/>
            </w:tcBorders>
          </w:tcPr>
          <w:p w14:paraId="0BA65CA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83DECDB" w14:textId="77777777" w:rsidR="0042307E" w:rsidRPr="008F0A87" w:rsidRDefault="0042307E" w:rsidP="0042307E">
            <w:pPr>
              <w:rPr>
                <w:rFonts w:cs="Calibri"/>
                <w:sz w:val="16"/>
                <w:szCs w:val="16"/>
              </w:rPr>
            </w:pPr>
            <w:r w:rsidRPr="008F0A87">
              <w:rPr>
                <w:rFonts w:cs="Calibri"/>
                <w:sz w:val="16"/>
                <w:szCs w:val="16"/>
              </w:rPr>
              <w:t>TP-LOG-TPL-REQ-023181/B-SID-82-ChargeProfileList_Rq (</w:t>
            </w:r>
            <w:proofErr w:type="spellStart"/>
            <w:r w:rsidRPr="008F0A87">
              <w:rPr>
                <w:rFonts w:cs="Calibri"/>
                <w:sz w:val="16"/>
                <w:szCs w:val="16"/>
              </w:rPr>
              <w:t>TcSE</w:t>
            </w:r>
            <w:proofErr w:type="spellEnd"/>
            <w:r w:rsidRPr="008F0A87">
              <w:rPr>
                <w:rFonts w:cs="Calibri"/>
                <w:sz w:val="16"/>
                <w:szCs w:val="16"/>
              </w:rPr>
              <w:t xml:space="preserve"> ROIN-223468-1)</w:t>
            </w:r>
          </w:p>
        </w:tc>
        <w:tc>
          <w:tcPr>
            <w:tcW w:w="4958" w:type="dxa"/>
            <w:tcBorders>
              <w:top w:val="single" w:sz="6" w:space="0" w:color="auto"/>
              <w:left w:val="single" w:sz="6" w:space="0" w:color="auto"/>
              <w:bottom w:val="single" w:sz="6" w:space="0" w:color="auto"/>
              <w:right w:val="single" w:sz="6" w:space="0" w:color="auto"/>
            </w:tcBorders>
          </w:tcPr>
          <w:p w14:paraId="4AB45424" w14:textId="77777777" w:rsidR="0042307E" w:rsidRPr="008F0A87" w:rsidRDefault="0042307E" w:rsidP="0042307E">
            <w:pPr>
              <w:rPr>
                <w:rFonts w:cs="Calibri"/>
                <w:sz w:val="16"/>
                <w:szCs w:val="16"/>
              </w:rPr>
            </w:pPr>
            <w:r w:rsidRPr="008F0A87">
              <w:rPr>
                <w:rFonts w:cs="Calibri"/>
                <w:sz w:val="16"/>
                <w:szCs w:val="16"/>
              </w:rPr>
              <w:t xml:space="preserve">wstephe1:  Additional instructional notes for </w:t>
            </w:r>
            <w:proofErr w:type="spellStart"/>
            <w:r w:rsidRPr="008F0A87">
              <w:rPr>
                <w:rFonts w:cs="Calibri"/>
                <w:sz w:val="16"/>
                <w:szCs w:val="16"/>
              </w:rPr>
              <w:t>RspCode</w:t>
            </w:r>
            <w:proofErr w:type="spellEnd"/>
            <w:r w:rsidRPr="008F0A87">
              <w:rPr>
                <w:rFonts w:cs="Calibri"/>
                <w:sz w:val="16"/>
                <w:szCs w:val="16"/>
              </w:rPr>
              <w:t xml:space="preserve"> = MODIFY on Byte 5: </w:t>
            </w:r>
            <w:proofErr w:type="spellStart"/>
            <w:r w:rsidRPr="008F0A87">
              <w:rPr>
                <w:rFonts w:cs="Calibri"/>
                <w:sz w:val="16"/>
                <w:szCs w:val="16"/>
              </w:rPr>
              <w:t>NumberOfItems</w:t>
            </w:r>
            <w:proofErr w:type="spellEnd"/>
            <w:r w:rsidRPr="008F0A87">
              <w:rPr>
                <w:rFonts w:cs="Calibri"/>
                <w:sz w:val="16"/>
                <w:szCs w:val="16"/>
              </w:rPr>
              <w:t xml:space="preserve"> and Byte 6:  </w:t>
            </w:r>
            <w:proofErr w:type="spellStart"/>
            <w:r w:rsidRPr="008F0A87">
              <w:rPr>
                <w:rFonts w:cs="Calibri"/>
                <w:sz w:val="16"/>
                <w:szCs w:val="16"/>
              </w:rPr>
              <w:t>StartIndex</w:t>
            </w:r>
            <w:proofErr w:type="spellEnd"/>
            <w:r w:rsidRPr="008F0A87">
              <w:rPr>
                <w:rFonts w:cs="Calibri"/>
                <w:sz w:val="16"/>
                <w:szCs w:val="16"/>
              </w:rPr>
              <w:t xml:space="preserve"> for clarification</w:t>
            </w:r>
          </w:p>
        </w:tc>
      </w:tr>
      <w:tr w:rsidR="0042307E" w14:paraId="046BE3DB" w14:textId="77777777" w:rsidTr="0042307E">
        <w:trPr>
          <w:trHeight w:val="237"/>
          <w:jc w:val="center"/>
        </w:trPr>
        <w:tc>
          <w:tcPr>
            <w:tcW w:w="1801" w:type="dxa"/>
            <w:tcBorders>
              <w:left w:val="single" w:sz="6" w:space="0" w:color="auto"/>
              <w:right w:val="single" w:sz="6" w:space="0" w:color="auto"/>
            </w:tcBorders>
          </w:tcPr>
          <w:p w14:paraId="1C39BC1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DF06C7B" w14:textId="77777777" w:rsidR="0042307E" w:rsidRPr="008F0A87" w:rsidRDefault="0042307E" w:rsidP="0042307E">
            <w:pPr>
              <w:rPr>
                <w:rFonts w:cs="Calibri"/>
                <w:sz w:val="16"/>
                <w:szCs w:val="16"/>
              </w:rPr>
            </w:pPr>
            <w:r w:rsidRPr="008F0A87">
              <w:rPr>
                <w:rFonts w:cs="Calibri"/>
                <w:sz w:val="16"/>
                <w:szCs w:val="16"/>
              </w:rPr>
              <w:t>TP-LOG-TPL-REQ-166130/B-SID-96-CarrierInfo_Rsp+</w:t>
            </w:r>
          </w:p>
        </w:tc>
        <w:tc>
          <w:tcPr>
            <w:tcW w:w="4958" w:type="dxa"/>
            <w:tcBorders>
              <w:top w:val="single" w:sz="6" w:space="0" w:color="auto"/>
              <w:left w:val="single" w:sz="6" w:space="0" w:color="auto"/>
              <w:bottom w:val="single" w:sz="6" w:space="0" w:color="auto"/>
              <w:right w:val="single" w:sz="6" w:space="0" w:color="auto"/>
            </w:tcBorders>
          </w:tcPr>
          <w:p w14:paraId="3B7EA425" w14:textId="77777777" w:rsidR="0042307E" w:rsidRPr="008F0A87" w:rsidRDefault="0042307E" w:rsidP="0042307E">
            <w:pPr>
              <w:rPr>
                <w:rFonts w:cs="Calibri"/>
                <w:sz w:val="16"/>
                <w:szCs w:val="16"/>
              </w:rPr>
            </w:pPr>
            <w:r w:rsidRPr="008F0A87">
              <w:rPr>
                <w:rFonts w:cs="Calibri"/>
                <w:sz w:val="16"/>
                <w:szCs w:val="16"/>
              </w:rPr>
              <w:t>MBORREL4: Removed MSISDN and updated signal to include two phone numbers (Ford &amp; Lincoln). Updated data size as well.</w:t>
            </w:r>
          </w:p>
        </w:tc>
      </w:tr>
      <w:tr w:rsidR="0042307E" w14:paraId="53162EF2" w14:textId="77777777" w:rsidTr="0042307E">
        <w:trPr>
          <w:trHeight w:val="237"/>
          <w:jc w:val="center"/>
        </w:trPr>
        <w:tc>
          <w:tcPr>
            <w:tcW w:w="1801" w:type="dxa"/>
            <w:tcBorders>
              <w:left w:val="single" w:sz="6" w:space="0" w:color="auto"/>
              <w:right w:val="single" w:sz="6" w:space="0" w:color="auto"/>
            </w:tcBorders>
          </w:tcPr>
          <w:p w14:paraId="3A10F5D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7B321AD" w14:textId="77777777" w:rsidR="0042307E" w:rsidRPr="008F0A87" w:rsidRDefault="0042307E" w:rsidP="0042307E">
            <w:pPr>
              <w:rPr>
                <w:rFonts w:cs="Calibri"/>
                <w:sz w:val="16"/>
                <w:szCs w:val="16"/>
              </w:rPr>
            </w:pPr>
            <w:r w:rsidRPr="008F0A87">
              <w:rPr>
                <w:rFonts w:cs="Calibri"/>
                <w:sz w:val="16"/>
                <w:szCs w:val="16"/>
              </w:rPr>
              <w:t>TP-LOG-TPL-REQ-166130/C-SID-96-CarrierInfo_Rsp</w:t>
            </w:r>
          </w:p>
        </w:tc>
        <w:tc>
          <w:tcPr>
            <w:tcW w:w="4958" w:type="dxa"/>
            <w:tcBorders>
              <w:top w:val="single" w:sz="6" w:space="0" w:color="auto"/>
              <w:left w:val="single" w:sz="6" w:space="0" w:color="auto"/>
              <w:bottom w:val="single" w:sz="6" w:space="0" w:color="auto"/>
              <w:right w:val="single" w:sz="6" w:space="0" w:color="auto"/>
            </w:tcBorders>
          </w:tcPr>
          <w:p w14:paraId="6E1FC003" w14:textId="77777777" w:rsidR="0042307E" w:rsidRPr="008F0A87" w:rsidRDefault="0042307E" w:rsidP="0042307E">
            <w:pPr>
              <w:rPr>
                <w:rFonts w:cs="Calibri"/>
                <w:sz w:val="16"/>
                <w:szCs w:val="16"/>
              </w:rPr>
            </w:pPr>
            <w:r w:rsidRPr="008F0A87">
              <w:rPr>
                <w:rFonts w:cs="Calibri"/>
                <w:sz w:val="16"/>
                <w:szCs w:val="16"/>
              </w:rPr>
              <w:t>MBORREL4: Updated to include Ford and Lincoln Landing URLs</w:t>
            </w:r>
          </w:p>
        </w:tc>
      </w:tr>
      <w:tr w:rsidR="0042307E" w14:paraId="7DD2E0BA" w14:textId="77777777" w:rsidTr="0042307E">
        <w:trPr>
          <w:trHeight w:val="237"/>
          <w:jc w:val="center"/>
        </w:trPr>
        <w:tc>
          <w:tcPr>
            <w:tcW w:w="1801" w:type="dxa"/>
            <w:tcBorders>
              <w:left w:val="single" w:sz="6" w:space="0" w:color="auto"/>
              <w:right w:val="single" w:sz="6" w:space="0" w:color="auto"/>
            </w:tcBorders>
          </w:tcPr>
          <w:p w14:paraId="1513DD7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62513F9" w14:textId="77777777" w:rsidR="0042307E" w:rsidRPr="008F0A87" w:rsidRDefault="0042307E" w:rsidP="0042307E">
            <w:pPr>
              <w:rPr>
                <w:rFonts w:cs="Calibri"/>
                <w:sz w:val="16"/>
                <w:szCs w:val="16"/>
              </w:rPr>
            </w:pPr>
            <w:r w:rsidRPr="008F0A87">
              <w:rPr>
                <w:rFonts w:cs="Calibri"/>
                <w:sz w:val="16"/>
                <w:szCs w:val="16"/>
              </w:rPr>
              <w:t>TP-LOG-TPL-REQ-166131/B-SID-97-DataUsage_Rsp</w:t>
            </w:r>
          </w:p>
        </w:tc>
        <w:tc>
          <w:tcPr>
            <w:tcW w:w="4958" w:type="dxa"/>
            <w:tcBorders>
              <w:top w:val="single" w:sz="6" w:space="0" w:color="auto"/>
              <w:left w:val="single" w:sz="6" w:space="0" w:color="auto"/>
              <w:bottom w:val="single" w:sz="6" w:space="0" w:color="auto"/>
              <w:right w:val="single" w:sz="6" w:space="0" w:color="auto"/>
            </w:tcBorders>
          </w:tcPr>
          <w:p w14:paraId="477C1232" w14:textId="77777777" w:rsidR="0042307E" w:rsidRPr="008F0A87" w:rsidRDefault="0042307E" w:rsidP="0042307E">
            <w:pPr>
              <w:rPr>
                <w:rFonts w:cs="Calibri"/>
                <w:sz w:val="16"/>
                <w:szCs w:val="16"/>
              </w:rPr>
            </w:pPr>
            <w:r w:rsidRPr="008F0A87">
              <w:rPr>
                <w:rFonts w:cs="Calibri"/>
                <w:sz w:val="16"/>
                <w:szCs w:val="16"/>
              </w:rPr>
              <w:t xml:space="preserve">MBORREL4: Updated all parameters to now include </w:t>
            </w:r>
            <w:proofErr w:type="spellStart"/>
            <w:r w:rsidRPr="008F0A87">
              <w:rPr>
                <w:rFonts w:cs="Calibri"/>
                <w:sz w:val="16"/>
                <w:szCs w:val="16"/>
              </w:rPr>
              <w:t>CounterHour</w:t>
            </w:r>
            <w:proofErr w:type="spellEnd"/>
            <w:r w:rsidRPr="008F0A87">
              <w:rPr>
                <w:rFonts w:cs="Calibri"/>
                <w:sz w:val="16"/>
                <w:szCs w:val="16"/>
              </w:rPr>
              <w:t xml:space="preserve">/Minute/Second, </w:t>
            </w:r>
            <w:proofErr w:type="spellStart"/>
            <w:r w:rsidRPr="008F0A87">
              <w:rPr>
                <w:rFonts w:cs="Calibri"/>
                <w:sz w:val="16"/>
                <w:szCs w:val="16"/>
              </w:rPr>
              <w:t>PlanType</w:t>
            </w:r>
            <w:proofErr w:type="spellEnd"/>
            <w:r w:rsidRPr="008F0A87">
              <w:rPr>
                <w:rFonts w:cs="Calibri"/>
                <w:sz w:val="16"/>
                <w:szCs w:val="16"/>
              </w:rPr>
              <w:t xml:space="preserve">, </w:t>
            </w:r>
            <w:proofErr w:type="spellStart"/>
            <w:r w:rsidRPr="008F0A87">
              <w:rPr>
                <w:rFonts w:cs="Calibri"/>
                <w:sz w:val="16"/>
                <w:szCs w:val="16"/>
              </w:rPr>
              <w:t>ExpiryRenewal</w:t>
            </w:r>
            <w:proofErr w:type="spellEnd"/>
            <w:r w:rsidRPr="008F0A87">
              <w:rPr>
                <w:rFonts w:cs="Calibri"/>
                <w:sz w:val="16"/>
                <w:szCs w:val="16"/>
              </w:rPr>
              <w:t xml:space="preserve"> Date/Month/Day/Year/Hour/Minute/Second, </w:t>
            </w:r>
            <w:proofErr w:type="spellStart"/>
            <w:r w:rsidRPr="008F0A87">
              <w:rPr>
                <w:rFonts w:cs="Calibri"/>
                <w:sz w:val="16"/>
                <w:szCs w:val="16"/>
              </w:rPr>
              <w:t>DataUsed</w:t>
            </w:r>
            <w:proofErr w:type="spellEnd"/>
            <w:r w:rsidRPr="008F0A87">
              <w:rPr>
                <w:rFonts w:cs="Calibri"/>
                <w:sz w:val="16"/>
                <w:szCs w:val="16"/>
              </w:rPr>
              <w:t xml:space="preserve"> &amp; </w:t>
            </w:r>
            <w:proofErr w:type="spellStart"/>
            <w:r w:rsidRPr="008F0A87">
              <w:rPr>
                <w:rFonts w:cs="Calibri"/>
                <w:sz w:val="16"/>
                <w:szCs w:val="16"/>
              </w:rPr>
              <w:t>TotalData</w:t>
            </w:r>
            <w:proofErr w:type="spellEnd"/>
            <w:r w:rsidRPr="008F0A87">
              <w:rPr>
                <w:rFonts w:cs="Calibri"/>
                <w:sz w:val="16"/>
                <w:szCs w:val="16"/>
              </w:rPr>
              <w:t xml:space="preserve"> (to 2 decimal places), </w:t>
            </w:r>
            <w:proofErr w:type="spellStart"/>
            <w:r w:rsidRPr="008F0A87">
              <w:rPr>
                <w:rFonts w:cs="Calibri"/>
                <w:sz w:val="16"/>
                <w:szCs w:val="16"/>
              </w:rPr>
              <w:t>OverageFlag</w:t>
            </w:r>
            <w:proofErr w:type="spellEnd"/>
            <w:r w:rsidRPr="008F0A87">
              <w:rPr>
                <w:rFonts w:cs="Calibri"/>
                <w:sz w:val="16"/>
                <w:szCs w:val="16"/>
              </w:rPr>
              <w:t xml:space="preserve">, </w:t>
            </w:r>
            <w:proofErr w:type="spellStart"/>
            <w:r w:rsidRPr="008F0A87">
              <w:rPr>
                <w:rFonts w:cs="Calibri"/>
                <w:sz w:val="16"/>
                <w:szCs w:val="16"/>
              </w:rPr>
              <w:t>DataPlanStatus</w:t>
            </w:r>
            <w:proofErr w:type="spellEnd"/>
            <w:r w:rsidRPr="008F0A87">
              <w:rPr>
                <w:rFonts w:cs="Calibri"/>
                <w:sz w:val="16"/>
                <w:szCs w:val="16"/>
              </w:rPr>
              <w:t xml:space="preserve">. Added Invalid values to </w:t>
            </w:r>
            <w:proofErr w:type="spellStart"/>
            <w:r w:rsidRPr="008F0A87">
              <w:rPr>
                <w:rFonts w:cs="Calibri"/>
                <w:sz w:val="16"/>
                <w:szCs w:val="16"/>
              </w:rPr>
              <w:t>DataUsedUnits</w:t>
            </w:r>
            <w:proofErr w:type="spellEnd"/>
            <w:r w:rsidRPr="008F0A87">
              <w:rPr>
                <w:rFonts w:cs="Calibri"/>
                <w:sz w:val="16"/>
                <w:szCs w:val="16"/>
              </w:rPr>
              <w:t xml:space="preserve">, </w:t>
            </w:r>
            <w:proofErr w:type="spellStart"/>
            <w:r w:rsidRPr="008F0A87">
              <w:rPr>
                <w:rFonts w:cs="Calibri"/>
                <w:sz w:val="16"/>
                <w:szCs w:val="16"/>
              </w:rPr>
              <w:t>TotalDataUnits</w:t>
            </w:r>
            <w:proofErr w:type="spellEnd"/>
            <w:r w:rsidRPr="008F0A87">
              <w:rPr>
                <w:rFonts w:cs="Calibri"/>
                <w:sz w:val="16"/>
                <w:szCs w:val="16"/>
              </w:rPr>
              <w:t xml:space="preserve">, and </w:t>
            </w:r>
            <w:proofErr w:type="spellStart"/>
            <w:r w:rsidRPr="008F0A87">
              <w:rPr>
                <w:rFonts w:cs="Calibri"/>
                <w:sz w:val="16"/>
                <w:szCs w:val="16"/>
              </w:rPr>
              <w:t>OverageFlag</w:t>
            </w:r>
            <w:proofErr w:type="spellEnd"/>
          </w:p>
        </w:tc>
      </w:tr>
      <w:tr w:rsidR="0042307E" w14:paraId="08A55523" w14:textId="77777777" w:rsidTr="0042307E">
        <w:trPr>
          <w:trHeight w:val="237"/>
          <w:jc w:val="center"/>
        </w:trPr>
        <w:tc>
          <w:tcPr>
            <w:tcW w:w="1801" w:type="dxa"/>
            <w:tcBorders>
              <w:left w:val="single" w:sz="6" w:space="0" w:color="auto"/>
              <w:right w:val="single" w:sz="6" w:space="0" w:color="auto"/>
            </w:tcBorders>
          </w:tcPr>
          <w:p w14:paraId="1E04343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254B498" w14:textId="77777777" w:rsidR="0042307E" w:rsidRPr="008F0A87" w:rsidRDefault="0042307E" w:rsidP="0042307E">
            <w:pPr>
              <w:rPr>
                <w:rFonts w:cs="Calibri"/>
                <w:sz w:val="16"/>
                <w:szCs w:val="16"/>
              </w:rPr>
            </w:pPr>
            <w:r w:rsidRPr="008F0A87">
              <w:rPr>
                <w:rFonts w:cs="Calibri"/>
                <w:sz w:val="16"/>
                <w:szCs w:val="16"/>
              </w:rPr>
              <w:t>TP-LOG-TPL-REQ-201616/A-SID-CF-</w:t>
            </w:r>
            <w:proofErr w:type="spellStart"/>
            <w:r w:rsidRPr="008F0A87">
              <w:rPr>
                <w:rFonts w:cs="Calibri"/>
                <w:sz w:val="16"/>
                <w:szCs w:val="16"/>
              </w:rPr>
              <w:t>megaTP_ConsecutivePackage</w:t>
            </w:r>
            <w:proofErr w:type="spellEnd"/>
          </w:p>
        </w:tc>
        <w:tc>
          <w:tcPr>
            <w:tcW w:w="4958" w:type="dxa"/>
            <w:tcBorders>
              <w:top w:val="single" w:sz="6" w:space="0" w:color="auto"/>
              <w:left w:val="single" w:sz="6" w:space="0" w:color="auto"/>
              <w:bottom w:val="single" w:sz="6" w:space="0" w:color="auto"/>
              <w:right w:val="single" w:sz="6" w:space="0" w:color="auto"/>
            </w:tcBorders>
          </w:tcPr>
          <w:p w14:paraId="26A0FA0C" w14:textId="77777777" w:rsidR="0042307E" w:rsidRPr="008F0A87" w:rsidRDefault="0042307E" w:rsidP="0042307E">
            <w:pPr>
              <w:rPr>
                <w:rFonts w:cs="Calibri"/>
                <w:sz w:val="16"/>
                <w:szCs w:val="16"/>
              </w:rPr>
            </w:pPr>
            <w:r w:rsidRPr="008F0A87">
              <w:rPr>
                <w:rFonts w:cs="Calibri"/>
                <w:sz w:val="16"/>
                <w:szCs w:val="16"/>
              </w:rPr>
              <w:t> </w:t>
            </w:r>
          </w:p>
        </w:tc>
      </w:tr>
      <w:tr w:rsidR="0042307E" w14:paraId="0C9E3CA6" w14:textId="77777777" w:rsidTr="0042307E">
        <w:trPr>
          <w:trHeight w:val="237"/>
          <w:jc w:val="center"/>
        </w:trPr>
        <w:tc>
          <w:tcPr>
            <w:tcW w:w="1801" w:type="dxa"/>
            <w:tcBorders>
              <w:left w:val="single" w:sz="6" w:space="0" w:color="auto"/>
              <w:right w:val="single" w:sz="6" w:space="0" w:color="auto"/>
            </w:tcBorders>
          </w:tcPr>
          <w:p w14:paraId="49BFCAB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DD0FF16" w14:textId="77777777" w:rsidR="0042307E" w:rsidRPr="008F0A87" w:rsidRDefault="0042307E" w:rsidP="0042307E">
            <w:pPr>
              <w:rPr>
                <w:rFonts w:cs="Calibri"/>
                <w:sz w:val="16"/>
                <w:szCs w:val="16"/>
              </w:rPr>
            </w:pPr>
            <w:r w:rsidRPr="008F0A87">
              <w:rPr>
                <w:rFonts w:cs="Calibri"/>
                <w:sz w:val="16"/>
                <w:szCs w:val="16"/>
              </w:rPr>
              <w:t>TP-LOG-TPL-REQ-201617/A-SID-FF-</w:t>
            </w:r>
            <w:proofErr w:type="spellStart"/>
            <w:r w:rsidRPr="008F0A87">
              <w:rPr>
                <w:rFonts w:cs="Calibri"/>
                <w:sz w:val="16"/>
                <w:szCs w:val="16"/>
              </w:rPr>
              <w:t>megaTP_FirstPackage</w:t>
            </w:r>
            <w:proofErr w:type="spellEnd"/>
          </w:p>
        </w:tc>
        <w:tc>
          <w:tcPr>
            <w:tcW w:w="4958" w:type="dxa"/>
            <w:tcBorders>
              <w:top w:val="single" w:sz="6" w:space="0" w:color="auto"/>
              <w:left w:val="single" w:sz="6" w:space="0" w:color="auto"/>
              <w:bottom w:val="single" w:sz="6" w:space="0" w:color="auto"/>
              <w:right w:val="single" w:sz="6" w:space="0" w:color="auto"/>
            </w:tcBorders>
          </w:tcPr>
          <w:p w14:paraId="35D6CDB4" w14:textId="77777777" w:rsidR="0042307E" w:rsidRPr="008F0A87" w:rsidRDefault="0042307E" w:rsidP="0042307E">
            <w:pPr>
              <w:rPr>
                <w:rFonts w:cs="Calibri"/>
                <w:sz w:val="16"/>
                <w:szCs w:val="16"/>
              </w:rPr>
            </w:pPr>
            <w:r w:rsidRPr="008F0A87">
              <w:rPr>
                <w:rFonts w:cs="Calibri"/>
                <w:sz w:val="16"/>
                <w:szCs w:val="16"/>
              </w:rPr>
              <w:t> </w:t>
            </w:r>
          </w:p>
        </w:tc>
      </w:tr>
      <w:tr w:rsidR="0042307E" w14:paraId="43E77F16"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2D896002"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0A34ECF2"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2B72A694"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686D4B1D" w14:textId="77777777" w:rsidR="0042307E" w:rsidRDefault="0042307E" w:rsidP="0042307E">
            <w:pPr>
              <w:rPr>
                <w:rFonts w:cs="Arial"/>
                <w:sz w:val="16"/>
              </w:rPr>
            </w:pPr>
          </w:p>
        </w:tc>
      </w:tr>
      <w:tr w:rsidR="0042307E" w:rsidRPr="004D5A5B" w14:paraId="47DF7299"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230349E2" w14:textId="77777777" w:rsidR="0042307E" w:rsidRPr="004D5A5B" w:rsidRDefault="0042307E" w:rsidP="0042307E">
            <w:pPr>
              <w:rPr>
                <w:rFonts w:cs="Arial"/>
                <w:b/>
                <w:sz w:val="16"/>
                <w:lang w:val="fr-FR"/>
              </w:rPr>
            </w:pPr>
            <w:r>
              <w:rPr>
                <w:rFonts w:cs="Arial"/>
                <w:b/>
                <w:sz w:val="16"/>
              </w:rPr>
              <w:t>March 18, 2016</w:t>
            </w:r>
          </w:p>
        </w:tc>
        <w:tc>
          <w:tcPr>
            <w:tcW w:w="1020" w:type="dxa"/>
            <w:tcBorders>
              <w:top w:val="single" w:sz="6" w:space="0" w:color="auto"/>
              <w:left w:val="single" w:sz="6" w:space="0" w:color="auto"/>
              <w:bottom w:val="single" w:sz="6" w:space="0" w:color="auto"/>
              <w:right w:val="single" w:sz="6" w:space="0" w:color="auto"/>
            </w:tcBorders>
          </w:tcPr>
          <w:p w14:paraId="5036233D" w14:textId="77777777" w:rsidR="0042307E" w:rsidRPr="004D5A5B" w:rsidRDefault="0042307E" w:rsidP="0042307E">
            <w:pPr>
              <w:jc w:val="center"/>
              <w:rPr>
                <w:rFonts w:cs="Arial"/>
                <w:b/>
                <w:sz w:val="16"/>
                <w:lang w:val="fr-FR"/>
              </w:rPr>
            </w:pPr>
            <w:r>
              <w:rPr>
                <w:rFonts w:cs="Arial"/>
                <w:b/>
                <w:sz w:val="16"/>
                <w:lang w:val="fr-FR"/>
              </w:rPr>
              <w:t>1.7</w:t>
            </w:r>
          </w:p>
        </w:tc>
        <w:tc>
          <w:tcPr>
            <w:tcW w:w="8159" w:type="dxa"/>
            <w:gridSpan w:val="2"/>
            <w:tcBorders>
              <w:top w:val="single" w:sz="6" w:space="0" w:color="auto"/>
              <w:left w:val="single" w:sz="6" w:space="0" w:color="auto"/>
              <w:bottom w:val="single" w:sz="6" w:space="0" w:color="auto"/>
              <w:right w:val="single" w:sz="6" w:space="0" w:color="auto"/>
            </w:tcBorders>
          </w:tcPr>
          <w:p w14:paraId="47F2C795" w14:textId="77777777" w:rsidR="0042307E" w:rsidRPr="004D5A5B" w:rsidRDefault="0042307E" w:rsidP="0042307E">
            <w:pPr>
              <w:rPr>
                <w:rFonts w:cs="Arial"/>
                <w:b/>
                <w:sz w:val="16"/>
              </w:rPr>
            </w:pPr>
          </w:p>
        </w:tc>
      </w:tr>
      <w:tr w:rsidR="0042307E" w14:paraId="5F0A56CD" w14:textId="77777777" w:rsidTr="0042307E">
        <w:trPr>
          <w:trHeight w:val="237"/>
          <w:jc w:val="center"/>
        </w:trPr>
        <w:tc>
          <w:tcPr>
            <w:tcW w:w="1801" w:type="dxa"/>
            <w:tcBorders>
              <w:top w:val="single" w:sz="6" w:space="0" w:color="auto"/>
              <w:left w:val="single" w:sz="6" w:space="0" w:color="auto"/>
              <w:right w:val="single" w:sz="6" w:space="0" w:color="auto"/>
            </w:tcBorders>
          </w:tcPr>
          <w:p w14:paraId="623C3EC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C4076E3" w14:textId="77777777" w:rsidR="0042307E" w:rsidRDefault="0042307E" w:rsidP="0042307E">
            <w:pPr>
              <w:rPr>
                <w:sz w:val="16"/>
                <w:szCs w:val="16"/>
              </w:rPr>
            </w:pPr>
            <w:r>
              <w:rPr>
                <w:sz w:val="16"/>
                <w:szCs w:val="16"/>
              </w:rPr>
              <w:t>TP-REQ-015128/B-Signal Utilization (</w:t>
            </w:r>
            <w:proofErr w:type="spellStart"/>
            <w:r>
              <w:rPr>
                <w:sz w:val="16"/>
                <w:szCs w:val="16"/>
              </w:rPr>
              <w:t>TcSE</w:t>
            </w:r>
            <w:proofErr w:type="spellEnd"/>
            <w:r>
              <w:rPr>
                <w:sz w:val="16"/>
                <w:szCs w:val="16"/>
              </w:rPr>
              <w:t xml:space="preserve"> ROIN-138092-7)</w:t>
            </w:r>
          </w:p>
        </w:tc>
        <w:tc>
          <w:tcPr>
            <w:tcW w:w="4958" w:type="dxa"/>
            <w:tcBorders>
              <w:top w:val="single" w:sz="6" w:space="0" w:color="auto"/>
              <w:left w:val="single" w:sz="6" w:space="0" w:color="auto"/>
              <w:bottom w:val="single" w:sz="6" w:space="0" w:color="auto"/>
              <w:right w:val="single" w:sz="6" w:space="0" w:color="auto"/>
            </w:tcBorders>
          </w:tcPr>
          <w:p w14:paraId="101DB736" w14:textId="77777777" w:rsidR="0042307E" w:rsidRDefault="0042307E" w:rsidP="0042307E">
            <w:pPr>
              <w:rPr>
                <w:sz w:val="16"/>
                <w:szCs w:val="16"/>
              </w:rPr>
            </w:pPr>
            <w:r>
              <w:rPr>
                <w:sz w:val="16"/>
                <w:szCs w:val="16"/>
              </w:rPr>
              <w:t>kfent1: utilization 73 changed from TMC to Traffic Data</w:t>
            </w:r>
          </w:p>
        </w:tc>
      </w:tr>
      <w:tr w:rsidR="0042307E" w14:paraId="2F06CB94" w14:textId="77777777" w:rsidTr="0042307E">
        <w:trPr>
          <w:trHeight w:val="237"/>
          <w:jc w:val="center"/>
        </w:trPr>
        <w:tc>
          <w:tcPr>
            <w:tcW w:w="1801" w:type="dxa"/>
            <w:tcBorders>
              <w:left w:val="single" w:sz="6" w:space="0" w:color="auto"/>
              <w:right w:val="single" w:sz="6" w:space="0" w:color="auto"/>
            </w:tcBorders>
          </w:tcPr>
          <w:p w14:paraId="2AB0DB8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DE38B55" w14:textId="77777777" w:rsidR="0042307E" w:rsidRDefault="0042307E" w:rsidP="0042307E">
            <w:pPr>
              <w:rPr>
                <w:sz w:val="16"/>
                <w:szCs w:val="16"/>
              </w:rPr>
            </w:pPr>
            <w:r>
              <w:rPr>
                <w:sz w:val="16"/>
                <w:szCs w:val="16"/>
              </w:rPr>
              <w:t>TP-REQ-015129/B-Character Coding Flag (</w:t>
            </w:r>
            <w:proofErr w:type="spellStart"/>
            <w:r>
              <w:rPr>
                <w:sz w:val="16"/>
                <w:szCs w:val="16"/>
              </w:rPr>
              <w:t>TcSE</w:t>
            </w:r>
            <w:proofErr w:type="spellEnd"/>
            <w:r>
              <w:rPr>
                <w:sz w:val="16"/>
                <w:szCs w:val="16"/>
              </w:rPr>
              <w:t xml:space="preserve"> ROIN-138093-3)</w:t>
            </w:r>
          </w:p>
        </w:tc>
        <w:tc>
          <w:tcPr>
            <w:tcW w:w="4958" w:type="dxa"/>
            <w:tcBorders>
              <w:top w:val="single" w:sz="6" w:space="0" w:color="auto"/>
              <w:left w:val="single" w:sz="6" w:space="0" w:color="auto"/>
              <w:bottom w:val="single" w:sz="6" w:space="0" w:color="auto"/>
              <w:right w:val="single" w:sz="6" w:space="0" w:color="auto"/>
            </w:tcBorders>
          </w:tcPr>
          <w:p w14:paraId="7D653748" w14:textId="77777777" w:rsidR="0042307E" w:rsidRDefault="0042307E" w:rsidP="0042307E">
            <w:pPr>
              <w:rPr>
                <w:sz w:val="16"/>
                <w:szCs w:val="16"/>
              </w:rPr>
            </w:pPr>
            <w:r>
              <w:rPr>
                <w:sz w:val="16"/>
                <w:szCs w:val="16"/>
              </w:rPr>
              <w:t xml:space="preserve">tklein26: Renamed / refined "Coding Table III". Existing description unclear. Extended description with </w:t>
            </w:r>
            <w:proofErr w:type="spellStart"/>
            <w:r>
              <w:rPr>
                <w:sz w:val="16"/>
                <w:szCs w:val="16"/>
              </w:rPr>
              <w:t>RawData</w:t>
            </w:r>
            <w:proofErr w:type="spellEnd"/>
            <w:r>
              <w:rPr>
                <w:sz w:val="16"/>
                <w:szCs w:val="16"/>
              </w:rPr>
              <w:t xml:space="preserve">. Added examples for </w:t>
            </w:r>
            <w:proofErr w:type="spellStart"/>
            <w:r>
              <w:rPr>
                <w:sz w:val="16"/>
                <w:szCs w:val="16"/>
              </w:rPr>
              <w:t>RawData</w:t>
            </w:r>
            <w:proofErr w:type="spellEnd"/>
            <w:r>
              <w:rPr>
                <w:sz w:val="16"/>
                <w:szCs w:val="16"/>
              </w:rPr>
              <w:t xml:space="preserve"> like TPEG traffic.</w:t>
            </w:r>
          </w:p>
        </w:tc>
      </w:tr>
      <w:tr w:rsidR="0042307E" w14:paraId="6481E6D6" w14:textId="77777777" w:rsidTr="0042307E">
        <w:trPr>
          <w:trHeight w:val="237"/>
          <w:jc w:val="center"/>
        </w:trPr>
        <w:tc>
          <w:tcPr>
            <w:tcW w:w="1801" w:type="dxa"/>
            <w:tcBorders>
              <w:left w:val="single" w:sz="6" w:space="0" w:color="auto"/>
              <w:right w:val="single" w:sz="6" w:space="0" w:color="auto"/>
            </w:tcBorders>
          </w:tcPr>
          <w:p w14:paraId="32BCC18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E5882C7" w14:textId="77777777" w:rsidR="0042307E" w:rsidRDefault="0042307E" w:rsidP="0042307E">
            <w:pPr>
              <w:rPr>
                <w:sz w:val="16"/>
                <w:szCs w:val="16"/>
              </w:rPr>
            </w:pPr>
            <w:r>
              <w:rPr>
                <w:sz w:val="16"/>
                <w:szCs w:val="16"/>
              </w:rPr>
              <w:t>TP-PHY-TPP-REQ-023117/C-SDARS - RDISP (</w:t>
            </w:r>
            <w:proofErr w:type="spellStart"/>
            <w:r>
              <w:rPr>
                <w:sz w:val="16"/>
                <w:szCs w:val="16"/>
              </w:rPr>
              <w:t>TcSE</w:t>
            </w:r>
            <w:proofErr w:type="spellEnd"/>
            <w:r>
              <w:rPr>
                <w:sz w:val="16"/>
                <w:szCs w:val="16"/>
              </w:rPr>
              <w:t xml:space="preserve"> ROIN-147073-4)</w:t>
            </w:r>
          </w:p>
        </w:tc>
        <w:tc>
          <w:tcPr>
            <w:tcW w:w="4958" w:type="dxa"/>
            <w:tcBorders>
              <w:top w:val="single" w:sz="6" w:space="0" w:color="auto"/>
              <w:left w:val="single" w:sz="6" w:space="0" w:color="auto"/>
              <w:bottom w:val="single" w:sz="6" w:space="0" w:color="auto"/>
              <w:right w:val="single" w:sz="6" w:space="0" w:color="auto"/>
            </w:tcBorders>
          </w:tcPr>
          <w:p w14:paraId="749DCB01" w14:textId="77777777" w:rsidR="0042307E" w:rsidRDefault="0042307E" w:rsidP="0042307E">
            <w:pPr>
              <w:rPr>
                <w:sz w:val="16"/>
                <w:szCs w:val="16"/>
              </w:rPr>
            </w:pPr>
            <w:r>
              <w:rPr>
                <w:sz w:val="16"/>
                <w:szCs w:val="16"/>
              </w:rPr>
              <w:t>rpaquet2 - Added A2 to this channel for X40</w:t>
            </w:r>
          </w:p>
        </w:tc>
      </w:tr>
      <w:tr w:rsidR="0042307E" w14:paraId="750C5E59" w14:textId="77777777" w:rsidTr="0042307E">
        <w:trPr>
          <w:trHeight w:val="237"/>
          <w:jc w:val="center"/>
        </w:trPr>
        <w:tc>
          <w:tcPr>
            <w:tcW w:w="1801" w:type="dxa"/>
            <w:tcBorders>
              <w:left w:val="single" w:sz="6" w:space="0" w:color="auto"/>
              <w:right w:val="single" w:sz="6" w:space="0" w:color="auto"/>
            </w:tcBorders>
          </w:tcPr>
          <w:p w14:paraId="66819B2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1529E0DE" w14:textId="77777777" w:rsidR="0042307E" w:rsidRDefault="0042307E" w:rsidP="0042307E">
            <w:pPr>
              <w:rPr>
                <w:sz w:val="16"/>
                <w:szCs w:val="16"/>
              </w:rPr>
            </w:pPr>
            <w:r>
              <w:rPr>
                <w:sz w:val="16"/>
                <w:szCs w:val="16"/>
              </w:rPr>
              <w:t>TP-PHY-TPP-REQ-023118/C-RDISP - SDARS (</w:t>
            </w:r>
            <w:proofErr w:type="spellStart"/>
            <w:r>
              <w:rPr>
                <w:sz w:val="16"/>
                <w:szCs w:val="16"/>
              </w:rPr>
              <w:t>TcSE</w:t>
            </w:r>
            <w:proofErr w:type="spellEnd"/>
            <w:r>
              <w:rPr>
                <w:sz w:val="16"/>
                <w:szCs w:val="16"/>
              </w:rPr>
              <w:t xml:space="preserve"> ROIN-147074-2)</w:t>
            </w:r>
          </w:p>
        </w:tc>
        <w:tc>
          <w:tcPr>
            <w:tcW w:w="4958" w:type="dxa"/>
            <w:tcBorders>
              <w:top w:val="single" w:sz="6" w:space="0" w:color="auto"/>
              <w:left w:val="single" w:sz="6" w:space="0" w:color="auto"/>
              <w:bottom w:val="single" w:sz="6" w:space="0" w:color="auto"/>
              <w:right w:val="single" w:sz="6" w:space="0" w:color="auto"/>
            </w:tcBorders>
          </w:tcPr>
          <w:p w14:paraId="02A452E2" w14:textId="77777777" w:rsidR="0042307E" w:rsidRDefault="0042307E" w:rsidP="0042307E">
            <w:pPr>
              <w:rPr>
                <w:sz w:val="16"/>
                <w:szCs w:val="16"/>
              </w:rPr>
            </w:pPr>
            <w:r>
              <w:rPr>
                <w:sz w:val="16"/>
                <w:szCs w:val="16"/>
              </w:rPr>
              <w:t>rpaquet2 - Added 0xA1 for SDARS X40.</w:t>
            </w:r>
          </w:p>
        </w:tc>
      </w:tr>
      <w:tr w:rsidR="0042307E" w14:paraId="78769B7B" w14:textId="77777777" w:rsidTr="0042307E">
        <w:trPr>
          <w:trHeight w:val="237"/>
          <w:jc w:val="center"/>
        </w:trPr>
        <w:tc>
          <w:tcPr>
            <w:tcW w:w="1801" w:type="dxa"/>
            <w:tcBorders>
              <w:left w:val="single" w:sz="6" w:space="0" w:color="auto"/>
              <w:right w:val="single" w:sz="6" w:space="0" w:color="auto"/>
            </w:tcBorders>
          </w:tcPr>
          <w:p w14:paraId="768C69A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3BE1D0A" w14:textId="77777777" w:rsidR="0042307E" w:rsidRDefault="0042307E" w:rsidP="0042307E">
            <w:pPr>
              <w:rPr>
                <w:sz w:val="16"/>
                <w:szCs w:val="16"/>
              </w:rPr>
            </w:pPr>
            <w:r>
              <w:rPr>
                <w:sz w:val="16"/>
                <w:szCs w:val="16"/>
              </w:rPr>
              <w:t>TP-PHY-TPP-REQ-023124/C-</w:t>
            </w:r>
            <w:proofErr w:type="spellStart"/>
            <w:r>
              <w:rPr>
                <w:sz w:val="16"/>
                <w:szCs w:val="16"/>
              </w:rPr>
              <w:t>NavRepServer</w:t>
            </w:r>
            <w:proofErr w:type="spellEnd"/>
            <w:r>
              <w:rPr>
                <w:sz w:val="16"/>
                <w:szCs w:val="16"/>
              </w:rPr>
              <w:t xml:space="preserve"> - </w:t>
            </w:r>
            <w:proofErr w:type="spellStart"/>
            <w:r>
              <w:rPr>
                <w:sz w:val="16"/>
                <w:szCs w:val="16"/>
              </w:rPr>
              <w:t>NavRepClient</w:t>
            </w:r>
            <w:proofErr w:type="spellEnd"/>
            <w:r>
              <w:rPr>
                <w:sz w:val="16"/>
                <w:szCs w:val="16"/>
              </w:rPr>
              <w:t xml:space="preserve"> (</w:t>
            </w:r>
            <w:proofErr w:type="spellStart"/>
            <w:r>
              <w:rPr>
                <w:sz w:val="16"/>
                <w:szCs w:val="16"/>
              </w:rPr>
              <w:t>TcSE</w:t>
            </w:r>
            <w:proofErr w:type="spellEnd"/>
            <w:r>
              <w:rPr>
                <w:sz w:val="16"/>
                <w:szCs w:val="16"/>
              </w:rPr>
              <w:t xml:space="preserve"> ROIN-160780-1)</w:t>
            </w:r>
          </w:p>
        </w:tc>
        <w:tc>
          <w:tcPr>
            <w:tcW w:w="4958" w:type="dxa"/>
            <w:tcBorders>
              <w:top w:val="single" w:sz="6" w:space="0" w:color="auto"/>
              <w:left w:val="single" w:sz="6" w:space="0" w:color="auto"/>
              <w:bottom w:val="single" w:sz="6" w:space="0" w:color="auto"/>
              <w:right w:val="single" w:sz="6" w:space="0" w:color="auto"/>
            </w:tcBorders>
          </w:tcPr>
          <w:p w14:paraId="2F6CB55E" w14:textId="77777777" w:rsidR="0042307E" w:rsidRDefault="0042307E" w:rsidP="0042307E">
            <w:pPr>
              <w:rPr>
                <w:sz w:val="16"/>
                <w:szCs w:val="16"/>
              </w:rPr>
            </w:pPr>
            <w:r>
              <w:rPr>
                <w:sz w:val="16"/>
                <w:szCs w:val="16"/>
              </w:rPr>
              <w:t>rpaquet2 - Removed 0x76 LBP1_ItemInfo_Rsp from channel.</w:t>
            </w:r>
          </w:p>
        </w:tc>
      </w:tr>
      <w:tr w:rsidR="0042307E" w14:paraId="10886F1D" w14:textId="77777777" w:rsidTr="0042307E">
        <w:trPr>
          <w:trHeight w:val="237"/>
          <w:jc w:val="center"/>
        </w:trPr>
        <w:tc>
          <w:tcPr>
            <w:tcW w:w="1801" w:type="dxa"/>
            <w:tcBorders>
              <w:left w:val="single" w:sz="6" w:space="0" w:color="auto"/>
              <w:right w:val="single" w:sz="6" w:space="0" w:color="auto"/>
            </w:tcBorders>
          </w:tcPr>
          <w:p w14:paraId="7937B0B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88295F9" w14:textId="77777777" w:rsidR="0042307E" w:rsidRDefault="0042307E" w:rsidP="0042307E">
            <w:pPr>
              <w:rPr>
                <w:sz w:val="16"/>
                <w:szCs w:val="16"/>
              </w:rPr>
            </w:pPr>
            <w:r>
              <w:rPr>
                <w:sz w:val="16"/>
                <w:szCs w:val="16"/>
              </w:rPr>
              <w:t>TP-PHY-TPP-REQ-023126/C-PHONE - MC (</w:t>
            </w:r>
            <w:proofErr w:type="spellStart"/>
            <w:r>
              <w:rPr>
                <w:sz w:val="16"/>
                <w:szCs w:val="16"/>
              </w:rPr>
              <w:t>TcSE</w:t>
            </w:r>
            <w:proofErr w:type="spellEnd"/>
            <w:r>
              <w:rPr>
                <w:sz w:val="16"/>
                <w:szCs w:val="16"/>
              </w:rPr>
              <w:t xml:space="preserve"> ROIN-160782-3)</w:t>
            </w:r>
          </w:p>
        </w:tc>
        <w:tc>
          <w:tcPr>
            <w:tcW w:w="4958" w:type="dxa"/>
            <w:tcBorders>
              <w:top w:val="single" w:sz="6" w:space="0" w:color="auto"/>
              <w:left w:val="single" w:sz="6" w:space="0" w:color="auto"/>
              <w:bottom w:val="single" w:sz="6" w:space="0" w:color="auto"/>
              <w:right w:val="single" w:sz="6" w:space="0" w:color="auto"/>
            </w:tcBorders>
          </w:tcPr>
          <w:p w14:paraId="74C04E4A" w14:textId="77777777" w:rsidR="0042307E" w:rsidRDefault="0042307E" w:rsidP="0042307E">
            <w:pPr>
              <w:rPr>
                <w:sz w:val="16"/>
                <w:szCs w:val="16"/>
              </w:rPr>
            </w:pPr>
            <w:r>
              <w:rPr>
                <w:sz w:val="16"/>
                <w:szCs w:val="16"/>
              </w:rPr>
              <w:t>rpaquet2 - Removed 0x76 LBP1_ItemInfo_Rsp from this channel.</w:t>
            </w:r>
          </w:p>
        </w:tc>
      </w:tr>
      <w:tr w:rsidR="0042307E" w14:paraId="7AE88F19" w14:textId="77777777" w:rsidTr="0042307E">
        <w:trPr>
          <w:trHeight w:val="237"/>
          <w:jc w:val="center"/>
        </w:trPr>
        <w:tc>
          <w:tcPr>
            <w:tcW w:w="1801" w:type="dxa"/>
            <w:tcBorders>
              <w:left w:val="single" w:sz="6" w:space="0" w:color="auto"/>
              <w:right w:val="single" w:sz="6" w:space="0" w:color="auto"/>
            </w:tcBorders>
          </w:tcPr>
          <w:p w14:paraId="5D1B535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C585BEF" w14:textId="77777777" w:rsidR="0042307E" w:rsidRDefault="0042307E" w:rsidP="0042307E">
            <w:pPr>
              <w:rPr>
                <w:sz w:val="16"/>
                <w:szCs w:val="16"/>
              </w:rPr>
            </w:pPr>
            <w:r>
              <w:rPr>
                <w:sz w:val="16"/>
                <w:szCs w:val="16"/>
              </w:rPr>
              <w:t>TP-PHY-TPP-REQ-023131/C-APIM - TCU (</w:t>
            </w:r>
            <w:proofErr w:type="spellStart"/>
            <w:r>
              <w:rPr>
                <w:sz w:val="16"/>
                <w:szCs w:val="16"/>
              </w:rPr>
              <w:t>TcSE</w:t>
            </w:r>
            <w:proofErr w:type="spellEnd"/>
            <w:r>
              <w:rPr>
                <w:sz w:val="16"/>
                <w:szCs w:val="16"/>
              </w:rPr>
              <w:t xml:space="preserve"> ROIN-223472-2)</w:t>
            </w:r>
          </w:p>
        </w:tc>
        <w:tc>
          <w:tcPr>
            <w:tcW w:w="4958" w:type="dxa"/>
            <w:tcBorders>
              <w:top w:val="single" w:sz="6" w:space="0" w:color="auto"/>
              <w:left w:val="single" w:sz="6" w:space="0" w:color="auto"/>
              <w:bottom w:val="single" w:sz="6" w:space="0" w:color="auto"/>
              <w:right w:val="single" w:sz="6" w:space="0" w:color="auto"/>
            </w:tcBorders>
          </w:tcPr>
          <w:p w14:paraId="64CBD649" w14:textId="77777777" w:rsidR="0042307E" w:rsidRDefault="0042307E" w:rsidP="0042307E">
            <w:pPr>
              <w:rPr>
                <w:sz w:val="16"/>
                <w:szCs w:val="16"/>
              </w:rPr>
            </w:pPr>
            <w:r>
              <w:rPr>
                <w:sz w:val="16"/>
                <w:szCs w:val="16"/>
              </w:rPr>
              <w:t>tklein26: Navigation interfaces added to support online traffic feature</w:t>
            </w:r>
          </w:p>
        </w:tc>
      </w:tr>
      <w:tr w:rsidR="0042307E" w14:paraId="35145D05" w14:textId="77777777" w:rsidTr="0042307E">
        <w:trPr>
          <w:trHeight w:val="237"/>
          <w:jc w:val="center"/>
        </w:trPr>
        <w:tc>
          <w:tcPr>
            <w:tcW w:w="1801" w:type="dxa"/>
            <w:tcBorders>
              <w:left w:val="single" w:sz="6" w:space="0" w:color="auto"/>
              <w:right w:val="single" w:sz="6" w:space="0" w:color="auto"/>
            </w:tcBorders>
          </w:tcPr>
          <w:p w14:paraId="46C6B77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078C344" w14:textId="77777777" w:rsidR="0042307E" w:rsidRDefault="0042307E" w:rsidP="0042307E">
            <w:pPr>
              <w:rPr>
                <w:sz w:val="16"/>
                <w:szCs w:val="16"/>
              </w:rPr>
            </w:pPr>
            <w:r>
              <w:rPr>
                <w:sz w:val="16"/>
                <w:szCs w:val="16"/>
              </w:rPr>
              <w:t>TP-PHY-TPP-REQ-023132/D-TCU - APIM (</w:t>
            </w:r>
            <w:proofErr w:type="spellStart"/>
            <w:r>
              <w:rPr>
                <w:sz w:val="16"/>
                <w:szCs w:val="16"/>
              </w:rPr>
              <w:t>TcSE</w:t>
            </w:r>
            <w:proofErr w:type="spellEnd"/>
            <w:r>
              <w:rPr>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tcPr>
          <w:p w14:paraId="43E7F7A5" w14:textId="77777777" w:rsidR="0042307E" w:rsidRDefault="0042307E" w:rsidP="0042307E">
            <w:pPr>
              <w:rPr>
                <w:sz w:val="16"/>
                <w:szCs w:val="16"/>
              </w:rPr>
            </w:pPr>
            <w:r>
              <w:rPr>
                <w:sz w:val="16"/>
                <w:szCs w:val="16"/>
              </w:rPr>
              <w:t xml:space="preserve">kfent1: moved Signals CF/FF to dedicated Physical Channel MBORREL4: Added TP for 9B - </w:t>
            </w:r>
            <w:proofErr w:type="spellStart"/>
            <w:r>
              <w:rPr>
                <w:sz w:val="16"/>
                <w:szCs w:val="16"/>
              </w:rPr>
              <w:t>WifiHotspotMAC_Rsp</w:t>
            </w:r>
            <w:proofErr w:type="spellEnd"/>
          </w:p>
        </w:tc>
      </w:tr>
      <w:tr w:rsidR="0042307E" w14:paraId="09FAF018" w14:textId="77777777" w:rsidTr="0042307E">
        <w:trPr>
          <w:trHeight w:val="237"/>
          <w:jc w:val="center"/>
        </w:trPr>
        <w:tc>
          <w:tcPr>
            <w:tcW w:w="1801" w:type="dxa"/>
            <w:tcBorders>
              <w:left w:val="single" w:sz="6" w:space="0" w:color="auto"/>
              <w:right w:val="single" w:sz="6" w:space="0" w:color="auto"/>
            </w:tcBorders>
          </w:tcPr>
          <w:p w14:paraId="694147C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86AA723" w14:textId="77777777" w:rsidR="0042307E" w:rsidRDefault="0042307E" w:rsidP="0042307E">
            <w:pPr>
              <w:rPr>
                <w:sz w:val="16"/>
                <w:szCs w:val="16"/>
              </w:rPr>
            </w:pPr>
            <w:r>
              <w:rPr>
                <w:sz w:val="16"/>
                <w:szCs w:val="16"/>
              </w:rPr>
              <w:t>TP-PHY-TPP-REQ-207117/A-TRAFFIC - RDISP</w:t>
            </w:r>
          </w:p>
        </w:tc>
        <w:tc>
          <w:tcPr>
            <w:tcW w:w="4958" w:type="dxa"/>
            <w:tcBorders>
              <w:top w:val="single" w:sz="6" w:space="0" w:color="auto"/>
              <w:left w:val="single" w:sz="6" w:space="0" w:color="auto"/>
              <w:bottom w:val="single" w:sz="6" w:space="0" w:color="auto"/>
              <w:right w:val="single" w:sz="6" w:space="0" w:color="auto"/>
            </w:tcBorders>
          </w:tcPr>
          <w:p w14:paraId="7E9A8C07" w14:textId="77777777" w:rsidR="0042307E" w:rsidRDefault="0042307E" w:rsidP="0042307E">
            <w:pPr>
              <w:rPr>
                <w:sz w:val="16"/>
                <w:szCs w:val="16"/>
              </w:rPr>
            </w:pPr>
            <w:r>
              <w:rPr>
                <w:sz w:val="16"/>
                <w:szCs w:val="16"/>
              </w:rPr>
              <w:t>tklein26: Initial Revision</w:t>
            </w:r>
          </w:p>
        </w:tc>
      </w:tr>
      <w:tr w:rsidR="0042307E" w14:paraId="260FEE00" w14:textId="77777777" w:rsidTr="0042307E">
        <w:trPr>
          <w:trHeight w:val="237"/>
          <w:jc w:val="center"/>
        </w:trPr>
        <w:tc>
          <w:tcPr>
            <w:tcW w:w="1801" w:type="dxa"/>
            <w:tcBorders>
              <w:left w:val="single" w:sz="6" w:space="0" w:color="auto"/>
              <w:right w:val="single" w:sz="6" w:space="0" w:color="auto"/>
            </w:tcBorders>
          </w:tcPr>
          <w:p w14:paraId="7AD96C7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222B700" w14:textId="77777777" w:rsidR="0042307E" w:rsidRDefault="0042307E" w:rsidP="0042307E">
            <w:pPr>
              <w:rPr>
                <w:sz w:val="16"/>
                <w:szCs w:val="16"/>
              </w:rPr>
            </w:pPr>
            <w:r>
              <w:rPr>
                <w:sz w:val="16"/>
                <w:szCs w:val="16"/>
              </w:rPr>
              <w:t>TP-PHY-TPP-REQ-207118/A-RDISP - TRAFFIC</w:t>
            </w:r>
          </w:p>
        </w:tc>
        <w:tc>
          <w:tcPr>
            <w:tcW w:w="4958" w:type="dxa"/>
            <w:tcBorders>
              <w:top w:val="single" w:sz="6" w:space="0" w:color="auto"/>
              <w:left w:val="single" w:sz="6" w:space="0" w:color="auto"/>
              <w:bottom w:val="single" w:sz="6" w:space="0" w:color="auto"/>
              <w:right w:val="single" w:sz="6" w:space="0" w:color="auto"/>
            </w:tcBorders>
          </w:tcPr>
          <w:p w14:paraId="08D31D19" w14:textId="77777777" w:rsidR="0042307E" w:rsidRDefault="0042307E" w:rsidP="0042307E">
            <w:pPr>
              <w:rPr>
                <w:sz w:val="16"/>
                <w:szCs w:val="16"/>
              </w:rPr>
            </w:pPr>
            <w:r>
              <w:rPr>
                <w:sz w:val="16"/>
                <w:szCs w:val="16"/>
              </w:rPr>
              <w:t>tklein26: Initial Revision</w:t>
            </w:r>
          </w:p>
        </w:tc>
      </w:tr>
      <w:tr w:rsidR="0042307E" w14:paraId="4520F32E" w14:textId="77777777" w:rsidTr="0042307E">
        <w:trPr>
          <w:trHeight w:val="237"/>
          <w:jc w:val="center"/>
        </w:trPr>
        <w:tc>
          <w:tcPr>
            <w:tcW w:w="1801" w:type="dxa"/>
            <w:tcBorders>
              <w:left w:val="single" w:sz="6" w:space="0" w:color="auto"/>
              <w:right w:val="single" w:sz="6" w:space="0" w:color="auto"/>
            </w:tcBorders>
          </w:tcPr>
          <w:p w14:paraId="4C2A3D0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B73E144" w14:textId="77777777" w:rsidR="0042307E" w:rsidRDefault="0042307E" w:rsidP="0042307E">
            <w:pPr>
              <w:rPr>
                <w:sz w:val="16"/>
                <w:szCs w:val="16"/>
              </w:rPr>
            </w:pPr>
            <w:r>
              <w:rPr>
                <w:sz w:val="16"/>
                <w:szCs w:val="16"/>
              </w:rPr>
              <w:t>TP-PHY-TPP-REQ-207115/A-OPTIN - RDISP</w:t>
            </w:r>
          </w:p>
        </w:tc>
        <w:tc>
          <w:tcPr>
            <w:tcW w:w="4958" w:type="dxa"/>
            <w:tcBorders>
              <w:top w:val="single" w:sz="6" w:space="0" w:color="auto"/>
              <w:left w:val="single" w:sz="6" w:space="0" w:color="auto"/>
              <w:bottom w:val="single" w:sz="6" w:space="0" w:color="auto"/>
              <w:right w:val="single" w:sz="6" w:space="0" w:color="auto"/>
            </w:tcBorders>
          </w:tcPr>
          <w:p w14:paraId="7795B3D5" w14:textId="77777777" w:rsidR="0042307E" w:rsidRDefault="0042307E" w:rsidP="0042307E">
            <w:pPr>
              <w:rPr>
                <w:sz w:val="16"/>
                <w:szCs w:val="16"/>
              </w:rPr>
            </w:pPr>
            <w:r>
              <w:rPr>
                <w:sz w:val="16"/>
                <w:szCs w:val="16"/>
              </w:rPr>
              <w:t>tklein26: Initial Revision. Channel for opt-in interfaces e. g. from TCU to APIM/CHR</w:t>
            </w:r>
          </w:p>
        </w:tc>
      </w:tr>
      <w:tr w:rsidR="0042307E" w14:paraId="1F475880" w14:textId="77777777" w:rsidTr="0042307E">
        <w:trPr>
          <w:trHeight w:val="237"/>
          <w:jc w:val="center"/>
        </w:trPr>
        <w:tc>
          <w:tcPr>
            <w:tcW w:w="1801" w:type="dxa"/>
            <w:tcBorders>
              <w:left w:val="single" w:sz="6" w:space="0" w:color="auto"/>
              <w:right w:val="single" w:sz="6" w:space="0" w:color="auto"/>
            </w:tcBorders>
          </w:tcPr>
          <w:p w14:paraId="1C1E0ED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82C33DC" w14:textId="77777777" w:rsidR="0042307E" w:rsidRDefault="0042307E" w:rsidP="0042307E">
            <w:pPr>
              <w:rPr>
                <w:sz w:val="16"/>
                <w:szCs w:val="16"/>
              </w:rPr>
            </w:pPr>
            <w:r>
              <w:rPr>
                <w:sz w:val="16"/>
                <w:szCs w:val="16"/>
              </w:rPr>
              <w:t>TP-PHY-TPP-REQ-207116/A-RDISP - OPTIN</w:t>
            </w:r>
          </w:p>
        </w:tc>
        <w:tc>
          <w:tcPr>
            <w:tcW w:w="4958" w:type="dxa"/>
            <w:tcBorders>
              <w:top w:val="single" w:sz="6" w:space="0" w:color="auto"/>
              <w:left w:val="single" w:sz="6" w:space="0" w:color="auto"/>
              <w:bottom w:val="single" w:sz="6" w:space="0" w:color="auto"/>
              <w:right w:val="single" w:sz="6" w:space="0" w:color="auto"/>
            </w:tcBorders>
          </w:tcPr>
          <w:p w14:paraId="62CE4C05" w14:textId="77777777" w:rsidR="0042307E" w:rsidRDefault="0042307E" w:rsidP="0042307E">
            <w:pPr>
              <w:rPr>
                <w:sz w:val="16"/>
                <w:szCs w:val="16"/>
              </w:rPr>
            </w:pPr>
            <w:r>
              <w:rPr>
                <w:sz w:val="16"/>
                <w:szCs w:val="16"/>
              </w:rPr>
              <w:t>tklein26: Initial Revision. Channel for opt-in interfaces e. g. from APIM/CHR to TCU</w:t>
            </w:r>
          </w:p>
        </w:tc>
      </w:tr>
      <w:tr w:rsidR="0042307E" w14:paraId="2334E770" w14:textId="77777777" w:rsidTr="0042307E">
        <w:trPr>
          <w:trHeight w:val="237"/>
          <w:jc w:val="center"/>
        </w:trPr>
        <w:tc>
          <w:tcPr>
            <w:tcW w:w="1801" w:type="dxa"/>
            <w:tcBorders>
              <w:left w:val="single" w:sz="6" w:space="0" w:color="auto"/>
              <w:right w:val="single" w:sz="6" w:space="0" w:color="auto"/>
            </w:tcBorders>
          </w:tcPr>
          <w:p w14:paraId="0F1AE39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15990CF1" w14:textId="77777777" w:rsidR="0042307E" w:rsidRDefault="0042307E" w:rsidP="0042307E">
            <w:pPr>
              <w:rPr>
                <w:sz w:val="16"/>
                <w:szCs w:val="16"/>
              </w:rPr>
            </w:pPr>
            <w:r>
              <w:rPr>
                <w:sz w:val="16"/>
                <w:szCs w:val="16"/>
              </w:rPr>
              <w:t>STR-070475/F-Signal Descriptions (</w:t>
            </w:r>
            <w:proofErr w:type="spellStart"/>
            <w:r>
              <w:rPr>
                <w:sz w:val="16"/>
                <w:szCs w:val="16"/>
              </w:rPr>
              <w:t>TcSE</w:t>
            </w:r>
            <w:proofErr w:type="spellEnd"/>
            <w:r>
              <w:rPr>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tcPr>
          <w:p w14:paraId="2B92362B" w14:textId="77777777" w:rsidR="0042307E" w:rsidRDefault="0042307E" w:rsidP="0042307E">
            <w:pPr>
              <w:rPr>
                <w:sz w:val="16"/>
                <w:szCs w:val="16"/>
              </w:rPr>
            </w:pPr>
            <w:r>
              <w:rPr>
                <w:sz w:val="16"/>
                <w:szCs w:val="16"/>
              </w:rPr>
              <w:t>rpaquet2 - Added A1 and A2 for SDARS x40.</w:t>
            </w:r>
            <w:r>
              <w:rPr>
                <w:sz w:val="16"/>
                <w:szCs w:val="16"/>
              </w:rPr>
              <w:br/>
              <w:t>MBORREL4: Added REQ-195173</w:t>
            </w:r>
          </w:p>
        </w:tc>
      </w:tr>
      <w:tr w:rsidR="0042307E" w14:paraId="6F3EAB11" w14:textId="77777777" w:rsidTr="0042307E">
        <w:trPr>
          <w:trHeight w:val="237"/>
          <w:jc w:val="center"/>
        </w:trPr>
        <w:tc>
          <w:tcPr>
            <w:tcW w:w="1801" w:type="dxa"/>
            <w:tcBorders>
              <w:left w:val="single" w:sz="6" w:space="0" w:color="auto"/>
              <w:right w:val="single" w:sz="6" w:space="0" w:color="auto"/>
            </w:tcBorders>
          </w:tcPr>
          <w:p w14:paraId="3F9F890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658CD79" w14:textId="77777777" w:rsidR="0042307E" w:rsidRDefault="0042307E" w:rsidP="0042307E">
            <w:pPr>
              <w:rPr>
                <w:sz w:val="16"/>
                <w:szCs w:val="16"/>
              </w:rPr>
            </w:pPr>
            <w:r>
              <w:rPr>
                <w:sz w:val="16"/>
                <w:szCs w:val="16"/>
              </w:rPr>
              <w:t>TP-LOG-TPL-REQ-166129/B-SID-95-WifiInfo_Rsp</w:t>
            </w:r>
          </w:p>
        </w:tc>
        <w:tc>
          <w:tcPr>
            <w:tcW w:w="4958" w:type="dxa"/>
            <w:tcBorders>
              <w:top w:val="single" w:sz="6" w:space="0" w:color="auto"/>
              <w:left w:val="single" w:sz="6" w:space="0" w:color="auto"/>
              <w:bottom w:val="single" w:sz="6" w:space="0" w:color="auto"/>
              <w:right w:val="single" w:sz="6" w:space="0" w:color="auto"/>
            </w:tcBorders>
          </w:tcPr>
          <w:p w14:paraId="77CF856D" w14:textId="77777777" w:rsidR="0042307E" w:rsidRDefault="0042307E" w:rsidP="0042307E">
            <w:pPr>
              <w:rPr>
                <w:sz w:val="16"/>
                <w:szCs w:val="16"/>
              </w:rPr>
            </w:pPr>
            <w:r>
              <w:rPr>
                <w:sz w:val="16"/>
                <w:szCs w:val="16"/>
              </w:rPr>
              <w:t>MBORREL4: Updated Byte 5 range</w:t>
            </w:r>
          </w:p>
        </w:tc>
      </w:tr>
      <w:tr w:rsidR="0042307E" w14:paraId="07CD5523" w14:textId="77777777" w:rsidTr="0042307E">
        <w:trPr>
          <w:trHeight w:val="237"/>
          <w:jc w:val="center"/>
        </w:trPr>
        <w:tc>
          <w:tcPr>
            <w:tcW w:w="1801" w:type="dxa"/>
            <w:tcBorders>
              <w:left w:val="single" w:sz="6" w:space="0" w:color="auto"/>
              <w:right w:val="single" w:sz="6" w:space="0" w:color="auto"/>
            </w:tcBorders>
          </w:tcPr>
          <w:p w14:paraId="5235B0C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0CB70AC" w14:textId="77777777" w:rsidR="0042307E" w:rsidRDefault="0042307E" w:rsidP="0042307E">
            <w:pPr>
              <w:rPr>
                <w:sz w:val="16"/>
                <w:szCs w:val="16"/>
              </w:rPr>
            </w:pPr>
            <w:r>
              <w:rPr>
                <w:sz w:val="16"/>
                <w:szCs w:val="16"/>
              </w:rPr>
              <w:t>TP-LOG-TPL-REQ-166130/C-SID-96-CarrierInfo_Rsp</w:t>
            </w:r>
          </w:p>
        </w:tc>
        <w:tc>
          <w:tcPr>
            <w:tcW w:w="4958" w:type="dxa"/>
            <w:tcBorders>
              <w:top w:val="single" w:sz="6" w:space="0" w:color="auto"/>
              <w:left w:val="single" w:sz="6" w:space="0" w:color="auto"/>
              <w:bottom w:val="single" w:sz="6" w:space="0" w:color="auto"/>
              <w:right w:val="single" w:sz="6" w:space="0" w:color="auto"/>
            </w:tcBorders>
          </w:tcPr>
          <w:p w14:paraId="47AE6108" w14:textId="77777777" w:rsidR="0042307E" w:rsidRDefault="0042307E" w:rsidP="0042307E">
            <w:pPr>
              <w:rPr>
                <w:sz w:val="16"/>
                <w:szCs w:val="16"/>
              </w:rPr>
            </w:pPr>
            <w:r>
              <w:rPr>
                <w:sz w:val="16"/>
                <w:szCs w:val="16"/>
              </w:rPr>
              <w:t>MBORREL4: Updated to include Ford and Lincoln Landing URLs. Updated Byte 4 range</w:t>
            </w:r>
          </w:p>
        </w:tc>
      </w:tr>
      <w:tr w:rsidR="0042307E" w14:paraId="067C1C98" w14:textId="77777777" w:rsidTr="0042307E">
        <w:trPr>
          <w:trHeight w:val="237"/>
          <w:jc w:val="center"/>
        </w:trPr>
        <w:tc>
          <w:tcPr>
            <w:tcW w:w="1801" w:type="dxa"/>
            <w:tcBorders>
              <w:left w:val="single" w:sz="6" w:space="0" w:color="auto"/>
              <w:right w:val="single" w:sz="6" w:space="0" w:color="auto"/>
            </w:tcBorders>
          </w:tcPr>
          <w:p w14:paraId="6B47E26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FC55638" w14:textId="77777777" w:rsidR="0042307E" w:rsidRDefault="0042307E" w:rsidP="0042307E">
            <w:pPr>
              <w:rPr>
                <w:sz w:val="16"/>
                <w:szCs w:val="16"/>
              </w:rPr>
            </w:pPr>
            <w:r>
              <w:rPr>
                <w:sz w:val="16"/>
                <w:szCs w:val="16"/>
              </w:rPr>
              <w:t>TP-LOG-TPL-REQ-166131/C-SID-97-DataUsage_Rsp</w:t>
            </w:r>
          </w:p>
        </w:tc>
        <w:tc>
          <w:tcPr>
            <w:tcW w:w="4958" w:type="dxa"/>
            <w:tcBorders>
              <w:top w:val="single" w:sz="6" w:space="0" w:color="auto"/>
              <w:left w:val="single" w:sz="6" w:space="0" w:color="auto"/>
              <w:bottom w:val="single" w:sz="6" w:space="0" w:color="auto"/>
              <w:right w:val="single" w:sz="6" w:space="0" w:color="auto"/>
            </w:tcBorders>
          </w:tcPr>
          <w:p w14:paraId="1089833B" w14:textId="77777777" w:rsidR="0042307E" w:rsidRDefault="0042307E" w:rsidP="0042307E">
            <w:pPr>
              <w:rPr>
                <w:sz w:val="16"/>
                <w:szCs w:val="16"/>
              </w:rPr>
            </w:pPr>
            <w:r>
              <w:rPr>
                <w:sz w:val="16"/>
                <w:szCs w:val="16"/>
              </w:rPr>
              <w:t>MBORREL4: Updated Data Size. Added UserID.</w:t>
            </w:r>
          </w:p>
        </w:tc>
      </w:tr>
      <w:tr w:rsidR="0042307E" w14:paraId="105501BA" w14:textId="77777777" w:rsidTr="0042307E">
        <w:trPr>
          <w:trHeight w:val="237"/>
          <w:jc w:val="center"/>
        </w:trPr>
        <w:tc>
          <w:tcPr>
            <w:tcW w:w="1801" w:type="dxa"/>
            <w:tcBorders>
              <w:left w:val="single" w:sz="6" w:space="0" w:color="auto"/>
              <w:right w:val="single" w:sz="6" w:space="0" w:color="auto"/>
            </w:tcBorders>
          </w:tcPr>
          <w:p w14:paraId="6261A27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6A3D394" w14:textId="77777777" w:rsidR="0042307E" w:rsidRDefault="0042307E" w:rsidP="0042307E">
            <w:pPr>
              <w:rPr>
                <w:sz w:val="16"/>
                <w:szCs w:val="16"/>
              </w:rPr>
            </w:pPr>
            <w:r>
              <w:rPr>
                <w:sz w:val="16"/>
                <w:szCs w:val="16"/>
              </w:rPr>
              <w:t>TP-LOG-TPL-REQ-166132/C-SID-98-DeviceList_Rsp</w:t>
            </w:r>
          </w:p>
        </w:tc>
        <w:tc>
          <w:tcPr>
            <w:tcW w:w="4958" w:type="dxa"/>
            <w:tcBorders>
              <w:top w:val="single" w:sz="6" w:space="0" w:color="auto"/>
              <w:left w:val="single" w:sz="6" w:space="0" w:color="auto"/>
              <w:bottom w:val="single" w:sz="6" w:space="0" w:color="auto"/>
              <w:right w:val="single" w:sz="6" w:space="0" w:color="auto"/>
            </w:tcBorders>
          </w:tcPr>
          <w:p w14:paraId="65F8AEC1" w14:textId="77777777" w:rsidR="0042307E" w:rsidRDefault="0042307E" w:rsidP="0042307E">
            <w:pPr>
              <w:rPr>
                <w:sz w:val="16"/>
                <w:szCs w:val="16"/>
              </w:rPr>
            </w:pPr>
            <w:r>
              <w:rPr>
                <w:sz w:val="16"/>
                <w:szCs w:val="16"/>
              </w:rPr>
              <w:t xml:space="preserve">MBORREL4: Updated to reflect </w:t>
            </w:r>
            <w:proofErr w:type="spellStart"/>
            <w:r>
              <w:rPr>
                <w:sz w:val="16"/>
                <w:szCs w:val="16"/>
              </w:rPr>
              <w:t>DeviceName</w:t>
            </w:r>
            <w:proofErr w:type="spellEnd"/>
            <w:r>
              <w:rPr>
                <w:sz w:val="16"/>
                <w:szCs w:val="16"/>
              </w:rPr>
              <w:t xml:space="preserve"> change from 17 to 19 characters. Updated </w:t>
            </w:r>
            <w:proofErr w:type="spellStart"/>
            <w:r>
              <w:rPr>
                <w:sz w:val="16"/>
                <w:szCs w:val="16"/>
              </w:rPr>
              <w:t>ListSize</w:t>
            </w:r>
            <w:proofErr w:type="spellEnd"/>
            <w:r>
              <w:rPr>
                <w:sz w:val="16"/>
                <w:szCs w:val="16"/>
              </w:rPr>
              <w:t xml:space="preserve"> from 20 to 31. Updated Byte 7 range</w:t>
            </w:r>
          </w:p>
        </w:tc>
      </w:tr>
      <w:tr w:rsidR="0042307E" w14:paraId="7DF5F44F" w14:textId="77777777" w:rsidTr="0042307E">
        <w:trPr>
          <w:trHeight w:val="237"/>
          <w:jc w:val="center"/>
        </w:trPr>
        <w:tc>
          <w:tcPr>
            <w:tcW w:w="1801" w:type="dxa"/>
            <w:tcBorders>
              <w:left w:val="single" w:sz="6" w:space="0" w:color="auto"/>
              <w:right w:val="single" w:sz="6" w:space="0" w:color="auto"/>
            </w:tcBorders>
          </w:tcPr>
          <w:p w14:paraId="282FE75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0CB5D08" w14:textId="77777777" w:rsidR="0042307E" w:rsidRDefault="0042307E" w:rsidP="0042307E">
            <w:pPr>
              <w:rPr>
                <w:sz w:val="16"/>
                <w:szCs w:val="16"/>
              </w:rPr>
            </w:pPr>
            <w:r>
              <w:rPr>
                <w:sz w:val="16"/>
                <w:szCs w:val="16"/>
              </w:rPr>
              <w:t>TP-LOG-TPL-REQ-207066/A-SID-9C-CCOISynchronizationSession_Rq</w:t>
            </w:r>
          </w:p>
        </w:tc>
        <w:tc>
          <w:tcPr>
            <w:tcW w:w="4958" w:type="dxa"/>
            <w:tcBorders>
              <w:top w:val="single" w:sz="6" w:space="0" w:color="auto"/>
              <w:left w:val="single" w:sz="6" w:space="0" w:color="auto"/>
              <w:bottom w:val="single" w:sz="6" w:space="0" w:color="auto"/>
              <w:right w:val="single" w:sz="6" w:space="0" w:color="auto"/>
            </w:tcBorders>
          </w:tcPr>
          <w:p w14:paraId="24BCE6FB" w14:textId="77777777" w:rsidR="0042307E" w:rsidRDefault="0042307E" w:rsidP="0042307E">
            <w:pPr>
              <w:rPr>
                <w:sz w:val="16"/>
                <w:szCs w:val="16"/>
              </w:rPr>
            </w:pPr>
            <w:r>
              <w:rPr>
                <w:sz w:val="16"/>
                <w:szCs w:val="16"/>
              </w:rPr>
              <w:t>tklein26: Initial revision</w:t>
            </w:r>
          </w:p>
        </w:tc>
      </w:tr>
      <w:tr w:rsidR="0042307E" w14:paraId="4E1EA133" w14:textId="77777777" w:rsidTr="0042307E">
        <w:trPr>
          <w:trHeight w:val="237"/>
          <w:jc w:val="center"/>
        </w:trPr>
        <w:tc>
          <w:tcPr>
            <w:tcW w:w="1801" w:type="dxa"/>
            <w:tcBorders>
              <w:left w:val="single" w:sz="6" w:space="0" w:color="auto"/>
              <w:right w:val="single" w:sz="6" w:space="0" w:color="auto"/>
            </w:tcBorders>
          </w:tcPr>
          <w:p w14:paraId="5FAA85B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2BD7AF0B" w14:textId="77777777" w:rsidR="0042307E" w:rsidRDefault="0042307E" w:rsidP="0042307E">
            <w:pPr>
              <w:rPr>
                <w:sz w:val="16"/>
                <w:szCs w:val="16"/>
              </w:rPr>
            </w:pPr>
            <w:r>
              <w:rPr>
                <w:sz w:val="16"/>
                <w:szCs w:val="16"/>
              </w:rPr>
              <w:t>TP-LOG-TPL-REQ-207067/A-SID-9D-CCOISynchronizationSettings_Rsp</w:t>
            </w:r>
          </w:p>
        </w:tc>
        <w:tc>
          <w:tcPr>
            <w:tcW w:w="4958" w:type="dxa"/>
            <w:tcBorders>
              <w:top w:val="single" w:sz="6" w:space="0" w:color="auto"/>
              <w:left w:val="single" w:sz="6" w:space="0" w:color="auto"/>
              <w:bottom w:val="single" w:sz="6" w:space="0" w:color="auto"/>
              <w:right w:val="single" w:sz="6" w:space="0" w:color="auto"/>
            </w:tcBorders>
          </w:tcPr>
          <w:p w14:paraId="0C630760" w14:textId="77777777" w:rsidR="0042307E" w:rsidRDefault="0042307E" w:rsidP="0042307E">
            <w:pPr>
              <w:rPr>
                <w:sz w:val="16"/>
                <w:szCs w:val="16"/>
              </w:rPr>
            </w:pPr>
            <w:r>
              <w:rPr>
                <w:sz w:val="16"/>
                <w:szCs w:val="16"/>
              </w:rPr>
              <w:t>tklein26: Initial revision</w:t>
            </w:r>
          </w:p>
        </w:tc>
      </w:tr>
      <w:tr w:rsidR="0042307E" w14:paraId="753F906F" w14:textId="77777777" w:rsidTr="0042307E">
        <w:trPr>
          <w:trHeight w:val="237"/>
          <w:jc w:val="center"/>
        </w:trPr>
        <w:tc>
          <w:tcPr>
            <w:tcW w:w="1801" w:type="dxa"/>
            <w:tcBorders>
              <w:left w:val="single" w:sz="6" w:space="0" w:color="auto"/>
              <w:right w:val="single" w:sz="6" w:space="0" w:color="auto"/>
            </w:tcBorders>
          </w:tcPr>
          <w:p w14:paraId="081B0BA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1099DAC3" w14:textId="77777777" w:rsidR="0042307E" w:rsidRDefault="0042307E" w:rsidP="0042307E">
            <w:pPr>
              <w:rPr>
                <w:sz w:val="16"/>
                <w:szCs w:val="16"/>
              </w:rPr>
            </w:pPr>
            <w:r>
              <w:rPr>
                <w:sz w:val="16"/>
                <w:szCs w:val="16"/>
              </w:rPr>
              <w:t>TP-LOG-TPL-REQ-207068/A-SID-9E-CCOISynchronizationAuthorizedUsers_Rsp</w:t>
            </w:r>
          </w:p>
        </w:tc>
        <w:tc>
          <w:tcPr>
            <w:tcW w:w="4958" w:type="dxa"/>
            <w:tcBorders>
              <w:top w:val="single" w:sz="6" w:space="0" w:color="auto"/>
              <w:left w:val="single" w:sz="6" w:space="0" w:color="auto"/>
              <w:bottom w:val="single" w:sz="6" w:space="0" w:color="auto"/>
              <w:right w:val="single" w:sz="6" w:space="0" w:color="auto"/>
            </w:tcBorders>
          </w:tcPr>
          <w:p w14:paraId="796A11F3" w14:textId="77777777" w:rsidR="0042307E" w:rsidRDefault="0042307E" w:rsidP="0042307E">
            <w:pPr>
              <w:rPr>
                <w:sz w:val="16"/>
                <w:szCs w:val="16"/>
              </w:rPr>
            </w:pPr>
            <w:r>
              <w:rPr>
                <w:sz w:val="16"/>
                <w:szCs w:val="16"/>
              </w:rPr>
              <w:t>tklein26: Initial revision</w:t>
            </w:r>
          </w:p>
        </w:tc>
      </w:tr>
      <w:tr w:rsidR="0042307E" w14:paraId="26951C87" w14:textId="77777777" w:rsidTr="0042307E">
        <w:trPr>
          <w:trHeight w:val="237"/>
          <w:jc w:val="center"/>
        </w:trPr>
        <w:tc>
          <w:tcPr>
            <w:tcW w:w="1801" w:type="dxa"/>
            <w:tcBorders>
              <w:left w:val="single" w:sz="6" w:space="0" w:color="auto"/>
              <w:right w:val="single" w:sz="6" w:space="0" w:color="auto"/>
            </w:tcBorders>
          </w:tcPr>
          <w:p w14:paraId="2294E79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58549AC" w14:textId="77777777" w:rsidR="0042307E" w:rsidRDefault="0042307E" w:rsidP="0042307E">
            <w:pPr>
              <w:rPr>
                <w:sz w:val="16"/>
                <w:szCs w:val="16"/>
              </w:rPr>
            </w:pPr>
            <w:r>
              <w:rPr>
                <w:sz w:val="16"/>
                <w:szCs w:val="16"/>
              </w:rPr>
              <w:t>TP-LOG-TPL-REQ-207069/A-SID-9F-CCOISynchronizationSummaryReport</w:t>
            </w:r>
          </w:p>
        </w:tc>
        <w:tc>
          <w:tcPr>
            <w:tcW w:w="4958" w:type="dxa"/>
            <w:tcBorders>
              <w:top w:val="single" w:sz="6" w:space="0" w:color="auto"/>
              <w:left w:val="single" w:sz="6" w:space="0" w:color="auto"/>
              <w:bottom w:val="single" w:sz="6" w:space="0" w:color="auto"/>
              <w:right w:val="single" w:sz="6" w:space="0" w:color="auto"/>
            </w:tcBorders>
          </w:tcPr>
          <w:p w14:paraId="25681FB5" w14:textId="77777777" w:rsidR="0042307E" w:rsidRDefault="0042307E" w:rsidP="0042307E">
            <w:pPr>
              <w:rPr>
                <w:sz w:val="16"/>
                <w:szCs w:val="16"/>
              </w:rPr>
            </w:pPr>
            <w:r>
              <w:rPr>
                <w:sz w:val="16"/>
                <w:szCs w:val="16"/>
              </w:rPr>
              <w:t>tklein26: Initial revision</w:t>
            </w:r>
          </w:p>
        </w:tc>
      </w:tr>
      <w:tr w:rsidR="0042307E" w14:paraId="35A3DCDD" w14:textId="77777777" w:rsidTr="0042307E">
        <w:trPr>
          <w:trHeight w:val="237"/>
          <w:jc w:val="center"/>
        </w:trPr>
        <w:tc>
          <w:tcPr>
            <w:tcW w:w="1801" w:type="dxa"/>
            <w:tcBorders>
              <w:left w:val="single" w:sz="6" w:space="0" w:color="auto"/>
              <w:right w:val="single" w:sz="6" w:space="0" w:color="auto"/>
            </w:tcBorders>
          </w:tcPr>
          <w:p w14:paraId="41741C3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1E6C4F04" w14:textId="77777777" w:rsidR="0042307E" w:rsidRDefault="0042307E" w:rsidP="0042307E">
            <w:pPr>
              <w:rPr>
                <w:sz w:val="16"/>
                <w:szCs w:val="16"/>
              </w:rPr>
            </w:pPr>
            <w:r>
              <w:rPr>
                <w:sz w:val="16"/>
                <w:szCs w:val="16"/>
              </w:rPr>
              <w:t>TP-LOG-TPL-REQ-207070/A-SID-A0-CCOISettingsUpdate_Rq</w:t>
            </w:r>
          </w:p>
        </w:tc>
        <w:tc>
          <w:tcPr>
            <w:tcW w:w="4958" w:type="dxa"/>
            <w:tcBorders>
              <w:top w:val="single" w:sz="6" w:space="0" w:color="auto"/>
              <w:left w:val="single" w:sz="6" w:space="0" w:color="auto"/>
              <w:bottom w:val="single" w:sz="6" w:space="0" w:color="auto"/>
              <w:right w:val="single" w:sz="6" w:space="0" w:color="auto"/>
            </w:tcBorders>
          </w:tcPr>
          <w:p w14:paraId="3C2013C9" w14:textId="77777777" w:rsidR="0042307E" w:rsidRDefault="0042307E" w:rsidP="0042307E">
            <w:pPr>
              <w:rPr>
                <w:sz w:val="16"/>
                <w:szCs w:val="16"/>
              </w:rPr>
            </w:pPr>
            <w:r>
              <w:rPr>
                <w:sz w:val="16"/>
                <w:szCs w:val="16"/>
              </w:rPr>
              <w:t>tklein26: Initial revision</w:t>
            </w:r>
          </w:p>
        </w:tc>
      </w:tr>
      <w:tr w:rsidR="0042307E" w14:paraId="5A8DEE8C" w14:textId="77777777" w:rsidTr="0042307E">
        <w:trPr>
          <w:trHeight w:val="237"/>
          <w:jc w:val="center"/>
        </w:trPr>
        <w:tc>
          <w:tcPr>
            <w:tcW w:w="1801" w:type="dxa"/>
            <w:tcBorders>
              <w:left w:val="single" w:sz="6" w:space="0" w:color="auto"/>
              <w:right w:val="single" w:sz="6" w:space="0" w:color="auto"/>
            </w:tcBorders>
          </w:tcPr>
          <w:p w14:paraId="6A5CD1C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5E830FC" w14:textId="77777777" w:rsidR="0042307E" w:rsidRDefault="0042307E" w:rsidP="0042307E">
            <w:pPr>
              <w:rPr>
                <w:sz w:val="16"/>
                <w:szCs w:val="16"/>
              </w:rPr>
            </w:pPr>
            <w:r>
              <w:rPr>
                <w:sz w:val="16"/>
                <w:szCs w:val="16"/>
              </w:rPr>
              <w:t>TP-LOG-TPL-REQ-207875/A-SID-A1-SDARS_ChannelList_Rsp</w:t>
            </w:r>
          </w:p>
        </w:tc>
        <w:tc>
          <w:tcPr>
            <w:tcW w:w="4958" w:type="dxa"/>
            <w:tcBorders>
              <w:top w:val="single" w:sz="6" w:space="0" w:color="auto"/>
              <w:left w:val="single" w:sz="6" w:space="0" w:color="auto"/>
              <w:bottom w:val="single" w:sz="6" w:space="0" w:color="auto"/>
              <w:right w:val="single" w:sz="6" w:space="0" w:color="auto"/>
            </w:tcBorders>
          </w:tcPr>
          <w:p w14:paraId="37ABF2CA" w14:textId="77777777" w:rsidR="0042307E" w:rsidRDefault="0042307E" w:rsidP="0042307E">
            <w:pPr>
              <w:rPr>
                <w:sz w:val="16"/>
                <w:szCs w:val="16"/>
              </w:rPr>
            </w:pPr>
            <w:r>
              <w:rPr>
                <w:sz w:val="16"/>
                <w:szCs w:val="16"/>
              </w:rPr>
              <w:t xml:space="preserve">rpaquet2 </w:t>
            </w:r>
            <w:proofErr w:type="gramStart"/>
            <w:r>
              <w:rPr>
                <w:sz w:val="16"/>
                <w:szCs w:val="16"/>
              </w:rPr>
              <w:t>-  New</w:t>
            </w:r>
            <w:proofErr w:type="gramEnd"/>
            <w:r>
              <w:rPr>
                <w:sz w:val="16"/>
                <w:szCs w:val="16"/>
              </w:rPr>
              <w:t xml:space="preserve"> </w:t>
            </w:r>
            <w:proofErr w:type="spellStart"/>
            <w:r>
              <w:rPr>
                <w:sz w:val="16"/>
                <w:szCs w:val="16"/>
              </w:rPr>
              <w:t>Tp</w:t>
            </w:r>
            <w:proofErr w:type="spellEnd"/>
            <w:r>
              <w:rPr>
                <w:sz w:val="16"/>
                <w:szCs w:val="16"/>
              </w:rPr>
              <w:t xml:space="preserve"> method for SDARS x40.</w:t>
            </w:r>
          </w:p>
        </w:tc>
      </w:tr>
      <w:tr w:rsidR="0042307E" w14:paraId="17F445E0" w14:textId="77777777" w:rsidTr="0042307E">
        <w:trPr>
          <w:trHeight w:val="237"/>
          <w:jc w:val="center"/>
        </w:trPr>
        <w:tc>
          <w:tcPr>
            <w:tcW w:w="1801" w:type="dxa"/>
            <w:tcBorders>
              <w:left w:val="single" w:sz="6" w:space="0" w:color="auto"/>
              <w:right w:val="single" w:sz="6" w:space="0" w:color="auto"/>
            </w:tcBorders>
          </w:tcPr>
          <w:p w14:paraId="12054F6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0C49E8D" w14:textId="77777777" w:rsidR="0042307E" w:rsidRDefault="0042307E" w:rsidP="0042307E">
            <w:pPr>
              <w:rPr>
                <w:sz w:val="16"/>
                <w:szCs w:val="16"/>
              </w:rPr>
            </w:pPr>
            <w:r>
              <w:rPr>
                <w:sz w:val="16"/>
                <w:szCs w:val="16"/>
              </w:rPr>
              <w:t>TP-LOG-TPL-REQ-208270/A-SID-A2-SDARS_ChannelList_Rq</w:t>
            </w:r>
          </w:p>
        </w:tc>
        <w:tc>
          <w:tcPr>
            <w:tcW w:w="4958" w:type="dxa"/>
            <w:tcBorders>
              <w:top w:val="single" w:sz="6" w:space="0" w:color="auto"/>
              <w:left w:val="single" w:sz="6" w:space="0" w:color="auto"/>
              <w:bottom w:val="single" w:sz="6" w:space="0" w:color="auto"/>
              <w:right w:val="single" w:sz="6" w:space="0" w:color="auto"/>
            </w:tcBorders>
          </w:tcPr>
          <w:p w14:paraId="42036987" w14:textId="77777777" w:rsidR="0042307E" w:rsidRDefault="0042307E" w:rsidP="0042307E">
            <w:pPr>
              <w:rPr>
                <w:sz w:val="16"/>
                <w:szCs w:val="16"/>
              </w:rPr>
            </w:pPr>
            <w:r>
              <w:rPr>
                <w:sz w:val="16"/>
                <w:szCs w:val="16"/>
              </w:rPr>
              <w:t xml:space="preserve">rpaquet2 </w:t>
            </w:r>
            <w:proofErr w:type="gramStart"/>
            <w:r>
              <w:rPr>
                <w:sz w:val="16"/>
                <w:szCs w:val="16"/>
              </w:rPr>
              <w:t>-  New</w:t>
            </w:r>
            <w:proofErr w:type="gramEnd"/>
            <w:r>
              <w:rPr>
                <w:sz w:val="16"/>
                <w:szCs w:val="16"/>
              </w:rPr>
              <w:t xml:space="preserve"> </w:t>
            </w:r>
            <w:proofErr w:type="spellStart"/>
            <w:r>
              <w:rPr>
                <w:sz w:val="16"/>
                <w:szCs w:val="16"/>
              </w:rPr>
              <w:t>Tp</w:t>
            </w:r>
            <w:proofErr w:type="spellEnd"/>
            <w:r>
              <w:rPr>
                <w:sz w:val="16"/>
                <w:szCs w:val="16"/>
              </w:rPr>
              <w:t xml:space="preserve"> method for SDARS x40.</w:t>
            </w:r>
          </w:p>
        </w:tc>
      </w:tr>
      <w:tr w:rsidR="0042307E" w14:paraId="73C8193E" w14:textId="77777777" w:rsidTr="0042307E">
        <w:trPr>
          <w:trHeight w:val="237"/>
          <w:jc w:val="center"/>
        </w:trPr>
        <w:tc>
          <w:tcPr>
            <w:tcW w:w="1801" w:type="dxa"/>
            <w:tcBorders>
              <w:left w:val="single" w:sz="6" w:space="0" w:color="auto"/>
              <w:right w:val="single" w:sz="6" w:space="0" w:color="auto"/>
            </w:tcBorders>
          </w:tcPr>
          <w:p w14:paraId="1129501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8F207D2" w14:textId="77777777" w:rsidR="0042307E" w:rsidRDefault="0042307E" w:rsidP="0042307E">
            <w:pPr>
              <w:rPr>
                <w:sz w:val="16"/>
                <w:szCs w:val="16"/>
              </w:rPr>
            </w:pPr>
            <w:r>
              <w:rPr>
                <w:sz w:val="16"/>
                <w:szCs w:val="16"/>
              </w:rPr>
              <w:t>TP-LOG-TPL-REQ-211456/A-SID-A5-CCOIUserPrompt_Rq</w:t>
            </w:r>
          </w:p>
        </w:tc>
        <w:tc>
          <w:tcPr>
            <w:tcW w:w="4958" w:type="dxa"/>
            <w:tcBorders>
              <w:top w:val="single" w:sz="6" w:space="0" w:color="auto"/>
              <w:left w:val="single" w:sz="6" w:space="0" w:color="auto"/>
              <w:bottom w:val="single" w:sz="6" w:space="0" w:color="auto"/>
              <w:right w:val="single" w:sz="6" w:space="0" w:color="auto"/>
            </w:tcBorders>
          </w:tcPr>
          <w:p w14:paraId="78230D74" w14:textId="77777777" w:rsidR="0042307E" w:rsidRDefault="0042307E" w:rsidP="0042307E">
            <w:pPr>
              <w:rPr>
                <w:sz w:val="16"/>
                <w:szCs w:val="16"/>
              </w:rPr>
            </w:pPr>
            <w:r>
              <w:rPr>
                <w:sz w:val="16"/>
                <w:szCs w:val="16"/>
              </w:rPr>
              <w:t>tklein26: Initial revision</w:t>
            </w:r>
          </w:p>
        </w:tc>
      </w:tr>
      <w:tr w:rsidR="0042307E" w14:paraId="38AE354E" w14:textId="77777777" w:rsidTr="0042307E">
        <w:trPr>
          <w:trHeight w:val="237"/>
          <w:jc w:val="center"/>
        </w:trPr>
        <w:tc>
          <w:tcPr>
            <w:tcW w:w="1801" w:type="dxa"/>
            <w:tcBorders>
              <w:left w:val="single" w:sz="6" w:space="0" w:color="auto"/>
              <w:right w:val="single" w:sz="6" w:space="0" w:color="auto"/>
            </w:tcBorders>
          </w:tcPr>
          <w:p w14:paraId="5E7D545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91947FA" w14:textId="77777777" w:rsidR="0042307E" w:rsidRDefault="0042307E" w:rsidP="0042307E">
            <w:pPr>
              <w:rPr>
                <w:sz w:val="16"/>
                <w:szCs w:val="16"/>
              </w:rPr>
            </w:pPr>
            <w:r>
              <w:rPr>
                <w:sz w:val="16"/>
                <w:szCs w:val="16"/>
              </w:rPr>
              <w:t>TP-LOG-TPL-REQ-211457/A-SID-A6-CCOIUserPrompt_Rsp</w:t>
            </w:r>
          </w:p>
        </w:tc>
        <w:tc>
          <w:tcPr>
            <w:tcW w:w="4958" w:type="dxa"/>
            <w:tcBorders>
              <w:top w:val="single" w:sz="6" w:space="0" w:color="auto"/>
              <w:left w:val="single" w:sz="6" w:space="0" w:color="auto"/>
              <w:bottom w:val="single" w:sz="6" w:space="0" w:color="auto"/>
              <w:right w:val="single" w:sz="6" w:space="0" w:color="auto"/>
            </w:tcBorders>
          </w:tcPr>
          <w:p w14:paraId="29EB0868" w14:textId="77777777" w:rsidR="0042307E" w:rsidRDefault="0042307E" w:rsidP="0042307E">
            <w:pPr>
              <w:rPr>
                <w:sz w:val="16"/>
                <w:szCs w:val="16"/>
              </w:rPr>
            </w:pPr>
            <w:r>
              <w:rPr>
                <w:sz w:val="16"/>
                <w:szCs w:val="16"/>
              </w:rPr>
              <w:t>tklein26: Initial revision</w:t>
            </w:r>
          </w:p>
        </w:tc>
      </w:tr>
      <w:tr w:rsidR="0042307E" w14:paraId="453A2421"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0E3FBBAB"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3E0F49CA"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6B8EACD6"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5B898181" w14:textId="77777777" w:rsidR="0042307E" w:rsidRDefault="0042307E" w:rsidP="0042307E">
            <w:pPr>
              <w:rPr>
                <w:rFonts w:cs="Arial"/>
                <w:sz w:val="16"/>
              </w:rPr>
            </w:pPr>
          </w:p>
        </w:tc>
      </w:tr>
      <w:tr w:rsidR="0042307E" w:rsidRPr="004D5A5B" w14:paraId="20BF8AF2"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6288DFE7" w14:textId="77777777" w:rsidR="0042307E" w:rsidRPr="004D5A5B" w:rsidRDefault="0042307E" w:rsidP="0042307E">
            <w:pPr>
              <w:rPr>
                <w:rFonts w:cs="Arial"/>
                <w:b/>
                <w:sz w:val="16"/>
                <w:lang w:val="fr-FR"/>
              </w:rPr>
            </w:pPr>
            <w:r>
              <w:rPr>
                <w:rFonts w:cs="Arial"/>
                <w:b/>
                <w:sz w:val="16"/>
              </w:rPr>
              <w:t>April 29, 2016</w:t>
            </w:r>
          </w:p>
        </w:tc>
        <w:tc>
          <w:tcPr>
            <w:tcW w:w="1020" w:type="dxa"/>
            <w:tcBorders>
              <w:top w:val="single" w:sz="6" w:space="0" w:color="auto"/>
              <w:left w:val="single" w:sz="6" w:space="0" w:color="auto"/>
              <w:bottom w:val="single" w:sz="6" w:space="0" w:color="auto"/>
              <w:right w:val="single" w:sz="6" w:space="0" w:color="auto"/>
            </w:tcBorders>
          </w:tcPr>
          <w:p w14:paraId="3802798F" w14:textId="77777777" w:rsidR="0042307E" w:rsidRPr="003367E0" w:rsidRDefault="0042307E" w:rsidP="0042307E">
            <w:pPr>
              <w:jc w:val="center"/>
              <w:rPr>
                <w:rFonts w:cs="Arial"/>
                <w:b/>
                <w:sz w:val="16"/>
                <w:lang w:val="fr-FR"/>
              </w:rPr>
            </w:pPr>
            <w:r w:rsidRPr="003367E0">
              <w:rPr>
                <w:rFonts w:cs="Arial"/>
                <w:b/>
                <w:sz w:val="16"/>
                <w:lang w:val="fr-FR"/>
              </w:rPr>
              <w:t>1.8</w:t>
            </w:r>
          </w:p>
        </w:tc>
        <w:tc>
          <w:tcPr>
            <w:tcW w:w="8159" w:type="dxa"/>
            <w:gridSpan w:val="2"/>
            <w:tcBorders>
              <w:top w:val="single" w:sz="6" w:space="0" w:color="auto"/>
              <w:left w:val="single" w:sz="6" w:space="0" w:color="auto"/>
              <w:bottom w:val="single" w:sz="6" w:space="0" w:color="auto"/>
              <w:right w:val="single" w:sz="6" w:space="0" w:color="auto"/>
            </w:tcBorders>
          </w:tcPr>
          <w:p w14:paraId="51FE3838" w14:textId="77777777" w:rsidR="0042307E" w:rsidRPr="004D5A5B" w:rsidRDefault="0042307E" w:rsidP="0042307E">
            <w:pPr>
              <w:rPr>
                <w:rFonts w:cs="Arial"/>
                <w:b/>
                <w:sz w:val="16"/>
              </w:rPr>
            </w:pPr>
          </w:p>
        </w:tc>
      </w:tr>
      <w:tr w:rsidR="0042307E" w14:paraId="554F8297" w14:textId="77777777" w:rsidTr="0042307E">
        <w:trPr>
          <w:trHeight w:val="237"/>
          <w:jc w:val="center"/>
        </w:trPr>
        <w:tc>
          <w:tcPr>
            <w:tcW w:w="1801" w:type="dxa"/>
            <w:tcBorders>
              <w:top w:val="single" w:sz="6" w:space="0" w:color="auto"/>
              <w:left w:val="single" w:sz="6" w:space="0" w:color="auto"/>
              <w:right w:val="single" w:sz="6" w:space="0" w:color="auto"/>
            </w:tcBorders>
          </w:tcPr>
          <w:p w14:paraId="6F422E2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8F11F2D" w14:textId="77777777" w:rsidR="0042307E" w:rsidRDefault="0042307E" w:rsidP="0042307E">
            <w:pPr>
              <w:rPr>
                <w:sz w:val="16"/>
                <w:szCs w:val="16"/>
              </w:rPr>
            </w:pPr>
            <w:r>
              <w:rPr>
                <w:sz w:val="16"/>
                <w:szCs w:val="16"/>
              </w:rPr>
              <w:t>TP-REQ-015128/C-Signal Utilization (</w:t>
            </w:r>
            <w:proofErr w:type="spellStart"/>
            <w:r>
              <w:rPr>
                <w:sz w:val="16"/>
                <w:szCs w:val="16"/>
              </w:rPr>
              <w:t>TcSE</w:t>
            </w:r>
            <w:proofErr w:type="spellEnd"/>
            <w:r>
              <w:rPr>
                <w:sz w:val="16"/>
                <w:szCs w:val="16"/>
              </w:rPr>
              <w:t xml:space="preserve"> ROIN-138092-</w:t>
            </w:r>
            <w:proofErr w:type="gramStart"/>
            <w:r>
              <w:rPr>
                <w:sz w:val="16"/>
                <w:szCs w:val="16"/>
              </w:rPr>
              <w:t>7)+</w:t>
            </w:r>
            <w:proofErr w:type="gramEnd"/>
          </w:p>
        </w:tc>
        <w:tc>
          <w:tcPr>
            <w:tcW w:w="4958" w:type="dxa"/>
            <w:tcBorders>
              <w:top w:val="single" w:sz="6" w:space="0" w:color="auto"/>
              <w:left w:val="single" w:sz="6" w:space="0" w:color="auto"/>
              <w:bottom w:val="single" w:sz="6" w:space="0" w:color="auto"/>
              <w:right w:val="single" w:sz="6" w:space="0" w:color="auto"/>
            </w:tcBorders>
          </w:tcPr>
          <w:p w14:paraId="3545E42E" w14:textId="77777777" w:rsidR="0042307E" w:rsidRDefault="0042307E" w:rsidP="0042307E">
            <w:pPr>
              <w:rPr>
                <w:sz w:val="16"/>
                <w:szCs w:val="16"/>
              </w:rPr>
            </w:pPr>
            <w:r>
              <w:rPr>
                <w:sz w:val="16"/>
                <w:szCs w:val="16"/>
              </w:rPr>
              <w:t xml:space="preserve">mwarsit1: Adding </w:t>
            </w:r>
            <w:proofErr w:type="spellStart"/>
            <w:r>
              <w:rPr>
                <w:sz w:val="16"/>
                <w:szCs w:val="16"/>
              </w:rPr>
              <w:t>Projection_Mode</w:t>
            </w:r>
            <w:proofErr w:type="spellEnd"/>
            <w:r>
              <w:rPr>
                <w:sz w:val="16"/>
                <w:szCs w:val="16"/>
              </w:rPr>
              <w:t xml:space="preserve"> as Signal utilization</w:t>
            </w:r>
          </w:p>
        </w:tc>
      </w:tr>
      <w:tr w:rsidR="0042307E" w14:paraId="168E7D38" w14:textId="77777777" w:rsidTr="0042307E">
        <w:trPr>
          <w:trHeight w:val="237"/>
          <w:jc w:val="center"/>
        </w:trPr>
        <w:tc>
          <w:tcPr>
            <w:tcW w:w="1801" w:type="dxa"/>
            <w:tcBorders>
              <w:left w:val="single" w:sz="6" w:space="0" w:color="auto"/>
              <w:right w:val="single" w:sz="6" w:space="0" w:color="auto"/>
            </w:tcBorders>
          </w:tcPr>
          <w:p w14:paraId="6651B87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81D9BDE" w14:textId="77777777" w:rsidR="0042307E" w:rsidRDefault="0042307E" w:rsidP="0042307E">
            <w:pPr>
              <w:rPr>
                <w:sz w:val="16"/>
                <w:szCs w:val="16"/>
              </w:rPr>
            </w:pPr>
            <w:r>
              <w:rPr>
                <w:sz w:val="16"/>
                <w:szCs w:val="16"/>
              </w:rPr>
              <w:t>TP-REQ-015128/D-Signal Utilization (</w:t>
            </w:r>
            <w:proofErr w:type="spellStart"/>
            <w:r>
              <w:rPr>
                <w:sz w:val="16"/>
                <w:szCs w:val="16"/>
              </w:rPr>
              <w:t>TcSE</w:t>
            </w:r>
            <w:proofErr w:type="spellEnd"/>
            <w:r>
              <w:rPr>
                <w:sz w:val="16"/>
                <w:szCs w:val="16"/>
              </w:rPr>
              <w:t xml:space="preserve"> ROIN-138092-7)</w:t>
            </w:r>
          </w:p>
        </w:tc>
        <w:tc>
          <w:tcPr>
            <w:tcW w:w="4958" w:type="dxa"/>
            <w:tcBorders>
              <w:top w:val="single" w:sz="6" w:space="0" w:color="auto"/>
              <w:left w:val="single" w:sz="6" w:space="0" w:color="auto"/>
              <w:bottom w:val="single" w:sz="6" w:space="0" w:color="auto"/>
              <w:right w:val="single" w:sz="6" w:space="0" w:color="auto"/>
            </w:tcBorders>
          </w:tcPr>
          <w:p w14:paraId="52F1852A" w14:textId="77777777" w:rsidR="0042307E" w:rsidRDefault="0042307E" w:rsidP="0042307E">
            <w:pPr>
              <w:rPr>
                <w:sz w:val="16"/>
                <w:szCs w:val="16"/>
              </w:rPr>
            </w:pPr>
            <w:r>
              <w:rPr>
                <w:sz w:val="16"/>
                <w:szCs w:val="16"/>
              </w:rPr>
              <w:t xml:space="preserve">tklein26: Updated utilization, extend description: Embedded Modem; </w:t>
            </w:r>
            <w:proofErr w:type="spellStart"/>
            <w:r>
              <w:rPr>
                <w:sz w:val="16"/>
                <w:szCs w:val="16"/>
              </w:rPr>
              <w:t>OnlineTraffic</w:t>
            </w:r>
            <w:proofErr w:type="spellEnd"/>
          </w:p>
        </w:tc>
      </w:tr>
      <w:tr w:rsidR="0042307E" w14:paraId="7976B429" w14:textId="77777777" w:rsidTr="0042307E">
        <w:trPr>
          <w:trHeight w:val="237"/>
          <w:jc w:val="center"/>
        </w:trPr>
        <w:tc>
          <w:tcPr>
            <w:tcW w:w="1801" w:type="dxa"/>
            <w:tcBorders>
              <w:left w:val="single" w:sz="6" w:space="0" w:color="auto"/>
              <w:right w:val="single" w:sz="6" w:space="0" w:color="auto"/>
            </w:tcBorders>
          </w:tcPr>
          <w:p w14:paraId="7366827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EA8071E" w14:textId="77777777" w:rsidR="0042307E" w:rsidRDefault="0042307E" w:rsidP="0042307E">
            <w:pPr>
              <w:rPr>
                <w:sz w:val="16"/>
                <w:szCs w:val="16"/>
              </w:rPr>
            </w:pPr>
            <w:r>
              <w:rPr>
                <w:sz w:val="16"/>
                <w:szCs w:val="16"/>
              </w:rPr>
              <w:t>TP-PHY-TPP-REQ-023124/D-</w:t>
            </w:r>
            <w:proofErr w:type="spellStart"/>
            <w:r>
              <w:rPr>
                <w:sz w:val="16"/>
                <w:szCs w:val="16"/>
              </w:rPr>
              <w:t>NavRepServer</w:t>
            </w:r>
            <w:proofErr w:type="spellEnd"/>
            <w:r>
              <w:rPr>
                <w:sz w:val="16"/>
                <w:szCs w:val="16"/>
              </w:rPr>
              <w:t xml:space="preserve"> - </w:t>
            </w:r>
            <w:proofErr w:type="spellStart"/>
            <w:r>
              <w:rPr>
                <w:sz w:val="16"/>
                <w:szCs w:val="16"/>
              </w:rPr>
              <w:t>NavRepClient</w:t>
            </w:r>
            <w:proofErr w:type="spellEnd"/>
            <w:r>
              <w:rPr>
                <w:sz w:val="16"/>
                <w:szCs w:val="16"/>
              </w:rPr>
              <w:t xml:space="preserve"> (</w:t>
            </w:r>
            <w:proofErr w:type="spellStart"/>
            <w:r>
              <w:rPr>
                <w:sz w:val="16"/>
                <w:szCs w:val="16"/>
              </w:rPr>
              <w:t>TcSE</w:t>
            </w:r>
            <w:proofErr w:type="spellEnd"/>
            <w:r>
              <w:rPr>
                <w:sz w:val="16"/>
                <w:szCs w:val="16"/>
              </w:rPr>
              <w:t xml:space="preserve"> ROIN-160780-1)</w:t>
            </w:r>
          </w:p>
        </w:tc>
        <w:tc>
          <w:tcPr>
            <w:tcW w:w="4958" w:type="dxa"/>
            <w:tcBorders>
              <w:top w:val="single" w:sz="6" w:space="0" w:color="auto"/>
              <w:left w:val="single" w:sz="6" w:space="0" w:color="auto"/>
              <w:bottom w:val="single" w:sz="6" w:space="0" w:color="auto"/>
              <w:right w:val="single" w:sz="6" w:space="0" w:color="auto"/>
            </w:tcBorders>
          </w:tcPr>
          <w:p w14:paraId="4F25D55A" w14:textId="77777777" w:rsidR="0042307E" w:rsidRDefault="0042307E" w:rsidP="0042307E">
            <w:pPr>
              <w:rPr>
                <w:sz w:val="16"/>
                <w:szCs w:val="16"/>
              </w:rPr>
            </w:pPr>
            <w:r>
              <w:rPr>
                <w:sz w:val="16"/>
                <w:szCs w:val="16"/>
              </w:rPr>
              <w:t xml:space="preserve">mwarsit1: Added signal 0xA8: </w:t>
            </w:r>
            <w:proofErr w:type="spellStart"/>
            <w:r>
              <w:rPr>
                <w:sz w:val="16"/>
                <w:szCs w:val="16"/>
              </w:rPr>
              <w:t>ProjMdeNavigationRepeater_St</w:t>
            </w:r>
            <w:proofErr w:type="spellEnd"/>
          </w:p>
        </w:tc>
      </w:tr>
      <w:tr w:rsidR="0042307E" w14:paraId="5FB8D2D4" w14:textId="77777777" w:rsidTr="0042307E">
        <w:trPr>
          <w:trHeight w:val="237"/>
          <w:jc w:val="center"/>
        </w:trPr>
        <w:tc>
          <w:tcPr>
            <w:tcW w:w="1801" w:type="dxa"/>
            <w:tcBorders>
              <w:left w:val="single" w:sz="6" w:space="0" w:color="auto"/>
              <w:right w:val="single" w:sz="6" w:space="0" w:color="auto"/>
            </w:tcBorders>
          </w:tcPr>
          <w:p w14:paraId="59EA7A4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13612F70" w14:textId="77777777" w:rsidR="0042307E" w:rsidRDefault="0042307E" w:rsidP="0042307E">
            <w:pPr>
              <w:rPr>
                <w:sz w:val="16"/>
                <w:szCs w:val="16"/>
              </w:rPr>
            </w:pPr>
            <w:r>
              <w:rPr>
                <w:sz w:val="16"/>
                <w:szCs w:val="16"/>
              </w:rPr>
              <w:t>TP-PHY-TPP-REQ-023125/D-</w:t>
            </w:r>
            <w:proofErr w:type="spellStart"/>
            <w:r>
              <w:rPr>
                <w:sz w:val="16"/>
                <w:szCs w:val="16"/>
              </w:rPr>
              <w:t>MediaPlayerServer</w:t>
            </w:r>
            <w:proofErr w:type="spellEnd"/>
            <w:r>
              <w:rPr>
                <w:sz w:val="16"/>
                <w:szCs w:val="16"/>
              </w:rPr>
              <w:t xml:space="preserve"> - </w:t>
            </w:r>
            <w:proofErr w:type="spellStart"/>
            <w:r>
              <w:rPr>
                <w:sz w:val="16"/>
                <w:szCs w:val="16"/>
              </w:rPr>
              <w:t>MediaPlayerClient</w:t>
            </w:r>
            <w:proofErr w:type="spellEnd"/>
            <w:r>
              <w:rPr>
                <w:sz w:val="16"/>
                <w:szCs w:val="16"/>
              </w:rPr>
              <w:t xml:space="preserve"> (</w:t>
            </w:r>
            <w:proofErr w:type="spellStart"/>
            <w:r>
              <w:rPr>
                <w:sz w:val="16"/>
                <w:szCs w:val="16"/>
              </w:rPr>
              <w:t>TcSE</w:t>
            </w:r>
            <w:proofErr w:type="spellEnd"/>
            <w:r>
              <w:rPr>
                <w:sz w:val="16"/>
                <w:szCs w:val="16"/>
              </w:rPr>
              <w:t xml:space="preserve"> ROIN-160781-2)</w:t>
            </w:r>
          </w:p>
        </w:tc>
        <w:tc>
          <w:tcPr>
            <w:tcW w:w="4958" w:type="dxa"/>
            <w:tcBorders>
              <w:top w:val="single" w:sz="6" w:space="0" w:color="auto"/>
              <w:left w:val="single" w:sz="6" w:space="0" w:color="auto"/>
              <w:bottom w:val="single" w:sz="6" w:space="0" w:color="auto"/>
              <w:right w:val="single" w:sz="6" w:space="0" w:color="auto"/>
            </w:tcBorders>
          </w:tcPr>
          <w:p w14:paraId="1265A006" w14:textId="77777777" w:rsidR="0042307E" w:rsidRDefault="0042307E" w:rsidP="0042307E">
            <w:pPr>
              <w:rPr>
                <w:sz w:val="16"/>
                <w:szCs w:val="16"/>
              </w:rPr>
            </w:pPr>
            <w:r>
              <w:rPr>
                <w:sz w:val="16"/>
                <w:szCs w:val="16"/>
              </w:rPr>
              <w:t xml:space="preserve">mwarsit1: Adding signal 0xA9: </w:t>
            </w:r>
            <w:proofErr w:type="spellStart"/>
            <w:r>
              <w:rPr>
                <w:sz w:val="16"/>
                <w:szCs w:val="16"/>
              </w:rPr>
              <w:t>ProjMdeMediaPlayerRepeater_St</w:t>
            </w:r>
            <w:proofErr w:type="spellEnd"/>
          </w:p>
        </w:tc>
      </w:tr>
      <w:tr w:rsidR="0042307E" w14:paraId="14F124D7" w14:textId="77777777" w:rsidTr="0042307E">
        <w:trPr>
          <w:trHeight w:val="237"/>
          <w:jc w:val="center"/>
        </w:trPr>
        <w:tc>
          <w:tcPr>
            <w:tcW w:w="1801" w:type="dxa"/>
            <w:tcBorders>
              <w:left w:val="single" w:sz="6" w:space="0" w:color="auto"/>
              <w:right w:val="single" w:sz="6" w:space="0" w:color="auto"/>
            </w:tcBorders>
          </w:tcPr>
          <w:p w14:paraId="507D084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7B2550A" w14:textId="77777777" w:rsidR="0042307E" w:rsidRDefault="0042307E" w:rsidP="0042307E">
            <w:pPr>
              <w:rPr>
                <w:sz w:val="16"/>
                <w:szCs w:val="16"/>
              </w:rPr>
            </w:pPr>
            <w:r>
              <w:rPr>
                <w:sz w:val="16"/>
                <w:szCs w:val="16"/>
              </w:rPr>
              <w:t>TP-PHY-TPP-REQ-023126/D-PHONE - MC (</w:t>
            </w:r>
            <w:proofErr w:type="spellStart"/>
            <w:r>
              <w:rPr>
                <w:sz w:val="16"/>
                <w:szCs w:val="16"/>
              </w:rPr>
              <w:t>TcSE</w:t>
            </w:r>
            <w:proofErr w:type="spellEnd"/>
            <w:r>
              <w:rPr>
                <w:sz w:val="16"/>
                <w:szCs w:val="16"/>
              </w:rPr>
              <w:t xml:space="preserve"> ROIN-160782-3)</w:t>
            </w:r>
          </w:p>
        </w:tc>
        <w:tc>
          <w:tcPr>
            <w:tcW w:w="4958" w:type="dxa"/>
            <w:tcBorders>
              <w:top w:val="single" w:sz="6" w:space="0" w:color="auto"/>
              <w:left w:val="single" w:sz="6" w:space="0" w:color="auto"/>
              <w:bottom w:val="single" w:sz="6" w:space="0" w:color="auto"/>
              <w:right w:val="single" w:sz="6" w:space="0" w:color="auto"/>
            </w:tcBorders>
          </w:tcPr>
          <w:p w14:paraId="3F756003" w14:textId="77777777" w:rsidR="0042307E" w:rsidRDefault="0042307E" w:rsidP="0042307E">
            <w:pPr>
              <w:rPr>
                <w:sz w:val="16"/>
                <w:szCs w:val="16"/>
              </w:rPr>
            </w:pPr>
            <w:r>
              <w:rPr>
                <w:sz w:val="16"/>
                <w:szCs w:val="16"/>
              </w:rPr>
              <w:t xml:space="preserve">mwarsit1: Adding signal 0xA7: </w:t>
            </w:r>
            <w:proofErr w:type="spellStart"/>
            <w:r>
              <w:rPr>
                <w:sz w:val="16"/>
                <w:szCs w:val="16"/>
              </w:rPr>
              <w:t>ActiveProjectionMode_St</w:t>
            </w:r>
            <w:proofErr w:type="spellEnd"/>
            <w:r>
              <w:rPr>
                <w:sz w:val="16"/>
                <w:szCs w:val="16"/>
              </w:rPr>
              <w:t xml:space="preserve"> and 0xAA: </w:t>
            </w:r>
            <w:proofErr w:type="spellStart"/>
            <w:r>
              <w:rPr>
                <w:sz w:val="16"/>
                <w:szCs w:val="16"/>
              </w:rPr>
              <w:t>ProjMdePhoneRepeater_St</w:t>
            </w:r>
            <w:proofErr w:type="spellEnd"/>
          </w:p>
        </w:tc>
      </w:tr>
      <w:tr w:rsidR="0042307E" w14:paraId="5B32FA3A" w14:textId="77777777" w:rsidTr="0042307E">
        <w:trPr>
          <w:trHeight w:val="237"/>
          <w:jc w:val="center"/>
        </w:trPr>
        <w:tc>
          <w:tcPr>
            <w:tcW w:w="1801" w:type="dxa"/>
            <w:tcBorders>
              <w:left w:val="single" w:sz="6" w:space="0" w:color="auto"/>
              <w:right w:val="single" w:sz="6" w:space="0" w:color="auto"/>
            </w:tcBorders>
          </w:tcPr>
          <w:p w14:paraId="021F061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B39DD8C" w14:textId="77777777" w:rsidR="0042307E" w:rsidRDefault="0042307E" w:rsidP="0042307E">
            <w:pPr>
              <w:rPr>
                <w:sz w:val="16"/>
                <w:szCs w:val="16"/>
              </w:rPr>
            </w:pPr>
            <w:r>
              <w:rPr>
                <w:sz w:val="16"/>
                <w:szCs w:val="16"/>
              </w:rPr>
              <w:t>TP-PHY-TPP-REQ-092284/B-</w:t>
            </w:r>
            <w:proofErr w:type="spellStart"/>
            <w:r>
              <w:rPr>
                <w:sz w:val="16"/>
                <w:szCs w:val="16"/>
              </w:rPr>
              <w:t>NavRepServer</w:t>
            </w:r>
            <w:proofErr w:type="spellEnd"/>
            <w:r>
              <w:rPr>
                <w:sz w:val="16"/>
                <w:szCs w:val="16"/>
              </w:rPr>
              <w:t xml:space="preserve"> - NavRepClient2</w:t>
            </w:r>
          </w:p>
        </w:tc>
        <w:tc>
          <w:tcPr>
            <w:tcW w:w="4958" w:type="dxa"/>
            <w:tcBorders>
              <w:top w:val="single" w:sz="6" w:space="0" w:color="auto"/>
              <w:left w:val="single" w:sz="6" w:space="0" w:color="auto"/>
              <w:bottom w:val="single" w:sz="6" w:space="0" w:color="auto"/>
              <w:right w:val="single" w:sz="6" w:space="0" w:color="auto"/>
            </w:tcBorders>
          </w:tcPr>
          <w:p w14:paraId="75F53659" w14:textId="77777777" w:rsidR="0042307E" w:rsidRDefault="0042307E" w:rsidP="0042307E">
            <w:pPr>
              <w:rPr>
                <w:sz w:val="16"/>
                <w:szCs w:val="16"/>
              </w:rPr>
            </w:pPr>
            <w:r>
              <w:rPr>
                <w:sz w:val="16"/>
                <w:szCs w:val="16"/>
              </w:rPr>
              <w:t xml:space="preserve">mwarsit1: Added signal 0xA8: </w:t>
            </w:r>
            <w:proofErr w:type="spellStart"/>
            <w:r>
              <w:rPr>
                <w:sz w:val="16"/>
                <w:szCs w:val="16"/>
              </w:rPr>
              <w:t>ProjMdeNavigationRepeater_St</w:t>
            </w:r>
            <w:proofErr w:type="spellEnd"/>
          </w:p>
        </w:tc>
      </w:tr>
      <w:tr w:rsidR="0042307E" w14:paraId="3DFD51DE" w14:textId="77777777" w:rsidTr="0042307E">
        <w:trPr>
          <w:trHeight w:val="237"/>
          <w:jc w:val="center"/>
        </w:trPr>
        <w:tc>
          <w:tcPr>
            <w:tcW w:w="1801" w:type="dxa"/>
            <w:tcBorders>
              <w:left w:val="single" w:sz="6" w:space="0" w:color="auto"/>
              <w:right w:val="single" w:sz="6" w:space="0" w:color="auto"/>
            </w:tcBorders>
          </w:tcPr>
          <w:p w14:paraId="4DB673B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B810100" w14:textId="77777777" w:rsidR="0042307E" w:rsidRDefault="0042307E" w:rsidP="0042307E">
            <w:pPr>
              <w:rPr>
                <w:sz w:val="16"/>
                <w:szCs w:val="16"/>
              </w:rPr>
            </w:pPr>
            <w:r>
              <w:rPr>
                <w:sz w:val="16"/>
                <w:szCs w:val="16"/>
              </w:rPr>
              <w:t>TP-PHY-TPP-REQ-092288/B-PHONE - RDISP2</w:t>
            </w:r>
          </w:p>
        </w:tc>
        <w:tc>
          <w:tcPr>
            <w:tcW w:w="4958" w:type="dxa"/>
            <w:tcBorders>
              <w:top w:val="single" w:sz="6" w:space="0" w:color="auto"/>
              <w:left w:val="single" w:sz="6" w:space="0" w:color="auto"/>
              <w:bottom w:val="single" w:sz="6" w:space="0" w:color="auto"/>
              <w:right w:val="single" w:sz="6" w:space="0" w:color="auto"/>
            </w:tcBorders>
          </w:tcPr>
          <w:p w14:paraId="4F104394" w14:textId="77777777" w:rsidR="0042307E" w:rsidRDefault="0042307E" w:rsidP="0042307E">
            <w:pPr>
              <w:rPr>
                <w:sz w:val="16"/>
                <w:szCs w:val="16"/>
              </w:rPr>
            </w:pPr>
            <w:r>
              <w:rPr>
                <w:sz w:val="16"/>
                <w:szCs w:val="16"/>
              </w:rPr>
              <w:t xml:space="preserve">mwarsit1: Added signals 0xA7: </w:t>
            </w:r>
            <w:proofErr w:type="spellStart"/>
            <w:r>
              <w:rPr>
                <w:sz w:val="16"/>
                <w:szCs w:val="16"/>
              </w:rPr>
              <w:t>ActiveProjectionMode_St</w:t>
            </w:r>
            <w:proofErr w:type="spellEnd"/>
            <w:r>
              <w:rPr>
                <w:sz w:val="16"/>
                <w:szCs w:val="16"/>
              </w:rPr>
              <w:t xml:space="preserve"> and 0xAA: </w:t>
            </w:r>
            <w:proofErr w:type="spellStart"/>
            <w:r>
              <w:rPr>
                <w:sz w:val="16"/>
                <w:szCs w:val="16"/>
              </w:rPr>
              <w:t>ProjMdePhoneRepeater_St</w:t>
            </w:r>
            <w:proofErr w:type="spellEnd"/>
          </w:p>
        </w:tc>
      </w:tr>
      <w:tr w:rsidR="0042307E" w14:paraId="6F4FE3A9" w14:textId="77777777" w:rsidTr="0042307E">
        <w:trPr>
          <w:trHeight w:val="237"/>
          <w:jc w:val="center"/>
        </w:trPr>
        <w:tc>
          <w:tcPr>
            <w:tcW w:w="1801" w:type="dxa"/>
            <w:tcBorders>
              <w:left w:val="single" w:sz="6" w:space="0" w:color="auto"/>
              <w:right w:val="single" w:sz="6" w:space="0" w:color="auto"/>
            </w:tcBorders>
          </w:tcPr>
          <w:p w14:paraId="3A3A87F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727EF228" w14:textId="77777777" w:rsidR="0042307E" w:rsidRDefault="0042307E" w:rsidP="0042307E">
            <w:pPr>
              <w:rPr>
                <w:sz w:val="16"/>
                <w:szCs w:val="16"/>
              </w:rPr>
            </w:pPr>
            <w:r>
              <w:rPr>
                <w:sz w:val="16"/>
                <w:szCs w:val="16"/>
              </w:rPr>
              <w:t>TP-PHY-TPP-REQ-207118/B-RDISP - TRAFFIC</w:t>
            </w:r>
          </w:p>
        </w:tc>
        <w:tc>
          <w:tcPr>
            <w:tcW w:w="4958" w:type="dxa"/>
            <w:tcBorders>
              <w:top w:val="single" w:sz="6" w:space="0" w:color="auto"/>
              <w:left w:val="single" w:sz="6" w:space="0" w:color="auto"/>
              <w:bottom w:val="single" w:sz="6" w:space="0" w:color="auto"/>
              <w:right w:val="single" w:sz="6" w:space="0" w:color="auto"/>
            </w:tcBorders>
          </w:tcPr>
          <w:p w14:paraId="0B1CEA29" w14:textId="77777777" w:rsidR="0042307E" w:rsidRDefault="0042307E" w:rsidP="0042307E">
            <w:pPr>
              <w:rPr>
                <w:sz w:val="16"/>
                <w:szCs w:val="16"/>
              </w:rPr>
            </w:pPr>
            <w:r>
              <w:rPr>
                <w:sz w:val="16"/>
                <w:szCs w:val="16"/>
              </w:rPr>
              <w:t xml:space="preserve">kfent1: added </w:t>
            </w:r>
            <w:proofErr w:type="spellStart"/>
            <w:r>
              <w:rPr>
                <w:sz w:val="16"/>
                <w:szCs w:val="16"/>
              </w:rPr>
              <w:t>megaTP_PackageRetransmission_Rq</w:t>
            </w:r>
            <w:proofErr w:type="spellEnd"/>
          </w:p>
        </w:tc>
      </w:tr>
      <w:tr w:rsidR="0042307E" w14:paraId="1736F4CC" w14:textId="77777777" w:rsidTr="0042307E">
        <w:trPr>
          <w:trHeight w:val="237"/>
          <w:jc w:val="center"/>
        </w:trPr>
        <w:tc>
          <w:tcPr>
            <w:tcW w:w="1801" w:type="dxa"/>
            <w:tcBorders>
              <w:left w:val="single" w:sz="6" w:space="0" w:color="auto"/>
              <w:right w:val="single" w:sz="6" w:space="0" w:color="auto"/>
            </w:tcBorders>
          </w:tcPr>
          <w:p w14:paraId="66DDB02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1BB6F0E" w14:textId="77777777" w:rsidR="0042307E" w:rsidRDefault="0042307E" w:rsidP="0042307E">
            <w:pPr>
              <w:rPr>
                <w:sz w:val="16"/>
                <w:szCs w:val="16"/>
              </w:rPr>
            </w:pPr>
            <w:r>
              <w:rPr>
                <w:sz w:val="16"/>
                <w:szCs w:val="16"/>
              </w:rPr>
              <w:t>TP-PHY-TPP-REQ-207116/B-RDISP - OPTIN</w:t>
            </w:r>
          </w:p>
        </w:tc>
        <w:tc>
          <w:tcPr>
            <w:tcW w:w="4958" w:type="dxa"/>
            <w:tcBorders>
              <w:top w:val="single" w:sz="6" w:space="0" w:color="auto"/>
              <w:left w:val="single" w:sz="6" w:space="0" w:color="auto"/>
              <w:bottom w:val="single" w:sz="6" w:space="0" w:color="auto"/>
              <w:right w:val="single" w:sz="6" w:space="0" w:color="auto"/>
            </w:tcBorders>
          </w:tcPr>
          <w:p w14:paraId="6EA05056" w14:textId="77777777" w:rsidR="0042307E" w:rsidRDefault="0042307E" w:rsidP="0042307E">
            <w:pPr>
              <w:rPr>
                <w:sz w:val="16"/>
                <w:szCs w:val="16"/>
              </w:rPr>
            </w:pPr>
            <w:r>
              <w:rPr>
                <w:sz w:val="16"/>
                <w:szCs w:val="16"/>
              </w:rPr>
              <w:t xml:space="preserve">kfent1: added </w:t>
            </w:r>
            <w:proofErr w:type="spellStart"/>
            <w:r>
              <w:rPr>
                <w:sz w:val="16"/>
                <w:szCs w:val="16"/>
              </w:rPr>
              <w:t>megaTP_PackageRetransmission_Rq</w:t>
            </w:r>
            <w:proofErr w:type="spellEnd"/>
          </w:p>
        </w:tc>
      </w:tr>
      <w:tr w:rsidR="0042307E" w14:paraId="01FF619E" w14:textId="77777777" w:rsidTr="0042307E">
        <w:trPr>
          <w:trHeight w:val="237"/>
          <w:jc w:val="center"/>
        </w:trPr>
        <w:tc>
          <w:tcPr>
            <w:tcW w:w="1801" w:type="dxa"/>
            <w:tcBorders>
              <w:left w:val="single" w:sz="6" w:space="0" w:color="auto"/>
              <w:right w:val="single" w:sz="6" w:space="0" w:color="auto"/>
            </w:tcBorders>
          </w:tcPr>
          <w:p w14:paraId="3259EBD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EB92D49" w14:textId="77777777" w:rsidR="0042307E" w:rsidRDefault="0042307E" w:rsidP="0042307E">
            <w:pPr>
              <w:rPr>
                <w:sz w:val="16"/>
                <w:szCs w:val="16"/>
              </w:rPr>
            </w:pPr>
            <w:r>
              <w:rPr>
                <w:sz w:val="16"/>
                <w:szCs w:val="16"/>
              </w:rPr>
              <w:t>TP-LOG-TPL-REQ-166131/D-SID-97-DataUsage_Rsp</w:t>
            </w:r>
          </w:p>
        </w:tc>
        <w:tc>
          <w:tcPr>
            <w:tcW w:w="4958" w:type="dxa"/>
            <w:tcBorders>
              <w:top w:val="single" w:sz="6" w:space="0" w:color="auto"/>
              <w:left w:val="single" w:sz="6" w:space="0" w:color="auto"/>
              <w:bottom w:val="single" w:sz="6" w:space="0" w:color="auto"/>
              <w:right w:val="single" w:sz="6" w:space="0" w:color="auto"/>
            </w:tcBorders>
          </w:tcPr>
          <w:p w14:paraId="610B1A5E" w14:textId="77777777" w:rsidR="0042307E" w:rsidRDefault="0042307E" w:rsidP="0042307E">
            <w:pPr>
              <w:rPr>
                <w:sz w:val="16"/>
                <w:szCs w:val="16"/>
              </w:rPr>
            </w:pPr>
            <w:r>
              <w:rPr>
                <w:sz w:val="16"/>
                <w:szCs w:val="16"/>
              </w:rPr>
              <w:t xml:space="preserve">MBORREL4: Corrected order of </w:t>
            </w:r>
            <w:proofErr w:type="spellStart"/>
            <w:r>
              <w:rPr>
                <w:sz w:val="16"/>
                <w:szCs w:val="16"/>
              </w:rPr>
              <w:t>DataUsedUnits</w:t>
            </w:r>
            <w:proofErr w:type="spellEnd"/>
            <w:r>
              <w:rPr>
                <w:sz w:val="16"/>
                <w:szCs w:val="16"/>
              </w:rPr>
              <w:t xml:space="preserve"> and </w:t>
            </w:r>
            <w:proofErr w:type="spellStart"/>
            <w:r>
              <w:rPr>
                <w:sz w:val="16"/>
                <w:szCs w:val="16"/>
              </w:rPr>
              <w:t>TotalDataUsedUnits</w:t>
            </w:r>
            <w:proofErr w:type="spellEnd"/>
            <w:r>
              <w:rPr>
                <w:sz w:val="16"/>
                <w:szCs w:val="16"/>
              </w:rPr>
              <w:t xml:space="preserve"> to KB, MB, GB</w:t>
            </w:r>
          </w:p>
        </w:tc>
      </w:tr>
      <w:tr w:rsidR="0042307E" w14:paraId="5AAE5CB3" w14:textId="77777777" w:rsidTr="0042307E">
        <w:trPr>
          <w:trHeight w:val="237"/>
          <w:jc w:val="center"/>
        </w:trPr>
        <w:tc>
          <w:tcPr>
            <w:tcW w:w="1801" w:type="dxa"/>
            <w:tcBorders>
              <w:left w:val="single" w:sz="6" w:space="0" w:color="auto"/>
              <w:right w:val="single" w:sz="6" w:space="0" w:color="auto"/>
            </w:tcBorders>
          </w:tcPr>
          <w:p w14:paraId="3D50993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8133411" w14:textId="77777777" w:rsidR="0042307E" w:rsidRDefault="0042307E" w:rsidP="0042307E">
            <w:pPr>
              <w:rPr>
                <w:sz w:val="16"/>
                <w:szCs w:val="16"/>
              </w:rPr>
            </w:pPr>
            <w:r>
              <w:rPr>
                <w:sz w:val="16"/>
                <w:szCs w:val="16"/>
              </w:rPr>
              <w:t>TP-LOG-TPL-REQ-207066/B-SID-9C-CCOISynchronizationSession_Rq</w:t>
            </w:r>
          </w:p>
        </w:tc>
        <w:tc>
          <w:tcPr>
            <w:tcW w:w="4958" w:type="dxa"/>
            <w:tcBorders>
              <w:top w:val="single" w:sz="6" w:space="0" w:color="auto"/>
              <w:left w:val="single" w:sz="6" w:space="0" w:color="auto"/>
              <w:bottom w:val="single" w:sz="6" w:space="0" w:color="auto"/>
              <w:right w:val="single" w:sz="6" w:space="0" w:color="auto"/>
            </w:tcBorders>
          </w:tcPr>
          <w:p w14:paraId="73C15387" w14:textId="77777777" w:rsidR="0042307E" w:rsidRDefault="0042307E" w:rsidP="0042307E">
            <w:pPr>
              <w:rPr>
                <w:sz w:val="16"/>
                <w:szCs w:val="16"/>
              </w:rPr>
            </w:pPr>
            <w:r>
              <w:rPr>
                <w:sz w:val="16"/>
                <w:szCs w:val="16"/>
              </w:rPr>
              <w:t>kfent1: added Timestamp formats</w:t>
            </w:r>
          </w:p>
        </w:tc>
      </w:tr>
      <w:tr w:rsidR="0042307E" w14:paraId="3A67EC1B" w14:textId="77777777" w:rsidTr="0042307E">
        <w:trPr>
          <w:trHeight w:val="237"/>
          <w:jc w:val="center"/>
        </w:trPr>
        <w:tc>
          <w:tcPr>
            <w:tcW w:w="1801" w:type="dxa"/>
            <w:tcBorders>
              <w:left w:val="single" w:sz="6" w:space="0" w:color="auto"/>
              <w:right w:val="single" w:sz="6" w:space="0" w:color="auto"/>
            </w:tcBorders>
          </w:tcPr>
          <w:p w14:paraId="6E27263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EF1774C" w14:textId="77777777" w:rsidR="0042307E" w:rsidRDefault="0042307E" w:rsidP="0042307E">
            <w:pPr>
              <w:rPr>
                <w:sz w:val="16"/>
                <w:szCs w:val="16"/>
              </w:rPr>
            </w:pPr>
            <w:r>
              <w:rPr>
                <w:sz w:val="16"/>
                <w:szCs w:val="16"/>
              </w:rPr>
              <w:t>TP-LOG-TPL-REQ-207067/B-SID-9D-CCOISynchronizationSettings_Rsp</w:t>
            </w:r>
          </w:p>
        </w:tc>
        <w:tc>
          <w:tcPr>
            <w:tcW w:w="4958" w:type="dxa"/>
            <w:tcBorders>
              <w:top w:val="single" w:sz="6" w:space="0" w:color="auto"/>
              <w:left w:val="single" w:sz="6" w:space="0" w:color="auto"/>
              <w:bottom w:val="single" w:sz="6" w:space="0" w:color="auto"/>
              <w:right w:val="single" w:sz="6" w:space="0" w:color="auto"/>
            </w:tcBorders>
          </w:tcPr>
          <w:p w14:paraId="407A99B8" w14:textId="77777777" w:rsidR="0042307E" w:rsidRDefault="0042307E" w:rsidP="0042307E">
            <w:pPr>
              <w:rPr>
                <w:sz w:val="16"/>
                <w:szCs w:val="16"/>
              </w:rPr>
            </w:pPr>
            <w:r>
              <w:rPr>
                <w:sz w:val="16"/>
                <w:szCs w:val="16"/>
              </w:rPr>
              <w:t>kfent1: updated per MD</w:t>
            </w:r>
          </w:p>
        </w:tc>
      </w:tr>
      <w:tr w:rsidR="0042307E" w14:paraId="2858CD4D" w14:textId="77777777" w:rsidTr="0042307E">
        <w:trPr>
          <w:trHeight w:val="237"/>
          <w:jc w:val="center"/>
        </w:trPr>
        <w:tc>
          <w:tcPr>
            <w:tcW w:w="1801" w:type="dxa"/>
            <w:tcBorders>
              <w:left w:val="single" w:sz="6" w:space="0" w:color="auto"/>
              <w:right w:val="single" w:sz="6" w:space="0" w:color="auto"/>
            </w:tcBorders>
          </w:tcPr>
          <w:p w14:paraId="3FD98D7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1815F1C5" w14:textId="77777777" w:rsidR="0042307E" w:rsidRDefault="0042307E" w:rsidP="0042307E">
            <w:pPr>
              <w:rPr>
                <w:sz w:val="16"/>
                <w:szCs w:val="16"/>
              </w:rPr>
            </w:pPr>
            <w:r>
              <w:rPr>
                <w:sz w:val="16"/>
                <w:szCs w:val="16"/>
              </w:rPr>
              <w:t>TP-LOG-TPL-REQ-207068/B-SID-9E-CCOISynchronizationAuthorizedUsers_Rsp</w:t>
            </w:r>
          </w:p>
        </w:tc>
        <w:tc>
          <w:tcPr>
            <w:tcW w:w="4958" w:type="dxa"/>
            <w:tcBorders>
              <w:top w:val="single" w:sz="6" w:space="0" w:color="auto"/>
              <w:left w:val="single" w:sz="6" w:space="0" w:color="auto"/>
              <w:bottom w:val="single" w:sz="6" w:space="0" w:color="auto"/>
              <w:right w:val="single" w:sz="6" w:space="0" w:color="auto"/>
            </w:tcBorders>
          </w:tcPr>
          <w:p w14:paraId="1CE8C1A0" w14:textId="77777777" w:rsidR="0042307E" w:rsidRDefault="0042307E" w:rsidP="0042307E">
            <w:pPr>
              <w:rPr>
                <w:sz w:val="16"/>
                <w:szCs w:val="16"/>
              </w:rPr>
            </w:pPr>
            <w:r>
              <w:rPr>
                <w:sz w:val="16"/>
                <w:szCs w:val="16"/>
              </w:rPr>
              <w:t>kfent1: updated per MD</w:t>
            </w:r>
          </w:p>
        </w:tc>
      </w:tr>
      <w:tr w:rsidR="0042307E" w14:paraId="4936D594" w14:textId="77777777" w:rsidTr="0042307E">
        <w:trPr>
          <w:trHeight w:val="237"/>
          <w:jc w:val="center"/>
        </w:trPr>
        <w:tc>
          <w:tcPr>
            <w:tcW w:w="1801" w:type="dxa"/>
            <w:tcBorders>
              <w:left w:val="single" w:sz="6" w:space="0" w:color="auto"/>
              <w:right w:val="single" w:sz="6" w:space="0" w:color="auto"/>
            </w:tcBorders>
          </w:tcPr>
          <w:p w14:paraId="71C8C2F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DEC35DA" w14:textId="77777777" w:rsidR="0042307E" w:rsidRDefault="0042307E" w:rsidP="0042307E">
            <w:pPr>
              <w:rPr>
                <w:sz w:val="16"/>
                <w:szCs w:val="16"/>
              </w:rPr>
            </w:pPr>
            <w:r>
              <w:rPr>
                <w:sz w:val="16"/>
                <w:szCs w:val="16"/>
              </w:rPr>
              <w:t>TP-LOG-TPL-REQ-207069/B-SID-9F-CCOISynchronizationSummaryReport</w:t>
            </w:r>
          </w:p>
        </w:tc>
        <w:tc>
          <w:tcPr>
            <w:tcW w:w="4958" w:type="dxa"/>
            <w:tcBorders>
              <w:top w:val="single" w:sz="6" w:space="0" w:color="auto"/>
              <w:left w:val="single" w:sz="6" w:space="0" w:color="auto"/>
              <w:bottom w:val="single" w:sz="6" w:space="0" w:color="auto"/>
              <w:right w:val="single" w:sz="6" w:space="0" w:color="auto"/>
            </w:tcBorders>
          </w:tcPr>
          <w:p w14:paraId="29DAC7FC" w14:textId="77777777" w:rsidR="0042307E" w:rsidRDefault="0042307E" w:rsidP="0042307E">
            <w:pPr>
              <w:rPr>
                <w:sz w:val="16"/>
                <w:szCs w:val="16"/>
              </w:rPr>
            </w:pPr>
            <w:r>
              <w:rPr>
                <w:sz w:val="16"/>
                <w:szCs w:val="16"/>
              </w:rPr>
              <w:t>kfent1: added Timestamp formats</w:t>
            </w:r>
          </w:p>
        </w:tc>
      </w:tr>
      <w:tr w:rsidR="0042307E" w14:paraId="03D4B2E8" w14:textId="77777777" w:rsidTr="0042307E">
        <w:trPr>
          <w:trHeight w:val="237"/>
          <w:jc w:val="center"/>
        </w:trPr>
        <w:tc>
          <w:tcPr>
            <w:tcW w:w="1801" w:type="dxa"/>
            <w:tcBorders>
              <w:left w:val="single" w:sz="6" w:space="0" w:color="auto"/>
              <w:right w:val="single" w:sz="6" w:space="0" w:color="auto"/>
            </w:tcBorders>
          </w:tcPr>
          <w:p w14:paraId="57AC701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0D55470D" w14:textId="77777777" w:rsidR="0042307E" w:rsidRDefault="0042307E" w:rsidP="0042307E">
            <w:pPr>
              <w:rPr>
                <w:sz w:val="16"/>
                <w:szCs w:val="16"/>
              </w:rPr>
            </w:pPr>
            <w:r>
              <w:rPr>
                <w:sz w:val="16"/>
                <w:szCs w:val="16"/>
              </w:rPr>
              <w:t>TP-LOG-TPL-REQ-207070/B-SID-A0-CCOISettingsUpdate_Rq</w:t>
            </w:r>
          </w:p>
        </w:tc>
        <w:tc>
          <w:tcPr>
            <w:tcW w:w="4958" w:type="dxa"/>
            <w:tcBorders>
              <w:top w:val="single" w:sz="6" w:space="0" w:color="auto"/>
              <w:left w:val="single" w:sz="6" w:space="0" w:color="auto"/>
              <w:bottom w:val="single" w:sz="6" w:space="0" w:color="auto"/>
              <w:right w:val="single" w:sz="6" w:space="0" w:color="auto"/>
            </w:tcBorders>
          </w:tcPr>
          <w:p w14:paraId="1B937AA4" w14:textId="77777777" w:rsidR="0042307E" w:rsidRDefault="0042307E" w:rsidP="0042307E">
            <w:pPr>
              <w:rPr>
                <w:sz w:val="16"/>
                <w:szCs w:val="16"/>
              </w:rPr>
            </w:pPr>
            <w:r>
              <w:rPr>
                <w:sz w:val="16"/>
                <w:szCs w:val="16"/>
              </w:rPr>
              <w:t>kfent1: added Timestamp formats</w:t>
            </w:r>
          </w:p>
        </w:tc>
      </w:tr>
      <w:tr w:rsidR="0042307E" w14:paraId="31FC236F" w14:textId="77777777" w:rsidTr="0042307E">
        <w:trPr>
          <w:trHeight w:val="237"/>
          <w:jc w:val="center"/>
        </w:trPr>
        <w:tc>
          <w:tcPr>
            <w:tcW w:w="1801" w:type="dxa"/>
            <w:tcBorders>
              <w:left w:val="single" w:sz="6" w:space="0" w:color="auto"/>
              <w:right w:val="single" w:sz="6" w:space="0" w:color="auto"/>
            </w:tcBorders>
          </w:tcPr>
          <w:p w14:paraId="11E0332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6116C325" w14:textId="77777777" w:rsidR="0042307E" w:rsidRDefault="0042307E" w:rsidP="0042307E">
            <w:pPr>
              <w:rPr>
                <w:sz w:val="16"/>
                <w:szCs w:val="16"/>
              </w:rPr>
            </w:pPr>
            <w:r>
              <w:rPr>
                <w:sz w:val="16"/>
                <w:szCs w:val="16"/>
              </w:rPr>
              <w:t>TP-LOG-TPL-REQ-209648/B-SID-A3-MapVersionNumber_St</w:t>
            </w:r>
          </w:p>
        </w:tc>
        <w:tc>
          <w:tcPr>
            <w:tcW w:w="4958" w:type="dxa"/>
            <w:tcBorders>
              <w:top w:val="single" w:sz="6" w:space="0" w:color="auto"/>
              <w:left w:val="single" w:sz="6" w:space="0" w:color="auto"/>
              <w:bottom w:val="single" w:sz="6" w:space="0" w:color="auto"/>
              <w:right w:val="single" w:sz="6" w:space="0" w:color="auto"/>
            </w:tcBorders>
          </w:tcPr>
          <w:p w14:paraId="41493ED4" w14:textId="77777777" w:rsidR="0042307E" w:rsidRDefault="0042307E" w:rsidP="0042307E">
            <w:pPr>
              <w:rPr>
                <w:sz w:val="16"/>
                <w:szCs w:val="16"/>
              </w:rPr>
            </w:pPr>
            <w:r>
              <w:rPr>
                <w:sz w:val="16"/>
                <w:szCs w:val="16"/>
              </w:rPr>
              <w:t>kfent1: updated description according to MD</w:t>
            </w:r>
          </w:p>
        </w:tc>
      </w:tr>
      <w:tr w:rsidR="0042307E" w14:paraId="74F2867A" w14:textId="77777777" w:rsidTr="0042307E">
        <w:trPr>
          <w:trHeight w:val="237"/>
          <w:jc w:val="center"/>
        </w:trPr>
        <w:tc>
          <w:tcPr>
            <w:tcW w:w="1801" w:type="dxa"/>
            <w:tcBorders>
              <w:left w:val="single" w:sz="6" w:space="0" w:color="auto"/>
              <w:right w:val="single" w:sz="6" w:space="0" w:color="auto"/>
            </w:tcBorders>
          </w:tcPr>
          <w:p w14:paraId="30E819B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32E4FE6" w14:textId="77777777" w:rsidR="0042307E" w:rsidRDefault="0042307E" w:rsidP="0042307E">
            <w:pPr>
              <w:rPr>
                <w:sz w:val="16"/>
                <w:szCs w:val="16"/>
              </w:rPr>
            </w:pPr>
            <w:r>
              <w:rPr>
                <w:sz w:val="16"/>
                <w:szCs w:val="16"/>
              </w:rPr>
              <w:t>TP-LOG-TPL-REQ-214832/A-SID-AB-</w:t>
            </w:r>
            <w:proofErr w:type="spellStart"/>
            <w:r>
              <w:rPr>
                <w:sz w:val="16"/>
                <w:szCs w:val="16"/>
              </w:rPr>
              <w:t>megaTP_PackageRetransmission_Rq</w:t>
            </w:r>
            <w:proofErr w:type="spellEnd"/>
          </w:p>
        </w:tc>
        <w:tc>
          <w:tcPr>
            <w:tcW w:w="4958" w:type="dxa"/>
            <w:tcBorders>
              <w:top w:val="single" w:sz="6" w:space="0" w:color="auto"/>
              <w:left w:val="single" w:sz="6" w:space="0" w:color="auto"/>
              <w:bottom w:val="single" w:sz="6" w:space="0" w:color="auto"/>
              <w:right w:val="single" w:sz="6" w:space="0" w:color="auto"/>
            </w:tcBorders>
          </w:tcPr>
          <w:p w14:paraId="32BC1807" w14:textId="77777777" w:rsidR="0042307E" w:rsidRDefault="0042307E" w:rsidP="0042307E">
            <w:pPr>
              <w:rPr>
                <w:sz w:val="16"/>
                <w:szCs w:val="16"/>
              </w:rPr>
            </w:pPr>
            <w:r>
              <w:rPr>
                <w:sz w:val="16"/>
                <w:szCs w:val="16"/>
              </w:rPr>
              <w:t>kfent1: Initial revision</w:t>
            </w:r>
          </w:p>
        </w:tc>
      </w:tr>
      <w:tr w:rsidR="0042307E" w14:paraId="22C93E86"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171DF088"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72A14EC5"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3157D2B4"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113B160A" w14:textId="77777777" w:rsidR="0042307E" w:rsidRDefault="0042307E" w:rsidP="0042307E">
            <w:pPr>
              <w:rPr>
                <w:rFonts w:cs="Arial"/>
                <w:sz w:val="16"/>
              </w:rPr>
            </w:pPr>
          </w:p>
        </w:tc>
      </w:tr>
      <w:tr w:rsidR="0042307E" w:rsidRPr="004D5A5B" w14:paraId="6D4E41AE"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1D7059B2" w14:textId="77777777" w:rsidR="0042307E" w:rsidRPr="004D5A5B" w:rsidRDefault="0042307E" w:rsidP="0042307E">
            <w:pPr>
              <w:rPr>
                <w:rFonts w:cs="Arial"/>
                <w:b/>
                <w:sz w:val="16"/>
                <w:lang w:val="fr-FR"/>
              </w:rPr>
            </w:pPr>
            <w:r>
              <w:rPr>
                <w:rFonts w:cs="Arial"/>
                <w:b/>
                <w:sz w:val="16"/>
              </w:rPr>
              <w:t>September 21, 2016</w:t>
            </w:r>
          </w:p>
        </w:tc>
        <w:tc>
          <w:tcPr>
            <w:tcW w:w="1020" w:type="dxa"/>
            <w:tcBorders>
              <w:top w:val="single" w:sz="6" w:space="0" w:color="auto"/>
              <w:left w:val="single" w:sz="6" w:space="0" w:color="auto"/>
              <w:bottom w:val="single" w:sz="6" w:space="0" w:color="auto"/>
              <w:right w:val="single" w:sz="6" w:space="0" w:color="auto"/>
            </w:tcBorders>
          </w:tcPr>
          <w:p w14:paraId="7A2DD249" w14:textId="77777777" w:rsidR="0042307E" w:rsidRPr="004D5A5B" w:rsidRDefault="0042307E" w:rsidP="0042307E">
            <w:pPr>
              <w:jc w:val="center"/>
              <w:rPr>
                <w:rFonts w:cs="Arial"/>
                <w:b/>
                <w:sz w:val="16"/>
                <w:lang w:val="fr-FR"/>
              </w:rPr>
            </w:pPr>
            <w:r>
              <w:rPr>
                <w:rFonts w:cs="Arial"/>
                <w:b/>
                <w:sz w:val="16"/>
                <w:lang w:val="fr-FR"/>
              </w:rPr>
              <w:t>1.9</w:t>
            </w:r>
          </w:p>
        </w:tc>
        <w:tc>
          <w:tcPr>
            <w:tcW w:w="8159" w:type="dxa"/>
            <w:gridSpan w:val="2"/>
            <w:tcBorders>
              <w:top w:val="single" w:sz="6" w:space="0" w:color="auto"/>
              <w:left w:val="single" w:sz="6" w:space="0" w:color="auto"/>
              <w:bottom w:val="single" w:sz="6" w:space="0" w:color="auto"/>
              <w:right w:val="single" w:sz="6" w:space="0" w:color="auto"/>
            </w:tcBorders>
          </w:tcPr>
          <w:p w14:paraId="4AE92571" w14:textId="77777777" w:rsidR="0042307E" w:rsidRPr="004D5A5B" w:rsidRDefault="0042307E" w:rsidP="0042307E">
            <w:pPr>
              <w:rPr>
                <w:rFonts w:cs="Arial"/>
                <w:b/>
                <w:sz w:val="16"/>
              </w:rPr>
            </w:pPr>
          </w:p>
        </w:tc>
      </w:tr>
      <w:tr w:rsidR="0042307E" w14:paraId="72E37FDD" w14:textId="77777777" w:rsidTr="0042307E">
        <w:trPr>
          <w:trHeight w:val="237"/>
          <w:jc w:val="center"/>
        </w:trPr>
        <w:tc>
          <w:tcPr>
            <w:tcW w:w="1801" w:type="dxa"/>
            <w:tcBorders>
              <w:top w:val="single" w:sz="6" w:space="0" w:color="auto"/>
              <w:left w:val="single" w:sz="6" w:space="0" w:color="auto"/>
              <w:right w:val="single" w:sz="6" w:space="0" w:color="auto"/>
            </w:tcBorders>
          </w:tcPr>
          <w:p w14:paraId="6E3AA40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5AB459AB" w14:textId="77777777" w:rsidR="0042307E" w:rsidRDefault="0042307E" w:rsidP="0042307E">
            <w:pPr>
              <w:rPr>
                <w:sz w:val="16"/>
                <w:szCs w:val="16"/>
              </w:rPr>
            </w:pPr>
            <w:r>
              <w:rPr>
                <w:sz w:val="16"/>
                <w:szCs w:val="16"/>
              </w:rPr>
              <w:t>TP-FRD-REQ-023115/C-Transport Protocol (</w:t>
            </w:r>
            <w:proofErr w:type="spellStart"/>
            <w:r>
              <w:rPr>
                <w:sz w:val="16"/>
                <w:szCs w:val="16"/>
              </w:rPr>
              <w:t>TcSE</w:t>
            </w:r>
            <w:proofErr w:type="spellEnd"/>
            <w:r>
              <w:rPr>
                <w:sz w:val="16"/>
                <w:szCs w:val="16"/>
              </w:rPr>
              <w:t xml:space="preserve"> ROIN-295336-2)</w:t>
            </w:r>
          </w:p>
        </w:tc>
        <w:tc>
          <w:tcPr>
            <w:tcW w:w="4958" w:type="dxa"/>
            <w:tcBorders>
              <w:top w:val="single" w:sz="6" w:space="0" w:color="auto"/>
              <w:left w:val="single" w:sz="6" w:space="0" w:color="auto"/>
              <w:bottom w:val="single" w:sz="6" w:space="0" w:color="auto"/>
              <w:right w:val="single" w:sz="6" w:space="0" w:color="auto"/>
            </w:tcBorders>
          </w:tcPr>
          <w:p w14:paraId="53E0D1F5" w14:textId="77777777" w:rsidR="0042307E" w:rsidRDefault="0042307E" w:rsidP="0042307E">
            <w:pPr>
              <w:rPr>
                <w:sz w:val="16"/>
                <w:szCs w:val="16"/>
              </w:rPr>
            </w:pPr>
            <w:r>
              <w:rPr>
                <w:sz w:val="16"/>
                <w:szCs w:val="16"/>
              </w:rPr>
              <w:t>mwarsit1: Added signals TP-LOG-TPL-REQ-214374/A-SID-A7-ActiveProjectionMode_St, TP-LOG-TPL-REQ-214375/A-SID-A8-ProjMdeNavigationRepeater_St, TP-LOG-TPL-REQ-214376/A-SID-A9-ProjMdeMediaPlayerRepeater_St, TP-LOG-TPL-REQ-214377/A-SID-AA-</w:t>
            </w:r>
            <w:proofErr w:type="spellStart"/>
            <w:r>
              <w:rPr>
                <w:sz w:val="16"/>
                <w:szCs w:val="16"/>
              </w:rPr>
              <w:t>ProjMdePhoneRepeater_St</w:t>
            </w:r>
            <w:proofErr w:type="spellEnd"/>
            <w:r>
              <w:rPr>
                <w:sz w:val="16"/>
                <w:szCs w:val="16"/>
              </w:rPr>
              <w:t xml:space="preserve"> for Projection Mode Infotainment Repeater.</w:t>
            </w:r>
          </w:p>
        </w:tc>
      </w:tr>
      <w:tr w:rsidR="0042307E" w14:paraId="7BED14E4" w14:textId="77777777" w:rsidTr="0042307E">
        <w:trPr>
          <w:trHeight w:val="237"/>
          <w:jc w:val="center"/>
        </w:trPr>
        <w:tc>
          <w:tcPr>
            <w:tcW w:w="1801" w:type="dxa"/>
            <w:tcBorders>
              <w:left w:val="single" w:sz="6" w:space="0" w:color="auto"/>
              <w:right w:val="single" w:sz="6" w:space="0" w:color="auto"/>
            </w:tcBorders>
          </w:tcPr>
          <w:p w14:paraId="1CAD35A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BEFFE97" w14:textId="77777777" w:rsidR="0042307E" w:rsidRDefault="0042307E" w:rsidP="0042307E">
            <w:pPr>
              <w:rPr>
                <w:sz w:val="16"/>
                <w:szCs w:val="16"/>
              </w:rPr>
            </w:pPr>
            <w:r>
              <w:rPr>
                <w:sz w:val="16"/>
                <w:szCs w:val="16"/>
              </w:rPr>
              <w:t>TP-REQ-015128/E-Signal Utilization (</w:t>
            </w:r>
            <w:proofErr w:type="spellStart"/>
            <w:r>
              <w:rPr>
                <w:sz w:val="16"/>
                <w:szCs w:val="16"/>
              </w:rPr>
              <w:t>TcSE</w:t>
            </w:r>
            <w:proofErr w:type="spellEnd"/>
            <w:r>
              <w:rPr>
                <w:sz w:val="16"/>
                <w:szCs w:val="16"/>
              </w:rPr>
              <w:t xml:space="preserve"> ROIN-138092-7)</w:t>
            </w:r>
          </w:p>
        </w:tc>
        <w:tc>
          <w:tcPr>
            <w:tcW w:w="4958" w:type="dxa"/>
            <w:tcBorders>
              <w:top w:val="single" w:sz="6" w:space="0" w:color="auto"/>
              <w:left w:val="single" w:sz="6" w:space="0" w:color="auto"/>
              <w:bottom w:val="single" w:sz="6" w:space="0" w:color="auto"/>
              <w:right w:val="single" w:sz="6" w:space="0" w:color="auto"/>
            </w:tcBorders>
          </w:tcPr>
          <w:p w14:paraId="0106C62B" w14:textId="77777777" w:rsidR="0042307E" w:rsidRDefault="0042307E" w:rsidP="0042307E">
            <w:pPr>
              <w:rPr>
                <w:sz w:val="16"/>
                <w:szCs w:val="16"/>
              </w:rPr>
            </w:pPr>
            <w:r>
              <w:rPr>
                <w:sz w:val="16"/>
                <w:szCs w:val="16"/>
              </w:rPr>
              <w:t>sberg15: Updated wording of utilization value 0x01 Radio_Service1 to state that this is also valid for DAB and SDARS</w:t>
            </w:r>
          </w:p>
        </w:tc>
      </w:tr>
      <w:tr w:rsidR="0042307E" w14:paraId="6C9FD920" w14:textId="77777777" w:rsidTr="0042307E">
        <w:trPr>
          <w:trHeight w:val="237"/>
          <w:jc w:val="center"/>
        </w:trPr>
        <w:tc>
          <w:tcPr>
            <w:tcW w:w="1801" w:type="dxa"/>
            <w:tcBorders>
              <w:left w:val="single" w:sz="6" w:space="0" w:color="auto"/>
              <w:right w:val="single" w:sz="6" w:space="0" w:color="auto"/>
            </w:tcBorders>
          </w:tcPr>
          <w:p w14:paraId="514774A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3D52F96B" w14:textId="77777777" w:rsidR="0042307E" w:rsidRDefault="0042307E" w:rsidP="0042307E">
            <w:pPr>
              <w:rPr>
                <w:sz w:val="16"/>
                <w:szCs w:val="16"/>
              </w:rPr>
            </w:pPr>
            <w:r>
              <w:rPr>
                <w:sz w:val="16"/>
                <w:szCs w:val="16"/>
              </w:rPr>
              <w:t>TP-PHY-TPP-REQ-023124/E-</w:t>
            </w:r>
            <w:proofErr w:type="spellStart"/>
            <w:r>
              <w:rPr>
                <w:sz w:val="16"/>
                <w:szCs w:val="16"/>
              </w:rPr>
              <w:t>NavRepServer</w:t>
            </w:r>
            <w:proofErr w:type="spellEnd"/>
            <w:r>
              <w:rPr>
                <w:sz w:val="16"/>
                <w:szCs w:val="16"/>
              </w:rPr>
              <w:t xml:space="preserve"> - </w:t>
            </w:r>
            <w:proofErr w:type="spellStart"/>
            <w:r>
              <w:rPr>
                <w:sz w:val="16"/>
                <w:szCs w:val="16"/>
              </w:rPr>
              <w:t>NavRepClient</w:t>
            </w:r>
            <w:proofErr w:type="spellEnd"/>
            <w:r>
              <w:rPr>
                <w:sz w:val="16"/>
                <w:szCs w:val="16"/>
              </w:rPr>
              <w:t xml:space="preserve"> (</w:t>
            </w:r>
            <w:proofErr w:type="spellStart"/>
            <w:r>
              <w:rPr>
                <w:sz w:val="16"/>
                <w:szCs w:val="16"/>
              </w:rPr>
              <w:t>TcSE</w:t>
            </w:r>
            <w:proofErr w:type="spellEnd"/>
            <w:r>
              <w:rPr>
                <w:sz w:val="16"/>
                <w:szCs w:val="16"/>
              </w:rPr>
              <w:t xml:space="preserve"> ROIN-160780-1)</w:t>
            </w:r>
          </w:p>
        </w:tc>
        <w:tc>
          <w:tcPr>
            <w:tcW w:w="4958" w:type="dxa"/>
            <w:tcBorders>
              <w:top w:val="single" w:sz="6" w:space="0" w:color="auto"/>
              <w:left w:val="single" w:sz="6" w:space="0" w:color="auto"/>
              <w:bottom w:val="single" w:sz="6" w:space="0" w:color="auto"/>
              <w:right w:val="single" w:sz="6" w:space="0" w:color="auto"/>
            </w:tcBorders>
          </w:tcPr>
          <w:p w14:paraId="3337540A" w14:textId="77777777" w:rsidR="0042307E" w:rsidRDefault="0042307E" w:rsidP="0042307E">
            <w:pPr>
              <w:rPr>
                <w:sz w:val="16"/>
                <w:szCs w:val="16"/>
              </w:rPr>
            </w:pPr>
            <w:r>
              <w:rPr>
                <w:sz w:val="16"/>
                <w:szCs w:val="16"/>
              </w:rPr>
              <w:t>rpaquet2 - Added StreetName2_St and CurrentStreetName2_St to allow for 0 characters.</w:t>
            </w:r>
          </w:p>
        </w:tc>
      </w:tr>
      <w:tr w:rsidR="0042307E" w14:paraId="64230214" w14:textId="77777777" w:rsidTr="0042307E">
        <w:trPr>
          <w:trHeight w:val="237"/>
          <w:jc w:val="center"/>
        </w:trPr>
        <w:tc>
          <w:tcPr>
            <w:tcW w:w="1801" w:type="dxa"/>
            <w:tcBorders>
              <w:left w:val="single" w:sz="6" w:space="0" w:color="auto"/>
              <w:right w:val="single" w:sz="6" w:space="0" w:color="auto"/>
            </w:tcBorders>
          </w:tcPr>
          <w:p w14:paraId="4B59842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42EC838" w14:textId="77777777" w:rsidR="0042307E" w:rsidRDefault="0042307E" w:rsidP="0042307E">
            <w:pPr>
              <w:rPr>
                <w:sz w:val="16"/>
                <w:szCs w:val="16"/>
              </w:rPr>
            </w:pPr>
            <w:r>
              <w:rPr>
                <w:sz w:val="16"/>
                <w:szCs w:val="16"/>
              </w:rPr>
              <w:t>TP-PHY-TPP-REQ-092284/C-</w:t>
            </w:r>
            <w:proofErr w:type="spellStart"/>
            <w:r>
              <w:rPr>
                <w:sz w:val="16"/>
                <w:szCs w:val="16"/>
              </w:rPr>
              <w:t>NavRepServer</w:t>
            </w:r>
            <w:proofErr w:type="spellEnd"/>
            <w:r>
              <w:rPr>
                <w:sz w:val="16"/>
                <w:szCs w:val="16"/>
              </w:rPr>
              <w:t xml:space="preserve"> - NavRepClient2</w:t>
            </w:r>
          </w:p>
        </w:tc>
        <w:tc>
          <w:tcPr>
            <w:tcW w:w="4958" w:type="dxa"/>
            <w:tcBorders>
              <w:top w:val="single" w:sz="6" w:space="0" w:color="auto"/>
              <w:left w:val="single" w:sz="6" w:space="0" w:color="auto"/>
              <w:bottom w:val="single" w:sz="6" w:space="0" w:color="auto"/>
              <w:right w:val="single" w:sz="6" w:space="0" w:color="auto"/>
            </w:tcBorders>
          </w:tcPr>
          <w:p w14:paraId="51C3EB34" w14:textId="77777777" w:rsidR="0042307E" w:rsidRDefault="0042307E" w:rsidP="0042307E">
            <w:pPr>
              <w:rPr>
                <w:sz w:val="16"/>
                <w:szCs w:val="16"/>
              </w:rPr>
            </w:pPr>
            <w:r>
              <w:rPr>
                <w:sz w:val="16"/>
                <w:szCs w:val="16"/>
              </w:rPr>
              <w:t>sberg15: Added new signals 0xAC StreetName2_St and 0xAD CurrentStreetName2_St to the physical channel.</w:t>
            </w:r>
          </w:p>
        </w:tc>
      </w:tr>
      <w:tr w:rsidR="0042307E" w14:paraId="42781540" w14:textId="77777777" w:rsidTr="0042307E">
        <w:trPr>
          <w:trHeight w:val="237"/>
          <w:jc w:val="center"/>
        </w:trPr>
        <w:tc>
          <w:tcPr>
            <w:tcW w:w="1801" w:type="dxa"/>
            <w:tcBorders>
              <w:left w:val="single" w:sz="6" w:space="0" w:color="auto"/>
              <w:right w:val="single" w:sz="6" w:space="0" w:color="auto"/>
            </w:tcBorders>
          </w:tcPr>
          <w:p w14:paraId="2E13B17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48B701A" w14:textId="77777777" w:rsidR="0042307E" w:rsidRDefault="0042307E" w:rsidP="0042307E">
            <w:pPr>
              <w:rPr>
                <w:sz w:val="16"/>
                <w:szCs w:val="16"/>
              </w:rPr>
            </w:pPr>
            <w:r>
              <w:rPr>
                <w:sz w:val="16"/>
                <w:szCs w:val="16"/>
              </w:rPr>
              <w:t>STR-070475/H-Signal Descriptions (</w:t>
            </w:r>
            <w:proofErr w:type="spellStart"/>
            <w:r>
              <w:rPr>
                <w:sz w:val="16"/>
                <w:szCs w:val="16"/>
              </w:rPr>
              <w:t>TcSE</w:t>
            </w:r>
            <w:proofErr w:type="spellEnd"/>
            <w:r>
              <w:rPr>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tcPr>
          <w:p w14:paraId="345881CB" w14:textId="77777777" w:rsidR="0042307E" w:rsidRDefault="0042307E" w:rsidP="0042307E">
            <w:pPr>
              <w:rPr>
                <w:sz w:val="16"/>
                <w:szCs w:val="16"/>
              </w:rPr>
            </w:pPr>
            <w:r>
              <w:rPr>
                <w:sz w:val="16"/>
                <w:szCs w:val="16"/>
              </w:rPr>
              <w:t>mwarsit1: Added signals TP-LOG-TPL-REQ-214374/A-SID-A7-ActiveProjectionMode_St, TP-LOG-TPL-REQ-214375/A-SID-A8-ProjMdeNavigationRepeater_St, TP-LOG-TPL-REQ-214376/A-SID-A9-ProjMdeMediaPlayerRepeater_St, TP-LOG-TPL-REQ-214377/A-SID-AA-</w:t>
            </w:r>
            <w:proofErr w:type="spellStart"/>
            <w:r>
              <w:rPr>
                <w:sz w:val="16"/>
                <w:szCs w:val="16"/>
              </w:rPr>
              <w:t>ProjMdePhoneRepeater_St</w:t>
            </w:r>
            <w:proofErr w:type="spellEnd"/>
            <w:r>
              <w:rPr>
                <w:sz w:val="16"/>
                <w:szCs w:val="16"/>
              </w:rPr>
              <w:t xml:space="preserve"> for Projection Mode Infotainment Repeater.</w:t>
            </w:r>
          </w:p>
        </w:tc>
      </w:tr>
      <w:tr w:rsidR="0042307E" w14:paraId="4C3D257A" w14:textId="77777777" w:rsidTr="0042307E">
        <w:trPr>
          <w:trHeight w:val="237"/>
          <w:jc w:val="center"/>
        </w:trPr>
        <w:tc>
          <w:tcPr>
            <w:tcW w:w="1801" w:type="dxa"/>
            <w:tcBorders>
              <w:left w:val="single" w:sz="6" w:space="0" w:color="auto"/>
              <w:bottom w:val="single" w:sz="6" w:space="0" w:color="auto"/>
              <w:right w:val="single" w:sz="6" w:space="0" w:color="auto"/>
            </w:tcBorders>
          </w:tcPr>
          <w:p w14:paraId="13D3FD3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tcPr>
          <w:p w14:paraId="46A4D21C" w14:textId="77777777" w:rsidR="0042307E" w:rsidRDefault="0042307E" w:rsidP="0042307E">
            <w:pPr>
              <w:rPr>
                <w:sz w:val="16"/>
                <w:szCs w:val="16"/>
              </w:rPr>
            </w:pPr>
            <w:r>
              <w:rPr>
                <w:sz w:val="16"/>
                <w:szCs w:val="16"/>
              </w:rPr>
              <w:t>TP-LOG-TPL-REQ-023169/C-SID-76-LBP1_ItemInfo_Rsp (</w:t>
            </w:r>
            <w:proofErr w:type="spellStart"/>
            <w:r>
              <w:rPr>
                <w:sz w:val="16"/>
                <w:szCs w:val="16"/>
              </w:rPr>
              <w:t>TcSE</w:t>
            </w:r>
            <w:proofErr w:type="spellEnd"/>
            <w:r>
              <w:rPr>
                <w:sz w:val="16"/>
                <w:szCs w:val="16"/>
              </w:rPr>
              <w:t xml:space="preserve"> ROIN-159709-6)</w:t>
            </w:r>
          </w:p>
        </w:tc>
        <w:tc>
          <w:tcPr>
            <w:tcW w:w="4958" w:type="dxa"/>
            <w:tcBorders>
              <w:top w:val="single" w:sz="6" w:space="0" w:color="auto"/>
              <w:left w:val="single" w:sz="6" w:space="0" w:color="auto"/>
              <w:bottom w:val="single" w:sz="6" w:space="0" w:color="auto"/>
              <w:right w:val="single" w:sz="6" w:space="0" w:color="auto"/>
            </w:tcBorders>
          </w:tcPr>
          <w:p w14:paraId="3C1D5470" w14:textId="77777777" w:rsidR="0042307E" w:rsidRDefault="0042307E" w:rsidP="0042307E">
            <w:pPr>
              <w:rPr>
                <w:sz w:val="16"/>
                <w:szCs w:val="16"/>
              </w:rPr>
            </w:pPr>
            <w:r>
              <w:rPr>
                <w:sz w:val="16"/>
                <w:szCs w:val="16"/>
              </w:rPr>
              <w:t>sber15: Updated wording of utilization value 0x01 Radio_Service1 to state that this is also valid for DAB and SDARS</w:t>
            </w:r>
          </w:p>
        </w:tc>
      </w:tr>
      <w:tr w:rsidR="0042307E" w14:paraId="5B6E1B4B"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60D39C86"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3128AD67"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00911167"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58554CBF" w14:textId="77777777" w:rsidR="0042307E" w:rsidRDefault="0042307E" w:rsidP="0042307E">
            <w:pPr>
              <w:rPr>
                <w:rFonts w:cs="Arial"/>
                <w:sz w:val="16"/>
              </w:rPr>
            </w:pPr>
          </w:p>
        </w:tc>
      </w:tr>
      <w:tr w:rsidR="0042307E" w:rsidRPr="004D5A5B" w14:paraId="557E0CF6"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2A1A04BC" w14:textId="77777777" w:rsidR="0042307E" w:rsidRPr="004D5A5B" w:rsidRDefault="0042307E" w:rsidP="0042307E">
            <w:pPr>
              <w:rPr>
                <w:rFonts w:cs="Arial"/>
                <w:b/>
                <w:sz w:val="16"/>
                <w:lang w:val="fr-FR"/>
              </w:rPr>
            </w:pPr>
            <w:r>
              <w:rPr>
                <w:rFonts w:cs="Arial"/>
                <w:b/>
                <w:sz w:val="16"/>
              </w:rPr>
              <w:t>November 7, 2016</w:t>
            </w:r>
          </w:p>
        </w:tc>
        <w:tc>
          <w:tcPr>
            <w:tcW w:w="1020" w:type="dxa"/>
            <w:tcBorders>
              <w:top w:val="single" w:sz="6" w:space="0" w:color="auto"/>
              <w:left w:val="single" w:sz="6" w:space="0" w:color="auto"/>
              <w:bottom w:val="single" w:sz="6" w:space="0" w:color="auto"/>
              <w:right w:val="single" w:sz="6" w:space="0" w:color="auto"/>
            </w:tcBorders>
          </w:tcPr>
          <w:p w14:paraId="433456C5" w14:textId="77777777" w:rsidR="0042307E" w:rsidRPr="004D5A5B" w:rsidRDefault="0042307E" w:rsidP="0042307E">
            <w:pPr>
              <w:jc w:val="center"/>
              <w:rPr>
                <w:rFonts w:cs="Arial"/>
                <w:b/>
                <w:sz w:val="16"/>
                <w:lang w:val="fr-FR"/>
              </w:rPr>
            </w:pPr>
            <w:r>
              <w:rPr>
                <w:rFonts w:cs="Arial"/>
                <w:b/>
                <w:sz w:val="16"/>
                <w:lang w:val="fr-FR"/>
              </w:rPr>
              <w:t>1.10</w:t>
            </w:r>
          </w:p>
        </w:tc>
        <w:tc>
          <w:tcPr>
            <w:tcW w:w="8159" w:type="dxa"/>
            <w:gridSpan w:val="2"/>
            <w:tcBorders>
              <w:top w:val="single" w:sz="6" w:space="0" w:color="auto"/>
              <w:left w:val="single" w:sz="6" w:space="0" w:color="auto"/>
              <w:bottom w:val="single" w:sz="6" w:space="0" w:color="auto"/>
              <w:right w:val="single" w:sz="6" w:space="0" w:color="auto"/>
            </w:tcBorders>
          </w:tcPr>
          <w:p w14:paraId="49F19F6E" w14:textId="77777777" w:rsidR="0042307E" w:rsidRPr="004D5A5B" w:rsidRDefault="0042307E" w:rsidP="0042307E">
            <w:pPr>
              <w:rPr>
                <w:rFonts w:cs="Arial"/>
                <w:b/>
                <w:sz w:val="16"/>
              </w:rPr>
            </w:pPr>
          </w:p>
        </w:tc>
      </w:tr>
      <w:tr w:rsidR="0042307E" w14:paraId="491C1CC3" w14:textId="77777777" w:rsidTr="0042307E">
        <w:trPr>
          <w:trHeight w:val="237"/>
          <w:jc w:val="center"/>
        </w:trPr>
        <w:tc>
          <w:tcPr>
            <w:tcW w:w="1801" w:type="dxa"/>
            <w:tcBorders>
              <w:top w:val="single" w:sz="6" w:space="0" w:color="auto"/>
              <w:left w:val="single" w:sz="6" w:space="0" w:color="auto"/>
              <w:right w:val="single" w:sz="6" w:space="0" w:color="auto"/>
            </w:tcBorders>
          </w:tcPr>
          <w:p w14:paraId="5FC4169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0A3041C" w14:textId="77777777" w:rsidR="0042307E" w:rsidRPr="00A651B8" w:rsidRDefault="0042307E" w:rsidP="0042307E">
            <w:pPr>
              <w:rPr>
                <w:rFonts w:cs="Arial"/>
                <w:sz w:val="16"/>
                <w:szCs w:val="16"/>
              </w:rPr>
            </w:pPr>
            <w:r w:rsidRPr="00A651B8">
              <w:rPr>
                <w:rFonts w:cs="Arial"/>
                <w:sz w:val="16"/>
                <w:szCs w:val="16"/>
              </w:rPr>
              <w:t>TP-PHY-TPP-REQ-023125/E-</w:t>
            </w:r>
            <w:proofErr w:type="spellStart"/>
            <w:r w:rsidRPr="00A651B8">
              <w:rPr>
                <w:rFonts w:cs="Arial"/>
                <w:sz w:val="16"/>
                <w:szCs w:val="16"/>
              </w:rPr>
              <w:t>MediaPlayerServer</w:t>
            </w:r>
            <w:proofErr w:type="spellEnd"/>
            <w:r w:rsidRPr="00A651B8">
              <w:rPr>
                <w:rFonts w:cs="Arial"/>
                <w:sz w:val="16"/>
                <w:szCs w:val="16"/>
              </w:rPr>
              <w:t xml:space="preserve"> - </w:t>
            </w:r>
            <w:proofErr w:type="spellStart"/>
            <w:r w:rsidRPr="00A651B8">
              <w:rPr>
                <w:rFonts w:cs="Arial"/>
                <w:sz w:val="16"/>
                <w:szCs w:val="16"/>
              </w:rPr>
              <w:t>MediaPlayerClient</w:t>
            </w:r>
            <w:proofErr w:type="spellEnd"/>
            <w:r w:rsidRPr="00A651B8">
              <w:rPr>
                <w:rFonts w:cs="Arial"/>
                <w:sz w:val="16"/>
                <w:szCs w:val="16"/>
              </w:rPr>
              <w:t xml:space="preserve"> (</w:t>
            </w:r>
            <w:proofErr w:type="spellStart"/>
            <w:r w:rsidRPr="00A651B8">
              <w:rPr>
                <w:rFonts w:cs="Arial"/>
                <w:sz w:val="16"/>
                <w:szCs w:val="16"/>
              </w:rPr>
              <w:t>TcSE</w:t>
            </w:r>
            <w:proofErr w:type="spellEnd"/>
            <w:r w:rsidRPr="00A651B8">
              <w:rPr>
                <w:rFonts w:cs="Arial"/>
                <w:sz w:val="16"/>
                <w:szCs w:val="16"/>
              </w:rPr>
              <w:t xml:space="preserve"> ROIN-160781-2)</w:t>
            </w:r>
          </w:p>
        </w:tc>
        <w:tc>
          <w:tcPr>
            <w:tcW w:w="4958" w:type="dxa"/>
            <w:tcBorders>
              <w:top w:val="single" w:sz="6" w:space="0" w:color="auto"/>
              <w:left w:val="single" w:sz="6" w:space="0" w:color="auto"/>
              <w:bottom w:val="single" w:sz="6" w:space="0" w:color="auto"/>
              <w:right w:val="single" w:sz="6" w:space="0" w:color="auto"/>
            </w:tcBorders>
            <w:vAlign w:val="center"/>
          </w:tcPr>
          <w:p w14:paraId="08E15F92" w14:textId="77777777" w:rsidR="0042307E" w:rsidRPr="00A651B8" w:rsidRDefault="0042307E" w:rsidP="0042307E">
            <w:pPr>
              <w:rPr>
                <w:sz w:val="16"/>
                <w:szCs w:val="16"/>
              </w:rPr>
            </w:pPr>
            <w:r w:rsidRPr="00A651B8">
              <w:rPr>
                <w:sz w:val="16"/>
                <w:szCs w:val="16"/>
              </w:rPr>
              <w:t>mwarsit1 - Adding B3-MediaInformation2_St signal.</w:t>
            </w:r>
          </w:p>
        </w:tc>
      </w:tr>
      <w:tr w:rsidR="0042307E" w14:paraId="0353637A" w14:textId="77777777" w:rsidTr="0042307E">
        <w:trPr>
          <w:trHeight w:val="237"/>
          <w:jc w:val="center"/>
        </w:trPr>
        <w:tc>
          <w:tcPr>
            <w:tcW w:w="1801" w:type="dxa"/>
            <w:tcBorders>
              <w:left w:val="single" w:sz="6" w:space="0" w:color="auto"/>
              <w:right w:val="single" w:sz="6" w:space="0" w:color="auto"/>
            </w:tcBorders>
          </w:tcPr>
          <w:p w14:paraId="5688371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2B5A7F9" w14:textId="77777777" w:rsidR="0042307E" w:rsidRPr="00A651B8" w:rsidRDefault="0042307E" w:rsidP="0042307E">
            <w:pPr>
              <w:rPr>
                <w:rFonts w:cs="Arial"/>
                <w:sz w:val="16"/>
                <w:szCs w:val="16"/>
              </w:rPr>
            </w:pPr>
            <w:r w:rsidRPr="00A651B8">
              <w:rPr>
                <w:rFonts w:cs="Arial"/>
                <w:sz w:val="16"/>
                <w:szCs w:val="16"/>
              </w:rPr>
              <w:t>TP-PHY-TPP-REQ-023126/E-PHONE - MC (</w:t>
            </w:r>
            <w:proofErr w:type="spellStart"/>
            <w:r w:rsidRPr="00A651B8">
              <w:rPr>
                <w:rFonts w:cs="Arial"/>
                <w:sz w:val="16"/>
                <w:szCs w:val="16"/>
              </w:rPr>
              <w:t>TcSE</w:t>
            </w:r>
            <w:proofErr w:type="spellEnd"/>
            <w:r w:rsidRPr="00A651B8">
              <w:rPr>
                <w:rFonts w:cs="Arial"/>
                <w:sz w:val="16"/>
                <w:szCs w:val="16"/>
              </w:rPr>
              <w:t xml:space="preserve"> ROIN-160782-3)</w:t>
            </w:r>
          </w:p>
        </w:tc>
        <w:tc>
          <w:tcPr>
            <w:tcW w:w="4958" w:type="dxa"/>
            <w:tcBorders>
              <w:top w:val="single" w:sz="6" w:space="0" w:color="auto"/>
              <w:left w:val="single" w:sz="6" w:space="0" w:color="auto"/>
              <w:bottom w:val="single" w:sz="6" w:space="0" w:color="auto"/>
              <w:right w:val="single" w:sz="6" w:space="0" w:color="auto"/>
            </w:tcBorders>
            <w:vAlign w:val="center"/>
          </w:tcPr>
          <w:p w14:paraId="4DF9CDA7" w14:textId="77777777" w:rsidR="0042307E" w:rsidRPr="00A651B8" w:rsidRDefault="0042307E" w:rsidP="0042307E">
            <w:pPr>
              <w:rPr>
                <w:sz w:val="16"/>
                <w:szCs w:val="16"/>
              </w:rPr>
            </w:pPr>
            <w:r w:rsidRPr="00A651B8">
              <w:rPr>
                <w:sz w:val="16"/>
                <w:szCs w:val="16"/>
              </w:rPr>
              <w:t>Sberg15 - Added signal BTCallerIdentification2_St to the channel description</w:t>
            </w:r>
          </w:p>
        </w:tc>
      </w:tr>
      <w:tr w:rsidR="0042307E" w14:paraId="76A60C33" w14:textId="77777777" w:rsidTr="0042307E">
        <w:trPr>
          <w:trHeight w:val="237"/>
          <w:jc w:val="center"/>
        </w:trPr>
        <w:tc>
          <w:tcPr>
            <w:tcW w:w="1801" w:type="dxa"/>
            <w:tcBorders>
              <w:left w:val="single" w:sz="6" w:space="0" w:color="auto"/>
              <w:right w:val="single" w:sz="6" w:space="0" w:color="auto"/>
            </w:tcBorders>
          </w:tcPr>
          <w:p w14:paraId="311BF0B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7EDD168" w14:textId="77777777" w:rsidR="0042307E" w:rsidRPr="00A651B8" w:rsidRDefault="0042307E" w:rsidP="0042307E">
            <w:pPr>
              <w:rPr>
                <w:rFonts w:cs="Arial"/>
                <w:sz w:val="16"/>
                <w:szCs w:val="16"/>
              </w:rPr>
            </w:pPr>
            <w:r w:rsidRPr="00A651B8">
              <w:rPr>
                <w:rFonts w:cs="Arial"/>
                <w:sz w:val="16"/>
                <w:szCs w:val="16"/>
              </w:rPr>
              <w:t>TP-PHY-TPP-REQ-092286/C-</w:t>
            </w:r>
            <w:proofErr w:type="spellStart"/>
            <w:r w:rsidRPr="00A651B8">
              <w:rPr>
                <w:rFonts w:cs="Arial"/>
                <w:sz w:val="16"/>
                <w:szCs w:val="16"/>
              </w:rPr>
              <w:t>MediaPlayerServer</w:t>
            </w:r>
            <w:proofErr w:type="spellEnd"/>
            <w:r w:rsidRPr="00A651B8">
              <w:rPr>
                <w:rFonts w:cs="Arial"/>
                <w:sz w:val="16"/>
                <w:szCs w:val="16"/>
              </w:rPr>
              <w:t xml:space="preserve"> - MediaPlayerClient2</w:t>
            </w:r>
          </w:p>
        </w:tc>
        <w:tc>
          <w:tcPr>
            <w:tcW w:w="4958" w:type="dxa"/>
            <w:tcBorders>
              <w:top w:val="single" w:sz="6" w:space="0" w:color="auto"/>
              <w:left w:val="single" w:sz="6" w:space="0" w:color="auto"/>
              <w:bottom w:val="single" w:sz="6" w:space="0" w:color="auto"/>
              <w:right w:val="single" w:sz="6" w:space="0" w:color="auto"/>
            </w:tcBorders>
            <w:vAlign w:val="center"/>
          </w:tcPr>
          <w:p w14:paraId="19874D1D" w14:textId="77777777" w:rsidR="0042307E" w:rsidRPr="00A651B8" w:rsidRDefault="0042307E" w:rsidP="0042307E">
            <w:pPr>
              <w:rPr>
                <w:sz w:val="16"/>
                <w:szCs w:val="16"/>
              </w:rPr>
            </w:pPr>
            <w:r w:rsidRPr="00A651B8">
              <w:rPr>
                <w:sz w:val="16"/>
                <w:szCs w:val="16"/>
              </w:rPr>
              <w:t>mwarsit1 - Adding B3-MediaInformation2_St signal.</w:t>
            </w:r>
          </w:p>
        </w:tc>
      </w:tr>
      <w:tr w:rsidR="0042307E" w14:paraId="0CA0325B" w14:textId="77777777" w:rsidTr="0042307E">
        <w:trPr>
          <w:trHeight w:val="237"/>
          <w:jc w:val="center"/>
        </w:trPr>
        <w:tc>
          <w:tcPr>
            <w:tcW w:w="1801" w:type="dxa"/>
            <w:tcBorders>
              <w:left w:val="single" w:sz="6" w:space="0" w:color="auto"/>
              <w:right w:val="single" w:sz="6" w:space="0" w:color="auto"/>
            </w:tcBorders>
          </w:tcPr>
          <w:p w14:paraId="5B2F095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68668E2" w14:textId="77777777" w:rsidR="0042307E" w:rsidRPr="00A651B8" w:rsidRDefault="0042307E" w:rsidP="0042307E">
            <w:pPr>
              <w:rPr>
                <w:rFonts w:cs="Arial"/>
                <w:sz w:val="16"/>
                <w:szCs w:val="16"/>
              </w:rPr>
            </w:pPr>
            <w:r w:rsidRPr="00A651B8">
              <w:rPr>
                <w:rFonts w:cs="Arial"/>
                <w:sz w:val="16"/>
                <w:szCs w:val="16"/>
              </w:rPr>
              <w:t>TP-PHY-TPP-REQ-092288/C-PHONE - RDISP2</w:t>
            </w:r>
          </w:p>
        </w:tc>
        <w:tc>
          <w:tcPr>
            <w:tcW w:w="4958" w:type="dxa"/>
            <w:tcBorders>
              <w:top w:val="single" w:sz="6" w:space="0" w:color="auto"/>
              <w:left w:val="single" w:sz="6" w:space="0" w:color="auto"/>
              <w:bottom w:val="single" w:sz="6" w:space="0" w:color="auto"/>
              <w:right w:val="single" w:sz="6" w:space="0" w:color="auto"/>
            </w:tcBorders>
            <w:vAlign w:val="center"/>
          </w:tcPr>
          <w:p w14:paraId="5D727FDD" w14:textId="77777777" w:rsidR="0042307E" w:rsidRPr="00A651B8" w:rsidRDefault="0042307E" w:rsidP="0042307E">
            <w:pPr>
              <w:rPr>
                <w:sz w:val="16"/>
                <w:szCs w:val="16"/>
              </w:rPr>
            </w:pPr>
            <w:r w:rsidRPr="00A651B8">
              <w:rPr>
                <w:sz w:val="16"/>
                <w:szCs w:val="16"/>
              </w:rPr>
              <w:t>Sberg15 - Added signal BTCallerIdentification2_St to the channel description</w:t>
            </w:r>
          </w:p>
        </w:tc>
      </w:tr>
      <w:tr w:rsidR="0042307E" w14:paraId="54BC0015" w14:textId="77777777" w:rsidTr="0042307E">
        <w:trPr>
          <w:trHeight w:val="237"/>
          <w:jc w:val="center"/>
        </w:trPr>
        <w:tc>
          <w:tcPr>
            <w:tcW w:w="1801" w:type="dxa"/>
            <w:tcBorders>
              <w:left w:val="single" w:sz="6" w:space="0" w:color="auto"/>
              <w:right w:val="single" w:sz="6" w:space="0" w:color="auto"/>
            </w:tcBorders>
          </w:tcPr>
          <w:p w14:paraId="78B8843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9B4B31A" w14:textId="77777777" w:rsidR="0042307E" w:rsidRPr="00A651B8" w:rsidRDefault="0042307E" w:rsidP="0042307E">
            <w:pPr>
              <w:rPr>
                <w:rFonts w:cs="Arial"/>
                <w:sz w:val="16"/>
                <w:szCs w:val="16"/>
              </w:rPr>
            </w:pPr>
            <w:r w:rsidRPr="00A651B8">
              <w:rPr>
                <w:rFonts w:cs="Arial"/>
                <w:sz w:val="16"/>
                <w:szCs w:val="16"/>
              </w:rPr>
              <w:t>TP-PHY-TPP-REQ-092294/C-</w:t>
            </w:r>
            <w:proofErr w:type="spellStart"/>
            <w:r w:rsidRPr="00A651B8">
              <w:rPr>
                <w:rFonts w:cs="Arial"/>
                <w:sz w:val="16"/>
                <w:szCs w:val="16"/>
              </w:rPr>
              <w:t>MediaPlayerServer</w:t>
            </w:r>
            <w:proofErr w:type="spellEnd"/>
            <w:r w:rsidRPr="00A651B8">
              <w:rPr>
                <w:rFonts w:cs="Arial"/>
                <w:sz w:val="16"/>
                <w:szCs w:val="16"/>
              </w:rPr>
              <w:t xml:space="preserve"> - MediaPlayerClient3</w:t>
            </w:r>
          </w:p>
        </w:tc>
        <w:tc>
          <w:tcPr>
            <w:tcW w:w="4958" w:type="dxa"/>
            <w:tcBorders>
              <w:top w:val="single" w:sz="6" w:space="0" w:color="auto"/>
              <w:left w:val="single" w:sz="6" w:space="0" w:color="auto"/>
              <w:bottom w:val="single" w:sz="6" w:space="0" w:color="auto"/>
              <w:right w:val="single" w:sz="6" w:space="0" w:color="auto"/>
            </w:tcBorders>
            <w:vAlign w:val="center"/>
          </w:tcPr>
          <w:p w14:paraId="0447E229" w14:textId="77777777" w:rsidR="0042307E" w:rsidRPr="00A651B8" w:rsidRDefault="0042307E" w:rsidP="0042307E">
            <w:pPr>
              <w:rPr>
                <w:sz w:val="16"/>
                <w:szCs w:val="16"/>
              </w:rPr>
            </w:pPr>
            <w:r w:rsidRPr="00A651B8">
              <w:rPr>
                <w:sz w:val="16"/>
                <w:szCs w:val="16"/>
              </w:rPr>
              <w:t>mwarsit1 - Adding B3-MediaInformation2_St signal.</w:t>
            </w:r>
          </w:p>
        </w:tc>
      </w:tr>
      <w:tr w:rsidR="0042307E" w14:paraId="0CA35BC9" w14:textId="77777777" w:rsidTr="0042307E">
        <w:trPr>
          <w:trHeight w:val="237"/>
          <w:jc w:val="center"/>
        </w:trPr>
        <w:tc>
          <w:tcPr>
            <w:tcW w:w="1801" w:type="dxa"/>
            <w:tcBorders>
              <w:left w:val="single" w:sz="6" w:space="0" w:color="auto"/>
              <w:right w:val="single" w:sz="6" w:space="0" w:color="auto"/>
            </w:tcBorders>
          </w:tcPr>
          <w:p w14:paraId="4B5C008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38CAE75" w14:textId="77777777" w:rsidR="0042307E" w:rsidRPr="00A651B8" w:rsidRDefault="0042307E" w:rsidP="0042307E">
            <w:pPr>
              <w:rPr>
                <w:rFonts w:cs="Arial"/>
                <w:sz w:val="16"/>
                <w:szCs w:val="16"/>
              </w:rPr>
            </w:pPr>
            <w:r w:rsidRPr="00A651B8">
              <w:rPr>
                <w:rFonts w:cs="Arial"/>
                <w:sz w:val="16"/>
                <w:szCs w:val="16"/>
              </w:rPr>
              <w:t>STR-070475/I-Signal Descriptions (</w:t>
            </w:r>
            <w:proofErr w:type="spellStart"/>
            <w:r w:rsidRPr="00A651B8">
              <w:rPr>
                <w:rFonts w:cs="Arial"/>
                <w:sz w:val="16"/>
                <w:szCs w:val="16"/>
              </w:rPr>
              <w:t>TcSE</w:t>
            </w:r>
            <w:proofErr w:type="spellEnd"/>
            <w:r w:rsidRPr="00A651B8">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tcPr>
          <w:p w14:paraId="670D848F" w14:textId="77777777" w:rsidR="0042307E" w:rsidRPr="00A651B8" w:rsidRDefault="0042307E" w:rsidP="0042307E">
            <w:pPr>
              <w:rPr>
                <w:sz w:val="16"/>
                <w:szCs w:val="16"/>
              </w:rPr>
            </w:pPr>
            <w:r w:rsidRPr="00A651B8">
              <w:rPr>
                <w:sz w:val="16"/>
                <w:szCs w:val="16"/>
              </w:rPr>
              <w:t>rpaquet2 - Added signal ID's AC and AD.</w:t>
            </w:r>
            <w:r w:rsidRPr="00A651B8">
              <w:rPr>
                <w:sz w:val="16"/>
                <w:szCs w:val="16"/>
              </w:rPr>
              <w:br/>
              <w:t>mwarsit1 - Added signal IDs B3.</w:t>
            </w:r>
            <w:r w:rsidRPr="00A651B8">
              <w:rPr>
                <w:sz w:val="16"/>
                <w:szCs w:val="16"/>
              </w:rPr>
              <w:br/>
              <w:t>sberg15 - Added signal ID 0xB2.</w:t>
            </w:r>
          </w:p>
        </w:tc>
      </w:tr>
      <w:tr w:rsidR="0042307E" w14:paraId="7B2D9F2B" w14:textId="77777777" w:rsidTr="0042307E">
        <w:trPr>
          <w:trHeight w:val="237"/>
          <w:jc w:val="center"/>
        </w:trPr>
        <w:tc>
          <w:tcPr>
            <w:tcW w:w="1801" w:type="dxa"/>
            <w:tcBorders>
              <w:left w:val="single" w:sz="6" w:space="0" w:color="auto"/>
              <w:right w:val="single" w:sz="6" w:space="0" w:color="auto"/>
            </w:tcBorders>
          </w:tcPr>
          <w:p w14:paraId="7204EED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24B3FCA" w14:textId="77777777" w:rsidR="0042307E" w:rsidRPr="00A651B8" w:rsidRDefault="0042307E" w:rsidP="0042307E">
            <w:pPr>
              <w:rPr>
                <w:rFonts w:cs="Arial"/>
                <w:sz w:val="16"/>
                <w:szCs w:val="16"/>
              </w:rPr>
            </w:pPr>
            <w:r w:rsidRPr="00A651B8">
              <w:rPr>
                <w:rFonts w:cs="Arial"/>
                <w:sz w:val="16"/>
                <w:szCs w:val="16"/>
              </w:rPr>
              <w:t>TP-LOG-TPL-REQ-207066/C-SID-9C-CCOISynchronizationSession_Rq</w:t>
            </w:r>
          </w:p>
        </w:tc>
        <w:tc>
          <w:tcPr>
            <w:tcW w:w="4958" w:type="dxa"/>
            <w:tcBorders>
              <w:top w:val="single" w:sz="6" w:space="0" w:color="auto"/>
              <w:left w:val="single" w:sz="6" w:space="0" w:color="auto"/>
              <w:bottom w:val="single" w:sz="6" w:space="0" w:color="auto"/>
              <w:right w:val="single" w:sz="6" w:space="0" w:color="auto"/>
            </w:tcBorders>
            <w:vAlign w:val="center"/>
          </w:tcPr>
          <w:p w14:paraId="5BDAFD20" w14:textId="77777777" w:rsidR="0042307E" w:rsidRPr="00A651B8" w:rsidRDefault="0042307E" w:rsidP="0042307E">
            <w:pPr>
              <w:rPr>
                <w:sz w:val="16"/>
                <w:szCs w:val="16"/>
              </w:rPr>
            </w:pPr>
            <w:r w:rsidRPr="00A651B8">
              <w:rPr>
                <w:sz w:val="16"/>
                <w:szCs w:val="16"/>
              </w:rPr>
              <w:t>ABARTHE3: Corrected ranges for day of month (up to 31), hours, and minutes (up to 59) in both timestamps</w:t>
            </w:r>
          </w:p>
        </w:tc>
      </w:tr>
      <w:tr w:rsidR="0042307E" w14:paraId="6B998406" w14:textId="77777777" w:rsidTr="0042307E">
        <w:trPr>
          <w:trHeight w:val="237"/>
          <w:jc w:val="center"/>
        </w:trPr>
        <w:tc>
          <w:tcPr>
            <w:tcW w:w="1801" w:type="dxa"/>
            <w:tcBorders>
              <w:left w:val="single" w:sz="6" w:space="0" w:color="auto"/>
              <w:right w:val="single" w:sz="6" w:space="0" w:color="auto"/>
            </w:tcBorders>
          </w:tcPr>
          <w:p w14:paraId="2040401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BE68100" w14:textId="77777777" w:rsidR="0042307E" w:rsidRPr="00A651B8" w:rsidRDefault="0042307E" w:rsidP="0042307E">
            <w:pPr>
              <w:rPr>
                <w:rFonts w:cs="Arial"/>
                <w:sz w:val="16"/>
                <w:szCs w:val="16"/>
              </w:rPr>
            </w:pPr>
            <w:r w:rsidRPr="00A651B8">
              <w:rPr>
                <w:rFonts w:cs="Arial"/>
                <w:sz w:val="16"/>
                <w:szCs w:val="16"/>
              </w:rPr>
              <w:t>TP-LOG-TPL-REQ-207067/C-SID-9D-CCOISynchronizationSettings_Rsp</w:t>
            </w:r>
          </w:p>
        </w:tc>
        <w:tc>
          <w:tcPr>
            <w:tcW w:w="4958" w:type="dxa"/>
            <w:tcBorders>
              <w:top w:val="single" w:sz="6" w:space="0" w:color="auto"/>
              <w:left w:val="single" w:sz="6" w:space="0" w:color="auto"/>
              <w:bottom w:val="single" w:sz="6" w:space="0" w:color="auto"/>
              <w:right w:val="single" w:sz="6" w:space="0" w:color="auto"/>
            </w:tcBorders>
            <w:vAlign w:val="center"/>
          </w:tcPr>
          <w:p w14:paraId="34EFB903" w14:textId="77777777" w:rsidR="0042307E" w:rsidRPr="00A651B8" w:rsidRDefault="0042307E" w:rsidP="0042307E">
            <w:pPr>
              <w:rPr>
                <w:sz w:val="16"/>
                <w:szCs w:val="16"/>
              </w:rPr>
            </w:pPr>
            <w:r w:rsidRPr="00A651B8">
              <w:rPr>
                <w:sz w:val="16"/>
                <w:szCs w:val="16"/>
              </w:rPr>
              <w:t>ABARTHE3: Corrected ranges for day of month (up to 31), hours, and minutes (up to 59) in both timestamps</w:t>
            </w:r>
          </w:p>
        </w:tc>
      </w:tr>
      <w:tr w:rsidR="0042307E" w14:paraId="56D565FC" w14:textId="77777777" w:rsidTr="0042307E">
        <w:trPr>
          <w:trHeight w:val="237"/>
          <w:jc w:val="center"/>
        </w:trPr>
        <w:tc>
          <w:tcPr>
            <w:tcW w:w="1801" w:type="dxa"/>
            <w:tcBorders>
              <w:left w:val="single" w:sz="6" w:space="0" w:color="auto"/>
              <w:right w:val="single" w:sz="6" w:space="0" w:color="auto"/>
            </w:tcBorders>
          </w:tcPr>
          <w:p w14:paraId="7B6AD58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C8DDBD4" w14:textId="77777777" w:rsidR="0042307E" w:rsidRPr="00A651B8" w:rsidRDefault="0042307E" w:rsidP="0042307E">
            <w:pPr>
              <w:rPr>
                <w:rFonts w:cs="Arial"/>
                <w:sz w:val="16"/>
                <w:szCs w:val="16"/>
              </w:rPr>
            </w:pPr>
            <w:r w:rsidRPr="00A651B8">
              <w:rPr>
                <w:rFonts w:cs="Arial"/>
                <w:sz w:val="16"/>
                <w:szCs w:val="16"/>
              </w:rPr>
              <w:t>TP-LOG-TPL-REQ-207069/C-SID-9F-CCOISynchronizationSummaryReport</w:t>
            </w:r>
          </w:p>
        </w:tc>
        <w:tc>
          <w:tcPr>
            <w:tcW w:w="4958" w:type="dxa"/>
            <w:tcBorders>
              <w:top w:val="single" w:sz="6" w:space="0" w:color="auto"/>
              <w:left w:val="single" w:sz="6" w:space="0" w:color="auto"/>
              <w:bottom w:val="single" w:sz="6" w:space="0" w:color="auto"/>
              <w:right w:val="single" w:sz="6" w:space="0" w:color="auto"/>
            </w:tcBorders>
            <w:vAlign w:val="center"/>
          </w:tcPr>
          <w:p w14:paraId="79373ABD" w14:textId="77777777" w:rsidR="0042307E" w:rsidRPr="00A651B8" w:rsidRDefault="0042307E" w:rsidP="0042307E">
            <w:pPr>
              <w:rPr>
                <w:sz w:val="16"/>
                <w:szCs w:val="16"/>
              </w:rPr>
            </w:pPr>
            <w:r w:rsidRPr="00A651B8">
              <w:rPr>
                <w:sz w:val="16"/>
                <w:szCs w:val="16"/>
              </w:rPr>
              <w:t>ABARTHE3: Corrected ranges for day of month (up to 31), hours, and minutes (up to 59) in both timestamps</w:t>
            </w:r>
          </w:p>
        </w:tc>
      </w:tr>
      <w:tr w:rsidR="0042307E" w14:paraId="0C45D111" w14:textId="77777777" w:rsidTr="0042307E">
        <w:trPr>
          <w:trHeight w:val="237"/>
          <w:jc w:val="center"/>
        </w:trPr>
        <w:tc>
          <w:tcPr>
            <w:tcW w:w="1801" w:type="dxa"/>
            <w:tcBorders>
              <w:left w:val="single" w:sz="6" w:space="0" w:color="auto"/>
              <w:right w:val="single" w:sz="6" w:space="0" w:color="auto"/>
            </w:tcBorders>
          </w:tcPr>
          <w:p w14:paraId="53B6622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6E0DB7F" w14:textId="77777777" w:rsidR="0042307E" w:rsidRPr="00A651B8" w:rsidRDefault="0042307E" w:rsidP="0042307E">
            <w:pPr>
              <w:rPr>
                <w:rFonts w:cs="Arial"/>
                <w:sz w:val="16"/>
                <w:szCs w:val="16"/>
              </w:rPr>
            </w:pPr>
            <w:r w:rsidRPr="00A651B8">
              <w:rPr>
                <w:rFonts w:cs="Arial"/>
                <w:sz w:val="16"/>
                <w:szCs w:val="16"/>
              </w:rPr>
              <w:t>TP-LOG-TPL-REQ-207070/C-SID-A0-CCOISettingsUpdate_Rq</w:t>
            </w:r>
          </w:p>
        </w:tc>
        <w:tc>
          <w:tcPr>
            <w:tcW w:w="4958" w:type="dxa"/>
            <w:tcBorders>
              <w:top w:val="single" w:sz="6" w:space="0" w:color="auto"/>
              <w:left w:val="single" w:sz="6" w:space="0" w:color="auto"/>
              <w:bottom w:val="single" w:sz="6" w:space="0" w:color="auto"/>
              <w:right w:val="single" w:sz="6" w:space="0" w:color="auto"/>
            </w:tcBorders>
            <w:vAlign w:val="center"/>
          </w:tcPr>
          <w:p w14:paraId="4B5162BD" w14:textId="77777777" w:rsidR="0042307E" w:rsidRPr="00A651B8" w:rsidRDefault="0042307E" w:rsidP="0042307E">
            <w:pPr>
              <w:rPr>
                <w:sz w:val="16"/>
                <w:szCs w:val="16"/>
              </w:rPr>
            </w:pPr>
            <w:r w:rsidRPr="00A651B8">
              <w:rPr>
                <w:sz w:val="16"/>
                <w:szCs w:val="16"/>
              </w:rPr>
              <w:t>ABARTHE3: Corrected ranges for day of month (up to 31), hours, and minutes (up to 59) in both timestamps</w:t>
            </w:r>
          </w:p>
        </w:tc>
      </w:tr>
      <w:tr w:rsidR="0042307E" w14:paraId="6EC53BF7" w14:textId="77777777" w:rsidTr="0042307E">
        <w:trPr>
          <w:trHeight w:val="237"/>
          <w:jc w:val="center"/>
        </w:trPr>
        <w:tc>
          <w:tcPr>
            <w:tcW w:w="1801" w:type="dxa"/>
            <w:tcBorders>
              <w:left w:val="single" w:sz="6" w:space="0" w:color="auto"/>
              <w:right w:val="single" w:sz="6" w:space="0" w:color="auto"/>
            </w:tcBorders>
          </w:tcPr>
          <w:p w14:paraId="6D723BE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27239F5" w14:textId="77777777" w:rsidR="0042307E" w:rsidRPr="00A651B8" w:rsidRDefault="0042307E" w:rsidP="0042307E">
            <w:pPr>
              <w:rPr>
                <w:rFonts w:cs="Arial"/>
                <w:sz w:val="16"/>
                <w:szCs w:val="16"/>
              </w:rPr>
            </w:pPr>
            <w:r w:rsidRPr="00A651B8">
              <w:rPr>
                <w:rFonts w:cs="Arial"/>
                <w:sz w:val="16"/>
                <w:szCs w:val="16"/>
              </w:rPr>
              <w:t>TP-LOG-TPL-REQ-214375/B-SID-A8-ProjMdeNavigationRepeater_St</w:t>
            </w:r>
          </w:p>
        </w:tc>
        <w:tc>
          <w:tcPr>
            <w:tcW w:w="4958" w:type="dxa"/>
            <w:tcBorders>
              <w:top w:val="single" w:sz="6" w:space="0" w:color="auto"/>
              <w:left w:val="single" w:sz="6" w:space="0" w:color="auto"/>
              <w:bottom w:val="single" w:sz="6" w:space="0" w:color="auto"/>
              <w:right w:val="single" w:sz="6" w:space="0" w:color="auto"/>
            </w:tcBorders>
            <w:vAlign w:val="center"/>
          </w:tcPr>
          <w:p w14:paraId="032648D8" w14:textId="77777777" w:rsidR="0042307E" w:rsidRPr="00A651B8" w:rsidRDefault="0042307E" w:rsidP="0042307E">
            <w:pPr>
              <w:rPr>
                <w:sz w:val="16"/>
                <w:szCs w:val="16"/>
              </w:rPr>
            </w:pPr>
            <w:r w:rsidRPr="00A651B8">
              <w:rPr>
                <w:sz w:val="16"/>
                <w:szCs w:val="16"/>
              </w:rPr>
              <w:t>mwarsit1 - Added new signals StreetName2_St, CurrentStreetName2_St and UpcomingStreetName2_St.</w:t>
            </w:r>
          </w:p>
        </w:tc>
      </w:tr>
      <w:tr w:rsidR="0042307E" w14:paraId="4250AEAA" w14:textId="77777777" w:rsidTr="0042307E">
        <w:trPr>
          <w:trHeight w:val="237"/>
          <w:jc w:val="center"/>
        </w:trPr>
        <w:tc>
          <w:tcPr>
            <w:tcW w:w="1801" w:type="dxa"/>
            <w:tcBorders>
              <w:left w:val="single" w:sz="6" w:space="0" w:color="auto"/>
              <w:right w:val="single" w:sz="6" w:space="0" w:color="auto"/>
            </w:tcBorders>
          </w:tcPr>
          <w:p w14:paraId="1F9A671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171F7F0" w14:textId="77777777" w:rsidR="0042307E" w:rsidRPr="00A651B8" w:rsidRDefault="0042307E" w:rsidP="0042307E">
            <w:pPr>
              <w:rPr>
                <w:rFonts w:cs="Arial"/>
                <w:sz w:val="16"/>
                <w:szCs w:val="16"/>
              </w:rPr>
            </w:pPr>
            <w:r w:rsidRPr="00A651B8">
              <w:rPr>
                <w:rFonts w:cs="Arial"/>
                <w:sz w:val="16"/>
                <w:szCs w:val="16"/>
              </w:rPr>
              <w:t>TP-LOG-TPL-REQ-214376/B-SID-A9-ProjMdeMediaPlayerRepeater_St</w:t>
            </w:r>
          </w:p>
        </w:tc>
        <w:tc>
          <w:tcPr>
            <w:tcW w:w="4958" w:type="dxa"/>
            <w:tcBorders>
              <w:top w:val="single" w:sz="6" w:space="0" w:color="auto"/>
              <w:left w:val="single" w:sz="6" w:space="0" w:color="auto"/>
              <w:bottom w:val="single" w:sz="6" w:space="0" w:color="auto"/>
              <w:right w:val="single" w:sz="6" w:space="0" w:color="auto"/>
            </w:tcBorders>
            <w:vAlign w:val="center"/>
          </w:tcPr>
          <w:p w14:paraId="0C415B1A" w14:textId="77777777" w:rsidR="0042307E" w:rsidRPr="00A651B8" w:rsidRDefault="0042307E" w:rsidP="0042307E">
            <w:pPr>
              <w:rPr>
                <w:sz w:val="16"/>
                <w:szCs w:val="16"/>
              </w:rPr>
            </w:pPr>
            <w:r w:rsidRPr="00A651B8">
              <w:rPr>
                <w:sz w:val="16"/>
                <w:szCs w:val="16"/>
              </w:rPr>
              <w:t>mwarsit1 - Added new signal MediaInformation2_St.</w:t>
            </w:r>
          </w:p>
        </w:tc>
      </w:tr>
      <w:tr w:rsidR="0042307E" w14:paraId="22E7F3C3" w14:textId="77777777" w:rsidTr="0042307E">
        <w:trPr>
          <w:trHeight w:val="237"/>
          <w:jc w:val="center"/>
        </w:trPr>
        <w:tc>
          <w:tcPr>
            <w:tcW w:w="1801" w:type="dxa"/>
            <w:tcBorders>
              <w:left w:val="single" w:sz="6" w:space="0" w:color="auto"/>
              <w:right w:val="single" w:sz="6" w:space="0" w:color="auto"/>
            </w:tcBorders>
          </w:tcPr>
          <w:p w14:paraId="2C499A4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EB01772" w14:textId="77777777" w:rsidR="0042307E" w:rsidRPr="00A651B8" w:rsidRDefault="0042307E" w:rsidP="0042307E">
            <w:pPr>
              <w:rPr>
                <w:rFonts w:cs="Arial"/>
                <w:sz w:val="16"/>
                <w:szCs w:val="16"/>
              </w:rPr>
            </w:pPr>
            <w:r w:rsidRPr="00A651B8">
              <w:rPr>
                <w:rFonts w:cs="Arial"/>
                <w:sz w:val="16"/>
                <w:szCs w:val="16"/>
              </w:rPr>
              <w:t>TP-LOG-TPL-REQ-214377/B-SID-AA-</w:t>
            </w:r>
            <w:proofErr w:type="spellStart"/>
            <w:r w:rsidRPr="00A651B8">
              <w:rPr>
                <w:rFonts w:cs="Arial"/>
                <w:sz w:val="16"/>
                <w:szCs w:val="16"/>
              </w:rPr>
              <w:t>ProjMdePhoneRepeater_St</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648023BD" w14:textId="77777777" w:rsidR="0042307E" w:rsidRPr="00A651B8" w:rsidRDefault="0042307E" w:rsidP="0042307E">
            <w:pPr>
              <w:rPr>
                <w:sz w:val="16"/>
                <w:szCs w:val="16"/>
              </w:rPr>
            </w:pPr>
            <w:r w:rsidRPr="00A651B8">
              <w:rPr>
                <w:sz w:val="16"/>
                <w:szCs w:val="16"/>
              </w:rPr>
              <w:t>mwarsit1 - Added new signal BTCallerIdentification2_St.</w:t>
            </w:r>
          </w:p>
        </w:tc>
      </w:tr>
      <w:tr w:rsidR="0042307E" w14:paraId="3A841945" w14:textId="77777777" w:rsidTr="0042307E">
        <w:trPr>
          <w:trHeight w:val="237"/>
          <w:jc w:val="center"/>
        </w:trPr>
        <w:tc>
          <w:tcPr>
            <w:tcW w:w="1801" w:type="dxa"/>
            <w:tcBorders>
              <w:left w:val="single" w:sz="6" w:space="0" w:color="auto"/>
              <w:bottom w:val="single" w:sz="6" w:space="0" w:color="auto"/>
              <w:right w:val="single" w:sz="6" w:space="0" w:color="auto"/>
            </w:tcBorders>
          </w:tcPr>
          <w:p w14:paraId="377F3B1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70B6EA6" w14:textId="77777777" w:rsidR="0042307E" w:rsidRPr="00A651B8" w:rsidRDefault="0042307E" w:rsidP="0042307E">
            <w:pPr>
              <w:rPr>
                <w:rFonts w:cs="Arial"/>
                <w:sz w:val="16"/>
                <w:szCs w:val="16"/>
              </w:rPr>
            </w:pPr>
            <w:r w:rsidRPr="00A651B8">
              <w:rPr>
                <w:rFonts w:cs="Arial"/>
                <w:sz w:val="16"/>
                <w:szCs w:val="16"/>
              </w:rPr>
              <w:t>TP-LOG-TPL-REQ-239745/A-SID-B3-MediaInformation2_St</w:t>
            </w:r>
          </w:p>
        </w:tc>
        <w:tc>
          <w:tcPr>
            <w:tcW w:w="4958" w:type="dxa"/>
            <w:tcBorders>
              <w:top w:val="single" w:sz="6" w:space="0" w:color="auto"/>
              <w:left w:val="single" w:sz="6" w:space="0" w:color="auto"/>
              <w:bottom w:val="single" w:sz="6" w:space="0" w:color="auto"/>
              <w:right w:val="single" w:sz="6" w:space="0" w:color="auto"/>
            </w:tcBorders>
            <w:vAlign w:val="center"/>
          </w:tcPr>
          <w:p w14:paraId="7CA0A919" w14:textId="77777777" w:rsidR="0042307E" w:rsidRPr="00A651B8" w:rsidRDefault="0042307E" w:rsidP="0042307E">
            <w:pPr>
              <w:rPr>
                <w:sz w:val="16"/>
                <w:szCs w:val="16"/>
              </w:rPr>
            </w:pPr>
            <w:r w:rsidRPr="00A651B8">
              <w:rPr>
                <w:sz w:val="16"/>
                <w:szCs w:val="16"/>
              </w:rPr>
              <w:t xml:space="preserve">mwarsit1 - New requirement to overcome 19 character limitation of existing </w:t>
            </w:r>
            <w:proofErr w:type="spellStart"/>
            <w:r w:rsidRPr="00A651B8">
              <w:rPr>
                <w:sz w:val="16"/>
                <w:szCs w:val="16"/>
              </w:rPr>
              <w:t>MediaInformation_St</w:t>
            </w:r>
            <w:proofErr w:type="spellEnd"/>
            <w:r w:rsidRPr="00A651B8">
              <w:rPr>
                <w:sz w:val="16"/>
                <w:szCs w:val="16"/>
              </w:rPr>
              <w:t xml:space="preserve"> signal.</w:t>
            </w:r>
          </w:p>
        </w:tc>
      </w:tr>
      <w:tr w:rsidR="0042307E" w14:paraId="10C99120"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78CA4933"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03672144"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2673EB5F"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481961CB" w14:textId="77777777" w:rsidR="0042307E" w:rsidRDefault="0042307E" w:rsidP="0042307E">
            <w:pPr>
              <w:rPr>
                <w:rFonts w:cs="Arial"/>
                <w:sz w:val="16"/>
              </w:rPr>
            </w:pPr>
          </w:p>
        </w:tc>
      </w:tr>
      <w:tr w:rsidR="0042307E" w:rsidRPr="004D5A5B" w14:paraId="1C057ABF"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1FD12D14" w14:textId="77777777" w:rsidR="0042307E" w:rsidRPr="004D5A5B" w:rsidRDefault="0042307E" w:rsidP="0042307E">
            <w:pPr>
              <w:rPr>
                <w:rFonts w:cs="Arial"/>
                <w:b/>
                <w:sz w:val="16"/>
                <w:lang w:val="fr-FR"/>
              </w:rPr>
            </w:pPr>
            <w:r>
              <w:rPr>
                <w:rFonts w:cs="Arial"/>
                <w:b/>
                <w:sz w:val="16"/>
              </w:rPr>
              <w:t>December 22, 2016</w:t>
            </w:r>
          </w:p>
        </w:tc>
        <w:tc>
          <w:tcPr>
            <w:tcW w:w="1020" w:type="dxa"/>
            <w:tcBorders>
              <w:top w:val="single" w:sz="6" w:space="0" w:color="auto"/>
              <w:left w:val="single" w:sz="6" w:space="0" w:color="auto"/>
              <w:bottom w:val="single" w:sz="6" w:space="0" w:color="auto"/>
              <w:right w:val="single" w:sz="6" w:space="0" w:color="auto"/>
            </w:tcBorders>
          </w:tcPr>
          <w:p w14:paraId="36BB1170" w14:textId="77777777" w:rsidR="0042307E" w:rsidRPr="004D5A5B" w:rsidRDefault="0042307E" w:rsidP="0042307E">
            <w:pPr>
              <w:jc w:val="center"/>
              <w:rPr>
                <w:rFonts w:cs="Arial"/>
                <w:b/>
                <w:sz w:val="16"/>
                <w:lang w:val="fr-FR"/>
              </w:rPr>
            </w:pPr>
            <w:r>
              <w:rPr>
                <w:rFonts w:cs="Arial"/>
                <w:b/>
                <w:sz w:val="16"/>
                <w:lang w:val="fr-FR"/>
              </w:rPr>
              <w:t>1.11</w:t>
            </w:r>
          </w:p>
        </w:tc>
        <w:tc>
          <w:tcPr>
            <w:tcW w:w="8159" w:type="dxa"/>
            <w:gridSpan w:val="2"/>
            <w:tcBorders>
              <w:top w:val="single" w:sz="6" w:space="0" w:color="auto"/>
              <w:left w:val="single" w:sz="6" w:space="0" w:color="auto"/>
              <w:bottom w:val="single" w:sz="6" w:space="0" w:color="auto"/>
              <w:right w:val="single" w:sz="6" w:space="0" w:color="auto"/>
            </w:tcBorders>
          </w:tcPr>
          <w:p w14:paraId="4198BFDE" w14:textId="77777777" w:rsidR="0042307E" w:rsidRPr="004D5A5B" w:rsidRDefault="0042307E" w:rsidP="0042307E">
            <w:pPr>
              <w:rPr>
                <w:rFonts w:cs="Arial"/>
                <w:b/>
                <w:sz w:val="16"/>
              </w:rPr>
            </w:pPr>
          </w:p>
        </w:tc>
      </w:tr>
      <w:tr w:rsidR="0042307E" w:rsidRPr="00A651B8" w14:paraId="0980998B" w14:textId="77777777" w:rsidTr="0042307E">
        <w:trPr>
          <w:trHeight w:val="237"/>
          <w:jc w:val="center"/>
        </w:trPr>
        <w:tc>
          <w:tcPr>
            <w:tcW w:w="1801" w:type="dxa"/>
            <w:tcBorders>
              <w:top w:val="single" w:sz="6" w:space="0" w:color="auto"/>
              <w:left w:val="single" w:sz="6" w:space="0" w:color="auto"/>
              <w:right w:val="single" w:sz="6" w:space="0" w:color="auto"/>
            </w:tcBorders>
          </w:tcPr>
          <w:p w14:paraId="1942B5B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F4246DC" w14:textId="77777777" w:rsidR="0042307E" w:rsidRPr="003367E0" w:rsidRDefault="0042307E" w:rsidP="0042307E">
            <w:pPr>
              <w:rPr>
                <w:rFonts w:cs="Arial"/>
                <w:sz w:val="16"/>
                <w:szCs w:val="16"/>
              </w:rPr>
            </w:pPr>
            <w:r w:rsidRPr="003367E0">
              <w:rPr>
                <w:rFonts w:cs="Arial"/>
                <w:sz w:val="16"/>
                <w:szCs w:val="16"/>
              </w:rPr>
              <w:t>TP-PHY-TPP-REQ-092294/D-</w:t>
            </w:r>
            <w:proofErr w:type="spellStart"/>
            <w:r w:rsidRPr="003367E0">
              <w:rPr>
                <w:rFonts w:cs="Arial"/>
                <w:sz w:val="16"/>
                <w:szCs w:val="16"/>
              </w:rPr>
              <w:t>MediaPlayerServer</w:t>
            </w:r>
            <w:proofErr w:type="spellEnd"/>
            <w:r w:rsidRPr="003367E0">
              <w:rPr>
                <w:rFonts w:cs="Arial"/>
                <w:sz w:val="16"/>
                <w:szCs w:val="16"/>
              </w:rPr>
              <w:t xml:space="preserve"> - MediaPlayerClient3</w:t>
            </w:r>
          </w:p>
        </w:tc>
        <w:tc>
          <w:tcPr>
            <w:tcW w:w="4958" w:type="dxa"/>
            <w:tcBorders>
              <w:top w:val="single" w:sz="6" w:space="0" w:color="auto"/>
              <w:left w:val="single" w:sz="6" w:space="0" w:color="auto"/>
              <w:bottom w:val="single" w:sz="6" w:space="0" w:color="auto"/>
              <w:right w:val="single" w:sz="6" w:space="0" w:color="auto"/>
            </w:tcBorders>
            <w:vAlign w:val="center"/>
          </w:tcPr>
          <w:p w14:paraId="1CA538CC" w14:textId="77777777" w:rsidR="0042307E" w:rsidRPr="003367E0" w:rsidRDefault="0042307E" w:rsidP="0042307E">
            <w:pPr>
              <w:rPr>
                <w:sz w:val="16"/>
                <w:szCs w:val="16"/>
              </w:rPr>
            </w:pPr>
            <w:r w:rsidRPr="003367E0">
              <w:rPr>
                <w:sz w:val="16"/>
                <w:szCs w:val="16"/>
              </w:rPr>
              <w:t>rpaquet2 - Added 0x76 LBP Response to support source selection from the RACM.</w:t>
            </w:r>
          </w:p>
        </w:tc>
      </w:tr>
      <w:tr w:rsidR="0042307E" w:rsidRPr="00A651B8" w14:paraId="498EE262" w14:textId="77777777" w:rsidTr="0042307E">
        <w:trPr>
          <w:trHeight w:val="237"/>
          <w:jc w:val="center"/>
        </w:trPr>
        <w:tc>
          <w:tcPr>
            <w:tcW w:w="1801" w:type="dxa"/>
            <w:tcBorders>
              <w:left w:val="single" w:sz="6" w:space="0" w:color="auto"/>
              <w:bottom w:val="single" w:sz="6" w:space="0" w:color="auto"/>
              <w:right w:val="single" w:sz="6" w:space="0" w:color="auto"/>
            </w:tcBorders>
          </w:tcPr>
          <w:p w14:paraId="258F1C2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E37AF8C" w14:textId="77777777" w:rsidR="0042307E" w:rsidRPr="003367E0" w:rsidRDefault="0042307E" w:rsidP="0042307E">
            <w:pPr>
              <w:rPr>
                <w:rFonts w:cs="Arial"/>
                <w:sz w:val="16"/>
                <w:szCs w:val="16"/>
              </w:rPr>
            </w:pPr>
            <w:r w:rsidRPr="003367E0">
              <w:rPr>
                <w:rFonts w:cs="Arial"/>
                <w:sz w:val="16"/>
                <w:szCs w:val="16"/>
              </w:rPr>
              <w:t>TP-LOG-TPL-REQ-023171/B-SID-0D-Initiate_BTCall_Rq (</w:t>
            </w:r>
            <w:proofErr w:type="spellStart"/>
            <w:r w:rsidRPr="003367E0">
              <w:rPr>
                <w:rFonts w:cs="Arial"/>
                <w:sz w:val="16"/>
                <w:szCs w:val="16"/>
              </w:rPr>
              <w:t>TcSE</w:t>
            </w:r>
            <w:proofErr w:type="spellEnd"/>
            <w:r w:rsidRPr="003367E0">
              <w:rPr>
                <w:rFonts w:cs="Arial"/>
                <w:sz w:val="16"/>
                <w:szCs w:val="16"/>
              </w:rPr>
              <w:t xml:space="preserve"> ROIN-138053-3)</w:t>
            </w:r>
          </w:p>
        </w:tc>
        <w:tc>
          <w:tcPr>
            <w:tcW w:w="4958" w:type="dxa"/>
            <w:tcBorders>
              <w:top w:val="single" w:sz="6" w:space="0" w:color="auto"/>
              <w:left w:val="single" w:sz="6" w:space="0" w:color="auto"/>
              <w:bottom w:val="single" w:sz="6" w:space="0" w:color="auto"/>
              <w:right w:val="single" w:sz="6" w:space="0" w:color="auto"/>
            </w:tcBorders>
            <w:vAlign w:val="center"/>
          </w:tcPr>
          <w:p w14:paraId="39569495" w14:textId="77777777" w:rsidR="0042307E" w:rsidRPr="003367E0" w:rsidRDefault="0042307E" w:rsidP="0042307E">
            <w:pPr>
              <w:rPr>
                <w:sz w:val="16"/>
                <w:szCs w:val="16"/>
              </w:rPr>
            </w:pPr>
            <w:r w:rsidRPr="003367E0">
              <w:rPr>
                <w:sz w:val="16"/>
                <w:szCs w:val="16"/>
              </w:rPr>
              <w:t>sberg15: Removed comment "(Only if Parameter1 = Telephony Call)" from parameter "</w:t>
            </w:r>
            <w:proofErr w:type="spellStart"/>
            <w:r w:rsidRPr="003367E0">
              <w:rPr>
                <w:sz w:val="16"/>
                <w:szCs w:val="16"/>
              </w:rPr>
              <w:t>TelephoneNumber</w:t>
            </w:r>
            <w:proofErr w:type="spellEnd"/>
            <w:r w:rsidRPr="003367E0">
              <w:rPr>
                <w:sz w:val="16"/>
                <w:szCs w:val="16"/>
              </w:rPr>
              <w:t>";</w:t>
            </w:r>
          </w:p>
        </w:tc>
      </w:tr>
      <w:tr w:rsidR="0042307E" w14:paraId="0BDDBB10"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098FA3AB"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66869755"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54688B44"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49B3A56A" w14:textId="77777777" w:rsidR="0042307E" w:rsidRDefault="0042307E" w:rsidP="0042307E">
            <w:pPr>
              <w:rPr>
                <w:rFonts w:cs="Arial"/>
                <w:sz w:val="16"/>
              </w:rPr>
            </w:pPr>
          </w:p>
        </w:tc>
      </w:tr>
      <w:tr w:rsidR="0042307E" w:rsidRPr="004D5A5B" w14:paraId="6DA797E2"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545E0956" w14:textId="77777777" w:rsidR="0042307E" w:rsidRPr="004D5A5B" w:rsidRDefault="0042307E" w:rsidP="0042307E">
            <w:pPr>
              <w:rPr>
                <w:rFonts w:cs="Arial"/>
                <w:b/>
                <w:sz w:val="16"/>
                <w:lang w:val="fr-FR"/>
              </w:rPr>
            </w:pPr>
            <w:r>
              <w:rPr>
                <w:rFonts w:cs="Arial"/>
                <w:b/>
                <w:sz w:val="16"/>
              </w:rPr>
              <w:t>February 7, 2017</w:t>
            </w:r>
          </w:p>
        </w:tc>
        <w:tc>
          <w:tcPr>
            <w:tcW w:w="1020" w:type="dxa"/>
            <w:tcBorders>
              <w:top w:val="single" w:sz="6" w:space="0" w:color="auto"/>
              <w:left w:val="single" w:sz="6" w:space="0" w:color="auto"/>
              <w:bottom w:val="single" w:sz="6" w:space="0" w:color="auto"/>
              <w:right w:val="single" w:sz="6" w:space="0" w:color="auto"/>
            </w:tcBorders>
          </w:tcPr>
          <w:p w14:paraId="36990EBF" w14:textId="77777777" w:rsidR="0042307E" w:rsidRPr="004D5A5B" w:rsidRDefault="0042307E" w:rsidP="0042307E">
            <w:pPr>
              <w:jc w:val="center"/>
              <w:rPr>
                <w:rFonts w:cs="Arial"/>
                <w:b/>
                <w:sz w:val="16"/>
                <w:lang w:val="fr-FR"/>
              </w:rPr>
            </w:pPr>
            <w:r>
              <w:rPr>
                <w:rFonts w:cs="Arial"/>
                <w:b/>
                <w:sz w:val="16"/>
                <w:lang w:val="fr-FR"/>
              </w:rPr>
              <w:t>1.12</w:t>
            </w:r>
          </w:p>
        </w:tc>
        <w:tc>
          <w:tcPr>
            <w:tcW w:w="8159" w:type="dxa"/>
            <w:gridSpan w:val="2"/>
            <w:tcBorders>
              <w:top w:val="single" w:sz="6" w:space="0" w:color="auto"/>
              <w:left w:val="single" w:sz="6" w:space="0" w:color="auto"/>
              <w:bottom w:val="single" w:sz="6" w:space="0" w:color="auto"/>
              <w:right w:val="single" w:sz="6" w:space="0" w:color="auto"/>
            </w:tcBorders>
          </w:tcPr>
          <w:p w14:paraId="28D77B72" w14:textId="77777777" w:rsidR="0042307E" w:rsidRPr="004D5A5B" w:rsidRDefault="0042307E" w:rsidP="0042307E">
            <w:pPr>
              <w:rPr>
                <w:rFonts w:cs="Arial"/>
                <w:b/>
                <w:sz w:val="16"/>
              </w:rPr>
            </w:pPr>
          </w:p>
        </w:tc>
      </w:tr>
      <w:tr w:rsidR="0042307E" w:rsidRPr="00A651B8" w14:paraId="5257904A" w14:textId="77777777" w:rsidTr="0042307E">
        <w:trPr>
          <w:trHeight w:val="237"/>
          <w:jc w:val="center"/>
        </w:trPr>
        <w:tc>
          <w:tcPr>
            <w:tcW w:w="1801" w:type="dxa"/>
            <w:tcBorders>
              <w:top w:val="single" w:sz="6" w:space="0" w:color="auto"/>
              <w:left w:val="single" w:sz="6" w:space="0" w:color="auto"/>
              <w:right w:val="single" w:sz="6" w:space="0" w:color="auto"/>
            </w:tcBorders>
          </w:tcPr>
          <w:p w14:paraId="517AA04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863A247" w14:textId="77777777" w:rsidR="0042307E" w:rsidRPr="004D0458" w:rsidRDefault="0042307E" w:rsidP="0042307E">
            <w:pPr>
              <w:rPr>
                <w:rFonts w:cs="Arial"/>
                <w:sz w:val="16"/>
                <w:szCs w:val="16"/>
              </w:rPr>
            </w:pPr>
            <w:r w:rsidRPr="004D0458">
              <w:rPr>
                <w:rFonts w:cs="Arial"/>
                <w:sz w:val="16"/>
                <w:szCs w:val="16"/>
              </w:rPr>
              <w:t>TP-FRD-REQ-023115/D-Transport Protocol (</w:t>
            </w:r>
            <w:proofErr w:type="spellStart"/>
            <w:r w:rsidRPr="004D0458">
              <w:rPr>
                <w:rFonts w:cs="Arial"/>
                <w:sz w:val="16"/>
                <w:szCs w:val="16"/>
              </w:rPr>
              <w:t>TcSE</w:t>
            </w:r>
            <w:proofErr w:type="spellEnd"/>
            <w:r w:rsidRPr="004D0458">
              <w:rPr>
                <w:rFonts w:cs="Arial"/>
                <w:sz w:val="16"/>
                <w:szCs w:val="16"/>
              </w:rPr>
              <w:t xml:space="preserve"> ROIN-295336-2)</w:t>
            </w:r>
          </w:p>
        </w:tc>
        <w:tc>
          <w:tcPr>
            <w:tcW w:w="4958" w:type="dxa"/>
            <w:tcBorders>
              <w:top w:val="single" w:sz="6" w:space="0" w:color="auto"/>
              <w:left w:val="single" w:sz="6" w:space="0" w:color="auto"/>
              <w:bottom w:val="single" w:sz="6" w:space="0" w:color="auto"/>
              <w:right w:val="single" w:sz="6" w:space="0" w:color="auto"/>
            </w:tcBorders>
            <w:vAlign w:val="center"/>
          </w:tcPr>
          <w:p w14:paraId="51555981" w14:textId="77777777" w:rsidR="0042307E" w:rsidRPr="004D0458" w:rsidRDefault="0042307E" w:rsidP="0042307E">
            <w:pPr>
              <w:rPr>
                <w:sz w:val="16"/>
                <w:szCs w:val="16"/>
              </w:rPr>
            </w:pPr>
            <w:r w:rsidRPr="004D0458">
              <w:rPr>
                <w:sz w:val="16"/>
                <w:szCs w:val="16"/>
              </w:rPr>
              <w:t xml:space="preserve">sberg15: Added signal ID 0xB5 </w:t>
            </w:r>
            <w:proofErr w:type="spellStart"/>
            <w:r w:rsidRPr="004D0458">
              <w:rPr>
                <w:sz w:val="16"/>
                <w:szCs w:val="16"/>
              </w:rPr>
              <w:t>BTPhoneName_Rsp</w:t>
            </w:r>
            <w:proofErr w:type="spellEnd"/>
          </w:p>
        </w:tc>
      </w:tr>
      <w:tr w:rsidR="0042307E" w:rsidRPr="00A651B8" w14:paraId="19D196A5" w14:textId="77777777" w:rsidTr="0042307E">
        <w:trPr>
          <w:trHeight w:val="237"/>
          <w:jc w:val="center"/>
        </w:trPr>
        <w:tc>
          <w:tcPr>
            <w:tcW w:w="1801" w:type="dxa"/>
            <w:tcBorders>
              <w:left w:val="single" w:sz="6" w:space="0" w:color="auto"/>
              <w:right w:val="single" w:sz="6" w:space="0" w:color="auto"/>
            </w:tcBorders>
          </w:tcPr>
          <w:p w14:paraId="04474C5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E4856D5" w14:textId="77777777" w:rsidR="0042307E" w:rsidRPr="004D0458" w:rsidRDefault="0042307E" w:rsidP="0042307E">
            <w:pPr>
              <w:rPr>
                <w:rFonts w:cs="Arial"/>
                <w:sz w:val="16"/>
                <w:szCs w:val="16"/>
              </w:rPr>
            </w:pPr>
            <w:r w:rsidRPr="004D0458">
              <w:rPr>
                <w:rFonts w:cs="Arial"/>
                <w:sz w:val="16"/>
                <w:szCs w:val="16"/>
              </w:rPr>
              <w:t>TP-PHY-TPP-REQ-023126/F-PHONE - MC (</w:t>
            </w:r>
            <w:proofErr w:type="spellStart"/>
            <w:r w:rsidRPr="004D0458">
              <w:rPr>
                <w:rFonts w:cs="Arial"/>
                <w:sz w:val="16"/>
                <w:szCs w:val="16"/>
              </w:rPr>
              <w:t>TcSE</w:t>
            </w:r>
            <w:proofErr w:type="spellEnd"/>
            <w:r w:rsidRPr="004D0458">
              <w:rPr>
                <w:rFonts w:cs="Arial"/>
                <w:sz w:val="16"/>
                <w:szCs w:val="16"/>
              </w:rPr>
              <w:t xml:space="preserve"> ROIN-160782-3)</w:t>
            </w:r>
          </w:p>
        </w:tc>
        <w:tc>
          <w:tcPr>
            <w:tcW w:w="4958" w:type="dxa"/>
            <w:tcBorders>
              <w:top w:val="single" w:sz="6" w:space="0" w:color="auto"/>
              <w:left w:val="single" w:sz="6" w:space="0" w:color="auto"/>
              <w:bottom w:val="single" w:sz="6" w:space="0" w:color="auto"/>
              <w:right w:val="single" w:sz="6" w:space="0" w:color="auto"/>
            </w:tcBorders>
            <w:vAlign w:val="center"/>
          </w:tcPr>
          <w:p w14:paraId="7838102D" w14:textId="77777777" w:rsidR="0042307E" w:rsidRPr="004D0458" w:rsidRDefault="0042307E" w:rsidP="0042307E">
            <w:pPr>
              <w:rPr>
                <w:sz w:val="16"/>
                <w:szCs w:val="16"/>
              </w:rPr>
            </w:pPr>
            <w:r w:rsidRPr="004D0458">
              <w:rPr>
                <w:sz w:val="16"/>
                <w:szCs w:val="16"/>
              </w:rPr>
              <w:t xml:space="preserve">sberg15: Added signal ID 0xB5 </w:t>
            </w:r>
            <w:proofErr w:type="spellStart"/>
            <w:r w:rsidRPr="004D0458">
              <w:rPr>
                <w:sz w:val="16"/>
                <w:szCs w:val="16"/>
              </w:rPr>
              <w:t>BTPhoneName_Rsp</w:t>
            </w:r>
            <w:proofErr w:type="spellEnd"/>
          </w:p>
        </w:tc>
      </w:tr>
      <w:tr w:rsidR="0042307E" w:rsidRPr="00A651B8" w14:paraId="240B96F1" w14:textId="77777777" w:rsidTr="0042307E">
        <w:trPr>
          <w:trHeight w:val="237"/>
          <w:jc w:val="center"/>
        </w:trPr>
        <w:tc>
          <w:tcPr>
            <w:tcW w:w="1801" w:type="dxa"/>
            <w:tcBorders>
              <w:left w:val="single" w:sz="6" w:space="0" w:color="auto"/>
              <w:right w:val="single" w:sz="6" w:space="0" w:color="auto"/>
            </w:tcBorders>
          </w:tcPr>
          <w:p w14:paraId="188CFB0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3861EA4" w14:textId="77777777" w:rsidR="0042307E" w:rsidRPr="004D0458" w:rsidRDefault="0042307E" w:rsidP="0042307E">
            <w:pPr>
              <w:rPr>
                <w:rFonts w:cs="Arial"/>
                <w:sz w:val="16"/>
                <w:szCs w:val="16"/>
              </w:rPr>
            </w:pPr>
            <w:r w:rsidRPr="004D0458">
              <w:rPr>
                <w:rFonts w:cs="Arial"/>
                <w:sz w:val="16"/>
                <w:szCs w:val="16"/>
              </w:rPr>
              <w:t>STR-070475/J-Signal Descriptions (</w:t>
            </w:r>
            <w:proofErr w:type="spellStart"/>
            <w:r w:rsidRPr="004D0458">
              <w:rPr>
                <w:rFonts w:cs="Arial"/>
                <w:sz w:val="16"/>
                <w:szCs w:val="16"/>
              </w:rPr>
              <w:t>TcSE</w:t>
            </w:r>
            <w:proofErr w:type="spellEnd"/>
            <w:r w:rsidRPr="004D0458">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tcPr>
          <w:p w14:paraId="7B526C24" w14:textId="77777777" w:rsidR="0042307E" w:rsidRPr="004D0458" w:rsidRDefault="0042307E" w:rsidP="0042307E">
            <w:pPr>
              <w:rPr>
                <w:sz w:val="16"/>
                <w:szCs w:val="16"/>
              </w:rPr>
            </w:pPr>
            <w:r w:rsidRPr="004D0458">
              <w:rPr>
                <w:sz w:val="16"/>
                <w:szCs w:val="16"/>
              </w:rPr>
              <w:t xml:space="preserve">sberg15: Added signal ID 0xB5 </w:t>
            </w:r>
            <w:proofErr w:type="spellStart"/>
            <w:r w:rsidRPr="004D0458">
              <w:rPr>
                <w:sz w:val="16"/>
                <w:szCs w:val="16"/>
              </w:rPr>
              <w:t>BTPhoneName_Rsp</w:t>
            </w:r>
            <w:proofErr w:type="spellEnd"/>
          </w:p>
        </w:tc>
      </w:tr>
      <w:tr w:rsidR="0042307E" w:rsidRPr="00A651B8" w14:paraId="394F29C3" w14:textId="77777777" w:rsidTr="0042307E">
        <w:trPr>
          <w:trHeight w:val="237"/>
          <w:jc w:val="center"/>
        </w:trPr>
        <w:tc>
          <w:tcPr>
            <w:tcW w:w="1801" w:type="dxa"/>
            <w:tcBorders>
              <w:left w:val="single" w:sz="6" w:space="0" w:color="auto"/>
              <w:right w:val="single" w:sz="6" w:space="0" w:color="auto"/>
            </w:tcBorders>
          </w:tcPr>
          <w:p w14:paraId="6BAA6AB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3CE215E" w14:textId="77777777" w:rsidR="0042307E" w:rsidRPr="004D0458" w:rsidRDefault="0042307E" w:rsidP="0042307E">
            <w:pPr>
              <w:rPr>
                <w:rFonts w:cs="Arial"/>
                <w:sz w:val="16"/>
                <w:szCs w:val="16"/>
              </w:rPr>
            </w:pPr>
            <w:r w:rsidRPr="004D0458">
              <w:rPr>
                <w:rFonts w:cs="Arial"/>
                <w:sz w:val="16"/>
                <w:szCs w:val="16"/>
              </w:rPr>
              <w:t>TP-LOG-TPL-REQ-166128/B-SID-94-WifiInfo_Rq</w:t>
            </w:r>
          </w:p>
        </w:tc>
        <w:tc>
          <w:tcPr>
            <w:tcW w:w="4958" w:type="dxa"/>
            <w:tcBorders>
              <w:top w:val="single" w:sz="6" w:space="0" w:color="auto"/>
              <w:left w:val="single" w:sz="6" w:space="0" w:color="auto"/>
              <w:bottom w:val="single" w:sz="6" w:space="0" w:color="auto"/>
              <w:right w:val="single" w:sz="6" w:space="0" w:color="auto"/>
            </w:tcBorders>
            <w:vAlign w:val="center"/>
          </w:tcPr>
          <w:p w14:paraId="15E2CFEB" w14:textId="77777777" w:rsidR="0042307E" w:rsidRPr="004D0458" w:rsidRDefault="0042307E" w:rsidP="0042307E">
            <w:pPr>
              <w:rPr>
                <w:sz w:val="16"/>
                <w:szCs w:val="16"/>
              </w:rPr>
            </w:pPr>
            <w:r w:rsidRPr="004D0458">
              <w:rPr>
                <w:sz w:val="16"/>
                <w:szCs w:val="16"/>
              </w:rPr>
              <w:t>MBORREL4: Corrected byte 5 range</w:t>
            </w:r>
          </w:p>
        </w:tc>
      </w:tr>
      <w:tr w:rsidR="0042307E" w:rsidRPr="00A651B8" w14:paraId="5C73BF87" w14:textId="77777777" w:rsidTr="0042307E">
        <w:trPr>
          <w:trHeight w:val="237"/>
          <w:jc w:val="center"/>
        </w:trPr>
        <w:tc>
          <w:tcPr>
            <w:tcW w:w="1801" w:type="dxa"/>
            <w:tcBorders>
              <w:left w:val="single" w:sz="6" w:space="0" w:color="auto"/>
              <w:bottom w:val="single" w:sz="6" w:space="0" w:color="auto"/>
              <w:right w:val="single" w:sz="6" w:space="0" w:color="auto"/>
            </w:tcBorders>
          </w:tcPr>
          <w:p w14:paraId="2D01EAF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D9EF5DE" w14:textId="77777777" w:rsidR="0042307E" w:rsidRPr="004D0458" w:rsidRDefault="0042307E" w:rsidP="0042307E">
            <w:pPr>
              <w:rPr>
                <w:rFonts w:cs="Arial"/>
                <w:sz w:val="16"/>
                <w:szCs w:val="16"/>
              </w:rPr>
            </w:pPr>
            <w:r w:rsidRPr="004D0458">
              <w:rPr>
                <w:rFonts w:cs="Arial"/>
                <w:sz w:val="16"/>
                <w:szCs w:val="16"/>
              </w:rPr>
              <w:t>TP-LOG-TPL-REQ-166132/D-SID-98-DeviceList_Rsp</w:t>
            </w:r>
          </w:p>
        </w:tc>
        <w:tc>
          <w:tcPr>
            <w:tcW w:w="4958" w:type="dxa"/>
            <w:tcBorders>
              <w:top w:val="single" w:sz="6" w:space="0" w:color="auto"/>
              <w:left w:val="single" w:sz="6" w:space="0" w:color="auto"/>
              <w:bottom w:val="single" w:sz="6" w:space="0" w:color="auto"/>
              <w:right w:val="single" w:sz="6" w:space="0" w:color="auto"/>
            </w:tcBorders>
            <w:vAlign w:val="center"/>
          </w:tcPr>
          <w:p w14:paraId="164B2915" w14:textId="77777777" w:rsidR="0042307E" w:rsidRPr="004D0458" w:rsidRDefault="0042307E" w:rsidP="0042307E">
            <w:pPr>
              <w:rPr>
                <w:sz w:val="16"/>
                <w:szCs w:val="16"/>
              </w:rPr>
            </w:pPr>
            <w:r w:rsidRPr="004D0458">
              <w:rPr>
                <w:sz w:val="16"/>
                <w:szCs w:val="16"/>
              </w:rPr>
              <w:t>MBORREL4: Corrected the byte total for the array starting at byte 7.</w:t>
            </w:r>
          </w:p>
        </w:tc>
      </w:tr>
      <w:tr w:rsidR="0042307E" w14:paraId="65129F18"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5F878106"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6C6D9AFE"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43DFFDFB"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031F5BD5" w14:textId="77777777" w:rsidR="0042307E" w:rsidRDefault="0042307E" w:rsidP="0042307E">
            <w:pPr>
              <w:rPr>
                <w:rFonts w:cs="Arial"/>
                <w:sz w:val="16"/>
              </w:rPr>
            </w:pPr>
          </w:p>
        </w:tc>
      </w:tr>
      <w:tr w:rsidR="0042307E" w:rsidRPr="004D5A5B" w14:paraId="7E129C3B"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166E35B6" w14:textId="77777777" w:rsidR="0042307E" w:rsidRPr="004D5A5B" w:rsidRDefault="0042307E" w:rsidP="0042307E">
            <w:pPr>
              <w:rPr>
                <w:rFonts w:cs="Arial"/>
                <w:b/>
                <w:sz w:val="16"/>
                <w:lang w:val="fr-FR"/>
              </w:rPr>
            </w:pPr>
            <w:r>
              <w:rPr>
                <w:rFonts w:cs="Arial"/>
                <w:b/>
                <w:sz w:val="16"/>
              </w:rPr>
              <w:t>March 9, 2017</w:t>
            </w:r>
          </w:p>
        </w:tc>
        <w:tc>
          <w:tcPr>
            <w:tcW w:w="1020" w:type="dxa"/>
            <w:tcBorders>
              <w:top w:val="single" w:sz="6" w:space="0" w:color="auto"/>
              <w:left w:val="single" w:sz="6" w:space="0" w:color="auto"/>
              <w:bottom w:val="single" w:sz="6" w:space="0" w:color="auto"/>
              <w:right w:val="single" w:sz="6" w:space="0" w:color="auto"/>
            </w:tcBorders>
          </w:tcPr>
          <w:p w14:paraId="1D0F575E" w14:textId="77777777" w:rsidR="0042307E" w:rsidRPr="004D5A5B" w:rsidRDefault="0042307E" w:rsidP="0042307E">
            <w:pPr>
              <w:jc w:val="center"/>
              <w:rPr>
                <w:rFonts w:cs="Arial"/>
                <w:b/>
                <w:sz w:val="16"/>
                <w:lang w:val="fr-FR"/>
              </w:rPr>
            </w:pPr>
            <w:r>
              <w:rPr>
                <w:rFonts w:cs="Arial"/>
                <w:b/>
                <w:sz w:val="16"/>
                <w:lang w:val="fr-FR"/>
              </w:rPr>
              <w:t>1.12.1</w:t>
            </w:r>
          </w:p>
        </w:tc>
        <w:tc>
          <w:tcPr>
            <w:tcW w:w="8159" w:type="dxa"/>
            <w:gridSpan w:val="2"/>
            <w:tcBorders>
              <w:top w:val="single" w:sz="6" w:space="0" w:color="auto"/>
              <w:left w:val="single" w:sz="6" w:space="0" w:color="auto"/>
              <w:bottom w:val="single" w:sz="6" w:space="0" w:color="auto"/>
              <w:right w:val="single" w:sz="6" w:space="0" w:color="auto"/>
            </w:tcBorders>
          </w:tcPr>
          <w:p w14:paraId="7097793A" w14:textId="77777777" w:rsidR="0042307E" w:rsidRPr="004D5A5B" w:rsidRDefault="0042307E" w:rsidP="0042307E">
            <w:pPr>
              <w:rPr>
                <w:rFonts w:cs="Arial"/>
                <w:b/>
                <w:sz w:val="16"/>
              </w:rPr>
            </w:pPr>
          </w:p>
        </w:tc>
      </w:tr>
      <w:tr w:rsidR="0042307E" w:rsidRPr="004D0458" w14:paraId="03963680" w14:textId="77777777" w:rsidTr="0042307E">
        <w:trPr>
          <w:trHeight w:val="237"/>
          <w:jc w:val="center"/>
        </w:trPr>
        <w:tc>
          <w:tcPr>
            <w:tcW w:w="1801" w:type="dxa"/>
            <w:tcBorders>
              <w:top w:val="single" w:sz="6" w:space="0" w:color="auto"/>
              <w:left w:val="single" w:sz="6" w:space="0" w:color="auto"/>
              <w:bottom w:val="single" w:sz="6" w:space="0" w:color="auto"/>
              <w:right w:val="single" w:sz="6" w:space="0" w:color="auto"/>
            </w:tcBorders>
          </w:tcPr>
          <w:p w14:paraId="2B006E8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A9C3A6E" w14:textId="77777777" w:rsidR="0042307E" w:rsidRPr="00405FBD" w:rsidRDefault="0042307E" w:rsidP="0042307E">
            <w:pPr>
              <w:rPr>
                <w:rFonts w:cs="Arial"/>
                <w:sz w:val="16"/>
                <w:szCs w:val="16"/>
              </w:rPr>
            </w:pPr>
            <w:r w:rsidRPr="00405FBD">
              <w:rPr>
                <w:rFonts w:cs="Arial"/>
                <w:sz w:val="16"/>
                <w:szCs w:val="16"/>
              </w:rPr>
              <w:t>TP-LOG-TPL-REQ-166131/F-SID-97-DataUsage_Rsp</w:t>
            </w:r>
          </w:p>
        </w:tc>
        <w:tc>
          <w:tcPr>
            <w:tcW w:w="4958" w:type="dxa"/>
            <w:tcBorders>
              <w:top w:val="single" w:sz="6" w:space="0" w:color="auto"/>
              <w:left w:val="single" w:sz="6" w:space="0" w:color="auto"/>
              <w:bottom w:val="single" w:sz="6" w:space="0" w:color="auto"/>
              <w:right w:val="single" w:sz="6" w:space="0" w:color="auto"/>
            </w:tcBorders>
            <w:vAlign w:val="center"/>
          </w:tcPr>
          <w:p w14:paraId="667A798E" w14:textId="77777777" w:rsidR="0042307E" w:rsidRPr="00405FBD" w:rsidRDefault="0042307E" w:rsidP="0042307E">
            <w:pPr>
              <w:rPr>
                <w:sz w:val="16"/>
                <w:szCs w:val="16"/>
              </w:rPr>
            </w:pPr>
            <w:r w:rsidRPr="00405FBD">
              <w:rPr>
                <w:sz w:val="16"/>
                <w:szCs w:val="16"/>
              </w:rPr>
              <w:t>MBORREL4: Corrected Byte 4, 10, and 12</w:t>
            </w:r>
          </w:p>
        </w:tc>
      </w:tr>
      <w:tr w:rsidR="0042307E" w14:paraId="5DD49FDF" w14:textId="77777777" w:rsidTr="0042307E">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14:paraId="34B56DEB" w14:textId="77777777" w:rsidR="0042307E" w:rsidRDefault="0042307E" w:rsidP="0042307E">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14:paraId="2F46AAA9" w14:textId="77777777" w:rsidR="0042307E" w:rsidRDefault="0042307E" w:rsidP="0042307E">
            <w:pPr>
              <w:rPr>
                <w:rFonts w:cs="Arial"/>
                <w:sz w:val="16"/>
                <w:lang w:val="fr-FR"/>
              </w:rPr>
            </w:pPr>
          </w:p>
        </w:tc>
        <w:tc>
          <w:tcPr>
            <w:tcW w:w="3201" w:type="dxa"/>
            <w:tcBorders>
              <w:top w:val="single" w:sz="6" w:space="0" w:color="auto"/>
              <w:bottom w:val="single" w:sz="6" w:space="0" w:color="auto"/>
            </w:tcBorders>
            <w:shd w:val="thinDiagCross" w:color="auto" w:fill="D9D9D9" w:themeFill="background1" w:themeFillShade="D9"/>
          </w:tcPr>
          <w:p w14:paraId="450DEA83" w14:textId="77777777" w:rsidR="0042307E" w:rsidRDefault="0042307E" w:rsidP="0042307E">
            <w:pPr>
              <w:rPr>
                <w:rFonts w:cs="Arial"/>
                <w:sz w:val="16"/>
              </w:rPr>
            </w:pPr>
          </w:p>
        </w:tc>
        <w:tc>
          <w:tcPr>
            <w:tcW w:w="4958" w:type="dxa"/>
            <w:tcBorders>
              <w:top w:val="single" w:sz="6" w:space="0" w:color="auto"/>
              <w:bottom w:val="single" w:sz="6" w:space="0" w:color="auto"/>
              <w:right w:val="single" w:sz="6" w:space="0" w:color="auto"/>
            </w:tcBorders>
            <w:shd w:val="thinDiagCross" w:color="auto" w:fill="D9D9D9" w:themeFill="background1" w:themeFillShade="D9"/>
          </w:tcPr>
          <w:p w14:paraId="41EA8A9E" w14:textId="77777777" w:rsidR="0042307E" w:rsidRDefault="0042307E" w:rsidP="0042307E">
            <w:pPr>
              <w:rPr>
                <w:rFonts w:cs="Arial"/>
                <w:sz w:val="16"/>
              </w:rPr>
            </w:pPr>
          </w:p>
        </w:tc>
      </w:tr>
      <w:tr w:rsidR="0042307E" w:rsidRPr="004D5A5B" w14:paraId="0CA0DB61"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tcPr>
          <w:p w14:paraId="41060AFF" w14:textId="77777777" w:rsidR="0042307E" w:rsidRPr="004D5A5B" w:rsidRDefault="0042307E" w:rsidP="0042307E">
            <w:pPr>
              <w:rPr>
                <w:rFonts w:cs="Arial"/>
                <w:b/>
                <w:sz w:val="16"/>
                <w:lang w:val="fr-FR"/>
              </w:rPr>
            </w:pPr>
            <w:r>
              <w:rPr>
                <w:rFonts w:cs="Arial"/>
                <w:b/>
                <w:sz w:val="16"/>
              </w:rPr>
              <w:t>June</w:t>
            </w:r>
            <w:r w:rsidRPr="00F24D19">
              <w:rPr>
                <w:rFonts w:cs="Arial"/>
                <w:b/>
                <w:sz w:val="16"/>
              </w:rPr>
              <w:t xml:space="preserve"> </w:t>
            </w:r>
            <w:r>
              <w:rPr>
                <w:rFonts w:cs="Arial"/>
                <w:b/>
                <w:sz w:val="16"/>
              </w:rPr>
              <w:t>30</w:t>
            </w:r>
            <w:r w:rsidRPr="00F24D19">
              <w:rPr>
                <w:rFonts w:cs="Arial"/>
                <w:b/>
                <w:sz w:val="16"/>
              </w:rPr>
              <w:t>, 201</w:t>
            </w:r>
            <w:r>
              <w:rPr>
                <w:rFonts w:cs="Arial"/>
                <w:b/>
                <w:sz w:val="16"/>
              </w:rPr>
              <w:t>7</w:t>
            </w:r>
          </w:p>
        </w:tc>
        <w:tc>
          <w:tcPr>
            <w:tcW w:w="1020" w:type="dxa"/>
            <w:tcBorders>
              <w:top w:val="single" w:sz="6" w:space="0" w:color="auto"/>
              <w:left w:val="single" w:sz="6" w:space="0" w:color="auto"/>
              <w:bottom w:val="single" w:sz="6" w:space="0" w:color="auto"/>
              <w:right w:val="single" w:sz="6" w:space="0" w:color="auto"/>
            </w:tcBorders>
          </w:tcPr>
          <w:p w14:paraId="1FE0C270" w14:textId="77777777" w:rsidR="0042307E" w:rsidRPr="004D5A5B" w:rsidRDefault="0042307E" w:rsidP="0042307E">
            <w:pPr>
              <w:jc w:val="center"/>
              <w:rPr>
                <w:rFonts w:cs="Arial"/>
                <w:b/>
                <w:sz w:val="16"/>
                <w:lang w:val="fr-FR"/>
              </w:rPr>
            </w:pPr>
            <w:r>
              <w:rPr>
                <w:rFonts w:cs="Arial"/>
                <w:b/>
                <w:sz w:val="16"/>
                <w:lang w:val="fr-FR"/>
              </w:rPr>
              <w:t>1.13</w:t>
            </w:r>
          </w:p>
        </w:tc>
        <w:tc>
          <w:tcPr>
            <w:tcW w:w="8159" w:type="dxa"/>
            <w:gridSpan w:val="2"/>
            <w:tcBorders>
              <w:top w:val="single" w:sz="6" w:space="0" w:color="auto"/>
              <w:left w:val="single" w:sz="6" w:space="0" w:color="auto"/>
              <w:bottom w:val="single" w:sz="6" w:space="0" w:color="auto"/>
              <w:right w:val="single" w:sz="6" w:space="0" w:color="auto"/>
            </w:tcBorders>
          </w:tcPr>
          <w:p w14:paraId="0C900873" w14:textId="77777777" w:rsidR="0042307E" w:rsidRPr="004D5A5B" w:rsidRDefault="0042307E" w:rsidP="0042307E">
            <w:pPr>
              <w:rPr>
                <w:rFonts w:cs="Arial"/>
                <w:b/>
                <w:sz w:val="16"/>
              </w:rPr>
            </w:pPr>
          </w:p>
        </w:tc>
      </w:tr>
      <w:tr w:rsidR="0042307E" w:rsidRPr="00C933FF" w14:paraId="336D770F" w14:textId="77777777" w:rsidTr="0042307E">
        <w:trPr>
          <w:trHeight w:val="237"/>
          <w:jc w:val="center"/>
        </w:trPr>
        <w:tc>
          <w:tcPr>
            <w:tcW w:w="1801" w:type="dxa"/>
            <w:tcBorders>
              <w:top w:val="single" w:sz="6" w:space="0" w:color="auto"/>
              <w:left w:val="single" w:sz="6" w:space="0" w:color="auto"/>
              <w:right w:val="single" w:sz="6" w:space="0" w:color="auto"/>
            </w:tcBorders>
          </w:tcPr>
          <w:p w14:paraId="120CC32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EA84BE6" w14:textId="77777777" w:rsidR="0042307E" w:rsidRPr="00CB5602" w:rsidRDefault="0042307E" w:rsidP="0042307E">
            <w:pPr>
              <w:rPr>
                <w:rFonts w:cs="Arial"/>
                <w:sz w:val="16"/>
                <w:szCs w:val="16"/>
              </w:rPr>
            </w:pPr>
            <w:r w:rsidRPr="00CB5602">
              <w:rPr>
                <w:rFonts w:cs="Arial"/>
                <w:sz w:val="16"/>
                <w:szCs w:val="16"/>
              </w:rPr>
              <w:t>STR-070474/D-Signal/Channel Mapping Tables (</w:t>
            </w:r>
            <w:proofErr w:type="spellStart"/>
            <w:r w:rsidRPr="00CB5602">
              <w:rPr>
                <w:rFonts w:cs="Arial"/>
                <w:sz w:val="16"/>
                <w:szCs w:val="16"/>
              </w:rPr>
              <w:t>TcSE</w:t>
            </w:r>
            <w:proofErr w:type="spellEnd"/>
            <w:r w:rsidRPr="00CB5602">
              <w:rPr>
                <w:rFonts w:cs="Arial"/>
                <w:sz w:val="16"/>
                <w:szCs w:val="16"/>
              </w:rPr>
              <w:t xml:space="preserve"> ROIN-295338)</w:t>
            </w:r>
          </w:p>
        </w:tc>
        <w:tc>
          <w:tcPr>
            <w:tcW w:w="4958" w:type="dxa"/>
            <w:tcBorders>
              <w:top w:val="single" w:sz="6" w:space="0" w:color="auto"/>
              <w:left w:val="single" w:sz="6" w:space="0" w:color="auto"/>
              <w:bottom w:val="single" w:sz="6" w:space="0" w:color="auto"/>
              <w:right w:val="single" w:sz="6" w:space="0" w:color="auto"/>
            </w:tcBorders>
            <w:vAlign w:val="center"/>
          </w:tcPr>
          <w:p w14:paraId="69747305" w14:textId="77777777" w:rsidR="0042307E" w:rsidRPr="00CB5602" w:rsidRDefault="0042307E" w:rsidP="0042307E">
            <w:pPr>
              <w:rPr>
                <w:sz w:val="16"/>
                <w:szCs w:val="16"/>
              </w:rPr>
            </w:pPr>
            <w:proofErr w:type="spellStart"/>
            <w:r w:rsidRPr="00CB5602">
              <w:rPr>
                <w:sz w:val="16"/>
                <w:szCs w:val="16"/>
              </w:rPr>
              <w:t>rpaquet</w:t>
            </w:r>
            <w:proofErr w:type="spellEnd"/>
            <w:r w:rsidRPr="00CB5602">
              <w:rPr>
                <w:sz w:val="16"/>
                <w:szCs w:val="16"/>
              </w:rPr>
              <w:t xml:space="preserve"> 2- Added BLEM to APIM and APIM to BLEM channels</w:t>
            </w:r>
          </w:p>
        </w:tc>
      </w:tr>
      <w:tr w:rsidR="0042307E" w:rsidRPr="00C933FF" w14:paraId="055F5B30" w14:textId="77777777" w:rsidTr="0042307E">
        <w:trPr>
          <w:trHeight w:val="237"/>
          <w:jc w:val="center"/>
        </w:trPr>
        <w:tc>
          <w:tcPr>
            <w:tcW w:w="1801" w:type="dxa"/>
            <w:tcBorders>
              <w:left w:val="single" w:sz="6" w:space="0" w:color="auto"/>
              <w:right w:val="single" w:sz="6" w:space="0" w:color="auto"/>
            </w:tcBorders>
          </w:tcPr>
          <w:p w14:paraId="097D580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8A72617" w14:textId="77777777" w:rsidR="0042307E" w:rsidRPr="00CB5602" w:rsidRDefault="0042307E" w:rsidP="0042307E">
            <w:pPr>
              <w:rPr>
                <w:rFonts w:cs="Arial"/>
                <w:sz w:val="16"/>
                <w:szCs w:val="16"/>
              </w:rPr>
            </w:pPr>
            <w:r w:rsidRPr="00CB5602">
              <w:rPr>
                <w:rFonts w:cs="Arial"/>
                <w:sz w:val="16"/>
                <w:szCs w:val="16"/>
              </w:rPr>
              <w:t>TP-PHY-TPP-REQ-023127/B-MC - PHONE (</w:t>
            </w:r>
            <w:proofErr w:type="spellStart"/>
            <w:r w:rsidRPr="00CB5602">
              <w:rPr>
                <w:rFonts w:cs="Arial"/>
                <w:sz w:val="16"/>
                <w:szCs w:val="16"/>
              </w:rPr>
              <w:t>TcSE</w:t>
            </w:r>
            <w:proofErr w:type="spellEnd"/>
            <w:r w:rsidRPr="00CB5602">
              <w:rPr>
                <w:rFonts w:cs="Arial"/>
                <w:sz w:val="16"/>
                <w:szCs w:val="16"/>
              </w:rPr>
              <w:t xml:space="preserve"> ROIN-160783-2)</w:t>
            </w:r>
          </w:p>
        </w:tc>
        <w:tc>
          <w:tcPr>
            <w:tcW w:w="4958" w:type="dxa"/>
            <w:tcBorders>
              <w:top w:val="single" w:sz="6" w:space="0" w:color="auto"/>
              <w:left w:val="single" w:sz="6" w:space="0" w:color="auto"/>
              <w:bottom w:val="single" w:sz="6" w:space="0" w:color="auto"/>
              <w:right w:val="single" w:sz="6" w:space="0" w:color="auto"/>
            </w:tcBorders>
            <w:vAlign w:val="center"/>
          </w:tcPr>
          <w:p w14:paraId="2F6D0B83" w14:textId="77777777" w:rsidR="0042307E" w:rsidRPr="00CB5602" w:rsidRDefault="0042307E" w:rsidP="0042307E">
            <w:pPr>
              <w:rPr>
                <w:sz w:val="16"/>
                <w:szCs w:val="16"/>
              </w:rPr>
            </w:pPr>
            <w:r w:rsidRPr="00CB5602">
              <w:rPr>
                <w:sz w:val="16"/>
                <w:szCs w:val="16"/>
              </w:rPr>
              <w:t xml:space="preserve">sberg15: added signal 0xBB </w:t>
            </w:r>
            <w:proofErr w:type="spellStart"/>
            <w:r w:rsidRPr="00CB5602">
              <w:rPr>
                <w:sz w:val="16"/>
                <w:szCs w:val="16"/>
              </w:rPr>
              <w:t>BTGetPhoneName_Rq</w:t>
            </w:r>
            <w:proofErr w:type="spellEnd"/>
            <w:r w:rsidRPr="00CB5602">
              <w:rPr>
                <w:sz w:val="16"/>
                <w:szCs w:val="16"/>
              </w:rPr>
              <w:t xml:space="preserve"> to the physical channel</w:t>
            </w:r>
          </w:p>
        </w:tc>
      </w:tr>
      <w:tr w:rsidR="0042307E" w:rsidRPr="00C933FF" w14:paraId="764AB3A1" w14:textId="77777777" w:rsidTr="0042307E">
        <w:trPr>
          <w:trHeight w:val="237"/>
          <w:jc w:val="center"/>
        </w:trPr>
        <w:tc>
          <w:tcPr>
            <w:tcW w:w="1801" w:type="dxa"/>
            <w:tcBorders>
              <w:left w:val="single" w:sz="6" w:space="0" w:color="auto"/>
              <w:right w:val="single" w:sz="6" w:space="0" w:color="auto"/>
            </w:tcBorders>
          </w:tcPr>
          <w:p w14:paraId="3639F59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88E66D5" w14:textId="77777777" w:rsidR="0042307E" w:rsidRPr="00CB5602" w:rsidRDefault="0042307E" w:rsidP="0042307E">
            <w:pPr>
              <w:rPr>
                <w:rFonts w:cs="Arial"/>
                <w:sz w:val="16"/>
                <w:szCs w:val="16"/>
              </w:rPr>
            </w:pPr>
            <w:r w:rsidRPr="00CB5602">
              <w:rPr>
                <w:rFonts w:cs="Arial"/>
                <w:sz w:val="16"/>
                <w:szCs w:val="16"/>
              </w:rPr>
              <w:t>TP-PHY-TPP-REQ-023131/E-APIM - TCU (</w:t>
            </w:r>
            <w:proofErr w:type="spellStart"/>
            <w:r w:rsidRPr="00CB5602">
              <w:rPr>
                <w:rFonts w:cs="Arial"/>
                <w:sz w:val="16"/>
                <w:szCs w:val="16"/>
              </w:rPr>
              <w:t>TcSE</w:t>
            </w:r>
            <w:proofErr w:type="spellEnd"/>
            <w:r w:rsidRPr="00CB5602">
              <w:rPr>
                <w:rFonts w:cs="Arial"/>
                <w:sz w:val="16"/>
                <w:szCs w:val="16"/>
              </w:rPr>
              <w:t xml:space="preserve"> ROIN-223472-</w:t>
            </w:r>
            <w:proofErr w:type="gramStart"/>
            <w:r w:rsidRPr="00CB5602">
              <w:rPr>
                <w:rFonts w:cs="Arial"/>
                <w:sz w:val="16"/>
                <w:szCs w:val="16"/>
              </w:rPr>
              <w:t>2)+</w:t>
            </w:r>
            <w:proofErr w:type="gramEnd"/>
          </w:p>
        </w:tc>
        <w:tc>
          <w:tcPr>
            <w:tcW w:w="4958" w:type="dxa"/>
            <w:tcBorders>
              <w:top w:val="single" w:sz="6" w:space="0" w:color="auto"/>
              <w:left w:val="single" w:sz="6" w:space="0" w:color="auto"/>
              <w:bottom w:val="single" w:sz="6" w:space="0" w:color="auto"/>
              <w:right w:val="single" w:sz="6" w:space="0" w:color="auto"/>
            </w:tcBorders>
            <w:vAlign w:val="center"/>
          </w:tcPr>
          <w:p w14:paraId="3A0BEB32" w14:textId="77777777" w:rsidR="0042307E" w:rsidRPr="00CB5602" w:rsidRDefault="0042307E" w:rsidP="0042307E">
            <w:pPr>
              <w:rPr>
                <w:sz w:val="16"/>
                <w:szCs w:val="16"/>
              </w:rPr>
            </w:pPr>
            <w:r w:rsidRPr="00CB5602">
              <w:rPr>
                <w:sz w:val="16"/>
                <w:szCs w:val="16"/>
              </w:rPr>
              <w:t xml:space="preserve">Added Signal B6 Charge Profile </w:t>
            </w:r>
            <w:proofErr w:type="spellStart"/>
            <w:r w:rsidRPr="00CB5602">
              <w:rPr>
                <w:sz w:val="16"/>
                <w:szCs w:val="16"/>
              </w:rPr>
              <w:t>Location_Rsp</w:t>
            </w:r>
            <w:proofErr w:type="spellEnd"/>
            <w:r w:rsidRPr="00CB5602">
              <w:rPr>
                <w:sz w:val="16"/>
                <w:szCs w:val="16"/>
              </w:rPr>
              <w:t xml:space="preserve"> signal used to provide the charge location name once its added to APIM. The Signal Name is sent to the TCU and the TCU sends this over to the SDN server.</w:t>
            </w:r>
          </w:p>
        </w:tc>
      </w:tr>
      <w:tr w:rsidR="0042307E" w:rsidRPr="00C933FF" w14:paraId="7F95ABCC" w14:textId="77777777" w:rsidTr="0042307E">
        <w:trPr>
          <w:trHeight w:val="237"/>
          <w:jc w:val="center"/>
        </w:trPr>
        <w:tc>
          <w:tcPr>
            <w:tcW w:w="1801" w:type="dxa"/>
            <w:tcBorders>
              <w:left w:val="single" w:sz="6" w:space="0" w:color="auto"/>
              <w:right w:val="single" w:sz="6" w:space="0" w:color="auto"/>
            </w:tcBorders>
          </w:tcPr>
          <w:p w14:paraId="2ADA18D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BF85CA8" w14:textId="77777777" w:rsidR="0042307E" w:rsidRPr="00CB5602" w:rsidRDefault="0042307E" w:rsidP="0042307E">
            <w:pPr>
              <w:rPr>
                <w:rFonts w:cs="Arial"/>
                <w:sz w:val="16"/>
                <w:szCs w:val="16"/>
              </w:rPr>
            </w:pPr>
            <w:r w:rsidRPr="00CB5602">
              <w:rPr>
                <w:rFonts w:cs="Arial"/>
                <w:sz w:val="16"/>
                <w:szCs w:val="16"/>
              </w:rPr>
              <w:t>TP-PHY-TPP-REQ-023132/F-TCU - APIM (</w:t>
            </w:r>
            <w:proofErr w:type="spellStart"/>
            <w:r w:rsidRPr="00CB5602">
              <w:rPr>
                <w:rFonts w:cs="Arial"/>
                <w:sz w:val="16"/>
                <w:szCs w:val="16"/>
              </w:rPr>
              <w:t>TcSE</w:t>
            </w:r>
            <w:proofErr w:type="spellEnd"/>
            <w:r w:rsidRPr="00CB5602">
              <w:rPr>
                <w:rFonts w:cs="Arial"/>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vAlign w:val="center"/>
          </w:tcPr>
          <w:p w14:paraId="52075D5D" w14:textId="77777777" w:rsidR="0042307E" w:rsidRPr="00CB5602" w:rsidRDefault="0042307E" w:rsidP="0042307E">
            <w:pPr>
              <w:rPr>
                <w:sz w:val="16"/>
                <w:szCs w:val="16"/>
              </w:rPr>
            </w:pPr>
            <w:r w:rsidRPr="00CB5602">
              <w:rPr>
                <w:sz w:val="16"/>
                <w:szCs w:val="16"/>
              </w:rPr>
              <w:t>Added Signal B8 Charge Profile Location_Rsp2 signal used to provide the charge location name once its added on APP. The SDN server sends the Charge Location name to the TCU and then the TCU sends it to the APIM.</w:t>
            </w:r>
          </w:p>
        </w:tc>
      </w:tr>
      <w:tr w:rsidR="0042307E" w:rsidRPr="00C933FF" w14:paraId="2B16E317" w14:textId="77777777" w:rsidTr="0042307E">
        <w:trPr>
          <w:trHeight w:val="237"/>
          <w:jc w:val="center"/>
        </w:trPr>
        <w:tc>
          <w:tcPr>
            <w:tcW w:w="1801" w:type="dxa"/>
            <w:tcBorders>
              <w:left w:val="single" w:sz="6" w:space="0" w:color="auto"/>
              <w:right w:val="single" w:sz="6" w:space="0" w:color="auto"/>
            </w:tcBorders>
          </w:tcPr>
          <w:p w14:paraId="2BECAA5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14FC7EA" w14:textId="77777777" w:rsidR="0042307E" w:rsidRPr="00CB5602" w:rsidRDefault="0042307E" w:rsidP="0042307E">
            <w:pPr>
              <w:rPr>
                <w:rFonts w:cs="Arial"/>
                <w:sz w:val="16"/>
                <w:szCs w:val="16"/>
              </w:rPr>
            </w:pPr>
            <w:r w:rsidRPr="00CB5602">
              <w:rPr>
                <w:rFonts w:cs="Arial"/>
                <w:sz w:val="16"/>
                <w:szCs w:val="16"/>
              </w:rPr>
              <w:t>TP-PHY-TPP-REQ-258574/A-BLEM - APIM</w:t>
            </w:r>
          </w:p>
        </w:tc>
        <w:tc>
          <w:tcPr>
            <w:tcW w:w="4958" w:type="dxa"/>
            <w:tcBorders>
              <w:top w:val="single" w:sz="6" w:space="0" w:color="auto"/>
              <w:left w:val="single" w:sz="6" w:space="0" w:color="auto"/>
              <w:bottom w:val="single" w:sz="6" w:space="0" w:color="auto"/>
              <w:right w:val="single" w:sz="6" w:space="0" w:color="auto"/>
            </w:tcBorders>
            <w:vAlign w:val="center"/>
          </w:tcPr>
          <w:p w14:paraId="5CB51C98" w14:textId="77777777" w:rsidR="0042307E" w:rsidRPr="00CB5602" w:rsidRDefault="0042307E" w:rsidP="0042307E">
            <w:pPr>
              <w:rPr>
                <w:sz w:val="16"/>
                <w:szCs w:val="16"/>
              </w:rPr>
            </w:pPr>
            <w:r w:rsidRPr="00CB5602">
              <w:rPr>
                <w:sz w:val="16"/>
                <w:szCs w:val="16"/>
              </w:rPr>
              <w:t>rpaquet2 - new</w:t>
            </w:r>
          </w:p>
        </w:tc>
      </w:tr>
      <w:tr w:rsidR="0042307E" w:rsidRPr="00C933FF" w14:paraId="288A1795" w14:textId="77777777" w:rsidTr="0042307E">
        <w:trPr>
          <w:trHeight w:val="237"/>
          <w:jc w:val="center"/>
        </w:trPr>
        <w:tc>
          <w:tcPr>
            <w:tcW w:w="1801" w:type="dxa"/>
            <w:tcBorders>
              <w:left w:val="single" w:sz="6" w:space="0" w:color="auto"/>
              <w:right w:val="single" w:sz="6" w:space="0" w:color="auto"/>
            </w:tcBorders>
          </w:tcPr>
          <w:p w14:paraId="2812A41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E2E3C81" w14:textId="77777777" w:rsidR="0042307E" w:rsidRPr="00CB5602" w:rsidRDefault="0042307E" w:rsidP="0042307E">
            <w:pPr>
              <w:rPr>
                <w:rFonts w:cs="Arial"/>
                <w:sz w:val="16"/>
                <w:szCs w:val="16"/>
              </w:rPr>
            </w:pPr>
            <w:r w:rsidRPr="00CB5602">
              <w:rPr>
                <w:rFonts w:cs="Arial"/>
                <w:sz w:val="16"/>
                <w:szCs w:val="16"/>
              </w:rPr>
              <w:t>TP-PHY-TPP-REQ-258575/A-APIM - BLEM</w:t>
            </w:r>
          </w:p>
        </w:tc>
        <w:tc>
          <w:tcPr>
            <w:tcW w:w="4958" w:type="dxa"/>
            <w:tcBorders>
              <w:top w:val="single" w:sz="6" w:space="0" w:color="auto"/>
              <w:left w:val="single" w:sz="6" w:space="0" w:color="auto"/>
              <w:bottom w:val="single" w:sz="6" w:space="0" w:color="auto"/>
              <w:right w:val="single" w:sz="6" w:space="0" w:color="auto"/>
            </w:tcBorders>
            <w:vAlign w:val="center"/>
          </w:tcPr>
          <w:p w14:paraId="7ED41081" w14:textId="77777777" w:rsidR="0042307E" w:rsidRPr="00CB5602" w:rsidRDefault="0042307E" w:rsidP="0042307E">
            <w:pPr>
              <w:rPr>
                <w:sz w:val="16"/>
                <w:szCs w:val="16"/>
              </w:rPr>
            </w:pPr>
            <w:r w:rsidRPr="00CB5602">
              <w:rPr>
                <w:sz w:val="16"/>
                <w:szCs w:val="16"/>
              </w:rPr>
              <w:t>rpaquet2 - new</w:t>
            </w:r>
          </w:p>
        </w:tc>
      </w:tr>
      <w:tr w:rsidR="0042307E" w:rsidRPr="00C933FF" w14:paraId="6ADB4A5C" w14:textId="77777777" w:rsidTr="0042307E">
        <w:trPr>
          <w:trHeight w:val="237"/>
          <w:jc w:val="center"/>
        </w:trPr>
        <w:tc>
          <w:tcPr>
            <w:tcW w:w="1801" w:type="dxa"/>
            <w:tcBorders>
              <w:left w:val="single" w:sz="6" w:space="0" w:color="auto"/>
              <w:right w:val="single" w:sz="6" w:space="0" w:color="auto"/>
            </w:tcBorders>
          </w:tcPr>
          <w:p w14:paraId="54B7663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AD89FC6" w14:textId="77777777" w:rsidR="0042307E" w:rsidRPr="00CB5602" w:rsidRDefault="0042307E" w:rsidP="0042307E">
            <w:pPr>
              <w:rPr>
                <w:rFonts w:cs="Arial"/>
                <w:sz w:val="16"/>
                <w:szCs w:val="16"/>
              </w:rPr>
            </w:pPr>
            <w:r w:rsidRPr="00CB5602">
              <w:rPr>
                <w:rFonts w:cs="Arial"/>
                <w:sz w:val="16"/>
                <w:szCs w:val="16"/>
              </w:rPr>
              <w:t>STR-070475/K-Signal Descriptions (</w:t>
            </w:r>
            <w:proofErr w:type="spellStart"/>
            <w:r w:rsidRPr="00CB5602">
              <w:rPr>
                <w:rFonts w:cs="Arial"/>
                <w:sz w:val="16"/>
                <w:szCs w:val="16"/>
              </w:rPr>
              <w:t>TcSE</w:t>
            </w:r>
            <w:proofErr w:type="spellEnd"/>
            <w:r w:rsidRPr="00CB5602">
              <w:rPr>
                <w:rFonts w:cs="Arial"/>
                <w:sz w:val="16"/>
                <w:szCs w:val="16"/>
              </w:rPr>
              <w:t xml:space="preserve"> ROIN-</w:t>
            </w:r>
            <w:proofErr w:type="gramStart"/>
            <w:r w:rsidRPr="00CB5602">
              <w:rPr>
                <w:rFonts w:cs="Arial"/>
                <w:sz w:val="16"/>
                <w:szCs w:val="16"/>
              </w:rPr>
              <w:t>295339)+</w:t>
            </w:r>
            <w:proofErr w:type="gramEnd"/>
          </w:p>
        </w:tc>
        <w:tc>
          <w:tcPr>
            <w:tcW w:w="4958" w:type="dxa"/>
            <w:tcBorders>
              <w:top w:val="single" w:sz="6" w:space="0" w:color="auto"/>
              <w:left w:val="single" w:sz="6" w:space="0" w:color="auto"/>
              <w:bottom w:val="single" w:sz="6" w:space="0" w:color="auto"/>
              <w:right w:val="single" w:sz="6" w:space="0" w:color="auto"/>
            </w:tcBorders>
            <w:vAlign w:val="center"/>
          </w:tcPr>
          <w:p w14:paraId="03764254" w14:textId="77777777" w:rsidR="0042307E" w:rsidRPr="00CB5602" w:rsidRDefault="0042307E" w:rsidP="0042307E">
            <w:pPr>
              <w:rPr>
                <w:sz w:val="16"/>
                <w:szCs w:val="16"/>
              </w:rPr>
            </w:pPr>
            <w:r w:rsidRPr="00CB5602">
              <w:rPr>
                <w:sz w:val="16"/>
                <w:szCs w:val="16"/>
              </w:rPr>
              <w:t>rpaquet2- Added 0xB9 and 0xBA</w:t>
            </w:r>
          </w:p>
        </w:tc>
      </w:tr>
      <w:tr w:rsidR="0042307E" w:rsidRPr="00C933FF" w14:paraId="0622CF45" w14:textId="77777777" w:rsidTr="0042307E">
        <w:trPr>
          <w:trHeight w:val="237"/>
          <w:jc w:val="center"/>
        </w:trPr>
        <w:tc>
          <w:tcPr>
            <w:tcW w:w="1801" w:type="dxa"/>
            <w:tcBorders>
              <w:left w:val="single" w:sz="6" w:space="0" w:color="auto"/>
              <w:right w:val="single" w:sz="6" w:space="0" w:color="auto"/>
            </w:tcBorders>
          </w:tcPr>
          <w:p w14:paraId="79C08DF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B129E15" w14:textId="77777777" w:rsidR="0042307E" w:rsidRPr="00CB5602" w:rsidRDefault="0042307E" w:rsidP="0042307E">
            <w:pPr>
              <w:rPr>
                <w:rFonts w:cs="Arial"/>
                <w:sz w:val="16"/>
                <w:szCs w:val="16"/>
              </w:rPr>
            </w:pPr>
            <w:r w:rsidRPr="00CB5602">
              <w:rPr>
                <w:rFonts w:cs="Arial"/>
                <w:sz w:val="16"/>
                <w:szCs w:val="16"/>
              </w:rPr>
              <w:t>STR-070475/L-Signal Descriptions (</w:t>
            </w:r>
            <w:proofErr w:type="spellStart"/>
            <w:r w:rsidRPr="00CB5602">
              <w:rPr>
                <w:rFonts w:cs="Arial"/>
                <w:sz w:val="16"/>
                <w:szCs w:val="16"/>
              </w:rPr>
              <w:t>TcSE</w:t>
            </w:r>
            <w:proofErr w:type="spellEnd"/>
            <w:r w:rsidRPr="00CB5602">
              <w:rPr>
                <w:rFonts w:cs="Arial"/>
                <w:sz w:val="16"/>
                <w:szCs w:val="16"/>
              </w:rPr>
              <w:t xml:space="preserve"> ROIN-</w:t>
            </w:r>
            <w:proofErr w:type="gramStart"/>
            <w:r w:rsidRPr="00CB5602">
              <w:rPr>
                <w:rFonts w:cs="Arial"/>
                <w:sz w:val="16"/>
                <w:szCs w:val="16"/>
              </w:rPr>
              <w:t>295339)+</w:t>
            </w:r>
            <w:proofErr w:type="gramEnd"/>
          </w:p>
        </w:tc>
        <w:tc>
          <w:tcPr>
            <w:tcW w:w="4958" w:type="dxa"/>
            <w:tcBorders>
              <w:top w:val="single" w:sz="6" w:space="0" w:color="auto"/>
              <w:left w:val="single" w:sz="6" w:space="0" w:color="auto"/>
              <w:bottom w:val="single" w:sz="6" w:space="0" w:color="auto"/>
              <w:right w:val="single" w:sz="6" w:space="0" w:color="auto"/>
            </w:tcBorders>
            <w:vAlign w:val="center"/>
          </w:tcPr>
          <w:p w14:paraId="444780BE" w14:textId="77777777" w:rsidR="0042307E" w:rsidRPr="00CB5602" w:rsidRDefault="0042307E" w:rsidP="0042307E">
            <w:pPr>
              <w:rPr>
                <w:sz w:val="16"/>
                <w:szCs w:val="16"/>
              </w:rPr>
            </w:pPr>
            <w:r w:rsidRPr="00CB5602">
              <w:rPr>
                <w:sz w:val="16"/>
                <w:szCs w:val="16"/>
              </w:rPr>
              <w:t xml:space="preserve">sberg15: added signal ID </w:t>
            </w:r>
            <w:proofErr w:type="spellStart"/>
            <w:r w:rsidRPr="00CB5602">
              <w:rPr>
                <w:sz w:val="16"/>
                <w:szCs w:val="16"/>
              </w:rPr>
              <w:t>oxBB</w:t>
            </w:r>
            <w:proofErr w:type="spellEnd"/>
            <w:r w:rsidRPr="00CB5602">
              <w:rPr>
                <w:sz w:val="16"/>
                <w:szCs w:val="16"/>
              </w:rPr>
              <w:t xml:space="preserve"> </w:t>
            </w:r>
            <w:proofErr w:type="spellStart"/>
            <w:r w:rsidRPr="00CB5602">
              <w:rPr>
                <w:sz w:val="16"/>
                <w:szCs w:val="16"/>
              </w:rPr>
              <w:t>BTGetPhoneName_Rq</w:t>
            </w:r>
            <w:proofErr w:type="spellEnd"/>
          </w:p>
        </w:tc>
      </w:tr>
      <w:tr w:rsidR="0042307E" w:rsidRPr="00C933FF" w14:paraId="699109E0" w14:textId="77777777" w:rsidTr="0042307E">
        <w:trPr>
          <w:trHeight w:val="237"/>
          <w:jc w:val="center"/>
        </w:trPr>
        <w:tc>
          <w:tcPr>
            <w:tcW w:w="1801" w:type="dxa"/>
            <w:tcBorders>
              <w:left w:val="single" w:sz="6" w:space="0" w:color="auto"/>
              <w:right w:val="single" w:sz="6" w:space="0" w:color="auto"/>
            </w:tcBorders>
          </w:tcPr>
          <w:p w14:paraId="0076402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3886AA4" w14:textId="77777777" w:rsidR="0042307E" w:rsidRPr="00CB5602" w:rsidRDefault="0042307E" w:rsidP="0042307E">
            <w:pPr>
              <w:rPr>
                <w:rFonts w:cs="Arial"/>
                <w:sz w:val="16"/>
                <w:szCs w:val="16"/>
              </w:rPr>
            </w:pPr>
            <w:r w:rsidRPr="00CB5602">
              <w:rPr>
                <w:rFonts w:cs="Arial"/>
                <w:sz w:val="16"/>
                <w:szCs w:val="16"/>
              </w:rPr>
              <w:t>TP-LOG-TPL-REQ-207067/D-SID-9D-CCOISynchronizationSettings_Rsp</w:t>
            </w:r>
          </w:p>
        </w:tc>
        <w:tc>
          <w:tcPr>
            <w:tcW w:w="4958" w:type="dxa"/>
            <w:tcBorders>
              <w:top w:val="single" w:sz="6" w:space="0" w:color="auto"/>
              <w:left w:val="single" w:sz="6" w:space="0" w:color="auto"/>
              <w:bottom w:val="single" w:sz="6" w:space="0" w:color="auto"/>
              <w:right w:val="single" w:sz="6" w:space="0" w:color="auto"/>
            </w:tcBorders>
            <w:vAlign w:val="center"/>
          </w:tcPr>
          <w:p w14:paraId="336FF830" w14:textId="77777777" w:rsidR="0042307E" w:rsidRPr="00CB5602" w:rsidRDefault="0042307E" w:rsidP="0042307E">
            <w:pPr>
              <w:rPr>
                <w:sz w:val="16"/>
                <w:szCs w:val="16"/>
              </w:rPr>
            </w:pPr>
            <w:r w:rsidRPr="00CB5602">
              <w:rPr>
                <w:sz w:val="16"/>
                <w:szCs w:val="16"/>
              </w:rPr>
              <w:t xml:space="preserve">kfent1: Corrected overall </w:t>
            </w:r>
            <w:proofErr w:type="spellStart"/>
            <w:r w:rsidRPr="00CB5602">
              <w:rPr>
                <w:sz w:val="16"/>
                <w:szCs w:val="16"/>
              </w:rPr>
              <w:t>Datalength</w:t>
            </w:r>
            <w:proofErr w:type="spellEnd"/>
            <w:r w:rsidRPr="00CB5602">
              <w:rPr>
                <w:sz w:val="16"/>
                <w:szCs w:val="16"/>
              </w:rPr>
              <w:br/>
              <w:t xml:space="preserve">kfent1: </w:t>
            </w:r>
            <w:proofErr w:type="spellStart"/>
            <w:r w:rsidRPr="00CB5602">
              <w:rPr>
                <w:sz w:val="16"/>
                <w:szCs w:val="16"/>
              </w:rPr>
              <w:t>Corected</w:t>
            </w:r>
            <w:proofErr w:type="spellEnd"/>
            <w:r w:rsidRPr="00CB5602">
              <w:rPr>
                <w:sz w:val="16"/>
                <w:szCs w:val="16"/>
              </w:rPr>
              <w:t xml:space="preserve"> Length of array values (0x1: invalid and Max Length 0x17c)</w:t>
            </w:r>
          </w:p>
        </w:tc>
      </w:tr>
      <w:tr w:rsidR="0042307E" w:rsidRPr="00C933FF" w14:paraId="226C3A51" w14:textId="77777777" w:rsidTr="0042307E">
        <w:trPr>
          <w:trHeight w:val="237"/>
          <w:jc w:val="center"/>
        </w:trPr>
        <w:tc>
          <w:tcPr>
            <w:tcW w:w="1801" w:type="dxa"/>
            <w:tcBorders>
              <w:left w:val="single" w:sz="6" w:space="0" w:color="auto"/>
              <w:right w:val="single" w:sz="6" w:space="0" w:color="auto"/>
            </w:tcBorders>
          </w:tcPr>
          <w:p w14:paraId="7C34B84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D8F71B0" w14:textId="77777777" w:rsidR="0042307E" w:rsidRPr="00CB5602" w:rsidRDefault="0042307E" w:rsidP="0042307E">
            <w:pPr>
              <w:rPr>
                <w:rFonts w:cs="Arial"/>
                <w:sz w:val="16"/>
                <w:szCs w:val="16"/>
              </w:rPr>
            </w:pPr>
            <w:r w:rsidRPr="00CB5602">
              <w:rPr>
                <w:rFonts w:cs="Arial"/>
                <w:sz w:val="16"/>
                <w:szCs w:val="16"/>
              </w:rPr>
              <w:t>TP-LOG-TPL-REQ-201616/B-SID-CF-</w:t>
            </w:r>
            <w:proofErr w:type="spellStart"/>
            <w:r w:rsidRPr="00CB5602">
              <w:rPr>
                <w:rFonts w:cs="Arial"/>
                <w:sz w:val="16"/>
                <w:szCs w:val="16"/>
              </w:rPr>
              <w:t>megaTP_ConsecutivePackage</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53092F66" w14:textId="77777777" w:rsidR="0042307E" w:rsidRPr="00CB5602" w:rsidRDefault="0042307E" w:rsidP="0042307E">
            <w:pPr>
              <w:rPr>
                <w:sz w:val="16"/>
                <w:szCs w:val="16"/>
              </w:rPr>
            </w:pPr>
            <w:r w:rsidRPr="00CB5602">
              <w:rPr>
                <w:sz w:val="16"/>
                <w:szCs w:val="16"/>
              </w:rPr>
              <w:t xml:space="preserve">kfent1: corrected bytes according to </w:t>
            </w:r>
            <w:proofErr w:type="spellStart"/>
            <w:r w:rsidRPr="00CB5602">
              <w:rPr>
                <w:sz w:val="16"/>
                <w:szCs w:val="16"/>
              </w:rPr>
              <w:t>Tp</w:t>
            </w:r>
            <w:proofErr w:type="spellEnd"/>
            <w:r w:rsidRPr="00CB5602">
              <w:rPr>
                <w:sz w:val="16"/>
                <w:szCs w:val="16"/>
              </w:rPr>
              <w:t>-on-</w:t>
            </w:r>
            <w:proofErr w:type="spellStart"/>
            <w:r w:rsidRPr="00CB5602">
              <w:rPr>
                <w:sz w:val="16"/>
                <w:szCs w:val="16"/>
              </w:rPr>
              <w:t>Tp</w:t>
            </w:r>
            <w:proofErr w:type="spellEnd"/>
            <w:r w:rsidRPr="00CB5602">
              <w:rPr>
                <w:sz w:val="16"/>
                <w:szCs w:val="16"/>
              </w:rPr>
              <w:t xml:space="preserve"> SPSS</w:t>
            </w:r>
          </w:p>
        </w:tc>
      </w:tr>
      <w:tr w:rsidR="0042307E" w:rsidRPr="00C933FF" w14:paraId="728D146C" w14:textId="77777777" w:rsidTr="0042307E">
        <w:trPr>
          <w:trHeight w:val="237"/>
          <w:jc w:val="center"/>
        </w:trPr>
        <w:tc>
          <w:tcPr>
            <w:tcW w:w="1801" w:type="dxa"/>
            <w:tcBorders>
              <w:left w:val="single" w:sz="6" w:space="0" w:color="auto"/>
              <w:right w:val="single" w:sz="6" w:space="0" w:color="auto"/>
            </w:tcBorders>
          </w:tcPr>
          <w:p w14:paraId="2D05FC3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9AA5639" w14:textId="77777777" w:rsidR="0042307E" w:rsidRPr="00CB5602" w:rsidRDefault="0042307E" w:rsidP="0042307E">
            <w:pPr>
              <w:rPr>
                <w:rFonts w:cs="Arial"/>
                <w:sz w:val="16"/>
                <w:szCs w:val="16"/>
              </w:rPr>
            </w:pPr>
            <w:r w:rsidRPr="00CB5602">
              <w:rPr>
                <w:rFonts w:cs="Arial"/>
                <w:sz w:val="16"/>
                <w:szCs w:val="16"/>
              </w:rPr>
              <w:t>TP-LOG-TPL-REQ-201617/B-SID-FF-</w:t>
            </w:r>
            <w:proofErr w:type="spellStart"/>
            <w:r w:rsidRPr="00CB5602">
              <w:rPr>
                <w:rFonts w:cs="Arial"/>
                <w:sz w:val="16"/>
                <w:szCs w:val="16"/>
              </w:rPr>
              <w:t>megaTP_FirstPackage</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76BAAD08" w14:textId="77777777" w:rsidR="0042307E" w:rsidRPr="00CB5602" w:rsidRDefault="0042307E" w:rsidP="0042307E">
            <w:pPr>
              <w:rPr>
                <w:sz w:val="16"/>
                <w:szCs w:val="16"/>
              </w:rPr>
            </w:pPr>
            <w:r w:rsidRPr="00CB5602">
              <w:rPr>
                <w:sz w:val="16"/>
                <w:szCs w:val="16"/>
              </w:rPr>
              <w:t xml:space="preserve">kfent1: corrected bytes according to </w:t>
            </w:r>
            <w:proofErr w:type="spellStart"/>
            <w:r w:rsidRPr="00CB5602">
              <w:rPr>
                <w:sz w:val="16"/>
                <w:szCs w:val="16"/>
              </w:rPr>
              <w:t>Tp</w:t>
            </w:r>
            <w:proofErr w:type="spellEnd"/>
            <w:r w:rsidRPr="00CB5602">
              <w:rPr>
                <w:sz w:val="16"/>
                <w:szCs w:val="16"/>
              </w:rPr>
              <w:t>-on-</w:t>
            </w:r>
            <w:proofErr w:type="spellStart"/>
            <w:r w:rsidRPr="00CB5602">
              <w:rPr>
                <w:sz w:val="16"/>
                <w:szCs w:val="16"/>
              </w:rPr>
              <w:t>Tp</w:t>
            </w:r>
            <w:proofErr w:type="spellEnd"/>
            <w:r w:rsidRPr="00CB5602">
              <w:rPr>
                <w:sz w:val="16"/>
                <w:szCs w:val="16"/>
              </w:rPr>
              <w:t xml:space="preserve"> SPSS</w:t>
            </w:r>
          </w:p>
        </w:tc>
      </w:tr>
      <w:tr w:rsidR="0042307E" w:rsidRPr="00C933FF" w14:paraId="6B76E1CF" w14:textId="77777777" w:rsidTr="0042307E">
        <w:trPr>
          <w:trHeight w:val="237"/>
          <w:jc w:val="center"/>
        </w:trPr>
        <w:tc>
          <w:tcPr>
            <w:tcW w:w="1801" w:type="dxa"/>
            <w:tcBorders>
              <w:left w:val="single" w:sz="6" w:space="0" w:color="auto"/>
              <w:right w:val="single" w:sz="6" w:space="0" w:color="auto"/>
            </w:tcBorders>
          </w:tcPr>
          <w:p w14:paraId="295571A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DF5648A" w14:textId="77777777" w:rsidR="0042307E" w:rsidRPr="00CB5602" w:rsidRDefault="0042307E" w:rsidP="0042307E">
            <w:pPr>
              <w:rPr>
                <w:rFonts w:cs="Arial"/>
                <w:sz w:val="16"/>
                <w:szCs w:val="16"/>
              </w:rPr>
            </w:pPr>
            <w:r w:rsidRPr="00CB5602">
              <w:rPr>
                <w:rFonts w:cs="Arial"/>
                <w:sz w:val="16"/>
                <w:szCs w:val="16"/>
              </w:rPr>
              <w:t>TP-LOG-TPL-REQ-258519/A-SID-B9-BackupIgnition_Rq</w:t>
            </w:r>
          </w:p>
        </w:tc>
        <w:tc>
          <w:tcPr>
            <w:tcW w:w="4958" w:type="dxa"/>
            <w:tcBorders>
              <w:top w:val="single" w:sz="6" w:space="0" w:color="auto"/>
              <w:left w:val="single" w:sz="6" w:space="0" w:color="auto"/>
              <w:bottom w:val="single" w:sz="6" w:space="0" w:color="auto"/>
              <w:right w:val="single" w:sz="6" w:space="0" w:color="auto"/>
            </w:tcBorders>
            <w:vAlign w:val="center"/>
          </w:tcPr>
          <w:p w14:paraId="5A1ED24E" w14:textId="77777777" w:rsidR="0042307E" w:rsidRPr="00CB5602" w:rsidRDefault="0042307E" w:rsidP="0042307E">
            <w:pPr>
              <w:rPr>
                <w:sz w:val="16"/>
                <w:szCs w:val="16"/>
              </w:rPr>
            </w:pPr>
            <w:r w:rsidRPr="00CB5602">
              <w:rPr>
                <w:sz w:val="16"/>
                <w:szCs w:val="16"/>
              </w:rPr>
              <w:t>New requirement</w:t>
            </w:r>
          </w:p>
        </w:tc>
      </w:tr>
      <w:tr w:rsidR="0042307E" w:rsidRPr="00C933FF" w14:paraId="362EBF98" w14:textId="77777777" w:rsidTr="0042307E">
        <w:trPr>
          <w:trHeight w:val="237"/>
          <w:jc w:val="center"/>
        </w:trPr>
        <w:tc>
          <w:tcPr>
            <w:tcW w:w="1801" w:type="dxa"/>
            <w:tcBorders>
              <w:left w:val="single" w:sz="6" w:space="0" w:color="auto"/>
              <w:right w:val="single" w:sz="6" w:space="0" w:color="auto"/>
            </w:tcBorders>
          </w:tcPr>
          <w:p w14:paraId="4AC1BC7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568A54F" w14:textId="77777777" w:rsidR="0042307E" w:rsidRPr="00CB5602" w:rsidRDefault="0042307E" w:rsidP="0042307E">
            <w:pPr>
              <w:rPr>
                <w:rFonts w:cs="Arial"/>
                <w:sz w:val="16"/>
                <w:szCs w:val="16"/>
              </w:rPr>
            </w:pPr>
            <w:r w:rsidRPr="00CB5602">
              <w:rPr>
                <w:rFonts w:cs="Arial"/>
                <w:sz w:val="16"/>
                <w:szCs w:val="16"/>
              </w:rPr>
              <w:t>TP-LOG-TPL-REQ-258522/A-SID-BA-</w:t>
            </w:r>
            <w:proofErr w:type="spellStart"/>
            <w:r w:rsidRPr="00CB5602">
              <w:rPr>
                <w:rFonts w:cs="Arial"/>
                <w:sz w:val="16"/>
                <w:szCs w:val="16"/>
              </w:rPr>
              <w:t>BackupIgnition_Rsp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1A9A8D63" w14:textId="77777777" w:rsidR="0042307E" w:rsidRPr="00CB5602" w:rsidRDefault="0042307E" w:rsidP="0042307E">
            <w:pPr>
              <w:rPr>
                <w:sz w:val="16"/>
                <w:szCs w:val="16"/>
              </w:rPr>
            </w:pPr>
            <w:r w:rsidRPr="00CB5602">
              <w:rPr>
                <w:sz w:val="16"/>
                <w:szCs w:val="16"/>
              </w:rPr>
              <w:t>New requirement</w:t>
            </w:r>
          </w:p>
        </w:tc>
      </w:tr>
      <w:tr w:rsidR="0042307E" w:rsidRPr="00C933FF" w14:paraId="4F7C8BEE" w14:textId="77777777" w:rsidTr="0042307E">
        <w:trPr>
          <w:trHeight w:val="237"/>
          <w:jc w:val="center"/>
        </w:trPr>
        <w:tc>
          <w:tcPr>
            <w:tcW w:w="1801" w:type="dxa"/>
            <w:tcBorders>
              <w:left w:val="single" w:sz="6" w:space="0" w:color="auto"/>
              <w:bottom w:val="single" w:sz="6" w:space="0" w:color="auto"/>
              <w:right w:val="single" w:sz="6" w:space="0" w:color="auto"/>
            </w:tcBorders>
          </w:tcPr>
          <w:p w14:paraId="3A78FFA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EF3ECC0" w14:textId="77777777" w:rsidR="0042307E" w:rsidRPr="00CB5602" w:rsidRDefault="0042307E" w:rsidP="0042307E">
            <w:pPr>
              <w:rPr>
                <w:rFonts w:cs="Arial"/>
                <w:sz w:val="16"/>
                <w:szCs w:val="16"/>
              </w:rPr>
            </w:pPr>
            <w:r w:rsidRPr="00CB5602">
              <w:rPr>
                <w:rFonts w:cs="Arial"/>
                <w:sz w:val="16"/>
                <w:szCs w:val="16"/>
              </w:rPr>
              <w:t>TP-LOG-TPL-REQ-263484/A-SID-BB-</w:t>
            </w:r>
            <w:proofErr w:type="spellStart"/>
            <w:r w:rsidRPr="00CB5602">
              <w:rPr>
                <w:rFonts w:cs="Arial"/>
                <w:sz w:val="16"/>
                <w:szCs w:val="16"/>
              </w:rPr>
              <w:t>BTGetPhoneName_Rq</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7ECE6819" w14:textId="77777777" w:rsidR="0042307E" w:rsidRPr="00CB5602" w:rsidRDefault="0042307E" w:rsidP="0042307E">
            <w:pPr>
              <w:rPr>
                <w:sz w:val="16"/>
                <w:szCs w:val="16"/>
              </w:rPr>
            </w:pPr>
            <w:r w:rsidRPr="00CB5602">
              <w:rPr>
                <w:sz w:val="16"/>
                <w:szCs w:val="16"/>
              </w:rPr>
              <w:t>initial release</w:t>
            </w:r>
          </w:p>
        </w:tc>
      </w:tr>
      <w:tr w:rsidR="0042307E" w14:paraId="7301DB27"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7811053F" w14:textId="77777777" w:rsidR="0042307E" w:rsidRDefault="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40032F48" w14:textId="77777777" w:rsidR="0042307E" w:rsidRDefault="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5539BE7D" w14:textId="77777777" w:rsidR="0042307E" w:rsidRDefault="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234D9961" w14:textId="77777777" w:rsidR="0042307E" w:rsidRDefault="0042307E">
            <w:pPr>
              <w:spacing w:line="276" w:lineRule="auto"/>
              <w:rPr>
                <w:rFonts w:cs="Arial"/>
                <w:sz w:val="16"/>
              </w:rPr>
            </w:pPr>
          </w:p>
        </w:tc>
      </w:tr>
      <w:tr w:rsidR="0042307E" w14:paraId="3DBB2698"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29415ADC" w14:textId="77777777" w:rsidR="0042307E" w:rsidRDefault="0042307E">
            <w:pPr>
              <w:spacing w:line="276" w:lineRule="auto"/>
              <w:rPr>
                <w:rFonts w:cs="Arial"/>
                <w:b/>
                <w:sz w:val="16"/>
                <w:lang w:val="fr-FR"/>
              </w:rPr>
            </w:pPr>
            <w:r>
              <w:rPr>
                <w:rFonts w:cs="Arial"/>
                <w:b/>
                <w:sz w:val="16"/>
              </w:rPr>
              <w:t>August 24, 2017</w:t>
            </w:r>
          </w:p>
        </w:tc>
        <w:tc>
          <w:tcPr>
            <w:tcW w:w="1020" w:type="dxa"/>
            <w:tcBorders>
              <w:top w:val="single" w:sz="6" w:space="0" w:color="auto"/>
              <w:left w:val="single" w:sz="6" w:space="0" w:color="auto"/>
              <w:bottom w:val="single" w:sz="6" w:space="0" w:color="auto"/>
              <w:right w:val="single" w:sz="6" w:space="0" w:color="auto"/>
            </w:tcBorders>
            <w:hideMark/>
          </w:tcPr>
          <w:p w14:paraId="4B476EC8" w14:textId="77777777" w:rsidR="0042307E" w:rsidRDefault="0042307E">
            <w:pPr>
              <w:spacing w:line="276" w:lineRule="auto"/>
              <w:jc w:val="center"/>
              <w:rPr>
                <w:rFonts w:cs="Arial"/>
                <w:b/>
                <w:sz w:val="16"/>
                <w:lang w:val="fr-FR"/>
              </w:rPr>
            </w:pPr>
            <w:r>
              <w:rPr>
                <w:rFonts w:cs="Arial"/>
                <w:b/>
                <w:sz w:val="16"/>
                <w:lang w:val="fr-FR"/>
              </w:rPr>
              <w:t>1.14</w:t>
            </w:r>
          </w:p>
        </w:tc>
        <w:tc>
          <w:tcPr>
            <w:tcW w:w="8159" w:type="dxa"/>
            <w:gridSpan w:val="2"/>
            <w:tcBorders>
              <w:top w:val="single" w:sz="6" w:space="0" w:color="auto"/>
              <w:left w:val="single" w:sz="6" w:space="0" w:color="auto"/>
              <w:bottom w:val="single" w:sz="6" w:space="0" w:color="auto"/>
              <w:right w:val="single" w:sz="6" w:space="0" w:color="auto"/>
            </w:tcBorders>
            <w:hideMark/>
          </w:tcPr>
          <w:p w14:paraId="0E71C5BA" w14:textId="77777777" w:rsidR="0042307E" w:rsidRDefault="0042307E">
            <w:pPr>
              <w:spacing w:line="276" w:lineRule="auto"/>
              <w:rPr>
                <w:rFonts w:cs="Arial"/>
                <w:b/>
                <w:sz w:val="16"/>
              </w:rPr>
            </w:pPr>
          </w:p>
        </w:tc>
      </w:tr>
      <w:tr w:rsidR="0042307E" w14:paraId="5A7A2B0A"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4FC46DA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3DAEC694" w14:textId="77777777" w:rsidR="0042307E" w:rsidRDefault="0042307E" w:rsidP="0042307E">
            <w:pPr>
              <w:rPr>
                <w:rFonts w:cs="Arial"/>
                <w:sz w:val="16"/>
                <w:szCs w:val="16"/>
              </w:rPr>
            </w:pPr>
            <w:r>
              <w:rPr>
                <w:rFonts w:cs="Arial"/>
                <w:sz w:val="16"/>
                <w:szCs w:val="16"/>
              </w:rPr>
              <w:t>TP-FRD-REQ-023115/E-Transport Protocol (</w:t>
            </w:r>
            <w:proofErr w:type="spellStart"/>
            <w:r>
              <w:rPr>
                <w:rFonts w:cs="Arial"/>
                <w:sz w:val="16"/>
                <w:szCs w:val="16"/>
              </w:rPr>
              <w:t>TcSE</w:t>
            </w:r>
            <w:proofErr w:type="spellEnd"/>
            <w:r>
              <w:rPr>
                <w:rFonts w:cs="Arial"/>
                <w:sz w:val="16"/>
                <w:szCs w:val="16"/>
              </w:rPr>
              <w:t xml:space="preserve"> ROIN-295336-2)</w:t>
            </w:r>
          </w:p>
        </w:tc>
        <w:tc>
          <w:tcPr>
            <w:tcW w:w="4958" w:type="dxa"/>
            <w:tcBorders>
              <w:top w:val="single" w:sz="6" w:space="0" w:color="auto"/>
              <w:left w:val="single" w:sz="6" w:space="0" w:color="auto"/>
              <w:bottom w:val="single" w:sz="6" w:space="0" w:color="auto"/>
              <w:right w:val="single" w:sz="6" w:space="0" w:color="auto"/>
            </w:tcBorders>
            <w:vAlign w:val="center"/>
            <w:hideMark/>
          </w:tcPr>
          <w:p w14:paraId="7504F6BA" w14:textId="77777777" w:rsidR="0042307E" w:rsidRDefault="0042307E" w:rsidP="0042307E">
            <w:pPr>
              <w:rPr>
                <w:sz w:val="16"/>
                <w:szCs w:val="16"/>
              </w:rPr>
            </w:pPr>
            <w:r>
              <w:rPr>
                <w:sz w:val="16"/>
                <w:szCs w:val="16"/>
              </w:rPr>
              <w:t xml:space="preserve">sberg15: added 0xBD </w:t>
            </w:r>
            <w:proofErr w:type="spellStart"/>
            <w:r>
              <w:rPr>
                <w:sz w:val="16"/>
                <w:szCs w:val="16"/>
              </w:rPr>
              <w:t>LHI_SpeedProfileTableUpdate_Rq</w:t>
            </w:r>
            <w:proofErr w:type="spellEnd"/>
            <w:r>
              <w:rPr>
                <w:sz w:val="16"/>
                <w:szCs w:val="16"/>
              </w:rPr>
              <w:t xml:space="preserve"> and 0xBE </w:t>
            </w:r>
            <w:proofErr w:type="spellStart"/>
            <w:r>
              <w:rPr>
                <w:sz w:val="16"/>
                <w:szCs w:val="16"/>
              </w:rPr>
              <w:t>LHI_SpeedProfileTableUpdate_Rsp</w:t>
            </w:r>
            <w:proofErr w:type="spellEnd"/>
            <w:r>
              <w:rPr>
                <w:sz w:val="16"/>
                <w:szCs w:val="16"/>
              </w:rPr>
              <w:t xml:space="preserve"> to the channel and signal descriptions.</w:t>
            </w:r>
            <w:r>
              <w:rPr>
                <w:sz w:val="16"/>
                <w:szCs w:val="16"/>
              </w:rPr>
              <w:br/>
              <w:t xml:space="preserve">Added </w:t>
            </w:r>
            <w:proofErr w:type="spellStart"/>
            <w:r>
              <w:rPr>
                <w:sz w:val="16"/>
                <w:szCs w:val="16"/>
              </w:rPr>
              <w:t>LHN_EventIno_St</w:t>
            </w:r>
            <w:proofErr w:type="spellEnd"/>
            <w:r>
              <w:rPr>
                <w:sz w:val="16"/>
                <w:szCs w:val="16"/>
              </w:rPr>
              <w:t xml:space="preserve"> signal to signal description.</w:t>
            </w:r>
            <w:r>
              <w:rPr>
                <w:sz w:val="16"/>
                <w:szCs w:val="16"/>
              </w:rPr>
              <w:br/>
              <w:t>Added channels RDISP - RDISP2 and RDISP2 - RDISP to the channel description.</w:t>
            </w:r>
          </w:p>
        </w:tc>
      </w:tr>
      <w:tr w:rsidR="0042307E" w14:paraId="62F5654C" w14:textId="77777777" w:rsidTr="0042307E">
        <w:trPr>
          <w:trHeight w:val="237"/>
          <w:jc w:val="center"/>
        </w:trPr>
        <w:tc>
          <w:tcPr>
            <w:tcW w:w="1801" w:type="dxa"/>
            <w:tcBorders>
              <w:top w:val="nil"/>
              <w:left w:val="single" w:sz="6" w:space="0" w:color="auto"/>
              <w:bottom w:val="nil"/>
              <w:right w:val="single" w:sz="6" w:space="0" w:color="auto"/>
            </w:tcBorders>
          </w:tcPr>
          <w:p w14:paraId="1BD2070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6363B28A" w14:textId="77777777" w:rsidR="0042307E" w:rsidRDefault="0042307E" w:rsidP="0042307E">
            <w:pPr>
              <w:rPr>
                <w:rFonts w:cs="Arial"/>
                <w:sz w:val="16"/>
                <w:szCs w:val="16"/>
              </w:rPr>
            </w:pPr>
            <w:r>
              <w:rPr>
                <w:rFonts w:cs="Arial"/>
                <w:sz w:val="16"/>
                <w:szCs w:val="16"/>
              </w:rPr>
              <w:t>TP-REQ-015128/F-Signal Utilization (</w:t>
            </w:r>
            <w:proofErr w:type="spellStart"/>
            <w:r>
              <w:rPr>
                <w:rFonts w:cs="Arial"/>
                <w:sz w:val="16"/>
                <w:szCs w:val="16"/>
              </w:rPr>
              <w:t>TcSE</w:t>
            </w:r>
            <w:proofErr w:type="spellEnd"/>
            <w:r>
              <w:rPr>
                <w:rFonts w:cs="Arial"/>
                <w:sz w:val="16"/>
                <w:szCs w:val="16"/>
              </w:rPr>
              <w:t xml:space="preserve"> ROIN-138092-7)</w:t>
            </w:r>
          </w:p>
        </w:tc>
        <w:tc>
          <w:tcPr>
            <w:tcW w:w="4958" w:type="dxa"/>
            <w:tcBorders>
              <w:top w:val="single" w:sz="6" w:space="0" w:color="auto"/>
              <w:left w:val="single" w:sz="6" w:space="0" w:color="auto"/>
              <w:bottom w:val="single" w:sz="6" w:space="0" w:color="auto"/>
              <w:right w:val="single" w:sz="6" w:space="0" w:color="auto"/>
            </w:tcBorders>
            <w:vAlign w:val="center"/>
            <w:hideMark/>
          </w:tcPr>
          <w:p w14:paraId="02C537AC" w14:textId="77777777" w:rsidR="0042307E" w:rsidRDefault="0042307E" w:rsidP="0042307E">
            <w:pPr>
              <w:rPr>
                <w:sz w:val="16"/>
                <w:szCs w:val="16"/>
              </w:rPr>
            </w:pPr>
            <w:r>
              <w:rPr>
                <w:sz w:val="16"/>
                <w:szCs w:val="16"/>
              </w:rPr>
              <w:t>sberg15: Added Utilization value 0x33 MobileCom_Service3 for Local Hazard Information;</w:t>
            </w:r>
          </w:p>
        </w:tc>
      </w:tr>
      <w:tr w:rsidR="0042307E" w14:paraId="2BABCDB8" w14:textId="77777777" w:rsidTr="0042307E">
        <w:trPr>
          <w:trHeight w:val="237"/>
          <w:jc w:val="center"/>
        </w:trPr>
        <w:tc>
          <w:tcPr>
            <w:tcW w:w="1801" w:type="dxa"/>
            <w:tcBorders>
              <w:top w:val="nil"/>
              <w:left w:val="single" w:sz="6" w:space="0" w:color="auto"/>
              <w:bottom w:val="nil"/>
              <w:right w:val="single" w:sz="6" w:space="0" w:color="auto"/>
            </w:tcBorders>
          </w:tcPr>
          <w:p w14:paraId="7B3C0E1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49F4A3E0" w14:textId="77777777" w:rsidR="0042307E" w:rsidRDefault="0042307E" w:rsidP="0042307E">
            <w:pPr>
              <w:rPr>
                <w:rFonts w:cs="Arial"/>
                <w:sz w:val="16"/>
                <w:szCs w:val="16"/>
              </w:rPr>
            </w:pPr>
            <w:r>
              <w:rPr>
                <w:rFonts w:cs="Arial"/>
                <w:sz w:val="16"/>
                <w:szCs w:val="16"/>
              </w:rPr>
              <w:t>STR-070474/E-Signal/Channel Mapping Tables (</w:t>
            </w:r>
            <w:proofErr w:type="spellStart"/>
            <w:r>
              <w:rPr>
                <w:rFonts w:cs="Arial"/>
                <w:sz w:val="16"/>
                <w:szCs w:val="16"/>
              </w:rPr>
              <w:t>TcSE</w:t>
            </w:r>
            <w:proofErr w:type="spellEnd"/>
            <w:r>
              <w:rPr>
                <w:rFonts w:cs="Arial"/>
                <w:sz w:val="16"/>
                <w:szCs w:val="16"/>
              </w:rPr>
              <w:t xml:space="preserve"> ROIN-295338)</w:t>
            </w:r>
          </w:p>
        </w:tc>
        <w:tc>
          <w:tcPr>
            <w:tcW w:w="4958" w:type="dxa"/>
            <w:tcBorders>
              <w:top w:val="single" w:sz="6" w:space="0" w:color="auto"/>
              <w:left w:val="single" w:sz="6" w:space="0" w:color="auto"/>
              <w:bottom w:val="single" w:sz="6" w:space="0" w:color="auto"/>
              <w:right w:val="single" w:sz="6" w:space="0" w:color="auto"/>
            </w:tcBorders>
            <w:vAlign w:val="center"/>
            <w:hideMark/>
          </w:tcPr>
          <w:p w14:paraId="493FB266" w14:textId="77777777" w:rsidR="0042307E" w:rsidRDefault="0042307E" w:rsidP="0042307E">
            <w:pPr>
              <w:rPr>
                <w:sz w:val="16"/>
                <w:szCs w:val="16"/>
              </w:rPr>
            </w:pPr>
            <w:r>
              <w:rPr>
                <w:sz w:val="16"/>
                <w:szCs w:val="16"/>
              </w:rPr>
              <w:t xml:space="preserve">sberg15: added 0xBD </w:t>
            </w:r>
            <w:proofErr w:type="spellStart"/>
            <w:r>
              <w:rPr>
                <w:sz w:val="16"/>
                <w:szCs w:val="16"/>
              </w:rPr>
              <w:t>LHI_SpeedProfileTableUpdate_Rq</w:t>
            </w:r>
            <w:proofErr w:type="spellEnd"/>
            <w:r>
              <w:rPr>
                <w:sz w:val="16"/>
                <w:szCs w:val="16"/>
              </w:rPr>
              <w:t xml:space="preserve"> and 0xBE </w:t>
            </w:r>
            <w:proofErr w:type="spellStart"/>
            <w:r>
              <w:rPr>
                <w:sz w:val="16"/>
                <w:szCs w:val="16"/>
              </w:rPr>
              <w:t>LHI_SpeedProfileTableUpdate_Rsp</w:t>
            </w:r>
            <w:proofErr w:type="spellEnd"/>
            <w:r>
              <w:rPr>
                <w:sz w:val="16"/>
                <w:szCs w:val="16"/>
              </w:rPr>
              <w:t xml:space="preserve"> to the channel and signal descriptions.</w:t>
            </w:r>
            <w:r>
              <w:rPr>
                <w:sz w:val="16"/>
                <w:szCs w:val="16"/>
              </w:rPr>
              <w:br/>
              <w:t xml:space="preserve">Added </w:t>
            </w:r>
            <w:proofErr w:type="spellStart"/>
            <w:r>
              <w:rPr>
                <w:sz w:val="16"/>
                <w:szCs w:val="16"/>
              </w:rPr>
              <w:t>LHN_EventIno_St</w:t>
            </w:r>
            <w:proofErr w:type="spellEnd"/>
            <w:r>
              <w:rPr>
                <w:sz w:val="16"/>
                <w:szCs w:val="16"/>
              </w:rPr>
              <w:t xml:space="preserve"> signal to signal description.</w:t>
            </w:r>
            <w:r>
              <w:rPr>
                <w:sz w:val="16"/>
                <w:szCs w:val="16"/>
              </w:rPr>
              <w:br/>
              <w:t>Added channels RDISP - RDISP2 and RDISP2 - RDISP to the channel description.</w:t>
            </w:r>
          </w:p>
        </w:tc>
      </w:tr>
      <w:tr w:rsidR="0042307E" w14:paraId="370FF9B7" w14:textId="77777777" w:rsidTr="0042307E">
        <w:trPr>
          <w:trHeight w:val="237"/>
          <w:jc w:val="center"/>
        </w:trPr>
        <w:tc>
          <w:tcPr>
            <w:tcW w:w="1801" w:type="dxa"/>
            <w:tcBorders>
              <w:top w:val="nil"/>
              <w:left w:val="single" w:sz="6" w:space="0" w:color="auto"/>
              <w:bottom w:val="nil"/>
              <w:right w:val="single" w:sz="6" w:space="0" w:color="auto"/>
            </w:tcBorders>
          </w:tcPr>
          <w:p w14:paraId="78FFDD7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0ADF0A7A" w14:textId="77777777" w:rsidR="0042307E" w:rsidRDefault="0042307E" w:rsidP="0042307E">
            <w:pPr>
              <w:rPr>
                <w:rFonts w:cs="Arial"/>
                <w:sz w:val="16"/>
                <w:szCs w:val="16"/>
              </w:rPr>
            </w:pPr>
            <w:r>
              <w:rPr>
                <w:rFonts w:cs="Arial"/>
                <w:sz w:val="16"/>
                <w:szCs w:val="16"/>
              </w:rPr>
              <w:t>TP-PHY-TPP-REQ-023131/G-APIM - TCU (</w:t>
            </w:r>
            <w:proofErr w:type="spellStart"/>
            <w:r>
              <w:rPr>
                <w:rFonts w:cs="Arial"/>
                <w:sz w:val="16"/>
                <w:szCs w:val="16"/>
              </w:rPr>
              <w:t>TcSE</w:t>
            </w:r>
            <w:proofErr w:type="spellEnd"/>
            <w:r>
              <w:rPr>
                <w:rFonts w:cs="Arial"/>
                <w:sz w:val="16"/>
                <w:szCs w:val="16"/>
              </w:rPr>
              <w:t xml:space="preserve"> ROIN-223472-2)</w:t>
            </w:r>
          </w:p>
        </w:tc>
        <w:tc>
          <w:tcPr>
            <w:tcW w:w="4958" w:type="dxa"/>
            <w:tcBorders>
              <w:top w:val="single" w:sz="6" w:space="0" w:color="auto"/>
              <w:left w:val="single" w:sz="6" w:space="0" w:color="auto"/>
              <w:bottom w:val="single" w:sz="6" w:space="0" w:color="auto"/>
              <w:right w:val="single" w:sz="6" w:space="0" w:color="auto"/>
            </w:tcBorders>
            <w:vAlign w:val="center"/>
            <w:hideMark/>
          </w:tcPr>
          <w:p w14:paraId="29A1964E" w14:textId="77777777" w:rsidR="0042307E" w:rsidRDefault="0042307E" w:rsidP="0042307E">
            <w:pPr>
              <w:rPr>
                <w:sz w:val="16"/>
                <w:szCs w:val="16"/>
              </w:rPr>
            </w:pPr>
            <w:r>
              <w:rPr>
                <w:sz w:val="16"/>
                <w:szCs w:val="16"/>
              </w:rPr>
              <w:t>Updated the Signal for sending Charge Location Names from APIM to TCU.</w:t>
            </w:r>
          </w:p>
        </w:tc>
      </w:tr>
      <w:tr w:rsidR="0042307E" w14:paraId="5C92B838" w14:textId="77777777" w:rsidTr="0042307E">
        <w:trPr>
          <w:trHeight w:val="237"/>
          <w:jc w:val="center"/>
        </w:trPr>
        <w:tc>
          <w:tcPr>
            <w:tcW w:w="1801" w:type="dxa"/>
            <w:tcBorders>
              <w:top w:val="nil"/>
              <w:left w:val="single" w:sz="6" w:space="0" w:color="auto"/>
              <w:bottom w:val="nil"/>
              <w:right w:val="single" w:sz="6" w:space="0" w:color="auto"/>
            </w:tcBorders>
          </w:tcPr>
          <w:p w14:paraId="7AEBB0F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3EF15C4F" w14:textId="77777777" w:rsidR="0042307E" w:rsidRPr="00732F89" w:rsidRDefault="0042307E" w:rsidP="0042307E">
            <w:pPr>
              <w:rPr>
                <w:rFonts w:cs="Arial"/>
                <w:sz w:val="16"/>
                <w:szCs w:val="16"/>
              </w:rPr>
            </w:pPr>
            <w:r w:rsidRPr="00732F89">
              <w:rPr>
                <w:rFonts w:cs="Arial"/>
                <w:sz w:val="16"/>
                <w:szCs w:val="16"/>
              </w:rPr>
              <w:t>TP-LOG-TPL-REQ-258184/B-SID-B6-ChargeProfileLocation_Rsp</w:t>
            </w:r>
          </w:p>
        </w:tc>
        <w:tc>
          <w:tcPr>
            <w:tcW w:w="4958" w:type="dxa"/>
            <w:tcBorders>
              <w:top w:val="single" w:sz="6" w:space="0" w:color="auto"/>
              <w:left w:val="single" w:sz="6" w:space="0" w:color="auto"/>
              <w:bottom w:val="single" w:sz="6" w:space="0" w:color="auto"/>
              <w:right w:val="single" w:sz="6" w:space="0" w:color="auto"/>
            </w:tcBorders>
            <w:vAlign w:val="center"/>
            <w:hideMark/>
          </w:tcPr>
          <w:p w14:paraId="4C6F1558" w14:textId="77777777" w:rsidR="0042307E" w:rsidRPr="00732F89" w:rsidRDefault="0042307E" w:rsidP="0042307E">
            <w:pPr>
              <w:rPr>
                <w:sz w:val="16"/>
                <w:szCs w:val="16"/>
              </w:rPr>
            </w:pPr>
            <w:r w:rsidRPr="00732F89">
              <w:rPr>
                <w:sz w:val="16"/>
                <w:szCs w:val="16"/>
              </w:rPr>
              <w:t>Added signal for sending Charge Location Names between APIM and TCU.</w:t>
            </w:r>
          </w:p>
        </w:tc>
      </w:tr>
      <w:tr w:rsidR="0042307E" w14:paraId="02A1A1C0" w14:textId="77777777" w:rsidTr="0042307E">
        <w:trPr>
          <w:trHeight w:val="237"/>
          <w:jc w:val="center"/>
        </w:trPr>
        <w:tc>
          <w:tcPr>
            <w:tcW w:w="1801" w:type="dxa"/>
            <w:tcBorders>
              <w:top w:val="nil"/>
              <w:left w:val="single" w:sz="6" w:space="0" w:color="auto"/>
              <w:bottom w:val="nil"/>
              <w:right w:val="single" w:sz="6" w:space="0" w:color="auto"/>
            </w:tcBorders>
          </w:tcPr>
          <w:p w14:paraId="03B221B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63C486D4" w14:textId="77777777" w:rsidR="0042307E" w:rsidRDefault="0042307E" w:rsidP="0042307E">
            <w:pPr>
              <w:rPr>
                <w:rFonts w:cs="Arial"/>
                <w:sz w:val="16"/>
                <w:szCs w:val="16"/>
              </w:rPr>
            </w:pPr>
            <w:r>
              <w:rPr>
                <w:rFonts w:cs="Arial"/>
                <w:sz w:val="16"/>
                <w:szCs w:val="16"/>
              </w:rPr>
              <w:t>TP-PHY-TPP-REQ-023132/G-TCU - APIM (</w:t>
            </w:r>
            <w:proofErr w:type="spellStart"/>
            <w:r>
              <w:rPr>
                <w:rFonts w:cs="Arial"/>
                <w:sz w:val="16"/>
                <w:szCs w:val="16"/>
              </w:rPr>
              <w:t>TcSE</w:t>
            </w:r>
            <w:proofErr w:type="spellEnd"/>
            <w:r>
              <w:rPr>
                <w:rFonts w:cs="Arial"/>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vAlign w:val="center"/>
            <w:hideMark/>
          </w:tcPr>
          <w:p w14:paraId="05755DF1" w14:textId="77777777" w:rsidR="0042307E" w:rsidRDefault="0042307E" w:rsidP="0042307E">
            <w:pPr>
              <w:rPr>
                <w:sz w:val="16"/>
                <w:szCs w:val="16"/>
              </w:rPr>
            </w:pPr>
            <w:r>
              <w:rPr>
                <w:sz w:val="16"/>
                <w:szCs w:val="16"/>
              </w:rPr>
              <w:t xml:space="preserve">sberg15: Added signal ID 0xBE </w:t>
            </w:r>
            <w:proofErr w:type="spellStart"/>
            <w:r>
              <w:rPr>
                <w:sz w:val="16"/>
                <w:szCs w:val="16"/>
              </w:rPr>
              <w:t>LHI_SpeedProfileTableUpdate_Rsp</w:t>
            </w:r>
            <w:proofErr w:type="spellEnd"/>
            <w:r>
              <w:rPr>
                <w:sz w:val="16"/>
                <w:szCs w:val="16"/>
              </w:rPr>
              <w:t xml:space="preserve"> for Local Hazard Information;</w:t>
            </w:r>
          </w:p>
        </w:tc>
      </w:tr>
      <w:tr w:rsidR="0042307E" w14:paraId="65C4FEB7" w14:textId="77777777" w:rsidTr="0042307E">
        <w:trPr>
          <w:trHeight w:val="237"/>
          <w:jc w:val="center"/>
        </w:trPr>
        <w:tc>
          <w:tcPr>
            <w:tcW w:w="1801" w:type="dxa"/>
            <w:tcBorders>
              <w:top w:val="nil"/>
              <w:left w:val="single" w:sz="6" w:space="0" w:color="auto"/>
              <w:bottom w:val="nil"/>
              <w:right w:val="single" w:sz="6" w:space="0" w:color="auto"/>
            </w:tcBorders>
          </w:tcPr>
          <w:p w14:paraId="0DC6E2E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21FB421D" w14:textId="77777777" w:rsidR="0042307E" w:rsidRDefault="0042307E" w:rsidP="0042307E">
            <w:pPr>
              <w:rPr>
                <w:rFonts w:cs="Arial"/>
                <w:sz w:val="16"/>
                <w:szCs w:val="16"/>
              </w:rPr>
            </w:pPr>
            <w:r>
              <w:rPr>
                <w:rFonts w:cs="Arial"/>
                <w:sz w:val="16"/>
                <w:szCs w:val="16"/>
              </w:rPr>
              <w:t>TP-PHY-TPP-REQ-023134/B-RDISP - MC (</w:t>
            </w:r>
            <w:proofErr w:type="spellStart"/>
            <w:r>
              <w:rPr>
                <w:rFonts w:cs="Arial"/>
                <w:sz w:val="16"/>
                <w:szCs w:val="16"/>
              </w:rPr>
              <w:t>TcSE</w:t>
            </w:r>
            <w:proofErr w:type="spellEnd"/>
            <w:r>
              <w:rPr>
                <w:rFonts w:cs="Arial"/>
                <w:sz w:val="16"/>
                <w:szCs w:val="16"/>
              </w:rPr>
              <w:t xml:space="preserve"> ROIN-205504-1)</w:t>
            </w:r>
          </w:p>
        </w:tc>
        <w:tc>
          <w:tcPr>
            <w:tcW w:w="4958" w:type="dxa"/>
            <w:tcBorders>
              <w:top w:val="single" w:sz="6" w:space="0" w:color="auto"/>
              <w:left w:val="single" w:sz="6" w:space="0" w:color="auto"/>
              <w:bottom w:val="single" w:sz="6" w:space="0" w:color="auto"/>
              <w:right w:val="single" w:sz="6" w:space="0" w:color="auto"/>
            </w:tcBorders>
            <w:vAlign w:val="center"/>
            <w:hideMark/>
          </w:tcPr>
          <w:p w14:paraId="3F2411A0" w14:textId="77777777" w:rsidR="0042307E" w:rsidRDefault="0042307E" w:rsidP="0042307E">
            <w:pPr>
              <w:rPr>
                <w:sz w:val="16"/>
                <w:szCs w:val="16"/>
              </w:rPr>
            </w:pPr>
            <w:r>
              <w:rPr>
                <w:sz w:val="16"/>
                <w:szCs w:val="16"/>
              </w:rPr>
              <w:t xml:space="preserve">sberg15: Added signal ID 0xBF </w:t>
            </w:r>
            <w:proofErr w:type="spellStart"/>
            <w:r>
              <w:rPr>
                <w:sz w:val="16"/>
                <w:szCs w:val="16"/>
              </w:rPr>
              <w:t>LHN_EventInfo_St</w:t>
            </w:r>
            <w:proofErr w:type="spellEnd"/>
            <w:r>
              <w:rPr>
                <w:sz w:val="16"/>
                <w:szCs w:val="16"/>
              </w:rPr>
              <w:t xml:space="preserve"> for Local Hazard Information;</w:t>
            </w:r>
          </w:p>
        </w:tc>
      </w:tr>
      <w:tr w:rsidR="0042307E" w14:paraId="75143C47" w14:textId="77777777" w:rsidTr="0042307E">
        <w:trPr>
          <w:trHeight w:val="237"/>
          <w:jc w:val="center"/>
        </w:trPr>
        <w:tc>
          <w:tcPr>
            <w:tcW w:w="1801" w:type="dxa"/>
            <w:tcBorders>
              <w:top w:val="nil"/>
              <w:left w:val="single" w:sz="6" w:space="0" w:color="auto"/>
              <w:bottom w:val="nil"/>
              <w:right w:val="single" w:sz="6" w:space="0" w:color="auto"/>
            </w:tcBorders>
          </w:tcPr>
          <w:p w14:paraId="516C994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4E414116" w14:textId="77777777" w:rsidR="0042307E" w:rsidRDefault="0042307E" w:rsidP="0042307E">
            <w:pPr>
              <w:rPr>
                <w:rFonts w:cs="Arial"/>
                <w:sz w:val="16"/>
                <w:szCs w:val="16"/>
              </w:rPr>
            </w:pPr>
            <w:r>
              <w:rPr>
                <w:rFonts w:cs="Arial"/>
                <w:sz w:val="16"/>
                <w:szCs w:val="16"/>
              </w:rPr>
              <w:t>STR-070475/N-Signal Descriptions (</w:t>
            </w:r>
            <w:proofErr w:type="spellStart"/>
            <w:r>
              <w:rPr>
                <w:rFonts w:cs="Arial"/>
                <w:sz w:val="16"/>
                <w:szCs w:val="16"/>
              </w:rPr>
              <w:t>TcSE</w:t>
            </w:r>
            <w:proofErr w:type="spellEnd"/>
            <w:r>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hideMark/>
          </w:tcPr>
          <w:p w14:paraId="386AD258" w14:textId="77777777" w:rsidR="0042307E" w:rsidRDefault="0042307E" w:rsidP="0042307E">
            <w:pPr>
              <w:rPr>
                <w:sz w:val="16"/>
                <w:szCs w:val="16"/>
              </w:rPr>
            </w:pPr>
            <w:r>
              <w:rPr>
                <w:sz w:val="16"/>
                <w:szCs w:val="16"/>
              </w:rPr>
              <w:t xml:space="preserve">sberg15: added 0xBD </w:t>
            </w:r>
            <w:proofErr w:type="spellStart"/>
            <w:r>
              <w:rPr>
                <w:sz w:val="16"/>
                <w:szCs w:val="16"/>
              </w:rPr>
              <w:t>LHI_SpeedProfileTableUpdate_Rq</w:t>
            </w:r>
            <w:proofErr w:type="spellEnd"/>
            <w:r>
              <w:rPr>
                <w:sz w:val="16"/>
                <w:szCs w:val="16"/>
              </w:rPr>
              <w:t xml:space="preserve"> and 0xBE </w:t>
            </w:r>
            <w:proofErr w:type="spellStart"/>
            <w:r>
              <w:rPr>
                <w:sz w:val="16"/>
                <w:szCs w:val="16"/>
              </w:rPr>
              <w:t>LHI_SpeedProfileTableUpdate_Rsp</w:t>
            </w:r>
            <w:proofErr w:type="spellEnd"/>
            <w:r>
              <w:rPr>
                <w:sz w:val="16"/>
                <w:szCs w:val="16"/>
              </w:rPr>
              <w:t xml:space="preserve"> to the channel and signal descriptions.</w:t>
            </w:r>
            <w:r>
              <w:rPr>
                <w:sz w:val="16"/>
                <w:szCs w:val="16"/>
              </w:rPr>
              <w:br/>
              <w:t xml:space="preserve">Added </w:t>
            </w:r>
            <w:proofErr w:type="spellStart"/>
            <w:r>
              <w:rPr>
                <w:sz w:val="16"/>
                <w:szCs w:val="16"/>
              </w:rPr>
              <w:t>LHN_EventIno_St</w:t>
            </w:r>
            <w:proofErr w:type="spellEnd"/>
            <w:r>
              <w:rPr>
                <w:sz w:val="16"/>
                <w:szCs w:val="16"/>
              </w:rPr>
              <w:t xml:space="preserve"> signal to signal description.</w:t>
            </w:r>
          </w:p>
        </w:tc>
      </w:tr>
      <w:tr w:rsidR="0042307E" w14:paraId="0BBCD9D5" w14:textId="77777777" w:rsidTr="0042307E">
        <w:trPr>
          <w:trHeight w:val="237"/>
          <w:jc w:val="center"/>
        </w:trPr>
        <w:tc>
          <w:tcPr>
            <w:tcW w:w="1801" w:type="dxa"/>
            <w:tcBorders>
              <w:top w:val="nil"/>
              <w:left w:val="single" w:sz="6" w:space="0" w:color="auto"/>
              <w:bottom w:val="nil"/>
              <w:right w:val="single" w:sz="6" w:space="0" w:color="auto"/>
            </w:tcBorders>
          </w:tcPr>
          <w:p w14:paraId="2459667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14BD4BBC" w14:textId="77777777" w:rsidR="0042307E" w:rsidRDefault="0042307E" w:rsidP="0042307E">
            <w:pPr>
              <w:rPr>
                <w:rFonts w:cs="Arial"/>
                <w:sz w:val="16"/>
                <w:szCs w:val="16"/>
              </w:rPr>
            </w:pPr>
            <w:r>
              <w:rPr>
                <w:rFonts w:cs="Arial"/>
                <w:sz w:val="16"/>
                <w:szCs w:val="16"/>
              </w:rPr>
              <w:t>TP-LOG-TPL-REQ-207066/D-SID-9C-CCOISynchronizationSession_Rq</w:t>
            </w:r>
          </w:p>
        </w:tc>
        <w:tc>
          <w:tcPr>
            <w:tcW w:w="4958" w:type="dxa"/>
            <w:tcBorders>
              <w:top w:val="single" w:sz="6" w:space="0" w:color="auto"/>
              <w:left w:val="single" w:sz="6" w:space="0" w:color="auto"/>
              <w:bottom w:val="single" w:sz="6" w:space="0" w:color="auto"/>
              <w:right w:val="single" w:sz="6" w:space="0" w:color="auto"/>
            </w:tcBorders>
            <w:vAlign w:val="center"/>
            <w:hideMark/>
          </w:tcPr>
          <w:p w14:paraId="3D0F36FA" w14:textId="77777777" w:rsidR="0042307E" w:rsidRDefault="0042307E" w:rsidP="0042307E">
            <w:pPr>
              <w:rPr>
                <w:sz w:val="16"/>
                <w:szCs w:val="16"/>
              </w:rPr>
            </w:pPr>
            <w:r>
              <w:rPr>
                <w:sz w:val="16"/>
                <w:szCs w:val="16"/>
              </w:rPr>
              <w:t xml:space="preserve">kfent1: </w:t>
            </w:r>
            <w:proofErr w:type="spellStart"/>
            <w:r>
              <w:rPr>
                <w:sz w:val="16"/>
                <w:szCs w:val="16"/>
              </w:rPr>
              <w:t>corected</w:t>
            </w:r>
            <w:proofErr w:type="spellEnd"/>
            <w:r>
              <w:rPr>
                <w:sz w:val="16"/>
                <w:szCs w:val="16"/>
              </w:rPr>
              <w:t xml:space="preserve"> doubled byte 63 fixed overall data length</w:t>
            </w:r>
          </w:p>
        </w:tc>
      </w:tr>
      <w:tr w:rsidR="0042307E" w14:paraId="088F4518" w14:textId="77777777" w:rsidTr="0042307E">
        <w:trPr>
          <w:trHeight w:val="237"/>
          <w:jc w:val="center"/>
        </w:trPr>
        <w:tc>
          <w:tcPr>
            <w:tcW w:w="1801" w:type="dxa"/>
            <w:tcBorders>
              <w:top w:val="nil"/>
              <w:left w:val="single" w:sz="6" w:space="0" w:color="auto"/>
              <w:bottom w:val="nil"/>
              <w:right w:val="single" w:sz="6" w:space="0" w:color="auto"/>
            </w:tcBorders>
          </w:tcPr>
          <w:p w14:paraId="66FD7F0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25FEB6F6" w14:textId="77777777" w:rsidR="0042307E" w:rsidRDefault="0042307E" w:rsidP="0042307E">
            <w:pPr>
              <w:rPr>
                <w:rFonts w:cs="Arial"/>
                <w:sz w:val="16"/>
                <w:szCs w:val="16"/>
              </w:rPr>
            </w:pPr>
            <w:r>
              <w:rPr>
                <w:rFonts w:cs="Arial"/>
                <w:sz w:val="16"/>
                <w:szCs w:val="16"/>
              </w:rPr>
              <w:t>TP-LOG-TPL-REQ-207069/D-SID-9F-CCOISynchronizationSummaryReport</w:t>
            </w:r>
          </w:p>
        </w:tc>
        <w:tc>
          <w:tcPr>
            <w:tcW w:w="4958" w:type="dxa"/>
            <w:tcBorders>
              <w:top w:val="single" w:sz="6" w:space="0" w:color="auto"/>
              <w:left w:val="single" w:sz="6" w:space="0" w:color="auto"/>
              <w:bottom w:val="single" w:sz="6" w:space="0" w:color="auto"/>
              <w:right w:val="single" w:sz="6" w:space="0" w:color="auto"/>
            </w:tcBorders>
            <w:vAlign w:val="center"/>
            <w:hideMark/>
          </w:tcPr>
          <w:p w14:paraId="37BDD488" w14:textId="77777777" w:rsidR="0042307E" w:rsidRDefault="0042307E" w:rsidP="0042307E">
            <w:pPr>
              <w:rPr>
                <w:sz w:val="16"/>
                <w:szCs w:val="16"/>
              </w:rPr>
            </w:pPr>
            <w:r>
              <w:rPr>
                <w:sz w:val="16"/>
                <w:szCs w:val="16"/>
              </w:rPr>
              <w:t xml:space="preserve">kfent1: </w:t>
            </w:r>
            <w:proofErr w:type="spellStart"/>
            <w:r>
              <w:rPr>
                <w:sz w:val="16"/>
                <w:szCs w:val="16"/>
              </w:rPr>
              <w:t>corected</w:t>
            </w:r>
            <w:proofErr w:type="spellEnd"/>
            <w:r>
              <w:rPr>
                <w:sz w:val="16"/>
                <w:szCs w:val="16"/>
              </w:rPr>
              <w:t xml:space="preserve"> doubled byte 63 fixed overall data length</w:t>
            </w:r>
          </w:p>
        </w:tc>
      </w:tr>
      <w:tr w:rsidR="0042307E" w14:paraId="341DC8C9" w14:textId="77777777" w:rsidTr="0042307E">
        <w:trPr>
          <w:trHeight w:val="237"/>
          <w:jc w:val="center"/>
        </w:trPr>
        <w:tc>
          <w:tcPr>
            <w:tcW w:w="1801" w:type="dxa"/>
            <w:tcBorders>
              <w:top w:val="nil"/>
              <w:left w:val="single" w:sz="6" w:space="0" w:color="auto"/>
              <w:bottom w:val="nil"/>
              <w:right w:val="single" w:sz="6" w:space="0" w:color="auto"/>
            </w:tcBorders>
          </w:tcPr>
          <w:p w14:paraId="7B5A5B7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5473FBCF" w14:textId="77777777" w:rsidR="0042307E" w:rsidRDefault="0042307E" w:rsidP="0042307E">
            <w:pPr>
              <w:rPr>
                <w:rFonts w:cs="Arial"/>
                <w:sz w:val="16"/>
                <w:szCs w:val="16"/>
              </w:rPr>
            </w:pPr>
            <w:r>
              <w:rPr>
                <w:rFonts w:cs="Arial"/>
                <w:sz w:val="16"/>
                <w:szCs w:val="16"/>
              </w:rPr>
              <w:t>TP-LOG-TPL-REQ-258519/B-SID-B9-BackupIgnition_Rq</w:t>
            </w:r>
          </w:p>
        </w:tc>
        <w:tc>
          <w:tcPr>
            <w:tcW w:w="4958" w:type="dxa"/>
            <w:tcBorders>
              <w:top w:val="single" w:sz="6" w:space="0" w:color="auto"/>
              <w:left w:val="single" w:sz="6" w:space="0" w:color="auto"/>
              <w:bottom w:val="single" w:sz="6" w:space="0" w:color="auto"/>
              <w:right w:val="single" w:sz="6" w:space="0" w:color="auto"/>
            </w:tcBorders>
            <w:vAlign w:val="center"/>
            <w:hideMark/>
          </w:tcPr>
          <w:p w14:paraId="00901FBA" w14:textId="77777777" w:rsidR="0042307E" w:rsidRDefault="0042307E" w:rsidP="0042307E">
            <w:pPr>
              <w:rPr>
                <w:sz w:val="16"/>
                <w:szCs w:val="16"/>
              </w:rPr>
            </w:pPr>
            <w:r>
              <w:rPr>
                <w:sz w:val="16"/>
                <w:szCs w:val="16"/>
              </w:rPr>
              <w:t>rpaquet2 - updated the notes section and the variable data section and Character Coding parameter.</w:t>
            </w:r>
          </w:p>
        </w:tc>
      </w:tr>
      <w:tr w:rsidR="0042307E" w14:paraId="1F53E869" w14:textId="77777777" w:rsidTr="0042307E">
        <w:trPr>
          <w:trHeight w:val="237"/>
          <w:jc w:val="center"/>
        </w:trPr>
        <w:tc>
          <w:tcPr>
            <w:tcW w:w="1801" w:type="dxa"/>
            <w:tcBorders>
              <w:top w:val="nil"/>
              <w:left w:val="single" w:sz="6" w:space="0" w:color="auto"/>
              <w:bottom w:val="nil"/>
              <w:right w:val="single" w:sz="6" w:space="0" w:color="auto"/>
            </w:tcBorders>
          </w:tcPr>
          <w:p w14:paraId="75AC92E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788D4D26" w14:textId="77777777" w:rsidR="0042307E" w:rsidRDefault="0042307E" w:rsidP="0042307E">
            <w:pPr>
              <w:rPr>
                <w:rFonts w:cs="Arial"/>
                <w:sz w:val="16"/>
                <w:szCs w:val="16"/>
              </w:rPr>
            </w:pPr>
            <w:r>
              <w:rPr>
                <w:rFonts w:cs="Arial"/>
                <w:sz w:val="16"/>
                <w:szCs w:val="16"/>
              </w:rPr>
              <w:t>TP-LOG-TPL-REQ-258522/B-SID-BA-</w:t>
            </w:r>
            <w:proofErr w:type="spellStart"/>
            <w:r>
              <w:rPr>
                <w:rFonts w:cs="Arial"/>
                <w:sz w:val="16"/>
                <w:szCs w:val="16"/>
              </w:rPr>
              <w:t>BackupIgnition_Rsp</w:t>
            </w:r>
            <w:proofErr w:type="spellEnd"/>
            <w:r>
              <w:rPr>
                <w:rFonts w:cs="Arial"/>
                <w:sz w:val="16"/>
                <w:szCs w:val="16"/>
              </w:rPr>
              <w:t>+</w:t>
            </w:r>
          </w:p>
        </w:tc>
        <w:tc>
          <w:tcPr>
            <w:tcW w:w="4958" w:type="dxa"/>
            <w:tcBorders>
              <w:top w:val="single" w:sz="6" w:space="0" w:color="auto"/>
              <w:left w:val="single" w:sz="6" w:space="0" w:color="auto"/>
              <w:bottom w:val="single" w:sz="6" w:space="0" w:color="auto"/>
              <w:right w:val="single" w:sz="6" w:space="0" w:color="auto"/>
            </w:tcBorders>
            <w:vAlign w:val="center"/>
            <w:hideMark/>
          </w:tcPr>
          <w:p w14:paraId="5FD59221" w14:textId="77777777" w:rsidR="0042307E" w:rsidRDefault="0042307E" w:rsidP="0042307E">
            <w:pPr>
              <w:rPr>
                <w:sz w:val="16"/>
                <w:szCs w:val="16"/>
              </w:rPr>
            </w:pPr>
            <w:r>
              <w:rPr>
                <w:sz w:val="16"/>
                <w:szCs w:val="16"/>
              </w:rPr>
              <w:t>rpaquet2 - updated the notes section and the variable data section and Character Coding parameter.</w:t>
            </w:r>
          </w:p>
        </w:tc>
      </w:tr>
      <w:tr w:rsidR="0042307E" w14:paraId="5F21B028" w14:textId="77777777" w:rsidTr="0042307E">
        <w:trPr>
          <w:trHeight w:val="237"/>
          <w:jc w:val="center"/>
        </w:trPr>
        <w:tc>
          <w:tcPr>
            <w:tcW w:w="1801" w:type="dxa"/>
            <w:tcBorders>
              <w:top w:val="nil"/>
              <w:left w:val="single" w:sz="6" w:space="0" w:color="auto"/>
              <w:bottom w:val="nil"/>
              <w:right w:val="single" w:sz="6" w:space="0" w:color="auto"/>
            </w:tcBorders>
          </w:tcPr>
          <w:p w14:paraId="7107D79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54E78936" w14:textId="77777777" w:rsidR="0042307E" w:rsidRDefault="0042307E" w:rsidP="0042307E">
            <w:pPr>
              <w:rPr>
                <w:rFonts w:cs="Arial"/>
                <w:sz w:val="16"/>
                <w:szCs w:val="16"/>
              </w:rPr>
            </w:pPr>
            <w:r>
              <w:rPr>
                <w:rFonts w:cs="Arial"/>
                <w:sz w:val="16"/>
                <w:szCs w:val="16"/>
              </w:rPr>
              <w:t>TP-LOG-TPL-REQ-258522/C-SID-BA-</w:t>
            </w:r>
            <w:proofErr w:type="spellStart"/>
            <w:r>
              <w:rPr>
                <w:rFonts w:cs="Arial"/>
                <w:sz w:val="16"/>
                <w:szCs w:val="16"/>
              </w:rPr>
              <w:t>BackupIgnition_Rsp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hideMark/>
          </w:tcPr>
          <w:p w14:paraId="5187BB1A" w14:textId="77777777" w:rsidR="0042307E" w:rsidRDefault="0042307E" w:rsidP="0042307E">
            <w:pPr>
              <w:rPr>
                <w:sz w:val="16"/>
                <w:szCs w:val="16"/>
              </w:rPr>
            </w:pPr>
            <w:r>
              <w:rPr>
                <w:sz w:val="16"/>
                <w:szCs w:val="16"/>
              </w:rPr>
              <w:t>rpaquet2 - update per feature owner</w:t>
            </w:r>
          </w:p>
        </w:tc>
      </w:tr>
      <w:tr w:rsidR="0042307E" w14:paraId="4347FF85" w14:textId="77777777" w:rsidTr="0042307E">
        <w:trPr>
          <w:trHeight w:val="237"/>
          <w:jc w:val="center"/>
        </w:trPr>
        <w:tc>
          <w:tcPr>
            <w:tcW w:w="1801" w:type="dxa"/>
            <w:tcBorders>
              <w:top w:val="nil"/>
              <w:left w:val="single" w:sz="6" w:space="0" w:color="auto"/>
              <w:bottom w:val="nil"/>
              <w:right w:val="single" w:sz="6" w:space="0" w:color="auto"/>
            </w:tcBorders>
          </w:tcPr>
          <w:p w14:paraId="2A6FD4F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1F49A076" w14:textId="77777777" w:rsidR="0042307E" w:rsidRDefault="0042307E" w:rsidP="0042307E">
            <w:pPr>
              <w:rPr>
                <w:rFonts w:cs="Arial"/>
                <w:sz w:val="16"/>
                <w:szCs w:val="16"/>
              </w:rPr>
            </w:pPr>
            <w:r>
              <w:rPr>
                <w:rFonts w:cs="Arial"/>
                <w:sz w:val="16"/>
                <w:szCs w:val="16"/>
              </w:rPr>
              <w:t>TP-LOG-TPL-REQ-258514/B-SID-B8-ChargeProfileLocation_Rsp2</w:t>
            </w:r>
          </w:p>
        </w:tc>
        <w:tc>
          <w:tcPr>
            <w:tcW w:w="4958" w:type="dxa"/>
            <w:tcBorders>
              <w:top w:val="single" w:sz="6" w:space="0" w:color="auto"/>
              <w:left w:val="single" w:sz="6" w:space="0" w:color="auto"/>
              <w:bottom w:val="single" w:sz="6" w:space="0" w:color="auto"/>
              <w:right w:val="single" w:sz="6" w:space="0" w:color="auto"/>
            </w:tcBorders>
            <w:vAlign w:val="center"/>
            <w:hideMark/>
          </w:tcPr>
          <w:p w14:paraId="669D8018" w14:textId="77777777" w:rsidR="0042307E" w:rsidRDefault="0042307E" w:rsidP="0042307E">
            <w:pPr>
              <w:rPr>
                <w:sz w:val="16"/>
                <w:szCs w:val="16"/>
              </w:rPr>
            </w:pPr>
            <w:r>
              <w:rPr>
                <w:sz w:val="16"/>
                <w:szCs w:val="16"/>
              </w:rPr>
              <w:t>Added signal to send Charge Locations between TCU and APIM.</w:t>
            </w:r>
          </w:p>
        </w:tc>
      </w:tr>
      <w:tr w:rsidR="0042307E" w14:paraId="7CBA6947" w14:textId="77777777" w:rsidTr="0042307E">
        <w:trPr>
          <w:trHeight w:val="237"/>
          <w:jc w:val="center"/>
        </w:trPr>
        <w:tc>
          <w:tcPr>
            <w:tcW w:w="1801" w:type="dxa"/>
            <w:tcBorders>
              <w:top w:val="nil"/>
              <w:left w:val="single" w:sz="6" w:space="0" w:color="auto"/>
              <w:bottom w:val="nil"/>
              <w:right w:val="single" w:sz="6" w:space="0" w:color="auto"/>
            </w:tcBorders>
          </w:tcPr>
          <w:p w14:paraId="3C22734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10AC213D" w14:textId="77777777" w:rsidR="0042307E" w:rsidRDefault="0042307E" w:rsidP="0042307E">
            <w:pPr>
              <w:rPr>
                <w:rFonts w:cs="Arial"/>
                <w:sz w:val="16"/>
                <w:szCs w:val="16"/>
              </w:rPr>
            </w:pPr>
            <w:r>
              <w:rPr>
                <w:rFonts w:cs="Arial"/>
                <w:sz w:val="16"/>
                <w:szCs w:val="16"/>
              </w:rPr>
              <w:t>TP-TPL-REQ-271635/A-SID-BD-</w:t>
            </w:r>
            <w:proofErr w:type="spellStart"/>
            <w:r>
              <w:rPr>
                <w:rFonts w:cs="Arial"/>
                <w:sz w:val="16"/>
                <w:szCs w:val="16"/>
              </w:rPr>
              <w:t>LHI_SpeedProfileTableUpdate_Rq</w:t>
            </w:r>
            <w:proofErr w:type="spellEnd"/>
          </w:p>
        </w:tc>
        <w:tc>
          <w:tcPr>
            <w:tcW w:w="4958" w:type="dxa"/>
            <w:tcBorders>
              <w:top w:val="single" w:sz="6" w:space="0" w:color="auto"/>
              <w:left w:val="single" w:sz="6" w:space="0" w:color="auto"/>
              <w:bottom w:val="single" w:sz="6" w:space="0" w:color="auto"/>
              <w:right w:val="single" w:sz="6" w:space="0" w:color="auto"/>
            </w:tcBorders>
            <w:vAlign w:val="center"/>
            <w:hideMark/>
          </w:tcPr>
          <w:p w14:paraId="3683E379" w14:textId="77777777" w:rsidR="0042307E" w:rsidRDefault="0042307E" w:rsidP="0042307E">
            <w:pPr>
              <w:rPr>
                <w:sz w:val="16"/>
                <w:szCs w:val="16"/>
              </w:rPr>
            </w:pPr>
            <w:r>
              <w:rPr>
                <w:sz w:val="16"/>
                <w:szCs w:val="16"/>
              </w:rPr>
              <w:t>sberg15: initial release</w:t>
            </w:r>
          </w:p>
        </w:tc>
      </w:tr>
      <w:tr w:rsidR="0042307E" w14:paraId="7CB7AD45" w14:textId="77777777" w:rsidTr="0042307E">
        <w:trPr>
          <w:trHeight w:val="237"/>
          <w:jc w:val="center"/>
        </w:trPr>
        <w:tc>
          <w:tcPr>
            <w:tcW w:w="1801" w:type="dxa"/>
            <w:tcBorders>
              <w:top w:val="nil"/>
              <w:left w:val="single" w:sz="6" w:space="0" w:color="auto"/>
              <w:bottom w:val="nil"/>
              <w:right w:val="single" w:sz="6" w:space="0" w:color="auto"/>
            </w:tcBorders>
          </w:tcPr>
          <w:p w14:paraId="1665BE3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583EC301" w14:textId="77777777" w:rsidR="0042307E" w:rsidRDefault="0042307E" w:rsidP="0042307E">
            <w:pPr>
              <w:rPr>
                <w:rFonts w:cs="Arial"/>
                <w:sz w:val="16"/>
                <w:szCs w:val="16"/>
              </w:rPr>
            </w:pPr>
            <w:r>
              <w:rPr>
                <w:rFonts w:cs="Arial"/>
                <w:sz w:val="16"/>
                <w:szCs w:val="16"/>
              </w:rPr>
              <w:t>TP-TPL-REQ-271636/A-SID-BE-</w:t>
            </w:r>
            <w:proofErr w:type="spellStart"/>
            <w:r>
              <w:rPr>
                <w:rFonts w:cs="Arial"/>
                <w:sz w:val="16"/>
                <w:szCs w:val="16"/>
              </w:rPr>
              <w:t>LHI_SpeedProfileTableUpdate_Rsp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hideMark/>
          </w:tcPr>
          <w:p w14:paraId="7ACBEFB3" w14:textId="77777777" w:rsidR="0042307E" w:rsidRDefault="0042307E" w:rsidP="0042307E">
            <w:pPr>
              <w:rPr>
                <w:sz w:val="16"/>
                <w:szCs w:val="16"/>
              </w:rPr>
            </w:pPr>
            <w:r>
              <w:rPr>
                <w:sz w:val="16"/>
                <w:szCs w:val="16"/>
              </w:rPr>
              <w:t>sberg15: initial release</w:t>
            </w:r>
          </w:p>
        </w:tc>
      </w:tr>
      <w:tr w:rsidR="0042307E" w14:paraId="23A690A6" w14:textId="77777777" w:rsidTr="0042307E">
        <w:trPr>
          <w:trHeight w:val="237"/>
          <w:jc w:val="center"/>
        </w:trPr>
        <w:tc>
          <w:tcPr>
            <w:tcW w:w="1801" w:type="dxa"/>
            <w:tcBorders>
              <w:top w:val="nil"/>
              <w:left w:val="single" w:sz="6" w:space="0" w:color="auto"/>
              <w:bottom w:val="single" w:sz="6" w:space="0" w:color="auto"/>
              <w:right w:val="single" w:sz="6" w:space="0" w:color="auto"/>
            </w:tcBorders>
          </w:tcPr>
          <w:p w14:paraId="2D7F2B0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hideMark/>
          </w:tcPr>
          <w:p w14:paraId="02A261DF" w14:textId="77777777" w:rsidR="0042307E" w:rsidRDefault="0042307E" w:rsidP="0042307E">
            <w:pPr>
              <w:rPr>
                <w:rFonts w:cs="Arial"/>
                <w:sz w:val="16"/>
                <w:szCs w:val="16"/>
              </w:rPr>
            </w:pPr>
            <w:r>
              <w:rPr>
                <w:rFonts w:cs="Arial"/>
                <w:sz w:val="16"/>
                <w:szCs w:val="16"/>
              </w:rPr>
              <w:t>TP-TPL-REQ-271634/A-SID-BF-</w:t>
            </w:r>
            <w:proofErr w:type="spellStart"/>
            <w:r>
              <w:rPr>
                <w:rFonts w:cs="Arial"/>
                <w:sz w:val="16"/>
                <w:szCs w:val="16"/>
              </w:rPr>
              <w:t>LHN_EventInfo_St</w:t>
            </w:r>
            <w:proofErr w:type="spellEnd"/>
          </w:p>
        </w:tc>
        <w:tc>
          <w:tcPr>
            <w:tcW w:w="4958" w:type="dxa"/>
            <w:tcBorders>
              <w:top w:val="single" w:sz="6" w:space="0" w:color="auto"/>
              <w:left w:val="single" w:sz="6" w:space="0" w:color="auto"/>
              <w:bottom w:val="single" w:sz="6" w:space="0" w:color="auto"/>
              <w:right w:val="single" w:sz="6" w:space="0" w:color="auto"/>
            </w:tcBorders>
            <w:vAlign w:val="center"/>
            <w:hideMark/>
          </w:tcPr>
          <w:p w14:paraId="2A914F93" w14:textId="77777777" w:rsidR="0042307E" w:rsidRDefault="0042307E" w:rsidP="0042307E">
            <w:pPr>
              <w:rPr>
                <w:sz w:val="16"/>
                <w:szCs w:val="16"/>
              </w:rPr>
            </w:pPr>
            <w:r>
              <w:rPr>
                <w:sz w:val="16"/>
                <w:szCs w:val="16"/>
              </w:rPr>
              <w:t>sberg15: initial release</w:t>
            </w:r>
          </w:p>
        </w:tc>
      </w:tr>
      <w:tr w:rsidR="0042307E" w14:paraId="134D550D"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4807FD68"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75915518"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637A8383"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6E1413ED" w14:textId="77777777" w:rsidR="0042307E" w:rsidRDefault="0042307E" w:rsidP="0042307E">
            <w:pPr>
              <w:spacing w:line="276" w:lineRule="auto"/>
              <w:rPr>
                <w:rFonts w:cs="Arial"/>
                <w:sz w:val="16"/>
              </w:rPr>
            </w:pPr>
          </w:p>
        </w:tc>
      </w:tr>
      <w:tr w:rsidR="0042307E" w14:paraId="26D3A760"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18C48135" w14:textId="77777777" w:rsidR="0042307E" w:rsidRDefault="0042307E" w:rsidP="0042307E">
            <w:pPr>
              <w:spacing w:line="276" w:lineRule="auto"/>
              <w:rPr>
                <w:rFonts w:cs="Arial"/>
                <w:b/>
                <w:sz w:val="16"/>
                <w:lang w:val="fr-FR"/>
              </w:rPr>
            </w:pPr>
            <w:r>
              <w:rPr>
                <w:rFonts w:cs="Arial"/>
                <w:b/>
                <w:sz w:val="16"/>
              </w:rPr>
              <w:t>November 8, 2017</w:t>
            </w:r>
          </w:p>
        </w:tc>
        <w:tc>
          <w:tcPr>
            <w:tcW w:w="1020" w:type="dxa"/>
            <w:tcBorders>
              <w:top w:val="single" w:sz="6" w:space="0" w:color="auto"/>
              <w:left w:val="single" w:sz="6" w:space="0" w:color="auto"/>
              <w:bottom w:val="single" w:sz="6" w:space="0" w:color="auto"/>
              <w:right w:val="single" w:sz="6" w:space="0" w:color="auto"/>
            </w:tcBorders>
            <w:hideMark/>
          </w:tcPr>
          <w:p w14:paraId="459D8B8C" w14:textId="77777777" w:rsidR="0042307E" w:rsidRDefault="0042307E" w:rsidP="0042307E">
            <w:pPr>
              <w:spacing w:line="276" w:lineRule="auto"/>
              <w:jc w:val="center"/>
              <w:rPr>
                <w:rFonts w:cs="Arial"/>
                <w:b/>
                <w:sz w:val="16"/>
                <w:lang w:val="fr-FR"/>
              </w:rPr>
            </w:pPr>
            <w:r>
              <w:rPr>
                <w:rFonts w:cs="Arial"/>
                <w:b/>
                <w:sz w:val="16"/>
                <w:lang w:val="fr-FR"/>
              </w:rPr>
              <w:t>1.15</w:t>
            </w:r>
          </w:p>
        </w:tc>
        <w:tc>
          <w:tcPr>
            <w:tcW w:w="8159" w:type="dxa"/>
            <w:gridSpan w:val="2"/>
            <w:tcBorders>
              <w:top w:val="single" w:sz="6" w:space="0" w:color="auto"/>
              <w:left w:val="single" w:sz="6" w:space="0" w:color="auto"/>
              <w:bottom w:val="single" w:sz="6" w:space="0" w:color="auto"/>
              <w:right w:val="single" w:sz="6" w:space="0" w:color="auto"/>
            </w:tcBorders>
            <w:hideMark/>
          </w:tcPr>
          <w:p w14:paraId="47FF43AA" w14:textId="77777777" w:rsidR="0042307E" w:rsidRDefault="0042307E" w:rsidP="0042307E">
            <w:pPr>
              <w:spacing w:line="276" w:lineRule="auto"/>
              <w:rPr>
                <w:rFonts w:cs="Arial"/>
                <w:b/>
                <w:sz w:val="16"/>
              </w:rPr>
            </w:pPr>
          </w:p>
        </w:tc>
      </w:tr>
      <w:tr w:rsidR="0042307E" w14:paraId="5761F7BD"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20C8E6D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64BAAB4" w14:textId="77777777" w:rsidR="0042307E" w:rsidRPr="004A43F8" w:rsidRDefault="0042307E" w:rsidP="0042307E">
            <w:pPr>
              <w:rPr>
                <w:rFonts w:cs="Arial"/>
                <w:sz w:val="16"/>
                <w:szCs w:val="16"/>
              </w:rPr>
            </w:pPr>
            <w:r w:rsidRPr="004A43F8">
              <w:rPr>
                <w:rFonts w:cs="Arial"/>
                <w:sz w:val="16"/>
                <w:szCs w:val="16"/>
              </w:rPr>
              <w:t>TP-PHY-TPP-REQ-023131/H-APIM - TCU (</w:t>
            </w:r>
            <w:proofErr w:type="spellStart"/>
            <w:r w:rsidRPr="004A43F8">
              <w:rPr>
                <w:rFonts w:cs="Arial"/>
                <w:sz w:val="16"/>
                <w:szCs w:val="16"/>
              </w:rPr>
              <w:t>TcSE</w:t>
            </w:r>
            <w:proofErr w:type="spellEnd"/>
            <w:r w:rsidRPr="004A43F8">
              <w:rPr>
                <w:rFonts w:cs="Arial"/>
                <w:sz w:val="16"/>
                <w:szCs w:val="16"/>
              </w:rPr>
              <w:t xml:space="preserve"> ROIN-223472-</w:t>
            </w:r>
            <w:proofErr w:type="gramStart"/>
            <w:r w:rsidRPr="004A43F8">
              <w:rPr>
                <w:rFonts w:cs="Arial"/>
                <w:sz w:val="16"/>
                <w:szCs w:val="16"/>
              </w:rPr>
              <w:t>2)+</w:t>
            </w:r>
            <w:proofErr w:type="gramEnd"/>
          </w:p>
        </w:tc>
        <w:tc>
          <w:tcPr>
            <w:tcW w:w="4958" w:type="dxa"/>
            <w:tcBorders>
              <w:top w:val="single" w:sz="6" w:space="0" w:color="auto"/>
              <w:left w:val="single" w:sz="6" w:space="0" w:color="auto"/>
              <w:bottom w:val="single" w:sz="6" w:space="0" w:color="auto"/>
              <w:right w:val="single" w:sz="6" w:space="0" w:color="auto"/>
            </w:tcBorders>
            <w:vAlign w:val="center"/>
          </w:tcPr>
          <w:p w14:paraId="2FE09FDF" w14:textId="77777777" w:rsidR="0042307E" w:rsidRPr="004A43F8" w:rsidRDefault="0042307E" w:rsidP="0042307E">
            <w:pPr>
              <w:rPr>
                <w:sz w:val="16"/>
                <w:szCs w:val="16"/>
              </w:rPr>
            </w:pPr>
            <w:r w:rsidRPr="004A43F8">
              <w:rPr>
                <w:sz w:val="16"/>
                <w:szCs w:val="16"/>
              </w:rPr>
              <w:t>rpaque2- Removed the logical signal 0xB6 from underneath this requirement as it is located already in the logical signal definition area.</w:t>
            </w:r>
          </w:p>
        </w:tc>
      </w:tr>
      <w:tr w:rsidR="0042307E" w14:paraId="2FB08D57" w14:textId="77777777" w:rsidTr="0042307E">
        <w:trPr>
          <w:trHeight w:val="237"/>
          <w:jc w:val="center"/>
        </w:trPr>
        <w:tc>
          <w:tcPr>
            <w:tcW w:w="1801" w:type="dxa"/>
            <w:tcBorders>
              <w:top w:val="nil"/>
              <w:left w:val="single" w:sz="6" w:space="0" w:color="auto"/>
              <w:bottom w:val="nil"/>
              <w:right w:val="single" w:sz="6" w:space="0" w:color="auto"/>
            </w:tcBorders>
          </w:tcPr>
          <w:p w14:paraId="646A03A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21BBA8B" w14:textId="77777777" w:rsidR="0042307E" w:rsidRPr="004A43F8" w:rsidRDefault="0042307E" w:rsidP="0042307E">
            <w:pPr>
              <w:rPr>
                <w:rFonts w:cs="Arial"/>
                <w:sz w:val="16"/>
                <w:szCs w:val="16"/>
              </w:rPr>
            </w:pPr>
            <w:r w:rsidRPr="004A43F8">
              <w:rPr>
                <w:rFonts w:cs="Arial"/>
                <w:sz w:val="16"/>
                <w:szCs w:val="16"/>
              </w:rPr>
              <w:t>TP-PHY-TPP-REQ-023131/J-APIM - TCU (</w:t>
            </w:r>
            <w:proofErr w:type="spellStart"/>
            <w:r w:rsidRPr="004A43F8">
              <w:rPr>
                <w:rFonts w:cs="Arial"/>
                <w:sz w:val="16"/>
                <w:szCs w:val="16"/>
              </w:rPr>
              <w:t>TcSE</w:t>
            </w:r>
            <w:proofErr w:type="spellEnd"/>
            <w:r w:rsidRPr="004A43F8">
              <w:rPr>
                <w:rFonts w:cs="Arial"/>
                <w:sz w:val="16"/>
                <w:szCs w:val="16"/>
              </w:rPr>
              <w:t xml:space="preserve"> ROIN-223472-2)</w:t>
            </w:r>
          </w:p>
        </w:tc>
        <w:tc>
          <w:tcPr>
            <w:tcW w:w="4958" w:type="dxa"/>
            <w:tcBorders>
              <w:top w:val="single" w:sz="6" w:space="0" w:color="auto"/>
              <w:left w:val="single" w:sz="6" w:space="0" w:color="auto"/>
              <w:bottom w:val="single" w:sz="6" w:space="0" w:color="auto"/>
              <w:right w:val="single" w:sz="6" w:space="0" w:color="auto"/>
            </w:tcBorders>
            <w:vAlign w:val="center"/>
          </w:tcPr>
          <w:p w14:paraId="0CD05744" w14:textId="77777777" w:rsidR="0042307E" w:rsidRPr="004A43F8" w:rsidRDefault="0042307E" w:rsidP="0042307E">
            <w:pPr>
              <w:rPr>
                <w:sz w:val="16"/>
                <w:szCs w:val="16"/>
              </w:rPr>
            </w:pPr>
            <w:proofErr w:type="spellStart"/>
            <w:r w:rsidRPr="004A43F8">
              <w:rPr>
                <w:sz w:val="16"/>
                <w:szCs w:val="16"/>
              </w:rPr>
              <w:t>fmunaser</w:t>
            </w:r>
            <w:proofErr w:type="spellEnd"/>
            <w:r w:rsidRPr="004A43F8">
              <w:rPr>
                <w:sz w:val="16"/>
                <w:szCs w:val="16"/>
              </w:rPr>
              <w:t>- Created TP signal sent by APIM to TCU for location name response.</w:t>
            </w:r>
          </w:p>
        </w:tc>
      </w:tr>
      <w:tr w:rsidR="0042307E" w14:paraId="4416A5FE" w14:textId="77777777" w:rsidTr="0042307E">
        <w:trPr>
          <w:trHeight w:val="237"/>
          <w:jc w:val="center"/>
        </w:trPr>
        <w:tc>
          <w:tcPr>
            <w:tcW w:w="1801" w:type="dxa"/>
            <w:tcBorders>
              <w:top w:val="nil"/>
              <w:left w:val="single" w:sz="6" w:space="0" w:color="auto"/>
              <w:bottom w:val="nil"/>
              <w:right w:val="single" w:sz="6" w:space="0" w:color="auto"/>
            </w:tcBorders>
          </w:tcPr>
          <w:p w14:paraId="232B20F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89B8B53" w14:textId="77777777" w:rsidR="0042307E" w:rsidRPr="004A43F8" w:rsidRDefault="0042307E" w:rsidP="0042307E">
            <w:pPr>
              <w:rPr>
                <w:rFonts w:cs="Arial"/>
                <w:sz w:val="16"/>
                <w:szCs w:val="16"/>
              </w:rPr>
            </w:pPr>
            <w:r w:rsidRPr="004A43F8">
              <w:rPr>
                <w:rFonts w:cs="Arial"/>
                <w:sz w:val="16"/>
                <w:szCs w:val="16"/>
              </w:rPr>
              <w:t>TP-PHY-TPP-REQ-023132/J-TCU - APIM (</w:t>
            </w:r>
            <w:proofErr w:type="spellStart"/>
            <w:r w:rsidRPr="004A43F8">
              <w:rPr>
                <w:rFonts w:cs="Arial"/>
                <w:sz w:val="16"/>
                <w:szCs w:val="16"/>
              </w:rPr>
              <w:t>TcSE</w:t>
            </w:r>
            <w:proofErr w:type="spellEnd"/>
            <w:r w:rsidRPr="004A43F8">
              <w:rPr>
                <w:rFonts w:cs="Arial"/>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vAlign w:val="center"/>
          </w:tcPr>
          <w:p w14:paraId="123CDDD3" w14:textId="77777777" w:rsidR="0042307E" w:rsidRPr="004A43F8" w:rsidRDefault="0042307E" w:rsidP="0042307E">
            <w:pPr>
              <w:rPr>
                <w:sz w:val="16"/>
                <w:szCs w:val="16"/>
              </w:rPr>
            </w:pPr>
            <w:proofErr w:type="spellStart"/>
            <w:r w:rsidRPr="004A43F8">
              <w:rPr>
                <w:sz w:val="16"/>
                <w:szCs w:val="16"/>
              </w:rPr>
              <w:t>fmunaser</w:t>
            </w:r>
            <w:proofErr w:type="spellEnd"/>
            <w:r w:rsidRPr="004A43F8">
              <w:rPr>
                <w:sz w:val="16"/>
                <w:szCs w:val="16"/>
              </w:rPr>
              <w:t>- Created TP signal sent by TCU to APIM for location name request.</w:t>
            </w:r>
          </w:p>
        </w:tc>
      </w:tr>
      <w:tr w:rsidR="0042307E" w14:paraId="1CED3825" w14:textId="77777777" w:rsidTr="0042307E">
        <w:trPr>
          <w:trHeight w:val="237"/>
          <w:jc w:val="center"/>
        </w:trPr>
        <w:tc>
          <w:tcPr>
            <w:tcW w:w="1801" w:type="dxa"/>
            <w:tcBorders>
              <w:top w:val="nil"/>
              <w:left w:val="single" w:sz="6" w:space="0" w:color="auto"/>
              <w:bottom w:val="nil"/>
              <w:right w:val="single" w:sz="6" w:space="0" w:color="auto"/>
            </w:tcBorders>
          </w:tcPr>
          <w:p w14:paraId="33EADFE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49CB0EE" w14:textId="77777777" w:rsidR="0042307E" w:rsidRPr="004A43F8" w:rsidRDefault="0042307E" w:rsidP="0042307E">
            <w:pPr>
              <w:rPr>
                <w:rFonts w:cs="Arial"/>
                <w:sz w:val="16"/>
                <w:szCs w:val="16"/>
              </w:rPr>
            </w:pPr>
            <w:r w:rsidRPr="004A43F8">
              <w:rPr>
                <w:rFonts w:cs="Arial"/>
                <w:sz w:val="16"/>
                <w:szCs w:val="16"/>
              </w:rPr>
              <w:t>STR-070475/O-Signal Descriptions (</w:t>
            </w:r>
            <w:proofErr w:type="spellStart"/>
            <w:r w:rsidRPr="004A43F8">
              <w:rPr>
                <w:rFonts w:cs="Arial"/>
                <w:sz w:val="16"/>
                <w:szCs w:val="16"/>
              </w:rPr>
              <w:t>TcSE</w:t>
            </w:r>
            <w:proofErr w:type="spellEnd"/>
            <w:r w:rsidRPr="004A43F8">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tcPr>
          <w:p w14:paraId="1A3C78A6" w14:textId="77777777" w:rsidR="0042307E" w:rsidRPr="004A43F8" w:rsidRDefault="0042307E" w:rsidP="0042307E">
            <w:pPr>
              <w:rPr>
                <w:sz w:val="16"/>
                <w:szCs w:val="16"/>
              </w:rPr>
            </w:pPr>
            <w:r w:rsidRPr="004A43F8">
              <w:rPr>
                <w:sz w:val="16"/>
                <w:szCs w:val="16"/>
              </w:rPr>
              <w:t xml:space="preserve">rpaquet2 - </w:t>
            </w:r>
            <w:proofErr w:type="spellStart"/>
            <w:r w:rsidRPr="004A43F8">
              <w:rPr>
                <w:sz w:val="16"/>
                <w:szCs w:val="16"/>
              </w:rPr>
              <w:t>PaakESN_St</w:t>
            </w:r>
            <w:proofErr w:type="spellEnd"/>
            <w:r w:rsidRPr="004A43F8">
              <w:rPr>
                <w:sz w:val="16"/>
                <w:szCs w:val="16"/>
              </w:rPr>
              <w:t xml:space="preserve"> was already added to the channel in previous release now adding the logical signal definition as it was missed</w:t>
            </w:r>
          </w:p>
        </w:tc>
      </w:tr>
      <w:tr w:rsidR="0042307E" w:rsidRPr="00732F89" w14:paraId="0D3D54DE" w14:textId="77777777" w:rsidTr="0042307E">
        <w:trPr>
          <w:trHeight w:val="237"/>
          <w:jc w:val="center"/>
        </w:trPr>
        <w:tc>
          <w:tcPr>
            <w:tcW w:w="1801" w:type="dxa"/>
            <w:tcBorders>
              <w:top w:val="nil"/>
              <w:left w:val="single" w:sz="6" w:space="0" w:color="auto"/>
              <w:right w:val="single" w:sz="6" w:space="0" w:color="auto"/>
            </w:tcBorders>
          </w:tcPr>
          <w:p w14:paraId="538FB3F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AF8D4DD" w14:textId="77777777" w:rsidR="0042307E" w:rsidRPr="004A43F8" w:rsidRDefault="0042307E" w:rsidP="0042307E">
            <w:pPr>
              <w:rPr>
                <w:rFonts w:cs="Arial"/>
                <w:sz w:val="16"/>
                <w:szCs w:val="16"/>
              </w:rPr>
            </w:pPr>
            <w:r w:rsidRPr="004A43F8">
              <w:rPr>
                <w:rFonts w:cs="Arial"/>
                <w:sz w:val="16"/>
                <w:szCs w:val="16"/>
              </w:rPr>
              <w:t>TP-LOG-TPL-REQ-207070/D-SID-A0-CCOISettingsUpdate_Rq</w:t>
            </w:r>
          </w:p>
        </w:tc>
        <w:tc>
          <w:tcPr>
            <w:tcW w:w="4958" w:type="dxa"/>
            <w:tcBorders>
              <w:top w:val="single" w:sz="6" w:space="0" w:color="auto"/>
              <w:left w:val="single" w:sz="6" w:space="0" w:color="auto"/>
              <w:bottom w:val="single" w:sz="6" w:space="0" w:color="auto"/>
              <w:right w:val="single" w:sz="6" w:space="0" w:color="auto"/>
            </w:tcBorders>
            <w:vAlign w:val="center"/>
          </w:tcPr>
          <w:p w14:paraId="470B07F6" w14:textId="77777777" w:rsidR="0042307E" w:rsidRPr="004A43F8" w:rsidRDefault="0042307E" w:rsidP="0042307E">
            <w:pPr>
              <w:rPr>
                <w:sz w:val="16"/>
                <w:szCs w:val="16"/>
              </w:rPr>
            </w:pPr>
            <w:r w:rsidRPr="004A43F8">
              <w:rPr>
                <w:sz w:val="16"/>
                <w:szCs w:val="16"/>
              </w:rPr>
              <w:t>kfent1: renamed Length of Array to Number of Entities to clarify length.</w:t>
            </w:r>
          </w:p>
        </w:tc>
      </w:tr>
      <w:tr w:rsidR="0042307E" w14:paraId="608C29D8" w14:textId="77777777" w:rsidTr="0042307E">
        <w:trPr>
          <w:trHeight w:val="237"/>
          <w:jc w:val="center"/>
        </w:trPr>
        <w:tc>
          <w:tcPr>
            <w:tcW w:w="1801" w:type="dxa"/>
            <w:tcBorders>
              <w:top w:val="nil"/>
              <w:left w:val="single" w:sz="6" w:space="0" w:color="auto"/>
              <w:bottom w:val="nil"/>
              <w:right w:val="single" w:sz="6" w:space="0" w:color="auto"/>
            </w:tcBorders>
          </w:tcPr>
          <w:p w14:paraId="04ED7CB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5D6A844" w14:textId="77777777" w:rsidR="0042307E" w:rsidRPr="004A43F8" w:rsidRDefault="0042307E" w:rsidP="0042307E">
            <w:pPr>
              <w:rPr>
                <w:rFonts w:cs="Arial"/>
                <w:sz w:val="16"/>
                <w:szCs w:val="16"/>
              </w:rPr>
            </w:pPr>
            <w:r w:rsidRPr="004A43F8">
              <w:rPr>
                <w:rFonts w:cs="Arial"/>
                <w:sz w:val="16"/>
                <w:szCs w:val="16"/>
              </w:rPr>
              <w:t>TP-LOG-TPL-REQ-258522/D-SID-BA-</w:t>
            </w:r>
            <w:proofErr w:type="spellStart"/>
            <w:r w:rsidRPr="004A43F8">
              <w:rPr>
                <w:rFonts w:cs="Arial"/>
                <w:sz w:val="16"/>
                <w:szCs w:val="16"/>
              </w:rPr>
              <w:t>BackupIgnition_Rsp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3701F120" w14:textId="77777777" w:rsidR="0042307E" w:rsidRPr="004A43F8" w:rsidRDefault="0042307E" w:rsidP="0042307E">
            <w:pPr>
              <w:rPr>
                <w:sz w:val="16"/>
                <w:szCs w:val="16"/>
              </w:rPr>
            </w:pPr>
            <w:r w:rsidRPr="004A43F8">
              <w:rPr>
                <w:sz w:val="16"/>
                <w:szCs w:val="16"/>
              </w:rPr>
              <w:t>rpaquet2 - Updated notes per feature owner</w:t>
            </w:r>
          </w:p>
        </w:tc>
      </w:tr>
      <w:tr w:rsidR="0042307E" w14:paraId="133C6329" w14:textId="77777777" w:rsidTr="0042307E">
        <w:trPr>
          <w:trHeight w:val="237"/>
          <w:jc w:val="center"/>
        </w:trPr>
        <w:tc>
          <w:tcPr>
            <w:tcW w:w="1801" w:type="dxa"/>
            <w:tcBorders>
              <w:top w:val="nil"/>
              <w:left w:val="single" w:sz="6" w:space="0" w:color="auto"/>
              <w:bottom w:val="nil"/>
              <w:right w:val="single" w:sz="6" w:space="0" w:color="auto"/>
            </w:tcBorders>
          </w:tcPr>
          <w:p w14:paraId="7C2E3FC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55175E2" w14:textId="77777777" w:rsidR="0042307E" w:rsidRPr="004A43F8" w:rsidRDefault="0042307E" w:rsidP="0042307E">
            <w:pPr>
              <w:rPr>
                <w:rFonts w:cs="Arial"/>
                <w:sz w:val="16"/>
                <w:szCs w:val="16"/>
              </w:rPr>
            </w:pPr>
            <w:r w:rsidRPr="004A43F8">
              <w:rPr>
                <w:rFonts w:cs="Arial"/>
                <w:sz w:val="16"/>
                <w:szCs w:val="16"/>
              </w:rPr>
              <w:t>TP-LOG-TPL-REQ-258184/E-SID-B6-ChargeProfileLocation_Rq</w:t>
            </w:r>
          </w:p>
        </w:tc>
        <w:tc>
          <w:tcPr>
            <w:tcW w:w="4958" w:type="dxa"/>
            <w:tcBorders>
              <w:top w:val="single" w:sz="6" w:space="0" w:color="auto"/>
              <w:left w:val="single" w:sz="6" w:space="0" w:color="auto"/>
              <w:bottom w:val="single" w:sz="6" w:space="0" w:color="auto"/>
              <w:right w:val="single" w:sz="6" w:space="0" w:color="auto"/>
            </w:tcBorders>
            <w:vAlign w:val="center"/>
          </w:tcPr>
          <w:p w14:paraId="712428C1" w14:textId="77777777" w:rsidR="0042307E" w:rsidRPr="004A43F8" w:rsidRDefault="0042307E" w:rsidP="0042307E">
            <w:pPr>
              <w:rPr>
                <w:sz w:val="16"/>
                <w:szCs w:val="16"/>
              </w:rPr>
            </w:pPr>
            <w:proofErr w:type="spellStart"/>
            <w:r w:rsidRPr="004A43F8">
              <w:rPr>
                <w:sz w:val="16"/>
                <w:szCs w:val="16"/>
              </w:rPr>
              <w:t>fmunaser</w:t>
            </w:r>
            <w:proofErr w:type="spellEnd"/>
            <w:r w:rsidRPr="004A43F8">
              <w:rPr>
                <w:sz w:val="16"/>
                <w:szCs w:val="16"/>
              </w:rPr>
              <w:t xml:space="preserve">- Created TP signal sent by TCU to APIM for location name </w:t>
            </w:r>
            <w:proofErr w:type="spellStart"/>
            <w:r w:rsidRPr="004A43F8">
              <w:rPr>
                <w:sz w:val="16"/>
                <w:szCs w:val="16"/>
              </w:rPr>
              <w:t>requiest</w:t>
            </w:r>
            <w:proofErr w:type="spellEnd"/>
            <w:r w:rsidRPr="004A43F8">
              <w:rPr>
                <w:sz w:val="16"/>
                <w:szCs w:val="16"/>
              </w:rPr>
              <w:t>.</w:t>
            </w:r>
          </w:p>
        </w:tc>
      </w:tr>
      <w:tr w:rsidR="0042307E" w14:paraId="0AD3D4BC" w14:textId="77777777" w:rsidTr="0042307E">
        <w:trPr>
          <w:trHeight w:val="237"/>
          <w:jc w:val="center"/>
        </w:trPr>
        <w:tc>
          <w:tcPr>
            <w:tcW w:w="1801" w:type="dxa"/>
            <w:tcBorders>
              <w:top w:val="nil"/>
              <w:left w:val="single" w:sz="6" w:space="0" w:color="auto"/>
              <w:bottom w:val="single" w:sz="6" w:space="0" w:color="auto"/>
              <w:right w:val="single" w:sz="6" w:space="0" w:color="auto"/>
            </w:tcBorders>
          </w:tcPr>
          <w:p w14:paraId="0EB4D6D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AA3B440" w14:textId="77777777" w:rsidR="0042307E" w:rsidRPr="004A43F8" w:rsidRDefault="0042307E" w:rsidP="0042307E">
            <w:pPr>
              <w:rPr>
                <w:rFonts w:cs="Arial"/>
                <w:sz w:val="16"/>
                <w:szCs w:val="16"/>
              </w:rPr>
            </w:pPr>
            <w:r w:rsidRPr="004A43F8">
              <w:rPr>
                <w:rFonts w:cs="Arial"/>
                <w:sz w:val="16"/>
                <w:szCs w:val="16"/>
              </w:rPr>
              <w:t>TP-LOG-TPL-REQ-258514/E-SID-B8-ChargeProfileLocation_Rsp</w:t>
            </w:r>
          </w:p>
        </w:tc>
        <w:tc>
          <w:tcPr>
            <w:tcW w:w="4958" w:type="dxa"/>
            <w:tcBorders>
              <w:top w:val="single" w:sz="6" w:space="0" w:color="auto"/>
              <w:left w:val="single" w:sz="6" w:space="0" w:color="auto"/>
              <w:bottom w:val="single" w:sz="6" w:space="0" w:color="auto"/>
              <w:right w:val="single" w:sz="6" w:space="0" w:color="auto"/>
            </w:tcBorders>
            <w:vAlign w:val="center"/>
          </w:tcPr>
          <w:p w14:paraId="0546DE89" w14:textId="77777777" w:rsidR="0042307E" w:rsidRPr="004A43F8" w:rsidRDefault="0042307E" w:rsidP="0042307E">
            <w:pPr>
              <w:rPr>
                <w:sz w:val="16"/>
                <w:szCs w:val="16"/>
              </w:rPr>
            </w:pPr>
            <w:proofErr w:type="spellStart"/>
            <w:r w:rsidRPr="004A43F8">
              <w:rPr>
                <w:sz w:val="16"/>
                <w:szCs w:val="16"/>
              </w:rPr>
              <w:t>fmunaser</w:t>
            </w:r>
            <w:proofErr w:type="spellEnd"/>
            <w:r w:rsidRPr="004A43F8">
              <w:rPr>
                <w:sz w:val="16"/>
                <w:szCs w:val="16"/>
              </w:rPr>
              <w:t>- Created TP signal sent by APIM to TCU for location name Response.</w:t>
            </w:r>
          </w:p>
        </w:tc>
      </w:tr>
      <w:tr w:rsidR="0042307E" w14:paraId="3696EEBC"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7B94F527"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1C8DD69A"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086E881F"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1368CD41" w14:textId="77777777" w:rsidR="0042307E" w:rsidRDefault="0042307E" w:rsidP="0042307E">
            <w:pPr>
              <w:spacing w:line="276" w:lineRule="auto"/>
              <w:rPr>
                <w:rFonts w:cs="Arial"/>
                <w:sz w:val="16"/>
              </w:rPr>
            </w:pPr>
          </w:p>
        </w:tc>
      </w:tr>
      <w:tr w:rsidR="0042307E" w14:paraId="7B0CD580"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57517E02" w14:textId="77777777" w:rsidR="0042307E" w:rsidRDefault="0042307E" w:rsidP="0042307E">
            <w:pPr>
              <w:spacing w:line="276" w:lineRule="auto"/>
              <w:rPr>
                <w:rFonts w:cs="Arial"/>
                <w:b/>
                <w:sz w:val="16"/>
                <w:lang w:val="fr-FR"/>
              </w:rPr>
            </w:pPr>
            <w:r>
              <w:rPr>
                <w:rFonts w:cs="Arial"/>
                <w:b/>
                <w:sz w:val="16"/>
              </w:rPr>
              <w:t>January 22, 2018</w:t>
            </w:r>
          </w:p>
        </w:tc>
        <w:tc>
          <w:tcPr>
            <w:tcW w:w="1020" w:type="dxa"/>
            <w:tcBorders>
              <w:top w:val="single" w:sz="6" w:space="0" w:color="auto"/>
              <w:left w:val="single" w:sz="6" w:space="0" w:color="auto"/>
              <w:bottom w:val="single" w:sz="6" w:space="0" w:color="auto"/>
              <w:right w:val="single" w:sz="6" w:space="0" w:color="auto"/>
            </w:tcBorders>
            <w:hideMark/>
          </w:tcPr>
          <w:p w14:paraId="6C5BF927" w14:textId="77777777" w:rsidR="0042307E" w:rsidRDefault="0042307E" w:rsidP="0042307E">
            <w:pPr>
              <w:spacing w:line="276" w:lineRule="auto"/>
              <w:jc w:val="center"/>
              <w:rPr>
                <w:rFonts w:cs="Arial"/>
                <w:b/>
                <w:sz w:val="16"/>
                <w:lang w:val="fr-FR"/>
              </w:rPr>
            </w:pPr>
            <w:r>
              <w:rPr>
                <w:rFonts w:cs="Arial"/>
                <w:b/>
                <w:sz w:val="16"/>
                <w:lang w:val="fr-FR"/>
              </w:rPr>
              <w:t>1.16</w:t>
            </w:r>
          </w:p>
        </w:tc>
        <w:tc>
          <w:tcPr>
            <w:tcW w:w="8159" w:type="dxa"/>
            <w:gridSpan w:val="2"/>
            <w:tcBorders>
              <w:top w:val="single" w:sz="6" w:space="0" w:color="auto"/>
              <w:left w:val="single" w:sz="6" w:space="0" w:color="auto"/>
              <w:bottom w:val="single" w:sz="6" w:space="0" w:color="auto"/>
              <w:right w:val="single" w:sz="6" w:space="0" w:color="auto"/>
            </w:tcBorders>
            <w:hideMark/>
          </w:tcPr>
          <w:p w14:paraId="1F7232A0" w14:textId="77777777" w:rsidR="0042307E" w:rsidRDefault="0042307E" w:rsidP="0042307E">
            <w:pPr>
              <w:spacing w:line="276" w:lineRule="auto"/>
              <w:rPr>
                <w:rFonts w:cs="Arial"/>
                <w:b/>
                <w:sz w:val="16"/>
              </w:rPr>
            </w:pPr>
          </w:p>
        </w:tc>
      </w:tr>
      <w:tr w:rsidR="0042307E" w14:paraId="13C48EE0"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3667843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C48F200" w14:textId="77777777" w:rsidR="0042307E" w:rsidRPr="00223EA7" w:rsidRDefault="0042307E" w:rsidP="0042307E">
            <w:pPr>
              <w:rPr>
                <w:rFonts w:cs="Arial"/>
                <w:sz w:val="16"/>
                <w:szCs w:val="16"/>
              </w:rPr>
            </w:pPr>
            <w:r w:rsidRPr="00223EA7">
              <w:rPr>
                <w:rFonts w:cs="Arial"/>
                <w:sz w:val="16"/>
                <w:szCs w:val="16"/>
              </w:rPr>
              <w:t>STR-070474/F-Signal/Channel Mapping Tables (</w:t>
            </w:r>
            <w:proofErr w:type="spellStart"/>
            <w:r w:rsidRPr="00223EA7">
              <w:rPr>
                <w:rFonts w:cs="Arial"/>
                <w:sz w:val="16"/>
                <w:szCs w:val="16"/>
              </w:rPr>
              <w:t>TcSE</w:t>
            </w:r>
            <w:proofErr w:type="spellEnd"/>
            <w:r w:rsidRPr="00223EA7">
              <w:rPr>
                <w:rFonts w:cs="Arial"/>
                <w:sz w:val="16"/>
                <w:szCs w:val="16"/>
              </w:rPr>
              <w:t xml:space="preserve"> ROIN-295338)</w:t>
            </w:r>
          </w:p>
        </w:tc>
        <w:tc>
          <w:tcPr>
            <w:tcW w:w="4958" w:type="dxa"/>
            <w:tcBorders>
              <w:top w:val="single" w:sz="6" w:space="0" w:color="auto"/>
              <w:left w:val="single" w:sz="6" w:space="0" w:color="auto"/>
              <w:bottom w:val="single" w:sz="6" w:space="0" w:color="auto"/>
              <w:right w:val="single" w:sz="6" w:space="0" w:color="auto"/>
            </w:tcBorders>
            <w:vAlign w:val="center"/>
          </w:tcPr>
          <w:p w14:paraId="5578BBAC" w14:textId="77777777" w:rsidR="0042307E" w:rsidRPr="00223EA7" w:rsidRDefault="0042307E" w:rsidP="0042307E">
            <w:pPr>
              <w:rPr>
                <w:sz w:val="16"/>
                <w:szCs w:val="16"/>
              </w:rPr>
            </w:pPr>
            <w:r w:rsidRPr="00223EA7">
              <w:rPr>
                <w:sz w:val="16"/>
                <w:szCs w:val="16"/>
              </w:rPr>
              <w:t>rpaquet2 - Added APIM to ECG Channels</w:t>
            </w:r>
          </w:p>
        </w:tc>
      </w:tr>
      <w:tr w:rsidR="0042307E" w14:paraId="0D958A32" w14:textId="77777777" w:rsidTr="0042307E">
        <w:trPr>
          <w:trHeight w:val="237"/>
          <w:jc w:val="center"/>
        </w:trPr>
        <w:tc>
          <w:tcPr>
            <w:tcW w:w="1801" w:type="dxa"/>
            <w:tcBorders>
              <w:top w:val="nil"/>
              <w:left w:val="single" w:sz="6" w:space="0" w:color="auto"/>
              <w:bottom w:val="nil"/>
              <w:right w:val="single" w:sz="6" w:space="0" w:color="auto"/>
            </w:tcBorders>
          </w:tcPr>
          <w:p w14:paraId="76A9F59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13FE0B2" w14:textId="77777777" w:rsidR="0042307E" w:rsidRPr="00223EA7" w:rsidRDefault="0042307E" w:rsidP="0042307E">
            <w:pPr>
              <w:rPr>
                <w:rFonts w:cs="Arial"/>
                <w:sz w:val="16"/>
                <w:szCs w:val="16"/>
              </w:rPr>
            </w:pPr>
            <w:r w:rsidRPr="00223EA7">
              <w:rPr>
                <w:rFonts w:cs="Arial"/>
                <w:sz w:val="16"/>
                <w:szCs w:val="16"/>
              </w:rPr>
              <w:t>TP-PHY-TPP-REQ-023131/K-APIM - TCU (</w:t>
            </w:r>
            <w:proofErr w:type="spellStart"/>
            <w:r w:rsidRPr="00223EA7">
              <w:rPr>
                <w:rFonts w:cs="Arial"/>
                <w:sz w:val="16"/>
                <w:szCs w:val="16"/>
              </w:rPr>
              <w:t>TcSE</w:t>
            </w:r>
            <w:proofErr w:type="spellEnd"/>
            <w:r w:rsidRPr="00223EA7">
              <w:rPr>
                <w:rFonts w:cs="Arial"/>
                <w:sz w:val="16"/>
                <w:szCs w:val="16"/>
              </w:rPr>
              <w:t xml:space="preserve"> ROIN-223472-2)</w:t>
            </w:r>
          </w:p>
        </w:tc>
        <w:tc>
          <w:tcPr>
            <w:tcW w:w="4958" w:type="dxa"/>
            <w:tcBorders>
              <w:top w:val="single" w:sz="6" w:space="0" w:color="auto"/>
              <w:left w:val="single" w:sz="6" w:space="0" w:color="auto"/>
              <w:bottom w:val="single" w:sz="6" w:space="0" w:color="auto"/>
              <w:right w:val="single" w:sz="6" w:space="0" w:color="auto"/>
            </w:tcBorders>
            <w:vAlign w:val="center"/>
          </w:tcPr>
          <w:p w14:paraId="3A9BFF15" w14:textId="77777777" w:rsidR="0042307E" w:rsidRPr="00223EA7" w:rsidRDefault="0042307E" w:rsidP="0042307E">
            <w:pPr>
              <w:rPr>
                <w:sz w:val="16"/>
                <w:szCs w:val="16"/>
              </w:rPr>
            </w:pPr>
            <w:r w:rsidRPr="00223EA7">
              <w:rPr>
                <w:sz w:val="16"/>
                <w:szCs w:val="16"/>
              </w:rPr>
              <w:t>rpaquet2 - Added HS3 and HS4 CAN Id</w:t>
            </w:r>
          </w:p>
        </w:tc>
      </w:tr>
      <w:tr w:rsidR="0042307E" w14:paraId="534BA71C" w14:textId="77777777" w:rsidTr="0042307E">
        <w:trPr>
          <w:trHeight w:val="237"/>
          <w:jc w:val="center"/>
        </w:trPr>
        <w:tc>
          <w:tcPr>
            <w:tcW w:w="1801" w:type="dxa"/>
            <w:tcBorders>
              <w:top w:val="nil"/>
              <w:left w:val="single" w:sz="6" w:space="0" w:color="auto"/>
              <w:bottom w:val="nil"/>
              <w:right w:val="single" w:sz="6" w:space="0" w:color="auto"/>
            </w:tcBorders>
          </w:tcPr>
          <w:p w14:paraId="3CE3512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7ADB084" w14:textId="77777777" w:rsidR="0042307E" w:rsidRPr="00223EA7" w:rsidRDefault="0042307E" w:rsidP="0042307E">
            <w:pPr>
              <w:rPr>
                <w:rFonts w:cs="Arial"/>
                <w:sz w:val="16"/>
                <w:szCs w:val="16"/>
              </w:rPr>
            </w:pPr>
            <w:r w:rsidRPr="00223EA7">
              <w:rPr>
                <w:rFonts w:cs="Arial"/>
                <w:sz w:val="16"/>
                <w:szCs w:val="16"/>
              </w:rPr>
              <w:t>TP-PHY-TPP-REQ-023132/J-TCU - APIM (</w:t>
            </w:r>
            <w:proofErr w:type="spellStart"/>
            <w:r w:rsidRPr="00223EA7">
              <w:rPr>
                <w:rFonts w:cs="Arial"/>
                <w:sz w:val="16"/>
                <w:szCs w:val="16"/>
              </w:rPr>
              <w:t>TcSE</w:t>
            </w:r>
            <w:proofErr w:type="spellEnd"/>
            <w:r w:rsidRPr="00223EA7">
              <w:rPr>
                <w:rFonts w:cs="Arial"/>
                <w:sz w:val="16"/>
                <w:szCs w:val="16"/>
              </w:rPr>
              <w:t xml:space="preserve"> ROIN-223473-</w:t>
            </w:r>
            <w:proofErr w:type="gramStart"/>
            <w:r w:rsidRPr="00223EA7">
              <w:rPr>
                <w:rFonts w:cs="Arial"/>
                <w:sz w:val="16"/>
                <w:szCs w:val="16"/>
              </w:rPr>
              <w:t>3)+</w:t>
            </w:r>
            <w:proofErr w:type="gramEnd"/>
          </w:p>
        </w:tc>
        <w:tc>
          <w:tcPr>
            <w:tcW w:w="4958" w:type="dxa"/>
            <w:tcBorders>
              <w:top w:val="single" w:sz="6" w:space="0" w:color="auto"/>
              <w:left w:val="single" w:sz="6" w:space="0" w:color="auto"/>
              <w:bottom w:val="single" w:sz="6" w:space="0" w:color="auto"/>
              <w:right w:val="single" w:sz="6" w:space="0" w:color="auto"/>
            </w:tcBorders>
            <w:vAlign w:val="center"/>
          </w:tcPr>
          <w:p w14:paraId="5D59A63F" w14:textId="77777777" w:rsidR="0042307E" w:rsidRPr="00223EA7" w:rsidRDefault="0042307E" w:rsidP="0042307E">
            <w:pPr>
              <w:rPr>
                <w:sz w:val="16"/>
                <w:szCs w:val="16"/>
              </w:rPr>
            </w:pPr>
            <w:r w:rsidRPr="00223EA7">
              <w:rPr>
                <w:sz w:val="16"/>
                <w:szCs w:val="16"/>
              </w:rPr>
              <w:t>Created TP signal sent by TCU to APIM for location name request.</w:t>
            </w:r>
          </w:p>
        </w:tc>
      </w:tr>
      <w:tr w:rsidR="0042307E" w14:paraId="68605B65" w14:textId="77777777" w:rsidTr="0042307E">
        <w:trPr>
          <w:trHeight w:val="237"/>
          <w:jc w:val="center"/>
        </w:trPr>
        <w:tc>
          <w:tcPr>
            <w:tcW w:w="1801" w:type="dxa"/>
            <w:tcBorders>
              <w:top w:val="nil"/>
              <w:left w:val="single" w:sz="6" w:space="0" w:color="auto"/>
              <w:bottom w:val="nil"/>
              <w:right w:val="single" w:sz="6" w:space="0" w:color="auto"/>
            </w:tcBorders>
          </w:tcPr>
          <w:p w14:paraId="1856D06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58633EB" w14:textId="77777777" w:rsidR="0042307E" w:rsidRPr="00223EA7" w:rsidRDefault="0042307E" w:rsidP="0042307E">
            <w:pPr>
              <w:rPr>
                <w:rFonts w:cs="Arial"/>
                <w:sz w:val="16"/>
                <w:szCs w:val="16"/>
              </w:rPr>
            </w:pPr>
            <w:r w:rsidRPr="00223EA7">
              <w:rPr>
                <w:rFonts w:cs="Arial"/>
                <w:sz w:val="16"/>
                <w:szCs w:val="16"/>
              </w:rPr>
              <w:t>TP-PHY-TPP-REQ-023132/K-TCU - APIM (</w:t>
            </w:r>
            <w:proofErr w:type="spellStart"/>
            <w:r w:rsidRPr="00223EA7">
              <w:rPr>
                <w:rFonts w:cs="Arial"/>
                <w:sz w:val="16"/>
                <w:szCs w:val="16"/>
              </w:rPr>
              <w:t>TcSE</w:t>
            </w:r>
            <w:proofErr w:type="spellEnd"/>
            <w:r w:rsidRPr="00223EA7">
              <w:rPr>
                <w:rFonts w:cs="Arial"/>
                <w:sz w:val="16"/>
                <w:szCs w:val="16"/>
              </w:rPr>
              <w:t xml:space="preserve"> ROIN-223473-3)</w:t>
            </w:r>
          </w:p>
        </w:tc>
        <w:tc>
          <w:tcPr>
            <w:tcW w:w="4958" w:type="dxa"/>
            <w:tcBorders>
              <w:top w:val="single" w:sz="6" w:space="0" w:color="auto"/>
              <w:left w:val="single" w:sz="6" w:space="0" w:color="auto"/>
              <w:bottom w:val="single" w:sz="6" w:space="0" w:color="auto"/>
              <w:right w:val="single" w:sz="6" w:space="0" w:color="auto"/>
            </w:tcBorders>
            <w:vAlign w:val="center"/>
          </w:tcPr>
          <w:p w14:paraId="1882AE2B" w14:textId="77777777" w:rsidR="0042307E" w:rsidRPr="00223EA7" w:rsidRDefault="0042307E" w:rsidP="0042307E">
            <w:pPr>
              <w:rPr>
                <w:sz w:val="16"/>
                <w:szCs w:val="16"/>
              </w:rPr>
            </w:pPr>
            <w:r w:rsidRPr="00223EA7">
              <w:rPr>
                <w:sz w:val="16"/>
                <w:szCs w:val="16"/>
              </w:rPr>
              <w:t>rpaquet2 - Added HS3 and HS4 CAN Id</w:t>
            </w:r>
          </w:p>
        </w:tc>
      </w:tr>
      <w:tr w:rsidR="0042307E" w:rsidRPr="00732F89" w14:paraId="7DC91A95" w14:textId="77777777" w:rsidTr="0042307E">
        <w:trPr>
          <w:trHeight w:val="237"/>
          <w:jc w:val="center"/>
        </w:trPr>
        <w:tc>
          <w:tcPr>
            <w:tcW w:w="1801" w:type="dxa"/>
            <w:tcBorders>
              <w:top w:val="nil"/>
              <w:left w:val="single" w:sz="6" w:space="0" w:color="auto"/>
              <w:bottom w:val="nil"/>
              <w:right w:val="single" w:sz="6" w:space="0" w:color="auto"/>
            </w:tcBorders>
          </w:tcPr>
          <w:p w14:paraId="539F1F3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A7E3011" w14:textId="77777777" w:rsidR="0042307E" w:rsidRPr="00223EA7" w:rsidRDefault="0042307E" w:rsidP="0042307E">
            <w:pPr>
              <w:rPr>
                <w:rFonts w:cs="Arial"/>
                <w:sz w:val="16"/>
                <w:szCs w:val="16"/>
              </w:rPr>
            </w:pPr>
            <w:r w:rsidRPr="00223EA7">
              <w:rPr>
                <w:rFonts w:cs="Arial"/>
                <w:sz w:val="16"/>
                <w:szCs w:val="16"/>
              </w:rPr>
              <w:t>TP-PHY-TPP-REQ-258574/B-BLEM - APIM</w:t>
            </w:r>
          </w:p>
        </w:tc>
        <w:tc>
          <w:tcPr>
            <w:tcW w:w="4958" w:type="dxa"/>
            <w:tcBorders>
              <w:top w:val="single" w:sz="6" w:space="0" w:color="auto"/>
              <w:left w:val="single" w:sz="6" w:space="0" w:color="auto"/>
              <w:bottom w:val="single" w:sz="6" w:space="0" w:color="auto"/>
              <w:right w:val="single" w:sz="6" w:space="0" w:color="auto"/>
            </w:tcBorders>
            <w:vAlign w:val="center"/>
          </w:tcPr>
          <w:p w14:paraId="7606CBE6" w14:textId="77777777" w:rsidR="0042307E" w:rsidRPr="00223EA7" w:rsidRDefault="0042307E" w:rsidP="0042307E">
            <w:pPr>
              <w:rPr>
                <w:sz w:val="16"/>
                <w:szCs w:val="16"/>
              </w:rPr>
            </w:pPr>
            <w:r w:rsidRPr="00223EA7">
              <w:rPr>
                <w:sz w:val="16"/>
                <w:szCs w:val="16"/>
              </w:rPr>
              <w:t>rpaquet2 - Updated message name to match the database.</w:t>
            </w:r>
          </w:p>
        </w:tc>
      </w:tr>
      <w:tr w:rsidR="0042307E" w14:paraId="6538786E" w14:textId="77777777" w:rsidTr="0042307E">
        <w:trPr>
          <w:trHeight w:val="237"/>
          <w:jc w:val="center"/>
        </w:trPr>
        <w:tc>
          <w:tcPr>
            <w:tcW w:w="1801" w:type="dxa"/>
            <w:tcBorders>
              <w:top w:val="nil"/>
              <w:left w:val="single" w:sz="6" w:space="0" w:color="auto"/>
              <w:bottom w:val="nil"/>
              <w:right w:val="single" w:sz="6" w:space="0" w:color="auto"/>
            </w:tcBorders>
          </w:tcPr>
          <w:p w14:paraId="270DB2D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3931E40" w14:textId="77777777" w:rsidR="0042307E" w:rsidRPr="00223EA7" w:rsidRDefault="0042307E" w:rsidP="0042307E">
            <w:pPr>
              <w:rPr>
                <w:rFonts w:cs="Arial"/>
                <w:sz w:val="16"/>
                <w:szCs w:val="16"/>
              </w:rPr>
            </w:pPr>
            <w:r w:rsidRPr="00223EA7">
              <w:rPr>
                <w:rFonts w:cs="Arial"/>
                <w:sz w:val="16"/>
                <w:szCs w:val="16"/>
              </w:rPr>
              <w:t>TP-PHY-TPP-REQ-258575/B-APIM - BLEM</w:t>
            </w:r>
          </w:p>
        </w:tc>
        <w:tc>
          <w:tcPr>
            <w:tcW w:w="4958" w:type="dxa"/>
            <w:tcBorders>
              <w:top w:val="single" w:sz="6" w:space="0" w:color="auto"/>
              <w:left w:val="single" w:sz="6" w:space="0" w:color="auto"/>
              <w:bottom w:val="single" w:sz="6" w:space="0" w:color="auto"/>
              <w:right w:val="single" w:sz="6" w:space="0" w:color="auto"/>
            </w:tcBorders>
            <w:vAlign w:val="center"/>
          </w:tcPr>
          <w:p w14:paraId="4DFC5AE9" w14:textId="77777777" w:rsidR="0042307E" w:rsidRPr="00223EA7" w:rsidRDefault="0042307E" w:rsidP="0042307E">
            <w:pPr>
              <w:rPr>
                <w:sz w:val="16"/>
                <w:szCs w:val="16"/>
              </w:rPr>
            </w:pPr>
            <w:r w:rsidRPr="00223EA7">
              <w:rPr>
                <w:sz w:val="16"/>
                <w:szCs w:val="16"/>
              </w:rPr>
              <w:t>rpaquet2 - Updated message name to match the database.</w:t>
            </w:r>
          </w:p>
        </w:tc>
      </w:tr>
      <w:tr w:rsidR="0042307E" w14:paraId="54EECD86" w14:textId="77777777" w:rsidTr="0042307E">
        <w:trPr>
          <w:trHeight w:val="237"/>
          <w:jc w:val="center"/>
        </w:trPr>
        <w:tc>
          <w:tcPr>
            <w:tcW w:w="1801" w:type="dxa"/>
            <w:tcBorders>
              <w:top w:val="nil"/>
              <w:left w:val="single" w:sz="6" w:space="0" w:color="auto"/>
              <w:bottom w:val="nil"/>
              <w:right w:val="single" w:sz="6" w:space="0" w:color="auto"/>
            </w:tcBorders>
          </w:tcPr>
          <w:p w14:paraId="4271015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44DE165" w14:textId="77777777" w:rsidR="0042307E" w:rsidRPr="00223EA7" w:rsidRDefault="0042307E" w:rsidP="0042307E">
            <w:pPr>
              <w:rPr>
                <w:rFonts w:cs="Arial"/>
                <w:sz w:val="16"/>
                <w:szCs w:val="16"/>
              </w:rPr>
            </w:pPr>
            <w:r w:rsidRPr="00223EA7">
              <w:rPr>
                <w:rFonts w:cs="Arial"/>
                <w:sz w:val="16"/>
                <w:szCs w:val="16"/>
              </w:rPr>
              <w:t>TP-PHY-TPP-REQ-291030/A-ECG - APIM</w:t>
            </w:r>
          </w:p>
        </w:tc>
        <w:tc>
          <w:tcPr>
            <w:tcW w:w="4958" w:type="dxa"/>
            <w:tcBorders>
              <w:top w:val="single" w:sz="6" w:space="0" w:color="auto"/>
              <w:left w:val="single" w:sz="6" w:space="0" w:color="auto"/>
              <w:bottom w:val="single" w:sz="6" w:space="0" w:color="auto"/>
              <w:right w:val="single" w:sz="6" w:space="0" w:color="auto"/>
            </w:tcBorders>
            <w:vAlign w:val="center"/>
          </w:tcPr>
          <w:p w14:paraId="3ACC914B" w14:textId="77777777" w:rsidR="0042307E" w:rsidRPr="00223EA7" w:rsidRDefault="0042307E" w:rsidP="0042307E">
            <w:pPr>
              <w:rPr>
                <w:sz w:val="16"/>
                <w:szCs w:val="16"/>
              </w:rPr>
            </w:pPr>
            <w:r w:rsidRPr="00223EA7">
              <w:rPr>
                <w:sz w:val="16"/>
                <w:szCs w:val="16"/>
              </w:rPr>
              <w:t>Created TP signal sent by TCU to APIM for location name request.</w:t>
            </w:r>
          </w:p>
        </w:tc>
      </w:tr>
      <w:tr w:rsidR="0042307E" w14:paraId="69113F26" w14:textId="77777777" w:rsidTr="0042307E">
        <w:trPr>
          <w:trHeight w:val="237"/>
          <w:jc w:val="center"/>
        </w:trPr>
        <w:tc>
          <w:tcPr>
            <w:tcW w:w="1801" w:type="dxa"/>
            <w:tcBorders>
              <w:top w:val="nil"/>
              <w:left w:val="single" w:sz="6" w:space="0" w:color="auto"/>
              <w:bottom w:val="nil"/>
              <w:right w:val="single" w:sz="6" w:space="0" w:color="auto"/>
            </w:tcBorders>
          </w:tcPr>
          <w:p w14:paraId="684F815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D22DE5F" w14:textId="77777777" w:rsidR="0042307E" w:rsidRPr="00223EA7" w:rsidRDefault="0042307E" w:rsidP="0042307E">
            <w:pPr>
              <w:rPr>
                <w:rFonts w:cs="Arial"/>
                <w:sz w:val="16"/>
                <w:szCs w:val="16"/>
              </w:rPr>
            </w:pPr>
            <w:r w:rsidRPr="00223EA7">
              <w:rPr>
                <w:rFonts w:cs="Arial"/>
                <w:sz w:val="16"/>
                <w:szCs w:val="16"/>
              </w:rPr>
              <w:t>TP-LOG-TPL-REQ-258519/C-SID-B9-BackupIgnition_Rq</w:t>
            </w:r>
          </w:p>
        </w:tc>
        <w:tc>
          <w:tcPr>
            <w:tcW w:w="4958" w:type="dxa"/>
            <w:tcBorders>
              <w:top w:val="single" w:sz="6" w:space="0" w:color="auto"/>
              <w:left w:val="single" w:sz="6" w:space="0" w:color="auto"/>
              <w:bottom w:val="single" w:sz="6" w:space="0" w:color="auto"/>
              <w:right w:val="single" w:sz="6" w:space="0" w:color="auto"/>
            </w:tcBorders>
            <w:vAlign w:val="center"/>
          </w:tcPr>
          <w:p w14:paraId="4DB9B994" w14:textId="77777777" w:rsidR="0042307E" w:rsidRPr="00223EA7" w:rsidRDefault="0042307E" w:rsidP="0042307E">
            <w:pPr>
              <w:rPr>
                <w:sz w:val="16"/>
                <w:szCs w:val="16"/>
              </w:rPr>
            </w:pPr>
            <w:r w:rsidRPr="00223EA7">
              <w:rPr>
                <w:sz w:val="16"/>
                <w:szCs w:val="16"/>
              </w:rPr>
              <w:t xml:space="preserve">rpaquet2 - update Keypad </w:t>
            </w:r>
            <w:proofErr w:type="gramStart"/>
            <w:r w:rsidRPr="00223EA7">
              <w:rPr>
                <w:sz w:val="16"/>
                <w:szCs w:val="16"/>
              </w:rPr>
              <w:t>code  definition</w:t>
            </w:r>
            <w:proofErr w:type="gramEnd"/>
          </w:p>
        </w:tc>
      </w:tr>
      <w:tr w:rsidR="0042307E" w14:paraId="2105C0F0" w14:textId="77777777" w:rsidTr="0042307E">
        <w:trPr>
          <w:trHeight w:val="237"/>
          <w:jc w:val="center"/>
        </w:trPr>
        <w:tc>
          <w:tcPr>
            <w:tcW w:w="1801" w:type="dxa"/>
            <w:tcBorders>
              <w:top w:val="nil"/>
              <w:left w:val="single" w:sz="6" w:space="0" w:color="auto"/>
              <w:right w:val="single" w:sz="6" w:space="0" w:color="auto"/>
            </w:tcBorders>
          </w:tcPr>
          <w:p w14:paraId="55B0939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21AA1DA" w14:textId="77777777" w:rsidR="0042307E" w:rsidRPr="00223EA7" w:rsidRDefault="0042307E" w:rsidP="0042307E">
            <w:pPr>
              <w:rPr>
                <w:rFonts w:cs="Arial"/>
                <w:sz w:val="16"/>
                <w:szCs w:val="16"/>
              </w:rPr>
            </w:pPr>
            <w:r w:rsidRPr="00223EA7">
              <w:rPr>
                <w:rFonts w:cs="Arial"/>
                <w:sz w:val="16"/>
                <w:szCs w:val="16"/>
              </w:rPr>
              <w:t>TP-LOG-TPL-REQ-258184/E-SID-B6-ChargeProfileLocation_Rq</w:t>
            </w:r>
          </w:p>
        </w:tc>
        <w:tc>
          <w:tcPr>
            <w:tcW w:w="4958" w:type="dxa"/>
            <w:tcBorders>
              <w:top w:val="single" w:sz="6" w:space="0" w:color="auto"/>
              <w:left w:val="single" w:sz="6" w:space="0" w:color="auto"/>
              <w:bottom w:val="single" w:sz="6" w:space="0" w:color="auto"/>
              <w:right w:val="single" w:sz="6" w:space="0" w:color="auto"/>
            </w:tcBorders>
            <w:vAlign w:val="center"/>
          </w:tcPr>
          <w:p w14:paraId="02C02987" w14:textId="77777777" w:rsidR="0042307E" w:rsidRPr="00223EA7" w:rsidRDefault="0042307E" w:rsidP="0042307E">
            <w:pPr>
              <w:rPr>
                <w:sz w:val="16"/>
                <w:szCs w:val="16"/>
              </w:rPr>
            </w:pPr>
            <w:r w:rsidRPr="00223EA7">
              <w:rPr>
                <w:sz w:val="16"/>
                <w:szCs w:val="16"/>
              </w:rPr>
              <w:t xml:space="preserve">Created TP signal sent by TCU to APIM for location name </w:t>
            </w:r>
            <w:proofErr w:type="spellStart"/>
            <w:r w:rsidRPr="00223EA7">
              <w:rPr>
                <w:sz w:val="16"/>
                <w:szCs w:val="16"/>
              </w:rPr>
              <w:t>requiest</w:t>
            </w:r>
            <w:proofErr w:type="spellEnd"/>
            <w:r w:rsidRPr="00223EA7">
              <w:rPr>
                <w:sz w:val="16"/>
                <w:szCs w:val="16"/>
              </w:rPr>
              <w:t>.</w:t>
            </w:r>
          </w:p>
        </w:tc>
      </w:tr>
      <w:tr w:rsidR="0042307E" w14:paraId="6BF0DA33" w14:textId="77777777" w:rsidTr="0042307E">
        <w:trPr>
          <w:trHeight w:val="237"/>
          <w:jc w:val="center"/>
        </w:trPr>
        <w:tc>
          <w:tcPr>
            <w:tcW w:w="1801" w:type="dxa"/>
            <w:tcBorders>
              <w:top w:val="nil"/>
              <w:left w:val="single" w:sz="6" w:space="0" w:color="auto"/>
              <w:bottom w:val="nil"/>
              <w:right w:val="single" w:sz="6" w:space="0" w:color="auto"/>
            </w:tcBorders>
          </w:tcPr>
          <w:p w14:paraId="74C7870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595536C" w14:textId="77777777" w:rsidR="0042307E" w:rsidRPr="00223EA7" w:rsidRDefault="0042307E" w:rsidP="0042307E">
            <w:pPr>
              <w:rPr>
                <w:rFonts w:cs="Arial"/>
                <w:sz w:val="16"/>
                <w:szCs w:val="16"/>
              </w:rPr>
            </w:pPr>
            <w:r w:rsidRPr="00223EA7">
              <w:rPr>
                <w:rFonts w:cs="Arial"/>
                <w:sz w:val="16"/>
                <w:szCs w:val="16"/>
              </w:rPr>
              <w:t>TP-LOG-TPL-REQ-258514/E-SID-B8-ChargeProfileLocation_Rsp</w:t>
            </w:r>
          </w:p>
        </w:tc>
        <w:tc>
          <w:tcPr>
            <w:tcW w:w="4958" w:type="dxa"/>
            <w:tcBorders>
              <w:top w:val="single" w:sz="6" w:space="0" w:color="auto"/>
              <w:left w:val="single" w:sz="6" w:space="0" w:color="auto"/>
              <w:bottom w:val="single" w:sz="6" w:space="0" w:color="auto"/>
              <w:right w:val="single" w:sz="6" w:space="0" w:color="auto"/>
            </w:tcBorders>
            <w:vAlign w:val="center"/>
          </w:tcPr>
          <w:p w14:paraId="6CAE0B35" w14:textId="77777777" w:rsidR="0042307E" w:rsidRPr="00223EA7" w:rsidRDefault="0042307E" w:rsidP="0042307E">
            <w:pPr>
              <w:rPr>
                <w:sz w:val="16"/>
                <w:szCs w:val="16"/>
              </w:rPr>
            </w:pPr>
            <w:r w:rsidRPr="00223EA7">
              <w:rPr>
                <w:sz w:val="16"/>
                <w:szCs w:val="16"/>
              </w:rPr>
              <w:t>Created TP signal sent by APIM to TCU for location name Response.</w:t>
            </w:r>
          </w:p>
        </w:tc>
      </w:tr>
      <w:tr w:rsidR="0042307E" w14:paraId="362CDEEC" w14:textId="77777777" w:rsidTr="0042307E">
        <w:trPr>
          <w:trHeight w:val="237"/>
          <w:jc w:val="center"/>
        </w:trPr>
        <w:tc>
          <w:tcPr>
            <w:tcW w:w="1801" w:type="dxa"/>
            <w:tcBorders>
              <w:top w:val="nil"/>
              <w:left w:val="single" w:sz="6" w:space="0" w:color="auto"/>
              <w:bottom w:val="nil"/>
              <w:right w:val="single" w:sz="6" w:space="0" w:color="auto"/>
            </w:tcBorders>
          </w:tcPr>
          <w:p w14:paraId="11EFD0B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827A007" w14:textId="77777777" w:rsidR="0042307E" w:rsidRPr="00223EA7" w:rsidRDefault="0042307E" w:rsidP="0042307E">
            <w:pPr>
              <w:rPr>
                <w:rFonts w:cs="Arial"/>
                <w:sz w:val="16"/>
                <w:szCs w:val="16"/>
              </w:rPr>
            </w:pPr>
            <w:r w:rsidRPr="00223EA7">
              <w:rPr>
                <w:rFonts w:cs="Arial"/>
                <w:sz w:val="16"/>
                <w:szCs w:val="16"/>
              </w:rPr>
              <w:t>TP-TPL-REQ-271636/B-SID-BE-</w:t>
            </w:r>
            <w:proofErr w:type="spellStart"/>
            <w:r w:rsidRPr="00223EA7">
              <w:rPr>
                <w:rFonts w:cs="Arial"/>
                <w:sz w:val="16"/>
                <w:szCs w:val="16"/>
              </w:rPr>
              <w:t>LHI_SpeedProfileTableUpdate_Rsp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6332FD50" w14:textId="77777777" w:rsidR="0042307E" w:rsidRPr="00223EA7" w:rsidRDefault="0042307E" w:rsidP="0042307E">
            <w:pPr>
              <w:rPr>
                <w:sz w:val="16"/>
                <w:szCs w:val="16"/>
              </w:rPr>
            </w:pPr>
            <w:r w:rsidRPr="00223EA7">
              <w:rPr>
                <w:sz w:val="16"/>
                <w:szCs w:val="16"/>
              </w:rPr>
              <w:t>ABARTHE3: Corrected record length to 13 bytes</w:t>
            </w:r>
          </w:p>
        </w:tc>
      </w:tr>
      <w:tr w:rsidR="0042307E" w14:paraId="2C921600" w14:textId="77777777" w:rsidTr="0042307E">
        <w:trPr>
          <w:trHeight w:val="237"/>
          <w:jc w:val="center"/>
        </w:trPr>
        <w:tc>
          <w:tcPr>
            <w:tcW w:w="1801" w:type="dxa"/>
            <w:tcBorders>
              <w:top w:val="nil"/>
              <w:left w:val="single" w:sz="6" w:space="0" w:color="auto"/>
              <w:bottom w:val="single" w:sz="6" w:space="0" w:color="auto"/>
              <w:right w:val="single" w:sz="6" w:space="0" w:color="auto"/>
            </w:tcBorders>
          </w:tcPr>
          <w:p w14:paraId="7270DD0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EDD02FA" w14:textId="77777777" w:rsidR="0042307E" w:rsidRPr="00223EA7" w:rsidRDefault="0042307E" w:rsidP="0042307E">
            <w:pPr>
              <w:rPr>
                <w:rFonts w:cs="Arial"/>
                <w:sz w:val="16"/>
                <w:szCs w:val="16"/>
              </w:rPr>
            </w:pPr>
            <w:r w:rsidRPr="00223EA7">
              <w:rPr>
                <w:rFonts w:cs="Arial"/>
                <w:sz w:val="16"/>
                <w:szCs w:val="16"/>
              </w:rPr>
              <w:t>TP-LOG-TPL-REQ-241970/D-SID-B4-PaaKESN_St</w:t>
            </w:r>
          </w:p>
        </w:tc>
        <w:tc>
          <w:tcPr>
            <w:tcW w:w="4958" w:type="dxa"/>
            <w:tcBorders>
              <w:top w:val="single" w:sz="6" w:space="0" w:color="auto"/>
              <w:left w:val="single" w:sz="6" w:space="0" w:color="auto"/>
              <w:bottom w:val="single" w:sz="6" w:space="0" w:color="auto"/>
              <w:right w:val="single" w:sz="6" w:space="0" w:color="auto"/>
            </w:tcBorders>
            <w:vAlign w:val="center"/>
          </w:tcPr>
          <w:p w14:paraId="2FC82722" w14:textId="77777777" w:rsidR="0042307E" w:rsidRPr="00223EA7" w:rsidRDefault="0042307E" w:rsidP="0042307E">
            <w:pPr>
              <w:rPr>
                <w:sz w:val="16"/>
                <w:szCs w:val="16"/>
              </w:rPr>
            </w:pPr>
            <w:r w:rsidRPr="00223EA7">
              <w:rPr>
                <w:sz w:val="16"/>
                <w:szCs w:val="16"/>
              </w:rPr>
              <w:t>rpaquet2 - Updated Signal ID to 0xB4 as it was incorrect copy</w:t>
            </w:r>
          </w:p>
        </w:tc>
      </w:tr>
      <w:tr w:rsidR="0042307E" w14:paraId="7E4C4A3D"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7B62BEE2"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1641EFD8"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7A9B022A"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27AEF727" w14:textId="77777777" w:rsidR="0042307E" w:rsidRDefault="0042307E" w:rsidP="0042307E">
            <w:pPr>
              <w:spacing w:line="276" w:lineRule="auto"/>
              <w:rPr>
                <w:rFonts w:cs="Arial"/>
                <w:sz w:val="16"/>
              </w:rPr>
            </w:pPr>
          </w:p>
        </w:tc>
      </w:tr>
      <w:tr w:rsidR="0042307E" w14:paraId="26DB940D"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4FC8F368" w14:textId="77777777" w:rsidR="0042307E" w:rsidRDefault="0042307E" w:rsidP="0042307E">
            <w:pPr>
              <w:spacing w:line="276" w:lineRule="auto"/>
              <w:rPr>
                <w:rFonts w:cs="Arial"/>
                <w:b/>
                <w:sz w:val="16"/>
                <w:lang w:val="fr-FR"/>
              </w:rPr>
            </w:pPr>
            <w:r>
              <w:rPr>
                <w:rFonts w:cs="Arial"/>
                <w:b/>
                <w:sz w:val="16"/>
              </w:rPr>
              <w:t>May 21, 2018</w:t>
            </w:r>
          </w:p>
        </w:tc>
        <w:tc>
          <w:tcPr>
            <w:tcW w:w="1020" w:type="dxa"/>
            <w:tcBorders>
              <w:top w:val="single" w:sz="6" w:space="0" w:color="auto"/>
              <w:left w:val="single" w:sz="6" w:space="0" w:color="auto"/>
              <w:bottom w:val="single" w:sz="6" w:space="0" w:color="auto"/>
              <w:right w:val="single" w:sz="6" w:space="0" w:color="auto"/>
            </w:tcBorders>
            <w:hideMark/>
          </w:tcPr>
          <w:p w14:paraId="6B2EB053" w14:textId="77777777" w:rsidR="0042307E" w:rsidRDefault="0042307E" w:rsidP="0042307E">
            <w:pPr>
              <w:spacing w:line="276" w:lineRule="auto"/>
              <w:jc w:val="center"/>
              <w:rPr>
                <w:rFonts w:cs="Arial"/>
                <w:b/>
                <w:sz w:val="16"/>
                <w:lang w:val="fr-FR"/>
              </w:rPr>
            </w:pPr>
            <w:r>
              <w:rPr>
                <w:rFonts w:cs="Arial"/>
                <w:b/>
                <w:sz w:val="16"/>
                <w:lang w:val="fr-FR"/>
              </w:rPr>
              <w:t>1.17</w:t>
            </w:r>
          </w:p>
        </w:tc>
        <w:tc>
          <w:tcPr>
            <w:tcW w:w="8159" w:type="dxa"/>
            <w:gridSpan w:val="2"/>
            <w:tcBorders>
              <w:top w:val="single" w:sz="6" w:space="0" w:color="auto"/>
              <w:left w:val="single" w:sz="6" w:space="0" w:color="auto"/>
              <w:bottom w:val="single" w:sz="6" w:space="0" w:color="auto"/>
              <w:right w:val="single" w:sz="6" w:space="0" w:color="auto"/>
            </w:tcBorders>
            <w:hideMark/>
          </w:tcPr>
          <w:p w14:paraId="792F4E4B" w14:textId="77777777" w:rsidR="0042307E" w:rsidRDefault="0042307E" w:rsidP="0042307E">
            <w:pPr>
              <w:spacing w:line="276" w:lineRule="auto"/>
              <w:rPr>
                <w:rFonts w:cs="Arial"/>
                <w:b/>
                <w:sz w:val="16"/>
              </w:rPr>
            </w:pPr>
          </w:p>
        </w:tc>
      </w:tr>
      <w:tr w:rsidR="0042307E" w:rsidRPr="00223EA7" w14:paraId="5A1DFFBD"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50CB737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81A682A" w14:textId="77777777" w:rsidR="0042307E" w:rsidRPr="00550A43" w:rsidRDefault="0042307E" w:rsidP="0042307E">
            <w:pPr>
              <w:rPr>
                <w:rFonts w:cs="Arial"/>
                <w:sz w:val="16"/>
                <w:szCs w:val="16"/>
              </w:rPr>
            </w:pPr>
            <w:r w:rsidRPr="00550A43">
              <w:rPr>
                <w:rFonts w:cs="Arial"/>
                <w:sz w:val="16"/>
                <w:szCs w:val="16"/>
              </w:rPr>
              <w:t>TP-FRD-REQ-023115/F-Transport Protocol (</w:t>
            </w:r>
            <w:proofErr w:type="spellStart"/>
            <w:r w:rsidRPr="00550A43">
              <w:rPr>
                <w:rFonts w:cs="Arial"/>
                <w:sz w:val="16"/>
                <w:szCs w:val="16"/>
              </w:rPr>
              <w:t>TcSE</w:t>
            </w:r>
            <w:proofErr w:type="spellEnd"/>
            <w:r w:rsidRPr="00550A43">
              <w:rPr>
                <w:rFonts w:cs="Arial"/>
                <w:sz w:val="16"/>
                <w:szCs w:val="16"/>
              </w:rPr>
              <w:t xml:space="preserve"> ROIN-295336-2)</w:t>
            </w:r>
          </w:p>
        </w:tc>
        <w:tc>
          <w:tcPr>
            <w:tcW w:w="4958" w:type="dxa"/>
            <w:tcBorders>
              <w:top w:val="single" w:sz="6" w:space="0" w:color="auto"/>
              <w:left w:val="single" w:sz="6" w:space="0" w:color="auto"/>
              <w:bottom w:val="single" w:sz="6" w:space="0" w:color="auto"/>
              <w:right w:val="single" w:sz="6" w:space="0" w:color="auto"/>
            </w:tcBorders>
            <w:vAlign w:val="center"/>
          </w:tcPr>
          <w:p w14:paraId="181AE05D" w14:textId="77777777" w:rsidR="0042307E" w:rsidRPr="00550A43" w:rsidRDefault="0042307E" w:rsidP="0042307E">
            <w:pPr>
              <w:rPr>
                <w:rFonts w:cs="Calibri"/>
                <w:sz w:val="16"/>
                <w:szCs w:val="16"/>
              </w:rPr>
            </w:pPr>
            <w:r w:rsidRPr="00550A43">
              <w:rPr>
                <w:rFonts w:cs="Calibri"/>
                <w:sz w:val="16"/>
                <w:szCs w:val="16"/>
              </w:rPr>
              <w:t>sberg15: Removed channel RDISP -RDISP2 and RDISP2 - RDISP from the channel catalog. LHI signals are integrated in the NAV - RDISP2 and RDISP - MC channels.</w:t>
            </w:r>
          </w:p>
        </w:tc>
      </w:tr>
      <w:tr w:rsidR="0042307E" w:rsidRPr="00223EA7" w14:paraId="607D630D" w14:textId="77777777" w:rsidTr="0042307E">
        <w:trPr>
          <w:trHeight w:val="237"/>
          <w:jc w:val="center"/>
        </w:trPr>
        <w:tc>
          <w:tcPr>
            <w:tcW w:w="1801" w:type="dxa"/>
            <w:tcBorders>
              <w:top w:val="nil"/>
              <w:left w:val="single" w:sz="6" w:space="0" w:color="auto"/>
              <w:bottom w:val="nil"/>
              <w:right w:val="single" w:sz="6" w:space="0" w:color="auto"/>
            </w:tcBorders>
          </w:tcPr>
          <w:p w14:paraId="4BE8D917"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EDD229E" w14:textId="77777777" w:rsidR="0042307E" w:rsidRPr="00550A43" w:rsidRDefault="0042307E" w:rsidP="0042307E">
            <w:pPr>
              <w:rPr>
                <w:rFonts w:cs="Arial"/>
                <w:sz w:val="16"/>
                <w:szCs w:val="16"/>
              </w:rPr>
            </w:pPr>
            <w:r w:rsidRPr="00550A43">
              <w:rPr>
                <w:rFonts w:cs="Arial"/>
                <w:sz w:val="16"/>
                <w:szCs w:val="16"/>
              </w:rPr>
              <w:t>STR-070474/G-Signal/Channel Mapping Tables (</w:t>
            </w:r>
            <w:proofErr w:type="spellStart"/>
            <w:r w:rsidRPr="00550A43">
              <w:rPr>
                <w:rFonts w:cs="Arial"/>
                <w:sz w:val="16"/>
                <w:szCs w:val="16"/>
              </w:rPr>
              <w:t>TcSE</w:t>
            </w:r>
            <w:proofErr w:type="spellEnd"/>
            <w:r w:rsidRPr="00550A43">
              <w:rPr>
                <w:rFonts w:cs="Arial"/>
                <w:sz w:val="16"/>
                <w:szCs w:val="16"/>
              </w:rPr>
              <w:t xml:space="preserve"> ROIN-295338)</w:t>
            </w:r>
          </w:p>
        </w:tc>
        <w:tc>
          <w:tcPr>
            <w:tcW w:w="4958" w:type="dxa"/>
            <w:tcBorders>
              <w:top w:val="single" w:sz="6" w:space="0" w:color="auto"/>
              <w:left w:val="single" w:sz="6" w:space="0" w:color="auto"/>
              <w:bottom w:val="single" w:sz="6" w:space="0" w:color="auto"/>
              <w:right w:val="single" w:sz="6" w:space="0" w:color="auto"/>
            </w:tcBorders>
            <w:vAlign w:val="center"/>
          </w:tcPr>
          <w:p w14:paraId="4485EA61" w14:textId="77777777" w:rsidR="0042307E" w:rsidRPr="00550A43" w:rsidRDefault="0042307E" w:rsidP="0042307E">
            <w:pPr>
              <w:rPr>
                <w:rFonts w:cs="Calibri"/>
                <w:sz w:val="16"/>
                <w:szCs w:val="16"/>
              </w:rPr>
            </w:pPr>
            <w:r w:rsidRPr="00550A43">
              <w:rPr>
                <w:rFonts w:cs="Calibri"/>
                <w:sz w:val="16"/>
                <w:szCs w:val="16"/>
              </w:rPr>
              <w:t>sberg15: Removed channel RDISP -RDISP2 and RDISP2 - RDISP from the channel catalog. LHI signals are integrated in the NAV - RDISP2 and RDISP - MC channels.</w:t>
            </w:r>
          </w:p>
        </w:tc>
      </w:tr>
      <w:tr w:rsidR="0042307E" w:rsidRPr="00223EA7" w14:paraId="33E82910" w14:textId="77777777" w:rsidTr="0042307E">
        <w:trPr>
          <w:trHeight w:val="237"/>
          <w:jc w:val="center"/>
        </w:trPr>
        <w:tc>
          <w:tcPr>
            <w:tcW w:w="1801" w:type="dxa"/>
            <w:tcBorders>
              <w:top w:val="nil"/>
              <w:left w:val="single" w:sz="6" w:space="0" w:color="auto"/>
              <w:bottom w:val="nil"/>
              <w:right w:val="single" w:sz="6" w:space="0" w:color="auto"/>
            </w:tcBorders>
          </w:tcPr>
          <w:p w14:paraId="454DE56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8678287" w14:textId="77777777" w:rsidR="0042307E" w:rsidRPr="00550A43" w:rsidRDefault="0042307E" w:rsidP="0042307E">
            <w:pPr>
              <w:rPr>
                <w:rFonts w:cs="Arial"/>
                <w:sz w:val="16"/>
                <w:szCs w:val="16"/>
              </w:rPr>
            </w:pPr>
            <w:r w:rsidRPr="00550A43">
              <w:rPr>
                <w:rFonts w:cs="Arial"/>
                <w:sz w:val="16"/>
                <w:szCs w:val="16"/>
              </w:rPr>
              <w:t>TP-PHY-TPP-REQ-023131/L-APIM - TCU (</w:t>
            </w:r>
            <w:proofErr w:type="spellStart"/>
            <w:r w:rsidRPr="00550A43">
              <w:rPr>
                <w:rFonts w:cs="Arial"/>
                <w:sz w:val="16"/>
                <w:szCs w:val="16"/>
              </w:rPr>
              <w:t>TcSE</w:t>
            </w:r>
            <w:proofErr w:type="spellEnd"/>
            <w:r w:rsidRPr="00550A43">
              <w:rPr>
                <w:rFonts w:cs="Arial"/>
                <w:sz w:val="16"/>
                <w:szCs w:val="16"/>
              </w:rPr>
              <w:t xml:space="preserve"> ROIN-223472-2)</w:t>
            </w:r>
          </w:p>
        </w:tc>
        <w:tc>
          <w:tcPr>
            <w:tcW w:w="4958" w:type="dxa"/>
            <w:tcBorders>
              <w:top w:val="single" w:sz="6" w:space="0" w:color="auto"/>
              <w:left w:val="single" w:sz="6" w:space="0" w:color="auto"/>
              <w:bottom w:val="single" w:sz="6" w:space="0" w:color="auto"/>
              <w:right w:val="single" w:sz="6" w:space="0" w:color="auto"/>
            </w:tcBorders>
            <w:vAlign w:val="center"/>
          </w:tcPr>
          <w:p w14:paraId="16075F85" w14:textId="77777777" w:rsidR="0042307E" w:rsidRPr="00550A43" w:rsidRDefault="0042307E" w:rsidP="0042307E">
            <w:pPr>
              <w:rPr>
                <w:rFonts w:cs="Calibri"/>
                <w:sz w:val="16"/>
                <w:szCs w:val="16"/>
              </w:rPr>
            </w:pPr>
            <w:r w:rsidRPr="00550A43">
              <w:rPr>
                <w:rFonts w:cs="Calibri"/>
                <w:sz w:val="16"/>
                <w:szCs w:val="16"/>
              </w:rPr>
              <w:t>Items migrated from APIM SPSS</w:t>
            </w:r>
          </w:p>
        </w:tc>
      </w:tr>
      <w:tr w:rsidR="0042307E" w:rsidRPr="00223EA7" w14:paraId="685DB946" w14:textId="77777777" w:rsidTr="0042307E">
        <w:trPr>
          <w:trHeight w:val="237"/>
          <w:jc w:val="center"/>
        </w:trPr>
        <w:tc>
          <w:tcPr>
            <w:tcW w:w="1801" w:type="dxa"/>
            <w:tcBorders>
              <w:top w:val="nil"/>
              <w:left w:val="single" w:sz="6" w:space="0" w:color="auto"/>
              <w:bottom w:val="nil"/>
              <w:right w:val="single" w:sz="6" w:space="0" w:color="auto"/>
            </w:tcBorders>
          </w:tcPr>
          <w:p w14:paraId="6C7C2A0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265E307" w14:textId="77777777" w:rsidR="0042307E" w:rsidRPr="00550A43" w:rsidRDefault="0042307E" w:rsidP="0042307E">
            <w:pPr>
              <w:rPr>
                <w:rFonts w:cs="Arial"/>
                <w:sz w:val="16"/>
                <w:szCs w:val="16"/>
              </w:rPr>
            </w:pPr>
            <w:r w:rsidRPr="00550A43">
              <w:rPr>
                <w:rFonts w:cs="Arial"/>
                <w:sz w:val="16"/>
                <w:szCs w:val="16"/>
              </w:rPr>
              <w:t>TP-PHY-TPP-REQ-092284/D-</w:t>
            </w:r>
            <w:proofErr w:type="spellStart"/>
            <w:r w:rsidRPr="00550A43">
              <w:rPr>
                <w:rFonts w:cs="Arial"/>
                <w:sz w:val="16"/>
                <w:szCs w:val="16"/>
              </w:rPr>
              <w:t>NavRepServer</w:t>
            </w:r>
            <w:proofErr w:type="spellEnd"/>
            <w:r w:rsidRPr="00550A43">
              <w:rPr>
                <w:rFonts w:cs="Arial"/>
                <w:sz w:val="16"/>
                <w:szCs w:val="16"/>
              </w:rPr>
              <w:t xml:space="preserve"> - NavRepClient2</w:t>
            </w:r>
          </w:p>
        </w:tc>
        <w:tc>
          <w:tcPr>
            <w:tcW w:w="4958" w:type="dxa"/>
            <w:tcBorders>
              <w:top w:val="single" w:sz="6" w:space="0" w:color="auto"/>
              <w:left w:val="single" w:sz="6" w:space="0" w:color="auto"/>
              <w:bottom w:val="single" w:sz="6" w:space="0" w:color="auto"/>
              <w:right w:val="single" w:sz="6" w:space="0" w:color="auto"/>
            </w:tcBorders>
            <w:vAlign w:val="center"/>
          </w:tcPr>
          <w:p w14:paraId="49C36746" w14:textId="77777777" w:rsidR="0042307E" w:rsidRPr="00550A43" w:rsidRDefault="0042307E" w:rsidP="0042307E">
            <w:pPr>
              <w:rPr>
                <w:rFonts w:cs="Calibri"/>
                <w:sz w:val="16"/>
                <w:szCs w:val="16"/>
              </w:rPr>
            </w:pPr>
            <w:r w:rsidRPr="00550A43">
              <w:rPr>
                <w:rFonts w:cs="Calibri"/>
                <w:sz w:val="16"/>
                <w:szCs w:val="16"/>
              </w:rPr>
              <w:t xml:space="preserve">sberg15: added signal ID 0xBF </w:t>
            </w:r>
            <w:proofErr w:type="spellStart"/>
            <w:r w:rsidRPr="00550A43">
              <w:rPr>
                <w:rFonts w:cs="Calibri"/>
                <w:sz w:val="16"/>
                <w:szCs w:val="16"/>
              </w:rPr>
              <w:t>LHN_EventInfo_St</w:t>
            </w:r>
            <w:proofErr w:type="spellEnd"/>
            <w:r w:rsidRPr="00550A43">
              <w:rPr>
                <w:rFonts w:cs="Calibri"/>
                <w:sz w:val="16"/>
                <w:szCs w:val="16"/>
              </w:rPr>
              <w:t xml:space="preserve"> for Local Hazard Information to the channel description.</w:t>
            </w:r>
          </w:p>
        </w:tc>
      </w:tr>
      <w:tr w:rsidR="0042307E" w:rsidRPr="00223EA7" w14:paraId="55C7979F" w14:textId="77777777" w:rsidTr="0042307E">
        <w:trPr>
          <w:trHeight w:val="237"/>
          <w:jc w:val="center"/>
        </w:trPr>
        <w:tc>
          <w:tcPr>
            <w:tcW w:w="1801" w:type="dxa"/>
            <w:tcBorders>
              <w:top w:val="nil"/>
              <w:left w:val="single" w:sz="6" w:space="0" w:color="auto"/>
              <w:bottom w:val="nil"/>
              <w:right w:val="single" w:sz="6" w:space="0" w:color="auto"/>
            </w:tcBorders>
          </w:tcPr>
          <w:p w14:paraId="6E99B24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958632C" w14:textId="77777777" w:rsidR="0042307E" w:rsidRPr="00550A43" w:rsidRDefault="0042307E" w:rsidP="0042307E">
            <w:pPr>
              <w:rPr>
                <w:rFonts w:cs="Arial"/>
                <w:sz w:val="16"/>
                <w:szCs w:val="16"/>
              </w:rPr>
            </w:pPr>
            <w:r w:rsidRPr="00550A43">
              <w:rPr>
                <w:rFonts w:cs="Arial"/>
                <w:sz w:val="16"/>
                <w:szCs w:val="16"/>
              </w:rPr>
              <w:t>TP-PHY-TPP-REQ-291029/B-APIM - ECG</w:t>
            </w:r>
          </w:p>
        </w:tc>
        <w:tc>
          <w:tcPr>
            <w:tcW w:w="4958" w:type="dxa"/>
            <w:tcBorders>
              <w:top w:val="single" w:sz="6" w:space="0" w:color="auto"/>
              <w:left w:val="single" w:sz="6" w:space="0" w:color="auto"/>
              <w:bottom w:val="single" w:sz="6" w:space="0" w:color="auto"/>
              <w:right w:val="single" w:sz="6" w:space="0" w:color="auto"/>
            </w:tcBorders>
            <w:vAlign w:val="center"/>
          </w:tcPr>
          <w:p w14:paraId="6EE156B0" w14:textId="77777777" w:rsidR="0042307E" w:rsidRPr="00550A43" w:rsidRDefault="0042307E" w:rsidP="0042307E">
            <w:pPr>
              <w:rPr>
                <w:rFonts w:cs="Calibri"/>
                <w:sz w:val="16"/>
                <w:szCs w:val="16"/>
              </w:rPr>
            </w:pPr>
            <w:r w:rsidRPr="00550A43">
              <w:rPr>
                <w:rFonts w:cs="Calibri"/>
                <w:sz w:val="16"/>
                <w:szCs w:val="16"/>
              </w:rPr>
              <w:t xml:space="preserve">rpaquet2 - </w:t>
            </w:r>
            <w:proofErr w:type="spellStart"/>
            <w:r w:rsidRPr="00550A43">
              <w:rPr>
                <w:rFonts w:cs="Calibri"/>
                <w:sz w:val="16"/>
                <w:szCs w:val="16"/>
              </w:rPr>
              <w:t>Rev'd</w:t>
            </w:r>
            <w:proofErr w:type="spellEnd"/>
            <w:r w:rsidRPr="00550A43">
              <w:rPr>
                <w:rFonts w:cs="Calibri"/>
                <w:sz w:val="16"/>
                <w:szCs w:val="16"/>
              </w:rPr>
              <w:t xml:space="preserve"> to add new </w:t>
            </w:r>
            <w:proofErr w:type="spellStart"/>
            <w:r w:rsidRPr="00550A43">
              <w:rPr>
                <w:rFonts w:cs="Calibri"/>
                <w:sz w:val="16"/>
                <w:szCs w:val="16"/>
              </w:rPr>
              <w:t>singal</w:t>
            </w:r>
            <w:proofErr w:type="spellEnd"/>
            <w:r w:rsidRPr="00550A43">
              <w:rPr>
                <w:rFonts w:cs="Calibri"/>
                <w:sz w:val="16"/>
                <w:szCs w:val="16"/>
              </w:rPr>
              <w:t xml:space="preserve"> identifier but it is no longer used so no content change</w:t>
            </w:r>
          </w:p>
        </w:tc>
      </w:tr>
      <w:tr w:rsidR="0042307E" w:rsidRPr="00223EA7" w14:paraId="6EC3B4FC" w14:textId="77777777" w:rsidTr="0042307E">
        <w:trPr>
          <w:trHeight w:val="237"/>
          <w:jc w:val="center"/>
        </w:trPr>
        <w:tc>
          <w:tcPr>
            <w:tcW w:w="1801" w:type="dxa"/>
            <w:tcBorders>
              <w:top w:val="nil"/>
              <w:left w:val="single" w:sz="6" w:space="0" w:color="auto"/>
              <w:bottom w:val="nil"/>
              <w:right w:val="single" w:sz="6" w:space="0" w:color="auto"/>
            </w:tcBorders>
          </w:tcPr>
          <w:p w14:paraId="6510880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63E4EA7" w14:textId="77777777" w:rsidR="0042307E" w:rsidRPr="00550A43" w:rsidRDefault="0042307E" w:rsidP="0042307E">
            <w:pPr>
              <w:rPr>
                <w:rFonts w:cs="Arial"/>
                <w:sz w:val="16"/>
                <w:szCs w:val="16"/>
              </w:rPr>
            </w:pPr>
            <w:r w:rsidRPr="00550A43">
              <w:rPr>
                <w:rFonts w:cs="Arial"/>
                <w:sz w:val="16"/>
                <w:szCs w:val="16"/>
              </w:rPr>
              <w:t>TP-LOG-TPL-REQ-258519/D-SID-B9-BackupIgnition_Rq</w:t>
            </w:r>
          </w:p>
        </w:tc>
        <w:tc>
          <w:tcPr>
            <w:tcW w:w="4958" w:type="dxa"/>
            <w:tcBorders>
              <w:top w:val="single" w:sz="6" w:space="0" w:color="auto"/>
              <w:left w:val="single" w:sz="6" w:space="0" w:color="auto"/>
              <w:bottom w:val="single" w:sz="6" w:space="0" w:color="auto"/>
              <w:right w:val="single" w:sz="6" w:space="0" w:color="auto"/>
            </w:tcBorders>
            <w:vAlign w:val="center"/>
          </w:tcPr>
          <w:p w14:paraId="5F5C30A9" w14:textId="77777777" w:rsidR="0042307E" w:rsidRPr="00550A43" w:rsidRDefault="0042307E" w:rsidP="0042307E">
            <w:pPr>
              <w:rPr>
                <w:rFonts w:cs="Calibri"/>
                <w:sz w:val="16"/>
                <w:szCs w:val="16"/>
              </w:rPr>
            </w:pPr>
            <w:r w:rsidRPr="00550A43">
              <w:rPr>
                <w:rFonts w:cs="Calibri"/>
                <w:sz w:val="16"/>
                <w:szCs w:val="16"/>
              </w:rPr>
              <w:t>rpaquet2 - Changed the order of the Key pad codes so fifth is now first and first is now fifth</w:t>
            </w:r>
          </w:p>
        </w:tc>
      </w:tr>
      <w:tr w:rsidR="0042307E" w:rsidRPr="00223EA7" w14:paraId="4B3BEA8B" w14:textId="77777777" w:rsidTr="0042307E">
        <w:trPr>
          <w:trHeight w:val="237"/>
          <w:jc w:val="center"/>
        </w:trPr>
        <w:tc>
          <w:tcPr>
            <w:tcW w:w="1801" w:type="dxa"/>
            <w:tcBorders>
              <w:top w:val="nil"/>
              <w:left w:val="single" w:sz="6" w:space="0" w:color="auto"/>
              <w:bottom w:val="nil"/>
              <w:right w:val="single" w:sz="6" w:space="0" w:color="auto"/>
            </w:tcBorders>
          </w:tcPr>
          <w:p w14:paraId="65030F7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1756C66" w14:textId="77777777" w:rsidR="0042307E" w:rsidRPr="00550A43" w:rsidRDefault="0042307E" w:rsidP="0042307E">
            <w:pPr>
              <w:rPr>
                <w:rFonts w:cs="Arial"/>
                <w:sz w:val="16"/>
                <w:szCs w:val="16"/>
              </w:rPr>
            </w:pPr>
            <w:r w:rsidRPr="00550A43">
              <w:rPr>
                <w:rFonts w:cs="Arial"/>
                <w:sz w:val="16"/>
                <w:szCs w:val="16"/>
              </w:rPr>
              <w:t>TP-LOG-TPL-REQ-271634/B-SID-BF-</w:t>
            </w:r>
            <w:proofErr w:type="spellStart"/>
            <w:r w:rsidRPr="00550A43">
              <w:rPr>
                <w:rFonts w:cs="Arial"/>
                <w:sz w:val="16"/>
                <w:szCs w:val="16"/>
              </w:rPr>
              <w:t>LHN_EventInfo_St</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50CC5DEB" w14:textId="77777777" w:rsidR="0042307E" w:rsidRPr="00550A43" w:rsidRDefault="0042307E" w:rsidP="0042307E">
            <w:pPr>
              <w:rPr>
                <w:rFonts w:cs="Calibri"/>
                <w:sz w:val="16"/>
                <w:szCs w:val="16"/>
              </w:rPr>
            </w:pPr>
            <w:r w:rsidRPr="00550A43">
              <w:rPr>
                <w:rFonts w:cs="Calibri"/>
                <w:sz w:val="16"/>
                <w:szCs w:val="16"/>
              </w:rPr>
              <w:t xml:space="preserve">sberg15: Updated FID information from TP to TP-LOG. No content </w:t>
            </w:r>
            <w:proofErr w:type="gramStart"/>
            <w:r w:rsidRPr="00550A43">
              <w:rPr>
                <w:rFonts w:cs="Calibri"/>
                <w:sz w:val="16"/>
                <w:szCs w:val="16"/>
              </w:rPr>
              <w:t>change</w:t>
            </w:r>
            <w:proofErr w:type="gramEnd"/>
            <w:r w:rsidRPr="00550A43">
              <w:rPr>
                <w:rFonts w:cs="Calibri"/>
                <w:sz w:val="16"/>
                <w:szCs w:val="16"/>
              </w:rPr>
              <w:t>.</w:t>
            </w:r>
          </w:p>
        </w:tc>
      </w:tr>
      <w:tr w:rsidR="0042307E" w:rsidRPr="00223EA7" w14:paraId="37B4953A" w14:textId="77777777" w:rsidTr="0042307E">
        <w:trPr>
          <w:trHeight w:val="237"/>
          <w:jc w:val="center"/>
        </w:trPr>
        <w:tc>
          <w:tcPr>
            <w:tcW w:w="1801" w:type="dxa"/>
            <w:tcBorders>
              <w:top w:val="nil"/>
              <w:left w:val="single" w:sz="6" w:space="0" w:color="auto"/>
              <w:bottom w:val="single" w:sz="4" w:space="0" w:color="auto"/>
              <w:right w:val="single" w:sz="6" w:space="0" w:color="auto"/>
            </w:tcBorders>
          </w:tcPr>
          <w:p w14:paraId="54A1BF1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C2CEB6F" w14:textId="77777777" w:rsidR="0042307E" w:rsidRPr="00550A43" w:rsidRDefault="0042307E" w:rsidP="0042307E">
            <w:pPr>
              <w:rPr>
                <w:rFonts w:cs="Arial"/>
                <w:sz w:val="16"/>
                <w:szCs w:val="16"/>
              </w:rPr>
            </w:pPr>
            <w:r w:rsidRPr="00550A43">
              <w:rPr>
                <w:rFonts w:cs="Arial"/>
                <w:sz w:val="16"/>
                <w:szCs w:val="16"/>
              </w:rPr>
              <w:t>TP-LOG-TPL-REQ-241970/E-SID-B4-PaaKESN_St</w:t>
            </w:r>
          </w:p>
        </w:tc>
        <w:tc>
          <w:tcPr>
            <w:tcW w:w="4958" w:type="dxa"/>
            <w:tcBorders>
              <w:top w:val="single" w:sz="6" w:space="0" w:color="auto"/>
              <w:left w:val="single" w:sz="6" w:space="0" w:color="auto"/>
              <w:bottom w:val="single" w:sz="6" w:space="0" w:color="auto"/>
              <w:right w:val="single" w:sz="6" w:space="0" w:color="auto"/>
            </w:tcBorders>
            <w:vAlign w:val="center"/>
          </w:tcPr>
          <w:p w14:paraId="4250FADC" w14:textId="77777777" w:rsidR="0042307E" w:rsidRPr="00550A43" w:rsidRDefault="0042307E" w:rsidP="0042307E">
            <w:pPr>
              <w:rPr>
                <w:rFonts w:cs="Calibri"/>
                <w:sz w:val="16"/>
                <w:szCs w:val="16"/>
              </w:rPr>
            </w:pPr>
            <w:r w:rsidRPr="00550A43">
              <w:rPr>
                <w:rFonts w:cs="Calibri"/>
                <w:sz w:val="16"/>
                <w:szCs w:val="16"/>
              </w:rPr>
              <w:t xml:space="preserve">rpaquet2 - Updated parameters and Updated Character Coding to 0x2 Raw Data and the </w:t>
            </w:r>
            <w:proofErr w:type="spellStart"/>
            <w:r w:rsidRPr="00550A43">
              <w:rPr>
                <w:rFonts w:cs="Calibri"/>
                <w:sz w:val="16"/>
                <w:szCs w:val="16"/>
              </w:rPr>
              <w:t>BLEmSyncPPacket</w:t>
            </w:r>
            <w:proofErr w:type="spellEnd"/>
            <w:r w:rsidRPr="00550A43">
              <w:rPr>
                <w:rFonts w:cs="Calibri"/>
                <w:sz w:val="16"/>
                <w:szCs w:val="16"/>
              </w:rPr>
              <w:t xml:space="preserve"> byte size</w:t>
            </w:r>
          </w:p>
        </w:tc>
      </w:tr>
      <w:tr w:rsidR="0042307E" w14:paraId="0BE610B0"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25CD9A9A"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5BB0D930"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2A88FF13"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64AE404F" w14:textId="77777777" w:rsidR="0042307E" w:rsidRDefault="0042307E" w:rsidP="0042307E">
            <w:pPr>
              <w:spacing w:line="276" w:lineRule="auto"/>
              <w:rPr>
                <w:rFonts w:cs="Arial"/>
                <w:sz w:val="16"/>
              </w:rPr>
            </w:pPr>
          </w:p>
        </w:tc>
      </w:tr>
      <w:tr w:rsidR="0042307E" w14:paraId="3C9E1EA9"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141AD854" w14:textId="77777777" w:rsidR="0042307E" w:rsidRDefault="0042307E" w:rsidP="0042307E">
            <w:pPr>
              <w:spacing w:line="276" w:lineRule="auto"/>
              <w:rPr>
                <w:rFonts w:cs="Arial"/>
                <w:b/>
                <w:sz w:val="16"/>
                <w:lang w:val="fr-FR"/>
              </w:rPr>
            </w:pPr>
            <w:r>
              <w:rPr>
                <w:rFonts w:cs="Arial"/>
                <w:b/>
                <w:sz w:val="16"/>
              </w:rPr>
              <w:t>August 27, 2018</w:t>
            </w:r>
          </w:p>
        </w:tc>
        <w:tc>
          <w:tcPr>
            <w:tcW w:w="1020" w:type="dxa"/>
            <w:tcBorders>
              <w:top w:val="single" w:sz="6" w:space="0" w:color="auto"/>
              <w:left w:val="single" w:sz="6" w:space="0" w:color="auto"/>
              <w:bottom w:val="single" w:sz="6" w:space="0" w:color="auto"/>
              <w:right w:val="single" w:sz="6" w:space="0" w:color="auto"/>
            </w:tcBorders>
            <w:hideMark/>
          </w:tcPr>
          <w:p w14:paraId="64E9BE51" w14:textId="77777777" w:rsidR="0042307E" w:rsidRDefault="0042307E" w:rsidP="0042307E">
            <w:pPr>
              <w:spacing w:line="276" w:lineRule="auto"/>
              <w:jc w:val="center"/>
              <w:rPr>
                <w:rFonts w:cs="Arial"/>
                <w:b/>
                <w:sz w:val="16"/>
                <w:lang w:val="fr-FR"/>
              </w:rPr>
            </w:pPr>
            <w:r>
              <w:rPr>
                <w:rFonts w:cs="Arial"/>
                <w:b/>
                <w:sz w:val="16"/>
                <w:lang w:val="fr-FR"/>
              </w:rPr>
              <w:t>1.18</w:t>
            </w:r>
          </w:p>
        </w:tc>
        <w:tc>
          <w:tcPr>
            <w:tcW w:w="8159" w:type="dxa"/>
            <w:gridSpan w:val="2"/>
            <w:tcBorders>
              <w:top w:val="single" w:sz="6" w:space="0" w:color="auto"/>
              <w:left w:val="single" w:sz="6" w:space="0" w:color="auto"/>
              <w:bottom w:val="single" w:sz="6" w:space="0" w:color="auto"/>
              <w:right w:val="single" w:sz="6" w:space="0" w:color="auto"/>
            </w:tcBorders>
            <w:hideMark/>
          </w:tcPr>
          <w:p w14:paraId="76372547" w14:textId="77777777" w:rsidR="0042307E" w:rsidRDefault="0042307E" w:rsidP="0042307E">
            <w:pPr>
              <w:spacing w:line="276" w:lineRule="auto"/>
              <w:rPr>
                <w:rFonts w:cs="Arial"/>
                <w:b/>
                <w:sz w:val="16"/>
              </w:rPr>
            </w:pPr>
          </w:p>
        </w:tc>
      </w:tr>
      <w:tr w:rsidR="0042307E" w:rsidRPr="00550A43" w14:paraId="1642927C"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190B1BA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A2FA7FC" w14:textId="77777777" w:rsidR="0042307E" w:rsidRPr="000256BB" w:rsidRDefault="0042307E" w:rsidP="0042307E">
            <w:pPr>
              <w:rPr>
                <w:rFonts w:cs="Arial"/>
                <w:sz w:val="16"/>
                <w:szCs w:val="16"/>
              </w:rPr>
            </w:pPr>
            <w:r w:rsidRPr="000256BB">
              <w:rPr>
                <w:rFonts w:cs="Arial"/>
                <w:sz w:val="16"/>
                <w:szCs w:val="16"/>
              </w:rPr>
              <w:t>TP-REQ-015128/G-Signal Utilization (</w:t>
            </w:r>
            <w:proofErr w:type="spellStart"/>
            <w:r w:rsidRPr="000256BB">
              <w:rPr>
                <w:rFonts w:cs="Arial"/>
                <w:sz w:val="16"/>
                <w:szCs w:val="16"/>
              </w:rPr>
              <w:t>TcSE</w:t>
            </w:r>
            <w:proofErr w:type="spellEnd"/>
            <w:r w:rsidRPr="000256BB">
              <w:rPr>
                <w:rFonts w:cs="Arial"/>
                <w:sz w:val="16"/>
                <w:szCs w:val="16"/>
              </w:rPr>
              <w:t xml:space="preserve"> ROIN-138092-7)</w:t>
            </w:r>
          </w:p>
        </w:tc>
        <w:tc>
          <w:tcPr>
            <w:tcW w:w="4958" w:type="dxa"/>
            <w:tcBorders>
              <w:top w:val="single" w:sz="6" w:space="0" w:color="auto"/>
              <w:left w:val="single" w:sz="6" w:space="0" w:color="auto"/>
              <w:bottom w:val="single" w:sz="6" w:space="0" w:color="auto"/>
              <w:right w:val="single" w:sz="6" w:space="0" w:color="auto"/>
            </w:tcBorders>
            <w:vAlign w:val="center"/>
          </w:tcPr>
          <w:p w14:paraId="714C46BC" w14:textId="77777777" w:rsidR="0042307E" w:rsidRPr="000256BB" w:rsidRDefault="0042307E" w:rsidP="0042307E">
            <w:pPr>
              <w:rPr>
                <w:rFonts w:cs="Calibri"/>
                <w:sz w:val="16"/>
                <w:szCs w:val="16"/>
              </w:rPr>
            </w:pPr>
            <w:proofErr w:type="spellStart"/>
            <w:r w:rsidRPr="000256BB">
              <w:rPr>
                <w:rFonts w:cs="Calibri"/>
                <w:sz w:val="16"/>
                <w:szCs w:val="16"/>
              </w:rPr>
              <w:t>tmertiri</w:t>
            </w:r>
            <w:proofErr w:type="spellEnd"/>
            <w:r w:rsidRPr="000256BB">
              <w:rPr>
                <w:rFonts w:cs="Calibri"/>
                <w:sz w:val="16"/>
                <w:szCs w:val="16"/>
              </w:rPr>
              <w:t>: made changes for trailer settings value</w:t>
            </w:r>
          </w:p>
        </w:tc>
      </w:tr>
      <w:tr w:rsidR="0042307E" w:rsidRPr="00550A43" w14:paraId="63A3ECB7" w14:textId="77777777" w:rsidTr="0042307E">
        <w:trPr>
          <w:trHeight w:val="237"/>
          <w:jc w:val="center"/>
        </w:trPr>
        <w:tc>
          <w:tcPr>
            <w:tcW w:w="1801" w:type="dxa"/>
            <w:tcBorders>
              <w:top w:val="nil"/>
              <w:left w:val="single" w:sz="6" w:space="0" w:color="auto"/>
              <w:bottom w:val="nil"/>
              <w:right w:val="single" w:sz="6" w:space="0" w:color="auto"/>
            </w:tcBorders>
          </w:tcPr>
          <w:p w14:paraId="12FA600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A421913" w14:textId="77777777" w:rsidR="0042307E" w:rsidRPr="000256BB" w:rsidRDefault="0042307E" w:rsidP="0042307E">
            <w:pPr>
              <w:rPr>
                <w:rFonts w:cs="Arial"/>
                <w:sz w:val="16"/>
                <w:szCs w:val="16"/>
              </w:rPr>
            </w:pPr>
            <w:r w:rsidRPr="000256BB">
              <w:rPr>
                <w:rFonts w:cs="Arial"/>
                <w:sz w:val="16"/>
                <w:szCs w:val="16"/>
              </w:rPr>
              <w:t>TP-PHY-TPP-REQ-023134/C-RDISP - MC (</w:t>
            </w:r>
            <w:proofErr w:type="spellStart"/>
            <w:r w:rsidRPr="000256BB">
              <w:rPr>
                <w:rFonts w:cs="Arial"/>
                <w:sz w:val="16"/>
                <w:szCs w:val="16"/>
              </w:rPr>
              <w:t>TcSE</w:t>
            </w:r>
            <w:proofErr w:type="spellEnd"/>
            <w:r w:rsidRPr="000256BB">
              <w:rPr>
                <w:rFonts w:cs="Arial"/>
                <w:sz w:val="16"/>
                <w:szCs w:val="16"/>
              </w:rPr>
              <w:t xml:space="preserve"> ROIN-205504-1)</w:t>
            </w:r>
          </w:p>
        </w:tc>
        <w:tc>
          <w:tcPr>
            <w:tcW w:w="4958" w:type="dxa"/>
            <w:tcBorders>
              <w:top w:val="single" w:sz="6" w:space="0" w:color="auto"/>
              <w:left w:val="single" w:sz="6" w:space="0" w:color="auto"/>
              <w:bottom w:val="single" w:sz="6" w:space="0" w:color="auto"/>
              <w:right w:val="single" w:sz="6" w:space="0" w:color="auto"/>
            </w:tcBorders>
            <w:vAlign w:val="center"/>
          </w:tcPr>
          <w:p w14:paraId="44C8BA67" w14:textId="77777777" w:rsidR="0042307E" w:rsidRPr="000256BB" w:rsidRDefault="0042307E" w:rsidP="0042307E">
            <w:pPr>
              <w:rPr>
                <w:rFonts w:cs="Calibri"/>
                <w:sz w:val="16"/>
                <w:szCs w:val="16"/>
              </w:rPr>
            </w:pPr>
            <w:proofErr w:type="spellStart"/>
            <w:r w:rsidRPr="000256BB">
              <w:rPr>
                <w:rFonts w:cs="Calibri"/>
                <w:sz w:val="16"/>
                <w:szCs w:val="16"/>
              </w:rPr>
              <w:t>tmertiri</w:t>
            </w:r>
            <w:proofErr w:type="spellEnd"/>
            <w:r w:rsidRPr="000256BB">
              <w:rPr>
                <w:rFonts w:cs="Calibri"/>
                <w:sz w:val="16"/>
                <w:szCs w:val="16"/>
              </w:rPr>
              <w:t xml:space="preserve">: Added </w:t>
            </w:r>
            <w:proofErr w:type="spellStart"/>
            <w:r w:rsidRPr="000256BB">
              <w:rPr>
                <w:rFonts w:cs="Calibri"/>
                <w:sz w:val="16"/>
                <w:szCs w:val="16"/>
              </w:rPr>
              <w:t>Trailer_Settings_St</w:t>
            </w:r>
            <w:proofErr w:type="spellEnd"/>
            <w:r w:rsidRPr="000256BB">
              <w:rPr>
                <w:rFonts w:cs="Calibri"/>
                <w:sz w:val="16"/>
                <w:szCs w:val="16"/>
              </w:rPr>
              <w:t xml:space="preserve"> to Signal ID</w:t>
            </w:r>
          </w:p>
        </w:tc>
      </w:tr>
      <w:tr w:rsidR="0042307E" w:rsidRPr="00550A43" w14:paraId="27F5E28F" w14:textId="77777777" w:rsidTr="0042307E">
        <w:trPr>
          <w:trHeight w:val="237"/>
          <w:jc w:val="center"/>
        </w:trPr>
        <w:tc>
          <w:tcPr>
            <w:tcW w:w="1801" w:type="dxa"/>
            <w:tcBorders>
              <w:top w:val="nil"/>
              <w:left w:val="single" w:sz="6" w:space="0" w:color="auto"/>
              <w:bottom w:val="nil"/>
              <w:right w:val="single" w:sz="6" w:space="0" w:color="auto"/>
            </w:tcBorders>
          </w:tcPr>
          <w:p w14:paraId="22BD068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8AFCE38" w14:textId="77777777" w:rsidR="0042307E" w:rsidRPr="000256BB" w:rsidRDefault="0042307E" w:rsidP="0042307E">
            <w:pPr>
              <w:rPr>
                <w:rFonts w:cs="Arial"/>
                <w:sz w:val="16"/>
                <w:szCs w:val="16"/>
              </w:rPr>
            </w:pPr>
            <w:r w:rsidRPr="000256BB">
              <w:rPr>
                <w:rFonts w:cs="Arial"/>
                <w:sz w:val="16"/>
                <w:szCs w:val="16"/>
              </w:rPr>
              <w:t>STR-070475/P-Signal Descriptions (</w:t>
            </w:r>
            <w:proofErr w:type="spellStart"/>
            <w:r w:rsidRPr="000256BB">
              <w:rPr>
                <w:rFonts w:cs="Arial"/>
                <w:sz w:val="16"/>
                <w:szCs w:val="16"/>
              </w:rPr>
              <w:t>TcSE</w:t>
            </w:r>
            <w:proofErr w:type="spellEnd"/>
            <w:r w:rsidRPr="000256BB">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tcPr>
          <w:p w14:paraId="1B871323" w14:textId="77777777" w:rsidR="0042307E" w:rsidRPr="000256BB" w:rsidRDefault="0042307E" w:rsidP="0042307E">
            <w:pPr>
              <w:rPr>
                <w:rFonts w:cs="Calibri"/>
                <w:sz w:val="16"/>
                <w:szCs w:val="16"/>
              </w:rPr>
            </w:pPr>
            <w:proofErr w:type="spellStart"/>
            <w:r w:rsidRPr="000256BB">
              <w:rPr>
                <w:rFonts w:cs="Calibri"/>
                <w:sz w:val="16"/>
                <w:szCs w:val="16"/>
              </w:rPr>
              <w:t>tmertiri</w:t>
            </w:r>
            <w:proofErr w:type="spellEnd"/>
            <w:r w:rsidRPr="000256BB">
              <w:rPr>
                <w:rFonts w:cs="Calibri"/>
                <w:sz w:val="16"/>
                <w:szCs w:val="16"/>
              </w:rPr>
              <w:t>: Added new SID C0</w:t>
            </w:r>
          </w:p>
        </w:tc>
      </w:tr>
      <w:tr w:rsidR="0042307E" w:rsidRPr="00550A43" w14:paraId="3D967FD4" w14:textId="77777777" w:rsidTr="0042307E">
        <w:trPr>
          <w:trHeight w:val="237"/>
          <w:jc w:val="center"/>
        </w:trPr>
        <w:tc>
          <w:tcPr>
            <w:tcW w:w="1801" w:type="dxa"/>
            <w:tcBorders>
              <w:top w:val="nil"/>
              <w:left w:val="single" w:sz="6" w:space="0" w:color="auto"/>
              <w:bottom w:val="nil"/>
              <w:right w:val="single" w:sz="6" w:space="0" w:color="auto"/>
            </w:tcBorders>
          </w:tcPr>
          <w:p w14:paraId="1F014E4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025F5AF" w14:textId="77777777" w:rsidR="0042307E" w:rsidRPr="000256BB" w:rsidRDefault="0042307E" w:rsidP="0042307E">
            <w:pPr>
              <w:rPr>
                <w:rFonts w:cs="Arial"/>
                <w:sz w:val="16"/>
                <w:szCs w:val="16"/>
              </w:rPr>
            </w:pPr>
            <w:r w:rsidRPr="000256BB">
              <w:rPr>
                <w:rFonts w:cs="Arial"/>
                <w:sz w:val="16"/>
                <w:szCs w:val="16"/>
              </w:rPr>
              <w:t>TP-LOG-TPL-REQ-258519/E-SID-B9-BackupIgnition_Rq</w:t>
            </w:r>
          </w:p>
        </w:tc>
        <w:tc>
          <w:tcPr>
            <w:tcW w:w="4958" w:type="dxa"/>
            <w:tcBorders>
              <w:top w:val="single" w:sz="6" w:space="0" w:color="auto"/>
              <w:left w:val="single" w:sz="6" w:space="0" w:color="auto"/>
              <w:bottom w:val="single" w:sz="6" w:space="0" w:color="auto"/>
              <w:right w:val="single" w:sz="6" w:space="0" w:color="auto"/>
            </w:tcBorders>
            <w:vAlign w:val="center"/>
          </w:tcPr>
          <w:p w14:paraId="1B4EEAE8" w14:textId="77777777" w:rsidR="0042307E" w:rsidRPr="000256BB" w:rsidRDefault="0042307E" w:rsidP="0042307E">
            <w:pPr>
              <w:rPr>
                <w:rFonts w:cs="Calibri"/>
                <w:sz w:val="16"/>
                <w:szCs w:val="16"/>
              </w:rPr>
            </w:pPr>
            <w:r w:rsidRPr="000256BB">
              <w:rPr>
                <w:rFonts w:cs="Calibri"/>
                <w:sz w:val="16"/>
                <w:szCs w:val="16"/>
              </w:rPr>
              <w:t>rpaquet2 - Added button press 6 and 7 to protect for 7 digit code markets</w:t>
            </w:r>
          </w:p>
        </w:tc>
      </w:tr>
      <w:tr w:rsidR="0042307E" w:rsidRPr="00550A43" w14:paraId="554EE8F8" w14:textId="77777777" w:rsidTr="0042307E">
        <w:trPr>
          <w:trHeight w:val="237"/>
          <w:jc w:val="center"/>
        </w:trPr>
        <w:tc>
          <w:tcPr>
            <w:tcW w:w="1801" w:type="dxa"/>
            <w:tcBorders>
              <w:top w:val="nil"/>
              <w:left w:val="single" w:sz="6" w:space="0" w:color="auto"/>
              <w:bottom w:val="single" w:sz="4" w:space="0" w:color="auto"/>
              <w:right w:val="single" w:sz="6" w:space="0" w:color="auto"/>
            </w:tcBorders>
          </w:tcPr>
          <w:p w14:paraId="51B2AEA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EE3E156" w14:textId="77777777" w:rsidR="0042307E" w:rsidRPr="000256BB" w:rsidRDefault="0042307E" w:rsidP="0042307E">
            <w:pPr>
              <w:rPr>
                <w:rFonts w:cs="Arial"/>
                <w:sz w:val="16"/>
                <w:szCs w:val="16"/>
              </w:rPr>
            </w:pPr>
            <w:r w:rsidRPr="000256BB">
              <w:rPr>
                <w:rFonts w:cs="Arial"/>
                <w:sz w:val="16"/>
                <w:szCs w:val="16"/>
              </w:rPr>
              <w:t>TP-LOG-TPL-REQ-324830/A-SID-C0-Trailer_Settings_St</w:t>
            </w:r>
          </w:p>
        </w:tc>
        <w:tc>
          <w:tcPr>
            <w:tcW w:w="4958" w:type="dxa"/>
            <w:tcBorders>
              <w:top w:val="single" w:sz="6" w:space="0" w:color="auto"/>
              <w:left w:val="single" w:sz="6" w:space="0" w:color="auto"/>
              <w:bottom w:val="single" w:sz="6" w:space="0" w:color="auto"/>
              <w:right w:val="single" w:sz="6" w:space="0" w:color="auto"/>
            </w:tcBorders>
            <w:vAlign w:val="center"/>
          </w:tcPr>
          <w:p w14:paraId="17488CD1" w14:textId="77777777" w:rsidR="0042307E" w:rsidRPr="000256BB" w:rsidRDefault="0042307E" w:rsidP="0042307E">
            <w:pPr>
              <w:rPr>
                <w:rFonts w:cs="Calibri"/>
                <w:sz w:val="16"/>
                <w:szCs w:val="16"/>
              </w:rPr>
            </w:pPr>
            <w:proofErr w:type="spellStart"/>
            <w:r w:rsidRPr="000256BB">
              <w:rPr>
                <w:rFonts w:cs="Calibri"/>
                <w:sz w:val="16"/>
                <w:szCs w:val="16"/>
              </w:rPr>
              <w:t>tmertiri</w:t>
            </w:r>
            <w:proofErr w:type="spellEnd"/>
            <w:r w:rsidRPr="000256BB">
              <w:rPr>
                <w:rFonts w:cs="Calibri"/>
                <w:sz w:val="16"/>
                <w:szCs w:val="16"/>
              </w:rPr>
              <w:t>: initial release. Related to trailer settings feature.</w:t>
            </w:r>
          </w:p>
        </w:tc>
      </w:tr>
      <w:tr w:rsidR="0042307E" w14:paraId="3044AAE9"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4F4C5107"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3DCD58B4"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09D0BF18"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283FBD0F" w14:textId="77777777" w:rsidR="0042307E" w:rsidRDefault="0042307E" w:rsidP="0042307E">
            <w:pPr>
              <w:spacing w:line="276" w:lineRule="auto"/>
              <w:rPr>
                <w:rFonts w:cs="Arial"/>
                <w:sz w:val="16"/>
              </w:rPr>
            </w:pPr>
          </w:p>
        </w:tc>
      </w:tr>
      <w:tr w:rsidR="0042307E" w14:paraId="7CDC37FC"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555D8AE7" w14:textId="77777777" w:rsidR="0042307E" w:rsidRDefault="0042307E" w:rsidP="0042307E">
            <w:pPr>
              <w:spacing w:line="276" w:lineRule="auto"/>
              <w:rPr>
                <w:rFonts w:cs="Arial"/>
                <w:b/>
                <w:sz w:val="16"/>
                <w:lang w:val="fr-FR"/>
              </w:rPr>
            </w:pPr>
            <w:r>
              <w:rPr>
                <w:rFonts w:cs="Arial"/>
                <w:b/>
                <w:sz w:val="16"/>
              </w:rPr>
              <w:t>February 27, 2019</w:t>
            </w:r>
          </w:p>
        </w:tc>
        <w:tc>
          <w:tcPr>
            <w:tcW w:w="1020" w:type="dxa"/>
            <w:tcBorders>
              <w:top w:val="single" w:sz="6" w:space="0" w:color="auto"/>
              <w:left w:val="single" w:sz="6" w:space="0" w:color="auto"/>
              <w:bottom w:val="single" w:sz="6" w:space="0" w:color="auto"/>
              <w:right w:val="single" w:sz="6" w:space="0" w:color="auto"/>
            </w:tcBorders>
            <w:hideMark/>
          </w:tcPr>
          <w:p w14:paraId="00A6AD18" w14:textId="77777777" w:rsidR="0042307E" w:rsidRDefault="0042307E" w:rsidP="0042307E">
            <w:pPr>
              <w:spacing w:line="276" w:lineRule="auto"/>
              <w:jc w:val="center"/>
              <w:rPr>
                <w:rFonts w:cs="Arial"/>
                <w:b/>
                <w:sz w:val="16"/>
                <w:lang w:val="fr-FR"/>
              </w:rPr>
            </w:pPr>
            <w:r>
              <w:rPr>
                <w:rFonts w:cs="Arial"/>
                <w:b/>
                <w:sz w:val="16"/>
                <w:lang w:val="fr-FR"/>
              </w:rPr>
              <w:t>1.19</w:t>
            </w:r>
          </w:p>
        </w:tc>
        <w:tc>
          <w:tcPr>
            <w:tcW w:w="8159" w:type="dxa"/>
            <w:gridSpan w:val="2"/>
            <w:tcBorders>
              <w:top w:val="single" w:sz="6" w:space="0" w:color="auto"/>
              <w:left w:val="single" w:sz="6" w:space="0" w:color="auto"/>
              <w:bottom w:val="single" w:sz="6" w:space="0" w:color="auto"/>
              <w:right w:val="single" w:sz="6" w:space="0" w:color="auto"/>
            </w:tcBorders>
            <w:hideMark/>
          </w:tcPr>
          <w:p w14:paraId="154B17C9" w14:textId="77777777" w:rsidR="0042307E" w:rsidRDefault="0042307E" w:rsidP="0042307E">
            <w:pPr>
              <w:spacing w:line="276" w:lineRule="auto"/>
              <w:rPr>
                <w:rFonts w:cs="Arial"/>
                <w:b/>
                <w:sz w:val="16"/>
              </w:rPr>
            </w:pPr>
          </w:p>
        </w:tc>
      </w:tr>
      <w:tr w:rsidR="0042307E" w:rsidRPr="00223EA7" w14:paraId="0F1EA01D"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275CAC3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9472D78" w14:textId="77777777" w:rsidR="0042307E" w:rsidRPr="00FC0E12" w:rsidRDefault="0042307E" w:rsidP="0042307E">
            <w:pPr>
              <w:rPr>
                <w:rFonts w:cs="Arial"/>
                <w:sz w:val="16"/>
                <w:szCs w:val="16"/>
              </w:rPr>
            </w:pPr>
            <w:r w:rsidRPr="00FC0E12">
              <w:rPr>
                <w:rFonts w:cs="Arial"/>
                <w:sz w:val="16"/>
                <w:szCs w:val="16"/>
              </w:rPr>
              <w:t>STR-070474/H-Signal/Channel Mapping Tables (</w:t>
            </w:r>
            <w:proofErr w:type="spellStart"/>
            <w:r w:rsidRPr="00FC0E12">
              <w:rPr>
                <w:rFonts w:cs="Arial"/>
                <w:sz w:val="16"/>
                <w:szCs w:val="16"/>
              </w:rPr>
              <w:t>TcSE</w:t>
            </w:r>
            <w:proofErr w:type="spellEnd"/>
            <w:r w:rsidRPr="00FC0E12">
              <w:rPr>
                <w:rFonts w:cs="Arial"/>
                <w:sz w:val="16"/>
                <w:szCs w:val="16"/>
              </w:rPr>
              <w:t xml:space="preserve"> ROIN-295338)</w:t>
            </w:r>
          </w:p>
        </w:tc>
        <w:tc>
          <w:tcPr>
            <w:tcW w:w="4958" w:type="dxa"/>
            <w:tcBorders>
              <w:top w:val="single" w:sz="6" w:space="0" w:color="auto"/>
              <w:left w:val="single" w:sz="6" w:space="0" w:color="auto"/>
              <w:bottom w:val="single" w:sz="6" w:space="0" w:color="auto"/>
              <w:right w:val="single" w:sz="6" w:space="0" w:color="auto"/>
            </w:tcBorders>
            <w:vAlign w:val="center"/>
          </w:tcPr>
          <w:p w14:paraId="2AA8219F" w14:textId="77777777" w:rsidR="0042307E" w:rsidRPr="00FC0E12" w:rsidRDefault="0042307E" w:rsidP="0042307E">
            <w:pPr>
              <w:rPr>
                <w:rFonts w:cs="Calibri"/>
                <w:sz w:val="16"/>
                <w:szCs w:val="16"/>
              </w:rPr>
            </w:pPr>
            <w:r w:rsidRPr="00FC0E12">
              <w:rPr>
                <w:rFonts w:cs="Calibri"/>
                <w:sz w:val="16"/>
                <w:szCs w:val="16"/>
              </w:rPr>
              <w:t>kfent1: added REDCAP1 - APIM, APIM -REDCAP1, REDCAP2 - APIM and APIM - REDCAP channels</w:t>
            </w:r>
          </w:p>
        </w:tc>
      </w:tr>
      <w:tr w:rsidR="0042307E" w:rsidRPr="00223EA7" w14:paraId="3F4BC4C4" w14:textId="77777777" w:rsidTr="0042307E">
        <w:trPr>
          <w:trHeight w:val="237"/>
          <w:jc w:val="center"/>
        </w:trPr>
        <w:tc>
          <w:tcPr>
            <w:tcW w:w="1801" w:type="dxa"/>
            <w:tcBorders>
              <w:left w:val="single" w:sz="6" w:space="0" w:color="auto"/>
              <w:bottom w:val="nil"/>
              <w:right w:val="single" w:sz="6" w:space="0" w:color="auto"/>
            </w:tcBorders>
          </w:tcPr>
          <w:p w14:paraId="24F139B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5404918" w14:textId="77777777" w:rsidR="0042307E" w:rsidRPr="00FC0E12" w:rsidRDefault="0042307E" w:rsidP="0042307E">
            <w:pPr>
              <w:rPr>
                <w:rFonts w:cs="Arial"/>
                <w:sz w:val="16"/>
                <w:szCs w:val="16"/>
              </w:rPr>
            </w:pPr>
            <w:r w:rsidRPr="00FC0E12">
              <w:rPr>
                <w:rFonts w:cs="Arial"/>
                <w:sz w:val="16"/>
                <w:szCs w:val="16"/>
              </w:rPr>
              <w:t>TP-PHY-TPP-REQ-023133/B-MC - RDISP (</w:t>
            </w:r>
            <w:proofErr w:type="spellStart"/>
            <w:r w:rsidRPr="00FC0E12">
              <w:rPr>
                <w:rFonts w:cs="Arial"/>
                <w:sz w:val="16"/>
                <w:szCs w:val="16"/>
              </w:rPr>
              <w:t>TcSE</w:t>
            </w:r>
            <w:proofErr w:type="spellEnd"/>
            <w:r w:rsidRPr="00FC0E12">
              <w:rPr>
                <w:rFonts w:cs="Arial"/>
                <w:sz w:val="16"/>
                <w:szCs w:val="16"/>
              </w:rPr>
              <w:t xml:space="preserve"> ROIN-205503-2)</w:t>
            </w:r>
          </w:p>
        </w:tc>
        <w:tc>
          <w:tcPr>
            <w:tcW w:w="4958" w:type="dxa"/>
            <w:tcBorders>
              <w:top w:val="single" w:sz="6" w:space="0" w:color="auto"/>
              <w:left w:val="single" w:sz="6" w:space="0" w:color="auto"/>
              <w:bottom w:val="single" w:sz="6" w:space="0" w:color="auto"/>
              <w:right w:val="single" w:sz="6" w:space="0" w:color="auto"/>
            </w:tcBorders>
            <w:vAlign w:val="center"/>
          </w:tcPr>
          <w:p w14:paraId="1E410439" w14:textId="77777777" w:rsidR="0042307E" w:rsidRPr="00FC0E12" w:rsidRDefault="0042307E" w:rsidP="0042307E">
            <w:pPr>
              <w:rPr>
                <w:rFonts w:cs="Calibri"/>
                <w:sz w:val="16"/>
                <w:szCs w:val="16"/>
              </w:rPr>
            </w:pPr>
            <w:proofErr w:type="spellStart"/>
            <w:r w:rsidRPr="00FC0E12">
              <w:rPr>
                <w:rFonts w:cs="Calibri"/>
                <w:sz w:val="16"/>
                <w:szCs w:val="16"/>
              </w:rPr>
              <w:t>asimukhi</w:t>
            </w:r>
            <w:proofErr w:type="spellEnd"/>
            <w:r w:rsidRPr="00FC0E12">
              <w:rPr>
                <w:rFonts w:cs="Calibri"/>
                <w:sz w:val="16"/>
                <w:szCs w:val="16"/>
              </w:rPr>
              <w:t xml:space="preserve">: deleted </w:t>
            </w:r>
            <w:proofErr w:type="spellStart"/>
            <w:r w:rsidRPr="00FC0E12">
              <w:rPr>
                <w:rFonts w:cs="Calibri"/>
                <w:sz w:val="16"/>
                <w:szCs w:val="16"/>
              </w:rPr>
              <w:t>MCEventUpdate_St</w:t>
            </w:r>
            <w:proofErr w:type="spellEnd"/>
          </w:p>
        </w:tc>
      </w:tr>
      <w:tr w:rsidR="0042307E" w:rsidRPr="00223EA7" w14:paraId="73025394" w14:textId="77777777" w:rsidTr="0042307E">
        <w:trPr>
          <w:trHeight w:val="237"/>
          <w:jc w:val="center"/>
        </w:trPr>
        <w:tc>
          <w:tcPr>
            <w:tcW w:w="1801" w:type="dxa"/>
            <w:tcBorders>
              <w:left w:val="single" w:sz="6" w:space="0" w:color="auto"/>
              <w:bottom w:val="nil"/>
              <w:right w:val="single" w:sz="6" w:space="0" w:color="auto"/>
            </w:tcBorders>
          </w:tcPr>
          <w:p w14:paraId="58C866A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B17BBAA" w14:textId="77777777" w:rsidR="0042307E" w:rsidRPr="00FC0E12" w:rsidRDefault="0042307E" w:rsidP="0042307E">
            <w:pPr>
              <w:rPr>
                <w:rFonts w:cs="Arial"/>
                <w:sz w:val="16"/>
                <w:szCs w:val="16"/>
              </w:rPr>
            </w:pPr>
            <w:r w:rsidRPr="00FC0E12">
              <w:rPr>
                <w:rFonts w:cs="Arial"/>
                <w:sz w:val="16"/>
                <w:szCs w:val="16"/>
              </w:rPr>
              <w:t>TP-PHY-TPP-REQ-291030/B-ECG - APIM</w:t>
            </w:r>
          </w:p>
        </w:tc>
        <w:tc>
          <w:tcPr>
            <w:tcW w:w="4958" w:type="dxa"/>
            <w:tcBorders>
              <w:top w:val="single" w:sz="6" w:space="0" w:color="auto"/>
              <w:left w:val="single" w:sz="6" w:space="0" w:color="auto"/>
              <w:bottom w:val="single" w:sz="6" w:space="0" w:color="auto"/>
              <w:right w:val="single" w:sz="6" w:space="0" w:color="auto"/>
            </w:tcBorders>
            <w:vAlign w:val="center"/>
          </w:tcPr>
          <w:p w14:paraId="788720CD" w14:textId="77777777" w:rsidR="0042307E" w:rsidRPr="00FC0E12" w:rsidRDefault="0042307E" w:rsidP="0042307E">
            <w:pPr>
              <w:rPr>
                <w:rFonts w:cs="Calibri"/>
                <w:sz w:val="16"/>
                <w:szCs w:val="16"/>
              </w:rPr>
            </w:pPr>
            <w:r w:rsidRPr="00FC0E12">
              <w:rPr>
                <w:rFonts w:cs="Calibri"/>
                <w:sz w:val="16"/>
                <w:szCs w:val="16"/>
              </w:rPr>
              <w:t xml:space="preserve">rpaquet2 - </w:t>
            </w:r>
            <w:proofErr w:type="spellStart"/>
            <w:r w:rsidRPr="00FC0E12">
              <w:rPr>
                <w:rFonts w:cs="Calibri"/>
                <w:sz w:val="16"/>
                <w:szCs w:val="16"/>
              </w:rPr>
              <w:t>Rev'd</w:t>
            </w:r>
            <w:proofErr w:type="spellEnd"/>
            <w:r w:rsidRPr="00FC0E12">
              <w:rPr>
                <w:rFonts w:cs="Calibri"/>
                <w:sz w:val="16"/>
                <w:szCs w:val="16"/>
              </w:rPr>
              <w:t xml:space="preserve"> by accident no content change</w:t>
            </w:r>
          </w:p>
        </w:tc>
      </w:tr>
      <w:tr w:rsidR="0042307E" w:rsidRPr="00223EA7" w14:paraId="49E5D3F0" w14:textId="77777777" w:rsidTr="0042307E">
        <w:trPr>
          <w:trHeight w:val="237"/>
          <w:jc w:val="center"/>
        </w:trPr>
        <w:tc>
          <w:tcPr>
            <w:tcW w:w="1801" w:type="dxa"/>
            <w:tcBorders>
              <w:left w:val="single" w:sz="6" w:space="0" w:color="auto"/>
              <w:bottom w:val="nil"/>
              <w:right w:val="single" w:sz="6" w:space="0" w:color="auto"/>
            </w:tcBorders>
          </w:tcPr>
          <w:p w14:paraId="3B4D3F6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D85A517" w14:textId="77777777" w:rsidR="0042307E" w:rsidRPr="00FC0E12" w:rsidRDefault="0042307E" w:rsidP="0042307E">
            <w:pPr>
              <w:rPr>
                <w:rFonts w:cs="Arial"/>
                <w:sz w:val="16"/>
                <w:szCs w:val="16"/>
              </w:rPr>
            </w:pPr>
            <w:r w:rsidRPr="00FC0E12">
              <w:rPr>
                <w:rFonts w:cs="Arial"/>
                <w:sz w:val="16"/>
                <w:szCs w:val="16"/>
              </w:rPr>
              <w:t>TP-PHY-TPP-REQ-336729/B-REDCAP1 - APIM</w:t>
            </w:r>
          </w:p>
        </w:tc>
        <w:tc>
          <w:tcPr>
            <w:tcW w:w="4958" w:type="dxa"/>
            <w:tcBorders>
              <w:top w:val="single" w:sz="6" w:space="0" w:color="auto"/>
              <w:left w:val="single" w:sz="6" w:space="0" w:color="auto"/>
              <w:bottom w:val="single" w:sz="6" w:space="0" w:color="auto"/>
              <w:right w:val="single" w:sz="6" w:space="0" w:color="auto"/>
            </w:tcBorders>
            <w:vAlign w:val="center"/>
          </w:tcPr>
          <w:p w14:paraId="2B1B1AF4" w14:textId="77777777" w:rsidR="0042307E" w:rsidRPr="00FC0E12" w:rsidRDefault="0042307E" w:rsidP="0042307E">
            <w:pPr>
              <w:rPr>
                <w:rFonts w:cs="Calibri"/>
                <w:sz w:val="16"/>
                <w:szCs w:val="16"/>
              </w:rPr>
            </w:pPr>
            <w:r w:rsidRPr="00FC0E12">
              <w:rPr>
                <w:rFonts w:cs="Calibri"/>
                <w:sz w:val="16"/>
                <w:szCs w:val="16"/>
              </w:rPr>
              <w:t>kfent1: Added REDCAP1 Channel for REDCAP Features</w:t>
            </w:r>
          </w:p>
        </w:tc>
      </w:tr>
      <w:tr w:rsidR="0042307E" w:rsidRPr="00223EA7" w14:paraId="51F2E40D" w14:textId="77777777" w:rsidTr="0042307E">
        <w:trPr>
          <w:trHeight w:val="237"/>
          <w:jc w:val="center"/>
        </w:trPr>
        <w:tc>
          <w:tcPr>
            <w:tcW w:w="1801" w:type="dxa"/>
            <w:tcBorders>
              <w:left w:val="single" w:sz="6" w:space="0" w:color="auto"/>
              <w:right w:val="single" w:sz="6" w:space="0" w:color="auto"/>
            </w:tcBorders>
          </w:tcPr>
          <w:p w14:paraId="11007B1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A7F50E9" w14:textId="77777777" w:rsidR="0042307E" w:rsidRPr="00FC0E12" w:rsidRDefault="0042307E" w:rsidP="0042307E">
            <w:pPr>
              <w:rPr>
                <w:rFonts w:cs="Arial"/>
                <w:sz w:val="16"/>
                <w:szCs w:val="16"/>
              </w:rPr>
            </w:pPr>
            <w:r w:rsidRPr="00FC0E12">
              <w:rPr>
                <w:rFonts w:cs="Arial"/>
                <w:sz w:val="16"/>
                <w:szCs w:val="16"/>
              </w:rPr>
              <w:t>TP-PHY-TPP-REQ-336730/B-APIM - REDCAP1</w:t>
            </w:r>
          </w:p>
        </w:tc>
        <w:tc>
          <w:tcPr>
            <w:tcW w:w="4958" w:type="dxa"/>
            <w:tcBorders>
              <w:top w:val="single" w:sz="6" w:space="0" w:color="auto"/>
              <w:left w:val="single" w:sz="6" w:space="0" w:color="auto"/>
              <w:bottom w:val="single" w:sz="6" w:space="0" w:color="auto"/>
              <w:right w:val="single" w:sz="6" w:space="0" w:color="auto"/>
            </w:tcBorders>
            <w:vAlign w:val="center"/>
          </w:tcPr>
          <w:p w14:paraId="614FEAE3" w14:textId="77777777" w:rsidR="0042307E" w:rsidRPr="00FC0E12" w:rsidRDefault="0042307E" w:rsidP="0042307E">
            <w:pPr>
              <w:rPr>
                <w:rFonts w:cs="Calibri"/>
                <w:sz w:val="16"/>
                <w:szCs w:val="16"/>
              </w:rPr>
            </w:pPr>
            <w:r w:rsidRPr="00FC0E12">
              <w:rPr>
                <w:rFonts w:cs="Calibri"/>
                <w:sz w:val="16"/>
                <w:szCs w:val="16"/>
              </w:rPr>
              <w:t>kfent1: Added REDCAP1 Channel for REDCAP Features</w:t>
            </w:r>
          </w:p>
        </w:tc>
      </w:tr>
      <w:tr w:rsidR="0042307E" w:rsidRPr="00223EA7" w14:paraId="0C09C0B4" w14:textId="77777777" w:rsidTr="0042307E">
        <w:trPr>
          <w:trHeight w:val="237"/>
          <w:jc w:val="center"/>
        </w:trPr>
        <w:tc>
          <w:tcPr>
            <w:tcW w:w="1801" w:type="dxa"/>
            <w:tcBorders>
              <w:left w:val="single" w:sz="6" w:space="0" w:color="auto"/>
              <w:bottom w:val="nil"/>
              <w:right w:val="single" w:sz="6" w:space="0" w:color="auto"/>
            </w:tcBorders>
          </w:tcPr>
          <w:p w14:paraId="6E239B8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712EEA6" w14:textId="77777777" w:rsidR="0042307E" w:rsidRPr="00FC0E12" w:rsidRDefault="0042307E" w:rsidP="0042307E">
            <w:pPr>
              <w:rPr>
                <w:rFonts w:cs="Arial"/>
                <w:sz w:val="16"/>
                <w:szCs w:val="16"/>
              </w:rPr>
            </w:pPr>
            <w:r w:rsidRPr="00FC0E12">
              <w:rPr>
                <w:rFonts w:cs="Arial"/>
                <w:sz w:val="16"/>
                <w:szCs w:val="16"/>
              </w:rPr>
              <w:t>TP-PHY-TPP-REQ-336733/B-REDCAP2 - APIM</w:t>
            </w:r>
          </w:p>
        </w:tc>
        <w:tc>
          <w:tcPr>
            <w:tcW w:w="4958" w:type="dxa"/>
            <w:tcBorders>
              <w:top w:val="single" w:sz="6" w:space="0" w:color="auto"/>
              <w:left w:val="single" w:sz="6" w:space="0" w:color="auto"/>
              <w:bottom w:val="single" w:sz="6" w:space="0" w:color="auto"/>
              <w:right w:val="single" w:sz="6" w:space="0" w:color="auto"/>
            </w:tcBorders>
            <w:vAlign w:val="center"/>
          </w:tcPr>
          <w:p w14:paraId="5C5A3756" w14:textId="77777777" w:rsidR="0042307E" w:rsidRPr="00FC0E12" w:rsidRDefault="0042307E" w:rsidP="0042307E">
            <w:pPr>
              <w:rPr>
                <w:rFonts w:cs="Calibri"/>
                <w:sz w:val="16"/>
                <w:szCs w:val="16"/>
              </w:rPr>
            </w:pPr>
            <w:r w:rsidRPr="00FC0E12">
              <w:rPr>
                <w:rFonts w:cs="Calibri"/>
                <w:sz w:val="16"/>
                <w:szCs w:val="16"/>
              </w:rPr>
              <w:t>kfent1: Added REDCAP2 Channel for REDCAP Features</w:t>
            </w:r>
          </w:p>
        </w:tc>
      </w:tr>
      <w:tr w:rsidR="0042307E" w:rsidRPr="00223EA7" w14:paraId="5CB4CA47" w14:textId="77777777" w:rsidTr="0042307E">
        <w:trPr>
          <w:trHeight w:val="237"/>
          <w:jc w:val="center"/>
        </w:trPr>
        <w:tc>
          <w:tcPr>
            <w:tcW w:w="1801" w:type="dxa"/>
            <w:tcBorders>
              <w:top w:val="nil"/>
              <w:left w:val="single" w:sz="6" w:space="0" w:color="auto"/>
              <w:bottom w:val="nil"/>
              <w:right w:val="single" w:sz="6" w:space="0" w:color="auto"/>
            </w:tcBorders>
          </w:tcPr>
          <w:p w14:paraId="6D32606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0AA27CA" w14:textId="77777777" w:rsidR="0042307E" w:rsidRPr="00FC0E12" w:rsidRDefault="0042307E" w:rsidP="0042307E">
            <w:pPr>
              <w:rPr>
                <w:rFonts w:cs="Arial"/>
                <w:sz w:val="16"/>
                <w:szCs w:val="16"/>
              </w:rPr>
            </w:pPr>
            <w:r w:rsidRPr="00FC0E12">
              <w:rPr>
                <w:rFonts w:cs="Arial"/>
                <w:sz w:val="16"/>
                <w:szCs w:val="16"/>
              </w:rPr>
              <w:t>TP-PHY-TPP-REQ-336734/B-APIM - REDCAP2</w:t>
            </w:r>
          </w:p>
        </w:tc>
        <w:tc>
          <w:tcPr>
            <w:tcW w:w="4958" w:type="dxa"/>
            <w:tcBorders>
              <w:top w:val="single" w:sz="6" w:space="0" w:color="auto"/>
              <w:left w:val="single" w:sz="6" w:space="0" w:color="auto"/>
              <w:bottom w:val="single" w:sz="6" w:space="0" w:color="auto"/>
              <w:right w:val="single" w:sz="6" w:space="0" w:color="auto"/>
            </w:tcBorders>
            <w:vAlign w:val="center"/>
          </w:tcPr>
          <w:p w14:paraId="5AC54354" w14:textId="77777777" w:rsidR="0042307E" w:rsidRPr="00FC0E12" w:rsidRDefault="0042307E" w:rsidP="0042307E">
            <w:pPr>
              <w:rPr>
                <w:rFonts w:cs="Calibri"/>
                <w:sz w:val="16"/>
                <w:szCs w:val="16"/>
              </w:rPr>
            </w:pPr>
            <w:r w:rsidRPr="00FC0E12">
              <w:rPr>
                <w:rFonts w:cs="Calibri"/>
                <w:sz w:val="16"/>
                <w:szCs w:val="16"/>
              </w:rPr>
              <w:t>kfent1: Added REDCAP2 Channel for REDCAP Features</w:t>
            </w:r>
          </w:p>
        </w:tc>
      </w:tr>
      <w:tr w:rsidR="0042307E" w:rsidRPr="00223EA7" w14:paraId="2F817C62" w14:textId="77777777" w:rsidTr="0042307E">
        <w:trPr>
          <w:trHeight w:val="237"/>
          <w:jc w:val="center"/>
        </w:trPr>
        <w:tc>
          <w:tcPr>
            <w:tcW w:w="1801" w:type="dxa"/>
            <w:tcBorders>
              <w:top w:val="nil"/>
              <w:left w:val="single" w:sz="6" w:space="0" w:color="auto"/>
              <w:bottom w:val="nil"/>
              <w:right w:val="single" w:sz="6" w:space="0" w:color="auto"/>
            </w:tcBorders>
          </w:tcPr>
          <w:p w14:paraId="1EC0DAB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792640F" w14:textId="77777777" w:rsidR="0042307E" w:rsidRPr="00FC0E12" w:rsidRDefault="0042307E" w:rsidP="0042307E">
            <w:pPr>
              <w:rPr>
                <w:rFonts w:cs="Arial"/>
                <w:sz w:val="16"/>
                <w:szCs w:val="16"/>
              </w:rPr>
            </w:pPr>
            <w:r w:rsidRPr="00FC0E12">
              <w:rPr>
                <w:rFonts w:cs="Arial"/>
                <w:sz w:val="16"/>
                <w:szCs w:val="16"/>
              </w:rPr>
              <w:t>STR-070475/Q-Signal Descriptions (</w:t>
            </w:r>
            <w:proofErr w:type="spellStart"/>
            <w:r w:rsidRPr="00FC0E12">
              <w:rPr>
                <w:rFonts w:cs="Arial"/>
                <w:sz w:val="16"/>
                <w:szCs w:val="16"/>
              </w:rPr>
              <w:t>TcSE</w:t>
            </w:r>
            <w:proofErr w:type="spellEnd"/>
            <w:r w:rsidRPr="00FC0E12">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tcPr>
          <w:p w14:paraId="76157048" w14:textId="77777777" w:rsidR="0042307E" w:rsidRPr="00FC0E12" w:rsidRDefault="0042307E" w:rsidP="0042307E">
            <w:pPr>
              <w:rPr>
                <w:rFonts w:cs="Calibri"/>
                <w:sz w:val="16"/>
                <w:szCs w:val="16"/>
              </w:rPr>
            </w:pPr>
            <w:r w:rsidRPr="00FC0E12">
              <w:rPr>
                <w:rFonts w:cs="Calibri"/>
                <w:sz w:val="16"/>
                <w:szCs w:val="16"/>
              </w:rPr>
              <w:t>kfent1: added SIDs C</w:t>
            </w:r>
            <w:proofErr w:type="gramStart"/>
            <w:r w:rsidRPr="00FC0E12">
              <w:rPr>
                <w:rFonts w:cs="Calibri"/>
                <w:sz w:val="16"/>
                <w:szCs w:val="16"/>
              </w:rPr>
              <w:t>6,C</w:t>
            </w:r>
            <w:proofErr w:type="gramEnd"/>
            <w:r w:rsidRPr="00FC0E12">
              <w:rPr>
                <w:rFonts w:cs="Calibri"/>
                <w:sz w:val="16"/>
                <w:szCs w:val="16"/>
              </w:rPr>
              <w:t xml:space="preserve">7,C8 to support </w:t>
            </w:r>
            <w:proofErr w:type="spellStart"/>
            <w:r w:rsidRPr="00FC0E12">
              <w:rPr>
                <w:rFonts w:cs="Calibri"/>
                <w:sz w:val="16"/>
                <w:szCs w:val="16"/>
              </w:rPr>
              <w:t>RedCap</w:t>
            </w:r>
            <w:proofErr w:type="spellEnd"/>
          </w:p>
        </w:tc>
      </w:tr>
      <w:tr w:rsidR="0042307E" w:rsidRPr="00223EA7" w14:paraId="54538F40" w14:textId="77777777" w:rsidTr="0042307E">
        <w:trPr>
          <w:trHeight w:val="237"/>
          <w:jc w:val="center"/>
        </w:trPr>
        <w:tc>
          <w:tcPr>
            <w:tcW w:w="1801" w:type="dxa"/>
            <w:tcBorders>
              <w:top w:val="nil"/>
              <w:left w:val="single" w:sz="6" w:space="0" w:color="auto"/>
              <w:bottom w:val="nil"/>
              <w:right w:val="single" w:sz="6" w:space="0" w:color="auto"/>
            </w:tcBorders>
          </w:tcPr>
          <w:p w14:paraId="158D89C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1EA75E5" w14:textId="77777777" w:rsidR="0042307E" w:rsidRPr="00FC0E12" w:rsidRDefault="0042307E" w:rsidP="0042307E">
            <w:pPr>
              <w:rPr>
                <w:rFonts w:cs="Arial"/>
                <w:sz w:val="16"/>
                <w:szCs w:val="16"/>
              </w:rPr>
            </w:pPr>
            <w:r w:rsidRPr="00FC0E12">
              <w:rPr>
                <w:rFonts w:cs="Arial"/>
                <w:sz w:val="16"/>
                <w:szCs w:val="16"/>
              </w:rPr>
              <w:t>TP-LOG-TPL-REQ-214832/B-SID-AB-</w:t>
            </w:r>
            <w:proofErr w:type="spellStart"/>
            <w:r w:rsidRPr="00FC0E12">
              <w:rPr>
                <w:rFonts w:cs="Arial"/>
                <w:sz w:val="16"/>
                <w:szCs w:val="16"/>
              </w:rPr>
              <w:t>megaTP_PackageRetransmission_Rq</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4AB9C8A7" w14:textId="77777777" w:rsidR="0042307E" w:rsidRPr="00FC0E12" w:rsidRDefault="0042307E" w:rsidP="0042307E">
            <w:pPr>
              <w:rPr>
                <w:rFonts w:cs="Calibri"/>
                <w:sz w:val="16"/>
                <w:szCs w:val="16"/>
              </w:rPr>
            </w:pPr>
            <w:r w:rsidRPr="00FC0E12">
              <w:rPr>
                <w:rFonts w:cs="Calibri"/>
                <w:sz w:val="16"/>
                <w:szCs w:val="16"/>
              </w:rPr>
              <w:t>kfent1: extended CPSN retransmission number to two bytes (support of smaller REDCAP frames --&gt; more CPSNs to support)</w:t>
            </w:r>
          </w:p>
        </w:tc>
      </w:tr>
      <w:tr w:rsidR="0042307E" w:rsidRPr="00223EA7" w14:paraId="6A3EC60A" w14:textId="77777777" w:rsidTr="0042307E">
        <w:trPr>
          <w:trHeight w:val="237"/>
          <w:jc w:val="center"/>
        </w:trPr>
        <w:tc>
          <w:tcPr>
            <w:tcW w:w="1801" w:type="dxa"/>
            <w:tcBorders>
              <w:top w:val="nil"/>
              <w:left w:val="single" w:sz="6" w:space="0" w:color="auto"/>
              <w:bottom w:val="nil"/>
              <w:right w:val="single" w:sz="6" w:space="0" w:color="auto"/>
            </w:tcBorders>
          </w:tcPr>
          <w:p w14:paraId="24AB694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EF1EF1A" w14:textId="77777777" w:rsidR="0042307E" w:rsidRPr="00FC0E12" w:rsidRDefault="0042307E" w:rsidP="0042307E">
            <w:pPr>
              <w:rPr>
                <w:rFonts w:cs="Arial"/>
                <w:sz w:val="16"/>
                <w:szCs w:val="16"/>
              </w:rPr>
            </w:pPr>
            <w:r w:rsidRPr="00FC0E12">
              <w:rPr>
                <w:rFonts w:cs="Arial"/>
                <w:sz w:val="16"/>
                <w:szCs w:val="16"/>
              </w:rPr>
              <w:t>TP-LOG-TPL-REQ-258184/F-SID-B6-ChargeProfileLocation_Rq+</w:t>
            </w:r>
          </w:p>
        </w:tc>
        <w:tc>
          <w:tcPr>
            <w:tcW w:w="4958" w:type="dxa"/>
            <w:tcBorders>
              <w:top w:val="single" w:sz="6" w:space="0" w:color="auto"/>
              <w:left w:val="single" w:sz="6" w:space="0" w:color="auto"/>
              <w:bottom w:val="single" w:sz="6" w:space="0" w:color="auto"/>
              <w:right w:val="single" w:sz="6" w:space="0" w:color="auto"/>
            </w:tcBorders>
            <w:vAlign w:val="center"/>
          </w:tcPr>
          <w:p w14:paraId="026EA864" w14:textId="77777777" w:rsidR="0042307E" w:rsidRPr="00FC0E12" w:rsidRDefault="0042307E" w:rsidP="0042307E">
            <w:pPr>
              <w:rPr>
                <w:rFonts w:cs="Calibri"/>
                <w:sz w:val="16"/>
                <w:szCs w:val="16"/>
              </w:rPr>
            </w:pPr>
            <w:proofErr w:type="spellStart"/>
            <w:r w:rsidRPr="00FC0E12">
              <w:rPr>
                <w:rFonts w:cs="Calibri"/>
                <w:sz w:val="16"/>
                <w:szCs w:val="16"/>
              </w:rPr>
              <w:t>fmunaser</w:t>
            </w:r>
            <w:proofErr w:type="spellEnd"/>
            <w:r w:rsidRPr="00FC0E12">
              <w:rPr>
                <w:rFonts w:cs="Calibri"/>
                <w:sz w:val="16"/>
                <w:szCs w:val="16"/>
              </w:rPr>
              <w:t>: Updated TP section to include only READ and Modify Opcodes.</w:t>
            </w:r>
          </w:p>
        </w:tc>
      </w:tr>
      <w:tr w:rsidR="0042307E" w:rsidRPr="00223EA7" w14:paraId="740D146B" w14:textId="77777777" w:rsidTr="0042307E">
        <w:trPr>
          <w:trHeight w:val="237"/>
          <w:jc w:val="center"/>
        </w:trPr>
        <w:tc>
          <w:tcPr>
            <w:tcW w:w="1801" w:type="dxa"/>
            <w:tcBorders>
              <w:top w:val="nil"/>
              <w:left w:val="single" w:sz="6" w:space="0" w:color="auto"/>
              <w:bottom w:val="nil"/>
              <w:right w:val="single" w:sz="6" w:space="0" w:color="auto"/>
            </w:tcBorders>
          </w:tcPr>
          <w:p w14:paraId="054052F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FBAA1D9" w14:textId="77777777" w:rsidR="0042307E" w:rsidRPr="00FC0E12" w:rsidRDefault="0042307E" w:rsidP="0042307E">
            <w:pPr>
              <w:rPr>
                <w:rFonts w:cs="Arial"/>
                <w:sz w:val="16"/>
                <w:szCs w:val="16"/>
              </w:rPr>
            </w:pPr>
            <w:r w:rsidRPr="00FC0E12">
              <w:rPr>
                <w:rFonts w:cs="Arial"/>
                <w:sz w:val="16"/>
                <w:szCs w:val="16"/>
              </w:rPr>
              <w:t>TP-LOG-TPL-REQ-258184/G-SID-B6-ChargeProfileLocation_Rq</w:t>
            </w:r>
          </w:p>
        </w:tc>
        <w:tc>
          <w:tcPr>
            <w:tcW w:w="4958" w:type="dxa"/>
            <w:tcBorders>
              <w:top w:val="single" w:sz="6" w:space="0" w:color="auto"/>
              <w:left w:val="single" w:sz="6" w:space="0" w:color="auto"/>
              <w:bottom w:val="single" w:sz="6" w:space="0" w:color="auto"/>
              <w:right w:val="single" w:sz="6" w:space="0" w:color="auto"/>
            </w:tcBorders>
            <w:vAlign w:val="center"/>
          </w:tcPr>
          <w:p w14:paraId="05DFC173" w14:textId="77777777" w:rsidR="0042307E" w:rsidRPr="00FC0E12" w:rsidRDefault="0042307E" w:rsidP="0042307E">
            <w:pPr>
              <w:rPr>
                <w:rFonts w:cs="Calibri"/>
                <w:sz w:val="16"/>
                <w:szCs w:val="16"/>
              </w:rPr>
            </w:pPr>
            <w:proofErr w:type="spellStart"/>
            <w:r w:rsidRPr="00FC0E12">
              <w:rPr>
                <w:rFonts w:cs="Calibri"/>
                <w:sz w:val="16"/>
                <w:szCs w:val="16"/>
              </w:rPr>
              <w:t>fmunaser</w:t>
            </w:r>
            <w:proofErr w:type="spellEnd"/>
            <w:r w:rsidRPr="00FC0E12">
              <w:rPr>
                <w:rFonts w:cs="Calibri"/>
                <w:sz w:val="16"/>
                <w:szCs w:val="16"/>
              </w:rPr>
              <w:t xml:space="preserve">: Updated TP section to include only READ and </w:t>
            </w:r>
            <w:proofErr w:type="spellStart"/>
            <w:r w:rsidRPr="00FC0E12">
              <w:rPr>
                <w:rFonts w:cs="Calibri"/>
                <w:sz w:val="16"/>
                <w:szCs w:val="16"/>
              </w:rPr>
              <w:t>Modiy</w:t>
            </w:r>
            <w:proofErr w:type="spellEnd"/>
            <w:r w:rsidRPr="00FC0E12">
              <w:rPr>
                <w:rFonts w:cs="Calibri"/>
                <w:sz w:val="16"/>
                <w:szCs w:val="16"/>
              </w:rPr>
              <w:t xml:space="preserve"> Opcodes. Removed duplicate information in byte 6.</w:t>
            </w:r>
          </w:p>
        </w:tc>
      </w:tr>
      <w:tr w:rsidR="0042307E" w:rsidRPr="00223EA7" w14:paraId="204B9407" w14:textId="77777777" w:rsidTr="0042307E">
        <w:trPr>
          <w:trHeight w:val="237"/>
          <w:jc w:val="center"/>
        </w:trPr>
        <w:tc>
          <w:tcPr>
            <w:tcW w:w="1801" w:type="dxa"/>
            <w:tcBorders>
              <w:top w:val="nil"/>
              <w:left w:val="single" w:sz="6" w:space="0" w:color="auto"/>
              <w:bottom w:val="nil"/>
              <w:right w:val="single" w:sz="6" w:space="0" w:color="auto"/>
            </w:tcBorders>
          </w:tcPr>
          <w:p w14:paraId="34D53D3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3993F10" w14:textId="77777777" w:rsidR="0042307E" w:rsidRPr="00FC0E12" w:rsidRDefault="0042307E" w:rsidP="0042307E">
            <w:pPr>
              <w:rPr>
                <w:rFonts w:cs="Arial"/>
                <w:sz w:val="16"/>
                <w:szCs w:val="16"/>
              </w:rPr>
            </w:pPr>
            <w:r w:rsidRPr="00FC0E12">
              <w:rPr>
                <w:rFonts w:cs="Arial"/>
                <w:sz w:val="16"/>
                <w:szCs w:val="16"/>
              </w:rPr>
              <w:t>TP-LOG-TPL-REQ-258514/F-SID-B8-ChargeProfileLocation_Rsp</w:t>
            </w:r>
          </w:p>
        </w:tc>
        <w:tc>
          <w:tcPr>
            <w:tcW w:w="4958" w:type="dxa"/>
            <w:tcBorders>
              <w:top w:val="single" w:sz="6" w:space="0" w:color="auto"/>
              <w:left w:val="single" w:sz="6" w:space="0" w:color="auto"/>
              <w:bottom w:val="single" w:sz="6" w:space="0" w:color="auto"/>
              <w:right w:val="single" w:sz="6" w:space="0" w:color="auto"/>
            </w:tcBorders>
            <w:vAlign w:val="center"/>
          </w:tcPr>
          <w:p w14:paraId="591546D7" w14:textId="77777777" w:rsidR="0042307E" w:rsidRPr="00FC0E12" w:rsidRDefault="0042307E" w:rsidP="0042307E">
            <w:pPr>
              <w:rPr>
                <w:rFonts w:cs="Calibri"/>
                <w:sz w:val="16"/>
                <w:szCs w:val="16"/>
              </w:rPr>
            </w:pPr>
            <w:proofErr w:type="spellStart"/>
            <w:r w:rsidRPr="00FC0E12">
              <w:rPr>
                <w:rFonts w:cs="Calibri"/>
                <w:sz w:val="16"/>
                <w:szCs w:val="16"/>
              </w:rPr>
              <w:t>fmunaser</w:t>
            </w:r>
            <w:proofErr w:type="spellEnd"/>
            <w:r w:rsidRPr="00FC0E12">
              <w:rPr>
                <w:rFonts w:cs="Calibri"/>
                <w:sz w:val="16"/>
                <w:szCs w:val="16"/>
              </w:rPr>
              <w:t xml:space="preserve">: </w:t>
            </w:r>
            <w:proofErr w:type="spellStart"/>
            <w:r w:rsidRPr="00FC0E12">
              <w:rPr>
                <w:rFonts w:cs="Calibri"/>
                <w:sz w:val="16"/>
                <w:szCs w:val="16"/>
              </w:rPr>
              <w:t>fmunaser</w:t>
            </w:r>
            <w:proofErr w:type="spellEnd"/>
            <w:r w:rsidRPr="00FC0E12">
              <w:rPr>
                <w:rFonts w:cs="Calibri"/>
                <w:sz w:val="16"/>
                <w:szCs w:val="16"/>
              </w:rPr>
              <w:t>: Updated TP section to include only READ and Modify Opcodes. APIM will mirror Opcode from TCU in its Response.</w:t>
            </w:r>
          </w:p>
        </w:tc>
      </w:tr>
      <w:tr w:rsidR="0042307E" w:rsidRPr="00223EA7" w14:paraId="76139828" w14:textId="77777777" w:rsidTr="0042307E">
        <w:trPr>
          <w:trHeight w:val="237"/>
          <w:jc w:val="center"/>
        </w:trPr>
        <w:tc>
          <w:tcPr>
            <w:tcW w:w="1801" w:type="dxa"/>
            <w:tcBorders>
              <w:top w:val="nil"/>
              <w:left w:val="single" w:sz="6" w:space="0" w:color="auto"/>
              <w:bottom w:val="nil"/>
              <w:right w:val="single" w:sz="6" w:space="0" w:color="auto"/>
            </w:tcBorders>
          </w:tcPr>
          <w:p w14:paraId="0E7A95E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FD68695" w14:textId="77777777" w:rsidR="0042307E" w:rsidRPr="00FC0E12" w:rsidRDefault="0042307E" w:rsidP="0042307E">
            <w:pPr>
              <w:rPr>
                <w:rFonts w:cs="Arial"/>
                <w:sz w:val="16"/>
                <w:szCs w:val="16"/>
              </w:rPr>
            </w:pPr>
            <w:r w:rsidRPr="00FC0E12">
              <w:rPr>
                <w:rFonts w:cs="Arial"/>
                <w:sz w:val="16"/>
                <w:szCs w:val="16"/>
              </w:rPr>
              <w:t>TP-LOG-TPL-REQ-271634/C-SID-BF-</w:t>
            </w:r>
            <w:proofErr w:type="spellStart"/>
            <w:r w:rsidRPr="00FC0E12">
              <w:rPr>
                <w:rFonts w:cs="Arial"/>
                <w:sz w:val="16"/>
                <w:szCs w:val="16"/>
              </w:rPr>
              <w:t>LHN_EventInfo_St</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33F5C1AB" w14:textId="77777777" w:rsidR="0042307E" w:rsidRPr="00FC0E12" w:rsidRDefault="0042307E" w:rsidP="0042307E">
            <w:pPr>
              <w:rPr>
                <w:rFonts w:cs="Calibri"/>
                <w:sz w:val="16"/>
                <w:szCs w:val="16"/>
              </w:rPr>
            </w:pPr>
            <w:proofErr w:type="spellStart"/>
            <w:r w:rsidRPr="00FC0E12">
              <w:rPr>
                <w:rFonts w:cs="Calibri"/>
                <w:sz w:val="16"/>
                <w:szCs w:val="16"/>
              </w:rPr>
              <w:t>asimukhi</w:t>
            </w:r>
            <w:proofErr w:type="spellEnd"/>
            <w:r w:rsidRPr="00FC0E12">
              <w:rPr>
                <w:rFonts w:cs="Calibri"/>
                <w:sz w:val="16"/>
                <w:szCs w:val="16"/>
              </w:rPr>
              <w:t>: clarified Utilization for LHI along with utilization used in the channel descriptions. 0x33 is the correct one.</w:t>
            </w:r>
          </w:p>
        </w:tc>
      </w:tr>
      <w:tr w:rsidR="0042307E" w:rsidRPr="00223EA7" w14:paraId="1869D139" w14:textId="77777777" w:rsidTr="0042307E">
        <w:trPr>
          <w:trHeight w:val="237"/>
          <w:jc w:val="center"/>
        </w:trPr>
        <w:tc>
          <w:tcPr>
            <w:tcW w:w="1801" w:type="dxa"/>
            <w:tcBorders>
              <w:top w:val="nil"/>
              <w:left w:val="single" w:sz="6" w:space="0" w:color="auto"/>
              <w:right w:val="single" w:sz="6" w:space="0" w:color="auto"/>
            </w:tcBorders>
          </w:tcPr>
          <w:p w14:paraId="68C12AF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59A506C" w14:textId="77777777" w:rsidR="0042307E" w:rsidRPr="00FC0E12" w:rsidRDefault="0042307E" w:rsidP="0042307E">
            <w:pPr>
              <w:rPr>
                <w:rFonts w:cs="Arial"/>
                <w:sz w:val="16"/>
                <w:szCs w:val="16"/>
              </w:rPr>
            </w:pPr>
            <w:r w:rsidRPr="00FC0E12">
              <w:rPr>
                <w:rFonts w:cs="Arial"/>
                <w:sz w:val="16"/>
                <w:szCs w:val="16"/>
              </w:rPr>
              <w:t>TP-LOG-TPL-REQ-324830/B-SID-C0-Trailer_Settings_St</w:t>
            </w:r>
          </w:p>
        </w:tc>
        <w:tc>
          <w:tcPr>
            <w:tcW w:w="4958" w:type="dxa"/>
            <w:tcBorders>
              <w:top w:val="single" w:sz="6" w:space="0" w:color="auto"/>
              <w:left w:val="single" w:sz="6" w:space="0" w:color="auto"/>
              <w:bottom w:val="single" w:sz="6" w:space="0" w:color="auto"/>
              <w:right w:val="single" w:sz="6" w:space="0" w:color="auto"/>
            </w:tcBorders>
            <w:vAlign w:val="center"/>
          </w:tcPr>
          <w:p w14:paraId="1C0C2165" w14:textId="77777777" w:rsidR="0042307E" w:rsidRPr="00FC0E12" w:rsidRDefault="0042307E" w:rsidP="0042307E">
            <w:pPr>
              <w:rPr>
                <w:rFonts w:cs="Calibri"/>
                <w:sz w:val="16"/>
                <w:szCs w:val="16"/>
              </w:rPr>
            </w:pPr>
            <w:proofErr w:type="spellStart"/>
            <w:proofErr w:type="gramStart"/>
            <w:r w:rsidRPr="00FC0E12">
              <w:rPr>
                <w:rFonts w:cs="Calibri"/>
                <w:sz w:val="16"/>
                <w:szCs w:val="16"/>
              </w:rPr>
              <w:t>tmertiri:Updated</w:t>
            </w:r>
            <w:proofErr w:type="spellEnd"/>
            <w:proofErr w:type="gramEnd"/>
            <w:r w:rsidRPr="00FC0E12">
              <w:rPr>
                <w:rFonts w:cs="Calibri"/>
                <w:sz w:val="16"/>
                <w:szCs w:val="16"/>
              </w:rPr>
              <w:t xml:space="preserve"> for adding Trailer Average Fuel Economy content</w:t>
            </w:r>
          </w:p>
        </w:tc>
      </w:tr>
      <w:tr w:rsidR="0042307E" w:rsidRPr="00223EA7" w14:paraId="793A2235" w14:textId="77777777" w:rsidTr="0042307E">
        <w:trPr>
          <w:trHeight w:val="237"/>
          <w:jc w:val="center"/>
        </w:trPr>
        <w:tc>
          <w:tcPr>
            <w:tcW w:w="1801" w:type="dxa"/>
            <w:tcBorders>
              <w:top w:val="nil"/>
              <w:left w:val="single" w:sz="6" w:space="0" w:color="auto"/>
              <w:bottom w:val="nil"/>
              <w:right w:val="single" w:sz="6" w:space="0" w:color="auto"/>
            </w:tcBorders>
          </w:tcPr>
          <w:p w14:paraId="2E8C2DA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2C0577A" w14:textId="77777777" w:rsidR="0042307E" w:rsidRPr="00FC0E12" w:rsidRDefault="0042307E" w:rsidP="0042307E">
            <w:pPr>
              <w:rPr>
                <w:rFonts w:cs="Arial"/>
                <w:sz w:val="16"/>
                <w:szCs w:val="16"/>
              </w:rPr>
            </w:pPr>
            <w:r w:rsidRPr="00FC0E12">
              <w:rPr>
                <w:rFonts w:cs="Arial"/>
                <w:sz w:val="16"/>
                <w:szCs w:val="16"/>
              </w:rPr>
              <w:t>TP-LOG-TPL-REQ-343764/B-SID-C6-REDCAP1_TPSend_Rq</w:t>
            </w:r>
          </w:p>
        </w:tc>
        <w:tc>
          <w:tcPr>
            <w:tcW w:w="4958" w:type="dxa"/>
            <w:tcBorders>
              <w:top w:val="single" w:sz="6" w:space="0" w:color="auto"/>
              <w:left w:val="single" w:sz="6" w:space="0" w:color="auto"/>
              <w:bottom w:val="single" w:sz="6" w:space="0" w:color="auto"/>
              <w:right w:val="single" w:sz="6" w:space="0" w:color="auto"/>
            </w:tcBorders>
            <w:vAlign w:val="center"/>
          </w:tcPr>
          <w:p w14:paraId="37E8CE2B" w14:textId="77777777" w:rsidR="0042307E" w:rsidRPr="00FC0E12" w:rsidRDefault="0042307E" w:rsidP="0042307E">
            <w:pPr>
              <w:rPr>
                <w:rFonts w:cs="Calibri"/>
                <w:sz w:val="16"/>
                <w:szCs w:val="16"/>
              </w:rPr>
            </w:pPr>
            <w:r w:rsidRPr="00FC0E12">
              <w:rPr>
                <w:rFonts w:cs="Calibri"/>
                <w:sz w:val="16"/>
                <w:szCs w:val="16"/>
              </w:rPr>
              <w:t>kfent1: new signal for REDCAP</w:t>
            </w:r>
          </w:p>
        </w:tc>
      </w:tr>
      <w:tr w:rsidR="0042307E" w:rsidRPr="00223EA7" w14:paraId="384883BA" w14:textId="77777777" w:rsidTr="0042307E">
        <w:trPr>
          <w:trHeight w:val="237"/>
          <w:jc w:val="center"/>
        </w:trPr>
        <w:tc>
          <w:tcPr>
            <w:tcW w:w="1801" w:type="dxa"/>
            <w:tcBorders>
              <w:top w:val="nil"/>
              <w:left w:val="single" w:sz="6" w:space="0" w:color="auto"/>
              <w:bottom w:val="nil"/>
              <w:right w:val="single" w:sz="6" w:space="0" w:color="auto"/>
            </w:tcBorders>
          </w:tcPr>
          <w:p w14:paraId="463F3C3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2F7136F" w14:textId="77777777" w:rsidR="0042307E" w:rsidRPr="00FC0E12" w:rsidRDefault="0042307E" w:rsidP="0042307E">
            <w:pPr>
              <w:rPr>
                <w:rFonts w:cs="Arial"/>
                <w:sz w:val="16"/>
                <w:szCs w:val="16"/>
              </w:rPr>
            </w:pPr>
            <w:r w:rsidRPr="00FC0E12">
              <w:rPr>
                <w:rFonts w:cs="Arial"/>
                <w:sz w:val="16"/>
                <w:szCs w:val="16"/>
              </w:rPr>
              <w:t>TP-LOG-TPL-REQ-343765/B-SID-C7-REDCAP1_TPReceive_Rq</w:t>
            </w:r>
          </w:p>
        </w:tc>
        <w:tc>
          <w:tcPr>
            <w:tcW w:w="4958" w:type="dxa"/>
            <w:tcBorders>
              <w:top w:val="single" w:sz="6" w:space="0" w:color="auto"/>
              <w:left w:val="single" w:sz="6" w:space="0" w:color="auto"/>
              <w:bottom w:val="single" w:sz="6" w:space="0" w:color="auto"/>
              <w:right w:val="single" w:sz="6" w:space="0" w:color="auto"/>
            </w:tcBorders>
            <w:vAlign w:val="center"/>
          </w:tcPr>
          <w:p w14:paraId="5BB134EE" w14:textId="77777777" w:rsidR="0042307E" w:rsidRPr="00FC0E12" w:rsidRDefault="0042307E" w:rsidP="0042307E">
            <w:pPr>
              <w:rPr>
                <w:rFonts w:cs="Calibri"/>
                <w:sz w:val="16"/>
                <w:szCs w:val="16"/>
              </w:rPr>
            </w:pPr>
            <w:r w:rsidRPr="00FC0E12">
              <w:rPr>
                <w:rFonts w:cs="Calibri"/>
                <w:sz w:val="16"/>
                <w:szCs w:val="16"/>
              </w:rPr>
              <w:t>kfent1: new signal for REDCAP</w:t>
            </w:r>
          </w:p>
        </w:tc>
      </w:tr>
      <w:tr w:rsidR="0042307E" w:rsidRPr="00223EA7" w14:paraId="0C0087F1" w14:textId="77777777" w:rsidTr="0042307E">
        <w:trPr>
          <w:trHeight w:val="237"/>
          <w:jc w:val="center"/>
        </w:trPr>
        <w:tc>
          <w:tcPr>
            <w:tcW w:w="1801" w:type="dxa"/>
            <w:tcBorders>
              <w:top w:val="nil"/>
              <w:left w:val="single" w:sz="6" w:space="0" w:color="auto"/>
              <w:bottom w:val="single" w:sz="6" w:space="0" w:color="auto"/>
              <w:right w:val="single" w:sz="6" w:space="0" w:color="auto"/>
            </w:tcBorders>
          </w:tcPr>
          <w:p w14:paraId="50F24B5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A40269B" w14:textId="77777777" w:rsidR="0042307E" w:rsidRPr="00FC0E12" w:rsidRDefault="0042307E" w:rsidP="0042307E">
            <w:pPr>
              <w:rPr>
                <w:rFonts w:cs="Arial"/>
                <w:sz w:val="16"/>
                <w:szCs w:val="16"/>
              </w:rPr>
            </w:pPr>
            <w:r w:rsidRPr="00FC0E12">
              <w:rPr>
                <w:rFonts w:cs="Arial"/>
                <w:sz w:val="16"/>
                <w:szCs w:val="16"/>
              </w:rPr>
              <w:t>TP-LOG-TPL-REQ-344408/B-SID-C8-REDCAP1_SendStatus_Rq</w:t>
            </w:r>
          </w:p>
        </w:tc>
        <w:tc>
          <w:tcPr>
            <w:tcW w:w="4958" w:type="dxa"/>
            <w:tcBorders>
              <w:top w:val="single" w:sz="6" w:space="0" w:color="auto"/>
              <w:left w:val="single" w:sz="6" w:space="0" w:color="auto"/>
              <w:bottom w:val="single" w:sz="6" w:space="0" w:color="auto"/>
              <w:right w:val="single" w:sz="6" w:space="0" w:color="auto"/>
            </w:tcBorders>
            <w:vAlign w:val="center"/>
          </w:tcPr>
          <w:p w14:paraId="0A1613C1" w14:textId="77777777" w:rsidR="0042307E" w:rsidRPr="00FC0E12" w:rsidRDefault="0042307E" w:rsidP="0042307E">
            <w:pPr>
              <w:rPr>
                <w:rFonts w:cs="Calibri"/>
                <w:sz w:val="16"/>
                <w:szCs w:val="16"/>
              </w:rPr>
            </w:pPr>
            <w:r w:rsidRPr="00FC0E12">
              <w:rPr>
                <w:rFonts w:cs="Calibri"/>
                <w:sz w:val="16"/>
                <w:szCs w:val="16"/>
              </w:rPr>
              <w:t>kfent1: new signal for REDCAP</w:t>
            </w:r>
          </w:p>
        </w:tc>
      </w:tr>
      <w:tr w:rsidR="0042307E" w14:paraId="4582271D"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0B6BDE34"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44382677"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39287833"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6098159E" w14:textId="77777777" w:rsidR="0042307E" w:rsidRDefault="0042307E" w:rsidP="0042307E">
            <w:pPr>
              <w:spacing w:line="276" w:lineRule="auto"/>
              <w:rPr>
                <w:rFonts w:cs="Arial"/>
                <w:sz w:val="16"/>
              </w:rPr>
            </w:pPr>
          </w:p>
        </w:tc>
      </w:tr>
      <w:tr w:rsidR="0042307E" w14:paraId="387B14F7"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2D235FC6" w14:textId="77777777" w:rsidR="0042307E" w:rsidRPr="00F86029" w:rsidRDefault="0042307E" w:rsidP="0042307E">
            <w:pPr>
              <w:spacing w:line="276" w:lineRule="auto"/>
              <w:rPr>
                <w:rFonts w:cs="Arial"/>
                <w:b/>
                <w:sz w:val="16"/>
              </w:rPr>
            </w:pPr>
            <w:r>
              <w:rPr>
                <w:rFonts w:cs="Arial"/>
                <w:b/>
                <w:sz w:val="16"/>
              </w:rPr>
              <w:t>December 4, 2019</w:t>
            </w:r>
          </w:p>
        </w:tc>
        <w:tc>
          <w:tcPr>
            <w:tcW w:w="1020" w:type="dxa"/>
            <w:tcBorders>
              <w:top w:val="single" w:sz="6" w:space="0" w:color="auto"/>
              <w:left w:val="single" w:sz="6" w:space="0" w:color="auto"/>
              <w:bottom w:val="single" w:sz="6" w:space="0" w:color="auto"/>
              <w:right w:val="single" w:sz="6" w:space="0" w:color="auto"/>
            </w:tcBorders>
            <w:hideMark/>
          </w:tcPr>
          <w:p w14:paraId="411DF969" w14:textId="77777777" w:rsidR="0042307E" w:rsidRDefault="0042307E" w:rsidP="0042307E">
            <w:pPr>
              <w:spacing w:line="276" w:lineRule="auto"/>
              <w:jc w:val="center"/>
              <w:rPr>
                <w:rFonts w:cs="Arial"/>
                <w:b/>
                <w:sz w:val="16"/>
                <w:lang w:val="fr-FR"/>
              </w:rPr>
            </w:pPr>
            <w:r>
              <w:rPr>
                <w:rFonts w:cs="Arial"/>
                <w:b/>
                <w:sz w:val="16"/>
                <w:lang w:val="fr-FR"/>
              </w:rPr>
              <w:t>1.20</w:t>
            </w:r>
          </w:p>
        </w:tc>
        <w:tc>
          <w:tcPr>
            <w:tcW w:w="8159" w:type="dxa"/>
            <w:gridSpan w:val="2"/>
            <w:tcBorders>
              <w:top w:val="single" w:sz="6" w:space="0" w:color="auto"/>
              <w:left w:val="single" w:sz="6" w:space="0" w:color="auto"/>
              <w:bottom w:val="single" w:sz="6" w:space="0" w:color="auto"/>
              <w:right w:val="single" w:sz="6" w:space="0" w:color="auto"/>
            </w:tcBorders>
            <w:hideMark/>
          </w:tcPr>
          <w:p w14:paraId="35F5F9C0" w14:textId="77777777" w:rsidR="0042307E" w:rsidRDefault="0042307E" w:rsidP="0042307E">
            <w:pPr>
              <w:spacing w:line="276" w:lineRule="auto"/>
              <w:rPr>
                <w:rFonts w:cs="Arial"/>
                <w:b/>
                <w:sz w:val="16"/>
              </w:rPr>
            </w:pPr>
          </w:p>
        </w:tc>
      </w:tr>
      <w:tr w:rsidR="0042307E" w:rsidRPr="00FC0E12" w14:paraId="699D13D1"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64E015E1"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3B443E4" w14:textId="77777777" w:rsidR="0042307E" w:rsidRPr="00F86029" w:rsidRDefault="0042307E" w:rsidP="0042307E">
            <w:pPr>
              <w:rPr>
                <w:rFonts w:cs="Arial"/>
                <w:sz w:val="16"/>
                <w:szCs w:val="16"/>
              </w:rPr>
            </w:pPr>
            <w:r w:rsidRPr="00F86029">
              <w:rPr>
                <w:rFonts w:cs="Arial"/>
                <w:sz w:val="16"/>
                <w:szCs w:val="16"/>
              </w:rPr>
              <w:t>TP-LOG-TPL-REQ-023165/B-SID-70-AHU_Bezel_Diag_Data (</w:t>
            </w:r>
            <w:proofErr w:type="spellStart"/>
            <w:r w:rsidRPr="00F86029">
              <w:rPr>
                <w:rFonts w:cs="Arial"/>
                <w:sz w:val="16"/>
                <w:szCs w:val="16"/>
              </w:rPr>
              <w:t>TcSE</w:t>
            </w:r>
            <w:proofErr w:type="spellEnd"/>
            <w:r w:rsidRPr="00F86029">
              <w:rPr>
                <w:rFonts w:cs="Arial"/>
                <w:sz w:val="16"/>
                <w:szCs w:val="16"/>
              </w:rPr>
              <w:t xml:space="preserve"> ROIN-147284-2)</w:t>
            </w:r>
          </w:p>
        </w:tc>
        <w:tc>
          <w:tcPr>
            <w:tcW w:w="4958" w:type="dxa"/>
            <w:tcBorders>
              <w:top w:val="single" w:sz="6" w:space="0" w:color="auto"/>
              <w:left w:val="single" w:sz="6" w:space="0" w:color="auto"/>
              <w:bottom w:val="single" w:sz="6" w:space="0" w:color="auto"/>
              <w:right w:val="single" w:sz="6" w:space="0" w:color="auto"/>
            </w:tcBorders>
            <w:vAlign w:val="center"/>
          </w:tcPr>
          <w:p w14:paraId="359D2B90" w14:textId="77777777" w:rsidR="0042307E" w:rsidRPr="00F86029" w:rsidRDefault="0042307E" w:rsidP="0042307E">
            <w:pPr>
              <w:rPr>
                <w:rFonts w:cs="Calibri"/>
                <w:sz w:val="16"/>
                <w:szCs w:val="16"/>
              </w:rPr>
            </w:pPr>
            <w:r w:rsidRPr="00F86029">
              <w:rPr>
                <w:rFonts w:cs="Calibri"/>
                <w:sz w:val="16"/>
                <w:szCs w:val="16"/>
              </w:rPr>
              <w:t>&lt;jmyslin2&gt; Updated to allow for 24 characters</w:t>
            </w:r>
          </w:p>
        </w:tc>
      </w:tr>
      <w:tr w:rsidR="0042307E" w:rsidRPr="00FC0E12" w14:paraId="38219C61" w14:textId="77777777" w:rsidTr="0042307E">
        <w:trPr>
          <w:trHeight w:val="237"/>
          <w:jc w:val="center"/>
        </w:trPr>
        <w:tc>
          <w:tcPr>
            <w:tcW w:w="1801" w:type="dxa"/>
            <w:tcBorders>
              <w:left w:val="single" w:sz="6" w:space="0" w:color="auto"/>
              <w:bottom w:val="nil"/>
              <w:right w:val="single" w:sz="6" w:space="0" w:color="auto"/>
            </w:tcBorders>
          </w:tcPr>
          <w:p w14:paraId="4A0E3754"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E6D7BC4" w14:textId="77777777" w:rsidR="0042307E" w:rsidRPr="00F86029" w:rsidRDefault="0042307E" w:rsidP="0042307E">
            <w:pPr>
              <w:rPr>
                <w:rFonts w:cs="Arial"/>
                <w:sz w:val="16"/>
                <w:szCs w:val="16"/>
              </w:rPr>
            </w:pPr>
            <w:r w:rsidRPr="00F86029">
              <w:rPr>
                <w:rFonts w:cs="Arial"/>
                <w:sz w:val="16"/>
                <w:szCs w:val="16"/>
              </w:rPr>
              <w:t>TP-LOG-TPL-REQ-023166/B-SID-71-EFP_Bezel_Diag_Data (</w:t>
            </w:r>
            <w:proofErr w:type="spellStart"/>
            <w:r w:rsidRPr="00F86029">
              <w:rPr>
                <w:rFonts w:cs="Arial"/>
                <w:sz w:val="16"/>
                <w:szCs w:val="16"/>
              </w:rPr>
              <w:t>TcSE</w:t>
            </w:r>
            <w:proofErr w:type="spellEnd"/>
            <w:r w:rsidRPr="00F86029">
              <w:rPr>
                <w:rFonts w:cs="Arial"/>
                <w:sz w:val="16"/>
                <w:szCs w:val="16"/>
              </w:rPr>
              <w:t xml:space="preserve"> ROIN-147292-2)</w:t>
            </w:r>
          </w:p>
        </w:tc>
        <w:tc>
          <w:tcPr>
            <w:tcW w:w="4958" w:type="dxa"/>
            <w:tcBorders>
              <w:top w:val="single" w:sz="6" w:space="0" w:color="auto"/>
              <w:left w:val="single" w:sz="6" w:space="0" w:color="auto"/>
              <w:bottom w:val="single" w:sz="6" w:space="0" w:color="auto"/>
              <w:right w:val="single" w:sz="6" w:space="0" w:color="auto"/>
            </w:tcBorders>
            <w:vAlign w:val="center"/>
          </w:tcPr>
          <w:p w14:paraId="6931D768" w14:textId="77777777" w:rsidR="0042307E" w:rsidRPr="00F86029" w:rsidRDefault="0042307E" w:rsidP="0042307E">
            <w:pPr>
              <w:rPr>
                <w:rFonts w:cs="Calibri"/>
                <w:sz w:val="16"/>
                <w:szCs w:val="16"/>
              </w:rPr>
            </w:pPr>
            <w:r w:rsidRPr="00F86029">
              <w:rPr>
                <w:rFonts w:cs="Calibri"/>
                <w:sz w:val="16"/>
                <w:szCs w:val="16"/>
              </w:rPr>
              <w:t>&lt;jmyslin2&gt; updated to allow for 24 characters</w:t>
            </w:r>
          </w:p>
        </w:tc>
      </w:tr>
      <w:tr w:rsidR="0042307E" w:rsidRPr="00FC0E12" w14:paraId="20C995B4" w14:textId="77777777" w:rsidTr="0042307E">
        <w:trPr>
          <w:trHeight w:val="237"/>
          <w:jc w:val="center"/>
        </w:trPr>
        <w:tc>
          <w:tcPr>
            <w:tcW w:w="1801" w:type="dxa"/>
            <w:tcBorders>
              <w:left w:val="single" w:sz="6" w:space="0" w:color="auto"/>
              <w:bottom w:val="nil"/>
              <w:right w:val="single" w:sz="6" w:space="0" w:color="auto"/>
            </w:tcBorders>
          </w:tcPr>
          <w:p w14:paraId="7C7908C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A52CECD" w14:textId="77777777" w:rsidR="0042307E" w:rsidRPr="00F86029" w:rsidRDefault="0042307E" w:rsidP="0042307E">
            <w:pPr>
              <w:rPr>
                <w:rFonts w:cs="Arial"/>
                <w:sz w:val="16"/>
                <w:szCs w:val="16"/>
              </w:rPr>
            </w:pPr>
            <w:r w:rsidRPr="00F86029">
              <w:rPr>
                <w:rFonts w:cs="Arial"/>
                <w:sz w:val="16"/>
                <w:szCs w:val="16"/>
              </w:rPr>
              <w:t>TP-LOG-TPL-REQ-015147/B-SID-72-DSP_Bezel_Diag_Data (</w:t>
            </w:r>
            <w:proofErr w:type="spellStart"/>
            <w:r w:rsidRPr="00F86029">
              <w:rPr>
                <w:rFonts w:cs="Arial"/>
                <w:sz w:val="16"/>
                <w:szCs w:val="16"/>
              </w:rPr>
              <w:t>TcSE</w:t>
            </w:r>
            <w:proofErr w:type="spellEnd"/>
            <w:r w:rsidRPr="00F86029">
              <w:rPr>
                <w:rFonts w:cs="Arial"/>
                <w:sz w:val="16"/>
                <w:szCs w:val="16"/>
              </w:rPr>
              <w:t xml:space="preserve"> ROIN-147293-2)</w:t>
            </w:r>
          </w:p>
        </w:tc>
        <w:tc>
          <w:tcPr>
            <w:tcW w:w="4958" w:type="dxa"/>
            <w:tcBorders>
              <w:top w:val="single" w:sz="6" w:space="0" w:color="auto"/>
              <w:left w:val="single" w:sz="6" w:space="0" w:color="auto"/>
              <w:bottom w:val="single" w:sz="6" w:space="0" w:color="auto"/>
              <w:right w:val="single" w:sz="6" w:space="0" w:color="auto"/>
            </w:tcBorders>
            <w:vAlign w:val="center"/>
          </w:tcPr>
          <w:p w14:paraId="65D468E9" w14:textId="77777777" w:rsidR="0042307E" w:rsidRPr="00F86029" w:rsidRDefault="0042307E" w:rsidP="0042307E">
            <w:pPr>
              <w:rPr>
                <w:rFonts w:cs="Calibri"/>
                <w:sz w:val="16"/>
                <w:szCs w:val="16"/>
              </w:rPr>
            </w:pPr>
            <w:r w:rsidRPr="00F86029">
              <w:rPr>
                <w:rFonts w:cs="Calibri"/>
                <w:sz w:val="16"/>
                <w:szCs w:val="16"/>
              </w:rPr>
              <w:t>&lt;jmyslin2&gt; Updated to allow for 24 characters</w:t>
            </w:r>
          </w:p>
        </w:tc>
      </w:tr>
      <w:tr w:rsidR="0042307E" w:rsidRPr="00FC0E12" w14:paraId="192D5E52" w14:textId="77777777" w:rsidTr="0042307E">
        <w:trPr>
          <w:trHeight w:val="237"/>
          <w:jc w:val="center"/>
        </w:trPr>
        <w:tc>
          <w:tcPr>
            <w:tcW w:w="1801" w:type="dxa"/>
            <w:tcBorders>
              <w:left w:val="single" w:sz="6" w:space="0" w:color="auto"/>
              <w:bottom w:val="nil"/>
              <w:right w:val="single" w:sz="6" w:space="0" w:color="auto"/>
            </w:tcBorders>
          </w:tcPr>
          <w:p w14:paraId="7080D2C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92446CA" w14:textId="77777777" w:rsidR="0042307E" w:rsidRPr="00F86029" w:rsidRDefault="0042307E" w:rsidP="0042307E">
            <w:pPr>
              <w:rPr>
                <w:rFonts w:cs="Arial"/>
                <w:sz w:val="16"/>
                <w:szCs w:val="16"/>
              </w:rPr>
            </w:pPr>
            <w:r w:rsidRPr="00F86029">
              <w:rPr>
                <w:rFonts w:cs="Arial"/>
                <w:sz w:val="16"/>
                <w:szCs w:val="16"/>
              </w:rPr>
              <w:t>TP-LOG-TPL-REQ-214377/C-SID-AA-</w:t>
            </w:r>
            <w:proofErr w:type="spellStart"/>
            <w:r w:rsidRPr="00F86029">
              <w:rPr>
                <w:rFonts w:cs="Arial"/>
                <w:sz w:val="16"/>
                <w:szCs w:val="16"/>
              </w:rPr>
              <w:t>ProjMdePhoneRepeater_St</w:t>
            </w:r>
            <w:proofErr w:type="spellEnd"/>
            <w:r w:rsidRPr="00F86029">
              <w:rPr>
                <w:rFonts w:cs="Arial"/>
                <w:sz w:val="16"/>
                <w:szCs w:val="16"/>
              </w:rPr>
              <w:t>+</w:t>
            </w:r>
          </w:p>
        </w:tc>
        <w:tc>
          <w:tcPr>
            <w:tcW w:w="4958" w:type="dxa"/>
            <w:tcBorders>
              <w:top w:val="single" w:sz="6" w:space="0" w:color="auto"/>
              <w:left w:val="single" w:sz="6" w:space="0" w:color="auto"/>
              <w:bottom w:val="single" w:sz="6" w:space="0" w:color="auto"/>
              <w:right w:val="single" w:sz="6" w:space="0" w:color="auto"/>
            </w:tcBorders>
            <w:vAlign w:val="center"/>
          </w:tcPr>
          <w:p w14:paraId="1FBC62F7" w14:textId="77777777" w:rsidR="0042307E" w:rsidRPr="00F86029" w:rsidRDefault="0042307E" w:rsidP="0042307E">
            <w:pPr>
              <w:rPr>
                <w:rFonts w:cs="Calibri"/>
                <w:sz w:val="16"/>
                <w:szCs w:val="16"/>
              </w:rPr>
            </w:pPr>
            <w:r w:rsidRPr="00F86029">
              <w:rPr>
                <w:rFonts w:cs="Calibri"/>
                <w:sz w:val="16"/>
                <w:szCs w:val="16"/>
              </w:rPr>
              <w:t xml:space="preserve">mwarsit1: Added </w:t>
            </w:r>
            <w:proofErr w:type="spellStart"/>
            <w:r w:rsidRPr="00F86029">
              <w:rPr>
                <w:rFonts w:cs="Calibri"/>
                <w:sz w:val="16"/>
                <w:szCs w:val="16"/>
              </w:rPr>
              <w:t>GetBTPhoneName.Rq</w:t>
            </w:r>
            <w:proofErr w:type="spellEnd"/>
            <w:r w:rsidRPr="00F86029">
              <w:rPr>
                <w:rFonts w:cs="Calibri"/>
                <w:sz w:val="16"/>
                <w:szCs w:val="16"/>
              </w:rPr>
              <w:t>() signal.</w:t>
            </w:r>
          </w:p>
        </w:tc>
      </w:tr>
      <w:tr w:rsidR="0042307E" w:rsidRPr="00FC0E12" w14:paraId="2B13278B" w14:textId="77777777" w:rsidTr="0042307E">
        <w:trPr>
          <w:trHeight w:val="237"/>
          <w:jc w:val="center"/>
        </w:trPr>
        <w:tc>
          <w:tcPr>
            <w:tcW w:w="1801" w:type="dxa"/>
            <w:tcBorders>
              <w:left w:val="single" w:sz="6" w:space="0" w:color="auto"/>
              <w:right w:val="single" w:sz="6" w:space="0" w:color="auto"/>
            </w:tcBorders>
          </w:tcPr>
          <w:p w14:paraId="7C88394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10AD35B" w14:textId="77777777" w:rsidR="0042307E" w:rsidRPr="00F86029" w:rsidRDefault="0042307E" w:rsidP="0042307E">
            <w:pPr>
              <w:rPr>
                <w:rFonts w:cs="Arial"/>
                <w:sz w:val="16"/>
                <w:szCs w:val="16"/>
              </w:rPr>
            </w:pPr>
            <w:r w:rsidRPr="00F86029">
              <w:rPr>
                <w:rFonts w:cs="Arial"/>
                <w:sz w:val="16"/>
                <w:szCs w:val="16"/>
              </w:rPr>
              <w:t>TP-LOG-TPL-REQ-214377/D-SID-AA-</w:t>
            </w:r>
            <w:proofErr w:type="spellStart"/>
            <w:r w:rsidRPr="00F86029">
              <w:rPr>
                <w:rFonts w:cs="Arial"/>
                <w:sz w:val="16"/>
                <w:szCs w:val="16"/>
              </w:rPr>
              <w:t>ProjMdePhoneRepeater_St</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675B0D1E" w14:textId="77777777" w:rsidR="0042307E" w:rsidRPr="00F86029" w:rsidRDefault="0042307E" w:rsidP="0042307E">
            <w:pPr>
              <w:rPr>
                <w:rFonts w:cs="Calibri"/>
                <w:sz w:val="16"/>
                <w:szCs w:val="16"/>
              </w:rPr>
            </w:pPr>
            <w:r w:rsidRPr="00F86029">
              <w:rPr>
                <w:rFonts w:cs="Calibri"/>
                <w:sz w:val="16"/>
                <w:szCs w:val="16"/>
              </w:rPr>
              <w:t xml:space="preserve">mwarsit1 - Added </w:t>
            </w:r>
            <w:proofErr w:type="spellStart"/>
            <w:r w:rsidRPr="00F86029">
              <w:rPr>
                <w:rFonts w:cs="Calibri"/>
                <w:sz w:val="16"/>
                <w:szCs w:val="16"/>
              </w:rPr>
              <w:t>BTPhoneName.Rsp</w:t>
            </w:r>
            <w:proofErr w:type="spellEnd"/>
            <w:r w:rsidRPr="00F86029">
              <w:rPr>
                <w:rFonts w:cs="Calibri"/>
                <w:sz w:val="16"/>
                <w:szCs w:val="16"/>
              </w:rPr>
              <w:t>() signal.</w:t>
            </w:r>
          </w:p>
        </w:tc>
      </w:tr>
      <w:tr w:rsidR="0042307E" w:rsidRPr="00FC0E12" w14:paraId="4DFDA561" w14:textId="77777777" w:rsidTr="0042307E">
        <w:trPr>
          <w:trHeight w:val="237"/>
          <w:jc w:val="center"/>
        </w:trPr>
        <w:tc>
          <w:tcPr>
            <w:tcW w:w="1801" w:type="dxa"/>
            <w:tcBorders>
              <w:left w:val="single" w:sz="6" w:space="0" w:color="auto"/>
              <w:bottom w:val="nil"/>
              <w:right w:val="single" w:sz="6" w:space="0" w:color="auto"/>
            </w:tcBorders>
          </w:tcPr>
          <w:p w14:paraId="18E0CBB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02F36175" w14:textId="77777777" w:rsidR="0042307E" w:rsidRPr="00F86029" w:rsidRDefault="0042307E" w:rsidP="0042307E">
            <w:pPr>
              <w:rPr>
                <w:rFonts w:cs="Arial"/>
                <w:sz w:val="16"/>
                <w:szCs w:val="16"/>
              </w:rPr>
            </w:pPr>
            <w:r w:rsidRPr="00F86029">
              <w:rPr>
                <w:rFonts w:cs="Arial"/>
                <w:sz w:val="16"/>
                <w:szCs w:val="16"/>
              </w:rPr>
              <w:t>TP-LOG-TPL-REQ-258522/E-SID-BA-</w:t>
            </w:r>
            <w:proofErr w:type="spellStart"/>
            <w:r w:rsidRPr="00F86029">
              <w:rPr>
                <w:rFonts w:cs="Arial"/>
                <w:sz w:val="16"/>
                <w:szCs w:val="16"/>
              </w:rPr>
              <w:t>BackupIgnition_Rsp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4DEE674C" w14:textId="77777777" w:rsidR="0042307E" w:rsidRPr="00F86029" w:rsidRDefault="0042307E" w:rsidP="0042307E">
            <w:pPr>
              <w:rPr>
                <w:rFonts w:cs="Calibri"/>
                <w:sz w:val="16"/>
                <w:szCs w:val="16"/>
              </w:rPr>
            </w:pPr>
            <w:proofErr w:type="spellStart"/>
            <w:r w:rsidRPr="00F86029">
              <w:rPr>
                <w:rFonts w:cs="Calibri"/>
                <w:sz w:val="16"/>
                <w:szCs w:val="16"/>
              </w:rPr>
              <w:t>ndecia</w:t>
            </w:r>
            <w:proofErr w:type="spellEnd"/>
            <w:r w:rsidRPr="00F86029">
              <w:rPr>
                <w:rFonts w:cs="Calibri"/>
                <w:sz w:val="16"/>
                <w:szCs w:val="16"/>
              </w:rPr>
              <w:t xml:space="preserve">: Updated </w:t>
            </w:r>
            <w:proofErr w:type="spellStart"/>
            <w:r w:rsidRPr="00F86029">
              <w:rPr>
                <w:rFonts w:cs="Calibri"/>
                <w:sz w:val="16"/>
                <w:szCs w:val="16"/>
              </w:rPr>
              <w:t>ValetPassword</w:t>
            </w:r>
            <w:proofErr w:type="spellEnd"/>
            <w:r w:rsidRPr="00F86029">
              <w:rPr>
                <w:rFonts w:cs="Calibri"/>
                <w:sz w:val="16"/>
                <w:szCs w:val="16"/>
              </w:rPr>
              <w:t xml:space="preserve"> parameter to allow for markets where password must be 10-digits in length</w:t>
            </w:r>
          </w:p>
        </w:tc>
      </w:tr>
      <w:tr w:rsidR="0042307E" w:rsidRPr="00FC0E12" w14:paraId="4FD2C9B4" w14:textId="77777777" w:rsidTr="0042307E">
        <w:trPr>
          <w:trHeight w:val="237"/>
          <w:jc w:val="center"/>
        </w:trPr>
        <w:tc>
          <w:tcPr>
            <w:tcW w:w="1801" w:type="dxa"/>
            <w:tcBorders>
              <w:top w:val="nil"/>
              <w:left w:val="single" w:sz="6" w:space="0" w:color="auto"/>
              <w:bottom w:val="nil"/>
              <w:right w:val="single" w:sz="6" w:space="0" w:color="auto"/>
            </w:tcBorders>
          </w:tcPr>
          <w:p w14:paraId="16BE51C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E5338F3" w14:textId="77777777" w:rsidR="0042307E" w:rsidRPr="00F86029" w:rsidRDefault="0042307E" w:rsidP="0042307E">
            <w:pPr>
              <w:rPr>
                <w:rFonts w:cs="Arial"/>
                <w:sz w:val="16"/>
                <w:szCs w:val="16"/>
              </w:rPr>
            </w:pPr>
            <w:r w:rsidRPr="00F86029">
              <w:rPr>
                <w:rFonts w:cs="Arial"/>
                <w:sz w:val="16"/>
                <w:szCs w:val="16"/>
              </w:rPr>
              <w:t>TP-LOG-TPL-REQ-271634/D-SID-BF-</w:t>
            </w:r>
            <w:proofErr w:type="spellStart"/>
            <w:r w:rsidRPr="00F86029">
              <w:rPr>
                <w:rFonts w:cs="Arial"/>
                <w:sz w:val="16"/>
                <w:szCs w:val="16"/>
              </w:rPr>
              <w:t>LHN_EventInfo_St</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79BC81F7" w14:textId="77777777" w:rsidR="0042307E" w:rsidRPr="00F86029" w:rsidRDefault="0042307E" w:rsidP="0042307E">
            <w:pPr>
              <w:rPr>
                <w:rFonts w:cs="Calibri"/>
                <w:sz w:val="16"/>
                <w:szCs w:val="16"/>
              </w:rPr>
            </w:pPr>
            <w:r w:rsidRPr="00F86029">
              <w:rPr>
                <w:rFonts w:cs="Calibri"/>
                <w:sz w:val="16"/>
                <w:szCs w:val="16"/>
              </w:rPr>
              <w:t xml:space="preserve">sberg15: </w:t>
            </w:r>
            <w:proofErr w:type="spellStart"/>
            <w:r w:rsidRPr="00F86029">
              <w:rPr>
                <w:rFonts w:cs="Calibri"/>
                <w:sz w:val="16"/>
                <w:szCs w:val="16"/>
              </w:rPr>
              <w:t>Adde</w:t>
            </w:r>
            <w:proofErr w:type="spellEnd"/>
            <w:r w:rsidRPr="00F86029">
              <w:rPr>
                <w:rFonts w:cs="Calibri"/>
                <w:sz w:val="16"/>
                <w:szCs w:val="16"/>
              </w:rPr>
              <w:t xml:space="preserve"> CES value 0x32 MobileCom_Service2 Embedded Modem - </w:t>
            </w:r>
            <w:proofErr w:type="spellStart"/>
            <w:r w:rsidRPr="00F86029">
              <w:rPr>
                <w:rFonts w:cs="Calibri"/>
                <w:sz w:val="16"/>
                <w:szCs w:val="16"/>
              </w:rPr>
              <w:t>OnlineTraffic</w:t>
            </w:r>
            <w:proofErr w:type="spellEnd"/>
            <w:r w:rsidRPr="00F86029">
              <w:rPr>
                <w:rFonts w:cs="Calibri"/>
                <w:sz w:val="16"/>
                <w:szCs w:val="16"/>
              </w:rPr>
              <w:t>.</w:t>
            </w:r>
          </w:p>
        </w:tc>
      </w:tr>
      <w:tr w:rsidR="0042307E" w:rsidRPr="00FC0E12" w14:paraId="1DE59EA3" w14:textId="77777777" w:rsidTr="0042307E">
        <w:trPr>
          <w:trHeight w:val="237"/>
          <w:jc w:val="center"/>
        </w:trPr>
        <w:tc>
          <w:tcPr>
            <w:tcW w:w="1801" w:type="dxa"/>
            <w:tcBorders>
              <w:top w:val="nil"/>
              <w:left w:val="single" w:sz="6" w:space="0" w:color="auto"/>
              <w:bottom w:val="single" w:sz="4" w:space="0" w:color="auto"/>
              <w:right w:val="single" w:sz="6" w:space="0" w:color="auto"/>
            </w:tcBorders>
          </w:tcPr>
          <w:p w14:paraId="6490EAA9"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687414B" w14:textId="77777777" w:rsidR="0042307E" w:rsidRPr="00F86029" w:rsidRDefault="0042307E" w:rsidP="0042307E">
            <w:pPr>
              <w:rPr>
                <w:rFonts w:cs="Arial"/>
                <w:sz w:val="16"/>
                <w:szCs w:val="16"/>
              </w:rPr>
            </w:pPr>
            <w:r w:rsidRPr="00F86029">
              <w:rPr>
                <w:rFonts w:cs="Arial"/>
                <w:sz w:val="16"/>
                <w:szCs w:val="16"/>
              </w:rPr>
              <w:t>TP-LOG-TPL-REQ-241970/F-SID-B4-PaaKESN_St</w:t>
            </w:r>
          </w:p>
        </w:tc>
        <w:tc>
          <w:tcPr>
            <w:tcW w:w="4958" w:type="dxa"/>
            <w:tcBorders>
              <w:top w:val="single" w:sz="6" w:space="0" w:color="auto"/>
              <w:left w:val="single" w:sz="6" w:space="0" w:color="auto"/>
              <w:bottom w:val="single" w:sz="6" w:space="0" w:color="auto"/>
              <w:right w:val="single" w:sz="6" w:space="0" w:color="auto"/>
            </w:tcBorders>
            <w:vAlign w:val="center"/>
          </w:tcPr>
          <w:p w14:paraId="2DE0A34D" w14:textId="77777777" w:rsidR="0042307E" w:rsidRPr="00F86029" w:rsidRDefault="0042307E" w:rsidP="0042307E">
            <w:pPr>
              <w:rPr>
                <w:rFonts w:cs="Calibri"/>
                <w:sz w:val="16"/>
                <w:szCs w:val="16"/>
              </w:rPr>
            </w:pPr>
            <w:r w:rsidRPr="00F86029">
              <w:rPr>
                <w:rFonts w:cs="Calibri"/>
                <w:sz w:val="16"/>
                <w:szCs w:val="16"/>
              </w:rPr>
              <w:t xml:space="preserve">rpaquet2 - Updated </w:t>
            </w:r>
            <w:proofErr w:type="spellStart"/>
            <w:r w:rsidRPr="00F86029">
              <w:rPr>
                <w:rFonts w:cs="Calibri"/>
                <w:sz w:val="16"/>
                <w:szCs w:val="16"/>
              </w:rPr>
              <w:t>BLEMProvDID</w:t>
            </w:r>
            <w:proofErr w:type="spellEnd"/>
            <w:r w:rsidRPr="00F86029">
              <w:rPr>
                <w:rFonts w:cs="Calibri"/>
                <w:sz w:val="16"/>
                <w:szCs w:val="16"/>
              </w:rPr>
              <w:t xml:space="preserve"> parameter from 0x05 to 0x55</w:t>
            </w:r>
          </w:p>
        </w:tc>
      </w:tr>
      <w:tr w:rsidR="0042307E" w14:paraId="1E5C5BCC"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0D0388A4"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5B9DC29C"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4E3FBC01"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7E1C4A53" w14:textId="77777777" w:rsidR="0042307E" w:rsidRDefault="0042307E" w:rsidP="0042307E">
            <w:pPr>
              <w:spacing w:line="276" w:lineRule="auto"/>
              <w:rPr>
                <w:rFonts w:cs="Arial"/>
                <w:sz w:val="16"/>
              </w:rPr>
            </w:pPr>
          </w:p>
        </w:tc>
      </w:tr>
      <w:tr w:rsidR="0042307E" w14:paraId="562C78B0"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583A6E82" w14:textId="77777777" w:rsidR="0042307E" w:rsidRPr="00F86029" w:rsidRDefault="0042307E" w:rsidP="0042307E">
            <w:pPr>
              <w:spacing w:line="276" w:lineRule="auto"/>
              <w:rPr>
                <w:rFonts w:cs="Arial"/>
                <w:b/>
                <w:sz w:val="16"/>
              </w:rPr>
            </w:pPr>
            <w:r>
              <w:rPr>
                <w:rFonts w:cs="Arial"/>
                <w:b/>
                <w:sz w:val="16"/>
              </w:rPr>
              <w:t>February 9, 2021</w:t>
            </w:r>
          </w:p>
        </w:tc>
        <w:tc>
          <w:tcPr>
            <w:tcW w:w="1020" w:type="dxa"/>
            <w:tcBorders>
              <w:top w:val="single" w:sz="6" w:space="0" w:color="auto"/>
              <w:left w:val="single" w:sz="6" w:space="0" w:color="auto"/>
              <w:bottom w:val="single" w:sz="6" w:space="0" w:color="auto"/>
              <w:right w:val="single" w:sz="6" w:space="0" w:color="auto"/>
            </w:tcBorders>
            <w:hideMark/>
          </w:tcPr>
          <w:p w14:paraId="54AE636B" w14:textId="77777777" w:rsidR="0042307E" w:rsidRDefault="0042307E" w:rsidP="0042307E">
            <w:pPr>
              <w:spacing w:line="276" w:lineRule="auto"/>
              <w:jc w:val="center"/>
              <w:rPr>
                <w:rFonts w:cs="Arial"/>
                <w:b/>
                <w:sz w:val="16"/>
                <w:lang w:val="fr-FR"/>
              </w:rPr>
            </w:pPr>
            <w:r>
              <w:rPr>
                <w:rFonts w:cs="Arial"/>
                <w:b/>
                <w:sz w:val="16"/>
                <w:lang w:val="fr-FR"/>
              </w:rPr>
              <w:t>1.21</w:t>
            </w:r>
          </w:p>
        </w:tc>
        <w:tc>
          <w:tcPr>
            <w:tcW w:w="8159" w:type="dxa"/>
            <w:gridSpan w:val="2"/>
            <w:tcBorders>
              <w:top w:val="single" w:sz="6" w:space="0" w:color="auto"/>
              <w:left w:val="single" w:sz="6" w:space="0" w:color="auto"/>
              <w:bottom w:val="single" w:sz="6" w:space="0" w:color="auto"/>
              <w:right w:val="single" w:sz="6" w:space="0" w:color="auto"/>
            </w:tcBorders>
            <w:hideMark/>
          </w:tcPr>
          <w:p w14:paraId="4128D2D1" w14:textId="77777777" w:rsidR="0042307E" w:rsidRDefault="0042307E" w:rsidP="0042307E">
            <w:pPr>
              <w:spacing w:line="276" w:lineRule="auto"/>
              <w:rPr>
                <w:rFonts w:cs="Arial"/>
                <w:b/>
                <w:sz w:val="16"/>
              </w:rPr>
            </w:pPr>
          </w:p>
        </w:tc>
      </w:tr>
      <w:tr w:rsidR="0042307E" w:rsidRPr="00F86029" w14:paraId="5B03361B"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031ECCD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FA4D980" w14:textId="77777777" w:rsidR="0042307E" w:rsidRPr="005A21F6" w:rsidRDefault="0042307E" w:rsidP="0042307E">
            <w:pPr>
              <w:rPr>
                <w:rFonts w:cs="Arial"/>
                <w:sz w:val="16"/>
                <w:szCs w:val="16"/>
              </w:rPr>
            </w:pPr>
            <w:r w:rsidRPr="005A21F6">
              <w:rPr>
                <w:rFonts w:cs="Arial"/>
                <w:sz w:val="16"/>
                <w:szCs w:val="16"/>
              </w:rPr>
              <w:t>TP-REQ-015128/H-Signal Utilization (</w:t>
            </w:r>
            <w:proofErr w:type="spellStart"/>
            <w:r w:rsidRPr="005A21F6">
              <w:rPr>
                <w:rFonts w:cs="Arial"/>
                <w:sz w:val="16"/>
                <w:szCs w:val="16"/>
              </w:rPr>
              <w:t>TcSE</w:t>
            </w:r>
            <w:proofErr w:type="spellEnd"/>
            <w:r w:rsidRPr="005A21F6">
              <w:rPr>
                <w:rFonts w:cs="Arial"/>
                <w:sz w:val="16"/>
                <w:szCs w:val="16"/>
              </w:rPr>
              <w:t xml:space="preserve"> ROIN-138092-7)</w:t>
            </w:r>
          </w:p>
        </w:tc>
        <w:tc>
          <w:tcPr>
            <w:tcW w:w="4958" w:type="dxa"/>
            <w:tcBorders>
              <w:top w:val="single" w:sz="6" w:space="0" w:color="auto"/>
              <w:left w:val="single" w:sz="6" w:space="0" w:color="auto"/>
              <w:bottom w:val="single" w:sz="6" w:space="0" w:color="auto"/>
              <w:right w:val="single" w:sz="6" w:space="0" w:color="auto"/>
            </w:tcBorders>
            <w:vAlign w:val="center"/>
          </w:tcPr>
          <w:p w14:paraId="0238E058" w14:textId="77777777" w:rsidR="0042307E" w:rsidRPr="005A21F6" w:rsidRDefault="0042307E" w:rsidP="0042307E">
            <w:pPr>
              <w:rPr>
                <w:rFonts w:cs="Calibri"/>
                <w:sz w:val="16"/>
                <w:szCs w:val="16"/>
              </w:rPr>
            </w:pPr>
            <w:r w:rsidRPr="005A21F6">
              <w:rPr>
                <w:rFonts w:cs="Calibri"/>
                <w:sz w:val="16"/>
                <w:szCs w:val="16"/>
              </w:rPr>
              <w:t>MBORREL4: Added Utilization 34 for NFC</w:t>
            </w:r>
          </w:p>
        </w:tc>
      </w:tr>
      <w:tr w:rsidR="0042307E" w:rsidRPr="00F86029" w14:paraId="37FC7985" w14:textId="77777777" w:rsidTr="0042307E">
        <w:trPr>
          <w:trHeight w:val="237"/>
          <w:jc w:val="center"/>
        </w:trPr>
        <w:tc>
          <w:tcPr>
            <w:tcW w:w="1801" w:type="dxa"/>
            <w:tcBorders>
              <w:left w:val="single" w:sz="6" w:space="0" w:color="auto"/>
              <w:bottom w:val="nil"/>
              <w:right w:val="single" w:sz="6" w:space="0" w:color="auto"/>
            </w:tcBorders>
          </w:tcPr>
          <w:p w14:paraId="253F951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34821DA" w14:textId="77777777" w:rsidR="0042307E" w:rsidRPr="005A21F6" w:rsidRDefault="0042307E" w:rsidP="0042307E">
            <w:pPr>
              <w:rPr>
                <w:rFonts w:cs="Arial"/>
                <w:sz w:val="16"/>
                <w:szCs w:val="16"/>
              </w:rPr>
            </w:pPr>
            <w:r w:rsidRPr="005A21F6">
              <w:rPr>
                <w:rFonts w:cs="Arial"/>
                <w:sz w:val="16"/>
                <w:szCs w:val="16"/>
              </w:rPr>
              <w:t>STR-054336/B-Command Execution Status (</w:t>
            </w:r>
            <w:proofErr w:type="spellStart"/>
            <w:r w:rsidRPr="005A21F6">
              <w:rPr>
                <w:rFonts w:cs="Arial"/>
                <w:sz w:val="16"/>
                <w:szCs w:val="16"/>
              </w:rPr>
              <w:t>TcSE</w:t>
            </w:r>
            <w:proofErr w:type="spellEnd"/>
            <w:r w:rsidRPr="005A21F6">
              <w:rPr>
                <w:rFonts w:cs="Arial"/>
                <w:sz w:val="16"/>
                <w:szCs w:val="16"/>
              </w:rPr>
              <w:t xml:space="preserve"> ROIN-146175-1)</w:t>
            </w:r>
          </w:p>
        </w:tc>
        <w:tc>
          <w:tcPr>
            <w:tcW w:w="4958" w:type="dxa"/>
            <w:tcBorders>
              <w:top w:val="single" w:sz="6" w:space="0" w:color="auto"/>
              <w:left w:val="single" w:sz="6" w:space="0" w:color="auto"/>
              <w:bottom w:val="single" w:sz="6" w:space="0" w:color="auto"/>
              <w:right w:val="single" w:sz="6" w:space="0" w:color="auto"/>
            </w:tcBorders>
            <w:vAlign w:val="center"/>
          </w:tcPr>
          <w:p w14:paraId="51475108" w14:textId="77777777" w:rsidR="0042307E" w:rsidRPr="005A21F6" w:rsidRDefault="0042307E" w:rsidP="0042307E">
            <w:pPr>
              <w:rPr>
                <w:rFonts w:cs="Calibri"/>
                <w:sz w:val="16"/>
                <w:szCs w:val="16"/>
              </w:rPr>
            </w:pPr>
            <w:proofErr w:type="spellStart"/>
            <w:r w:rsidRPr="005A21F6">
              <w:rPr>
                <w:rFonts w:cs="Calibri"/>
                <w:sz w:val="16"/>
                <w:szCs w:val="16"/>
              </w:rPr>
              <w:t>asimukhi</w:t>
            </w:r>
            <w:proofErr w:type="spellEnd"/>
            <w:r w:rsidRPr="005A21F6">
              <w:rPr>
                <w:rFonts w:cs="Calibri"/>
                <w:sz w:val="16"/>
                <w:szCs w:val="16"/>
              </w:rPr>
              <w:t xml:space="preserve"> &amp; sberg15: clarified usage of CES values for status signals</w:t>
            </w:r>
          </w:p>
        </w:tc>
      </w:tr>
      <w:tr w:rsidR="0042307E" w:rsidRPr="00F86029" w14:paraId="55F2C657" w14:textId="77777777" w:rsidTr="0042307E">
        <w:trPr>
          <w:trHeight w:val="237"/>
          <w:jc w:val="center"/>
        </w:trPr>
        <w:tc>
          <w:tcPr>
            <w:tcW w:w="1801" w:type="dxa"/>
            <w:tcBorders>
              <w:left w:val="single" w:sz="6" w:space="0" w:color="auto"/>
              <w:bottom w:val="nil"/>
              <w:right w:val="single" w:sz="6" w:space="0" w:color="auto"/>
            </w:tcBorders>
          </w:tcPr>
          <w:p w14:paraId="6BCEC672"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69FE92A" w14:textId="77777777" w:rsidR="0042307E" w:rsidRPr="005A21F6" w:rsidRDefault="0042307E" w:rsidP="0042307E">
            <w:pPr>
              <w:rPr>
                <w:rFonts w:cs="Arial"/>
                <w:sz w:val="16"/>
                <w:szCs w:val="16"/>
              </w:rPr>
            </w:pPr>
            <w:r w:rsidRPr="005A21F6">
              <w:rPr>
                <w:rFonts w:cs="Arial"/>
                <w:sz w:val="16"/>
                <w:szCs w:val="16"/>
              </w:rPr>
              <w:t>TP-REQ-015134/B-CES Table (</w:t>
            </w:r>
            <w:proofErr w:type="spellStart"/>
            <w:r w:rsidRPr="005A21F6">
              <w:rPr>
                <w:rFonts w:cs="Arial"/>
                <w:sz w:val="16"/>
                <w:szCs w:val="16"/>
              </w:rPr>
              <w:t>TcSE</w:t>
            </w:r>
            <w:proofErr w:type="spellEnd"/>
            <w:r w:rsidRPr="005A21F6">
              <w:rPr>
                <w:rFonts w:cs="Arial"/>
                <w:sz w:val="16"/>
                <w:szCs w:val="16"/>
              </w:rPr>
              <w:t xml:space="preserve"> ROIN-138094-3)</w:t>
            </w:r>
          </w:p>
        </w:tc>
        <w:tc>
          <w:tcPr>
            <w:tcW w:w="4958" w:type="dxa"/>
            <w:tcBorders>
              <w:top w:val="single" w:sz="6" w:space="0" w:color="auto"/>
              <w:left w:val="single" w:sz="6" w:space="0" w:color="auto"/>
              <w:bottom w:val="single" w:sz="6" w:space="0" w:color="auto"/>
              <w:right w:val="single" w:sz="6" w:space="0" w:color="auto"/>
            </w:tcBorders>
            <w:vAlign w:val="center"/>
          </w:tcPr>
          <w:p w14:paraId="6FC0E3DF" w14:textId="77777777" w:rsidR="0042307E" w:rsidRPr="005A21F6" w:rsidRDefault="0042307E" w:rsidP="0042307E">
            <w:pPr>
              <w:rPr>
                <w:rFonts w:cs="Calibri"/>
                <w:sz w:val="16"/>
                <w:szCs w:val="16"/>
              </w:rPr>
            </w:pPr>
            <w:proofErr w:type="spellStart"/>
            <w:r w:rsidRPr="005A21F6">
              <w:rPr>
                <w:rFonts w:cs="Calibri"/>
                <w:sz w:val="16"/>
                <w:szCs w:val="16"/>
              </w:rPr>
              <w:t>asimukhi</w:t>
            </w:r>
            <w:proofErr w:type="spellEnd"/>
            <w:r w:rsidRPr="005A21F6">
              <w:rPr>
                <w:rFonts w:cs="Calibri"/>
                <w:sz w:val="16"/>
                <w:szCs w:val="16"/>
              </w:rPr>
              <w:t xml:space="preserve"> &amp; sberg15: clarified usage of success value for status signals</w:t>
            </w:r>
          </w:p>
        </w:tc>
      </w:tr>
      <w:tr w:rsidR="0042307E" w:rsidRPr="00F86029" w14:paraId="70967989" w14:textId="77777777" w:rsidTr="0042307E">
        <w:trPr>
          <w:trHeight w:val="237"/>
          <w:jc w:val="center"/>
        </w:trPr>
        <w:tc>
          <w:tcPr>
            <w:tcW w:w="1801" w:type="dxa"/>
            <w:tcBorders>
              <w:left w:val="single" w:sz="6" w:space="0" w:color="auto"/>
              <w:bottom w:val="nil"/>
              <w:right w:val="single" w:sz="6" w:space="0" w:color="auto"/>
            </w:tcBorders>
          </w:tcPr>
          <w:p w14:paraId="5DAFD9D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E44C59A" w14:textId="77777777" w:rsidR="0042307E" w:rsidRPr="005A21F6" w:rsidRDefault="0042307E" w:rsidP="0042307E">
            <w:pPr>
              <w:rPr>
                <w:rFonts w:cs="Arial"/>
                <w:sz w:val="16"/>
                <w:szCs w:val="16"/>
              </w:rPr>
            </w:pPr>
            <w:r w:rsidRPr="005A21F6">
              <w:rPr>
                <w:rFonts w:cs="Arial"/>
                <w:sz w:val="16"/>
                <w:szCs w:val="16"/>
              </w:rPr>
              <w:t>STR-070474/I-Signal/Channel Mapping Tables (</w:t>
            </w:r>
            <w:proofErr w:type="spellStart"/>
            <w:r w:rsidRPr="005A21F6">
              <w:rPr>
                <w:rFonts w:cs="Arial"/>
                <w:sz w:val="16"/>
                <w:szCs w:val="16"/>
              </w:rPr>
              <w:t>TcSE</w:t>
            </w:r>
            <w:proofErr w:type="spellEnd"/>
            <w:r w:rsidRPr="005A21F6">
              <w:rPr>
                <w:rFonts w:cs="Arial"/>
                <w:sz w:val="16"/>
                <w:szCs w:val="16"/>
              </w:rPr>
              <w:t xml:space="preserve"> ROIN-295338)</w:t>
            </w:r>
          </w:p>
        </w:tc>
        <w:tc>
          <w:tcPr>
            <w:tcW w:w="4958" w:type="dxa"/>
            <w:tcBorders>
              <w:top w:val="single" w:sz="6" w:space="0" w:color="auto"/>
              <w:left w:val="single" w:sz="6" w:space="0" w:color="auto"/>
              <w:bottom w:val="single" w:sz="6" w:space="0" w:color="auto"/>
              <w:right w:val="single" w:sz="6" w:space="0" w:color="auto"/>
            </w:tcBorders>
            <w:vAlign w:val="center"/>
          </w:tcPr>
          <w:p w14:paraId="6F5D7D22" w14:textId="77777777" w:rsidR="0042307E" w:rsidRPr="005A21F6" w:rsidRDefault="0042307E" w:rsidP="0042307E">
            <w:pPr>
              <w:rPr>
                <w:rFonts w:cs="Calibri"/>
                <w:sz w:val="16"/>
                <w:szCs w:val="16"/>
              </w:rPr>
            </w:pPr>
            <w:r w:rsidRPr="005A21F6">
              <w:rPr>
                <w:rFonts w:cs="Calibri"/>
                <w:sz w:val="16"/>
                <w:szCs w:val="16"/>
              </w:rPr>
              <w:t>MBORREL4: Added REQ-404931-932</w:t>
            </w:r>
          </w:p>
        </w:tc>
      </w:tr>
      <w:tr w:rsidR="0042307E" w:rsidRPr="00F86029" w14:paraId="0B209B0A" w14:textId="77777777" w:rsidTr="0042307E">
        <w:trPr>
          <w:trHeight w:val="237"/>
          <w:jc w:val="center"/>
        </w:trPr>
        <w:tc>
          <w:tcPr>
            <w:tcW w:w="1801" w:type="dxa"/>
            <w:tcBorders>
              <w:left w:val="single" w:sz="6" w:space="0" w:color="auto"/>
              <w:bottom w:val="nil"/>
              <w:right w:val="single" w:sz="6" w:space="0" w:color="auto"/>
            </w:tcBorders>
          </w:tcPr>
          <w:p w14:paraId="57C1641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129D924" w14:textId="77777777" w:rsidR="0042307E" w:rsidRPr="005A21F6" w:rsidRDefault="0042307E" w:rsidP="0042307E">
            <w:pPr>
              <w:rPr>
                <w:rFonts w:cs="Arial"/>
                <w:sz w:val="16"/>
                <w:szCs w:val="16"/>
              </w:rPr>
            </w:pPr>
            <w:r w:rsidRPr="005A21F6">
              <w:rPr>
                <w:rFonts w:cs="Arial"/>
                <w:sz w:val="16"/>
                <w:szCs w:val="16"/>
              </w:rPr>
              <w:t>TP-PHY-TPP-REQ-023116/E-AUDIO - RDISP (</w:t>
            </w:r>
            <w:proofErr w:type="spellStart"/>
            <w:r w:rsidRPr="005A21F6">
              <w:rPr>
                <w:rFonts w:cs="Arial"/>
                <w:sz w:val="16"/>
                <w:szCs w:val="16"/>
              </w:rPr>
              <w:t>TcSE</w:t>
            </w:r>
            <w:proofErr w:type="spellEnd"/>
            <w:r w:rsidRPr="005A21F6">
              <w:rPr>
                <w:rFonts w:cs="Arial"/>
                <w:sz w:val="16"/>
                <w:szCs w:val="16"/>
              </w:rPr>
              <w:t xml:space="preserve"> ROIN-138122-6)</w:t>
            </w:r>
          </w:p>
        </w:tc>
        <w:tc>
          <w:tcPr>
            <w:tcW w:w="4958" w:type="dxa"/>
            <w:tcBorders>
              <w:top w:val="single" w:sz="6" w:space="0" w:color="auto"/>
              <w:left w:val="single" w:sz="6" w:space="0" w:color="auto"/>
              <w:bottom w:val="single" w:sz="6" w:space="0" w:color="auto"/>
              <w:right w:val="single" w:sz="6" w:space="0" w:color="auto"/>
            </w:tcBorders>
            <w:vAlign w:val="center"/>
          </w:tcPr>
          <w:p w14:paraId="2D7C0D8D" w14:textId="77777777" w:rsidR="0042307E" w:rsidRPr="005A21F6" w:rsidRDefault="0042307E" w:rsidP="0042307E">
            <w:pPr>
              <w:rPr>
                <w:rFonts w:cs="Calibri"/>
                <w:sz w:val="16"/>
                <w:szCs w:val="16"/>
              </w:rPr>
            </w:pPr>
            <w:r w:rsidRPr="005A21F6">
              <w:rPr>
                <w:rFonts w:cs="Calibri"/>
                <w:sz w:val="16"/>
                <w:szCs w:val="16"/>
              </w:rPr>
              <w:t xml:space="preserve">rpaquet2 - Added </w:t>
            </w:r>
            <w:proofErr w:type="spellStart"/>
            <w:r w:rsidRPr="005A21F6">
              <w:rPr>
                <w:rFonts w:cs="Calibri"/>
                <w:sz w:val="16"/>
                <w:szCs w:val="16"/>
              </w:rPr>
              <w:t>HDStationLogoData</w:t>
            </w:r>
            <w:proofErr w:type="spellEnd"/>
          </w:p>
        </w:tc>
      </w:tr>
      <w:tr w:rsidR="0042307E" w:rsidRPr="00F86029" w14:paraId="42A3A276" w14:textId="77777777" w:rsidTr="0042307E">
        <w:trPr>
          <w:trHeight w:val="237"/>
          <w:jc w:val="center"/>
        </w:trPr>
        <w:tc>
          <w:tcPr>
            <w:tcW w:w="1801" w:type="dxa"/>
            <w:tcBorders>
              <w:left w:val="single" w:sz="6" w:space="0" w:color="auto"/>
              <w:bottom w:val="nil"/>
              <w:right w:val="single" w:sz="6" w:space="0" w:color="auto"/>
            </w:tcBorders>
          </w:tcPr>
          <w:p w14:paraId="7CE886AD"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F8395F4" w14:textId="77777777" w:rsidR="0042307E" w:rsidRPr="005A21F6" w:rsidRDefault="0042307E" w:rsidP="0042307E">
            <w:pPr>
              <w:rPr>
                <w:rFonts w:cs="Arial"/>
                <w:sz w:val="16"/>
                <w:szCs w:val="16"/>
              </w:rPr>
            </w:pPr>
            <w:r w:rsidRPr="005A21F6">
              <w:rPr>
                <w:rFonts w:cs="Arial"/>
                <w:sz w:val="16"/>
                <w:szCs w:val="16"/>
              </w:rPr>
              <w:t>TP-PHY-TPP-REQ-023122/B-RDISP - AUDIO (</w:t>
            </w:r>
            <w:proofErr w:type="spellStart"/>
            <w:r w:rsidRPr="005A21F6">
              <w:rPr>
                <w:rFonts w:cs="Arial"/>
                <w:sz w:val="16"/>
                <w:szCs w:val="16"/>
              </w:rPr>
              <w:t>TcSE</w:t>
            </w:r>
            <w:proofErr w:type="spellEnd"/>
            <w:r w:rsidRPr="005A21F6">
              <w:rPr>
                <w:rFonts w:cs="Arial"/>
                <w:sz w:val="16"/>
                <w:szCs w:val="16"/>
              </w:rPr>
              <w:t xml:space="preserve"> ROIN-147574-1)</w:t>
            </w:r>
          </w:p>
        </w:tc>
        <w:tc>
          <w:tcPr>
            <w:tcW w:w="4958" w:type="dxa"/>
            <w:tcBorders>
              <w:top w:val="single" w:sz="6" w:space="0" w:color="auto"/>
              <w:left w:val="single" w:sz="6" w:space="0" w:color="auto"/>
              <w:bottom w:val="single" w:sz="6" w:space="0" w:color="auto"/>
              <w:right w:val="single" w:sz="6" w:space="0" w:color="auto"/>
            </w:tcBorders>
            <w:vAlign w:val="center"/>
          </w:tcPr>
          <w:p w14:paraId="761C9C43" w14:textId="77777777" w:rsidR="0042307E" w:rsidRPr="005A21F6" w:rsidRDefault="0042307E" w:rsidP="0042307E">
            <w:pPr>
              <w:rPr>
                <w:rFonts w:cs="Calibri"/>
                <w:sz w:val="16"/>
                <w:szCs w:val="16"/>
              </w:rPr>
            </w:pPr>
            <w:r w:rsidRPr="005A21F6">
              <w:rPr>
                <w:rFonts w:cs="Calibri"/>
                <w:sz w:val="16"/>
                <w:szCs w:val="16"/>
              </w:rPr>
              <w:t xml:space="preserve">rpaquet2 - Added HD </w:t>
            </w:r>
            <w:proofErr w:type="spellStart"/>
            <w:r w:rsidRPr="005A21F6">
              <w:rPr>
                <w:rFonts w:cs="Calibri"/>
                <w:sz w:val="16"/>
                <w:szCs w:val="16"/>
              </w:rPr>
              <w:t>StationLogoData_Rsp</w:t>
            </w:r>
            <w:proofErr w:type="spellEnd"/>
            <w:r w:rsidRPr="005A21F6">
              <w:rPr>
                <w:rFonts w:cs="Calibri"/>
                <w:sz w:val="16"/>
                <w:szCs w:val="16"/>
              </w:rPr>
              <w:t>.  No longer flow control channel only.</w:t>
            </w:r>
          </w:p>
        </w:tc>
      </w:tr>
      <w:tr w:rsidR="0042307E" w:rsidRPr="00F86029" w14:paraId="18391C91" w14:textId="77777777" w:rsidTr="0042307E">
        <w:trPr>
          <w:trHeight w:val="237"/>
          <w:jc w:val="center"/>
        </w:trPr>
        <w:tc>
          <w:tcPr>
            <w:tcW w:w="1801" w:type="dxa"/>
            <w:tcBorders>
              <w:left w:val="single" w:sz="6" w:space="0" w:color="auto"/>
              <w:right w:val="single" w:sz="6" w:space="0" w:color="auto"/>
            </w:tcBorders>
          </w:tcPr>
          <w:p w14:paraId="1A9C66E8"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D24842E" w14:textId="77777777" w:rsidR="0042307E" w:rsidRPr="005A21F6" w:rsidRDefault="0042307E" w:rsidP="0042307E">
            <w:pPr>
              <w:rPr>
                <w:rFonts w:cs="Arial"/>
                <w:sz w:val="16"/>
                <w:szCs w:val="16"/>
              </w:rPr>
            </w:pPr>
            <w:r w:rsidRPr="005A21F6">
              <w:rPr>
                <w:rFonts w:cs="Arial"/>
                <w:sz w:val="16"/>
                <w:szCs w:val="16"/>
              </w:rPr>
              <w:t>TP-PHY-TPP-REQ-404932/A-APIM - NFAM</w:t>
            </w:r>
          </w:p>
        </w:tc>
        <w:tc>
          <w:tcPr>
            <w:tcW w:w="4958" w:type="dxa"/>
            <w:tcBorders>
              <w:top w:val="single" w:sz="6" w:space="0" w:color="auto"/>
              <w:left w:val="single" w:sz="6" w:space="0" w:color="auto"/>
              <w:bottom w:val="single" w:sz="6" w:space="0" w:color="auto"/>
              <w:right w:val="single" w:sz="6" w:space="0" w:color="auto"/>
            </w:tcBorders>
            <w:vAlign w:val="center"/>
          </w:tcPr>
          <w:p w14:paraId="7CEFD7DC" w14:textId="77777777" w:rsidR="0042307E" w:rsidRPr="005A21F6" w:rsidRDefault="0042307E" w:rsidP="0042307E">
            <w:pPr>
              <w:rPr>
                <w:rFonts w:cs="Calibri"/>
                <w:sz w:val="16"/>
                <w:szCs w:val="16"/>
              </w:rPr>
            </w:pPr>
            <w:r w:rsidRPr="005A21F6">
              <w:rPr>
                <w:rFonts w:cs="Calibri"/>
                <w:sz w:val="16"/>
                <w:szCs w:val="16"/>
              </w:rPr>
              <w:t>MBORREL4: New TP Channel from APIM to NFAM</w:t>
            </w:r>
          </w:p>
        </w:tc>
      </w:tr>
      <w:tr w:rsidR="0042307E" w:rsidRPr="00F86029" w14:paraId="18151C86" w14:textId="77777777" w:rsidTr="0042307E">
        <w:trPr>
          <w:trHeight w:val="237"/>
          <w:jc w:val="center"/>
        </w:trPr>
        <w:tc>
          <w:tcPr>
            <w:tcW w:w="1801" w:type="dxa"/>
            <w:tcBorders>
              <w:left w:val="single" w:sz="6" w:space="0" w:color="auto"/>
              <w:bottom w:val="nil"/>
              <w:right w:val="single" w:sz="6" w:space="0" w:color="auto"/>
            </w:tcBorders>
          </w:tcPr>
          <w:p w14:paraId="6209B41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94E2F18" w14:textId="77777777" w:rsidR="0042307E" w:rsidRPr="005A21F6" w:rsidRDefault="0042307E" w:rsidP="0042307E">
            <w:pPr>
              <w:rPr>
                <w:rFonts w:cs="Arial"/>
                <w:sz w:val="16"/>
                <w:szCs w:val="16"/>
              </w:rPr>
            </w:pPr>
            <w:r w:rsidRPr="005A21F6">
              <w:rPr>
                <w:rFonts w:cs="Arial"/>
                <w:sz w:val="16"/>
                <w:szCs w:val="16"/>
              </w:rPr>
              <w:t>TP-PHY-TPP-REQ-404931/A-NFAM - APIM</w:t>
            </w:r>
          </w:p>
        </w:tc>
        <w:tc>
          <w:tcPr>
            <w:tcW w:w="4958" w:type="dxa"/>
            <w:tcBorders>
              <w:top w:val="single" w:sz="6" w:space="0" w:color="auto"/>
              <w:left w:val="single" w:sz="6" w:space="0" w:color="auto"/>
              <w:bottom w:val="single" w:sz="6" w:space="0" w:color="auto"/>
              <w:right w:val="single" w:sz="6" w:space="0" w:color="auto"/>
            </w:tcBorders>
            <w:vAlign w:val="center"/>
          </w:tcPr>
          <w:p w14:paraId="37717EAA" w14:textId="77777777" w:rsidR="0042307E" w:rsidRPr="005A21F6" w:rsidRDefault="0042307E" w:rsidP="0042307E">
            <w:pPr>
              <w:rPr>
                <w:rFonts w:cs="Calibri"/>
                <w:sz w:val="16"/>
                <w:szCs w:val="16"/>
              </w:rPr>
            </w:pPr>
            <w:r w:rsidRPr="005A21F6">
              <w:rPr>
                <w:rFonts w:cs="Calibri"/>
                <w:sz w:val="16"/>
                <w:szCs w:val="16"/>
              </w:rPr>
              <w:t>MBORREL4: New TP Channel from NFAM to APIM</w:t>
            </w:r>
          </w:p>
        </w:tc>
      </w:tr>
      <w:tr w:rsidR="0042307E" w:rsidRPr="00F86029" w14:paraId="20FB9300" w14:textId="77777777" w:rsidTr="0042307E">
        <w:trPr>
          <w:trHeight w:val="237"/>
          <w:jc w:val="center"/>
        </w:trPr>
        <w:tc>
          <w:tcPr>
            <w:tcW w:w="1801" w:type="dxa"/>
            <w:tcBorders>
              <w:top w:val="nil"/>
              <w:left w:val="single" w:sz="6" w:space="0" w:color="auto"/>
              <w:bottom w:val="nil"/>
              <w:right w:val="single" w:sz="6" w:space="0" w:color="auto"/>
            </w:tcBorders>
          </w:tcPr>
          <w:p w14:paraId="7CF3EF3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52CBCBD" w14:textId="77777777" w:rsidR="0042307E" w:rsidRPr="005A21F6" w:rsidRDefault="0042307E" w:rsidP="0042307E">
            <w:pPr>
              <w:rPr>
                <w:rFonts w:cs="Arial"/>
                <w:sz w:val="16"/>
                <w:szCs w:val="16"/>
              </w:rPr>
            </w:pPr>
            <w:r w:rsidRPr="005A21F6">
              <w:rPr>
                <w:rFonts w:cs="Arial"/>
                <w:sz w:val="16"/>
                <w:szCs w:val="16"/>
              </w:rPr>
              <w:t>STR-070475/R-Signal Descriptions (</w:t>
            </w:r>
            <w:proofErr w:type="spellStart"/>
            <w:r w:rsidRPr="005A21F6">
              <w:rPr>
                <w:rFonts w:cs="Arial"/>
                <w:sz w:val="16"/>
                <w:szCs w:val="16"/>
              </w:rPr>
              <w:t>TcSE</w:t>
            </w:r>
            <w:proofErr w:type="spellEnd"/>
            <w:r w:rsidRPr="005A21F6">
              <w:rPr>
                <w:rFonts w:cs="Arial"/>
                <w:sz w:val="16"/>
                <w:szCs w:val="16"/>
              </w:rPr>
              <w:t xml:space="preserve"> ROIN-295339)</w:t>
            </w:r>
          </w:p>
        </w:tc>
        <w:tc>
          <w:tcPr>
            <w:tcW w:w="4958" w:type="dxa"/>
            <w:tcBorders>
              <w:top w:val="single" w:sz="6" w:space="0" w:color="auto"/>
              <w:left w:val="single" w:sz="6" w:space="0" w:color="auto"/>
              <w:bottom w:val="single" w:sz="6" w:space="0" w:color="auto"/>
              <w:right w:val="single" w:sz="6" w:space="0" w:color="auto"/>
            </w:tcBorders>
            <w:vAlign w:val="center"/>
          </w:tcPr>
          <w:p w14:paraId="10517B80" w14:textId="77777777" w:rsidR="0042307E" w:rsidRPr="005A21F6" w:rsidRDefault="0042307E" w:rsidP="0042307E">
            <w:pPr>
              <w:rPr>
                <w:rFonts w:cs="Calibri"/>
                <w:sz w:val="16"/>
                <w:szCs w:val="16"/>
              </w:rPr>
            </w:pPr>
            <w:r w:rsidRPr="005A21F6">
              <w:rPr>
                <w:rFonts w:cs="Calibri"/>
                <w:sz w:val="16"/>
                <w:szCs w:val="16"/>
              </w:rPr>
              <w:t xml:space="preserve">rpaquet2 - Added </w:t>
            </w:r>
            <w:proofErr w:type="spellStart"/>
            <w:r w:rsidRPr="005A21F6">
              <w:rPr>
                <w:rFonts w:cs="Calibri"/>
                <w:sz w:val="16"/>
                <w:szCs w:val="16"/>
              </w:rPr>
              <w:t>HDStationLogoData_ST</w:t>
            </w:r>
            <w:proofErr w:type="spellEnd"/>
            <w:r w:rsidRPr="005A21F6">
              <w:rPr>
                <w:rFonts w:cs="Calibri"/>
                <w:sz w:val="16"/>
                <w:szCs w:val="16"/>
              </w:rPr>
              <w:t xml:space="preserve"> and RSP. MBORREL4: Added REQ-404925-928</w:t>
            </w:r>
          </w:p>
        </w:tc>
      </w:tr>
      <w:tr w:rsidR="0042307E" w:rsidRPr="00F86029" w14:paraId="0440F7C4" w14:textId="77777777" w:rsidTr="0042307E">
        <w:trPr>
          <w:trHeight w:val="237"/>
          <w:jc w:val="center"/>
        </w:trPr>
        <w:tc>
          <w:tcPr>
            <w:tcW w:w="1801" w:type="dxa"/>
            <w:tcBorders>
              <w:top w:val="nil"/>
              <w:left w:val="single" w:sz="6" w:space="0" w:color="auto"/>
              <w:bottom w:val="nil"/>
              <w:right w:val="single" w:sz="6" w:space="0" w:color="auto"/>
            </w:tcBorders>
          </w:tcPr>
          <w:p w14:paraId="6E4334FF"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3551E36" w14:textId="77777777" w:rsidR="0042307E" w:rsidRPr="005A21F6" w:rsidRDefault="0042307E" w:rsidP="0042307E">
            <w:pPr>
              <w:rPr>
                <w:rFonts w:cs="Arial"/>
                <w:sz w:val="16"/>
                <w:szCs w:val="16"/>
              </w:rPr>
            </w:pPr>
            <w:r w:rsidRPr="005A21F6">
              <w:rPr>
                <w:rFonts w:cs="Arial"/>
                <w:sz w:val="16"/>
                <w:szCs w:val="16"/>
              </w:rPr>
              <w:t>TP-LOG-TPL-REQ-207067/E-SID-9D-CCOISynchronizationSettings_Rsp</w:t>
            </w:r>
          </w:p>
        </w:tc>
        <w:tc>
          <w:tcPr>
            <w:tcW w:w="4958" w:type="dxa"/>
            <w:tcBorders>
              <w:top w:val="single" w:sz="6" w:space="0" w:color="auto"/>
              <w:left w:val="single" w:sz="6" w:space="0" w:color="auto"/>
              <w:bottom w:val="single" w:sz="6" w:space="0" w:color="auto"/>
              <w:right w:val="single" w:sz="6" w:space="0" w:color="auto"/>
            </w:tcBorders>
            <w:vAlign w:val="center"/>
          </w:tcPr>
          <w:p w14:paraId="1374D5F6" w14:textId="77777777" w:rsidR="0042307E" w:rsidRPr="005A21F6" w:rsidRDefault="0042307E" w:rsidP="0042307E">
            <w:pPr>
              <w:rPr>
                <w:rFonts w:cs="Calibri"/>
                <w:sz w:val="16"/>
                <w:szCs w:val="16"/>
              </w:rPr>
            </w:pPr>
            <w:r w:rsidRPr="005A21F6">
              <w:rPr>
                <w:rFonts w:cs="Calibri"/>
                <w:sz w:val="16"/>
                <w:szCs w:val="16"/>
              </w:rPr>
              <w:t xml:space="preserve">sberg15: Clarification Change; Changed Parameter "Length </w:t>
            </w:r>
            <w:proofErr w:type="gramStart"/>
            <w:r w:rsidRPr="005A21F6">
              <w:rPr>
                <w:rFonts w:cs="Calibri"/>
                <w:sz w:val="16"/>
                <w:szCs w:val="16"/>
              </w:rPr>
              <w:t>Of</w:t>
            </w:r>
            <w:proofErr w:type="gramEnd"/>
            <w:r w:rsidRPr="005A21F6">
              <w:rPr>
                <w:rFonts w:cs="Calibri"/>
                <w:sz w:val="16"/>
                <w:szCs w:val="16"/>
              </w:rPr>
              <w:t xml:space="preserve"> Array" into "</w:t>
            </w:r>
            <w:proofErr w:type="spellStart"/>
            <w:r w:rsidRPr="005A21F6">
              <w:rPr>
                <w:rFonts w:cs="Calibri"/>
                <w:sz w:val="16"/>
                <w:szCs w:val="16"/>
              </w:rPr>
              <w:t>NbrOfBytesInArray</w:t>
            </w:r>
            <w:proofErr w:type="spellEnd"/>
            <w:r w:rsidRPr="005A21F6">
              <w:rPr>
                <w:rFonts w:cs="Calibri"/>
                <w:sz w:val="16"/>
                <w:szCs w:val="16"/>
              </w:rPr>
              <w:t xml:space="preserve">" to align the spec content to the SW implementation. The TCU B3/4 SW did use the parameter "Length of Array" to indicate the </w:t>
            </w:r>
            <w:proofErr w:type="gramStart"/>
            <w:r w:rsidRPr="005A21F6">
              <w:rPr>
                <w:rFonts w:cs="Calibri"/>
                <w:sz w:val="16"/>
                <w:szCs w:val="16"/>
              </w:rPr>
              <w:t>amount</w:t>
            </w:r>
            <w:proofErr w:type="gramEnd"/>
            <w:r w:rsidRPr="005A21F6">
              <w:rPr>
                <w:rFonts w:cs="Calibri"/>
                <w:sz w:val="16"/>
                <w:szCs w:val="16"/>
              </w:rPr>
              <w:t xml:space="preserve"> of Bytes followed in the </w:t>
            </w:r>
            <w:proofErr w:type="spellStart"/>
            <w:r w:rsidRPr="005A21F6">
              <w:rPr>
                <w:rFonts w:cs="Calibri"/>
                <w:sz w:val="16"/>
                <w:szCs w:val="16"/>
              </w:rPr>
              <w:t>ItemVector</w:t>
            </w:r>
            <w:proofErr w:type="spellEnd"/>
            <w:r w:rsidRPr="005A21F6">
              <w:rPr>
                <w:rFonts w:cs="Calibri"/>
                <w:sz w:val="16"/>
                <w:szCs w:val="16"/>
              </w:rPr>
              <w:t xml:space="preserve">. Ex: TCU sends "Length of Array" == 0x2A (= 42) but </w:t>
            </w:r>
            <w:proofErr w:type="spellStart"/>
            <w:r w:rsidRPr="005A21F6">
              <w:rPr>
                <w:rFonts w:cs="Calibri"/>
                <w:sz w:val="16"/>
                <w:szCs w:val="16"/>
              </w:rPr>
              <w:t>transmitts</w:t>
            </w:r>
            <w:proofErr w:type="spellEnd"/>
            <w:r w:rsidRPr="005A21F6">
              <w:rPr>
                <w:rFonts w:cs="Calibri"/>
                <w:sz w:val="16"/>
                <w:szCs w:val="16"/>
              </w:rPr>
              <w:t xml:space="preserve"> only 0x15 (= 21) Array Elements each containing 2 Data Bytes. Hint: The </w:t>
            </w:r>
            <w:proofErr w:type="spellStart"/>
            <w:r w:rsidRPr="005A21F6">
              <w:rPr>
                <w:rFonts w:cs="Calibri"/>
                <w:sz w:val="16"/>
                <w:szCs w:val="16"/>
              </w:rPr>
              <w:t>CCOISettingsUpdate_Rq</w:t>
            </w:r>
            <w:proofErr w:type="spellEnd"/>
            <w:r w:rsidRPr="005A21F6">
              <w:rPr>
                <w:rFonts w:cs="Calibri"/>
                <w:sz w:val="16"/>
                <w:szCs w:val="16"/>
              </w:rPr>
              <w:t xml:space="preserve"> </w:t>
            </w:r>
            <w:proofErr w:type="spellStart"/>
            <w:r w:rsidRPr="005A21F6">
              <w:rPr>
                <w:rFonts w:cs="Calibri"/>
                <w:sz w:val="16"/>
                <w:szCs w:val="16"/>
              </w:rPr>
              <w:t>paramter</w:t>
            </w:r>
            <w:proofErr w:type="spellEnd"/>
            <w:r w:rsidRPr="005A21F6">
              <w:rPr>
                <w:rFonts w:cs="Calibri"/>
                <w:sz w:val="16"/>
                <w:szCs w:val="16"/>
              </w:rPr>
              <w:t xml:space="preserve"> "</w:t>
            </w:r>
            <w:proofErr w:type="spellStart"/>
            <w:r w:rsidRPr="005A21F6">
              <w:rPr>
                <w:rFonts w:cs="Calibri"/>
                <w:sz w:val="16"/>
                <w:szCs w:val="16"/>
              </w:rPr>
              <w:t>NbrOfEntities</w:t>
            </w:r>
            <w:proofErr w:type="spellEnd"/>
            <w:r w:rsidRPr="005A21F6">
              <w:rPr>
                <w:rFonts w:cs="Calibri"/>
                <w:sz w:val="16"/>
                <w:szCs w:val="16"/>
              </w:rPr>
              <w:t>" is implemented correctly (as specified) by the TCU.</w:t>
            </w:r>
          </w:p>
        </w:tc>
      </w:tr>
      <w:tr w:rsidR="0042307E" w:rsidRPr="00F86029" w14:paraId="2D4A1E32" w14:textId="77777777" w:rsidTr="0042307E">
        <w:trPr>
          <w:trHeight w:val="237"/>
          <w:jc w:val="center"/>
        </w:trPr>
        <w:tc>
          <w:tcPr>
            <w:tcW w:w="1801" w:type="dxa"/>
            <w:tcBorders>
              <w:top w:val="nil"/>
              <w:left w:val="single" w:sz="6" w:space="0" w:color="auto"/>
              <w:bottom w:val="nil"/>
              <w:right w:val="single" w:sz="6" w:space="0" w:color="auto"/>
            </w:tcBorders>
          </w:tcPr>
          <w:p w14:paraId="4B6DD2E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4F4194D4" w14:textId="77777777" w:rsidR="0042307E" w:rsidRPr="005A21F6" w:rsidRDefault="0042307E" w:rsidP="0042307E">
            <w:pPr>
              <w:rPr>
                <w:rFonts w:cs="Arial"/>
                <w:sz w:val="16"/>
                <w:szCs w:val="16"/>
              </w:rPr>
            </w:pPr>
            <w:r w:rsidRPr="005A21F6">
              <w:rPr>
                <w:rFonts w:cs="Arial"/>
                <w:sz w:val="16"/>
                <w:szCs w:val="16"/>
              </w:rPr>
              <w:t>TP-LOG-TPL-REQ-271634/E-SID-BF-</w:t>
            </w:r>
            <w:proofErr w:type="spellStart"/>
            <w:r w:rsidRPr="005A21F6">
              <w:rPr>
                <w:rFonts w:cs="Arial"/>
                <w:sz w:val="16"/>
                <w:szCs w:val="16"/>
              </w:rPr>
              <w:t>LHN_EventInfo_St</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21F774D7" w14:textId="77777777" w:rsidR="0042307E" w:rsidRPr="005A21F6" w:rsidRDefault="0042307E" w:rsidP="0042307E">
            <w:pPr>
              <w:rPr>
                <w:rFonts w:cs="Calibri"/>
                <w:sz w:val="16"/>
                <w:szCs w:val="16"/>
              </w:rPr>
            </w:pPr>
            <w:proofErr w:type="spellStart"/>
            <w:r w:rsidRPr="005A21F6">
              <w:rPr>
                <w:rFonts w:cs="Calibri"/>
                <w:sz w:val="16"/>
                <w:szCs w:val="16"/>
              </w:rPr>
              <w:t>asimukhi</w:t>
            </w:r>
            <w:proofErr w:type="spellEnd"/>
            <w:r w:rsidRPr="005A21F6">
              <w:rPr>
                <w:rFonts w:cs="Calibri"/>
                <w:sz w:val="16"/>
                <w:szCs w:val="16"/>
              </w:rPr>
              <w:t>: added reference to CES table</w:t>
            </w:r>
          </w:p>
        </w:tc>
      </w:tr>
      <w:tr w:rsidR="0042307E" w:rsidRPr="00F86029" w14:paraId="27B4074C" w14:textId="77777777" w:rsidTr="0042307E">
        <w:trPr>
          <w:trHeight w:val="237"/>
          <w:jc w:val="center"/>
        </w:trPr>
        <w:tc>
          <w:tcPr>
            <w:tcW w:w="1801" w:type="dxa"/>
            <w:tcBorders>
              <w:top w:val="nil"/>
              <w:left w:val="single" w:sz="6" w:space="0" w:color="auto"/>
              <w:bottom w:val="nil"/>
              <w:right w:val="single" w:sz="6" w:space="0" w:color="auto"/>
            </w:tcBorders>
          </w:tcPr>
          <w:p w14:paraId="0F751F96"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1B49728B" w14:textId="77777777" w:rsidR="0042307E" w:rsidRPr="005A21F6" w:rsidRDefault="0042307E" w:rsidP="0042307E">
            <w:pPr>
              <w:rPr>
                <w:rFonts w:cs="Arial"/>
                <w:sz w:val="16"/>
                <w:szCs w:val="16"/>
              </w:rPr>
            </w:pPr>
            <w:r w:rsidRPr="005A21F6">
              <w:rPr>
                <w:rFonts w:cs="Arial"/>
                <w:sz w:val="16"/>
                <w:szCs w:val="16"/>
              </w:rPr>
              <w:t>TP-LOG-TPL-REQ-324830/C-SID-C0-Trailer_Settings_St</w:t>
            </w:r>
          </w:p>
        </w:tc>
        <w:tc>
          <w:tcPr>
            <w:tcW w:w="4958" w:type="dxa"/>
            <w:tcBorders>
              <w:top w:val="single" w:sz="6" w:space="0" w:color="auto"/>
              <w:left w:val="single" w:sz="6" w:space="0" w:color="auto"/>
              <w:bottom w:val="single" w:sz="6" w:space="0" w:color="auto"/>
              <w:right w:val="single" w:sz="6" w:space="0" w:color="auto"/>
            </w:tcBorders>
            <w:vAlign w:val="center"/>
          </w:tcPr>
          <w:p w14:paraId="6BBC090C" w14:textId="77777777" w:rsidR="0042307E" w:rsidRPr="005A21F6" w:rsidRDefault="0042307E" w:rsidP="0042307E">
            <w:pPr>
              <w:rPr>
                <w:rFonts w:cs="Calibri"/>
                <w:sz w:val="16"/>
                <w:szCs w:val="16"/>
              </w:rPr>
            </w:pPr>
            <w:proofErr w:type="spellStart"/>
            <w:r w:rsidRPr="005A21F6">
              <w:rPr>
                <w:rFonts w:cs="Calibri"/>
                <w:sz w:val="16"/>
                <w:szCs w:val="16"/>
              </w:rPr>
              <w:t>tmertiri</w:t>
            </w:r>
            <w:proofErr w:type="spellEnd"/>
            <w:r w:rsidRPr="005A21F6">
              <w:rPr>
                <w:rFonts w:cs="Calibri"/>
                <w:sz w:val="16"/>
                <w:szCs w:val="16"/>
              </w:rPr>
              <w:t>: repurpose data transfer content based on vehicle types</w:t>
            </w:r>
          </w:p>
        </w:tc>
      </w:tr>
      <w:tr w:rsidR="0042307E" w:rsidRPr="00F86029" w14:paraId="71ECF41C" w14:textId="77777777" w:rsidTr="0042307E">
        <w:trPr>
          <w:trHeight w:val="237"/>
          <w:jc w:val="center"/>
        </w:trPr>
        <w:tc>
          <w:tcPr>
            <w:tcW w:w="1801" w:type="dxa"/>
            <w:tcBorders>
              <w:top w:val="nil"/>
              <w:left w:val="single" w:sz="6" w:space="0" w:color="auto"/>
              <w:bottom w:val="nil"/>
              <w:right w:val="single" w:sz="6" w:space="0" w:color="auto"/>
            </w:tcBorders>
          </w:tcPr>
          <w:p w14:paraId="4088C4DA"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9F4BBA8" w14:textId="77777777" w:rsidR="0042307E" w:rsidRPr="005A21F6" w:rsidRDefault="0042307E" w:rsidP="0042307E">
            <w:pPr>
              <w:rPr>
                <w:rFonts w:cs="Arial"/>
                <w:sz w:val="16"/>
                <w:szCs w:val="16"/>
              </w:rPr>
            </w:pPr>
            <w:r w:rsidRPr="005A21F6">
              <w:rPr>
                <w:rFonts w:cs="Arial"/>
                <w:sz w:val="16"/>
                <w:szCs w:val="16"/>
              </w:rPr>
              <w:t>TP-LOG-TPL-REQ-361897/A-SID-CC-</w:t>
            </w:r>
            <w:proofErr w:type="spellStart"/>
            <w:r w:rsidRPr="005A21F6">
              <w:rPr>
                <w:rFonts w:cs="Arial"/>
                <w:sz w:val="16"/>
                <w:szCs w:val="16"/>
              </w:rPr>
              <w:t>HDStationLogoData_St</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1CCFFB6B" w14:textId="77777777" w:rsidR="0042307E" w:rsidRPr="005A21F6" w:rsidRDefault="0042307E" w:rsidP="0042307E">
            <w:pPr>
              <w:rPr>
                <w:rFonts w:cs="Calibri"/>
                <w:sz w:val="16"/>
                <w:szCs w:val="16"/>
              </w:rPr>
            </w:pPr>
            <w:r w:rsidRPr="005A21F6">
              <w:rPr>
                <w:rFonts w:cs="Calibri"/>
                <w:sz w:val="16"/>
                <w:szCs w:val="16"/>
              </w:rPr>
              <w:t>rpaquet2 - New for HD Station logo</w:t>
            </w:r>
          </w:p>
        </w:tc>
      </w:tr>
      <w:tr w:rsidR="0042307E" w:rsidRPr="00F86029" w14:paraId="5ADA1992" w14:textId="77777777" w:rsidTr="0042307E">
        <w:trPr>
          <w:trHeight w:val="237"/>
          <w:jc w:val="center"/>
        </w:trPr>
        <w:tc>
          <w:tcPr>
            <w:tcW w:w="1801" w:type="dxa"/>
            <w:tcBorders>
              <w:top w:val="nil"/>
              <w:left w:val="single" w:sz="6" w:space="0" w:color="auto"/>
              <w:bottom w:val="nil"/>
              <w:right w:val="single" w:sz="6" w:space="0" w:color="auto"/>
            </w:tcBorders>
          </w:tcPr>
          <w:p w14:paraId="2A5DD7E0"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6D2F7008" w14:textId="77777777" w:rsidR="0042307E" w:rsidRPr="005A21F6" w:rsidRDefault="0042307E" w:rsidP="0042307E">
            <w:pPr>
              <w:rPr>
                <w:rFonts w:cs="Arial"/>
                <w:sz w:val="16"/>
                <w:szCs w:val="16"/>
              </w:rPr>
            </w:pPr>
            <w:r w:rsidRPr="005A21F6">
              <w:rPr>
                <w:rFonts w:cs="Arial"/>
                <w:sz w:val="16"/>
                <w:szCs w:val="16"/>
              </w:rPr>
              <w:t>TP-LOG-TPL-REQ-369706/A-SID-CD-</w:t>
            </w:r>
            <w:proofErr w:type="spellStart"/>
            <w:r w:rsidRPr="005A21F6">
              <w:rPr>
                <w:rFonts w:cs="Arial"/>
                <w:sz w:val="16"/>
                <w:szCs w:val="16"/>
              </w:rPr>
              <w:t>HDStationLogoData_Rsp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4FE9E3EF" w14:textId="77777777" w:rsidR="0042307E" w:rsidRPr="005A21F6" w:rsidRDefault="0042307E" w:rsidP="0042307E">
            <w:pPr>
              <w:rPr>
                <w:rFonts w:cs="Calibri"/>
                <w:sz w:val="16"/>
                <w:szCs w:val="16"/>
              </w:rPr>
            </w:pPr>
            <w:r w:rsidRPr="005A21F6">
              <w:rPr>
                <w:rFonts w:cs="Calibri"/>
                <w:sz w:val="16"/>
                <w:szCs w:val="16"/>
              </w:rPr>
              <w:t>rpaquet2 - New for HD Station logo</w:t>
            </w:r>
          </w:p>
        </w:tc>
      </w:tr>
      <w:tr w:rsidR="0042307E" w:rsidRPr="00F86029" w14:paraId="3E5D3482" w14:textId="77777777" w:rsidTr="0042307E">
        <w:trPr>
          <w:trHeight w:val="237"/>
          <w:jc w:val="center"/>
        </w:trPr>
        <w:tc>
          <w:tcPr>
            <w:tcW w:w="1801" w:type="dxa"/>
            <w:tcBorders>
              <w:top w:val="nil"/>
              <w:left w:val="single" w:sz="6" w:space="0" w:color="auto"/>
              <w:bottom w:val="nil"/>
              <w:right w:val="single" w:sz="6" w:space="0" w:color="auto"/>
            </w:tcBorders>
          </w:tcPr>
          <w:p w14:paraId="7C13D66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014D129" w14:textId="77777777" w:rsidR="0042307E" w:rsidRPr="005A21F6" w:rsidRDefault="0042307E" w:rsidP="0042307E">
            <w:pPr>
              <w:rPr>
                <w:rFonts w:cs="Arial"/>
                <w:sz w:val="16"/>
                <w:szCs w:val="16"/>
              </w:rPr>
            </w:pPr>
            <w:r w:rsidRPr="005A21F6">
              <w:rPr>
                <w:rFonts w:cs="Arial"/>
                <w:sz w:val="16"/>
                <w:szCs w:val="16"/>
              </w:rPr>
              <w:t>TP-LOG-TPL-REQ-404925/A-SID-DC-</w:t>
            </w:r>
            <w:proofErr w:type="spellStart"/>
            <w:r w:rsidRPr="005A21F6">
              <w:rPr>
                <w:rFonts w:cs="Arial"/>
                <w:sz w:val="16"/>
                <w:szCs w:val="16"/>
              </w:rPr>
              <w:t>NFCKeyList_Rq</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59A8DE18" w14:textId="77777777" w:rsidR="0042307E" w:rsidRPr="005A21F6" w:rsidRDefault="0042307E" w:rsidP="0042307E">
            <w:pPr>
              <w:rPr>
                <w:rFonts w:cs="Calibri"/>
                <w:sz w:val="16"/>
                <w:szCs w:val="16"/>
              </w:rPr>
            </w:pPr>
            <w:r w:rsidRPr="005A21F6">
              <w:rPr>
                <w:rFonts w:cs="Calibri"/>
                <w:sz w:val="16"/>
                <w:szCs w:val="16"/>
              </w:rPr>
              <w:t>MBORREL4: New logical signal for NFCES</w:t>
            </w:r>
          </w:p>
        </w:tc>
      </w:tr>
      <w:tr w:rsidR="0042307E" w:rsidRPr="00F86029" w14:paraId="68F0B114" w14:textId="77777777" w:rsidTr="0042307E">
        <w:trPr>
          <w:trHeight w:val="237"/>
          <w:jc w:val="center"/>
        </w:trPr>
        <w:tc>
          <w:tcPr>
            <w:tcW w:w="1801" w:type="dxa"/>
            <w:tcBorders>
              <w:top w:val="nil"/>
              <w:left w:val="single" w:sz="6" w:space="0" w:color="auto"/>
              <w:bottom w:val="nil"/>
              <w:right w:val="single" w:sz="6" w:space="0" w:color="auto"/>
            </w:tcBorders>
          </w:tcPr>
          <w:p w14:paraId="18B42763"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257B15E" w14:textId="77777777" w:rsidR="0042307E" w:rsidRPr="005A21F6" w:rsidRDefault="0042307E" w:rsidP="0042307E">
            <w:pPr>
              <w:rPr>
                <w:rFonts w:cs="Arial"/>
                <w:sz w:val="16"/>
                <w:szCs w:val="16"/>
              </w:rPr>
            </w:pPr>
            <w:r w:rsidRPr="005A21F6">
              <w:rPr>
                <w:rFonts w:cs="Arial"/>
                <w:sz w:val="16"/>
                <w:szCs w:val="16"/>
              </w:rPr>
              <w:t>TP-LOG-TPL-REQ-404926/A-SID-DD-</w:t>
            </w:r>
            <w:proofErr w:type="spellStart"/>
            <w:r w:rsidRPr="005A21F6">
              <w:rPr>
                <w:rFonts w:cs="Arial"/>
                <w:sz w:val="16"/>
                <w:szCs w:val="16"/>
              </w:rPr>
              <w:t>NFCKeyList_Rsp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093C4A07" w14:textId="77777777" w:rsidR="0042307E" w:rsidRPr="005A21F6" w:rsidRDefault="0042307E" w:rsidP="0042307E">
            <w:pPr>
              <w:rPr>
                <w:rFonts w:cs="Calibri"/>
                <w:sz w:val="16"/>
                <w:szCs w:val="16"/>
              </w:rPr>
            </w:pPr>
            <w:r w:rsidRPr="005A21F6">
              <w:rPr>
                <w:rFonts w:cs="Calibri"/>
                <w:sz w:val="16"/>
                <w:szCs w:val="16"/>
              </w:rPr>
              <w:t>MBORREL4: New logical signal for NFCES</w:t>
            </w:r>
          </w:p>
        </w:tc>
      </w:tr>
      <w:tr w:rsidR="0042307E" w:rsidRPr="00F86029" w14:paraId="0D6770C5" w14:textId="77777777" w:rsidTr="0042307E">
        <w:trPr>
          <w:trHeight w:val="237"/>
          <w:jc w:val="center"/>
        </w:trPr>
        <w:tc>
          <w:tcPr>
            <w:tcW w:w="1801" w:type="dxa"/>
            <w:tcBorders>
              <w:top w:val="nil"/>
              <w:left w:val="single" w:sz="6" w:space="0" w:color="auto"/>
              <w:bottom w:val="nil"/>
              <w:right w:val="single" w:sz="6" w:space="0" w:color="auto"/>
            </w:tcBorders>
          </w:tcPr>
          <w:p w14:paraId="74C6317E"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726597D2" w14:textId="77777777" w:rsidR="0042307E" w:rsidRPr="005A21F6" w:rsidRDefault="0042307E" w:rsidP="0042307E">
            <w:pPr>
              <w:rPr>
                <w:rFonts w:cs="Arial"/>
                <w:sz w:val="16"/>
                <w:szCs w:val="16"/>
              </w:rPr>
            </w:pPr>
            <w:r w:rsidRPr="005A21F6">
              <w:rPr>
                <w:rFonts w:cs="Arial"/>
                <w:sz w:val="16"/>
                <w:szCs w:val="16"/>
              </w:rPr>
              <w:t>TP-LOG-TPL-REQ-404927/A-SID-DE-NFCKey_Rq</w:t>
            </w:r>
          </w:p>
        </w:tc>
        <w:tc>
          <w:tcPr>
            <w:tcW w:w="4958" w:type="dxa"/>
            <w:tcBorders>
              <w:top w:val="single" w:sz="6" w:space="0" w:color="auto"/>
              <w:left w:val="single" w:sz="6" w:space="0" w:color="auto"/>
              <w:bottom w:val="single" w:sz="6" w:space="0" w:color="auto"/>
              <w:right w:val="single" w:sz="6" w:space="0" w:color="auto"/>
            </w:tcBorders>
            <w:vAlign w:val="center"/>
          </w:tcPr>
          <w:p w14:paraId="3E7E469B" w14:textId="77777777" w:rsidR="0042307E" w:rsidRPr="005A21F6" w:rsidRDefault="0042307E" w:rsidP="0042307E">
            <w:pPr>
              <w:rPr>
                <w:rFonts w:cs="Calibri"/>
                <w:sz w:val="16"/>
                <w:szCs w:val="16"/>
              </w:rPr>
            </w:pPr>
            <w:r w:rsidRPr="005A21F6">
              <w:rPr>
                <w:rFonts w:cs="Calibri"/>
                <w:sz w:val="16"/>
                <w:szCs w:val="16"/>
              </w:rPr>
              <w:t>MBORREL4: New logical signal for NFCES</w:t>
            </w:r>
          </w:p>
        </w:tc>
      </w:tr>
      <w:tr w:rsidR="0042307E" w:rsidRPr="00F86029" w14:paraId="1D2FAC1E" w14:textId="77777777" w:rsidTr="0042307E">
        <w:trPr>
          <w:trHeight w:val="237"/>
          <w:jc w:val="center"/>
        </w:trPr>
        <w:tc>
          <w:tcPr>
            <w:tcW w:w="1801" w:type="dxa"/>
            <w:tcBorders>
              <w:top w:val="nil"/>
              <w:left w:val="single" w:sz="6" w:space="0" w:color="auto"/>
              <w:bottom w:val="single" w:sz="4" w:space="0" w:color="auto"/>
              <w:right w:val="single" w:sz="6" w:space="0" w:color="auto"/>
            </w:tcBorders>
          </w:tcPr>
          <w:p w14:paraId="545DDB7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FB9D414" w14:textId="77777777" w:rsidR="0042307E" w:rsidRPr="005A21F6" w:rsidRDefault="0042307E" w:rsidP="0042307E">
            <w:pPr>
              <w:rPr>
                <w:rFonts w:cs="Arial"/>
                <w:sz w:val="16"/>
                <w:szCs w:val="16"/>
              </w:rPr>
            </w:pPr>
            <w:r w:rsidRPr="005A21F6">
              <w:rPr>
                <w:rFonts w:cs="Arial"/>
                <w:sz w:val="16"/>
                <w:szCs w:val="16"/>
              </w:rPr>
              <w:t>TP-LOG-TPL-REQ-404928/A-SID-DF-NFCKey_Rsp</w:t>
            </w:r>
          </w:p>
        </w:tc>
        <w:tc>
          <w:tcPr>
            <w:tcW w:w="4958" w:type="dxa"/>
            <w:tcBorders>
              <w:top w:val="single" w:sz="6" w:space="0" w:color="auto"/>
              <w:left w:val="single" w:sz="6" w:space="0" w:color="auto"/>
              <w:bottom w:val="single" w:sz="6" w:space="0" w:color="auto"/>
              <w:right w:val="single" w:sz="6" w:space="0" w:color="auto"/>
            </w:tcBorders>
            <w:vAlign w:val="center"/>
          </w:tcPr>
          <w:p w14:paraId="0709C74E" w14:textId="77777777" w:rsidR="0042307E" w:rsidRPr="005A21F6" w:rsidRDefault="0042307E" w:rsidP="0042307E">
            <w:pPr>
              <w:rPr>
                <w:rFonts w:cs="Calibri"/>
                <w:sz w:val="16"/>
                <w:szCs w:val="16"/>
              </w:rPr>
            </w:pPr>
            <w:r w:rsidRPr="005A21F6">
              <w:rPr>
                <w:rFonts w:cs="Calibri"/>
                <w:sz w:val="16"/>
                <w:szCs w:val="16"/>
              </w:rPr>
              <w:t>MBORREL4: New logical signal for NFCES</w:t>
            </w:r>
          </w:p>
        </w:tc>
      </w:tr>
      <w:tr w:rsidR="0042307E" w14:paraId="59E022EF" w14:textId="77777777" w:rsidTr="0042307E">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14:paraId="48EAB7E4" w14:textId="77777777" w:rsidR="0042307E" w:rsidRDefault="0042307E" w:rsidP="0042307E">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14:paraId="6F9D7A1F" w14:textId="77777777" w:rsidR="0042307E" w:rsidRDefault="0042307E" w:rsidP="0042307E">
            <w:pPr>
              <w:spacing w:line="276" w:lineRule="auto"/>
              <w:rPr>
                <w:rFonts w:cs="Arial"/>
                <w:sz w:val="16"/>
                <w:lang w:val="fr-FR"/>
              </w:rPr>
            </w:pPr>
          </w:p>
        </w:tc>
        <w:tc>
          <w:tcPr>
            <w:tcW w:w="3201" w:type="dxa"/>
            <w:tcBorders>
              <w:top w:val="single" w:sz="6" w:space="0" w:color="auto"/>
              <w:left w:val="nil"/>
              <w:bottom w:val="single" w:sz="6" w:space="0" w:color="auto"/>
              <w:right w:val="nil"/>
            </w:tcBorders>
            <w:shd w:val="thinDiagCross" w:color="auto" w:fill="D9D9D9" w:themeFill="background1" w:themeFillShade="D9"/>
          </w:tcPr>
          <w:p w14:paraId="0762DE5E" w14:textId="77777777" w:rsidR="0042307E" w:rsidRDefault="0042307E" w:rsidP="0042307E">
            <w:pPr>
              <w:spacing w:line="276" w:lineRule="auto"/>
              <w:rPr>
                <w:rFonts w:cs="Arial"/>
                <w:sz w:val="16"/>
              </w:rPr>
            </w:pPr>
          </w:p>
        </w:tc>
        <w:tc>
          <w:tcPr>
            <w:tcW w:w="4958" w:type="dxa"/>
            <w:tcBorders>
              <w:top w:val="single" w:sz="6" w:space="0" w:color="auto"/>
              <w:left w:val="nil"/>
              <w:bottom w:val="single" w:sz="6" w:space="0" w:color="auto"/>
              <w:right w:val="single" w:sz="6" w:space="0" w:color="auto"/>
            </w:tcBorders>
            <w:shd w:val="thinDiagCross" w:color="auto" w:fill="D9D9D9" w:themeFill="background1" w:themeFillShade="D9"/>
          </w:tcPr>
          <w:p w14:paraId="76F96D39" w14:textId="77777777" w:rsidR="0042307E" w:rsidRDefault="0042307E" w:rsidP="0042307E">
            <w:pPr>
              <w:spacing w:line="276" w:lineRule="auto"/>
              <w:rPr>
                <w:rFonts w:cs="Arial"/>
                <w:sz w:val="16"/>
              </w:rPr>
            </w:pPr>
          </w:p>
        </w:tc>
      </w:tr>
      <w:tr w:rsidR="0042307E" w14:paraId="28D20F88" w14:textId="77777777" w:rsidTr="0042307E">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14:paraId="06A91527" w14:textId="77777777" w:rsidR="0042307E" w:rsidRPr="00F86029" w:rsidRDefault="0042307E" w:rsidP="0042307E">
            <w:pPr>
              <w:spacing w:line="276" w:lineRule="auto"/>
              <w:rPr>
                <w:rFonts w:cs="Arial"/>
                <w:b/>
                <w:sz w:val="16"/>
              </w:rPr>
            </w:pPr>
            <w:r>
              <w:rPr>
                <w:rFonts w:cs="Arial"/>
                <w:b/>
                <w:sz w:val="16"/>
              </w:rPr>
              <w:t>March 18, 2021</w:t>
            </w:r>
          </w:p>
        </w:tc>
        <w:tc>
          <w:tcPr>
            <w:tcW w:w="1020" w:type="dxa"/>
            <w:tcBorders>
              <w:top w:val="single" w:sz="6" w:space="0" w:color="auto"/>
              <w:left w:val="single" w:sz="6" w:space="0" w:color="auto"/>
              <w:bottom w:val="single" w:sz="6" w:space="0" w:color="auto"/>
              <w:right w:val="single" w:sz="6" w:space="0" w:color="auto"/>
            </w:tcBorders>
            <w:hideMark/>
          </w:tcPr>
          <w:p w14:paraId="1F9D22FB" w14:textId="77777777" w:rsidR="0042307E" w:rsidRDefault="0042307E" w:rsidP="0042307E">
            <w:pPr>
              <w:spacing w:line="276" w:lineRule="auto"/>
              <w:jc w:val="center"/>
              <w:rPr>
                <w:rFonts w:cs="Arial"/>
                <w:b/>
                <w:sz w:val="16"/>
                <w:lang w:val="fr-FR"/>
              </w:rPr>
            </w:pPr>
            <w:r>
              <w:rPr>
                <w:rFonts w:cs="Arial"/>
                <w:b/>
                <w:sz w:val="16"/>
                <w:lang w:val="fr-FR"/>
              </w:rPr>
              <w:t>1.22</w:t>
            </w:r>
          </w:p>
        </w:tc>
        <w:tc>
          <w:tcPr>
            <w:tcW w:w="8159" w:type="dxa"/>
            <w:gridSpan w:val="2"/>
            <w:tcBorders>
              <w:top w:val="single" w:sz="6" w:space="0" w:color="auto"/>
              <w:left w:val="single" w:sz="6" w:space="0" w:color="auto"/>
              <w:bottom w:val="single" w:sz="6" w:space="0" w:color="auto"/>
              <w:right w:val="single" w:sz="6" w:space="0" w:color="auto"/>
            </w:tcBorders>
            <w:hideMark/>
          </w:tcPr>
          <w:p w14:paraId="6A53B84B" w14:textId="77777777" w:rsidR="0042307E" w:rsidRDefault="0042307E" w:rsidP="0042307E">
            <w:pPr>
              <w:spacing w:line="276" w:lineRule="auto"/>
              <w:rPr>
                <w:rFonts w:cs="Arial"/>
                <w:b/>
                <w:sz w:val="16"/>
              </w:rPr>
            </w:pPr>
          </w:p>
        </w:tc>
      </w:tr>
      <w:tr w:rsidR="0042307E" w:rsidRPr="005A21F6" w14:paraId="1EB6A070" w14:textId="77777777" w:rsidTr="0042307E">
        <w:trPr>
          <w:trHeight w:val="237"/>
          <w:jc w:val="center"/>
        </w:trPr>
        <w:tc>
          <w:tcPr>
            <w:tcW w:w="1801" w:type="dxa"/>
            <w:tcBorders>
              <w:top w:val="single" w:sz="6" w:space="0" w:color="auto"/>
              <w:left w:val="single" w:sz="6" w:space="0" w:color="auto"/>
              <w:bottom w:val="nil"/>
              <w:right w:val="single" w:sz="6" w:space="0" w:color="auto"/>
            </w:tcBorders>
          </w:tcPr>
          <w:p w14:paraId="1DAA98AB"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34AF9DCE" w14:textId="77777777" w:rsidR="0042307E" w:rsidRPr="002268EE" w:rsidRDefault="0042307E" w:rsidP="0042307E">
            <w:pPr>
              <w:rPr>
                <w:rFonts w:cs="Arial"/>
                <w:sz w:val="16"/>
                <w:szCs w:val="16"/>
              </w:rPr>
            </w:pPr>
            <w:r w:rsidRPr="002268EE">
              <w:rPr>
                <w:rFonts w:cs="Arial"/>
                <w:sz w:val="16"/>
                <w:szCs w:val="16"/>
              </w:rPr>
              <w:t>TP-PHY-TPP-REQ-258574/C-BLEM - APIM</w:t>
            </w:r>
          </w:p>
        </w:tc>
        <w:tc>
          <w:tcPr>
            <w:tcW w:w="4958" w:type="dxa"/>
            <w:tcBorders>
              <w:top w:val="single" w:sz="6" w:space="0" w:color="auto"/>
              <w:left w:val="single" w:sz="6" w:space="0" w:color="auto"/>
              <w:bottom w:val="single" w:sz="6" w:space="0" w:color="auto"/>
              <w:right w:val="single" w:sz="6" w:space="0" w:color="auto"/>
            </w:tcBorders>
            <w:vAlign w:val="center"/>
          </w:tcPr>
          <w:p w14:paraId="5045BED4" w14:textId="77777777" w:rsidR="0042307E" w:rsidRPr="002268EE" w:rsidRDefault="0042307E" w:rsidP="0042307E">
            <w:pPr>
              <w:rPr>
                <w:rFonts w:cs="Calibri"/>
                <w:sz w:val="16"/>
                <w:szCs w:val="16"/>
              </w:rPr>
            </w:pPr>
            <w:r w:rsidRPr="002268EE">
              <w:rPr>
                <w:rFonts w:cs="Calibri"/>
                <w:sz w:val="16"/>
                <w:szCs w:val="16"/>
              </w:rPr>
              <w:t>MBORREL4: Added Signal ID 0xDD, 0xDF</w:t>
            </w:r>
          </w:p>
        </w:tc>
      </w:tr>
      <w:tr w:rsidR="0042307E" w:rsidRPr="005A21F6" w14:paraId="39935FB9" w14:textId="77777777" w:rsidTr="0042307E">
        <w:trPr>
          <w:trHeight w:val="237"/>
          <w:jc w:val="center"/>
        </w:trPr>
        <w:tc>
          <w:tcPr>
            <w:tcW w:w="1801" w:type="dxa"/>
            <w:tcBorders>
              <w:left w:val="single" w:sz="6" w:space="0" w:color="auto"/>
              <w:bottom w:val="nil"/>
              <w:right w:val="single" w:sz="6" w:space="0" w:color="auto"/>
            </w:tcBorders>
          </w:tcPr>
          <w:p w14:paraId="5F359EDC"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271C4447" w14:textId="77777777" w:rsidR="0042307E" w:rsidRPr="002268EE" w:rsidRDefault="0042307E" w:rsidP="0042307E">
            <w:pPr>
              <w:rPr>
                <w:rFonts w:cs="Arial"/>
                <w:sz w:val="16"/>
                <w:szCs w:val="16"/>
              </w:rPr>
            </w:pPr>
            <w:r w:rsidRPr="002268EE">
              <w:rPr>
                <w:rFonts w:cs="Arial"/>
                <w:sz w:val="16"/>
                <w:szCs w:val="16"/>
              </w:rPr>
              <w:t>TP-PHY-TPP-REQ-258575/C-APIM - BLEM</w:t>
            </w:r>
          </w:p>
        </w:tc>
        <w:tc>
          <w:tcPr>
            <w:tcW w:w="4958" w:type="dxa"/>
            <w:tcBorders>
              <w:top w:val="single" w:sz="6" w:space="0" w:color="auto"/>
              <w:left w:val="single" w:sz="6" w:space="0" w:color="auto"/>
              <w:bottom w:val="single" w:sz="6" w:space="0" w:color="auto"/>
              <w:right w:val="single" w:sz="6" w:space="0" w:color="auto"/>
            </w:tcBorders>
            <w:vAlign w:val="center"/>
          </w:tcPr>
          <w:p w14:paraId="02740FEB" w14:textId="77777777" w:rsidR="0042307E" w:rsidRPr="002268EE" w:rsidRDefault="0042307E" w:rsidP="0042307E">
            <w:pPr>
              <w:rPr>
                <w:rFonts w:cs="Calibri"/>
                <w:sz w:val="16"/>
                <w:szCs w:val="16"/>
              </w:rPr>
            </w:pPr>
            <w:r w:rsidRPr="002268EE">
              <w:rPr>
                <w:rFonts w:cs="Calibri"/>
                <w:sz w:val="16"/>
                <w:szCs w:val="16"/>
              </w:rPr>
              <w:t>MBORREL4: Added Signal ID 0xDC, 0xDE</w:t>
            </w:r>
          </w:p>
        </w:tc>
      </w:tr>
      <w:tr w:rsidR="0042307E" w:rsidRPr="005A21F6" w14:paraId="502C4084" w14:textId="77777777" w:rsidTr="0042307E">
        <w:trPr>
          <w:trHeight w:val="237"/>
          <w:jc w:val="center"/>
        </w:trPr>
        <w:tc>
          <w:tcPr>
            <w:tcW w:w="1801" w:type="dxa"/>
            <w:tcBorders>
              <w:left w:val="single" w:sz="6" w:space="0" w:color="auto"/>
              <w:bottom w:val="single" w:sz="4" w:space="0" w:color="auto"/>
              <w:right w:val="single" w:sz="6" w:space="0" w:color="auto"/>
            </w:tcBorders>
          </w:tcPr>
          <w:p w14:paraId="65CBFC45" w14:textId="77777777" w:rsidR="0042307E" w:rsidRDefault="0042307E" w:rsidP="0042307E">
            <w:pPr>
              <w:rPr>
                <w:rFonts w:cs="Arial"/>
                <w:sz w:val="16"/>
              </w:rPr>
            </w:pPr>
          </w:p>
        </w:tc>
        <w:tc>
          <w:tcPr>
            <w:tcW w:w="4221" w:type="dxa"/>
            <w:gridSpan w:val="2"/>
            <w:tcBorders>
              <w:top w:val="single" w:sz="6" w:space="0" w:color="auto"/>
              <w:left w:val="single" w:sz="6" w:space="0" w:color="auto"/>
              <w:bottom w:val="single" w:sz="6" w:space="0" w:color="auto"/>
              <w:right w:val="single" w:sz="6" w:space="0" w:color="auto"/>
            </w:tcBorders>
            <w:vAlign w:val="center"/>
          </w:tcPr>
          <w:p w14:paraId="5D99DF85" w14:textId="77777777" w:rsidR="0042307E" w:rsidRPr="002268EE" w:rsidRDefault="0042307E" w:rsidP="0042307E">
            <w:pPr>
              <w:rPr>
                <w:rFonts w:cs="Arial"/>
                <w:sz w:val="16"/>
                <w:szCs w:val="16"/>
              </w:rPr>
            </w:pPr>
            <w:r w:rsidRPr="002268EE">
              <w:rPr>
                <w:rFonts w:cs="Arial"/>
                <w:sz w:val="16"/>
                <w:szCs w:val="16"/>
              </w:rPr>
              <w:t>TP-LOG-TPL-REQ-404926/B-SID-DD-</w:t>
            </w:r>
            <w:proofErr w:type="spellStart"/>
            <w:r w:rsidRPr="002268EE">
              <w:rPr>
                <w:rFonts w:cs="Arial"/>
                <w:sz w:val="16"/>
                <w:szCs w:val="16"/>
              </w:rPr>
              <w:t>NFCKeyList_Rsp</w:t>
            </w:r>
            <w:proofErr w:type="spellEnd"/>
          </w:p>
        </w:tc>
        <w:tc>
          <w:tcPr>
            <w:tcW w:w="4958" w:type="dxa"/>
            <w:tcBorders>
              <w:top w:val="single" w:sz="6" w:space="0" w:color="auto"/>
              <w:left w:val="single" w:sz="6" w:space="0" w:color="auto"/>
              <w:bottom w:val="single" w:sz="6" w:space="0" w:color="auto"/>
              <w:right w:val="single" w:sz="6" w:space="0" w:color="auto"/>
            </w:tcBorders>
            <w:vAlign w:val="center"/>
          </w:tcPr>
          <w:p w14:paraId="7320E634" w14:textId="77777777" w:rsidR="0042307E" w:rsidRPr="002268EE" w:rsidRDefault="0042307E" w:rsidP="0042307E">
            <w:pPr>
              <w:rPr>
                <w:rFonts w:cs="Calibri"/>
                <w:sz w:val="16"/>
                <w:szCs w:val="16"/>
              </w:rPr>
            </w:pPr>
            <w:r w:rsidRPr="002268EE">
              <w:rPr>
                <w:rFonts w:cs="Calibri"/>
                <w:sz w:val="16"/>
                <w:szCs w:val="16"/>
              </w:rPr>
              <w:t>MBORREL4: Updated Device Type to include CAK</w:t>
            </w:r>
          </w:p>
        </w:tc>
      </w:tr>
    </w:tbl>
    <w:p w14:paraId="4CB3E9E2" w14:textId="77777777" w:rsidR="0042307E" w:rsidRDefault="0042307E" w:rsidP="0042307E"/>
    <w:p w14:paraId="2D206C74" w14:textId="77777777" w:rsidR="0042307E" w:rsidRDefault="0042307E">
      <w:pPr>
        <w:spacing w:after="200" w:line="276" w:lineRule="auto"/>
      </w:pPr>
      <w:r>
        <w:br w:type="page"/>
      </w:r>
    </w:p>
    <w:p w14:paraId="4FED6074" w14:textId="77777777" w:rsidR="0042307E" w:rsidRDefault="0042307E" w:rsidP="0042307E">
      <w:pPr>
        <w:jc w:val="center"/>
        <w:outlineLvl w:val="4"/>
        <w:rPr>
          <w:rFonts w:cs="Arial"/>
          <w:b/>
          <w:sz w:val="36"/>
          <w:szCs w:val="36"/>
        </w:rPr>
      </w:pPr>
      <w:r>
        <w:rPr>
          <w:rFonts w:cs="Arial"/>
          <w:b/>
          <w:sz w:val="36"/>
          <w:szCs w:val="36"/>
        </w:rPr>
        <w:lastRenderedPageBreak/>
        <w:t>Table of Contents</w:t>
      </w:r>
    </w:p>
    <w:p w14:paraId="609A1276" w14:textId="77777777" w:rsidR="0042307E" w:rsidRDefault="0042307E">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66950292" w:history="1">
        <w:r w:rsidRPr="00EA3D6B">
          <w:rPr>
            <w:rStyle w:val="Hyperlink"/>
            <w:rFonts w:cs="Arial"/>
            <w:bCs/>
            <w:noProof/>
          </w:rPr>
          <w:t>Revision History</w:t>
        </w:r>
        <w:r>
          <w:rPr>
            <w:noProof/>
            <w:webHidden/>
          </w:rPr>
          <w:tab/>
        </w:r>
        <w:r>
          <w:rPr>
            <w:noProof/>
            <w:webHidden/>
          </w:rPr>
          <w:fldChar w:fldCharType="begin"/>
        </w:r>
        <w:r>
          <w:rPr>
            <w:noProof/>
            <w:webHidden/>
          </w:rPr>
          <w:instrText xml:space="preserve"> PAGEREF _Toc66950292 \h </w:instrText>
        </w:r>
        <w:r>
          <w:rPr>
            <w:noProof/>
            <w:webHidden/>
          </w:rPr>
        </w:r>
        <w:r>
          <w:rPr>
            <w:noProof/>
            <w:webHidden/>
          </w:rPr>
          <w:fldChar w:fldCharType="separate"/>
        </w:r>
        <w:r>
          <w:rPr>
            <w:noProof/>
            <w:webHidden/>
          </w:rPr>
          <w:t>2</w:t>
        </w:r>
        <w:r>
          <w:rPr>
            <w:noProof/>
            <w:webHidden/>
          </w:rPr>
          <w:fldChar w:fldCharType="end"/>
        </w:r>
      </w:hyperlink>
    </w:p>
    <w:p w14:paraId="11C32E48" w14:textId="77777777" w:rsidR="0042307E" w:rsidRDefault="00A30A3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6950293" w:history="1">
        <w:r w:rsidR="0042307E" w:rsidRPr="00EA3D6B">
          <w:rPr>
            <w:rStyle w:val="Hyperlink"/>
            <w:noProof/>
          </w:rPr>
          <w:t>1</w:t>
        </w:r>
        <w:r w:rsidR="0042307E">
          <w:rPr>
            <w:rFonts w:asciiTheme="minorHAnsi" w:eastAsiaTheme="minorEastAsia" w:hAnsiTheme="minorHAnsi" w:cstheme="minorBidi"/>
            <w:b w:val="0"/>
            <w:smallCaps w:val="0"/>
            <w:noProof/>
            <w:sz w:val="22"/>
            <w:szCs w:val="22"/>
          </w:rPr>
          <w:tab/>
        </w:r>
        <w:r w:rsidR="0042307E" w:rsidRPr="00EA3D6B">
          <w:rPr>
            <w:rStyle w:val="Hyperlink"/>
            <w:noProof/>
          </w:rPr>
          <w:t>General Requirements</w:t>
        </w:r>
        <w:r w:rsidR="0042307E">
          <w:rPr>
            <w:noProof/>
            <w:webHidden/>
          </w:rPr>
          <w:tab/>
        </w:r>
        <w:r w:rsidR="0042307E">
          <w:rPr>
            <w:noProof/>
            <w:webHidden/>
          </w:rPr>
          <w:fldChar w:fldCharType="begin"/>
        </w:r>
        <w:r w:rsidR="0042307E">
          <w:rPr>
            <w:noProof/>
            <w:webHidden/>
          </w:rPr>
          <w:instrText xml:space="preserve"> PAGEREF _Toc66950293 \h </w:instrText>
        </w:r>
        <w:r w:rsidR="0042307E">
          <w:rPr>
            <w:noProof/>
            <w:webHidden/>
          </w:rPr>
        </w:r>
        <w:r w:rsidR="0042307E">
          <w:rPr>
            <w:noProof/>
            <w:webHidden/>
          </w:rPr>
          <w:fldChar w:fldCharType="separate"/>
        </w:r>
        <w:r w:rsidR="0042307E">
          <w:rPr>
            <w:noProof/>
            <w:webHidden/>
          </w:rPr>
          <w:t>11</w:t>
        </w:r>
        <w:r w:rsidR="0042307E">
          <w:rPr>
            <w:noProof/>
            <w:webHidden/>
          </w:rPr>
          <w:fldChar w:fldCharType="end"/>
        </w:r>
      </w:hyperlink>
    </w:p>
    <w:p w14:paraId="07D34BD6" w14:textId="77777777" w:rsidR="0042307E" w:rsidRDefault="00A30A3C">
      <w:pPr>
        <w:pStyle w:val="TOC2"/>
        <w:tabs>
          <w:tab w:val="left" w:pos="880"/>
          <w:tab w:val="right" w:leader="dot" w:pos="11107"/>
        </w:tabs>
        <w:rPr>
          <w:rFonts w:asciiTheme="minorHAnsi" w:eastAsiaTheme="minorEastAsia" w:hAnsiTheme="minorHAnsi" w:cstheme="minorBidi"/>
          <w:i w:val="0"/>
          <w:noProof/>
          <w:sz w:val="22"/>
          <w:szCs w:val="22"/>
        </w:rPr>
      </w:pPr>
      <w:hyperlink w:anchor="_Toc66950294" w:history="1">
        <w:r w:rsidR="0042307E" w:rsidRPr="00EA3D6B">
          <w:rPr>
            <w:rStyle w:val="Hyperlink"/>
            <w:noProof/>
          </w:rPr>
          <w:t>1.1</w:t>
        </w:r>
        <w:r w:rsidR="0042307E">
          <w:rPr>
            <w:rFonts w:asciiTheme="minorHAnsi" w:eastAsiaTheme="minorEastAsia" w:hAnsiTheme="minorHAnsi" w:cstheme="minorBidi"/>
            <w:i w:val="0"/>
            <w:noProof/>
            <w:sz w:val="22"/>
            <w:szCs w:val="22"/>
          </w:rPr>
          <w:tab/>
        </w:r>
        <w:r w:rsidR="0042307E" w:rsidRPr="00EA3D6B">
          <w:rPr>
            <w:rStyle w:val="Hyperlink"/>
            <w:noProof/>
          </w:rPr>
          <w:t>Overview</w:t>
        </w:r>
        <w:r w:rsidR="0042307E">
          <w:rPr>
            <w:noProof/>
            <w:webHidden/>
          </w:rPr>
          <w:tab/>
        </w:r>
        <w:r w:rsidR="0042307E">
          <w:rPr>
            <w:noProof/>
            <w:webHidden/>
          </w:rPr>
          <w:fldChar w:fldCharType="begin"/>
        </w:r>
        <w:r w:rsidR="0042307E">
          <w:rPr>
            <w:noProof/>
            <w:webHidden/>
          </w:rPr>
          <w:instrText xml:space="preserve"> PAGEREF _Toc66950294 \h </w:instrText>
        </w:r>
        <w:r w:rsidR="0042307E">
          <w:rPr>
            <w:noProof/>
            <w:webHidden/>
          </w:rPr>
        </w:r>
        <w:r w:rsidR="0042307E">
          <w:rPr>
            <w:noProof/>
            <w:webHidden/>
          </w:rPr>
          <w:fldChar w:fldCharType="separate"/>
        </w:r>
        <w:r w:rsidR="0042307E">
          <w:rPr>
            <w:noProof/>
            <w:webHidden/>
          </w:rPr>
          <w:t>11</w:t>
        </w:r>
        <w:r w:rsidR="0042307E">
          <w:rPr>
            <w:noProof/>
            <w:webHidden/>
          </w:rPr>
          <w:fldChar w:fldCharType="end"/>
        </w:r>
      </w:hyperlink>
    </w:p>
    <w:p w14:paraId="501115C0" w14:textId="77777777" w:rsidR="0042307E" w:rsidRDefault="00A30A3C">
      <w:pPr>
        <w:pStyle w:val="TOC2"/>
        <w:tabs>
          <w:tab w:val="left" w:pos="880"/>
          <w:tab w:val="right" w:leader="dot" w:pos="11107"/>
        </w:tabs>
        <w:rPr>
          <w:rFonts w:asciiTheme="minorHAnsi" w:eastAsiaTheme="minorEastAsia" w:hAnsiTheme="minorHAnsi" w:cstheme="minorBidi"/>
          <w:i w:val="0"/>
          <w:noProof/>
          <w:sz w:val="22"/>
          <w:szCs w:val="22"/>
        </w:rPr>
      </w:pPr>
      <w:hyperlink w:anchor="_Toc66950295" w:history="1">
        <w:r w:rsidR="0042307E" w:rsidRPr="00EA3D6B">
          <w:rPr>
            <w:rStyle w:val="Hyperlink"/>
            <w:noProof/>
          </w:rPr>
          <w:t>1.2</w:t>
        </w:r>
        <w:r w:rsidR="0042307E">
          <w:rPr>
            <w:rFonts w:asciiTheme="minorHAnsi" w:eastAsiaTheme="minorEastAsia" w:hAnsiTheme="minorHAnsi" w:cstheme="minorBidi"/>
            <w:i w:val="0"/>
            <w:noProof/>
            <w:sz w:val="22"/>
            <w:szCs w:val="22"/>
          </w:rPr>
          <w:tab/>
        </w:r>
        <w:r w:rsidR="0042307E" w:rsidRPr="00EA3D6B">
          <w:rPr>
            <w:rStyle w:val="Hyperlink"/>
            <w:noProof/>
          </w:rPr>
          <w:t>Transport Channels</w:t>
        </w:r>
        <w:r w:rsidR="0042307E">
          <w:rPr>
            <w:noProof/>
            <w:webHidden/>
          </w:rPr>
          <w:tab/>
        </w:r>
        <w:r w:rsidR="0042307E">
          <w:rPr>
            <w:noProof/>
            <w:webHidden/>
          </w:rPr>
          <w:fldChar w:fldCharType="begin"/>
        </w:r>
        <w:r w:rsidR="0042307E">
          <w:rPr>
            <w:noProof/>
            <w:webHidden/>
          </w:rPr>
          <w:instrText xml:space="preserve"> PAGEREF _Toc66950295 \h </w:instrText>
        </w:r>
        <w:r w:rsidR="0042307E">
          <w:rPr>
            <w:noProof/>
            <w:webHidden/>
          </w:rPr>
        </w:r>
        <w:r w:rsidR="0042307E">
          <w:rPr>
            <w:noProof/>
            <w:webHidden/>
          </w:rPr>
          <w:fldChar w:fldCharType="separate"/>
        </w:r>
        <w:r w:rsidR="0042307E">
          <w:rPr>
            <w:noProof/>
            <w:webHidden/>
          </w:rPr>
          <w:t>11</w:t>
        </w:r>
        <w:r w:rsidR="0042307E">
          <w:rPr>
            <w:noProof/>
            <w:webHidden/>
          </w:rPr>
          <w:fldChar w:fldCharType="end"/>
        </w:r>
      </w:hyperlink>
    </w:p>
    <w:p w14:paraId="3A7C4BC1"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296" w:history="1">
        <w:r w:rsidR="0042307E" w:rsidRPr="00EA3D6B">
          <w:rPr>
            <w:rStyle w:val="Hyperlink"/>
            <w:noProof/>
          </w:rPr>
          <w:t>1.2.1</w:t>
        </w:r>
        <w:r w:rsidR="0042307E">
          <w:rPr>
            <w:rFonts w:asciiTheme="minorHAnsi" w:eastAsiaTheme="minorEastAsia" w:hAnsiTheme="minorHAnsi" w:cstheme="minorBidi"/>
            <w:noProof/>
            <w:sz w:val="22"/>
            <w:szCs w:val="22"/>
          </w:rPr>
          <w:tab/>
        </w:r>
        <w:r w:rsidR="0042307E" w:rsidRPr="00EA3D6B">
          <w:rPr>
            <w:rStyle w:val="Hyperlink"/>
            <w:noProof/>
          </w:rPr>
          <w:t>Logical Channel Layout</w:t>
        </w:r>
        <w:r w:rsidR="0042307E">
          <w:rPr>
            <w:noProof/>
            <w:webHidden/>
          </w:rPr>
          <w:tab/>
        </w:r>
        <w:r w:rsidR="0042307E">
          <w:rPr>
            <w:noProof/>
            <w:webHidden/>
          </w:rPr>
          <w:fldChar w:fldCharType="begin"/>
        </w:r>
        <w:r w:rsidR="0042307E">
          <w:rPr>
            <w:noProof/>
            <w:webHidden/>
          </w:rPr>
          <w:instrText xml:space="preserve"> PAGEREF _Toc66950296 \h </w:instrText>
        </w:r>
        <w:r w:rsidR="0042307E">
          <w:rPr>
            <w:noProof/>
            <w:webHidden/>
          </w:rPr>
        </w:r>
        <w:r w:rsidR="0042307E">
          <w:rPr>
            <w:noProof/>
            <w:webHidden/>
          </w:rPr>
          <w:fldChar w:fldCharType="separate"/>
        </w:r>
        <w:r w:rsidR="0042307E">
          <w:rPr>
            <w:noProof/>
            <w:webHidden/>
          </w:rPr>
          <w:t>12</w:t>
        </w:r>
        <w:r w:rsidR="0042307E">
          <w:rPr>
            <w:noProof/>
            <w:webHidden/>
          </w:rPr>
          <w:fldChar w:fldCharType="end"/>
        </w:r>
      </w:hyperlink>
    </w:p>
    <w:p w14:paraId="4D72FF42"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297" w:history="1">
        <w:r w:rsidR="0042307E" w:rsidRPr="00EA3D6B">
          <w:rPr>
            <w:rStyle w:val="Hyperlink"/>
            <w:noProof/>
          </w:rPr>
          <w:t>1.2.2</w:t>
        </w:r>
        <w:r w:rsidR="0042307E">
          <w:rPr>
            <w:rFonts w:asciiTheme="minorHAnsi" w:eastAsiaTheme="minorEastAsia" w:hAnsiTheme="minorHAnsi" w:cstheme="minorBidi"/>
            <w:noProof/>
            <w:sz w:val="22"/>
            <w:szCs w:val="22"/>
          </w:rPr>
          <w:tab/>
        </w:r>
        <w:r w:rsidR="0042307E" w:rsidRPr="00EA3D6B">
          <w:rPr>
            <w:rStyle w:val="Hyperlink"/>
            <w:noProof/>
          </w:rPr>
          <w:t>TP-REQ-015127/A-Signal Indentifier (TcSE ROIN-138089-1)</w:t>
        </w:r>
        <w:r w:rsidR="0042307E">
          <w:rPr>
            <w:noProof/>
            <w:webHidden/>
          </w:rPr>
          <w:tab/>
        </w:r>
        <w:r w:rsidR="0042307E">
          <w:rPr>
            <w:noProof/>
            <w:webHidden/>
          </w:rPr>
          <w:fldChar w:fldCharType="begin"/>
        </w:r>
        <w:r w:rsidR="0042307E">
          <w:rPr>
            <w:noProof/>
            <w:webHidden/>
          </w:rPr>
          <w:instrText xml:space="preserve"> PAGEREF _Toc66950297 \h </w:instrText>
        </w:r>
        <w:r w:rsidR="0042307E">
          <w:rPr>
            <w:noProof/>
            <w:webHidden/>
          </w:rPr>
        </w:r>
        <w:r w:rsidR="0042307E">
          <w:rPr>
            <w:noProof/>
            <w:webHidden/>
          </w:rPr>
          <w:fldChar w:fldCharType="separate"/>
        </w:r>
        <w:r w:rsidR="0042307E">
          <w:rPr>
            <w:noProof/>
            <w:webHidden/>
          </w:rPr>
          <w:t>13</w:t>
        </w:r>
        <w:r w:rsidR="0042307E">
          <w:rPr>
            <w:noProof/>
            <w:webHidden/>
          </w:rPr>
          <w:fldChar w:fldCharType="end"/>
        </w:r>
      </w:hyperlink>
    </w:p>
    <w:p w14:paraId="4FB76024"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298" w:history="1">
        <w:r w:rsidR="0042307E" w:rsidRPr="00EA3D6B">
          <w:rPr>
            <w:rStyle w:val="Hyperlink"/>
            <w:noProof/>
          </w:rPr>
          <w:t>1.2.3</w:t>
        </w:r>
        <w:r w:rsidR="0042307E">
          <w:rPr>
            <w:rFonts w:asciiTheme="minorHAnsi" w:eastAsiaTheme="minorEastAsia" w:hAnsiTheme="minorHAnsi" w:cstheme="minorBidi"/>
            <w:noProof/>
            <w:sz w:val="22"/>
            <w:szCs w:val="22"/>
          </w:rPr>
          <w:tab/>
        </w:r>
        <w:r w:rsidR="0042307E" w:rsidRPr="00EA3D6B">
          <w:rPr>
            <w:rStyle w:val="Hyperlink"/>
            <w:noProof/>
          </w:rPr>
          <w:t>TP-REQ-015128/H-Signal Utilization (TcSE ROIN-138092-7)</w:t>
        </w:r>
        <w:r w:rsidR="0042307E">
          <w:rPr>
            <w:noProof/>
            <w:webHidden/>
          </w:rPr>
          <w:tab/>
        </w:r>
        <w:r w:rsidR="0042307E">
          <w:rPr>
            <w:noProof/>
            <w:webHidden/>
          </w:rPr>
          <w:fldChar w:fldCharType="begin"/>
        </w:r>
        <w:r w:rsidR="0042307E">
          <w:rPr>
            <w:noProof/>
            <w:webHidden/>
          </w:rPr>
          <w:instrText xml:space="preserve"> PAGEREF _Toc66950298 \h </w:instrText>
        </w:r>
        <w:r w:rsidR="0042307E">
          <w:rPr>
            <w:noProof/>
            <w:webHidden/>
          </w:rPr>
        </w:r>
        <w:r w:rsidR="0042307E">
          <w:rPr>
            <w:noProof/>
            <w:webHidden/>
          </w:rPr>
          <w:fldChar w:fldCharType="separate"/>
        </w:r>
        <w:r w:rsidR="0042307E">
          <w:rPr>
            <w:noProof/>
            <w:webHidden/>
          </w:rPr>
          <w:t>13</w:t>
        </w:r>
        <w:r w:rsidR="0042307E">
          <w:rPr>
            <w:noProof/>
            <w:webHidden/>
          </w:rPr>
          <w:fldChar w:fldCharType="end"/>
        </w:r>
      </w:hyperlink>
    </w:p>
    <w:p w14:paraId="48F024C3"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299" w:history="1">
        <w:r w:rsidR="0042307E" w:rsidRPr="00EA3D6B">
          <w:rPr>
            <w:rStyle w:val="Hyperlink"/>
            <w:noProof/>
          </w:rPr>
          <w:t>1.2.4</w:t>
        </w:r>
        <w:r w:rsidR="0042307E">
          <w:rPr>
            <w:rFonts w:asciiTheme="minorHAnsi" w:eastAsiaTheme="minorEastAsia" w:hAnsiTheme="minorHAnsi" w:cstheme="minorBidi"/>
            <w:noProof/>
            <w:sz w:val="22"/>
            <w:szCs w:val="22"/>
          </w:rPr>
          <w:tab/>
        </w:r>
        <w:r w:rsidR="0042307E" w:rsidRPr="00EA3D6B">
          <w:rPr>
            <w:rStyle w:val="Hyperlink"/>
            <w:noProof/>
          </w:rPr>
          <w:t>TP-REQ-015129/B-Character Coding Flag (TcSE ROIN-138093-3)</w:t>
        </w:r>
        <w:r w:rsidR="0042307E">
          <w:rPr>
            <w:noProof/>
            <w:webHidden/>
          </w:rPr>
          <w:tab/>
        </w:r>
        <w:r w:rsidR="0042307E">
          <w:rPr>
            <w:noProof/>
            <w:webHidden/>
          </w:rPr>
          <w:fldChar w:fldCharType="begin"/>
        </w:r>
        <w:r w:rsidR="0042307E">
          <w:rPr>
            <w:noProof/>
            <w:webHidden/>
          </w:rPr>
          <w:instrText xml:space="preserve"> PAGEREF _Toc66950299 \h </w:instrText>
        </w:r>
        <w:r w:rsidR="0042307E">
          <w:rPr>
            <w:noProof/>
            <w:webHidden/>
          </w:rPr>
        </w:r>
        <w:r w:rsidR="0042307E">
          <w:rPr>
            <w:noProof/>
            <w:webHidden/>
          </w:rPr>
          <w:fldChar w:fldCharType="separate"/>
        </w:r>
        <w:r w:rsidR="0042307E">
          <w:rPr>
            <w:noProof/>
            <w:webHidden/>
          </w:rPr>
          <w:t>15</w:t>
        </w:r>
        <w:r w:rsidR="0042307E">
          <w:rPr>
            <w:noProof/>
            <w:webHidden/>
          </w:rPr>
          <w:fldChar w:fldCharType="end"/>
        </w:r>
      </w:hyperlink>
    </w:p>
    <w:p w14:paraId="3FBF24F5"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0" w:history="1">
        <w:r w:rsidR="0042307E" w:rsidRPr="00EA3D6B">
          <w:rPr>
            <w:rStyle w:val="Hyperlink"/>
            <w:noProof/>
          </w:rPr>
          <w:t>1.2.5</w:t>
        </w:r>
        <w:r w:rsidR="0042307E">
          <w:rPr>
            <w:rFonts w:asciiTheme="minorHAnsi" w:eastAsiaTheme="minorEastAsia" w:hAnsiTheme="minorHAnsi" w:cstheme="minorBidi"/>
            <w:noProof/>
            <w:sz w:val="22"/>
            <w:szCs w:val="22"/>
          </w:rPr>
          <w:tab/>
        </w:r>
        <w:r w:rsidR="0042307E" w:rsidRPr="00EA3D6B">
          <w:rPr>
            <w:rStyle w:val="Hyperlink"/>
            <w:noProof/>
          </w:rPr>
          <w:t>TP-REQ-015130/A-RDS Latin Code Page (TcSE ROIN-169144-2)</w:t>
        </w:r>
        <w:r w:rsidR="0042307E">
          <w:rPr>
            <w:noProof/>
            <w:webHidden/>
          </w:rPr>
          <w:tab/>
        </w:r>
        <w:r w:rsidR="0042307E">
          <w:rPr>
            <w:noProof/>
            <w:webHidden/>
          </w:rPr>
          <w:fldChar w:fldCharType="begin"/>
        </w:r>
        <w:r w:rsidR="0042307E">
          <w:rPr>
            <w:noProof/>
            <w:webHidden/>
          </w:rPr>
          <w:instrText xml:space="preserve"> PAGEREF _Toc66950300 \h </w:instrText>
        </w:r>
        <w:r w:rsidR="0042307E">
          <w:rPr>
            <w:noProof/>
            <w:webHidden/>
          </w:rPr>
        </w:r>
        <w:r w:rsidR="0042307E">
          <w:rPr>
            <w:noProof/>
            <w:webHidden/>
          </w:rPr>
          <w:fldChar w:fldCharType="separate"/>
        </w:r>
        <w:r w:rsidR="0042307E">
          <w:rPr>
            <w:noProof/>
            <w:webHidden/>
          </w:rPr>
          <w:t>16</w:t>
        </w:r>
        <w:r w:rsidR="0042307E">
          <w:rPr>
            <w:noProof/>
            <w:webHidden/>
          </w:rPr>
          <w:fldChar w:fldCharType="end"/>
        </w:r>
      </w:hyperlink>
    </w:p>
    <w:p w14:paraId="22F995DC"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1" w:history="1">
        <w:r w:rsidR="0042307E" w:rsidRPr="00EA3D6B">
          <w:rPr>
            <w:rStyle w:val="Hyperlink"/>
            <w:noProof/>
          </w:rPr>
          <w:t>1.2.6</w:t>
        </w:r>
        <w:r w:rsidR="0042307E">
          <w:rPr>
            <w:rFonts w:asciiTheme="minorHAnsi" w:eastAsiaTheme="minorEastAsia" w:hAnsiTheme="minorHAnsi" w:cstheme="minorBidi"/>
            <w:noProof/>
            <w:sz w:val="22"/>
            <w:szCs w:val="22"/>
          </w:rPr>
          <w:tab/>
        </w:r>
        <w:r w:rsidR="0042307E" w:rsidRPr="00EA3D6B">
          <w:rPr>
            <w:rStyle w:val="Hyperlink"/>
            <w:noProof/>
          </w:rPr>
          <w:t>TP-REQ-015131/A-Setting Character Coding Flag (TcSE ROIN-146167-1)</w:t>
        </w:r>
        <w:r w:rsidR="0042307E">
          <w:rPr>
            <w:noProof/>
            <w:webHidden/>
          </w:rPr>
          <w:tab/>
        </w:r>
        <w:r w:rsidR="0042307E">
          <w:rPr>
            <w:noProof/>
            <w:webHidden/>
          </w:rPr>
          <w:fldChar w:fldCharType="begin"/>
        </w:r>
        <w:r w:rsidR="0042307E">
          <w:rPr>
            <w:noProof/>
            <w:webHidden/>
          </w:rPr>
          <w:instrText xml:space="preserve"> PAGEREF _Toc66950301 \h </w:instrText>
        </w:r>
        <w:r w:rsidR="0042307E">
          <w:rPr>
            <w:noProof/>
            <w:webHidden/>
          </w:rPr>
        </w:r>
        <w:r w:rsidR="0042307E">
          <w:rPr>
            <w:noProof/>
            <w:webHidden/>
          </w:rPr>
          <w:fldChar w:fldCharType="separate"/>
        </w:r>
        <w:r w:rsidR="0042307E">
          <w:rPr>
            <w:noProof/>
            <w:webHidden/>
          </w:rPr>
          <w:t>16</w:t>
        </w:r>
        <w:r w:rsidR="0042307E">
          <w:rPr>
            <w:noProof/>
            <w:webHidden/>
          </w:rPr>
          <w:fldChar w:fldCharType="end"/>
        </w:r>
      </w:hyperlink>
    </w:p>
    <w:p w14:paraId="5BF6DE01"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2" w:history="1">
        <w:r w:rsidR="0042307E" w:rsidRPr="00EA3D6B">
          <w:rPr>
            <w:rStyle w:val="Hyperlink"/>
            <w:noProof/>
          </w:rPr>
          <w:t>1.2.7</w:t>
        </w:r>
        <w:r w:rsidR="0042307E">
          <w:rPr>
            <w:rFonts w:asciiTheme="minorHAnsi" w:eastAsiaTheme="minorEastAsia" w:hAnsiTheme="minorHAnsi" w:cstheme="minorBidi"/>
            <w:noProof/>
            <w:sz w:val="22"/>
            <w:szCs w:val="22"/>
          </w:rPr>
          <w:tab/>
        </w:r>
        <w:r w:rsidR="0042307E" w:rsidRPr="00EA3D6B">
          <w:rPr>
            <w:rStyle w:val="Hyperlink"/>
            <w:noProof/>
          </w:rPr>
          <w:t>TP-REQ-015132/A-End of string definition (TcSE ROIN-146168-1)</w:t>
        </w:r>
        <w:r w:rsidR="0042307E">
          <w:rPr>
            <w:noProof/>
            <w:webHidden/>
          </w:rPr>
          <w:tab/>
        </w:r>
        <w:r w:rsidR="0042307E">
          <w:rPr>
            <w:noProof/>
            <w:webHidden/>
          </w:rPr>
          <w:fldChar w:fldCharType="begin"/>
        </w:r>
        <w:r w:rsidR="0042307E">
          <w:rPr>
            <w:noProof/>
            <w:webHidden/>
          </w:rPr>
          <w:instrText xml:space="preserve"> PAGEREF _Toc66950302 \h </w:instrText>
        </w:r>
        <w:r w:rsidR="0042307E">
          <w:rPr>
            <w:noProof/>
            <w:webHidden/>
          </w:rPr>
        </w:r>
        <w:r w:rsidR="0042307E">
          <w:rPr>
            <w:noProof/>
            <w:webHidden/>
          </w:rPr>
          <w:fldChar w:fldCharType="separate"/>
        </w:r>
        <w:r w:rsidR="0042307E">
          <w:rPr>
            <w:noProof/>
            <w:webHidden/>
          </w:rPr>
          <w:t>16</w:t>
        </w:r>
        <w:r w:rsidR="0042307E">
          <w:rPr>
            <w:noProof/>
            <w:webHidden/>
          </w:rPr>
          <w:fldChar w:fldCharType="end"/>
        </w:r>
      </w:hyperlink>
    </w:p>
    <w:p w14:paraId="28AFB856"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3" w:history="1">
        <w:r w:rsidR="0042307E" w:rsidRPr="00EA3D6B">
          <w:rPr>
            <w:rStyle w:val="Hyperlink"/>
            <w:noProof/>
          </w:rPr>
          <w:t>1.2.8</w:t>
        </w:r>
        <w:r w:rsidR="0042307E">
          <w:rPr>
            <w:rFonts w:asciiTheme="minorHAnsi" w:eastAsiaTheme="minorEastAsia" w:hAnsiTheme="minorHAnsi" w:cstheme="minorBidi"/>
            <w:noProof/>
            <w:sz w:val="22"/>
            <w:szCs w:val="22"/>
          </w:rPr>
          <w:tab/>
        </w:r>
        <w:r w:rsidR="0042307E" w:rsidRPr="00EA3D6B">
          <w:rPr>
            <w:rStyle w:val="Hyperlink"/>
            <w:noProof/>
          </w:rPr>
          <w:t>Dynamic Signal Length</w:t>
        </w:r>
        <w:r w:rsidR="0042307E">
          <w:rPr>
            <w:noProof/>
            <w:webHidden/>
          </w:rPr>
          <w:tab/>
        </w:r>
        <w:r w:rsidR="0042307E">
          <w:rPr>
            <w:noProof/>
            <w:webHidden/>
          </w:rPr>
          <w:fldChar w:fldCharType="begin"/>
        </w:r>
        <w:r w:rsidR="0042307E">
          <w:rPr>
            <w:noProof/>
            <w:webHidden/>
          </w:rPr>
          <w:instrText xml:space="preserve"> PAGEREF _Toc66950303 \h </w:instrText>
        </w:r>
        <w:r w:rsidR="0042307E">
          <w:rPr>
            <w:noProof/>
            <w:webHidden/>
          </w:rPr>
        </w:r>
        <w:r w:rsidR="0042307E">
          <w:rPr>
            <w:noProof/>
            <w:webHidden/>
          </w:rPr>
          <w:fldChar w:fldCharType="separate"/>
        </w:r>
        <w:r w:rsidR="0042307E">
          <w:rPr>
            <w:noProof/>
            <w:webHidden/>
          </w:rPr>
          <w:t>16</w:t>
        </w:r>
        <w:r w:rsidR="0042307E">
          <w:rPr>
            <w:noProof/>
            <w:webHidden/>
          </w:rPr>
          <w:fldChar w:fldCharType="end"/>
        </w:r>
      </w:hyperlink>
    </w:p>
    <w:p w14:paraId="783F8B43"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4" w:history="1">
        <w:r w:rsidR="0042307E" w:rsidRPr="00EA3D6B">
          <w:rPr>
            <w:rStyle w:val="Hyperlink"/>
            <w:noProof/>
          </w:rPr>
          <w:t>1.2.9</w:t>
        </w:r>
        <w:r w:rsidR="0042307E">
          <w:rPr>
            <w:rFonts w:asciiTheme="minorHAnsi" w:eastAsiaTheme="minorEastAsia" w:hAnsiTheme="minorHAnsi" w:cstheme="minorBidi"/>
            <w:noProof/>
            <w:sz w:val="22"/>
            <w:szCs w:val="22"/>
          </w:rPr>
          <w:tab/>
        </w:r>
        <w:r w:rsidR="0042307E" w:rsidRPr="00EA3D6B">
          <w:rPr>
            <w:rStyle w:val="Hyperlink"/>
            <w:noProof/>
          </w:rPr>
          <w:t>Command Execution Status</w:t>
        </w:r>
        <w:r w:rsidR="0042307E">
          <w:rPr>
            <w:noProof/>
            <w:webHidden/>
          </w:rPr>
          <w:tab/>
        </w:r>
        <w:r w:rsidR="0042307E">
          <w:rPr>
            <w:noProof/>
            <w:webHidden/>
          </w:rPr>
          <w:fldChar w:fldCharType="begin"/>
        </w:r>
        <w:r w:rsidR="0042307E">
          <w:rPr>
            <w:noProof/>
            <w:webHidden/>
          </w:rPr>
          <w:instrText xml:space="preserve"> PAGEREF _Toc66950304 \h </w:instrText>
        </w:r>
        <w:r w:rsidR="0042307E">
          <w:rPr>
            <w:noProof/>
            <w:webHidden/>
          </w:rPr>
        </w:r>
        <w:r w:rsidR="0042307E">
          <w:rPr>
            <w:noProof/>
            <w:webHidden/>
          </w:rPr>
          <w:fldChar w:fldCharType="separate"/>
        </w:r>
        <w:r w:rsidR="0042307E">
          <w:rPr>
            <w:noProof/>
            <w:webHidden/>
          </w:rPr>
          <w:t>17</w:t>
        </w:r>
        <w:r w:rsidR="0042307E">
          <w:rPr>
            <w:noProof/>
            <w:webHidden/>
          </w:rPr>
          <w:fldChar w:fldCharType="end"/>
        </w:r>
      </w:hyperlink>
    </w:p>
    <w:p w14:paraId="38CE893E" w14:textId="77777777" w:rsidR="0042307E" w:rsidRDefault="00A30A3C">
      <w:pPr>
        <w:pStyle w:val="TOC2"/>
        <w:tabs>
          <w:tab w:val="left" w:pos="880"/>
          <w:tab w:val="right" w:leader="dot" w:pos="11107"/>
        </w:tabs>
        <w:rPr>
          <w:rFonts w:asciiTheme="minorHAnsi" w:eastAsiaTheme="minorEastAsia" w:hAnsiTheme="minorHAnsi" w:cstheme="minorBidi"/>
          <w:i w:val="0"/>
          <w:noProof/>
          <w:sz w:val="22"/>
          <w:szCs w:val="22"/>
        </w:rPr>
      </w:pPr>
      <w:hyperlink w:anchor="_Toc66950305" w:history="1">
        <w:r w:rsidR="0042307E" w:rsidRPr="00EA3D6B">
          <w:rPr>
            <w:rStyle w:val="Hyperlink"/>
            <w:noProof/>
          </w:rPr>
          <w:t>1.3</w:t>
        </w:r>
        <w:r w:rsidR="0042307E">
          <w:rPr>
            <w:rFonts w:asciiTheme="minorHAnsi" w:eastAsiaTheme="minorEastAsia" w:hAnsiTheme="minorHAnsi" w:cstheme="minorBidi"/>
            <w:i w:val="0"/>
            <w:noProof/>
            <w:sz w:val="22"/>
            <w:szCs w:val="22"/>
          </w:rPr>
          <w:tab/>
        </w:r>
        <w:r w:rsidR="0042307E" w:rsidRPr="00EA3D6B">
          <w:rPr>
            <w:rStyle w:val="Hyperlink"/>
            <w:noProof/>
          </w:rPr>
          <w:t>Channel Management</w:t>
        </w:r>
        <w:r w:rsidR="0042307E">
          <w:rPr>
            <w:noProof/>
            <w:webHidden/>
          </w:rPr>
          <w:tab/>
        </w:r>
        <w:r w:rsidR="0042307E">
          <w:rPr>
            <w:noProof/>
            <w:webHidden/>
          </w:rPr>
          <w:fldChar w:fldCharType="begin"/>
        </w:r>
        <w:r w:rsidR="0042307E">
          <w:rPr>
            <w:noProof/>
            <w:webHidden/>
          </w:rPr>
          <w:instrText xml:space="preserve"> PAGEREF _Toc66950305 \h </w:instrText>
        </w:r>
        <w:r w:rsidR="0042307E">
          <w:rPr>
            <w:noProof/>
            <w:webHidden/>
          </w:rPr>
        </w:r>
        <w:r w:rsidR="0042307E">
          <w:rPr>
            <w:noProof/>
            <w:webHidden/>
          </w:rPr>
          <w:fldChar w:fldCharType="separate"/>
        </w:r>
        <w:r w:rsidR="0042307E">
          <w:rPr>
            <w:noProof/>
            <w:webHidden/>
          </w:rPr>
          <w:t>25</w:t>
        </w:r>
        <w:r w:rsidR="0042307E">
          <w:rPr>
            <w:noProof/>
            <w:webHidden/>
          </w:rPr>
          <w:fldChar w:fldCharType="end"/>
        </w:r>
      </w:hyperlink>
    </w:p>
    <w:p w14:paraId="6673EBC2"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6" w:history="1">
        <w:r w:rsidR="0042307E" w:rsidRPr="00EA3D6B">
          <w:rPr>
            <w:rStyle w:val="Hyperlink"/>
            <w:noProof/>
          </w:rPr>
          <w:t>1.3.1</w:t>
        </w:r>
        <w:r w:rsidR="0042307E">
          <w:rPr>
            <w:rFonts w:asciiTheme="minorHAnsi" w:eastAsiaTheme="minorEastAsia" w:hAnsiTheme="minorHAnsi" w:cstheme="minorBidi"/>
            <w:noProof/>
            <w:sz w:val="22"/>
            <w:szCs w:val="22"/>
          </w:rPr>
          <w:tab/>
        </w:r>
        <w:r w:rsidR="0042307E" w:rsidRPr="00EA3D6B">
          <w:rPr>
            <w:rStyle w:val="Hyperlink"/>
            <w:noProof/>
          </w:rPr>
          <w:t>TP-REQ-015140/A-Concurrent Data Transmission (TcSE ROIN-145774-1)</w:t>
        </w:r>
        <w:r w:rsidR="0042307E">
          <w:rPr>
            <w:noProof/>
            <w:webHidden/>
          </w:rPr>
          <w:tab/>
        </w:r>
        <w:r w:rsidR="0042307E">
          <w:rPr>
            <w:noProof/>
            <w:webHidden/>
          </w:rPr>
          <w:fldChar w:fldCharType="begin"/>
        </w:r>
        <w:r w:rsidR="0042307E">
          <w:rPr>
            <w:noProof/>
            <w:webHidden/>
          </w:rPr>
          <w:instrText xml:space="preserve"> PAGEREF _Toc66950306 \h </w:instrText>
        </w:r>
        <w:r w:rsidR="0042307E">
          <w:rPr>
            <w:noProof/>
            <w:webHidden/>
          </w:rPr>
        </w:r>
        <w:r w:rsidR="0042307E">
          <w:rPr>
            <w:noProof/>
            <w:webHidden/>
          </w:rPr>
          <w:fldChar w:fldCharType="separate"/>
        </w:r>
        <w:r w:rsidR="0042307E">
          <w:rPr>
            <w:noProof/>
            <w:webHidden/>
          </w:rPr>
          <w:t>25</w:t>
        </w:r>
        <w:r w:rsidR="0042307E">
          <w:rPr>
            <w:noProof/>
            <w:webHidden/>
          </w:rPr>
          <w:fldChar w:fldCharType="end"/>
        </w:r>
      </w:hyperlink>
    </w:p>
    <w:p w14:paraId="08286253"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7" w:history="1">
        <w:r w:rsidR="0042307E" w:rsidRPr="00EA3D6B">
          <w:rPr>
            <w:rStyle w:val="Hyperlink"/>
            <w:noProof/>
          </w:rPr>
          <w:t>1.3.2</w:t>
        </w:r>
        <w:r w:rsidR="0042307E">
          <w:rPr>
            <w:rFonts w:asciiTheme="minorHAnsi" w:eastAsiaTheme="minorEastAsia" w:hAnsiTheme="minorHAnsi" w:cstheme="minorBidi"/>
            <w:noProof/>
            <w:sz w:val="22"/>
            <w:szCs w:val="22"/>
          </w:rPr>
          <w:tab/>
        </w:r>
        <w:r w:rsidR="0042307E" w:rsidRPr="00EA3D6B">
          <w:rPr>
            <w:rStyle w:val="Hyperlink"/>
            <w:noProof/>
          </w:rPr>
          <w:t>TP-REQ-015141/A-Multi-Channel Management (TcSE ROIN-199074-1)</w:t>
        </w:r>
        <w:r w:rsidR="0042307E">
          <w:rPr>
            <w:noProof/>
            <w:webHidden/>
          </w:rPr>
          <w:tab/>
        </w:r>
        <w:r w:rsidR="0042307E">
          <w:rPr>
            <w:noProof/>
            <w:webHidden/>
          </w:rPr>
          <w:fldChar w:fldCharType="begin"/>
        </w:r>
        <w:r w:rsidR="0042307E">
          <w:rPr>
            <w:noProof/>
            <w:webHidden/>
          </w:rPr>
          <w:instrText xml:space="preserve"> PAGEREF _Toc66950307 \h </w:instrText>
        </w:r>
        <w:r w:rsidR="0042307E">
          <w:rPr>
            <w:noProof/>
            <w:webHidden/>
          </w:rPr>
        </w:r>
        <w:r w:rsidR="0042307E">
          <w:rPr>
            <w:noProof/>
            <w:webHidden/>
          </w:rPr>
          <w:fldChar w:fldCharType="separate"/>
        </w:r>
        <w:r w:rsidR="0042307E">
          <w:rPr>
            <w:noProof/>
            <w:webHidden/>
          </w:rPr>
          <w:t>25</w:t>
        </w:r>
        <w:r w:rsidR="0042307E">
          <w:rPr>
            <w:noProof/>
            <w:webHidden/>
          </w:rPr>
          <w:fldChar w:fldCharType="end"/>
        </w:r>
      </w:hyperlink>
    </w:p>
    <w:p w14:paraId="1050AC66"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08" w:history="1">
        <w:r w:rsidR="0042307E" w:rsidRPr="00EA3D6B">
          <w:rPr>
            <w:rStyle w:val="Hyperlink"/>
            <w:noProof/>
          </w:rPr>
          <w:t>1.3.3</w:t>
        </w:r>
        <w:r w:rsidR="0042307E">
          <w:rPr>
            <w:rFonts w:asciiTheme="minorHAnsi" w:eastAsiaTheme="minorEastAsia" w:hAnsiTheme="minorHAnsi" w:cstheme="minorBidi"/>
            <w:noProof/>
            <w:sz w:val="22"/>
            <w:szCs w:val="22"/>
          </w:rPr>
          <w:tab/>
        </w:r>
        <w:r w:rsidR="0042307E" w:rsidRPr="00EA3D6B">
          <w:rPr>
            <w:rStyle w:val="Hyperlink"/>
            <w:noProof/>
          </w:rPr>
          <w:t>Signal Heartbeat</w:t>
        </w:r>
        <w:r w:rsidR="0042307E">
          <w:rPr>
            <w:noProof/>
            <w:webHidden/>
          </w:rPr>
          <w:tab/>
        </w:r>
        <w:r w:rsidR="0042307E">
          <w:rPr>
            <w:noProof/>
            <w:webHidden/>
          </w:rPr>
          <w:fldChar w:fldCharType="begin"/>
        </w:r>
        <w:r w:rsidR="0042307E">
          <w:rPr>
            <w:noProof/>
            <w:webHidden/>
          </w:rPr>
          <w:instrText xml:space="preserve"> PAGEREF _Toc66950308 \h </w:instrText>
        </w:r>
        <w:r w:rsidR="0042307E">
          <w:rPr>
            <w:noProof/>
            <w:webHidden/>
          </w:rPr>
        </w:r>
        <w:r w:rsidR="0042307E">
          <w:rPr>
            <w:noProof/>
            <w:webHidden/>
          </w:rPr>
          <w:fldChar w:fldCharType="separate"/>
        </w:r>
        <w:r w:rsidR="0042307E">
          <w:rPr>
            <w:noProof/>
            <w:webHidden/>
          </w:rPr>
          <w:t>25</w:t>
        </w:r>
        <w:r w:rsidR="0042307E">
          <w:rPr>
            <w:noProof/>
            <w:webHidden/>
          </w:rPr>
          <w:fldChar w:fldCharType="end"/>
        </w:r>
      </w:hyperlink>
    </w:p>
    <w:p w14:paraId="01F278E9" w14:textId="77777777" w:rsidR="0042307E" w:rsidRDefault="00A30A3C">
      <w:pPr>
        <w:pStyle w:val="TOC2"/>
        <w:tabs>
          <w:tab w:val="left" w:pos="880"/>
          <w:tab w:val="right" w:leader="dot" w:pos="11107"/>
        </w:tabs>
        <w:rPr>
          <w:rFonts w:asciiTheme="minorHAnsi" w:eastAsiaTheme="minorEastAsia" w:hAnsiTheme="minorHAnsi" w:cstheme="minorBidi"/>
          <w:i w:val="0"/>
          <w:noProof/>
          <w:sz w:val="22"/>
          <w:szCs w:val="22"/>
        </w:rPr>
      </w:pPr>
      <w:hyperlink w:anchor="_Toc66950309" w:history="1">
        <w:r w:rsidR="0042307E" w:rsidRPr="00EA3D6B">
          <w:rPr>
            <w:rStyle w:val="Hyperlink"/>
            <w:noProof/>
          </w:rPr>
          <w:t>1.4</w:t>
        </w:r>
        <w:r w:rsidR="0042307E">
          <w:rPr>
            <w:rFonts w:asciiTheme="minorHAnsi" w:eastAsiaTheme="minorEastAsia" w:hAnsiTheme="minorHAnsi" w:cstheme="minorBidi"/>
            <w:i w:val="0"/>
            <w:noProof/>
            <w:sz w:val="22"/>
            <w:szCs w:val="22"/>
          </w:rPr>
          <w:tab/>
        </w:r>
        <w:r w:rsidR="0042307E" w:rsidRPr="00EA3D6B">
          <w:rPr>
            <w:rStyle w:val="Hyperlink"/>
            <w:noProof/>
          </w:rPr>
          <w:t>Signal and Channel Catalog</w:t>
        </w:r>
        <w:r w:rsidR="0042307E">
          <w:rPr>
            <w:noProof/>
            <w:webHidden/>
          </w:rPr>
          <w:tab/>
        </w:r>
        <w:r w:rsidR="0042307E">
          <w:rPr>
            <w:noProof/>
            <w:webHidden/>
          </w:rPr>
          <w:fldChar w:fldCharType="begin"/>
        </w:r>
        <w:r w:rsidR="0042307E">
          <w:rPr>
            <w:noProof/>
            <w:webHidden/>
          </w:rPr>
          <w:instrText xml:space="preserve"> PAGEREF _Toc66950309 \h </w:instrText>
        </w:r>
        <w:r w:rsidR="0042307E">
          <w:rPr>
            <w:noProof/>
            <w:webHidden/>
          </w:rPr>
        </w:r>
        <w:r w:rsidR="0042307E">
          <w:rPr>
            <w:noProof/>
            <w:webHidden/>
          </w:rPr>
          <w:fldChar w:fldCharType="separate"/>
        </w:r>
        <w:r w:rsidR="0042307E">
          <w:rPr>
            <w:noProof/>
            <w:webHidden/>
          </w:rPr>
          <w:t>27</w:t>
        </w:r>
        <w:r w:rsidR="0042307E">
          <w:rPr>
            <w:noProof/>
            <w:webHidden/>
          </w:rPr>
          <w:fldChar w:fldCharType="end"/>
        </w:r>
      </w:hyperlink>
    </w:p>
    <w:p w14:paraId="4E152A6E"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10" w:history="1">
        <w:r w:rsidR="0042307E" w:rsidRPr="00EA3D6B">
          <w:rPr>
            <w:rStyle w:val="Hyperlink"/>
            <w:noProof/>
          </w:rPr>
          <w:t>1.4.1</w:t>
        </w:r>
        <w:r w:rsidR="0042307E">
          <w:rPr>
            <w:rFonts w:asciiTheme="minorHAnsi" w:eastAsiaTheme="minorEastAsia" w:hAnsiTheme="minorHAnsi" w:cstheme="minorBidi"/>
            <w:noProof/>
            <w:sz w:val="22"/>
            <w:szCs w:val="22"/>
          </w:rPr>
          <w:tab/>
        </w:r>
        <w:r w:rsidR="0042307E" w:rsidRPr="00EA3D6B">
          <w:rPr>
            <w:rStyle w:val="Hyperlink"/>
            <w:noProof/>
          </w:rPr>
          <w:t>Signal/Channel Mapping Tables</w:t>
        </w:r>
        <w:r w:rsidR="0042307E">
          <w:rPr>
            <w:noProof/>
            <w:webHidden/>
          </w:rPr>
          <w:tab/>
        </w:r>
        <w:r w:rsidR="0042307E">
          <w:rPr>
            <w:noProof/>
            <w:webHidden/>
          </w:rPr>
          <w:fldChar w:fldCharType="begin"/>
        </w:r>
        <w:r w:rsidR="0042307E">
          <w:rPr>
            <w:noProof/>
            <w:webHidden/>
          </w:rPr>
          <w:instrText xml:space="preserve"> PAGEREF _Toc66950310 \h </w:instrText>
        </w:r>
        <w:r w:rsidR="0042307E">
          <w:rPr>
            <w:noProof/>
            <w:webHidden/>
          </w:rPr>
        </w:r>
        <w:r w:rsidR="0042307E">
          <w:rPr>
            <w:noProof/>
            <w:webHidden/>
          </w:rPr>
          <w:fldChar w:fldCharType="separate"/>
        </w:r>
        <w:r w:rsidR="0042307E">
          <w:rPr>
            <w:noProof/>
            <w:webHidden/>
          </w:rPr>
          <w:t>27</w:t>
        </w:r>
        <w:r w:rsidR="0042307E">
          <w:rPr>
            <w:noProof/>
            <w:webHidden/>
          </w:rPr>
          <w:fldChar w:fldCharType="end"/>
        </w:r>
      </w:hyperlink>
    </w:p>
    <w:p w14:paraId="1D09A91D" w14:textId="77777777" w:rsidR="0042307E" w:rsidRDefault="00A30A3C">
      <w:pPr>
        <w:pStyle w:val="TOC3"/>
        <w:tabs>
          <w:tab w:val="left" w:pos="1100"/>
          <w:tab w:val="right" w:leader="dot" w:pos="11107"/>
        </w:tabs>
        <w:rPr>
          <w:rFonts w:asciiTheme="minorHAnsi" w:eastAsiaTheme="minorEastAsia" w:hAnsiTheme="minorHAnsi" w:cstheme="minorBidi"/>
          <w:noProof/>
          <w:sz w:val="22"/>
          <w:szCs w:val="22"/>
        </w:rPr>
      </w:pPr>
      <w:hyperlink w:anchor="_Toc66950311" w:history="1">
        <w:r w:rsidR="0042307E" w:rsidRPr="00EA3D6B">
          <w:rPr>
            <w:rStyle w:val="Hyperlink"/>
            <w:noProof/>
          </w:rPr>
          <w:t>1.4.2</w:t>
        </w:r>
        <w:r w:rsidR="0042307E">
          <w:rPr>
            <w:rFonts w:asciiTheme="minorHAnsi" w:eastAsiaTheme="minorEastAsia" w:hAnsiTheme="minorHAnsi" w:cstheme="minorBidi"/>
            <w:noProof/>
            <w:sz w:val="22"/>
            <w:szCs w:val="22"/>
          </w:rPr>
          <w:tab/>
        </w:r>
        <w:r w:rsidR="0042307E" w:rsidRPr="00EA3D6B">
          <w:rPr>
            <w:rStyle w:val="Hyperlink"/>
            <w:noProof/>
          </w:rPr>
          <w:t>Signal Descriptions</w:t>
        </w:r>
        <w:r w:rsidR="0042307E">
          <w:rPr>
            <w:noProof/>
            <w:webHidden/>
          </w:rPr>
          <w:tab/>
        </w:r>
        <w:r w:rsidR="0042307E">
          <w:rPr>
            <w:noProof/>
            <w:webHidden/>
          </w:rPr>
          <w:fldChar w:fldCharType="begin"/>
        </w:r>
        <w:r w:rsidR="0042307E">
          <w:rPr>
            <w:noProof/>
            <w:webHidden/>
          </w:rPr>
          <w:instrText xml:space="preserve"> PAGEREF _Toc66950311 \h </w:instrText>
        </w:r>
        <w:r w:rsidR="0042307E">
          <w:rPr>
            <w:noProof/>
            <w:webHidden/>
          </w:rPr>
        </w:r>
        <w:r w:rsidR="0042307E">
          <w:rPr>
            <w:noProof/>
            <w:webHidden/>
          </w:rPr>
          <w:fldChar w:fldCharType="separate"/>
        </w:r>
        <w:r w:rsidR="0042307E">
          <w:rPr>
            <w:noProof/>
            <w:webHidden/>
          </w:rPr>
          <w:t>43</w:t>
        </w:r>
        <w:r w:rsidR="0042307E">
          <w:rPr>
            <w:noProof/>
            <w:webHidden/>
          </w:rPr>
          <w:fldChar w:fldCharType="end"/>
        </w:r>
      </w:hyperlink>
    </w:p>
    <w:p w14:paraId="16A97E47" w14:textId="77777777" w:rsidR="0042307E" w:rsidRDefault="00A30A3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6950312" w:history="1">
        <w:r w:rsidR="0042307E" w:rsidRPr="00EA3D6B">
          <w:rPr>
            <w:rStyle w:val="Hyperlink"/>
            <w:noProof/>
          </w:rPr>
          <w:t>2</w:t>
        </w:r>
        <w:r w:rsidR="0042307E">
          <w:rPr>
            <w:rFonts w:asciiTheme="minorHAnsi" w:eastAsiaTheme="minorEastAsia" w:hAnsiTheme="minorHAnsi" w:cstheme="minorBidi"/>
            <w:b w:val="0"/>
            <w:smallCaps w:val="0"/>
            <w:noProof/>
            <w:sz w:val="22"/>
            <w:szCs w:val="22"/>
          </w:rPr>
          <w:tab/>
        </w:r>
        <w:r w:rsidR="0042307E" w:rsidRPr="00EA3D6B">
          <w:rPr>
            <w:rStyle w:val="Hyperlink"/>
            <w:noProof/>
          </w:rPr>
          <w:t>Appendix: Reference Documents</w:t>
        </w:r>
        <w:r w:rsidR="0042307E">
          <w:rPr>
            <w:noProof/>
            <w:webHidden/>
          </w:rPr>
          <w:tab/>
        </w:r>
        <w:r w:rsidR="0042307E">
          <w:rPr>
            <w:noProof/>
            <w:webHidden/>
          </w:rPr>
          <w:fldChar w:fldCharType="begin"/>
        </w:r>
        <w:r w:rsidR="0042307E">
          <w:rPr>
            <w:noProof/>
            <w:webHidden/>
          </w:rPr>
          <w:instrText xml:space="preserve"> PAGEREF _Toc66950312 \h </w:instrText>
        </w:r>
        <w:r w:rsidR="0042307E">
          <w:rPr>
            <w:noProof/>
            <w:webHidden/>
          </w:rPr>
        </w:r>
        <w:r w:rsidR="0042307E">
          <w:rPr>
            <w:noProof/>
            <w:webHidden/>
          </w:rPr>
          <w:fldChar w:fldCharType="separate"/>
        </w:r>
        <w:r w:rsidR="0042307E">
          <w:rPr>
            <w:noProof/>
            <w:webHidden/>
          </w:rPr>
          <w:t>173</w:t>
        </w:r>
        <w:r w:rsidR="0042307E">
          <w:rPr>
            <w:noProof/>
            <w:webHidden/>
          </w:rPr>
          <w:fldChar w:fldCharType="end"/>
        </w:r>
      </w:hyperlink>
    </w:p>
    <w:p w14:paraId="7F5E1ADE" w14:textId="77777777" w:rsidR="0042307E" w:rsidRDefault="0042307E">
      <w:pPr>
        <w:rPr>
          <w:b/>
          <w:sz w:val="36"/>
          <w:szCs w:val="36"/>
        </w:rPr>
      </w:pPr>
      <w:r>
        <w:rPr>
          <w:b/>
          <w:sz w:val="36"/>
          <w:szCs w:val="36"/>
        </w:rPr>
        <w:fldChar w:fldCharType="end"/>
      </w:r>
    </w:p>
    <w:p w14:paraId="5839B5E0" w14:textId="77777777" w:rsidR="0042307E" w:rsidRDefault="0042307E">
      <w:pPr>
        <w:rPr>
          <w:b/>
          <w:sz w:val="36"/>
          <w:szCs w:val="36"/>
        </w:rPr>
      </w:pPr>
    </w:p>
    <w:p w14:paraId="39033CB3" w14:textId="77777777" w:rsidR="0042307E" w:rsidRDefault="0042307E" w:rsidP="0042307E">
      <w:pPr>
        <w:pStyle w:val="Heading1"/>
      </w:pPr>
      <w:bookmarkStart w:id="1" w:name="_Toc66950293"/>
      <w:r>
        <w:lastRenderedPageBreak/>
        <w:t>General Requirements</w:t>
      </w:r>
      <w:bookmarkEnd w:id="1"/>
    </w:p>
    <w:p w14:paraId="4C3C6F33" w14:textId="77777777" w:rsidR="0042307E" w:rsidRDefault="0042307E" w:rsidP="0042307E">
      <w:pPr>
        <w:pStyle w:val="Heading2"/>
      </w:pPr>
      <w:bookmarkStart w:id="2" w:name="_Toc66950294"/>
      <w:r>
        <w:t>Overview</w:t>
      </w:r>
      <w:bookmarkEnd w:id="2"/>
    </w:p>
    <w:p w14:paraId="4582DF01" w14:textId="77777777" w:rsidR="00E9111B" w:rsidRDefault="0042307E">
      <w:pPr>
        <w:rPr>
          <w:rFonts w:eastAsia="MS Mincho" w:cs="Arial"/>
          <w:szCs w:val="20"/>
        </w:rPr>
      </w:pPr>
      <w:r>
        <w:rPr>
          <w:rFonts w:eastAsia="MS Mincho" w:cs="Arial"/>
          <w:szCs w:val="20"/>
        </w:rPr>
        <w:t xml:space="preserve">A standard CAN message can only transport 8 bytes of information from transmitter to receiver.  For an application that needs to transmit a packet of information which is greater </w:t>
      </w:r>
      <w:proofErr w:type="spellStart"/>
      <w:proofErr w:type="gramStart"/>
      <w:r>
        <w:rPr>
          <w:rFonts w:eastAsia="MS Mincho" w:cs="Arial"/>
          <w:szCs w:val="20"/>
        </w:rPr>
        <w:t>then</w:t>
      </w:r>
      <w:proofErr w:type="spellEnd"/>
      <w:proofErr w:type="gramEnd"/>
      <w:r>
        <w:rPr>
          <w:rFonts w:eastAsia="MS Mincho" w:cs="Arial"/>
          <w:szCs w:val="20"/>
        </w:rPr>
        <w:t xml:space="preserve"> 8 bytes requires the use of a network level service.  This service manages the segmentation of the information packet into separate CAN frames and transports each frame over the network in sequential order to the receiver.  The service on the receiver will then reassemble the original information packet from the frames and provide it to the receiving application.  </w:t>
      </w:r>
    </w:p>
    <w:p w14:paraId="48B1FD48" w14:textId="77777777" w:rsidR="00E9111B" w:rsidRDefault="00E9111B">
      <w:pPr>
        <w:rPr>
          <w:rFonts w:eastAsia="MS Mincho" w:cs="Arial"/>
          <w:szCs w:val="20"/>
        </w:rPr>
      </w:pPr>
    </w:p>
    <w:p w14:paraId="6F4E9DC7" w14:textId="77777777" w:rsidR="00E9111B" w:rsidRDefault="0042307E">
      <w:pPr>
        <w:rPr>
          <w:rFonts w:cs="Arial"/>
          <w:szCs w:val="20"/>
        </w:rPr>
      </w:pPr>
      <w:r>
        <w:rPr>
          <w:rFonts w:eastAsia="MS Mincho" w:cs="Arial"/>
          <w:szCs w:val="20"/>
        </w:rPr>
        <w:t xml:space="preserve">The network level service used by Ford Motor Company Infotainment Systems is based upon the </w:t>
      </w:r>
      <w:r>
        <w:rPr>
          <w:rFonts w:cs="Arial"/>
          <w:szCs w:val="20"/>
        </w:rPr>
        <w:t xml:space="preserve">ISO 15765-2 Network Layers Services specification.  Specifically, Ford Motor Company has directed the use of Vector </w:t>
      </w:r>
      <w:proofErr w:type="spellStart"/>
      <w:r>
        <w:rPr>
          <w:rStyle w:val="spelle"/>
          <w:rFonts w:cs="Arial"/>
          <w:szCs w:val="20"/>
        </w:rPr>
        <w:t>CANtech</w:t>
      </w:r>
      <w:proofErr w:type="spellEnd"/>
      <w:r>
        <w:rPr>
          <w:rFonts w:cs="Arial"/>
          <w:szCs w:val="20"/>
        </w:rPr>
        <w:t xml:space="preserve"> Multi-channel </w:t>
      </w:r>
      <w:proofErr w:type="gramStart"/>
      <w:r>
        <w:rPr>
          <w:rFonts w:cs="Arial"/>
          <w:szCs w:val="20"/>
        </w:rPr>
        <w:t>Transport  Protocol</w:t>
      </w:r>
      <w:proofErr w:type="gramEnd"/>
      <w:r>
        <w:rPr>
          <w:rFonts w:cs="Arial"/>
          <w:szCs w:val="20"/>
        </w:rPr>
        <w:t xml:space="preserve">.  Therefore, </w:t>
      </w:r>
      <w:proofErr w:type="spellStart"/>
      <w:r>
        <w:rPr>
          <w:rFonts w:cs="Arial"/>
          <w:szCs w:val="20"/>
        </w:rPr>
        <w:t>through out</w:t>
      </w:r>
      <w:proofErr w:type="spellEnd"/>
      <w:r>
        <w:rPr>
          <w:rFonts w:cs="Arial"/>
          <w:szCs w:val="20"/>
        </w:rPr>
        <w:t xml:space="preserve"> this document, the term "transport layer/transport protocol" has been used synonymously with "network layer".</w:t>
      </w:r>
    </w:p>
    <w:p w14:paraId="3607C757" w14:textId="77777777" w:rsidR="00E9111B" w:rsidRDefault="00E9111B">
      <w:pPr>
        <w:rPr>
          <w:rFonts w:eastAsia="MS Mincho" w:cs="Arial"/>
          <w:szCs w:val="20"/>
        </w:rPr>
      </w:pPr>
    </w:p>
    <w:p w14:paraId="63772BBF" w14:textId="77777777" w:rsidR="00E9111B" w:rsidRDefault="0042307E">
      <w:pPr>
        <w:rPr>
          <w:rFonts w:eastAsia="MS Mincho" w:cs="Arial"/>
          <w:szCs w:val="20"/>
        </w:rPr>
      </w:pPr>
      <w:r>
        <w:rPr>
          <w:rFonts w:eastAsia="MS Mincho" w:cs="Arial"/>
          <w:szCs w:val="20"/>
        </w:rPr>
        <w:t xml:space="preserve">The responsibility of the following sections is to add a higher level protocol on top of this layer which will be responsible for managing physical &amp; logical channels, channel utilization, channel status, fault handling, and data encapsulation.  </w:t>
      </w:r>
    </w:p>
    <w:p w14:paraId="6DD621BD" w14:textId="77777777" w:rsidR="0042307E" w:rsidRDefault="0042307E" w:rsidP="0042307E">
      <w:pPr>
        <w:pStyle w:val="Heading2"/>
      </w:pPr>
      <w:bookmarkStart w:id="3" w:name="_Toc66950295"/>
      <w:r>
        <w:t>Transport Channels</w:t>
      </w:r>
      <w:bookmarkEnd w:id="3"/>
    </w:p>
    <w:p w14:paraId="4AD94A51" w14:textId="77777777" w:rsidR="00E9111B" w:rsidRDefault="0042307E">
      <w:pPr>
        <w:rPr>
          <w:rFonts w:eastAsia="MS Mincho" w:cs="Arial"/>
          <w:szCs w:val="20"/>
        </w:rPr>
      </w:pPr>
      <w:r>
        <w:rPr>
          <w:rFonts w:eastAsia="MS Mincho" w:cs="Arial"/>
          <w:szCs w:val="20"/>
        </w:rPr>
        <w:t>The network/transport layer services specified earlier establishes a communication link between two separate nodes.  The link can be classified as a "physical channel" with a fixed assignment between two nodes to exchange data.</w:t>
      </w:r>
    </w:p>
    <w:p w14:paraId="0D04EC9B" w14:textId="77777777" w:rsidR="00E9111B" w:rsidRDefault="00E9111B">
      <w:pPr>
        <w:rPr>
          <w:rFonts w:eastAsia="MS Mincho" w:cs="Arial"/>
          <w:szCs w:val="20"/>
        </w:rPr>
      </w:pPr>
    </w:p>
    <w:p w14:paraId="10F5AE5C" w14:textId="77777777" w:rsidR="00E9111B" w:rsidRDefault="0042307E">
      <w:pPr>
        <w:rPr>
          <w:rFonts w:eastAsia="MS Mincho" w:cs="Arial"/>
          <w:szCs w:val="20"/>
        </w:rPr>
      </w:pPr>
      <w:r>
        <w:rPr>
          <w:rFonts w:eastAsia="MS Mincho" w:cs="Arial"/>
          <w:szCs w:val="20"/>
        </w:rPr>
        <w:t>In other words, when two nodes wish to share data which requires the use of the "transport" protocol, the nodes must utilize the physical channels that have been assigned to them.  The physical channel assignments are a requirement of the transport protocol and nodes can have multiple physical channels with other nodes.</w:t>
      </w:r>
    </w:p>
    <w:p w14:paraId="3C2EADCE" w14:textId="77777777" w:rsidR="00E9111B" w:rsidRDefault="00E9111B">
      <w:pPr>
        <w:jc w:val="center"/>
        <w:rPr>
          <w:rFonts w:eastAsia="MS Mincho" w:cs="Arial"/>
          <w:szCs w:val="20"/>
        </w:rPr>
      </w:pPr>
    </w:p>
    <w:p w14:paraId="65CE7C05" w14:textId="77777777" w:rsidR="00E9111B" w:rsidRDefault="00A30A3C" w:rsidP="0042307E">
      <w:pPr>
        <w:jc w:val="center"/>
        <w:rPr>
          <w:rFonts w:eastAsia="MS Mincho" w:cs="Arial"/>
          <w:szCs w:val="20"/>
        </w:rPr>
      </w:pPr>
      <w:r>
        <w:rPr>
          <w:rFonts w:eastAsia="MS Mincho" w:cs="Arial"/>
          <w:szCs w:val="20"/>
        </w:rPr>
      </w:r>
      <w:r>
        <w:rPr>
          <w:rFonts w:eastAsia="MS Mincho" w:cs="Arial"/>
          <w:szCs w:val="20"/>
        </w:rPr>
        <w:pict w14:anchorId="7F4C4E98">
          <v:group id="_x0000_s1066" editas="canvas" style="width:253.1pt;height:177.45pt;mso-position-horizontal-relative:char;mso-position-vertical-relative:line" coordorigin="2527,6178" coordsize="5062,35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0534e1e000011f12e5f5774" o:spid="_x0000_s1130" type="#_x0000_t75" style="position:absolute;left:2527;top:6178;width:5062;height:3549" o:preferrelative="f">
              <v:fill o:detectmouseclick="t"/>
              <v:path o:extrusionok="t" o:connecttype="none"/>
            </v:shape>
            <v:roundrect id="_x0000_s1068" style="position:absolute;left:2650;top:6343;width:1502;height:804" arcsize="10923f">
              <v:textbox>
                <w:txbxContent>
                  <w:p w14:paraId="34E31C0E" w14:textId="77777777" w:rsidR="0042307E" w:rsidRDefault="0042307E">
                    <w:pPr>
                      <w:jc w:val="center"/>
                      <w:rPr>
                        <w:rFonts w:cs="Arial"/>
                        <w:szCs w:val="20"/>
                      </w:rPr>
                    </w:pPr>
                    <w:r>
                      <w:rPr>
                        <w:rFonts w:cs="Arial"/>
                        <w:szCs w:val="20"/>
                      </w:rPr>
                      <w:t>Node A</w:t>
                    </w:r>
                  </w:p>
                </w:txbxContent>
              </v:textbox>
            </v:roundrect>
            <v:roundrect id="_x0000_s1069" style="position:absolute;left:5963;top:6343;width:1502;height:804" arcsize="10923f">
              <v:textbox>
                <w:txbxContent>
                  <w:p w14:paraId="3E283487" w14:textId="77777777" w:rsidR="0042307E" w:rsidRDefault="0042307E">
                    <w:pPr>
                      <w:jc w:val="center"/>
                      <w:rPr>
                        <w:rFonts w:cs="Arial"/>
                        <w:szCs w:val="20"/>
                      </w:rPr>
                    </w:pPr>
                    <w:r>
                      <w:rPr>
                        <w:rFonts w:cs="Arial"/>
                        <w:szCs w:val="20"/>
                      </w:rPr>
                      <w:t>Node B</w:t>
                    </w:r>
                  </w:p>
                </w:txbxContent>
              </v:textbox>
            </v:roundrect>
            <v:roundrect id="_x0000_s1070" style="position:absolute;left:4196;top:8773;width:1502;height:804" arcsize="10923f">
              <v:textbox>
                <w:txbxContent>
                  <w:p w14:paraId="26F78996" w14:textId="77777777" w:rsidR="0042307E" w:rsidRDefault="0042307E">
                    <w:pPr>
                      <w:jc w:val="center"/>
                      <w:rPr>
                        <w:rFonts w:cs="Arial"/>
                        <w:szCs w:val="20"/>
                      </w:rPr>
                    </w:pPr>
                    <w:r>
                      <w:rPr>
                        <w:rFonts w:cs="Arial"/>
                        <w:szCs w:val="20"/>
                      </w:rPr>
                      <w:t>Node C</w:t>
                    </w:r>
                  </w:p>
                </w:txbxContent>
              </v:textbox>
            </v:roundrect>
            <v:line id="_x0000_s1071" style="position:absolute" from="4196,6546" to="5848,6546">
              <v:stroke endarrow="block"/>
            </v:line>
            <v:line id="_x0000_s1072" style="position:absolute" from="4196,6793" to="5848,6795">
              <v:stroke endarrow="block"/>
            </v:line>
            <v:line id="_x0000_s1073" style="position:absolute;flip:x" from="4240,7003" to="5804,7004">
              <v:stroke endarrow="block"/>
            </v:line>
            <v:shapetype id="_x0000_t202" coordsize="21600,21600" o:spt="202" path="m,l,21600r21600,l21600,xe">
              <v:stroke joinstyle="miter"/>
              <v:path gradientshapeok="t" o:connecttype="rect"/>
            </v:shapetype>
            <v:shape id="60534e1e000011f16317ca30" o:spid="_x0000_s1129" type="#_x0000_t202" style="position:absolute;left:4700;top:6343;width:530;height:203" filled="f" stroked="f">
              <v:textbox inset="0,0,0,0">
                <w:txbxContent>
                  <w:p w14:paraId="41FB452D" w14:textId="77777777" w:rsidR="0042307E" w:rsidRDefault="0042307E">
                    <w:pPr>
                      <w:rPr>
                        <w:rFonts w:cs="Arial"/>
                        <w:sz w:val="16"/>
                        <w:szCs w:val="16"/>
                      </w:rPr>
                    </w:pPr>
                    <w:r>
                      <w:rPr>
                        <w:rStyle w:val="spelle"/>
                        <w:rFonts w:cs="Arial"/>
                        <w:sz w:val="16"/>
                        <w:szCs w:val="16"/>
                      </w:rPr>
                      <w:t>Chn</w:t>
                    </w:r>
                    <w:r>
                      <w:rPr>
                        <w:rFonts w:cs="Arial"/>
                        <w:sz w:val="16"/>
                        <w:szCs w:val="16"/>
                      </w:rPr>
                      <w:t xml:space="preserve"> 1</w:t>
                    </w:r>
                  </w:p>
                </w:txbxContent>
              </v:textbox>
            </v:shape>
            <v:shape id="60534e1e000011f13a58c65f" o:spid="_x0000_s1128" type="#_x0000_t202" style="position:absolute;left:4700;top:6590;width:530;height:203" filled="f" stroked="f">
              <v:textbox inset="0,0,0,0">
                <w:txbxContent>
                  <w:p w14:paraId="2483B902" w14:textId="77777777" w:rsidR="0042307E" w:rsidRDefault="0042307E">
                    <w:pPr>
                      <w:rPr>
                        <w:rFonts w:cs="Arial"/>
                        <w:sz w:val="16"/>
                        <w:szCs w:val="16"/>
                      </w:rPr>
                    </w:pPr>
                    <w:r>
                      <w:rPr>
                        <w:rStyle w:val="spelle"/>
                        <w:rFonts w:cs="Arial"/>
                        <w:sz w:val="16"/>
                        <w:szCs w:val="16"/>
                      </w:rPr>
                      <w:t>Chn</w:t>
                    </w:r>
                    <w:r>
                      <w:rPr>
                        <w:rFonts w:cs="Arial"/>
                        <w:sz w:val="16"/>
                        <w:szCs w:val="16"/>
                      </w:rPr>
                      <w:t xml:space="preserve"> 2</w:t>
                    </w:r>
                  </w:p>
                </w:txbxContent>
              </v:textbox>
            </v:shape>
            <v:shape id="60534e1e000011f128b5dfa5" o:spid="_x0000_s1127" type="#_x0000_t202" style="position:absolute;left:4700;top:6793;width:530;height:203" filled="f" stroked="f">
              <v:textbox inset="0,0,0,0">
                <w:txbxContent>
                  <w:p w14:paraId="507B2A4B" w14:textId="77777777" w:rsidR="0042307E" w:rsidRDefault="0042307E">
                    <w:pPr>
                      <w:rPr>
                        <w:rFonts w:cs="Arial"/>
                        <w:sz w:val="16"/>
                        <w:szCs w:val="16"/>
                      </w:rPr>
                    </w:pPr>
                    <w:r>
                      <w:rPr>
                        <w:rStyle w:val="spelle"/>
                        <w:rFonts w:cs="Arial"/>
                        <w:sz w:val="16"/>
                        <w:szCs w:val="16"/>
                      </w:rPr>
                      <w:t>Chn</w:t>
                    </w:r>
                    <w:r>
                      <w:rPr>
                        <w:rFonts w:cs="Arial"/>
                        <w:sz w:val="16"/>
                        <w:szCs w:val="16"/>
                      </w:rPr>
                      <w:t xml:space="preserve"> 3</w:t>
                    </w:r>
                  </w:p>
                </w:txbxContent>
              </v:textbox>
            </v:shape>
            <v:line id="_x0000_s1077" style="position:absolute;flip:y" from="5081,7244" to="6652,8711">
              <v:stroke endarrow="block"/>
            </v:line>
            <v:line id="_x0000_s1078" style="position:absolute;flip:x y" from="3481,7191" to="4841,8711">
              <v:stroke endarrow="block"/>
            </v:line>
            <v:line id="_x0000_s1079" style="position:absolute" from="3312,7244" to="4629,8711">
              <v:stroke endarrow="block"/>
            </v:line>
            <v:shape id="60534e1e000011f1608c27d8" o:spid="_x0000_s1126" type="#_x0000_t202" style="position:absolute;left:4099;top:7651;width:530;height:203" filled="f" stroked="f">
              <v:textbox inset="0,0,0,0">
                <w:txbxContent>
                  <w:p w14:paraId="7AD973B2" w14:textId="77777777" w:rsidR="0042307E" w:rsidRDefault="0042307E">
                    <w:pPr>
                      <w:rPr>
                        <w:rFonts w:cs="Arial"/>
                        <w:sz w:val="16"/>
                        <w:szCs w:val="16"/>
                      </w:rPr>
                    </w:pPr>
                    <w:r>
                      <w:rPr>
                        <w:rStyle w:val="spelle"/>
                        <w:rFonts w:cs="Arial"/>
                        <w:sz w:val="16"/>
                        <w:szCs w:val="16"/>
                      </w:rPr>
                      <w:t>Chn</w:t>
                    </w:r>
                    <w:r>
                      <w:rPr>
                        <w:rFonts w:cs="Arial"/>
                        <w:sz w:val="16"/>
                        <w:szCs w:val="16"/>
                      </w:rPr>
                      <w:t xml:space="preserve"> 5</w:t>
                    </w:r>
                  </w:p>
                </w:txbxContent>
              </v:textbox>
            </v:shape>
            <v:shape id="60534e1e000011f15dfcf254" o:spid="_x0000_s1125" type="#_x0000_t202" style="position:absolute;left:5433;top:7774;width:530;height:203" filled="f" stroked="f">
              <v:textbox inset="0,0,0,0">
                <w:txbxContent>
                  <w:p w14:paraId="26E1A77C" w14:textId="77777777" w:rsidR="0042307E" w:rsidRDefault="0042307E">
                    <w:pPr>
                      <w:rPr>
                        <w:rFonts w:cs="Arial"/>
                        <w:sz w:val="16"/>
                        <w:szCs w:val="16"/>
                      </w:rPr>
                    </w:pPr>
                    <w:r>
                      <w:rPr>
                        <w:rStyle w:val="spelle"/>
                        <w:rFonts w:cs="Arial"/>
                        <w:sz w:val="16"/>
                        <w:szCs w:val="16"/>
                      </w:rPr>
                      <w:t>Chn</w:t>
                    </w:r>
                    <w:r>
                      <w:rPr>
                        <w:rFonts w:cs="Arial"/>
                        <w:sz w:val="16"/>
                        <w:szCs w:val="16"/>
                      </w:rPr>
                      <w:t xml:space="preserve"> 6</w:t>
                    </w:r>
                  </w:p>
                </w:txbxContent>
              </v:textbox>
            </v:shape>
            <v:shape id="60534e1e000011f150f5cedc" o:spid="_x0000_s1124" type="#_x0000_t202" style="position:absolute;left:3419;top:7924;width:530;height:203" filled="f" stroked="f">
              <v:textbox inset="0,0,0,0">
                <w:txbxContent>
                  <w:p w14:paraId="55CD0003" w14:textId="77777777" w:rsidR="0042307E" w:rsidRDefault="0042307E">
                    <w:pPr>
                      <w:rPr>
                        <w:rFonts w:cs="Arial"/>
                        <w:sz w:val="16"/>
                        <w:szCs w:val="16"/>
                      </w:rPr>
                    </w:pPr>
                    <w:r>
                      <w:rPr>
                        <w:rStyle w:val="spelle"/>
                        <w:rFonts w:cs="Arial"/>
                        <w:sz w:val="16"/>
                        <w:szCs w:val="16"/>
                      </w:rPr>
                      <w:t>Chn</w:t>
                    </w:r>
                    <w:r>
                      <w:rPr>
                        <w:rFonts w:cs="Arial"/>
                        <w:sz w:val="16"/>
                        <w:szCs w:val="16"/>
                      </w:rPr>
                      <w:t xml:space="preserve"> 4</w:t>
                    </w:r>
                  </w:p>
                </w:txbxContent>
              </v:textbox>
            </v:shape>
            <w10:wrap type="none"/>
            <w10:anchorlock/>
          </v:group>
        </w:pict>
      </w:r>
    </w:p>
    <w:p w14:paraId="3D78B0E5" w14:textId="77777777" w:rsidR="00E9111B" w:rsidRDefault="00E9111B">
      <w:pPr>
        <w:jc w:val="center"/>
        <w:rPr>
          <w:rFonts w:eastAsia="MS Mincho" w:cs="Arial"/>
          <w:szCs w:val="20"/>
        </w:rPr>
      </w:pPr>
    </w:p>
    <w:p w14:paraId="5A271C4E" w14:textId="77777777" w:rsidR="00E9111B" w:rsidRDefault="0042307E">
      <w:pPr>
        <w:rPr>
          <w:rFonts w:eastAsia="MS Mincho" w:cs="Arial"/>
          <w:szCs w:val="20"/>
        </w:rPr>
      </w:pPr>
      <w:proofErr w:type="gramStart"/>
      <w:r>
        <w:rPr>
          <w:rFonts w:eastAsia="MS Mincho" w:cs="Arial"/>
          <w:szCs w:val="20"/>
        </w:rPr>
        <w:t>In an effort to</w:t>
      </w:r>
      <w:proofErr w:type="gramEnd"/>
      <w:r>
        <w:rPr>
          <w:rFonts w:eastAsia="MS Mincho" w:cs="Arial"/>
          <w:szCs w:val="20"/>
        </w:rPr>
        <w:t xml:space="preserve"> maximize the use of the physical channels between two nodes, the concept of logical signals within a fixed physical channel is introduced.  The use of logical signals aids in assigning different types of information to be transported between nodes over the same assigned physical channel.  For example, Node A has one physical channel (ID=CH_ID) with Node B and can use the channel to send multiple types of information (Types 1, 2, 3).  In the following example, each info type has been linked to a logical signal.  The logical signals have then been linked to a physical channel.</w:t>
      </w:r>
    </w:p>
    <w:p w14:paraId="2975B162" w14:textId="77777777" w:rsidR="00E9111B" w:rsidRDefault="00A30A3C" w:rsidP="0042307E">
      <w:pPr>
        <w:jc w:val="center"/>
        <w:rPr>
          <w:rFonts w:eastAsia="MS Mincho" w:cs="Arial"/>
          <w:szCs w:val="20"/>
        </w:rPr>
      </w:pPr>
      <w:r>
        <w:rPr>
          <w:rFonts w:eastAsia="MS Mincho" w:cs="Arial"/>
          <w:color w:val="000000"/>
          <w:szCs w:val="20"/>
        </w:rPr>
      </w:r>
      <w:r>
        <w:rPr>
          <w:rFonts w:eastAsia="MS Mincho" w:cs="Arial"/>
          <w:color w:val="000000"/>
          <w:szCs w:val="20"/>
        </w:rPr>
        <w:pict w14:anchorId="401FF5AD">
          <v:group id="_x0000_s1035" editas="canvas" style="width:343.95pt;height:175.85pt;mso-position-horizontal-relative:char;mso-position-vertical-relative:line" coordorigin="1808,5617" coordsize="6879,3517">
            <o:lock v:ext="edit" aspectratio="t"/>
            <v:shape id="60534e1e000011f13715151a" o:spid="_x0000_s1123" type="#_x0000_t75" style="position:absolute;left:1808;top:5617;width:6879;height:3517" o:preferrelative="f">
              <v:fill o:detectmouseclick="t"/>
              <v:path o:extrusionok="t" o:connecttype="none"/>
            </v:shape>
            <v:rect id="60534e1e000011f122acc8b9" o:spid="_x0000_s1122" style="position:absolute;left:2006;top:7472;width:4319;height:288;mso-position-horizontal:absolute;mso-position-vertical:absolute;v-text-anchor:middle" fillcolor="#969696">
              <v:shadow color="#002368"/>
              <v:textbox inset="0,0,0,0">
                <w:txbxContent>
                  <w:p w14:paraId="2283B2A1" w14:textId="77777777" w:rsidR="0042307E" w:rsidRDefault="0042307E">
                    <w:pPr>
                      <w:autoSpaceDE w:val="0"/>
                      <w:autoSpaceDN w:val="0"/>
                      <w:adjustRightInd w:val="0"/>
                      <w:rPr>
                        <w:rFonts w:cs="Arial"/>
                        <w:color w:val="FFFFFF"/>
                        <w:sz w:val="12"/>
                        <w:szCs w:val="12"/>
                      </w:rPr>
                    </w:pPr>
                    <w:r>
                      <w:rPr>
                        <w:rFonts w:cs="Arial"/>
                        <w:color w:val="FFFFFF"/>
                        <w:sz w:val="12"/>
                        <w:szCs w:val="12"/>
                      </w:rPr>
                      <w:t>($CH_ID) Physical Channel</w:t>
                    </w:r>
                  </w:p>
                </w:txbxContent>
              </v:textbox>
            </v:rect>
            <v:rect id="60534e1e000011f17fb3d256" o:spid="_x0000_s1121" style="position:absolute;left:2843;top:6049;width:1396;height:189;mso-position-horizontal:absolute;mso-position-vertical:absolute;v-text-anchor:middle" fillcolor="yellow">
              <v:shadow color="#002368"/>
              <v:textbox inset="0,0,0,0">
                <w:txbxContent>
                  <w:p w14:paraId="1583870E" w14:textId="77777777" w:rsidR="0042307E" w:rsidRDefault="0042307E">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($TP_ID1)</w:t>
                    </w:r>
                  </w:p>
                </w:txbxContent>
              </v:textbox>
            </v:rect>
            <v:rect id="60534e1e000011f15c503e6e" o:spid="_x0000_s1120" style="position:absolute;left:2843;top:6291;width:1396;height:179;mso-position-horizontal:absolute;mso-position-vertical:absolute;v-text-anchor:middle" fillcolor="yellow">
              <v:shadow color="#002368"/>
              <v:textbox inset="0,0,0,0">
                <w:txbxContent>
                  <w:p w14:paraId="59CBC035" w14:textId="77777777" w:rsidR="0042307E" w:rsidRDefault="0042307E">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($TP_ID2)</w:t>
                    </w:r>
                  </w:p>
                </w:txbxContent>
              </v:textbox>
            </v:rect>
            <v:rect id="60534e1e000011f125c782e5" o:spid="_x0000_s1119" style="position:absolute;left:2843;top:6538;width:1396;height:177;mso-position-horizontal:absolute;mso-position-vertical:absolute;v-text-anchor:middle" fillcolor="yellow">
              <v:shadow color="#002368"/>
              <v:textbox inset="0,0,0,0">
                <w:txbxContent>
                  <w:p w14:paraId="3773D2A1" w14:textId="77777777" w:rsidR="0042307E" w:rsidRDefault="0042307E">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($TP_ID3)</w:t>
                    </w:r>
                  </w:p>
                </w:txbxContent>
              </v:textbox>
            </v:rect>
            <v:rect id="60534e1e000011f15bada4b7" o:spid="_x0000_s1118" style="position:absolute;left:4477;top:7520;width:1718;height:171;mso-position-horizontal:absolute;mso-position-vertical:absolute;v-text-anchor:middle" fillcolor="yellow">
              <v:shadow color="#002368"/>
              <v:textbox inset="0,0,0,0">
                <w:txbxContent>
                  <w:p w14:paraId="2F1C9680" w14:textId="77777777" w:rsidR="0042307E" w:rsidRDefault="0042307E">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w:t>
                    </w:r>
                  </w:p>
                </w:txbxContent>
              </v:textbox>
            </v:rect>
            <v:line id="_x0000_s1033" style="position:absolute;mso-position-horizontal:absolute;mso-position-vertical:absolute" from="4239,6538" to="6195,7520" strokecolor="#080808" strokeweight=".5pt">
              <v:stroke endarrow="block"/>
              <v:shadow color="#002368"/>
            </v:line>
            <v:roundrect id="_x0000_s1055" style="position:absolute;left:1808;top:5746;width:4757;height:2464" arcsize="10923f" filled="f"/>
            <v:line id="_x0000_s1056" style="position:absolute;mso-position-horizontal:absolute;mso-position-vertical:absolute" from="4239,6291" to="6195,7520" strokecolor="#080808" strokeweight=".5pt">
              <v:stroke endarrow="block"/>
              <v:shadow color="#002368"/>
            </v:line>
            <v:line id="_x0000_s1057" style="position:absolute;mso-position-horizontal:absolute;mso-position-vertical:absolute" from="4239,6049" to="6195,7520" strokecolor="#080808" strokeweight=".5pt">
              <v:stroke endarrow="block"/>
              <v:shadow color="#002368"/>
            </v:lin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60534e1e000011f1596801a5" o:spid="_x0000_s1117" type="#_x0000_t90" style="position:absolute;left:3783;top:8278;width:915;height:635;rotation:90">
              <v:textbox>
                <w:txbxContent>
                  <w:p w14:paraId="34E3B9E8" w14:textId="77777777" w:rsidR="0042307E" w:rsidRDefault="0042307E"/>
                </w:txbxContent>
              </v:textbox>
            </v:shape>
            <v:line id="_x0000_s1059" style="position:absolute;mso-position-horizontal:absolute;mso-position-vertical:absolute" from="2006,7760" to="3923,8138" strokecolor="#080808" strokeweight=".5pt">
              <v:stroke endarrow="block"/>
              <v:shadow color="#002368"/>
            </v:line>
            <v:line id="_x0000_s1060" style="position:absolute;flip:x;mso-position-horizontal:absolute;mso-position-vertical:absolute" from="4149,7760" to="6325,8138" strokecolor="#080808" strokeweight=".5pt">
              <v:stroke endarrow="block"/>
              <v:shadow color="#002368"/>
            </v:line>
            <v:line id="_x0000_s1061" style="position:absolute;mso-position-horizontal:absolute;mso-position-vertical:absolute" from="2843,6715" to="4477,7520" strokecolor="#080808" strokeweight=".5pt">
              <v:stroke endarrow="block"/>
              <v:shadow color="#002368"/>
            </v:line>
            <v:shape id="60534e1e000011f1238de274" o:spid="_x0000_s1116" type="#_x0000_t202" style="position:absolute;left:3812;top:8210;width:444;height:843" filled="f" stroked="f">
              <v:textbox style="layout-flow:vertical-ideographic">
                <w:txbxContent>
                  <w:p w14:paraId="36A6C6CD" w14:textId="77777777" w:rsidR="0042307E" w:rsidRDefault="0042307E">
                    <w:pPr>
                      <w:rPr>
                        <w:rFonts w:cs="Arial"/>
                        <w:sz w:val="12"/>
                        <w:szCs w:val="12"/>
                      </w:rPr>
                    </w:pPr>
                    <w:r>
                      <w:rPr>
                        <w:rStyle w:val="spelle"/>
                        <w:rFonts w:cs="Arial"/>
                        <w:sz w:val="12"/>
                        <w:szCs w:val="12"/>
                      </w:rPr>
                      <w:t>Transport</w:t>
                    </w:r>
                  </w:p>
                </w:txbxContent>
              </v:textbox>
            </v:shape>
            <v:shape id="60534e1e000011f167e15bcc" o:spid="_x0000_s1115" type="#_x0000_t202" style="position:absolute;left:4256;top:5772;width:1038;height:404" filled="f" stroked="f">
              <v:textbox>
                <w:txbxContent>
                  <w:p w14:paraId="34569322" w14:textId="77777777" w:rsidR="0042307E" w:rsidRDefault="0042307E">
                    <w:pPr>
                      <w:rPr>
                        <w:rFonts w:cs="Arial"/>
                        <w:sz w:val="16"/>
                        <w:szCs w:val="16"/>
                      </w:rPr>
                    </w:pPr>
                    <w:r>
                      <w:rPr>
                        <w:rFonts w:cs="Arial"/>
                        <w:sz w:val="16"/>
                        <w:szCs w:val="16"/>
                      </w:rPr>
                      <w:t>Node A</w:t>
                    </w:r>
                  </w:p>
                </w:txbxContent>
              </v:textbox>
            </v:shape>
            <v:shape id="60534e1e000011f1216c56b3" o:spid="_x0000_s1114" type="#_x0000_t202" style="position:absolute;left:2169;top:6049;width:674;height:160" filled="f" stroked="f">
              <v:textbox inset="0,0,0,0">
                <w:txbxContent>
                  <w:p w14:paraId="47F49645" w14:textId="77777777" w:rsidR="0042307E" w:rsidRDefault="0042307E">
                    <w:pPr>
                      <w:rPr>
                        <w:rFonts w:cs="Arial"/>
                        <w:sz w:val="12"/>
                        <w:szCs w:val="12"/>
                      </w:rPr>
                    </w:pPr>
                    <w:r>
                      <w:rPr>
                        <w:rFonts w:cs="Arial"/>
                        <w:sz w:val="12"/>
                        <w:szCs w:val="12"/>
                      </w:rPr>
                      <w:t>Info Type 1</w:t>
                    </w:r>
                  </w:p>
                </w:txbxContent>
              </v:textbox>
            </v:shape>
            <v:shape id="60534e1e000011f141605c3b" o:spid="_x0000_s1113" type="#_x0000_t202" style="position:absolute;left:2169;top:6291;width:674;height:160" filled="f" stroked="f">
              <v:textbox inset="0,0,0,0">
                <w:txbxContent>
                  <w:p w14:paraId="5E1F5BFD" w14:textId="77777777" w:rsidR="0042307E" w:rsidRDefault="0042307E">
                    <w:pPr>
                      <w:rPr>
                        <w:rFonts w:cs="Arial"/>
                        <w:sz w:val="12"/>
                        <w:szCs w:val="12"/>
                      </w:rPr>
                    </w:pPr>
                    <w:r>
                      <w:rPr>
                        <w:rFonts w:cs="Arial"/>
                        <w:sz w:val="12"/>
                        <w:szCs w:val="12"/>
                      </w:rPr>
                      <w:t>Info Type 2</w:t>
                    </w:r>
                  </w:p>
                </w:txbxContent>
              </v:textbox>
            </v:shape>
            <v:shape id="60534e1e000011f16a04733c" o:spid="_x0000_s1112" type="#_x0000_t202" style="position:absolute;left:2169;top:6538;width:674;height:160" filled="f" stroked="f">
              <v:textbox inset="0,0,0,0">
                <w:txbxContent>
                  <w:p w14:paraId="79200CFC" w14:textId="77777777" w:rsidR="0042307E" w:rsidRDefault="0042307E">
                    <w:pPr>
                      <w:rPr>
                        <w:rFonts w:cs="Arial"/>
                        <w:sz w:val="12"/>
                        <w:szCs w:val="12"/>
                      </w:rPr>
                    </w:pPr>
                    <w:r>
                      <w:rPr>
                        <w:rFonts w:cs="Arial"/>
                        <w:sz w:val="12"/>
                        <w:szCs w:val="12"/>
                      </w:rPr>
                      <w:t>Info Type 3</w:t>
                    </w:r>
                  </w:p>
                </w:txbxContent>
              </v:textbox>
            </v:shape>
            <v:rect id="60534e1e000011f14aa16937" o:spid="_x0000_s1111" style="position:absolute;left:4636;top:8726;width:2492;height:141;mso-position-horizontal:absolute;mso-position-vertical:absolute;v-text-anchor:middle" fillcolor="#969696">
              <v:shadow color="#002368"/>
              <v:textbox inset="0,0,0,0">
                <w:txbxContent>
                  <w:p w14:paraId="3CA8D976" w14:textId="77777777" w:rsidR="0042307E" w:rsidRDefault="0042307E"/>
                </w:txbxContent>
              </v:textbox>
            </v:rect>
            <v:roundrect id="_x0000_s1087" style="position:absolute;left:7128;top:5734;width:1502;height:2476;mso-position-horizontal:absolute;mso-position-vertical:absolute" arcsize="10923f">
              <v:textbox>
                <w:txbxContent>
                  <w:p w14:paraId="2EFFC5DD" w14:textId="77777777" w:rsidR="0042307E" w:rsidRDefault="0042307E">
                    <w:pPr>
                      <w:jc w:val="center"/>
                      <w:rPr>
                        <w:rFonts w:cs="Arial"/>
                        <w:szCs w:val="20"/>
                      </w:rPr>
                    </w:pPr>
                    <w:r>
                      <w:rPr>
                        <w:rFonts w:cs="Arial"/>
                        <w:szCs w:val="20"/>
                      </w:rPr>
                      <w:t>Node B</w:t>
                    </w:r>
                  </w:p>
                </w:txbxContent>
              </v:textbox>
            </v:roundrect>
            <v:shape id="60534e1e000011f140722717" o:spid="_x0000_s1110" type="#_x0000_t90" style="position:absolute;left:7273;top:8232;width:915;height:635">
              <v:textbox>
                <w:txbxContent>
                  <w:p w14:paraId="03504861" w14:textId="77777777" w:rsidR="0042307E" w:rsidRDefault="0042307E"/>
                </w:txbxContent>
              </v:textbox>
            </v:shape>
            <v:shape id="60534e1e000011f17fe458d5" o:spid="_x0000_s1109" type="#_x0000_t202" style="position:absolute;left:7690;top:8210;width:444;height:843" filled="f" stroked="f">
              <v:textbox style="layout-flow:vertical-ideographic">
                <w:txbxContent>
                  <w:p w14:paraId="165C2FB3" w14:textId="77777777" w:rsidR="0042307E" w:rsidRDefault="0042307E">
                    <w:pPr>
                      <w:rPr>
                        <w:rFonts w:cs="Arial"/>
                        <w:sz w:val="12"/>
                        <w:szCs w:val="12"/>
                      </w:rPr>
                    </w:pPr>
                    <w:r>
                      <w:rPr>
                        <w:rStyle w:val="spelle"/>
                        <w:rFonts w:cs="Arial"/>
                        <w:sz w:val="12"/>
                        <w:szCs w:val="12"/>
                      </w:rPr>
                      <w:t>Transport</w:t>
                    </w:r>
                  </w:p>
                </w:txbxContent>
              </v:textbox>
            </v:shape>
            <v:rect id="60534e1e000011f165b44cac" o:spid="_x0000_s1108" style="position:absolute;left:5989;top:8758;width:1030;height:71;mso-position-horizontal:absolute;mso-position-vertical:absolute;v-text-anchor:middle" fillcolor="yellow">
              <v:shadow color="#002368"/>
              <v:textbox inset="0,0,0,0">
                <w:txbxContent>
                  <w:p w14:paraId="07989754" w14:textId="77777777" w:rsidR="0042307E" w:rsidRDefault="0042307E"/>
                </w:txbxContent>
              </v:textbox>
            </v:rect>
            <w10:wrap type="none"/>
            <w10:anchorlock/>
          </v:group>
        </w:pict>
      </w:r>
    </w:p>
    <w:p w14:paraId="2322B64C" w14:textId="77777777" w:rsidR="00E9111B" w:rsidRDefault="00E9111B">
      <w:pPr>
        <w:rPr>
          <w:rFonts w:eastAsia="MS Mincho" w:cs="Arial"/>
          <w:szCs w:val="20"/>
        </w:rPr>
      </w:pPr>
    </w:p>
    <w:p w14:paraId="05B85635" w14:textId="77777777" w:rsidR="0042307E" w:rsidRDefault="0042307E" w:rsidP="0042307E">
      <w:pPr>
        <w:pStyle w:val="Heading3"/>
      </w:pPr>
      <w:bookmarkStart w:id="4" w:name="_Toc66950296"/>
      <w:r>
        <w:t>Logical Channel Layout</w:t>
      </w:r>
      <w:bookmarkEnd w:id="4"/>
    </w:p>
    <w:p w14:paraId="0BCFE581" w14:textId="77777777" w:rsidR="00E9111B" w:rsidRDefault="0042307E">
      <w:pPr>
        <w:rPr>
          <w:rFonts w:eastAsia="MS Mincho" w:cs="Arial"/>
          <w:szCs w:val="20"/>
        </w:rPr>
      </w:pPr>
      <w:r>
        <w:rPr>
          <w:rFonts w:eastAsia="MS Mincho" w:cs="Arial"/>
          <w:szCs w:val="20"/>
        </w:rPr>
        <w:t>As explained earlier, within a physical channel a logical signal is utilized to transport application level data from one node to another.  The logical signal itself is represented as an information packet which has a header and associated data.  The header contains information about the logical signal and the data in the logical signal.  The App data portion of the packet is the logical signal specific data used by the application.  A logical signal packet is structured with the following layout:</w:t>
      </w:r>
    </w:p>
    <w:p w14:paraId="41A44CD2" w14:textId="77777777" w:rsidR="00E9111B" w:rsidRDefault="00E9111B">
      <w:pPr>
        <w:rPr>
          <w:rFonts w:eastAsia="MS Mincho" w:cs="Arial"/>
          <w:szCs w:val="20"/>
        </w:rPr>
      </w:pPr>
    </w:p>
    <w:p w14:paraId="5723EEA7" w14:textId="77777777" w:rsidR="00E9111B" w:rsidRDefault="00A30A3C" w:rsidP="0042307E">
      <w:pPr>
        <w:jc w:val="center"/>
        <w:rPr>
          <w:rFonts w:eastAsia="MS Mincho" w:cs="Arial"/>
          <w:szCs w:val="20"/>
        </w:rPr>
      </w:pPr>
      <w:r>
        <w:rPr>
          <w:rFonts w:eastAsia="MS Mincho" w:cs="Arial"/>
          <w:szCs w:val="20"/>
        </w:rPr>
      </w:r>
      <w:r>
        <w:rPr>
          <w:rFonts w:eastAsia="MS Mincho" w:cs="Arial"/>
          <w:szCs w:val="20"/>
        </w:rPr>
        <w:pict w14:anchorId="743DAC41">
          <v:group id="_x0000_s1093" editas="canvas" style="width:6in;height:131.95pt;mso-position-horizontal-relative:char;mso-position-vertical-relative:line" coordorigin="1800,2599" coordsize="8640,2639">
            <o:lock v:ext="edit" aspectratio="t"/>
            <v:shape id="60534e1e000011f172298f55" o:spid="_x0000_s1107" type="#_x0000_t75" style="position:absolute;left:1800;top:2599;width:8640;height:2639" o:preferrelative="f">
              <v:fill o:detectmouseclick="t"/>
              <v:path o:extrusionok="t"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60534e1e000011f1651b9a60" o:spid="_x0000_s1106" type="#_x0000_t22" style="position:absolute;left:5071;top:-225;width:2251;height:8486;rotation:90;flip:x;mso-position-horizontal:absolute;mso-position-vertical:absolute" adj="2977" filled="f">
              <v:textbox inset="0,0,0,0">
                <w:txbxContent>
                  <w:p w14:paraId="7AFDBBE4" w14:textId="77777777" w:rsidR="0042307E" w:rsidRDefault="0042307E">
                    <w:pPr>
                      <w:jc w:val="center"/>
                      <w:rPr>
                        <w:rFonts w:cs="Arial"/>
                        <w:sz w:val="16"/>
                        <w:szCs w:val="16"/>
                      </w:rPr>
                    </w:pPr>
                  </w:p>
                </w:txbxContent>
              </v:textbox>
            </v:shape>
            <v:shape id="60534e1e000011f1122f01e7" o:spid="_x0000_s1105" type="#_x0000_t22" style="position:absolute;left:8029;top:2807;width:617;height:2285;rotation:90;flip:x;mso-position-horizontal:absolute;mso-position-vertical:absolute" adj="2977">
              <v:textbox inset="0,0,0,0">
                <w:txbxContent>
                  <w:p w14:paraId="6471FB4F" w14:textId="77777777" w:rsidR="0042307E" w:rsidRDefault="0042307E">
                    <w:pPr>
                      <w:jc w:val="center"/>
                      <w:rPr>
                        <w:rFonts w:cs="Arial"/>
                        <w:sz w:val="16"/>
                        <w:szCs w:val="16"/>
                      </w:rPr>
                    </w:pPr>
                    <w:r>
                      <w:rPr>
                        <w:rFonts w:cs="Arial"/>
                        <w:sz w:val="16"/>
                        <w:szCs w:val="16"/>
                      </w:rPr>
                      <w:t>App</w:t>
                    </w:r>
                  </w:p>
                  <w:p w14:paraId="03C2E10A" w14:textId="77777777" w:rsidR="0042307E" w:rsidRDefault="0042307E">
                    <w:pPr>
                      <w:jc w:val="center"/>
                      <w:rPr>
                        <w:rFonts w:cs="Arial"/>
                        <w:sz w:val="16"/>
                        <w:szCs w:val="16"/>
                      </w:rPr>
                    </w:pPr>
                    <w:r>
                      <w:rPr>
                        <w:rFonts w:cs="Arial"/>
                        <w:sz w:val="16"/>
                        <w:szCs w:val="16"/>
                      </w:rPr>
                      <w:t>Data</w:t>
                    </w:r>
                  </w:p>
                  <w:p w14:paraId="66400037" w14:textId="77777777" w:rsidR="0042307E" w:rsidRDefault="0042307E">
                    <w:pPr>
                      <w:jc w:val="center"/>
                      <w:rPr>
                        <w:rFonts w:cs="Arial"/>
                        <w:sz w:val="16"/>
                        <w:szCs w:val="16"/>
                      </w:rPr>
                    </w:pPr>
                    <w:r>
                      <w:rPr>
                        <w:rFonts w:cs="Arial"/>
                        <w:sz w:val="16"/>
                        <w:szCs w:val="16"/>
                      </w:rPr>
                      <w:t>[Byte 4-4095]</w:t>
                    </w:r>
                  </w:p>
                </w:txbxContent>
              </v:textbox>
            </v:shape>
            <v:shape id="60534e1e000011f17d3549ca" o:spid="_x0000_s1104" type="#_x0000_t22" style="position:absolute;left:6558;top:3302;width:617;height:1295;rotation:90;flip:x;mso-position-horizontal:absolute;mso-position-vertical:absolute">
              <v:textbox inset="0,0,0,0">
                <w:txbxContent>
                  <w:p w14:paraId="2053AD5A" w14:textId="77777777" w:rsidR="0042307E" w:rsidRDefault="0042307E">
                    <w:pPr>
                      <w:jc w:val="center"/>
                      <w:rPr>
                        <w:rFonts w:cs="Arial"/>
                        <w:sz w:val="16"/>
                        <w:szCs w:val="16"/>
                      </w:rPr>
                    </w:pPr>
                    <w:r>
                      <w:rPr>
                        <w:rFonts w:cs="Arial"/>
                        <w:sz w:val="16"/>
                        <w:szCs w:val="16"/>
                      </w:rPr>
                      <w:t>Char</w:t>
                    </w:r>
                  </w:p>
                  <w:p w14:paraId="452E27BE" w14:textId="77777777" w:rsidR="0042307E" w:rsidRDefault="0042307E">
                    <w:pPr>
                      <w:jc w:val="center"/>
                      <w:rPr>
                        <w:rFonts w:cs="Arial"/>
                        <w:sz w:val="16"/>
                        <w:szCs w:val="16"/>
                      </w:rPr>
                    </w:pPr>
                    <w:r>
                      <w:rPr>
                        <w:rFonts w:cs="Arial"/>
                        <w:sz w:val="16"/>
                        <w:szCs w:val="16"/>
                      </w:rPr>
                      <w:t>Coding</w:t>
                    </w:r>
                  </w:p>
                  <w:p w14:paraId="16B779E5" w14:textId="77777777" w:rsidR="0042307E" w:rsidRDefault="0042307E">
                    <w:pPr>
                      <w:jc w:val="center"/>
                      <w:rPr>
                        <w:rFonts w:cs="Arial"/>
                        <w:sz w:val="16"/>
                        <w:szCs w:val="16"/>
                      </w:rPr>
                    </w:pPr>
                    <w:r>
                      <w:rPr>
                        <w:rFonts w:cs="Arial"/>
                        <w:sz w:val="16"/>
                        <w:szCs w:val="16"/>
                      </w:rPr>
                      <w:t>[Byte 3]</w:t>
                    </w:r>
                  </w:p>
                </w:txbxContent>
              </v:textbox>
            </v:shape>
            <v:shape id="60534e1e000011f12d448ac5" o:spid="_x0000_s1103" type="#_x0000_t22" style="position:absolute;left:5595;top:3302;width:617;height:1295;rotation:90;flip:x;mso-position-horizontal:absolute;mso-position-vertical:absolute">
              <v:textbox inset="0,0,0,0">
                <w:txbxContent>
                  <w:p w14:paraId="08219C31" w14:textId="77777777" w:rsidR="0042307E" w:rsidRDefault="0042307E">
                    <w:pPr>
                      <w:jc w:val="center"/>
                      <w:rPr>
                        <w:rFonts w:cs="Arial"/>
                        <w:sz w:val="16"/>
                        <w:szCs w:val="16"/>
                      </w:rPr>
                    </w:pPr>
                    <w:r>
                      <w:rPr>
                        <w:rFonts w:cs="Arial"/>
                        <w:sz w:val="16"/>
                        <w:szCs w:val="16"/>
                      </w:rPr>
                      <w:t>CES</w:t>
                    </w:r>
                  </w:p>
                  <w:p w14:paraId="0C71BE2C" w14:textId="77777777" w:rsidR="0042307E" w:rsidRDefault="0042307E">
                    <w:pPr>
                      <w:jc w:val="center"/>
                      <w:rPr>
                        <w:rFonts w:cs="Arial"/>
                        <w:sz w:val="16"/>
                        <w:szCs w:val="16"/>
                      </w:rPr>
                    </w:pPr>
                  </w:p>
                  <w:p w14:paraId="02996492" w14:textId="77777777" w:rsidR="0042307E" w:rsidRDefault="0042307E">
                    <w:pPr>
                      <w:jc w:val="center"/>
                      <w:rPr>
                        <w:rFonts w:cs="Arial"/>
                        <w:sz w:val="16"/>
                        <w:szCs w:val="16"/>
                      </w:rPr>
                    </w:pPr>
                    <w:r>
                      <w:rPr>
                        <w:rFonts w:cs="Arial"/>
                        <w:sz w:val="16"/>
                        <w:szCs w:val="16"/>
                      </w:rPr>
                      <w:t>[Byte 2]</w:t>
                    </w:r>
                  </w:p>
                </w:txbxContent>
              </v:textbox>
            </v:shape>
            <v:shape id="60534e1e000011f16553fe14" o:spid="_x0000_s1102" type="#_x0000_t22" style="position:absolute;left:4626;top:3302;width:617;height:1295;rotation:90;flip:x;mso-position-horizontal:absolute;mso-position-vertical:absolute">
              <v:textbox inset="0,0,0,0">
                <w:txbxContent>
                  <w:p w14:paraId="7E871AA4" w14:textId="77777777" w:rsidR="0042307E" w:rsidRDefault="0042307E">
                    <w:pPr>
                      <w:jc w:val="center"/>
                      <w:rPr>
                        <w:rFonts w:cs="Arial"/>
                        <w:sz w:val="16"/>
                        <w:szCs w:val="16"/>
                      </w:rPr>
                    </w:pPr>
                    <w:r>
                      <w:rPr>
                        <w:rFonts w:cs="Arial"/>
                        <w:sz w:val="16"/>
                        <w:szCs w:val="16"/>
                      </w:rPr>
                      <w:t>Signal</w:t>
                    </w:r>
                  </w:p>
                  <w:p w14:paraId="2015FD9E" w14:textId="77777777" w:rsidR="0042307E" w:rsidRDefault="0042307E">
                    <w:pPr>
                      <w:jc w:val="center"/>
                      <w:rPr>
                        <w:rFonts w:cs="Arial"/>
                        <w:sz w:val="16"/>
                        <w:szCs w:val="16"/>
                      </w:rPr>
                    </w:pPr>
                    <w:r>
                      <w:rPr>
                        <w:rFonts w:cs="Arial"/>
                        <w:sz w:val="16"/>
                        <w:szCs w:val="16"/>
                      </w:rPr>
                      <w:t>Utilization</w:t>
                    </w:r>
                  </w:p>
                  <w:p w14:paraId="06AF4994" w14:textId="77777777" w:rsidR="0042307E" w:rsidRDefault="0042307E">
                    <w:pPr>
                      <w:jc w:val="center"/>
                      <w:rPr>
                        <w:rFonts w:cs="Arial"/>
                        <w:sz w:val="16"/>
                        <w:szCs w:val="16"/>
                      </w:rPr>
                    </w:pPr>
                    <w:r>
                      <w:rPr>
                        <w:rFonts w:cs="Arial"/>
                        <w:sz w:val="16"/>
                        <w:szCs w:val="16"/>
                      </w:rPr>
                      <w:t>[Byte 1]</w:t>
                    </w:r>
                  </w:p>
                </w:txbxContent>
              </v:textbox>
            </v:shape>
            <v:shape id="60534e1e000011f12c8bf950" o:spid="_x0000_s1101" type="#_x0000_t22" style="position:absolute;left:3661;top:3302;width:617;height:1295;rotation:90;flip:x;mso-position-horizontal:absolute;mso-position-vertical:absolute">
              <v:textbox inset="0,0,0,0">
                <w:txbxContent>
                  <w:p w14:paraId="44064630" w14:textId="77777777" w:rsidR="0042307E" w:rsidRDefault="0042307E">
                    <w:pPr>
                      <w:jc w:val="center"/>
                      <w:rPr>
                        <w:rFonts w:cs="Arial"/>
                        <w:sz w:val="16"/>
                        <w:szCs w:val="16"/>
                      </w:rPr>
                    </w:pPr>
                    <w:r>
                      <w:rPr>
                        <w:rFonts w:cs="Arial"/>
                        <w:sz w:val="16"/>
                        <w:szCs w:val="16"/>
                      </w:rPr>
                      <w:t>Signal</w:t>
                    </w:r>
                  </w:p>
                  <w:p w14:paraId="3FBF6C2A" w14:textId="77777777" w:rsidR="0042307E" w:rsidRDefault="0042307E">
                    <w:pPr>
                      <w:jc w:val="center"/>
                      <w:rPr>
                        <w:rFonts w:cs="Arial"/>
                        <w:sz w:val="16"/>
                        <w:szCs w:val="16"/>
                      </w:rPr>
                    </w:pPr>
                    <w:r>
                      <w:rPr>
                        <w:rFonts w:cs="Arial"/>
                        <w:sz w:val="16"/>
                        <w:szCs w:val="16"/>
                      </w:rPr>
                      <w:t>ID</w:t>
                    </w:r>
                  </w:p>
                  <w:p w14:paraId="2DA56119" w14:textId="77777777" w:rsidR="0042307E" w:rsidRDefault="0042307E">
                    <w:pPr>
                      <w:jc w:val="center"/>
                      <w:rPr>
                        <w:rFonts w:cs="Arial"/>
                        <w:sz w:val="16"/>
                        <w:szCs w:val="16"/>
                      </w:rPr>
                    </w:pPr>
                    <w:r>
                      <w:rPr>
                        <w:rFonts w:cs="Arial"/>
                        <w:sz w:val="16"/>
                        <w:szCs w:val="16"/>
                      </w:rPr>
                      <w:t>[Byte 0]</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60534e1e000011f1361e1700" o:spid="_x0000_s1100" type="#_x0000_t87" style="position:absolute;left:8254;top:3372;width:208;height:2032;rotation:270"/>
            <v:shape id="60534e1e000011f113b35588" o:spid="_x0000_s1099" type="#_x0000_t87" style="position:absolute;left:5228;top:2382;width:208;height:4020;rotation:270"/>
            <v:rect id="60534e1e000011f10fa3c380" o:spid="_x0000_s1098" style="position:absolute;left:5004;top:4502;width:640;height:240" filled="f" stroked="f">
              <v:textbox inset="0,0,0,0">
                <w:txbxContent>
                  <w:p w14:paraId="34043E81" w14:textId="77777777" w:rsidR="0042307E" w:rsidRDefault="0042307E">
                    <w:pPr>
                      <w:rPr>
                        <w:rFonts w:cs="Arial"/>
                        <w:sz w:val="16"/>
                        <w:szCs w:val="16"/>
                      </w:rPr>
                    </w:pPr>
                    <w:r>
                      <w:rPr>
                        <w:rFonts w:cs="Arial"/>
                        <w:sz w:val="16"/>
                        <w:szCs w:val="16"/>
                      </w:rPr>
                      <w:t>Header</w:t>
                    </w:r>
                  </w:p>
                </w:txbxContent>
              </v:textbox>
            </v:rect>
            <v:rect id="60534e1e000011f17076dd5f" o:spid="_x0000_s1097" style="position:absolute;left:8054;top:4502;width:640;height:240" filled="f" stroked="f">
              <v:textbox inset="0,0,0,0">
                <w:txbxContent>
                  <w:p w14:paraId="7609A31B" w14:textId="77777777" w:rsidR="0042307E" w:rsidRDefault="0042307E">
                    <w:pPr>
                      <w:rPr>
                        <w:rFonts w:cs="Arial"/>
                        <w:sz w:val="16"/>
                        <w:szCs w:val="16"/>
                      </w:rPr>
                    </w:pPr>
                    <w:r>
                      <w:rPr>
                        <w:rFonts w:cs="Arial"/>
                        <w:sz w:val="16"/>
                        <w:szCs w:val="16"/>
                      </w:rPr>
                      <w:t>Data</w:t>
                    </w:r>
                  </w:p>
                </w:txbxContent>
              </v:textbox>
            </v:rect>
            <v:rect id="60534e1e000011f13c69352d" o:spid="_x0000_s1096" style="position:absolute;left:5788;top:3401;width:1674;height:240" filled="f" stroked="f">
              <v:textbox inset="0,0,0,0">
                <w:txbxContent>
                  <w:p w14:paraId="5DDAD3D6" w14:textId="77777777" w:rsidR="0042307E" w:rsidRDefault="0042307E">
                    <w:pPr>
                      <w:rPr>
                        <w:rFonts w:cs="Arial"/>
                        <w:sz w:val="16"/>
                        <w:szCs w:val="16"/>
                      </w:rPr>
                    </w:pPr>
                    <w:r>
                      <w:rPr>
                        <w:rFonts w:cs="Arial"/>
                        <w:sz w:val="16"/>
                        <w:szCs w:val="16"/>
                      </w:rPr>
                      <w:t>Logical Signal</w:t>
                    </w:r>
                  </w:p>
                </w:txbxContent>
              </v:textbox>
            </v:rect>
            <v:rect id="60534e1e000011f1702feb58" o:spid="_x0000_s1095" style="position:absolute;left:5330;top:2652;width:1674;height:240" filled="f" stroked="f">
              <v:textbox inset="0,0,0,0">
                <w:txbxContent>
                  <w:p w14:paraId="5237C0ED" w14:textId="77777777" w:rsidR="0042307E" w:rsidRDefault="0042307E">
                    <w:pPr>
                      <w:rPr>
                        <w:rFonts w:cs="Arial"/>
                        <w:sz w:val="16"/>
                        <w:szCs w:val="16"/>
                      </w:rPr>
                    </w:pPr>
                    <w:r>
                      <w:rPr>
                        <w:rFonts w:cs="Arial"/>
                        <w:sz w:val="16"/>
                        <w:szCs w:val="16"/>
                      </w:rPr>
                      <w:t>Physical Channel</w:t>
                    </w:r>
                  </w:p>
                </w:txbxContent>
              </v:textbox>
            </v:rect>
            <v:rect id="60534e1e000011f14e73cfb4" o:spid="_x0000_s1094" style="position:absolute;left:2053;top:3817;width:640;height:240" filled="f" stroked="f">
              <v:textbox inset="0,0,0,0">
                <w:txbxContent>
                  <w:p w14:paraId="23BC87D5" w14:textId="77777777" w:rsidR="0042307E" w:rsidRDefault="0042307E">
                    <w:pPr>
                      <w:rPr>
                        <w:rFonts w:cs="Arial"/>
                        <w:sz w:val="16"/>
                        <w:szCs w:val="16"/>
                      </w:rPr>
                    </w:pPr>
                    <w:r>
                      <w:rPr>
                        <w:rFonts w:cs="Arial"/>
                        <w:sz w:val="16"/>
                        <w:szCs w:val="16"/>
                      </w:rPr>
                      <w:t>CAN ID</w:t>
                    </w:r>
                  </w:p>
                </w:txbxContent>
              </v:textbox>
            </v:rect>
            <w10:wrap type="none"/>
            <w10:anchorlock/>
          </v:group>
        </w:pict>
      </w:r>
    </w:p>
    <w:p w14:paraId="188758C2" w14:textId="77777777" w:rsidR="00E9111B" w:rsidRDefault="00E9111B">
      <w:pPr>
        <w:rPr>
          <w:rFonts w:cs="Arial"/>
          <w:szCs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524"/>
      </w:tblGrid>
      <w:tr w:rsidR="00E9111B" w14:paraId="547EE239" w14:textId="77777777">
        <w:trPr>
          <w:cantSplit/>
          <w:jc w:val="center"/>
        </w:trPr>
        <w:tc>
          <w:tcPr>
            <w:tcW w:w="1548" w:type="dxa"/>
            <w:tcBorders>
              <w:top w:val="single" w:sz="4" w:space="0" w:color="auto"/>
              <w:left w:val="single" w:sz="4" w:space="0" w:color="auto"/>
              <w:bottom w:val="single" w:sz="4" w:space="0" w:color="auto"/>
              <w:right w:val="single" w:sz="4" w:space="0" w:color="auto"/>
            </w:tcBorders>
            <w:hideMark/>
          </w:tcPr>
          <w:p w14:paraId="1B64C705" w14:textId="77777777" w:rsidR="00E9111B" w:rsidRDefault="0042307E">
            <w:pPr>
              <w:rPr>
                <w:rFonts w:cs="Arial"/>
                <w:b/>
                <w:szCs w:val="20"/>
              </w:rPr>
            </w:pPr>
            <w:r>
              <w:rPr>
                <w:rFonts w:cs="Arial"/>
                <w:b/>
                <w:szCs w:val="20"/>
              </w:rPr>
              <w:t>Field</w:t>
            </w:r>
          </w:p>
        </w:tc>
        <w:tc>
          <w:tcPr>
            <w:tcW w:w="0" w:type="auto"/>
            <w:tcBorders>
              <w:top w:val="single" w:sz="4" w:space="0" w:color="auto"/>
              <w:left w:val="single" w:sz="4" w:space="0" w:color="auto"/>
              <w:bottom w:val="single" w:sz="4" w:space="0" w:color="auto"/>
              <w:right w:val="single" w:sz="4" w:space="0" w:color="auto"/>
            </w:tcBorders>
            <w:hideMark/>
          </w:tcPr>
          <w:p w14:paraId="0433DBAB" w14:textId="77777777" w:rsidR="00E9111B" w:rsidRDefault="0042307E">
            <w:pPr>
              <w:rPr>
                <w:rFonts w:cs="Arial"/>
                <w:b/>
                <w:szCs w:val="20"/>
              </w:rPr>
            </w:pPr>
            <w:r>
              <w:rPr>
                <w:rFonts w:cs="Arial"/>
                <w:b/>
                <w:szCs w:val="20"/>
              </w:rPr>
              <w:t>Description</w:t>
            </w:r>
          </w:p>
        </w:tc>
      </w:tr>
      <w:tr w:rsidR="00E9111B" w14:paraId="7D4C9F92" w14:textId="77777777">
        <w:trPr>
          <w:cantSplit/>
          <w:jc w:val="center"/>
        </w:trPr>
        <w:tc>
          <w:tcPr>
            <w:tcW w:w="1548" w:type="dxa"/>
            <w:tcBorders>
              <w:top w:val="single" w:sz="4" w:space="0" w:color="auto"/>
              <w:left w:val="single" w:sz="4" w:space="0" w:color="auto"/>
              <w:bottom w:val="single" w:sz="4" w:space="0" w:color="auto"/>
              <w:right w:val="single" w:sz="4" w:space="0" w:color="auto"/>
            </w:tcBorders>
            <w:hideMark/>
          </w:tcPr>
          <w:p w14:paraId="22B979E7" w14:textId="77777777" w:rsidR="00E9111B" w:rsidRDefault="0042307E">
            <w:pPr>
              <w:rPr>
                <w:rFonts w:cs="Arial"/>
                <w:szCs w:val="20"/>
              </w:rPr>
            </w:pPr>
            <w:r>
              <w:rPr>
                <w:rFonts w:cs="Arial"/>
                <w:szCs w:val="20"/>
              </w:rPr>
              <w:t>Signal ID</w:t>
            </w:r>
          </w:p>
        </w:tc>
        <w:tc>
          <w:tcPr>
            <w:tcW w:w="0" w:type="auto"/>
            <w:tcBorders>
              <w:top w:val="single" w:sz="4" w:space="0" w:color="auto"/>
              <w:left w:val="single" w:sz="4" w:space="0" w:color="auto"/>
              <w:bottom w:val="single" w:sz="4" w:space="0" w:color="auto"/>
              <w:right w:val="single" w:sz="4" w:space="0" w:color="auto"/>
            </w:tcBorders>
            <w:hideMark/>
          </w:tcPr>
          <w:p w14:paraId="40865A8D" w14:textId="77777777" w:rsidR="00E9111B" w:rsidRDefault="0042307E">
            <w:pPr>
              <w:rPr>
                <w:rFonts w:cs="Arial"/>
                <w:szCs w:val="20"/>
              </w:rPr>
            </w:pPr>
            <w:r>
              <w:rPr>
                <w:rFonts w:cs="Arial"/>
                <w:szCs w:val="20"/>
              </w:rPr>
              <w:t xml:space="preserve">The Signal Identifier is used to determine between the different logical signals.  </w:t>
            </w:r>
          </w:p>
        </w:tc>
      </w:tr>
      <w:tr w:rsidR="00E9111B" w14:paraId="426E783B" w14:textId="77777777">
        <w:trPr>
          <w:cantSplit/>
          <w:jc w:val="center"/>
        </w:trPr>
        <w:tc>
          <w:tcPr>
            <w:tcW w:w="1548" w:type="dxa"/>
            <w:tcBorders>
              <w:top w:val="single" w:sz="4" w:space="0" w:color="auto"/>
              <w:left w:val="single" w:sz="4" w:space="0" w:color="auto"/>
              <w:bottom w:val="single" w:sz="4" w:space="0" w:color="auto"/>
              <w:right w:val="single" w:sz="4" w:space="0" w:color="auto"/>
            </w:tcBorders>
            <w:hideMark/>
          </w:tcPr>
          <w:p w14:paraId="7F92A7C2" w14:textId="77777777" w:rsidR="00E9111B" w:rsidRDefault="0042307E">
            <w:pPr>
              <w:rPr>
                <w:rFonts w:cs="Arial"/>
                <w:szCs w:val="20"/>
              </w:rPr>
            </w:pPr>
            <w:r>
              <w:rPr>
                <w:rFonts w:cs="Arial"/>
                <w:szCs w:val="20"/>
              </w:rPr>
              <w:t>Signal Utilization</w:t>
            </w:r>
          </w:p>
        </w:tc>
        <w:tc>
          <w:tcPr>
            <w:tcW w:w="0" w:type="auto"/>
            <w:tcBorders>
              <w:top w:val="single" w:sz="4" w:space="0" w:color="auto"/>
              <w:left w:val="single" w:sz="4" w:space="0" w:color="auto"/>
              <w:bottom w:val="single" w:sz="4" w:space="0" w:color="auto"/>
              <w:right w:val="single" w:sz="4" w:space="0" w:color="auto"/>
            </w:tcBorders>
            <w:hideMark/>
          </w:tcPr>
          <w:p w14:paraId="383ACA45" w14:textId="77777777" w:rsidR="00E9111B" w:rsidRDefault="0042307E">
            <w:pPr>
              <w:rPr>
                <w:rFonts w:eastAsia="MS Mincho" w:cs="Arial"/>
                <w:szCs w:val="20"/>
              </w:rPr>
            </w:pPr>
            <w:r>
              <w:rPr>
                <w:rFonts w:cs="Arial"/>
                <w:szCs w:val="20"/>
              </w:rPr>
              <w:t xml:space="preserve">The Signal Utilization is used to link the information in the signal to the service.  </w:t>
            </w:r>
          </w:p>
        </w:tc>
      </w:tr>
      <w:tr w:rsidR="00E9111B" w14:paraId="6433D1F2" w14:textId="77777777">
        <w:trPr>
          <w:cantSplit/>
          <w:jc w:val="center"/>
        </w:trPr>
        <w:tc>
          <w:tcPr>
            <w:tcW w:w="1548" w:type="dxa"/>
            <w:tcBorders>
              <w:top w:val="single" w:sz="4" w:space="0" w:color="auto"/>
              <w:left w:val="single" w:sz="4" w:space="0" w:color="auto"/>
              <w:bottom w:val="single" w:sz="4" w:space="0" w:color="auto"/>
              <w:right w:val="single" w:sz="4" w:space="0" w:color="auto"/>
            </w:tcBorders>
            <w:hideMark/>
          </w:tcPr>
          <w:p w14:paraId="23074DFF" w14:textId="77777777" w:rsidR="00E9111B" w:rsidRDefault="0042307E">
            <w:pPr>
              <w:rPr>
                <w:rFonts w:cs="Arial"/>
                <w:szCs w:val="20"/>
              </w:rPr>
            </w:pPr>
            <w:r>
              <w:rPr>
                <w:rFonts w:cs="Arial"/>
                <w:szCs w:val="20"/>
              </w:rPr>
              <w:t>CES</w:t>
            </w:r>
          </w:p>
        </w:tc>
        <w:tc>
          <w:tcPr>
            <w:tcW w:w="0" w:type="auto"/>
            <w:tcBorders>
              <w:top w:val="single" w:sz="4" w:space="0" w:color="auto"/>
              <w:left w:val="single" w:sz="4" w:space="0" w:color="auto"/>
              <w:bottom w:val="single" w:sz="4" w:space="0" w:color="auto"/>
              <w:right w:val="single" w:sz="4" w:space="0" w:color="auto"/>
            </w:tcBorders>
            <w:hideMark/>
          </w:tcPr>
          <w:p w14:paraId="6A47EBF4" w14:textId="77777777" w:rsidR="00E9111B" w:rsidRDefault="0042307E">
            <w:pPr>
              <w:rPr>
                <w:rFonts w:cs="Arial"/>
                <w:szCs w:val="20"/>
              </w:rPr>
            </w:pPr>
            <w:r>
              <w:rPr>
                <w:rFonts w:cs="Arial"/>
                <w:szCs w:val="20"/>
              </w:rPr>
              <w:t xml:space="preserve">The CES is to use to reflect the status of a response to a request. </w:t>
            </w:r>
          </w:p>
        </w:tc>
      </w:tr>
      <w:tr w:rsidR="00E9111B" w14:paraId="09A8A9EB" w14:textId="77777777">
        <w:trPr>
          <w:cantSplit/>
          <w:jc w:val="center"/>
        </w:trPr>
        <w:tc>
          <w:tcPr>
            <w:tcW w:w="1548" w:type="dxa"/>
            <w:tcBorders>
              <w:top w:val="single" w:sz="4" w:space="0" w:color="auto"/>
              <w:left w:val="single" w:sz="4" w:space="0" w:color="auto"/>
              <w:bottom w:val="single" w:sz="4" w:space="0" w:color="auto"/>
              <w:right w:val="single" w:sz="4" w:space="0" w:color="auto"/>
            </w:tcBorders>
            <w:hideMark/>
          </w:tcPr>
          <w:p w14:paraId="330A16BE" w14:textId="77777777" w:rsidR="00E9111B" w:rsidRDefault="0042307E">
            <w:pPr>
              <w:rPr>
                <w:rFonts w:cs="Arial"/>
                <w:szCs w:val="20"/>
              </w:rPr>
            </w:pPr>
            <w:r>
              <w:rPr>
                <w:rFonts w:cs="Arial"/>
                <w:szCs w:val="20"/>
              </w:rPr>
              <w:t>Char Coding</w:t>
            </w:r>
          </w:p>
        </w:tc>
        <w:tc>
          <w:tcPr>
            <w:tcW w:w="0" w:type="auto"/>
            <w:tcBorders>
              <w:top w:val="single" w:sz="4" w:space="0" w:color="auto"/>
              <w:left w:val="single" w:sz="4" w:space="0" w:color="auto"/>
              <w:bottom w:val="single" w:sz="4" w:space="0" w:color="auto"/>
              <w:right w:val="single" w:sz="4" w:space="0" w:color="auto"/>
            </w:tcBorders>
            <w:hideMark/>
          </w:tcPr>
          <w:p w14:paraId="25174B18" w14:textId="77777777" w:rsidR="00E9111B" w:rsidRDefault="0042307E">
            <w:pPr>
              <w:rPr>
                <w:rFonts w:cs="Arial"/>
                <w:szCs w:val="20"/>
              </w:rPr>
            </w:pPr>
            <w:r>
              <w:rPr>
                <w:rFonts w:cs="Arial"/>
                <w:szCs w:val="20"/>
              </w:rPr>
              <w:t>The Character coding flag indicates the selected coding table for the App data.</w:t>
            </w:r>
          </w:p>
        </w:tc>
      </w:tr>
      <w:tr w:rsidR="00E9111B" w14:paraId="0DA576B7" w14:textId="77777777">
        <w:trPr>
          <w:cantSplit/>
          <w:jc w:val="center"/>
        </w:trPr>
        <w:tc>
          <w:tcPr>
            <w:tcW w:w="1548" w:type="dxa"/>
            <w:tcBorders>
              <w:top w:val="single" w:sz="4" w:space="0" w:color="auto"/>
              <w:left w:val="single" w:sz="4" w:space="0" w:color="auto"/>
              <w:bottom w:val="single" w:sz="4" w:space="0" w:color="auto"/>
              <w:right w:val="single" w:sz="4" w:space="0" w:color="auto"/>
            </w:tcBorders>
            <w:hideMark/>
          </w:tcPr>
          <w:p w14:paraId="268B59D0" w14:textId="77777777" w:rsidR="00E9111B" w:rsidRDefault="0042307E">
            <w:pPr>
              <w:rPr>
                <w:rFonts w:cs="Arial"/>
                <w:szCs w:val="20"/>
              </w:rPr>
            </w:pPr>
            <w:r>
              <w:rPr>
                <w:rFonts w:cs="Arial"/>
                <w:szCs w:val="20"/>
              </w:rPr>
              <w:t>App Data</w:t>
            </w:r>
          </w:p>
        </w:tc>
        <w:tc>
          <w:tcPr>
            <w:tcW w:w="0" w:type="auto"/>
            <w:tcBorders>
              <w:top w:val="single" w:sz="4" w:space="0" w:color="auto"/>
              <w:left w:val="single" w:sz="4" w:space="0" w:color="auto"/>
              <w:bottom w:val="single" w:sz="4" w:space="0" w:color="auto"/>
              <w:right w:val="single" w:sz="4" w:space="0" w:color="auto"/>
            </w:tcBorders>
            <w:hideMark/>
          </w:tcPr>
          <w:p w14:paraId="4B01584E" w14:textId="77777777" w:rsidR="00E9111B" w:rsidRDefault="0042307E">
            <w:pPr>
              <w:rPr>
                <w:rFonts w:cs="Arial"/>
                <w:szCs w:val="20"/>
              </w:rPr>
            </w:pPr>
            <w:r>
              <w:rPr>
                <w:rFonts w:cs="Arial"/>
                <w:szCs w:val="20"/>
              </w:rPr>
              <w:t>Application specific data</w:t>
            </w:r>
          </w:p>
        </w:tc>
      </w:tr>
    </w:tbl>
    <w:p w14:paraId="1FC7FDCF" w14:textId="77777777" w:rsidR="00E9111B" w:rsidRDefault="00E9111B">
      <w:pPr>
        <w:rPr>
          <w:rFonts w:cs="Arial"/>
          <w:szCs w:val="20"/>
        </w:rPr>
      </w:pPr>
    </w:p>
    <w:p w14:paraId="5660B1EF" w14:textId="77777777" w:rsidR="00E9111B" w:rsidRDefault="0042307E">
      <w:pPr>
        <w:rPr>
          <w:rFonts w:cs="Arial"/>
          <w:szCs w:val="20"/>
        </w:rPr>
      </w:pPr>
      <w:r>
        <w:rPr>
          <w:rFonts w:cs="Arial"/>
          <w:szCs w:val="20"/>
        </w:rPr>
        <w:t>The logical signal header information is not listed explicitly in corresponding sequence diagrams and associated method tables of the SPSS.</w:t>
      </w:r>
    </w:p>
    <w:p w14:paraId="5696FF74" w14:textId="77777777" w:rsidR="00E9111B" w:rsidRDefault="00E9111B">
      <w:pPr>
        <w:rPr>
          <w:rFonts w:eastAsia="MS Mincho" w:cs="Arial"/>
          <w:szCs w:val="20"/>
        </w:rPr>
      </w:pPr>
    </w:p>
    <w:p w14:paraId="79D2F8FA" w14:textId="77777777" w:rsidR="00E9111B" w:rsidRDefault="0042307E">
      <w:pPr>
        <w:rPr>
          <w:rFonts w:eastAsia="MS Mincho" w:cs="Arial"/>
          <w:szCs w:val="20"/>
        </w:rPr>
      </w:pPr>
      <w:r>
        <w:rPr>
          <w:rFonts w:eastAsia="MS Mincho" w:cs="Arial"/>
          <w:b/>
          <w:szCs w:val="20"/>
        </w:rPr>
        <w:t>Note:</w:t>
      </w:r>
      <w:r>
        <w:rPr>
          <w:rFonts w:eastAsia="MS Mincho" w:cs="Arial"/>
          <w:szCs w:val="20"/>
        </w:rPr>
        <w:t xml:space="preserve">  The logical signal packet structure defined above may not apply to all signals listed in the specification as some legacy signals may still be utilized.  The legacy logical signals shall define their own signal packet structure within </w:t>
      </w:r>
      <w:proofErr w:type="spellStart"/>
      <w:r>
        <w:rPr>
          <w:rFonts w:eastAsia="MS Mincho" w:cs="Arial"/>
          <w:szCs w:val="20"/>
        </w:rPr>
        <w:t>there</w:t>
      </w:r>
      <w:proofErr w:type="spellEnd"/>
      <w:r>
        <w:rPr>
          <w:rFonts w:eastAsia="MS Mincho" w:cs="Arial"/>
          <w:szCs w:val="20"/>
        </w:rPr>
        <w:t xml:space="preserve"> respective sections.</w:t>
      </w:r>
    </w:p>
    <w:p w14:paraId="2DA687FB" w14:textId="77777777" w:rsidR="0042307E" w:rsidRPr="0042307E" w:rsidRDefault="0042307E" w:rsidP="0042307E">
      <w:pPr>
        <w:pStyle w:val="Heading4"/>
        <w:rPr>
          <w:b w:val="0"/>
          <w:u w:val="single"/>
        </w:rPr>
      </w:pPr>
      <w:r w:rsidRPr="0042307E">
        <w:rPr>
          <w:b w:val="0"/>
          <w:u w:val="single"/>
        </w:rPr>
        <w:t>TP-REQ-015124/A-Byte Definition (</w:t>
      </w:r>
      <w:proofErr w:type="spellStart"/>
      <w:r w:rsidRPr="0042307E">
        <w:rPr>
          <w:b w:val="0"/>
          <w:u w:val="single"/>
        </w:rPr>
        <w:t>TcSE</w:t>
      </w:r>
      <w:proofErr w:type="spellEnd"/>
      <w:r w:rsidRPr="0042307E">
        <w:rPr>
          <w:b w:val="0"/>
          <w:u w:val="single"/>
        </w:rPr>
        <w:t xml:space="preserve"> ROIN-138090-1)</w:t>
      </w:r>
    </w:p>
    <w:p w14:paraId="68BB7715" w14:textId="77777777" w:rsidR="00E9111B" w:rsidRDefault="0042307E">
      <w:pPr>
        <w:tabs>
          <w:tab w:val="left" w:pos="709"/>
          <w:tab w:val="left" w:pos="1276"/>
          <w:tab w:val="left" w:pos="1843"/>
          <w:tab w:val="left" w:pos="2419"/>
        </w:tabs>
        <w:jc w:val="both"/>
        <w:rPr>
          <w:rFonts w:cs="Arial"/>
          <w:szCs w:val="20"/>
        </w:rPr>
      </w:pPr>
      <w:r>
        <w:rPr>
          <w:rFonts w:cs="Arial"/>
          <w:szCs w:val="20"/>
        </w:rPr>
        <w:t xml:space="preserve">All information within the channel is segmented in words, bytes and bits.  The transmission shall begin with BYTE 0 and BYTE 0 shall always contain the Signal Identifier.  The parsing of information shall begin at BYTE 0 and end with BYTE </w:t>
      </w:r>
      <w:proofErr w:type="spellStart"/>
      <w:r>
        <w:rPr>
          <w:rFonts w:cs="Arial"/>
          <w:szCs w:val="20"/>
        </w:rPr>
        <w:t>xyz</w:t>
      </w:r>
      <w:proofErr w:type="spellEnd"/>
      <w:r>
        <w:rPr>
          <w:rFonts w:cs="Arial"/>
          <w:szCs w:val="20"/>
        </w:rPr>
        <w:t xml:space="preserve">. </w:t>
      </w:r>
    </w:p>
    <w:p w14:paraId="7AD444BB" w14:textId="77777777" w:rsidR="00E9111B" w:rsidRDefault="00E9111B">
      <w:pPr>
        <w:rPr>
          <w:rFonts w:eastAsia="MS Mincho" w:cs="Arial"/>
          <w:szCs w:val="20"/>
        </w:rPr>
      </w:pPr>
    </w:p>
    <w:p w14:paraId="3C5DAD8C" w14:textId="77777777" w:rsidR="0042307E" w:rsidRPr="0042307E" w:rsidRDefault="0042307E" w:rsidP="0042307E">
      <w:pPr>
        <w:pStyle w:val="Heading4"/>
        <w:rPr>
          <w:b w:val="0"/>
          <w:u w:val="single"/>
        </w:rPr>
      </w:pPr>
      <w:r w:rsidRPr="0042307E">
        <w:rPr>
          <w:b w:val="0"/>
          <w:u w:val="single"/>
        </w:rPr>
        <w:t>TP-REQ-015125/A-Bit Definition (</w:t>
      </w:r>
      <w:proofErr w:type="spellStart"/>
      <w:r w:rsidRPr="0042307E">
        <w:rPr>
          <w:b w:val="0"/>
          <w:u w:val="single"/>
        </w:rPr>
        <w:t>TcSE</w:t>
      </w:r>
      <w:proofErr w:type="spellEnd"/>
      <w:r w:rsidRPr="0042307E">
        <w:rPr>
          <w:b w:val="0"/>
          <w:u w:val="single"/>
        </w:rPr>
        <w:t xml:space="preserve"> ROIN-138091-1)</w:t>
      </w:r>
    </w:p>
    <w:p w14:paraId="70D7B830" w14:textId="77777777" w:rsidR="00E9111B" w:rsidRDefault="0042307E">
      <w:pPr>
        <w:tabs>
          <w:tab w:val="left" w:pos="709"/>
          <w:tab w:val="left" w:pos="1276"/>
          <w:tab w:val="left" w:pos="1843"/>
          <w:tab w:val="left" w:pos="2419"/>
        </w:tabs>
        <w:jc w:val="both"/>
        <w:rPr>
          <w:rFonts w:cs="Arial"/>
          <w:szCs w:val="20"/>
        </w:rPr>
      </w:pPr>
      <w:r>
        <w:rPr>
          <w:rFonts w:cs="Arial"/>
          <w:szCs w:val="20"/>
        </w:rPr>
        <w:t>Bit definition defines the bit position within the bytes.</w:t>
      </w:r>
    </w:p>
    <w:p w14:paraId="1EC1EB99" w14:textId="77777777" w:rsidR="0042307E" w:rsidRPr="0042307E" w:rsidRDefault="0042307E" w:rsidP="0042307E">
      <w:pPr>
        <w:pStyle w:val="Heading4"/>
        <w:rPr>
          <w:b w:val="0"/>
          <w:u w:val="single"/>
        </w:rPr>
      </w:pPr>
      <w:r w:rsidRPr="0042307E">
        <w:rPr>
          <w:b w:val="0"/>
          <w:u w:val="single"/>
        </w:rPr>
        <w:lastRenderedPageBreak/>
        <w:t>TP-REQ-015126/A-Bit, Byte Ordering (</w:t>
      </w:r>
      <w:proofErr w:type="spellStart"/>
      <w:r w:rsidRPr="0042307E">
        <w:rPr>
          <w:b w:val="0"/>
          <w:u w:val="single"/>
        </w:rPr>
        <w:t>TcSE</w:t>
      </w:r>
      <w:proofErr w:type="spellEnd"/>
      <w:r w:rsidRPr="0042307E">
        <w:rPr>
          <w:b w:val="0"/>
          <w:u w:val="single"/>
        </w:rPr>
        <w:t xml:space="preserve"> ROIN-149367-3)</w:t>
      </w:r>
    </w:p>
    <w:p w14:paraId="1077FE43" w14:textId="77777777" w:rsidR="00E9111B" w:rsidRDefault="0042307E">
      <w:pPr>
        <w:rPr>
          <w:rFonts w:cs="Arial"/>
          <w:szCs w:val="20"/>
        </w:rPr>
      </w:pPr>
      <w:r>
        <w:rPr>
          <w:rFonts w:cs="Arial"/>
          <w:szCs w:val="20"/>
        </w:rPr>
        <w:t xml:space="preserve">This section defines the order and significance of bits within bytes.  Within a byte, the most significant bit, </w:t>
      </w:r>
      <w:proofErr w:type="spellStart"/>
      <w:r>
        <w:rPr>
          <w:rStyle w:val="spelle"/>
          <w:rFonts w:cs="Arial"/>
          <w:szCs w:val="20"/>
        </w:rPr>
        <w:t>msb</w:t>
      </w:r>
      <w:proofErr w:type="spellEnd"/>
      <w:r>
        <w:rPr>
          <w:rFonts w:cs="Arial"/>
          <w:szCs w:val="20"/>
        </w:rPr>
        <w:t xml:space="preserve">, is that which is transmitted first and the least significant bit, </w:t>
      </w:r>
      <w:proofErr w:type="spellStart"/>
      <w:r>
        <w:rPr>
          <w:rFonts w:cs="Arial"/>
          <w:szCs w:val="20"/>
        </w:rPr>
        <w:t>lsb</w:t>
      </w:r>
      <w:proofErr w:type="spellEnd"/>
      <w:r>
        <w:rPr>
          <w:rFonts w:cs="Arial"/>
          <w:szCs w:val="20"/>
        </w:rPr>
        <w:t xml:space="preserve">, is that which is transmitted last, as illustrated below.  The significance of the interior bits uniformly decreases in progression from </w:t>
      </w:r>
      <w:proofErr w:type="spellStart"/>
      <w:r>
        <w:rPr>
          <w:rStyle w:val="spelle"/>
          <w:rFonts w:cs="Arial"/>
          <w:szCs w:val="20"/>
        </w:rPr>
        <w:t>msb</w:t>
      </w:r>
      <w:proofErr w:type="spellEnd"/>
      <w:r>
        <w:rPr>
          <w:rFonts w:cs="Arial"/>
          <w:szCs w:val="20"/>
        </w:rPr>
        <w:t xml:space="preserve"> to </w:t>
      </w:r>
      <w:proofErr w:type="spellStart"/>
      <w:r>
        <w:rPr>
          <w:rFonts w:cs="Arial"/>
          <w:szCs w:val="20"/>
        </w:rPr>
        <w:t>lsb</w:t>
      </w:r>
      <w:proofErr w:type="spellEnd"/>
      <w:r>
        <w:rPr>
          <w:rFonts w:cs="Arial"/>
          <w:szCs w:val="20"/>
        </w:rPr>
        <w:t xml:space="preserve">.  Therefore, Bit 0 is the </w:t>
      </w:r>
      <w:proofErr w:type="spellStart"/>
      <w:r>
        <w:rPr>
          <w:rStyle w:val="spelle"/>
          <w:rFonts w:cs="Arial"/>
          <w:szCs w:val="20"/>
        </w:rPr>
        <w:t>msb</w:t>
      </w:r>
      <w:proofErr w:type="spellEnd"/>
      <w:r>
        <w:rPr>
          <w:rFonts w:cs="Arial"/>
          <w:szCs w:val="20"/>
        </w:rPr>
        <w:t xml:space="preserve"> and Bit 7 is the </w:t>
      </w:r>
      <w:proofErr w:type="spellStart"/>
      <w:r>
        <w:rPr>
          <w:rFonts w:cs="Arial"/>
          <w:szCs w:val="20"/>
        </w:rPr>
        <w:t>lsb</w:t>
      </w:r>
      <w:proofErr w:type="spellEnd"/>
      <w:r>
        <w:rPr>
          <w:rFonts w:cs="Arial"/>
          <w:szCs w:val="20"/>
        </w:rPr>
        <w:t>.  This representation follows "Motorola Sequential" format.</w:t>
      </w:r>
    </w:p>
    <w:p w14:paraId="66621439" w14:textId="77777777" w:rsidR="00E9111B" w:rsidRDefault="00E9111B"/>
    <w:tbl>
      <w:tblPr>
        <w:tblW w:w="4320" w:type="dxa"/>
        <w:jc w:val="center"/>
        <w:tblCellMar>
          <w:left w:w="0" w:type="dxa"/>
          <w:right w:w="0" w:type="dxa"/>
        </w:tblCellMar>
        <w:tblLook w:val="04A0" w:firstRow="1" w:lastRow="0" w:firstColumn="1" w:lastColumn="0" w:noHBand="0" w:noVBand="1"/>
      </w:tblPr>
      <w:tblGrid>
        <w:gridCol w:w="657"/>
        <w:gridCol w:w="521"/>
        <w:gridCol w:w="521"/>
        <w:gridCol w:w="521"/>
        <w:gridCol w:w="521"/>
        <w:gridCol w:w="521"/>
        <w:gridCol w:w="521"/>
        <w:gridCol w:w="537"/>
      </w:tblGrid>
      <w:tr w:rsidR="00E9111B" w14:paraId="4C1AC123" w14:textId="77777777">
        <w:trPr>
          <w:trHeight w:val="116"/>
          <w:jc w:val="center"/>
        </w:trPr>
        <w:tc>
          <w:tcPr>
            <w:tcW w:w="6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AEBE46" w14:textId="77777777" w:rsidR="00E9111B" w:rsidRDefault="0042307E">
            <w:pPr>
              <w:spacing w:line="116" w:lineRule="atLeast"/>
            </w:pPr>
            <w:proofErr w:type="spellStart"/>
            <w:r>
              <w:rPr>
                <w:rStyle w:val="spelle"/>
                <w:rFonts w:cs="Arial"/>
                <w:szCs w:val="20"/>
              </w:rPr>
              <w:t>msb</w:t>
            </w:r>
            <w:proofErr w:type="spellEnd"/>
          </w:p>
        </w:tc>
        <w:tc>
          <w:tcPr>
            <w:tcW w:w="3126" w:type="dxa"/>
            <w:gridSpan w:val="6"/>
            <w:tcBorders>
              <w:top w:val="nil"/>
              <w:left w:val="nil"/>
              <w:bottom w:val="single" w:sz="8" w:space="0" w:color="auto"/>
              <w:right w:val="single" w:sz="8" w:space="0" w:color="auto"/>
            </w:tcBorders>
            <w:tcMar>
              <w:top w:w="0" w:type="dxa"/>
              <w:left w:w="108" w:type="dxa"/>
              <w:bottom w:w="0" w:type="dxa"/>
              <w:right w:w="108" w:type="dxa"/>
            </w:tcMar>
          </w:tcPr>
          <w:p w14:paraId="59C66F07" w14:textId="77777777" w:rsidR="00E9111B" w:rsidRDefault="00E9111B">
            <w:pPr>
              <w:spacing w:line="116" w:lineRule="atLeast"/>
              <w:rPr>
                <w:sz w:val="12"/>
              </w:rPr>
            </w:pPr>
          </w:p>
        </w:tc>
        <w:tc>
          <w:tcPr>
            <w:tcW w:w="5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9E3317" w14:textId="77777777" w:rsidR="00E9111B" w:rsidRDefault="0042307E">
            <w:pPr>
              <w:spacing w:line="116" w:lineRule="atLeast"/>
            </w:pPr>
            <w:proofErr w:type="spellStart"/>
            <w:r>
              <w:rPr>
                <w:rFonts w:cs="Arial"/>
                <w:szCs w:val="20"/>
              </w:rPr>
              <w:t>lsb</w:t>
            </w:r>
            <w:proofErr w:type="spellEnd"/>
          </w:p>
        </w:tc>
      </w:tr>
      <w:tr w:rsidR="00E9111B" w14:paraId="4D166D3C" w14:textId="77777777">
        <w:trPr>
          <w:trHeight w:val="115"/>
          <w:jc w:val="center"/>
        </w:trPr>
        <w:tc>
          <w:tcPr>
            <w:tcW w:w="6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03601" w14:textId="77777777" w:rsidR="00E9111B" w:rsidRDefault="0042307E">
            <w:r>
              <w:rPr>
                <w:rFonts w:cs="Arial"/>
                <w:szCs w:val="20"/>
              </w:rPr>
              <w:t xml:space="preserve">Bit </w:t>
            </w:r>
          </w:p>
          <w:p w14:paraId="20D4997C" w14:textId="77777777" w:rsidR="00E9111B" w:rsidRDefault="0042307E">
            <w:pPr>
              <w:spacing w:line="115" w:lineRule="atLeast"/>
            </w:pPr>
            <w:r>
              <w:rPr>
                <w:rFonts w:cs="Arial"/>
                <w:szCs w:val="20"/>
              </w:rPr>
              <w:t>0</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14:paraId="1710EAB6" w14:textId="77777777" w:rsidR="00E9111B" w:rsidRDefault="0042307E">
            <w:pPr>
              <w:spacing w:line="115" w:lineRule="atLeast"/>
            </w:pPr>
            <w:r>
              <w:rPr>
                <w:rFonts w:cs="Arial"/>
                <w:szCs w:val="20"/>
              </w:rPr>
              <w:t>Bit 1</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14:paraId="7F091896" w14:textId="77777777" w:rsidR="00E9111B" w:rsidRDefault="0042307E">
            <w:pPr>
              <w:spacing w:line="115" w:lineRule="atLeast"/>
            </w:pPr>
            <w:r>
              <w:rPr>
                <w:rFonts w:cs="Arial"/>
                <w:szCs w:val="20"/>
              </w:rPr>
              <w:t>Bit 2</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14:paraId="1B0135D8" w14:textId="77777777" w:rsidR="00E9111B" w:rsidRDefault="0042307E">
            <w:pPr>
              <w:spacing w:line="115" w:lineRule="atLeast"/>
            </w:pPr>
            <w:r>
              <w:rPr>
                <w:rFonts w:cs="Arial"/>
                <w:szCs w:val="20"/>
              </w:rPr>
              <w:t>Bit 3</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14:paraId="187B62FB" w14:textId="77777777" w:rsidR="00E9111B" w:rsidRDefault="0042307E">
            <w:pPr>
              <w:spacing w:line="115" w:lineRule="atLeast"/>
            </w:pPr>
            <w:r>
              <w:rPr>
                <w:rFonts w:cs="Arial"/>
                <w:szCs w:val="20"/>
              </w:rPr>
              <w:t>Bit 4</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14:paraId="509103E9" w14:textId="77777777" w:rsidR="00E9111B" w:rsidRDefault="0042307E">
            <w:pPr>
              <w:spacing w:line="115" w:lineRule="atLeast"/>
            </w:pPr>
            <w:r>
              <w:rPr>
                <w:rFonts w:cs="Arial"/>
                <w:szCs w:val="20"/>
              </w:rPr>
              <w:t>Bit 5</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14:paraId="664FDB7B" w14:textId="77777777" w:rsidR="00E9111B" w:rsidRDefault="0042307E">
            <w:pPr>
              <w:spacing w:line="115" w:lineRule="atLeast"/>
            </w:pPr>
            <w:r>
              <w:rPr>
                <w:rFonts w:cs="Arial"/>
                <w:szCs w:val="20"/>
              </w:rPr>
              <w:t>Bit 6</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14:paraId="20A3F5B9" w14:textId="77777777" w:rsidR="00E9111B" w:rsidRDefault="0042307E">
            <w:pPr>
              <w:spacing w:line="115" w:lineRule="atLeast"/>
            </w:pPr>
            <w:r>
              <w:rPr>
                <w:rFonts w:cs="Arial"/>
                <w:szCs w:val="20"/>
              </w:rPr>
              <w:t>Bit 7</w:t>
            </w:r>
          </w:p>
        </w:tc>
      </w:tr>
      <w:tr w:rsidR="00E9111B" w14:paraId="165562EF" w14:textId="77777777">
        <w:trPr>
          <w:trHeight w:val="115"/>
          <w:jc w:val="center"/>
        </w:trPr>
        <w:tc>
          <w:tcPr>
            <w:tcW w:w="4320" w:type="dxa"/>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696505" w14:textId="77777777" w:rsidR="00E9111B" w:rsidRDefault="0042307E">
            <w:pPr>
              <w:spacing w:line="115" w:lineRule="atLeast"/>
              <w:jc w:val="center"/>
            </w:pPr>
            <w:r>
              <w:rPr>
                <w:rFonts w:cs="Arial"/>
                <w:szCs w:val="20"/>
              </w:rPr>
              <w:t>Byte</w:t>
            </w:r>
          </w:p>
        </w:tc>
      </w:tr>
      <w:tr w:rsidR="00E9111B" w14:paraId="532788BD" w14:textId="77777777">
        <w:trPr>
          <w:jc w:val="center"/>
        </w:trPr>
        <w:tc>
          <w:tcPr>
            <w:tcW w:w="657" w:type="dxa"/>
            <w:vAlign w:val="center"/>
          </w:tcPr>
          <w:p w14:paraId="64C136E0" w14:textId="77777777" w:rsidR="00E9111B" w:rsidRDefault="00E9111B">
            <w:pPr>
              <w:rPr>
                <w:sz w:val="2"/>
              </w:rPr>
            </w:pPr>
          </w:p>
        </w:tc>
        <w:tc>
          <w:tcPr>
            <w:tcW w:w="521" w:type="dxa"/>
            <w:vAlign w:val="center"/>
          </w:tcPr>
          <w:p w14:paraId="63631739" w14:textId="77777777" w:rsidR="00E9111B" w:rsidRDefault="00E9111B">
            <w:pPr>
              <w:rPr>
                <w:sz w:val="2"/>
              </w:rPr>
            </w:pPr>
          </w:p>
        </w:tc>
        <w:tc>
          <w:tcPr>
            <w:tcW w:w="521" w:type="dxa"/>
            <w:vAlign w:val="center"/>
          </w:tcPr>
          <w:p w14:paraId="6B7EDC77" w14:textId="77777777" w:rsidR="00E9111B" w:rsidRDefault="00E9111B">
            <w:pPr>
              <w:rPr>
                <w:sz w:val="2"/>
              </w:rPr>
            </w:pPr>
          </w:p>
        </w:tc>
        <w:tc>
          <w:tcPr>
            <w:tcW w:w="521" w:type="dxa"/>
            <w:vAlign w:val="center"/>
          </w:tcPr>
          <w:p w14:paraId="7CDCBD9C" w14:textId="77777777" w:rsidR="00E9111B" w:rsidRDefault="00E9111B">
            <w:pPr>
              <w:rPr>
                <w:sz w:val="2"/>
              </w:rPr>
            </w:pPr>
          </w:p>
        </w:tc>
        <w:tc>
          <w:tcPr>
            <w:tcW w:w="521" w:type="dxa"/>
            <w:vAlign w:val="center"/>
          </w:tcPr>
          <w:p w14:paraId="3B62F798" w14:textId="77777777" w:rsidR="00E9111B" w:rsidRDefault="00E9111B">
            <w:pPr>
              <w:rPr>
                <w:sz w:val="2"/>
              </w:rPr>
            </w:pPr>
          </w:p>
        </w:tc>
        <w:tc>
          <w:tcPr>
            <w:tcW w:w="521" w:type="dxa"/>
            <w:vAlign w:val="center"/>
          </w:tcPr>
          <w:p w14:paraId="5EC147AD" w14:textId="77777777" w:rsidR="00E9111B" w:rsidRDefault="00E9111B">
            <w:pPr>
              <w:rPr>
                <w:sz w:val="2"/>
              </w:rPr>
            </w:pPr>
          </w:p>
        </w:tc>
        <w:tc>
          <w:tcPr>
            <w:tcW w:w="521" w:type="dxa"/>
            <w:vAlign w:val="center"/>
          </w:tcPr>
          <w:p w14:paraId="37E7A04C" w14:textId="77777777" w:rsidR="00E9111B" w:rsidRDefault="00E9111B">
            <w:pPr>
              <w:rPr>
                <w:sz w:val="2"/>
              </w:rPr>
            </w:pPr>
          </w:p>
        </w:tc>
        <w:tc>
          <w:tcPr>
            <w:tcW w:w="537" w:type="dxa"/>
            <w:vAlign w:val="center"/>
          </w:tcPr>
          <w:p w14:paraId="4BFD6564" w14:textId="77777777" w:rsidR="00E9111B" w:rsidRDefault="00E9111B">
            <w:pPr>
              <w:rPr>
                <w:sz w:val="2"/>
              </w:rPr>
            </w:pPr>
          </w:p>
        </w:tc>
      </w:tr>
    </w:tbl>
    <w:p w14:paraId="2EB5AB94" w14:textId="77777777" w:rsidR="00E9111B" w:rsidRDefault="00E9111B">
      <w:pPr>
        <w:rPr>
          <w:rStyle w:val="msoins0"/>
          <w:rFonts w:cs="Arial"/>
          <w:szCs w:val="20"/>
        </w:rPr>
      </w:pPr>
    </w:p>
    <w:p w14:paraId="0A841C58" w14:textId="77777777" w:rsidR="00E9111B" w:rsidRDefault="0042307E">
      <w:pPr>
        <w:rPr>
          <w:rStyle w:val="msoins0"/>
          <w:rFonts w:cs="Arial"/>
          <w:szCs w:val="20"/>
        </w:rPr>
      </w:pPr>
      <w:r>
        <w:rPr>
          <w:rStyle w:val="msoins0"/>
          <w:rFonts w:cs="Arial"/>
          <w:szCs w:val="20"/>
        </w:rPr>
        <w:t>The format above shall be applied to ordering segmented bit-fields (each less than 8 bits) within a byte.</w:t>
      </w:r>
    </w:p>
    <w:p w14:paraId="09400BB4" w14:textId="77777777" w:rsidR="00E9111B" w:rsidRDefault="00E9111B">
      <w:pPr>
        <w:rPr>
          <w:rStyle w:val="msoins0"/>
          <w:rFonts w:cs="Arial"/>
          <w:szCs w:val="20"/>
        </w:rPr>
      </w:pPr>
    </w:p>
    <w:p w14:paraId="790DA08D" w14:textId="77777777" w:rsidR="00E9111B" w:rsidRDefault="0042307E">
      <w:pPr>
        <w:rPr>
          <w:rStyle w:val="msoins0"/>
          <w:rFonts w:cs="Arial"/>
          <w:szCs w:val="20"/>
        </w:rPr>
      </w:pPr>
      <w:r>
        <w:rPr>
          <w:rStyle w:val="msoins0"/>
          <w:rFonts w:cs="Arial"/>
          <w:szCs w:val="20"/>
        </w:rPr>
        <w:t>For example:</w:t>
      </w:r>
    </w:p>
    <w:p w14:paraId="1AD528DA" w14:textId="77777777" w:rsidR="00E9111B" w:rsidRDefault="00E9111B">
      <w:pPr>
        <w:rPr>
          <w:rStyle w:val="msoins0"/>
          <w:rFonts w:cs="Arial"/>
          <w:szCs w:val="20"/>
        </w:rPr>
      </w:pPr>
    </w:p>
    <w:p w14:paraId="7E8CEEC3" w14:textId="77777777" w:rsidR="00E9111B" w:rsidRDefault="0042307E">
      <w:pPr>
        <w:rPr>
          <w:rStyle w:val="msoins0"/>
          <w:rFonts w:cs="Arial"/>
          <w:szCs w:val="20"/>
        </w:rPr>
      </w:pPr>
      <w:r>
        <w:rPr>
          <w:rStyle w:val="msoins0"/>
          <w:rFonts w:cs="Arial"/>
          <w:szCs w:val="20"/>
        </w:rPr>
        <w:t>Byte 3: Character Coding</w:t>
      </w:r>
    </w:p>
    <w:p w14:paraId="7FB0982F" w14:textId="77777777" w:rsidR="00E9111B" w:rsidRDefault="00E9111B">
      <w:pPr>
        <w:rPr>
          <w:rStyle w:val="msoins0"/>
          <w:rFonts w:cs="Arial"/>
          <w:szCs w:val="20"/>
        </w:rPr>
      </w:pPr>
    </w:p>
    <w:p w14:paraId="34CB5243" w14:textId="77777777" w:rsidR="00E9111B" w:rsidRDefault="0042307E">
      <w:pPr>
        <w:ind w:firstLine="720"/>
        <w:rPr>
          <w:rStyle w:val="msoins0"/>
          <w:rFonts w:cs="Arial"/>
          <w:szCs w:val="20"/>
        </w:rPr>
      </w:pPr>
      <w:r>
        <w:rPr>
          <w:rStyle w:val="msoins0"/>
          <w:rFonts w:cs="Arial"/>
          <w:szCs w:val="20"/>
        </w:rPr>
        <w:t>Bit 0-5: reserved</w:t>
      </w:r>
    </w:p>
    <w:p w14:paraId="771FB2AC" w14:textId="77777777" w:rsidR="00E9111B" w:rsidRDefault="00E9111B">
      <w:pPr>
        <w:ind w:firstLine="720"/>
        <w:rPr>
          <w:rStyle w:val="msoins0"/>
          <w:rFonts w:cs="Arial"/>
          <w:szCs w:val="20"/>
        </w:rPr>
      </w:pPr>
    </w:p>
    <w:p w14:paraId="161664A0" w14:textId="77777777" w:rsidR="00E9111B" w:rsidRDefault="0042307E">
      <w:pPr>
        <w:ind w:firstLine="720"/>
        <w:rPr>
          <w:rStyle w:val="msoins0"/>
          <w:rFonts w:cs="Arial"/>
          <w:szCs w:val="20"/>
        </w:rPr>
      </w:pPr>
      <w:r>
        <w:rPr>
          <w:rStyle w:val="msoins0"/>
          <w:rFonts w:cs="Arial"/>
          <w:szCs w:val="20"/>
        </w:rPr>
        <w:t>Bit 6-7: Coding</w:t>
      </w:r>
    </w:p>
    <w:p w14:paraId="741F1694" w14:textId="77777777" w:rsidR="00E9111B" w:rsidRDefault="00E9111B">
      <w:pPr>
        <w:ind w:firstLine="720"/>
        <w:rPr>
          <w:rStyle w:val="msoins0"/>
          <w:rFonts w:cs="Arial"/>
          <w:szCs w:val="20"/>
        </w:rPr>
      </w:pPr>
    </w:p>
    <w:p w14:paraId="67B21E67" w14:textId="77777777" w:rsidR="00E9111B" w:rsidRDefault="0042307E">
      <w:pPr>
        <w:ind w:left="720" w:firstLine="720"/>
        <w:rPr>
          <w:rStyle w:val="msoins0"/>
          <w:rFonts w:cs="Arial"/>
          <w:szCs w:val="20"/>
        </w:rPr>
      </w:pPr>
      <w:r>
        <w:rPr>
          <w:rStyle w:val="msoins0"/>
          <w:rFonts w:cs="Arial"/>
          <w:szCs w:val="20"/>
        </w:rPr>
        <w:t>0x0: Coding Table I</w:t>
      </w:r>
    </w:p>
    <w:p w14:paraId="37455253" w14:textId="77777777" w:rsidR="00E9111B" w:rsidRDefault="0042307E">
      <w:pPr>
        <w:ind w:left="720" w:firstLine="720"/>
        <w:rPr>
          <w:rStyle w:val="msoins0"/>
          <w:rFonts w:cs="Arial"/>
          <w:szCs w:val="20"/>
          <w:lang w:val="sv-SE"/>
        </w:rPr>
      </w:pPr>
      <w:r>
        <w:rPr>
          <w:rStyle w:val="msoins0"/>
          <w:rFonts w:cs="Arial"/>
          <w:szCs w:val="20"/>
          <w:lang w:val="sv-SE"/>
        </w:rPr>
        <w:t>0x0000-0xFFFF UNICODE UTF-16 (2 byte per char)</w:t>
      </w:r>
    </w:p>
    <w:p w14:paraId="79740C1F" w14:textId="77777777" w:rsidR="00E9111B" w:rsidRDefault="00E9111B">
      <w:pPr>
        <w:rPr>
          <w:rStyle w:val="msoins0"/>
          <w:rFonts w:cs="Arial"/>
          <w:szCs w:val="20"/>
          <w:lang w:val="sv-SE"/>
        </w:rPr>
      </w:pPr>
    </w:p>
    <w:p w14:paraId="7401F686" w14:textId="77777777" w:rsidR="00E9111B" w:rsidRDefault="0042307E">
      <w:pPr>
        <w:ind w:left="720" w:firstLine="720"/>
        <w:rPr>
          <w:rStyle w:val="msoins0"/>
          <w:rFonts w:cs="Arial"/>
          <w:szCs w:val="20"/>
        </w:rPr>
      </w:pPr>
      <w:r>
        <w:rPr>
          <w:rStyle w:val="msoins0"/>
          <w:rFonts w:cs="Arial"/>
          <w:szCs w:val="20"/>
        </w:rPr>
        <w:t>0x1: Coding Table II</w:t>
      </w:r>
    </w:p>
    <w:p w14:paraId="0A5B56DD" w14:textId="77777777" w:rsidR="00E9111B" w:rsidRDefault="0042307E">
      <w:pPr>
        <w:ind w:left="720" w:firstLine="720"/>
        <w:rPr>
          <w:rStyle w:val="msoins0"/>
          <w:rFonts w:cs="Arial"/>
          <w:szCs w:val="20"/>
        </w:rPr>
      </w:pPr>
      <w:r>
        <w:rPr>
          <w:rStyle w:val="msoins0"/>
          <w:rFonts w:cs="Arial"/>
          <w:szCs w:val="20"/>
        </w:rPr>
        <w:t>0x00-0xFF Latin-9 (1 byte per char)</w:t>
      </w:r>
    </w:p>
    <w:p w14:paraId="6D200A37" w14:textId="77777777" w:rsidR="00E9111B" w:rsidRDefault="00E9111B">
      <w:pPr>
        <w:rPr>
          <w:rStyle w:val="msoins0"/>
          <w:rFonts w:cs="Arial"/>
          <w:szCs w:val="20"/>
        </w:rPr>
      </w:pPr>
    </w:p>
    <w:p w14:paraId="0134C716" w14:textId="77777777" w:rsidR="00E9111B" w:rsidRDefault="0042307E">
      <w:pPr>
        <w:rPr>
          <w:rStyle w:val="msoins0"/>
          <w:rFonts w:cs="Arial"/>
          <w:szCs w:val="20"/>
        </w:rPr>
      </w:pPr>
      <w:r>
        <w:rPr>
          <w:rStyle w:val="msoins0"/>
          <w:rFonts w:cs="Arial"/>
          <w:szCs w:val="20"/>
        </w:rPr>
        <w:t xml:space="preserve">If Coding Table II is selected, the byte/bit ordering would </w:t>
      </w:r>
      <w:proofErr w:type="gramStart"/>
      <w:r>
        <w:rPr>
          <w:rFonts w:cs="Arial"/>
          <w:szCs w:val="20"/>
        </w:rPr>
        <w:t>i</w:t>
      </w:r>
      <w:r>
        <w:rPr>
          <w:rStyle w:val="msoins0"/>
          <w:rFonts w:cs="Arial"/>
          <w:szCs w:val="20"/>
        </w:rPr>
        <w:t>ndicate :</w:t>
      </w:r>
      <w:proofErr w:type="gramEnd"/>
      <w:r>
        <w:rPr>
          <w:rStyle w:val="msoins0"/>
          <w:rFonts w:cs="Arial"/>
          <w:szCs w:val="20"/>
        </w:rPr>
        <w:t xml:space="preserve">  [00000001]</w:t>
      </w:r>
    </w:p>
    <w:p w14:paraId="60C64812" w14:textId="77777777" w:rsidR="00E9111B" w:rsidRDefault="00E9111B"/>
    <w:p w14:paraId="31C7B368" w14:textId="77777777" w:rsidR="0042307E" w:rsidRPr="0042307E" w:rsidRDefault="0042307E" w:rsidP="0042307E">
      <w:pPr>
        <w:pStyle w:val="Heading3"/>
        <w:rPr>
          <w:b w:val="0"/>
          <w:u w:val="single"/>
        </w:rPr>
      </w:pPr>
      <w:bookmarkStart w:id="5" w:name="_Toc66950297"/>
      <w:r w:rsidRPr="0042307E">
        <w:rPr>
          <w:b w:val="0"/>
          <w:u w:val="single"/>
        </w:rPr>
        <w:t xml:space="preserve">TP-REQ-015127/A-Signal </w:t>
      </w:r>
      <w:proofErr w:type="spellStart"/>
      <w:r w:rsidRPr="0042307E">
        <w:rPr>
          <w:b w:val="0"/>
          <w:u w:val="single"/>
        </w:rPr>
        <w:t>Indentifier</w:t>
      </w:r>
      <w:proofErr w:type="spellEnd"/>
      <w:r w:rsidRPr="0042307E">
        <w:rPr>
          <w:b w:val="0"/>
          <w:u w:val="single"/>
        </w:rPr>
        <w:t xml:space="preserve"> (</w:t>
      </w:r>
      <w:proofErr w:type="spellStart"/>
      <w:r w:rsidRPr="0042307E">
        <w:rPr>
          <w:b w:val="0"/>
          <w:u w:val="single"/>
        </w:rPr>
        <w:t>TcSE</w:t>
      </w:r>
      <w:proofErr w:type="spellEnd"/>
      <w:r w:rsidRPr="0042307E">
        <w:rPr>
          <w:b w:val="0"/>
          <w:u w:val="single"/>
        </w:rPr>
        <w:t xml:space="preserve"> ROIN-138089-1)</w:t>
      </w:r>
      <w:bookmarkEnd w:id="5"/>
    </w:p>
    <w:p w14:paraId="553A6C0E" w14:textId="77777777" w:rsidR="00E9111B" w:rsidRDefault="0042307E">
      <w:pPr>
        <w:tabs>
          <w:tab w:val="left" w:pos="709"/>
          <w:tab w:val="left" w:pos="1276"/>
          <w:tab w:val="left" w:pos="1843"/>
          <w:tab w:val="left" w:pos="2419"/>
        </w:tabs>
        <w:jc w:val="both"/>
        <w:rPr>
          <w:rFonts w:cs="Arial"/>
          <w:szCs w:val="20"/>
        </w:rPr>
      </w:pPr>
      <w:r>
        <w:rPr>
          <w:rFonts w:cs="Arial"/>
          <w:szCs w:val="20"/>
        </w:rPr>
        <w:t xml:space="preserve">The Signal Identifier is used to determine between the different logical transport channels within a connection.  Upon reception of a channel packet, the signal ID shall be inspected by the receiver to determine the type of information contained in the channel data portion of the packet.  </w:t>
      </w:r>
    </w:p>
    <w:p w14:paraId="3D5035AB" w14:textId="77777777" w:rsidR="0042307E" w:rsidRPr="0042307E" w:rsidRDefault="0042307E" w:rsidP="0042307E">
      <w:pPr>
        <w:pStyle w:val="Heading3"/>
        <w:rPr>
          <w:b w:val="0"/>
          <w:u w:val="single"/>
        </w:rPr>
      </w:pPr>
      <w:bookmarkStart w:id="6" w:name="_Toc66950298"/>
      <w:r w:rsidRPr="0042307E">
        <w:rPr>
          <w:b w:val="0"/>
          <w:u w:val="single"/>
        </w:rPr>
        <w:t>TP-REQ-015128/H-Signal Utilization (</w:t>
      </w:r>
      <w:proofErr w:type="spellStart"/>
      <w:r w:rsidRPr="0042307E">
        <w:rPr>
          <w:b w:val="0"/>
          <w:u w:val="single"/>
        </w:rPr>
        <w:t>TcSE</w:t>
      </w:r>
      <w:proofErr w:type="spellEnd"/>
      <w:r w:rsidRPr="0042307E">
        <w:rPr>
          <w:b w:val="0"/>
          <w:u w:val="single"/>
        </w:rPr>
        <w:t xml:space="preserve"> ROIN-138092-7)</w:t>
      </w:r>
      <w:bookmarkEnd w:id="6"/>
    </w:p>
    <w:p w14:paraId="4927C021" w14:textId="77777777" w:rsidR="0042307E" w:rsidRDefault="0042307E">
      <w:pPr>
        <w:rPr>
          <w:rFonts w:cs="Arial"/>
        </w:rPr>
      </w:pPr>
      <w:r>
        <w:rPr>
          <w:rFonts w:cs="Arial"/>
        </w:rPr>
        <w:t xml:space="preserve">Since some logical signals can be reused for transporting similar type of information from different services (e.g. </w:t>
      </w:r>
      <w:proofErr w:type="spellStart"/>
      <w:r>
        <w:rPr>
          <w:rFonts w:cs="Arial"/>
        </w:rPr>
        <w:t>Folder_Name</w:t>
      </w:r>
      <w:proofErr w:type="spellEnd"/>
      <w:r>
        <w:rPr>
          <w:rFonts w:cs="Arial"/>
        </w:rPr>
        <w:t xml:space="preserve"> from CD, </w:t>
      </w:r>
      <w:proofErr w:type="spellStart"/>
      <w:r>
        <w:rPr>
          <w:rFonts w:cs="Arial"/>
        </w:rPr>
        <w:t>Folder_Name</w:t>
      </w:r>
      <w:proofErr w:type="spellEnd"/>
      <w:r>
        <w:rPr>
          <w:rFonts w:cs="Arial"/>
        </w:rPr>
        <w:t xml:space="preserve"> from USB), the Signal Utilization is used to link the information in the signal to the service.  </w:t>
      </w:r>
    </w:p>
    <w:p w14:paraId="1502981E" w14:textId="77777777" w:rsidR="0042307E" w:rsidRDefault="0042307E">
      <w:pPr>
        <w:rPr>
          <w:rFonts w:cs="Arial"/>
        </w:rPr>
      </w:pPr>
    </w:p>
    <w:p w14:paraId="1F92807B" w14:textId="77777777" w:rsidR="0042307E" w:rsidRDefault="0042307E">
      <w:pPr>
        <w:rPr>
          <w:rFonts w:cs="Arial"/>
        </w:rPr>
      </w:pPr>
      <w:r>
        <w:rPr>
          <w:rFonts w:cs="Arial"/>
        </w:rPr>
        <w:t>Utilization assignments shall be done on an as needed basis.</w:t>
      </w:r>
    </w:p>
    <w:p w14:paraId="5257B065" w14:textId="77777777" w:rsidR="0042307E" w:rsidRDefault="0042307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374"/>
        <w:gridCol w:w="3952"/>
        <w:gridCol w:w="2819"/>
      </w:tblGrid>
      <w:tr w:rsidR="0042307E" w14:paraId="5134BB4A" w14:textId="77777777" w:rsidTr="0042307E">
        <w:trPr>
          <w:jc w:val="center"/>
        </w:trPr>
        <w:tc>
          <w:tcPr>
            <w:tcW w:w="9350" w:type="dxa"/>
            <w:gridSpan w:val="4"/>
            <w:tcBorders>
              <w:top w:val="single" w:sz="4" w:space="0" w:color="auto"/>
              <w:left w:val="single" w:sz="4" w:space="0" w:color="auto"/>
              <w:bottom w:val="single" w:sz="4" w:space="0" w:color="auto"/>
              <w:right w:val="single" w:sz="4" w:space="0" w:color="auto"/>
            </w:tcBorders>
            <w:shd w:val="clear" w:color="auto" w:fill="C0C0C0"/>
            <w:hideMark/>
          </w:tcPr>
          <w:p w14:paraId="0916F800" w14:textId="77777777" w:rsidR="0042307E" w:rsidRDefault="0042307E">
            <w:pPr>
              <w:jc w:val="center"/>
              <w:rPr>
                <w:rFonts w:cs="Arial"/>
                <w:smallCaps/>
                <w:lang w:val="nb-NO"/>
              </w:rPr>
            </w:pPr>
            <w:r>
              <w:rPr>
                <w:rFonts w:cs="Arial"/>
                <w:smallCaps/>
                <w:lang w:val="nb-NO"/>
              </w:rPr>
              <w:t>Utilization</w:t>
            </w:r>
          </w:p>
        </w:tc>
      </w:tr>
      <w:tr w:rsidR="0042307E" w14:paraId="6F93E30C"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shd w:val="clear" w:color="auto" w:fill="C0C0C0"/>
            <w:hideMark/>
          </w:tcPr>
          <w:p w14:paraId="6F01F4ED" w14:textId="77777777" w:rsidR="0042307E" w:rsidRDefault="0042307E">
            <w:pPr>
              <w:jc w:val="center"/>
              <w:rPr>
                <w:rFonts w:cs="Arial"/>
                <w:smallCaps/>
                <w:lang w:val="nb-NO"/>
              </w:rPr>
            </w:pPr>
            <w:r>
              <w:rPr>
                <w:rFonts w:cs="Arial"/>
                <w:smallCaps/>
                <w:lang w:val="nb-NO"/>
              </w:rPr>
              <w:t>Device Group</w:t>
            </w:r>
          </w:p>
        </w:tc>
        <w:tc>
          <w:tcPr>
            <w:tcW w:w="1374" w:type="dxa"/>
            <w:tcBorders>
              <w:top w:val="single" w:sz="4" w:space="0" w:color="auto"/>
              <w:left w:val="single" w:sz="4" w:space="0" w:color="auto"/>
              <w:bottom w:val="single" w:sz="4" w:space="0" w:color="auto"/>
              <w:right w:val="single" w:sz="4" w:space="0" w:color="auto"/>
            </w:tcBorders>
            <w:shd w:val="clear" w:color="auto" w:fill="C0C0C0"/>
            <w:hideMark/>
          </w:tcPr>
          <w:p w14:paraId="391E0948" w14:textId="77777777" w:rsidR="0042307E" w:rsidRDefault="0042307E">
            <w:pPr>
              <w:jc w:val="center"/>
              <w:rPr>
                <w:rFonts w:cs="Arial"/>
                <w:smallCaps/>
                <w:lang w:val="nb-NO"/>
              </w:rPr>
            </w:pPr>
            <w:r>
              <w:rPr>
                <w:rFonts w:cs="Arial"/>
                <w:smallCaps/>
                <w:lang w:val="nb-NO"/>
              </w:rPr>
              <w:t>Service Number</w:t>
            </w:r>
          </w:p>
        </w:tc>
        <w:tc>
          <w:tcPr>
            <w:tcW w:w="3952" w:type="dxa"/>
            <w:vMerge w:val="restart"/>
            <w:tcBorders>
              <w:top w:val="single" w:sz="4" w:space="0" w:color="auto"/>
              <w:left w:val="single" w:sz="4" w:space="0" w:color="auto"/>
              <w:bottom w:val="single" w:sz="4" w:space="0" w:color="auto"/>
              <w:right w:val="single" w:sz="4" w:space="0" w:color="auto"/>
            </w:tcBorders>
            <w:shd w:val="clear" w:color="auto" w:fill="C0C0C0"/>
            <w:hideMark/>
          </w:tcPr>
          <w:p w14:paraId="5056D942" w14:textId="77777777" w:rsidR="0042307E" w:rsidRDefault="0042307E">
            <w:pPr>
              <w:jc w:val="center"/>
              <w:rPr>
                <w:rFonts w:cs="Arial"/>
                <w:smallCaps/>
                <w:lang w:val="nb-NO"/>
              </w:rPr>
            </w:pPr>
            <w:r>
              <w:rPr>
                <w:rFonts w:cs="Arial"/>
                <w:smallCaps/>
                <w:lang w:val="nb-NO"/>
              </w:rPr>
              <w:t>Parameter Name</w:t>
            </w:r>
          </w:p>
        </w:tc>
        <w:tc>
          <w:tcPr>
            <w:tcW w:w="2819" w:type="dxa"/>
            <w:vMerge w:val="restart"/>
            <w:tcBorders>
              <w:top w:val="single" w:sz="4" w:space="0" w:color="auto"/>
              <w:left w:val="single" w:sz="4" w:space="0" w:color="auto"/>
              <w:bottom w:val="single" w:sz="4" w:space="0" w:color="auto"/>
              <w:right w:val="single" w:sz="4" w:space="0" w:color="auto"/>
            </w:tcBorders>
            <w:shd w:val="clear" w:color="auto" w:fill="C0C0C0"/>
            <w:hideMark/>
          </w:tcPr>
          <w:p w14:paraId="2ED9AB78" w14:textId="77777777" w:rsidR="0042307E" w:rsidRDefault="0042307E">
            <w:pPr>
              <w:jc w:val="center"/>
              <w:rPr>
                <w:rFonts w:cs="Arial"/>
                <w:smallCaps/>
                <w:lang w:val="nb-NO"/>
              </w:rPr>
            </w:pPr>
            <w:r>
              <w:rPr>
                <w:rFonts w:cs="Arial"/>
                <w:smallCaps/>
                <w:lang w:val="nb-NO"/>
              </w:rPr>
              <w:t>Parameter Description</w:t>
            </w:r>
          </w:p>
        </w:tc>
      </w:tr>
      <w:tr w:rsidR="0042307E" w14:paraId="0D34C1E2"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shd w:val="clear" w:color="auto" w:fill="C0C0C0"/>
            <w:hideMark/>
          </w:tcPr>
          <w:p w14:paraId="177A3601" w14:textId="77777777" w:rsidR="0042307E" w:rsidRDefault="0042307E">
            <w:pPr>
              <w:jc w:val="center"/>
              <w:rPr>
                <w:rFonts w:cs="Arial"/>
                <w:smallCaps/>
                <w:lang w:val="nb-NO"/>
              </w:rPr>
            </w:pPr>
            <w:r>
              <w:rPr>
                <w:rFonts w:cs="Arial"/>
                <w:smallCaps/>
                <w:lang w:val="nb-NO"/>
              </w:rPr>
              <w:t>High nibble</w:t>
            </w:r>
          </w:p>
        </w:tc>
        <w:tc>
          <w:tcPr>
            <w:tcW w:w="1374" w:type="dxa"/>
            <w:tcBorders>
              <w:top w:val="single" w:sz="4" w:space="0" w:color="auto"/>
              <w:left w:val="single" w:sz="4" w:space="0" w:color="auto"/>
              <w:bottom w:val="single" w:sz="4" w:space="0" w:color="auto"/>
              <w:right w:val="single" w:sz="4" w:space="0" w:color="auto"/>
            </w:tcBorders>
            <w:shd w:val="clear" w:color="auto" w:fill="C0C0C0"/>
            <w:hideMark/>
          </w:tcPr>
          <w:p w14:paraId="4676748B" w14:textId="77777777" w:rsidR="0042307E" w:rsidRDefault="0042307E">
            <w:pPr>
              <w:jc w:val="center"/>
              <w:rPr>
                <w:rFonts w:cs="Arial"/>
                <w:smallCaps/>
                <w:lang w:val="nb-NO"/>
              </w:rPr>
            </w:pPr>
            <w:r>
              <w:rPr>
                <w:rFonts w:cs="Arial"/>
                <w:smallCaps/>
                <w:lang w:val="nb-NO"/>
              </w:rPr>
              <w:t>Low nibble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61CA78" w14:textId="77777777" w:rsidR="0042307E" w:rsidRDefault="0042307E">
            <w:pPr>
              <w:rPr>
                <w:rFonts w:cs="Arial"/>
                <w:smallCaps/>
                <w:lang w:val="nb-N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A12C7E" w14:textId="77777777" w:rsidR="0042307E" w:rsidRDefault="0042307E">
            <w:pPr>
              <w:rPr>
                <w:rFonts w:cs="Arial"/>
                <w:smallCaps/>
                <w:lang w:val="nb-NO"/>
              </w:rPr>
            </w:pPr>
          </w:p>
        </w:tc>
      </w:tr>
      <w:tr w:rsidR="0042307E" w14:paraId="36710B89"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3BFEA1FD" w14:textId="77777777" w:rsidR="0042307E" w:rsidRDefault="0042307E">
            <w:pPr>
              <w:jc w:val="center"/>
              <w:rPr>
                <w:rFonts w:cs="Arial"/>
                <w:lang w:val="nb-NO"/>
              </w:rPr>
            </w:pPr>
            <w:r>
              <w:rPr>
                <w:rFonts w:cs="Arial"/>
                <w:lang w:val="nb-NO"/>
              </w:rPr>
              <w:t>0</w:t>
            </w:r>
          </w:p>
        </w:tc>
        <w:tc>
          <w:tcPr>
            <w:tcW w:w="1374" w:type="dxa"/>
            <w:tcBorders>
              <w:top w:val="single" w:sz="4" w:space="0" w:color="auto"/>
              <w:left w:val="single" w:sz="4" w:space="0" w:color="auto"/>
              <w:bottom w:val="single" w:sz="4" w:space="0" w:color="auto"/>
              <w:right w:val="single" w:sz="4" w:space="0" w:color="auto"/>
            </w:tcBorders>
            <w:hideMark/>
          </w:tcPr>
          <w:p w14:paraId="32994B2A" w14:textId="77777777" w:rsidR="0042307E" w:rsidRDefault="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14:paraId="3DE56572" w14:textId="77777777" w:rsidR="0042307E" w:rsidRDefault="0042307E">
            <w:pPr>
              <w:rPr>
                <w:rFonts w:cs="Arial"/>
                <w:lang w:val="nb-NO"/>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shd w:val="clear" w:color="auto" w:fill="FFFFFF"/>
            <w:hideMark/>
          </w:tcPr>
          <w:p w14:paraId="2471A26E" w14:textId="77777777" w:rsidR="0042307E" w:rsidRDefault="0042307E">
            <w:pPr>
              <w:rPr>
                <w:rFonts w:cs="Arial"/>
              </w:rPr>
            </w:pPr>
            <w:r>
              <w:rPr>
                <w:rFonts w:cs="Arial"/>
                <w:snapToGrid w:val="0"/>
              </w:rPr>
              <w:t>No service of category "Radio" present</w:t>
            </w:r>
          </w:p>
        </w:tc>
      </w:tr>
      <w:tr w:rsidR="0042307E" w:rsidRPr="00846C83" w14:paraId="71FCF881"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9D45BBD" w14:textId="77777777" w:rsidR="0042307E" w:rsidRDefault="0042307E">
            <w:pPr>
              <w:jc w:val="center"/>
              <w:rPr>
                <w:rFonts w:cs="Arial"/>
              </w:rPr>
            </w:pPr>
            <w:r>
              <w:rPr>
                <w:rFonts w:cs="Arial"/>
              </w:rPr>
              <w:t>0</w:t>
            </w:r>
          </w:p>
        </w:tc>
        <w:tc>
          <w:tcPr>
            <w:tcW w:w="1374" w:type="dxa"/>
            <w:tcBorders>
              <w:top w:val="single" w:sz="4" w:space="0" w:color="auto"/>
              <w:left w:val="single" w:sz="4" w:space="0" w:color="auto"/>
              <w:bottom w:val="single" w:sz="4" w:space="0" w:color="auto"/>
              <w:right w:val="single" w:sz="4" w:space="0" w:color="auto"/>
            </w:tcBorders>
            <w:hideMark/>
          </w:tcPr>
          <w:p w14:paraId="52D03AC0" w14:textId="77777777" w:rsidR="0042307E" w:rsidRDefault="0042307E">
            <w:pPr>
              <w:jc w:val="center"/>
              <w:rPr>
                <w:rFonts w:cs="Arial"/>
              </w:rPr>
            </w:pPr>
            <w:r>
              <w:rPr>
                <w:rFonts w:cs="Arial"/>
              </w:rPr>
              <w:t>1</w:t>
            </w:r>
          </w:p>
        </w:tc>
        <w:tc>
          <w:tcPr>
            <w:tcW w:w="3952" w:type="dxa"/>
            <w:tcBorders>
              <w:top w:val="single" w:sz="4" w:space="0" w:color="auto"/>
              <w:left w:val="single" w:sz="4" w:space="0" w:color="auto"/>
              <w:bottom w:val="single" w:sz="4" w:space="0" w:color="auto"/>
              <w:right w:val="single" w:sz="4" w:space="0" w:color="auto"/>
            </w:tcBorders>
            <w:hideMark/>
          </w:tcPr>
          <w:p w14:paraId="196AB078" w14:textId="77777777" w:rsidR="0042307E" w:rsidRDefault="0042307E">
            <w:pPr>
              <w:rPr>
                <w:rFonts w:cs="Arial"/>
              </w:rPr>
            </w:pPr>
            <w:r>
              <w:rPr>
                <w:rFonts w:cs="Arial"/>
                <w:snapToGrid w:val="0"/>
              </w:rPr>
              <w:t>Radio_Service1</w:t>
            </w:r>
          </w:p>
        </w:tc>
        <w:tc>
          <w:tcPr>
            <w:tcW w:w="2819" w:type="dxa"/>
            <w:tcBorders>
              <w:top w:val="single" w:sz="4" w:space="0" w:color="auto"/>
              <w:left w:val="single" w:sz="4" w:space="0" w:color="auto"/>
              <w:bottom w:val="single" w:sz="4" w:space="0" w:color="auto"/>
              <w:right w:val="single" w:sz="4" w:space="0" w:color="auto"/>
            </w:tcBorders>
            <w:hideMark/>
          </w:tcPr>
          <w:p w14:paraId="2D00A178" w14:textId="77777777" w:rsidR="0042307E" w:rsidRDefault="0042307E">
            <w:pPr>
              <w:rPr>
                <w:rFonts w:cs="Arial"/>
                <w:snapToGrid w:val="0"/>
              </w:rPr>
            </w:pPr>
            <w:r>
              <w:rPr>
                <w:rFonts w:cs="Arial"/>
                <w:snapToGrid w:val="0"/>
              </w:rPr>
              <w:t>Radio General</w:t>
            </w:r>
          </w:p>
          <w:p w14:paraId="0C3F4313" w14:textId="77777777" w:rsidR="0042307E" w:rsidRPr="00846C83" w:rsidRDefault="0042307E">
            <w:pPr>
              <w:rPr>
                <w:rFonts w:cs="Arial"/>
                <w:lang w:val="de-DE"/>
              </w:rPr>
            </w:pPr>
            <w:r w:rsidRPr="00846C83">
              <w:rPr>
                <w:rFonts w:cs="Arial"/>
                <w:snapToGrid w:val="0"/>
                <w:lang w:val="de-DE"/>
              </w:rPr>
              <w:t>(AM, FM, AST,DAB,SDARS)</w:t>
            </w:r>
          </w:p>
        </w:tc>
      </w:tr>
      <w:tr w:rsidR="0042307E" w14:paraId="0909656D"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10D66D72" w14:textId="77777777" w:rsidR="0042307E" w:rsidRDefault="0042307E">
            <w:pPr>
              <w:jc w:val="center"/>
              <w:rPr>
                <w:rFonts w:cs="Arial"/>
              </w:rPr>
            </w:pPr>
            <w:r>
              <w:rPr>
                <w:rFonts w:cs="Arial"/>
              </w:rPr>
              <w:t>0</w:t>
            </w:r>
          </w:p>
        </w:tc>
        <w:tc>
          <w:tcPr>
            <w:tcW w:w="1374" w:type="dxa"/>
            <w:tcBorders>
              <w:top w:val="single" w:sz="4" w:space="0" w:color="auto"/>
              <w:left w:val="single" w:sz="4" w:space="0" w:color="auto"/>
              <w:bottom w:val="single" w:sz="4" w:space="0" w:color="auto"/>
              <w:right w:val="single" w:sz="4" w:space="0" w:color="auto"/>
            </w:tcBorders>
            <w:hideMark/>
          </w:tcPr>
          <w:p w14:paraId="0D315634" w14:textId="77777777" w:rsidR="0042307E" w:rsidRDefault="0042307E">
            <w:pPr>
              <w:jc w:val="center"/>
              <w:rPr>
                <w:rFonts w:cs="Arial"/>
              </w:rPr>
            </w:pPr>
            <w:r>
              <w:rPr>
                <w:rFonts w:cs="Arial"/>
              </w:rPr>
              <w:t>2</w:t>
            </w:r>
          </w:p>
        </w:tc>
        <w:tc>
          <w:tcPr>
            <w:tcW w:w="3952" w:type="dxa"/>
            <w:tcBorders>
              <w:top w:val="single" w:sz="4" w:space="0" w:color="auto"/>
              <w:left w:val="single" w:sz="4" w:space="0" w:color="auto"/>
              <w:bottom w:val="single" w:sz="4" w:space="0" w:color="auto"/>
              <w:right w:val="single" w:sz="4" w:space="0" w:color="auto"/>
            </w:tcBorders>
            <w:hideMark/>
          </w:tcPr>
          <w:p w14:paraId="38C4CDAD" w14:textId="77777777" w:rsidR="0042307E" w:rsidRDefault="0042307E">
            <w:pPr>
              <w:rPr>
                <w:rFonts w:cs="Arial"/>
              </w:rPr>
            </w:pPr>
            <w:r>
              <w:rPr>
                <w:rFonts w:cs="Arial"/>
                <w:snapToGrid w:val="0"/>
              </w:rPr>
              <w:t>Radio_Service2</w:t>
            </w:r>
          </w:p>
        </w:tc>
        <w:tc>
          <w:tcPr>
            <w:tcW w:w="2819" w:type="dxa"/>
            <w:tcBorders>
              <w:top w:val="single" w:sz="4" w:space="0" w:color="auto"/>
              <w:left w:val="single" w:sz="4" w:space="0" w:color="auto"/>
              <w:bottom w:val="single" w:sz="4" w:space="0" w:color="auto"/>
              <w:right w:val="single" w:sz="4" w:space="0" w:color="auto"/>
            </w:tcBorders>
            <w:hideMark/>
          </w:tcPr>
          <w:p w14:paraId="711335F1" w14:textId="77777777" w:rsidR="0042307E" w:rsidRDefault="0042307E">
            <w:pPr>
              <w:rPr>
                <w:rFonts w:cs="Arial"/>
              </w:rPr>
            </w:pPr>
            <w:r>
              <w:rPr>
                <w:rFonts w:cs="Arial"/>
                <w:snapToGrid w:val="0"/>
              </w:rPr>
              <w:t>SDARS</w:t>
            </w:r>
          </w:p>
        </w:tc>
      </w:tr>
      <w:tr w:rsidR="0042307E" w14:paraId="3059AC5B"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884B846" w14:textId="77777777" w:rsidR="0042307E" w:rsidRDefault="0042307E">
            <w:pPr>
              <w:jc w:val="center"/>
              <w:rPr>
                <w:rFonts w:cs="Arial"/>
              </w:rPr>
            </w:pPr>
            <w:r>
              <w:rPr>
                <w:rFonts w:cs="Arial"/>
              </w:rPr>
              <w:t>0</w:t>
            </w:r>
          </w:p>
        </w:tc>
        <w:tc>
          <w:tcPr>
            <w:tcW w:w="1374" w:type="dxa"/>
            <w:tcBorders>
              <w:top w:val="single" w:sz="4" w:space="0" w:color="auto"/>
              <w:left w:val="single" w:sz="4" w:space="0" w:color="auto"/>
              <w:bottom w:val="single" w:sz="4" w:space="0" w:color="auto"/>
              <w:right w:val="single" w:sz="4" w:space="0" w:color="auto"/>
            </w:tcBorders>
            <w:hideMark/>
          </w:tcPr>
          <w:p w14:paraId="269E3FAE" w14:textId="77777777" w:rsidR="0042307E" w:rsidRDefault="0042307E">
            <w:pPr>
              <w:jc w:val="center"/>
              <w:rPr>
                <w:rFonts w:cs="Arial"/>
              </w:rPr>
            </w:pPr>
            <w:r>
              <w:rPr>
                <w:rFonts w:cs="Arial"/>
              </w:rPr>
              <w:t>3</w:t>
            </w:r>
          </w:p>
        </w:tc>
        <w:tc>
          <w:tcPr>
            <w:tcW w:w="3952" w:type="dxa"/>
            <w:tcBorders>
              <w:top w:val="single" w:sz="4" w:space="0" w:color="auto"/>
              <w:left w:val="single" w:sz="4" w:space="0" w:color="auto"/>
              <w:bottom w:val="single" w:sz="4" w:space="0" w:color="auto"/>
              <w:right w:val="single" w:sz="4" w:space="0" w:color="auto"/>
            </w:tcBorders>
            <w:hideMark/>
          </w:tcPr>
          <w:p w14:paraId="1FFDBF6B" w14:textId="77777777" w:rsidR="0042307E" w:rsidRDefault="0042307E">
            <w:pPr>
              <w:rPr>
                <w:rFonts w:cs="Arial"/>
                <w:lang w:val="nb-NO"/>
              </w:rPr>
            </w:pPr>
            <w:r>
              <w:rPr>
                <w:rFonts w:cs="Arial"/>
                <w:snapToGrid w:val="0"/>
              </w:rPr>
              <w:t>Radio_Service3</w:t>
            </w:r>
          </w:p>
        </w:tc>
        <w:tc>
          <w:tcPr>
            <w:tcW w:w="2819" w:type="dxa"/>
            <w:tcBorders>
              <w:top w:val="single" w:sz="4" w:space="0" w:color="auto"/>
              <w:left w:val="single" w:sz="4" w:space="0" w:color="auto"/>
              <w:bottom w:val="single" w:sz="4" w:space="0" w:color="auto"/>
              <w:right w:val="single" w:sz="4" w:space="0" w:color="auto"/>
            </w:tcBorders>
            <w:hideMark/>
          </w:tcPr>
          <w:p w14:paraId="64A5311A" w14:textId="77777777" w:rsidR="0042307E" w:rsidRDefault="0042307E">
            <w:pPr>
              <w:rPr>
                <w:rFonts w:cs="Arial"/>
                <w:lang w:val="nb-NO"/>
              </w:rPr>
            </w:pPr>
            <w:r>
              <w:rPr>
                <w:rFonts w:cs="Arial"/>
                <w:snapToGrid w:val="0"/>
              </w:rPr>
              <w:t>DAB</w:t>
            </w:r>
          </w:p>
        </w:tc>
      </w:tr>
      <w:tr w:rsidR="0042307E" w14:paraId="3F24B66F"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B35E6D6" w14:textId="77777777" w:rsidR="0042307E" w:rsidRDefault="0042307E">
            <w:pPr>
              <w:jc w:val="center"/>
              <w:rPr>
                <w:rFonts w:cs="Arial"/>
                <w:lang w:val="nb-NO"/>
              </w:rPr>
            </w:pPr>
            <w:r>
              <w:rPr>
                <w:rFonts w:cs="Arial"/>
                <w:lang w:val="nb-NO"/>
              </w:rPr>
              <w:t>0</w:t>
            </w:r>
          </w:p>
        </w:tc>
        <w:tc>
          <w:tcPr>
            <w:tcW w:w="1374" w:type="dxa"/>
            <w:tcBorders>
              <w:top w:val="single" w:sz="4" w:space="0" w:color="auto"/>
              <w:left w:val="single" w:sz="4" w:space="0" w:color="auto"/>
              <w:bottom w:val="single" w:sz="4" w:space="0" w:color="auto"/>
              <w:right w:val="single" w:sz="4" w:space="0" w:color="auto"/>
            </w:tcBorders>
            <w:hideMark/>
          </w:tcPr>
          <w:p w14:paraId="5DE5A064" w14:textId="77777777" w:rsidR="0042307E" w:rsidRDefault="0042307E">
            <w:pPr>
              <w:jc w:val="center"/>
              <w:rPr>
                <w:rFonts w:cs="Arial"/>
                <w:lang w:val="nb-NO"/>
              </w:rPr>
            </w:pPr>
            <w:r>
              <w:rPr>
                <w:rFonts w:cs="Arial"/>
                <w:lang w:val="nb-NO"/>
              </w:rPr>
              <w:t>4</w:t>
            </w:r>
          </w:p>
        </w:tc>
        <w:tc>
          <w:tcPr>
            <w:tcW w:w="3952" w:type="dxa"/>
            <w:tcBorders>
              <w:top w:val="single" w:sz="4" w:space="0" w:color="auto"/>
              <w:left w:val="single" w:sz="4" w:space="0" w:color="auto"/>
              <w:bottom w:val="single" w:sz="4" w:space="0" w:color="auto"/>
              <w:right w:val="single" w:sz="4" w:space="0" w:color="auto"/>
            </w:tcBorders>
            <w:hideMark/>
          </w:tcPr>
          <w:p w14:paraId="4D4717E2" w14:textId="77777777" w:rsidR="0042307E" w:rsidRDefault="0042307E">
            <w:pPr>
              <w:rPr>
                <w:rFonts w:cs="Arial"/>
                <w:lang w:val="nb-NO"/>
              </w:rPr>
            </w:pPr>
            <w:r>
              <w:rPr>
                <w:rFonts w:cs="Arial"/>
                <w:snapToGrid w:val="0"/>
              </w:rPr>
              <w:t>Radio_Service4</w:t>
            </w:r>
          </w:p>
        </w:tc>
        <w:tc>
          <w:tcPr>
            <w:tcW w:w="2819" w:type="dxa"/>
            <w:tcBorders>
              <w:top w:val="single" w:sz="4" w:space="0" w:color="auto"/>
              <w:left w:val="single" w:sz="4" w:space="0" w:color="auto"/>
              <w:bottom w:val="single" w:sz="4" w:space="0" w:color="auto"/>
              <w:right w:val="single" w:sz="4" w:space="0" w:color="auto"/>
            </w:tcBorders>
            <w:hideMark/>
          </w:tcPr>
          <w:p w14:paraId="3B6C2719" w14:textId="77777777" w:rsidR="0042307E" w:rsidRDefault="0042307E">
            <w:pPr>
              <w:rPr>
                <w:rFonts w:cs="Arial"/>
                <w:lang w:val="nb-NO"/>
              </w:rPr>
            </w:pPr>
            <w:r>
              <w:rPr>
                <w:rFonts w:cs="Arial"/>
                <w:snapToGrid w:val="0"/>
              </w:rPr>
              <w:t>Dynamic Station List</w:t>
            </w:r>
          </w:p>
        </w:tc>
      </w:tr>
      <w:tr w:rsidR="0042307E" w14:paraId="6F0E0538"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E779DAE" w14:textId="77777777" w:rsidR="0042307E" w:rsidRDefault="0042307E">
            <w:pPr>
              <w:jc w:val="center"/>
              <w:rPr>
                <w:rFonts w:cs="Arial"/>
                <w:lang w:val="nb-NO"/>
              </w:rPr>
            </w:pPr>
            <w:r>
              <w:rPr>
                <w:rFonts w:cs="Arial"/>
                <w:lang w:val="nb-NO"/>
              </w:rPr>
              <w:t>0</w:t>
            </w:r>
          </w:p>
        </w:tc>
        <w:tc>
          <w:tcPr>
            <w:tcW w:w="1374" w:type="dxa"/>
            <w:tcBorders>
              <w:top w:val="single" w:sz="4" w:space="0" w:color="auto"/>
              <w:left w:val="single" w:sz="4" w:space="0" w:color="auto"/>
              <w:bottom w:val="single" w:sz="4" w:space="0" w:color="auto"/>
              <w:right w:val="single" w:sz="4" w:space="0" w:color="auto"/>
            </w:tcBorders>
            <w:hideMark/>
          </w:tcPr>
          <w:p w14:paraId="4DE928DA" w14:textId="77777777" w:rsidR="0042307E" w:rsidRDefault="0042307E">
            <w:pPr>
              <w:jc w:val="center"/>
              <w:rPr>
                <w:rFonts w:cs="Arial"/>
                <w:lang w:val="nb-NO"/>
              </w:rPr>
            </w:pPr>
            <w:r>
              <w:rPr>
                <w:rFonts w:cs="Arial"/>
                <w:lang w:val="nb-NO"/>
              </w:rPr>
              <w:t>5</w:t>
            </w:r>
          </w:p>
        </w:tc>
        <w:tc>
          <w:tcPr>
            <w:tcW w:w="3952" w:type="dxa"/>
            <w:tcBorders>
              <w:top w:val="single" w:sz="4" w:space="0" w:color="auto"/>
              <w:left w:val="single" w:sz="4" w:space="0" w:color="auto"/>
              <w:bottom w:val="single" w:sz="4" w:space="0" w:color="auto"/>
              <w:right w:val="single" w:sz="4" w:space="0" w:color="auto"/>
            </w:tcBorders>
            <w:hideMark/>
          </w:tcPr>
          <w:p w14:paraId="04D10ACA" w14:textId="77777777" w:rsidR="0042307E" w:rsidRDefault="0042307E">
            <w:pPr>
              <w:rPr>
                <w:rFonts w:cs="Arial"/>
                <w:lang w:val="nb-NO"/>
              </w:rPr>
            </w:pPr>
            <w:r>
              <w:rPr>
                <w:rFonts w:cs="Arial"/>
                <w:snapToGrid w:val="0"/>
              </w:rPr>
              <w:t>Radio_Service5</w:t>
            </w:r>
          </w:p>
        </w:tc>
        <w:tc>
          <w:tcPr>
            <w:tcW w:w="2819" w:type="dxa"/>
            <w:tcBorders>
              <w:top w:val="single" w:sz="4" w:space="0" w:color="auto"/>
              <w:left w:val="single" w:sz="4" w:space="0" w:color="auto"/>
              <w:bottom w:val="single" w:sz="4" w:space="0" w:color="auto"/>
              <w:right w:val="single" w:sz="4" w:space="0" w:color="auto"/>
            </w:tcBorders>
            <w:hideMark/>
          </w:tcPr>
          <w:p w14:paraId="6297A7D2" w14:textId="77777777" w:rsidR="0042307E" w:rsidRDefault="0042307E">
            <w:pPr>
              <w:rPr>
                <w:rFonts w:cs="Arial"/>
                <w:lang w:val="nb-NO"/>
              </w:rPr>
            </w:pPr>
            <w:r>
              <w:rPr>
                <w:rFonts w:cs="Arial"/>
                <w:snapToGrid w:val="0"/>
              </w:rPr>
              <w:t>Radio Tagging</w:t>
            </w:r>
          </w:p>
        </w:tc>
      </w:tr>
      <w:tr w:rsidR="0042307E" w14:paraId="725E62DB"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07EB1EB2" w14:textId="77777777" w:rsidR="0042307E" w:rsidRDefault="0042307E">
            <w:pPr>
              <w:jc w:val="center"/>
              <w:rPr>
                <w:rFonts w:cs="Arial"/>
                <w:lang w:val="nb-NO"/>
              </w:rPr>
            </w:pPr>
            <w:r>
              <w:rPr>
                <w:rFonts w:cs="Arial"/>
                <w:lang w:val="nb-NO"/>
              </w:rPr>
              <w:t>0</w:t>
            </w:r>
          </w:p>
        </w:tc>
        <w:tc>
          <w:tcPr>
            <w:tcW w:w="1374" w:type="dxa"/>
            <w:tcBorders>
              <w:top w:val="single" w:sz="4" w:space="0" w:color="auto"/>
              <w:left w:val="single" w:sz="4" w:space="0" w:color="auto"/>
              <w:bottom w:val="single" w:sz="4" w:space="0" w:color="auto"/>
              <w:right w:val="single" w:sz="4" w:space="0" w:color="auto"/>
            </w:tcBorders>
            <w:hideMark/>
          </w:tcPr>
          <w:p w14:paraId="62055520" w14:textId="77777777" w:rsidR="0042307E" w:rsidRDefault="0042307E">
            <w:pPr>
              <w:jc w:val="center"/>
              <w:rPr>
                <w:rFonts w:cs="Arial"/>
                <w:lang w:val="nb-NO"/>
              </w:rPr>
            </w:pPr>
            <w:r>
              <w:rPr>
                <w:rFonts w:cs="Arial"/>
                <w:lang w:val="nb-NO"/>
              </w:rPr>
              <w:t>6</w:t>
            </w:r>
          </w:p>
        </w:tc>
        <w:tc>
          <w:tcPr>
            <w:tcW w:w="3952" w:type="dxa"/>
            <w:tcBorders>
              <w:top w:val="single" w:sz="4" w:space="0" w:color="auto"/>
              <w:left w:val="single" w:sz="4" w:space="0" w:color="auto"/>
              <w:bottom w:val="single" w:sz="4" w:space="0" w:color="auto"/>
              <w:right w:val="single" w:sz="4" w:space="0" w:color="auto"/>
            </w:tcBorders>
            <w:hideMark/>
          </w:tcPr>
          <w:p w14:paraId="019F8AE4" w14:textId="77777777" w:rsidR="0042307E" w:rsidRDefault="0042307E">
            <w:pPr>
              <w:rPr>
                <w:rFonts w:cs="Arial"/>
                <w:snapToGrid w:val="0"/>
              </w:rPr>
            </w:pPr>
            <w:r>
              <w:rPr>
                <w:rFonts w:cs="Arial"/>
                <w:snapToGrid w:val="0"/>
              </w:rPr>
              <w:t>Radio_Sevice6</w:t>
            </w:r>
          </w:p>
        </w:tc>
        <w:tc>
          <w:tcPr>
            <w:tcW w:w="2819" w:type="dxa"/>
            <w:tcBorders>
              <w:top w:val="single" w:sz="4" w:space="0" w:color="auto"/>
              <w:left w:val="single" w:sz="4" w:space="0" w:color="auto"/>
              <w:bottom w:val="single" w:sz="4" w:space="0" w:color="auto"/>
              <w:right w:val="single" w:sz="4" w:space="0" w:color="auto"/>
            </w:tcBorders>
            <w:hideMark/>
          </w:tcPr>
          <w:p w14:paraId="609FED45" w14:textId="77777777" w:rsidR="0042307E" w:rsidRDefault="0042307E">
            <w:pPr>
              <w:rPr>
                <w:rFonts w:cs="Arial"/>
                <w:snapToGrid w:val="0"/>
              </w:rPr>
            </w:pPr>
            <w:r>
              <w:rPr>
                <w:rFonts w:cs="Arial"/>
                <w:snapToGrid w:val="0"/>
              </w:rPr>
              <w:t>HD Radio</w:t>
            </w:r>
          </w:p>
        </w:tc>
      </w:tr>
      <w:tr w:rsidR="0042307E" w14:paraId="43C28016"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A035B5A" w14:textId="77777777" w:rsidR="0042307E" w:rsidRDefault="0042307E">
            <w:pPr>
              <w:jc w:val="center"/>
              <w:rPr>
                <w:rFonts w:cs="Arial"/>
                <w:lang w:val="nb-NO"/>
              </w:rPr>
            </w:pPr>
            <w:r>
              <w:rPr>
                <w:rFonts w:cs="Arial"/>
                <w:lang w:val="nb-NO"/>
              </w:rPr>
              <w:t>0</w:t>
            </w:r>
          </w:p>
        </w:tc>
        <w:tc>
          <w:tcPr>
            <w:tcW w:w="1374" w:type="dxa"/>
            <w:tcBorders>
              <w:top w:val="single" w:sz="4" w:space="0" w:color="auto"/>
              <w:left w:val="single" w:sz="4" w:space="0" w:color="auto"/>
              <w:bottom w:val="single" w:sz="4" w:space="0" w:color="auto"/>
              <w:right w:val="single" w:sz="4" w:space="0" w:color="auto"/>
            </w:tcBorders>
            <w:hideMark/>
          </w:tcPr>
          <w:p w14:paraId="5DD465D5" w14:textId="77777777" w:rsidR="0042307E" w:rsidRDefault="0042307E">
            <w:pPr>
              <w:jc w:val="center"/>
              <w:rPr>
                <w:rFonts w:cs="Arial"/>
                <w:lang w:val="nb-NO"/>
              </w:rPr>
            </w:pPr>
            <w:r>
              <w:rPr>
                <w:rFonts w:cs="Arial"/>
                <w:lang w:val="nb-NO"/>
              </w:rPr>
              <w:t>7-E</w:t>
            </w:r>
          </w:p>
        </w:tc>
        <w:tc>
          <w:tcPr>
            <w:tcW w:w="3952" w:type="dxa"/>
            <w:tcBorders>
              <w:top w:val="single" w:sz="4" w:space="0" w:color="auto"/>
              <w:left w:val="single" w:sz="4" w:space="0" w:color="auto"/>
              <w:bottom w:val="single" w:sz="4" w:space="0" w:color="auto"/>
              <w:right w:val="single" w:sz="4" w:space="0" w:color="auto"/>
            </w:tcBorders>
            <w:hideMark/>
          </w:tcPr>
          <w:p w14:paraId="385389ED" w14:textId="77777777" w:rsidR="0042307E" w:rsidRDefault="0042307E">
            <w:pPr>
              <w:rPr>
                <w:rFonts w:cs="Arial"/>
                <w:lang w:val="nb-NO"/>
              </w:rPr>
            </w:pPr>
            <w:proofErr w:type="spellStart"/>
            <w:r>
              <w:rPr>
                <w:rFonts w:cs="Arial"/>
                <w:snapToGrid w:val="0"/>
              </w:rPr>
              <w:t>Radio_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hideMark/>
          </w:tcPr>
          <w:p w14:paraId="77DF1200" w14:textId="77777777" w:rsidR="0042307E" w:rsidRDefault="0042307E">
            <w:pPr>
              <w:rPr>
                <w:rFonts w:cs="Arial"/>
                <w:lang w:val="nb-NO"/>
              </w:rPr>
            </w:pPr>
            <w:r>
              <w:rPr>
                <w:rFonts w:cs="Arial"/>
                <w:snapToGrid w:val="0"/>
              </w:rPr>
              <w:t>Radio Service {Reserved}</w:t>
            </w:r>
          </w:p>
        </w:tc>
      </w:tr>
      <w:tr w:rsidR="0042307E" w14:paraId="6B5ECEC6"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17B8B006" w14:textId="77777777" w:rsidR="0042307E" w:rsidRDefault="0042307E">
            <w:pPr>
              <w:jc w:val="center"/>
              <w:rPr>
                <w:rFonts w:cs="Arial"/>
                <w:lang w:val="nb-NO"/>
              </w:rPr>
            </w:pPr>
            <w:r>
              <w:rPr>
                <w:rFonts w:cs="Arial"/>
                <w:lang w:val="nb-NO"/>
              </w:rPr>
              <w:lastRenderedPageBreak/>
              <w:t>0</w:t>
            </w:r>
          </w:p>
        </w:tc>
        <w:tc>
          <w:tcPr>
            <w:tcW w:w="1374" w:type="dxa"/>
            <w:tcBorders>
              <w:top w:val="single" w:sz="4" w:space="0" w:color="auto"/>
              <w:left w:val="single" w:sz="4" w:space="0" w:color="auto"/>
              <w:bottom w:val="single" w:sz="4" w:space="0" w:color="auto"/>
              <w:right w:val="single" w:sz="4" w:space="0" w:color="auto"/>
            </w:tcBorders>
            <w:hideMark/>
          </w:tcPr>
          <w:p w14:paraId="23459C77" w14:textId="77777777" w:rsidR="0042307E" w:rsidRDefault="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4090433E" w14:textId="77777777" w:rsidR="0042307E" w:rsidRDefault="0042307E">
            <w:pPr>
              <w:rPr>
                <w:rFonts w:cs="Arial"/>
                <w:lang w:val="nb-NO"/>
              </w:rPr>
            </w:pPr>
            <w:proofErr w:type="spellStart"/>
            <w:r>
              <w:rPr>
                <w:rFonts w:cs="Arial"/>
                <w:snapToGrid w:val="0"/>
              </w:rPr>
              <w:t>Radio_ServiceInvalid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79707C55" w14:textId="77777777" w:rsidR="0042307E" w:rsidRDefault="0042307E">
            <w:pPr>
              <w:rPr>
                <w:rFonts w:cs="Arial"/>
                <w:lang w:val="nb-NO"/>
              </w:rPr>
            </w:pPr>
            <w:r>
              <w:rPr>
                <w:rFonts w:cs="Arial"/>
              </w:rPr>
              <w:t>Service(s) invalid; inhibited</w:t>
            </w:r>
          </w:p>
        </w:tc>
      </w:tr>
      <w:tr w:rsidR="0042307E" w14:paraId="69568DE8"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F2F728C"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4A4A3EFF" w14:textId="77777777" w:rsidR="0042307E" w:rsidRDefault="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14:paraId="1D5FAA2F" w14:textId="77777777" w:rsidR="0042307E" w:rsidRDefault="0042307E">
            <w:pPr>
              <w:rPr>
                <w:rFonts w:cs="Arial"/>
                <w:lang w:val="nb-NO"/>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shd w:val="clear" w:color="auto" w:fill="FFFFFF"/>
            <w:hideMark/>
          </w:tcPr>
          <w:p w14:paraId="7A1095FA" w14:textId="77777777" w:rsidR="0042307E" w:rsidRDefault="0042307E">
            <w:pPr>
              <w:rPr>
                <w:rFonts w:cs="Arial"/>
              </w:rPr>
            </w:pPr>
            <w:r>
              <w:rPr>
                <w:rFonts w:cs="Arial"/>
                <w:snapToGrid w:val="0"/>
              </w:rPr>
              <w:t>No service of category "</w:t>
            </w:r>
            <w:proofErr w:type="spellStart"/>
            <w:r>
              <w:rPr>
                <w:rFonts w:cs="Arial"/>
                <w:snapToGrid w:val="0"/>
              </w:rPr>
              <w:t>MediaPlayer</w:t>
            </w:r>
            <w:proofErr w:type="spellEnd"/>
            <w:r>
              <w:rPr>
                <w:rFonts w:cs="Arial"/>
                <w:snapToGrid w:val="0"/>
              </w:rPr>
              <w:t>" present</w:t>
            </w:r>
          </w:p>
        </w:tc>
      </w:tr>
      <w:tr w:rsidR="0042307E" w14:paraId="2651D231"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388EE150"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5C668058" w14:textId="77777777" w:rsidR="0042307E" w:rsidRDefault="0042307E">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14:paraId="63569858" w14:textId="77777777" w:rsidR="0042307E" w:rsidRDefault="0042307E">
            <w:pPr>
              <w:rPr>
                <w:rFonts w:cs="Arial"/>
                <w:lang w:val="nb-NO"/>
              </w:rPr>
            </w:pPr>
            <w:r>
              <w:rPr>
                <w:rFonts w:cs="Arial"/>
                <w:snapToGrid w:val="0"/>
                <w:lang w:val="nb-NO"/>
              </w:rPr>
              <w:t>MP_Media1</w:t>
            </w:r>
          </w:p>
        </w:tc>
        <w:tc>
          <w:tcPr>
            <w:tcW w:w="2819" w:type="dxa"/>
            <w:tcBorders>
              <w:top w:val="single" w:sz="4" w:space="0" w:color="auto"/>
              <w:left w:val="single" w:sz="4" w:space="0" w:color="auto"/>
              <w:bottom w:val="single" w:sz="4" w:space="0" w:color="auto"/>
              <w:right w:val="single" w:sz="4" w:space="0" w:color="auto"/>
            </w:tcBorders>
            <w:hideMark/>
          </w:tcPr>
          <w:p w14:paraId="0C1F42C9" w14:textId="77777777" w:rsidR="0042307E" w:rsidRDefault="0042307E">
            <w:pPr>
              <w:rPr>
                <w:rFonts w:cs="Arial"/>
                <w:lang w:val="nb-NO"/>
              </w:rPr>
            </w:pPr>
            <w:r>
              <w:rPr>
                <w:rFonts w:cs="Arial"/>
                <w:snapToGrid w:val="0"/>
                <w:lang w:val="nb-NO"/>
              </w:rPr>
              <w:t>CD</w:t>
            </w:r>
          </w:p>
        </w:tc>
      </w:tr>
      <w:tr w:rsidR="0042307E" w14:paraId="24F1678C"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BF96BFB"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1AB04F48" w14:textId="77777777" w:rsidR="0042307E" w:rsidRDefault="0042307E">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14:paraId="78DE417D" w14:textId="77777777" w:rsidR="0042307E" w:rsidRDefault="0042307E">
            <w:pPr>
              <w:rPr>
                <w:rFonts w:cs="Arial"/>
                <w:lang w:val="nb-NO"/>
              </w:rPr>
            </w:pPr>
            <w:r>
              <w:rPr>
                <w:rFonts w:cs="Arial"/>
                <w:snapToGrid w:val="0"/>
                <w:lang w:val="nb-NO"/>
              </w:rPr>
              <w:t>MP_Media2</w:t>
            </w:r>
          </w:p>
        </w:tc>
        <w:tc>
          <w:tcPr>
            <w:tcW w:w="2819" w:type="dxa"/>
            <w:tcBorders>
              <w:top w:val="single" w:sz="4" w:space="0" w:color="auto"/>
              <w:left w:val="single" w:sz="4" w:space="0" w:color="auto"/>
              <w:bottom w:val="single" w:sz="4" w:space="0" w:color="auto"/>
              <w:right w:val="single" w:sz="4" w:space="0" w:color="auto"/>
            </w:tcBorders>
            <w:hideMark/>
          </w:tcPr>
          <w:p w14:paraId="01834B6E" w14:textId="77777777" w:rsidR="0042307E" w:rsidRDefault="0042307E">
            <w:pPr>
              <w:rPr>
                <w:rFonts w:cs="Arial"/>
                <w:lang w:val="nb-NO"/>
              </w:rPr>
            </w:pPr>
            <w:r>
              <w:rPr>
                <w:rFonts w:cs="Arial"/>
                <w:snapToGrid w:val="0"/>
                <w:lang w:val="nb-NO"/>
              </w:rPr>
              <w:t>BT Audio Streaming</w:t>
            </w:r>
          </w:p>
        </w:tc>
      </w:tr>
      <w:tr w:rsidR="0042307E" w14:paraId="4ABEB35F"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C1E1C42"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0A2EF060" w14:textId="77777777" w:rsidR="0042307E" w:rsidRDefault="0042307E">
            <w:pPr>
              <w:jc w:val="center"/>
              <w:rPr>
                <w:rFonts w:cs="Arial"/>
                <w:lang w:val="nb-NO"/>
              </w:rPr>
            </w:pPr>
            <w:r>
              <w:rPr>
                <w:rFonts w:cs="Arial"/>
                <w:lang w:val="nb-NO"/>
              </w:rPr>
              <w:t>3</w:t>
            </w:r>
          </w:p>
        </w:tc>
        <w:tc>
          <w:tcPr>
            <w:tcW w:w="3952" w:type="dxa"/>
            <w:tcBorders>
              <w:top w:val="single" w:sz="4" w:space="0" w:color="auto"/>
              <w:left w:val="single" w:sz="4" w:space="0" w:color="auto"/>
              <w:bottom w:val="single" w:sz="4" w:space="0" w:color="auto"/>
              <w:right w:val="single" w:sz="4" w:space="0" w:color="auto"/>
            </w:tcBorders>
            <w:hideMark/>
          </w:tcPr>
          <w:p w14:paraId="45C84D52" w14:textId="77777777" w:rsidR="0042307E" w:rsidRDefault="0042307E">
            <w:pPr>
              <w:rPr>
                <w:rFonts w:cs="Arial"/>
                <w:lang w:val="nb-NO"/>
              </w:rPr>
            </w:pPr>
            <w:r>
              <w:rPr>
                <w:rFonts w:cs="Arial"/>
                <w:snapToGrid w:val="0"/>
                <w:lang w:val="nb-NO"/>
              </w:rPr>
              <w:t>MP_Media3</w:t>
            </w:r>
          </w:p>
        </w:tc>
        <w:tc>
          <w:tcPr>
            <w:tcW w:w="2819" w:type="dxa"/>
            <w:tcBorders>
              <w:top w:val="single" w:sz="4" w:space="0" w:color="auto"/>
              <w:left w:val="single" w:sz="4" w:space="0" w:color="auto"/>
              <w:bottom w:val="single" w:sz="4" w:space="0" w:color="auto"/>
              <w:right w:val="single" w:sz="4" w:space="0" w:color="auto"/>
            </w:tcBorders>
            <w:hideMark/>
          </w:tcPr>
          <w:p w14:paraId="304B1057" w14:textId="77777777" w:rsidR="0042307E" w:rsidRDefault="0042307E">
            <w:pPr>
              <w:rPr>
                <w:rFonts w:cs="Arial"/>
                <w:lang w:val="nb-NO"/>
              </w:rPr>
            </w:pPr>
            <w:r>
              <w:rPr>
                <w:rFonts w:cs="Arial"/>
                <w:snapToGrid w:val="0"/>
                <w:lang w:val="nb-NO"/>
              </w:rPr>
              <w:t>USB</w:t>
            </w:r>
          </w:p>
        </w:tc>
      </w:tr>
      <w:tr w:rsidR="0042307E" w14:paraId="3CC86A82"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10F40E38"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7DD2317D" w14:textId="77777777" w:rsidR="0042307E" w:rsidRDefault="0042307E">
            <w:pPr>
              <w:jc w:val="center"/>
              <w:rPr>
                <w:rFonts w:cs="Arial"/>
                <w:lang w:val="nb-NO"/>
              </w:rPr>
            </w:pPr>
            <w:r>
              <w:rPr>
                <w:rFonts w:cs="Arial"/>
                <w:lang w:val="nb-NO"/>
              </w:rPr>
              <w:t>4</w:t>
            </w:r>
          </w:p>
        </w:tc>
        <w:tc>
          <w:tcPr>
            <w:tcW w:w="3952" w:type="dxa"/>
            <w:tcBorders>
              <w:top w:val="single" w:sz="4" w:space="0" w:color="auto"/>
              <w:left w:val="single" w:sz="4" w:space="0" w:color="auto"/>
              <w:bottom w:val="single" w:sz="4" w:space="0" w:color="auto"/>
              <w:right w:val="single" w:sz="4" w:space="0" w:color="auto"/>
            </w:tcBorders>
            <w:hideMark/>
          </w:tcPr>
          <w:p w14:paraId="03C17CA1" w14:textId="77777777" w:rsidR="0042307E" w:rsidRDefault="0042307E">
            <w:pPr>
              <w:rPr>
                <w:rFonts w:cs="Arial"/>
                <w:lang w:val="nb-NO"/>
              </w:rPr>
            </w:pPr>
            <w:r>
              <w:rPr>
                <w:rFonts w:cs="Arial"/>
                <w:snapToGrid w:val="0"/>
                <w:lang w:val="nb-NO"/>
              </w:rPr>
              <w:t>MP_Media4</w:t>
            </w:r>
          </w:p>
        </w:tc>
        <w:tc>
          <w:tcPr>
            <w:tcW w:w="2819" w:type="dxa"/>
            <w:tcBorders>
              <w:top w:val="single" w:sz="4" w:space="0" w:color="auto"/>
              <w:left w:val="single" w:sz="4" w:space="0" w:color="auto"/>
              <w:bottom w:val="single" w:sz="4" w:space="0" w:color="auto"/>
              <w:right w:val="single" w:sz="4" w:space="0" w:color="auto"/>
            </w:tcBorders>
            <w:hideMark/>
          </w:tcPr>
          <w:p w14:paraId="30D6D57A" w14:textId="77777777" w:rsidR="0042307E" w:rsidRDefault="0042307E">
            <w:pPr>
              <w:rPr>
                <w:rFonts w:cs="Arial"/>
                <w:lang w:val="nb-NO"/>
              </w:rPr>
            </w:pPr>
            <w:r>
              <w:rPr>
                <w:rFonts w:cs="Arial"/>
                <w:snapToGrid w:val="0"/>
                <w:lang w:val="nb-NO"/>
              </w:rPr>
              <w:t>iPod</w:t>
            </w:r>
          </w:p>
        </w:tc>
      </w:tr>
      <w:tr w:rsidR="0042307E" w14:paraId="66C181E4"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6FAAD81D"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0831B70A" w14:textId="77777777" w:rsidR="0042307E" w:rsidRDefault="0042307E">
            <w:pPr>
              <w:jc w:val="center"/>
              <w:rPr>
                <w:rFonts w:cs="Arial"/>
                <w:lang w:val="nb-NO"/>
              </w:rPr>
            </w:pPr>
            <w:r>
              <w:rPr>
                <w:rFonts w:cs="Arial"/>
                <w:lang w:val="nb-NO"/>
              </w:rPr>
              <w:t>5</w:t>
            </w:r>
          </w:p>
        </w:tc>
        <w:tc>
          <w:tcPr>
            <w:tcW w:w="3952" w:type="dxa"/>
            <w:tcBorders>
              <w:top w:val="single" w:sz="4" w:space="0" w:color="auto"/>
              <w:left w:val="single" w:sz="4" w:space="0" w:color="auto"/>
              <w:bottom w:val="single" w:sz="4" w:space="0" w:color="auto"/>
              <w:right w:val="single" w:sz="4" w:space="0" w:color="auto"/>
            </w:tcBorders>
            <w:hideMark/>
          </w:tcPr>
          <w:p w14:paraId="7647C0B0" w14:textId="77777777" w:rsidR="0042307E" w:rsidRDefault="0042307E">
            <w:pPr>
              <w:rPr>
                <w:rFonts w:cs="Arial"/>
                <w:lang w:val="nb-NO"/>
              </w:rPr>
            </w:pPr>
            <w:r>
              <w:rPr>
                <w:rFonts w:cs="Arial"/>
                <w:snapToGrid w:val="0"/>
                <w:lang w:val="nb-NO"/>
              </w:rPr>
              <w:t>MP_Media5</w:t>
            </w:r>
          </w:p>
        </w:tc>
        <w:tc>
          <w:tcPr>
            <w:tcW w:w="2819" w:type="dxa"/>
            <w:tcBorders>
              <w:top w:val="single" w:sz="4" w:space="0" w:color="auto"/>
              <w:left w:val="single" w:sz="4" w:space="0" w:color="auto"/>
              <w:bottom w:val="single" w:sz="4" w:space="0" w:color="auto"/>
              <w:right w:val="single" w:sz="4" w:space="0" w:color="auto"/>
            </w:tcBorders>
            <w:hideMark/>
          </w:tcPr>
          <w:p w14:paraId="39B819C6" w14:textId="77777777" w:rsidR="0042307E" w:rsidRDefault="0042307E">
            <w:pPr>
              <w:rPr>
                <w:rFonts w:cs="Arial"/>
                <w:lang w:val="nb-NO"/>
              </w:rPr>
            </w:pPr>
            <w:r>
              <w:rPr>
                <w:rFonts w:cs="Arial"/>
                <w:snapToGrid w:val="0"/>
                <w:lang w:val="nb-NO"/>
              </w:rPr>
              <w:t>SD</w:t>
            </w:r>
          </w:p>
        </w:tc>
      </w:tr>
      <w:tr w:rsidR="0042307E" w14:paraId="7E882471"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8A0F42D"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41C42EDA" w14:textId="77777777" w:rsidR="0042307E" w:rsidRDefault="0042307E">
            <w:pPr>
              <w:jc w:val="center"/>
              <w:rPr>
                <w:rFonts w:cs="Arial"/>
                <w:lang w:val="nb-NO"/>
              </w:rPr>
            </w:pPr>
            <w:r>
              <w:rPr>
                <w:rFonts w:cs="Arial"/>
                <w:lang w:val="nb-NO"/>
              </w:rPr>
              <w:t>6</w:t>
            </w:r>
          </w:p>
        </w:tc>
        <w:tc>
          <w:tcPr>
            <w:tcW w:w="3952" w:type="dxa"/>
            <w:tcBorders>
              <w:top w:val="single" w:sz="4" w:space="0" w:color="auto"/>
              <w:left w:val="single" w:sz="4" w:space="0" w:color="auto"/>
              <w:bottom w:val="single" w:sz="4" w:space="0" w:color="auto"/>
              <w:right w:val="single" w:sz="4" w:space="0" w:color="auto"/>
            </w:tcBorders>
            <w:hideMark/>
          </w:tcPr>
          <w:p w14:paraId="1E462622" w14:textId="77777777" w:rsidR="0042307E" w:rsidRDefault="0042307E">
            <w:pPr>
              <w:rPr>
                <w:rFonts w:cs="Arial"/>
                <w:lang w:val="nb-NO"/>
              </w:rPr>
            </w:pPr>
            <w:r>
              <w:rPr>
                <w:rFonts w:cs="Arial"/>
                <w:snapToGrid w:val="0"/>
                <w:lang w:val="nb-NO"/>
              </w:rPr>
              <w:t>MP_Media6</w:t>
            </w:r>
          </w:p>
        </w:tc>
        <w:tc>
          <w:tcPr>
            <w:tcW w:w="2819" w:type="dxa"/>
            <w:tcBorders>
              <w:top w:val="single" w:sz="4" w:space="0" w:color="auto"/>
              <w:left w:val="single" w:sz="4" w:space="0" w:color="auto"/>
              <w:bottom w:val="single" w:sz="4" w:space="0" w:color="auto"/>
              <w:right w:val="single" w:sz="4" w:space="0" w:color="auto"/>
            </w:tcBorders>
            <w:hideMark/>
          </w:tcPr>
          <w:p w14:paraId="04319E07" w14:textId="77777777" w:rsidR="0042307E" w:rsidRDefault="0042307E">
            <w:pPr>
              <w:rPr>
                <w:rFonts w:cs="Arial"/>
                <w:lang w:val="nb-NO"/>
              </w:rPr>
            </w:pPr>
            <w:r>
              <w:rPr>
                <w:rFonts w:cs="Arial"/>
                <w:snapToGrid w:val="0"/>
                <w:lang w:val="nb-NO"/>
              </w:rPr>
              <w:t>DVD</w:t>
            </w:r>
          </w:p>
        </w:tc>
      </w:tr>
      <w:tr w:rsidR="0042307E" w14:paraId="2CA1A6E1"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7EB0234"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1DC0682C" w14:textId="77777777" w:rsidR="0042307E" w:rsidRDefault="0042307E">
            <w:pPr>
              <w:jc w:val="center"/>
              <w:rPr>
                <w:rFonts w:cs="Arial"/>
                <w:lang w:val="nb-NO"/>
              </w:rPr>
            </w:pPr>
            <w:r>
              <w:rPr>
                <w:rFonts w:cs="Arial"/>
                <w:lang w:val="nb-NO"/>
              </w:rPr>
              <w:t>7</w:t>
            </w:r>
          </w:p>
        </w:tc>
        <w:tc>
          <w:tcPr>
            <w:tcW w:w="3952" w:type="dxa"/>
            <w:tcBorders>
              <w:top w:val="single" w:sz="4" w:space="0" w:color="auto"/>
              <w:left w:val="single" w:sz="4" w:space="0" w:color="auto"/>
              <w:bottom w:val="single" w:sz="4" w:space="0" w:color="auto"/>
              <w:right w:val="single" w:sz="4" w:space="0" w:color="auto"/>
            </w:tcBorders>
            <w:hideMark/>
          </w:tcPr>
          <w:p w14:paraId="79692D4F" w14:textId="77777777" w:rsidR="0042307E" w:rsidRDefault="0042307E">
            <w:pPr>
              <w:rPr>
                <w:rFonts w:cs="Arial"/>
                <w:lang w:val="nb-NO"/>
              </w:rPr>
            </w:pPr>
            <w:r>
              <w:rPr>
                <w:rFonts w:cs="Arial"/>
                <w:lang w:val="nb-NO"/>
              </w:rPr>
              <w:t>MP_Media7</w:t>
            </w:r>
          </w:p>
        </w:tc>
        <w:tc>
          <w:tcPr>
            <w:tcW w:w="2819" w:type="dxa"/>
            <w:tcBorders>
              <w:top w:val="single" w:sz="4" w:space="0" w:color="auto"/>
              <w:left w:val="single" w:sz="4" w:space="0" w:color="auto"/>
              <w:bottom w:val="single" w:sz="4" w:space="0" w:color="auto"/>
              <w:right w:val="single" w:sz="4" w:space="0" w:color="auto"/>
            </w:tcBorders>
            <w:hideMark/>
          </w:tcPr>
          <w:p w14:paraId="52FC1AEC" w14:textId="77777777" w:rsidR="0042307E" w:rsidRDefault="0042307E">
            <w:pPr>
              <w:rPr>
                <w:rFonts w:cs="Arial"/>
                <w:lang w:val="nb-NO"/>
              </w:rPr>
            </w:pPr>
            <w:r>
              <w:rPr>
                <w:rFonts w:cs="Arial"/>
                <w:lang w:val="nb-NO"/>
              </w:rPr>
              <w:t>Generic Metadata</w:t>
            </w:r>
          </w:p>
        </w:tc>
      </w:tr>
      <w:tr w:rsidR="0042307E" w14:paraId="4E167D76"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08BC2BB"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1CBA543B" w14:textId="77777777" w:rsidR="0042307E" w:rsidRDefault="0042307E">
            <w:pPr>
              <w:jc w:val="center"/>
              <w:rPr>
                <w:rFonts w:cs="Arial"/>
                <w:lang w:val="nb-NO"/>
              </w:rPr>
            </w:pPr>
            <w:r>
              <w:rPr>
                <w:rFonts w:cs="Arial"/>
                <w:lang w:val="nb-NO"/>
              </w:rPr>
              <w:t>8-E</w:t>
            </w:r>
          </w:p>
        </w:tc>
        <w:tc>
          <w:tcPr>
            <w:tcW w:w="3952" w:type="dxa"/>
            <w:tcBorders>
              <w:top w:val="single" w:sz="4" w:space="0" w:color="auto"/>
              <w:left w:val="single" w:sz="4" w:space="0" w:color="auto"/>
              <w:bottom w:val="single" w:sz="4" w:space="0" w:color="auto"/>
              <w:right w:val="single" w:sz="4" w:space="0" w:color="auto"/>
            </w:tcBorders>
            <w:hideMark/>
          </w:tcPr>
          <w:p w14:paraId="333E1C2C" w14:textId="77777777" w:rsidR="0042307E" w:rsidRDefault="0042307E">
            <w:pPr>
              <w:rPr>
                <w:rFonts w:cs="Arial"/>
                <w:lang w:val="nb-NO"/>
              </w:rPr>
            </w:pPr>
            <w:r>
              <w:rPr>
                <w:rFonts w:cs="Arial"/>
                <w:snapToGrid w:val="0"/>
                <w:lang w:val="nb-NO"/>
              </w:rPr>
              <w:t>MP_Media</w:t>
            </w:r>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hideMark/>
          </w:tcPr>
          <w:p w14:paraId="70CB9B6C" w14:textId="77777777" w:rsidR="0042307E" w:rsidRDefault="0042307E">
            <w:pPr>
              <w:rPr>
                <w:rFonts w:cs="Arial"/>
                <w:lang w:val="nb-NO"/>
              </w:rPr>
            </w:pPr>
            <w:r>
              <w:rPr>
                <w:rFonts w:cs="Arial"/>
                <w:snapToGrid w:val="0"/>
                <w:lang w:val="nb-NO"/>
              </w:rPr>
              <w:t xml:space="preserve">Media Player </w:t>
            </w:r>
            <w:r>
              <w:rPr>
                <w:rFonts w:cs="Arial"/>
                <w:snapToGrid w:val="0"/>
              </w:rPr>
              <w:t>{Reserved}</w:t>
            </w:r>
          </w:p>
        </w:tc>
      </w:tr>
      <w:tr w:rsidR="0042307E" w14:paraId="6D398BA5"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FD80231" w14:textId="77777777" w:rsidR="0042307E" w:rsidRDefault="0042307E">
            <w:pPr>
              <w:jc w:val="center"/>
              <w:rPr>
                <w:rFonts w:cs="Arial"/>
                <w:lang w:val="nb-NO"/>
              </w:rPr>
            </w:pPr>
            <w:r>
              <w:rPr>
                <w:rFonts w:cs="Arial"/>
                <w:lang w:val="nb-NO"/>
              </w:rPr>
              <w:t>1</w:t>
            </w:r>
          </w:p>
        </w:tc>
        <w:tc>
          <w:tcPr>
            <w:tcW w:w="1374" w:type="dxa"/>
            <w:tcBorders>
              <w:top w:val="single" w:sz="4" w:space="0" w:color="auto"/>
              <w:left w:val="single" w:sz="4" w:space="0" w:color="auto"/>
              <w:bottom w:val="single" w:sz="4" w:space="0" w:color="auto"/>
              <w:right w:val="single" w:sz="4" w:space="0" w:color="auto"/>
            </w:tcBorders>
            <w:hideMark/>
          </w:tcPr>
          <w:p w14:paraId="2CD8E1FA" w14:textId="77777777" w:rsidR="0042307E" w:rsidRDefault="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1761F4F0" w14:textId="77777777" w:rsidR="0042307E" w:rsidRDefault="0042307E">
            <w:pPr>
              <w:rPr>
                <w:rFonts w:cs="Arial"/>
                <w:lang w:val="nb-NO"/>
              </w:rPr>
            </w:pPr>
            <w:proofErr w:type="spellStart"/>
            <w:r>
              <w:rPr>
                <w:rFonts w:cs="Arial"/>
                <w:snapToGrid w:val="0"/>
              </w:rPr>
              <w:t>MP_ServiceInvalid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23FE48BF" w14:textId="77777777" w:rsidR="0042307E" w:rsidRDefault="0042307E">
            <w:pPr>
              <w:rPr>
                <w:rFonts w:cs="Arial"/>
                <w:lang w:val="nb-NO"/>
              </w:rPr>
            </w:pPr>
            <w:r>
              <w:rPr>
                <w:rFonts w:cs="Arial"/>
              </w:rPr>
              <w:t>Service(s) invalid; inhibited</w:t>
            </w:r>
          </w:p>
        </w:tc>
      </w:tr>
      <w:tr w:rsidR="0042307E" w14:paraId="31163684"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3AF24FD" w14:textId="77777777" w:rsidR="0042307E" w:rsidRDefault="0042307E">
            <w:pPr>
              <w:jc w:val="center"/>
              <w:rPr>
                <w:rFonts w:cs="Arial"/>
                <w:lang w:val="nb-NO"/>
              </w:rPr>
            </w:pPr>
            <w:r>
              <w:rPr>
                <w:rFonts w:cs="Arial"/>
                <w:lang w:val="nb-NO"/>
              </w:rPr>
              <w:t>2</w:t>
            </w:r>
          </w:p>
        </w:tc>
        <w:tc>
          <w:tcPr>
            <w:tcW w:w="1374" w:type="dxa"/>
            <w:tcBorders>
              <w:top w:val="single" w:sz="4" w:space="0" w:color="auto"/>
              <w:left w:val="single" w:sz="4" w:space="0" w:color="auto"/>
              <w:bottom w:val="single" w:sz="4" w:space="0" w:color="auto"/>
              <w:right w:val="single" w:sz="4" w:space="0" w:color="auto"/>
            </w:tcBorders>
            <w:hideMark/>
          </w:tcPr>
          <w:p w14:paraId="012AD50E" w14:textId="77777777" w:rsidR="0042307E" w:rsidRDefault="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14:paraId="633C3713" w14:textId="77777777" w:rsidR="0042307E" w:rsidRDefault="0042307E">
            <w:pPr>
              <w:rPr>
                <w:rFonts w:cs="Arial"/>
                <w:lang w:val="nb-NO"/>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shd w:val="clear" w:color="auto" w:fill="FFFFFF"/>
            <w:hideMark/>
          </w:tcPr>
          <w:p w14:paraId="1819CE90" w14:textId="77777777" w:rsidR="0042307E" w:rsidRDefault="0042307E">
            <w:pPr>
              <w:rPr>
                <w:rFonts w:cs="Arial"/>
              </w:rPr>
            </w:pPr>
            <w:r>
              <w:rPr>
                <w:rFonts w:cs="Arial"/>
                <w:snapToGrid w:val="0"/>
              </w:rPr>
              <w:t>No service of category "Navigation" present</w:t>
            </w:r>
          </w:p>
        </w:tc>
      </w:tr>
      <w:tr w:rsidR="0042307E" w14:paraId="69D42023"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3C363561" w14:textId="77777777" w:rsidR="0042307E" w:rsidRDefault="0042307E">
            <w:pPr>
              <w:jc w:val="center"/>
              <w:rPr>
                <w:rFonts w:cs="Arial"/>
                <w:lang w:val="nb-NO"/>
              </w:rPr>
            </w:pPr>
            <w:r>
              <w:rPr>
                <w:rFonts w:cs="Arial"/>
                <w:lang w:val="nb-NO"/>
              </w:rPr>
              <w:t>2</w:t>
            </w:r>
          </w:p>
        </w:tc>
        <w:tc>
          <w:tcPr>
            <w:tcW w:w="1374" w:type="dxa"/>
            <w:tcBorders>
              <w:top w:val="single" w:sz="4" w:space="0" w:color="auto"/>
              <w:left w:val="single" w:sz="4" w:space="0" w:color="auto"/>
              <w:bottom w:val="single" w:sz="4" w:space="0" w:color="auto"/>
              <w:right w:val="single" w:sz="4" w:space="0" w:color="auto"/>
            </w:tcBorders>
            <w:hideMark/>
          </w:tcPr>
          <w:p w14:paraId="06AA9266" w14:textId="77777777" w:rsidR="0042307E" w:rsidRDefault="0042307E">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14:paraId="58BF0375" w14:textId="77777777" w:rsidR="0042307E" w:rsidRDefault="0042307E">
            <w:pPr>
              <w:rPr>
                <w:rFonts w:cs="Arial"/>
                <w:lang w:val="nb-NO"/>
              </w:rPr>
            </w:pPr>
            <w:r>
              <w:rPr>
                <w:rFonts w:cs="Arial"/>
                <w:snapToGrid w:val="0"/>
              </w:rPr>
              <w:t>Nav_Service1</w:t>
            </w:r>
          </w:p>
        </w:tc>
        <w:tc>
          <w:tcPr>
            <w:tcW w:w="2819" w:type="dxa"/>
            <w:tcBorders>
              <w:top w:val="single" w:sz="4" w:space="0" w:color="auto"/>
              <w:left w:val="single" w:sz="4" w:space="0" w:color="auto"/>
              <w:bottom w:val="single" w:sz="4" w:space="0" w:color="auto"/>
              <w:right w:val="single" w:sz="4" w:space="0" w:color="auto"/>
            </w:tcBorders>
            <w:hideMark/>
          </w:tcPr>
          <w:p w14:paraId="32F48662" w14:textId="77777777" w:rsidR="0042307E" w:rsidRDefault="0042307E">
            <w:pPr>
              <w:rPr>
                <w:rFonts w:cs="Arial"/>
                <w:lang w:val="nb-NO"/>
              </w:rPr>
            </w:pPr>
            <w:r>
              <w:rPr>
                <w:rFonts w:cs="Arial"/>
                <w:snapToGrid w:val="0"/>
              </w:rPr>
              <w:t>Mobile navigation</w:t>
            </w:r>
          </w:p>
        </w:tc>
      </w:tr>
      <w:tr w:rsidR="0042307E" w14:paraId="1B1CFCB8"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09E1C3F2" w14:textId="77777777" w:rsidR="0042307E" w:rsidRDefault="0042307E">
            <w:pPr>
              <w:jc w:val="center"/>
              <w:rPr>
                <w:rFonts w:cs="Arial"/>
                <w:lang w:val="nb-NO"/>
              </w:rPr>
            </w:pPr>
            <w:r>
              <w:rPr>
                <w:rFonts w:cs="Arial"/>
                <w:lang w:val="nb-NO"/>
              </w:rPr>
              <w:t>2</w:t>
            </w:r>
          </w:p>
        </w:tc>
        <w:tc>
          <w:tcPr>
            <w:tcW w:w="1374" w:type="dxa"/>
            <w:tcBorders>
              <w:top w:val="single" w:sz="4" w:space="0" w:color="auto"/>
              <w:left w:val="single" w:sz="4" w:space="0" w:color="auto"/>
              <w:bottom w:val="single" w:sz="4" w:space="0" w:color="auto"/>
              <w:right w:val="single" w:sz="4" w:space="0" w:color="auto"/>
            </w:tcBorders>
            <w:hideMark/>
          </w:tcPr>
          <w:p w14:paraId="3526DD9A" w14:textId="77777777" w:rsidR="0042307E" w:rsidRDefault="0042307E">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14:paraId="2F1029C0" w14:textId="77777777" w:rsidR="0042307E" w:rsidRDefault="0042307E">
            <w:pPr>
              <w:rPr>
                <w:rFonts w:cs="Arial"/>
                <w:lang w:val="nb-NO"/>
              </w:rPr>
            </w:pPr>
            <w:r>
              <w:rPr>
                <w:rFonts w:cs="Arial"/>
                <w:snapToGrid w:val="0"/>
              </w:rPr>
              <w:t>Nav_Service2</w:t>
            </w:r>
          </w:p>
        </w:tc>
        <w:tc>
          <w:tcPr>
            <w:tcW w:w="2819" w:type="dxa"/>
            <w:tcBorders>
              <w:top w:val="single" w:sz="4" w:space="0" w:color="auto"/>
              <w:left w:val="single" w:sz="4" w:space="0" w:color="auto"/>
              <w:bottom w:val="single" w:sz="4" w:space="0" w:color="auto"/>
              <w:right w:val="single" w:sz="4" w:space="0" w:color="auto"/>
            </w:tcBorders>
            <w:hideMark/>
          </w:tcPr>
          <w:p w14:paraId="1A1E6532" w14:textId="77777777" w:rsidR="0042307E" w:rsidRDefault="0042307E">
            <w:pPr>
              <w:rPr>
                <w:rFonts w:cs="Arial"/>
                <w:lang w:val="nb-NO"/>
              </w:rPr>
            </w:pPr>
            <w:r>
              <w:rPr>
                <w:rFonts w:cs="Arial"/>
                <w:snapToGrid w:val="0"/>
              </w:rPr>
              <w:t>Navigation</w:t>
            </w:r>
          </w:p>
        </w:tc>
      </w:tr>
      <w:tr w:rsidR="0042307E" w14:paraId="48052A46"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217D23F" w14:textId="77777777" w:rsidR="0042307E" w:rsidRDefault="0042307E">
            <w:pPr>
              <w:jc w:val="center"/>
              <w:rPr>
                <w:rFonts w:cs="Arial"/>
                <w:lang w:val="nb-NO"/>
              </w:rPr>
            </w:pPr>
            <w:r>
              <w:rPr>
                <w:rFonts w:cs="Arial"/>
                <w:lang w:val="nb-NO"/>
              </w:rPr>
              <w:t>2</w:t>
            </w:r>
          </w:p>
        </w:tc>
        <w:tc>
          <w:tcPr>
            <w:tcW w:w="1374" w:type="dxa"/>
            <w:tcBorders>
              <w:top w:val="single" w:sz="4" w:space="0" w:color="auto"/>
              <w:left w:val="single" w:sz="4" w:space="0" w:color="auto"/>
              <w:bottom w:val="single" w:sz="4" w:space="0" w:color="auto"/>
              <w:right w:val="single" w:sz="4" w:space="0" w:color="auto"/>
            </w:tcBorders>
            <w:hideMark/>
          </w:tcPr>
          <w:p w14:paraId="26E98598" w14:textId="77777777" w:rsidR="0042307E" w:rsidRDefault="0042307E">
            <w:pPr>
              <w:jc w:val="center"/>
              <w:rPr>
                <w:rFonts w:cs="Arial"/>
                <w:lang w:val="nb-NO"/>
              </w:rPr>
            </w:pPr>
            <w:r>
              <w:rPr>
                <w:rFonts w:cs="Arial"/>
                <w:lang w:val="nb-NO"/>
              </w:rPr>
              <w:t>3-E</w:t>
            </w:r>
          </w:p>
        </w:tc>
        <w:tc>
          <w:tcPr>
            <w:tcW w:w="3952" w:type="dxa"/>
            <w:tcBorders>
              <w:top w:val="single" w:sz="4" w:space="0" w:color="auto"/>
              <w:left w:val="single" w:sz="4" w:space="0" w:color="auto"/>
              <w:bottom w:val="single" w:sz="4" w:space="0" w:color="auto"/>
              <w:right w:val="single" w:sz="4" w:space="0" w:color="auto"/>
            </w:tcBorders>
            <w:hideMark/>
          </w:tcPr>
          <w:p w14:paraId="67B6CF5D" w14:textId="77777777" w:rsidR="0042307E" w:rsidRDefault="0042307E">
            <w:pPr>
              <w:rPr>
                <w:rFonts w:cs="Arial"/>
                <w:lang w:val="nb-NO"/>
              </w:rPr>
            </w:pPr>
            <w:proofErr w:type="spellStart"/>
            <w:r>
              <w:rPr>
                <w:rFonts w:cs="Arial"/>
                <w:snapToGrid w:val="0"/>
              </w:rPr>
              <w:t>Nav_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hideMark/>
          </w:tcPr>
          <w:p w14:paraId="6B3E16FF" w14:textId="77777777" w:rsidR="0042307E" w:rsidRDefault="0042307E">
            <w:pPr>
              <w:rPr>
                <w:rFonts w:cs="Arial"/>
                <w:lang w:val="nb-NO"/>
              </w:rPr>
            </w:pPr>
            <w:r>
              <w:rPr>
                <w:rFonts w:cs="Arial"/>
                <w:snapToGrid w:val="0"/>
              </w:rPr>
              <w:t>Navigation Service {Reserved}</w:t>
            </w:r>
          </w:p>
        </w:tc>
      </w:tr>
      <w:tr w:rsidR="0042307E" w14:paraId="0B0C98FB"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0933A02A" w14:textId="77777777" w:rsidR="0042307E" w:rsidRDefault="0042307E">
            <w:pPr>
              <w:jc w:val="center"/>
              <w:rPr>
                <w:rFonts w:cs="Arial"/>
                <w:lang w:val="nb-NO"/>
              </w:rPr>
            </w:pPr>
            <w:r>
              <w:rPr>
                <w:rFonts w:cs="Arial"/>
                <w:lang w:val="nb-NO"/>
              </w:rPr>
              <w:t>2</w:t>
            </w:r>
          </w:p>
        </w:tc>
        <w:tc>
          <w:tcPr>
            <w:tcW w:w="1374" w:type="dxa"/>
            <w:tcBorders>
              <w:top w:val="single" w:sz="4" w:space="0" w:color="auto"/>
              <w:left w:val="single" w:sz="4" w:space="0" w:color="auto"/>
              <w:bottom w:val="single" w:sz="4" w:space="0" w:color="auto"/>
              <w:right w:val="single" w:sz="4" w:space="0" w:color="auto"/>
            </w:tcBorders>
            <w:hideMark/>
          </w:tcPr>
          <w:p w14:paraId="1C9431D8" w14:textId="77777777" w:rsidR="0042307E" w:rsidRDefault="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7C48E2FD" w14:textId="77777777" w:rsidR="0042307E" w:rsidRDefault="0042307E">
            <w:pPr>
              <w:rPr>
                <w:rFonts w:cs="Arial"/>
                <w:lang w:val="nb-NO"/>
              </w:rPr>
            </w:pPr>
            <w:proofErr w:type="spellStart"/>
            <w:r>
              <w:rPr>
                <w:rFonts w:cs="Arial"/>
                <w:snapToGrid w:val="0"/>
              </w:rPr>
              <w:t>Nav_ServiceInvalid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1338F49B" w14:textId="77777777" w:rsidR="0042307E" w:rsidRDefault="0042307E">
            <w:pPr>
              <w:rPr>
                <w:rFonts w:cs="Arial"/>
                <w:lang w:val="nb-NO"/>
              </w:rPr>
            </w:pPr>
            <w:r>
              <w:rPr>
                <w:rFonts w:cs="Arial"/>
              </w:rPr>
              <w:t>Service(s) invalid; inhibited</w:t>
            </w:r>
          </w:p>
        </w:tc>
      </w:tr>
      <w:tr w:rsidR="0042307E" w14:paraId="074C0900"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D559146" w14:textId="77777777" w:rsidR="0042307E" w:rsidRDefault="0042307E">
            <w:pPr>
              <w:jc w:val="center"/>
              <w:rPr>
                <w:rFonts w:cs="Arial"/>
                <w:lang w:val="nb-NO"/>
              </w:rPr>
            </w:pPr>
            <w:r>
              <w:rPr>
                <w:rFonts w:cs="Arial"/>
                <w:lang w:val="nb-NO"/>
              </w:rPr>
              <w:t>3</w:t>
            </w:r>
          </w:p>
        </w:tc>
        <w:tc>
          <w:tcPr>
            <w:tcW w:w="1374" w:type="dxa"/>
            <w:tcBorders>
              <w:top w:val="single" w:sz="4" w:space="0" w:color="auto"/>
              <w:left w:val="single" w:sz="4" w:space="0" w:color="auto"/>
              <w:bottom w:val="single" w:sz="4" w:space="0" w:color="auto"/>
              <w:right w:val="single" w:sz="4" w:space="0" w:color="auto"/>
            </w:tcBorders>
            <w:hideMark/>
          </w:tcPr>
          <w:p w14:paraId="56B31E31" w14:textId="77777777" w:rsidR="0042307E" w:rsidRDefault="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14:paraId="309A3011" w14:textId="77777777" w:rsidR="0042307E" w:rsidRDefault="0042307E">
            <w:pPr>
              <w:rPr>
                <w:rFonts w:cs="Arial"/>
                <w:lang w:val="nb-NO"/>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shd w:val="clear" w:color="auto" w:fill="FFFFFF"/>
            <w:hideMark/>
          </w:tcPr>
          <w:p w14:paraId="2632D617" w14:textId="77777777" w:rsidR="0042307E" w:rsidRDefault="0042307E">
            <w:pPr>
              <w:rPr>
                <w:rFonts w:cs="Arial"/>
              </w:rPr>
            </w:pPr>
            <w:r>
              <w:rPr>
                <w:rFonts w:cs="Arial"/>
                <w:snapToGrid w:val="0"/>
              </w:rPr>
              <w:t>No service of category "</w:t>
            </w:r>
            <w:proofErr w:type="spellStart"/>
            <w:r>
              <w:rPr>
                <w:rFonts w:cs="Arial"/>
                <w:snapToGrid w:val="0"/>
              </w:rPr>
              <w:t>MobileCommunication</w:t>
            </w:r>
            <w:proofErr w:type="spellEnd"/>
            <w:r>
              <w:rPr>
                <w:rFonts w:cs="Arial"/>
                <w:snapToGrid w:val="0"/>
              </w:rPr>
              <w:t>" present</w:t>
            </w:r>
          </w:p>
        </w:tc>
      </w:tr>
      <w:tr w:rsidR="0042307E" w14:paraId="0FD5EEDE"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0B01F3E9" w14:textId="77777777" w:rsidR="0042307E" w:rsidRDefault="0042307E">
            <w:pPr>
              <w:jc w:val="center"/>
              <w:rPr>
                <w:rFonts w:cs="Arial"/>
                <w:lang w:val="nb-NO"/>
              </w:rPr>
            </w:pPr>
            <w:r>
              <w:rPr>
                <w:rFonts w:cs="Arial"/>
                <w:lang w:val="nb-NO"/>
              </w:rPr>
              <w:t>3</w:t>
            </w:r>
          </w:p>
        </w:tc>
        <w:tc>
          <w:tcPr>
            <w:tcW w:w="1374" w:type="dxa"/>
            <w:tcBorders>
              <w:top w:val="single" w:sz="4" w:space="0" w:color="auto"/>
              <w:left w:val="single" w:sz="4" w:space="0" w:color="auto"/>
              <w:bottom w:val="single" w:sz="4" w:space="0" w:color="auto"/>
              <w:right w:val="single" w:sz="4" w:space="0" w:color="auto"/>
            </w:tcBorders>
            <w:hideMark/>
          </w:tcPr>
          <w:p w14:paraId="64F6D9E1" w14:textId="77777777" w:rsidR="0042307E" w:rsidRDefault="0042307E">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14:paraId="6D117B54" w14:textId="77777777" w:rsidR="0042307E" w:rsidRDefault="0042307E">
            <w:pPr>
              <w:rPr>
                <w:rFonts w:cs="Arial"/>
                <w:lang w:val="nb-NO"/>
              </w:rPr>
            </w:pPr>
            <w:r>
              <w:rPr>
                <w:rFonts w:cs="Arial"/>
                <w:snapToGrid w:val="0"/>
              </w:rPr>
              <w:t>MobileCom_Service1</w:t>
            </w:r>
          </w:p>
        </w:tc>
        <w:tc>
          <w:tcPr>
            <w:tcW w:w="2819" w:type="dxa"/>
            <w:tcBorders>
              <w:top w:val="single" w:sz="4" w:space="0" w:color="auto"/>
              <w:left w:val="single" w:sz="4" w:space="0" w:color="auto"/>
              <w:bottom w:val="single" w:sz="4" w:space="0" w:color="auto"/>
              <w:right w:val="single" w:sz="4" w:space="0" w:color="auto"/>
            </w:tcBorders>
            <w:hideMark/>
          </w:tcPr>
          <w:p w14:paraId="52B5499D" w14:textId="77777777" w:rsidR="0042307E" w:rsidRDefault="0042307E">
            <w:pPr>
              <w:rPr>
                <w:rFonts w:cs="Arial"/>
                <w:lang w:val="nb-NO"/>
              </w:rPr>
            </w:pPr>
            <w:r>
              <w:rPr>
                <w:rFonts w:cs="Arial"/>
                <w:snapToGrid w:val="0"/>
              </w:rPr>
              <w:t>Mobile Phone</w:t>
            </w:r>
          </w:p>
        </w:tc>
      </w:tr>
      <w:tr w:rsidR="0042307E" w14:paraId="21968DA8"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1D398488" w14:textId="77777777" w:rsidR="0042307E" w:rsidRDefault="0042307E">
            <w:pPr>
              <w:jc w:val="center"/>
              <w:rPr>
                <w:rFonts w:cs="Arial"/>
                <w:lang w:val="nb-NO"/>
              </w:rPr>
            </w:pPr>
            <w:r>
              <w:rPr>
                <w:rFonts w:cs="Arial"/>
                <w:lang w:val="nb-NO"/>
              </w:rPr>
              <w:t>3</w:t>
            </w:r>
          </w:p>
        </w:tc>
        <w:tc>
          <w:tcPr>
            <w:tcW w:w="1374" w:type="dxa"/>
            <w:tcBorders>
              <w:top w:val="single" w:sz="4" w:space="0" w:color="auto"/>
              <w:left w:val="single" w:sz="4" w:space="0" w:color="auto"/>
              <w:bottom w:val="single" w:sz="4" w:space="0" w:color="auto"/>
              <w:right w:val="single" w:sz="4" w:space="0" w:color="auto"/>
            </w:tcBorders>
            <w:hideMark/>
          </w:tcPr>
          <w:p w14:paraId="429E0CA1" w14:textId="77777777" w:rsidR="0042307E" w:rsidRDefault="0042307E">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14:paraId="4457514F" w14:textId="77777777" w:rsidR="0042307E" w:rsidRDefault="0042307E">
            <w:pPr>
              <w:rPr>
                <w:rFonts w:cs="Arial"/>
                <w:snapToGrid w:val="0"/>
              </w:rPr>
            </w:pPr>
            <w:r>
              <w:rPr>
                <w:rFonts w:cs="Arial"/>
                <w:snapToGrid w:val="0"/>
              </w:rPr>
              <w:t>MobileCom_Service2</w:t>
            </w:r>
          </w:p>
        </w:tc>
        <w:tc>
          <w:tcPr>
            <w:tcW w:w="2819" w:type="dxa"/>
            <w:tcBorders>
              <w:top w:val="single" w:sz="4" w:space="0" w:color="auto"/>
              <w:left w:val="single" w:sz="4" w:space="0" w:color="auto"/>
              <w:bottom w:val="single" w:sz="4" w:space="0" w:color="auto"/>
              <w:right w:val="single" w:sz="4" w:space="0" w:color="auto"/>
            </w:tcBorders>
            <w:hideMark/>
          </w:tcPr>
          <w:p w14:paraId="64D70EDA" w14:textId="77777777" w:rsidR="0042307E" w:rsidRDefault="0042307E">
            <w:pPr>
              <w:rPr>
                <w:rFonts w:cs="Arial"/>
                <w:snapToGrid w:val="0"/>
              </w:rPr>
            </w:pPr>
            <w:r>
              <w:rPr>
                <w:rFonts w:cs="Arial"/>
                <w:snapToGrid w:val="0"/>
              </w:rPr>
              <w:t>Embedded Modem;</w:t>
            </w:r>
          </w:p>
          <w:p w14:paraId="2961A227" w14:textId="77777777" w:rsidR="0042307E" w:rsidRDefault="0042307E">
            <w:pPr>
              <w:rPr>
                <w:rFonts w:cs="Arial"/>
                <w:snapToGrid w:val="0"/>
              </w:rPr>
            </w:pPr>
            <w:proofErr w:type="spellStart"/>
            <w:r>
              <w:rPr>
                <w:rFonts w:cs="Arial"/>
                <w:snapToGrid w:val="0"/>
              </w:rPr>
              <w:t>OnlineTraffic</w:t>
            </w:r>
            <w:proofErr w:type="spellEnd"/>
          </w:p>
        </w:tc>
      </w:tr>
      <w:tr w:rsidR="0042307E" w14:paraId="68B2CACC"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tcPr>
          <w:p w14:paraId="27C5378E" w14:textId="77777777" w:rsidR="0042307E" w:rsidRDefault="0042307E">
            <w:pPr>
              <w:jc w:val="center"/>
              <w:rPr>
                <w:rFonts w:cs="Arial"/>
                <w:lang w:val="nb-NO"/>
              </w:rPr>
            </w:pPr>
            <w:r>
              <w:rPr>
                <w:rFonts w:cs="Arial"/>
                <w:lang w:val="nb-NO"/>
              </w:rPr>
              <w:t>3</w:t>
            </w:r>
          </w:p>
        </w:tc>
        <w:tc>
          <w:tcPr>
            <w:tcW w:w="1374" w:type="dxa"/>
            <w:tcBorders>
              <w:top w:val="single" w:sz="4" w:space="0" w:color="auto"/>
              <w:left w:val="single" w:sz="4" w:space="0" w:color="auto"/>
              <w:bottom w:val="single" w:sz="4" w:space="0" w:color="auto"/>
              <w:right w:val="single" w:sz="4" w:space="0" w:color="auto"/>
            </w:tcBorders>
          </w:tcPr>
          <w:p w14:paraId="53F10E0A" w14:textId="77777777" w:rsidR="0042307E" w:rsidRDefault="0042307E">
            <w:pPr>
              <w:jc w:val="center"/>
              <w:rPr>
                <w:rFonts w:cs="Arial"/>
                <w:lang w:val="nb-NO"/>
              </w:rPr>
            </w:pPr>
            <w:r>
              <w:rPr>
                <w:rFonts w:cs="Arial"/>
                <w:lang w:val="nb-NO"/>
              </w:rPr>
              <w:t>3</w:t>
            </w:r>
          </w:p>
        </w:tc>
        <w:tc>
          <w:tcPr>
            <w:tcW w:w="3952" w:type="dxa"/>
            <w:tcBorders>
              <w:top w:val="single" w:sz="4" w:space="0" w:color="auto"/>
              <w:left w:val="single" w:sz="4" w:space="0" w:color="auto"/>
              <w:bottom w:val="single" w:sz="4" w:space="0" w:color="auto"/>
              <w:right w:val="single" w:sz="4" w:space="0" w:color="auto"/>
            </w:tcBorders>
          </w:tcPr>
          <w:p w14:paraId="61B46C19" w14:textId="77777777" w:rsidR="0042307E" w:rsidRDefault="0042307E">
            <w:pPr>
              <w:rPr>
                <w:rFonts w:cs="Arial"/>
                <w:snapToGrid w:val="0"/>
              </w:rPr>
            </w:pPr>
            <w:r>
              <w:rPr>
                <w:rFonts w:cs="Arial"/>
                <w:snapToGrid w:val="0"/>
              </w:rPr>
              <w:t>MobileCom_Service3</w:t>
            </w:r>
          </w:p>
        </w:tc>
        <w:tc>
          <w:tcPr>
            <w:tcW w:w="2819" w:type="dxa"/>
            <w:tcBorders>
              <w:top w:val="single" w:sz="4" w:space="0" w:color="auto"/>
              <w:left w:val="single" w:sz="4" w:space="0" w:color="auto"/>
              <w:bottom w:val="single" w:sz="4" w:space="0" w:color="auto"/>
              <w:right w:val="single" w:sz="4" w:space="0" w:color="auto"/>
            </w:tcBorders>
          </w:tcPr>
          <w:p w14:paraId="61A3EC72" w14:textId="77777777" w:rsidR="0042307E" w:rsidRDefault="0042307E">
            <w:pPr>
              <w:rPr>
                <w:rFonts w:cs="Arial"/>
                <w:snapToGrid w:val="0"/>
              </w:rPr>
            </w:pPr>
            <w:r>
              <w:rPr>
                <w:rFonts w:cs="Arial"/>
                <w:snapToGrid w:val="0"/>
              </w:rPr>
              <w:t>Embedded Modem; Local Hazard Information</w:t>
            </w:r>
          </w:p>
        </w:tc>
      </w:tr>
      <w:tr w:rsidR="0042307E" w14:paraId="77E243CA"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E1AD7D7" w14:textId="77777777" w:rsidR="0042307E" w:rsidRDefault="0042307E">
            <w:pPr>
              <w:jc w:val="center"/>
              <w:rPr>
                <w:rFonts w:cs="Arial"/>
                <w:lang w:val="nb-NO"/>
              </w:rPr>
            </w:pPr>
            <w:r>
              <w:rPr>
                <w:rFonts w:cs="Arial"/>
                <w:lang w:val="nb-NO"/>
              </w:rPr>
              <w:t>3</w:t>
            </w:r>
          </w:p>
        </w:tc>
        <w:tc>
          <w:tcPr>
            <w:tcW w:w="1374" w:type="dxa"/>
            <w:tcBorders>
              <w:top w:val="single" w:sz="4" w:space="0" w:color="auto"/>
              <w:left w:val="single" w:sz="4" w:space="0" w:color="auto"/>
              <w:bottom w:val="single" w:sz="4" w:space="0" w:color="auto"/>
              <w:right w:val="single" w:sz="4" w:space="0" w:color="auto"/>
            </w:tcBorders>
            <w:hideMark/>
          </w:tcPr>
          <w:p w14:paraId="56D723E1" w14:textId="77777777" w:rsidR="0042307E" w:rsidRDefault="0042307E">
            <w:pPr>
              <w:jc w:val="center"/>
              <w:rPr>
                <w:rFonts w:cs="Arial"/>
                <w:lang w:val="nb-NO"/>
              </w:rPr>
            </w:pPr>
            <w:r>
              <w:rPr>
                <w:rFonts w:cs="Arial"/>
                <w:lang w:val="nb-NO"/>
              </w:rPr>
              <w:t>4</w:t>
            </w:r>
          </w:p>
        </w:tc>
        <w:tc>
          <w:tcPr>
            <w:tcW w:w="3952" w:type="dxa"/>
            <w:tcBorders>
              <w:top w:val="single" w:sz="4" w:space="0" w:color="auto"/>
              <w:left w:val="single" w:sz="4" w:space="0" w:color="auto"/>
              <w:bottom w:val="single" w:sz="4" w:space="0" w:color="auto"/>
              <w:right w:val="single" w:sz="4" w:space="0" w:color="auto"/>
            </w:tcBorders>
            <w:hideMark/>
          </w:tcPr>
          <w:p w14:paraId="1688413D" w14:textId="77777777" w:rsidR="0042307E" w:rsidRDefault="0042307E">
            <w:pPr>
              <w:rPr>
                <w:rFonts w:cs="Arial"/>
                <w:lang w:val="nb-NO"/>
              </w:rPr>
            </w:pPr>
            <w:r>
              <w:rPr>
                <w:rFonts w:cs="Arial"/>
                <w:snapToGrid w:val="0"/>
              </w:rPr>
              <w:t>MobileCom_Service4</w:t>
            </w:r>
          </w:p>
        </w:tc>
        <w:tc>
          <w:tcPr>
            <w:tcW w:w="2819" w:type="dxa"/>
            <w:tcBorders>
              <w:top w:val="single" w:sz="4" w:space="0" w:color="auto"/>
              <w:left w:val="single" w:sz="4" w:space="0" w:color="auto"/>
              <w:bottom w:val="single" w:sz="4" w:space="0" w:color="auto"/>
              <w:right w:val="single" w:sz="4" w:space="0" w:color="auto"/>
            </w:tcBorders>
            <w:hideMark/>
          </w:tcPr>
          <w:p w14:paraId="043B741E" w14:textId="77777777" w:rsidR="0042307E" w:rsidRDefault="0042307E">
            <w:pPr>
              <w:rPr>
                <w:rFonts w:cs="Arial"/>
                <w:lang w:val="en-GB"/>
              </w:rPr>
            </w:pPr>
            <w:r>
              <w:rPr>
                <w:rFonts w:cs="Arial"/>
                <w:snapToGrid w:val="0"/>
              </w:rPr>
              <w:t>NFC</w:t>
            </w:r>
          </w:p>
        </w:tc>
      </w:tr>
      <w:tr w:rsidR="0042307E" w14:paraId="0A1C3B7E"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tcPr>
          <w:p w14:paraId="3E4F929F" w14:textId="77777777" w:rsidR="0042307E" w:rsidRDefault="0042307E" w:rsidP="0042307E">
            <w:pPr>
              <w:jc w:val="center"/>
              <w:rPr>
                <w:rFonts w:cs="Arial"/>
                <w:lang w:val="nb-NO"/>
              </w:rPr>
            </w:pPr>
            <w:r>
              <w:rPr>
                <w:rFonts w:cs="Arial"/>
                <w:lang w:val="nb-NO"/>
              </w:rPr>
              <w:t>3</w:t>
            </w:r>
          </w:p>
        </w:tc>
        <w:tc>
          <w:tcPr>
            <w:tcW w:w="1374" w:type="dxa"/>
            <w:tcBorders>
              <w:top w:val="single" w:sz="4" w:space="0" w:color="auto"/>
              <w:left w:val="single" w:sz="4" w:space="0" w:color="auto"/>
              <w:bottom w:val="single" w:sz="4" w:space="0" w:color="auto"/>
              <w:right w:val="single" w:sz="4" w:space="0" w:color="auto"/>
            </w:tcBorders>
          </w:tcPr>
          <w:p w14:paraId="0DB8A985" w14:textId="77777777" w:rsidR="0042307E" w:rsidRDefault="0042307E" w:rsidP="0042307E">
            <w:pPr>
              <w:jc w:val="center"/>
              <w:rPr>
                <w:rFonts w:cs="Arial"/>
                <w:lang w:val="nb-NO"/>
              </w:rPr>
            </w:pPr>
            <w:r>
              <w:rPr>
                <w:rFonts w:cs="Arial"/>
                <w:lang w:val="nb-NO"/>
              </w:rPr>
              <w:t>5-E</w:t>
            </w:r>
          </w:p>
        </w:tc>
        <w:tc>
          <w:tcPr>
            <w:tcW w:w="3952" w:type="dxa"/>
            <w:tcBorders>
              <w:top w:val="single" w:sz="4" w:space="0" w:color="auto"/>
              <w:left w:val="single" w:sz="4" w:space="0" w:color="auto"/>
              <w:bottom w:val="single" w:sz="4" w:space="0" w:color="auto"/>
              <w:right w:val="single" w:sz="4" w:space="0" w:color="auto"/>
            </w:tcBorders>
          </w:tcPr>
          <w:p w14:paraId="004BF8EF" w14:textId="77777777" w:rsidR="0042307E" w:rsidRDefault="0042307E" w:rsidP="0042307E">
            <w:pPr>
              <w:rPr>
                <w:rFonts w:cs="Arial"/>
                <w:snapToGrid w:val="0"/>
              </w:rPr>
            </w:pPr>
            <w:proofErr w:type="spellStart"/>
            <w:r>
              <w:rPr>
                <w:rFonts w:cs="Arial"/>
                <w:snapToGrid w:val="0"/>
              </w:rPr>
              <w:t>MobileCom_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tcPr>
          <w:p w14:paraId="7D99A357" w14:textId="77777777" w:rsidR="0042307E" w:rsidRDefault="0042307E" w:rsidP="0042307E">
            <w:pPr>
              <w:rPr>
                <w:rFonts w:cs="Arial"/>
                <w:snapToGrid w:val="0"/>
              </w:rPr>
            </w:pPr>
            <w:r>
              <w:rPr>
                <w:rFonts w:cs="Arial"/>
                <w:snapToGrid w:val="0"/>
              </w:rPr>
              <w:t>Mobile communication Service {Reserved}</w:t>
            </w:r>
          </w:p>
        </w:tc>
      </w:tr>
      <w:tr w:rsidR="0042307E" w14:paraId="55A2A4C8"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8230E70" w14:textId="77777777" w:rsidR="0042307E" w:rsidRDefault="0042307E" w:rsidP="0042307E">
            <w:pPr>
              <w:jc w:val="center"/>
              <w:rPr>
                <w:rFonts w:cs="Arial"/>
                <w:lang w:val="nb-NO"/>
              </w:rPr>
            </w:pPr>
            <w:r>
              <w:rPr>
                <w:rFonts w:cs="Arial"/>
                <w:lang w:val="nb-NO"/>
              </w:rPr>
              <w:t>3</w:t>
            </w:r>
          </w:p>
        </w:tc>
        <w:tc>
          <w:tcPr>
            <w:tcW w:w="1374" w:type="dxa"/>
            <w:tcBorders>
              <w:top w:val="single" w:sz="4" w:space="0" w:color="auto"/>
              <w:left w:val="single" w:sz="4" w:space="0" w:color="auto"/>
              <w:bottom w:val="single" w:sz="4" w:space="0" w:color="auto"/>
              <w:right w:val="single" w:sz="4" w:space="0" w:color="auto"/>
            </w:tcBorders>
            <w:hideMark/>
          </w:tcPr>
          <w:p w14:paraId="73EDCB55"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049E6468" w14:textId="77777777" w:rsidR="0042307E" w:rsidRDefault="0042307E" w:rsidP="0042307E">
            <w:pPr>
              <w:rPr>
                <w:rFonts w:cs="Arial"/>
                <w:lang w:val="nb-NO"/>
              </w:rPr>
            </w:pPr>
            <w:proofErr w:type="spellStart"/>
            <w:r>
              <w:rPr>
                <w:rFonts w:cs="Arial"/>
                <w:snapToGrid w:val="0"/>
              </w:rPr>
              <w:t>MobileCom_ServiceInvalid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4B7EAC3E" w14:textId="77777777" w:rsidR="0042307E" w:rsidRDefault="0042307E" w:rsidP="0042307E">
            <w:pPr>
              <w:rPr>
                <w:rFonts w:cs="Arial"/>
                <w:lang w:val="nb-NO"/>
              </w:rPr>
            </w:pPr>
            <w:r>
              <w:rPr>
                <w:rFonts w:cs="Arial"/>
              </w:rPr>
              <w:t>Service(s) invalid; inhibited</w:t>
            </w:r>
          </w:p>
        </w:tc>
      </w:tr>
      <w:tr w:rsidR="0042307E" w14:paraId="5E762295"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B9879D3" w14:textId="77777777" w:rsidR="0042307E" w:rsidRDefault="0042307E" w:rsidP="0042307E">
            <w:pPr>
              <w:jc w:val="center"/>
              <w:rPr>
                <w:rFonts w:cs="Arial"/>
                <w:lang w:val="nb-NO"/>
              </w:rPr>
            </w:pPr>
            <w:r>
              <w:rPr>
                <w:rFonts w:cs="Arial"/>
                <w:lang w:val="nb-NO"/>
              </w:rPr>
              <w:t>4</w:t>
            </w:r>
          </w:p>
        </w:tc>
        <w:tc>
          <w:tcPr>
            <w:tcW w:w="1374" w:type="dxa"/>
            <w:tcBorders>
              <w:top w:val="single" w:sz="4" w:space="0" w:color="auto"/>
              <w:left w:val="single" w:sz="4" w:space="0" w:color="auto"/>
              <w:bottom w:val="single" w:sz="4" w:space="0" w:color="auto"/>
              <w:right w:val="single" w:sz="4" w:space="0" w:color="auto"/>
            </w:tcBorders>
            <w:hideMark/>
          </w:tcPr>
          <w:p w14:paraId="03868672" w14:textId="77777777" w:rsidR="0042307E" w:rsidRDefault="0042307E" w:rsidP="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14:paraId="5AE08161" w14:textId="77777777" w:rsidR="0042307E" w:rsidRDefault="0042307E" w:rsidP="0042307E">
            <w:pPr>
              <w:rPr>
                <w:rFonts w:cs="Arial"/>
                <w:lang w:val="nb-NO"/>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shd w:val="clear" w:color="auto" w:fill="FFFFFF"/>
            <w:hideMark/>
          </w:tcPr>
          <w:p w14:paraId="71D04864" w14:textId="77777777" w:rsidR="0042307E" w:rsidRDefault="0042307E" w:rsidP="0042307E">
            <w:pPr>
              <w:rPr>
                <w:rFonts w:cs="Arial"/>
              </w:rPr>
            </w:pPr>
            <w:r>
              <w:rPr>
                <w:rFonts w:cs="Arial"/>
                <w:snapToGrid w:val="0"/>
              </w:rPr>
              <w:t>No service of category "Voice" present</w:t>
            </w:r>
          </w:p>
        </w:tc>
      </w:tr>
      <w:tr w:rsidR="0042307E" w14:paraId="1C409296"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5198A83" w14:textId="77777777" w:rsidR="0042307E" w:rsidRDefault="0042307E" w:rsidP="0042307E">
            <w:pPr>
              <w:jc w:val="center"/>
              <w:rPr>
                <w:rFonts w:cs="Arial"/>
                <w:lang w:val="nb-NO"/>
              </w:rPr>
            </w:pPr>
            <w:r>
              <w:rPr>
                <w:rFonts w:cs="Arial"/>
                <w:lang w:val="nb-NO"/>
              </w:rPr>
              <w:t>4</w:t>
            </w:r>
          </w:p>
        </w:tc>
        <w:tc>
          <w:tcPr>
            <w:tcW w:w="1374" w:type="dxa"/>
            <w:tcBorders>
              <w:top w:val="single" w:sz="4" w:space="0" w:color="auto"/>
              <w:left w:val="single" w:sz="4" w:space="0" w:color="auto"/>
              <w:bottom w:val="single" w:sz="4" w:space="0" w:color="auto"/>
              <w:right w:val="single" w:sz="4" w:space="0" w:color="auto"/>
            </w:tcBorders>
            <w:hideMark/>
          </w:tcPr>
          <w:p w14:paraId="6FE3C25E" w14:textId="77777777" w:rsidR="0042307E" w:rsidRDefault="0042307E" w:rsidP="0042307E">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14:paraId="0FA476E1" w14:textId="77777777" w:rsidR="0042307E" w:rsidRDefault="0042307E" w:rsidP="0042307E">
            <w:pPr>
              <w:rPr>
                <w:rFonts w:cs="Arial"/>
                <w:lang w:val="en-GB"/>
              </w:rPr>
            </w:pPr>
            <w:r>
              <w:rPr>
                <w:rFonts w:cs="Arial"/>
                <w:snapToGrid w:val="0"/>
              </w:rPr>
              <w:t>Voice_Service1</w:t>
            </w:r>
          </w:p>
        </w:tc>
        <w:tc>
          <w:tcPr>
            <w:tcW w:w="2819" w:type="dxa"/>
            <w:tcBorders>
              <w:top w:val="single" w:sz="4" w:space="0" w:color="auto"/>
              <w:left w:val="single" w:sz="4" w:space="0" w:color="auto"/>
              <w:bottom w:val="single" w:sz="4" w:space="0" w:color="auto"/>
              <w:right w:val="single" w:sz="4" w:space="0" w:color="auto"/>
            </w:tcBorders>
            <w:hideMark/>
          </w:tcPr>
          <w:p w14:paraId="33714A6A" w14:textId="77777777" w:rsidR="0042307E" w:rsidRDefault="0042307E" w:rsidP="0042307E">
            <w:pPr>
              <w:rPr>
                <w:rFonts w:cs="Arial"/>
                <w:lang w:val="nb-NO"/>
              </w:rPr>
            </w:pPr>
            <w:r>
              <w:rPr>
                <w:rFonts w:cs="Arial"/>
                <w:snapToGrid w:val="0"/>
              </w:rPr>
              <w:t>Voice Recognition</w:t>
            </w:r>
          </w:p>
        </w:tc>
      </w:tr>
      <w:tr w:rsidR="0042307E" w14:paraId="4C41C0F5"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444424E" w14:textId="77777777" w:rsidR="0042307E" w:rsidRDefault="0042307E" w:rsidP="0042307E">
            <w:pPr>
              <w:jc w:val="center"/>
              <w:rPr>
                <w:rFonts w:cs="Arial"/>
                <w:lang w:val="nb-NO"/>
              </w:rPr>
            </w:pPr>
            <w:r>
              <w:rPr>
                <w:rFonts w:cs="Arial"/>
                <w:lang w:val="nb-NO"/>
              </w:rPr>
              <w:t>4</w:t>
            </w:r>
          </w:p>
        </w:tc>
        <w:tc>
          <w:tcPr>
            <w:tcW w:w="1374" w:type="dxa"/>
            <w:tcBorders>
              <w:top w:val="single" w:sz="4" w:space="0" w:color="auto"/>
              <w:left w:val="single" w:sz="4" w:space="0" w:color="auto"/>
              <w:bottom w:val="single" w:sz="4" w:space="0" w:color="auto"/>
              <w:right w:val="single" w:sz="4" w:space="0" w:color="auto"/>
            </w:tcBorders>
            <w:hideMark/>
          </w:tcPr>
          <w:p w14:paraId="79B0A4EA" w14:textId="77777777" w:rsidR="0042307E" w:rsidRDefault="0042307E" w:rsidP="0042307E">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14:paraId="08B3AB82" w14:textId="77777777" w:rsidR="0042307E" w:rsidRDefault="0042307E" w:rsidP="0042307E">
            <w:pPr>
              <w:rPr>
                <w:rFonts w:cs="Arial"/>
                <w:lang w:val="en-GB"/>
              </w:rPr>
            </w:pPr>
            <w:r>
              <w:rPr>
                <w:rFonts w:cs="Arial"/>
                <w:snapToGrid w:val="0"/>
              </w:rPr>
              <w:t>Voice_Service2</w:t>
            </w:r>
          </w:p>
        </w:tc>
        <w:tc>
          <w:tcPr>
            <w:tcW w:w="2819" w:type="dxa"/>
            <w:tcBorders>
              <w:top w:val="single" w:sz="4" w:space="0" w:color="auto"/>
              <w:left w:val="single" w:sz="4" w:space="0" w:color="auto"/>
              <w:bottom w:val="single" w:sz="4" w:space="0" w:color="auto"/>
              <w:right w:val="single" w:sz="4" w:space="0" w:color="auto"/>
            </w:tcBorders>
            <w:hideMark/>
          </w:tcPr>
          <w:p w14:paraId="6FC74F7F" w14:textId="77777777" w:rsidR="0042307E" w:rsidRDefault="0042307E" w:rsidP="0042307E">
            <w:pPr>
              <w:rPr>
                <w:rFonts w:cs="Arial"/>
                <w:lang w:val="en-GB"/>
              </w:rPr>
            </w:pPr>
            <w:r>
              <w:rPr>
                <w:rFonts w:cs="Arial"/>
                <w:snapToGrid w:val="0"/>
              </w:rPr>
              <w:t>VR with text capturing</w:t>
            </w:r>
          </w:p>
        </w:tc>
      </w:tr>
      <w:tr w:rsidR="0042307E" w14:paraId="6B239144"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119460BB" w14:textId="77777777" w:rsidR="0042307E" w:rsidRDefault="0042307E" w:rsidP="0042307E">
            <w:pPr>
              <w:jc w:val="center"/>
              <w:rPr>
                <w:rFonts w:cs="Arial"/>
                <w:lang w:val="nb-NO"/>
              </w:rPr>
            </w:pPr>
            <w:r>
              <w:rPr>
                <w:rFonts w:cs="Arial"/>
                <w:lang w:val="nb-NO"/>
              </w:rPr>
              <w:t>4</w:t>
            </w:r>
          </w:p>
        </w:tc>
        <w:tc>
          <w:tcPr>
            <w:tcW w:w="1374" w:type="dxa"/>
            <w:tcBorders>
              <w:top w:val="single" w:sz="4" w:space="0" w:color="auto"/>
              <w:left w:val="single" w:sz="4" w:space="0" w:color="auto"/>
              <w:bottom w:val="single" w:sz="4" w:space="0" w:color="auto"/>
              <w:right w:val="single" w:sz="4" w:space="0" w:color="auto"/>
            </w:tcBorders>
            <w:hideMark/>
          </w:tcPr>
          <w:p w14:paraId="044FA4BA" w14:textId="77777777" w:rsidR="0042307E" w:rsidRDefault="0042307E" w:rsidP="0042307E">
            <w:pPr>
              <w:jc w:val="center"/>
              <w:rPr>
                <w:rFonts w:cs="Arial"/>
                <w:lang w:val="nb-NO"/>
              </w:rPr>
            </w:pPr>
            <w:r>
              <w:rPr>
                <w:rFonts w:cs="Arial"/>
                <w:lang w:val="nb-NO"/>
              </w:rPr>
              <w:t>3-E</w:t>
            </w:r>
          </w:p>
        </w:tc>
        <w:tc>
          <w:tcPr>
            <w:tcW w:w="3952" w:type="dxa"/>
            <w:tcBorders>
              <w:top w:val="single" w:sz="4" w:space="0" w:color="auto"/>
              <w:left w:val="single" w:sz="4" w:space="0" w:color="auto"/>
              <w:bottom w:val="single" w:sz="4" w:space="0" w:color="auto"/>
              <w:right w:val="single" w:sz="4" w:space="0" w:color="auto"/>
            </w:tcBorders>
            <w:hideMark/>
          </w:tcPr>
          <w:p w14:paraId="7E6F2F49" w14:textId="77777777" w:rsidR="0042307E" w:rsidRDefault="0042307E" w:rsidP="0042307E">
            <w:pPr>
              <w:rPr>
                <w:rFonts w:cs="Arial"/>
                <w:lang w:val="en-GB"/>
              </w:rPr>
            </w:pPr>
            <w:proofErr w:type="spellStart"/>
            <w:r>
              <w:rPr>
                <w:rFonts w:cs="Arial"/>
                <w:snapToGrid w:val="0"/>
              </w:rPr>
              <w:t>Voice_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hideMark/>
          </w:tcPr>
          <w:p w14:paraId="0A75FACF" w14:textId="77777777" w:rsidR="0042307E" w:rsidRDefault="0042307E" w:rsidP="0042307E">
            <w:pPr>
              <w:rPr>
                <w:rFonts w:cs="Arial"/>
                <w:lang w:val="en-GB"/>
              </w:rPr>
            </w:pPr>
            <w:r>
              <w:rPr>
                <w:rFonts w:cs="Arial"/>
                <w:snapToGrid w:val="0"/>
              </w:rPr>
              <w:t>Voice Recognition Service {Reserved}</w:t>
            </w:r>
          </w:p>
        </w:tc>
      </w:tr>
      <w:tr w:rsidR="0042307E" w14:paraId="3F75C314"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E88D523" w14:textId="77777777" w:rsidR="0042307E" w:rsidRDefault="0042307E" w:rsidP="0042307E">
            <w:pPr>
              <w:jc w:val="center"/>
              <w:rPr>
                <w:rFonts w:cs="Arial"/>
                <w:lang w:val="nb-NO"/>
              </w:rPr>
            </w:pPr>
            <w:r>
              <w:rPr>
                <w:rFonts w:cs="Arial"/>
                <w:lang w:val="nb-NO"/>
              </w:rPr>
              <w:t>4</w:t>
            </w:r>
          </w:p>
        </w:tc>
        <w:tc>
          <w:tcPr>
            <w:tcW w:w="1374" w:type="dxa"/>
            <w:tcBorders>
              <w:top w:val="single" w:sz="4" w:space="0" w:color="auto"/>
              <w:left w:val="single" w:sz="4" w:space="0" w:color="auto"/>
              <w:bottom w:val="single" w:sz="4" w:space="0" w:color="auto"/>
              <w:right w:val="single" w:sz="4" w:space="0" w:color="auto"/>
            </w:tcBorders>
            <w:hideMark/>
          </w:tcPr>
          <w:p w14:paraId="72658E3B"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3D0E6A90" w14:textId="77777777" w:rsidR="0042307E" w:rsidRDefault="0042307E" w:rsidP="0042307E">
            <w:pPr>
              <w:rPr>
                <w:rFonts w:cs="Arial"/>
                <w:lang w:val="nb-NO"/>
              </w:rPr>
            </w:pPr>
            <w:proofErr w:type="spellStart"/>
            <w:r>
              <w:rPr>
                <w:rFonts w:cs="Arial"/>
                <w:snapToGrid w:val="0"/>
              </w:rPr>
              <w:t>Voice_ServiceInvalid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6D1AFD56" w14:textId="77777777" w:rsidR="0042307E" w:rsidRDefault="0042307E" w:rsidP="0042307E">
            <w:pPr>
              <w:rPr>
                <w:rFonts w:cs="Arial"/>
                <w:lang w:val="nb-NO"/>
              </w:rPr>
            </w:pPr>
            <w:r>
              <w:rPr>
                <w:rFonts w:cs="Arial"/>
              </w:rPr>
              <w:t>Service(s) invalid; inhibited</w:t>
            </w:r>
          </w:p>
        </w:tc>
      </w:tr>
      <w:tr w:rsidR="0042307E" w14:paraId="3A5CF5FA"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3C9B367" w14:textId="77777777" w:rsidR="0042307E" w:rsidRDefault="0042307E" w:rsidP="0042307E">
            <w:pPr>
              <w:jc w:val="center"/>
              <w:rPr>
                <w:rFonts w:cs="Arial"/>
                <w:lang w:val="nb-NO"/>
              </w:rPr>
            </w:pPr>
            <w:r>
              <w:rPr>
                <w:rFonts w:cs="Arial"/>
                <w:lang w:val="nb-NO"/>
              </w:rPr>
              <w:t>5</w:t>
            </w:r>
          </w:p>
        </w:tc>
        <w:tc>
          <w:tcPr>
            <w:tcW w:w="1374" w:type="dxa"/>
            <w:tcBorders>
              <w:top w:val="single" w:sz="4" w:space="0" w:color="auto"/>
              <w:left w:val="single" w:sz="4" w:space="0" w:color="auto"/>
              <w:bottom w:val="single" w:sz="4" w:space="0" w:color="auto"/>
              <w:right w:val="single" w:sz="4" w:space="0" w:color="auto"/>
            </w:tcBorders>
            <w:hideMark/>
          </w:tcPr>
          <w:p w14:paraId="0BF447CB" w14:textId="77777777" w:rsidR="0042307E" w:rsidRDefault="0042307E" w:rsidP="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14:paraId="3572F443" w14:textId="77777777" w:rsidR="0042307E" w:rsidRDefault="0042307E" w:rsidP="0042307E">
            <w:pPr>
              <w:rPr>
                <w:rFonts w:cs="Arial"/>
                <w:lang w:val="nb-NO"/>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hideMark/>
          </w:tcPr>
          <w:p w14:paraId="16118D0D" w14:textId="77777777" w:rsidR="0042307E" w:rsidRDefault="0042307E" w:rsidP="0042307E">
            <w:pPr>
              <w:rPr>
                <w:rFonts w:cs="Arial"/>
              </w:rPr>
            </w:pPr>
            <w:r>
              <w:rPr>
                <w:rFonts w:cs="Arial"/>
                <w:snapToGrid w:val="0"/>
              </w:rPr>
              <w:t>No service of category "Video" present</w:t>
            </w:r>
          </w:p>
        </w:tc>
      </w:tr>
      <w:tr w:rsidR="0042307E" w14:paraId="3A597EC7"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1B5551E3" w14:textId="77777777" w:rsidR="0042307E" w:rsidRDefault="0042307E" w:rsidP="0042307E">
            <w:pPr>
              <w:jc w:val="center"/>
              <w:rPr>
                <w:rFonts w:cs="Arial"/>
                <w:lang w:val="nb-NO"/>
              </w:rPr>
            </w:pPr>
            <w:r>
              <w:rPr>
                <w:rFonts w:cs="Arial"/>
                <w:lang w:val="nb-NO"/>
              </w:rPr>
              <w:t>5</w:t>
            </w:r>
          </w:p>
        </w:tc>
        <w:tc>
          <w:tcPr>
            <w:tcW w:w="1374" w:type="dxa"/>
            <w:tcBorders>
              <w:top w:val="single" w:sz="4" w:space="0" w:color="auto"/>
              <w:left w:val="single" w:sz="4" w:space="0" w:color="auto"/>
              <w:bottom w:val="single" w:sz="4" w:space="0" w:color="auto"/>
              <w:right w:val="single" w:sz="4" w:space="0" w:color="auto"/>
            </w:tcBorders>
            <w:hideMark/>
          </w:tcPr>
          <w:p w14:paraId="333331AE" w14:textId="77777777" w:rsidR="0042307E" w:rsidRDefault="0042307E" w:rsidP="0042307E">
            <w:pPr>
              <w:jc w:val="center"/>
              <w:rPr>
                <w:rFonts w:cs="Arial"/>
                <w:lang w:val="nb-NO"/>
              </w:rPr>
            </w:pPr>
            <w:r>
              <w:rPr>
                <w:rFonts w:cs="Arial"/>
                <w:lang w:val="nb-NO"/>
              </w:rPr>
              <w:t>1-E</w:t>
            </w:r>
          </w:p>
        </w:tc>
        <w:tc>
          <w:tcPr>
            <w:tcW w:w="3952" w:type="dxa"/>
            <w:tcBorders>
              <w:top w:val="single" w:sz="4" w:space="0" w:color="auto"/>
              <w:left w:val="single" w:sz="4" w:space="0" w:color="auto"/>
              <w:bottom w:val="single" w:sz="4" w:space="0" w:color="auto"/>
              <w:right w:val="single" w:sz="4" w:space="0" w:color="auto"/>
            </w:tcBorders>
            <w:hideMark/>
          </w:tcPr>
          <w:p w14:paraId="4E05AD3D" w14:textId="77777777" w:rsidR="0042307E" w:rsidRDefault="0042307E" w:rsidP="0042307E">
            <w:pPr>
              <w:rPr>
                <w:rFonts w:cs="Arial"/>
                <w:snapToGrid w:val="0"/>
              </w:rPr>
            </w:pPr>
            <w:proofErr w:type="spellStart"/>
            <w:r>
              <w:rPr>
                <w:rFonts w:cs="Arial"/>
                <w:snapToGrid w:val="0"/>
              </w:rPr>
              <w:t>Video_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hideMark/>
          </w:tcPr>
          <w:p w14:paraId="4AD3CC82" w14:textId="77777777" w:rsidR="0042307E" w:rsidRDefault="0042307E" w:rsidP="0042307E">
            <w:pPr>
              <w:rPr>
                <w:rFonts w:cs="Arial"/>
                <w:snapToGrid w:val="0"/>
                <w:highlight w:val="magenta"/>
              </w:rPr>
            </w:pPr>
            <w:r>
              <w:rPr>
                <w:rFonts w:cs="Arial"/>
                <w:snapToGrid w:val="0"/>
              </w:rPr>
              <w:t>Video Service {Reserved}</w:t>
            </w:r>
          </w:p>
        </w:tc>
      </w:tr>
      <w:tr w:rsidR="0042307E" w14:paraId="7CD9F19E"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1661732F" w14:textId="77777777" w:rsidR="0042307E" w:rsidRDefault="0042307E" w:rsidP="0042307E">
            <w:pPr>
              <w:jc w:val="center"/>
              <w:rPr>
                <w:rFonts w:cs="Arial"/>
                <w:lang w:val="nb-NO"/>
              </w:rPr>
            </w:pPr>
            <w:r>
              <w:rPr>
                <w:rFonts w:cs="Arial"/>
                <w:lang w:val="nb-NO"/>
              </w:rPr>
              <w:t>5</w:t>
            </w:r>
          </w:p>
        </w:tc>
        <w:tc>
          <w:tcPr>
            <w:tcW w:w="1374" w:type="dxa"/>
            <w:tcBorders>
              <w:top w:val="single" w:sz="4" w:space="0" w:color="auto"/>
              <w:left w:val="single" w:sz="4" w:space="0" w:color="auto"/>
              <w:bottom w:val="single" w:sz="4" w:space="0" w:color="auto"/>
              <w:right w:val="single" w:sz="4" w:space="0" w:color="auto"/>
            </w:tcBorders>
            <w:hideMark/>
          </w:tcPr>
          <w:p w14:paraId="338C9237"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32D20E0A" w14:textId="77777777" w:rsidR="0042307E" w:rsidRDefault="0042307E" w:rsidP="0042307E">
            <w:pPr>
              <w:rPr>
                <w:rFonts w:cs="Arial"/>
                <w:lang w:val="nb-NO"/>
              </w:rPr>
            </w:pPr>
            <w:proofErr w:type="spellStart"/>
            <w:r>
              <w:rPr>
                <w:rFonts w:cs="Arial"/>
                <w:snapToGrid w:val="0"/>
              </w:rPr>
              <w:t>Video_ServiceInvalid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3F71691A" w14:textId="77777777" w:rsidR="0042307E" w:rsidRDefault="0042307E" w:rsidP="0042307E">
            <w:pPr>
              <w:rPr>
                <w:rFonts w:cs="Arial"/>
                <w:lang w:val="nb-NO"/>
              </w:rPr>
            </w:pPr>
            <w:r>
              <w:rPr>
                <w:rFonts w:cs="Arial"/>
              </w:rPr>
              <w:t>Service(s) invalid; inhibited</w:t>
            </w:r>
          </w:p>
        </w:tc>
      </w:tr>
      <w:tr w:rsidR="0042307E" w14:paraId="00726DF0"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0173F2C" w14:textId="77777777" w:rsidR="0042307E" w:rsidRDefault="0042307E" w:rsidP="0042307E">
            <w:pPr>
              <w:jc w:val="center"/>
              <w:rPr>
                <w:rFonts w:cs="Arial"/>
                <w:lang w:val="nb-NO"/>
              </w:rPr>
            </w:pPr>
            <w:r>
              <w:rPr>
                <w:rFonts w:cs="Arial"/>
                <w:lang w:val="nb-NO"/>
              </w:rPr>
              <w:t>6</w:t>
            </w:r>
          </w:p>
        </w:tc>
        <w:tc>
          <w:tcPr>
            <w:tcW w:w="1374" w:type="dxa"/>
            <w:tcBorders>
              <w:top w:val="single" w:sz="4" w:space="0" w:color="auto"/>
              <w:left w:val="single" w:sz="4" w:space="0" w:color="auto"/>
              <w:bottom w:val="single" w:sz="4" w:space="0" w:color="auto"/>
              <w:right w:val="single" w:sz="4" w:space="0" w:color="auto"/>
            </w:tcBorders>
            <w:hideMark/>
          </w:tcPr>
          <w:p w14:paraId="26DF4FBB" w14:textId="77777777" w:rsidR="0042307E" w:rsidRDefault="0042307E" w:rsidP="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14:paraId="60027D1E" w14:textId="77777777" w:rsidR="0042307E" w:rsidRDefault="0042307E" w:rsidP="0042307E">
            <w:pPr>
              <w:rPr>
                <w:rFonts w:cs="Arial"/>
                <w:lang w:val="nb-NO"/>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hideMark/>
          </w:tcPr>
          <w:p w14:paraId="5A86CCFA" w14:textId="77777777" w:rsidR="0042307E" w:rsidRDefault="0042307E" w:rsidP="0042307E">
            <w:pPr>
              <w:rPr>
                <w:rFonts w:cs="Arial"/>
              </w:rPr>
            </w:pPr>
            <w:r>
              <w:rPr>
                <w:rFonts w:cs="Arial"/>
                <w:snapToGrid w:val="0"/>
              </w:rPr>
              <w:t>No service of category "Office" present</w:t>
            </w:r>
          </w:p>
        </w:tc>
      </w:tr>
      <w:tr w:rsidR="0042307E" w14:paraId="49D46438"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0F03EDE" w14:textId="77777777" w:rsidR="0042307E" w:rsidRDefault="0042307E" w:rsidP="0042307E">
            <w:pPr>
              <w:jc w:val="center"/>
              <w:rPr>
                <w:rFonts w:cs="Arial"/>
                <w:lang w:val="nb-NO"/>
              </w:rPr>
            </w:pPr>
            <w:r>
              <w:rPr>
                <w:rFonts w:cs="Arial"/>
                <w:lang w:val="nb-NO"/>
              </w:rPr>
              <w:t>6</w:t>
            </w:r>
          </w:p>
        </w:tc>
        <w:tc>
          <w:tcPr>
            <w:tcW w:w="1374" w:type="dxa"/>
            <w:tcBorders>
              <w:top w:val="single" w:sz="4" w:space="0" w:color="auto"/>
              <w:left w:val="single" w:sz="4" w:space="0" w:color="auto"/>
              <w:bottom w:val="single" w:sz="4" w:space="0" w:color="auto"/>
              <w:right w:val="single" w:sz="4" w:space="0" w:color="auto"/>
            </w:tcBorders>
            <w:hideMark/>
          </w:tcPr>
          <w:p w14:paraId="5BA8AAB5" w14:textId="77777777" w:rsidR="0042307E" w:rsidRDefault="0042307E" w:rsidP="0042307E">
            <w:pPr>
              <w:jc w:val="center"/>
              <w:rPr>
                <w:rFonts w:cs="Arial"/>
                <w:lang w:val="nb-NO"/>
              </w:rPr>
            </w:pPr>
            <w:r>
              <w:rPr>
                <w:rFonts w:cs="Arial"/>
                <w:lang w:val="nb-NO"/>
              </w:rPr>
              <w:t>1-E</w:t>
            </w:r>
          </w:p>
        </w:tc>
        <w:tc>
          <w:tcPr>
            <w:tcW w:w="3952" w:type="dxa"/>
            <w:tcBorders>
              <w:top w:val="single" w:sz="4" w:space="0" w:color="auto"/>
              <w:left w:val="single" w:sz="4" w:space="0" w:color="auto"/>
              <w:bottom w:val="single" w:sz="4" w:space="0" w:color="auto"/>
              <w:right w:val="single" w:sz="4" w:space="0" w:color="auto"/>
            </w:tcBorders>
            <w:hideMark/>
          </w:tcPr>
          <w:p w14:paraId="70A9C1CF" w14:textId="77777777" w:rsidR="0042307E" w:rsidRDefault="0042307E" w:rsidP="0042307E">
            <w:pPr>
              <w:rPr>
                <w:rFonts w:cs="Arial"/>
                <w:snapToGrid w:val="0"/>
              </w:rPr>
            </w:pPr>
            <w:proofErr w:type="spellStart"/>
            <w:r>
              <w:rPr>
                <w:rFonts w:cs="Arial"/>
                <w:snapToGrid w:val="0"/>
              </w:rPr>
              <w:t>Office_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hideMark/>
          </w:tcPr>
          <w:p w14:paraId="3B7D1D28" w14:textId="77777777" w:rsidR="0042307E" w:rsidRDefault="0042307E" w:rsidP="0042307E">
            <w:pPr>
              <w:rPr>
                <w:rFonts w:cs="Arial"/>
                <w:snapToGrid w:val="0"/>
              </w:rPr>
            </w:pPr>
            <w:r>
              <w:rPr>
                <w:rFonts w:cs="Arial"/>
                <w:snapToGrid w:val="0"/>
              </w:rPr>
              <w:t>Office Service {Reserved}</w:t>
            </w:r>
          </w:p>
        </w:tc>
      </w:tr>
      <w:tr w:rsidR="0042307E" w14:paraId="29851629"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4158644" w14:textId="77777777" w:rsidR="0042307E" w:rsidRDefault="0042307E" w:rsidP="0042307E">
            <w:pPr>
              <w:jc w:val="center"/>
              <w:rPr>
                <w:rFonts w:cs="Arial"/>
                <w:lang w:val="nb-NO"/>
              </w:rPr>
            </w:pPr>
            <w:r>
              <w:rPr>
                <w:rFonts w:cs="Arial"/>
                <w:lang w:val="nb-NO"/>
              </w:rPr>
              <w:t>6</w:t>
            </w:r>
          </w:p>
        </w:tc>
        <w:tc>
          <w:tcPr>
            <w:tcW w:w="1374" w:type="dxa"/>
            <w:tcBorders>
              <w:top w:val="single" w:sz="4" w:space="0" w:color="auto"/>
              <w:left w:val="single" w:sz="4" w:space="0" w:color="auto"/>
              <w:bottom w:val="single" w:sz="4" w:space="0" w:color="auto"/>
              <w:right w:val="single" w:sz="4" w:space="0" w:color="auto"/>
            </w:tcBorders>
            <w:hideMark/>
          </w:tcPr>
          <w:p w14:paraId="78CCDB4E"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6606423C" w14:textId="77777777" w:rsidR="0042307E" w:rsidRDefault="0042307E" w:rsidP="0042307E">
            <w:pPr>
              <w:rPr>
                <w:rFonts w:cs="Arial"/>
                <w:lang w:val="nb-NO"/>
              </w:rPr>
            </w:pPr>
            <w:proofErr w:type="spellStart"/>
            <w:r>
              <w:rPr>
                <w:rFonts w:cs="Arial"/>
                <w:snapToGrid w:val="0"/>
              </w:rPr>
              <w:t>Office_ServiceInvalid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1927DE3A" w14:textId="77777777" w:rsidR="0042307E" w:rsidRDefault="0042307E" w:rsidP="0042307E">
            <w:pPr>
              <w:rPr>
                <w:rFonts w:cs="Arial"/>
                <w:lang w:val="nb-NO"/>
              </w:rPr>
            </w:pPr>
            <w:r>
              <w:rPr>
                <w:rFonts w:cs="Arial"/>
              </w:rPr>
              <w:t>Service(s) invalid; inhibited</w:t>
            </w:r>
          </w:p>
        </w:tc>
      </w:tr>
      <w:tr w:rsidR="0042307E" w14:paraId="0E580B1E"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1AFFA7C" w14:textId="77777777" w:rsidR="0042307E" w:rsidRDefault="0042307E" w:rsidP="0042307E">
            <w:pPr>
              <w:jc w:val="center"/>
              <w:rPr>
                <w:rFonts w:cs="Arial"/>
                <w:lang w:val="nb-NO"/>
              </w:rPr>
            </w:pPr>
            <w:r>
              <w:rPr>
                <w:rFonts w:cs="Arial"/>
                <w:lang w:val="nb-NO"/>
              </w:rPr>
              <w:t>7</w:t>
            </w:r>
          </w:p>
        </w:tc>
        <w:tc>
          <w:tcPr>
            <w:tcW w:w="1374" w:type="dxa"/>
            <w:tcBorders>
              <w:top w:val="single" w:sz="4" w:space="0" w:color="auto"/>
              <w:left w:val="single" w:sz="4" w:space="0" w:color="auto"/>
              <w:bottom w:val="single" w:sz="4" w:space="0" w:color="auto"/>
              <w:right w:val="single" w:sz="4" w:space="0" w:color="auto"/>
            </w:tcBorders>
            <w:hideMark/>
          </w:tcPr>
          <w:p w14:paraId="07294DDA" w14:textId="77777777" w:rsidR="0042307E" w:rsidRDefault="0042307E" w:rsidP="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14:paraId="569C5FC3" w14:textId="77777777" w:rsidR="0042307E" w:rsidRDefault="0042307E" w:rsidP="0042307E">
            <w:pPr>
              <w:rPr>
                <w:rFonts w:cs="Arial"/>
                <w:snapToGrid w:val="0"/>
              </w:rPr>
            </w:pPr>
            <w:r>
              <w:rPr>
                <w:rFonts w:cs="Arial"/>
                <w:lang w:val="nb-NO"/>
              </w:rPr>
              <w:t>Service_Not_Present</w:t>
            </w:r>
          </w:p>
        </w:tc>
        <w:tc>
          <w:tcPr>
            <w:tcW w:w="2819" w:type="dxa"/>
            <w:tcBorders>
              <w:top w:val="single" w:sz="4" w:space="0" w:color="auto"/>
              <w:left w:val="single" w:sz="4" w:space="0" w:color="auto"/>
              <w:bottom w:val="single" w:sz="4" w:space="0" w:color="auto"/>
              <w:right w:val="single" w:sz="4" w:space="0" w:color="auto"/>
            </w:tcBorders>
            <w:hideMark/>
          </w:tcPr>
          <w:p w14:paraId="4812A530" w14:textId="77777777" w:rsidR="0042307E" w:rsidRDefault="0042307E" w:rsidP="0042307E">
            <w:pPr>
              <w:rPr>
                <w:rFonts w:cs="Arial"/>
              </w:rPr>
            </w:pPr>
            <w:r>
              <w:rPr>
                <w:rFonts w:cs="Arial"/>
                <w:snapToGrid w:val="0"/>
              </w:rPr>
              <w:t>No service of category "Data" present</w:t>
            </w:r>
          </w:p>
        </w:tc>
      </w:tr>
      <w:tr w:rsidR="0042307E" w14:paraId="407425F4"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62AF27DB" w14:textId="77777777" w:rsidR="0042307E" w:rsidRDefault="0042307E" w:rsidP="0042307E">
            <w:pPr>
              <w:jc w:val="center"/>
              <w:rPr>
                <w:rFonts w:cs="Arial"/>
              </w:rPr>
            </w:pPr>
            <w:r>
              <w:rPr>
                <w:rFonts w:cs="Arial"/>
              </w:rPr>
              <w:t>7</w:t>
            </w:r>
          </w:p>
        </w:tc>
        <w:tc>
          <w:tcPr>
            <w:tcW w:w="1374" w:type="dxa"/>
            <w:tcBorders>
              <w:top w:val="single" w:sz="4" w:space="0" w:color="auto"/>
              <w:left w:val="single" w:sz="4" w:space="0" w:color="auto"/>
              <w:bottom w:val="single" w:sz="4" w:space="0" w:color="auto"/>
              <w:right w:val="single" w:sz="4" w:space="0" w:color="auto"/>
            </w:tcBorders>
            <w:hideMark/>
          </w:tcPr>
          <w:p w14:paraId="7498F1F8" w14:textId="77777777" w:rsidR="0042307E" w:rsidRDefault="0042307E" w:rsidP="0042307E">
            <w:pPr>
              <w:jc w:val="center"/>
              <w:rPr>
                <w:rFonts w:cs="Arial"/>
              </w:rPr>
            </w:pPr>
            <w:r>
              <w:rPr>
                <w:rFonts w:cs="Arial"/>
              </w:rPr>
              <w:t>1</w:t>
            </w:r>
          </w:p>
        </w:tc>
        <w:tc>
          <w:tcPr>
            <w:tcW w:w="3952" w:type="dxa"/>
            <w:tcBorders>
              <w:top w:val="single" w:sz="4" w:space="0" w:color="auto"/>
              <w:left w:val="single" w:sz="4" w:space="0" w:color="auto"/>
              <w:bottom w:val="single" w:sz="4" w:space="0" w:color="auto"/>
              <w:right w:val="single" w:sz="4" w:space="0" w:color="auto"/>
            </w:tcBorders>
            <w:hideMark/>
          </w:tcPr>
          <w:p w14:paraId="2A87A923" w14:textId="77777777" w:rsidR="0042307E" w:rsidRDefault="0042307E" w:rsidP="0042307E">
            <w:pPr>
              <w:rPr>
                <w:rFonts w:cs="Arial"/>
                <w:snapToGrid w:val="0"/>
              </w:rPr>
            </w:pPr>
            <w:r>
              <w:rPr>
                <w:rFonts w:cs="Arial"/>
                <w:snapToGrid w:val="0"/>
              </w:rPr>
              <w:t>Data_Service1</w:t>
            </w:r>
          </w:p>
        </w:tc>
        <w:tc>
          <w:tcPr>
            <w:tcW w:w="2819" w:type="dxa"/>
            <w:tcBorders>
              <w:top w:val="single" w:sz="4" w:space="0" w:color="auto"/>
              <w:left w:val="single" w:sz="4" w:space="0" w:color="auto"/>
              <w:bottom w:val="single" w:sz="4" w:space="0" w:color="auto"/>
              <w:right w:val="single" w:sz="4" w:space="0" w:color="auto"/>
            </w:tcBorders>
            <w:hideMark/>
          </w:tcPr>
          <w:p w14:paraId="317068E0" w14:textId="77777777" w:rsidR="0042307E" w:rsidRDefault="0042307E" w:rsidP="0042307E">
            <w:pPr>
              <w:rPr>
                <w:rFonts w:cs="Arial"/>
              </w:rPr>
            </w:pPr>
            <w:r>
              <w:rPr>
                <w:rFonts w:cs="Arial"/>
              </w:rPr>
              <w:t>SSP Data Services</w:t>
            </w:r>
          </w:p>
        </w:tc>
      </w:tr>
      <w:tr w:rsidR="0042307E" w14:paraId="1639807C"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2E0CD8B" w14:textId="77777777" w:rsidR="0042307E" w:rsidRDefault="0042307E" w:rsidP="0042307E">
            <w:pPr>
              <w:jc w:val="center"/>
              <w:rPr>
                <w:rFonts w:cs="Arial"/>
              </w:rPr>
            </w:pPr>
            <w:r>
              <w:rPr>
                <w:rFonts w:cs="Arial"/>
              </w:rPr>
              <w:t>7</w:t>
            </w:r>
          </w:p>
        </w:tc>
        <w:tc>
          <w:tcPr>
            <w:tcW w:w="1374" w:type="dxa"/>
            <w:tcBorders>
              <w:top w:val="single" w:sz="4" w:space="0" w:color="auto"/>
              <w:left w:val="single" w:sz="4" w:space="0" w:color="auto"/>
              <w:bottom w:val="single" w:sz="4" w:space="0" w:color="auto"/>
              <w:right w:val="single" w:sz="4" w:space="0" w:color="auto"/>
            </w:tcBorders>
            <w:hideMark/>
          </w:tcPr>
          <w:p w14:paraId="453A2769" w14:textId="77777777" w:rsidR="0042307E" w:rsidRDefault="0042307E" w:rsidP="0042307E">
            <w:pPr>
              <w:jc w:val="center"/>
              <w:rPr>
                <w:rFonts w:cs="Arial"/>
              </w:rPr>
            </w:pPr>
            <w:r>
              <w:rPr>
                <w:rFonts w:cs="Arial"/>
              </w:rPr>
              <w:t>2</w:t>
            </w:r>
          </w:p>
        </w:tc>
        <w:tc>
          <w:tcPr>
            <w:tcW w:w="3952" w:type="dxa"/>
            <w:tcBorders>
              <w:top w:val="single" w:sz="4" w:space="0" w:color="auto"/>
              <w:left w:val="single" w:sz="4" w:space="0" w:color="auto"/>
              <w:bottom w:val="single" w:sz="4" w:space="0" w:color="auto"/>
              <w:right w:val="single" w:sz="4" w:space="0" w:color="auto"/>
            </w:tcBorders>
            <w:hideMark/>
          </w:tcPr>
          <w:p w14:paraId="6306BFC8" w14:textId="77777777" w:rsidR="0042307E" w:rsidRDefault="0042307E" w:rsidP="0042307E">
            <w:pPr>
              <w:rPr>
                <w:rFonts w:cs="Arial"/>
                <w:snapToGrid w:val="0"/>
              </w:rPr>
            </w:pPr>
            <w:r>
              <w:rPr>
                <w:rFonts w:cs="Arial"/>
                <w:snapToGrid w:val="0"/>
              </w:rPr>
              <w:t>Data_Service2</w:t>
            </w:r>
          </w:p>
        </w:tc>
        <w:tc>
          <w:tcPr>
            <w:tcW w:w="2819" w:type="dxa"/>
            <w:tcBorders>
              <w:top w:val="single" w:sz="4" w:space="0" w:color="auto"/>
              <w:left w:val="single" w:sz="4" w:space="0" w:color="auto"/>
              <w:bottom w:val="single" w:sz="4" w:space="0" w:color="auto"/>
              <w:right w:val="single" w:sz="4" w:space="0" w:color="auto"/>
            </w:tcBorders>
            <w:hideMark/>
          </w:tcPr>
          <w:p w14:paraId="14F8574A" w14:textId="77777777" w:rsidR="0042307E" w:rsidRDefault="0042307E" w:rsidP="0042307E">
            <w:pPr>
              <w:rPr>
                <w:rFonts w:cs="Arial"/>
              </w:rPr>
            </w:pPr>
            <w:r>
              <w:rPr>
                <w:rFonts w:cs="Arial"/>
              </w:rPr>
              <w:t>Component Diagnostic Data</w:t>
            </w:r>
          </w:p>
        </w:tc>
      </w:tr>
      <w:tr w:rsidR="0042307E" w14:paraId="3810F74F"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3702DD47" w14:textId="77777777" w:rsidR="0042307E" w:rsidRDefault="0042307E" w:rsidP="0042307E">
            <w:pPr>
              <w:jc w:val="center"/>
              <w:rPr>
                <w:rFonts w:cs="Arial"/>
                <w:lang w:val="nb-NO"/>
              </w:rPr>
            </w:pPr>
            <w:r>
              <w:rPr>
                <w:rFonts w:cs="Arial"/>
                <w:lang w:val="nb-NO"/>
              </w:rPr>
              <w:t>7</w:t>
            </w:r>
          </w:p>
        </w:tc>
        <w:tc>
          <w:tcPr>
            <w:tcW w:w="1374" w:type="dxa"/>
            <w:tcBorders>
              <w:top w:val="single" w:sz="4" w:space="0" w:color="auto"/>
              <w:left w:val="single" w:sz="4" w:space="0" w:color="auto"/>
              <w:bottom w:val="single" w:sz="4" w:space="0" w:color="auto"/>
              <w:right w:val="single" w:sz="4" w:space="0" w:color="auto"/>
            </w:tcBorders>
            <w:hideMark/>
          </w:tcPr>
          <w:p w14:paraId="03EFCA88" w14:textId="77777777" w:rsidR="0042307E" w:rsidRDefault="0042307E" w:rsidP="0042307E">
            <w:pPr>
              <w:jc w:val="center"/>
              <w:rPr>
                <w:rFonts w:cs="Arial"/>
                <w:lang w:val="nb-NO"/>
              </w:rPr>
            </w:pPr>
            <w:r>
              <w:rPr>
                <w:rFonts w:cs="Arial"/>
                <w:lang w:val="nb-NO"/>
              </w:rPr>
              <w:t>3</w:t>
            </w:r>
          </w:p>
        </w:tc>
        <w:tc>
          <w:tcPr>
            <w:tcW w:w="3952" w:type="dxa"/>
            <w:tcBorders>
              <w:top w:val="single" w:sz="4" w:space="0" w:color="auto"/>
              <w:left w:val="single" w:sz="4" w:space="0" w:color="auto"/>
              <w:bottom w:val="single" w:sz="4" w:space="0" w:color="auto"/>
              <w:right w:val="single" w:sz="4" w:space="0" w:color="auto"/>
            </w:tcBorders>
            <w:hideMark/>
          </w:tcPr>
          <w:p w14:paraId="21397FCD" w14:textId="77777777" w:rsidR="0042307E" w:rsidRDefault="0042307E" w:rsidP="0042307E">
            <w:pPr>
              <w:rPr>
                <w:rFonts w:cs="Arial"/>
                <w:lang w:val="en-GB"/>
              </w:rPr>
            </w:pPr>
            <w:r>
              <w:rPr>
                <w:rFonts w:cs="Arial"/>
                <w:snapToGrid w:val="0"/>
              </w:rPr>
              <w:t>Data_Service3</w:t>
            </w:r>
          </w:p>
        </w:tc>
        <w:tc>
          <w:tcPr>
            <w:tcW w:w="2819" w:type="dxa"/>
            <w:tcBorders>
              <w:top w:val="single" w:sz="4" w:space="0" w:color="auto"/>
              <w:left w:val="single" w:sz="4" w:space="0" w:color="auto"/>
              <w:bottom w:val="single" w:sz="4" w:space="0" w:color="auto"/>
              <w:right w:val="single" w:sz="4" w:space="0" w:color="auto"/>
            </w:tcBorders>
            <w:hideMark/>
          </w:tcPr>
          <w:p w14:paraId="35E89E62" w14:textId="77777777" w:rsidR="0042307E" w:rsidRDefault="0042307E" w:rsidP="0042307E">
            <w:pPr>
              <w:rPr>
                <w:rFonts w:cs="Arial"/>
                <w:lang w:val="en-GB"/>
              </w:rPr>
            </w:pPr>
            <w:r>
              <w:rPr>
                <w:rFonts w:cs="Arial"/>
                <w:lang w:val="en-GB"/>
              </w:rPr>
              <w:t>Traffic Data</w:t>
            </w:r>
          </w:p>
        </w:tc>
      </w:tr>
      <w:tr w:rsidR="0042307E" w14:paraId="332FC173"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7DEC6624" w14:textId="77777777" w:rsidR="0042307E" w:rsidRDefault="0042307E" w:rsidP="0042307E">
            <w:pPr>
              <w:jc w:val="center"/>
              <w:rPr>
                <w:rFonts w:cs="Arial"/>
                <w:lang w:val="nb-NO"/>
              </w:rPr>
            </w:pPr>
            <w:r>
              <w:rPr>
                <w:rFonts w:cs="Arial"/>
                <w:lang w:val="nb-NO"/>
              </w:rPr>
              <w:t>7</w:t>
            </w:r>
          </w:p>
        </w:tc>
        <w:tc>
          <w:tcPr>
            <w:tcW w:w="1374" w:type="dxa"/>
            <w:tcBorders>
              <w:top w:val="single" w:sz="4" w:space="0" w:color="auto"/>
              <w:left w:val="single" w:sz="4" w:space="0" w:color="auto"/>
              <w:bottom w:val="single" w:sz="4" w:space="0" w:color="auto"/>
              <w:right w:val="single" w:sz="4" w:space="0" w:color="auto"/>
            </w:tcBorders>
            <w:hideMark/>
          </w:tcPr>
          <w:p w14:paraId="7117681D" w14:textId="77777777" w:rsidR="0042307E" w:rsidRDefault="0042307E" w:rsidP="0042307E">
            <w:pPr>
              <w:jc w:val="center"/>
              <w:rPr>
                <w:rFonts w:cs="Arial"/>
                <w:lang w:val="nb-NO"/>
              </w:rPr>
            </w:pPr>
            <w:r>
              <w:rPr>
                <w:rFonts w:cs="Arial"/>
                <w:lang w:val="nb-NO"/>
              </w:rPr>
              <w:t>4</w:t>
            </w:r>
          </w:p>
        </w:tc>
        <w:tc>
          <w:tcPr>
            <w:tcW w:w="3952" w:type="dxa"/>
            <w:tcBorders>
              <w:top w:val="single" w:sz="4" w:space="0" w:color="auto"/>
              <w:left w:val="single" w:sz="4" w:space="0" w:color="auto"/>
              <w:bottom w:val="single" w:sz="4" w:space="0" w:color="auto"/>
              <w:right w:val="single" w:sz="4" w:space="0" w:color="auto"/>
            </w:tcBorders>
            <w:hideMark/>
          </w:tcPr>
          <w:p w14:paraId="2A021640" w14:textId="77777777" w:rsidR="0042307E" w:rsidRDefault="0042307E" w:rsidP="0042307E">
            <w:pPr>
              <w:rPr>
                <w:rFonts w:cs="Arial"/>
                <w:snapToGrid w:val="0"/>
              </w:rPr>
            </w:pPr>
            <w:r>
              <w:rPr>
                <w:rFonts w:cs="Arial"/>
                <w:snapToGrid w:val="0"/>
              </w:rPr>
              <w:t>Data_Service4</w:t>
            </w:r>
          </w:p>
        </w:tc>
        <w:tc>
          <w:tcPr>
            <w:tcW w:w="2819" w:type="dxa"/>
            <w:tcBorders>
              <w:top w:val="single" w:sz="4" w:space="0" w:color="auto"/>
              <w:left w:val="single" w:sz="4" w:space="0" w:color="auto"/>
              <w:bottom w:val="single" w:sz="4" w:space="0" w:color="auto"/>
              <w:right w:val="single" w:sz="4" w:space="0" w:color="auto"/>
            </w:tcBorders>
            <w:hideMark/>
          </w:tcPr>
          <w:p w14:paraId="2D1C5684" w14:textId="77777777" w:rsidR="0042307E" w:rsidRDefault="0042307E" w:rsidP="0042307E">
            <w:pPr>
              <w:rPr>
                <w:rFonts w:cs="Arial"/>
                <w:snapToGrid w:val="0"/>
              </w:rPr>
            </w:pPr>
            <w:r>
              <w:rPr>
                <w:rFonts w:cs="Arial"/>
                <w:lang w:val="en-GB"/>
              </w:rPr>
              <w:t>List Browser Data</w:t>
            </w:r>
          </w:p>
        </w:tc>
      </w:tr>
      <w:tr w:rsidR="0042307E" w14:paraId="06395EFC"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4A1D14CB" w14:textId="77777777" w:rsidR="0042307E" w:rsidRDefault="0042307E" w:rsidP="0042307E">
            <w:pPr>
              <w:jc w:val="center"/>
              <w:rPr>
                <w:rFonts w:cs="Arial"/>
                <w:lang w:val="nb-NO"/>
              </w:rPr>
            </w:pPr>
            <w:r>
              <w:rPr>
                <w:rFonts w:cs="Arial"/>
                <w:lang w:val="nb-NO"/>
              </w:rPr>
              <w:t>7</w:t>
            </w:r>
          </w:p>
        </w:tc>
        <w:tc>
          <w:tcPr>
            <w:tcW w:w="1374" w:type="dxa"/>
            <w:tcBorders>
              <w:top w:val="single" w:sz="4" w:space="0" w:color="auto"/>
              <w:left w:val="single" w:sz="4" w:space="0" w:color="auto"/>
              <w:bottom w:val="single" w:sz="4" w:space="0" w:color="auto"/>
              <w:right w:val="single" w:sz="4" w:space="0" w:color="auto"/>
            </w:tcBorders>
            <w:hideMark/>
          </w:tcPr>
          <w:p w14:paraId="58B39C8A" w14:textId="77777777" w:rsidR="0042307E" w:rsidRDefault="0042307E" w:rsidP="0042307E">
            <w:pPr>
              <w:jc w:val="center"/>
              <w:rPr>
                <w:rFonts w:cs="Arial"/>
                <w:lang w:val="nb-NO"/>
              </w:rPr>
            </w:pPr>
            <w:r>
              <w:rPr>
                <w:rFonts w:cs="Arial"/>
                <w:lang w:val="nb-NO"/>
              </w:rPr>
              <w:t>5</w:t>
            </w:r>
          </w:p>
        </w:tc>
        <w:tc>
          <w:tcPr>
            <w:tcW w:w="3952" w:type="dxa"/>
            <w:tcBorders>
              <w:top w:val="single" w:sz="4" w:space="0" w:color="auto"/>
              <w:left w:val="single" w:sz="4" w:space="0" w:color="auto"/>
              <w:bottom w:val="single" w:sz="4" w:space="0" w:color="auto"/>
              <w:right w:val="single" w:sz="4" w:space="0" w:color="auto"/>
            </w:tcBorders>
            <w:hideMark/>
          </w:tcPr>
          <w:p w14:paraId="7D895071" w14:textId="77777777" w:rsidR="0042307E" w:rsidRDefault="0042307E" w:rsidP="0042307E">
            <w:pPr>
              <w:rPr>
                <w:rFonts w:cs="Arial"/>
                <w:snapToGrid w:val="0"/>
              </w:rPr>
            </w:pPr>
            <w:r>
              <w:rPr>
                <w:rFonts w:cs="Arial"/>
                <w:snapToGrid w:val="0"/>
              </w:rPr>
              <w:t>Data_Service5</w:t>
            </w:r>
          </w:p>
        </w:tc>
        <w:tc>
          <w:tcPr>
            <w:tcW w:w="2819" w:type="dxa"/>
            <w:tcBorders>
              <w:top w:val="single" w:sz="4" w:space="0" w:color="auto"/>
              <w:left w:val="single" w:sz="4" w:space="0" w:color="auto"/>
              <w:bottom w:val="single" w:sz="4" w:space="0" w:color="auto"/>
              <w:right w:val="single" w:sz="4" w:space="0" w:color="auto"/>
            </w:tcBorders>
            <w:hideMark/>
          </w:tcPr>
          <w:p w14:paraId="17DFF7FD" w14:textId="77777777" w:rsidR="0042307E" w:rsidRDefault="0042307E" w:rsidP="0042307E">
            <w:pPr>
              <w:rPr>
                <w:rFonts w:cs="Arial"/>
                <w:snapToGrid w:val="0"/>
              </w:rPr>
            </w:pPr>
            <w:proofErr w:type="spellStart"/>
            <w:r>
              <w:rPr>
                <w:rFonts w:cs="Arial"/>
                <w:snapToGrid w:val="0"/>
              </w:rPr>
              <w:t>DataReport</w:t>
            </w:r>
            <w:proofErr w:type="spellEnd"/>
          </w:p>
        </w:tc>
      </w:tr>
      <w:tr w:rsidR="0042307E" w14:paraId="56CC7C6C"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61FD9441" w14:textId="77777777" w:rsidR="0042307E" w:rsidRDefault="0042307E" w:rsidP="0042307E">
            <w:pPr>
              <w:jc w:val="center"/>
              <w:rPr>
                <w:rFonts w:cs="Arial"/>
                <w:lang w:val="nb-NO"/>
              </w:rPr>
            </w:pPr>
            <w:r>
              <w:rPr>
                <w:rFonts w:cs="Arial"/>
                <w:lang w:val="nb-NO"/>
              </w:rPr>
              <w:t>7</w:t>
            </w:r>
          </w:p>
        </w:tc>
        <w:tc>
          <w:tcPr>
            <w:tcW w:w="1374" w:type="dxa"/>
            <w:tcBorders>
              <w:top w:val="single" w:sz="4" w:space="0" w:color="auto"/>
              <w:left w:val="single" w:sz="4" w:space="0" w:color="auto"/>
              <w:bottom w:val="single" w:sz="4" w:space="0" w:color="auto"/>
              <w:right w:val="single" w:sz="4" w:space="0" w:color="auto"/>
            </w:tcBorders>
            <w:hideMark/>
          </w:tcPr>
          <w:p w14:paraId="582D6FFB" w14:textId="77777777" w:rsidR="0042307E" w:rsidRDefault="0042307E" w:rsidP="0042307E">
            <w:pPr>
              <w:jc w:val="center"/>
              <w:rPr>
                <w:rFonts w:cs="Arial"/>
                <w:lang w:val="nb-NO"/>
              </w:rPr>
            </w:pPr>
            <w:r>
              <w:rPr>
                <w:rFonts w:cs="Arial"/>
                <w:lang w:val="nb-NO"/>
              </w:rPr>
              <w:t>6</w:t>
            </w:r>
          </w:p>
        </w:tc>
        <w:tc>
          <w:tcPr>
            <w:tcW w:w="3952" w:type="dxa"/>
            <w:tcBorders>
              <w:top w:val="single" w:sz="4" w:space="0" w:color="auto"/>
              <w:left w:val="single" w:sz="4" w:space="0" w:color="auto"/>
              <w:bottom w:val="single" w:sz="4" w:space="0" w:color="auto"/>
              <w:right w:val="single" w:sz="4" w:space="0" w:color="auto"/>
            </w:tcBorders>
            <w:hideMark/>
          </w:tcPr>
          <w:p w14:paraId="622DDF60" w14:textId="77777777" w:rsidR="0042307E" w:rsidRDefault="0042307E" w:rsidP="0042307E">
            <w:pPr>
              <w:rPr>
                <w:rFonts w:cs="Arial"/>
                <w:snapToGrid w:val="0"/>
              </w:rPr>
            </w:pPr>
            <w:r>
              <w:rPr>
                <w:rFonts w:cs="Arial"/>
                <w:snapToGrid w:val="0"/>
              </w:rPr>
              <w:t>Data_Service6</w:t>
            </w:r>
          </w:p>
        </w:tc>
        <w:tc>
          <w:tcPr>
            <w:tcW w:w="2819" w:type="dxa"/>
            <w:tcBorders>
              <w:top w:val="single" w:sz="4" w:space="0" w:color="auto"/>
              <w:left w:val="single" w:sz="4" w:space="0" w:color="auto"/>
              <w:bottom w:val="single" w:sz="4" w:space="0" w:color="auto"/>
              <w:right w:val="single" w:sz="4" w:space="0" w:color="auto"/>
            </w:tcBorders>
            <w:hideMark/>
          </w:tcPr>
          <w:p w14:paraId="14DF54FF" w14:textId="77777777" w:rsidR="0042307E" w:rsidRDefault="0042307E" w:rsidP="0042307E">
            <w:pPr>
              <w:rPr>
                <w:rFonts w:cs="Arial"/>
                <w:lang w:val="en-GB"/>
              </w:rPr>
            </w:pPr>
            <w:r>
              <w:rPr>
                <w:rFonts w:cs="Arial"/>
                <w:snapToGrid w:val="0"/>
              </w:rPr>
              <w:t>Trailer Settings</w:t>
            </w:r>
          </w:p>
        </w:tc>
      </w:tr>
      <w:tr w:rsidR="0042307E" w14:paraId="127D1CFC"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tcPr>
          <w:p w14:paraId="7DCE2781" w14:textId="77777777" w:rsidR="0042307E" w:rsidRDefault="0042307E" w:rsidP="0042307E">
            <w:pPr>
              <w:jc w:val="center"/>
              <w:rPr>
                <w:rFonts w:cs="Arial"/>
                <w:lang w:val="nb-NO"/>
              </w:rPr>
            </w:pPr>
            <w:r>
              <w:rPr>
                <w:rFonts w:cs="Arial"/>
                <w:lang w:val="nb-NO"/>
              </w:rPr>
              <w:t>7</w:t>
            </w:r>
          </w:p>
        </w:tc>
        <w:tc>
          <w:tcPr>
            <w:tcW w:w="1374" w:type="dxa"/>
            <w:tcBorders>
              <w:top w:val="single" w:sz="4" w:space="0" w:color="auto"/>
              <w:left w:val="single" w:sz="4" w:space="0" w:color="auto"/>
              <w:bottom w:val="single" w:sz="4" w:space="0" w:color="auto"/>
              <w:right w:val="single" w:sz="4" w:space="0" w:color="auto"/>
            </w:tcBorders>
          </w:tcPr>
          <w:p w14:paraId="68CE6BC2" w14:textId="77777777" w:rsidR="0042307E" w:rsidRDefault="0042307E" w:rsidP="0042307E">
            <w:pPr>
              <w:jc w:val="center"/>
              <w:rPr>
                <w:rFonts w:cs="Arial"/>
                <w:lang w:val="nb-NO"/>
              </w:rPr>
            </w:pPr>
            <w:r>
              <w:rPr>
                <w:rFonts w:cs="Arial"/>
                <w:lang w:val="nb-NO"/>
              </w:rPr>
              <w:t>7-E</w:t>
            </w:r>
          </w:p>
        </w:tc>
        <w:tc>
          <w:tcPr>
            <w:tcW w:w="3952" w:type="dxa"/>
            <w:tcBorders>
              <w:top w:val="single" w:sz="4" w:space="0" w:color="auto"/>
              <w:left w:val="single" w:sz="4" w:space="0" w:color="auto"/>
              <w:bottom w:val="single" w:sz="4" w:space="0" w:color="auto"/>
              <w:right w:val="single" w:sz="4" w:space="0" w:color="auto"/>
            </w:tcBorders>
          </w:tcPr>
          <w:p w14:paraId="5208E0E5" w14:textId="77777777" w:rsidR="0042307E" w:rsidRDefault="0042307E" w:rsidP="0042307E">
            <w:pPr>
              <w:rPr>
                <w:rFonts w:cs="Arial"/>
                <w:snapToGrid w:val="0"/>
              </w:rPr>
            </w:pPr>
            <w:proofErr w:type="spellStart"/>
            <w:r>
              <w:rPr>
                <w:rFonts w:cs="Arial"/>
                <w:snapToGrid w:val="0"/>
              </w:rPr>
              <w:t>Data_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tcPr>
          <w:p w14:paraId="39A88EDA" w14:textId="77777777" w:rsidR="0042307E" w:rsidRDefault="0042307E" w:rsidP="0042307E">
            <w:pPr>
              <w:rPr>
                <w:rFonts w:cs="Arial"/>
                <w:lang w:val="en-GB"/>
              </w:rPr>
            </w:pPr>
            <w:r>
              <w:rPr>
                <w:rFonts w:cs="Arial"/>
                <w:snapToGrid w:val="0"/>
              </w:rPr>
              <w:t>Data Service {Reserved}</w:t>
            </w:r>
          </w:p>
        </w:tc>
      </w:tr>
      <w:tr w:rsidR="0042307E" w14:paraId="5E8963FA"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64CDB694" w14:textId="77777777" w:rsidR="0042307E" w:rsidRDefault="0042307E" w:rsidP="0042307E">
            <w:pPr>
              <w:jc w:val="center"/>
              <w:rPr>
                <w:rFonts w:cs="Arial"/>
                <w:lang w:val="nb-NO"/>
              </w:rPr>
            </w:pPr>
            <w:r>
              <w:rPr>
                <w:rFonts w:cs="Arial"/>
                <w:lang w:val="nb-NO"/>
              </w:rPr>
              <w:t>7</w:t>
            </w:r>
          </w:p>
        </w:tc>
        <w:tc>
          <w:tcPr>
            <w:tcW w:w="1374" w:type="dxa"/>
            <w:tcBorders>
              <w:top w:val="single" w:sz="4" w:space="0" w:color="auto"/>
              <w:left w:val="single" w:sz="4" w:space="0" w:color="auto"/>
              <w:bottom w:val="single" w:sz="4" w:space="0" w:color="auto"/>
              <w:right w:val="single" w:sz="4" w:space="0" w:color="auto"/>
            </w:tcBorders>
            <w:hideMark/>
          </w:tcPr>
          <w:p w14:paraId="42E22D19"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79E8F00B" w14:textId="77777777" w:rsidR="0042307E" w:rsidRDefault="0042307E" w:rsidP="0042307E">
            <w:pPr>
              <w:rPr>
                <w:rFonts w:cs="Arial"/>
                <w:lang w:val="nb-NO"/>
              </w:rPr>
            </w:pPr>
            <w:proofErr w:type="spellStart"/>
            <w:r>
              <w:rPr>
                <w:rFonts w:cs="Arial"/>
                <w:snapToGrid w:val="0"/>
              </w:rPr>
              <w:t>Data_ServiceInvalid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784DDFA3" w14:textId="77777777" w:rsidR="0042307E" w:rsidRDefault="0042307E" w:rsidP="0042307E">
            <w:pPr>
              <w:rPr>
                <w:rFonts w:cs="Arial"/>
                <w:lang w:val="nb-NO"/>
              </w:rPr>
            </w:pPr>
            <w:r>
              <w:rPr>
                <w:rFonts w:cs="Arial"/>
              </w:rPr>
              <w:t>Service(s) invalid; inhibited</w:t>
            </w:r>
          </w:p>
        </w:tc>
      </w:tr>
      <w:tr w:rsidR="0042307E" w14:paraId="7935F0D5"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7CD6016" w14:textId="77777777" w:rsidR="0042307E" w:rsidRDefault="0042307E" w:rsidP="0042307E">
            <w:pPr>
              <w:jc w:val="center"/>
              <w:rPr>
                <w:rFonts w:cs="Arial"/>
                <w:lang w:val="nb-NO"/>
              </w:rPr>
            </w:pPr>
            <w:r>
              <w:rPr>
                <w:rFonts w:cs="Arial"/>
                <w:lang w:val="nb-NO"/>
              </w:rPr>
              <w:lastRenderedPageBreak/>
              <w:t>8</w:t>
            </w:r>
          </w:p>
        </w:tc>
        <w:tc>
          <w:tcPr>
            <w:tcW w:w="1374" w:type="dxa"/>
            <w:tcBorders>
              <w:top w:val="single" w:sz="4" w:space="0" w:color="auto"/>
              <w:left w:val="single" w:sz="4" w:space="0" w:color="auto"/>
              <w:bottom w:val="single" w:sz="4" w:space="0" w:color="auto"/>
              <w:right w:val="single" w:sz="4" w:space="0" w:color="auto"/>
            </w:tcBorders>
            <w:hideMark/>
          </w:tcPr>
          <w:p w14:paraId="7CEC05E7" w14:textId="77777777" w:rsidR="0042307E" w:rsidRDefault="0042307E" w:rsidP="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14:paraId="05AB6DED" w14:textId="77777777" w:rsidR="0042307E" w:rsidRDefault="0042307E" w:rsidP="0042307E">
            <w:pPr>
              <w:rPr>
                <w:rFonts w:cs="Arial"/>
                <w:snapToGrid w:val="0"/>
              </w:rPr>
            </w:pPr>
            <w:proofErr w:type="spellStart"/>
            <w:r>
              <w:rPr>
                <w:rFonts w:cs="Arial"/>
                <w:snapToGrid w:val="0"/>
              </w:rPr>
              <w:t>Service_Not_Present</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1CA4CC15" w14:textId="77777777" w:rsidR="0042307E" w:rsidRDefault="0042307E" w:rsidP="0042307E">
            <w:pPr>
              <w:rPr>
                <w:rFonts w:cs="Arial"/>
              </w:rPr>
            </w:pPr>
            <w:r>
              <w:rPr>
                <w:rFonts w:cs="Arial"/>
              </w:rPr>
              <w:t>No service of category "</w:t>
            </w:r>
            <w:proofErr w:type="spellStart"/>
            <w:r>
              <w:rPr>
                <w:rFonts w:cs="Arial"/>
              </w:rPr>
              <w:t>ChargeProgramming</w:t>
            </w:r>
            <w:proofErr w:type="spellEnd"/>
            <w:r>
              <w:rPr>
                <w:rFonts w:cs="Arial"/>
              </w:rPr>
              <w:t>" present</w:t>
            </w:r>
          </w:p>
        </w:tc>
      </w:tr>
      <w:tr w:rsidR="0042307E" w14:paraId="0C311D8A"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256505DB" w14:textId="77777777" w:rsidR="0042307E" w:rsidRDefault="0042307E" w:rsidP="0042307E">
            <w:pPr>
              <w:jc w:val="center"/>
              <w:rPr>
                <w:rFonts w:cs="Arial"/>
                <w:lang w:val="nb-NO"/>
              </w:rPr>
            </w:pPr>
            <w:r>
              <w:rPr>
                <w:rFonts w:cs="Arial"/>
                <w:lang w:val="nb-NO"/>
              </w:rPr>
              <w:t>8</w:t>
            </w:r>
          </w:p>
        </w:tc>
        <w:tc>
          <w:tcPr>
            <w:tcW w:w="1374" w:type="dxa"/>
            <w:tcBorders>
              <w:top w:val="single" w:sz="4" w:space="0" w:color="auto"/>
              <w:left w:val="single" w:sz="4" w:space="0" w:color="auto"/>
              <w:bottom w:val="single" w:sz="4" w:space="0" w:color="auto"/>
              <w:right w:val="single" w:sz="4" w:space="0" w:color="auto"/>
            </w:tcBorders>
            <w:hideMark/>
          </w:tcPr>
          <w:p w14:paraId="2F9E5A62" w14:textId="77777777" w:rsidR="0042307E" w:rsidRDefault="0042307E" w:rsidP="0042307E">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14:paraId="68FE2170" w14:textId="77777777" w:rsidR="0042307E" w:rsidRDefault="0042307E" w:rsidP="0042307E">
            <w:pPr>
              <w:rPr>
                <w:rFonts w:cs="Arial"/>
                <w:snapToGrid w:val="0"/>
              </w:rPr>
            </w:pPr>
            <w:r>
              <w:rPr>
                <w:rFonts w:cs="Arial"/>
                <w:snapToGrid w:val="0"/>
              </w:rPr>
              <w:t>Charge_Programming_Service1</w:t>
            </w:r>
          </w:p>
        </w:tc>
        <w:tc>
          <w:tcPr>
            <w:tcW w:w="2819" w:type="dxa"/>
            <w:tcBorders>
              <w:top w:val="single" w:sz="4" w:space="0" w:color="auto"/>
              <w:left w:val="single" w:sz="4" w:space="0" w:color="auto"/>
              <w:bottom w:val="single" w:sz="4" w:space="0" w:color="auto"/>
              <w:right w:val="single" w:sz="4" w:space="0" w:color="auto"/>
            </w:tcBorders>
            <w:hideMark/>
          </w:tcPr>
          <w:p w14:paraId="7855BC98" w14:textId="77777777" w:rsidR="0042307E" w:rsidRDefault="0042307E" w:rsidP="0042307E">
            <w:pPr>
              <w:rPr>
                <w:rFonts w:cs="Arial"/>
              </w:rPr>
            </w:pPr>
            <w:r>
              <w:rPr>
                <w:rFonts w:cs="Arial"/>
              </w:rPr>
              <w:t>Charge Programming</w:t>
            </w:r>
          </w:p>
        </w:tc>
      </w:tr>
      <w:tr w:rsidR="0042307E" w14:paraId="0BA5371A"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346F699" w14:textId="77777777" w:rsidR="0042307E" w:rsidRDefault="0042307E" w:rsidP="0042307E">
            <w:pPr>
              <w:jc w:val="center"/>
              <w:rPr>
                <w:rFonts w:cs="Arial"/>
                <w:lang w:val="nb-NO"/>
              </w:rPr>
            </w:pPr>
            <w:r>
              <w:rPr>
                <w:rFonts w:cs="Arial"/>
                <w:lang w:val="nb-NO"/>
              </w:rPr>
              <w:t>8</w:t>
            </w:r>
          </w:p>
        </w:tc>
        <w:tc>
          <w:tcPr>
            <w:tcW w:w="1374" w:type="dxa"/>
            <w:tcBorders>
              <w:top w:val="single" w:sz="4" w:space="0" w:color="auto"/>
              <w:left w:val="single" w:sz="4" w:space="0" w:color="auto"/>
              <w:bottom w:val="single" w:sz="4" w:space="0" w:color="auto"/>
              <w:right w:val="single" w:sz="4" w:space="0" w:color="auto"/>
            </w:tcBorders>
            <w:hideMark/>
          </w:tcPr>
          <w:p w14:paraId="646F1FA6" w14:textId="77777777" w:rsidR="0042307E" w:rsidRDefault="0042307E" w:rsidP="0042307E">
            <w:pPr>
              <w:jc w:val="center"/>
              <w:rPr>
                <w:rFonts w:cs="Arial"/>
                <w:lang w:val="nb-NO"/>
              </w:rPr>
            </w:pPr>
            <w:r>
              <w:rPr>
                <w:rFonts w:cs="Arial"/>
                <w:lang w:val="nb-NO"/>
              </w:rPr>
              <w:t>2-E</w:t>
            </w:r>
          </w:p>
        </w:tc>
        <w:tc>
          <w:tcPr>
            <w:tcW w:w="3952" w:type="dxa"/>
            <w:tcBorders>
              <w:top w:val="single" w:sz="4" w:space="0" w:color="auto"/>
              <w:left w:val="single" w:sz="4" w:space="0" w:color="auto"/>
              <w:bottom w:val="single" w:sz="4" w:space="0" w:color="auto"/>
              <w:right w:val="single" w:sz="4" w:space="0" w:color="auto"/>
            </w:tcBorders>
            <w:hideMark/>
          </w:tcPr>
          <w:p w14:paraId="161E1BDE" w14:textId="77777777" w:rsidR="0042307E" w:rsidRDefault="0042307E" w:rsidP="0042307E">
            <w:pPr>
              <w:rPr>
                <w:rFonts w:cs="Arial"/>
                <w:snapToGrid w:val="0"/>
              </w:rPr>
            </w:pPr>
            <w:proofErr w:type="spellStart"/>
            <w:r>
              <w:rPr>
                <w:rFonts w:cs="Arial"/>
                <w:snapToGrid w:val="0"/>
              </w:rPr>
              <w:t>Charge_Programming_</w:t>
            </w:r>
            <w:proofErr w:type="gramStart"/>
            <w:r>
              <w:rPr>
                <w:rFonts w:cs="Arial"/>
                <w:snapToGrid w:val="0"/>
              </w:rPr>
              <w:t>Service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hideMark/>
          </w:tcPr>
          <w:p w14:paraId="1C1FD118" w14:textId="77777777" w:rsidR="0042307E" w:rsidRDefault="0042307E" w:rsidP="0042307E">
            <w:pPr>
              <w:rPr>
                <w:rFonts w:cs="Arial"/>
              </w:rPr>
            </w:pPr>
            <w:r>
              <w:rPr>
                <w:rFonts w:cs="Arial"/>
              </w:rPr>
              <w:t>Charge Programming {Reserved}</w:t>
            </w:r>
          </w:p>
        </w:tc>
      </w:tr>
      <w:tr w:rsidR="0042307E" w14:paraId="221F4EEA"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C3F8875" w14:textId="77777777" w:rsidR="0042307E" w:rsidRDefault="0042307E" w:rsidP="0042307E">
            <w:pPr>
              <w:jc w:val="center"/>
              <w:rPr>
                <w:rFonts w:cs="Arial"/>
                <w:lang w:val="nb-NO"/>
              </w:rPr>
            </w:pPr>
            <w:r>
              <w:rPr>
                <w:rFonts w:cs="Arial"/>
                <w:lang w:val="nb-NO"/>
              </w:rPr>
              <w:t>8</w:t>
            </w:r>
          </w:p>
        </w:tc>
        <w:tc>
          <w:tcPr>
            <w:tcW w:w="1374" w:type="dxa"/>
            <w:tcBorders>
              <w:top w:val="single" w:sz="4" w:space="0" w:color="auto"/>
              <w:left w:val="single" w:sz="4" w:space="0" w:color="auto"/>
              <w:bottom w:val="single" w:sz="4" w:space="0" w:color="auto"/>
              <w:right w:val="single" w:sz="4" w:space="0" w:color="auto"/>
            </w:tcBorders>
            <w:hideMark/>
          </w:tcPr>
          <w:p w14:paraId="0C62CA32"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44F3A3E6" w14:textId="77777777" w:rsidR="0042307E" w:rsidRDefault="0042307E" w:rsidP="0042307E">
            <w:pPr>
              <w:rPr>
                <w:rFonts w:cs="Arial"/>
                <w:snapToGrid w:val="0"/>
              </w:rPr>
            </w:pPr>
            <w:proofErr w:type="spellStart"/>
            <w:r>
              <w:rPr>
                <w:rFonts w:cs="Arial"/>
                <w:snapToGrid w:val="0"/>
              </w:rPr>
              <w:t>Charge_Programming_ServiceInvalid</w:t>
            </w:r>
            <w:proofErr w:type="spellEnd"/>
          </w:p>
        </w:tc>
        <w:tc>
          <w:tcPr>
            <w:tcW w:w="2819" w:type="dxa"/>
            <w:tcBorders>
              <w:top w:val="single" w:sz="4" w:space="0" w:color="auto"/>
              <w:left w:val="single" w:sz="4" w:space="0" w:color="auto"/>
              <w:bottom w:val="single" w:sz="4" w:space="0" w:color="auto"/>
              <w:right w:val="single" w:sz="4" w:space="0" w:color="auto"/>
            </w:tcBorders>
            <w:hideMark/>
          </w:tcPr>
          <w:p w14:paraId="51E3902F" w14:textId="77777777" w:rsidR="0042307E" w:rsidRDefault="0042307E" w:rsidP="0042307E">
            <w:pPr>
              <w:rPr>
                <w:rFonts w:cs="Arial"/>
              </w:rPr>
            </w:pPr>
            <w:r>
              <w:rPr>
                <w:rFonts w:cs="Arial"/>
              </w:rPr>
              <w:t>Service(s) invalid; inhibited</w:t>
            </w:r>
          </w:p>
        </w:tc>
      </w:tr>
      <w:tr w:rsidR="0042307E" w14:paraId="62C47A52"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tcPr>
          <w:p w14:paraId="262339CE" w14:textId="77777777" w:rsidR="0042307E" w:rsidRDefault="0042307E" w:rsidP="0042307E">
            <w:pPr>
              <w:jc w:val="center"/>
              <w:rPr>
                <w:rFonts w:cs="Arial"/>
                <w:lang w:val="nb-NO"/>
              </w:rPr>
            </w:pPr>
            <w:r>
              <w:rPr>
                <w:rFonts w:cs="Arial"/>
                <w:lang w:val="nb-NO"/>
              </w:rPr>
              <w:t>9</w:t>
            </w:r>
          </w:p>
        </w:tc>
        <w:tc>
          <w:tcPr>
            <w:tcW w:w="1374" w:type="dxa"/>
            <w:tcBorders>
              <w:top w:val="single" w:sz="4" w:space="0" w:color="auto"/>
              <w:left w:val="single" w:sz="4" w:space="0" w:color="auto"/>
              <w:bottom w:val="single" w:sz="4" w:space="0" w:color="auto"/>
              <w:right w:val="single" w:sz="4" w:space="0" w:color="auto"/>
            </w:tcBorders>
          </w:tcPr>
          <w:p w14:paraId="306D62A9" w14:textId="77777777" w:rsidR="0042307E" w:rsidRDefault="0042307E" w:rsidP="0042307E">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tcPr>
          <w:p w14:paraId="6F6ECA87" w14:textId="77777777" w:rsidR="0042307E" w:rsidRDefault="0042307E" w:rsidP="0042307E">
            <w:pPr>
              <w:rPr>
                <w:rFonts w:cs="Arial"/>
                <w:snapToGrid w:val="0"/>
              </w:rPr>
            </w:pPr>
            <w:proofErr w:type="spellStart"/>
            <w:r>
              <w:rPr>
                <w:rFonts w:cs="Arial"/>
                <w:snapToGrid w:val="0"/>
              </w:rPr>
              <w:t>Service_Not_Present</w:t>
            </w:r>
            <w:proofErr w:type="spellEnd"/>
          </w:p>
        </w:tc>
        <w:tc>
          <w:tcPr>
            <w:tcW w:w="2819" w:type="dxa"/>
            <w:tcBorders>
              <w:top w:val="single" w:sz="4" w:space="0" w:color="auto"/>
              <w:left w:val="single" w:sz="4" w:space="0" w:color="auto"/>
              <w:bottom w:val="single" w:sz="4" w:space="0" w:color="auto"/>
              <w:right w:val="single" w:sz="4" w:space="0" w:color="auto"/>
            </w:tcBorders>
          </w:tcPr>
          <w:p w14:paraId="085C94C8" w14:textId="77777777" w:rsidR="0042307E" w:rsidRDefault="0042307E" w:rsidP="0042307E">
            <w:pPr>
              <w:rPr>
                <w:rFonts w:cs="Arial"/>
              </w:rPr>
            </w:pPr>
            <w:r>
              <w:rPr>
                <w:rFonts w:cs="Arial"/>
              </w:rPr>
              <w:t>No service of category "</w:t>
            </w:r>
            <w:proofErr w:type="spellStart"/>
            <w:r>
              <w:rPr>
                <w:rFonts w:cs="Arial"/>
              </w:rPr>
              <w:t>ProjectionMode</w:t>
            </w:r>
            <w:proofErr w:type="spellEnd"/>
            <w:r>
              <w:rPr>
                <w:rFonts w:cs="Arial"/>
              </w:rPr>
              <w:t>" present</w:t>
            </w:r>
          </w:p>
        </w:tc>
      </w:tr>
      <w:tr w:rsidR="0042307E" w14:paraId="5F0047C2"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tcPr>
          <w:p w14:paraId="26958870" w14:textId="77777777" w:rsidR="0042307E" w:rsidRDefault="0042307E" w:rsidP="0042307E">
            <w:pPr>
              <w:jc w:val="center"/>
              <w:rPr>
                <w:rFonts w:cs="Arial"/>
                <w:lang w:val="nb-NO"/>
              </w:rPr>
            </w:pPr>
            <w:r>
              <w:rPr>
                <w:rFonts w:cs="Arial"/>
                <w:lang w:val="nb-NO"/>
              </w:rPr>
              <w:t>9</w:t>
            </w:r>
          </w:p>
        </w:tc>
        <w:tc>
          <w:tcPr>
            <w:tcW w:w="1374" w:type="dxa"/>
            <w:tcBorders>
              <w:top w:val="single" w:sz="4" w:space="0" w:color="auto"/>
              <w:left w:val="single" w:sz="4" w:space="0" w:color="auto"/>
              <w:bottom w:val="single" w:sz="4" w:space="0" w:color="auto"/>
              <w:right w:val="single" w:sz="4" w:space="0" w:color="auto"/>
            </w:tcBorders>
          </w:tcPr>
          <w:p w14:paraId="519FF2B3" w14:textId="77777777" w:rsidR="0042307E" w:rsidRDefault="0042307E" w:rsidP="0042307E">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tcPr>
          <w:p w14:paraId="002E97D8" w14:textId="77777777" w:rsidR="0042307E" w:rsidRDefault="0042307E" w:rsidP="0042307E">
            <w:pPr>
              <w:rPr>
                <w:rFonts w:cs="Arial"/>
                <w:snapToGrid w:val="0"/>
              </w:rPr>
            </w:pPr>
            <w:r>
              <w:rPr>
                <w:rFonts w:cs="Arial"/>
                <w:snapToGrid w:val="0"/>
              </w:rPr>
              <w:t>Projection_Mode1</w:t>
            </w:r>
          </w:p>
        </w:tc>
        <w:tc>
          <w:tcPr>
            <w:tcW w:w="2819" w:type="dxa"/>
            <w:tcBorders>
              <w:top w:val="single" w:sz="4" w:space="0" w:color="auto"/>
              <w:left w:val="single" w:sz="4" w:space="0" w:color="auto"/>
              <w:bottom w:val="single" w:sz="4" w:space="0" w:color="auto"/>
              <w:right w:val="single" w:sz="4" w:space="0" w:color="auto"/>
            </w:tcBorders>
          </w:tcPr>
          <w:p w14:paraId="1683F2A4" w14:textId="77777777" w:rsidR="0042307E" w:rsidRDefault="0042307E" w:rsidP="0042307E">
            <w:pPr>
              <w:rPr>
                <w:rFonts w:cs="Arial"/>
              </w:rPr>
            </w:pPr>
            <w:r>
              <w:rPr>
                <w:rFonts w:cs="Arial"/>
              </w:rPr>
              <w:t>Projection Mode from external device</w:t>
            </w:r>
          </w:p>
        </w:tc>
      </w:tr>
      <w:tr w:rsidR="0042307E" w14:paraId="62E93CBF"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tcPr>
          <w:p w14:paraId="28CDBEF1" w14:textId="77777777" w:rsidR="0042307E" w:rsidRDefault="0042307E" w:rsidP="0042307E">
            <w:pPr>
              <w:jc w:val="center"/>
              <w:rPr>
                <w:rFonts w:cs="Arial"/>
                <w:lang w:val="nb-NO"/>
              </w:rPr>
            </w:pPr>
            <w:r>
              <w:rPr>
                <w:rFonts w:cs="Arial"/>
                <w:lang w:val="nb-NO"/>
              </w:rPr>
              <w:t>9</w:t>
            </w:r>
          </w:p>
        </w:tc>
        <w:tc>
          <w:tcPr>
            <w:tcW w:w="1374" w:type="dxa"/>
            <w:tcBorders>
              <w:top w:val="single" w:sz="4" w:space="0" w:color="auto"/>
              <w:left w:val="single" w:sz="4" w:space="0" w:color="auto"/>
              <w:bottom w:val="single" w:sz="4" w:space="0" w:color="auto"/>
              <w:right w:val="single" w:sz="4" w:space="0" w:color="auto"/>
            </w:tcBorders>
          </w:tcPr>
          <w:p w14:paraId="7822EAF4" w14:textId="77777777" w:rsidR="0042307E" w:rsidRDefault="0042307E" w:rsidP="0042307E">
            <w:pPr>
              <w:jc w:val="center"/>
              <w:rPr>
                <w:rFonts w:cs="Arial"/>
                <w:lang w:val="nb-NO"/>
              </w:rPr>
            </w:pPr>
            <w:r>
              <w:rPr>
                <w:rFonts w:cs="Arial"/>
                <w:lang w:val="nb-NO"/>
              </w:rPr>
              <w:t>2-E</w:t>
            </w:r>
          </w:p>
        </w:tc>
        <w:tc>
          <w:tcPr>
            <w:tcW w:w="3952" w:type="dxa"/>
            <w:tcBorders>
              <w:top w:val="single" w:sz="4" w:space="0" w:color="auto"/>
              <w:left w:val="single" w:sz="4" w:space="0" w:color="auto"/>
              <w:bottom w:val="single" w:sz="4" w:space="0" w:color="auto"/>
              <w:right w:val="single" w:sz="4" w:space="0" w:color="auto"/>
            </w:tcBorders>
          </w:tcPr>
          <w:p w14:paraId="6E9C96D0" w14:textId="77777777" w:rsidR="0042307E" w:rsidRDefault="0042307E" w:rsidP="0042307E">
            <w:pPr>
              <w:rPr>
                <w:rFonts w:cs="Arial"/>
                <w:snapToGrid w:val="0"/>
              </w:rPr>
            </w:pPr>
            <w:proofErr w:type="spellStart"/>
            <w:r>
              <w:rPr>
                <w:rFonts w:cs="Arial"/>
                <w:snapToGrid w:val="0"/>
              </w:rPr>
              <w:t>Projection_</w:t>
            </w:r>
            <w:proofErr w:type="gramStart"/>
            <w:r>
              <w:rPr>
                <w:rFonts w:cs="Arial"/>
                <w:snapToGrid w:val="0"/>
              </w:rPr>
              <w:t>Mode</w:t>
            </w:r>
            <w:proofErr w:type="spellEnd"/>
            <w:r>
              <w:rPr>
                <w:rFonts w:cs="Arial"/>
                <w:snapToGrid w:val="0"/>
              </w:rPr>
              <w:t>{</w:t>
            </w:r>
            <w:proofErr w:type="gramEnd"/>
            <w:r>
              <w:rPr>
                <w:rFonts w:cs="Arial"/>
                <w:snapToGrid w:val="0"/>
              </w:rPr>
              <w:t>Reserved}</w:t>
            </w:r>
          </w:p>
        </w:tc>
        <w:tc>
          <w:tcPr>
            <w:tcW w:w="2819" w:type="dxa"/>
            <w:tcBorders>
              <w:top w:val="single" w:sz="4" w:space="0" w:color="auto"/>
              <w:left w:val="single" w:sz="4" w:space="0" w:color="auto"/>
              <w:bottom w:val="single" w:sz="4" w:space="0" w:color="auto"/>
              <w:right w:val="single" w:sz="4" w:space="0" w:color="auto"/>
            </w:tcBorders>
          </w:tcPr>
          <w:p w14:paraId="0852934A" w14:textId="77777777" w:rsidR="0042307E" w:rsidRDefault="0042307E" w:rsidP="0042307E">
            <w:pPr>
              <w:rPr>
                <w:rFonts w:cs="Arial"/>
              </w:rPr>
            </w:pPr>
            <w:r>
              <w:rPr>
                <w:rFonts w:cs="Arial"/>
                <w:snapToGrid w:val="0"/>
              </w:rPr>
              <w:t>Projection Mode {Reserved}</w:t>
            </w:r>
          </w:p>
        </w:tc>
      </w:tr>
      <w:tr w:rsidR="0042307E" w14:paraId="14BDF0F5"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tcPr>
          <w:p w14:paraId="28CC5470" w14:textId="77777777" w:rsidR="0042307E" w:rsidRDefault="0042307E" w:rsidP="0042307E">
            <w:pPr>
              <w:jc w:val="center"/>
              <w:rPr>
                <w:rFonts w:cs="Arial"/>
                <w:lang w:val="nb-NO"/>
              </w:rPr>
            </w:pPr>
            <w:r>
              <w:rPr>
                <w:rFonts w:cs="Arial"/>
                <w:lang w:val="nb-NO"/>
              </w:rPr>
              <w:t>9</w:t>
            </w:r>
          </w:p>
        </w:tc>
        <w:tc>
          <w:tcPr>
            <w:tcW w:w="1374" w:type="dxa"/>
            <w:tcBorders>
              <w:top w:val="single" w:sz="4" w:space="0" w:color="auto"/>
              <w:left w:val="single" w:sz="4" w:space="0" w:color="auto"/>
              <w:bottom w:val="single" w:sz="4" w:space="0" w:color="auto"/>
              <w:right w:val="single" w:sz="4" w:space="0" w:color="auto"/>
            </w:tcBorders>
          </w:tcPr>
          <w:p w14:paraId="41D0197D"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tcPr>
          <w:p w14:paraId="676EB137" w14:textId="77777777" w:rsidR="0042307E" w:rsidRDefault="0042307E" w:rsidP="0042307E">
            <w:pPr>
              <w:rPr>
                <w:rFonts w:cs="Arial"/>
                <w:snapToGrid w:val="0"/>
              </w:rPr>
            </w:pPr>
            <w:proofErr w:type="spellStart"/>
            <w:r>
              <w:rPr>
                <w:rFonts w:cs="Arial"/>
                <w:snapToGrid w:val="0"/>
              </w:rPr>
              <w:t>Projection_ModeInvalid</w:t>
            </w:r>
            <w:proofErr w:type="spellEnd"/>
          </w:p>
        </w:tc>
        <w:tc>
          <w:tcPr>
            <w:tcW w:w="2819" w:type="dxa"/>
            <w:tcBorders>
              <w:top w:val="single" w:sz="4" w:space="0" w:color="auto"/>
              <w:left w:val="single" w:sz="4" w:space="0" w:color="auto"/>
              <w:bottom w:val="single" w:sz="4" w:space="0" w:color="auto"/>
              <w:right w:val="single" w:sz="4" w:space="0" w:color="auto"/>
            </w:tcBorders>
          </w:tcPr>
          <w:p w14:paraId="1C917EE6" w14:textId="77777777" w:rsidR="0042307E" w:rsidRDefault="0042307E" w:rsidP="0042307E">
            <w:pPr>
              <w:rPr>
                <w:rFonts w:cs="Arial"/>
              </w:rPr>
            </w:pPr>
            <w:r w:rsidRPr="00C67D1A">
              <w:rPr>
                <w:rFonts w:cs="Arial"/>
                <w:snapToGrid w:val="0"/>
              </w:rPr>
              <w:t>Service(s) invalid; inhibited</w:t>
            </w:r>
          </w:p>
        </w:tc>
      </w:tr>
      <w:tr w:rsidR="0042307E" w14:paraId="213FB682" w14:textId="77777777" w:rsidTr="0042307E">
        <w:trPr>
          <w:jc w:val="center"/>
        </w:trPr>
        <w:tc>
          <w:tcPr>
            <w:tcW w:w="1205" w:type="dxa"/>
            <w:tcBorders>
              <w:top w:val="single" w:sz="4" w:space="0" w:color="auto"/>
              <w:left w:val="single" w:sz="4" w:space="0" w:color="auto"/>
              <w:bottom w:val="single" w:sz="4" w:space="0" w:color="auto"/>
              <w:right w:val="single" w:sz="4" w:space="0" w:color="auto"/>
            </w:tcBorders>
            <w:hideMark/>
          </w:tcPr>
          <w:p w14:paraId="55D1B1B5" w14:textId="77777777" w:rsidR="0042307E" w:rsidRDefault="0042307E" w:rsidP="0042307E">
            <w:pPr>
              <w:jc w:val="center"/>
              <w:rPr>
                <w:rFonts w:cs="Arial"/>
                <w:lang w:val="nb-NO"/>
              </w:rPr>
            </w:pPr>
            <w:r>
              <w:rPr>
                <w:rFonts w:cs="Arial"/>
                <w:lang w:val="nb-NO"/>
              </w:rPr>
              <w:t>F</w:t>
            </w:r>
          </w:p>
        </w:tc>
        <w:tc>
          <w:tcPr>
            <w:tcW w:w="1374" w:type="dxa"/>
            <w:tcBorders>
              <w:top w:val="single" w:sz="4" w:space="0" w:color="auto"/>
              <w:left w:val="single" w:sz="4" w:space="0" w:color="auto"/>
              <w:bottom w:val="single" w:sz="4" w:space="0" w:color="auto"/>
              <w:right w:val="single" w:sz="4" w:space="0" w:color="auto"/>
            </w:tcBorders>
            <w:hideMark/>
          </w:tcPr>
          <w:p w14:paraId="689B4A43" w14:textId="77777777" w:rsidR="0042307E" w:rsidRDefault="0042307E" w:rsidP="0042307E">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14:paraId="287CE08E" w14:textId="77777777" w:rsidR="0042307E" w:rsidRDefault="0042307E" w:rsidP="0042307E">
            <w:pPr>
              <w:rPr>
                <w:rFonts w:cs="Arial"/>
                <w:snapToGrid w:val="0"/>
              </w:rPr>
            </w:pPr>
            <w:r>
              <w:rPr>
                <w:rFonts w:cs="Arial"/>
                <w:snapToGrid w:val="0"/>
              </w:rPr>
              <w:t>Invalid</w:t>
            </w:r>
          </w:p>
        </w:tc>
        <w:tc>
          <w:tcPr>
            <w:tcW w:w="2819" w:type="dxa"/>
            <w:tcBorders>
              <w:top w:val="single" w:sz="4" w:space="0" w:color="auto"/>
              <w:left w:val="single" w:sz="4" w:space="0" w:color="auto"/>
              <w:bottom w:val="single" w:sz="4" w:space="0" w:color="auto"/>
              <w:right w:val="single" w:sz="4" w:space="0" w:color="auto"/>
            </w:tcBorders>
            <w:hideMark/>
          </w:tcPr>
          <w:p w14:paraId="59BF76DC" w14:textId="77777777" w:rsidR="0042307E" w:rsidRDefault="0042307E" w:rsidP="0042307E">
            <w:pPr>
              <w:rPr>
                <w:rFonts w:cs="Arial"/>
                <w:snapToGrid w:val="0"/>
              </w:rPr>
            </w:pPr>
            <w:r>
              <w:rPr>
                <w:rFonts w:cs="Arial"/>
              </w:rPr>
              <w:t>General invalid</w:t>
            </w:r>
          </w:p>
        </w:tc>
      </w:tr>
    </w:tbl>
    <w:p w14:paraId="244951E0" w14:textId="77777777" w:rsidR="0042307E" w:rsidRDefault="0042307E">
      <w:pPr>
        <w:rPr>
          <w:rFonts w:cs="Arial"/>
        </w:rPr>
      </w:pPr>
    </w:p>
    <w:p w14:paraId="2BD6BE24" w14:textId="77777777" w:rsidR="0042307E" w:rsidRPr="0042307E" w:rsidRDefault="0042307E" w:rsidP="0042307E">
      <w:pPr>
        <w:pStyle w:val="Heading3"/>
        <w:rPr>
          <w:b w:val="0"/>
          <w:u w:val="single"/>
        </w:rPr>
      </w:pPr>
      <w:bookmarkStart w:id="7" w:name="_Toc66950299"/>
      <w:r w:rsidRPr="0042307E">
        <w:rPr>
          <w:b w:val="0"/>
          <w:u w:val="single"/>
        </w:rPr>
        <w:t>TP-REQ-015129/B-Character Coding Flag (</w:t>
      </w:r>
      <w:proofErr w:type="spellStart"/>
      <w:r w:rsidRPr="0042307E">
        <w:rPr>
          <w:b w:val="0"/>
          <w:u w:val="single"/>
        </w:rPr>
        <w:t>TcSE</w:t>
      </w:r>
      <w:proofErr w:type="spellEnd"/>
      <w:r w:rsidRPr="0042307E">
        <w:rPr>
          <w:b w:val="0"/>
          <w:u w:val="single"/>
        </w:rPr>
        <w:t xml:space="preserve"> ROIN-138093-3)</w:t>
      </w:r>
      <w:bookmarkEnd w:id="7"/>
    </w:p>
    <w:p w14:paraId="684934A8" w14:textId="77777777" w:rsidR="0042307E" w:rsidRDefault="0042307E">
      <w:pPr>
        <w:rPr>
          <w:rFonts w:cs="Arial"/>
        </w:rPr>
      </w:pPr>
      <w:r>
        <w:rPr>
          <w:rFonts w:cs="Arial"/>
        </w:rPr>
        <w:t>The Character coding field is used to represent the selected coding table for the trained data stream (for text based information) in the TP message.</w:t>
      </w:r>
    </w:p>
    <w:p w14:paraId="5B75F91B" w14:textId="77777777" w:rsidR="0042307E" w:rsidRDefault="0042307E">
      <w:pPr>
        <w:spacing w:before="120" w:after="60"/>
        <w:ind w:left="709"/>
        <w:rPr>
          <w:rFonts w:cs="Arial"/>
          <w:b/>
          <w:snapToGrid w:val="0"/>
        </w:rPr>
      </w:pPr>
      <w:r>
        <w:rPr>
          <w:rFonts w:cs="Arial"/>
          <w:b/>
          <w:snapToGrid w:val="0"/>
        </w:rPr>
        <w:t>Byte 1: Character Coding</w:t>
      </w:r>
    </w:p>
    <w:p w14:paraId="57E2661C" w14:textId="77777777" w:rsidR="0042307E" w:rsidRDefault="0042307E">
      <w:pPr>
        <w:tabs>
          <w:tab w:val="left" w:pos="709"/>
          <w:tab w:val="left" w:pos="1276"/>
          <w:tab w:val="left" w:pos="1843"/>
          <w:tab w:val="left" w:pos="2419"/>
        </w:tabs>
        <w:spacing w:before="120" w:after="60"/>
        <w:ind w:left="1276"/>
        <w:rPr>
          <w:i/>
        </w:rPr>
      </w:pPr>
      <w:r>
        <w:rPr>
          <w:rFonts w:cs="Arial"/>
          <w:i/>
        </w:rPr>
        <w:t>Bit 0-5: Reserved</w:t>
      </w:r>
    </w:p>
    <w:p w14:paraId="23743031" w14:textId="77777777" w:rsidR="0042307E" w:rsidRDefault="0042307E">
      <w:pPr>
        <w:tabs>
          <w:tab w:val="left" w:pos="709"/>
          <w:tab w:val="left" w:pos="1276"/>
          <w:tab w:val="left" w:pos="1843"/>
          <w:tab w:val="left" w:pos="2419"/>
        </w:tabs>
        <w:spacing w:before="120" w:after="60"/>
        <w:ind w:left="1276"/>
        <w:rPr>
          <w:rFonts w:cs="Arial"/>
        </w:rPr>
      </w:pPr>
      <w:r>
        <w:rPr>
          <w:rFonts w:cs="Arial"/>
          <w:i/>
        </w:rPr>
        <w:t>Bit 6-7: Coding</w:t>
      </w:r>
    </w:p>
    <w:p w14:paraId="3B69907B" w14:textId="77777777" w:rsidR="0042307E" w:rsidRDefault="0042307E">
      <w:pPr>
        <w:keepLines/>
        <w:spacing w:after="60"/>
        <w:ind w:left="1800" w:hanging="1843"/>
        <w:rPr>
          <w:rFonts w:cs="Arial"/>
          <w:bCs/>
          <w:snapToGrid w:val="0"/>
        </w:rPr>
      </w:pPr>
      <w:r>
        <w:rPr>
          <w:rFonts w:cs="Arial"/>
          <w:bCs/>
          <w:snapToGrid w:val="0"/>
        </w:rPr>
        <w:tab/>
        <w:t>0x0: Coding Table I</w:t>
      </w:r>
      <w:r>
        <w:rPr>
          <w:rFonts w:cs="Arial"/>
          <w:bCs/>
          <w:snapToGrid w:val="0"/>
        </w:rPr>
        <w:br/>
        <w:t xml:space="preserve">0x0000-0xFFFF UNICODE UTF-16 (2 </w:t>
      </w:r>
      <w:proofErr w:type="gramStart"/>
      <w:r>
        <w:rPr>
          <w:rFonts w:cs="Arial"/>
          <w:bCs/>
          <w:snapToGrid w:val="0"/>
        </w:rPr>
        <w:t>byte</w:t>
      </w:r>
      <w:proofErr w:type="gramEnd"/>
      <w:r>
        <w:rPr>
          <w:rFonts w:cs="Arial"/>
          <w:bCs/>
          <w:snapToGrid w:val="0"/>
        </w:rPr>
        <w:t xml:space="preserve"> per char)</w:t>
      </w:r>
    </w:p>
    <w:p w14:paraId="5BD89FDD" w14:textId="77777777" w:rsidR="0042307E" w:rsidRDefault="0042307E">
      <w:pPr>
        <w:keepLines/>
        <w:spacing w:after="60"/>
        <w:ind w:left="1800" w:hanging="1843"/>
        <w:rPr>
          <w:rFonts w:cs="Arial"/>
          <w:bCs/>
          <w:snapToGrid w:val="0"/>
        </w:rPr>
      </w:pPr>
      <w:r>
        <w:rPr>
          <w:rFonts w:cs="Arial"/>
          <w:bCs/>
          <w:snapToGrid w:val="0"/>
        </w:rPr>
        <w:tab/>
        <w:t>0x1: Coding Table II</w:t>
      </w:r>
      <w:r>
        <w:rPr>
          <w:rFonts w:cs="Arial"/>
          <w:bCs/>
          <w:snapToGrid w:val="0"/>
        </w:rPr>
        <w:br/>
        <w:t>0x00-0xFF Latin-9 (1 byte per char)</w:t>
      </w:r>
    </w:p>
    <w:p w14:paraId="2079D1AE" w14:textId="77777777" w:rsidR="0042307E" w:rsidRDefault="0042307E">
      <w:pPr>
        <w:keepLines/>
        <w:tabs>
          <w:tab w:val="left" w:pos="1843"/>
        </w:tabs>
        <w:spacing w:after="60"/>
        <w:ind w:left="1843" w:hanging="43"/>
        <w:rPr>
          <w:lang w:val="en-GB"/>
        </w:rPr>
      </w:pPr>
      <w:r>
        <w:rPr>
          <w:rFonts w:cs="Arial"/>
          <w:bCs/>
          <w:snapToGrid w:val="0"/>
          <w:lang w:val="en-GB"/>
        </w:rPr>
        <w:t>0x2: Coding Table III</w:t>
      </w:r>
    </w:p>
    <w:p w14:paraId="7C6DC55E" w14:textId="77777777" w:rsidR="0042307E" w:rsidRDefault="0042307E">
      <w:pPr>
        <w:keepLines/>
        <w:tabs>
          <w:tab w:val="left" w:pos="1843"/>
        </w:tabs>
        <w:spacing w:after="60"/>
        <w:ind w:left="1843" w:hanging="43"/>
        <w:rPr>
          <w:rFonts w:cs="Arial"/>
          <w:bCs/>
          <w:snapToGrid w:val="0"/>
          <w:lang w:val="en-GB"/>
        </w:rPr>
      </w:pPr>
      <w:r>
        <w:rPr>
          <w:rFonts w:cs="Arial"/>
          <w:bCs/>
          <w:snapToGrid w:val="0"/>
          <w:lang w:val="en-GB"/>
        </w:rPr>
        <w:t xml:space="preserve">0x00-0xFF </w:t>
      </w:r>
      <w:proofErr w:type="spellStart"/>
      <w:r>
        <w:rPr>
          <w:rFonts w:cs="Arial"/>
          <w:bCs/>
          <w:snapToGrid w:val="0"/>
          <w:lang w:val="en-GB"/>
        </w:rPr>
        <w:t>RawData</w:t>
      </w:r>
      <w:proofErr w:type="spellEnd"/>
      <w:r>
        <w:rPr>
          <w:rFonts w:cs="Arial"/>
          <w:bCs/>
          <w:snapToGrid w:val="0"/>
          <w:lang w:val="en-GB"/>
        </w:rPr>
        <w:t xml:space="preserve"> (Hexadecimal Notation)</w:t>
      </w:r>
    </w:p>
    <w:p w14:paraId="1A399A17" w14:textId="77777777" w:rsidR="0042307E" w:rsidRDefault="0042307E">
      <w:pPr>
        <w:tabs>
          <w:tab w:val="left" w:pos="709"/>
          <w:tab w:val="left" w:pos="1276"/>
          <w:tab w:val="left" w:pos="1843"/>
          <w:tab w:val="left" w:pos="2419"/>
        </w:tabs>
        <w:rPr>
          <w:highlight w:val="yellow"/>
        </w:rPr>
      </w:pPr>
    </w:p>
    <w:p w14:paraId="2ED93069" w14:textId="77777777" w:rsidR="0042307E" w:rsidRDefault="0042307E">
      <w:pPr>
        <w:tabs>
          <w:tab w:val="left" w:pos="709"/>
          <w:tab w:val="left" w:pos="1276"/>
          <w:tab w:val="left" w:pos="1843"/>
          <w:tab w:val="left" w:pos="2419"/>
        </w:tabs>
        <w:jc w:val="both"/>
        <w:rPr>
          <w:rFonts w:cs="Arial"/>
        </w:rPr>
      </w:pPr>
      <w:r>
        <w:rPr>
          <w:rFonts w:cs="Arial"/>
        </w:rPr>
        <w:t>If the character coding is set to "</w:t>
      </w:r>
      <w:r w:rsidRPr="00323EA3">
        <w:rPr>
          <w:rFonts w:cs="Arial"/>
          <w:b/>
        </w:rPr>
        <w:t>Coding Table I</w:t>
      </w:r>
      <w:r>
        <w:rPr>
          <w:rFonts w:cs="Arial"/>
        </w:rPr>
        <w:t xml:space="preserve">; </w:t>
      </w:r>
      <w:r>
        <w:rPr>
          <w:rFonts w:cs="Arial"/>
          <w:i/>
          <w:iCs/>
        </w:rPr>
        <w:t>Unicode UTF-16</w:t>
      </w:r>
      <w:r>
        <w:rPr>
          <w:rFonts w:cs="Arial"/>
        </w:rPr>
        <w:t>" than the 16-bit based ISO/IEC 10646 (Unicode); with the Unicode encoding form UTF-16BE (Big Endian) is to use.</w:t>
      </w:r>
    </w:p>
    <w:p w14:paraId="5D22EDA1" w14:textId="77777777" w:rsidR="0042307E" w:rsidRDefault="0042307E">
      <w:pPr>
        <w:tabs>
          <w:tab w:val="left" w:pos="709"/>
          <w:tab w:val="left" w:pos="1276"/>
          <w:tab w:val="left" w:pos="1843"/>
          <w:tab w:val="left" w:pos="2419"/>
        </w:tabs>
        <w:jc w:val="both"/>
        <w:rPr>
          <w:rFonts w:cs="Arial"/>
        </w:rPr>
      </w:pPr>
    </w:p>
    <w:p w14:paraId="20033040" w14:textId="77777777" w:rsidR="0042307E" w:rsidRDefault="0042307E">
      <w:pPr>
        <w:tabs>
          <w:tab w:val="left" w:pos="709"/>
          <w:tab w:val="left" w:pos="1276"/>
          <w:tab w:val="left" w:pos="1843"/>
          <w:tab w:val="left" w:pos="2419"/>
        </w:tabs>
        <w:jc w:val="both"/>
        <w:rPr>
          <w:rFonts w:cs="Arial"/>
        </w:rPr>
      </w:pPr>
      <w:r>
        <w:rPr>
          <w:rFonts w:cs="Arial"/>
        </w:rPr>
        <w:t>If the character coding is set to "</w:t>
      </w:r>
      <w:r w:rsidRPr="00323EA3">
        <w:rPr>
          <w:rFonts w:cs="Arial"/>
          <w:b/>
        </w:rPr>
        <w:t>Coding Table II</w:t>
      </w:r>
      <w:r>
        <w:rPr>
          <w:rFonts w:cs="Arial"/>
        </w:rPr>
        <w:t xml:space="preserve">; </w:t>
      </w:r>
      <w:r>
        <w:rPr>
          <w:rFonts w:cs="Arial"/>
          <w:i/>
          <w:iCs/>
        </w:rPr>
        <w:t>Latin-9</w:t>
      </w:r>
      <w:r>
        <w:rPr>
          <w:rFonts w:cs="Arial"/>
        </w:rPr>
        <w:t>" then the single byte encoding form ISO-8859-15 (Latin-9) is to use.</w:t>
      </w:r>
    </w:p>
    <w:p w14:paraId="355EDD45" w14:textId="77777777" w:rsidR="0042307E" w:rsidRDefault="0042307E">
      <w:pPr>
        <w:tabs>
          <w:tab w:val="left" w:pos="709"/>
          <w:tab w:val="left" w:pos="1276"/>
          <w:tab w:val="left" w:pos="1843"/>
          <w:tab w:val="left" w:pos="2419"/>
        </w:tabs>
        <w:jc w:val="both"/>
        <w:rPr>
          <w:rFonts w:cs="Arial"/>
        </w:rPr>
      </w:pPr>
    </w:p>
    <w:p w14:paraId="135B67A0" w14:textId="77777777" w:rsidR="0042307E" w:rsidRDefault="0042307E">
      <w:pPr>
        <w:tabs>
          <w:tab w:val="left" w:pos="709"/>
          <w:tab w:val="left" w:pos="1276"/>
          <w:tab w:val="left" w:pos="1843"/>
          <w:tab w:val="left" w:pos="2419"/>
        </w:tabs>
        <w:jc w:val="both"/>
        <w:rPr>
          <w:rFonts w:cs="Arial"/>
        </w:rPr>
      </w:pPr>
      <w:r>
        <w:rPr>
          <w:rFonts w:cs="Arial"/>
        </w:rPr>
        <w:t xml:space="preserve">If the character coding is set to state encoded values between 0x3 – 0x7 Reserved, </w:t>
      </w:r>
      <w:proofErr w:type="gramStart"/>
      <w:r>
        <w:rPr>
          <w:rFonts w:cs="Arial"/>
        </w:rPr>
        <w:t>than</w:t>
      </w:r>
      <w:proofErr w:type="gramEnd"/>
      <w:r>
        <w:rPr>
          <w:rFonts w:cs="Arial"/>
        </w:rPr>
        <w:t xml:space="preserve"> the 16-bit based ISO/IEC 10646 (Unicode); with the Unicode encoding form UTF-16BE (Big Endian) is to be used. See Coding Table I.</w:t>
      </w:r>
    </w:p>
    <w:p w14:paraId="34A32A82" w14:textId="77777777" w:rsidR="0042307E" w:rsidRDefault="0042307E">
      <w:pPr>
        <w:tabs>
          <w:tab w:val="left" w:pos="709"/>
          <w:tab w:val="left" w:pos="1276"/>
          <w:tab w:val="left" w:pos="1843"/>
          <w:tab w:val="left" w:pos="2419"/>
        </w:tabs>
        <w:jc w:val="both"/>
        <w:rPr>
          <w:rFonts w:cs="Arial"/>
        </w:rPr>
      </w:pPr>
    </w:p>
    <w:p w14:paraId="72A29EB5" w14:textId="77777777" w:rsidR="0042307E" w:rsidRDefault="0042307E">
      <w:pPr>
        <w:autoSpaceDE w:val="0"/>
        <w:autoSpaceDN w:val="0"/>
        <w:adjustRightInd w:val="0"/>
        <w:rPr>
          <w:rFonts w:ascii="Helvetica" w:hAnsi="Helvetica" w:cs="Helvetica"/>
        </w:rPr>
      </w:pPr>
      <w:r>
        <w:rPr>
          <w:rFonts w:cs="Arial"/>
          <w:lang w:val="en-GB"/>
        </w:rPr>
        <w:t xml:space="preserve">For all signals (e.g. GetPresetInfo2) with text content from RDS source (Radio Data System) the coding shall be </w:t>
      </w:r>
      <w:r>
        <w:rPr>
          <w:rFonts w:ascii="Helvetica" w:hAnsi="Helvetica" w:cs="Helvetica"/>
        </w:rPr>
        <w:t>fixed to RDS code-Table EBU Table1 specified within EN 50067.  The Coding Table indicated in "Byte 1: Character Coding" shall be 0x1: Coding Table II.</w:t>
      </w:r>
    </w:p>
    <w:p w14:paraId="63AF6BA8" w14:textId="77777777" w:rsidR="0042307E" w:rsidRDefault="0042307E">
      <w:pPr>
        <w:tabs>
          <w:tab w:val="left" w:pos="709"/>
          <w:tab w:val="left" w:pos="1276"/>
          <w:tab w:val="left" w:pos="1843"/>
          <w:tab w:val="left" w:pos="2419"/>
        </w:tabs>
        <w:jc w:val="both"/>
        <w:rPr>
          <w:rFonts w:cs="Arial"/>
          <w:lang w:val="en-GB"/>
        </w:rPr>
      </w:pPr>
    </w:p>
    <w:p w14:paraId="5BC1E711" w14:textId="77777777" w:rsidR="0042307E" w:rsidRDefault="0042307E">
      <w:pPr>
        <w:tabs>
          <w:tab w:val="left" w:pos="709"/>
          <w:tab w:val="left" w:pos="1276"/>
          <w:tab w:val="left" w:pos="1843"/>
          <w:tab w:val="left" w:pos="2419"/>
        </w:tabs>
        <w:jc w:val="both"/>
      </w:pPr>
      <w:r>
        <w:rPr>
          <w:rFonts w:cs="Arial"/>
        </w:rPr>
        <w:t xml:space="preserve">For all signals with number content only (e.g. telephone numbers) the coding is fixed to </w:t>
      </w:r>
      <w:r>
        <w:rPr>
          <w:rFonts w:cs="Arial"/>
          <w:bCs/>
        </w:rPr>
        <w:t>Coding Table II if possible</w:t>
      </w:r>
      <w:r>
        <w:rPr>
          <w:rFonts w:cs="Arial"/>
        </w:rPr>
        <w:t>.</w:t>
      </w:r>
    </w:p>
    <w:p w14:paraId="38CA6B9D" w14:textId="77777777" w:rsidR="0042307E" w:rsidRDefault="0042307E">
      <w:pPr>
        <w:tabs>
          <w:tab w:val="left" w:pos="709"/>
          <w:tab w:val="left" w:pos="1276"/>
          <w:tab w:val="left" w:pos="1843"/>
          <w:tab w:val="left" w:pos="2419"/>
        </w:tabs>
        <w:jc w:val="both"/>
        <w:rPr>
          <w:rFonts w:cs="Arial"/>
        </w:rPr>
      </w:pPr>
    </w:p>
    <w:p w14:paraId="488F4A37" w14:textId="77777777" w:rsidR="0042307E" w:rsidRDefault="0042307E">
      <w:pPr>
        <w:tabs>
          <w:tab w:val="left" w:pos="709"/>
          <w:tab w:val="left" w:pos="1276"/>
          <w:tab w:val="left" w:pos="1843"/>
          <w:tab w:val="left" w:pos="2419"/>
        </w:tabs>
        <w:jc w:val="both"/>
        <w:rPr>
          <w:rFonts w:cs="Arial"/>
        </w:rPr>
      </w:pPr>
      <w:r>
        <w:rPr>
          <w:rFonts w:cs="Arial"/>
        </w:rPr>
        <w:t>A coding table is not is applied to the embedded data in the TP signal if the character coding table is set to "</w:t>
      </w:r>
      <w:r w:rsidRPr="00323EA3">
        <w:rPr>
          <w:rFonts w:cs="Arial"/>
          <w:b/>
        </w:rPr>
        <w:t>Coding Table II</w:t>
      </w:r>
      <w:r>
        <w:rPr>
          <w:rFonts w:cs="Arial"/>
          <w:b/>
        </w:rPr>
        <w:t>I</w:t>
      </w:r>
      <w:r>
        <w:rPr>
          <w:rFonts w:cs="Arial"/>
        </w:rPr>
        <w:t xml:space="preserve">; </w:t>
      </w:r>
      <w:proofErr w:type="spellStart"/>
      <w:r>
        <w:rPr>
          <w:rFonts w:cs="Arial"/>
        </w:rPr>
        <w:t>RawData</w:t>
      </w:r>
      <w:proofErr w:type="spellEnd"/>
      <w:r>
        <w:rPr>
          <w:rFonts w:cs="Arial"/>
        </w:rPr>
        <w:t>”.</w:t>
      </w:r>
    </w:p>
    <w:p w14:paraId="3C1EF433" w14:textId="77777777" w:rsidR="0042307E" w:rsidRDefault="0042307E">
      <w:pPr>
        <w:tabs>
          <w:tab w:val="left" w:pos="709"/>
          <w:tab w:val="left" w:pos="1276"/>
          <w:tab w:val="left" w:pos="1843"/>
          <w:tab w:val="left" w:pos="2419"/>
        </w:tabs>
        <w:jc w:val="both"/>
        <w:rPr>
          <w:rFonts w:cs="Arial"/>
        </w:rPr>
      </w:pPr>
    </w:p>
    <w:p w14:paraId="0A8B28AA" w14:textId="77777777" w:rsidR="0042307E" w:rsidRDefault="0042307E">
      <w:pPr>
        <w:tabs>
          <w:tab w:val="left" w:pos="709"/>
          <w:tab w:val="left" w:pos="1276"/>
          <w:tab w:val="left" w:pos="1843"/>
          <w:tab w:val="left" w:pos="2419"/>
        </w:tabs>
        <w:jc w:val="both"/>
        <w:rPr>
          <w:rFonts w:cs="Arial"/>
        </w:rPr>
      </w:pPr>
      <w:r>
        <w:rPr>
          <w:rFonts w:cs="Arial"/>
        </w:rPr>
        <w:t xml:space="preserve">If it is required to detail also the format of the </w:t>
      </w:r>
      <w:proofErr w:type="gramStart"/>
      <w:r>
        <w:rPr>
          <w:rFonts w:cs="Arial"/>
        </w:rPr>
        <w:t>data</w:t>
      </w:r>
      <w:proofErr w:type="gramEnd"/>
      <w:r>
        <w:rPr>
          <w:rFonts w:cs="Arial"/>
        </w:rPr>
        <w:t xml:space="preserve"> then additional information (byte / word / </w:t>
      </w:r>
      <w:proofErr w:type="spellStart"/>
      <w:r>
        <w:rPr>
          <w:rFonts w:cs="Arial"/>
        </w:rPr>
        <w:t>dword</w:t>
      </w:r>
      <w:proofErr w:type="spellEnd"/>
      <w:r>
        <w:rPr>
          <w:rFonts w:cs="Arial"/>
        </w:rPr>
        <w:t xml:space="preserve"> / … or / coding / compression / …) is added to this parameter or to a feature specific documentation external to this document.</w:t>
      </w:r>
    </w:p>
    <w:p w14:paraId="17A3B6F6" w14:textId="77777777" w:rsidR="0042307E" w:rsidRDefault="0042307E">
      <w:pPr>
        <w:tabs>
          <w:tab w:val="left" w:pos="709"/>
          <w:tab w:val="left" w:pos="1276"/>
          <w:tab w:val="left" w:pos="1843"/>
          <w:tab w:val="left" w:pos="2419"/>
        </w:tabs>
        <w:jc w:val="both"/>
        <w:rPr>
          <w:rFonts w:cs="Arial"/>
        </w:rPr>
      </w:pPr>
    </w:p>
    <w:p w14:paraId="7EAEAD7E" w14:textId="77777777" w:rsidR="0042307E" w:rsidRDefault="0042307E">
      <w:pPr>
        <w:tabs>
          <w:tab w:val="left" w:pos="709"/>
          <w:tab w:val="left" w:pos="1276"/>
          <w:tab w:val="left" w:pos="1843"/>
          <w:tab w:val="left" w:pos="2419"/>
        </w:tabs>
        <w:jc w:val="both"/>
        <w:rPr>
          <w:rFonts w:cs="Arial"/>
        </w:rPr>
      </w:pPr>
      <w:r>
        <w:rPr>
          <w:rFonts w:cs="Arial"/>
        </w:rPr>
        <w:t>Example: (Format: word)</w:t>
      </w:r>
    </w:p>
    <w:p w14:paraId="0E42A879" w14:textId="77777777" w:rsidR="0042307E" w:rsidRDefault="0042307E" w:rsidP="0042307E">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14:paraId="2E45DA70" w14:textId="77777777" w:rsidR="0042307E" w:rsidRDefault="0042307E" w:rsidP="0042307E">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0x0000-0xFFFF </w:t>
      </w:r>
      <w:proofErr w:type="spellStart"/>
      <w:r w:rsidRPr="00647D9C">
        <w:rPr>
          <w:rFonts w:asciiTheme="minorHAnsi" w:hAnsiTheme="minorHAnsi" w:cstheme="minorBidi"/>
          <w:color w:val="1F497D" w:themeColor="dark2"/>
        </w:rPr>
        <w:t>Hexidecimal</w:t>
      </w:r>
      <w:proofErr w:type="spellEnd"/>
      <w:r w:rsidRPr="00647D9C">
        <w:rPr>
          <w:rFonts w:asciiTheme="minorHAnsi" w:hAnsiTheme="minorHAnsi" w:cstheme="minorBidi"/>
          <w:color w:val="1F497D" w:themeColor="dark2"/>
        </w:rPr>
        <w:t xml:space="preserve"> Notation</w:t>
      </w:r>
    </w:p>
    <w:p w14:paraId="48D9C22B" w14:textId="77777777" w:rsidR="0042307E" w:rsidRDefault="0042307E">
      <w:pPr>
        <w:tabs>
          <w:tab w:val="left" w:pos="709"/>
          <w:tab w:val="left" w:pos="1276"/>
          <w:tab w:val="left" w:pos="1843"/>
          <w:tab w:val="left" w:pos="2419"/>
        </w:tabs>
        <w:jc w:val="both"/>
        <w:rPr>
          <w:rFonts w:cs="Arial"/>
        </w:rPr>
      </w:pPr>
      <w:r>
        <w:rPr>
          <w:rFonts w:cs="Arial"/>
        </w:rPr>
        <w:t>Or (format: byte)</w:t>
      </w:r>
    </w:p>
    <w:p w14:paraId="64FAD066" w14:textId="77777777" w:rsidR="0042307E" w:rsidRDefault="0042307E" w:rsidP="0042307E">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14:paraId="0519BEA9" w14:textId="77777777" w:rsidR="0042307E" w:rsidRDefault="0042307E" w:rsidP="0042307E">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0x00-0xFF </w:t>
      </w:r>
      <w:proofErr w:type="spellStart"/>
      <w:r w:rsidRPr="00647D9C">
        <w:rPr>
          <w:rFonts w:asciiTheme="minorHAnsi" w:hAnsiTheme="minorHAnsi" w:cstheme="minorBidi"/>
          <w:color w:val="1F497D" w:themeColor="dark2"/>
        </w:rPr>
        <w:t>Hexidecimal</w:t>
      </w:r>
      <w:proofErr w:type="spellEnd"/>
      <w:r w:rsidRPr="00647D9C">
        <w:rPr>
          <w:rFonts w:asciiTheme="minorHAnsi" w:hAnsiTheme="minorHAnsi" w:cstheme="minorBidi"/>
          <w:color w:val="1F497D" w:themeColor="dark2"/>
        </w:rPr>
        <w:t xml:space="preserve"> Notation</w:t>
      </w:r>
    </w:p>
    <w:p w14:paraId="47B4188F" w14:textId="77777777" w:rsidR="0042307E" w:rsidRDefault="0042307E">
      <w:pPr>
        <w:tabs>
          <w:tab w:val="left" w:pos="709"/>
          <w:tab w:val="left" w:pos="1276"/>
          <w:tab w:val="left" w:pos="1843"/>
          <w:tab w:val="left" w:pos="2419"/>
        </w:tabs>
        <w:jc w:val="both"/>
        <w:rPr>
          <w:rFonts w:cs="Arial"/>
        </w:rPr>
      </w:pPr>
    </w:p>
    <w:p w14:paraId="631F0482" w14:textId="77777777" w:rsidR="0042307E" w:rsidRDefault="0042307E">
      <w:pPr>
        <w:tabs>
          <w:tab w:val="left" w:pos="709"/>
          <w:tab w:val="left" w:pos="1276"/>
          <w:tab w:val="left" w:pos="1843"/>
          <w:tab w:val="left" w:pos="2419"/>
        </w:tabs>
        <w:jc w:val="both"/>
        <w:rPr>
          <w:rFonts w:cs="Arial"/>
        </w:rPr>
      </w:pPr>
      <w:r>
        <w:rPr>
          <w:rFonts w:cs="Arial"/>
        </w:rPr>
        <w:t xml:space="preserve">To allow a “late binding” and ensure upgradability it </w:t>
      </w:r>
      <w:proofErr w:type="gramStart"/>
      <w:r>
        <w:rPr>
          <w:rFonts w:cs="Arial"/>
        </w:rPr>
        <w:t>is allowed to</w:t>
      </w:r>
      <w:proofErr w:type="gramEnd"/>
      <w:r>
        <w:rPr>
          <w:rFonts w:cs="Arial"/>
        </w:rPr>
        <w:t xml:space="preserve"> remove the format/attribute information from the character coding and define this in an external feature specific document.</w:t>
      </w:r>
    </w:p>
    <w:p w14:paraId="37FCD1E8" w14:textId="77777777" w:rsidR="0042307E" w:rsidRDefault="0042307E">
      <w:pPr>
        <w:tabs>
          <w:tab w:val="left" w:pos="709"/>
          <w:tab w:val="left" w:pos="1276"/>
          <w:tab w:val="left" w:pos="1843"/>
          <w:tab w:val="left" w:pos="2419"/>
        </w:tabs>
        <w:jc w:val="both"/>
        <w:rPr>
          <w:rFonts w:cs="Arial"/>
        </w:rPr>
      </w:pPr>
    </w:p>
    <w:p w14:paraId="790D9396" w14:textId="77777777" w:rsidR="0042307E" w:rsidRDefault="0042307E" w:rsidP="0042307E">
      <w:pPr>
        <w:tabs>
          <w:tab w:val="left" w:pos="709"/>
          <w:tab w:val="left" w:pos="1276"/>
          <w:tab w:val="left" w:pos="1843"/>
          <w:tab w:val="left" w:pos="2419"/>
        </w:tabs>
        <w:jc w:val="both"/>
        <w:rPr>
          <w:rFonts w:cs="Arial"/>
        </w:rPr>
      </w:pPr>
      <w:r>
        <w:rPr>
          <w:rFonts w:cs="Arial"/>
        </w:rPr>
        <w:t>Example: (“late binding”)</w:t>
      </w:r>
    </w:p>
    <w:p w14:paraId="18E3C753" w14:textId="77777777" w:rsidR="0042307E" w:rsidRDefault="0042307E" w:rsidP="0042307E">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14:paraId="756268EE" w14:textId="77777777" w:rsidR="0042307E" w:rsidRDefault="0042307E">
      <w:pPr>
        <w:tabs>
          <w:tab w:val="left" w:pos="709"/>
          <w:tab w:val="left" w:pos="1276"/>
          <w:tab w:val="left" w:pos="1843"/>
          <w:tab w:val="left" w:pos="2419"/>
        </w:tabs>
        <w:jc w:val="both"/>
        <w:rPr>
          <w:rFonts w:cs="Arial"/>
        </w:rPr>
      </w:pPr>
    </w:p>
    <w:p w14:paraId="5B6071FD" w14:textId="77777777" w:rsidR="0042307E" w:rsidRDefault="0042307E">
      <w:pPr>
        <w:tabs>
          <w:tab w:val="left" w:pos="709"/>
          <w:tab w:val="left" w:pos="1276"/>
          <w:tab w:val="left" w:pos="1843"/>
          <w:tab w:val="left" w:pos="2419"/>
        </w:tabs>
        <w:jc w:val="both"/>
        <w:rPr>
          <w:rFonts w:cs="Arial"/>
        </w:rPr>
      </w:pPr>
      <w:r>
        <w:rPr>
          <w:rFonts w:cs="Arial"/>
        </w:rPr>
        <w:t xml:space="preserve">This results in the fact that this information is external / not visible to the TP layer and this section. </w:t>
      </w:r>
      <w:proofErr w:type="gramStart"/>
      <w:r>
        <w:rPr>
          <w:rFonts w:cs="Arial"/>
        </w:rPr>
        <w:t>These information</w:t>
      </w:r>
      <w:proofErr w:type="gramEnd"/>
      <w:r>
        <w:rPr>
          <w:rFonts w:cs="Arial"/>
        </w:rPr>
        <w:t xml:space="preserve"> is detailed in the feature specific documentation. This concept allows a modification of the data content </w:t>
      </w:r>
      <w:proofErr w:type="gramStart"/>
      <w:r>
        <w:rPr>
          <w:rFonts w:cs="Arial"/>
        </w:rPr>
        <w:t>later on</w:t>
      </w:r>
      <w:proofErr w:type="gramEnd"/>
      <w:r>
        <w:rPr>
          <w:rFonts w:cs="Arial"/>
        </w:rPr>
        <w:t xml:space="preserve"> without impacting the TP layer and this specification.</w:t>
      </w:r>
    </w:p>
    <w:p w14:paraId="1E01D6BF" w14:textId="77777777" w:rsidR="0042307E" w:rsidRDefault="0042307E">
      <w:pPr>
        <w:tabs>
          <w:tab w:val="left" w:pos="709"/>
          <w:tab w:val="left" w:pos="1276"/>
          <w:tab w:val="left" w:pos="1843"/>
          <w:tab w:val="left" w:pos="2419"/>
        </w:tabs>
        <w:jc w:val="both"/>
        <w:rPr>
          <w:rFonts w:cs="Arial"/>
        </w:rPr>
      </w:pPr>
      <w:r>
        <w:rPr>
          <w:rFonts w:cs="Arial"/>
        </w:rPr>
        <w:t>This is required for e. g. TPEG traffic data raw data stream, “file transfer” or customer opt-in data.</w:t>
      </w:r>
    </w:p>
    <w:p w14:paraId="47981D13" w14:textId="77777777" w:rsidR="0042307E" w:rsidRDefault="0042307E">
      <w:pPr>
        <w:tabs>
          <w:tab w:val="left" w:pos="709"/>
          <w:tab w:val="left" w:pos="1276"/>
          <w:tab w:val="left" w:pos="1843"/>
          <w:tab w:val="left" w:pos="2419"/>
        </w:tabs>
        <w:jc w:val="both"/>
        <w:rPr>
          <w:rFonts w:cs="Arial"/>
        </w:rPr>
      </w:pPr>
    </w:p>
    <w:p w14:paraId="31A04AE1" w14:textId="77777777" w:rsidR="0042307E" w:rsidRDefault="0042307E">
      <w:pPr>
        <w:tabs>
          <w:tab w:val="left" w:pos="709"/>
          <w:tab w:val="left" w:pos="1276"/>
          <w:tab w:val="left" w:pos="1843"/>
          <w:tab w:val="left" w:pos="2419"/>
        </w:tabs>
        <w:jc w:val="both"/>
        <w:rPr>
          <w:rFonts w:cs="Arial"/>
        </w:rPr>
      </w:pPr>
      <w:proofErr w:type="gramStart"/>
      <w:r>
        <w:rPr>
          <w:rFonts w:cs="Arial"/>
        </w:rPr>
        <w:t>Also</w:t>
      </w:r>
      <w:proofErr w:type="gramEnd"/>
      <w:r>
        <w:rPr>
          <w:rFonts w:cs="Arial"/>
        </w:rPr>
        <w:t xml:space="preserve"> BCD coded data will use this coding table flag.</w:t>
      </w:r>
    </w:p>
    <w:p w14:paraId="6D655F92" w14:textId="77777777" w:rsidR="0042307E" w:rsidRDefault="0042307E">
      <w:pPr>
        <w:tabs>
          <w:tab w:val="left" w:pos="709"/>
          <w:tab w:val="left" w:pos="1276"/>
          <w:tab w:val="left" w:pos="1843"/>
          <w:tab w:val="left" w:pos="2419"/>
        </w:tabs>
        <w:jc w:val="both"/>
        <w:rPr>
          <w:rFonts w:cs="Arial"/>
        </w:rPr>
      </w:pPr>
    </w:p>
    <w:p w14:paraId="651048F7" w14:textId="77777777" w:rsidR="0042307E" w:rsidRDefault="0042307E" w:rsidP="0042307E">
      <w:pPr>
        <w:tabs>
          <w:tab w:val="left" w:pos="709"/>
          <w:tab w:val="left" w:pos="1276"/>
          <w:tab w:val="left" w:pos="1843"/>
          <w:tab w:val="left" w:pos="2419"/>
        </w:tabs>
        <w:jc w:val="both"/>
        <w:rPr>
          <w:rFonts w:cs="Arial"/>
        </w:rPr>
      </w:pPr>
      <w:r>
        <w:rPr>
          <w:rFonts w:cs="Arial"/>
        </w:rPr>
        <w:t>Example: (BCD)</w:t>
      </w:r>
    </w:p>
    <w:p w14:paraId="3CCC1F58" w14:textId="77777777" w:rsidR="0042307E" w:rsidRDefault="0042307E" w:rsidP="0042307E">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14:paraId="7DDB5738" w14:textId="77777777" w:rsidR="0042307E" w:rsidRDefault="0042307E" w:rsidP="0042307E">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0x0-0xF </w:t>
      </w:r>
      <w:proofErr w:type="spellStart"/>
      <w:r w:rsidRPr="00647D9C">
        <w:rPr>
          <w:rFonts w:asciiTheme="minorHAnsi" w:hAnsiTheme="minorHAnsi" w:cstheme="minorBidi"/>
          <w:color w:val="1F497D" w:themeColor="dark2"/>
        </w:rPr>
        <w:t>Hexidecimal</w:t>
      </w:r>
      <w:proofErr w:type="spellEnd"/>
      <w:r w:rsidRPr="00647D9C">
        <w:rPr>
          <w:rFonts w:asciiTheme="minorHAnsi" w:hAnsiTheme="minorHAnsi" w:cstheme="minorBidi"/>
          <w:color w:val="1F497D" w:themeColor="dark2"/>
        </w:rPr>
        <w:t xml:space="preserve"> Notation</w:t>
      </w:r>
    </w:p>
    <w:p w14:paraId="62AE00E5" w14:textId="77777777" w:rsidR="0042307E" w:rsidRPr="0042307E" w:rsidRDefault="0042307E" w:rsidP="0042307E">
      <w:pPr>
        <w:pStyle w:val="Heading3"/>
        <w:rPr>
          <w:b w:val="0"/>
          <w:u w:val="single"/>
        </w:rPr>
      </w:pPr>
      <w:bookmarkStart w:id="8" w:name="_Toc66950300"/>
      <w:r w:rsidRPr="0042307E">
        <w:rPr>
          <w:b w:val="0"/>
          <w:u w:val="single"/>
        </w:rPr>
        <w:t>TP-REQ-015130/A-RDS Latin Code Page (</w:t>
      </w:r>
      <w:proofErr w:type="spellStart"/>
      <w:r w:rsidRPr="0042307E">
        <w:rPr>
          <w:b w:val="0"/>
          <w:u w:val="single"/>
        </w:rPr>
        <w:t>TcSE</w:t>
      </w:r>
      <w:proofErr w:type="spellEnd"/>
      <w:r w:rsidRPr="0042307E">
        <w:rPr>
          <w:b w:val="0"/>
          <w:u w:val="single"/>
        </w:rPr>
        <w:t xml:space="preserve"> ROIN-169144-2)</w:t>
      </w:r>
      <w:bookmarkEnd w:id="8"/>
    </w:p>
    <w:p w14:paraId="48652D47" w14:textId="77777777" w:rsidR="00E9111B" w:rsidRDefault="0042307E">
      <w:r>
        <w:t>Please refer to the RDS specification:</w:t>
      </w:r>
    </w:p>
    <w:p w14:paraId="6C86DFB2" w14:textId="77777777" w:rsidR="00E9111B" w:rsidRDefault="00E9111B"/>
    <w:p w14:paraId="0D40A6E1" w14:textId="77777777" w:rsidR="00E9111B" w:rsidRDefault="0042307E">
      <w:r>
        <w:t>"IEC62106 Edition 2 see Annex E basic and extended RDS character sets"</w:t>
      </w:r>
    </w:p>
    <w:p w14:paraId="044EB8EB" w14:textId="77777777" w:rsidR="0042307E" w:rsidRPr="0042307E" w:rsidRDefault="0042307E" w:rsidP="0042307E">
      <w:pPr>
        <w:pStyle w:val="Heading3"/>
        <w:rPr>
          <w:b w:val="0"/>
          <w:u w:val="single"/>
        </w:rPr>
      </w:pPr>
      <w:bookmarkStart w:id="9" w:name="_Toc66950301"/>
      <w:r w:rsidRPr="0042307E">
        <w:rPr>
          <w:b w:val="0"/>
          <w:u w:val="single"/>
        </w:rPr>
        <w:t>TP-REQ-015131/A-Setting Character Coding Flag (</w:t>
      </w:r>
      <w:proofErr w:type="spellStart"/>
      <w:r w:rsidRPr="0042307E">
        <w:rPr>
          <w:b w:val="0"/>
          <w:u w:val="single"/>
        </w:rPr>
        <w:t>TcSE</w:t>
      </w:r>
      <w:proofErr w:type="spellEnd"/>
      <w:r w:rsidRPr="0042307E">
        <w:rPr>
          <w:b w:val="0"/>
          <w:u w:val="single"/>
        </w:rPr>
        <w:t xml:space="preserve"> ROIN-146167-1)</w:t>
      </w:r>
      <w:bookmarkEnd w:id="9"/>
    </w:p>
    <w:p w14:paraId="5B18C52B" w14:textId="77777777" w:rsidR="00E9111B" w:rsidRDefault="0042307E">
      <w:pPr>
        <w:jc w:val="both"/>
        <w:rPr>
          <w:rFonts w:cs="Arial"/>
          <w:szCs w:val="20"/>
        </w:rPr>
      </w:pPr>
      <w:r>
        <w:rPr>
          <w:rFonts w:cs="Arial"/>
          <w:szCs w:val="20"/>
        </w:rPr>
        <w:t xml:space="preserve">Since many media interfaces can provide textual information in many different formats, the transmitting node shall be responsible for determining which coding table shall be utilized for the most accurate representation of the text based information.  The character coding evaluation must be done for each </w:t>
      </w:r>
      <w:r>
        <w:rPr>
          <w:rFonts w:cs="Arial"/>
          <w:szCs w:val="20"/>
          <w:lang w:val="en-GB"/>
        </w:rPr>
        <w:t xml:space="preserve">text based </w:t>
      </w:r>
      <w:r>
        <w:rPr>
          <w:rFonts w:cs="Arial"/>
          <w:szCs w:val="20"/>
        </w:rPr>
        <w:t>message transfer.</w:t>
      </w:r>
    </w:p>
    <w:p w14:paraId="6050EC7E" w14:textId="77777777" w:rsidR="00E9111B" w:rsidRDefault="00E9111B">
      <w:pPr>
        <w:jc w:val="both"/>
        <w:rPr>
          <w:rFonts w:cs="Arial"/>
          <w:szCs w:val="20"/>
        </w:rPr>
      </w:pPr>
    </w:p>
    <w:p w14:paraId="1B8D90DE" w14:textId="77777777" w:rsidR="00E9111B" w:rsidRDefault="0042307E">
      <w:pPr>
        <w:rPr>
          <w:rFonts w:cs="Arial"/>
          <w:b/>
          <w:szCs w:val="20"/>
          <w:lang w:val="en-GB"/>
        </w:rPr>
      </w:pPr>
      <w:r>
        <w:rPr>
          <w:rFonts w:cs="Arial"/>
          <w:b/>
          <w:szCs w:val="20"/>
          <w:lang w:val="en-GB"/>
        </w:rPr>
        <w:t>Character Code Determination for Coding Table I - Unicode Data</w:t>
      </w:r>
    </w:p>
    <w:p w14:paraId="20FB4820" w14:textId="77777777" w:rsidR="00E9111B" w:rsidRDefault="0042307E">
      <w:pPr>
        <w:jc w:val="both"/>
        <w:rPr>
          <w:rFonts w:cs="Arial"/>
          <w:szCs w:val="20"/>
        </w:rPr>
      </w:pPr>
      <w:r>
        <w:rPr>
          <w:rFonts w:cs="Arial"/>
          <w:szCs w:val="20"/>
        </w:rPr>
        <w:t>The transmitter node must evaluate if at least one character of the pending data transfer (</w:t>
      </w:r>
      <w:r>
        <w:rPr>
          <w:rFonts w:cs="Arial"/>
          <w:szCs w:val="20"/>
          <w:lang w:val="en-GB"/>
        </w:rPr>
        <w:t>for text based information)</w:t>
      </w:r>
      <w:r>
        <w:rPr>
          <w:rFonts w:cs="Arial"/>
          <w:szCs w:val="20"/>
        </w:rPr>
        <w:t xml:space="preserve"> could not be represented with the Coding table II.  If at least one character of the pending data transfer (</w:t>
      </w:r>
      <w:r>
        <w:rPr>
          <w:rFonts w:cs="Arial"/>
          <w:szCs w:val="20"/>
          <w:lang w:val="en-GB"/>
        </w:rPr>
        <w:t>for text based information) can</w:t>
      </w:r>
      <w:r>
        <w:rPr>
          <w:rFonts w:cs="Arial"/>
          <w:szCs w:val="20"/>
        </w:rPr>
        <w:t xml:space="preserve">not be represented with Coding Table II, the Character Coding Flag shall be set to Coding Table I. All </w:t>
      </w:r>
      <w:r>
        <w:rPr>
          <w:rFonts w:cs="Arial"/>
          <w:szCs w:val="20"/>
          <w:lang w:val="en-GB"/>
        </w:rPr>
        <w:t>text based information</w:t>
      </w:r>
      <w:r>
        <w:rPr>
          <w:rFonts w:cs="Arial"/>
          <w:szCs w:val="20"/>
        </w:rPr>
        <w:t xml:space="preserve"> for the pending data transfer shall be encoded according to Coding table I.</w:t>
      </w:r>
    </w:p>
    <w:p w14:paraId="630AC54C" w14:textId="77777777" w:rsidR="00E9111B" w:rsidRDefault="00E9111B">
      <w:pPr>
        <w:jc w:val="both"/>
        <w:rPr>
          <w:rFonts w:cs="Arial"/>
          <w:szCs w:val="20"/>
        </w:rPr>
      </w:pPr>
    </w:p>
    <w:p w14:paraId="2F3FCE00" w14:textId="77777777" w:rsidR="00E9111B" w:rsidRDefault="0042307E">
      <w:pPr>
        <w:rPr>
          <w:rFonts w:cs="Arial"/>
          <w:b/>
          <w:szCs w:val="20"/>
          <w:lang w:val="en-GB"/>
        </w:rPr>
      </w:pPr>
      <w:r>
        <w:rPr>
          <w:rFonts w:cs="Arial"/>
          <w:b/>
          <w:szCs w:val="20"/>
          <w:lang w:val="en-GB"/>
        </w:rPr>
        <w:t>Character Code Determination for Coding Table II - Latin-9 Data</w:t>
      </w:r>
    </w:p>
    <w:p w14:paraId="3DCEA43A" w14:textId="77777777" w:rsidR="00E9111B" w:rsidRDefault="0042307E">
      <w:pPr>
        <w:jc w:val="both"/>
        <w:rPr>
          <w:rFonts w:cs="Arial"/>
          <w:szCs w:val="20"/>
        </w:rPr>
      </w:pPr>
      <w:r>
        <w:rPr>
          <w:rFonts w:cs="Arial"/>
          <w:szCs w:val="20"/>
        </w:rPr>
        <w:t>The transmitter node must evaluate if all characters of the pending data transfer (</w:t>
      </w:r>
      <w:r>
        <w:rPr>
          <w:rFonts w:cs="Arial"/>
          <w:szCs w:val="20"/>
          <w:lang w:val="en-GB"/>
        </w:rPr>
        <w:t>for text based information)</w:t>
      </w:r>
      <w:r>
        <w:rPr>
          <w:rFonts w:cs="Arial"/>
          <w:szCs w:val="20"/>
        </w:rPr>
        <w:t xml:space="preserve"> can be represented with Coding table II.  If all characters of the pending data transfer (</w:t>
      </w:r>
      <w:r>
        <w:rPr>
          <w:rFonts w:cs="Arial"/>
          <w:szCs w:val="20"/>
          <w:lang w:val="en-GB"/>
        </w:rPr>
        <w:t xml:space="preserve">for text based information) can be </w:t>
      </w:r>
      <w:r>
        <w:rPr>
          <w:rFonts w:cs="Arial"/>
          <w:szCs w:val="20"/>
        </w:rPr>
        <w:t xml:space="preserve">represented with Coding Table II, the Character Coding Flag shall be set to Coding Table II.  All </w:t>
      </w:r>
      <w:r>
        <w:rPr>
          <w:rFonts w:cs="Arial"/>
          <w:szCs w:val="20"/>
          <w:lang w:val="en-GB"/>
        </w:rPr>
        <w:t>text based information</w:t>
      </w:r>
      <w:r>
        <w:rPr>
          <w:rFonts w:cs="Arial"/>
          <w:szCs w:val="20"/>
        </w:rPr>
        <w:t xml:space="preserve"> for the pending data transfer shall be encoded according to Coding table II.</w:t>
      </w:r>
    </w:p>
    <w:p w14:paraId="3B7F10D3" w14:textId="77777777" w:rsidR="00E9111B" w:rsidRDefault="00E9111B">
      <w:pPr>
        <w:tabs>
          <w:tab w:val="left" w:pos="709"/>
          <w:tab w:val="left" w:pos="1276"/>
          <w:tab w:val="left" w:pos="1843"/>
          <w:tab w:val="left" w:pos="2419"/>
        </w:tabs>
        <w:jc w:val="both"/>
        <w:rPr>
          <w:rFonts w:cs="Arial"/>
          <w:szCs w:val="20"/>
        </w:rPr>
      </w:pPr>
    </w:p>
    <w:p w14:paraId="14B53AA2" w14:textId="77777777" w:rsidR="0042307E" w:rsidRPr="0042307E" w:rsidRDefault="0042307E" w:rsidP="0042307E">
      <w:pPr>
        <w:pStyle w:val="Heading3"/>
        <w:rPr>
          <w:b w:val="0"/>
          <w:u w:val="single"/>
        </w:rPr>
      </w:pPr>
      <w:bookmarkStart w:id="10" w:name="_Toc66950302"/>
      <w:bookmarkStart w:id="11" w:name="_Toc139879475"/>
      <w:r w:rsidRPr="0042307E">
        <w:rPr>
          <w:b w:val="0"/>
          <w:u w:val="single"/>
        </w:rPr>
        <w:t>TP-REQ-015132/A-End of string definition (</w:t>
      </w:r>
      <w:proofErr w:type="spellStart"/>
      <w:r w:rsidRPr="0042307E">
        <w:rPr>
          <w:b w:val="0"/>
          <w:u w:val="single"/>
        </w:rPr>
        <w:t>TcSE</w:t>
      </w:r>
      <w:proofErr w:type="spellEnd"/>
      <w:r w:rsidRPr="0042307E">
        <w:rPr>
          <w:b w:val="0"/>
          <w:u w:val="single"/>
        </w:rPr>
        <w:t xml:space="preserve"> ROIN-146168-1)</w:t>
      </w:r>
      <w:bookmarkEnd w:id="10"/>
    </w:p>
    <w:p w14:paraId="07971360" w14:textId="77777777" w:rsidR="00E9111B" w:rsidRDefault="0042307E">
      <w:pPr>
        <w:tabs>
          <w:tab w:val="left" w:pos="709"/>
          <w:tab w:val="left" w:pos="1276"/>
          <w:tab w:val="left" w:pos="1843"/>
          <w:tab w:val="left" w:pos="2419"/>
        </w:tabs>
        <w:jc w:val="both"/>
        <w:rPr>
          <w:rFonts w:cs="Arial"/>
          <w:szCs w:val="20"/>
          <w:lang w:val="en-GB"/>
        </w:rPr>
      </w:pPr>
      <w:r>
        <w:rPr>
          <w:rFonts w:cs="Arial"/>
          <w:szCs w:val="20"/>
          <w:lang w:val="en-GB"/>
        </w:rPr>
        <w:t xml:space="preserve">For Coding Table I, the End </w:t>
      </w:r>
      <w:proofErr w:type="gramStart"/>
      <w:r>
        <w:rPr>
          <w:rFonts w:cs="Arial"/>
          <w:szCs w:val="20"/>
          <w:lang w:val="en-GB"/>
        </w:rPr>
        <w:t>Of</w:t>
      </w:r>
      <w:proofErr w:type="gramEnd"/>
      <w:r>
        <w:rPr>
          <w:rFonts w:cs="Arial"/>
          <w:szCs w:val="20"/>
          <w:lang w:val="en-GB"/>
        </w:rPr>
        <w:t xml:space="preserve"> String character (EOS), 0x0000 UTF-16BE, shall be used to terminate every string. If an empty string has to be transmitted, the End </w:t>
      </w:r>
      <w:proofErr w:type="gramStart"/>
      <w:r>
        <w:rPr>
          <w:rFonts w:cs="Arial"/>
          <w:szCs w:val="20"/>
          <w:lang w:val="en-GB"/>
        </w:rPr>
        <w:t>Of</w:t>
      </w:r>
      <w:proofErr w:type="gramEnd"/>
      <w:r>
        <w:rPr>
          <w:rFonts w:cs="Arial"/>
          <w:szCs w:val="20"/>
          <w:lang w:val="en-GB"/>
        </w:rPr>
        <w:t xml:space="preserve"> String character must be sent. </w:t>
      </w:r>
    </w:p>
    <w:p w14:paraId="49CEF808" w14:textId="77777777" w:rsidR="00E9111B" w:rsidRDefault="00E9111B">
      <w:pPr>
        <w:tabs>
          <w:tab w:val="left" w:pos="709"/>
          <w:tab w:val="left" w:pos="1276"/>
          <w:tab w:val="left" w:pos="1843"/>
          <w:tab w:val="left" w:pos="2419"/>
        </w:tabs>
        <w:jc w:val="both"/>
        <w:rPr>
          <w:rFonts w:cs="Arial"/>
          <w:szCs w:val="20"/>
          <w:lang w:val="en-GB"/>
        </w:rPr>
      </w:pPr>
    </w:p>
    <w:p w14:paraId="240E208D" w14:textId="77777777" w:rsidR="00E9111B" w:rsidRDefault="0042307E">
      <w:pPr>
        <w:tabs>
          <w:tab w:val="left" w:pos="709"/>
          <w:tab w:val="left" w:pos="1276"/>
          <w:tab w:val="left" w:pos="1843"/>
          <w:tab w:val="left" w:pos="2419"/>
        </w:tabs>
        <w:jc w:val="both"/>
        <w:rPr>
          <w:rFonts w:cs="Arial"/>
          <w:szCs w:val="20"/>
          <w:lang w:val="en-GB"/>
        </w:rPr>
      </w:pPr>
      <w:r>
        <w:rPr>
          <w:rFonts w:cs="Arial"/>
          <w:szCs w:val="20"/>
          <w:lang w:val="en-GB"/>
        </w:rPr>
        <w:t xml:space="preserve">For Coding Table </w:t>
      </w:r>
      <w:proofErr w:type="gramStart"/>
      <w:r>
        <w:rPr>
          <w:rFonts w:cs="Arial"/>
          <w:szCs w:val="20"/>
          <w:lang w:val="en-GB"/>
        </w:rPr>
        <w:t>II,  the</w:t>
      </w:r>
      <w:proofErr w:type="gramEnd"/>
      <w:r>
        <w:rPr>
          <w:rFonts w:cs="Arial"/>
          <w:szCs w:val="20"/>
          <w:lang w:val="en-GB"/>
        </w:rPr>
        <w:t xml:space="preserve"> End Of String character (EOS )is 0x00.  If an empty string has to be transmitted, the End </w:t>
      </w:r>
      <w:proofErr w:type="gramStart"/>
      <w:r>
        <w:rPr>
          <w:rFonts w:cs="Arial"/>
          <w:szCs w:val="20"/>
          <w:lang w:val="en-GB"/>
        </w:rPr>
        <w:t>Of</w:t>
      </w:r>
      <w:proofErr w:type="gramEnd"/>
      <w:r>
        <w:rPr>
          <w:rFonts w:cs="Arial"/>
          <w:szCs w:val="20"/>
          <w:lang w:val="en-GB"/>
        </w:rPr>
        <w:t xml:space="preserve"> String character must be sent.</w:t>
      </w:r>
    </w:p>
    <w:bookmarkEnd w:id="11"/>
    <w:p w14:paraId="4D038C4D" w14:textId="77777777" w:rsidR="00E9111B" w:rsidRDefault="00E9111B">
      <w:pPr>
        <w:tabs>
          <w:tab w:val="left" w:pos="709"/>
          <w:tab w:val="left" w:pos="1276"/>
          <w:tab w:val="left" w:pos="1843"/>
          <w:tab w:val="left" w:pos="2419"/>
        </w:tabs>
        <w:jc w:val="both"/>
        <w:rPr>
          <w:rFonts w:cs="Arial"/>
          <w:szCs w:val="20"/>
          <w:lang w:val="en-GB"/>
        </w:rPr>
      </w:pPr>
    </w:p>
    <w:p w14:paraId="1C2A3FF7" w14:textId="77777777" w:rsidR="0042307E" w:rsidRDefault="0042307E" w:rsidP="0042307E">
      <w:pPr>
        <w:pStyle w:val="Heading3"/>
      </w:pPr>
      <w:bookmarkStart w:id="12" w:name="_Toc66950303"/>
      <w:r>
        <w:t>Dynamic Signal Length</w:t>
      </w:r>
      <w:bookmarkEnd w:id="12"/>
    </w:p>
    <w:p w14:paraId="1BE49FFA" w14:textId="77777777" w:rsidR="0042307E" w:rsidRPr="0042307E" w:rsidRDefault="0042307E" w:rsidP="0042307E">
      <w:pPr>
        <w:pStyle w:val="Heading4"/>
        <w:rPr>
          <w:b w:val="0"/>
          <w:u w:val="single"/>
        </w:rPr>
      </w:pPr>
      <w:bookmarkStart w:id="13" w:name="_Toc139879480"/>
      <w:r w:rsidRPr="0042307E">
        <w:rPr>
          <w:b w:val="0"/>
          <w:u w:val="single"/>
        </w:rPr>
        <w:t>TP-REQ-015133/A-Dynamic Signal Definition (</w:t>
      </w:r>
      <w:proofErr w:type="spellStart"/>
      <w:r w:rsidRPr="0042307E">
        <w:rPr>
          <w:b w:val="0"/>
          <w:u w:val="single"/>
        </w:rPr>
        <w:t>TcSE</w:t>
      </w:r>
      <w:proofErr w:type="spellEnd"/>
      <w:r w:rsidRPr="0042307E">
        <w:rPr>
          <w:b w:val="0"/>
          <w:u w:val="single"/>
        </w:rPr>
        <w:t xml:space="preserve"> ROIN-146172-1)</w:t>
      </w:r>
    </w:p>
    <w:p w14:paraId="2CDA0AF8" w14:textId="77777777" w:rsidR="00E9111B" w:rsidRDefault="0042307E">
      <w:pPr>
        <w:tabs>
          <w:tab w:val="left" w:pos="709"/>
          <w:tab w:val="left" w:pos="1276"/>
          <w:tab w:val="left" w:pos="1843"/>
          <w:tab w:val="left" w:pos="2419"/>
        </w:tabs>
        <w:jc w:val="both"/>
        <w:rPr>
          <w:rFonts w:cs="Arial"/>
          <w:szCs w:val="20"/>
          <w:lang w:val="en-GB"/>
        </w:rPr>
      </w:pPr>
      <w:r>
        <w:rPr>
          <w:rFonts w:cs="Arial"/>
          <w:szCs w:val="20"/>
          <w:lang w:val="en-GB"/>
        </w:rPr>
        <w:t xml:space="preserve">All logical signal shall be classified as dynamic signals with a variable physical </w:t>
      </w:r>
      <w:proofErr w:type="gramStart"/>
      <w:r>
        <w:rPr>
          <w:rFonts w:cs="Arial"/>
          <w:szCs w:val="20"/>
          <w:lang w:val="en-GB"/>
        </w:rPr>
        <w:t>length, but</w:t>
      </w:r>
      <w:proofErr w:type="gramEnd"/>
      <w:r>
        <w:rPr>
          <w:rFonts w:cs="Arial"/>
          <w:szCs w:val="20"/>
          <w:lang w:val="en-GB"/>
        </w:rPr>
        <w:t xml:space="preserve"> limited to a maximum value.  Within each signal description the size of data in the signal will be specified but the physical signal length can vary.  A dynamic signal must end with an EOS if it is requested in the signal description.</w:t>
      </w:r>
    </w:p>
    <w:p w14:paraId="43E39B11" w14:textId="77777777" w:rsidR="00E9111B" w:rsidRDefault="00E9111B">
      <w:pPr>
        <w:tabs>
          <w:tab w:val="left" w:pos="709"/>
          <w:tab w:val="left" w:pos="1276"/>
          <w:tab w:val="left" w:pos="1843"/>
          <w:tab w:val="left" w:pos="2419"/>
        </w:tabs>
        <w:jc w:val="both"/>
        <w:rPr>
          <w:rFonts w:cs="Arial"/>
          <w:szCs w:val="20"/>
          <w:lang w:val="en-GB"/>
        </w:rPr>
      </w:pPr>
    </w:p>
    <w:bookmarkEnd w:id="13"/>
    <w:p w14:paraId="0DC0C640" w14:textId="77777777" w:rsidR="00E9111B" w:rsidRDefault="0042307E">
      <w:pPr>
        <w:rPr>
          <w:rFonts w:cs="Arial"/>
          <w:b/>
          <w:szCs w:val="20"/>
        </w:rPr>
      </w:pPr>
      <w:r>
        <w:rPr>
          <w:rFonts w:cs="Arial"/>
          <w:b/>
          <w:szCs w:val="20"/>
        </w:rPr>
        <w:t>Dynamic signal indication</w:t>
      </w:r>
    </w:p>
    <w:p w14:paraId="37824E61" w14:textId="77777777" w:rsidR="00E9111B" w:rsidRDefault="0042307E">
      <w:pPr>
        <w:tabs>
          <w:tab w:val="left" w:pos="709"/>
          <w:tab w:val="left" w:pos="1276"/>
          <w:tab w:val="left" w:pos="1843"/>
          <w:tab w:val="left" w:pos="2419"/>
        </w:tabs>
        <w:jc w:val="both"/>
        <w:rPr>
          <w:rFonts w:cs="Arial"/>
          <w:snapToGrid w:val="0"/>
          <w:szCs w:val="20"/>
          <w:lang w:val="en-GB"/>
        </w:rPr>
      </w:pPr>
      <w:r>
        <w:rPr>
          <w:rFonts w:cs="Arial"/>
          <w:szCs w:val="20"/>
          <w:lang w:val="en-GB"/>
        </w:rPr>
        <w:lastRenderedPageBreak/>
        <w:t>In this specification dynamic signals with a variable physical length are defined with the words "</w:t>
      </w:r>
      <w:r>
        <w:rPr>
          <w:rFonts w:cs="Arial"/>
          <w:b/>
          <w:snapToGrid w:val="0"/>
          <w:szCs w:val="20"/>
          <w:lang w:val="en-GB"/>
        </w:rPr>
        <w:t>Byte 1 up to xx</w:t>
      </w:r>
      <w:r>
        <w:rPr>
          <w:rFonts w:cs="Arial"/>
          <w:snapToGrid w:val="0"/>
          <w:szCs w:val="20"/>
          <w:lang w:val="en-GB"/>
        </w:rPr>
        <w:t>".</w:t>
      </w:r>
    </w:p>
    <w:p w14:paraId="1D05C3DF" w14:textId="77777777" w:rsidR="00E9111B" w:rsidRDefault="00E9111B">
      <w:pPr>
        <w:tabs>
          <w:tab w:val="left" w:pos="709"/>
          <w:tab w:val="left" w:pos="1276"/>
          <w:tab w:val="left" w:pos="1843"/>
          <w:tab w:val="left" w:pos="2419"/>
        </w:tabs>
        <w:jc w:val="both"/>
        <w:rPr>
          <w:rFonts w:cs="Arial"/>
          <w:szCs w:val="20"/>
          <w:lang w:val="en-GB"/>
        </w:rPr>
      </w:pPr>
    </w:p>
    <w:p w14:paraId="0137F352" w14:textId="77777777" w:rsidR="00E9111B" w:rsidRDefault="0042307E">
      <w:pPr>
        <w:rPr>
          <w:rFonts w:cs="Arial"/>
          <w:b/>
          <w:szCs w:val="20"/>
        </w:rPr>
      </w:pPr>
      <w:bookmarkStart w:id="14" w:name="_Toc139879481"/>
      <w:r>
        <w:rPr>
          <w:rFonts w:cs="Arial"/>
          <w:b/>
          <w:szCs w:val="20"/>
        </w:rPr>
        <w:t>Example</w:t>
      </w:r>
      <w:bookmarkEnd w:id="14"/>
      <w:r>
        <w:rPr>
          <w:rFonts w:cs="Arial"/>
          <w:b/>
          <w:szCs w:val="20"/>
        </w:rPr>
        <w:t xml:space="preserve"> (Coding: Table I)</w:t>
      </w:r>
    </w:p>
    <w:p w14:paraId="5A7E31D5"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Specification entry:</w:t>
      </w:r>
    </w:p>
    <w:p w14:paraId="364A9631"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1 up to 50: </w:t>
      </w:r>
      <w:r>
        <w:rPr>
          <w:rFonts w:cs="Arial"/>
          <w:b/>
          <w:i/>
          <w:snapToGrid w:val="0"/>
          <w:szCs w:val="20"/>
          <w:lang w:val="en-GB"/>
        </w:rPr>
        <w:t>DYNAMIC SIGNAL</w:t>
      </w:r>
      <w:r>
        <w:rPr>
          <w:rFonts w:cs="Arial"/>
          <w:b/>
          <w:snapToGrid w:val="0"/>
          <w:szCs w:val="20"/>
          <w:lang w:val="en-GB"/>
        </w:rPr>
        <w:t xml:space="preserve"> name</w:t>
      </w:r>
    </w:p>
    <w:p w14:paraId="6670A4A0" w14:textId="77777777" w:rsidR="00E9111B" w:rsidRDefault="0042307E">
      <w:pPr>
        <w:tabs>
          <w:tab w:val="left" w:pos="709"/>
          <w:tab w:val="left" w:pos="1276"/>
          <w:tab w:val="left" w:pos="1843"/>
          <w:tab w:val="left" w:pos="2419"/>
        </w:tabs>
        <w:spacing w:before="60"/>
        <w:ind w:left="1134"/>
        <w:rPr>
          <w:rFonts w:cs="Arial"/>
          <w:snapToGrid w:val="0"/>
          <w:szCs w:val="20"/>
          <w:lang w:val="en-GB"/>
        </w:rPr>
      </w:pPr>
      <w:r>
        <w:rPr>
          <w:rFonts w:cs="Arial"/>
          <w:szCs w:val="20"/>
          <w:lang w:val="en-GB"/>
        </w:rPr>
        <w:t>Max. 25 characters. 24 letters plus 1 end of string character.</w:t>
      </w:r>
    </w:p>
    <w:p w14:paraId="0A686B44" w14:textId="77777777" w:rsidR="00E9111B" w:rsidRDefault="0042307E">
      <w:pPr>
        <w:tabs>
          <w:tab w:val="left" w:pos="709"/>
          <w:tab w:val="left" w:pos="1276"/>
          <w:tab w:val="left" w:pos="1843"/>
          <w:tab w:val="left" w:pos="2419"/>
        </w:tabs>
        <w:spacing w:after="240"/>
        <w:rPr>
          <w:rFonts w:cs="Arial"/>
          <w:snapToGrid w:val="0"/>
          <w:szCs w:val="20"/>
          <w:lang w:val="en-GB"/>
        </w:rPr>
      </w:pPr>
      <w:r>
        <w:rPr>
          <w:rFonts w:cs="Arial"/>
          <w:snapToGrid w:val="0"/>
          <w:szCs w:val="20"/>
          <w:lang w:val="en-GB"/>
        </w:rPr>
        <w:t>Physical signal layout of dynamic signal:</w:t>
      </w:r>
    </w:p>
    <w:p w14:paraId="62E7BAB6" w14:textId="77777777" w:rsidR="00E9111B" w:rsidRDefault="0042307E">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21 00 30 00 32 00 32 00</w:t>
      </w:r>
    </w:p>
    <w:p w14:paraId="6EF2BBFE" w14:textId="77777777" w:rsidR="00E9111B" w:rsidRDefault="0042307E">
      <w:pPr>
        <w:tabs>
          <w:tab w:val="left" w:pos="709"/>
          <w:tab w:val="left" w:pos="1276"/>
          <w:tab w:val="left" w:pos="1843"/>
          <w:tab w:val="left" w:pos="2419"/>
        </w:tabs>
        <w:ind w:left="709"/>
        <w:rPr>
          <w:rFonts w:cs="Arial"/>
          <w:snapToGrid w:val="0"/>
          <w:szCs w:val="20"/>
          <w:lang w:val="en-GB"/>
        </w:rPr>
      </w:pPr>
      <w:r>
        <w:rPr>
          <w:rFonts w:cs="Arial"/>
          <w:snapToGrid w:val="0"/>
          <w:szCs w:val="20"/>
          <w:lang w:val="en-GB"/>
        </w:rPr>
        <w:t xml:space="preserve">22 31 00 39 00 30 </w:t>
      </w:r>
      <w:r>
        <w:rPr>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sym w:font="Wingdings" w:char="00E7"/>
      </w:r>
      <w:r>
        <w:rPr>
          <w:rStyle w:val="spelle"/>
          <w:rFonts w:cs="Arial"/>
          <w:snapToGrid w:val="0"/>
          <w:color w:val="0000FF"/>
          <w:szCs w:val="20"/>
          <w:bdr w:val="single" w:sz="4" w:space="0" w:color="auto" w:frame="1"/>
          <w:lang w:val="en-GB"/>
        </w:rPr>
        <w:t xml:space="preserve"> EOS</w:t>
      </w:r>
    </w:p>
    <w:p w14:paraId="71230458" w14:textId="77777777" w:rsidR="00E9111B" w:rsidRDefault="00E9111B">
      <w:pPr>
        <w:rPr>
          <w:rFonts w:cs="Arial"/>
          <w:szCs w:val="20"/>
          <w:lang w:val="en-GB"/>
        </w:rPr>
      </w:pPr>
    </w:p>
    <w:p w14:paraId="676A9495" w14:textId="77777777" w:rsidR="00E9111B" w:rsidRDefault="00E9111B">
      <w:pPr>
        <w:rPr>
          <w:rFonts w:cs="Arial"/>
          <w:szCs w:val="20"/>
          <w:lang w:val="en-GB"/>
        </w:rPr>
      </w:pPr>
    </w:p>
    <w:p w14:paraId="7ED318A1" w14:textId="77777777" w:rsidR="00E9111B" w:rsidRDefault="0042307E">
      <w:pPr>
        <w:rPr>
          <w:rFonts w:cs="Arial"/>
          <w:b/>
          <w:szCs w:val="20"/>
        </w:rPr>
      </w:pPr>
      <w:r>
        <w:rPr>
          <w:rFonts w:cs="Arial"/>
          <w:b/>
          <w:szCs w:val="20"/>
        </w:rPr>
        <w:t>Example (Coding: Table II)</w:t>
      </w:r>
    </w:p>
    <w:p w14:paraId="0364C60A"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Specification entry:</w:t>
      </w:r>
    </w:p>
    <w:p w14:paraId="4C0E1053"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1 up to 30: </w:t>
      </w:r>
      <w:r>
        <w:rPr>
          <w:rFonts w:cs="Arial"/>
          <w:b/>
          <w:i/>
          <w:snapToGrid w:val="0"/>
          <w:szCs w:val="20"/>
          <w:lang w:val="en-GB"/>
        </w:rPr>
        <w:t>DYNAMIC SIGNAL</w:t>
      </w:r>
      <w:r>
        <w:rPr>
          <w:rFonts w:cs="Arial"/>
          <w:b/>
          <w:snapToGrid w:val="0"/>
          <w:szCs w:val="20"/>
          <w:lang w:val="en-GB"/>
        </w:rPr>
        <w:t xml:space="preserve"> name</w:t>
      </w:r>
    </w:p>
    <w:p w14:paraId="52951DD0" w14:textId="77777777" w:rsidR="00E9111B" w:rsidRDefault="0042307E">
      <w:pPr>
        <w:tabs>
          <w:tab w:val="left" w:pos="709"/>
          <w:tab w:val="left" w:pos="1276"/>
          <w:tab w:val="left" w:pos="1843"/>
          <w:tab w:val="left" w:pos="2419"/>
        </w:tabs>
        <w:spacing w:before="60"/>
        <w:ind w:left="1134"/>
        <w:rPr>
          <w:rFonts w:cs="Arial"/>
          <w:snapToGrid w:val="0"/>
          <w:szCs w:val="20"/>
          <w:lang w:val="en-GB"/>
        </w:rPr>
      </w:pPr>
      <w:r>
        <w:rPr>
          <w:rFonts w:cs="Arial"/>
          <w:szCs w:val="20"/>
          <w:lang w:val="en-GB"/>
        </w:rPr>
        <w:t>Max. 30 characters. 29 letters plus 1 end of string character.</w:t>
      </w:r>
    </w:p>
    <w:p w14:paraId="3DA5905A" w14:textId="77777777" w:rsidR="00E9111B" w:rsidRDefault="0042307E">
      <w:pPr>
        <w:tabs>
          <w:tab w:val="left" w:pos="709"/>
          <w:tab w:val="left" w:pos="1276"/>
          <w:tab w:val="left" w:pos="1843"/>
          <w:tab w:val="left" w:pos="2419"/>
        </w:tabs>
        <w:spacing w:after="240"/>
        <w:rPr>
          <w:rFonts w:cs="Arial"/>
          <w:snapToGrid w:val="0"/>
          <w:szCs w:val="20"/>
          <w:lang w:val="en-GB"/>
        </w:rPr>
      </w:pPr>
      <w:r>
        <w:rPr>
          <w:rFonts w:cs="Arial"/>
          <w:snapToGrid w:val="0"/>
          <w:szCs w:val="20"/>
          <w:lang w:val="en-GB"/>
        </w:rPr>
        <w:t>Physical signal layout of dynamic signal:</w:t>
      </w:r>
    </w:p>
    <w:p w14:paraId="139F93BB" w14:textId="77777777" w:rsidR="00E9111B" w:rsidRDefault="0042307E">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21 20 30 20 32 20 32 20</w:t>
      </w:r>
    </w:p>
    <w:p w14:paraId="6BF327E6" w14:textId="77777777" w:rsidR="00E9111B" w:rsidRDefault="0042307E">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22 31 20 39 20 30 20</w:t>
      </w:r>
      <w:r>
        <w:rPr>
          <w:rFonts w:cs="Arial"/>
          <w:snapToGrid w:val="0"/>
          <w:color w:val="0000FF"/>
          <w:szCs w:val="20"/>
          <w:lang w:val="en-GB"/>
        </w:rPr>
        <w:t xml:space="preserve"> </w:t>
      </w:r>
      <w:r>
        <w:rPr>
          <w:rStyle w:val="spelle"/>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sym w:font="Wingdings" w:char="00E7"/>
      </w:r>
      <w:r>
        <w:rPr>
          <w:rStyle w:val="spelle"/>
          <w:rFonts w:cs="Arial"/>
          <w:snapToGrid w:val="0"/>
          <w:color w:val="0000FF"/>
          <w:szCs w:val="20"/>
          <w:bdr w:val="single" w:sz="4" w:space="0" w:color="auto" w:frame="1"/>
          <w:lang w:val="en-GB"/>
        </w:rPr>
        <w:t xml:space="preserve"> EOS</w:t>
      </w:r>
    </w:p>
    <w:p w14:paraId="6A4EA0E2" w14:textId="77777777" w:rsidR="00E9111B" w:rsidRDefault="00E9111B">
      <w:pPr>
        <w:rPr>
          <w:rFonts w:cs="Arial"/>
          <w:szCs w:val="20"/>
          <w:lang w:val="en-GB"/>
        </w:rPr>
      </w:pPr>
    </w:p>
    <w:p w14:paraId="657EE188" w14:textId="77777777" w:rsidR="0042307E" w:rsidRDefault="0042307E" w:rsidP="0042307E">
      <w:pPr>
        <w:pStyle w:val="Heading3"/>
      </w:pPr>
      <w:bookmarkStart w:id="15" w:name="_Toc66950304"/>
      <w:r>
        <w:t>Command Execution Status</w:t>
      </w:r>
      <w:bookmarkEnd w:id="15"/>
    </w:p>
    <w:p w14:paraId="4F9EF9AB" w14:textId="77777777" w:rsidR="0042307E" w:rsidRDefault="0042307E">
      <w:pPr>
        <w:rPr>
          <w:rFonts w:cs="Arial"/>
        </w:rPr>
      </w:pPr>
      <w:r w:rsidRPr="00971B7B">
        <w:rPr>
          <w:rFonts w:cs="Arial"/>
        </w:rPr>
        <w:t>The Command Execution Status (CES) codes are used to indicate the status of a response to a request. Also, the CES codes are used in the status signals, either if triggered by a request signal or if internally triggered from the server application.</w:t>
      </w:r>
      <w:r>
        <w:rPr>
          <w:rFonts w:cs="Arial"/>
        </w:rPr>
        <w:t xml:space="preserve"> The usage of each specific CES code shall be defined within each respective channel description. CES codes are separated into four main groups: </w:t>
      </w:r>
    </w:p>
    <w:p w14:paraId="20DCF81B" w14:textId="77777777" w:rsidR="0042307E" w:rsidRDefault="0042307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573"/>
      </w:tblGrid>
      <w:tr w:rsidR="0042307E" w14:paraId="244E4F25"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5826D543" w14:textId="77777777" w:rsidR="0042307E" w:rsidRDefault="0042307E">
            <w:pPr>
              <w:rPr>
                <w:rFonts w:eastAsia="MS Mincho" w:cs="Arial"/>
                <w:b/>
              </w:rPr>
            </w:pPr>
            <w:r>
              <w:rPr>
                <w:rFonts w:eastAsia="MS Mincho" w:cs="Arial"/>
                <w:b/>
              </w:rPr>
              <w:t>CES Range</w:t>
            </w:r>
          </w:p>
        </w:tc>
        <w:tc>
          <w:tcPr>
            <w:tcW w:w="0" w:type="auto"/>
            <w:tcBorders>
              <w:top w:val="single" w:sz="4" w:space="0" w:color="auto"/>
              <w:left w:val="single" w:sz="4" w:space="0" w:color="auto"/>
              <w:bottom w:val="single" w:sz="4" w:space="0" w:color="auto"/>
              <w:right w:val="single" w:sz="4" w:space="0" w:color="auto"/>
            </w:tcBorders>
            <w:hideMark/>
          </w:tcPr>
          <w:p w14:paraId="64D040AE" w14:textId="77777777" w:rsidR="0042307E" w:rsidRDefault="0042307E">
            <w:pPr>
              <w:jc w:val="center"/>
              <w:rPr>
                <w:rFonts w:eastAsia="MS Mincho" w:cs="Arial"/>
                <w:b/>
              </w:rPr>
            </w:pPr>
            <w:r>
              <w:rPr>
                <w:rFonts w:eastAsia="MS Mincho" w:cs="Arial"/>
                <w:b/>
              </w:rPr>
              <w:t>CES Group</w:t>
            </w:r>
          </w:p>
        </w:tc>
      </w:tr>
      <w:tr w:rsidR="0042307E" w14:paraId="393FD11D"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6B3F028D" w14:textId="77777777" w:rsidR="0042307E" w:rsidRDefault="0042307E">
            <w:pPr>
              <w:rPr>
                <w:rFonts w:eastAsia="MS Mincho" w:cs="Arial"/>
              </w:rPr>
            </w:pPr>
            <w:r>
              <w:rPr>
                <w:rFonts w:eastAsia="MS Mincho" w:cs="Arial"/>
              </w:rPr>
              <w:t>0x01 – 0x0F</w:t>
            </w:r>
          </w:p>
        </w:tc>
        <w:tc>
          <w:tcPr>
            <w:tcW w:w="0" w:type="auto"/>
            <w:tcBorders>
              <w:top w:val="single" w:sz="4" w:space="0" w:color="auto"/>
              <w:left w:val="single" w:sz="4" w:space="0" w:color="auto"/>
              <w:bottom w:val="single" w:sz="4" w:space="0" w:color="auto"/>
              <w:right w:val="single" w:sz="4" w:space="0" w:color="auto"/>
            </w:tcBorders>
            <w:hideMark/>
          </w:tcPr>
          <w:p w14:paraId="6B51B955" w14:textId="77777777" w:rsidR="0042307E" w:rsidRDefault="0042307E">
            <w:pPr>
              <w:rPr>
                <w:rFonts w:eastAsia="MS Mincho" w:cs="Arial"/>
              </w:rPr>
            </w:pPr>
            <w:proofErr w:type="gramStart"/>
            <w:r>
              <w:rPr>
                <w:rFonts w:cs="Arial"/>
              </w:rPr>
              <w:t>Final Result</w:t>
            </w:r>
            <w:proofErr w:type="gramEnd"/>
            <w:r>
              <w:rPr>
                <w:rFonts w:cs="Arial"/>
              </w:rPr>
              <w:t xml:space="preserve"> – Success</w:t>
            </w:r>
          </w:p>
        </w:tc>
      </w:tr>
      <w:tr w:rsidR="0042307E" w14:paraId="2FF8EEAF"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60461A47" w14:textId="77777777" w:rsidR="0042307E" w:rsidRDefault="0042307E">
            <w:pPr>
              <w:rPr>
                <w:rFonts w:eastAsia="MS Mincho" w:cs="Arial"/>
              </w:rPr>
            </w:pPr>
            <w:r>
              <w:rPr>
                <w:rFonts w:eastAsia="MS Mincho" w:cs="Arial"/>
              </w:rPr>
              <w:t>0x10 – 0x1F</w:t>
            </w:r>
          </w:p>
        </w:tc>
        <w:tc>
          <w:tcPr>
            <w:tcW w:w="0" w:type="auto"/>
            <w:tcBorders>
              <w:top w:val="single" w:sz="4" w:space="0" w:color="auto"/>
              <w:left w:val="single" w:sz="4" w:space="0" w:color="auto"/>
              <w:bottom w:val="single" w:sz="4" w:space="0" w:color="auto"/>
              <w:right w:val="single" w:sz="4" w:space="0" w:color="auto"/>
            </w:tcBorders>
            <w:hideMark/>
          </w:tcPr>
          <w:p w14:paraId="7C6B0056" w14:textId="77777777" w:rsidR="0042307E" w:rsidRDefault="0042307E">
            <w:pPr>
              <w:rPr>
                <w:rFonts w:eastAsia="MS Mincho" w:cs="Arial"/>
              </w:rPr>
            </w:pPr>
            <w:proofErr w:type="gramStart"/>
            <w:r>
              <w:rPr>
                <w:rFonts w:cs="Arial"/>
              </w:rPr>
              <w:t>Final Result</w:t>
            </w:r>
            <w:proofErr w:type="gramEnd"/>
            <w:r>
              <w:rPr>
                <w:rFonts w:cs="Arial"/>
              </w:rPr>
              <w:t xml:space="preserve"> – Failure</w:t>
            </w:r>
          </w:p>
        </w:tc>
      </w:tr>
      <w:tr w:rsidR="0042307E" w14:paraId="63AE2521"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7BE98AC2" w14:textId="77777777" w:rsidR="0042307E" w:rsidRDefault="0042307E">
            <w:pPr>
              <w:rPr>
                <w:rFonts w:eastAsia="MS Mincho" w:cs="Arial"/>
              </w:rPr>
            </w:pPr>
            <w:r>
              <w:rPr>
                <w:rFonts w:eastAsia="MS Mincho" w:cs="Arial"/>
              </w:rPr>
              <w:t>0x20 – 0x2F</w:t>
            </w:r>
          </w:p>
        </w:tc>
        <w:tc>
          <w:tcPr>
            <w:tcW w:w="0" w:type="auto"/>
            <w:tcBorders>
              <w:top w:val="single" w:sz="4" w:space="0" w:color="auto"/>
              <w:left w:val="single" w:sz="4" w:space="0" w:color="auto"/>
              <w:bottom w:val="single" w:sz="4" w:space="0" w:color="auto"/>
              <w:right w:val="single" w:sz="4" w:space="0" w:color="auto"/>
            </w:tcBorders>
            <w:hideMark/>
          </w:tcPr>
          <w:p w14:paraId="497D36DA" w14:textId="77777777" w:rsidR="0042307E" w:rsidRDefault="0042307E">
            <w:pPr>
              <w:rPr>
                <w:rFonts w:eastAsia="MS Mincho" w:cs="Arial"/>
              </w:rPr>
            </w:pPr>
            <w:proofErr w:type="gramStart"/>
            <w:r>
              <w:rPr>
                <w:rFonts w:cs="Arial"/>
              </w:rPr>
              <w:t>Final Result</w:t>
            </w:r>
            <w:proofErr w:type="gramEnd"/>
            <w:r>
              <w:rPr>
                <w:rFonts w:cs="Arial"/>
              </w:rPr>
              <w:t xml:space="preserve"> – Information </w:t>
            </w:r>
          </w:p>
        </w:tc>
      </w:tr>
      <w:tr w:rsidR="0042307E" w14:paraId="7CB6B873" w14:textId="77777777">
        <w:trPr>
          <w:jc w:val="center"/>
        </w:trPr>
        <w:tc>
          <w:tcPr>
            <w:tcW w:w="0" w:type="auto"/>
            <w:tcBorders>
              <w:top w:val="single" w:sz="4" w:space="0" w:color="auto"/>
              <w:left w:val="single" w:sz="4" w:space="0" w:color="auto"/>
              <w:bottom w:val="single" w:sz="4" w:space="0" w:color="auto"/>
              <w:right w:val="single" w:sz="4" w:space="0" w:color="auto"/>
            </w:tcBorders>
            <w:hideMark/>
          </w:tcPr>
          <w:p w14:paraId="2AD35E52" w14:textId="77777777" w:rsidR="0042307E" w:rsidRDefault="0042307E">
            <w:pPr>
              <w:rPr>
                <w:rFonts w:eastAsia="MS Mincho" w:cs="Arial"/>
              </w:rPr>
            </w:pPr>
            <w:r>
              <w:rPr>
                <w:rFonts w:eastAsia="MS Mincho" w:cs="Arial"/>
              </w:rPr>
              <w:t>0x30 – 0x3F</w:t>
            </w:r>
          </w:p>
        </w:tc>
        <w:tc>
          <w:tcPr>
            <w:tcW w:w="0" w:type="auto"/>
            <w:tcBorders>
              <w:top w:val="single" w:sz="4" w:space="0" w:color="auto"/>
              <w:left w:val="single" w:sz="4" w:space="0" w:color="auto"/>
              <w:bottom w:val="single" w:sz="4" w:space="0" w:color="auto"/>
              <w:right w:val="single" w:sz="4" w:space="0" w:color="auto"/>
            </w:tcBorders>
            <w:hideMark/>
          </w:tcPr>
          <w:p w14:paraId="09D648E2" w14:textId="77777777" w:rsidR="0042307E" w:rsidRDefault="0042307E">
            <w:pPr>
              <w:rPr>
                <w:rFonts w:eastAsia="MS Mincho" w:cs="Arial"/>
              </w:rPr>
            </w:pPr>
            <w:r>
              <w:rPr>
                <w:rFonts w:cs="Arial"/>
              </w:rPr>
              <w:t>Intermediate Result – Wait</w:t>
            </w:r>
          </w:p>
        </w:tc>
      </w:tr>
    </w:tbl>
    <w:p w14:paraId="08CF1662" w14:textId="77777777" w:rsidR="0042307E" w:rsidRDefault="0042307E"/>
    <w:p w14:paraId="0B9A51CC" w14:textId="77777777" w:rsidR="0042307E" w:rsidRPr="0042307E" w:rsidRDefault="0042307E" w:rsidP="0042307E">
      <w:pPr>
        <w:pStyle w:val="Heading4"/>
        <w:rPr>
          <w:b w:val="0"/>
          <w:u w:val="single"/>
        </w:rPr>
      </w:pPr>
      <w:r w:rsidRPr="0042307E">
        <w:rPr>
          <w:b w:val="0"/>
          <w:u w:val="single"/>
        </w:rPr>
        <w:t>TP-REQ-015134/B-CES Table (</w:t>
      </w:r>
      <w:proofErr w:type="spellStart"/>
      <w:r w:rsidRPr="0042307E">
        <w:rPr>
          <w:b w:val="0"/>
          <w:u w:val="single"/>
        </w:rPr>
        <w:t>TcSE</w:t>
      </w:r>
      <w:proofErr w:type="spellEnd"/>
      <w:r w:rsidRPr="0042307E">
        <w:rPr>
          <w:b w:val="0"/>
          <w:u w:val="single"/>
        </w:rPr>
        <w:t xml:space="preserve"> ROIN-138094-3)</w:t>
      </w:r>
    </w:p>
    <w:p w14:paraId="3A40A852" w14:textId="77777777" w:rsidR="0042307E" w:rsidRDefault="0042307E">
      <w:pPr>
        <w:rPr>
          <w:rFonts w:cs="Arial"/>
        </w:rPr>
      </w:pPr>
    </w:p>
    <w:p w14:paraId="5D8627E1" w14:textId="77777777" w:rsidR="0042307E" w:rsidRDefault="0042307E">
      <w:pPr>
        <w:rPr>
          <w:rFonts w:cs="Arial"/>
        </w:rPr>
      </w:pPr>
      <w:r>
        <w:rPr>
          <w:rFonts w:cs="Arial"/>
        </w:rPr>
        <w:t xml:space="preserve">The following table provides a listing of all available CES codes.  </w:t>
      </w:r>
    </w:p>
    <w:p w14:paraId="7EB4D79F" w14:textId="77777777" w:rsidR="0042307E" w:rsidRDefault="0042307E">
      <w:pPr>
        <w:rPr>
          <w:rFonts w:cs="Arial"/>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904"/>
        <w:gridCol w:w="2814"/>
        <w:gridCol w:w="4820"/>
      </w:tblGrid>
      <w:tr w:rsidR="0042307E" w14:paraId="4D5ACD7F" w14:textId="77777777">
        <w:trPr>
          <w:jc w:val="center"/>
        </w:trPr>
        <w:tc>
          <w:tcPr>
            <w:tcW w:w="1722"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AC0FCBF" w14:textId="77777777" w:rsidR="0042307E" w:rsidRDefault="0042307E">
            <w:pPr>
              <w:jc w:val="center"/>
              <w:rPr>
                <w:rFonts w:cs="Arial"/>
                <w:smallCaps/>
              </w:rPr>
            </w:pPr>
            <w:r>
              <w:rPr>
                <w:rFonts w:cs="Arial"/>
                <w:smallCaps/>
              </w:rPr>
              <w:t>CES</w:t>
            </w:r>
          </w:p>
        </w:tc>
        <w:tc>
          <w:tcPr>
            <w:tcW w:w="2814" w:type="dxa"/>
            <w:vMerge w:val="restart"/>
            <w:tcBorders>
              <w:top w:val="single" w:sz="4" w:space="0" w:color="auto"/>
              <w:left w:val="single" w:sz="4" w:space="0" w:color="auto"/>
              <w:bottom w:val="single" w:sz="4" w:space="0" w:color="auto"/>
              <w:right w:val="single" w:sz="4" w:space="0" w:color="auto"/>
            </w:tcBorders>
            <w:shd w:val="clear" w:color="auto" w:fill="C0C0C0"/>
            <w:hideMark/>
          </w:tcPr>
          <w:p w14:paraId="58AD33AE" w14:textId="77777777" w:rsidR="0042307E" w:rsidRDefault="0042307E">
            <w:pPr>
              <w:jc w:val="center"/>
              <w:rPr>
                <w:rFonts w:cs="Arial"/>
                <w:smallCaps/>
              </w:rPr>
            </w:pPr>
            <w:r>
              <w:rPr>
                <w:rFonts w:cs="Arial"/>
                <w:smallCaps/>
              </w:rPr>
              <w:t>Parameter Name</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C0C0C0"/>
            <w:hideMark/>
          </w:tcPr>
          <w:p w14:paraId="07A483A4" w14:textId="77777777" w:rsidR="0042307E" w:rsidRDefault="0042307E">
            <w:pPr>
              <w:jc w:val="center"/>
              <w:rPr>
                <w:rFonts w:cs="Arial"/>
                <w:smallCaps/>
              </w:rPr>
            </w:pPr>
            <w:r>
              <w:rPr>
                <w:rFonts w:cs="Arial"/>
                <w:smallCaps/>
              </w:rPr>
              <w:t>Parameter Description</w:t>
            </w:r>
          </w:p>
        </w:tc>
      </w:tr>
      <w:tr w:rsidR="0042307E" w14:paraId="30CA0DA5" w14:textId="77777777">
        <w:trPr>
          <w:jc w:val="center"/>
        </w:trPr>
        <w:tc>
          <w:tcPr>
            <w:tcW w:w="818" w:type="dxa"/>
            <w:tcBorders>
              <w:top w:val="single" w:sz="4" w:space="0" w:color="auto"/>
              <w:left w:val="single" w:sz="4" w:space="0" w:color="auto"/>
              <w:bottom w:val="single" w:sz="4" w:space="0" w:color="auto"/>
              <w:right w:val="single" w:sz="4" w:space="0" w:color="auto"/>
            </w:tcBorders>
            <w:shd w:val="clear" w:color="auto" w:fill="C0C0C0"/>
            <w:hideMark/>
          </w:tcPr>
          <w:p w14:paraId="2F8A4D57" w14:textId="77777777" w:rsidR="0042307E" w:rsidRDefault="0042307E">
            <w:pPr>
              <w:jc w:val="center"/>
              <w:rPr>
                <w:rFonts w:cs="Arial"/>
                <w:lang w:val="nb-NO"/>
              </w:rPr>
            </w:pPr>
            <w:r>
              <w:rPr>
                <w:rFonts w:cs="Arial"/>
                <w:lang w:val="nb-NO"/>
              </w:rPr>
              <w:t>High nibble</w:t>
            </w:r>
          </w:p>
        </w:tc>
        <w:tc>
          <w:tcPr>
            <w:tcW w:w="904" w:type="dxa"/>
            <w:tcBorders>
              <w:top w:val="single" w:sz="4" w:space="0" w:color="auto"/>
              <w:left w:val="single" w:sz="4" w:space="0" w:color="auto"/>
              <w:bottom w:val="single" w:sz="4" w:space="0" w:color="auto"/>
              <w:right w:val="single" w:sz="4" w:space="0" w:color="auto"/>
            </w:tcBorders>
            <w:shd w:val="clear" w:color="auto" w:fill="C0C0C0"/>
            <w:hideMark/>
          </w:tcPr>
          <w:p w14:paraId="67C5D207" w14:textId="77777777" w:rsidR="0042307E" w:rsidRDefault="0042307E">
            <w:pPr>
              <w:jc w:val="center"/>
              <w:rPr>
                <w:rFonts w:cs="Arial"/>
                <w:lang w:val="nb-NO"/>
              </w:rPr>
            </w:pPr>
            <w:r>
              <w:rPr>
                <w:rFonts w:cs="Arial"/>
                <w:lang w:val="nb-NO"/>
              </w:rPr>
              <w:t>Low nibble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174510" w14:textId="77777777" w:rsidR="0042307E" w:rsidRDefault="0042307E">
            <w:pPr>
              <w:rPr>
                <w:rFonts w:cs="Arial"/>
                <w:smallCap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C14D95" w14:textId="77777777" w:rsidR="0042307E" w:rsidRDefault="0042307E">
            <w:pPr>
              <w:rPr>
                <w:rFonts w:cs="Arial"/>
                <w:smallCaps/>
              </w:rPr>
            </w:pPr>
          </w:p>
        </w:tc>
      </w:tr>
      <w:tr w:rsidR="0042307E" w14:paraId="5AABD238"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527A357A" w14:textId="77777777" w:rsidR="0042307E" w:rsidRDefault="0042307E">
            <w:pPr>
              <w:jc w:val="center"/>
              <w:rPr>
                <w:rFonts w:cs="Arial"/>
                <w:lang w:val="nb-NO"/>
              </w:rPr>
            </w:pPr>
            <w:r>
              <w:rPr>
                <w:rFonts w:cs="Arial"/>
                <w:lang w:val="nb-NO"/>
              </w:rPr>
              <w:t>0</w:t>
            </w:r>
          </w:p>
        </w:tc>
        <w:tc>
          <w:tcPr>
            <w:tcW w:w="904" w:type="dxa"/>
            <w:tcBorders>
              <w:top w:val="single" w:sz="4" w:space="0" w:color="auto"/>
              <w:left w:val="single" w:sz="4" w:space="0" w:color="auto"/>
              <w:bottom w:val="single" w:sz="4" w:space="0" w:color="auto"/>
              <w:right w:val="single" w:sz="4" w:space="0" w:color="auto"/>
            </w:tcBorders>
            <w:hideMark/>
          </w:tcPr>
          <w:p w14:paraId="35626E8D" w14:textId="77777777" w:rsidR="0042307E" w:rsidRDefault="0042307E">
            <w:pPr>
              <w:jc w:val="center"/>
              <w:rPr>
                <w:rFonts w:cs="Arial"/>
                <w:lang w:val="nb-NO"/>
              </w:rPr>
            </w:pPr>
            <w:r>
              <w:rPr>
                <w:rFonts w:cs="Arial"/>
                <w:lang w:val="nb-NO"/>
              </w:rPr>
              <w:t>0</w:t>
            </w:r>
          </w:p>
        </w:tc>
        <w:tc>
          <w:tcPr>
            <w:tcW w:w="2814" w:type="dxa"/>
            <w:tcBorders>
              <w:top w:val="single" w:sz="4" w:space="0" w:color="auto"/>
              <w:left w:val="single" w:sz="4" w:space="0" w:color="auto"/>
              <w:bottom w:val="single" w:sz="4" w:space="0" w:color="auto"/>
              <w:right w:val="single" w:sz="4" w:space="0" w:color="auto"/>
            </w:tcBorders>
            <w:shd w:val="clear" w:color="auto" w:fill="FFFFFF"/>
            <w:hideMark/>
          </w:tcPr>
          <w:p w14:paraId="1C37D9E9" w14:textId="77777777" w:rsidR="0042307E" w:rsidRDefault="0042307E">
            <w:pPr>
              <w:rPr>
                <w:rFonts w:cs="Arial"/>
              </w:rPr>
            </w:pPr>
            <w:r>
              <w:rPr>
                <w:rFonts w:cs="Arial"/>
              </w:rPr>
              <w:t>INVALID/INACTIVE</w:t>
            </w:r>
          </w:p>
        </w:tc>
        <w:tc>
          <w:tcPr>
            <w:tcW w:w="4820" w:type="dxa"/>
            <w:tcBorders>
              <w:top w:val="single" w:sz="4" w:space="0" w:color="auto"/>
              <w:left w:val="single" w:sz="4" w:space="0" w:color="auto"/>
              <w:bottom w:val="single" w:sz="4" w:space="0" w:color="auto"/>
              <w:right w:val="single" w:sz="4" w:space="0" w:color="auto"/>
            </w:tcBorders>
            <w:shd w:val="clear" w:color="auto" w:fill="FFFFFF"/>
            <w:hideMark/>
          </w:tcPr>
          <w:p w14:paraId="25AF8C73" w14:textId="77777777" w:rsidR="0042307E" w:rsidRDefault="0042307E">
            <w:pPr>
              <w:jc w:val="both"/>
              <w:rPr>
                <w:rFonts w:cs="Arial"/>
              </w:rPr>
            </w:pPr>
            <w:r>
              <w:rPr>
                <w:rFonts w:cs="Arial"/>
              </w:rPr>
              <w:t>Used in request signals with CES field.</w:t>
            </w:r>
          </w:p>
        </w:tc>
      </w:tr>
      <w:tr w:rsidR="0042307E" w14:paraId="38E6B4AB"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0CACA243" w14:textId="77777777" w:rsidR="0042307E" w:rsidRDefault="0042307E">
            <w:pPr>
              <w:jc w:val="center"/>
              <w:rPr>
                <w:rFonts w:cs="Arial"/>
              </w:rPr>
            </w:pPr>
            <w:r>
              <w:rPr>
                <w:rFonts w:cs="Arial"/>
              </w:rPr>
              <w:t>0</w:t>
            </w:r>
          </w:p>
        </w:tc>
        <w:tc>
          <w:tcPr>
            <w:tcW w:w="904" w:type="dxa"/>
            <w:tcBorders>
              <w:top w:val="single" w:sz="4" w:space="0" w:color="auto"/>
              <w:left w:val="single" w:sz="4" w:space="0" w:color="auto"/>
              <w:bottom w:val="single" w:sz="4" w:space="0" w:color="auto"/>
              <w:right w:val="single" w:sz="4" w:space="0" w:color="auto"/>
            </w:tcBorders>
            <w:hideMark/>
          </w:tcPr>
          <w:p w14:paraId="55D997BD" w14:textId="77777777" w:rsidR="0042307E" w:rsidRDefault="0042307E">
            <w:pPr>
              <w:jc w:val="center"/>
              <w:rPr>
                <w:rFonts w:cs="Arial"/>
              </w:rPr>
            </w:pPr>
            <w:r>
              <w:rPr>
                <w:rFonts w:cs="Arial"/>
              </w:rPr>
              <w:t>1</w:t>
            </w:r>
          </w:p>
        </w:tc>
        <w:tc>
          <w:tcPr>
            <w:tcW w:w="2814" w:type="dxa"/>
            <w:tcBorders>
              <w:top w:val="single" w:sz="4" w:space="0" w:color="auto"/>
              <w:left w:val="single" w:sz="4" w:space="0" w:color="auto"/>
              <w:bottom w:val="single" w:sz="4" w:space="0" w:color="auto"/>
              <w:right w:val="single" w:sz="4" w:space="0" w:color="auto"/>
            </w:tcBorders>
            <w:hideMark/>
          </w:tcPr>
          <w:p w14:paraId="179F1EBB" w14:textId="77777777" w:rsidR="0042307E" w:rsidRDefault="0042307E">
            <w:pPr>
              <w:rPr>
                <w:rFonts w:cs="Arial"/>
              </w:rPr>
            </w:pPr>
            <w:proofErr w:type="gramStart"/>
            <w:r>
              <w:rPr>
                <w:rFonts w:cs="Arial"/>
              </w:rPr>
              <w:t>Final Result</w:t>
            </w:r>
            <w:proofErr w:type="gramEnd"/>
            <w:r>
              <w:rPr>
                <w:rFonts w:cs="Arial"/>
              </w:rPr>
              <w:t xml:space="preserve"> – Success / update available</w:t>
            </w:r>
          </w:p>
        </w:tc>
        <w:tc>
          <w:tcPr>
            <w:tcW w:w="4820" w:type="dxa"/>
            <w:tcBorders>
              <w:top w:val="single" w:sz="4" w:space="0" w:color="auto"/>
              <w:left w:val="single" w:sz="4" w:space="0" w:color="auto"/>
              <w:bottom w:val="single" w:sz="4" w:space="0" w:color="auto"/>
              <w:right w:val="single" w:sz="4" w:space="0" w:color="auto"/>
            </w:tcBorders>
          </w:tcPr>
          <w:p w14:paraId="4E6AA315" w14:textId="77777777" w:rsidR="0042307E" w:rsidRDefault="0042307E">
            <w:pPr>
              <w:jc w:val="both"/>
              <w:rPr>
                <w:rFonts w:cs="Arial"/>
              </w:rPr>
            </w:pPr>
            <w:r>
              <w:rPr>
                <w:rFonts w:cs="Arial"/>
              </w:rPr>
              <w:t xml:space="preserve">General value for this group - </w:t>
            </w:r>
            <w:proofErr w:type="gramStart"/>
            <w:r>
              <w:rPr>
                <w:rFonts w:cs="Arial"/>
              </w:rPr>
              <w:t>Final result</w:t>
            </w:r>
            <w:proofErr w:type="gramEnd"/>
            <w:r>
              <w:rPr>
                <w:rFonts w:cs="Arial"/>
              </w:rPr>
              <w:t xml:space="preserve"> Success.</w:t>
            </w:r>
          </w:p>
          <w:p w14:paraId="6BFF2A7A" w14:textId="77777777" w:rsidR="0042307E" w:rsidRDefault="0042307E">
            <w:pPr>
              <w:jc w:val="both"/>
              <w:rPr>
                <w:rFonts w:cs="Arial"/>
              </w:rPr>
            </w:pPr>
          </w:p>
          <w:p w14:paraId="370D7FF5" w14:textId="77777777" w:rsidR="0042307E" w:rsidRDefault="0042307E">
            <w:pPr>
              <w:jc w:val="both"/>
              <w:rPr>
                <w:rFonts w:cs="Arial"/>
              </w:rPr>
            </w:pPr>
            <w:r>
              <w:rPr>
                <w:rFonts w:cs="Arial"/>
              </w:rPr>
              <w:t>Command processing completed.</w:t>
            </w:r>
            <w:r w:rsidRPr="005A7798">
              <w:rPr>
                <w:rFonts w:cs="Arial"/>
              </w:rPr>
              <w:t xml:space="preserve"> </w:t>
            </w:r>
            <w:proofErr w:type="gramStart"/>
            <w:r>
              <w:rPr>
                <w:rFonts w:cs="Arial"/>
              </w:rPr>
              <w:t>Final result</w:t>
            </w:r>
            <w:proofErr w:type="gramEnd"/>
            <w:r>
              <w:rPr>
                <w:rFonts w:cs="Arial"/>
              </w:rPr>
              <w:t xml:space="preserve"> available. General success for command execution without detailed information. No error occurred.</w:t>
            </w:r>
          </w:p>
          <w:p w14:paraId="1BF2BABD" w14:textId="77777777" w:rsidR="0042307E" w:rsidRDefault="0042307E">
            <w:pPr>
              <w:jc w:val="both"/>
              <w:rPr>
                <w:rFonts w:cs="Arial"/>
              </w:rPr>
            </w:pPr>
          </w:p>
          <w:p w14:paraId="49F2AB3E" w14:textId="77777777" w:rsidR="0042307E" w:rsidRPr="005A7798" w:rsidRDefault="0042307E" w:rsidP="0042307E">
            <w:pPr>
              <w:jc w:val="both"/>
              <w:rPr>
                <w:rFonts w:cs="Arial"/>
              </w:rPr>
            </w:pPr>
            <w:r w:rsidRPr="005A7798">
              <w:rPr>
                <w:rFonts w:cs="Arial"/>
              </w:rPr>
              <w:t>Example 1: Requester is requesting list from source.</w:t>
            </w:r>
          </w:p>
          <w:p w14:paraId="7DA04768" w14:textId="77777777" w:rsidR="0042307E" w:rsidRPr="005A7798" w:rsidRDefault="0042307E" w:rsidP="0042307E">
            <w:pPr>
              <w:jc w:val="both"/>
              <w:rPr>
                <w:rFonts w:cs="Arial"/>
              </w:rPr>
            </w:pPr>
            <w:r w:rsidRPr="005A7798">
              <w:rPr>
                <w:rFonts w:cs="Arial"/>
              </w:rPr>
              <w:t>List is present, full and accessible. The information</w:t>
            </w:r>
          </w:p>
          <w:p w14:paraId="08E0517A" w14:textId="77777777" w:rsidR="0042307E" w:rsidRPr="005A7798" w:rsidRDefault="0042307E" w:rsidP="0042307E">
            <w:pPr>
              <w:jc w:val="both"/>
              <w:rPr>
                <w:rFonts w:cs="Arial"/>
              </w:rPr>
            </w:pPr>
            <w:r w:rsidRPr="005A7798">
              <w:rPr>
                <w:rFonts w:cs="Arial"/>
              </w:rPr>
              <w:t>is collected in the source, setup and transmitted</w:t>
            </w:r>
          </w:p>
          <w:p w14:paraId="20A26FFE" w14:textId="77777777" w:rsidR="0042307E" w:rsidRPr="005A7798" w:rsidRDefault="0042307E" w:rsidP="0042307E">
            <w:pPr>
              <w:jc w:val="both"/>
              <w:rPr>
                <w:rFonts w:cs="Arial"/>
              </w:rPr>
            </w:pPr>
            <w:r w:rsidRPr="005A7798">
              <w:rPr>
                <w:rFonts w:cs="Arial"/>
              </w:rPr>
              <w:t>within the defined time frame.</w:t>
            </w:r>
          </w:p>
          <w:p w14:paraId="12AF1F5E" w14:textId="77777777" w:rsidR="0042307E" w:rsidRPr="005A7798" w:rsidRDefault="0042307E" w:rsidP="0042307E">
            <w:pPr>
              <w:jc w:val="both"/>
              <w:rPr>
                <w:rFonts w:cs="Arial"/>
              </w:rPr>
            </w:pPr>
          </w:p>
          <w:p w14:paraId="6353268C" w14:textId="77777777" w:rsidR="0042307E" w:rsidRPr="005A7798" w:rsidRDefault="0042307E" w:rsidP="0042307E">
            <w:pPr>
              <w:jc w:val="both"/>
              <w:rPr>
                <w:rFonts w:cs="Arial"/>
              </w:rPr>
            </w:pPr>
            <w:r w:rsidRPr="005A7798">
              <w:rPr>
                <w:rFonts w:cs="Arial"/>
              </w:rPr>
              <w:t>Example</w:t>
            </w:r>
            <w:r>
              <w:rPr>
                <w:rFonts w:cs="Arial"/>
              </w:rPr>
              <w:t xml:space="preserve"> </w:t>
            </w:r>
            <w:r w:rsidRPr="005A7798">
              <w:rPr>
                <w:rFonts w:cs="Arial"/>
              </w:rPr>
              <w:t>2:</w:t>
            </w:r>
            <w:r>
              <w:rPr>
                <w:rFonts w:cs="Arial"/>
              </w:rPr>
              <w:t xml:space="preserve"> </w:t>
            </w:r>
            <w:r w:rsidRPr="005A7798">
              <w:rPr>
                <w:rFonts w:cs="Arial"/>
              </w:rPr>
              <w:t xml:space="preserve">Server is transmitting new status information from source (e.g. </w:t>
            </w:r>
            <w:proofErr w:type="spellStart"/>
            <w:r w:rsidRPr="005A7798">
              <w:rPr>
                <w:rFonts w:cs="Arial"/>
              </w:rPr>
              <w:t>LHN_EventInfo_St</w:t>
            </w:r>
            <w:proofErr w:type="spellEnd"/>
            <w:r w:rsidRPr="005A7798">
              <w:rPr>
                <w:rFonts w:cs="Arial"/>
              </w:rPr>
              <w:t>).</w:t>
            </w:r>
          </w:p>
          <w:p w14:paraId="07FABB0E" w14:textId="77777777" w:rsidR="0042307E" w:rsidRDefault="0042307E" w:rsidP="0042307E">
            <w:pPr>
              <w:jc w:val="both"/>
              <w:rPr>
                <w:rFonts w:cs="Arial"/>
              </w:rPr>
            </w:pPr>
            <w:r w:rsidRPr="005A7798">
              <w:rPr>
                <w:rFonts w:cs="Arial"/>
              </w:rPr>
              <w:lastRenderedPageBreak/>
              <w:t>The information is already collected in the source, setup and transmitted</w:t>
            </w:r>
            <w:r>
              <w:rPr>
                <w:rFonts w:cs="Arial"/>
              </w:rPr>
              <w:t xml:space="preserve"> </w:t>
            </w:r>
            <w:r w:rsidRPr="005A7798">
              <w:rPr>
                <w:rFonts w:cs="Arial"/>
              </w:rPr>
              <w:t>within the defined time frame.</w:t>
            </w:r>
          </w:p>
        </w:tc>
      </w:tr>
      <w:tr w:rsidR="0042307E" w14:paraId="03D54DEE"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05ADE0E3" w14:textId="77777777" w:rsidR="0042307E" w:rsidRDefault="0042307E">
            <w:pPr>
              <w:jc w:val="center"/>
              <w:rPr>
                <w:rFonts w:cs="Arial"/>
              </w:rPr>
            </w:pPr>
            <w:r>
              <w:rPr>
                <w:rFonts w:cs="Arial"/>
              </w:rPr>
              <w:lastRenderedPageBreak/>
              <w:t>0</w:t>
            </w:r>
          </w:p>
        </w:tc>
        <w:tc>
          <w:tcPr>
            <w:tcW w:w="904" w:type="dxa"/>
            <w:tcBorders>
              <w:top w:val="single" w:sz="4" w:space="0" w:color="auto"/>
              <w:left w:val="single" w:sz="4" w:space="0" w:color="auto"/>
              <w:bottom w:val="single" w:sz="4" w:space="0" w:color="auto"/>
              <w:right w:val="single" w:sz="4" w:space="0" w:color="auto"/>
            </w:tcBorders>
            <w:hideMark/>
          </w:tcPr>
          <w:p w14:paraId="7A9912FE" w14:textId="77777777" w:rsidR="0042307E" w:rsidRDefault="0042307E">
            <w:pPr>
              <w:jc w:val="center"/>
              <w:rPr>
                <w:rFonts w:cs="Arial"/>
              </w:rPr>
            </w:pPr>
            <w:r>
              <w:rPr>
                <w:rFonts w:cs="Arial"/>
              </w:rPr>
              <w:t>2-F</w:t>
            </w:r>
          </w:p>
        </w:tc>
        <w:tc>
          <w:tcPr>
            <w:tcW w:w="2814" w:type="dxa"/>
            <w:tcBorders>
              <w:top w:val="single" w:sz="4" w:space="0" w:color="auto"/>
              <w:left w:val="single" w:sz="4" w:space="0" w:color="auto"/>
              <w:bottom w:val="single" w:sz="4" w:space="0" w:color="auto"/>
              <w:right w:val="single" w:sz="4" w:space="0" w:color="auto"/>
            </w:tcBorders>
            <w:hideMark/>
          </w:tcPr>
          <w:p w14:paraId="5D7A92C2" w14:textId="77777777" w:rsidR="0042307E" w:rsidRDefault="0042307E">
            <w:pPr>
              <w:rPr>
                <w:rFonts w:cs="Arial"/>
                <w:lang w:val="en-GB"/>
              </w:rPr>
            </w:pPr>
            <w:r>
              <w:rPr>
                <w:rFonts w:cs="Arial"/>
                <w:snapToGrid w:val="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14:paraId="425CF950" w14:textId="77777777" w:rsidR="0042307E" w:rsidRDefault="0042307E">
            <w:pPr>
              <w:rPr>
                <w:rFonts w:cs="Arial"/>
                <w:lang w:val="en-GB"/>
              </w:rPr>
            </w:pPr>
            <w:r>
              <w:rPr>
                <w:rFonts w:cs="Arial"/>
                <w:snapToGrid w:val="0"/>
                <w:lang w:val="nb-NO"/>
              </w:rPr>
              <w:t>Reserved</w:t>
            </w:r>
          </w:p>
        </w:tc>
      </w:tr>
      <w:tr w:rsidR="0042307E" w14:paraId="5A02ED47"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291B4B1A"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171CDB4C" w14:textId="77777777" w:rsidR="0042307E" w:rsidRDefault="0042307E">
            <w:pPr>
              <w:jc w:val="center"/>
              <w:rPr>
                <w:rFonts w:cs="Arial"/>
              </w:rPr>
            </w:pPr>
            <w:r>
              <w:rPr>
                <w:rFonts w:cs="Arial"/>
              </w:rPr>
              <w:t>0</w:t>
            </w:r>
          </w:p>
        </w:tc>
        <w:tc>
          <w:tcPr>
            <w:tcW w:w="2814" w:type="dxa"/>
            <w:tcBorders>
              <w:top w:val="single" w:sz="4" w:space="0" w:color="auto"/>
              <w:left w:val="single" w:sz="4" w:space="0" w:color="auto"/>
              <w:bottom w:val="single" w:sz="4" w:space="0" w:color="auto"/>
              <w:right w:val="single" w:sz="4" w:space="0" w:color="auto"/>
            </w:tcBorders>
            <w:hideMark/>
          </w:tcPr>
          <w:p w14:paraId="4915A496" w14:textId="77777777" w:rsidR="0042307E" w:rsidRDefault="0042307E">
            <w:pPr>
              <w:rPr>
                <w:rFonts w:cs="Arial"/>
              </w:rPr>
            </w:pPr>
            <w:proofErr w:type="gramStart"/>
            <w:r>
              <w:rPr>
                <w:rFonts w:cs="Arial"/>
              </w:rPr>
              <w:t>Final Result</w:t>
            </w:r>
            <w:proofErr w:type="gramEnd"/>
            <w:r>
              <w:rPr>
                <w:rFonts w:cs="Arial"/>
              </w:rPr>
              <w:t xml:space="preserve"> – Failure</w:t>
            </w:r>
          </w:p>
        </w:tc>
        <w:tc>
          <w:tcPr>
            <w:tcW w:w="4820" w:type="dxa"/>
            <w:tcBorders>
              <w:top w:val="single" w:sz="4" w:space="0" w:color="auto"/>
              <w:left w:val="single" w:sz="4" w:space="0" w:color="auto"/>
              <w:bottom w:val="single" w:sz="4" w:space="0" w:color="auto"/>
              <w:right w:val="single" w:sz="4" w:space="0" w:color="auto"/>
            </w:tcBorders>
          </w:tcPr>
          <w:p w14:paraId="5E57EE40" w14:textId="77777777" w:rsidR="0042307E" w:rsidRDefault="0042307E">
            <w:pPr>
              <w:jc w:val="both"/>
              <w:rPr>
                <w:rFonts w:cs="Arial"/>
              </w:rPr>
            </w:pPr>
            <w:r>
              <w:rPr>
                <w:rFonts w:cs="Arial"/>
              </w:rPr>
              <w:t xml:space="preserve">General value for this group - </w:t>
            </w:r>
            <w:proofErr w:type="gramStart"/>
            <w:r>
              <w:rPr>
                <w:rFonts w:cs="Arial"/>
              </w:rPr>
              <w:t>Final result</w:t>
            </w:r>
            <w:proofErr w:type="gramEnd"/>
            <w:r>
              <w:rPr>
                <w:rFonts w:cs="Arial"/>
              </w:rPr>
              <w:t xml:space="preserve"> Failure.</w:t>
            </w:r>
          </w:p>
          <w:p w14:paraId="6E5BEC55" w14:textId="77777777" w:rsidR="0042307E" w:rsidRDefault="0042307E">
            <w:pPr>
              <w:jc w:val="both"/>
              <w:rPr>
                <w:rFonts w:cs="Arial"/>
              </w:rPr>
            </w:pPr>
          </w:p>
          <w:p w14:paraId="578665F9"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General failure for command execution without detailed information.  All other failures not specifically listed in this section (CES, High nibble: 1) shall be mapped to this value.</w:t>
            </w:r>
          </w:p>
        </w:tc>
      </w:tr>
      <w:tr w:rsidR="0042307E" w14:paraId="63072FA1"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3D55A53E"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19B11D4F" w14:textId="77777777" w:rsidR="0042307E" w:rsidRDefault="0042307E">
            <w:pPr>
              <w:jc w:val="center"/>
              <w:rPr>
                <w:rFonts w:cs="Arial"/>
              </w:rPr>
            </w:pPr>
            <w:r>
              <w:rPr>
                <w:rFonts w:cs="Arial"/>
              </w:rPr>
              <w:t>1</w:t>
            </w:r>
          </w:p>
        </w:tc>
        <w:tc>
          <w:tcPr>
            <w:tcW w:w="2814" w:type="dxa"/>
            <w:tcBorders>
              <w:top w:val="single" w:sz="4" w:space="0" w:color="auto"/>
              <w:left w:val="single" w:sz="4" w:space="0" w:color="auto"/>
              <w:bottom w:val="single" w:sz="4" w:space="0" w:color="auto"/>
              <w:right w:val="single" w:sz="4" w:space="0" w:color="auto"/>
            </w:tcBorders>
            <w:hideMark/>
          </w:tcPr>
          <w:p w14:paraId="3ABE14C0" w14:textId="77777777" w:rsidR="0042307E" w:rsidRDefault="0042307E">
            <w:pPr>
              <w:rPr>
                <w:rFonts w:cs="Arial"/>
              </w:rPr>
            </w:pPr>
            <w:proofErr w:type="gramStart"/>
            <w:r>
              <w:rPr>
                <w:rFonts w:cs="Arial"/>
              </w:rPr>
              <w:t>Final Result</w:t>
            </w:r>
            <w:proofErr w:type="gramEnd"/>
            <w:r>
              <w:rPr>
                <w:rFonts w:cs="Arial"/>
              </w:rPr>
              <w:t xml:space="preserve"> – Failure, item missing</w:t>
            </w:r>
          </w:p>
        </w:tc>
        <w:tc>
          <w:tcPr>
            <w:tcW w:w="4820" w:type="dxa"/>
            <w:tcBorders>
              <w:top w:val="single" w:sz="4" w:space="0" w:color="auto"/>
              <w:left w:val="single" w:sz="4" w:space="0" w:color="auto"/>
              <w:bottom w:val="single" w:sz="4" w:space="0" w:color="auto"/>
              <w:right w:val="single" w:sz="4" w:space="0" w:color="auto"/>
            </w:tcBorders>
          </w:tcPr>
          <w:p w14:paraId="292ED44E"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Failure for command execution with detailed information. </w:t>
            </w:r>
          </w:p>
          <w:p w14:paraId="049383EA" w14:textId="77777777" w:rsidR="0042307E" w:rsidRDefault="0042307E">
            <w:pPr>
              <w:jc w:val="both"/>
              <w:rPr>
                <w:rFonts w:cs="Arial"/>
              </w:rPr>
            </w:pPr>
          </w:p>
          <w:p w14:paraId="2A3857BD" w14:textId="77777777" w:rsidR="0042307E" w:rsidRDefault="0042307E">
            <w:pPr>
              <w:jc w:val="both"/>
              <w:rPr>
                <w:rFonts w:cs="Arial"/>
              </w:rPr>
            </w:pPr>
            <w:r>
              <w:rPr>
                <w:rFonts w:cs="Arial"/>
              </w:rPr>
              <w:t>Fault Information:  The requested item is not or no longer available.</w:t>
            </w:r>
          </w:p>
          <w:p w14:paraId="4E8ABC2F" w14:textId="77777777" w:rsidR="0042307E" w:rsidRDefault="0042307E">
            <w:pPr>
              <w:jc w:val="both"/>
              <w:rPr>
                <w:rFonts w:cs="Arial"/>
              </w:rPr>
            </w:pPr>
          </w:p>
          <w:p w14:paraId="3B623EB3" w14:textId="77777777" w:rsidR="0042307E" w:rsidRDefault="0042307E">
            <w:pPr>
              <w:jc w:val="both"/>
              <w:rPr>
                <w:rFonts w:cs="Arial"/>
              </w:rPr>
            </w:pPr>
            <w:r>
              <w:rPr>
                <w:rFonts w:cs="Arial"/>
              </w:rPr>
              <w:t xml:space="preserve">Example: The requester is requesting a list from the source. The source is responding with the requested, valid list. After the list is showing at the requester unit, the user deletes a list entry locally at the source. </w:t>
            </w:r>
            <w:proofErr w:type="gramStart"/>
            <w:r>
              <w:rPr>
                <w:rFonts w:cs="Arial"/>
              </w:rPr>
              <w:t>Than</w:t>
            </w:r>
            <w:proofErr w:type="gramEnd"/>
            <w:r>
              <w:rPr>
                <w:rFonts w:cs="Arial"/>
              </w:rPr>
              <w:t xml:space="preserve"> the user is requesting a list item that was deleted within the time, but was still visible in the requester list. In </w:t>
            </w:r>
            <w:proofErr w:type="gramStart"/>
            <w:r>
              <w:rPr>
                <w:rFonts w:cs="Arial"/>
              </w:rPr>
              <w:t>this cases</w:t>
            </w:r>
            <w:proofErr w:type="gramEnd"/>
            <w:r>
              <w:rPr>
                <w:rFonts w:cs="Arial"/>
              </w:rPr>
              <w:t xml:space="preserve"> the CES parameter: Failure, item missing is to set.</w:t>
            </w:r>
          </w:p>
          <w:p w14:paraId="430C3AE2" w14:textId="77777777" w:rsidR="0042307E" w:rsidRDefault="0042307E">
            <w:pPr>
              <w:jc w:val="both"/>
              <w:rPr>
                <w:rFonts w:cs="Arial"/>
              </w:rPr>
            </w:pPr>
          </w:p>
          <w:p w14:paraId="473BD27B" w14:textId="77777777" w:rsidR="0042307E" w:rsidRDefault="0042307E">
            <w:pPr>
              <w:jc w:val="both"/>
              <w:rPr>
                <w:rFonts w:cs="Arial"/>
              </w:rPr>
            </w:pPr>
            <w:r>
              <w:rPr>
                <w:rFonts w:cs="Arial"/>
              </w:rPr>
              <w:t>Example:</w:t>
            </w:r>
          </w:p>
          <w:p w14:paraId="5D06A57A" w14:textId="77777777" w:rsidR="0042307E" w:rsidRDefault="0042307E">
            <w:pPr>
              <w:jc w:val="both"/>
              <w:rPr>
                <w:rFonts w:cs="Arial"/>
              </w:rPr>
            </w:pPr>
            <w:r>
              <w:rPr>
                <w:rFonts w:cs="Arial"/>
              </w:rPr>
              <w:t xml:space="preserve">The track is </w:t>
            </w:r>
            <w:proofErr w:type="gramStart"/>
            <w:r>
              <w:rPr>
                <w:rFonts w:cs="Arial"/>
              </w:rPr>
              <w:t>changed</w:t>
            </w:r>
            <w:proofErr w:type="gramEnd"/>
            <w:r>
              <w:rPr>
                <w:rFonts w:cs="Arial"/>
              </w:rPr>
              <w:t xml:space="preserve"> and all track information need to be transmitted, but an ID3 tag (e.g. artist, genre) information is missing. The CES value of not available information is set to this value.</w:t>
            </w:r>
          </w:p>
        </w:tc>
      </w:tr>
      <w:tr w:rsidR="0042307E" w14:paraId="1E8BDEBA"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25BB2C6D"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18A40B85" w14:textId="77777777" w:rsidR="0042307E" w:rsidRDefault="0042307E">
            <w:pPr>
              <w:jc w:val="center"/>
              <w:rPr>
                <w:rFonts w:cs="Arial"/>
              </w:rPr>
            </w:pPr>
            <w:r>
              <w:rPr>
                <w:rFonts w:cs="Arial"/>
              </w:rPr>
              <w:t>2</w:t>
            </w:r>
          </w:p>
        </w:tc>
        <w:tc>
          <w:tcPr>
            <w:tcW w:w="2814" w:type="dxa"/>
            <w:tcBorders>
              <w:top w:val="single" w:sz="4" w:space="0" w:color="auto"/>
              <w:left w:val="single" w:sz="4" w:space="0" w:color="auto"/>
              <w:bottom w:val="single" w:sz="4" w:space="0" w:color="auto"/>
              <w:right w:val="single" w:sz="4" w:space="0" w:color="auto"/>
            </w:tcBorders>
            <w:hideMark/>
          </w:tcPr>
          <w:p w14:paraId="685AB073" w14:textId="77777777" w:rsidR="0042307E" w:rsidRDefault="0042307E">
            <w:pPr>
              <w:rPr>
                <w:rFonts w:cs="Arial"/>
              </w:rPr>
            </w:pPr>
            <w:proofErr w:type="gramStart"/>
            <w:r>
              <w:rPr>
                <w:rFonts w:cs="Arial"/>
              </w:rPr>
              <w:t>Final Result</w:t>
            </w:r>
            <w:proofErr w:type="gramEnd"/>
            <w:r>
              <w:rPr>
                <w:rFonts w:cs="Arial"/>
              </w:rPr>
              <w:t xml:space="preserve"> – Failure, request released</w:t>
            </w:r>
          </w:p>
        </w:tc>
        <w:tc>
          <w:tcPr>
            <w:tcW w:w="4820" w:type="dxa"/>
            <w:tcBorders>
              <w:top w:val="single" w:sz="4" w:space="0" w:color="auto"/>
              <w:left w:val="single" w:sz="4" w:space="0" w:color="auto"/>
              <w:bottom w:val="single" w:sz="4" w:space="0" w:color="auto"/>
              <w:right w:val="single" w:sz="4" w:space="0" w:color="auto"/>
            </w:tcBorders>
          </w:tcPr>
          <w:p w14:paraId="7A302263"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Failure for command execution with detailed information. </w:t>
            </w:r>
          </w:p>
          <w:p w14:paraId="23A41E69" w14:textId="77777777" w:rsidR="0042307E" w:rsidRDefault="0042307E">
            <w:pPr>
              <w:jc w:val="both"/>
              <w:rPr>
                <w:rFonts w:cs="Arial"/>
              </w:rPr>
            </w:pPr>
          </w:p>
          <w:p w14:paraId="6A2F7217" w14:textId="77777777" w:rsidR="0042307E" w:rsidRDefault="0042307E">
            <w:pPr>
              <w:jc w:val="both"/>
              <w:rPr>
                <w:rFonts w:cs="Arial"/>
              </w:rPr>
            </w:pPr>
            <w:r>
              <w:rPr>
                <w:rFonts w:cs="Arial"/>
              </w:rPr>
              <w:t>Fault Information:  The requested command is not or no longer stored in application. The request is released. The requester could re-</w:t>
            </w:r>
            <w:proofErr w:type="spellStart"/>
            <w:r>
              <w:rPr>
                <w:rFonts w:cs="Arial"/>
              </w:rPr>
              <w:t>init</w:t>
            </w:r>
            <w:proofErr w:type="spellEnd"/>
            <w:r>
              <w:rPr>
                <w:rFonts w:cs="Arial"/>
              </w:rPr>
              <w:t xml:space="preserve"> the command execution. </w:t>
            </w:r>
          </w:p>
          <w:p w14:paraId="3938D54A" w14:textId="77777777" w:rsidR="0042307E" w:rsidRDefault="0042307E">
            <w:pPr>
              <w:jc w:val="both"/>
              <w:rPr>
                <w:rFonts w:cs="Arial"/>
              </w:rPr>
            </w:pPr>
          </w:p>
          <w:p w14:paraId="545B582A" w14:textId="77777777" w:rsidR="0042307E" w:rsidRDefault="0042307E">
            <w:pPr>
              <w:jc w:val="both"/>
              <w:rPr>
                <w:rFonts w:cs="Arial"/>
              </w:rPr>
            </w:pPr>
            <w:r>
              <w:rPr>
                <w:rFonts w:cs="Arial"/>
              </w:rPr>
              <w:t>Example:</w:t>
            </w:r>
          </w:p>
          <w:p w14:paraId="4F522CC2" w14:textId="77777777" w:rsidR="0042307E" w:rsidRDefault="0042307E">
            <w:pPr>
              <w:jc w:val="both"/>
              <w:rPr>
                <w:rFonts w:cs="Arial"/>
              </w:rPr>
            </w:pPr>
            <w:r>
              <w:rPr>
                <w:rFonts w:cs="Arial"/>
              </w:rPr>
              <w:t>The command execution is stopped from the receiver unit. No result is presented from the receiver.</w:t>
            </w:r>
          </w:p>
        </w:tc>
      </w:tr>
      <w:tr w:rsidR="0042307E" w14:paraId="78C85F86"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76EC4DA6"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626BCF77" w14:textId="77777777" w:rsidR="0042307E" w:rsidRDefault="0042307E">
            <w:pPr>
              <w:jc w:val="center"/>
              <w:rPr>
                <w:rFonts w:cs="Arial"/>
              </w:rPr>
            </w:pPr>
            <w:r>
              <w:rPr>
                <w:rFonts w:cs="Arial"/>
              </w:rPr>
              <w:t>3</w:t>
            </w:r>
          </w:p>
        </w:tc>
        <w:tc>
          <w:tcPr>
            <w:tcW w:w="2814" w:type="dxa"/>
            <w:tcBorders>
              <w:top w:val="single" w:sz="4" w:space="0" w:color="auto"/>
              <w:left w:val="single" w:sz="4" w:space="0" w:color="auto"/>
              <w:bottom w:val="single" w:sz="4" w:space="0" w:color="auto"/>
              <w:right w:val="single" w:sz="4" w:space="0" w:color="auto"/>
            </w:tcBorders>
            <w:hideMark/>
          </w:tcPr>
          <w:p w14:paraId="5D02F34D" w14:textId="77777777" w:rsidR="0042307E" w:rsidRDefault="0042307E">
            <w:pPr>
              <w:rPr>
                <w:rFonts w:cs="Arial"/>
              </w:rPr>
            </w:pPr>
            <w:proofErr w:type="gramStart"/>
            <w:r>
              <w:rPr>
                <w:rFonts w:cs="Arial"/>
              </w:rPr>
              <w:t>Final Result</w:t>
            </w:r>
            <w:proofErr w:type="gramEnd"/>
            <w:r>
              <w:rPr>
                <w:rFonts w:cs="Arial"/>
              </w:rPr>
              <w:t xml:space="preserve"> – Failure, request invalid</w:t>
            </w:r>
          </w:p>
        </w:tc>
        <w:tc>
          <w:tcPr>
            <w:tcW w:w="4820" w:type="dxa"/>
            <w:tcBorders>
              <w:top w:val="single" w:sz="4" w:space="0" w:color="auto"/>
              <w:left w:val="single" w:sz="4" w:space="0" w:color="auto"/>
              <w:bottom w:val="single" w:sz="4" w:space="0" w:color="auto"/>
              <w:right w:val="single" w:sz="4" w:space="0" w:color="auto"/>
            </w:tcBorders>
          </w:tcPr>
          <w:p w14:paraId="553CC077"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Failure for command execution with detailed information. </w:t>
            </w:r>
          </w:p>
          <w:p w14:paraId="16B079DD" w14:textId="77777777" w:rsidR="0042307E" w:rsidRDefault="0042307E">
            <w:pPr>
              <w:jc w:val="both"/>
              <w:rPr>
                <w:rFonts w:cs="Arial"/>
              </w:rPr>
            </w:pPr>
          </w:p>
          <w:p w14:paraId="0B3FC497" w14:textId="77777777" w:rsidR="0042307E" w:rsidRDefault="0042307E">
            <w:pPr>
              <w:jc w:val="both"/>
              <w:rPr>
                <w:rFonts w:cs="Arial"/>
              </w:rPr>
            </w:pPr>
            <w:r>
              <w:rPr>
                <w:rFonts w:cs="Arial"/>
              </w:rPr>
              <w:t>Fault Information:  The requested command (Signal ID) is known, but invalid for the receiver. Parameter combination not possible or unknown.</w:t>
            </w:r>
          </w:p>
          <w:p w14:paraId="28659C44" w14:textId="77777777" w:rsidR="0042307E" w:rsidRDefault="0042307E">
            <w:pPr>
              <w:jc w:val="both"/>
              <w:rPr>
                <w:rFonts w:cs="Arial"/>
              </w:rPr>
            </w:pPr>
          </w:p>
          <w:p w14:paraId="5D289426" w14:textId="77777777" w:rsidR="0042307E" w:rsidRDefault="0042307E">
            <w:pPr>
              <w:jc w:val="both"/>
              <w:rPr>
                <w:rFonts w:cs="Arial"/>
              </w:rPr>
            </w:pPr>
            <w:r>
              <w:rPr>
                <w:rFonts w:cs="Arial"/>
              </w:rPr>
              <w:t xml:space="preserve">Example: The requester is transmitting a request to the source. The defined maximum number of characters for a string variable number is 25 characters. The requester is requesting 35 characters from the source. This means the following </w:t>
            </w:r>
            <w:r>
              <w:rPr>
                <w:rFonts w:cs="Arial"/>
              </w:rPr>
              <w:lastRenderedPageBreak/>
              <w:t xml:space="preserve">parameter was not populated with the right values. This parameter combination is invalid. </w:t>
            </w:r>
          </w:p>
        </w:tc>
      </w:tr>
      <w:tr w:rsidR="0042307E" w14:paraId="6E9D1568"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3A05A332" w14:textId="77777777" w:rsidR="0042307E" w:rsidRDefault="0042307E">
            <w:pPr>
              <w:jc w:val="center"/>
              <w:rPr>
                <w:rFonts w:cs="Arial"/>
              </w:rPr>
            </w:pPr>
            <w:r>
              <w:rPr>
                <w:rFonts w:cs="Arial"/>
              </w:rPr>
              <w:lastRenderedPageBreak/>
              <w:t>1</w:t>
            </w:r>
          </w:p>
        </w:tc>
        <w:tc>
          <w:tcPr>
            <w:tcW w:w="904" w:type="dxa"/>
            <w:tcBorders>
              <w:top w:val="single" w:sz="4" w:space="0" w:color="auto"/>
              <w:left w:val="single" w:sz="4" w:space="0" w:color="auto"/>
              <w:bottom w:val="single" w:sz="4" w:space="0" w:color="auto"/>
              <w:right w:val="single" w:sz="4" w:space="0" w:color="auto"/>
            </w:tcBorders>
            <w:hideMark/>
          </w:tcPr>
          <w:p w14:paraId="05529766" w14:textId="77777777" w:rsidR="0042307E" w:rsidRDefault="0042307E">
            <w:pPr>
              <w:jc w:val="center"/>
              <w:rPr>
                <w:rFonts w:cs="Arial"/>
              </w:rPr>
            </w:pPr>
            <w:r>
              <w:rPr>
                <w:rFonts w:cs="Arial"/>
              </w:rPr>
              <w:t>4</w:t>
            </w:r>
          </w:p>
        </w:tc>
        <w:tc>
          <w:tcPr>
            <w:tcW w:w="2814" w:type="dxa"/>
            <w:tcBorders>
              <w:top w:val="single" w:sz="4" w:space="0" w:color="auto"/>
              <w:left w:val="single" w:sz="4" w:space="0" w:color="auto"/>
              <w:bottom w:val="single" w:sz="4" w:space="0" w:color="auto"/>
              <w:right w:val="single" w:sz="4" w:space="0" w:color="auto"/>
            </w:tcBorders>
            <w:hideMark/>
          </w:tcPr>
          <w:p w14:paraId="4C86DC8D" w14:textId="77777777" w:rsidR="0042307E" w:rsidRDefault="0042307E">
            <w:pPr>
              <w:rPr>
                <w:rFonts w:cs="Arial"/>
              </w:rPr>
            </w:pPr>
            <w:proofErr w:type="gramStart"/>
            <w:r>
              <w:rPr>
                <w:rFonts w:cs="Arial"/>
              </w:rPr>
              <w:t>Final Result</w:t>
            </w:r>
            <w:proofErr w:type="gramEnd"/>
            <w:r>
              <w:rPr>
                <w:rFonts w:cs="Arial"/>
              </w:rPr>
              <w:t xml:space="preserve"> – Failure, requested index out of range</w:t>
            </w:r>
          </w:p>
        </w:tc>
        <w:tc>
          <w:tcPr>
            <w:tcW w:w="4820" w:type="dxa"/>
            <w:tcBorders>
              <w:top w:val="single" w:sz="4" w:space="0" w:color="auto"/>
              <w:left w:val="single" w:sz="4" w:space="0" w:color="auto"/>
              <w:bottom w:val="single" w:sz="4" w:space="0" w:color="auto"/>
              <w:right w:val="single" w:sz="4" w:space="0" w:color="auto"/>
            </w:tcBorders>
          </w:tcPr>
          <w:p w14:paraId="6CC7E569"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Failure for command execution with detailed information. </w:t>
            </w:r>
          </w:p>
          <w:p w14:paraId="4BB8E554" w14:textId="77777777" w:rsidR="0042307E" w:rsidRDefault="0042307E">
            <w:pPr>
              <w:jc w:val="both"/>
              <w:rPr>
                <w:rFonts w:cs="Arial"/>
              </w:rPr>
            </w:pPr>
          </w:p>
          <w:p w14:paraId="0F42AED8" w14:textId="77777777" w:rsidR="0042307E" w:rsidRDefault="0042307E">
            <w:pPr>
              <w:jc w:val="both"/>
              <w:rPr>
                <w:rFonts w:cs="Arial"/>
              </w:rPr>
            </w:pPr>
            <w:r>
              <w:rPr>
                <w:rFonts w:cs="Arial"/>
              </w:rPr>
              <w:t>Fault Information:  The requested index in the received command is out of range.</w:t>
            </w:r>
          </w:p>
          <w:p w14:paraId="0C3A5A75" w14:textId="77777777" w:rsidR="0042307E" w:rsidRDefault="0042307E">
            <w:pPr>
              <w:jc w:val="both"/>
              <w:rPr>
                <w:rFonts w:cs="Arial"/>
              </w:rPr>
            </w:pPr>
          </w:p>
          <w:p w14:paraId="35ACE0A5" w14:textId="77777777" w:rsidR="0042307E" w:rsidRDefault="0042307E">
            <w:pPr>
              <w:jc w:val="both"/>
              <w:rPr>
                <w:rFonts w:cs="Arial"/>
              </w:rPr>
            </w:pPr>
            <w:r>
              <w:rPr>
                <w:rFonts w:cs="Arial"/>
              </w:rPr>
              <w:t>Example: The protocol allows a maximum of 20 items (0-20). Five bits are reserved for this parameter in the data stream. A range from 0 to 31 is possible.</w:t>
            </w:r>
          </w:p>
          <w:p w14:paraId="4432DEE0" w14:textId="77777777" w:rsidR="0042307E" w:rsidRDefault="0042307E">
            <w:pPr>
              <w:jc w:val="both"/>
              <w:rPr>
                <w:rFonts w:cs="Arial"/>
              </w:rPr>
            </w:pPr>
            <w:r>
              <w:rPr>
                <w:rFonts w:cs="Arial"/>
              </w:rPr>
              <w:t>The requester is asking for 22 items from a list, although 0-20 is only possible.</w:t>
            </w:r>
          </w:p>
        </w:tc>
      </w:tr>
      <w:tr w:rsidR="0042307E" w14:paraId="2003D356"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1B4B356A"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2F4CD616" w14:textId="77777777" w:rsidR="0042307E" w:rsidRDefault="0042307E">
            <w:pPr>
              <w:jc w:val="center"/>
              <w:rPr>
                <w:rFonts w:cs="Arial"/>
              </w:rPr>
            </w:pPr>
            <w:r>
              <w:rPr>
                <w:rFonts w:cs="Arial"/>
              </w:rPr>
              <w:t>5</w:t>
            </w:r>
          </w:p>
        </w:tc>
        <w:tc>
          <w:tcPr>
            <w:tcW w:w="2814" w:type="dxa"/>
            <w:tcBorders>
              <w:top w:val="single" w:sz="4" w:space="0" w:color="auto"/>
              <w:left w:val="single" w:sz="4" w:space="0" w:color="auto"/>
              <w:bottom w:val="single" w:sz="4" w:space="0" w:color="auto"/>
              <w:right w:val="single" w:sz="4" w:space="0" w:color="auto"/>
            </w:tcBorders>
            <w:hideMark/>
          </w:tcPr>
          <w:p w14:paraId="31BDD4C6" w14:textId="77777777" w:rsidR="0042307E" w:rsidRDefault="0042307E">
            <w:pPr>
              <w:rPr>
                <w:rFonts w:cs="Arial"/>
              </w:rPr>
            </w:pPr>
            <w:proofErr w:type="gramStart"/>
            <w:r>
              <w:rPr>
                <w:rFonts w:cs="Arial"/>
              </w:rPr>
              <w:t>Final Result</w:t>
            </w:r>
            <w:proofErr w:type="gramEnd"/>
            <w:r>
              <w:rPr>
                <w:rFonts w:cs="Arial"/>
              </w:rPr>
              <w:t xml:space="preserve"> – Failure, connected environment (or device) not reacting</w:t>
            </w:r>
          </w:p>
        </w:tc>
        <w:tc>
          <w:tcPr>
            <w:tcW w:w="4820" w:type="dxa"/>
            <w:tcBorders>
              <w:top w:val="single" w:sz="4" w:space="0" w:color="auto"/>
              <w:left w:val="single" w:sz="4" w:space="0" w:color="auto"/>
              <w:bottom w:val="single" w:sz="4" w:space="0" w:color="auto"/>
              <w:right w:val="single" w:sz="4" w:space="0" w:color="auto"/>
            </w:tcBorders>
          </w:tcPr>
          <w:p w14:paraId="5A986E0B"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Failure for command execution with detailed information. </w:t>
            </w:r>
          </w:p>
          <w:p w14:paraId="24C28C17" w14:textId="77777777" w:rsidR="0042307E" w:rsidRDefault="0042307E">
            <w:pPr>
              <w:jc w:val="both"/>
              <w:rPr>
                <w:rFonts w:cs="Arial"/>
              </w:rPr>
            </w:pPr>
          </w:p>
          <w:p w14:paraId="56851E01" w14:textId="77777777" w:rsidR="0042307E" w:rsidRDefault="0042307E">
            <w:pPr>
              <w:jc w:val="both"/>
              <w:rPr>
                <w:rFonts w:cs="Arial"/>
              </w:rPr>
            </w:pPr>
            <w:r>
              <w:rPr>
                <w:rFonts w:cs="Arial"/>
              </w:rPr>
              <w:t>Fault Information:  The connected environment is not or no longer responding. The command could not be executed.</w:t>
            </w:r>
          </w:p>
          <w:p w14:paraId="4BDCE96C" w14:textId="77777777" w:rsidR="0042307E" w:rsidRDefault="0042307E">
            <w:pPr>
              <w:jc w:val="both"/>
              <w:rPr>
                <w:rFonts w:cs="Arial"/>
              </w:rPr>
            </w:pPr>
          </w:p>
          <w:p w14:paraId="74F3C500" w14:textId="77777777" w:rsidR="0042307E" w:rsidRDefault="0042307E">
            <w:pPr>
              <w:jc w:val="both"/>
              <w:rPr>
                <w:rFonts w:cs="Arial"/>
              </w:rPr>
            </w:pPr>
            <w:r>
              <w:rPr>
                <w:rFonts w:cs="Arial"/>
              </w:rPr>
              <w:t>Example: The requester is asking for a telephone service, but the telephone network from the chosen provider is not available.</w:t>
            </w:r>
          </w:p>
          <w:p w14:paraId="46D97900" w14:textId="77777777" w:rsidR="0042307E" w:rsidRDefault="0042307E">
            <w:pPr>
              <w:jc w:val="both"/>
              <w:rPr>
                <w:rFonts w:cs="Arial"/>
              </w:rPr>
            </w:pPr>
            <w:r>
              <w:rPr>
                <w:rFonts w:cs="Arial"/>
              </w:rPr>
              <w:t>Example: The BT connection to the mobile is lost.</w:t>
            </w:r>
          </w:p>
        </w:tc>
      </w:tr>
      <w:tr w:rsidR="0042307E" w14:paraId="4F8662AA"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4DCF5804"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26708020" w14:textId="77777777" w:rsidR="0042307E" w:rsidRDefault="0042307E">
            <w:pPr>
              <w:jc w:val="center"/>
              <w:rPr>
                <w:rFonts w:cs="Arial"/>
              </w:rPr>
            </w:pPr>
            <w:r>
              <w:rPr>
                <w:rFonts w:cs="Arial"/>
              </w:rPr>
              <w:t>6</w:t>
            </w:r>
          </w:p>
        </w:tc>
        <w:tc>
          <w:tcPr>
            <w:tcW w:w="2814" w:type="dxa"/>
            <w:tcBorders>
              <w:top w:val="single" w:sz="4" w:space="0" w:color="auto"/>
              <w:left w:val="single" w:sz="4" w:space="0" w:color="auto"/>
              <w:bottom w:val="single" w:sz="4" w:space="0" w:color="auto"/>
              <w:right w:val="single" w:sz="4" w:space="0" w:color="auto"/>
            </w:tcBorders>
          </w:tcPr>
          <w:p w14:paraId="44F009F7" w14:textId="77777777" w:rsidR="0042307E" w:rsidRDefault="0042307E">
            <w:pPr>
              <w:rPr>
                <w:rFonts w:cs="Arial"/>
              </w:rPr>
            </w:pPr>
            <w:proofErr w:type="gramStart"/>
            <w:r>
              <w:rPr>
                <w:rFonts w:cs="Arial"/>
              </w:rPr>
              <w:t>Final Result</w:t>
            </w:r>
            <w:proofErr w:type="gramEnd"/>
            <w:r>
              <w:rPr>
                <w:rFonts w:cs="Arial"/>
              </w:rPr>
              <w:t xml:space="preserve"> – Failure, device busy, request released</w:t>
            </w:r>
          </w:p>
          <w:p w14:paraId="47BB275D" w14:textId="77777777" w:rsidR="0042307E" w:rsidRDefault="0042307E">
            <w:pPr>
              <w:rPr>
                <w:rFonts w:cs="Arial"/>
              </w:rPr>
            </w:pPr>
          </w:p>
        </w:tc>
        <w:tc>
          <w:tcPr>
            <w:tcW w:w="4820" w:type="dxa"/>
            <w:tcBorders>
              <w:top w:val="single" w:sz="4" w:space="0" w:color="auto"/>
              <w:left w:val="single" w:sz="4" w:space="0" w:color="auto"/>
              <w:bottom w:val="single" w:sz="4" w:space="0" w:color="auto"/>
              <w:right w:val="single" w:sz="4" w:space="0" w:color="auto"/>
            </w:tcBorders>
          </w:tcPr>
          <w:p w14:paraId="71E2046E"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Failure for command execution with detailed information. </w:t>
            </w:r>
          </w:p>
          <w:p w14:paraId="06D0F483" w14:textId="77777777" w:rsidR="0042307E" w:rsidRDefault="0042307E">
            <w:pPr>
              <w:jc w:val="both"/>
              <w:rPr>
                <w:rFonts w:cs="Arial"/>
              </w:rPr>
            </w:pPr>
          </w:p>
          <w:p w14:paraId="19410582" w14:textId="77777777" w:rsidR="0042307E" w:rsidRDefault="0042307E">
            <w:pPr>
              <w:jc w:val="both"/>
              <w:rPr>
                <w:rFonts w:cs="Arial"/>
              </w:rPr>
            </w:pPr>
            <w:r>
              <w:rPr>
                <w:rFonts w:cs="Arial"/>
              </w:rPr>
              <w:t>Fault Information:  The device or connected device is still busy.  Requested application will not attempt to gather the information.  The request is released from the application.</w:t>
            </w:r>
          </w:p>
          <w:p w14:paraId="6E7CFD61" w14:textId="77777777" w:rsidR="0042307E" w:rsidRDefault="0042307E">
            <w:pPr>
              <w:jc w:val="both"/>
              <w:rPr>
                <w:rFonts w:cs="Arial"/>
              </w:rPr>
            </w:pPr>
          </w:p>
          <w:p w14:paraId="4C115212" w14:textId="77777777" w:rsidR="0042307E" w:rsidRDefault="0042307E">
            <w:pPr>
              <w:jc w:val="both"/>
              <w:rPr>
                <w:rFonts w:cs="Arial"/>
              </w:rPr>
            </w:pPr>
            <w:r>
              <w:rPr>
                <w:rFonts w:cs="Arial"/>
              </w:rPr>
              <w:t>Example: The connected device is busy or crashed. Media could not be accessed.</w:t>
            </w:r>
          </w:p>
        </w:tc>
      </w:tr>
      <w:tr w:rsidR="0042307E" w14:paraId="4AE34F39"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718403B3"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708ED21A" w14:textId="77777777" w:rsidR="0042307E" w:rsidRDefault="0042307E">
            <w:pPr>
              <w:jc w:val="center"/>
              <w:rPr>
                <w:rFonts w:cs="Arial"/>
              </w:rPr>
            </w:pPr>
            <w:r>
              <w:rPr>
                <w:rFonts w:cs="Arial"/>
              </w:rPr>
              <w:t>7</w:t>
            </w:r>
          </w:p>
        </w:tc>
        <w:tc>
          <w:tcPr>
            <w:tcW w:w="2814" w:type="dxa"/>
            <w:tcBorders>
              <w:top w:val="single" w:sz="4" w:space="0" w:color="auto"/>
              <w:left w:val="single" w:sz="4" w:space="0" w:color="auto"/>
              <w:bottom w:val="single" w:sz="4" w:space="0" w:color="auto"/>
              <w:right w:val="single" w:sz="4" w:space="0" w:color="auto"/>
            </w:tcBorders>
            <w:hideMark/>
          </w:tcPr>
          <w:p w14:paraId="321F14D3" w14:textId="77777777" w:rsidR="0042307E" w:rsidRDefault="0042307E">
            <w:pPr>
              <w:rPr>
                <w:rFonts w:cs="Arial"/>
                <w:lang w:val="en-GB"/>
              </w:rPr>
            </w:pPr>
            <w:r>
              <w:rPr>
                <w:rFonts w:cs="Arial"/>
                <w:snapToGrid w:val="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14:paraId="6D6EB359" w14:textId="77777777" w:rsidR="0042307E" w:rsidRDefault="0042307E">
            <w:pPr>
              <w:rPr>
                <w:rFonts w:cs="Arial"/>
                <w:lang w:val="en-GB"/>
              </w:rPr>
            </w:pPr>
            <w:r>
              <w:rPr>
                <w:rFonts w:cs="Arial"/>
                <w:snapToGrid w:val="0"/>
                <w:lang w:val="nb-NO"/>
              </w:rPr>
              <w:t>Reserved</w:t>
            </w:r>
          </w:p>
        </w:tc>
      </w:tr>
      <w:tr w:rsidR="0042307E" w14:paraId="5D274749"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0D631B25"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2E152153" w14:textId="77777777" w:rsidR="0042307E" w:rsidRDefault="0042307E">
            <w:pPr>
              <w:jc w:val="center"/>
              <w:rPr>
                <w:rFonts w:cs="Arial"/>
              </w:rPr>
            </w:pPr>
            <w:r>
              <w:rPr>
                <w:rFonts w:cs="Arial"/>
              </w:rPr>
              <w:t>8</w:t>
            </w:r>
          </w:p>
        </w:tc>
        <w:tc>
          <w:tcPr>
            <w:tcW w:w="2814" w:type="dxa"/>
            <w:tcBorders>
              <w:top w:val="single" w:sz="4" w:space="0" w:color="auto"/>
              <w:left w:val="single" w:sz="4" w:space="0" w:color="auto"/>
              <w:bottom w:val="single" w:sz="4" w:space="0" w:color="auto"/>
              <w:right w:val="single" w:sz="4" w:space="0" w:color="auto"/>
            </w:tcBorders>
          </w:tcPr>
          <w:p w14:paraId="7BAC408B" w14:textId="77777777" w:rsidR="0042307E" w:rsidRDefault="0042307E">
            <w:pPr>
              <w:rPr>
                <w:rFonts w:cs="Arial"/>
              </w:rPr>
            </w:pPr>
            <w:proofErr w:type="gramStart"/>
            <w:r>
              <w:rPr>
                <w:rFonts w:cs="Arial"/>
              </w:rPr>
              <w:t>Final Result</w:t>
            </w:r>
            <w:proofErr w:type="gramEnd"/>
            <w:r>
              <w:rPr>
                <w:rFonts w:cs="Arial"/>
              </w:rPr>
              <w:t xml:space="preserve"> – Failure, connected device not or no longer readable</w:t>
            </w:r>
          </w:p>
          <w:p w14:paraId="1A351B12" w14:textId="77777777" w:rsidR="0042307E" w:rsidRDefault="0042307E">
            <w:pPr>
              <w:rPr>
                <w:rFonts w:cs="Arial"/>
              </w:rPr>
            </w:pPr>
          </w:p>
        </w:tc>
        <w:tc>
          <w:tcPr>
            <w:tcW w:w="4820" w:type="dxa"/>
            <w:tcBorders>
              <w:top w:val="single" w:sz="4" w:space="0" w:color="auto"/>
              <w:left w:val="single" w:sz="4" w:space="0" w:color="auto"/>
              <w:bottom w:val="single" w:sz="4" w:space="0" w:color="auto"/>
              <w:right w:val="single" w:sz="4" w:space="0" w:color="auto"/>
            </w:tcBorders>
          </w:tcPr>
          <w:p w14:paraId="025C3DB6"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available. Failure for command execution with detailed information. </w:t>
            </w:r>
          </w:p>
          <w:p w14:paraId="27B81D20" w14:textId="77777777" w:rsidR="0042307E" w:rsidRDefault="0042307E">
            <w:pPr>
              <w:jc w:val="both"/>
              <w:rPr>
                <w:rFonts w:cs="Arial"/>
              </w:rPr>
            </w:pPr>
          </w:p>
          <w:p w14:paraId="5D421C55" w14:textId="77777777" w:rsidR="0042307E" w:rsidRDefault="0042307E">
            <w:pPr>
              <w:jc w:val="both"/>
              <w:rPr>
                <w:rFonts w:cs="Arial"/>
              </w:rPr>
            </w:pPr>
            <w:r>
              <w:rPr>
                <w:rFonts w:cs="Arial"/>
              </w:rPr>
              <w:t>Fault Information:  The connected device is not or no longer readable. The command could not be executed.</w:t>
            </w:r>
          </w:p>
          <w:p w14:paraId="4C45D334" w14:textId="77777777" w:rsidR="0042307E" w:rsidRDefault="0042307E">
            <w:pPr>
              <w:jc w:val="both"/>
              <w:rPr>
                <w:rFonts w:cs="Arial"/>
              </w:rPr>
            </w:pPr>
          </w:p>
          <w:p w14:paraId="2DC44211" w14:textId="77777777" w:rsidR="0042307E" w:rsidRDefault="0042307E">
            <w:pPr>
              <w:jc w:val="both"/>
              <w:rPr>
                <w:rFonts w:cs="Arial"/>
              </w:rPr>
            </w:pPr>
            <w:r>
              <w:rPr>
                <w:rFonts w:cs="Arial"/>
              </w:rPr>
              <w:t>Example: The request is transmitted and received. The device reaches a point on the media where it is not readable. A meaningful response could not be given.</w:t>
            </w:r>
          </w:p>
        </w:tc>
      </w:tr>
      <w:tr w:rsidR="0042307E" w14:paraId="783889A7"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46E6B5CD" w14:textId="77777777" w:rsidR="0042307E" w:rsidRDefault="0042307E">
            <w:pPr>
              <w:jc w:val="center"/>
              <w:rPr>
                <w:rFonts w:cs="Arial"/>
              </w:rPr>
            </w:pPr>
            <w:r>
              <w:rPr>
                <w:rFonts w:cs="Arial"/>
              </w:rPr>
              <w:t>1</w:t>
            </w:r>
          </w:p>
        </w:tc>
        <w:tc>
          <w:tcPr>
            <w:tcW w:w="904" w:type="dxa"/>
            <w:tcBorders>
              <w:top w:val="single" w:sz="4" w:space="0" w:color="auto"/>
              <w:left w:val="single" w:sz="4" w:space="0" w:color="auto"/>
              <w:bottom w:val="single" w:sz="4" w:space="0" w:color="auto"/>
              <w:right w:val="single" w:sz="4" w:space="0" w:color="auto"/>
            </w:tcBorders>
            <w:hideMark/>
          </w:tcPr>
          <w:p w14:paraId="1BD96419" w14:textId="77777777" w:rsidR="0042307E" w:rsidRDefault="0042307E">
            <w:pPr>
              <w:jc w:val="center"/>
              <w:rPr>
                <w:rFonts w:cs="Arial"/>
              </w:rPr>
            </w:pPr>
            <w:r>
              <w:rPr>
                <w:rFonts w:cs="Arial"/>
              </w:rPr>
              <w:t>9-F</w:t>
            </w:r>
          </w:p>
        </w:tc>
        <w:tc>
          <w:tcPr>
            <w:tcW w:w="2814" w:type="dxa"/>
            <w:tcBorders>
              <w:top w:val="single" w:sz="4" w:space="0" w:color="auto"/>
              <w:left w:val="single" w:sz="4" w:space="0" w:color="auto"/>
              <w:bottom w:val="single" w:sz="4" w:space="0" w:color="auto"/>
              <w:right w:val="single" w:sz="4" w:space="0" w:color="auto"/>
            </w:tcBorders>
            <w:hideMark/>
          </w:tcPr>
          <w:p w14:paraId="7DE1D8C3" w14:textId="77777777" w:rsidR="0042307E" w:rsidRDefault="0042307E">
            <w:pPr>
              <w:rPr>
                <w:rFonts w:cs="Arial"/>
                <w:lang w:val="en-GB"/>
              </w:rPr>
            </w:pPr>
            <w:r>
              <w:rPr>
                <w:rFonts w:cs="Arial"/>
                <w:snapToGrid w:val="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14:paraId="5C45AE32" w14:textId="77777777" w:rsidR="0042307E" w:rsidRDefault="0042307E">
            <w:pPr>
              <w:rPr>
                <w:rFonts w:cs="Arial"/>
                <w:lang w:val="en-GB"/>
              </w:rPr>
            </w:pPr>
            <w:r>
              <w:rPr>
                <w:rFonts w:cs="Arial"/>
                <w:snapToGrid w:val="0"/>
                <w:lang w:val="nb-NO"/>
              </w:rPr>
              <w:t>Reserved</w:t>
            </w:r>
          </w:p>
        </w:tc>
      </w:tr>
      <w:tr w:rsidR="0042307E" w14:paraId="3AD77567"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2C05D58A"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76DDCAFF" w14:textId="77777777" w:rsidR="0042307E" w:rsidRDefault="0042307E">
            <w:pPr>
              <w:jc w:val="center"/>
              <w:rPr>
                <w:rFonts w:cs="Arial"/>
              </w:rPr>
            </w:pPr>
            <w:r>
              <w:rPr>
                <w:rFonts w:cs="Arial"/>
              </w:rPr>
              <w:t>0</w:t>
            </w:r>
          </w:p>
        </w:tc>
        <w:tc>
          <w:tcPr>
            <w:tcW w:w="2814" w:type="dxa"/>
            <w:tcBorders>
              <w:top w:val="single" w:sz="4" w:space="0" w:color="auto"/>
              <w:left w:val="single" w:sz="4" w:space="0" w:color="auto"/>
              <w:bottom w:val="single" w:sz="4" w:space="0" w:color="auto"/>
              <w:right w:val="single" w:sz="4" w:space="0" w:color="auto"/>
            </w:tcBorders>
            <w:hideMark/>
          </w:tcPr>
          <w:p w14:paraId="35C19DDC" w14:textId="77777777" w:rsidR="0042307E" w:rsidRDefault="0042307E">
            <w:pPr>
              <w:rPr>
                <w:rFonts w:cs="Arial"/>
              </w:rPr>
            </w:pPr>
            <w:proofErr w:type="gramStart"/>
            <w:r>
              <w:rPr>
                <w:rFonts w:cs="Arial"/>
              </w:rPr>
              <w:t>Final Result</w:t>
            </w:r>
            <w:proofErr w:type="gramEnd"/>
            <w:r>
              <w:rPr>
                <w:rFonts w:cs="Arial"/>
              </w:rPr>
              <w:t xml:space="preserve"> – Boarder of list reached</w:t>
            </w:r>
          </w:p>
        </w:tc>
        <w:tc>
          <w:tcPr>
            <w:tcW w:w="4820" w:type="dxa"/>
            <w:tcBorders>
              <w:top w:val="single" w:sz="4" w:space="0" w:color="auto"/>
              <w:left w:val="single" w:sz="4" w:space="0" w:color="auto"/>
              <w:bottom w:val="single" w:sz="4" w:space="0" w:color="auto"/>
              <w:right w:val="single" w:sz="4" w:space="0" w:color="auto"/>
            </w:tcBorders>
          </w:tcPr>
          <w:p w14:paraId="5FD1D943"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1088BF1A" w14:textId="77777777" w:rsidR="0042307E" w:rsidRDefault="0042307E">
            <w:pPr>
              <w:jc w:val="both"/>
              <w:rPr>
                <w:rFonts w:cs="Arial"/>
              </w:rPr>
            </w:pPr>
          </w:p>
          <w:p w14:paraId="6918012A" w14:textId="77777777" w:rsidR="0042307E" w:rsidRDefault="0042307E">
            <w:pPr>
              <w:jc w:val="both"/>
              <w:rPr>
                <w:rFonts w:cs="Arial"/>
              </w:rPr>
            </w:pPr>
            <w:r>
              <w:rPr>
                <w:rFonts w:cs="Arial"/>
              </w:rPr>
              <w:t>Information:  The end or the beginning of the available list is reached.</w:t>
            </w:r>
          </w:p>
          <w:p w14:paraId="58F1955A" w14:textId="77777777" w:rsidR="0042307E" w:rsidRDefault="0042307E">
            <w:pPr>
              <w:jc w:val="both"/>
              <w:rPr>
                <w:rFonts w:cs="Arial"/>
              </w:rPr>
            </w:pPr>
          </w:p>
          <w:p w14:paraId="46FB8984" w14:textId="77777777" w:rsidR="0042307E" w:rsidRDefault="0042307E">
            <w:pPr>
              <w:jc w:val="both"/>
              <w:rPr>
                <w:rFonts w:cs="Arial"/>
              </w:rPr>
            </w:pPr>
            <w:r>
              <w:rPr>
                <w:rFonts w:cs="Arial"/>
              </w:rPr>
              <w:t>Example: A list with no wrap around is delivered. If the user tries to brows up although the upper boarder is already reached, the source is responding with this parameter.</w:t>
            </w:r>
          </w:p>
        </w:tc>
      </w:tr>
      <w:tr w:rsidR="0042307E" w14:paraId="54B9CE80"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76BFD232" w14:textId="77777777" w:rsidR="0042307E" w:rsidRDefault="0042307E">
            <w:pPr>
              <w:jc w:val="center"/>
              <w:rPr>
                <w:rFonts w:cs="Arial"/>
              </w:rPr>
            </w:pPr>
            <w:r>
              <w:rPr>
                <w:rFonts w:cs="Arial"/>
              </w:rPr>
              <w:lastRenderedPageBreak/>
              <w:t>2</w:t>
            </w:r>
          </w:p>
        </w:tc>
        <w:tc>
          <w:tcPr>
            <w:tcW w:w="904" w:type="dxa"/>
            <w:tcBorders>
              <w:top w:val="single" w:sz="4" w:space="0" w:color="auto"/>
              <w:left w:val="single" w:sz="4" w:space="0" w:color="auto"/>
              <w:bottom w:val="single" w:sz="4" w:space="0" w:color="auto"/>
              <w:right w:val="single" w:sz="4" w:space="0" w:color="auto"/>
            </w:tcBorders>
            <w:hideMark/>
          </w:tcPr>
          <w:p w14:paraId="37EFC9F1" w14:textId="77777777" w:rsidR="0042307E" w:rsidRDefault="0042307E">
            <w:pPr>
              <w:jc w:val="center"/>
              <w:rPr>
                <w:rFonts w:cs="Arial"/>
              </w:rPr>
            </w:pPr>
            <w:r>
              <w:rPr>
                <w:rFonts w:cs="Arial"/>
              </w:rPr>
              <w:t>1</w:t>
            </w:r>
          </w:p>
        </w:tc>
        <w:tc>
          <w:tcPr>
            <w:tcW w:w="2814" w:type="dxa"/>
            <w:tcBorders>
              <w:top w:val="single" w:sz="4" w:space="0" w:color="auto"/>
              <w:left w:val="single" w:sz="4" w:space="0" w:color="auto"/>
              <w:bottom w:val="single" w:sz="4" w:space="0" w:color="auto"/>
              <w:right w:val="single" w:sz="4" w:space="0" w:color="auto"/>
            </w:tcBorders>
            <w:hideMark/>
          </w:tcPr>
          <w:p w14:paraId="0522ED1C" w14:textId="77777777" w:rsidR="0042307E" w:rsidRDefault="0042307E">
            <w:pPr>
              <w:rPr>
                <w:rFonts w:cs="Arial"/>
              </w:rPr>
            </w:pPr>
            <w:proofErr w:type="gramStart"/>
            <w:r>
              <w:rPr>
                <w:rFonts w:cs="Arial"/>
              </w:rPr>
              <w:t>Final Result</w:t>
            </w:r>
            <w:proofErr w:type="gramEnd"/>
            <w:r>
              <w:rPr>
                <w:rFonts w:cs="Arial"/>
              </w:rPr>
              <w:t xml:space="preserve"> – List / Folder / Playlist / Selection empty</w:t>
            </w:r>
          </w:p>
        </w:tc>
        <w:tc>
          <w:tcPr>
            <w:tcW w:w="4820" w:type="dxa"/>
            <w:tcBorders>
              <w:top w:val="single" w:sz="4" w:space="0" w:color="auto"/>
              <w:left w:val="single" w:sz="4" w:space="0" w:color="auto"/>
              <w:bottom w:val="single" w:sz="4" w:space="0" w:color="auto"/>
              <w:right w:val="single" w:sz="4" w:space="0" w:color="auto"/>
            </w:tcBorders>
          </w:tcPr>
          <w:p w14:paraId="27EEF462"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152229B2" w14:textId="77777777" w:rsidR="0042307E" w:rsidRDefault="0042307E">
            <w:pPr>
              <w:jc w:val="both"/>
              <w:rPr>
                <w:rFonts w:cs="Arial"/>
              </w:rPr>
            </w:pPr>
          </w:p>
          <w:p w14:paraId="5AA66030" w14:textId="77777777" w:rsidR="0042307E" w:rsidRDefault="0042307E">
            <w:pPr>
              <w:jc w:val="both"/>
              <w:rPr>
                <w:rFonts w:cs="Arial"/>
              </w:rPr>
            </w:pPr>
            <w:r>
              <w:rPr>
                <w:rFonts w:cs="Arial"/>
              </w:rPr>
              <w:t xml:space="preserve">Information:  The requested list is empty. </w:t>
            </w:r>
          </w:p>
          <w:p w14:paraId="3BC4F910" w14:textId="77777777" w:rsidR="0042307E" w:rsidRDefault="0042307E">
            <w:pPr>
              <w:jc w:val="both"/>
              <w:rPr>
                <w:rFonts w:cs="Arial"/>
              </w:rPr>
            </w:pPr>
          </w:p>
          <w:p w14:paraId="0E93BCAC" w14:textId="77777777" w:rsidR="0042307E" w:rsidRDefault="0042307E">
            <w:pPr>
              <w:jc w:val="both"/>
              <w:rPr>
                <w:rFonts w:cs="Arial"/>
              </w:rPr>
            </w:pPr>
            <w:r>
              <w:rPr>
                <w:rFonts w:cs="Arial"/>
              </w:rPr>
              <w:t xml:space="preserve">Example: The call stack feature is available and supported from the mobile phone. The call stacks from the telephone are requested. The call stacks are empty and </w:t>
            </w:r>
            <w:proofErr w:type="gramStart"/>
            <w:r>
              <w:rPr>
                <w:rFonts w:cs="Arial"/>
              </w:rPr>
              <w:t>have to</w:t>
            </w:r>
            <w:proofErr w:type="gramEnd"/>
            <w:r>
              <w:rPr>
                <w:rFonts w:cs="Arial"/>
              </w:rPr>
              <w:t xml:space="preserve"> be reported as empty. </w:t>
            </w:r>
          </w:p>
        </w:tc>
      </w:tr>
      <w:tr w:rsidR="0042307E" w14:paraId="0D65DC4C"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7733F14B"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1EBCC08F" w14:textId="77777777" w:rsidR="0042307E" w:rsidRDefault="0042307E">
            <w:pPr>
              <w:jc w:val="center"/>
              <w:rPr>
                <w:rFonts w:cs="Arial"/>
              </w:rPr>
            </w:pPr>
            <w:r>
              <w:rPr>
                <w:rFonts w:cs="Arial"/>
              </w:rPr>
              <w:t>2</w:t>
            </w:r>
          </w:p>
        </w:tc>
        <w:tc>
          <w:tcPr>
            <w:tcW w:w="2814" w:type="dxa"/>
            <w:tcBorders>
              <w:top w:val="single" w:sz="4" w:space="0" w:color="auto"/>
              <w:left w:val="single" w:sz="4" w:space="0" w:color="auto"/>
              <w:bottom w:val="single" w:sz="4" w:space="0" w:color="auto"/>
              <w:right w:val="single" w:sz="4" w:space="0" w:color="auto"/>
            </w:tcBorders>
            <w:hideMark/>
          </w:tcPr>
          <w:p w14:paraId="4A340098" w14:textId="77777777" w:rsidR="0042307E" w:rsidRDefault="0042307E">
            <w:pPr>
              <w:rPr>
                <w:rFonts w:cs="Arial"/>
              </w:rPr>
            </w:pPr>
            <w:proofErr w:type="gramStart"/>
            <w:r>
              <w:rPr>
                <w:rFonts w:cs="Arial"/>
              </w:rPr>
              <w:t>Final Result</w:t>
            </w:r>
            <w:proofErr w:type="gramEnd"/>
            <w:r>
              <w:rPr>
                <w:rFonts w:cs="Arial"/>
              </w:rPr>
              <w:t xml:space="preserve"> – Device empty</w:t>
            </w:r>
          </w:p>
        </w:tc>
        <w:tc>
          <w:tcPr>
            <w:tcW w:w="4820" w:type="dxa"/>
            <w:tcBorders>
              <w:top w:val="single" w:sz="4" w:space="0" w:color="auto"/>
              <w:left w:val="single" w:sz="4" w:space="0" w:color="auto"/>
              <w:bottom w:val="single" w:sz="4" w:space="0" w:color="auto"/>
              <w:right w:val="single" w:sz="4" w:space="0" w:color="auto"/>
            </w:tcBorders>
          </w:tcPr>
          <w:p w14:paraId="4807AE78"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69BD16F8" w14:textId="77777777" w:rsidR="0042307E" w:rsidRDefault="0042307E">
            <w:pPr>
              <w:jc w:val="both"/>
              <w:rPr>
                <w:rFonts w:cs="Arial"/>
              </w:rPr>
            </w:pPr>
          </w:p>
          <w:p w14:paraId="16271F15" w14:textId="77777777" w:rsidR="0042307E" w:rsidRDefault="0042307E">
            <w:pPr>
              <w:jc w:val="both"/>
              <w:rPr>
                <w:rFonts w:cs="Arial"/>
              </w:rPr>
            </w:pPr>
            <w:r>
              <w:rPr>
                <w:rFonts w:cs="Arial"/>
              </w:rPr>
              <w:t xml:space="preserve">Information:  The connected device is empty. </w:t>
            </w:r>
          </w:p>
          <w:p w14:paraId="75E02D2F" w14:textId="77777777" w:rsidR="0042307E" w:rsidRDefault="0042307E">
            <w:pPr>
              <w:jc w:val="both"/>
              <w:rPr>
                <w:rFonts w:cs="Arial"/>
              </w:rPr>
            </w:pPr>
          </w:p>
          <w:p w14:paraId="34326BFF" w14:textId="77777777" w:rsidR="0042307E" w:rsidRDefault="0042307E">
            <w:pPr>
              <w:jc w:val="both"/>
              <w:rPr>
                <w:rFonts w:cs="Arial"/>
              </w:rPr>
            </w:pPr>
            <w:r>
              <w:rPr>
                <w:rFonts w:cs="Arial"/>
              </w:rPr>
              <w:t>Example: A blank media (USB-MSD, BT-MP, …) is connected. If access and browsing are possible, this response is given.</w:t>
            </w:r>
          </w:p>
        </w:tc>
      </w:tr>
      <w:tr w:rsidR="0042307E" w14:paraId="614CA36E"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17C10E1A"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6446C1A7" w14:textId="77777777" w:rsidR="0042307E" w:rsidRDefault="0042307E">
            <w:pPr>
              <w:jc w:val="center"/>
              <w:rPr>
                <w:rFonts w:cs="Arial"/>
              </w:rPr>
            </w:pPr>
            <w:r>
              <w:rPr>
                <w:rFonts w:cs="Arial"/>
              </w:rPr>
              <w:t>3</w:t>
            </w:r>
          </w:p>
        </w:tc>
        <w:tc>
          <w:tcPr>
            <w:tcW w:w="2814" w:type="dxa"/>
            <w:tcBorders>
              <w:top w:val="single" w:sz="4" w:space="0" w:color="auto"/>
              <w:left w:val="single" w:sz="4" w:space="0" w:color="auto"/>
              <w:bottom w:val="single" w:sz="4" w:space="0" w:color="auto"/>
              <w:right w:val="single" w:sz="4" w:space="0" w:color="auto"/>
            </w:tcBorders>
            <w:hideMark/>
          </w:tcPr>
          <w:p w14:paraId="09800514" w14:textId="77777777" w:rsidR="0042307E" w:rsidRDefault="0042307E">
            <w:pPr>
              <w:rPr>
                <w:rFonts w:cs="Arial"/>
              </w:rPr>
            </w:pPr>
            <w:proofErr w:type="gramStart"/>
            <w:r>
              <w:rPr>
                <w:rFonts w:cs="Arial"/>
              </w:rPr>
              <w:t>Final Result</w:t>
            </w:r>
            <w:proofErr w:type="gramEnd"/>
            <w:r>
              <w:rPr>
                <w:rFonts w:cs="Arial"/>
              </w:rPr>
              <w:t xml:space="preserve"> – Feature not supported from node</w:t>
            </w:r>
          </w:p>
        </w:tc>
        <w:tc>
          <w:tcPr>
            <w:tcW w:w="4820" w:type="dxa"/>
            <w:tcBorders>
              <w:top w:val="single" w:sz="4" w:space="0" w:color="auto"/>
              <w:left w:val="single" w:sz="4" w:space="0" w:color="auto"/>
              <w:bottom w:val="single" w:sz="4" w:space="0" w:color="auto"/>
              <w:right w:val="single" w:sz="4" w:space="0" w:color="auto"/>
            </w:tcBorders>
          </w:tcPr>
          <w:p w14:paraId="0F4F88D7"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794158E6" w14:textId="77777777" w:rsidR="0042307E" w:rsidRDefault="0042307E">
            <w:pPr>
              <w:jc w:val="both"/>
              <w:rPr>
                <w:rFonts w:cs="Arial"/>
              </w:rPr>
            </w:pPr>
          </w:p>
          <w:p w14:paraId="5AFC639E" w14:textId="77777777" w:rsidR="0042307E" w:rsidRDefault="0042307E">
            <w:pPr>
              <w:jc w:val="both"/>
              <w:rPr>
                <w:rFonts w:cs="Arial"/>
              </w:rPr>
            </w:pPr>
            <w:r>
              <w:rPr>
                <w:rFonts w:cs="Arial"/>
              </w:rPr>
              <w:t xml:space="preserve">Information:  The feature connected to the request is not supported by this node or this version of the node. </w:t>
            </w:r>
          </w:p>
          <w:p w14:paraId="1F868C2D" w14:textId="77777777" w:rsidR="0042307E" w:rsidRDefault="0042307E">
            <w:pPr>
              <w:jc w:val="both"/>
              <w:rPr>
                <w:rFonts w:cs="Arial"/>
              </w:rPr>
            </w:pPr>
          </w:p>
          <w:p w14:paraId="07BC63C8" w14:textId="77777777" w:rsidR="0042307E" w:rsidRDefault="0042307E">
            <w:pPr>
              <w:jc w:val="both"/>
              <w:rPr>
                <w:rFonts w:cs="Arial"/>
              </w:rPr>
            </w:pPr>
            <w:r>
              <w:rPr>
                <w:rFonts w:cs="Arial"/>
              </w:rPr>
              <w:t>Example: The BVC is connected to the system. The current software flashed onto the BVC does not support the browsing feature for connected BT media players. If a request arrives to get the BT media player list, this response is given.</w:t>
            </w:r>
          </w:p>
        </w:tc>
      </w:tr>
      <w:tr w:rsidR="0042307E" w14:paraId="2ECB5E2E"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5426A081"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68E86421" w14:textId="77777777" w:rsidR="0042307E" w:rsidRDefault="0042307E">
            <w:pPr>
              <w:jc w:val="center"/>
              <w:rPr>
                <w:rFonts w:cs="Arial"/>
              </w:rPr>
            </w:pPr>
            <w:r>
              <w:rPr>
                <w:rFonts w:cs="Arial"/>
              </w:rPr>
              <w:t>4</w:t>
            </w:r>
          </w:p>
        </w:tc>
        <w:tc>
          <w:tcPr>
            <w:tcW w:w="2814" w:type="dxa"/>
            <w:tcBorders>
              <w:top w:val="single" w:sz="4" w:space="0" w:color="auto"/>
              <w:left w:val="single" w:sz="4" w:space="0" w:color="auto"/>
              <w:bottom w:val="single" w:sz="4" w:space="0" w:color="auto"/>
              <w:right w:val="single" w:sz="4" w:space="0" w:color="auto"/>
            </w:tcBorders>
            <w:hideMark/>
          </w:tcPr>
          <w:p w14:paraId="36563C14" w14:textId="77777777" w:rsidR="0042307E" w:rsidRDefault="0042307E">
            <w:pPr>
              <w:rPr>
                <w:rFonts w:cs="Arial"/>
              </w:rPr>
            </w:pPr>
            <w:proofErr w:type="gramStart"/>
            <w:r>
              <w:rPr>
                <w:rFonts w:cs="Arial"/>
              </w:rPr>
              <w:t>Final Result</w:t>
            </w:r>
            <w:proofErr w:type="gramEnd"/>
            <w:r>
              <w:rPr>
                <w:rFonts w:cs="Arial"/>
              </w:rPr>
              <w:t xml:space="preserve"> – Requested command not supported</w:t>
            </w:r>
          </w:p>
        </w:tc>
        <w:tc>
          <w:tcPr>
            <w:tcW w:w="4820" w:type="dxa"/>
            <w:tcBorders>
              <w:top w:val="single" w:sz="4" w:space="0" w:color="auto"/>
              <w:left w:val="single" w:sz="4" w:space="0" w:color="auto"/>
              <w:bottom w:val="single" w:sz="4" w:space="0" w:color="auto"/>
              <w:right w:val="single" w:sz="4" w:space="0" w:color="auto"/>
            </w:tcBorders>
          </w:tcPr>
          <w:p w14:paraId="254B88EF"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5DD0FF1B" w14:textId="77777777" w:rsidR="0042307E" w:rsidRDefault="0042307E">
            <w:pPr>
              <w:jc w:val="both"/>
              <w:rPr>
                <w:rFonts w:cs="Arial"/>
              </w:rPr>
            </w:pPr>
          </w:p>
          <w:p w14:paraId="35D7972F" w14:textId="77777777" w:rsidR="0042307E" w:rsidRDefault="0042307E">
            <w:pPr>
              <w:jc w:val="both"/>
              <w:rPr>
                <w:rFonts w:cs="Arial"/>
              </w:rPr>
            </w:pPr>
            <w:r>
              <w:rPr>
                <w:rFonts w:cs="Arial"/>
              </w:rPr>
              <w:t>Information:  The command signal ID is unknown to the receiver.</w:t>
            </w:r>
          </w:p>
          <w:p w14:paraId="2ACFC0E4" w14:textId="77777777" w:rsidR="0042307E" w:rsidRDefault="0042307E">
            <w:pPr>
              <w:jc w:val="both"/>
              <w:rPr>
                <w:rFonts w:cs="Arial"/>
              </w:rPr>
            </w:pPr>
          </w:p>
          <w:p w14:paraId="7F27A3FF" w14:textId="77777777" w:rsidR="0042307E" w:rsidRDefault="0042307E">
            <w:pPr>
              <w:jc w:val="both"/>
              <w:rPr>
                <w:rFonts w:cs="Arial"/>
              </w:rPr>
            </w:pPr>
            <w:r>
              <w:rPr>
                <w:rFonts w:cs="Arial"/>
              </w:rPr>
              <w:t xml:space="preserve">Example: A request command is received. The TP signal ID is unknown to the receiver. </w:t>
            </w:r>
          </w:p>
        </w:tc>
      </w:tr>
      <w:tr w:rsidR="0042307E" w14:paraId="336F8664"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4AE8DDF5"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6297D246" w14:textId="77777777" w:rsidR="0042307E" w:rsidRDefault="0042307E">
            <w:pPr>
              <w:jc w:val="center"/>
              <w:rPr>
                <w:rFonts w:cs="Arial"/>
              </w:rPr>
            </w:pPr>
            <w:r>
              <w:rPr>
                <w:rFonts w:cs="Arial"/>
              </w:rPr>
              <w:t>5</w:t>
            </w:r>
          </w:p>
        </w:tc>
        <w:tc>
          <w:tcPr>
            <w:tcW w:w="2814" w:type="dxa"/>
            <w:tcBorders>
              <w:top w:val="single" w:sz="4" w:space="0" w:color="auto"/>
              <w:left w:val="single" w:sz="4" w:space="0" w:color="auto"/>
              <w:bottom w:val="single" w:sz="4" w:space="0" w:color="auto"/>
              <w:right w:val="single" w:sz="4" w:space="0" w:color="auto"/>
            </w:tcBorders>
            <w:hideMark/>
          </w:tcPr>
          <w:p w14:paraId="756AB233" w14:textId="77777777" w:rsidR="0042307E" w:rsidRDefault="0042307E">
            <w:pPr>
              <w:rPr>
                <w:rFonts w:cs="Arial"/>
              </w:rPr>
            </w:pPr>
            <w:proofErr w:type="gramStart"/>
            <w:r>
              <w:rPr>
                <w:rFonts w:cs="Arial"/>
              </w:rPr>
              <w:t>Final Result</w:t>
            </w:r>
            <w:proofErr w:type="gramEnd"/>
            <w:r>
              <w:rPr>
                <w:rFonts w:cs="Arial"/>
              </w:rPr>
              <w:t xml:space="preserve"> – Status changing</w:t>
            </w:r>
          </w:p>
        </w:tc>
        <w:tc>
          <w:tcPr>
            <w:tcW w:w="4820" w:type="dxa"/>
            <w:tcBorders>
              <w:top w:val="single" w:sz="4" w:space="0" w:color="auto"/>
              <w:left w:val="single" w:sz="4" w:space="0" w:color="auto"/>
              <w:bottom w:val="single" w:sz="4" w:space="0" w:color="auto"/>
              <w:right w:val="single" w:sz="4" w:space="0" w:color="auto"/>
            </w:tcBorders>
          </w:tcPr>
          <w:p w14:paraId="19434883" w14:textId="77777777" w:rsidR="0042307E" w:rsidRDefault="0042307E">
            <w:pPr>
              <w:jc w:val="both"/>
              <w:rPr>
                <w:rFonts w:cs="Arial"/>
              </w:rPr>
            </w:pPr>
            <w:r>
              <w:rPr>
                <w:rFonts w:cs="Arial"/>
              </w:rPr>
              <w:t xml:space="preserve">Command processing or status signal update completed. </w:t>
            </w:r>
            <w:proofErr w:type="gramStart"/>
            <w:r>
              <w:rPr>
                <w:rFonts w:cs="Arial"/>
              </w:rPr>
              <w:t>Final result</w:t>
            </w:r>
            <w:proofErr w:type="gramEnd"/>
            <w:r>
              <w:rPr>
                <w:rFonts w:cs="Arial"/>
              </w:rPr>
              <w:t xml:space="preserve"> and information related to the command execution is available. </w:t>
            </w:r>
          </w:p>
          <w:p w14:paraId="45419857" w14:textId="77777777" w:rsidR="0042307E" w:rsidRDefault="0042307E">
            <w:pPr>
              <w:jc w:val="both"/>
              <w:rPr>
                <w:rFonts w:cs="Arial"/>
              </w:rPr>
            </w:pPr>
          </w:p>
          <w:p w14:paraId="007E17C7" w14:textId="77777777" w:rsidR="0042307E" w:rsidRDefault="0042307E">
            <w:pPr>
              <w:jc w:val="both"/>
              <w:rPr>
                <w:rFonts w:cs="Arial"/>
              </w:rPr>
            </w:pPr>
            <w:r>
              <w:rPr>
                <w:rFonts w:cs="Arial"/>
              </w:rPr>
              <w:t>Information:  The previous transferred information with this signal ID is invalidated.  New information is not yet available. If the new information becomes available, a new signal is transmitted. Within the new signal the CES parameter is set to “Final Result – Success/ Update Available”</w:t>
            </w:r>
          </w:p>
          <w:p w14:paraId="0062DC6D" w14:textId="77777777" w:rsidR="0042307E" w:rsidRDefault="0042307E">
            <w:pPr>
              <w:jc w:val="both"/>
              <w:rPr>
                <w:rFonts w:cs="Arial"/>
              </w:rPr>
            </w:pPr>
          </w:p>
          <w:p w14:paraId="6BAEFEBD" w14:textId="77777777" w:rsidR="0042307E" w:rsidRDefault="0042307E">
            <w:pPr>
              <w:jc w:val="both"/>
              <w:rPr>
                <w:rFonts w:cs="Arial"/>
              </w:rPr>
            </w:pPr>
            <w:r>
              <w:rPr>
                <w:rFonts w:cs="Arial"/>
              </w:rPr>
              <w:lastRenderedPageBreak/>
              <w:t xml:space="preserve">Example: The status signal for </w:t>
            </w:r>
            <w:proofErr w:type="spellStart"/>
            <w:r>
              <w:rPr>
                <w:rFonts w:cs="Arial"/>
              </w:rPr>
              <w:t>ActiveFolderName</w:t>
            </w:r>
            <w:proofErr w:type="spellEnd"/>
            <w:r>
              <w:rPr>
                <w:rFonts w:cs="Arial"/>
              </w:rPr>
              <w:t xml:space="preserve"> related to the currently played track on the active CD is transmitted. The user request afterwards to change to another CD than the active one. The CD mechanism starts to move. Before the chosen track onto this CD is reached, the </w:t>
            </w:r>
            <w:proofErr w:type="spellStart"/>
            <w:r>
              <w:rPr>
                <w:rFonts w:cs="Arial"/>
              </w:rPr>
              <w:t>ActiveFolderName</w:t>
            </w:r>
            <w:proofErr w:type="spellEnd"/>
            <w:r>
              <w:rPr>
                <w:rFonts w:cs="Arial"/>
              </w:rPr>
              <w:t xml:space="preserve"> needs to be invalidated for the system, because during the described changing process, no folder path is available.</w:t>
            </w:r>
          </w:p>
        </w:tc>
      </w:tr>
      <w:tr w:rsidR="0042307E" w14:paraId="365EDE08"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588383B7" w14:textId="77777777" w:rsidR="0042307E" w:rsidRDefault="0042307E">
            <w:pPr>
              <w:jc w:val="center"/>
              <w:rPr>
                <w:rFonts w:cs="Arial"/>
              </w:rPr>
            </w:pPr>
            <w:r>
              <w:rPr>
                <w:rFonts w:cs="Arial"/>
              </w:rPr>
              <w:lastRenderedPageBreak/>
              <w:t>2</w:t>
            </w:r>
          </w:p>
        </w:tc>
        <w:tc>
          <w:tcPr>
            <w:tcW w:w="904" w:type="dxa"/>
            <w:tcBorders>
              <w:top w:val="single" w:sz="4" w:space="0" w:color="auto"/>
              <w:left w:val="single" w:sz="4" w:space="0" w:color="auto"/>
              <w:bottom w:val="single" w:sz="4" w:space="0" w:color="auto"/>
              <w:right w:val="single" w:sz="4" w:space="0" w:color="auto"/>
            </w:tcBorders>
            <w:hideMark/>
          </w:tcPr>
          <w:p w14:paraId="4860F812" w14:textId="77777777" w:rsidR="0042307E" w:rsidRDefault="0042307E">
            <w:pPr>
              <w:jc w:val="center"/>
              <w:rPr>
                <w:rFonts w:cs="Arial"/>
              </w:rPr>
            </w:pPr>
            <w:r>
              <w:rPr>
                <w:rFonts w:cs="Arial"/>
              </w:rPr>
              <w:t>6</w:t>
            </w:r>
          </w:p>
        </w:tc>
        <w:tc>
          <w:tcPr>
            <w:tcW w:w="2814" w:type="dxa"/>
            <w:tcBorders>
              <w:top w:val="single" w:sz="4" w:space="0" w:color="auto"/>
              <w:left w:val="single" w:sz="4" w:space="0" w:color="auto"/>
              <w:bottom w:val="single" w:sz="4" w:space="0" w:color="auto"/>
              <w:right w:val="single" w:sz="4" w:space="0" w:color="auto"/>
            </w:tcBorders>
          </w:tcPr>
          <w:p w14:paraId="4B19964B" w14:textId="77777777" w:rsidR="0042307E" w:rsidRDefault="0042307E">
            <w:pPr>
              <w:rPr>
                <w:rFonts w:cs="Arial"/>
              </w:rPr>
            </w:pPr>
            <w:proofErr w:type="gramStart"/>
            <w:r>
              <w:rPr>
                <w:rFonts w:cs="Arial"/>
              </w:rPr>
              <w:t>Final Result</w:t>
            </w:r>
            <w:proofErr w:type="gramEnd"/>
            <w:r>
              <w:rPr>
                <w:rFonts w:cs="Arial"/>
              </w:rPr>
              <w:t xml:space="preserve"> – Connected environment (or device) not or no longer present</w:t>
            </w:r>
          </w:p>
          <w:p w14:paraId="2FA7873A" w14:textId="77777777" w:rsidR="0042307E" w:rsidRDefault="0042307E">
            <w:pPr>
              <w:rPr>
                <w:rFonts w:cs="Arial"/>
              </w:rPr>
            </w:pPr>
          </w:p>
        </w:tc>
        <w:tc>
          <w:tcPr>
            <w:tcW w:w="4820" w:type="dxa"/>
            <w:tcBorders>
              <w:top w:val="single" w:sz="4" w:space="0" w:color="auto"/>
              <w:left w:val="single" w:sz="4" w:space="0" w:color="auto"/>
              <w:bottom w:val="single" w:sz="4" w:space="0" w:color="auto"/>
              <w:right w:val="single" w:sz="4" w:space="0" w:color="auto"/>
            </w:tcBorders>
          </w:tcPr>
          <w:p w14:paraId="48FB7697" w14:textId="77777777" w:rsidR="0042307E" w:rsidRDefault="0042307E">
            <w:pPr>
              <w:jc w:val="both"/>
              <w:rPr>
                <w:rFonts w:cs="Arial"/>
              </w:rPr>
            </w:pPr>
            <w:r>
              <w:rPr>
                <w:rFonts w:cs="Arial"/>
              </w:rPr>
              <w:t xml:space="preserve">Command processing or status signal update completed. </w:t>
            </w:r>
            <w:proofErr w:type="gramStart"/>
            <w:r>
              <w:rPr>
                <w:rFonts w:cs="Arial"/>
              </w:rPr>
              <w:t>Final result</w:t>
            </w:r>
            <w:proofErr w:type="gramEnd"/>
            <w:r>
              <w:rPr>
                <w:rFonts w:cs="Arial"/>
              </w:rPr>
              <w:t xml:space="preserve"> and information related to the command execution is available.</w:t>
            </w:r>
          </w:p>
          <w:p w14:paraId="7201535F" w14:textId="77777777" w:rsidR="0042307E" w:rsidRDefault="0042307E">
            <w:pPr>
              <w:jc w:val="both"/>
              <w:rPr>
                <w:rFonts w:cs="Arial"/>
              </w:rPr>
            </w:pPr>
          </w:p>
          <w:p w14:paraId="37E85F85" w14:textId="77777777" w:rsidR="0042307E" w:rsidRDefault="0042307E">
            <w:pPr>
              <w:jc w:val="both"/>
              <w:rPr>
                <w:rFonts w:cs="Arial"/>
              </w:rPr>
            </w:pPr>
            <w:r>
              <w:rPr>
                <w:rFonts w:cs="Arial"/>
              </w:rPr>
              <w:t>Information:  The connected environment is not or no longer present.  The command could not be executed.</w:t>
            </w:r>
          </w:p>
          <w:p w14:paraId="68A53C78" w14:textId="77777777" w:rsidR="0042307E" w:rsidRDefault="0042307E">
            <w:pPr>
              <w:jc w:val="both"/>
              <w:rPr>
                <w:rFonts w:cs="Arial"/>
              </w:rPr>
            </w:pPr>
          </w:p>
          <w:p w14:paraId="260DA88E" w14:textId="77777777" w:rsidR="0042307E" w:rsidRDefault="0042307E">
            <w:pPr>
              <w:jc w:val="both"/>
              <w:rPr>
                <w:rFonts w:cs="Arial"/>
              </w:rPr>
            </w:pPr>
            <w:r>
              <w:rPr>
                <w:rFonts w:cs="Arial"/>
              </w:rPr>
              <w:t xml:space="preserve">Example: The request is transmitted and received. The device is un-plugged during command execution. </w:t>
            </w:r>
          </w:p>
          <w:p w14:paraId="750804B5" w14:textId="77777777" w:rsidR="0042307E" w:rsidRDefault="0042307E">
            <w:pPr>
              <w:jc w:val="both"/>
              <w:rPr>
                <w:rFonts w:cs="Arial"/>
              </w:rPr>
            </w:pPr>
          </w:p>
          <w:p w14:paraId="4FA98BA3" w14:textId="77777777" w:rsidR="0042307E" w:rsidRDefault="0042307E">
            <w:pPr>
              <w:jc w:val="both"/>
              <w:rPr>
                <w:rFonts w:cs="Arial"/>
              </w:rPr>
            </w:pPr>
            <w:r>
              <w:rPr>
                <w:rFonts w:cs="Arial"/>
              </w:rPr>
              <w:t xml:space="preserve">Example: The requester tries to get information from the phone book what is delivered on the fly from the device. The request is received. Intermediate result is given. Before the final result is reached and all information is collected and transferred, the BT connection is </w:t>
            </w:r>
            <w:proofErr w:type="gramStart"/>
            <w:r>
              <w:rPr>
                <w:rFonts w:cs="Arial"/>
              </w:rPr>
              <w:t>lost</w:t>
            </w:r>
            <w:proofErr w:type="gramEnd"/>
            <w:r>
              <w:rPr>
                <w:rFonts w:cs="Arial"/>
              </w:rPr>
              <w:t xml:space="preserve"> or the BT link is switched off. This </w:t>
            </w:r>
            <w:proofErr w:type="gramStart"/>
            <w:r>
              <w:rPr>
                <w:rFonts w:cs="Arial"/>
              </w:rPr>
              <w:t>final result</w:t>
            </w:r>
            <w:proofErr w:type="gramEnd"/>
            <w:r>
              <w:rPr>
                <w:rFonts w:cs="Arial"/>
              </w:rPr>
              <w:t xml:space="preserve"> is to transfer.</w:t>
            </w:r>
          </w:p>
        </w:tc>
      </w:tr>
      <w:tr w:rsidR="0042307E" w14:paraId="78EBB1CB"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7078AF5F"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60ECC0E0" w14:textId="77777777" w:rsidR="0042307E" w:rsidRDefault="0042307E">
            <w:pPr>
              <w:jc w:val="center"/>
              <w:rPr>
                <w:rFonts w:cs="Arial"/>
              </w:rPr>
            </w:pPr>
            <w:r>
              <w:rPr>
                <w:rFonts w:cs="Arial"/>
              </w:rPr>
              <w:t>7</w:t>
            </w:r>
          </w:p>
        </w:tc>
        <w:tc>
          <w:tcPr>
            <w:tcW w:w="2814" w:type="dxa"/>
            <w:tcBorders>
              <w:top w:val="single" w:sz="4" w:space="0" w:color="auto"/>
              <w:left w:val="single" w:sz="4" w:space="0" w:color="auto"/>
              <w:bottom w:val="single" w:sz="4" w:space="0" w:color="auto"/>
              <w:right w:val="single" w:sz="4" w:space="0" w:color="auto"/>
            </w:tcBorders>
            <w:hideMark/>
          </w:tcPr>
          <w:p w14:paraId="75B04AD5" w14:textId="77777777" w:rsidR="0042307E" w:rsidRDefault="0042307E">
            <w:pPr>
              <w:rPr>
                <w:rFonts w:cs="Arial"/>
              </w:rPr>
            </w:pPr>
            <w:proofErr w:type="gramStart"/>
            <w:r>
              <w:rPr>
                <w:rFonts w:cs="Arial"/>
              </w:rPr>
              <w:t>Final Result</w:t>
            </w:r>
            <w:proofErr w:type="gramEnd"/>
            <w:r>
              <w:rPr>
                <w:rFonts w:cs="Arial"/>
              </w:rPr>
              <w:t xml:space="preserve"> – Feature not supported by connected environment (or device)</w:t>
            </w:r>
          </w:p>
        </w:tc>
        <w:tc>
          <w:tcPr>
            <w:tcW w:w="4820" w:type="dxa"/>
            <w:tcBorders>
              <w:top w:val="single" w:sz="4" w:space="0" w:color="auto"/>
              <w:left w:val="single" w:sz="4" w:space="0" w:color="auto"/>
              <w:bottom w:val="single" w:sz="4" w:space="0" w:color="auto"/>
              <w:right w:val="single" w:sz="4" w:space="0" w:color="auto"/>
            </w:tcBorders>
          </w:tcPr>
          <w:p w14:paraId="0733B815"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6629A3EA" w14:textId="77777777" w:rsidR="0042307E" w:rsidRDefault="0042307E">
            <w:pPr>
              <w:jc w:val="both"/>
              <w:rPr>
                <w:rFonts w:cs="Arial"/>
              </w:rPr>
            </w:pPr>
          </w:p>
          <w:p w14:paraId="6682413D" w14:textId="77777777" w:rsidR="0042307E" w:rsidRDefault="0042307E">
            <w:pPr>
              <w:jc w:val="both"/>
              <w:rPr>
                <w:rFonts w:cs="Arial"/>
              </w:rPr>
            </w:pPr>
            <w:r>
              <w:rPr>
                <w:rFonts w:cs="Arial"/>
              </w:rPr>
              <w:t xml:space="preserve">Information:  The feature connected to the request is not supported by this device or by this version of the device. </w:t>
            </w:r>
          </w:p>
          <w:p w14:paraId="2E0DBD51" w14:textId="77777777" w:rsidR="0042307E" w:rsidRDefault="0042307E">
            <w:pPr>
              <w:jc w:val="both"/>
              <w:rPr>
                <w:rFonts w:cs="Arial"/>
              </w:rPr>
            </w:pPr>
          </w:p>
          <w:p w14:paraId="6024A570" w14:textId="77777777" w:rsidR="0042307E" w:rsidRDefault="0042307E">
            <w:pPr>
              <w:jc w:val="both"/>
              <w:rPr>
                <w:rFonts w:cs="Arial"/>
              </w:rPr>
            </w:pPr>
            <w:r>
              <w:rPr>
                <w:rFonts w:cs="Arial"/>
              </w:rPr>
              <w:t xml:space="preserve">Example: The connected BT phone only supports a blind redial of the last outgoing number without transferring the phone number to the BVC. In this case, if the last outgoing number is requested, this </w:t>
            </w:r>
            <w:proofErr w:type="gramStart"/>
            <w:r>
              <w:rPr>
                <w:rFonts w:cs="Arial"/>
              </w:rPr>
              <w:t>final result</w:t>
            </w:r>
            <w:proofErr w:type="gramEnd"/>
            <w:r>
              <w:rPr>
                <w:rFonts w:cs="Arial"/>
              </w:rPr>
              <w:t xml:space="preserve"> is to transfer.</w:t>
            </w:r>
          </w:p>
        </w:tc>
      </w:tr>
      <w:tr w:rsidR="0042307E" w14:paraId="61951551"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0510BF79"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6E8E28D8" w14:textId="77777777" w:rsidR="0042307E" w:rsidRDefault="0042307E">
            <w:pPr>
              <w:jc w:val="center"/>
              <w:rPr>
                <w:rFonts w:cs="Arial"/>
              </w:rPr>
            </w:pPr>
            <w:r>
              <w:rPr>
                <w:rFonts w:cs="Arial"/>
              </w:rPr>
              <w:t>8</w:t>
            </w:r>
          </w:p>
        </w:tc>
        <w:tc>
          <w:tcPr>
            <w:tcW w:w="2814" w:type="dxa"/>
            <w:tcBorders>
              <w:top w:val="single" w:sz="4" w:space="0" w:color="auto"/>
              <w:left w:val="single" w:sz="4" w:space="0" w:color="auto"/>
              <w:bottom w:val="single" w:sz="4" w:space="0" w:color="auto"/>
              <w:right w:val="single" w:sz="4" w:space="0" w:color="auto"/>
            </w:tcBorders>
            <w:hideMark/>
          </w:tcPr>
          <w:p w14:paraId="5EC1E6E5" w14:textId="77777777" w:rsidR="0042307E" w:rsidRDefault="0042307E">
            <w:pPr>
              <w:rPr>
                <w:rFonts w:cs="Arial"/>
                <w:lang w:val="en-GB"/>
              </w:rPr>
            </w:pPr>
            <w:proofErr w:type="gramStart"/>
            <w:r>
              <w:rPr>
                <w:rFonts w:cs="Arial"/>
              </w:rPr>
              <w:t>Final Result</w:t>
            </w:r>
            <w:proofErr w:type="gramEnd"/>
            <w:r>
              <w:rPr>
                <w:rFonts w:cs="Arial"/>
              </w:rPr>
              <w:t xml:space="preserve"> – List full; not empty place left in list </w:t>
            </w:r>
          </w:p>
        </w:tc>
        <w:tc>
          <w:tcPr>
            <w:tcW w:w="4820" w:type="dxa"/>
            <w:tcBorders>
              <w:top w:val="single" w:sz="4" w:space="0" w:color="auto"/>
              <w:left w:val="single" w:sz="4" w:space="0" w:color="auto"/>
              <w:bottom w:val="single" w:sz="4" w:space="0" w:color="auto"/>
              <w:right w:val="single" w:sz="4" w:space="0" w:color="auto"/>
            </w:tcBorders>
          </w:tcPr>
          <w:p w14:paraId="4FC3C5EB"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248CA356" w14:textId="77777777" w:rsidR="0042307E" w:rsidRDefault="0042307E">
            <w:pPr>
              <w:jc w:val="both"/>
              <w:rPr>
                <w:rFonts w:cs="Arial"/>
              </w:rPr>
            </w:pPr>
          </w:p>
          <w:p w14:paraId="4262E159" w14:textId="77777777" w:rsidR="0042307E" w:rsidRDefault="0042307E">
            <w:pPr>
              <w:jc w:val="both"/>
              <w:rPr>
                <w:rFonts w:cs="Arial"/>
              </w:rPr>
            </w:pPr>
            <w:r>
              <w:rPr>
                <w:rFonts w:cs="Arial"/>
              </w:rPr>
              <w:t>Information:  List is full.</w:t>
            </w:r>
          </w:p>
          <w:p w14:paraId="666BFBA1" w14:textId="77777777" w:rsidR="0042307E" w:rsidRDefault="0042307E">
            <w:pPr>
              <w:rPr>
                <w:rFonts w:cs="Arial"/>
              </w:rPr>
            </w:pPr>
          </w:p>
          <w:p w14:paraId="57A149B2" w14:textId="77777777" w:rsidR="0042307E" w:rsidRDefault="0042307E">
            <w:pPr>
              <w:rPr>
                <w:rFonts w:cs="Arial"/>
              </w:rPr>
            </w:pPr>
            <w:r>
              <w:rPr>
                <w:rFonts w:cs="Arial"/>
              </w:rPr>
              <w:t>Example:  User tries to connect a BT device to the system. No empty slot for a BT device is free. This response / status information is given.</w:t>
            </w:r>
          </w:p>
        </w:tc>
      </w:tr>
      <w:tr w:rsidR="0042307E" w14:paraId="07CA7D26"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2F5FB498" w14:textId="77777777" w:rsidR="0042307E" w:rsidRDefault="0042307E">
            <w:pPr>
              <w:jc w:val="center"/>
              <w:rPr>
                <w:rFonts w:cs="Arial"/>
              </w:rPr>
            </w:pPr>
            <w:r>
              <w:rPr>
                <w:rFonts w:cs="Arial"/>
              </w:rPr>
              <w:t>2</w:t>
            </w:r>
          </w:p>
        </w:tc>
        <w:tc>
          <w:tcPr>
            <w:tcW w:w="904" w:type="dxa"/>
            <w:tcBorders>
              <w:top w:val="single" w:sz="4" w:space="0" w:color="auto"/>
              <w:left w:val="single" w:sz="4" w:space="0" w:color="auto"/>
              <w:bottom w:val="single" w:sz="4" w:space="0" w:color="auto"/>
              <w:right w:val="single" w:sz="4" w:space="0" w:color="auto"/>
            </w:tcBorders>
            <w:hideMark/>
          </w:tcPr>
          <w:p w14:paraId="05A001D7" w14:textId="77777777" w:rsidR="0042307E" w:rsidRDefault="0042307E">
            <w:pPr>
              <w:jc w:val="center"/>
              <w:rPr>
                <w:rFonts w:cs="Arial"/>
              </w:rPr>
            </w:pPr>
            <w:r>
              <w:rPr>
                <w:rFonts w:cs="Arial"/>
              </w:rPr>
              <w:t>9</w:t>
            </w:r>
          </w:p>
        </w:tc>
        <w:tc>
          <w:tcPr>
            <w:tcW w:w="2814" w:type="dxa"/>
            <w:tcBorders>
              <w:top w:val="single" w:sz="4" w:space="0" w:color="auto"/>
              <w:left w:val="single" w:sz="4" w:space="0" w:color="auto"/>
              <w:bottom w:val="single" w:sz="4" w:space="0" w:color="auto"/>
              <w:right w:val="single" w:sz="4" w:space="0" w:color="auto"/>
            </w:tcBorders>
            <w:hideMark/>
          </w:tcPr>
          <w:p w14:paraId="667347AE" w14:textId="77777777" w:rsidR="0042307E" w:rsidRDefault="0042307E">
            <w:pPr>
              <w:rPr>
                <w:rFonts w:cs="Arial"/>
              </w:rPr>
            </w:pPr>
            <w:proofErr w:type="gramStart"/>
            <w:r>
              <w:rPr>
                <w:rFonts w:cs="Arial"/>
              </w:rPr>
              <w:t>Final Result</w:t>
            </w:r>
            <w:proofErr w:type="gramEnd"/>
            <w:r>
              <w:rPr>
                <w:rFonts w:cs="Arial"/>
              </w:rPr>
              <w:t xml:space="preserve"> – No valid Data to proceed</w:t>
            </w:r>
          </w:p>
        </w:tc>
        <w:tc>
          <w:tcPr>
            <w:tcW w:w="4820" w:type="dxa"/>
            <w:tcBorders>
              <w:top w:val="single" w:sz="4" w:space="0" w:color="auto"/>
              <w:left w:val="single" w:sz="4" w:space="0" w:color="auto"/>
              <w:bottom w:val="single" w:sz="4" w:space="0" w:color="auto"/>
              <w:right w:val="single" w:sz="4" w:space="0" w:color="auto"/>
            </w:tcBorders>
          </w:tcPr>
          <w:p w14:paraId="6F91CF5A" w14:textId="77777777" w:rsidR="0042307E" w:rsidRDefault="0042307E">
            <w:pPr>
              <w:jc w:val="both"/>
              <w:rPr>
                <w:rFonts w:cs="Arial"/>
              </w:rPr>
            </w:pPr>
            <w:r>
              <w:rPr>
                <w:rFonts w:cs="Arial"/>
              </w:rPr>
              <w:t xml:space="preserve">Command processing completed. </w:t>
            </w:r>
            <w:proofErr w:type="gramStart"/>
            <w:r>
              <w:rPr>
                <w:rFonts w:cs="Arial"/>
              </w:rPr>
              <w:t>Final result</w:t>
            </w:r>
            <w:proofErr w:type="gramEnd"/>
            <w:r>
              <w:rPr>
                <w:rFonts w:cs="Arial"/>
              </w:rPr>
              <w:t xml:space="preserve"> and information related to the command execution is available. </w:t>
            </w:r>
          </w:p>
          <w:p w14:paraId="47CC942D" w14:textId="77777777" w:rsidR="0042307E" w:rsidRDefault="0042307E">
            <w:pPr>
              <w:jc w:val="both"/>
              <w:rPr>
                <w:rFonts w:cs="Arial"/>
              </w:rPr>
            </w:pPr>
          </w:p>
          <w:p w14:paraId="0E5D4C28" w14:textId="77777777" w:rsidR="0042307E" w:rsidRDefault="0042307E">
            <w:pPr>
              <w:jc w:val="both"/>
              <w:rPr>
                <w:rFonts w:cs="Arial"/>
              </w:rPr>
            </w:pPr>
            <w:r>
              <w:rPr>
                <w:rFonts w:cs="Arial"/>
              </w:rPr>
              <w:t>Information:  No valid Data to proceed</w:t>
            </w:r>
          </w:p>
          <w:p w14:paraId="2C3F4AC9" w14:textId="77777777" w:rsidR="0042307E" w:rsidRDefault="0042307E">
            <w:pPr>
              <w:jc w:val="both"/>
              <w:rPr>
                <w:rFonts w:cs="Arial"/>
              </w:rPr>
            </w:pPr>
          </w:p>
          <w:p w14:paraId="1324D9F6" w14:textId="77777777" w:rsidR="0042307E" w:rsidRDefault="0042307E">
            <w:pPr>
              <w:jc w:val="both"/>
              <w:rPr>
                <w:rFonts w:cs="Arial"/>
              </w:rPr>
            </w:pPr>
            <w:r>
              <w:rPr>
                <w:rFonts w:cs="Arial"/>
              </w:rPr>
              <w:t xml:space="preserve">Example: The TMC Tuner has lost the TMC Station tuning information. The TMC server shall provide the </w:t>
            </w:r>
            <w:r>
              <w:rPr>
                <w:rFonts w:cs="Arial"/>
              </w:rPr>
              <w:lastRenderedPageBreak/>
              <w:t>needed information again. This response / status information is given.</w:t>
            </w:r>
          </w:p>
        </w:tc>
      </w:tr>
      <w:tr w:rsidR="0042307E" w14:paraId="3B9225E1"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7E2FD8EB" w14:textId="77777777" w:rsidR="0042307E" w:rsidRDefault="0042307E">
            <w:pPr>
              <w:jc w:val="center"/>
              <w:rPr>
                <w:rFonts w:cs="Arial"/>
              </w:rPr>
            </w:pPr>
            <w:r>
              <w:rPr>
                <w:rFonts w:cs="Arial"/>
              </w:rPr>
              <w:lastRenderedPageBreak/>
              <w:t>2</w:t>
            </w:r>
          </w:p>
        </w:tc>
        <w:tc>
          <w:tcPr>
            <w:tcW w:w="904" w:type="dxa"/>
            <w:tcBorders>
              <w:top w:val="single" w:sz="4" w:space="0" w:color="auto"/>
              <w:left w:val="single" w:sz="4" w:space="0" w:color="auto"/>
              <w:bottom w:val="single" w:sz="4" w:space="0" w:color="auto"/>
              <w:right w:val="single" w:sz="4" w:space="0" w:color="auto"/>
            </w:tcBorders>
            <w:hideMark/>
          </w:tcPr>
          <w:p w14:paraId="0CA19F78" w14:textId="77777777" w:rsidR="0042307E" w:rsidRDefault="0042307E">
            <w:pPr>
              <w:jc w:val="center"/>
              <w:rPr>
                <w:rFonts w:cs="Arial"/>
              </w:rPr>
            </w:pPr>
            <w:r>
              <w:rPr>
                <w:rFonts w:cs="Arial"/>
              </w:rPr>
              <w:t>A-F</w:t>
            </w:r>
          </w:p>
        </w:tc>
        <w:tc>
          <w:tcPr>
            <w:tcW w:w="2814" w:type="dxa"/>
            <w:tcBorders>
              <w:top w:val="single" w:sz="4" w:space="0" w:color="auto"/>
              <w:left w:val="single" w:sz="4" w:space="0" w:color="auto"/>
              <w:bottom w:val="single" w:sz="4" w:space="0" w:color="auto"/>
              <w:right w:val="single" w:sz="4" w:space="0" w:color="auto"/>
            </w:tcBorders>
            <w:hideMark/>
          </w:tcPr>
          <w:p w14:paraId="2F6F67E1" w14:textId="77777777" w:rsidR="0042307E" w:rsidRDefault="0042307E">
            <w:pPr>
              <w:rPr>
                <w:rFonts w:cs="Arial"/>
                <w:lang w:val="en-GB"/>
              </w:rPr>
            </w:pPr>
            <w:r>
              <w:rPr>
                <w:rFonts w:cs="Arial"/>
                <w:snapToGrid w:val="0"/>
              </w:rPr>
              <w:t>Reserved</w:t>
            </w:r>
          </w:p>
        </w:tc>
        <w:tc>
          <w:tcPr>
            <w:tcW w:w="4820" w:type="dxa"/>
            <w:tcBorders>
              <w:top w:val="single" w:sz="4" w:space="0" w:color="auto"/>
              <w:left w:val="single" w:sz="4" w:space="0" w:color="auto"/>
              <w:bottom w:val="single" w:sz="4" w:space="0" w:color="auto"/>
              <w:right w:val="single" w:sz="4" w:space="0" w:color="auto"/>
            </w:tcBorders>
            <w:hideMark/>
          </w:tcPr>
          <w:p w14:paraId="5FF0FFCC" w14:textId="77777777" w:rsidR="0042307E" w:rsidRDefault="0042307E">
            <w:pPr>
              <w:rPr>
                <w:rFonts w:cs="Arial"/>
                <w:lang w:val="en-GB"/>
              </w:rPr>
            </w:pPr>
            <w:r>
              <w:rPr>
                <w:rFonts w:cs="Arial"/>
                <w:snapToGrid w:val="0"/>
              </w:rPr>
              <w:t>Reserved</w:t>
            </w:r>
          </w:p>
        </w:tc>
      </w:tr>
      <w:tr w:rsidR="0042307E" w14:paraId="7E7B4222"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70C3EA5F" w14:textId="77777777" w:rsidR="0042307E" w:rsidRDefault="0042307E">
            <w:pPr>
              <w:jc w:val="center"/>
              <w:rPr>
                <w:rFonts w:cs="Arial"/>
              </w:rPr>
            </w:pPr>
            <w:r>
              <w:rPr>
                <w:rFonts w:cs="Arial"/>
              </w:rPr>
              <w:t>3</w:t>
            </w:r>
          </w:p>
        </w:tc>
        <w:tc>
          <w:tcPr>
            <w:tcW w:w="904" w:type="dxa"/>
            <w:tcBorders>
              <w:top w:val="single" w:sz="4" w:space="0" w:color="auto"/>
              <w:left w:val="single" w:sz="4" w:space="0" w:color="auto"/>
              <w:bottom w:val="single" w:sz="4" w:space="0" w:color="auto"/>
              <w:right w:val="single" w:sz="4" w:space="0" w:color="auto"/>
            </w:tcBorders>
            <w:hideMark/>
          </w:tcPr>
          <w:p w14:paraId="27034336" w14:textId="77777777" w:rsidR="0042307E" w:rsidRDefault="0042307E">
            <w:pPr>
              <w:jc w:val="center"/>
              <w:rPr>
                <w:rFonts w:cs="Arial"/>
              </w:rPr>
            </w:pPr>
            <w:r>
              <w:rPr>
                <w:rFonts w:cs="Arial"/>
              </w:rPr>
              <w:t>0</w:t>
            </w:r>
          </w:p>
        </w:tc>
        <w:tc>
          <w:tcPr>
            <w:tcW w:w="2814" w:type="dxa"/>
            <w:tcBorders>
              <w:top w:val="single" w:sz="4" w:space="0" w:color="auto"/>
              <w:left w:val="single" w:sz="4" w:space="0" w:color="auto"/>
              <w:bottom w:val="single" w:sz="4" w:space="0" w:color="auto"/>
              <w:right w:val="single" w:sz="4" w:space="0" w:color="auto"/>
            </w:tcBorders>
          </w:tcPr>
          <w:p w14:paraId="43363C78" w14:textId="77777777" w:rsidR="0042307E" w:rsidRDefault="0042307E">
            <w:pPr>
              <w:rPr>
                <w:rFonts w:cs="Arial"/>
              </w:rPr>
            </w:pPr>
            <w:r>
              <w:rPr>
                <w:rFonts w:cs="Arial"/>
              </w:rPr>
              <w:t>Intermediate Result – Wait</w:t>
            </w:r>
          </w:p>
          <w:p w14:paraId="12BA96DF" w14:textId="77777777" w:rsidR="0042307E" w:rsidRDefault="0042307E">
            <w:pPr>
              <w:rPr>
                <w:rFonts w:cs="Arial"/>
              </w:rPr>
            </w:pPr>
          </w:p>
        </w:tc>
        <w:tc>
          <w:tcPr>
            <w:tcW w:w="4820" w:type="dxa"/>
            <w:tcBorders>
              <w:top w:val="single" w:sz="4" w:space="0" w:color="auto"/>
              <w:left w:val="single" w:sz="4" w:space="0" w:color="auto"/>
              <w:bottom w:val="single" w:sz="4" w:space="0" w:color="auto"/>
              <w:right w:val="single" w:sz="4" w:space="0" w:color="auto"/>
            </w:tcBorders>
          </w:tcPr>
          <w:p w14:paraId="1B3AA33C" w14:textId="77777777" w:rsidR="0042307E" w:rsidRDefault="0042307E">
            <w:pPr>
              <w:jc w:val="both"/>
              <w:rPr>
                <w:rFonts w:cs="Arial"/>
              </w:rPr>
            </w:pPr>
            <w:r>
              <w:rPr>
                <w:rFonts w:cs="Arial"/>
              </w:rPr>
              <w:t>General value for this section - Intermediate result.</w:t>
            </w:r>
          </w:p>
          <w:p w14:paraId="3394ED72" w14:textId="77777777" w:rsidR="0042307E" w:rsidRDefault="0042307E">
            <w:pPr>
              <w:jc w:val="both"/>
              <w:rPr>
                <w:rFonts w:cs="Arial"/>
              </w:rPr>
            </w:pPr>
            <w:r>
              <w:rPr>
                <w:rFonts w:cs="Arial"/>
              </w:rPr>
              <w:t xml:space="preserve">Command execution in progress. </w:t>
            </w:r>
            <w:proofErr w:type="gramStart"/>
            <w:r>
              <w:rPr>
                <w:rFonts w:cs="Arial"/>
              </w:rPr>
              <w:t>Final result</w:t>
            </w:r>
            <w:proofErr w:type="gramEnd"/>
            <w:r>
              <w:rPr>
                <w:rFonts w:cs="Arial"/>
              </w:rPr>
              <w:t xml:space="preserve"> not yet available. Intermediate result and information related to the command execution is available.  </w:t>
            </w:r>
          </w:p>
          <w:p w14:paraId="7365EE2D" w14:textId="77777777" w:rsidR="0042307E" w:rsidRDefault="0042307E">
            <w:pPr>
              <w:jc w:val="both"/>
              <w:rPr>
                <w:rFonts w:cs="Arial"/>
              </w:rPr>
            </w:pPr>
          </w:p>
          <w:p w14:paraId="286F244B" w14:textId="77777777" w:rsidR="0042307E" w:rsidRDefault="0042307E">
            <w:pPr>
              <w:jc w:val="both"/>
              <w:rPr>
                <w:rFonts w:cs="Arial"/>
              </w:rPr>
            </w:pPr>
            <w:r>
              <w:rPr>
                <w:rFonts w:cs="Arial"/>
              </w:rPr>
              <w:t xml:space="preserve">Information:  Wait, previous request is executing.  The command is known and could be executed. The unit is processing, which means that the application is waiting for unit internal results or is waiting for the connected environment. Intermediate result transferred according to heartbeat strategy. </w:t>
            </w:r>
          </w:p>
          <w:p w14:paraId="4AD0131C" w14:textId="77777777" w:rsidR="0042307E" w:rsidRDefault="0042307E">
            <w:pPr>
              <w:jc w:val="both"/>
              <w:rPr>
                <w:rFonts w:cs="Arial"/>
              </w:rPr>
            </w:pPr>
          </w:p>
          <w:p w14:paraId="2B79E60D" w14:textId="77777777" w:rsidR="0042307E" w:rsidRDefault="0042307E">
            <w:pPr>
              <w:jc w:val="both"/>
              <w:rPr>
                <w:rFonts w:cs="Arial"/>
              </w:rPr>
            </w:pPr>
            <w:r>
              <w:rPr>
                <w:rFonts w:cs="Arial"/>
              </w:rPr>
              <w:t>Example: When scrolling through the Phonebook items, the user may push the Scroll-button faster than the items can be received and displayed. The next Phonebook item is requested not before the previous item is received. This way every single item is displayed to the user. When the user stops pushing the Scroll-button, scrolling stops immediately and no more Phonebook items are displayed.</w:t>
            </w:r>
          </w:p>
        </w:tc>
      </w:tr>
      <w:tr w:rsidR="0042307E" w14:paraId="52AF13E5"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59A50225" w14:textId="77777777" w:rsidR="0042307E" w:rsidRDefault="0042307E">
            <w:pPr>
              <w:jc w:val="center"/>
              <w:rPr>
                <w:rFonts w:cs="Arial"/>
              </w:rPr>
            </w:pPr>
            <w:r>
              <w:rPr>
                <w:rFonts w:cs="Arial"/>
              </w:rPr>
              <w:t>3</w:t>
            </w:r>
          </w:p>
        </w:tc>
        <w:tc>
          <w:tcPr>
            <w:tcW w:w="904" w:type="dxa"/>
            <w:tcBorders>
              <w:top w:val="single" w:sz="4" w:space="0" w:color="auto"/>
              <w:left w:val="single" w:sz="4" w:space="0" w:color="auto"/>
              <w:bottom w:val="single" w:sz="4" w:space="0" w:color="auto"/>
              <w:right w:val="single" w:sz="4" w:space="0" w:color="auto"/>
            </w:tcBorders>
            <w:hideMark/>
          </w:tcPr>
          <w:p w14:paraId="2A501F95" w14:textId="77777777" w:rsidR="0042307E" w:rsidRDefault="0042307E">
            <w:pPr>
              <w:jc w:val="center"/>
              <w:rPr>
                <w:rFonts w:cs="Arial"/>
                <w:lang w:val="de-DE"/>
              </w:rPr>
            </w:pPr>
            <w:r>
              <w:rPr>
                <w:rFonts w:cs="Arial"/>
              </w:rPr>
              <w:t>1</w:t>
            </w:r>
          </w:p>
        </w:tc>
        <w:tc>
          <w:tcPr>
            <w:tcW w:w="2814" w:type="dxa"/>
            <w:tcBorders>
              <w:top w:val="single" w:sz="4" w:space="0" w:color="auto"/>
              <w:left w:val="single" w:sz="4" w:space="0" w:color="auto"/>
              <w:bottom w:val="single" w:sz="4" w:space="0" w:color="auto"/>
              <w:right w:val="single" w:sz="4" w:space="0" w:color="auto"/>
            </w:tcBorders>
            <w:hideMark/>
          </w:tcPr>
          <w:p w14:paraId="5ED85E4F" w14:textId="77777777" w:rsidR="0042307E" w:rsidRDefault="0042307E">
            <w:pPr>
              <w:rPr>
                <w:rFonts w:cs="Arial"/>
              </w:rPr>
            </w:pPr>
            <w:r>
              <w:rPr>
                <w:rFonts w:cs="Arial"/>
              </w:rPr>
              <w:t>Intermediate Result – Wait; device busy, previous received request released; new received request executed.</w:t>
            </w:r>
          </w:p>
        </w:tc>
        <w:tc>
          <w:tcPr>
            <w:tcW w:w="4820" w:type="dxa"/>
            <w:tcBorders>
              <w:top w:val="single" w:sz="4" w:space="0" w:color="auto"/>
              <w:left w:val="single" w:sz="4" w:space="0" w:color="auto"/>
              <w:bottom w:val="single" w:sz="4" w:space="0" w:color="auto"/>
              <w:right w:val="single" w:sz="4" w:space="0" w:color="auto"/>
            </w:tcBorders>
          </w:tcPr>
          <w:p w14:paraId="2DA6EBF8" w14:textId="77777777" w:rsidR="0042307E" w:rsidRDefault="0042307E">
            <w:pPr>
              <w:jc w:val="both"/>
              <w:rPr>
                <w:rFonts w:cs="Arial"/>
              </w:rPr>
            </w:pPr>
            <w:r>
              <w:rPr>
                <w:rFonts w:cs="Arial"/>
              </w:rPr>
              <w:t xml:space="preserve">Command execution in progress. </w:t>
            </w:r>
            <w:proofErr w:type="gramStart"/>
            <w:r>
              <w:rPr>
                <w:rFonts w:cs="Arial"/>
              </w:rPr>
              <w:t>Final result</w:t>
            </w:r>
            <w:proofErr w:type="gramEnd"/>
            <w:r>
              <w:rPr>
                <w:rFonts w:cs="Arial"/>
              </w:rPr>
              <w:t xml:space="preserve"> not yet available. Intermediate result and information related to the command execution is available. </w:t>
            </w:r>
          </w:p>
          <w:p w14:paraId="77B758D0" w14:textId="77777777" w:rsidR="0042307E" w:rsidRDefault="0042307E">
            <w:pPr>
              <w:jc w:val="both"/>
              <w:rPr>
                <w:rFonts w:cs="Arial"/>
              </w:rPr>
            </w:pPr>
          </w:p>
          <w:p w14:paraId="4FD72DF4" w14:textId="77777777" w:rsidR="0042307E" w:rsidRDefault="0042307E">
            <w:pPr>
              <w:jc w:val="both"/>
              <w:rPr>
                <w:rFonts w:cs="Arial"/>
              </w:rPr>
            </w:pPr>
            <w:r>
              <w:rPr>
                <w:rFonts w:cs="Arial"/>
              </w:rPr>
              <w:t xml:space="preserve">Information:  </w:t>
            </w:r>
            <w:r>
              <w:rPr>
                <w:rFonts w:cs="Arial"/>
                <w:color w:val="000000"/>
              </w:rPr>
              <w:t>Wait, new request is executing.</w:t>
            </w:r>
            <w:r>
              <w:rPr>
                <w:rFonts w:cs="Arial"/>
                <w:color w:val="FF0000"/>
              </w:rPr>
              <w:t xml:space="preserve">  </w:t>
            </w:r>
            <w:r>
              <w:rPr>
                <w:rFonts w:cs="Arial"/>
              </w:rPr>
              <w:t>The command is known and could be executed. The unit is processing, which means that the application is waiting for unit internal results or is waiting for the connected environment.  This response code indicates that the last received command is executed.  All previous commands (with this signal ID) will not be executed. Intermediate result transferred according to heartbeat strategy.</w:t>
            </w:r>
          </w:p>
          <w:p w14:paraId="0D0AD65D" w14:textId="77777777" w:rsidR="0042307E" w:rsidRDefault="0042307E">
            <w:pPr>
              <w:jc w:val="both"/>
              <w:rPr>
                <w:rFonts w:cs="Arial"/>
              </w:rPr>
            </w:pPr>
          </w:p>
          <w:p w14:paraId="73CE76C3" w14:textId="77777777" w:rsidR="0042307E" w:rsidRDefault="0042307E">
            <w:pPr>
              <w:jc w:val="both"/>
              <w:rPr>
                <w:rFonts w:cs="Arial"/>
              </w:rPr>
            </w:pPr>
            <w:r>
              <w:rPr>
                <w:rFonts w:cs="Arial"/>
              </w:rPr>
              <w:t>Example: First the user requests to list Phonebook items starting with character 'a</w:t>
            </w:r>
            <w:proofErr w:type="gramStart"/>
            <w:r>
              <w:rPr>
                <w:rFonts w:cs="Arial"/>
              </w:rPr>
              <w:t>', but</w:t>
            </w:r>
            <w:proofErr w:type="gramEnd"/>
            <w:r>
              <w:rPr>
                <w:rFonts w:cs="Arial"/>
              </w:rPr>
              <w:t xml:space="preserve"> changes the requested character to 's' before the items are received. Then the request for character 'a' is released and a new request for character 's' is sent.</w:t>
            </w:r>
          </w:p>
        </w:tc>
      </w:tr>
      <w:tr w:rsidR="0042307E" w14:paraId="18B43B7D"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219B182D" w14:textId="77777777" w:rsidR="0042307E" w:rsidRDefault="0042307E">
            <w:pPr>
              <w:jc w:val="center"/>
              <w:rPr>
                <w:rFonts w:cs="Arial"/>
              </w:rPr>
            </w:pPr>
            <w:r>
              <w:rPr>
                <w:rFonts w:cs="Arial"/>
              </w:rPr>
              <w:t>3</w:t>
            </w:r>
          </w:p>
        </w:tc>
        <w:tc>
          <w:tcPr>
            <w:tcW w:w="904" w:type="dxa"/>
            <w:tcBorders>
              <w:top w:val="single" w:sz="4" w:space="0" w:color="auto"/>
              <w:left w:val="single" w:sz="4" w:space="0" w:color="auto"/>
              <w:bottom w:val="single" w:sz="4" w:space="0" w:color="auto"/>
              <w:right w:val="single" w:sz="4" w:space="0" w:color="auto"/>
            </w:tcBorders>
            <w:hideMark/>
          </w:tcPr>
          <w:p w14:paraId="55FB43F9" w14:textId="77777777" w:rsidR="0042307E" w:rsidRDefault="0042307E">
            <w:pPr>
              <w:jc w:val="center"/>
              <w:rPr>
                <w:rFonts w:cs="Arial"/>
              </w:rPr>
            </w:pPr>
            <w:r>
              <w:rPr>
                <w:rFonts w:cs="Arial"/>
              </w:rPr>
              <w:t>2-F</w:t>
            </w:r>
          </w:p>
        </w:tc>
        <w:tc>
          <w:tcPr>
            <w:tcW w:w="2814" w:type="dxa"/>
            <w:tcBorders>
              <w:top w:val="single" w:sz="4" w:space="0" w:color="auto"/>
              <w:left w:val="single" w:sz="4" w:space="0" w:color="auto"/>
              <w:bottom w:val="single" w:sz="4" w:space="0" w:color="auto"/>
              <w:right w:val="single" w:sz="4" w:space="0" w:color="auto"/>
            </w:tcBorders>
            <w:hideMark/>
          </w:tcPr>
          <w:p w14:paraId="236B8831" w14:textId="77777777" w:rsidR="0042307E" w:rsidRDefault="0042307E">
            <w:pPr>
              <w:rPr>
                <w:rFonts w:cs="Arial"/>
                <w:lang w:val="en-GB"/>
              </w:rPr>
            </w:pPr>
            <w:r>
              <w:rPr>
                <w:rFonts w:cs="Arial"/>
                <w:snapToGrid w:val="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14:paraId="6F548661" w14:textId="77777777" w:rsidR="0042307E" w:rsidRDefault="0042307E">
            <w:pPr>
              <w:rPr>
                <w:rFonts w:cs="Arial"/>
                <w:lang w:val="en-GB"/>
              </w:rPr>
            </w:pPr>
            <w:r>
              <w:rPr>
                <w:rFonts w:cs="Arial"/>
                <w:snapToGrid w:val="0"/>
                <w:lang w:val="nb-NO"/>
              </w:rPr>
              <w:t>Reserved</w:t>
            </w:r>
          </w:p>
        </w:tc>
      </w:tr>
      <w:tr w:rsidR="0042307E" w14:paraId="40EB38EF" w14:textId="77777777">
        <w:trPr>
          <w:jc w:val="center"/>
        </w:trPr>
        <w:tc>
          <w:tcPr>
            <w:tcW w:w="818" w:type="dxa"/>
            <w:tcBorders>
              <w:top w:val="single" w:sz="4" w:space="0" w:color="auto"/>
              <w:left w:val="single" w:sz="4" w:space="0" w:color="auto"/>
              <w:bottom w:val="single" w:sz="4" w:space="0" w:color="auto"/>
              <w:right w:val="single" w:sz="4" w:space="0" w:color="auto"/>
            </w:tcBorders>
            <w:hideMark/>
          </w:tcPr>
          <w:p w14:paraId="555AF4D0" w14:textId="77777777" w:rsidR="0042307E" w:rsidRDefault="0042307E">
            <w:pPr>
              <w:jc w:val="center"/>
              <w:rPr>
                <w:rFonts w:cs="Arial"/>
              </w:rPr>
            </w:pPr>
            <w:r>
              <w:rPr>
                <w:rFonts w:cs="Arial"/>
              </w:rPr>
              <w:t>4-F</w:t>
            </w:r>
          </w:p>
        </w:tc>
        <w:tc>
          <w:tcPr>
            <w:tcW w:w="904" w:type="dxa"/>
            <w:tcBorders>
              <w:top w:val="single" w:sz="4" w:space="0" w:color="auto"/>
              <w:left w:val="single" w:sz="4" w:space="0" w:color="auto"/>
              <w:bottom w:val="single" w:sz="4" w:space="0" w:color="auto"/>
              <w:right w:val="single" w:sz="4" w:space="0" w:color="auto"/>
            </w:tcBorders>
            <w:hideMark/>
          </w:tcPr>
          <w:p w14:paraId="1D6EB791" w14:textId="77777777" w:rsidR="0042307E" w:rsidRDefault="0042307E">
            <w:pPr>
              <w:jc w:val="center"/>
              <w:rPr>
                <w:rFonts w:cs="Arial"/>
              </w:rPr>
            </w:pPr>
            <w:r>
              <w:rPr>
                <w:rFonts w:cs="Arial"/>
              </w:rPr>
              <w:t>0-F</w:t>
            </w:r>
          </w:p>
        </w:tc>
        <w:tc>
          <w:tcPr>
            <w:tcW w:w="2814" w:type="dxa"/>
            <w:tcBorders>
              <w:top w:val="single" w:sz="4" w:space="0" w:color="auto"/>
              <w:left w:val="single" w:sz="4" w:space="0" w:color="auto"/>
              <w:bottom w:val="single" w:sz="4" w:space="0" w:color="auto"/>
              <w:right w:val="single" w:sz="4" w:space="0" w:color="auto"/>
            </w:tcBorders>
            <w:hideMark/>
          </w:tcPr>
          <w:p w14:paraId="3B84EDA6" w14:textId="77777777" w:rsidR="0042307E" w:rsidRDefault="0042307E">
            <w:pPr>
              <w:rPr>
                <w:rFonts w:cs="Arial"/>
                <w:snapToGrid w:val="0"/>
                <w:lang w:val="nb-NO"/>
              </w:rPr>
            </w:pPr>
            <w:r>
              <w:rPr>
                <w:rFonts w:cs="Arial"/>
                <w:snapToGrid w:val="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14:paraId="759DC714" w14:textId="77777777" w:rsidR="0042307E" w:rsidRDefault="0042307E">
            <w:pPr>
              <w:rPr>
                <w:rFonts w:cs="Arial"/>
                <w:snapToGrid w:val="0"/>
                <w:lang w:val="nb-NO"/>
              </w:rPr>
            </w:pPr>
            <w:r>
              <w:rPr>
                <w:rFonts w:cs="Arial"/>
                <w:snapToGrid w:val="0"/>
                <w:lang w:val="nb-NO"/>
              </w:rPr>
              <w:t>Reserved</w:t>
            </w:r>
          </w:p>
        </w:tc>
      </w:tr>
    </w:tbl>
    <w:p w14:paraId="1AF40D9B" w14:textId="77777777" w:rsidR="0042307E" w:rsidRDefault="0042307E">
      <w:pPr>
        <w:rPr>
          <w:rFonts w:cs="Arial"/>
        </w:rPr>
      </w:pPr>
    </w:p>
    <w:p w14:paraId="1FBAB28D" w14:textId="77777777" w:rsidR="0042307E" w:rsidRPr="0042307E" w:rsidRDefault="0042307E" w:rsidP="0042307E">
      <w:pPr>
        <w:pStyle w:val="Heading4"/>
        <w:rPr>
          <w:b w:val="0"/>
          <w:u w:val="single"/>
        </w:rPr>
      </w:pPr>
      <w:r w:rsidRPr="0042307E">
        <w:rPr>
          <w:b w:val="0"/>
          <w:u w:val="single"/>
        </w:rPr>
        <w:t>TP-REQ-015135/A-CES Reserved Values (</w:t>
      </w:r>
      <w:proofErr w:type="spellStart"/>
      <w:r w:rsidRPr="0042307E">
        <w:rPr>
          <w:b w:val="0"/>
          <w:u w:val="single"/>
        </w:rPr>
        <w:t>TcSE</w:t>
      </w:r>
      <w:proofErr w:type="spellEnd"/>
      <w:r w:rsidRPr="0042307E">
        <w:rPr>
          <w:b w:val="0"/>
          <w:u w:val="single"/>
        </w:rPr>
        <w:t xml:space="preserve"> ROIN-138095-1)</w:t>
      </w:r>
    </w:p>
    <w:p w14:paraId="58608A63" w14:textId="77777777" w:rsidR="00E9111B" w:rsidRDefault="0042307E">
      <w:pPr>
        <w:rPr>
          <w:rFonts w:cs="Arial"/>
          <w:szCs w:val="20"/>
        </w:rPr>
      </w:pPr>
      <w:r>
        <w:rPr>
          <w:rFonts w:cs="Arial"/>
          <w:szCs w:val="20"/>
        </w:rPr>
        <w:t>If a "Reserved" CES value is received, this value shall be mapped to the "general" value of the related group as defined below:</w:t>
      </w:r>
    </w:p>
    <w:p w14:paraId="0AA9D687" w14:textId="77777777" w:rsidR="00E9111B" w:rsidRDefault="00E9111B">
      <w:pPr>
        <w:rPr>
          <w:rFonts w:cs="Arial"/>
          <w:szCs w:val="20"/>
        </w:rPr>
      </w:pPr>
    </w:p>
    <w:p w14:paraId="3097B55D" w14:textId="77777777" w:rsidR="00E9111B" w:rsidRDefault="0042307E">
      <w:pPr>
        <w:tabs>
          <w:tab w:val="num" w:pos="720"/>
        </w:tabs>
        <w:ind w:left="720" w:hanging="360"/>
        <w:rPr>
          <w:rFonts w:cs="Arial"/>
          <w:szCs w:val="20"/>
        </w:rPr>
      </w:pPr>
      <w:r>
        <w:rPr>
          <w:rFonts w:cs="Arial"/>
          <w:szCs w:val="20"/>
        </w:rPr>
        <w:t>"Reserved" CES values with a zero in the high nibble are mapped to "Final Result – Success / update available" (CES = 0x01).</w:t>
      </w:r>
    </w:p>
    <w:p w14:paraId="47156CBA" w14:textId="77777777" w:rsidR="00E9111B" w:rsidRDefault="00E9111B">
      <w:pPr>
        <w:tabs>
          <w:tab w:val="num" w:pos="720"/>
        </w:tabs>
        <w:ind w:left="720" w:hanging="360"/>
        <w:rPr>
          <w:rFonts w:cs="Arial"/>
          <w:szCs w:val="20"/>
        </w:rPr>
      </w:pPr>
    </w:p>
    <w:p w14:paraId="1BF90166" w14:textId="77777777" w:rsidR="00E9111B" w:rsidRDefault="0042307E">
      <w:pPr>
        <w:tabs>
          <w:tab w:val="num" w:pos="720"/>
        </w:tabs>
        <w:ind w:left="720" w:hanging="360"/>
        <w:rPr>
          <w:rFonts w:cs="Arial"/>
          <w:szCs w:val="20"/>
        </w:rPr>
      </w:pPr>
      <w:r>
        <w:rPr>
          <w:rFonts w:cs="Arial"/>
          <w:szCs w:val="20"/>
        </w:rPr>
        <w:t>"Reserved" CES values with a one in the high nibble are mapped to "Final Result – Failure" (CES = 0x10).</w:t>
      </w:r>
    </w:p>
    <w:p w14:paraId="3AB77A20" w14:textId="77777777" w:rsidR="00E9111B" w:rsidRDefault="00E9111B">
      <w:pPr>
        <w:tabs>
          <w:tab w:val="num" w:pos="720"/>
        </w:tabs>
        <w:ind w:left="720" w:hanging="360"/>
        <w:rPr>
          <w:rFonts w:cs="Arial"/>
          <w:szCs w:val="20"/>
        </w:rPr>
      </w:pPr>
    </w:p>
    <w:p w14:paraId="2BD4EFD3" w14:textId="77777777" w:rsidR="00E9111B" w:rsidRDefault="0042307E">
      <w:pPr>
        <w:tabs>
          <w:tab w:val="num" w:pos="720"/>
        </w:tabs>
        <w:ind w:left="720" w:hanging="360"/>
        <w:rPr>
          <w:rFonts w:cs="Arial"/>
          <w:szCs w:val="20"/>
        </w:rPr>
      </w:pPr>
      <w:r>
        <w:rPr>
          <w:rFonts w:cs="Arial"/>
          <w:szCs w:val="20"/>
        </w:rPr>
        <w:t>"Reserved" CES values with a two in the high nibble are mapped to "Final Result – Requested Command Not Supported" (CES = 0x24).</w:t>
      </w:r>
    </w:p>
    <w:p w14:paraId="23012F18" w14:textId="77777777" w:rsidR="00E9111B" w:rsidRDefault="00E9111B">
      <w:pPr>
        <w:tabs>
          <w:tab w:val="num" w:pos="720"/>
        </w:tabs>
        <w:ind w:left="720" w:hanging="360"/>
        <w:rPr>
          <w:rFonts w:cs="Arial"/>
          <w:szCs w:val="20"/>
        </w:rPr>
      </w:pPr>
    </w:p>
    <w:p w14:paraId="7F788375" w14:textId="77777777" w:rsidR="00E9111B" w:rsidRDefault="0042307E">
      <w:pPr>
        <w:tabs>
          <w:tab w:val="num" w:pos="720"/>
        </w:tabs>
        <w:ind w:left="720" w:hanging="360"/>
        <w:rPr>
          <w:rFonts w:cs="Arial"/>
          <w:szCs w:val="20"/>
        </w:rPr>
      </w:pPr>
      <w:r>
        <w:rPr>
          <w:rFonts w:cs="Arial"/>
          <w:szCs w:val="20"/>
        </w:rPr>
        <w:t>"Reserved" CES values with a three in the high nibble are mapped to "Intermediate Result – Wait" (CES = 0x30).</w:t>
      </w:r>
    </w:p>
    <w:p w14:paraId="4D58143E" w14:textId="77777777" w:rsidR="00E9111B" w:rsidRDefault="00E9111B">
      <w:pPr>
        <w:tabs>
          <w:tab w:val="num" w:pos="720"/>
        </w:tabs>
        <w:ind w:left="720" w:hanging="360"/>
        <w:rPr>
          <w:rFonts w:cs="Arial"/>
          <w:szCs w:val="20"/>
        </w:rPr>
      </w:pPr>
    </w:p>
    <w:p w14:paraId="470D685D" w14:textId="77777777" w:rsidR="00E9111B" w:rsidRDefault="0042307E">
      <w:pPr>
        <w:tabs>
          <w:tab w:val="num" w:pos="720"/>
        </w:tabs>
        <w:ind w:left="720" w:hanging="360"/>
        <w:rPr>
          <w:rFonts w:cs="Arial"/>
          <w:szCs w:val="20"/>
        </w:rPr>
      </w:pPr>
      <w:r>
        <w:rPr>
          <w:rFonts w:cs="Arial"/>
          <w:szCs w:val="20"/>
        </w:rPr>
        <w:t>"Reserved" CES values in the 0x40 – 0xFF are mapped to "Invalid" (CES = 0x00).</w:t>
      </w:r>
    </w:p>
    <w:p w14:paraId="68698974" w14:textId="77777777" w:rsidR="00E9111B" w:rsidRDefault="00E9111B">
      <w:pPr>
        <w:rPr>
          <w:rFonts w:cs="Arial"/>
          <w:szCs w:val="20"/>
        </w:rPr>
      </w:pPr>
    </w:p>
    <w:p w14:paraId="33CB26E5" w14:textId="77777777" w:rsidR="0042307E" w:rsidRPr="0042307E" w:rsidRDefault="0042307E" w:rsidP="0042307E">
      <w:pPr>
        <w:pStyle w:val="Heading4"/>
        <w:rPr>
          <w:b w:val="0"/>
          <w:u w:val="single"/>
        </w:rPr>
      </w:pPr>
      <w:r w:rsidRPr="0042307E">
        <w:rPr>
          <w:b w:val="0"/>
          <w:u w:val="single"/>
        </w:rPr>
        <w:t>TP-REQ-015136/A-CES Support (</w:t>
      </w:r>
      <w:proofErr w:type="spellStart"/>
      <w:r w:rsidRPr="0042307E">
        <w:rPr>
          <w:b w:val="0"/>
          <w:u w:val="single"/>
        </w:rPr>
        <w:t>TcSE</w:t>
      </w:r>
      <w:proofErr w:type="spellEnd"/>
      <w:r w:rsidRPr="0042307E">
        <w:rPr>
          <w:b w:val="0"/>
          <w:u w:val="single"/>
        </w:rPr>
        <w:t xml:space="preserve"> ROIN-138096-1)</w:t>
      </w:r>
    </w:p>
    <w:p w14:paraId="139FED6B" w14:textId="77777777" w:rsidR="00E9111B" w:rsidRDefault="0042307E">
      <w:pPr>
        <w:jc w:val="both"/>
        <w:rPr>
          <w:rFonts w:cs="Arial"/>
          <w:szCs w:val="20"/>
        </w:rPr>
      </w:pPr>
      <w:r>
        <w:rPr>
          <w:rFonts w:cs="Arial"/>
          <w:szCs w:val="20"/>
        </w:rPr>
        <w:t>All nodes assigned to receiving logical channels containing CES shall implement all values assigned to each channel.  An appropriate reaction like re-transmission, show failure, show wait screen or show additional information shall be carried out as defined by CES description and HMI specification.</w:t>
      </w:r>
    </w:p>
    <w:p w14:paraId="7963ED9F" w14:textId="77777777" w:rsidR="00E9111B" w:rsidRDefault="00E9111B">
      <w:pPr>
        <w:rPr>
          <w:rFonts w:cs="Arial"/>
          <w:szCs w:val="20"/>
        </w:rPr>
      </w:pPr>
    </w:p>
    <w:p w14:paraId="099FDF1B" w14:textId="77777777" w:rsidR="0042307E" w:rsidRPr="0042307E" w:rsidRDefault="0042307E" w:rsidP="0042307E">
      <w:pPr>
        <w:pStyle w:val="Heading4"/>
        <w:rPr>
          <w:b w:val="0"/>
          <w:u w:val="single"/>
        </w:rPr>
      </w:pPr>
      <w:r w:rsidRPr="0042307E">
        <w:rPr>
          <w:b w:val="0"/>
          <w:u w:val="single"/>
        </w:rPr>
        <w:t xml:space="preserve">TP-REQ-015137/A-CES Reporting - </w:t>
      </w:r>
      <w:proofErr w:type="gramStart"/>
      <w:r w:rsidRPr="0042307E">
        <w:rPr>
          <w:b w:val="0"/>
          <w:u w:val="single"/>
        </w:rPr>
        <w:t>Final Result</w:t>
      </w:r>
      <w:proofErr w:type="gramEnd"/>
      <w:r w:rsidRPr="0042307E">
        <w:rPr>
          <w:b w:val="0"/>
          <w:u w:val="single"/>
        </w:rPr>
        <w:t xml:space="preserve"> – (CES = 0x01-0x2F) (</w:t>
      </w:r>
      <w:proofErr w:type="spellStart"/>
      <w:r w:rsidRPr="0042307E">
        <w:rPr>
          <w:b w:val="0"/>
          <w:u w:val="single"/>
        </w:rPr>
        <w:t>TcSE</w:t>
      </w:r>
      <w:proofErr w:type="spellEnd"/>
      <w:r w:rsidRPr="0042307E">
        <w:rPr>
          <w:b w:val="0"/>
          <w:u w:val="single"/>
        </w:rPr>
        <w:t xml:space="preserve"> ROIN-146451-2)</w:t>
      </w:r>
    </w:p>
    <w:p w14:paraId="553EC97A" w14:textId="77777777" w:rsidR="00E9111B" w:rsidRDefault="0042307E">
      <w:pPr>
        <w:rPr>
          <w:rFonts w:cs="Arial"/>
          <w:b/>
          <w:szCs w:val="20"/>
        </w:rPr>
      </w:pPr>
      <w:r>
        <w:rPr>
          <w:rFonts w:cs="Arial"/>
          <w:b/>
          <w:szCs w:val="20"/>
        </w:rPr>
        <w:t>Responder</w:t>
      </w:r>
    </w:p>
    <w:p w14:paraId="64C42FC6" w14:textId="77777777" w:rsidR="00E9111B" w:rsidRDefault="00E9111B">
      <w:pPr>
        <w:rPr>
          <w:rFonts w:cs="Arial"/>
          <w:b/>
          <w:szCs w:val="20"/>
        </w:rPr>
      </w:pPr>
    </w:p>
    <w:p w14:paraId="5569B2B1" w14:textId="77777777" w:rsidR="00E9111B" w:rsidRDefault="0042307E">
      <w:pPr>
        <w:ind w:left="720"/>
        <w:rPr>
          <w:rFonts w:cs="Arial"/>
          <w:b/>
          <w:szCs w:val="20"/>
        </w:rPr>
      </w:pPr>
      <w:r>
        <w:rPr>
          <w:rFonts w:cs="Arial"/>
          <w:b/>
          <w:szCs w:val="20"/>
        </w:rPr>
        <w:t>Success</w:t>
      </w:r>
    </w:p>
    <w:p w14:paraId="52F9227E" w14:textId="77777777" w:rsidR="00E9111B" w:rsidRDefault="0042307E">
      <w:pPr>
        <w:ind w:left="720"/>
        <w:rPr>
          <w:rFonts w:cs="Arial"/>
          <w:szCs w:val="20"/>
        </w:rPr>
      </w:pPr>
      <w:r>
        <w:rPr>
          <w:rFonts w:cs="Arial"/>
          <w:szCs w:val="20"/>
        </w:rPr>
        <w:t>If a request can be answered successfully, the high nibble of the parameter "</w:t>
      </w:r>
      <w:r>
        <w:rPr>
          <w:rFonts w:cs="Arial"/>
          <w:snapToGrid w:val="0"/>
          <w:szCs w:val="20"/>
        </w:rPr>
        <w:t>Command execution status" is equal to '0'.</w:t>
      </w:r>
    </w:p>
    <w:p w14:paraId="3AAD0EB8" w14:textId="77777777" w:rsidR="00E9111B" w:rsidRDefault="00E9111B">
      <w:pPr>
        <w:ind w:left="720"/>
        <w:rPr>
          <w:rFonts w:cs="Arial"/>
          <w:szCs w:val="20"/>
        </w:rPr>
      </w:pPr>
      <w:bookmarkStart w:id="16" w:name="_Toc202344569"/>
    </w:p>
    <w:p w14:paraId="1C1A859C" w14:textId="77777777" w:rsidR="00E9111B" w:rsidRDefault="0042307E">
      <w:pPr>
        <w:ind w:left="720"/>
        <w:rPr>
          <w:rFonts w:cs="Arial"/>
          <w:b/>
          <w:szCs w:val="20"/>
        </w:rPr>
      </w:pPr>
      <w:r>
        <w:rPr>
          <w:rFonts w:cs="Arial"/>
          <w:b/>
          <w:szCs w:val="20"/>
        </w:rPr>
        <w:t>Failure</w:t>
      </w:r>
      <w:bookmarkEnd w:id="16"/>
    </w:p>
    <w:p w14:paraId="40846034" w14:textId="77777777" w:rsidR="00E9111B" w:rsidRDefault="0042307E">
      <w:pPr>
        <w:ind w:left="720"/>
        <w:rPr>
          <w:rFonts w:cs="Arial"/>
          <w:snapToGrid w:val="0"/>
          <w:szCs w:val="20"/>
        </w:rPr>
      </w:pPr>
      <w:r>
        <w:rPr>
          <w:rFonts w:cs="Arial"/>
          <w:szCs w:val="20"/>
        </w:rPr>
        <w:t xml:space="preserve">If a request </w:t>
      </w:r>
      <w:proofErr w:type="gramStart"/>
      <w:r>
        <w:rPr>
          <w:rFonts w:cs="Arial"/>
          <w:szCs w:val="20"/>
        </w:rPr>
        <w:t>has to</w:t>
      </w:r>
      <w:proofErr w:type="gramEnd"/>
      <w:r>
        <w:rPr>
          <w:rFonts w:cs="Arial"/>
          <w:szCs w:val="20"/>
        </w:rPr>
        <w:t xml:space="preserve"> be answered as failure, the high nibble of parameter "</w:t>
      </w:r>
      <w:r>
        <w:rPr>
          <w:rFonts w:cs="Arial"/>
          <w:snapToGrid w:val="0"/>
          <w:szCs w:val="20"/>
        </w:rPr>
        <w:t>Command execution status" is equal to '1'.</w:t>
      </w:r>
    </w:p>
    <w:p w14:paraId="316B7D03" w14:textId="77777777" w:rsidR="00E9111B" w:rsidRDefault="00E9111B">
      <w:pPr>
        <w:ind w:left="720"/>
        <w:rPr>
          <w:rFonts w:cs="Arial"/>
          <w:szCs w:val="20"/>
        </w:rPr>
      </w:pPr>
    </w:p>
    <w:p w14:paraId="03A7B8EE" w14:textId="77777777" w:rsidR="00E9111B" w:rsidRDefault="0042307E">
      <w:pPr>
        <w:ind w:left="720"/>
        <w:rPr>
          <w:rFonts w:cs="Arial"/>
          <w:b/>
          <w:szCs w:val="20"/>
        </w:rPr>
      </w:pPr>
      <w:r>
        <w:rPr>
          <w:rFonts w:cs="Arial"/>
          <w:b/>
          <w:szCs w:val="20"/>
        </w:rPr>
        <w:t>Information</w:t>
      </w:r>
    </w:p>
    <w:p w14:paraId="546E37F5" w14:textId="77777777" w:rsidR="00E9111B" w:rsidRDefault="0042307E">
      <w:pPr>
        <w:ind w:left="720"/>
        <w:rPr>
          <w:rFonts w:cs="Arial"/>
          <w:snapToGrid w:val="0"/>
          <w:szCs w:val="20"/>
        </w:rPr>
      </w:pPr>
      <w:r>
        <w:rPr>
          <w:rFonts w:cs="Arial"/>
          <w:szCs w:val="20"/>
        </w:rPr>
        <w:t>If a request cannot be answered, but additional information to this request is available, the high nibble of parameter "</w:t>
      </w:r>
      <w:r>
        <w:rPr>
          <w:rFonts w:cs="Arial"/>
          <w:snapToGrid w:val="0"/>
          <w:szCs w:val="20"/>
        </w:rPr>
        <w:t>Command execution status" is equal to '2'.</w:t>
      </w:r>
    </w:p>
    <w:p w14:paraId="2365A65F" w14:textId="77777777" w:rsidR="00E9111B" w:rsidRDefault="00E9111B">
      <w:pPr>
        <w:ind w:left="720"/>
        <w:rPr>
          <w:rFonts w:cs="Arial"/>
          <w:szCs w:val="20"/>
        </w:rPr>
      </w:pPr>
    </w:p>
    <w:p w14:paraId="0DAC415D" w14:textId="77777777" w:rsidR="00E9111B" w:rsidRDefault="0042307E">
      <w:pPr>
        <w:ind w:left="720"/>
        <w:rPr>
          <w:rFonts w:cs="Arial"/>
          <w:b/>
          <w:szCs w:val="20"/>
        </w:rPr>
      </w:pPr>
      <w:r>
        <w:rPr>
          <w:rFonts w:cs="Arial"/>
          <w:b/>
          <w:szCs w:val="20"/>
        </w:rPr>
        <w:t>No Previous Intermediate Response</w:t>
      </w:r>
    </w:p>
    <w:p w14:paraId="24543EC4" w14:textId="77777777" w:rsidR="00E9111B" w:rsidRDefault="0042307E">
      <w:pPr>
        <w:ind w:left="720"/>
        <w:rPr>
          <w:rFonts w:cs="Arial"/>
          <w:szCs w:val="20"/>
        </w:rPr>
      </w:pPr>
      <w:r>
        <w:rPr>
          <w:rFonts w:cs="Arial"/>
          <w:szCs w:val="20"/>
        </w:rPr>
        <w:t xml:space="preserve">When a request is received, and the responder can provide </w:t>
      </w:r>
      <w:proofErr w:type="gramStart"/>
      <w:r>
        <w:rPr>
          <w:rFonts w:cs="Arial"/>
          <w:szCs w:val="20"/>
        </w:rPr>
        <w:t>a final result</w:t>
      </w:r>
      <w:proofErr w:type="gramEnd"/>
      <w:r>
        <w:rPr>
          <w:rFonts w:cs="Arial"/>
          <w:szCs w:val="20"/>
        </w:rPr>
        <w:t xml:space="preserve"> within </w:t>
      </w:r>
      <w:proofErr w:type="spellStart"/>
      <w:r>
        <w:rPr>
          <w:rStyle w:val="spelle"/>
          <w:rFonts w:cs="Arial"/>
          <w:szCs w:val="20"/>
        </w:rPr>
        <w:t>T_isoTPrsp</w:t>
      </w:r>
      <w:proofErr w:type="spellEnd"/>
      <w:r>
        <w:rPr>
          <w:rFonts w:cs="Arial"/>
          <w:szCs w:val="20"/>
        </w:rPr>
        <w:t>, no intermediate result shall be given.  No heartbeat function of this signal shall be activated.</w:t>
      </w:r>
    </w:p>
    <w:p w14:paraId="4EF89E99" w14:textId="77777777" w:rsidR="00E9111B" w:rsidRDefault="00E9111B">
      <w:pPr>
        <w:ind w:left="720"/>
        <w:rPr>
          <w:rFonts w:cs="Arial"/>
          <w:szCs w:val="20"/>
        </w:rPr>
      </w:pPr>
    </w:p>
    <w:p w14:paraId="32E932AB" w14:textId="77777777" w:rsidR="00E9111B" w:rsidRDefault="0042307E">
      <w:pPr>
        <w:ind w:left="720"/>
        <w:rPr>
          <w:rFonts w:cs="Arial"/>
          <w:b/>
          <w:szCs w:val="20"/>
        </w:rPr>
      </w:pPr>
      <w:r>
        <w:rPr>
          <w:rFonts w:cs="Arial"/>
          <w:b/>
          <w:szCs w:val="20"/>
        </w:rPr>
        <w:t>Intermediate Response Finished</w:t>
      </w:r>
    </w:p>
    <w:p w14:paraId="374990DB" w14:textId="77777777" w:rsidR="00E9111B" w:rsidRDefault="0042307E">
      <w:pPr>
        <w:ind w:left="720"/>
        <w:rPr>
          <w:rFonts w:cs="Arial"/>
          <w:szCs w:val="20"/>
        </w:rPr>
      </w:pPr>
      <w:r>
        <w:rPr>
          <w:rFonts w:cs="Arial"/>
          <w:szCs w:val="20"/>
        </w:rPr>
        <w:t xml:space="preserve">When </w:t>
      </w:r>
      <w:proofErr w:type="gramStart"/>
      <w:r>
        <w:rPr>
          <w:rFonts w:cs="Arial"/>
          <w:szCs w:val="20"/>
        </w:rPr>
        <w:t>the final result</w:t>
      </w:r>
      <w:proofErr w:type="gramEnd"/>
      <w:r>
        <w:rPr>
          <w:rFonts w:cs="Arial"/>
          <w:szCs w:val="20"/>
        </w:rPr>
        <w:t xml:space="preserve"> for a</w:t>
      </w:r>
      <w:r>
        <w:rPr>
          <w:rFonts w:cs="Arial"/>
          <w:snapToGrid w:val="0"/>
          <w:szCs w:val="20"/>
        </w:rPr>
        <w:t xml:space="preserve"> previous sequence of intermediate result ends the</w:t>
      </w:r>
      <w:r>
        <w:rPr>
          <w:rFonts w:cs="Arial"/>
          <w:szCs w:val="20"/>
        </w:rPr>
        <w:t xml:space="preserve"> heartbeat shall be stopped.</w:t>
      </w:r>
    </w:p>
    <w:p w14:paraId="1C46E705" w14:textId="77777777" w:rsidR="00E9111B" w:rsidRDefault="00E9111B">
      <w:pPr>
        <w:ind w:left="720"/>
        <w:rPr>
          <w:rFonts w:cs="Arial"/>
          <w:b/>
          <w:szCs w:val="20"/>
        </w:rPr>
      </w:pPr>
      <w:bookmarkStart w:id="17" w:name="_Toc202344568"/>
    </w:p>
    <w:bookmarkEnd w:id="17"/>
    <w:p w14:paraId="67196CE7" w14:textId="77777777" w:rsidR="00E9111B" w:rsidRDefault="0042307E">
      <w:pPr>
        <w:rPr>
          <w:rFonts w:cs="Arial"/>
          <w:b/>
          <w:szCs w:val="20"/>
        </w:rPr>
      </w:pPr>
      <w:r>
        <w:rPr>
          <w:rFonts w:cs="Arial"/>
          <w:b/>
          <w:szCs w:val="20"/>
        </w:rPr>
        <w:t>Signal information</w:t>
      </w:r>
    </w:p>
    <w:p w14:paraId="5573BBB3" w14:textId="77777777" w:rsidR="00E9111B" w:rsidRDefault="0042307E">
      <w:pPr>
        <w:rPr>
          <w:rFonts w:cs="Arial"/>
          <w:szCs w:val="20"/>
        </w:rPr>
      </w:pPr>
      <w:r>
        <w:rPr>
          <w:rFonts w:cs="Arial"/>
          <w:szCs w:val="20"/>
        </w:rPr>
        <w:t>When the CES parameter is equal to Final Result – Failure (0x10-0x1F) or Final Result - Information (0x20-0x2F) all fields after the CES field will not be transmitted in the response signal.  Attached arrays are not filled with information, the array and all attached records are not present, no EOS characters are filled in.  Only if the CES parameter is equal to Final Result – Success (0x01), requested data is transmitted.</w:t>
      </w:r>
    </w:p>
    <w:p w14:paraId="53F49D70" w14:textId="77777777" w:rsidR="00E9111B" w:rsidRDefault="00E9111B">
      <w:pPr>
        <w:rPr>
          <w:rFonts w:cs="Arial"/>
          <w:szCs w:val="20"/>
        </w:rPr>
      </w:pPr>
    </w:p>
    <w:p w14:paraId="6A48C29A" w14:textId="77777777" w:rsidR="0042307E" w:rsidRPr="0042307E" w:rsidRDefault="0042307E" w:rsidP="0042307E">
      <w:pPr>
        <w:pStyle w:val="Heading4"/>
        <w:rPr>
          <w:b w:val="0"/>
          <w:u w:val="single"/>
        </w:rPr>
      </w:pPr>
      <w:r w:rsidRPr="0042307E">
        <w:rPr>
          <w:b w:val="0"/>
          <w:u w:val="single"/>
        </w:rPr>
        <w:t>TP-REQ-015138/A-CES Reporting - Intermediate Result (CES = 0x30 – 0x3F) (</w:t>
      </w:r>
      <w:proofErr w:type="spellStart"/>
      <w:r w:rsidRPr="0042307E">
        <w:rPr>
          <w:b w:val="0"/>
          <w:u w:val="single"/>
        </w:rPr>
        <w:t>TcSE</w:t>
      </w:r>
      <w:proofErr w:type="spellEnd"/>
      <w:r w:rsidRPr="0042307E">
        <w:rPr>
          <w:b w:val="0"/>
          <w:u w:val="single"/>
        </w:rPr>
        <w:t xml:space="preserve"> ROIN-145779-1)</w:t>
      </w:r>
    </w:p>
    <w:p w14:paraId="045E83E3" w14:textId="77777777" w:rsidR="00E9111B" w:rsidRDefault="0042307E">
      <w:pPr>
        <w:rPr>
          <w:rFonts w:cs="Arial"/>
          <w:b/>
          <w:szCs w:val="20"/>
        </w:rPr>
      </w:pPr>
      <w:r>
        <w:rPr>
          <w:rFonts w:cs="Arial"/>
          <w:b/>
          <w:szCs w:val="20"/>
        </w:rPr>
        <w:t>Responder</w:t>
      </w:r>
    </w:p>
    <w:p w14:paraId="38F64B32" w14:textId="77777777" w:rsidR="00E9111B" w:rsidRDefault="0042307E">
      <w:pPr>
        <w:rPr>
          <w:rFonts w:cs="Arial"/>
          <w:szCs w:val="20"/>
        </w:rPr>
      </w:pPr>
      <w:r>
        <w:rPr>
          <w:rFonts w:cs="Arial"/>
          <w:szCs w:val="20"/>
        </w:rPr>
        <w:t xml:space="preserve">When a request is received, the responder shall determine if </w:t>
      </w:r>
      <w:proofErr w:type="gramStart"/>
      <w:r>
        <w:rPr>
          <w:rFonts w:cs="Arial"/>
          <w:szCs w:val="20"/>
        </w:rPr>
        <w:t>a final result</w:t>
      </w:r>
      <w:proofErr w:type="gramEnd"/>
      <w:r>
        <w:rPr>
          <w:rFonts w:cs="Arial"/>
          <w:szCs w:val="20"/>
        </w:rPr>
        <w:t xml:space="preserve"> can be provided within </w:t>
      </w:r>
      <w:proofErr w:type="spellStart"/>
      <w:r>
        <w:rPr>
          <w:rStyle w:val="spelle"/>
          <w:rFonts w:cs="Arial"/>
          <w:szCs w:val="20"/>
        </w:rPr>
        <w:t>T_isoTPrsp</w:t>
      </w:r>
      <w:proofErr w:type="spellEnd"/>
      <w:r>
        <w:rPr>
          <w:rFonts w:cs="Arial"/>
          <w:szCs w:val="20"/>
        </w:rPr>
        <w:t xml:space="preserve">.  If a final result </w:t>
      </w:r>
      <w:proofErr w:type="spellStart"/>
      <w:r>
        <w:rPr>
          <w:rFonts w:cs="Arial"/>
          <w:szCs w:val="20"/>
        </w:rPr>
        <w:t>can not</w:t>
      </w:r>
      <w:proofErr w:type="spellEnd"/>
      <w:r>
        <w:rPr>
          <w:rFonts w:cs="Arial"/>
          <w:szCs w:val="20"/>
        </w:rPr>
        <w:t xml:space="preserve"> be provided within this time </w:t>
      </w:r>
      <w:proofErr w:type="gramStart"/>
      <w:r>
        <w:rPr>
          <w:rFonts w:cs="Arial"/>
          <w:szCs w:val="20"/>
        </w:rPr>
        <w:t>period</w:t>
      </w:r>
      <w:proofErr w:type="gramEnd"/>
      <w:r>
        <w:rPr>
          <w:rFonts w:cs="Arial"/>
          <w:szCs w:val="20"/>
        </w:rPr>
        <w:t xml:space="preserve"> then an "Intermediate Result" shall be provided.  Once the "Intermediate Result" response sequence is started, the heartbeat function of this signal shall be activated.  The heartbeat function is described in the section "Heartbeat".</w:t>
      </w:r>
    </w:p>
    <w:p w14:paraId="5BAF8BB0" w14:textId="77777777" w:rsidR="00E9111B" w:rsidRDefault="00E9111B">
      <w:pPr>
        <w:rPr>
          <w:rFonts w:cs="Arial"/>
          <w:szCs w:val="20"/>
        </w:rPr>
      </w:pPr>
    </w:p>
    <w:p w14:paraId="788EC68F" w14:textId="77777777" w:rsidR="00E9111B" w:rsidRDefault="0042307E">
      <w:pPr>
        <w:rPr>
          <w:rFonts w:cs="Arial"/>
          <w:b/>
          <w:szCs w:val="20"/>
        </w:rPr>
      </w:pPr>
      <w:r>
        <w:rPr>
          <w:rFonts w:cs="Arial"/>
          <w:b/>
          <w:szCs w:val="20"/>
        </w:rPr>
        <w:t>Signal Information</w:t>
      </w:r>
    </w:p>
    <w:p w14:paraId="1864642C" w14:textId="77777777" w:rsidR="00E9111B" w:rsidRDefault="0042307E">
      <w:pPr>
        <w:rPr>
          <w:rFonts w:cs="Arial"/>
          <w:szCs w:val="20"/>
        </w:rPr>
      </w:pPr>
      <w:r>
        <w:rPr>
          <w:rFonts w:cs="Arial"/>
          <w:szCs w:val="20"/>
        </w:rPr>
        <w:t xml:space="preserve">When the CES parameter is equal to Intermediate Result all fields after the CES field </w:t>
      </w:r>
      <w:r>
        <w:rPr>
          <w:rStyle w:val="spelle"/>
          <w:rFonts w:cs="Arial"/>
          <w:szCs w:val="20"/>
        </w:rPr>
        <w:t>shall</w:t>
      </w:r>
      <w:r>
        <w:rPr>
          <w:rFonts w:cs="Arial"/>
          <w:szCs w:val="20"/>
        </w:rPr>
        <w:t xml:space="preserve"> not be transmitted in the response signal.  Attached arrays are not filled with information, the array and all attached records are not present, no EOS characters are filled in, etc.</w:t>
      </w:r>
    </w:p>
    <w:p w14:paraId="5E63A826" w14:textId="77777777" w:rsidR="00E9111B" w:rsidRDefault="00E9111B">
      <w:pPr>
        <w:rPr>
          <w:rFonts w:cs="Arial"/>
          <w:szCs w:val="20"/>
        </w:rPr>
      </w:pPr>
    </w:p>
    <w:p w14:paraId="3036B48A" w14:textId="77777777" w:rsidR="00E9111B" w:rsidRDefault="0042307E">
      <w:pPr>
        <w:rPr>
          <w:rFonts w:cs="Arial"/>
          <w:b/>
          <w:szCs w:val="20"/>
        </w:rPr>
      </w:pPr>
      <w:r>
        <w:rPr>
          <w:rFonts w:cs="Arial"/>
          <w:b/>
          <w:szCs w:val="20"/>
        </w:rPr>
        <w:t>Requester</w:t>
      </w:r>
    </w:p>
    <w:p w14:paraId="3DB8D9D7" w14:textId="77777777" w:rsidR="00E9111B" w:rsidRDefault="0042307E">
      <w:pPr>
        <w:rPr>
          <w:rFonts w:cs="Arial"/>
          <w:szCs w:val="20"/>
        </w:rPr>
      </w:pPr>
      <w:r>
        <w:rPr>
          <w:rFonts w:cs="Arial"/>
          <w:szCs w:val="20"/>
        </w:rPr>
        <w:t xml:space="preserve">The requester unit is transmitting a request to the source. The source is answering with an intermediate result.  There are two intermediate result responses available and each may have an impact on functions and HMI.  Therefore, the following scenarios for the HMI have been defined and the implementation of these scenarios will be addressed at the HMI level.  Responses will not swap during </w:t>
      </w:r>
      <w:proofErr w:type="gramStart"/>
      <w:r>
        <w:rPr>
          <w:rFonts w:cs="Arial"/>
          <w:szCs w:val="20"/>
        </w:rPr>
        <w:t>runtime, but</w:t>
      </w:r>
      <w:proofErr w:type="gramEnd"/>
      <w:r>
        <w:rPr>
          <w:rFonts w:cs="Arial"/>
          <w:szCs w:val="20"/>
        </w:rPr>
        <w:t xml:space="preserve"> are fixed to the scenario.</w:t>
      </w:r>
    </w:p>
    <w:p w14:paraId="7789E06C" w14:textId="77777777" w:rsidR="00E9111B" w:rsidRDefault="00E9111B">
      <w:pPr>
        <w:rPr>
          <w:rFonts w:cs="Arial"/>
          <w:szCs w:val="20"/>
        </w:rPr>
      </w:pPr>
    </w:p>
    <w:p w14:paraId="7F738ED5" w14:textId="77777777" w:rsidR="00E9111B" w:rsidRDefault="0042307E">
      <w:pPr>
        <w:ind w:left="720"/>
        <w:rPr>
          <w:rFonts w:cs="Arial"/>
          <w:b/>
          <w:szCs w:val="20"/>
        </w:rPr>
      </w:pPr>
      <w:r>
        <w:rPr>
          <w:rFonts w:cs="Arial"/>
          <w:b/>
          <w:szCs w:val="20"/>
        </w:rPr>
        <w:lastRenderedPageBreak/>
        <w:t>Response "Intermediate Result – Wait"</w:t>
      </w:r>
    </w:p>
    <w:p w14:paraId="0F3B8E79" w14:textId="77777777" w:rsidR="00E9111B" w:rsidRDefault="0042307E">
      <w:pPr>
        <w:ind w:left="1440"/>
        <w:rPr>
          <w:rFonts w:cs="Arial"/>
          <w:szCs w:val="20"/>
        </w:rPr>
      </w:pPr>
      <w:r>
        <w:rPr>
          <w:rFonts w:cs="Arial"/>
          <w:szCs w:val="20"/>
          <w:u w:val="single"/>
        </w:rPr>
        <w:t>Scenario 1</w:t>
      </w:r>
      <w:r>
        <w:rPr>
          <w:rFonts w:cs="Arial"/>
          <w:szCs w:val="20"/>
        </w:rPr>
        <w:t>:  The requester unit buffers the user input locally and waits for the Response "</w:t>
      </w:r>
      <w:r>
        <w:rPr>
          <w:rStyle w:val="spelle"/>
          <w:rFonts w:cs="Arial"/>
          <w:szCs w:val="20"/>
        </w:rPr>
        <w:t>Final Result</w:t>
      </w:r>
      <w:r>
        <w:rPr>
          <w:rFonts w:cs="Arial"/>
          <w:szCs w:val="20"/>
        </w:rPr>
        <w:t xml:space="preserve">" before it sends a new request.  </w:t>
      </w:r>
    </w:p>
    <w:p w14:paraId="7AD56CA1" w14:textId="77777777" w:rsidR="00E9111B" w:rsidRDefault="00E9111B">
      <w:pPr>
        <w:ind w:left="1440"/>
        <w:rPr>
          <w:rFonts w:cs="Arial"/>
          <w:szCs w:val="20"/>
        </w:rPr>
      </w:pPr>
    </w:p>
    <w:p w14:paraId="68B550ED" w14:textId="77777777" w:rsidR="00E9111B" w:rsidRDefault="0042307E">
      <w:pPr>
        <w:ind w:left="1440"/>
        <w:rPr>
          <w:rFonts w:cs="Arial"/>
          <w:szCs w:val="20"/>
        </w:rPr>
      </w:pPr>
      <w:r>
        <w:rPr>
          <w:rFonts w:cs="Arial"/>
          <w:szCs w:val="20"/>
        </w:rPr>
        <w:t>Implementation example: DTMF-Tones are entered in various order by the user, but processing speed is limited by the GSM-network. Then the DTMF-Tones need to be buffered and sent after the Response "</w:t>
      </w:r>
      <w:r>
        <w:rPr>
          <w:rStyle w:val="spelle"/>
          <w:rFonts w:cs="Arial"/>
          <w:szCs w:val="20"/>
        </w:rPr>
        <w:t>Final Result</w:t>
      </w:r>
      <w:r>
        <w:rPr>
          <w:rFonts w:cs="Arial"/>
          <w:szCs w:val="20"/>
        </w:rPr>
        <w:t>".</w:t>
      </w:r>
    </w:p>
    <w:p w14:paraId="0EEE786E" w14:textId="77777777" w:rsidR="00E9111B" w:rsidRDefault="00E9111B">
      <w:pPr>
        <w:ind w:left="1440"/>
        <w:rPr>
          <w:rFonts w:cs="Arial"/>
          <w:szCs w:val="20"/>
        </w:rPr>
      </w:pPr>
    </w:p>
    <w:p w14:paraId="6D8ECFC0" w14:textId="77777777" w:rsidR="00E9111B" w:rsidRDefault="0042307E">
      <w:pPr>
        <w:ind w:left="1440"/>
        <w:rPr>
          <w:rFonts w:cs="Arial"/>
          <w:szCs w:val="20"/>
        </w:rPr>
      </w:pPr>
      <w:r>
        <w:rPr>
          <w:rFonts w:cs="Arial"/>
          <w:szCs w:val="20"/>
          <w:u w:val="single"/>
        </w:rPr>
        <w:t>Scenario 2</w:t>
      </w:r>
      <w:r>
        <w:rPr>
          <w:rFonts w:cs="Arial"/>
          <w:szCs w:val="20"/>
        </w:rPr>
        <w:t>:  The requester unit increases or decreases the parameter internally until user input for this action ends.</w:t>
      </w:r>
    </w:p>
    <w:p w14:paraId="1AC4F702" w14:textId="77777777" w:rsidR="00E9111B" w:rsidRDefault="00E9111B">
      <w:pPr>
        <w:ind w:left="1440"/>
        <w:rPr>
          <w:rFonts w:cs="Arial"/>
          <w:szCs w:val="20"/>
        </w:rPr>
      </w:pPr>
    </w:p>
    <w:p w14:paraId="1144BDC1" w14:textId="77777777" w:rsidR="00E9111B" w:rsidRDefault="0042307E">
      <w:pPr>
        <w:ind w:left="1440"/>
        <w:rPr>
          <w:rFonts w:cs="Arial"/>
          <w:szCs w:val="20"/>
        </w:rPr>
      </w:pPr>
      <w:r>
        <w:rPr>
          <w:rFonts w:cs="Arial"/>
          <w:szCs w:val="20"/>
        </w:rPr>
        <w:t>Implementation example: To skip several Tracks, the user rapidly pushes the Skip-button.  The number of Tracks to skip is increased in the requester unit until user ends pushing the Skip-button.  Then the request is sent out with the actual value of Tracks to skip in total.</w:t>
      </w:r>
    </w:p>
    <w:p w14:paraId="1530472B" w14:textId="77777777" w:rsidR="00E9111B" w:rsidRDefault="00E9111B">
      <w:pPr>
        <w:rPr>
          <w:rFonts w:cs="Arial"/>
          <w:szCs w:val="20"/>
        </w:rPr>
      </w:pPr>
    </w:p>
    <w:p w14:paraId="7826FCFB" w14:textId="77777777" w:rsidR="00E9111B" w:rsidRDefault="0042307E">
      <w:pPr>
        <w:ind w:left="1440"/>
        <w:rPr>
          <w:rFonts w:cs="Arial"/>
          <w:szCs w:val="20"/>
        </w:rPr>
      </w:pPr>
      <w:r>
        <w:rPr>
          <w:rFonts w:cs="Arial"/>
          <w:szCs w:val="20"/>
          <w:u w:val="single"/>
        </w:rPr>
        <w:t>Scenario 3</w:t>
      </w:r>
      <w:r>
        <w:rPr>
          <w:rFonts w:cs="Arial"/>
          <w:szCs w:val="20"/>
        </w:rPr>
        <w:t>:  The requester unit does not buffer the user input and waits for the Response "</w:t>
      </w:r>
      <w:r>
        <w:rPr>
          <w:rStyle w:val="spelle"/>
          <w:rFonts w:cs="Arial"/>
          <w:szCs w:val="20"/>
        </w:rPr>
        <w:t>Final Result</w:t>
      </w:r>
      <w:r>
        <w:rPr>
          <w:rFonts w:cs="Arial"/>
          <w:szCs w:val="20"/>
        </w:rPr>
        <w:t xml:space="preserve">" before it sends a new request. </w:t>
      </w:r>
    </w:p>
    <w:p w14:paraId="0AC42A83" w14:textId="77777777" w:rsidR="00E9111B" w:rsidRDefault="00E9111B">
      <w:pPr>
        <w:ind w:left="1440"/>
        <w:rPr>
          <w:rFonts w:cs="Arial"/>
          <w:szCs w:val="20"/>
        </w:rPr>
      </w:pPr>
    </w:p>
    <w:p w14:paraId="229FAAD9" w14:textId="77777777" w:rsidR="00E9111B" w:rsidRDefault="0042307E">
      <w:pPr>
        <w:ind w:left="1440"/>
        <w:rPr>
          <w:rFonts w:cs="Arial"/>
          <w:szCs w:val="20"/>
        </w:rPr>
      </w:pPr>
      <w:r>
        <w:rPr>
          <w:rFonts w:cs="Arial"/>
          <w:szCs w:val="20"/>
        </w:rPr>
        <w:t>Implementation example: When scrolling through the Phonebook items, the user may push the Scroll-button faster than the items can be received and displayed. The next Phonebook item is requested not before the previous item is received. This way every single item is displayed to the user. When the user stops pushing the Scroll-button, scrolling stops immediately and no more Phonebook items are displayed.</w:t>
      </w:r>
    </w:p>
    <w:p w14:paraId="626A16B4" w14:textId="77777777" w:rsidR="00E9111B" w:rsidRDefault="00E9111B">
      <w:pPr>
        <w:rPr>
          <w:rFonts w:cs="Arial"/>
          <w:szCs w:val="20"/>
        </w:rPr>
      </w:pPr>
    </w:p>
    <w:p w14:paraId="1AF5E95C" w14:textId="77777777" w:rsidR="00E9111B" w:rsidRDefault="0042307E">
      <w:pPr>
        <w:ind w:left="720"/>
        <w:rPr>
          <w:rFonts w:cs="Arial"/>
          <w:b/>
          <w:szCs w:val="20"/>
        </w:rPr>
      </w:pPr>
      <w:r>
        <w:rPr>
          <w:rFonts w:cs="Arial"/>
          <w:b/>
          <w:szCs w:val="20"/>
        </w:rPr>
        <w:t>Response " Intermediate Result – Wait; device busy, previous received request released; new received request executed "</w:t>
      </w:r>
    </w:p>
    <w:p w14:paraId="67062C76" w14:textId="77777777" w:rsidR="00E9111B" w:rsidRDefault="0042307E">
      <w:pPr>
        <w:ind w:left="1440"/>
        <w:rPr>
          <w:rFonts w:cs="Arial"/>
          <w:szCs w:val="20"/>
        </w:rPr>
      </w:pPr>
      <w:r>
        <w:rPr>
          <w:rFonts w:cs="Arial"/>
          <w:szCs w:val="20"/>
          <w:u w:val="single"/>
        </w:rPr>
        <w:t>Scenario</w:t>
      </w:r>
      <w:r>
        <w:rPr>
          <w:rFonts w:cs="Arial"/>
          <w:szCs w:val="20"/>
        </w:rPr>
        <w:t>:  The requester unit may send out user input directly with a new request.  The requester does not wait for each response to a request.  If during the heartbeat period a new request is received, parameters related to the new request shall be updated in the responder.  The "Intermediate Result – Wait; device busy, previous received request released; new received request executed" shall be transmitted again to give the requester feedback.</w:t>
      </w:r>
      <w:r>
        <w:t xml:space="preserve">  </w:t>
      </w:r>
      <w:r>
        <w:rPr>
          <w:rFonts w:cs="Arial"/>
          <w:szCs w:val="20"/>
        </w:rPr>
        <w:t>The requester shall delete currently received information related to a superseded request, as soon as a new request is placed.</w:t>
      </w:r>
    </w:p>
    <w:p w14:paraId="72E493FD" w14:textId="77777777" w:rsidR="00E9111B" w:rsidRDefault="00E9111B">
      <w:pPr>
        <w:rPr>
          <w:rFonts w:cs="Arial"/>
          <w:szCs w:val="20"/>
        </w:rPr>
      </w:pPr>
    </w:p>
    <w:p w14:paraId="460E4B0B" w14:textId="77777777" w:rsidR="00E9111B" w:rsidRDefault="0042307E">
      <w:pPr>
        <w:ind w:left="1440"/>
        <w:rPr>
          <w:rFonts w:cs="Arial"/>
          <w:szCs w:val="20"/>
        </w:rPr>
      </w:pPr>
      <w:r>
        <w:rPr>
          <w:rFonts w:cs="Arial"/>
          <w:szCs w:val="20"/>
        </w:rPr>
        <w:t>Implementation example 1: The user requests to list Phonebook items starting with character 'a</w:t>
      </w:r>
      <w:proofErr w:type="gramStart"/>
      <w:r>
        <w:rPr>
          <w:rFonts w:cs="Arial"/>
          <w:szCs w:val="20"/>
        </w:rPr>
        <w:t>', but</w:t>
      </w:r>
      <w:proofErr w:type="gramEnd"/>
      <w:r>
        <w:rPr>
          <w:rFonts w:cs="Arial"/>
          <w:szCs w:val="20"/>
        </w:rPr>
        <w:t xml:space="preserve"> changes the requested character to 's' before the items are received. The request for character 'a' is released and a new request for character 's' is sent.</w:t>
      </w:r>
    </w:p>
    <w:p w14:paraId="2D61C1D5" w14:textId="77777777" w:rsidR="00E9111B" w:rsidRDefault="00E9111B">
      <w:pPr>
        <w:ind w:left="1440"/>
        <w:rPr>
          <w:rFonts w:cs="Arial"/>
          <w:szCs w:val="20"/>
        </w:rPr>
      </w:pPr>
    </w:p>
    <w:p w14:paraId="1A55E43E" w14:textId="77777777" w:rsidR="00E9111B" w:rsidRDefault="0042307E">
      <w:pPr>
        <w:ind w:left="1440"/>
        <w:rPr>
          <w:rFonts w:cs="Arial"/>
          <w:szCs w:val="20"/>
        </w:rPr>
      </w:pPr>
      <w:r>
        <w:rPr>
          <w:rFonts w:cs="Arial"/>
          <w:szCs w:val="20"/>
        </w:rPr>
        <w:t>Implementation example 2: The user requests to list Phonebook items starting with character 'a</w:t>
      </w:r>
      <w:proofErr w:type="gramStart"/>
      <w:r>
        <w:rPr>
          <w:rFonts w:cs="Arial"/>
          <w:szCs w:val="20"/>
        </w:rPr>
        <w:t>', but</w:t>
      </w:r>
      <w:proofErr w:type="gramEnd"/>
      <w:r>
        <w:rPr>
          <w:rFonts w:cs="Arial"/>
          <w:szCs w:val="20"/>
        </w:rPr>
        <w:t xml:space="preserve"> changes the requested character to 's' just as the items for 'a' have been received.  The request for character 'a' is released and the '</w:t>
      </w:r>
      <w:proofErr w:type="gramStart"/>
      <w:r>
        <w:rPr>
          <w:rFonts w:cs="Arial"/>
          <w:szCs w:val="20"/>
        </w:rPr>
        <w:t>a</w:t>
      </w:r>
      <w:proofErr w:type="gramEnd"/>
      <w:r>
        <w:rPr>
          <w:rFonts w:cs="Arial"/>
          <w:szCs w:val="20"/>
        </w:rPr>
        <w:t xml:space="preserve">' information is deleted as soon as the new request for 's' is placed. </w:t>
      </w:r>
    </w:p>
    <w:p w14:paraId="6C21EC85" w14:textId="77777777" w:rsidR="00E9111B" w:rsidRDefault="00E9111B">
      <w:pPr>
        <w:rPr>
          <w:rFonts w:cs="Arial"/>
          <w:szCs w:val="20"/>
        </w:rPr>
      </w:pPr>
    </w:p>
    <w:p w14:paraId="6C7BADE3" w14:textId="77777777" w:rsidR="00E9111B" w:rsidRDefault="0042307E">
      <w:pPr>
        <w:rPr>
          <w:rFonts w:cs="Arial"/>
          <w:b/>
          <w:szCs w:val="20"/>
        </w:rPr>
      </w:pPr>
      <w:bookmarkStart w:id="18" w:name="_Toc202344564"/>
      <w:r>
        <w:rPr>
          <w:rFonts w:cs="Arial"/>
          <w:b/>
          <w:szCs w:val="20"/>
        </w:rPr>
        <w:t xml:space="preserve">End </w:t>
      </w:r>
      <w:bookmarkEnd w:id="18"/>
      <w:r>
        <w:rPr>
          <w:rFonts w:cs="Arial"/>
          <w:b/>
          <w:szCs w:val="20"/>
        </w:rPr>
        <w:t>of Intermediate Result</w:t>
      </w:r>
    </w:p>
    <w:p w14:paraId="5FCADC2B" w14:textId="77777777" w:rsidR="00E9111B" w:rsidRDefault="0042307E">
      <w:pPr>
        <w:rPr>
          <w:rFonts w:cs="Arial"/>
          <w:szCs w:val="20"/>
        </w:rPr>
      </w:pPr>
      <w:r>
        <w:rPr>
          <w:rFonts w:cs="Arial"/>
          <w:szCs w:val="20"/>
        </w:rPr>
        <w:t xml:space="preserve">The intermediate result sequence is ended if </w:t>
      </w:r>
      <w:proofErr w:type="gramStart"/>
      <w:r>
        <w:rPr>
          <w:rFonts w:cs="Arial"/>
          <w:szCs w:val="20"/>
        </w:rPr>
        <w:t>a final result</w:t>
      </w:r>
      <w:proofErr w:type="gramEnd"/>
      <w:r>
        <w:rPr>
          <w:rFonts w:cs="Arial"/>
          <w:szCs w:val="20"/>
        </w:rPr>
        <w:t xml:space="preserve"> is reached.</w:t>
      </w:r>
    </w:p>
    <w:p w14:paraId="046D3D75" w14:textId="77777777" w:rsidR="00E9111B" w:rsidRDefault="00E9111B">
      <w:pPr>
        <w:rPr>
          <w:rFonts w:cs="Arial"/>
          <w:szCs w:val="20"/>
        </w:rPr>
      </w:pPr>
      <w:bookmarkStart w:id="19" w:name="_Toc202344565"/>
      <w:bookmarkEnd w:id="19"/>
    </w:p>
    <w:p w14:paraId="6DDB7131" w14:textId="77777777" w:rsidR="0042307E" w:rsidRDefault="0042307E" w:rsidP="0042307E">
      <w:pPr>
        <w:pStyle w:val="Heading4"/>
      </w:pPr>
      <w:r w:rsidRPr="00B9479B">
        <w:t>TP-TMR-REQ-015139/A-</w:t>
      </w:r>
      <w:proofErr w:type="spellStart"/>
      <w:r w:rsidRPr="00B9479B">
        <w:t>T_isoTPrsp</w:t>
      </w:r>
      <w:proofErr w:type="spellEnd"/>
      <w:r w:rsidRPr="00B9479B">
        <w:t xml:space="preserve"> (</w:t>
      </w:r>
      <w:proofErr w:type="spellStart"/>
      <w:r w:rsidRPr="00B9479B">
        <w:t>TcSE</w:t>
      </w:r>
      <w:proofErr w:type="spellEnd"/>
      <w:r w:rsidRPr="00B9479B">
        <w:t xml:space="preserve"> ROIN-146458-1)</w:t>
      </w:r>
    </w:p>
    <w:p w14:paraId="16924DC7" w14:textId="77777777" w:rsidR="0042307E" w:rsidRPr="0091772B" w:rsidRDefault="0042307E" w:rsidP="0042307E">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42307E" w14:paraId="24036FAF" w14:textId="77777777" w:rsidTr="0042307E">
        <w:trPr>
          <w:jc w:val="center"/>
        </w:trPr>
        <w:tc>
          <w:tcPr>
            <w:tcW w:w="2066" w:type="dxa"/>
            <w:tcBorders>
              <w:top w:val="single" w:sz="4" w:space="0" w:color="auto"/>
              <w:left w:val="single" w:sz="4" w:space="0" w:color="auto"/>
              <w:bottom w:val="single" w:sz="4" w:space="0" w:color="auto"/>
              <w:right w:val="single" w:sz="4" w:space="0" w:color="auto"/>
            </w:tcBorders>
            <w:hideMark/>
          </w:tcPr>
          <w:p w14:paraId="05BE9134" w14:textId="77777777" w:rsidR="0042307E" w:rsidRDefault="0042307E">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7AD53D6C" w14:textId="77777777" w:rsidR="0042307E" w:rsidRDefault="0042307E">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61A247A7" w14:textId="77777777" w:rsidR="0042307E" w:rsidRDefault="0042307E">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9A3AF68" w14:textId="77777777" w:rsidR="0042307E" w:rsidRDefault="0042307E">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78CE52D" w14:textId="77777777" w:rsidR="0042307E" w:rsidRDefault="0042307E">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4340B242" w14:textId="77777777" w:rsidR="0042307E" w:rsidRDefault="0042307E">
            <w:pPr>
              <w:spacing w:line="276" w:lineRule="auto"/>
              <w:jc w:val="center"/>
              <w:rPr>
                <w:rFonts w:ascii="Univers" w:eastAsia="Times New Roman" w:hAnsi="Univers" w:cs="Arial"/>
                <w:b/>
                <w:sz w:val="14"/>
                <w:szCs w:val="14"/>
              </w:rPr>
            </w:pPr>
            <w:r>
              <w:rPr>
                <w:rFonts w:cs="Arial"/>
                <w:b/>
                <w:sz w:val="14"/>
                <w:szCs w:val="14"/>
              </w:rPr>
              <w:t>Default</w:t>
            </w:r>
          </w:p>
        </w:tc>
      </w:tr>
      <w:tr w:rsidR="0042307E" w14:paraId="588AA7B6" w14:textId="77777777" w:rsidTr="0042307E">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32E06105" w14:textId="77777777" w:rsidR="0042307E" w:rsidRPr="00DF054A" w:rsidRDefault="0042307E">
            <w:pPr>
              <w:spacing w:line="276" w:lineRule="auto"/>
              <w:rPr>
                <w:rFonts w:ascii="Univers" w:eastAsia="Times New Roman" w:hAnsi="Univers" w:cs="Arial"/>
                <w:sz w:val="14"/>
                <w:szCs w:val="14"/>
              </w:rPr>
            </w:pPr>
            <w:proofErr w:type="spellStart"/>
            <w:r w:rsidRPr="00DF054A">
              <w:rPr>
                <w:rFonts w:cs="Arial"/>
                <w:sz w:val="14"/>
                <w:szCs w:val="14"/>
              </w:rPr>
              <w:t>T_isoTPrsp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64F6CB7D" w14:textId="77777777" w:rsidR="00E9111B" w:rsidRDefault="0042307E">
            <w:pPr>
              <w:rPr>
                <w:rFonts w:eastAsia="MS Mincho"/>
              </w:rPr>
            </w:pPr>
            <w:r>
              <w:rPr>
                <w:rFonts w:cs="Arial"/>
                <w:szCs w:val="20"/>
              </w:rPr>
              <w:t>Maximum time period allowed for responder to determine if a Final-Result can be provided one a request is received.</w:t>
            </w:r>
          </w:p>
          <w:p w14:paraId="6AE96FF8" w14:textId="77777777" w:rsidR="0042307E" w:rsidRDefault="0042307E">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8797D13" w14:textId="77777777" w:rsidR="0042307E" w:rsidRDefault="0042307E">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07BFFEAC" w14:textId="77777777" w:rsidR="0042307E" w:rsidRDefault="0042307E">
            <w:pPr>
              <w:spacing w:line="276" w:lineRule="auto"/>
              <w:rPr>
                <w:rFonts w:ascii="Univers" w:eastAsia="Times New Roman" w:hAnsi="Univers" w:cs="Arial"/>
                <w:sz w:val="14"/>
                <w:szCs w:val="14"/>
              </w:rPr>
            </w:pPr>
            <w:r>
              <w:rPr>
                <w:rFonts w:cs="Arial"/>
                <w:sz w:val="14"/>
                <w:szCs w:val="14"/>
              </w:rPr>
              <w:t>0-100</w:t>
            </w:r>
          </w:p>
        </w:tc>
        <w:tc>
          <w:tcPr>
            <w:tcW w:w="1080" w:type="dxa"/>
            <w:tcBorders>
              <w:top w:val="single" w:sz="4" w:space="0" w:color="auto"/>
              <w:left w:val="single" w:sz="4" w:space="0" w:color="auto"/>
              <w:bottom w:val="single" w:sz="4" w:space="0" w:color="auto"/>
              <w:right w:val="single" w:sz="4" w:space="0" w:color="auto"/>
            </w:tcBorders>
            <w:hideMark/>
          </w:tcPr>
          <w:p w14:paraId="6B99CBDF" w14:textId="77777777" w:rsidR="0042307E" w:rsidRDefault="0042307E">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14:paraId="062F1D7B" w14:textId="77777777" w:rsidR="0042307E" w:rsidRDefault="0042307E">
            <w:pPr>
              <w:spacing w:line="276" w:lineRule="auto"/>
              <w:jc w:val="center"/>
              <w:rPr>
                <w:rFonts w:ascii="Univers" w:eastAsia="Times New Roman" w:hAnsi="Univers" w:cs="Arial"/>
                <w:sz w:val="14"/>
                <w:szCs w:val="14"/>
              </w:rPr>
            </w:pPr>
            <w:r>
              <w:rPr>
                <w:rFonts w:cs="Arial"/>
                <w:sz w:val="14"/>
                <w:szCs w:val="14"/>
              </w:rPr>
              <w:t>20</w:t>
            </w:r>
          </w:p>
        </w:tc>
      </w:tr>
    </w:tbl>
    <w:p w14:paraId="5A50DB84" w14:textId="77777777" w:rsidR="0042307E" w:rsidRPr="00B01CDD" w:rsidRDefault="0042307E" w:rsidP="0042307E">
      <w:pPr>
        <w:rPr>
          <w:sz w:val="14"/>
          <w:szCs w:val="14"/>
        </w:rPr>
      </w:pPr>
    </w:p>
    <w:p w14:paraId="6B022E18" w14:textId="77777777" w:rsidR="0042307E" w:rsidRDefault="0042307E" w:rsidP="0042307E">
      <w:pPr>
        <w:pStyle w:val="Heading2"/>
      </w:pPr>
      <w:bookmarkStart w:id="20" w:name="_Toc66950305"/>
      <w:r>
        <w:t>Channel Management</w:t>
      </w:r>
      <w:bookmarkEnd w:id="20"/>
    </w:p>
    <w:p w14:paraId="4DAF3213" w14:textId="77777777" w:rsidR="0042307E" w:rsidRPr="0042307E" w:rsidRDefault="0042307E" w:rsidP="0042307E">
      <w:pPr>
        <w:pStyle w:val="Heading3"/>
        <w:rPr>
          <w:b w:val="0"/>
          <w:u w:val="single"/>
        </w:rPr>
      </w:pPr>
      <w:bookmarkStart w:id="21" w:name="_Toc66950306"/>
      <w:r w:rsidRPr="0042307E">
        <w:rPr>
          <w:b w:val="0"/>
          <w:u w:val="single"/>
        </w:rPr>
        <w:t>TP-REQ-015140/A-Concurrent Data Transmission (</w:t>
      </w:r>
      <w:proofErr w:type="spellStart"/>
      <w:r w:rsidRPr="0042307E">
        <w:rPr>
          <w:b w:val="0"/>
          <w:u w:val="single"/>
        </w:rPr>
        <w:t>TcSE</w:t>
      </w:r>
      <w:proofErr w:type="spellEnd"/>
      <w:r w:rsidRPr="0042307E">
        <w:rPr>
          <w:b w:val="0"/>
          <w:u w:val="single"/>
        </w:rPr>
        <w:t xml:space="preserve"> ROIN-145774-1)</w:t>
      </w:r>
      <w:bookmarkEnd w:id="21"/>
    </w:p>
    <w:p w14:paraId="5520D758" w14:textId="77777777" w:rsidR="00E9111B" w:rsidRDefault="0042307E">
      <w:pPr>
        <w:rPr>
          <w:rFonts w:eastAsia="MS Mincho" w:cs="Arial"/>
          <w:szCs w:val="20"/>
        </w:rPr>
      </w:pPr>
      <w:r>
        <w:rPr>
          <w:rFonts w:eastAsia="MS Mincho" w:cs="Arial"/>
          <w:szCs w:val="20"/>
        </w:rPr>
        <w:t xml:space="preserve">During an ongoing signal </w:t>
      </w:r>
      <w:proofErr w:type="gramStart"/>
      <w:r>
        <w:rPr>
          <w:rFonts w:eastAsia="MS Mincho" w:cs="Arial"/>
          <w:szCs w:val="20"/>
        </w:rPr>
        <w:t>transmission</w:t>
      </w:r>
      <w:proofErr w:type="gramEnd"/>
      <w:r>
        <w:rPr>
          <w:rFonts w:eastAsia="MS Mincho" w:cs="Arial"/>
          <w:szCs w:val="20"/>
        </w:rPr>
        <w:t xml:space="preserve"> the need for an concurrent data transmission within the same channel could occur.  For example, if the user is browsing continuously in a device which is currently playing the channel will be busy transporting the browse data.  If, during browsing, the active track is ended and the next track is activated all track information like genre, artist and track name need to be transferred, but the channel is still busy transporting the browse data.  The responder shall </w:t>
      </w:r>
      <w:r>
        <w:rPr>
          <w:rFonts w:eastAsia="MS Mincho" w:cs="Arial"/>
          <w:szCs w:val="20"/>
        </w:rPr>
        <w:lastRenderedPageBreak/>
        <w:t xml:space="preserve">not interrupt the ongoing data transfer.  The responder shall store the pending data until the channel is free.  When the channel is free, the pending data shall be transferred </w:t>
      </w:r>
      <w:proofErr w:type="gramStart"/>
      <w:r>
        <w:rPr>
          <w:rFonts w:eastAsia="MS Mincho" w:cs="Arial"/>
          <w:szCs w:val="20"/>
        </w:rPr>
        <w:t>in regards to</w:t>
      </w:r>
      <w:proofErr w:type="gramEnd"/>
      <w:r>
        <w:rPr>
          <w:rFonts w:eastAsia="MS Mincho" w:cs="Arial"/>
          <w:szCs w:val="20"/>
        </w:rPr>
        <w:t xml:space="preserve"> priority and topicality.  E.g. if several tracks have been played during browsing, only the track information of the currently active track shall be transferred.</w:t>
      </w:r>
    </w:p>
    <w:p w14:paraId="67F24001" w14:textId="77777777" w:rsidR="0042307E" w:rsidRPr="0042307E" w:rsidRDefault="0042307E" w:rsidP="0042307E">
      <w:pPr>
        <w:pStyle w:val="Heading3"/>
        <w:rPr>
          <w:b w:val="0"/>
          <w:u w:val="single"/>
        </w:rPr>
      </w:pPr>
      <w:bookmarkStart w:id="22" w:name="_Toc66950307"/>
      <w:r w:rsidRPr="0042307E">
        <w:rPr>
          <w:b w:val="0"/>
          <w:u w:val="single"/>
        </w:rPr>
        <w:t>TP-REQ-015141/A-Multi-Channel Management (</w:t>
      </w:r>
      <w:proofErr w:type="spellStart"/>
      <w:r w:rsidRPr="0042307E">
        <w:rPr>
          <w:b w:val="0"/>
          <w:u w:val="single"/>
        </w:rPr>
        <w:t>TcSE</w:t>
      </w:r>
      <w:proofErr w:type="spellEnd"/>
      <w:r w:rsidRPr="0042307E">
        <w:rPr>
          <w:b w:val="0"/>
          <w:u w:val="single"/>
        </w:rPr>
        <w:t xml:space="preserve"> ROIN-199074-1)</w:t>
      </w:r>
      <w:bookmarkEnd w:id="22"/>
    </w:p>
    <w:p w14:paraId="538E5BED" w14:textId="77777777" w:rsidR="00E9111B" w:rsidRDefault="0042307E">
      <w:pPr>
        <w:rPr>
          <w:rStyle w:val="msoins0"/>
          <w:rFonts w:cs="Arial"/>
          <w:szCs w:val="20"/>
        </w:rPr>
      </w:pPr>
      <w:r>
        <w:rPr>
          <w:rStyle w:val="msoins0"/>
          <w:rFonts w:cs="Arial"/>
          <w:szCs w:val="20"/>
        </w:rPr>
        <w:t xml:space="preserve">A transmitting node may be assigned several physical channels with each connected to different receiving nodes.  Also, these physical channels may have the capability to transport the same Logical Signal information to different subscribing nodes (e.g.  </w:t>
      </w:r>
      <w:proofErr w:type="spellStart"/>
      <w:r>
        <w:rPr>
          <w:rStyle w:val="msoins0"/>
          <w:rFonts w:cs="Arial"/>
          <w:szCs w:val="20"/>
        </w:rPr>
        <w:t>ArtistName_St</w:t>
      </w:r>
      <w:proofErr w:type="spellEnd"/>
      <w:r>
        <w:rPr>
          <w:rStyle w:val="msoins0"/>
          <w:rFonts w:cs="Arial"/>
          <w:szCs w:val="20"/>
        </w:rPr>
        <w:t xml:space="preserve">, </w:t>
      </w:r>
      <w:proofErr w:type="spellStart"/>
      <w:r>
        <w:rPr>
          <w:rStyle w:val="msoins0"/>
          <w:rFonts w:cs="Arial"/>
          <w:szCs w:val="20"/>
        </w:rPr>
        <w:t>GetTUPresetInfo_Rsp</w:t>
      </w:r>
      <w:proofErr w:type="spellEnd"/>
      <w:r>
        <w:rPr>
          <w:rStyle w:val="msoins0"/>
          <w:rFonts w:cs="Arial"/>
          <w:szCs w:val="20"/>
        </w:rPr>
        <w:t xml:space="preserve">).  The Logical Signal information is supplied from a server either upon request from a client application (e.g. </w:t>
      </w:r>
      <w:proofErr w:type="spellStart"/>
      <w:r>
        <w:rPr>
          <w:rStyle w:val="msoins0"/>
          <w:rFonts w:cs="Arial"/>
          <w:szCs w:val="20"/>
        </w:rPr>
        <w:t>GetTUPresetInfo.Rq</w:t>
      </w:r>
      <w:proofErr w:type="spellEnd"/>
      <w:r>
        <w:rPr>
          <w:rStyle w:val="msoins0"/>
          <w:rFonts w:cs="Arial"/>
          <w:szCs w:val="20"/>
        </w:rPr>
        <w:t>) or upon change of status (i.e. "Pushed") within a server application (</w:t>
      </w:r>
      <w:proofErr w:type="spellStart"/>
      <w:r>
        <w:rPr>
          <w:rStyle w:val="msoins0"/>
          <w:rFonts w:cs="Arial"/>
          <w:szCs w:val="20"/>
        </w:rPr>
        <w:t>CurrentStationName.St</w:t>
      </w:r>
      <w:proofErr w:type="spellEnd"/>
      <w:r>
        <w:rPr>
          <w:rStyle w:val="msoins0"/>
          <w:rFonts w:cs="Arial"/>
          <w:szCs w:val="20"/>
        </w:rPr>
        <w:t xml:space="preserve">).  </w:t>
      </w:r>
    </w:p>
    <w:p w14:paraId="17696CB7" w14:textId="77777777" w:rsidR="00E9111B" w:rsidRDefault="00E9111B">
      <w:pPr>
        <w:rPr>
          <w:rStyle w:val="msoins0"/>
          <w:rFonts w:cs="Arial"/>
          <w:szCs w:val="20"/>
        </w:rPr>
      </w:pPr>
    </w:p>
    <w:p w14:paraId="427C653F" w14:textId="77777777" w:rsidR="00E9111B" w:rsidRDefault="0042307E">
      <w:pPr>
        <w:rPr>
          <w:rStyle w:val="msoins0"/>
          <w:rFonts w:cs="Arial"/>
          <w:szCs w:val="20"/>
        </w:rPr>
      </w:pPr>
      <w:r>
        <w:rPr>
          <w:rStyle w:val="msoins0"/>
          <w:rFonts w:cs="Arial"/>
          <w:szCs w:val="20"/>
        </w:rPr>
        <w:t xml:space="preserve">For information sent ("Pushed") upon status change, the server shall send the data to all subscribing clients.  Subscribing clients can be identified through the Signal and Channel Catalog.  Within the Catalog, logical signals are assigned to physical channels and physical channels are assigned to transmitting and receiving nodes.  Where a logical signal is assigned to more </w:t>
      </w:r>
      <w:proofErr w:type="spellStart"/>
      <w:r>
        <w:rPr>
          <w:rStyle w:val="msoins0"/>
          <w:rFonts w:cs="Arial"/>
          <w:szCs w:val="20"/>
        </w:rPr>
        <w:t>then</w:t>
      </w:r>
      <w:proofErr w:type="spellEnd"/>
      <w:r>
        <w:rPr>
          <w:rStyle w:val="msoins0"/>
          <w:rFonts w:cs="Arial"/>
          <w:szCs w:val="20"/>
        </w:rPr>
        <w:t xml:space="preserve"> one physical ID indicates that there are multiple subscribers of this information.  </w:t>
      </w:r>
    </w:p>
    <w:p w14:paraId="394507A4" w14:textId="77777777" w:rsidR="00E9111B" w:rsidRDefault="00E9111B">
      <w:pPr>
        <w:rPr>
          <w:rStyle w:val="msoins0"/>
          <w:rFonts w:cs="Arial"/>
          <w:szCs w:val="20"/>
        </w:rPr>
      </w:pPr>
    </w:p>
    <w:p w14:paraId="2842EBAE" w14:textId="77777777" w:rsidR="00E9111B" w:rsidRDefault="0042307E">
      <w:pPr>
        <w:rPr>
          <w:rStyle w:val="msoins0"/>
          <w:rFonts w:cs="Arial"/>
          <w:szCs w:val="20"/>
        </w:rPr>
      </w:pPr>
      <w:r>
        <w:rPr>
          <w:rStyle w:val="msoins0"/>
          <w:rFonts w:cs="Arial"/>
          <w:szCs w:val="20"/>
        </w:rPr>
        <w:t xml:space="preserve">For information sent upon request, the server shall only respond to the specific requesting client and not to all clients capable of issuing the same request.  </w:t>
      </w:r>
    </w:p>
    <w:p w14:paraId="2A584888" w14:textId="77777777" w:rsidR="00E9111B" w:rsidRDefault="00E9111B">
      <w:pPr>
        <w:rPr>
          <w:rStyle w:val="msoins0"/>
          <w:rFonts w:cs="Arial"/>
          <w:szCs w:val="20"/>
        </w:rPr>
      </w:pPr>
    </w:p>
    <w:p w14:paraId="17E3467A" w14:textId="77777777" w:rsidR="0042307E" w:rsidRDefault="0042307E" w:rsidP="0042307E">
      <w:pPr>
        <w:pStyle w:val="Heading3"/>
      </w:pPr>
      <w:bookmarkStart w:id="23" w:name="_Toc66950308"/>
      <w:r>
        <w:t>Signal Heartbeat</w:t>
      </w:r>
      <w:bookmarkEnd w:id="23"/>
    </w:p>
    <w:p w14:paraId="05136B39" w14:textId="77777777" w:rsidR="00E9111B" w:rsidRDefault="0042307E">
      <w:pPr>
        <w:rPr>
          <w:rStyle w:val="msoins0"/>
          <w:rFonts w:cs="Arial"/>
          <w:szCs w:val="20"/>
        </w:rPr>
      </w:pPr>
      <w:r>
        <w:rPr>
          <w:rStyle w:val="msoins0"/>
          <w:rFonts w:cs="Arial"/>
          <w:szCs w:val="20"/>
        </w:rPr>
        <w:t>Due to the possibility that it may take an unspecified amount of time for a responder to provide information back to the requester, the "Intermediate Result – Wait" CES code is provided in the response message.  To ensure that a requester does not wait forever for a response, a "heartbeat" strategy is employed for all logical signals in the "Wait" state.</w:t>
      </w:r>
    </w:p>
    <w:p w14:paraId="55052653" w14:textId="77777777" w:rsidR="00E9111B" w:rsidRDefault="00E9111B"/>
    <w:p w14:paraId="419C15F8" w14:textId="77777777" w:rsidR="0042307E" w:rsidRPr="0042307E" w:rsidRDefault="0042307E" w:rsidP="0042307E">
      <w:pPr>
        <w:pStyle w:val="Heading4"/>
        <w:rPr>
          <w:b w:val="0"/>
          <w:u w:val="single"/>
        </w:rPr>
      </w:pPr>
      <w:r w:rsidRPr="0042307E">
        <w:rPr>
          <w:b w:val="0"/>
          <w:u w:val="single"/>
        </w:rPr>
        <w:t>TP-REQ-015142/A-Signal Heartbeat - Responder (</w:t>
      </w:r>
      <w:proofErr w:type="spellStart"/>
      <w:r w:rsidRPr="0042307E">
        <w:rPr>
          <w:b w:val="0"/>
          <w:u w:val="single"/>
        </w:rPr>
        <w:t>TcSE</w:t>
      </w:r>
      <w:proofErr w:type="spellEnd"/>
      <w:r w:rsidRPr="0042307E">
        <w:rPr>
          <w:b w:val="0"/>
          <w:u w:val="single"/>
        </w:rPr>
        <w:t xml:space="preserve"> ROIN-145775-1)</w:t>
      </w:r>
    </w:p>
    <w:p w14:paraId="1C03A071" w14:textId="77777777" w:rsidR="00E9111B" w:rsidRDefault="0042307E">
      <w:pPr>
        <w:rPr>
          <w:rStyle w:val="msoins0"/>
          <w:rFonts w:cs="Arial"/>
          <w:b/>
          <w:szCs w:val="20"/>
        </w:rPr>
      </w:pPr>
      <w:r>
        <w:rPr>
          <w:rStyle w:val="msoins0"/>
          <w:rFonts w:cs="Arial"/>
          <w:b/>
          <w:szCs w:val="20"/>
        </w:rPr>
        <w:t>Responder</w:t>
      </w:r>
    </w:p>
    <w:p w14:paraId="522EBE41" w14:textId="77777777" w:rsidR="00E9111B" w:rsidRDefault="0042307E">
      <w:pPr>
        <w:rPr>
          <w:rStyle w:val="msoins0"/>
          <w:rFonts w:cs="Arial"/>
          <w:szCs w:val="20"/>
        </w:rPr>
      </w:pPr>
      <w:r>
        <w:rPr>
          <w:rStyle w:val="msoins0"/>
          <w:rFonts w:cs="Arial"/>
          <w:szCs w:val="20"/>
        </w:rPr>
        <w:t xml:space="preserve">The heartbeat signaling function shall be activated, within the responder, immediately after the first transmission of a signal with an "Intermediate Result" (i.e. CES = 0x30 or 0x31).  Once activated, the responder shall, on a periodic basis, re-transmit the "Wait" state signal with an "Intermediate Result".  The periodic transmission rate shall be equal to </w:t>
      </w:r>
      <w:proofErr w:type="spellStart"/>
      <w:r>
        <w:rPr>
          <w:rStyle w:val="spelle"/>
          <w:rFonts w:cs="Arial"/>
          <w:szCs w:val="20"/>
        </w:rPr>
        <w:t>THB_IntermediateRsp</w:t>
      </w:r>
      <w:proofErr w:type="spellEnd"/>
      <w:r>
        <w:rPr>
          <w:rStyle w:val="msoins0"/>
          <w:rFonts w:cs="Arial"/>
          <w:szCs w:val="20"/>
        </w:rPr>
        <w:t xml:space="preserve">.  </w:t>
      </w:r>
    </w:p>
    <w:p w14:paraId="6645AE16" w14:textId="77777777" w:rsidR="00E9111B" w:rsidRDefault="00E9111B">
      <w:pPr>
        <w:rPr>
          <w:rStyle w:val="msoins0"/>
          <w:rFonts w:cs="Arial"/>
          <w:szCs w:val="20"/>
        </w:rPr>
      </w:pPr>
    </w:p>
    <w:p w14:paraId="1A34601B" w14:textId="77777777" w:rsidR="00E9111B" w:rsidRDefault="0042307E">
      <w:pPr>
        <w:rPr>
          <w:rStyle w:val="msoins0"/>
          <w:rFonts w:cs="Arial"/>
          <w:szCs w:val="20"/>
        </w:rPr>
      </w:pPr>
      <w:r>
        <w:rPr>
          <w:rStyle w:val="msoins0"/>
          <w:rFonts w:cs="Arial"/>
          <w:szCs w:val="20"/>
        </w:rPr>
        <w:t>If multiple signals are in a "Wait" state, then each signal shall require its own heartbeat signaling function.</w:t>
      </w:r>
    </w:p>
    <w:p w14:paraId="6657A4AD" w14:textId="77777777" w:rsidR="00E9111B" w:rsidRDefault="00E9111B">
      <w:pPr>
        <w:rPr>
          <w:rStyle w:val="msoins0"/>
          <w:rFonts w:cs="Arial"/>
          <w:szCs w:val="20"/>
        </w:rPr>
      </w:pPr>
    </w:p>
    <w:p w14:paraId="4B557BE1" w14:textId="77777777" w:rsidR="00E9111B" w:rsidRDefault="0042307E">
      <w:pPr>
        <w:rPr>
          <w:rStyle w:val="msoins0"/>
          <w:rFonts w:cs="Arial"/>
          <w:szCs w:val="20"/>
        </w:rPr>
      </w:pPr>
      <w:r>
        <w:rPr>
          <w:rStyle w:val="msoins0"/>
          <w:rFonts w:cs="Arial"/>
          <w:szCs w:val="20"/>
        </w:rPr>
        <w:t>When the CES parameter is changed the signal shall be updated and the signal transmitted immediately.</w:t>
      </w:r>
    </w:p>
    <w:p w14:paraId="297E4A52" w14:textId="77777777" w:rsidR="00E9111B" w:rsidRDefault="00E9111B">
      <w:pPr>
        <w:rPr>
          <w:rStyle w:val="msoins0"/>
          <w:rFonts w:cs="Arial"/>
          <w:szCs w:val="20"/>
        </w:rPr>
      </w:pPr>
    </w:p>
    <w:p w14:paraId="6CF5EE9F" w14:textId="77777777" w:rsidR="00E9111B" w:rsidRDefault="0042307E">
      <w:pPr>
        <w:rPr>
          <w:rStyle w:val="msoins0"/>
          <w:rFonts w:cs="Arial"/>
          <w:szCs w:val="20"/>
        </w:rPr>
      </w:pPr>
      <w:r>
        <w:rPr>
          <w:rStyle w:val="msoins0"/>
          <w:rFonts w:cs="Arial"/>
          <w:szCs w:val="20"/>
        </w:rPr>
        <w:t xml:space="preserve">When the CES parameter is equal to "Final Result" either success or failure, the heartbeat signaling function shall be canceled. </w:t>
      </w:r>
    </w:p>
    <w:p w14:paraId="31D04ADD" w14:textId="77777777" w:rsidR="0042307E" w:rsidRPr="0042307E" w:rsidRDefault="0042307E" w:rsidP="0042307E">
      <w:pPr>
        <w:pStyle w:val="Heading4"/>
        <w:rPr>
          <w:b w:val="0"/>
          <w:u w:val="single"/>
        </w:rPr>
      </w:pPr>
      <w:bookmarkStart w:id="24" w:name="_Toc202344580"/>
      <w:r w:rsidRPr="0042307E">
        <w:rPr>
          <w:b w:val="0"/>
          <w:u w:val="single"/>
        </w:rPr>
        <w:t>TP-REQ-015143/A-Signal Heartbeat - Requester (</w:t>
      </w:r>
      <w:proofErr w:type="spellStart"/>
      <w:r w:rsidRPr="0042307E">
        <w:rPr>
          <w:b w:val="0"/>
          <w:u w:val="single"/>
        </w:rPr>
        <w:t>TcSE</w:t>
      </w:r>
      <w:proofErr w:type="spellEnd"/>
      <w:r w:rsidRPr="0042307E">
        <w:rPr>
          <w:b w:val="0"/>
          <w:u w:val="single"/>
        </w:rPr>
        <w:t xml:space="preserve"> ROIN-146620-1)</w:t>
      </w:r>
    </w:p>
    <w:p w14:paraId="1ED4D8ED" w14:textId="77777777" w:rsidR="00E9111B" w:rsidRDefault="0042307E">
      <w:pPr>
        <w:rPr>
          <w:rStyle w:val="msoins0"/>
          <w:rFonts w:cs="Arial"/>
          <w:b/>
        </w:rPr>
      </w:pPr>
      <w:r>
        <w:rPr>
          <w:rStyle w:val="msoins0"/>
          <w:rFonts w:cs="Arial"/>
          <w:b/>
          <w:szCs w:val="20"/>
        </w:rPr>
        <w:t>Requester</w:t>
      </w:r>
    </w:p>
    <w:bookmarkEnd w:id="24"/>
    <w:p w14:paraId="6692D15D" w14:textId="77777777" w:rsidR="00E9111B" w:rsidRDefault="0042307E">
      <w:pPr>
        <w:jc w:val="both"/>
        <w:rPr>
          <w:rStyle w:val="msoins0"/>
        </w:rPr>
      </w:pPr>
      <w:r>
        <w:rPr>
          <w:rStyle w:val="msoins0"/>
          <w:rFonts w:cs="Arial"/>
          <w:szCs w:val="20"/>
        </w:rPr>
        <w:t>When a requester receives a response with an "Intermediate Result", the requester shall activate a signal heartbeat monitoring session in which the Requester starts a received signal timer.  Subsequent receptions of the same Signal ID with an "Intermediate Result" shall reset the respective received signal timer.</w:t>
      </w:r>
    </w:p>
    <w:p w14:paraId="2976D1C0" w14:textId="77777777" w:rsidR="00E9111B" w:rsidRDefault="00E9111B">
      <w:pPr>
        <w:rPr>
          <w:rStyle w:val="msoins0"/>
          <w:rFonts w:cs="Arial"/>
          <w:szCs w:val="20"/>
        </w:rPr>
      </w:pPr>
    </w:p>
    <w:p w14:paraId="4E597AFB" w14:textId="77777777" w:rsidR="00E9111B" w:rsidRDefault="0042307E">
      <w:pPr>
        <w:rPr>
          <w:rStyle w:val="msoins0"/>
          <w:rFonts w:cs="Arial"/>
          <w:szCs w:val="20"/>
        </w:rPr>
      </w:pPr>
      <w:r>
        <w:rPr>
          <w:rStyle w:val="msoins0"/>
          <w:rFonts w:cs="Arial"/>
          <w:szCs w:val="20"/>
        </w:rPr>
        <w:t>If multiple signals are in a "Wait" state, then each signal shall require its own heartbeat monitoring session.</w:t>
      </w:r>
    </w:p>
    <w:p w14:paraId="59CFCCEB" w14:textId="77777777" w:rsidR="00E9111B" w:rsidRDefault="00E9111B">
      <w:pPr>
        <w:rPr>
          <w:rStyle w:val="msoins0"/>
          <w:rFonts w:cs="Arial"/>
          <w:szCs w:val="20"/>
        </w:rPr>
      </w:pPr>
    </w:p>
    <w:p w14:paraId="13F53621" w14:textId="77777777" w:rsidR="00E9111B" w:rsidRDefault="0042307E">
      <w:pPr>
        <w:rPr>
          <w:rStyle w:val="msoins0"/>
          <w:rFonts w:cs="Arial"/>
          <w:szCs w:val="20"/>
        </w:rPr>
      </w:pPr>
      <w:r>
        <w:rPr>
          <w:rStyle w:val="msoins0"/>
          <w:rFonts w:cs="Arial"/>
          <w:szCs w:val="20"/>
        </w:rPr>
        <w:t>The heartbeat monitoring session shall be canceled when a "Final Result" is received regardless of success or failure.</w:t>
      </w:r>
    </w:p>
    <w:p w14:paraId="412A52E6" w14:textId="77777777" w:rsidR="00E9111B" w:rsidRDefault="00E9111B">
      <w:pPr>
        <w:rPr>
          <w:rStyle w:val="msoins0"/>
          <w:rFonts w:cs="Arial"/>
          <w:szCs w:val="20"/>
        </w:rPr>
      </w:pPr>
    </w:p>
    <w:p w14:paraId="0FBB2344" w14:textId="77777777" w:rsidR="00E9111B" w:rsidRDefault="0042307E">
      <w:pPr>
        <w:rPr>
          <w:rStyle w:val="msoins0"/>
          <w:rFonts w:cs="Arial"/>
          <w:szCs w:val="20"/>
        </w:rPr>
      </w:pPr>
      <w:r>
        <w:rPr>
          <w:rStyle w:val="msoins0"/>
          <w:rFonts w:cs="Arial"/>
          <w:szCs w:val="20"/>
        </w:rPr>
        <w:t xml:space="preserve">A signal shall be classified as "missing" if a respective signal is not received after 3 x </w:t>
      </w:r>
      <w:proofErr w:type="spellStart"/>
      <w:r>
        <w:rPr>
          <w:rStyle w:val="msoins0"/>
          <w:rFonts w:cs="Arial"/>
          <w:szCs w:val="20"/>
        </w:rPr>
        <w:t>T</w:t>
      </w:r>
      <w:r>
        <w:rPr>
          <w:rStyle w:val="msoins0"/>
          <w:rFonts w:cs="Arial"/>
          <w:smallCaps/>
          <w:szCs w:val="20"/>
        </w:rPr>
        <w:t>HB_IntermediateRsp</w:t>
      </w:r>
      <w:proofErr w:type="spellEnd"/>
      <w:r>
        <w:rPr>
          <w:rStyle w:val="msoins0"/>
          <w:rFonts w:cs="Arial"/>
          <w:szCs w:val="20"/>
        </w:rPr>
        <w:t xml:space="preserve">.  Once a signal is determined to be "missing", the heartbeat monitoring session shall be </w:t>
      </w:r>
      <w:proofErr w:type="gramStart"/>
      <w:r>
        <w:rPr>
          <w:rStyle w:val="msoins0"/>
          <w:rFonts w:cs="Arial"/>
          <w:szCs w:val="20"/>
        </w:rPr>
        <w:t>canceled</w:t>
      </w:r>
      <w:proofErr w:type="gramEnd"/>
      <w:r>
        <w:rPr>
          <w:rStyle w:val="msoins0"/>
          <w:rFonts w:cs="Arial"/>
          <w:szCs w:val="20"/>
        </w:rPr>
        <w:t xml:space="preserve"> and the original information request released without any retry.</w:t>
      </w:r>
    </w:p>
    <w:p w14:paraId="194495C9" w14:textId="77777777" w:rsidR="0042307E" w:rsidRPr="0042307E" w:rsidRDefault="0042307E" w:rsidP="0042307E">
      <w:pPr>
        <w:pStyle w:val="Heading4"/>
        <w:rPr>
          <w:b w:val="0"/>
          <w:u w:val="single"/>
        </w:rPr>
      </w:pPr>
      <w:r w:rsidRPr="0042307E">
        <w:rPr>
          <w:b w:val="0"/>
          <w:u w:val="single"/>
        </w:rPr>
        <w:t>TP-REQ-015144/A-Concurrent Data Transmission During Heartbeat Session (</w:t>
      </w:r>
      <w:proofErr w:type="spellStart"/>
      <w:r w:rsidRPr="0042307E">
        <w:rPr>
          <w:b w:val="0"/>
          <w:u w:val="single"/>
        </w:rPr>
        <w:t>TcSE</w:t>
      </w:r>
      <w:proofErr w:type="spellEnd"/>
      <w:r w:rsidRPr="0042307E">
        <w:rPr>
          <w:b w:val="0"/>
          <w:u w:val="single"/>
        </w:rPr>
        <w:t xml:space="preserve"> ROIN-146621-1)</w:t>
      </w:r>
    </w:p>
    <w:p w14:paraId="77330EB1" w14:textId="77777777" w:rsidR="00E9111B" w:rsidRDefault="0042307E">
      <w:pPr>
        <w:rPr>
          <w:rStyle w:val="msoins0"/>
          <w:rFonts w:cs="Arial"/>
          <w:szCs w:val="20"/>
        </w:rPr>
      </w:pPr>
      <w:r>
        <w:rPr>
          <w:rStyle w:val="msochangeprop0"/>
          <w:rFonts w:cs="Arial"/>
          <w:szCs w:val="20"/>
        </w:rPr>
        <w:t xml:space="preserve">During an ongoing heartbeat session other </w:t>
      </w:r>
      <w:r>
        <w:rPr>
          <w:rStyle w:val="msoins0"/>
          <w:rFonts w:cs="Arial"/>
          <w:szCs w:val="20"/>
        </w:rPr>
        <w:t>logical signals on the same channel from the responder node</w:t>
      </w:r>
      <w:r>
        <w:rPr>
          <w:rStyle w:val="msochangeprop0"/>
          <w:rFonts w:cs="Arial"/>
          <w:szCs w:val="20"/>
        </w:rPr>
        <w:t xml:space="preserve"> </w:t>
      </w:r>
      <w:r>
        <w:rPr>
          <w:rStyle w:val="msoins0"/>
          <w:rFonts w:cs="Arial"/>
          <w:szCs w:val="20"/>
        </w:rPr>
        <w:t>to the requester node shall be allowed to occur.</w:t>
      </w:r>
      <w:r>
        <w:rPr>
          <w:rStyle w:val="msochangeprop0"/>
          <w:rFonts w:cs="Arial"/>
          <w:szCs w:val="20"/>
        </w:rPr>
        <w:t xml:space="preserve"> </w:t>
      </w:r>
      <w:r>
        <w:rPr>
          <w:rStyle w:val="msoins0"/>
          <w:rFonts w:cs="Arial"/>
          <w:szCs w:val="20"/>
        </w:rPr>
        <w:t xml:space="preserve"> T</w:t>
      </w:r>
      <w:r>
        <w:rPr>
          <w:rStyle w:val="msochangeprop0"/>
          <w:rFonts w:cs="Arial"/>
          <w:szCs w:val="20"/>
        </w:rPr>
        <w:t xml:space="preserve">he </w:t>
      </w:r>
      <w:r>
        <w:rPr>
          <w:rStyle w:val="msoins0"/>
          <w:rFonts w:cs="Arial"/>
          <w:szCs w:val="20"/>
        </w:rPr>
        <w:t xml:space="preserve">periodic task for the </w:t>
      </w:r>
      <w:r>
        <w:rPr>
          <w:rStyle w:val="msochangeprop0"/>
          <w:rFonts w:cs="Arial"/>
          <w:szCs w:val="20"/>
        </w:rPr>
        <w:t xml:space="preserve">heartbeat message transmission </w:t>
      </w:r>
      <w:r>
        <w:rPr>
          <w:rStyle w:val="msoins0"/>
          <w:rFonts w:cs="Arial"/>
          <w:szCs w:val="20"/>
        </w:rPr>
        <w:t xml:space="preserve">may occur while another signal is currently being transmitted.  Since this other signal is originating from the same node, the node can be considered as </w:t>
      </w:r>
      <w:r>
        <w:rPr>
          <w:rStyle w:val="msochangeprop0"/>
          <w:rFonts w:cs="Arial"/>
          <w:szCs w:val="20"/>
        </w:rPr>
        <w:t xml:space="preserve">"Node </w:t>
      </w:r>
      <w:r>
        <w:rPr>
          <w:rStyle w:val="msochangeprop0"/>
          <w:rFonts w:cs="Arial"/>
          <w:szCs w:val="20"/>
        </w:rPr>
        <w:lastRenderedPageBreak/>
        <w:t xml:space="preserve">Fully Operable". </w:t>
      </w:r>
      <w:r>
        <w:rPr>
          <w:rStyle w:val="msoins0"/>
          <w:rFonts w:cs="Arial"/>
          <w:szCs w:val="20"/>
        </w:rPr>
        <w:t xml:space="preserve"> Therefore, the reception of another signal allocated to the same channel as the current "wait" state signal shall cause the received signal timer(s) for any signals on the same channel in a monitoring session to be reset.  </w:t>
      </w:r>
    </w:p>
    <w:p w14:paraId="7CC791DC" w14:textId="77777777" w:rsidR="00E9111B" w:rsidRDefault="00E9111B">
      <w:pPr>
        <w:rPr>
          <w:rStyle w:val="msoins0"/>
          <w:rFonts w:cs="Arial"/>
          <w:szCs w:val="20"/>
        </w:rPr>
      </w:pPr>
    </w:p>
    <w:p w14:paraId="0F33A4FA" w14:textId="77777777" w:rsidR="00E9111B" w:rsidRDefault="0042307E">
      <w:pPr>
        <w:rPr>
          <w:rStyle w:val="msochangeprop0"/>
        </w:rPr>
      </w:pPr>
      <w:r>
        <w:rPr>
          <w:rStyle w:val="msochangeprop0"/>
          <w:rFonts w:cs="Arial"/>
          <w:szCs w:val="20"/>
        </w:rPr>
        <w:t xml:space="preserve">After the </w:t>
      </w:r>
      <w:r>
        <w:rPr>
          <w:rStyle w:val="msoins0"/>
          <w:rFonts w:cs="Arial"/>
          <w:szCs w:val="20"/>
        </w:rPr>
        <w:t xml:space="preserve">transmission of the other </w:t>
      </w:r>
      <w:r>
        <w:rPr>
          <w:rStyle w:val="msochangeprop0"/>
          <w:rFonts w:cs="Arial"/>
          <w:szCs w:val="20"/>
        </w:rPr>
        <w:t>signal</w:t>
      </w:r>
      <w:r>
        <w:rPr>
          <w:rStyle w:val="msoins0"/>
          <w:rFonts w:cs="Arial"/>
          <w:szCs w:val="20"/>
        </w:rPr>
        <w:t>, t</w:t>
      </w:r>
      <w:r>
        <w:rPr>
          <w:rStyle w:val="msochangeprop0"/>
          <w:rFonts w:cs="Arial"/>
          <w:szCs w:val="20"/>
        </w:rPr>
        <w:t xml:space="preserve">he heartbeat </w:t>
      </w:r>
      <w:r>
        <w:rPr>
          <w:rStyle w:val="msoins0"/>
          <w:rFonts w:cs="Arial"/>
          <w:szCs w:val="20"/>
        </w:rPr>
        <w:t>signaling function shall be restarted.  If</w:t>
      </w:r>
      <w:r>
        <w:rPr>
          <w:rStyle w:val="msochangeprop0"/>
          <w:rFonts w:cs="Arial"/>
          <w:szCs w:val="20"/>
        </w:rPr>
        <w:t xml:space="preserve"> </w:t>
      </w:r>
      <w:r>
        <w:rPr>
          <w:rStyle w:val="msoins0"/>
          <w:rFonts w:cs="Arial"/>
          <w:szCs w:val="20"/>
        </w:rPr>
        <w:t xml:space="preserve">during the transmission of the other signal </w:t>
      </w:r>
      <w:proofErr w:type="gramStart"/>
      <w:r>
        <w:rPr>
          <w:rStyle w:val="msochangeprop0"/>
          <w:rFonts w:cs="Arial"/>
          <w:szCs w:val="20"/>
        </w:rPr>
        <w:t>a final result</w:t>
      </w:r>
      <w:proofErr w:type="gramEnd"/>
      <w:r>
        <w:rPr>
          <w:rStyle w:val="msochangeprop0"/>
          <w:rFonts w:cs="Arial"/>
          <w:szCs w:val="20"/>
        </w:rPr>
        <w:t xml:space="preserve"> </w:t>
      </w:r>
      <w:r>
        <w:rPr>
          <w:rStyle w:val="msoins0"/>
          <w:rFonts w:cs="Arial"/>
          <w:szCs w:val="20"/>
        </w:rPr>
        <w:t xml:space="preserve">is </w:t>
      </w:r>
      <w:r>
        <w:rPr>
          <w:rStyle w:val="msochangeprop0"/>
          <w:rFonts w:cs="Arial"/>
          <w:szCs w:val="20"/>
        </w:rPr>
        <w:t xml:space="preserve">reached on the "wait" state signal, the final result </w:t>
      </w:r>
      <w:r>
        <w:rPr>
          <w:rStyle w:val="msoins0"/>
          <w:rFonts w:cs="Arial"/>
          <w:szCs w:val="20"/>
        </w:rPr>
        <w:t xml:space="preserve">shall be </w:t>
      </w:r>
      <w:r>
        <w:rPr>
          <w:rStyle w:val="msochangeprop0"/>
          <w:rFonts w:cs="Arial"/>
          <w:szCs w:val="20"/>
        </w:rPr>
        <w:t>transmit</w:t>
      </w:r>
      <w:r>
        <w:rPr>
          <w:rStyle w:val="msoins0"/>
          <w:rFonts w:cs="Arial"/>
          <w:szCs w:val="20"/>
        </w:rPr>
        <w:t>ted</w:t>
      </w:r>
      <w:r>
        <w:rPr>
          <w:rStyle w:val="msochangeprop0"/>
          <w:rFonts w:cs="Arial"/>
          <w:szCs w:val="20"/>
        </w:rPr>
        <w:t xml:space="preserve"> as soon as the bus is free.</w:t>
      </w:r>
    </w:p>
    <w:p w14:paraId="4B4CCEA1" w14:textId="77777777" w:rsidR="00E9111B" w:rsidRDefault="00E9111B">
      <w:pPr>
        <w:rPr>
          <w:rStyle w:val="msochangeprop0"/>
          <w:rFonts w:cs="Arial"/>
          <w:szCs w:val="20"/>
        </w:rPr>
      </w:pPr>
    </w:p>
    <w:p w14:paraId="5C9FDF16" w14:textId="77777777" w:rsidR="00E9111B" w:rsidRDefault="0042307E">
      <w:pPr>
        <w:rPr>
          <w:rStyle w:val="msochangeprop0"/>
          <w:rFonts w:cs="Arial"/>
          <w:szCs w:val="20"/>
        </w:rPr>
      </w:pPr>
      <w:r>
        <w:rPr>
          <w:rStyle w:val="msoins0"/>
          <w:rFonts w:cs="Arial"/>
          <w:szCs w:val="20"/>
        </w:rPr>
        <w:t>The following figure will elaborate on the items previously mentioned.</w:t>
      </w:r>
    </w:p>
    <w:p w14:paraId="7C3E3EB5" w14:textId="77777777" w:rsidR="00E9111B" w:rsidRDefault="0042307E" w:rsidP="0042307E">
      <w:pPr>
        <w:jc w:val="center"/>
        <w:rPr>
          <w:rStyle w:val="msochangeprop0"/>
          <w:rFonts w:cs="Arial"/>
          <w:szCs w:val="20"/>
        </w:rPr>
      </w:pPr>
      <w:r>
        <w:rPr>
          <w:noProof/>
        </w:rPr>
        <w:drawing>
          <wp:inline distT="0" distB="0" distL="0" distR="0" wp14:anchorId="7D06394A" wp14:editId="72D0B980">
            <wp:extent cx="3838575" cy="2867025"/>
            <wp:effectExtent l="19050" t="19050" r="28575" b="28575"/>
            <wp:docPr id="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38575" cy="2867025"/>
                    </a:xfrm>
                    <a:prstGeom prst="rect">
                      <a:avLst/>
                    </a:prstGeom>
                    <a:noFill/>
                    <a:ln w="6350" cmpd="sng">
                      <a:solidFill>
                        <a:srgbClr val="000000"/>
                      </a:solidFill>
                      <a:miter lim="800000"/>
                      <a:headEnd/>
                      <a:tailEnd/>
                    </a:ln>
                    <a:effectLst/>
                  </pic:spPr>
                </pic:pic>
              </a:graphicData>
            </a:graphic>
          </wp:inline>
        </w:drawing>
      </w:r>
    </w:p>
    <w:p w14:paraId="7AF89F49" w14:textId="77777777" w:rsidR="00E9111B" w:rsidRDefault="00E9111B">
      <w:pPr>
        <w:rPr>
          <w:rStyle w:val="msochangeprop0"/>
          <w:rFonts w:cs="Arial"/>
          <w:szCs w:val="20"/>
        </w:rPr>
      </w:pPr>
    </w:p>
    <w:p w14:paraId="2F03A556" w14:textId="77777777" w:rsidR="00E9111B" w:rsidRDefault="00E9111B">
      <w:pPr>
        <w:rPr>
          <w:rStyle w:val="msochangeprop0"/>
          <w:rFonts w:cs="Arial"/>
          <w:szCs w:val="20"/>
        </w:rPr>
      </w:pPr>
    </w:p>
    <w:p w14:paraId="39EAAAC9" w14:textId="77777777" w:rsidR="00E9111B" w:rsidRDefault="0042307E">
      <w:pPr>
        <w:rPr>
          <w:rStyle w:val="msochangeprop0"/>
          <w:rFonts w:cs="Arial"/>
          <w:szCs w:val="20"/>
        </w:rPr>
      </w:pPr>
      <w:r>
        <w:rPr>
          <w:rStyle w:val="msoins0"/>
          <w:rFonts w:cs="Arial"/>
          <w:szCs w:val="20"/>
        </w:rPr>
        <w:t xml:space="preserve">(1)  </w:t>
      </w:r>
      <w:r>
        <w:rPr>
          <w:rStyle w:val="msochangeprop0"/>
          <w:rFonts w:cs="Arial"/>
          <w:szCs w:val="20"/>
        </w:rPr>
        <w:t xml:space="preserve">The request is placed from the requester node onto the bus system. This could be a CAN frame or </w:t>
      </w:r>
      <w:proofErr w:type="gramStart"/>
      <w:r>
        <w:rPr>
          <w:rStyle w:val="msochangeprop0"/>
          <w:rFonts w:cs="Arial"/>
          <w:szCs w:val="20"/>
        </w:rPr>
        <w:t>a</w:t>
      </w:r>
      <w:proofErr w:type="gramEnd"/>
      <w:r>
        <w:rPr>
          <w:rStyle w:val="msochangeprop0"/>
          <w:rFonts w:cs="Arial"/>
          <w:szCs w:val="20"/>
        </w:rPr>
        <w:t xml:space="preserve"> ISO-TP message</w:t>
      </w:r>
    </w:p>
    <w:p w14:paraId="7AA6B2FD" w14:textId="77777777" w:rsidR="00E9111B" w:rsidRDefault="00E9111B">
      <w:pPr>
        <w:rPr>
          <w:rStyle w:val="msoins0"/>
        </w:rPr>
      </w:pPr>
    </w:p>
    <w:p w14:paraId="682D892C" w14:textId="77777777" w:rsidR="00E9111B" w:rsidRDefault="0042307E">
      <w:pPr>
        <w:rPr>
          <w:rStyle w:val="msoins0"/>
          <w:rFonts w:cs="Arial"/>
          <w:szCs w:val="20"/>
        </w:rPr>
      </w:pPr>
      <w:r>
        <w:rPr>
          <w:rStyle w:val="msoins0"/>
          <w:rFonts w:cs="Arial"/>
          <w:szCs w:val="20"/>
        </w:rPr>
        <w:t xml:space="preserve">(2)  </w:t>
      </w:r>
      <w:r>
        <w:rPr>
          <w:rStyle w:val="msochangeprop0"/>
          <w:rFonts w:cs="Arial"/>
          <w:szCs w:val="20"/>
        </w:rPr>
        <w:t xml:space="preserve">The </w:t>
      </w:r>
      <w:r>
        <w:rPr>
          <w:rStyle w:val="msoins0"/>
          <w:rFonts w:cs="Arial"/>
          <w:szCs w:val="20"/>
        </w:rPr>
        <w:t>responder</w:t>
      </w:r>
      <w:r>
        <w:rPr>
          <w:rStyle w:val="msochangeprop0"/>
          <w:rFonts w:cs="Arial"/>
          <w:szCs w:val="20"/>
        </w:rPr>
        <w:t xml:space="preserve"> is answering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w:t>
      </w:r>
      <w:r>
        <w:rPr>
          <w:rStyle w:val="msoins0"/>
          <w:rFonts w:cs="Arial"/>
          <w:szCs w:val="20"/>
        </w:rPr>
        <w:t xml:space="preserve"> </w:t>
      </w:r>
      <w:r>
        <w:rPr>
          <w:rStyle w:val="msochangeprop0"/>
          <w:rFonts w:cs="Arial"/>
          <w:szCs w:val="20"/>
        </w:rPr>
        <w:t xml:space="preserve">After the first transmission the heartbeat function is activated. </w:t>
      </w:r>
      <w:r>
        <w:rPr>
          <w:rStyle w:val="msoins0"/>
          <w:rFonts w:cs="Arial"/>
          <w:szCs w:val="20"/>
        </w:rPr>
        <w:t xml:space="preserve"> </w:t>
      </w:r>
      <w:r>
        <w:rPr>
          <w:rStyle w:val="msochangeprop0"/>
          <w:rFonts w:cs="Arial"/>
          <w:szCs w:val="20"/>
        </w:rPr>
        <w:t xml:space="preserve">The timer is reloaded with </w:t>
      </w:r>
      <w:proofErr w:type="spellStart"/>
      <w:r>
        <w:rPr>
          <w:rStyle w:val="spelle"/>
          <w:rFonts w:cs="Arial"/>
          <w:szCs w:val="20"/>
        </w:rPr>
        <w:t>T</w:t>
      </w:r>
      <w:r>
        <w:rPr>
          <w:rStyle w:val="spelle"/>
          <w:rFonts w:cs="Arial"/>
          <w:smallCaps/>
          <w:szCs w:val="20"/>
        </w:rPr>
        <w:t>HB_IntermediateRsp</w:t>
      </w:r>
      <w:proofErr w:type="spellEnd"/>
      <w:r>
        <w:rPr>
          <w:rStyle w:val="msochangeprop0"/>
          <w:rFonts w:cs="Arial"/>
          <w:szCs w:val="20"/>
        </w:rPr>
        <w:t xml:space="preserve">. </w:t>
      </w:r>
      <w:r>
        <w:rPr>
          <w:rStyle w:val="msoins0"/>
          <w:rFonts w:cs="Arial"/>
          <w:szCs w:val="20"/>
        </w:rPr>
        <w:t xml:space="preserve"> When</w:t>
      </w:r>
      <w:r>
        <w:rPr>
          <w:rStyle w:val="msochangeprop0"/>
          <w:rFonts w:cs="Arial"/>
          <w:szCs w:val="20"/>
        </w:rPr>
        <w:t xml:space="preserve"> the timer </w:t>
      </w:r>
      <w:r>
        <w:rPr>
          <w:rStyle w:val="msoins0"/>
          <w:rFonts w:cs="Arial"/>
          <w:szCs w:val="20"/>
        </w:rPr>
        <w:t>expires</w:t>
      </w:r>
      <w:r>
        <w:rPr>
          <w:rStyle w:val="msochangeprop0"/>
          <w:rFonts w:cs="Arial"/>
          <w:szCs w:val="20"/>
        </w:rPr>
        <w:t xml:space="preserve"> the next transmission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is performed. </w:t>
      </w:r>
      <w:r>
        <w:rPr>
          <w:rStyle w:val="msoins0"/>
          <w:rFonts w:cs="Arial"/>
          <w:szCs w:val="20"/>
        </w:rPr>
        <w:t xml:space="preserve"> </w:t>
      </w:r>
      <w:r>
        <w:rPr>
          <w:rStyle w:val="msochangeprop0"/>
          <w:rFonts w:cs="Arial"/>
          <w:szCs w:val="20"/>
        </w:rPr>
        <w:t>No other TP traffic occurs during the heartbeat transmission.</w:t>
      </w:r>
    </w:p>
    <w:p w14:paraId="35F4412A" w14:textId="77777777" w:rsidR="00E9111B" w:rsidRDefault="00E9111B">
      <w:pPr>
        <w:rPr>
          <w:rStyle w:val="msochangeprop0"/>
        </w:rPr>
      </w:pPr>
    </w:p>
    <w:p w14:paraId="7674BC79" w14:textId="77777777" w:rsidR="00E9111B" w:rsidRDefault="0042307E">
      <w:pPr>
        <w:rPr>
          <w:rStyle w:val="msochangeprop0"/>
        </w:rPr>
      </w:pPr>
      <w:r>
        <w:rPr>
          <w:rStyle w:val="msochangeprop0"/>
          <w:rFonts w:cs="Arial"/>
          <w:szCs w:val="20"/>
        </w:rPr>
        <w:t>(</w:t>
      </w:r>
      <w:r>
        <w:rPr>
          <w:rStyle w:val="msoins0"/>
          <w:rFonts w:cs="Arial"/>
          <w:szCs w:val="20"/>
        </w:rPr>
        <w:t>3)</w:t>
      </w:r>
      <w:r>
        <w:rPr>
          <w:rStyle w:val="msochangeprop0"/>
          <w:rFonts w:cs="Arial"/>
          <w:szCs w:val="20"/>
        </w:rPr>
        <w:t xml:space="preserve"> &amp; (</w:t>
      </w:r>
      <w:r>
        <w:rPr>
          <w:rStyle w:val="msoins0"/>
          <w:rFonts w:cs="Arial"/>
          <w:szCs w:val="20"/>
        </w:rPr>
        <w:t>4</w:t>
      </w:r>
      <w:r>
        <w:rPr>
          <w:rFonts w:cs="Arial"/>
          <w:szCs w:val="20"/>
        </w:rPr>
        <w:t>) After</w:t>
      </w:r>
      <w:r>
        <w:rPr>
          <w:rStyle w:val="msochangeprop0"/>
          <w:rFonts w:cs="Arial"/>
          <w:szCs w:val="20"/>
        </w:rPr>
        <w:t xml:space="preserve"> the </w:t>
      </w:r>
      <w:r>
        <w:rPr>
          <w:rStyle w:val="msoins0"/>
          <w:rFonts w:cs="Arial"/>
          <w:szCs w:val="20"/>
        </w:rPr>
        <w:t>responder</w:t>
      </w:r>
      <w:r>
        <w:rPr>
          <w:rStyle w:val="msochangeprop0"/>
          <w:rFonts w:cs="Arial"/>
          <w:szCs w:val="20"/>
        </w:rPr>
        <w:t xml:space="preserve"> is answering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other TP traffic occurs </w:t>
      </w:r>
      <w:r>
        <w:rPr>
          <w:rStyle w:val="msoins0"/>
          <w:rFonts w:cs="Arial"/>
          <w:szCs w:val="20"/>
        </w:rPr>
        <w:t>on</w:t>
      </w:r>
      <w:r>
        <w:rPr>
          <w:rStyle w:val="msochangeprop0"/>
          <w:rFonts w:cs="Arial"/>
          <w:szCs w:val="20"/>
        </w:rPr>
        <w:t xml:space="preserve"> the channel. </w:t>
      </w:r>
      <w:r>
        <w:rPr>
          <w:rStyle w:val="msoins0"/>
          <w:rFonts w:cs="Arial"/>
          <w:szCs w:val="20"/>
        </w:rPr>
        <w:t xml:space="preserve"> </w:t>
      </w:r>
      <w:r>
        <w:rPr>
          <w:rStyle w:val="msochangeprop0"/>
          <w:rFonts w:cs="Arial"/>
          <w:szCs w:val="20"/>
        </w:rPr>
        <w:t xml:space="preserve">Due to this other traffic, the heartbeat message transmission </w:t>
      </w:r>
      <w:r>
        <w:rPr>
          <w:rStyle w:val="msoins0"/>
          <w:rFonts w:cs="Arial"/>
          <w:szCs w:val="20"/>
        </w:rPr>
        <w:t>must be queued until the channel is free</w:t>
      </w:r>
      <w:r>
        <w:rPr>
          <w:rStyle w:val="msochangeprop0"/>
          <w:rFonts w:cs="Arial"/>
          <w:szCs w:val="20"/>
        </w:rPr>
        <w:t xml:space="preserve">. </w:t>
      </w:r>
      <w:r>
        <w:rPr>
          <w:rStyle w:val="msoins0"/>
          <w:rFonts w:cs="Arial"/>
          <w:szCs w:val="20"/>
        </w:rPr>
        <w:t xml:space="preserve"> After the completion of the other TP traffic, the heartbeat signaling function shall be restarted.  </w:t>
      </w:r>
    </w:p>
    <w:p w14:paraId="776F7473" w14:textId="77777777" w:rsidR="00E9111B" w:rsidRDefault="00E9111B">
      <w:pPr>
        <w:rPr>
          <w:rStyle w:val="msochangeprop0"/>
        </w:rPr>
      </w:pPr>
    </w:p>
    <w:p w14:paraId="09D361C8" w14:textId="77777777" w:rsidR="0042307E" w:rsidRDefault="0042307E" w:rsidP="0042307E">
      <w:pPr>
        <w:pStyle w:val="Heading4"/>
      </w:pPr>
      <w:r w:rsidRPr="00B9479B">
        <w:t>TP-TMR-REQ-015145/A-</w:t>
      </w:r>
      <w:proofErr w:type="spellStart"/>
      <w:r w:rsidRPr="00B9479B">
        <w:t>THB_IntermediateRsp</w:t>
      </w:r>
      <w:proofErr w:type="spellEnd"/>
      <w:r w:rsidRPr="00B9479B">
        <w:t xml:space="preserve"> (</w:t>
      </w:r>
      <w:proofErr w:type="spellStart"/>
      <w:r w:rsidRPr="00B9479B">
        <w:t>TcSE</w:t>
      </w:r>
      <w:proofErr w:type="spellEnd"/>
      <w:r w:rsidRPr="00B9479B">
        <w:t xml:space="preserve"> ROIN-146545-1)</w:t>
      </w:r>
    </w:p>
    <w:p w14:paraId="0D5AEED4" w14:textId="77777777" w:rsidR="0042307E" w:rsidRPr="0091772B" w:rsidRDefault="0042307E" w:rsidP="0042307E">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42307E" w14:paraId="52A1D897" w14:textId="77777777" w:rsidTr="0042307E">
        <w:trPr>
          <w:jc w:val="center"/>
        </w:trPr>
        <w:tc>
          <w:tcPr>
            <w:tcW w:w="2066" w:type="dxa"/>
            <w:tcBorders>
              <w:top w:val="single" w:sz="4" w:space="0" w:color="auto"/>
              <w:left w:val="single" w:sz="4" w:space="0" w:color="auto"/>
              <w:bottom w:val="single" w:sz="4" w:space="0" w:color="auto"/>
              <w:right w:val="single" w:sz="4" w:space="0" w:color="auto"/>
            </w:tcBorders>
            <w:hideMark/>
          </w:tcPr>
          <w:p w14:paraId="74890531" w14:textId="77777777" w:rsidR="0042307E" w:rsidRDefault="0042307E">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7992242" w14:textId="77777777" w:rsidR="0042307E" w:rsidRDefault="0042307E">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8C428C0" w14:textId="77777777" w:rsidR="0042307E" w:rsidRDefault="0042307E">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785C215E" w14:textId="77777777" w:rsidR="0042307E" w:rsidRDefault="0042307E">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1790844" w14:textId="77777777" w:rsidR="0042307E" w:rsidRDefault="0042307E">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B3EC896" w14:textId="77777777" w:rsidR="0042307E" w:rsidRDefault="0042307E">
            <w:pPr>
              <w:spacing w:line="276" w:lineRule="auto"/>
              <w:jc w:val="center"/>
              <w:rPr>
                <w:rFonts w:ascii="Univers" w:eastAsia="Times New Roman" w:hAnsi="Univers" w:cs="Arial"/>
                <w:b/>
                <w:sz w:val="14"/>
                <w:szCs w:val="14"/>
              </w:rPr>
            </w:pPr>
            <w:r>
              <w:rPr>
                <w:rFonts w:cs="Arial"/>
                <w:b/>
                <w:sz w:val="14"/>
                <w:szCs w:val="14"/>
              </w:rPr>
              <w:t>Default</w:t>
            </w:r>
          </w:p>
        </w:tc>
      </w:tr>
      <w:tr w:rsidR="0042307E" w14:paraId="3850307F" w14:textId="77777777" w:rsidTr="0042307E">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25FF03BE" w14:textId="77777777" w:rsidR="0042307E" w:rsidRPr="00DF054A" w:rsidRDefault="0042307E">
            <w:pPr>
              <w:spacing w:line="276" w:lineRule="auto"/>
              <w:rPr>
                <w:rFonts w:ascii="Univers" w:eastAsia="Times New Roman" w:hAnsi="Univers" w:cs="Arial"/>
                <w:sz w:val="14"/>
                <w:szCs w:val="14"/>
              </w:rPr>
            </w:pPr>
            <w:proofErr w:type="spellStart"/>
            <w:r w:rsidRPr="00DF054A">
              <w:rPr>
                <w:rFonts w:cs="Arial"/>
                <w:sz w:val="14"/>
                <w:szCs w:val="14"/>
              </w:rPr>
              <w:t>THB_IntermediateRsp</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433F5AF4" w14:textId="77777777" w:rsidR="00E9111B" w:rsidRDefault="0042307E">
            <w:pPr>
              <w:rPr>
                <w:rFonts w:eastAsia="MS Mincho"/>
              </w:rPr>
            </w:pPr>
            <w:r>
              <w:rPr>
                <w:rFonts w:cs="Arial"/>
                <w:szCs w:val="20"/>
              </w:rPr>
              <w:t>Periodic transmit rate of the heartbeat message for signals in the "wait" state.</w:t>
            </w:r>
          </w:p>
          <w:p w14:paraId="70910EB1" w14:textId="77777777" w:rsidR="0042307E" w:rsidRDefault="0042307E">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7ED8428" w14:textId="77777777" w:rsidR="0042307E" w:rsidRDefault="0042307E">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3DF39CB7" w14:textId="77777777" w:rsidR="0042307E" w:rsidRDefault="0042307E">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14:paraId="45CFFC6F" w14:textId="77777777" w:rsidR="0042307E" w:rsidRDefault="0042307E">
            <w:pPr>
              <w:spacing w:line="276" w:lineRule="auto"/>
              <w:jc w:val="center"/>
              <w:rPr>
                <w:rFonts w:ascii="Univers" w:eastAsia="Times New Roman" w:hAnsi="Univers" w:cs="Arial"/>
                <w:sz w:val="14"/>
                <w:szCs w:val="14"/>
              </w:rPr>
            </w:pPr>
            <w:r>
              <w:rPr>
                <w:rFonts w:cs="Arial"/>
                <w:sz w:val="14"/>
                <w:szCs w:val="14"/>
              </w:rPr>
              <w:t>100</w:t>
            </w:r>
          </w:p>
        </w:tc>
        <w:tc>
          <w:tcPr>
            <w:tcW w:w="900" w:type="dxa"/>
            <w:tcBorders>
              <w:top w:val="single" w:sz="4" w:space="0" w:color="auto"/>
              <w:left w:val="single" w:sz="4" w:space="0" w:color="auto"/>
              <w:bottom w:val="single" w:sz="4" w:space="0" w:color="auto"/>
              <w:right w:val="single" w:sz="4" w:space="0" w:color="auto"/>
            </w:tcBorders>
            <w:hideMark/>
          </w:tcPr>
          <w:p w14:paraId="57141400" w14:textId="77777777" w:rsidR="0042307E" w:rsidRDefault="0042307E">
            <w:pPr>
              <w:spacing w:line="276" w:lineRule="auto"/>
              <w:jc w:val="center"/>
              <w:rPr>
                <w:rFonts w:ascii="Univers" w:eastAsia="Times New Roman" w:hAnsi="Univers" w:cs="Arial"/>
                <w:sz w:val="14"/>
                <w:szCs w:val="14"/>
              </w:rPr>
            </w:pPr>
            <w:r>
              <w:rPr>
                <w:rFonts w:cs="Arial"/>
                <w:sz w:val="14"/>
                <w:szCs w:val="14"/>
              </w:rPr>
              <w:t>1000</w:t>
            </w:r>
          </w:p>
        </w:tc>
      </w:tr>
    </w:tbl>
    <w:p w14:paraId="77615292" w14:textId="77777777" w:rsidR="0042307E" w:rsidRPr="00B01CDD" w:rsidRDefault="0042307E" w:rsidP="0042307E">
      <w:pPr>
        <w:rPr>
          <w:sz w:val="14"/>
          <w:szCs w:val="14"/>
        </w:rPr>
      </w:pPr>
    </w:p>
    <w:p w14:paraId="6BA9B475" w14:textId="77777777" w:rsidR="0042307E" w:rsidRDefault="0042307E" w:rsidP="0042307E">
      <w:pPr>
        <w:pStyle w:val="Heading2"/>
      </w:pPr>
      <w:bookmarkStart w:id="25" w:name="_Toc66950309"/>
      <w:r>
        <w:t>Signal and Channel Catalog</w:t>
      </w:r>
      <w:bookmarkEnd w:id="25"/>
    </w:p>
    <w:p w14:paraId="687CCB70" w14:textId="77777777" w:rsidR="0042307E" w:rsidRDefault="0042307E" w:rsidP="0042307E">
      <w:pPr>
        <w:pStyle w:val="Heading3"/>
      </w:pPr>
      <w:bookmarkStart w:id="26" w:name="_Toc66950310"/>
      <w:r>
        <w:t>Signal/Channel Mapping Tables</w:t>
      </w:r>
      <w:bookmarkEnd w:id="26"/>
    </w:p>
    <w:p w14:paraId="169566ED" w14:textId="77777777" w:rsidR="00E9111B" w:rsidRDefault="0042307E">
      <w:pPr>
        <w:rPr>
          <w:rFonts w:eastAsia="MS Mincho" w:cs="Arial"/>
          <w:szCs w:val="20"/>
        </w:rPr>
      </w:pPr>
      <w:r>
        <w:rPr>
          <w:rFonts w:eastAsia="MS Mincho" w:cs="Arial"/>
          <w:szCs w:val="20"/>
        </w:rPr>
        <w:t>The following section shall provide the signal to channel mapping tables.  The mapping tables provide a reference as to which logical signals will be contained in which physical channel.  Please note that some logical signals can be contained in several physical channels.  Consult the Signal Descriptions section for exact details of each signal.</w:t>
      </w:r>
    </w:p>
    <w:p w14:paraId="7C9A4066" w14:textId="77777777" w:rsidR="0042307E" w:rsidRDefault="0042307E" w:rsidP="0042307E">
      <w:pPr>
        <w:pStyle w:val="Heading4"/>
      </w:pPr>
      <w:r w:rsidRPr="00B9479B">
        <w:lastRenderedPageBreak/>
        <w:t>TP-PHY-TPP-REQ-023116/E-AUDIO - RDISP (</w:t>
      </w:r>
      <w:proofErr w:type="spellStart"/>
      <w:r w:rsidRPr="00B9479B">
        <w:t>TcSE</w:t>
      </w:r>
      <w:proofErr w:type="spellEnd"/>
      <w:r w:rsidRPr="00B9479B">
        <w:t xml:space="preserve"> ROIN-138122-6)</w:t>
      </w:r>
    </w:p>
    <w:p w14:paraId="44A592FF" w14:textId="77777777" w:rsidR="0042307E" w:rsidRDefault="0042307E">
      <w:pPr>
        <w:rPr>
          <w:rFonts w:eastAsia="MS Mincho" w:cs="Arial"/>
        </w:rPr>
      </w:pPr>
      <w:r>
        <w:rPr>
          <w:rFonts w:eastAsia="MS Mincho" w:cs="Arial"/>
        </w:rPr>
        <w:t xml:space="preserve">The AUDIO – RDISP channel represent the signals connecting "AUDIO" features and "RDISP" display features.  "AUDIO" represents a Radio and / or CD unit.  The "AUDIO" device could be a </w:t>
      </w:r>
      <w:proofErr w:type="spellStart"/>
      <w:r>
        <w:rPr>
          <w:rFonts w:eastAsia="MS Mincho" w:cs="Arial"/>
        </w:rPr>
        <w:t>headunit</w:t>
      </w:r>
      <w:proofErr w:type="spellEnd"/>
      <w:r>
        <w:rPr>
          <w:rFonts w:eastAsia="MS Mincho" w:cs="Arial"/>
        </w:rPr>
        <w:t xml:space="preserve"> like IAM/AHU/ACM/ACU.  RDISP represents the multimedia display unit. The RDISP device could be an MFD.</w:t>
      </w:r>
    </w:p>
    <w:p w14:paraId="1F0529EA"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55119E23" w14:textId="77777777">
        <w:trPr>
          <w:cantSplit/>
          <w:trHeight w:val="270"/>
          <w:jc w:val="center"/>
        </w:trPr>
        <w:tc>
          <w:tcPr>
            <w:tcW w:w="10075" w:type="dxa"/>
            <w:gridSpan w:val="7"/>
            <w:tcBorders>
              <w:top w:val="single" w:sz="8" w:space="0" w:color="auto"/>
              <w:left w:val="single" w:sz="8" w:space="0" w:color="auto"/>
              <w:bottom w:val="single" w:sz="4" w:space="0" w:color="auto"/>
              <w:right w:val="single" w:sz="8" w:space="0" w:color="000000"/>
            </w:tcBorders>
            <w:noWrap/>
            <w:vAlign w:val="bottom"/>
            <w:hideMark/>
          </w:tcPr>
          <w:p w14:paraId="2425B15A"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679E9424" w14:textId="77777777">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14:paraId="1FEC99C1"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52D35050"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0FBCE6AE"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5CEA5DFA"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6242593"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53C24581" w14:textId="77777777" w:rsidR="0042307E" w:rsidRDefault="0042307E">
            <w:pPr>
              <w:rPr>
                <w:rFonts w:eastAsia="MS Mincho" w:cs="Arial"/>
                <w:b/>
                <w:sz w:val="16"/>
                <w:szCs w:val="16"/>
              </w:rPr>
            </w:pPr>
            <w:r>
              <w:rPr>
                <w:rFonts w:eastAsia="MS Mincho" w:cs="Arial"/>
                <w:b/>
                <w:sz w:val="16"/>
                <w:szCs w:val="16"/>
              </w:rPr>
              <w:t>Transmitter:  Audio</w:t>
            </w:r>
          </w:p>
        </w:tc>
        <w:tc>
          <w:tcPr>
            <w:tcW w:w="2086" w:type="dxa"/>
            <w:tcBorders>
              <w:top w:val="nil"/>
              <w:left w:val="nil"/>
              <w:bottom w:val="nil"/>
              <w:right w:val="single" w:sz="8" w:space="0" w:color="auto"/>
            </w:tcBorders>
            <w:shd w:val="clear" w:color="auto" w:fill="C0C0C0"/>
            <w:noWrap/>
            <w:vAlign w:val="bottom"/>
            <w:hideMark/>
          </w:tcPr>
          <w:p w14:paraId="5EF13C2E" w14:textId="77777777" w:rsidR="0042307E" w:rsidRDefault="0042307E">
            <w:pPr>
              <w:rPr>
                <w:rFonts w:eastAsia="MS Mincho" w:cs="Arial"/>
                <w:sz w:val="16"/>
                <w:szCs w:val="16"/>
              </w:rPr>
            </w:pPr>
            <w:r>
              <w:rPr>
                <w:rFonts w:eastAsia="MS Mincho" w:cs="Arial"/>
                <w:sz w:val="16"/>
                <w:szCs w:val="16"/>
              </w:rPr>
              <w:t> </w:t>
            </w:r>
          </w:p>
        </w:tc>
      </w:tr>
      <w:tr w:rsidR="0042307E" w14:paraId="04624C70" w14:textId="77777777">
        <w:trPr>
          <w:cantSplit/>
          <w:trHeight w:val="255"/>
          <w:jc w:val="center"/>
        </w:trPr>
        <w:tc>
          <w:tcPr>
            <w:tcW w:w="762" w:type="dxa"/>
            <w:tcBorders>
              <w:top w:val="nil"/>
              <w:left w:val="single" w:sz="8" w:space="0" w:color="auto"/>
              <w:bottom w:val="single" w:sz="4" w:space="0" w:color="auto"/>
              <w:right w:val="single" w:sz="4" w:space="0" w:color="auto"/>
            </w:tcBorders>
            <w:noWrap/>
            <w:hideMark/>
          </w:tcPr>
          <w:p w14:paraId="49A60457" w14:textId="77777777" w:rsidR="0042307E" w:rsidRDefault="0042307E">
            <w:pPr>
              <w:rPr>
                <w:rFonts w:eastAsia="MS Mincho" w:cs="Arial"/>
                <w:sz w:val="16"/>
                <w:szCs w:val="16"/>
              </w:rPr>
            </w:pPr>
            <w:r>
              <w:rPr>
                <w:rFonts w:eastAsia="MS Mincho" w:cs="Arial"/>
                <w:sz w:val="16"/>
                <w:szCs w:val="16"/>
              </w:rPr>
              <w:t>0x2B4</w:t>
            </w:r>
          </w:p>
        </w:tc>
        <w:tc>
          <w:tcPr>
            <w:tcW w:w="2383" w:type="dxa"/>
            <w:tcBorders>
              <w:top w:val="nil"/>
              <w:left w:val="nil"/>
              <w:bottom w:val="single" w:sz="4" w:space="0" w:color="auto"/>
              <w:right w:val="single" w:sz="4" w:space="0" w:color="auto"/>
            </w:tcBorders>
            <w:noWrap/>
            <w:hideMark/>
          </w:tcPr>
          <w:p w14:paraId="01016097" w14:textId="77777777" w:rsidR="0042307E" w:rsidRDefault="0042307E">
            <w:pPr>
              <w:rPr>
                <w:rFonts w:eastAsia="MS Mincho" w:cs="Arial"/>
                <w:sz w:val="16"/>
                <w:szCs w:val="16"/>
              </w:rPr>
            </w:pPr>
            <w:proofErr w:type="spellStart"/>
            <w:r>
              <w:rPr>
                <w:rFonts w:eastAsia="MS Mincho" w:cs="Arial"/>
                <w:sz w:val="16"/>
                <w:szCs w:val="16"/>
              </w:rPr>
              <w:t>AUDIO_RDISP_WORD_Tx</w:t>
            </w:r>
            <w:proofErr w:type="spellEnd"/>
          </w:p>
        </w:tc>
        <w:tc>
          <w:tcPr>
            <w:tcW w:w="914" w:type="dxa"/>
            <w:tcBorders>
              <w:top w:val="nil"/>
              <w:left w:val="nil"/>
              <w:bottom w:val="single" w:sz="4" w:space="0" w:color="auto"/>
              <w:right w:val="single" w:sz="4" w:space="0" w:color="auto"/>
            </w:tcBorders>
            <w:noWrap/>
            <w:hideMark/>
          </w:tcPr>
          <w:p w14:paraId="2CE3324F" w14:textId="77777777" w:rsidR="0042307E" w:rsidRDefault="0042307E">
            <w:pPr>
              <w:jc w:val="center"/>
              <w:rPr>
                <w:rFonts w:eastAsia="MS Mincho" w:cs="Arial"/>
                <w:sz w:val="16"/>
                <w:szCs w:val="16"/>
              </w:rPr>
            </w:pPr>
            <w:r>
              <w:rPr>
                <w:rFonts w:eastAsia="MS Mincho" w:cs="Arial"/>
                <w:sz w:val="16"/>
                <w:szCs w:val="16"/>
              </w:rPr>
              <w:t>15</w:t>
            </w:r>
          </w:p>
        </w:tc>
        <w:tc>
          <w:tcPr>
            <w:tcW w:w="261" w:type="dxa"/>
            <w:shd w:val="clear" w:color="auto" w:fill="C0C0C0"/>
            <w:noWrap/>
            <w:vAlign w:val="bottom"/>
            <w:hideMark/>
          </w:tcPr>
          <w:p w14:paraId="230DD60C"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4D94510"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7E3B6FEE" w14:textId="77777777" w:rsidR="0042307E" w:rsidRDefault="0042307E">
            <w:pPr>
              <w:rPr>
                <w:rFonts w:eastAsia="MS Mincho" w:cs="Arial"/>
                <w:b/>
                <w:sz w:val="16"/>
                <w:szCs w:val="16"/>
              </w:rPr>
            </w:pPr>
            <w:r>
              <w:rPr>
                <w:rFonts w:eastAsia="MS Mincho" w:cs="Arial"/>
                <w:b/>
                <w:sz w:val="16"/>
                <w:szCs w:val="16"/>
              </w:rPr>
              <w:t>Receiver:  RDISP</w:t>
            </w:r>
          </w:p>
        </w:tc>
        <w:tc>
          <w:tcPr>
            <w:tcW w:w="2086" w:type="dxa"/>
            <w:tcBorders>
              <w:top w:val="nil"/>
              <w:left w:val="nil"/>
              <w:bottom w:val="nil"/>
              <w:right w:val="single" w:sz="8" w:space="0" w:color="auto"/>
            </w:tcBorders>
            <w:shd w:val="clear" w:color="auto" w:fill="C0C0C0"/>
            <w:noWrap/>
            <w:vAlign w:val="bottom"/>
            <w:hideMark/>
          </w:tcPr>
          <w:p w14:paraId="49420262" w14:textId="77777777" w:rsidR="0042307E" w:rsidRDefault="0042307E">
            <w:pPr>
              <w:rPr>
                <w:rFonts w:eastAsia="MS Mincho" w:cs="Arial"/>
                <w:sz w:val="16"/>
                <w:szCs w:val="16"/>
              </w:rPr>
            </w:pPr>
            <w:r>
              <w:rPr>
                <w:rFonts w:eastAsia="MS Mincho" w:cs="Arial"/>
                <w:sz w:val="16"/>
                <w:szCs w:val="16"/>
              </w:rPr>
              <w:t> </w:t>
            </w:r>
          </w:p>
        </w:tc>
      </w:tr>
      <w:tr w:rsidR="0042307E" w14:paraId="37A680D1" w14:textId="77777777">
        <w:trPr>
          <w:cantSplit/>
          <w:trHeight w:val="255"/>
          <w:jc w:val="center"/>
        </w:trPr>
        <w:tc>
          <w:tcPr>
            <w:tcW w:w="762" w:type="dxa"/>
            <w:tcBorders>
              <w:top w:val="nil"/>
              <w:left w:val="single" w:sz="8" w:space="0" w:color="auto"/>
              <w:bottom w:val="nil"/>
              <w:right w:val="nil"/>
            </w:tcBorders>
            <w:noWrap/>
            <w:vAlign w:val="bottom"/>
            <w:hideMark/>
          </w:tcPr>
          <w:p w14:paraId="4A1B0834"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A16907B" w14:textId="77777777" w:rsidR="0042307E" w:rsidRDefault="0042307E">
            <w:pPr>
              <w:rPr>
                <w:rFonts w:eastAsia="MS Mincho" w:cs="Arial"/>
                <w:sz w:val="16"/>
                <w:szCs w:val="16"/>
              </w:rPr>
            </w:pPr>
          </w:p>
        </w:tc>
        <w:tc>
          <w:tcPr>
            <w:tcW w:w="914" w:type="dxa"/>
            <w:noWrap/>
            <w:vAlign w:val="bottom"/>
          </w:tcPr>
          <w:p w14:paraId="1EB16D24" w14:textId="77777777" w:rsidR="0042307E" w:rsidRDefault="0042307E">
            <w:pPr>
              <w:rPr>
                <w:rFonts w:eastAsia="MS Mincho" w:cs="Arial"/>
                <w:sz w:val="16"/>
                <w:szCs w:val="16"/>
              </w:rPr>
            </w:pPr>
          </w:p>
        </w:tc>
        <w:tc>
          <w:tcPr>
            <w:tcW w:w="261" w:type="dxa"/>
            <w:shd w:val="clear" w:color="auto" w:fill="C0C0C0"/>
            <w:noWrap/>
            <w:hideMark/>
          </w:tcPr>
          <w:p w14:paraId="17B4C93C"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14:paraId="0D98BD65"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6BFBC604" w14:textId="77777777">
        <w:trPr>
          <w:cantSplit/>
          <w:trHeight w:val="255"/>
          <w:jc w:val="center"/>
        </w:trPr>
        <w:tc>
          <w:tcPr>
            <w:tcW w:w="762" w:type="dxa"/>
            <w:tcBorders>
              <w:top w:val="nil"/>
              <w:left w:val="single" w:sz="8" w:space="0" w:color="auto"/>
              <w:bottom w:val="nil"/>
              <w:right w:val="nil"/>
            </w:tcBorders>
            <w:noWrap/>
            <w:vAlign w:val="bottom"/>
            <w:hideMark/>
          </w:tcPr>
          <w:p w14:paraId="09A8A374"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5933E3B" w14:textId="77777777" w:rsidR="0042307E" w:rsidRDefault="0042307E">
            <w:pPr>
              <w:rPr>
                <w:rFonts w:eastAsia="MS Mincho" w:cs="Arial"/>
                <w:sz w:val="16"/>
                <w:szCs w:val="16"/>
              </w:rPr>
            </w:pPr>
          </w:p>
        </w:tc>
        <w:tc>
          <w:tcPr>
            <w:tcW w:w="914" w:type="dxa"/>
            <w:noWrap/>
            <w:vAlign w:val="bottom"/>
          </w:tcPr>
          <w:p w14:paraId="1CC733E7" w14:textId="77777777" w:rsidR="0042307E" w:rsidRDefault="0042307E">
            <w:pPr>
              <w:rPr>
                <w:rFonts w:eastAsia="MS Mincho" w:cs="Arial"/>
                <w:sz w:val="16"/>
                <w:szCs w:val="16"/>
              </w:rPr>
            </w:pPr>
          </w:p>
        </w:tc>
        <w:tc>
          <w:tcPr>
            <w:tcW w:w="261" w:type="dxa"/>
            <w:shd w:val="clear" w:color="auto" w:fill="C0C0C0"/>
            <w:noWrap/>
            <w:vAlign w:val="bottom"/>
            <w:hideMark/>
          </w:tcPr>
          <w:p w14:paraId="211EEFEC"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3AE703C1"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4B87E6D8"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14:paraId="37AFBD3E"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21726BE1" w14:textId="77777777">
        <w:trPr>
          <w:cantSplit/>
          <w:trHeight w:val="255"/>
          <w:jc w:val="center"/>
        </w:trPr>
        <w:tc>
          <w:tcPr>
            <w:tcW w:w="762" w:type="dxa"/>
            <w:tcBorders>
              <w:top w:val="nil"/>
              <w:left w:val="single" w:sz="8" w:space="0" w:color="auto"/>
              <w:bottom w:val="nil"/>
              <w:right w:val="nil"/>
            </w:tcBorders>
            <w:noWrap/>
            <w:vAlign w:val="bottom"/>
            <w:hideMark/>
          </w:tcPr>
          <w:p w14:paraId="34E88722"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5794EA9B" w14:textId="77777777" w:rsidR="0042307E" w:rsidRDefault="0042307E">
            <w:pPr>
              <w:rPr>
                <w:rFonts w:eastAsia="MS Mincho" w:cs="Arial"/>
                <w:sz w:val="16"/>
                <w:szCs w:val="16"/>
              </w:rPr>
            </w:pPr>
          </w:p>
        </w:tc>
        <w:tc>
          <w:tcPr>
            <w:tcW w:w="914" w:type="dxa"/>
            <w:noWrap/>
            <w:vAlign w:val="bottom"/>
          </w:tcPr>
          <w:p w14:paraId="06F9328D" w14:textId="77777777" w:rsidR="0042307E" w:rsidRDefault="0042307E">
            <w:pPr>
              <w:rPr>
                <w:rFonts w:eastAsia="MS Mincho" w:cs="Arial"/>
                <w:sz w:val="16"/>
                <w:szCs w:val="16"/>
              </w:rPr>
            </w:pPr>
          </w:p>
        </w:tc>
        <w:tc>
          <w:tcPr>
            <w:tcW w:w="261" w:type="dxa"/>
            <w:shd w:val="clear" w:color="auto" w:fill="C0C0C0"/>
            <w:noWrap/>
            <w:vAlign w:val="bottom"/>
            <w:hideMark/>
          </w:tcPr>
          <w:p w14:paraId="2114F077"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3B59C346" w14:textId="77777777" w:rsidR="0042307E" w:rsidRDefault="0042307E">
            <w:pPr>
              <w:rPr>
                <w:rFonts w:eastAsia="MS Mincho" w:cs="Arial"/>
                <w:sz w:val="16"/>
                <w:szCs w:val="16"/>
              </w:rPr>
            </w:pPr>
            <w:r>
              <w:rPr>
                <w:rFonts w:eastAsia="MS Mincho" w:cs="Arial"/>
                <w:sz w:val="16"/>
                <w:szCs w:val="16"/>
              </w:rPr>
              <w:t>0x3B</w:t>
            </w:r>
          </w:p>
        </w:tc>
        <w:tc>
          <w:tcPr>
            <w:tcW w:w="2731" w:type="dxa"/>
            <w:tcBorders>
              <w:top w:val="nil"/>
              <w:left w:val="nil"/>
              <w:bottom w:val="single" w:sz="4" w:space="0" w:color="auto"/>
              <w:right w:val="single" w:sz="4" w:space="0" w:color="auto"/>
            </w:tcBorders>
            <w:noWrap/>
            <w:vAlign w:val="bottom"/>
            <w:hideMark/>
          </w:tcPr>
          <w:p w14:paraId="7DA51730" w14:textId="77777777" w:rsidR="0042307E" w:rsidRDefault="0042307E">
            <w:pPr>
              <w:rPr>
                <w:rFonts w:eastAsia="MS Mincho" w:cs="Arial"/>
                <w:sz w:val="16"/>
                <w:szCs w:val="16"/>
              </w:rPr>
            </w:pPr>
            <w:proofErr w:type="spellStart"/>
            <w:r>
              <w:rPr>
                <w:rFonts w:eastAsia="MS Mincho" w:cs="Arial"/>
                <w:sz w:val="16"/>
                <w:szCs w:val="16"/>
              </w:rPr>
              <w:t>RadioText_St</w:t>
            </w:r>
            <w:proofErr w:type="spellEnd"/>
          </w:p>
        </w:tc>
        <w:tc>
          <w:tcPr>
            <w:tcW w:w="2086" w:type="dxa"/>
            <w:tcBorders>
              <w:top w:val="nil"/>
              <w:left w:val="nil"/>
              <w:bottom w:val="single" w:sz="4" w:space="0" w:color="auto"/>
              <w:right w:val="single" w:sz="8" w:space="0" w:color="auto"/>
            </w:tcBorders>
            <w:noWrap/>
            <w:vAlign w:val="bottom"/>
            <w:hideMark/>
          </w:tcPr>
          <w:p w14:paraId="41778692" w14:textId="77777777" w:rsidR="0042307E" w:rsidRDefault="0042307E">
            <w:pPr>
              <w:rPr>
                <w:rFonts w:eastAsia="MS Mincho" w:cs="Arial"/>
                <w:sz w:val="16"/>
                <w:szCs w:val="16"/>
              </w:rPr>
            </w:pPr>
            <w:r>
              <w:rPr>
                <w:rFonts w:eastAsia="MS Mincho" w:cs="Arial"/>
                <w:sz w:val="16"/>
                <w:szCs w:val="16"/>
              </w:rPr>
              <w:t>AMFM, DAB</w:t>
            </w:r>
          </w:p>
        </w:tc>
      </w:tr>
      <w:tr w:rsidR="0042307E" w14:paraId="033979D8" w14:textId="77777777">
        <w:trPr>
          <w:cantSplit/>
          <w:trHeight w:val="255"/>
          <w:jc w:val="center"/>
        </w:trPr>
        <w:tc>
          <w:tcPr>
            <w:tcW w:w="762" w:type="dxa"/>
            <w:tcBorders>
              <w:top w:val="nil"/>
              <w:left w:val="single" w:sz="8" w:space="0" w:color="auto"/>
              <w:bottom w:val="nil"/>
              <w:right w:val="nil"/>
            </w:tcBorders>
            <w:noWrap/>
            <w:vAlign w:val="bottom"/>
            <w:hideMark/>
          </w:tcPr>
          <w:p w14:paraId="3DA14C3D"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6FF68E28" w14:textId="77777777" w:rsidR="0042307E" w:rsidRDefault="0042307E">
            <w:pPr>
              <w:rPr>
                <w:rFonts w:eastAsia="MS Mincho" w:cs="Arial"/>
                <w:sz w:val="16"/>
                <w:szCs w:val="16"/>
              </w:rPr>
            </w:pPr>
          </w:p>
        </w:tc>
        <w:tc>
          <w:tcPr>
            <w:tcW w:w="914" w:type="dxa"/>
            <w:noWrap/>
            <w:vAlign w:val="bottom"/>
          </w:tcPr>
          <w:p w14:paraId="60B8981B" w14:textId="77777777" w:rsidR="0042307E" w:rsidRDefault="0042307E">
            <w:pPr>
              <w:rPr>
                <w:rFonts w:eastAsia="MS Mincho" w:cs="Arial"/>
                <w:sz w:val="16"/>
                <w:szCs w:val="16"/>
              </w:rPr>
            </w:pPr>
          </w:p>
        </w:tc>
        <w:tc>
          <w:tcPr>
            <w:tcW w:w="261" w:type="dxa"/>
            <w:shd w:val="clear" w:color="auto" w:fill="C0C0C0"/>
            <w:noWrap/>
            <w:vAlign w:val="bottom"/>
            <w:hideMark/>
          </w:tcPr>
          <w:p w14:paraId="24B01C27"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334BD91" w14:textId="77777777" w:rsidR="0042307E" w:rsidRDefault="0042307E">
            <w:pPr>
              <w:rPr>
                <w:rFonts w:eastAsia="MS Mincho" w:cs="Arial"/>
                <w:sz w:val="16"/>
                <w:szCs w:val="16"/>
              </w:rPr>
            </w:pPr>
            <w:r>
              <w:rPr>
                <w:rFonts w:eastAsia="MS Mincho" w:cs="Arial"/>
                <w:sz w:val="16"/>
                <w:szCs w:val="16"/>
              </w:rPr>
              <w:t>0x60</w:t>
            </w:r>
          </w:p>
        </w:tc>
        <w:tc>
          <w:tcPr>
            <w:tcW w:w="2731" w:type="dxa"/>
            <w:tcBorders>
              <w:top w:val="nil"/>
              <w:left w:val="nil"/>
              <w:bottom w:val="single" w:sz="4" w:space="0" w:color="auto"/>
              <w:right w:val="single" w:sz="4" w:space="0" w:color="auto"/>
            </w:tcBorders>
            <w:noWrap/>
            <w:vAlign w:val="bottom"/>
            <w:hideMark/>
          </w:tcPr>
          <w:p w14:paraId="69591C65" w14:textId="77777777" w:rsidR="0042307E" w:rsidRDefault="0042307E">
            <w:pPr>
              <w:rPr>
                <w:rFonts w:eastAsia="MS Mincho" w:cs="Arial"/>
                <w:sz w:val="16"/>
                <w:szCs w:val="16"/>
              </w:rPr>
            </w:pPr>
            <w:proofErr w:type="spellStart"/>
            <w:r>
              <w:rPr>
                <w:rFonts w:eastAsia="MS Mincho" w:cs="Arial"/>
                <w:sz w:val="16"/>
                <w:szCs w:val="16"/>
              </w:rPr>
              <w:t>GetStationList_Rsp</w:t>
            </w:r>
            <w:proofErr w:type="spellEnd"/>
          </w:p>
        </w:tc>
        <w:tc>
          <w:tcPr>
            <w:tcW w:w="2086" w:type="dxa"/>
            <w:tcBorders>
              <w:top w:val="nil"/>
              <w:left w:val="nil"/>
              <w:bottom w:val="single" w:sz="4" w:space="0" w:color="auto"/>
              <w:right w:val="single" w:sz="8" w:space="0" w:color="auto"/>
            </w:tcBorders>
            <w:noWrap/>
            <w:vAlign w:val="bottom"/>
            <w:hideMark/>
          </w:tcPr>
          <w:p w14:paraId="1AA33BCA" w14:textId="77777777" w:rsidR="0042307E" w:rsidRDefault="0042307E">
            <w:pPr>
              <w:rPr>
                <w:rFonts w:eastAsia="MS Mincho" w:cs="Arial"/>
                <w:sz w:val="16"/>
                <w:szCs w:val="16"/>
              </w:rPr>
            </w:pPr>
            <w:r>
              <w:rPr>
                <w:rFonts w:eastAsia="MS Mincho" w:cs="Arial"/>
                <w:sz w:val="16"/>
                <w:szCs w:val="16"/>
              </w:rPr>
              <w:t>Dynamic Station List</w:t>
            </w:r>
          </w:p>
        </w:tc>
      </w:tr>
      <w:tr w:rsidR="0042307E" w14:paraId="4DFC618A" w14:textId="77777777">
        <w:trPr>
          <w:cantSplit/>
          <w:trHeight w:val="255"/>
          <w:jc w:val="center"/>
        </w:trPr>
        <w:tc>
          <w:tcPr>
            <w:tcW w:w="762" w:type="dxa"/>
            <w:tcBorders>
              <w:top w:val="nil"/>
              <w:left w:val="single" w:sz="8" w:space="0" w:color="auto"/>
              <w:bottom w:val="nil"/>
              <w:right w:val="nil"/>
            </w:tcBorders>
            <w:noWrap/>
            <w:vAlign w:val="bottom"/>
            <w:hideMark/>
          </w:tcPr>
          <w:p w14:paraId="4F04158E"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6ABBCA5E" w14:textId="77777777" w:rsidR="0042307E" w:rsidRDefault="0042307E">
            <w:pPr>
              <w:rPr>
                <w:rFonts w:eastAsia="MS Mincho" w:cs="Arial"/>
                <w:sz w:val="16"/>
                <w:szCs w:val="16"/>
              </w:rPr>
            </w:pPr>
          </w:p>
        </w:tc>
        <w:tc>
          <w:tcPr>
            <w:tcW w:w="914" w:type="dxa"/>
            <w:noWrap/>
            <w:vAlign w:val="bottom"/>
          </w:tcPr>
          <w:p w14:paraId="414F6A90" w14:textId="77777777" w:rsidR="0042307E" w:rsidRDefault="0042307E">
            <w:pPr>
              <w:rPr>
                <w:rFonts w:eastAsia="MS Mincho" w:cs="Arial"/>
                <w:sz w:val="16"/>
                <w:szCs w:val="16"/>
              </w:rPr>
            </w:pPr>
          </w:p>
        </w:tc>
        <w:tc>
          <w:tcPr>
            <w:tcW w:w="261" w:type="dxa"/>
            <w:shd w:val="clear" w:color="auto" w:fill="C0C0C0"/>
            <w:noWrap/>
            <w:vAlign w:val="bottom"/>
            <w:hideMark/>
          </w:tcPr>
          <w:p w14:paraId="1EB7FE2A"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39E61A9" w14:textId="77777777" w:rsidR="0042307E" w:rsidRDefault="0042307E">
            <w:pPr>
              <w:rPr>
                <w:rFonts w:eastAsia="MS Mincho" w:cs="Arial"/>
                <w:sz w:val="16"/>
                <w:szCs w:val="16"/>
              </w:rPr>
            </w:pPr>
            <w:r>
              <w:rPr>
                <w:rFonts w:eastAsia="MS Mincho" w:cs="Arial"/>
                <w:sz w:val="16"/>
                <w:szCs w:val="16"/>
              </w:rPr>
              <w:t>0x63</w:t>
            </w:r>
          </w:p>
        </w:tc>
        <w:tc>
          <w:tcPr>
            <w:tcW w:w="2731" w:type="dxa"/>
            <w:tcBorders>
              <w:top w:val="nil"/>
              <w:left w:val="nil"/>
              <w:bottom w:val="single" w:sz="4" w:space="0" w:color="auto"/>
              <w:right w:val="single" w:sz="4" w:space="0" w:color="auto"/>
            </w:tcBorders>
            <w:noWrap/>
            <w:vAlign w:val="bottom"/>
            <w:hideMark/>
          </w:tcPr>
          <w:p w14:paraId="3E15400D" w14:textId="77777777" w:rsidR="0042307E" w:rsidRDefault="0042307E">
            <w:pPr>
              <w:rPr>
                <w:rFonts w:eastAsia="MS Mincho" w:cs="Arial"/>
                <w:sz w:val="16"/>
                <w:szCs w:val="16"/>
              </w:rPr>
            </w:pPr>
            <w:proofErr w:type="spellStart"/>
            <w:r>
              <w:rPr>
                <w:rFonts w:eastAsia="MS Mincho" w:cs="Arial"/>
                <w:sz w:val="16"/>
                <w:szCs w:val="16"/>
              </w:rPr>
              <w:t>GetTAGInfo_Rsp</w:t>
            </w:r>
            <w:proofErr w:type="spellEnd"/>
          </w:p>
        </w:tc>
        <w:tc>
          <w:tcPr>
            <w:tcW w:w="2086" w:type="dxa"/>
            <w:tcBorders>
              <w:top w:val="nil"/>
              <w:left w:val="nil"/>
              <w:bottom w:val="single" w:sz="4" w:space="0" w:color="auto"/>
              <w:right w:val="single" w:sz="8" w:space="0" w:color="auto"/>
            </w:tcBorders>
            <w:noWrap/>
            <w:vAlign w:val="bottom"/>
            <w:hideMark/>
          </w:tcPr>
          <w:p w14:paraId="5046FA47" w14:textId="77777777" w:rsidR="0042307E" w:rsidRDefault="0042307E">
            <w:pPr>
              <w:rPr>
                <w:rFonts w:eastAsia="MS Mincho" w:cs="Arial"/>
                <w:sz w:val="16"/>
                <w:szCs w:val="16"/>
              </w:rPr>
            </w:pPr>
            <w:r>
              <w:rPr>
                <w:rFonts w:eastAsia="MS Mincho" w:cs="Arial"/>
                <w:sz w:val="16"/>
                <w:szCs w:val="16"/>
              </w:rPr>
              <w:t>AMFM</w:t>
            </w:r>
          </w:p>
        </w:tc>
      </w:tr>
      <w:tr w:rsidR="0042307E" w14:paraId="573C7CE1" w14:textId="77777777">
        <w:trPr>
          <w:cantSplit/>
          <w:trHeight w:val="255"/>
          <w:jc w:val="center"/>
        </w:trPr>
        <w:tc>
          <w:tcPr>
            <w:tcW w:w="762" w:type="dxa"/>
            <w:tcBorders>
              <w:top w:val="nil"/>
              <w:left w:val="single" w:sz="8" w:space="0" w:color="auto"/>
              <w:bottom w:val="nil"/>
              <w:right w:val="nil"/>
            </w:tcBorders>
            <w:noWrap/>
            <w:vAlign w:val="bottom"/>
            <w:hideMark/>
          </w:tcPr>
          <w:p w14:paraId="6636CC9D"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5F5488F0" w14:textId="77777777" w:rsidR="0042307E" w:rsidRDefault="0042307E">
            <w:pPr>
              <w:rPr>
                <w:rFonts w:eastAsia="MS Mincho" w:cs="Arial"/>
                <w:sz w:val="16"/>
                <w:szCs w:val="16"/>
              </w:rPr>
            </w:pPr>
          </w:p>
        </w:tc>
        <w:tc>
          <w:tcPr>
            <w:tcW w:w="914" w:type="dxa"/>
            <w:noWrap/>
            <w:vAlign w:val="bottom"/>
          </w:tcPr>
          <w:p w14:paraId="49163A3A" w14:textId="77777777" w:rsidR="0042307E" w:rsidRDefault="0042307E">
            <w:pPr>
              <w:rPr>
                <w:rFonts w:eastAsia="MS Mincho" w:cs="Arial"/>
                <w:sz w:val="16"/>
                <w:szCs w:val="16"/>
              </w:rPr>
            </w:pPr>
          </w:p>
        </w:tc>
        <w:tc>
          <w:tcPr>
            <w:tcW w:w="261" w:type="dxa"/>
            <w:shd w:val="clear" w:color="auto" w:fill="C0C0C0"/>
            <w:noWrap/>
            <w:vAlign w:val="bottom"/>
            <w:hideMark/>
          </w:tcPr>
          <w:p w14:paraId="74C49125"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34011C9F" w14:textId="77777777" w:rsidR="0042307E" w:rsidRDefault="0042307E">
            <w:pPr>
              <w:rPr>
                <w:rFonts w:eastAsia="MS Mincho" w:cs="Arial"/>
                <w:sz w:val="16"/>
                <w:szCs w:val="16"/>
              </w:rPr>
            </w:pPr>
            <w:r>
              <w:rPr>
                <w:rFonts w:eastAsia="MS Mincho" w:cs="Arial"/>
                <w:sz w:val="16"/>
                <w:szCs w:val="16"/>
              </w:rPr>
              <w:t>0x52</w:t>
            </w:r>
          </w:p>
        </w:tc>
        <w:tc>
          <w:tcPr>
            <w:tcW w:w="2731" w:type="dxa"/>
            <w:tcBorders>
              <w:top w:val="nil"/>
              <w:left w:val="nil"/>
              <w:bottom w:val="single" w:sz="4" w:space="0" w:color="auto"/>
              <w:right w:val="single" w:sz="4" w:space="0" w:color="auto"/>
            </w:tcBorders>
            <w:noWrap/>
            <w:vAlign w:val="bottom"/>
            <w:hideMark/>
          </w:tcPr>
          <w:p w14:paraId="29B3D40F" w14:textId="77777777" w:rsidR="0042307E" w:rsidRDefault="0042307E">
            <w:pPr>
              <w:rPr>
                <w:rFonts w:eastAsia="MS Mincho" w:cs="Arial"/>
                <w:sz w:val="16"/>
                <w:szCs w:val="16"/>
              </w:rPr>
            </w:pPr>
            <w:proofErr w:type="spellStart"/>
            <w:r>
              <w:rPr>
                <w:rFonts w:eastAsia="MS Mincho" w:cs="Arial"/>
                <w:sz w:val="16"/>
                <w:szCs w:val="16"/>
              </w:rPr>
              <w:t>GetFolderName_Rsp</w:t>
            </w:r>
            <w:proofErr w:type="spellEnd"/>
          </w:p>
        </w:tc>
        <w:tc>
          <w:tcPr>
            <w:tcW w:w="2086" w:type="dxa"/>
            <w:tcBorders>
              <w:top w:val="nil"/>
              <w:left w:val="nil"/>
              <w:bottom w:val="single" w:sz="4" w:space="0" w:color="auto"/>
              <w:right w:val="single" w:sz="8" w:space="0" w:color="auto"/>
            </w:tcBorders>
            <w:noWrap/>
            <w:vAlign w:val="bottom"/>
            <w:hideMark/>
          </w:tcPr>
          <w:p w14:paraId="72DB042F" w14:textId="77777777" w:rsidR="0042307E" w:rsidRDefault="0042307E">
            <w:pPr>
              <w:rPr>
                <w:rFonts w:eastAsia="MS Mincho" w:cs="Arial"/>
                <w:sz w:val="16"/>
                <w:szCs w:val="16"/>
              </w:rPr>
            </w:pPr>
            <w:r>
              <w:rPr>
                <w:rFonts w:eastAsia="MS Mincho" w:cs="Arial"/>
                <w:sz w:val="16"/>
                <w:szCs w:val="16"/>
              </w:rPr>
              <w:t>CD</w:t>
            </w:r>
          </w:p>
        </w:tc>
      </w:tr>
      <w:tr w:rsidR="0042307E" w14:paraId="6E9CAB8B" w14:textId="77777777">
        <w:trPr>
          <w:cantSplit/>
          <w:trHeight w:val="255"/>
          <w:jc w:val="center"/>
        </w:trPr>
        <w:tc>
          <w:tcPr>
            <w:tcW w:w="762" w:type="dxa"/>
            <w:tcBorders>
              <w:top w:val="nil"/>
              <w:left w:val="single" w:sz="8" w:space="0" w:color="auto"/>
              <w:bottom w:val="nil"/>
              <w:right w:val="nil"/>
            </w:tcBorders>
            <w:noWrap/>
            <w:vAlign w:val="bottom"/>
            <w:hideMark/>
          </w:tcPr>
          <w:p w14:paraId="468F9CAE"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E7A89FE" w14:textId="77777777" w:rsidR="0042307E" w:rsidRDefault="0042307E">
            <w:pPr>
              <w:rPr>
                <w:rFonts w:eastAsia="MS Mincho" w:cs="Arial"/>
                <w:sz w:val="16"/>
                <w:szCs w:val="16"/>
              </w:rPr>
            </w:pPr>
          </w:p>
        </w:tc>
        <w:tc>
          <w:tcPr>
            <w:tcW w:w="914" w:type="dxa"/>
            <w:noWrap/>
            <w:vAlign w:val="bottom"/>
          </w:tcPr>
          <w:p w14:paraId="0E0C9364" w14:textId="77777777" w:rsidR="0042307E" w:rsidRDefault="0042307E">
            <w:pPr>
              <w:rPr>
                <w:rFonts w:eastAsia="MS Mincho" w:cs="Arial"/>
                <w:sz w:val="16"/>
                <w:szCs w:val="16"/>
              </w:rPr>
            </w:pPr>
          </w:p>
        </w:tc>
        <w:tc>
          <w:tcPr>
            <w:tcW w:w="261" w:type="dxa"/>
            <w:shd w:val="clear" w:color="auto" w:fill="C0C0C0"/>
            <w:noWrap/>
            <w:vAlign w:val="bottom"/>
            <w:hideMark/>
          </w:tcPr>
          <w:p w14:paraId="137F2D10"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0F0681A" w14:textId="77777777" w:rsidR="0042307E" w:rsidRDefault="0042307E">
            <w:pPr>
              <w:rPr>
                <w:rFonts w:eastAsia="MS Mincho" w:cs="Arial"/>
                <w:sz w:val="16"/>
                <w:szCs w:val="16"/>
              </w:rPr>
            </w:pPr>
            <w:r>
              <w:rPr>
                <w:rFonts w:eastAsia="MS Mincho" w:cs="Arial"/>
                <w:sz w:val="16"/>
                <w:szCs w:val="16"/>
              </w:rPr>
              <w:t>0x3D</w:t>
            </w:r>
          </w:p>
        </w:tc>
        <w:tc>
          <w:tcPr>
            <w:tcW w:w="2731" w:type="dxa"/>
            <w:tcBorders>
              <w:top w:val="nil"/>
              <w:left w:val="nil"/>
              <w:bottom w:val="single" w:sz="4" w:space="0" w:color="auto"/>
              <w:right w:val="single" w:sz="4" w:space="0" w:color="auto"/>
            </w:tcBorders>
            <w:noWrap/>
            <w:vAlign w:val="bottom"/>
            <w:hideMark/>
          </w:tcPr>
          <w:p w14:paraId="71D66424" w14:textId="77777777" w:rsidR="0042307E" w:rsidRDefault="0042307E">
            <w:pPr>
              <w:rPr>
                <w:rFonts w:eastAsia="MS Mincho" w:cs="Arial"/>
                <w:sz w:val="16"/>
                <w:szCs w:val="16"/>
              </w:rPr>
            </w:pPr>
            <w:proofErr w:type="spellStart"/>
            <w:r>
              <w:rPr>
                <w:rFonts w:eastAsia="MS Mincho" w:cs="Arial"/>
                <w:sz w:val="16"/>
                <w:szCs w:val="16"/>
              </w:rPr>
              <w:t>GetMPInfo_Rsp</w:t>
            </w:r>
            <w:proofErr w:type="spellEnd"/>
          </w:p>
        </w:tc>
        <w:tc>
          <w:tcPr>
            <w:tcW w:w="2086" w:type="dxa"/>
            <w:tcBorders>
              <w:top w:val="nil"/>
              <w:left w:val="nil"/>
              <w:bottom w:val="single" w:sz="4" w:space="0" w:color="auto"/>
              <w:right w:val="single" w:sz="8" w:space="0" w:color="auto"/>
            </w:tcBorders>
            <w:noWrap/>
            <w:vAlign w:val="bottom"/>
            <w:hideMark/>
          </w:tcPr>
          <w:p w14:paraId="48CCA9D8" w14:textId="77777777" w:rsidR="0042307E" w:rsidRDefault="0042307E">
            <w:pPr>
              <w:rPr>
                <w:rFonts w:eastAsia="MS Mincho" w:cs="Arial"/>
                <w:sz w:val="16"/>
                <w:szCs w:val="16"/>
              </w:rPr>
            </w:pPr>
            <w:r>
              <w:rPr>
                <w:rFonts w:eastAsia="MS Mincho" w:cs="Arial"/>
                <w:sz w:val="16"/>
                <w:szCs w:val="16"/>
              </w:rPr>
              <w:t>CD</w:t>
            </w:r>
          </w:p>
        </w:tc>
      </w:tr>
      <w:tr w:rsidR="0042307E" w14:paraId="79B0C890" w14:textId="77777777">
        <w:trPr>
          <w:cantSplit/>
          <w:trHeight w:val="255"/>
          <w:jc w:val="center"/>
        </w:trPr>
        <w:tc>
          <w:tcPr>
            <w:tcW w:w="762" w:type="dxa"/>
            <w:tcBorders>
              <w:top w:val="nil"/>
              <w:left w:val="single" w:sz="8" w:space="0" w:color="auto"/>
              <w:bottom w:val="nil"/>
              <w:right w:val="nil"/>
            </w:tcBorders>
            <w:noWrap/>
            <w:vAlign w:val="bottom"/>
            <w:hideMark/>
          </w:tcPr>
          <w:p w14:paraId="0B6DD8CD"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1022FA21" w14:textId="77777777" w:rsidR="0042307E" w:rsidRDefault="0042307E">
            <w:pPr>
              <w:rPr>
                <w:rFonts w:eastAsia="MS Mincho" w:cs="Arial"/>
                <w:sz w:val="16"/>
                <w:szCs w:val="16"/>
              </w:rPr>
            </w:pPr>
          </w:p>
        </w:tc>
        <w:tc>
          <w:tcPr>
            <w:tcW w:w="914" w:type="dxa"/>
            <w:noWrap/>
            <w:vAlign w:val="bottom"/>
          </w:tcPr>
          <w:p w14:paraId="28E28CAC" w14:textId="77777777" w:rsidR="0042307E" w:rsidRDefault="0042307E">
            <w:pPr>
              <w:rPr>
                <w:rFonts w:eastAsia="MS Mincho" w:cs="Arial"/>
                <w:sz w:val="16"/>
                <w:szCs w:val="16"/>
              </w:rPr>
            </w:pPr>
          </w:p>
        </w:tc>
        <w:tc>
          <w:tcPr>
            <w:tcW w:w="261" w:type="dxa"/>
            <w:shd w:val="clear" w:color="auto" w:fill="C0C0C0"/>
            <w:noWrap/>
            <w:vAlign w:val="bottom"/>
            <w:hideMark/>
          </w:tcPr>
          <w:p w14:paraId="163B5D4E"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7E77435D" w14:textId="77777777" w:rsidR="0042307E" w:rsidRDefault="0042307E">
            <w:pPr>
              <w:rPr>
                <w:rFonts w:eastAsia="MS Mincho" w:cs="Arial"/>
                <w:sz w:val="16"/>
                <w:szCs w:val="16"/>
              </w:rPr>
            </w:pPr>
            <w:r>
              <w:rPr>
                <w:rFonts w:eastAsia="MS Mincho" w:cs="Arial"/>
                <w:sz w:val="16"/>
                <w:szCs w:val="16"/>
              </w:rPr>
              <w:t>0x3E</w:t>
            </w:r>
          </w:p>
        </w:tc>
        <w:tc>
          <w:tcPr>
            <w:tcW w:w="2731" w:type="dxa"/>
            <w:tcBorders>
              <w:top w:val="nil"/>
              <w:left w:val="nil"/>
              <w:bottom w:val="single" w:sz="4" w:space="0" w:color="auto"/>
              <w:right w:val="single" w:sz="4" w:space="0" w:color="auto"/>
            </w:tcBorders>
            <w:noWrap/>
            <w:vAlign w:val="bottom"/>
            <w:hideMark/>
          </w:tcPr>
          <w:p w14:paraId="4060324F" w14:textId="77777777" w:rsidR="0042307E" w:rsidRDefault="0042307E">
            <w:pPr>
              <w:rPr>
                <w:rFonts w:eastAsia="MS Mincho" w:cs="Arial"/>
                <w:sz w:val="16"/>
                <w:szCs w:val="16"/>
              </w:rPr>
            </w:pPr>
            <w:proofErr w:type="spellStart"/>
            <w:r>
              <w:rPr>
                <w:rFonts w:eastAsia="MS Mincho" w:cs="Arial"/>
                <w:sz w:val="16"/>
                <w:szCs w:val="16"/>
              </w:rPr>
              <w:t>ActiveFolderInfo_St</w:t>
            </w:r>
            <w:proofErr w:type="spellEnd"/>
          </w:p>
        </w:tc>
        <w:tc>
          <w:tcPr>
            <w:tcW w:w="2086" w:type="dxa"/>
            <w:tcBorders>
              <w:top w:val="nil"/>
              <w:left w:val="nil"/>
              <w:bottom w:val="single" w:sz="4" w:space="0" w:color="auto"/>
              <w:right w:val="single" w:sz="8" w:space="0" w:color="auto"/>
            </w:tcBorders>
            <w:noWrap/>
            <w:vAlign w:val="bottom"/>
            <w:hideMark/>
          </w:tcPr>
          <w:p w14:paraId="4576CD5A" w14:textId="77777777" w:rsidR="0042307E" w:rsidRDefault="0042307E">
            <w:pPr>
              <w:rPr>
                <w:rFonts w:eastAsia="MS Mincho" w:cs="Arial"/>
                <w:sz w:val="16"/>
                <w:szCs w:val="16"/>
              </w:rPr>
            </w:pPr>
            <w:r>
              <w:rPr>
                <w:rFonts w:eastAsia="MS Mincho" w:cs="Arial"/>
                <w:sz w:val="16"/>
                <w:szCs w:val="16"/>
              </w:rPr>
              <w:t>CD</w:t>
            </w:r>
          </w:p>
        </w:tc>
      </w:tr>
      <w:tr w:rsidR="0042307E" w14:paraId="0452066A" w14:textId="77777777">
        <w:trPr>
          <w:cantSplit/>
          <w:trHeight w:val="255"/>
          <w:jc w:val="center"/>
        </w:trPr>
        <w:tc>
          <w:tcPr>
            <w:tcW w:w="762" w:type="dxa"/>
            <w:tcBorders>
              <w:top w:val="nil"/>
              <w:left w:val="single" w:sz="8" w:space="0" w:color="auto"/>
              <w:bottom w:val="nil"/>
              <w:right w:val="nil"/>
            </w:tcBorders>
            <w:noWrap/>
            <w:vAlign w:val="bottom"/>
            <w:hideMark/>
          </w:tcPr>
          <w:p w14:paraId="0E0B3879"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5F822CAF" w14:textId="77777777" w:rsidR="0042307E" w:rsidRDefault="0042307E">
            <w:pPr>
              <w:rPr>
                <w:rFonts w:eastAsia="MS Mincho" w:cs="Arial"/>
                <w:sz w:val="16"/>
                <w:szCs w:val="16"/>
              </w:rPr>
            </w:pPr>
          </w:p>
        </w:tc>
        <w:tc>
          <w:tcPr>
            <w:tcW w:w="914" w:type="dxa"/>
            <w:noWrap/>
            <w:vAlign w:val="bottom"/>
          </w:tcPr>
          <w:p w14:paraId="1FF90E4B" w14:textId="77777777" w:rsidR="0042307E" w:rsidRDefault="0042307E">
            <w:pPr>
              <w:rPr>
                <w:rFonts w:eastAsia="MS Mincho" w:cs="Arial"/>
                <w:sz w:val="16"/>
                <w:szCs w:val="16"/>
              </w:rPr>
            </w:pPr>
          </w:p>
        </w:tc>
        <w:tc>
          <w:tcPr>
            <w:tcW w:w="261" w:type="dxa"/>
            <w:shd w:val="clear" w:color="auto" w:fill="C0C0C0"/>
            <w:noWrap/>
            <w:vAlign w:val="bottom"/>
            <w:hideMark/>
          </w:tcPr>
          <w:p w14:paraId="30A6091F"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CB8B4BD" w14:textId="77777777" w:rsidR="0042307E" w:rsidRDefault="0042307E">
            <w:pPr>
              <w:rPr>
                <w:rFonts w:eastAsia="MS Mincho" w:cs="Arial"/>
                <w:sz w:val="16"/>
                <w:szCs w:val="16"/>
              </w:rPr>
            </w:pPr>
            <w:r>
              <w:rPr>
                <w:rFonts w:eastAsia="MS Mincho" w:cs="Arial"/>
                <w:sz w:val="16"/>
                <w:szCs w:val="16"/>
              </w:rPr>
              <w:t>0x3F</w:t>
            </w:r>
          </w:p>
        </w:tc>
        <w:tc>
          <w:tcPr>
            <w:tcW w:w="2731" w:type="dxa"/>
            <w:tcBorders>
              <w:top w:val="nil"/>
              <w:left w:val="nil"/>
              <w:bottom w:val="single" w:sz="4" w:space="0" w:color="auto"/>
              <w:right w:val="single" w:sz="4" w:space="0" w:color="auto"/>
            </w:tcBorders>
            <w:noWrap/>
            <w:vAlign w:val="bottom"/>
            <w:hideMark/>
          </w:tcPr>
          <w:p w14:paraId="04FAA5A2" w14:textId="77777777" w:rsidR="0042307E" w:rsidRDefault="0042307E">
            <w:pPr>
              <w:rPr>
                <w:rFonts w:eastAsia="MS Mincho" w:cs="Arial"/>
                <w:sz w:val="16"/>
                <w:szCs w:val="16"/>
              </w:rPr>
            </w:pPr>
            <w:proofErr w:type="spellStart"/>
            <w:r>
              <w:rPr>
                <w:rFonts w:eastAsia="MS Mincho" w:cs="Arial"/>
                <w:sz w:val="16"/>
                <w:szCs w:val="16"/>
              </w:rPr>
              <w:t>AlbumName_St</w:t>
            </w:r>
            <w:proofErr w:type="spellEnd"/>
          </w:p>
        </w:tc>
        <w:tc>
          <w:tcPr>
            <w:tcW w:w="2086" w:type="dxa"/>
            <w:tcBorders>
              <w:top w:val="nil"/>
              <w:left w:val="nil"/>
              <w:bottom w:val="single" w:sz="4" w:space="0" w:color="auto"/>
              <w:right w:val="single" w:sz="8" w:space="0" w:color="auto"/>
            </w:tcBorders>
            <w:noWrap/>
            <w:vAlign w:val="bottom"/>
            <w:hideMark/>
          </w:tcPr>
          <w:p w14:paraId="1EB0EBC7" w14:textId="77777777" w:rsidR="0042307E" w:rsidRDefault="0042307E">
            <w:pPr>
              <w:rPr>
                <w:rFonts w:eastAsia="MS Mincho" w:cs="Arial"/>
                <w:sz w:val="16"/>
                <w:szCs w:val="16"/>
              </w:rPr>
            </w:pPr>
            <w:r>
              <w:rPr>
                <w:rFonts w:eastAsia="MS Mincho" w:cs="Arial"/>
                <w:sz w:val="16"/>
                <w:szCs w:val="16"/>
              </w:rPr>
              <w:t>CD</w:t>
            </w:r>
          </w:p>
        </w:tc>
      </w:tr>
      <w:tr w:rsidR="0042307E" w14:paraId="5D03A749" w14:textId="77777777">
        <w:trPr>
          <w:cantSplit/>
          <w:trHeight w:val="255"/>
          <w:jc w:val="center"/>
        </w:trPr>
        <w:tc>
          <w:tcPr>
            <w:tcW w:w="762" w:type="dxa"/>
            <w:tcBorders>
              <w:top w:val="nil"/>
              <w:left w:val="single" w:sz="8" w:space="0" w:color="auto"/>
              <w:bottom w:val="nil"/>
              <w:right w:val="nil"/>
            </w:tcBorders>
            <w:noWrap/>
            <w:vAlign w:val="bottom"/>
            <w:hideMark/>
          </w:tcPr>
          <w:p w14:paraId="59CCD12B"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1815576" w14:textId="77777777" w:rsidR="0042307E" w:rsidRDefault="0042307E">
            <w:pPr>
              <w:rPr>
                <w:rFonts w:eastAsia="MS Mincho" w:cs="Arial"/>
                <w:sz w:val="16"/>
                <w:szCs w:val="16"/>
              </w:rPr>
            </w:pPr>
          </w:p>
        </w:tc>
        <w:tc>
          <w:tcPr>
            <w:tcW w:w="914" w:type="dxa"/>
            <w:noWrap/>
            <w:vAlign w:val="bottom"/>
          </w:tcPr>
          <w:p w14:paraId="79B8467D" w14:textId="77777777" w:rsidR="0042307E" w:rsidRDefault="0042307E">
            <w:pPr>
              <w:rPr>
                <w:rFonts w:eastAsia="MS Mincho" w:cs="Arial"/>
                <w:sz w:val="16"/>
                <w:szCs w:val="16"/>
              </w:rPr>
            </w:pPr>
          </w:p>
        </w:tc>
        <w:tc>
          <w:tcPr>
            <w:tcW w:w="261" w:type="dxa"/>
            <w:shd w:val="clear" w:color="auto" w:fill="C0C0C0"/>
            <w:noWrap/>
            <w:vAlign w:val="bottom"/>
            <w:hideMark/>
          </w:tcPr>
          <w:p w14:paraId="2D751336"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7F6EC45F" w14:textId="77777777" w:rsidR="0042307E" w:rsidRDefault="0042307E">
            <w:pPr>
              <w:rPr>
                <w:rFonts w:eastAsia="MS Mincho" w:cs="Arial"/>
                <w:sz w:val="16"/>
                <w:szCs w:val="16"/>
              </w:rPr>
            </w:pPr>
            <w:r>
              <w:rPr>
                <w:rFonts w:eastAsia="MS Mincho" w:cs="Arial"/>
                <w:sz w:val="16"/>
                <w:szCs w:val="16"/>
              </w:rPr>
              <w:t>0x42</w:t>
            </w:r>
          </w:p>
        </w:tc>
        <w:tc>
          <w:tcPr>
            <w:tcW w:w="2731" w:type="dxa"/>
            <w:tcBorders>
              <w:top w:val="nil"/>
              <w:left w:val="nil"/>
              <w:bottom w:val="single" w:sz="4" w:space="0" w:color="auto"/>
              <w:right w:val="single" w:sz="4" w:space="0" w:color="auto"/>
            </w:tcBorders>
            <w:noWrap/>
            <w:vAlign w:val="bottom"/>
            <w:hideMark/>
          </w:tcPr>
          <w:p w14:paraId="577074D6" w14:textId="77777777" w:rsidR="0042307E" w:rsidRDefault="0042307E">
            <w:pPr>
              <w:rPr>
                <w:rFonts w:eastAsia="MS Mincho" w:cs="Arial"/>
                <w:sz w:val="16"/>
                <w:szCs w:val="16"/>
              </w:rPr>
            </w:pPr>
            <w:proofErr w:type="spellStart"/>
            <w:r>
              <w:rPr>
                <w:rFonts w:eastAsia="MS Mincho" w:cs="Arial"/>
                <w:sz w:val="16"/>
                <w:szCs w:val="16"/>
              </w:rPr>
              <w:t>ArtistName_St</w:t>
            </w:r>
            <w:proofErr w:type="spellEnd"/>
          </w:p>
        </w:tc>
        <w:tc>
          <w:tcPr>
            <w:tcW w:w="2086" w:type="dxa"/>
            <w:tcBorders>
              <w:top w:val="nil"/>
              <w:left w:val="nil"/>
              <w:bottom w:val="single" w:sz="4" w:space="0" w:color="auto"/>
              <w:right w:val="single" w:sz="8" w:space="0" w:color="auto"/>
            </w:tcBorders>
            <w:noWrap/>
            <w:vAlign w:val="bottom"/>
            <w:hideMark/>
          </w:tcPr>
          <w:p w14:paraId="103F0731" w14:textId="77777777" w:rsidR="0042307E" w:rsidRDefault="0042307E">
            <w:pPr>
              <w:rPr>
                <w:rFonts w:eastAsia="MS Mincho" w:cs="Arial"/>
                <w:sz w:val="16"/>
                <w:szCs w:val="16"/>
              </w:rPr>
            </w:pPr>
            <w:r>
              <w:rPr>
                <w:rFonts w:eastAsia="MS Mincho" w:cs="Arial"/>
                <w:sz w:val="16"/>
                <w:szCs w:val="16"/>
              </w:rPr>
              <w:t>CD</w:t>
            </w:r>
          </w:p>
        </w:tc>
      </w:tr>
      <w:tr w:rsidR="0042307E" w14:paraId="54703D05" w14:textId="77777777">
        <w:trPr>
          <w:cantSplit/>
          <w:trHeight w:val="255"/>
          <w:jc w:val="center"/>
        </w:trPr>
        <w:tc>
          <w:tcPr>
            <w:tcW w:w="762" w:type="dxa"/>
            <w:tcBorders>
              <w:top w:val="nil"/>
              <w:left w:val="single" w:sz="8" w:space="0" w:color="auto"/>
              <w:bottom w:val="nil"/>
              <w:right w:val="nil"/>
            </w:tcBorders>
            <w:noWrap/>
            <w:vAlign w:val="bottom"/>
            <w:hideMark/>
          </w:tcPr>
          <w:p w14:paraId="7035761B"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4E00DACD" w14:textId="77777777" w:rsidR="0042307E" w:rsidRDefault="0042307E">
            <w:pPr>
              <w:rPr>
                <w:rFonts w:eastAsia="MS Mincho" w:cs="Arial"/>
                <w:sz w:val="16"/>
                <w:szCs w:val="16"/>
              </w:rPr>
            </w:pPr>
          </w:p>
        </w:tc>
        <w:tc>
          <w:tcPr>
            <w:tcW w:w="914" w:type="dxa"/>
            <w:noWrap/>
            <w:vAlign w:val="bottom"/>
          </w:tcPr>
          <w:p w14:paraId="11D6C105" w14:textId="77777777" w:rsidR="0042307E" w:rsidRDefault="0042307E">
            <w:pPr>
              <w:rPr>
                <w:rFonts w:eastAsia="MS Mincho" w:cs="Arial"/>
                <w:sz w:val="16"/>
                <w:szCs w:val="16"/>
              </w:rPr>
            </w:pPr>
          </w:p>
        </w:tc>
        <w:tc>
          <w:tcPr>
            <w:tcW w:w="261" w:type="dxa"/>
            <w:shd w:val="clear" w:color="auto" w:fill="C0C0C0"/>
            <w:noWrap/>
            <w:vAlign w:val="bottom"/>
            <w:hideMark/>
          </w:tcPr>
          <w:p w14:paraId="76B7886C"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79F98C7E" w14:textId="77777777" w:rsidR="0042307E" w:rsidRDefault="0042307E">
            <w:pPr>
              <w:rPr>
                <w:rFonts w:eastAsia="MS Mincho" w:cs="Arial"/>
                <w:sz w:val="16"/>
                <w:szCs w:val="16"/>
              </w:rPr>
            </w:pPr>
            <w:r>
              <w:rPr>
                <w:rFonts w:eastAsia="MS Mincho" w:cs="Arial"/>
                <w:sz w:val="16"/>
                <w:szCs w:val="16"/>
              </w:rPr>
              <w:t>0x43</w:t>
            </w:r>
          </w:p>
        </w:tc>
        <w:tc>
          <w:tcPr>
            <w:tcW w:w="2731" w:type="dxa"/>
            <w:tcBorders>
              <w:top w:val="nil"/>
              <w:left w:val="nil"/>
              <w:bottom w:val="single" w:sz="4" w:space="0" w:color="auto"/>
              <w:right w:val="single" w:sz="4" w:space="0" w:color="auto"/>
            </w:tcBorders>
            <w:noWrap/>
            <w:vAlign w:val="bottom"/>
            <w:hideMark/>
          </w:tcPr>
          <w:p w14:paraId="758FC850" w14:textId="77777777" w:rsidR="0042307E" w:rsidRDefault="0042307E">
            <w:pPr>
              <w:rPr>
                <w:rFonts w:eastAsia="MS Mincho" w:cs="Arial"/>
                <w:sz w:val="16"/>
                <w:szCs w:val="16"/>
              </w:rPr>
            </w:pPr>
            <w:proofErr w:type="spellStart"/>
            <w:r>
              <w:rPr>
                <w:rFonts w:eastAsia="MS Mincho" w:cs="Arial"/>
                <w:sz w:val="16"/>
                <w:szCs w:val="16"/>
              </w:rPr>
              <w:t>FileName_St</w:t>
            </w:r>
            <w:proofErr w:type="spellEnd"/>
          </w:p>
        </w:tc>
        <w:tc>
          <w:tcPr>
            <w:tcW w:w="2086" w:type="dxa"/>
            <w:tcBorders>
              <w:top w:val="nil"/>
              <w:left w:val="nil"/>
              <w:bottom w:val="single" w:sz="4" w:space="0" w:color="auto"/>
              <w:right w:val="single" w:sz="8" w:space="0" w:color="auto"/>
            </w:tcBorders>
            <w:noWrap/>
            <w:vAlign w:val="bottom"/>
            <w:hideMark/>
          </w:tcPr>
          <w:p w14:paraId="28049FB9" w14:textId="77777777" w:rsidR="0042307E" w:rsidRDefault="0042307E">
            <w:pPr>
              <w:rPr>
                <w:rFonts w:eastAsia="MS Mincho" w:cs="Arial"/>
                <w:sz w:val="16"/>
                <w:szCs w:val="16"/>
              </w:rPr>
            </w:pPr>
            <w:r>
              <w:rPr>
                <w:rFonts w:eastAsia="MS Mincho" w:cs="Arial"/>
                <w:sz w:val="16"/>
                <w:szCs w:val="16"/>
              </w:rPr>
              <w:t>CD</w:t>
            </w:r>
          </w:p>
        </w:tc>
      </w:tr>
      <w:tr w:rsidR="0042307E" w14:paraId="354214CF" w14:textId="77777777">
        <w:trPr>
          <w:cantSplit/>
          <w:trHeight w:val="255"/>
          <w:jc w:val="center"/>
        </w:trPr>
        <w:tc>
          <w:tcPr>
            <w:tcW w:w="762" w:type="dxa"/>
            <w:tcBorders>
              <w:top w:val="nil"/>
              <w:left w:val="single" w:sz="8" w:space="0" w:color="auto"/>
              <w:bottom w:val="nil"/>
              <w:right w:val="nil"/>
            </w:tcBorders>
            <w:noWrap/>
            <w:vAlign w:val="bottom"/>
            <w:hideMark/>
          </w:tcPr>
          <w:p w14:paraId="70E1C739"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0A4D0D1" w14:textId="77777777" w:rsidR="0042307E" w:rsidRDefault="0042307E">
            <w:pPr>
              <w:rPr>
                <w:rFonts w:eastAsia="MS Mincho" w:cs="Arial"/>
                <w:sz w:val="16"/>
                <w:szCs w:val="16"/>
              </w:rPr>
            </w:pPr>
          </w:p>
        </w:tc>
        <w:tc>
          <w:tcPr>
            <w:tcW w:w="914" w:type="dxa"/>
            <w:noWrap/>
            <w:vAlign w:val="bottom"/>
          </w:tcPr>
          <w:p w14:paraId="6DEBA62F" w14:textId="77777777" w:rsidR="0042307E" w:rsidRDefault="0042307E">
            <w:pPr>
              <w:rPr>
                <w:rFonts w:eastAsia="MS Mincho" w:cs="Arial"/>
                <w:sz w:val="16"/>
                <w:szCs w:val="16"/>
              </w:rPr>
            </w:pPr>
          </w:p>
        </w:tc>
        <w:tc>
          <w:tcPr>
            <w:tcW w:w="261" w:type="dxa"/>
            <w:shd w:val="clear" w:color="auto" w:fill="C0C0C0"/>
            <w:noWrap/>
            <w:vAlign w:val="bottom"/>
            <w:hideMark/>
          </w:tcPr>
          <w:p w14:paraId="04534520"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098F8D68" w14:textId="77777777" w:rsidR="0042307E" w:rsidRDefault="0042307E">
            <w:pPr>
              <w:rPr>
                <w:rFonts w:eastAsia="MS Mincho" w:cs="Arial"/>
                <w:sz w:val="16"/>
                <w:szCs w:val="16"/>
              </w:rPr>
            </w:pPr>
            <w:r>
              <w:rPr>
                <w:rFonts w:eastAsia="MS Mincho" w:cs="Arial"/>
                <w:sz w:val="16"/>
                <w:szCs w:val="16"/>
              </w:rPr>
              <w:t>0x44</w:t>
            </w:r>
          </w:p>
        </w:tc>
        <w:tc>
          <w:tcPr>
            <w:tcW w:w="2731" w:type="dxa"/>
            <w:tcBorders>
              <w:top w:val="nil"/>
              <w:left w:val="nil"/>
              <w:bottom w:val="single" w:sz="4" w:space="0" w:color="auto"/>
              <w:right w:val="single" w:sz="4" w:space="0" w:color="auto"/>
            </w:tcBorders>
            <w:noWrap/>
            <w:vAlign w:val="bottom"/>
            <w:hideMark/>
          </w:tcPr>
          <w:p w14:paraId="63308BC5" w14:textId="77777777" w:rsidR="0042307E" w:rsidRDefault="0042307E">
            <w:pPr>
              <w:rPr>
                <w:rFonts w:eastAsia="MS Mincho" w:cs="Arial"/>
                <w:sz w:val="16"/>
                <w:szCs w:val="16"/>
              </w:rPr>
            </w:pPr>
            <w:proofErr w:type="spellStart"/>
            <w:r>
              <w:rPr>
                <w:rFonts w:eastAsia="MS Mincho" w:cs="Arial"/>
                <w:sz w:val="16"/>
                <w:szCs w:val="16"/>
              </w:rPr>
              <w:t>FolderName_St</w:t>
            </w:r>
            <w:proofErr w:type="spellEnd"/>
          </w:p>
        </w:tc>
        <w:tc>
          <w:tcPr>
            <w:tcW w:w="2086" w:type="dxa"/>
            <w:tcBorders>
              <w:top w:val="nil"/>
              <w:left w:val="nil"/>
              <w:bottom w:val="single" w:sz="4" w:space="0" w:color="auto"/>
              <w:right w:val="single" w:sz="8" w:space="0" w:color="auto"/>
            </w:tcBorders>
            <w:noWrap/>
            <w:vAlign w:val="bottom"/>
            <w:hideMark/>
          </w:tcPr>
          <w:p w14:paraId="586EFF39" w14:textId="77777777" w:rsidR="0042307E" w:rsidRDefault="0042307E">
            <w:pPr>
              <w:rPr>
                <w:rFonts w:eastAsia="MS Mincho" w:cs="Arial"/>
                <w:sz w:val="16"/>
                <w:szCs w:val="16"/>
              </w:rPr>
            </w:pPr>
            <w:r>
              <w:rPr>
                <w:rFonts w:eastAsia="MS Mincho" w:cs="Arial"/>
                <w:sz w:val="16"/>
                <w:szCs w:val="16"/>
              </w:rPr>
              <w:t>CD</w:t>
            </w:r>
          </w:p>
        </w:tc>
      </w:tr>
      <w:tr w:rsidR="0042307E" w14:paraId="40B88736" w14:textId="77777777">
        <w:trPr>
          <w:cantSplit/>
          <w:trHeight w:val="270"/>
          <w:jc w:val="center"/>
        </w:trPr>
        <w:tc>
          <w:tcPr>
            <w:tcW w:w="762" w:type="dxa"/>
            <w:tcBorders>
              <w:top w:val="nil"/>
              <w:left w:val="single" w:sz="8" w:space="0" w:color="auto"/>
              <w:bottom w:val="nil"/>
              <w:right w:val="nil"/>
            </w:tcBorders>
            <w:noWrap/>
            <w:vAlign w:val="bottom"/>
            <w:hideMark/>
          </w:tcPr>
          <w:p w14:paraId="432520A4"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2620C72" w14:textId="77777777" w:rsidR="0042307E" w:rsidRDefault="0042307E">
            <w:pPr>
              <w:rPr>
                <w:rFonts w:eastAsia="MS Mincho" w:cs="Arial"/>
                <w:sz w:val="16"/>
                <w:szCs w:val="16"/>
              </w:rPr>
            </w:pPr>
          </w:p>
        </w:tc>
        <w:tc>
          <w:tcPr>
            <w:tcW w:w="914" w:type="dxa"/>
            <w:noWrap/>
            <w:vAlign w:val="bottom"/>
          </w:tcPr>
          <w:p w14:paraId="0684353A" w14:textId="77777777" w:rsidR="0042307E" w:rsidRDefault="0042307E">
            <w:pPr>
              <w:rPr>
                <w:rFonts w:eastAsia="MS Mincho" w:cs="Arial"/>
                <w:sz w:val="16"/>
                <w:szCs w:val="16"/>
              </w:rPr>
            </w:pPr>
          </w:p>
        </w:tc>
        <w:tc>
          <w:tcPr>
            <w:tcW w:w="261" w:type="dxa"/>
            <w:shd w:val="clear" w:color="auto" w:fill="C0C0C0"/>
            <w:noWrap/>
            <w:vAlign w:val="bottom"/>
            <w:hideMark/>
          </w:tcPr>
          <w:p w14:paraId="18FAB450"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4E41B0C" w14:textId="77777777" w:rsidR="0042307E" w:rsidRDefault="0042307E">
            <w:pPr>
              <w:rPr>
                <w:rFonts w:eastAsia="MS Mincho" w:cs="Arial"/>
                <w:sz w:val="16"/>
                <w:szCs w:val="16"/>
              </w:rPr>
            </w:pPr>
            <w:r>
              <w:rPr>
                <w:rFonts w:eastAsia="MS Mincho" w:cs="Arial"/>
                <w:sz w:val="16"/>
                <w:szCs w:val="16"/>
              </w:rPr>
              <w:t>0x45</w:t>
            </w:r>
          </w:p>
        </w:tc>
        <w:tc>
          <w:tcPr>
            <w:tcW w:w="2731" w:type="dxa"/>
            <w:tcBorders>
              <w:top w:val="nil"/>
              <w:left w:val="nil"/>
              <w:bottom w:val="single" w:sz="4" w:space="0" w:color="auto"/>
              <w:right w:val="single" w:sz="4" w:space="0" w:color="auto"/>
            </w:tcBorders>
            <w:noWrap/>
            <w:vAlign w:val="bottom"/>
            <w:hideMark/>
          </w:tcPr>
          <w:p w14:paraId="1DEE7C95" w14:textId="77777777" w:rsidR="0042307E" w:rsidRDefault="0042307E">
            <w:pPr>
              <w:rPr>
                <w:rFonts w:eastAsia="MS Mincho" w:cs="Arial"/>
                <w:sz w:val="16"/>
                <w:szCs w:val="16"/>
              </w:rPr>
            </w:pPr>
            <w:proofErr w:type="spellStart"/>
            <w:r>
              <w:rPr>
                <w:rFonts w:eastAsia="MS Mincho" w:cs="Arial"/>
                <w:sz w:val="16"/>
                <w:szCs w:val="16"/>
              </w:rPr>
              <w:t>GenreName_St</w:t>
            </w:r>
            <w:proofErr w:type="spellEnd"/>
          </w:p>
        </w:tc>
        <w:tc>
          <w:tcPr>
            <w:tcW w:w="2086" w:type="dxa"/>
            <w:tcBorders>
              <w:top w:val="nil"/>
              <w:left w:val="nil"/>
              <w:bottom w:val="single" w:sz="4" w:space="0" w:color="auto"/>
              <w:right w:val="single" w:sz="8" w:space="0" w:color="auto"/>
            </w:tcBorders>
            <w:noWrap/>
            <w:vAlign w:val="bottom"/>
            <w:hideMark/>
          </w:tcPr>
          <w:p w14:paraId="612E1A6C" w14:textId="77777777" w:rsidR="0042307E" w:rsidRDefault="0042307E">
            <w:pPr>
              <w:rPr>
                <w:rFonts w:eastAsia="MS Mincho" w:cs="Arial"/>
                <w:sz w:val="16"/>
                <w:szCs w:val="16"/>
              </w:rPr>
            </w:pPr>
            <w:r>
              <w:rPr>
                <w:rFonts w:eastAsia="MS Mincho" w:cs="Arial"/>
                <w:sz w:val="16"/>
                <w:szCs w:val="16"/>
              </w:rPr>
              <w:t>CD</w:t>
            </w:r>
          </w:p>
        </w:tc>
      </w:tr>
      <w:tr w:rsidR="0042307E" w14:paraId="3E2EE4E7" w14:textId="77777777">
        <w:trPr>
          <w:cantSplit/>
          <w:trHeight w:val="255"/>
          <w:jc w:val="center"/>
        </w:trPr>
        <w:tc>
          <w:tcPr>
            <w:tcW w:w="762" w:type="dxa"/>
            <w:tcBorders>
              <w:top w:val="nil"/>
              <w:left w:val="single" w:sz="8" w:space="0" w:color="auto"/>
              <w:bottom w:val="nil"/>
              <w:right w:val="nil"/>
            </w:tcBorders>
            <w:noWrap/>
            <w:vAlign w:val="bottom"/>
            <w:hideMark/>
          </w:tcPr>
          <w:p w14:paraId="022804A1"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54463814" w14:textId="77777777" w:rsidR="0042307E" w:rsidRDefault="0042307E">
            <w:pPr>
              <w:rPr>
                <w:rFonts w:eastAsia="MS Mincho" w:cs="Arial"/>
                <w:sz w:val="16"/>
                <w:szCs w:val="16"/>
              </w:rPr>
            </w:pPr>
          </w:p>
        </w:tc>
        <w:tc>
          <w:tcPr>
            <w:tcW w:w="914" w:type="dxa"/>
            <w:noWrap/>
            <w:vAlign w:val="bottom"/>
          </w:tcPr>
          <w:p w14:paraId="24E23BD3" w14:textId="77777777" w:rsidR="0042307E" w:rsidRDefault="0042307E">
            <w:pPr>
              <w:rPr>
                <w:rFonts w:eastAsia="MS Mincho" w:cs="Arial"/>
                <w:sz w:val="16"/>
                <w:szCs w:val="16"/>
              </w:rPr>
            </w:pPr>
          </w:p>
        </w:tc>
        <w:tc>
          <w:tcPr>
            <w:tcW w:w="261" w:type="dxa"/>
            <w:shd w:val="clear" w:color="auto" w:fill="C0C0C0"/>
            <w:noWrap/>
            <w:vAlign w:val="bottom"/>
            <w:hideMark/>
          </w:tcPr>
          <w:p w14:paraId="161DCEFE"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09AA8BD" w14:textId="77777777" w:rsidR="0042307E" w:rsidRDefault="0042307E">
            <w:pPr>
              <w:rPr>
                <w:rFonts w:eastAsia="MS Mincho" w:cs="Arial"/>
                <w:sz w:val="16"/>
                <w:szCs w:val="16"/>
              </w:rPr>
            </w:pPr>
            <w:r>
              <w:rPr>
                <w:rFonts w:eastAsia="MS Mincho" w:cs="Arial"/>
                <w:sz w:val="16"/>
                <w:szCs w:val="16"/>
              </w:rPr>
              <w:t>0x46</w:t>
            </w:r>
          </w:p>
        </w:tc>
        <w:tc>
          <w:tcPr>
            <w:tcW w:w="2731" w:type="dxa"/>
            <w:tcBorders>
              <w:top w:val="nil"/>
              <w:left w:val="nil"/>
              <w:bottom w:val="single" w:sz="4" w:space="0" w:color="auto"/>
              <w:right w:val="single" w:sz="4" w:space="0" w:color="auto"/>
            </w:tcBorders>
            <w:noWrap/>
            <w:vAlign w:val="bottom"/>
            <w:hideMark/>
          </w:tcPr>
          <w:p w14:paraId="1848128F" w14:textId="77777777" w:rsidR="0042307E" w:rsidRDefault="0042307E">
            <w:pPr>
              <w:rPr>
                <w:rFonts w:eastAsia="MS Mincho" w:cs="Arial"/>
                <w:sz w:val="16"/>
                <w:szCs w:val="16"/>
              </w:rPr>
            </w:pPr>
            <w:proofErr w:type="spellStart"/>
            <w:r>
              <w:rPr>
                <w:rFonts w:eastAsia="MS Mincho" w:cs="Arial"/>
                <w:sz w:val="16"/>
                <w:szCs w:val="16"/>
              </w:rPr>
              <w:t>TrackName_St</w:t>
            </w:r>
            <w:proofErr w:type="spellEnd"/>
          </w:p>
        </w:tc>
        <w:tc>
          <w:tcPr>
            <w:tcW w:w="2086" w:type="dxa"/>
            <w:tcBorders>
              <w:top w:val="single" w:sz="4" w:space="0" w:color="auto"/>
              <w:left w:val="nil"/>
              <w:bottom w:val="single" w:sz="4" w:space="0" w:color="auto"/>
              <w:right w:val="single" w:sz="8" w:space="0" w:color="auto"/>
            </w:tcBorders>
            <w:noWrap/>
            <w:vAlign w:val="bottom"/>
            <w:hideMark/>
          </w:tcPr>
          <w:p w14:paraId="1FFCBEC2" w14:textId="77777777" w:rsidR="0042307E" w:rsidRDefault="0042307E">
            <w:pPr>
              <w:rPr>
                <w:rFonts w:eastAsia="MS Mincho" w:cs="Arial"/>
                <w:sz w:val="16"/>
                <w:szCs w:val="16"/>
              </w:rPr>
            </w:pPr>
            <w:r>
              <w:rPr>
                <w:rFonts w:eastAsia="MS Mincho" w:cs="Arial"/>
                <w:sz w:val="16"/>
                <w:szCs w:val="16"/>
              </w:rPr>
              <w:t>CD</w:t>
            </w:r>
          </w:p>
        </w:tc>
      </w:tr>
      <w:tr w:rsidR="0042307E" w14:paraId="2A39D38E" w14:textId="77777777">
        <w:trPr>
          <w:cantSplit/>
          <w:trHeight w:val="270"/>
          <w:jc w:val="center"/>
        </w:trPr>
        <w:tc>
          <w:tcPr>
            <w:tcW w:w="762" w:type="dxa"/>
            <w:tcBorders>
              <w:top w:val="nil"/>
              <w:left w:val="single" w:sz="8" w:space="0" w:color="auto"/>
              <w:bottom w:val="nil"/>
              <w:right w:val="nil"/>
            </w:tcBorders>
            <w:noWrap/>
            <w:vAlign w:val="bottom"/>
            <w:hideMark/>
          </w:tcPr>
          <w:p w14:paraId="28105640"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hideMark/>
          </w:tcPr>
          <w:p w14:paraId="15C9910C" w14:textId="77777777" w:rsidR="0042307E" w:rsidRDefault="0042307E">
            <w:pPr>
              <w:rPr>
                <w:rFonts w:eastAsia="MS Mincho" w:cs="Arial"/>
                <w:sz w:val="16"/>
                <w:szCs w:val="16"/>
              </w:rPr>
            </w:pPr>
            <w:r>
              <w:rPr>
                <w:rFonts w:eastAsia="MS Mincho" w:cs="Arial"/>
                <w:sz w:val="16"/>
                <w:szCs w:val="16"/>
              </w:rPr>
              <w:t> </w:t>
            </w:r>
          </w:p>
        </w:tc>
        <w:tc>
          <w:tcPr>
            <w:tcW w:w="914" w:type="dxa"/>
            <w:noWrap/>
            <w:vAlign w:val="bottom"/>
            <w:hideMark/>
          </w:tcPr>
          <w:p w14:paraId="70CE2AE2" w14:textId="77777777" w:rsidR="0042307E" w:rsidRDefault="0042307E">
            <w:pPr>
              <w:rPr>
                <w:rFonts w:eastAsia="MS Mincho" w:cs="Arial"/>
                <w:sz w:val="16"/>
                <w:szCs w:val="16"/>
              </w:rPr>
            </w:pPr>
            <w:r>
              <w:rPr>
                <w:rFonts w:eastAsia="MS Mincho" w:cs="Arial"/>
                <w:sz w:val="16"/>
                <w:szCs w:val="16"/>
              </w:rPr>
              <w:t> </w:t>
            </w:r>
          </w:p>
        </w:tc>
        <w:tc>
          <w:tcPr>
            <w:tcW w:w="261" w:type="dxa"/>
            <w:shd w:val="clear" w:color="auto" w:fill="C0C0C0"/>
            <w:noWrap/>
            <w:vAlign w:val="bottom"/>
            <w:hideMark/>
          </w:tcPr>
          <w:p w14:paraId="305022C7"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0D52FDBE" w14:textId="77777777" w:rsidR="0042307E" w:rsidRDefault="0042307E">
            <w:pPr>
              <w:rPr>
                <w:rFonts w:eastAsia="MS Mincho" w:cs="Arial"/>
                <w:sz w:val="16"/>
                <w:szCs w:val="16"/>
              </w:rPr>
            </w:pPr>
            <w:r>
              <w:rPr>
                <w:rFonts w:eastAsia="MS Mincho" w:cs="Arial"/>
                <w:sz w:val="16"/>
                <w:szCs w:val="16"/>
              </w:rPr>
              <w:t>0x64</w:t>
            </w:r>
          </w:p>
        </w:tc>
        <w:tc>
          <w:tcPr>
            <w:tcW w:w="2731" w:type="dxa"/>
            <w:tcBorders>
              <w:top w:val="single" w:sz="4" w:space="0" w:color="auto"/>
              <w:left w:val="nil"/>
              <w:bottom w:val="single" w:sz="4" w:space="0" w:color="auto"/>
              <w:right w:val="single" w:sz="4" w:space="0" w:color="auto"/>
            </w:tcBorders>
            <w:noWrap/>
            <w:vAlign w:val="bottom"/>
            <w:hideMark/>
          </w:tcPr>
          <w:p w14:paraId="43DD2682" w14:textId="77777777" w:rsidR="0042307E" w:rsidRDefault="0042307E">
            <w:proofErr w:type="spellStart"/>
            <w:r>
              <w:rPr>
                <w:rFonts w:eastAsia="MS Mincho" w:cs="Arial"/>
                <w:sz w:val="16"/>
                <w:szCs w:val="16"/>
              </w:rPr>
              <w:t>GetCDTOCData_Rsp</w:t>
            </w:r>
            <w:proofErr w:type="spellEnd"/>
          </w:p>
        </w:tc>
        <w:tc>
          <w:tcPr>
            <w:tcW w:w="2086" w:type="dxa"/>
            <w:tcBorders>
              <w:top w:val="single" w:sz="4" w:space="0" w:color="auto"/>
              <w:left w:val="nil"/>
              <w:bottom w:val="single" w:sz="4" w:space="0" w:color="auto"/>
              <w:right w:val="single" w:sz="8" w:space="0" w:color="auto"/>
            </w:tcBorders>
            <w:noWrap/>
            <w:vAlign w:val="bottom"/>
            <w:hideMark/>
          </w:tcPr>
          <w:p w14:paraId="161B23D1" w14:textId="77777777" w:rsidR="0042307E" w:rsidRDefault="0042307E">
            <w:pPr>
              <w:rPr>
                <w:rFonts w:eastAsia="MS Mincho" w:cs="Arial"/>
                <w:sz w:val="16"/>
                <w:szCs w:val="16"/>
              </w:rPr>
            </w:pPr>
            <w:r>
              <w:rPr>
                <w:rFonts w:eastAsia="MS Mincho" w:cs="Arial"/>
                <w:sz w:val="16"/>
                <w:szCs w:val="16"/>
              </w:rPr>
              <w:t>CD</w:t>
            </w:r>
          </w:p>
        </w:tc>
      </w:tr>
      <w:tr w:rsidR="0042307E" w14:paraId="1447487A" w14:textId="77777777">
        <w:trPr>
          <w:cantSplit/>
          <w:trHeight w:val="270"/>
          <w:jc w:val="center"/>
        </w:trPr>
        <w:tc>
          <w:tcPr>
            <w:tcW w:w="762" w:type="dxa"/>
            <w:tcBorders>
              <w:top w:val="nil"/>
              <w:left w:val="single" w:sz="8" w:space="0" w:color="auto"/>
              <w:bottom w:val="nil"/>
              <w:right w:val="nil"/>
            </w:tcBorders>
            <w:noWrap/>
            <w:vAlign w:val="bottom"/>
          </w:tcPr>
          <w:p w14:paraId="0775C522" w14:textId="77777777" w:rsidR="0042307E" w:rsidRDefault="0042307E">
            <w:pPr>
              <w:rPr>
                <w:rFonts w:eastAsia="MS Mincho" w:cs="Arial"/>
                <w:sz w:val="16"/>
                <w:szCs w:val="16"/>
              </w:rPr>
            </w:pPr>
          </w:p>
        </w:tc>
        <w:tc>
          <w:tcPr>
            <w:tcW w:w="2383" w:type="dxa"/>
            <w:noWrap/>
            <w:vAlign w:val="bottom"/>
          </w:tcPr>
          <w:p w14:paraId="4C1854F6" w14:textId="77777777" w:rsidR="0042307E" w:rsidRDefault="0042307E">
            <w:pPr>
              <w:rPr>
                <w:rFonts w:eastAsia="MS Mincho" w:cs="Arial"/>
                <w:sz w:val="16"/>
                <w:szCs w:val="16"/>
              </w:rPr>
            </w:pPr>
          </w:p>
        </w:tc>
        <w:tc>
          <w:tcPr>
            <w:tcW w:w="914" w:type="dxa"/>
            <w:noWrap/>
            <w:vAlign w:val="bottom"/>
          </w:tcPr>
          <w:p w14:paraId="5C803044"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3CC884CF"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739BC673" w14:textId="77777777" w:rsidR="0042307E" w:rsidRDefault="0042307E">
            <w:pPr>
              <w:rPr>
                <w:rFonts w:eastAsia="MS Mincho" w:cs="Arial"/>
                <w:sz w:val="16"/>
                <w:szCs w:val="16"/>
              </w:rPr>
            </w:pPr>
            <w:r>
              <w:rPr>
                <w:rFonts w:eastAsia="MS Mincho" w:cs="Arial"/>
                <w:sz w:val="16"/>
                <w:szCs w:val="16"/>
              </w:rPr>
              <w:t>0x6A</w:t>
            </w:r>
          </w:p>
        </w:tc>
        <w:tc>
          <w:tcPr>
            <w:tcW w:w="2731" w:type="dxa"/>
            <w:tcBorders>
              <w:top w:val="single" w:sz="4" w:space="0" w:color="auto"/>
              <w:left w:val="single" w:sz="4" w:space="0" w:color="auto"/>
              <w:bottom w:val="single" w:sz="4" w:space="0" w:color="auto"/>
              <w:right w:val="single" w:sz="4" w:space="0" w:color="auto"/>
            </w:tcBorders>
            <w:noWrap/>
            <w:vAlign w:val="bottom"/>
            <w:hideMark/>
          </w:tcPr>
          <w:p w14:paraId="3A190E08" w14:textId="77777777" w:rsidR="0042307E" w:rsidRDefault="0042307E">
            <w:pPr>
              <w:rPr>
                <w:rFonts w:eastAsia="MS Mincho" w:cs="Arial"/>
                <w:sz w:val="16"/>
                <w:szCs w:val="16"/>
              </w:rPr>
            </w:pPr>
            <w:proofErr w:type="spellStart"/>
            <w:r>
              <w:rPr>
                <w:rFonts w:eastAsia="MS Mincho" w:cs="Arial"/>
                <w:sz w:val="16"/>
                <w:szCs w:val="16"/>
              </w:rPr>
              <w:t>EnsembleName_St</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hideMark/>
          </w:tcPr>
          <w:p w14:paraId="6E3C243E" w14:textId="77777777" w:rsidR="0042307E" w:rsidRDefault="0042307E">
            <w:pPr>
              <w:rPr>
                <w:rFonts w:eastAsia="MS Mincho" w:cs="Arial"/>
                <w:sz w:val="16"/>
                <w:szCs w:val="16"/>
              </w:rPr>
            </w:pPr>
            <w:r>
              <w:rPr>
                <w:rFonts w:eastAsia="MS Mincho" w:cs="Arial"/>
                <w:sz w:val="16"/>
                <w:szCs w:val="16"/>
              </w:rPr>
              <w:t>AMFM, DAB</w:t>
            </w:r>
          </w:p>
        </w:tc>
      </w:tr>
      <w:tr w:rsidR="0042307E" w14:paraId="2DDD074B" w14:textId="77777777">
        <w:trPr>
          <w:cantSplit/>
          <w:trHeight w:val="270"/>
          <w:jc w:val="center"/>
        </w:trPr>
        <w:tc>
          <w:tcPr>
            <w:tcW w:w="762" w:type="dxa"/>
            <w:tcBorders>
              <w:top w:val="nil"/>
              <w:left w:val="single" w:sz="8" w:space="0" w:color="auto"/>
              <w:bottom w:val="nil"/>
              <w:right w:val="nil"/>
            </w:tcBorders>
            <w:noWrap/>
            <w:vAlign w:val="bottom"/>
          </w:tcPr>
          <w:p w14:paraId="0DB41DCE" w14:textId="77777777" w:rsidR="0042307E" w:rsidRDefault="0042307E">
            <w:pPr>
              <w:rPr>
                <w:rFonts w:eastAsia="MS Mincho" w:cs="Arial"/>
                <w:sz w:val="16"/>
                <w:szCs w:val="16"/>
              </w:rPr>
            </w:pPr>
          </w:p>
        </w:tc>
        <w:tc>
          <w:tcPr>
            <w:tcW w:w="2383" w:type="dxa"/>
            <w:noWrap/>
            <w:vAlign w:val="bottom"/>
          </w:tcPr>
          <w:p w14:paraId="51E82520" w14:textId="77777777" w:rsidR="0042307E" w:rsidRDefault="0042307E">
            <w:pPr>
              <w:rPr>
                <w:rFonts w:eastAsia="MS Mincho" w:cs="Arial"/>
                <w:sz w:val="16"/>
                <w:szCs w:val="16"/>
              </w:rPr>
            </w:pPr>
          </w:p>
        </w:tc>
        <w:tc>
          <w:tcPr>
            <w:tcW w:w="914" w:type="dxa"/>
            <w:noWrap/>
            <w:vAlign w:val="bottom"/>
          </w:tcPr>
          <w:p w14:paraId="51E52CCB"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5FF43E5D"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8094EBA" w14:textId="77777777" w:rsidR="0042307E" w:rsidRDefault="0042307E">
            <w:pPr>
              <w:rPr>
                <w:rFonts w:eastAsia="MS Mincho" w:cs="Arial"/>
                <w:sz w:val="16"/>
                <w:szCs w:val="16"/>
              </w:rPr>
            </w:pPr>
            <w:r>
              <w:rPr>
                <w:rFonts w:eastAsia="MS Mincho" w:cs="Arial"/>
                <w:sz w:val="16"/>
                <w:szCs w:val="16"/>
              </w:rPr>
              <w:t>0x6B</w:t>
            </w:r>
          </w:p>
        </w:tc>
        <w:tc>
          <w:tcPr>
            <w:tcW w:w="2731" w:type="dxa"/>
            <w:tcBorders>
              <w:top w:val="single" w:sz="4" w:space="0" w:color="auto"/>
              <w:left w:val="single" w:sz="4" w:space="0" w:color="auto"/>
              <w:bottom w:val="single" w:sz="4" w:space="0" w:color="auto"/>
              <w:right w:val="single" w:sz="4" w:space="0" w:color="auto"/>
            </w:tcBorders>
            <w:noWrap/>
            <w:vAlign w:val="bottom"/>
            <w:hideMark/>
          </w:tcPr>
          <w:p w14:paraId="581E0059" w14:textId="77777777" w:rsidR="0042307E" w:rsidRDefault="0042307E">
            <w:pPr>
              <w:rPr>
                <w:rFonts w:eastAsia="MS Mincho" w:cs="Arial"/>
                <w:sz w:val="16"/>
                <w:szCs w:val="16"/>
              </w:rPr>
            </w:pPr>
            <w:proofErr w:type="spellStart"/>
            <w:r>
              <w:rPr>
                <w:rFonts w:eastAsia="MS Mincho" w:cs="Arial"/>
                <w:sz w:val="16"/>
                <w:szCs w:val="16"/>
              </w:rPr>
              <w:t>CurrentStationName_St</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hideMark/>
          </w:tcPr>
          <w:p w14:paraId="12003AD0" w14:textId="77777777" w:rsidR="0042307E" w:rsidRDefault="0042307E">
            <w:pPr>
              <w:rPr>
                <w:rFonts w:eastAsia="MS Mincho" w:cs="Arial"/>
                <w:sz w:val="16"/>
                <w:szCs w:val="16"/>
              </w:rPr>
            </w:pPr>
            <w:r>
              <w:rPr>
                <w:rFonts w:eastAsia="MS Mincho" w:cs="Arial"/>
                <w:sz w:val="16"/>
                <w:szCs w:val="16"/>
              </w:rPr>
              <w:t>AMFM, DAB</w:t>
            </w:r>
          </w:p>
        </w:tc>
      </w:tr>
      <w:tr w:rsidR="0042307E" w14:paraId="7E431CE8" w14:textId="77777777">
        <w:trPr>
          <w:cantSplit/>
          <w:trHeight w:val="270"/>
          <w:jc w:val="center"/>
        </w:trPr>
        <w:tc>
          <w:tcPr>
            <w:tcW w:w="762" w:type="dxa"/>
            <w:tcBorders>
              <w:top w:val="nil"/>
              <w:left w:val="single" w:sz="8" w:space="0" w:color="auto"/>
              <w:bottom w:val="nil"/>
              <w:right w:val="nil"/>
            </w:tcBorders>
            <w:noWrap/>
            <w:vAlign w:val="bottom"/>
          </w:tcPr>
          <w:p w14:paraId="136D97E6" w14:textId="77777777" w:rsidR="0042307E" w:rsidRDefault="0042307E">
            <w:pPr>
              <w:rPr>
                <w:rFonts w:eastAsia="MS Mincho" w:cs="Arial"/>
                <w:sz w:val="16"/>
                <w:szCs w:val="16"/>
              </w:rPr>
            </w:pPr>
          </w:p>
        </w:tc>
        <w:tc>
          <w:tcPr>
            <w:tcW w:w="2383" w:type="dxa"/>
            <w:noWrap/>
            <w:vAlign w:val="bottom"/>
          </w:tcPr>
          <w:p w14:paraId="6E690940" w14:textId="77777777" w:rsidR="0042307E" w:rsidRDefault="0042307E">
            <w:pPr>
              <w:rPr>
                <w:rFonts w:eastAsia="MS Mincho" w:cs="Arial"/>
                <w:sz w:val="16"/>
                <w:szCs w:val="16"/>
              </w:rPr>
            </w:pPr>
          </w:p>
        </w:tc>
        <w:tc>
          <w:tcPr>
            <w:tcW w:w="914" w:type="dxa"/>
            <w:noWrap/>
            <w:vAlign w:val="bottom"/>
          </w:tcPr>
          <w:p w14:paraId="4E94CD04"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3D89FA87"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715CF258" w14:textId="77777777" w:rsidR="0042307E" w:rsidRDefault="0042307E">
            <w:pPr>
              <w:rPr>
                <w:rFonts w:eastAsia="MS Mincho" w:cs="Arial"/>
                <w:sz w:val="16"/>
                <w:szCs w:val="16"/>
              </w:rPr>
            </w:pPr>
            <w:r>
              <w:rPr>
                <w:rFonts w:eastAsia="MS Mincho" w:cs="Arial"/>
                <w:sz w:val="16"/>
                <w:szCs w:val="16"/>
              </w:rPr>
              <w:t>0x5F</w:t>
            </w:r>
          </w:p>
        </w:tc>
        <w:tc>
          <w:tcPr>
            <w:tcW w:w="2731" w:type="dxa"/>
            <w:tcBorders>
              <w:top w:val="single" w:sz="4" w:space="0" w:color="auto"/>
              <w:left w:val="single" w:sz="4" w:space="0" w:color="auto"/>
              <w:bottom w:val="single" w:sz="4" w:space="0" w:color="auto"/>
              <w:right w:val="single" w:sz="4" w:space="0" w:color="auto"/>
            </w:tcBorders>
            <w:noWrap/>
            <w:vAlign w:val="bottom"/>
            <w:hideMark/>
          </w:tcPr>
          <w:p w14:paraId="15CA09FD" w14:textId="77777777" w:rsidR="0042307E" w:rsidRDefault="0042307E">
            <w:pPr>
              <w:rPr>
                <w:rFonts w:eastAsia="MS Mincho" w:cs="Arial"/>
                <w:sz w:val="16"/>
                <w:szCs w:val="16"/>
              </w:rPr>
            </w:pPr>
            <w:proofErr w:type="spellStart"/>
            <w:r>
              <w:rPr>
                <w:rFonts w:eastAsia="MS Mincho" w:cs="Arial"/>
                <w:sz w:val="16"/>
                <w:szCs w:val="16"/>
              </w:rPr>
              <w:t>GetTUPresetInfo_Rsp</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hideMark/>
          </w:tcPr>
          <w:p w14:paraId="02EDF7AB" w14:textId="77777777" w:rsidR="0042307E" w:rsidRDefault="0042307E">
            <w:pPr>
              <w:rPr>
                <w:rFonts w:eastAsia="MS Mincho" w:cs="Arial"/>
                <w:sz w:val="16"/>
                <w:szCs w:val="16"/>
              </w:rPr>
            </w:pPr>
            <w:r>
              <w:rPr>
                <w:rFonts w:eastAsia="MS Mincho" w:cs="Arial"/>
                <w:sz w:val="16"/>
                <w:szCs w:val="16"/>
              </w:rPr>
              <w:t>AMFM, SDARS, DAB</w:t>
            </w:r>
          </w:p>
        </w:tc>
      </w:tr>
      <w:tr w:rsidR="0042307E" w14:paraId="1451305C" w14:textId="77777777">
        <w:trPr>
          <w:cantSplit/>
          <w:trHeight w:val="270"/>
          <w:jc w:val="center"/>
        </w:trPr>
        <w:tc>
          <w:tcPr>
            <w:tcW w:w="762" w:type="dxa"/>
            <w:tcBorders>
              <w:top w:val="nil"/>
              <w:left w:val="single" w:sz="8" w:space="0" w:color="auto"/>
              <w:bottom w:val="nil"/>
              <w:right w:val="nil"/>
            </w:tcBorders>
            <w:noWrap/>
            <w:vAlign w:val="bottom"/>
          </w:tcPr>
          <w:p w14:paraId="6FB8DC8D" w14:textId="77777777" w:rsidR="0042307E" w:rsidRDefault="0042307E">
            <w:pPr>
              <w:rPr>
                <w:rFonts w:eastAsia="MS Mincho" w:cs="Arial"/>
                <w:sz w:val="16"/>
                <w:szCs w:val="16"/>
              </w:rPr>
            </w:pPr>
          </w:p>
        </w:tc>
        <w:tc>
          <w:tcPr>
            <w:tcW w:w="2383" w:type="dxa"/>
            <w:noWrap/>
            <w:vAlign w:val="bottom"/>
          </w:tcPr>
          <w:p w14:paraId="21F21020" w14:textId="77777777" w:rsidR="0042307E" w:rsidRDefault="0042307E">
            <w:pPr>
              <w:rPr>
                <w:rFonts w:eastAsia="MS Mincho" w:cs="Arial"/>
                <w:sz w:val="16"/>
                <w:szCs w:val="16"/>
              </w:rPr>
            </w:pPr>
          </w:p>
        </w:tc>
        <w:tc>
          <w:tcPr>
            <w:tcW w:w="914" w:type="dxa"/>
            <w:noWrap/>
            <w:vAlign w:val="bottom"/>
          </w:tcPr>
          <w:p w14:paraId="5E615BB0"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58075464"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2C3D57EC" w14:textId="77777777" w:rsidR="0042307E" w:rsidRDefault="0042307E">
            <w:pPr>
              <w:rPr>
                <w:rFonts w:eastAsia="MS Mincho" w:cs="Arial"/>
                <w:sz w:val="16"/>
                <w:szCs w:val="16"/>
              </w:rPr>
            </w:pPr>
            <w:r>
              <w:rPr>
                <w:rFonts w:eastAsia="MS Mincho" w:cs="Arial"/>
                <w:sz w:val="16"/>
                <w:szCs w:val="16"/>
              </w:rPr>
              <w:t>0x70</w:t>
            </w:r>
          </w:p>
        </w:tc>
        <w:tc>
          <w:tcPr>
            <w:tcW w:w="2731" w:type="dxa"/>
            <w:tcBorders>
              <w:top w:val="single" w:sz="4" w:space="0" w:color="auto"/>
              <w:left w:val="single" w:sz="4" w:space="0" w:color="auto"/>
              <w:bottom w:val="single" w:sz="4" w:space="0" w:color="auto"/>
              <w:right w:val="single" w:sz="4" w:space="0" w:color="auto"/>
            </w:tcBorders>
            <w:noWrap/>
            <w:vAlign w:val="bottom"/>
            <w:hideMark/>
          </w:tcPr>
          <w:p w14:paraId="4862B92C" w14:textId="77777777" w:rsidR="0042307E" w:rsidRDefault="0042307E">
            <w:pPr>
              <w:rPr>
                <w:rFonts w:eastAsia="MS Mincho" w:cs="Arial"/>
                <w:sz w:val="16"/>
                <w:szCs w:val="16"/>
              </w:rPr>
            </w:pPr>
            <w:proofErr w:type="spellStart"/>
            <w:r>
              <w:rPr>
                <w:rFonts w:eastAsia="MS Mincho" w:cs="Arial"/>
                <w:sz w:val="16"/>
                <w:szCs w:val="16"/>
              </w:rPr>
              <w:t>AHU_Bezel_Diag_Data</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hideMark/>
          </w:tcPr>
          <w:p w14:paraId="0E66AEEB" w14:textId="77777777" w:rsidR="0042307E" w:rsidRDefault="0042307E">
            <w:pPr>
              <w:rPr>
                <w:rFonts w:eastAsia="MS Mincho" w:cs="Arial"/>
                <w:sz w:val="16"/>
                <w:szCs w:val="16"/>
              </w:rPr>
            </w:pPr>
            <w:r>
              <w:rPr>
                <w:rFonts w:eastAsia="MS Mincho" w:cs="Arial"/>
                <w:sz w:val="16"/>
                <w:szCs w:val="16"/>
              </w:rPr>
              <w:t>Data Service2</w:t>
            </w:r>
          </w:p>
        </w:tc>
      </w:tr>
      <w:tr w:rsidR="0042307E" w14:paraId="0E56550D" w14:textId="77777777">
        <w:trPr>
          <w:cantSplit/>
          <w:trHeight w:val="270"/>
          <w:jc w:val="center"/>
        </w:trPr>
        <w:tc>
          <w:tcPr>
            <w:tcW w:w="762" w:type="dxa"/>
            <w:tcBorders>
              <w:top w:val="nil"/>
              <w:left w:val="single" w:sz="8" w:space="0" w:color="auto"/>
              <w:bottom w:val="nil"/>
              <w:right w:val="nil"/>
            </w:tcBorders>
            <w:noWrap/>
            <w:vAlign w:val="bottom"/>
          </w:tcPr>
          <w:p w14:paraId="09B8FBBD" w14:textId="77777777" w:rsidR="0042307E" w:rsidRDefault="0042307E">
            <w:pPr>
              <w:rPr>
                <w:rFonts w:eastAsia="MS Mincho" w:cs="Arial"/>
                <w:sz w:val="16"/>
                <w:szCs w:val="16"/>
              </w:rPr>
            </w:pPr>
          </w:p>
        </w:tc>
        <w:tc>
          <w:tcPr>
            <w:tcW w:w="2383" w:type="dxa"/>
            <w:noWrap/>
            <w:vAlign w:val="bottom"/>
          </w:tcPr>
          <w:p w14:paraId="189E2B9F" w14:textId="77777777" w:rsidR="0042307E" w:rsidRDefault="0042307E">
            <w:pPr>
              <w:rPr>
                <w:rFonts w:eastAsia="MS Mincho" w:cs="Arial"/>
                <w:sz w:val="16"/>
                <w:szCs w:val="16"/>
              </w:rPr>
            </w:pPr>
          </w:p>
        </w:tc>
        <w:tc>
          <w:tcPr>
            <w:tcW w:w="914" w:type="dxa"/>
            <w:noWrap/>
            <w:vAlign w:val="bottom"/>
          </w:tcPr>
          <w:p w14:paraId="06FC41D1"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1675943E"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7C4D389" w14:textId="77777777" w:rsidR="0042307E" w:rsidRDefault="0042307E">
            <w:pPr>
              <w:rPr>
                <w:rFonts w:eastAsia="MS Mincho" w:cs="Arial"/>
                <w:sz w:val="16"/>
                <w:szCs w:val="16"/>
              </w:rPr>
            </w:pPr>
            <w:r>
              <w:rPr>
                <w:rFonts w:eastAsia="MS Mincho" w:cs="Arial"/>
                <w:sz w:val="16"/>
                <w:szCs w:val="16"/>
              </w:rPr>
              <w:t>0x3C</w:t>
            </w:r>
          </w:p>
        </w:tc>
        <w:tc>
          <w:tcPr>
            <w:tcW w:w="2731" w:type="dxa"/>
            <w:tcBorders>
              <w:top w:val="single" w:sz="4" w:space="0" w:color="auto"/>
              <w:left w:val="single" w:sz="4" w:space="0" w:color="auto"/>
              <w:bottom w:val="single" w:sz="4" w:space="0" w:color="auto"/>
              <w:right w:val="single" w:sz="4" w:space="0" w:color="auto"/>
            </w:tcBorders>
            <w:noWrap/>
            <w:vAlign w:val="bottom"/>
            <w:hideMark/>
          </w:tcPr>
          <w:p w14:paraId="14F3ED6A" w14:textId="77777777" w:rsidR="0042307E" w:rsidRDefault="0042307E">
            <w:pPr>
              <w:rPr>
                <w:rFonts w:eastAsia="MS Mincho" w:cs="Arial"/>
                <w:sz w:val="16"/>
                <w:szCs w:val="16"/>
              </w:rPr>
            </w:pPr>
            <w:r>
              <w:rPr>
                <w:rFonts w:eastAsia="MS Mincho" w:cs="Arial"/>
                <w:sz w:val="16"/>
                <w:szCs w:val="16"/>
              </w:rPr>
              <w:t>GetPresetInfo2_Rsp</w:t>
            </w:r>
          </w:p>
        </w:tc>
        <w:tc>
          <w:tcPr>
            <w:tcW w:w="2086" w:type="dxa"/>
            <w:tcBorders>
              <w:top w:val="single" w:sz="4" w:space="0" w:color="auto"/>
              <w:left w:val="single" w:sz="4" w:space="0" w:color="auto"/>
              <w:bottom w:val="single" w:sz="4" w:space="0" w:color="auto"/>
              <w:right w:val="single" w:sz="8" w:space="0" w:color="auto"/>
            </w:tcBorders>
            <w:noWrap/>
            <w:vAlign w:val="bottom"/>
            <w:hideMark/>
          </w:tcPr>
          <w:p w14:paraId="6CE7A949" w14:textId="77777777" w:rsidR="0042307E" w:rsidRDefault="0042307E">
            <w:pPr>
              <w:rPr>
                <w:rFonts w:eastAsia="MS Mincho" w:cs="Arial"/>
                <w:sz w:val="16"/>
                <w:szCs w:val="16"/>
              </w:rPr>
            </w:pPr>
            <w:r>
              <w:rPr>
                <w:rFonts w:eastAsia="MS Mincho" w:cs="Arial"/>
                <w:sz w:val="16"/>
                <w:szCs w:val="16"/>
              </w:rPr>
              <w:t>AMFM, SDARS, DAB</w:t>
            </w:r>
          </w:p>
        </w:tc>
      </w:tr>
      <w:tr w:rsidR="0042307E" w14:paraId="39D70B70" w14:textId="77777777" w:rsidTr="0042307E">
        <w:trPr>
          <w:cantSplit/>
          <w:trHeight w:val="270"/>
          <w:jc w:val="center"/>
        </w:trPr>
        <w:tc>
          <w:tcPr>
            <w:tcW w:w="762" w:type="dxa"/>
            <w:tcBorders>
              <w:top w:val="nil"/>
              <w:left w:val="single" w:sz="8" w:space="0" w:color="auto"/>
              <w:bottom w:val="nil"/>
              <w:right w:val="nil"/>
            </w:tcBorders>
            <w:noWrap/>
            <w:vAlign w:val="bottom"/>
          </w:tcPr>
          <w:p w14:paraId="21098D32" w14:textId="77777777" w:rsidR="0042307E" w:rsidRDefault="0042307E">
            <w:pPr>
              <w:rPr>
                <w:rFonts w:eastAsia="MS Mincho" w:cs="Arial"/>
                <w:sz w:val="16"/>
                <w:szCs w:val="16"/>
              </w:rPr>
            </w:pPr>
          </w:p>
        </w:tc>
        <w:tc>
          <w:tcPr>
            <w:tcW w:w="2383" w:type="dxa"/>
            <w:noWrap/>
            <w:vAlign w:val="bottom"/>
          </w:tcPr>
          <w:p w14:paraId="067A76DB" w14:textId="77777777" w:rsidR="0042307E" w:rsidRDefault="0042307E">
            <w:pPr>
              <w:rPr>
                <w:rFonts w:eastAsia="MS Mincho" w:cs="Arial"/>
                <w:sz w:val="16"/>
                <w:szCs w:val="16"/>
              </w:rPr>
            </w:pPr>
          </w:p>
        </w:tc>
        <w:tc>
          <w:tcPr>
            <w:tcW w:w="914" w:type="dxa"/>
            <w:noWrap/>
            <w:vAlign w:val="bottom"/>
          </w:tcPr>
          <w:p w14:paraId="232E722C"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47DEC7D1"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48A481DB" w14:textId="77777777" w:rsidR="0042307E" w:rsidRDefault="0042307E">
            <w:pPr>
              <w:rPr>
                <w:rFonts w:eastAsia="MS Mincho" w:cs="Arial"/>
                <w:sz w:val="16"/>
                <w:szCs w:val="16"/>
              </w:rPr>
            </w:pPr>
            <w:r>
              <w:rPr>
                <w:rFonts w:eastAsia="MS Mincho" w:cs="Arial"/>
                <w:sz w:val="16"/>
                <w:szCs w:val="16"/>
              </w:rPr>
              <w:t>0x76</w:t>
            </w:r>
          </w:p>
        </w:tc>
        <w:tc>
          <w:tcPr>
            <w:tcW w:w="2731" w:type="dxa"/>
            <w:tcBorders>
              <w:top w:val="single" w:sz="4" w:space="0" w:color="auto"/>
              <w:left w:val="single" w:sz="4" w:space="0" w:color="auto"/>
              <w:bottom w:val="single" w:sz="4" w:space="0" w:color="auto"/>
              <w:right w:val="single" w:sz="4" w:space="0" w:color="auto"/>
            </w:tcBorders>
            <w:noWrap/>
            <w:vAlign w:val="bottom"/>
          </w:tcPr>
          <w:p w14:paraId="6A167BBC" w14:textId="77777777" w:rsidR="0042307E" w:rsidRDefault="0042307E">
            <w:pPr>
              <w:rPr>
                <w:rFonts w:eastAsia="MS Mincho" w:cs="Arial"/>
                <w:sz w:val="16"/>
                <w:szCs w:val="16"/>
              </w:rPr>
            </w:pPr>
            <w:r>
              <w:rPr>
                <w:rFonts w:eastAsia="MS Mincho" w:cs="Arial"/>
                <w:sz w:val="16"/>
                <w:szCs w:val="16"/>
              </w:rPr>
              <w:t>LBP1_ItemInfo_Rsp</w:t>
            </w:r>
          </w:p>
        </w:tc>
        <w:tc>
          <w:tcPr>
            <w:tcW w:w="2086" w:type="dxa"/>
            <w:tcBorders>
              <w:top w:val="single" w:sz="4" w:space="0" w:color="auto"/>
              <w:left w:val="single" w:sz="4" w:space="0" w:color="auto"/>
              <w:bottom w:val="single" w:sz="4" w:space="0" w:color="auto"/>
              <w:right w:val="single" w:sz="8" w:space="0" w:color="auto"/>
            </w:tcBorders>
            <w:noWrap/>
            <w:vAlign w:val="bottom"/>
          </w:tcPr>
          <w:p w14:paraId="7B95B894" w14:textId="77777777" w:rsidR="0042307E" w:rsidRDefault="0042307E">
            <w:pPr>
              <w:rPr>
                <w:rFonts w:eastAsia="MS Mincho" w:cs="Arial"/>
                <w:sz w:val="16"/>
                <w:szCs w:val="16"/>
              </w:rPr>
            </w:pPr>
            <w:r>
              <w:rPr>
                <w:rFonts w:eastAsia="MS Mincho" w:cs="Arial"/>
                <w:sz w:val="16"/>
                <w:szCs w:val="16"/>
              </w:rPr>
              <w:t>AMFM, SDARS, DAB</w:t>
            </w:r>
          </w:p>
        </w:tc>
      </w:tr>
      <w:tr w:rsidR="0042307E" w14:paraId="490A0C60" w14:textId="77777777" w:rsidTr="0042307E">
        <w:trPr>
          <w:cantSplit/>
          <w:trHeight w:val="270"/>
          <w:jc w:val="center"/>
        </w:trPr>
        <w:tc>
          <w:tcPr>
            <w:tcW w:w="762" w:type="dxa"/>
            <w:tcBorders>
              <w:top w:val="nil"/>
              <w:left w:val="single" w:sz="8" w:space="0" w:color="auto"/>
              <w:bottom w:val="nil"/>
              <w:right w:val="nil"/>
            </w:tcBorders>
            <w:noWrap/>
            <w:vAlign w:val="bottom"/>
          </w:tcPr>
          <w:p w14:paraId="09DEA354" w14:textId="77777777" w:rsidR="0042307E" w:rsidRDefault="0042307E">
            <w:pPr>
              <w:rPr>
                <w:rFonts w:eastAsia="MS Mincho" w:cs="Arial"/>
                <w:sz w:val="16"/>
                <w:szCs w:val="16"/>
              </w:rPr>
            </w:pPr>
          </w:p>
        </w:tc>
        <w:tc>
          <w:tcPr>
            <w:tcW w:w="2383" w:type="dxa"/>
            <w:noWrap/>
            <w:vAlign w:val="bottom"/>
          </w:tcPr>
          <w:p w14:paraId="3D2C869D" w14:textId="77777777" w:rsidR="0042307E" w:rsidRDefault="0042307E">
            <w:pPr>
              <w:rPr>
                <w:rFonts w:eastAsia="MS Mincho" w:cs="Arial"/>
                <w:sz w:val="16"/>
                <w:szCs w:val="16"/>
              </w:rPr>
            </w:pPr>
          </w:p>
        </w:tc>
        <w:tc>
          <w:tcPr>
            <w:tcW w:w="914" w:type="dxa"/>
            <w:noWrap/>
            <w:vAlign w:val="bottom"/>
          </w:tcPr>
          <w:p w14:paraId="7034F83E"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3B24601B"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7D87AFC4" w14:textId="77777777" w:rsidR="0042307E" w:rsidRDefault="0042307E">
            <w:pPr>
              <w:rPr>
                <w:rFonts w:eastAsia="MS Mincho" w:cs="Arial"/>
                <w:sz w:val="16"/>
                <w:szCs w:val="16"/>
              </w:rPr>
            </w:pPr>
            <w:r>
              <w:rPr>
                <w:rFonts w:eastAsia="MS Mincho" w:cs="Arial"/>
                <w:sz w:val="16"/>
                <w:szCs w:val="16"/>
              </w:rPr>
              <w:t>0x8D</w:t>
            </w:r>
          </w:p>
        </w:tc>
        <w:tc>
          <w:tcPr>
            <w:tcW w:w="2731" w:type="dxa"/>
            <w:tcBorders>
              <w:top w:val="single" w:sz="4" w:space="0" w:color="auto"/>
              <w:left w:val="single" w:sz="4" w:space="0" w:color="auto"/>
              <w:bottom w:val="single" w:sz="4" w:space="0" w:color="auto"/>
              <w:right w:val="single" w:sz="4" w:space="0" w:color="auto"/>
            </w:tcBorders>
            <w:noWrap/>
            <w:vAlign w:val="bottom"/>
          </w:tcPr>
          <w:p w14:paraId="596EE8BD" w14:textId="77777777" w:rsidR="0042307E" w:rsidRDefault="0042307E">
            <w:pPr>
              <w:rPr>
                <w:rFonts w:eastAsia="MS Mincho" w:cs="Arial"/>
                <w:sz w:val="16"/>
                <w:szCs w:val="16"/>
              </w:rPr>
            </w:pPr>
            <w:r>
              <w:rPr>
                <w:rFonts w:eastAsia="MS Mincho" w:cs="Arial"/>
                <w:sz w:val="16"/>
                <w:szCs w:val="16"/>
              </w:rPr>
              <w:t>RadioText2_St</w:t>
            </w:r>
          </w:p>
        </w:tc>
        <w:tc>
          <w:tcPr>
            <w:tcW w:w="2086" w:type="dxa"/>
            <w:tcBorders>
              <w:top w:val="single" w:sz="4" w:space="0" w:color="auto"/>
              <w:left w:val="single" w:sz="4" w:space="0" w:color="auto"/>
              <w:bottom w:val="single" w:sz="4" w:space="0" w:color="auto"/>
              <w:right w:val="single" w:sz="8" w:space="0" w:color="auto"/>
            </w:tcBorders>
            <w:noWrap/>
            <w:vAlign w:val="bottom"/>
          </w:tcPr>
          <w:p w14:paraId="0EE3824A" w14:textId="77777777" w:rsidR="0042307E" w:rsidRDefault="0042307E">
            <w:pPr>
              <w:rPr>
                <w:rFonts w:eastAsia="MS Mincho" w:cs="Arial"/>
                <w:sz w:val="16"/>
                <w:szCs w:val="16"/>
              </w:rPr>
            </w:pPr>
            <w:r>
              <w:rPr>
                <w:rFonts w:eastAsia="MS Mincho" w:cs="Arial"/>
                <w:sz w:val="16"/>
                <w:szCs w:val="16"/>
              </w:rPr>
              <w:t>DAB</w:t>
            </w:r>
          </w:p>
        </w:tc>
      </w:tr>
      <w:tr w:rsidR="0042307E" w14:paraId="27D52EBA" w14:textId="77777777" w:rsidTr="0042307E">
        <w:trPr>
          <w:cantSplit/>
          <w:trHeight w:val="270"/>
          <w:jc w:val="center"/>
        </w:trPr>
        <w:tc>
          <w:tcPr>
            <w:tcW w:w="762" w:type="dxa"/>
            <w:tcBorders>
              <w:top w:val="nil"/>
              <w:left w:val="single" w:sz="8" w:space="0" w:color="auto"/>
              <w:bottom w:val="nil"/>
              <w:right w:val="nil"/>
            </w:tcBorders>
            <w:noWrap/>
            <w:vAlign w:val="bottom"/>
          </w:tcPr>
          <w:p w14:paraId="2189A142" w14:textId="77777777" w:rsidR="0042307E" w:rsidRDefault="0042307E">
            <w:pPr>
              <w:rPr>
                <w:rFonts w:eastAsia="MS Mincho" w:cs="Arial"/>
                <w:sz w:val="16"/>
                <w:szCs w:val="16"/>
              </w:rPr>
            </w:pPr>
          </w:p>
        </w:tc>
        <w:tc>
          <w:tcPr>
            <w:tcW w:w="2383" w:type="dxa"/>
            <w:noWrap/>
            <w:vAlign w:val="bottom"/>
          </w:tcPr>
          <w:p w14:paraId="37FC2769" w14:textId="77777777" w:rsidR="0042307E" w:rsidRDefault="0042307E">
            <w:pPr>
              <w:rPr>
                <w:rFonts w:eastAsia="MS Mincho" w:cs="Arial"/>
                <w:sz w:val="16"/>
                <w:szCs w:val="16"/>
              </w:rPr>
            </w:pPr>
          </w:p>
        </w:tc>
        <w:tc>
          <w:tcPr>
            <w:tcW w:w="914" w:type="dxa"/>
            <w:noWrap/>
            <w:vAlign w:val="bottom"/>
          </w:tcPr>
          <w:p w14:paraId="5F80B717"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67FCE64A"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6C1B852A" w14:textId="77777777" w:rsidR="0042307E" w:rsidRDefault="0042307E">
            <w:pPr>
              <w:rPr>
                <w:rFonts w:eastAsia="MS Mincho" w:cs="Arial"/>
                <w:sz w:val="16"/>
                <w:szCs w:val="16"/>
              </w:rPr>
            </w:pPr>
            <w:r>
              <w:rPr>
                <w:rFonts w:eastAsia="MS Mincho" w:cs="Arial"/>
                <w:sz w:val="16"/>
                <w:szCs w:val="16"/>
              </w:rPr>
              <w:t>0x79</w:t>
            </w:r>
          </w:p>
        </w:tc>
        <w:tc>
          <w:tcPr>
            <w:tcW w:w="2731" w:type="dxa"/>
            <w:tcBorders>
              <w:top w:val="single" w:sz="4" w:space="0" w:color="auto"/>
              <w:left w:val="single" w:sz="4" w:space="0" w:color="auto"/>
              <w:bottom w:val="single" w:sz="4" w:space="0" w:color="auto"/>
              <w:right w:val="single" w:sz="4" w:space="0" w:color="auto"/>
            </w:tcBorders>
            <w:noWrap/>
            <w:vAlign w:val="bottom"/>
          </w:tcPr>
          <w:p w14:paraId="76D085C1" w14:textId="77777777" w:rsidR="0042307E" w:rsidRDefault="0042307E">
            <w:pPr>
              <w:rPr>
                <w:rFonts w:eastAsia="MS Mincho" w:cs="Arial"/>
                <w:sz w:val="16"/>
                <w:szCs w:val="16"/>
              </w:rPr>
            </w:pPr>
            <w:proofErr w:type="spellStart"/>
            <w:r w:rsidRPr="00D3221F">
              <w:rPr>
                <w:rFonts w:eastAsia="MS Mincho" w:cs="Arial"/>
                <w:sz w:val="16"/>
                <w:szCs w:val="16"/>
              </w:rPr>
              <w:t>MediaInformation_St</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tcPr>
          <w:p w14:paraId="38A833BA" w14:textId="77777777" w:rsidR="0042307E" w:rsidRDefault="0042307E">
            <w:pPr>
              <w:rPr>
                <w:rFonts w:eastAsia="MS Mincho" w:cs="Arial"/>
                <w:sz w:val="16"/>
                <w:szCs w:val="16"/>
              </w:rPr>
            </w:pPr>
            <w:r>
              <w:rPr>
                <w:rFonts w:eastAsia="MS Mincho" w:cs="Arial"/>
                <w:sz w:val="16"/>
                <w:szCs w:val="16"/>
              </w:rPr>
              <w:t>AMFM, SDARS, DAB</w:t>
            </w:r>
          </w:p>
        </w:tc>
      </w:tr>
      <w:tr w:rsidR="0042307E" w14:paraId="6BEADA1A" w14:textId="77777777" w:rsidTr="0042307E">
        <w:trPr>
          <w:cantSplit/>
          <w:trHeight w:val="270"/>
          <w:jc w:val="center"/>
        </w:trPr>
        <w:tc>
          <w:tcPr>
            <w:tcW w:w="762" w:type="dxa"/>
            <w:tcBorders>
              <w:top w:val="nil"/>
              <w:left w:val="single" w:sz="8" w:space="0" w:color="auto"/>
              <w:bottom w:val="nil"/>
              <w:right w:val="nil"/>
            </w:tcBorders>
            <w:noWrap/>
            <w:vAlign w:val="bottom"/>
          </w:tcPr>
          <w:p w14:paraId="386E6C57" w14:textId="77777777" w:rsidR="0042307E" w:rsidRDefault="0042307E">
            <w:pPr>
              <w:rPr>
                <w:rFonts w:eastAsia="MS Mincho" w:cs="Arial"/>
                <w:sz w:val="16"/>
                <w:szCs w:val="16"/>
              </w:rPr>
            </w:pPr>
          </w:p>
        </w:tc>
        <w:tc>
          <w:tcPr>
            <w:tcW w:w="2383" w:type="dxa"/>
            <w:noWrap/>
            <w:vAlign w:val="bottom"/>
          </w:tcPr>
          <w:p w14:paraId="7F3F061D" w14:textId="77777777" w:rsidR="0042307E" w:rsidRDefault="0042307E">
            <w:pPr>
              <w:rPr>
                <w:rFonts w:eastAsia="MS Mincho" w:cs="Arial"/>
                <w:sz w:val="16"/>
                <w:szCs w:val="16"/>
              </w:rPr>
            </w:pPr>
          </w:p>
        </w:tc>
        <w:tc>
          <w:tcPr>
            <w:tcW w:w="914" w:type="dxa"/>
            <w:noWrap/>
            <w:vAlign w:val="bottom"/>
          </w:tcPr>
          <w:p w14:paraId="2FDA95CD"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6FB19856"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0B2E044C" w14:textId="77777777" w:rsidR="0042307E" w:rsidRDefault="0042307E">
            <w:pPr>
              <w:rPr>
                <w:rFonts w:eastAsia="MS Mincho" w:cs="Arial"/>
                <w:sz w:val="16"/>
                <w:szCs w:val="16"/>
              </w:rPr>
            </w:pPr>
            <w:r>
              <w:rPr>
                <w:rFonts w:eastAsia="MS Mincho" w:cs="Arial"/>
                <w:sz w:val="16"/>
                <w:szCs w:val="16"/>
              </w:rPr>
              <w:t>0x92</w:t>
            </w:r>
          </w:p>
        </w:tc>
        <w:tc>
          <w:tcPr>
            <w:tcW w:w="2731" w:type="dxa"/>
            <w:tcBorders>
              <w:top w:val="single" w:sz="4" w:space="0" w:color="auto"/>
              <w:left w:val="single" w:sz="4" w:space="0" w:color="auto"/>
              <w:bottom w:val="single" w:sz="4" w:space="0" w:color="auto"/>
              <w:right w:val="single" w:sz="4" w:space="0" w:color="auto"/>
            </w:tcBorders>
            <w:noWrap/>
            <w:vAlign w:val="bottom"/>
          </w:tcPr>
          <w:p w14:paraId="7F677E32" w14:textId="77777777" w:rsidR="0042307E" w:rsidRPr="00D3221F" w:rsidRDefault="0042307E">
            <w:pPr>
              <w:rPr>
                <w:rFonts w:eastAsia="MS Mincho" w:cs="Arial"/>
                <w:sz w:val="16"/>
                <w:szCs w:val="16"/>
              </w:rPr>
            </w:pPr>
            <w:proofErr w:type="spellStart"/>
            <w:r>
              <w:rPr>
                <w:rFonts w:eastAsia="MS Mincho" w:cs="Arial"/>
                <w:sz w:val="16"/>
                <w:szCs w:val="16"/>
              </w:rPr>
              <w:t>DynamicLabelPlus_St</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tcPr>
          <w:p w14:paraId="406132E9" w14:textId="77777777" w:rsidR="0042307E" w:rsidRDefault="0042307E">
            <w:pPr>
              <w:rPr>
                <w:rFonts w:eastAsia="MS Mincho" w:cs="Arial"/>
                <w:sz w:val="16"/>
                <w:szCs w:val="16"/>
              </w:rPr>
            </w:pPr>
            <w:r>
              <w:rPr>
                <w:rFonts w:eastAsia="MS Mincho" w:cs="Arial"/>
                <w:sz w:val="16"/>
                <w:szCs w:val="16"/>
              </w:rPr>
              <w:t>DAB</w:t>
            </w:r>
          </w:p>
        </w:tc>
      </w:tr>
      <w:tr w:rsidR="0042307E" w14:paraId="06979795" w14:textId="77777777" w:rsidTr="0042307E">
        <w:trPr>
          <w:cantSplit/>
          <w:trHeight w:val="270"/>
          <w:jc w:val="center"/>
        </w:trPr>
        <w:tc>
          <w:tcPr>
            <w:tcW w:w="762" w:type="dxa"/>
            <w:tcBorders>
              <w:top w:val="nil"/>
              <w:left w:val="single" w:sz="8" w:space="0" w:color="auto"/>
              <w:bottom w:val="nil"/>
              <w:right w:val="nil"/>
            </w:tcBorders>
            <w:noWrap/>
            <w:vAlign w:val="bottom"/>
          </w:tcPr>
          <w:p w14:paraId="2BBDFFE6" w14:textId="77777777" w:rsidR="0042307E" w:rsidRDefault="0042307E">
            <w:pPr>
              <w:rPr>
                <w:rFonts w:eastAsia="MS Mincho" w:cs="Arial"/>
                <w:sz w:val="16"/>
                <w:szCs w:val="16"/>
              </w:rPr>
            </w:pPr>
          </w:p>
        </w:tc>
        <w:tc>
          <w:tcPr>
            <w:tcW w:w="2383" w:type="dxa"/>
            <w:noWrap/>
            <w:vAlign w:val="bottom"/>
          </w:tcPr>
          <w:p w14:paraId="330ED620" w14:textId="77777777" w:rsidR="0042307E" w:rsidRDefault="0042307E">
            <w:pPr>
              <w:rPr>
                <w:rFonts w:eastAsia="MS Mincho" w:cs="Arial"/>
                <w:sz w:val="16"/>
                <w:szCs w:val="16"/>
              </w:rPr>
            </w:pPr>
          </w:p>
        </w:tc>
        <w:tc>
          <w:tcPr>
            <w:tcW w:w="914" w:type="dxa"/>
            <w:noWrap/>
            <w:vAlign w:val="bottom"/>
          </w:tcPr>
          <w:p w14:paraId="5B394C9C" w14:textId="77777777" w:rsidR="0042307E" w:rsidRDefault="0042307E">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14:paraId="403CE559"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7B3757A7" w14:textId="77777777" w:rsidR="0042307E" w:rsidRDefault="0042307E">
            <w:pPr>
              <w:rPr>
                <w:rFonts w:eastAsia="MS Mincho" w:cs="Arial"/>
                <w:sz w:val="16"/>
                <w:szCs w:val="16"/>
              </w:rPr>
            </w:pPr>
            <w:r>
              <w:rPr>
                <w:rFonts w:eastAsia="MS Mincho" w:cs="Arial"/>
                <w:sz w:val="16"/>
                <w:szCs w:val="16"/>
              </w:rPr>
              <w:t>0x93</w:t>
            </w:r>
          </w:p>
        </w:tc>
        <w:tc>
          <w:tcPr>
            <w:tcW w:w="2731" w:type="dxa"/>
            <w:tcBorders>
              <w:top w:val="single" w:sz="4" w:space="0" w:color="auto"/>
              <w:left w:val="single" w:sz="4" w:space="0" w:color="auto"/>
              <w:bottom w:val="single" w:sz="4" w:space="0" w:color="auto"/>
              <w:right w:val="single" w:sz="4" w:space="0" w:color="auto"/>
            </w:tcBorders>
            <w:noWrap/>
            <w:vAlign w:val="bottom"/>
          </w:tcPr>
          <w:p w14:paraId="152A9715" w14:textId="77777777" w:rsidR="0042307E" w:rsidRPr="00D3221F" w:rsidRDefault="0042307E">
            <w:pPr>
              <w:rPr>
                <w:rFonts w:eastAsia="MS Mincho" w:cs="Arial"/>
                <w:sz w:val="16"/>
                <w:szCs w:val="16"/>
              </w:rPr>
            </w:pPr>
            <w:proofErr w:type="spellStart"/>
            <w:r>
              <w:rPr>
                <w:rFonts w:eastAsia="MS Mincho" w:cs="Arial"/>
                <w:sz w:val="16"/>
                <w:szCs w:val="16"/>
              </w:rPr>
              <w:t>JournalineTxtMsg_St</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tcPr>
          <w:p w14:paraId="1DF2CC62" w14:textId="77777777" w:rsidR="0042307E" w:rsidRDefault="0042307E">
            <w:pPr>
              <w:rPr>
                <w:rFonts w:eastAsia="MS Mincho" w:cs="Arial"/>
                <w:sz w:val="16"/>
                <w:szCs w:val="16"/>
              </w:rPr>
            </w:pPr>
            <w:r>
              <w:rPr>
                <w:rFonts w:eastAsia="MS Mincho" w:cs="Arial"/>
                <w:sz w:val="16"/>
                <w:szCs w:val="16"/>
              </w:rPr>
              <w:t>DAB</w:t>
            </w:r>
          </w:p>
        </w:tc>
      </w:tr>
      <w:tr w:rsidR="0042307E" w14:paraId="228A7E17" w14:textId="77777777" w:rsidTr="0042307E">
        <w:trPr>
          <w:cantSplit/>
          <w:trHeight w:val="270"/>
          <w:jc w:val="center"/>
        </w:trPr>
        <w:tc>
          <w:tcPr>
            <w:tcW w:w="762" w:type="dxa"/>
            <w:tcBorders>
              <w:top w:val="nil"/>
              <w:left w:val="single" w:sz="8" w:space="0" w:color="auto"/>
              <w:bottom w:val="single" w:sz="4" w:space="0" w:color="auto"/>
              <w:right w:val="nil"/>
            </w:tcBorders>
            <w:noWrap/>
            <w:vAlign w:val="bottom"/>
          </w:tcPr>
          <w:p w14:paraId="009EE9A7" w14:textId="77777777" w:rsidR="0042307E" w:rsidRDefault="0042307E">
            <w:pPr>
              <w:rPr>
                <w:rFonts w:eastAsia="MS Mincho" w:cs="Arial"/>
                <w:sz w:val="16"/>
                <w:szCs w:val="16"/>
              </w:rPr>
            </w:pPr>
          </w:p>
        </w:tc>
        <w:tc>
          <w:tcPr>
            <w:tcW w:w="2383" w:type="dxa"/>
            <w:tcBorders>
              <w:bottom w:val="single" w:sz="4" w:space="0" w:color="auto"/>
            </w:tcBorders>
            <w:noWrap/>
            <w:vAlign w:val="bottom"/>
          </w:tcPr>
          <w:p w14:paraId="6B7659D2" w14:textId="77777777" w:rsidR="0042307E" w:rsidRDefault="0042307E">
            <w:pPr>
              <w:rPr>
                <w:rFonts w:eastAsia="MS Mincho" w:cs="Arial"/>
                <w:sz w:val="16"/>
                <w:szCs w:val="16"/>
              </w:rPr>
            </w:pPr>
          </w:p>
        </w:tc>
        <w:tc>
          <w:tcPr>
            <w:tcW w:w="914" w:type="dxa"/>
            <w:tcBorders>
              <w:bottom w:val="single" w:sz="4" w:space="0" w:color="auto"/>
            </w:tcBorders>
            <w:noWrap/>
            <w:vAlign w:val="bottom"/>
          </w:tcPr>
          <w:p w14:paraId="3660C94C" w14:textId="77777777" w:rsidR="0042307E" w:rsidRDefault="0042307E">
            <w:pPr>
              <w:rPr>
                <w:rFonts w:eastAsia="MS Mincho" w:cs="Arial"/>
                <w:sz w:val="16"/>
                <w:szCs w:val="16"/>
              </w:rPr>
            </w:pPr>
          </w:p>
        </w:tc>
        <w:tc>
          <w:tcPr>
            <w:tcW w:w="261" w:type="dxa"/>
            <w:tcBorders>
              <w:top w:val="nil"/>
              <w:left w:val="nil"/>
              <w:bottom w:val="single" w:sz="4" w:space="0" w:color="auto"/>
              <w:right w:val="single" w:sz="4" w:space="0" w:color="auto"/>
            </w:tcBorders>
            <w:shd w:val="clear" w:color="auto" w:fill="C0C0C0"/>
            <w:noWrap/>
            <w:vAlign w:val="bottom"/>
          </w:tcPr>
          <w:p w14:paraId="3A173F4D"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28E44CE2" w14:textId="77777777" w:rsidR="0042307E" w:rsidRDefault="0042307E">
            <w:pPr>
              <w:rPr>
                <w:rFonts w:eastAsia="MS Mincho" w:cs="Arial"/>
                <w:sz w:val="16"/>
                <w:szCs w:val="16"/>
              </w:rPr>
            </w:pPr>
            <w:r>
              <w:rPr>
                <w:rFonts w:eastAsia="MS Mincho" w:cs="Arial"/>
                <w:sz w:val="16"/>
                <w:szCs w:val="16"/>
              </w:rPr>
              <w:t>0xCC</w:t>
            </w:r>
          </w:p>
        </w:tc>
        <w:tc>
          <w:tcPr>
            <w:tcW w:w="2731" w:type="dxa"/>
            <w:tcBorders>
              <w:top w:val="single" w:sz="4" w:space="0" w:color="auto"/>
              <w:left w:val="single" w:sz="4" w:space="0" w:color="auto"/>
              <w:bottom w:val="single" w:sz="4" w:space="0" w:color="auto"/>
              <w:right w:val="single" w:sz="4" w:space="0" w:color="auto"/>
            </w:tcBorders>
            <w:noWrap/>
            <w:vAlign w:val="bottom"/>
          </w:tcPr>
          <w:p w14:paraId="596640C2" w14:textId="77777777" w:rsidR="0042307E" w:rsidRDefault="0042307E">
            <w:pPr>
              <w:rPr>
                <w:rFonts w:eastAsia="MS Mincho" w:cs="Arial"/>
                <w:sz w:val="16"/>
                <w:szCs w:val="16"/>
              </w:rPr>
            </w:pPr>
            <w:proofErr w:type="spellStart"/>
            <w:r>
              <w:rPr>
                <w:rFonts w:eastAsia="MS Mincho" w:cs="Arial"/>
                <w:sz w:val="16"/>
                <w:szCs w:val="16"/>
              </w:rPr>
              <w:t>HDStationLogoData_St</w:t>
            </w:r>
            <w:proofErr w:type="spellEnd"/>
          </w:p>
        </w:tc>
        <w:tc>
          <w:tcPr>
            <w:tcW w:w="2086" w:type="dxa"/>
            <w:tcBorders>
              <w:top w:val="single" w:sz="4" w:space="0" w:color="auto"/>
              <w:left w:val="single" w:sz="4" w:space="0" w:color="auto"/>
              <w:bottom w:val="single" w:sz="4" w:space="0" w:color="auto"/>
              <w:right w:val="single" w:sz="8" w:space="0" w:color="auto"/>
            </w:tcBorders>
            <w:noWrap/>
            <w:vAlign w:val="bottom"/>
          </w:tcPr>
          <w:p w14:paraId="42CF3755" w14:textId="77777777" w:rsidR="0042307E" w:rsidRDefault="0042307E">
            <w:pPr>
              <w:rPr>
                <w:rFonts w:eastAsia="MS Mincho" w:cs="Arial"/>
                <w:sz w:val="16"/>
                <w:szCs w:val="16"/>
              </w:rPr>
            </w:pPr>
            <w:r>
              <w:rPr>
                <w:rFonts w:eastAsia="MS Mincho" w:cs="Arial"/>
                <w:sz w:val="16"/>
                <w:szCs w:val="16"/>
              </w:rPr>
              <w:t>HD Radio</w:t>
            </w:r>
          </w:p>
        </w:tc>
      </w:tr>
    </w:tbl>
    <w:p w14:paraId="3613F366" w14:textId="77777777" w:rsidR="0042307E" w:rsidRDefault="0042307E">
      <w:pPr>
        <w:rPr>
          <w:rFonts w:eastAsia="MS Mincho"/>
        </w:rPr>
      </w:pPr>
    </w:p>
    <w:p w14:paraId="366D6EFD" w14:textId="77777777" w:rsidR="0042307E" w:rsidRDefault="0042307E">
      <w:pPr>
        <w:rPr>
          <w:rFonts w:eastAsia="MS Mincho"/>
        </w:rPr>
      </w:pPr>
    </w:p>
    <w:p w14:paraId="1F47BF12" w14:textId="77777777" w:rsidR="0042307E" w:rsidRDefault="0042307E" w:rsidP="0042307E">
      <w:pPr>
        <w:pStyle w:val="Heading4"/>
      </w:pPr>
      <w:r w:rsidRPr="00B9479B">
        <w:t>TP-PHY-TPP-REQ-023117/C-SDARS - RDISP (</w:t>
      </w:r>
      <w:proofErr w:type="spellStart"/>
      <w:r w:rsidRPr="00B9479B">
        <w:t>TcSE</w:t>
      </w:r>
      <w:proofErr w:type="spellEnd"/>
      <w:r w:rsidRPr="00B9479B">
        <w:t xml:space="preserve"> ROIN-147073-4)</w:t>
      </w:r>
    </w:p>
    <w:p w14:paraId="1E79E33E" w14:textId="77777777" w:rsidR="0042307E" w:rsidRDefault="0042307E">
      <w:pPr>
        <w:rPr>
          <w:rFonts w:eastAsia="MS Mincho" w:cs="Arial"/>
        </w:rPr>
      </w:pPr>
      <w:r>
        <w:rPr>
          <w:rFonts w:eastAsia="MS Mincho" w:cs="Arial"/>
        </w:rPr>
        <w:t xml:space="preserve">The SDARS – RDISP channel represent the signals connecting "SDARS" features and "RDISP" display features.  "SDARS" represents the satellite radio unit.  The "SDARS" unit could be integrated into a </w:t>
      </w:r>
      <w:proofErr w:type="spellStart"/>
      <w:r>
        <w:rPr>
          <w:rFonts w:eastAsia="MS Mincho" w:cs="Arial"/>
        </w:rPr>
        <w:t>headunit</w:t>
      </w:r>
      <w:proofErr w:type="spellEnd"/>
      <w:r>
        <w:rPr>
          <w:rFonts w:eastAsia="MS Mincho" w:cs="Arial"/>
        </w:rPr>
        <w:t xml:space="preserve"> like IAM/AHU/ACM/ACU.  RDISP represents the multimedia display unit.  The RDISP device could be an MFD.</w:t>
      </w:r>
    </w:p>
    <w:p w14:paraId="450F82DC"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743AEFA5"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7F1C1ABE"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3958B3F9"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14087A44"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244736C8"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5B0D5359"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29435C1E"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1831BC20"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470AC734" w14:textId="77777777" w:rsidR="0042307E" w:rsidRDefault="0042307E">
            <w:pPr>
              <w:rPr>
                <w:rFonts w:eastAsia="MS Mincho" w:cs="Arial"/>
                <w:b/>
                <w:sz w:val="16"/>
                <w:szCs w:val="16"/>
              </w:rPr>
            </w:pPr>
            <w:r>
              <w:rPr>
                <w:rFonts w:eastAsia="MS Mincho" w:cs="Arial"/>
                <w:b/>
                <w:sz w:val="16"/>
                <w:szCs w:val="16"/>
              </w:rPr>
              <w:t>Transmitter:  SDARS</w:t>
            </w:r>
          </w:p>
        </w:tc>
        <w:tc>
          <w:tcPr>
            <w:tcW w:w="2086" w:type="dxa"/>
            <w:tcBorders>
              <w:top w:val="nil"/>
              <w:left w:val="nil"/>
              <w:bottom w:val="nil"/>
              <w:right w:val="single" w:sz="4" w:space="0" w:color="auto"/>
            </w:tcBorders>
            <w:shd w:val="clear" w:color="auto" w:fill="C0C0C0"/>
            <w:noWrap/>
            <w:vAlign w:val="bottom"/>
            <w:hideMark/>
          </w:tcPr>
          <w:p w14:paraId="0388FCD9" w14:textId="77777777" w:rsidR="0042307E" w:rsidRDefault="0042307E">
            <w:pPr>
              <w:rPr>
                <w:rFonts w:eastAsia="MS Mincho" w:cs="Arial"/>
                <w:sz w:val="16"/>
                <w:szCs w:val="16"/>
              </w:rPr>
            </w:pPr>
            <w:r>
              <w:rPr>
                <w:rFonts w:eastAsia="MS Mincho" w:cs="Arial"/>
                <w:sz w:val="16"/>
                <w:szCs w:val="16"/>
              </w:rPr>
              <w:t> </w:t>
            </w:r>
          </w:p>
        </w:tc>
      </w:tr>
      <w:tr w:rsidR="0042307E" w14:paraId="37F02BCC"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1AFD3891" w14:textId="77777777" w:rsidR="0042307E" w:rsidRDefault="0042307E">
            <w:pPr>
              <w:rPr>
                <w:rFonts w:eastAsia="MS Mincho" w:cs="Arial"/>
                <w:sz w:val="16"/>
                <w:szCs w:val="16"/>
              </w:rPr>
            </w:pPr>
            <w:r>
              <w:rPr>
                <w:rFonts w:eastAsia="MS Mincho" w:cs="Arial"/>
                <w:sz w:val="16"/>
                <w:szCs w:val="16"/>
              </w:rPr>
              <w:t>0x2C1</w:t>
            </w:r>
          </w:p>
        </w:tc>
        <w:tc>
          <w:tcPr>
            <w:tcW w:w="2383" w:type="dxa"/>
            <w:tcBorders>
              <w:top w:val="nil"/>
              <w:left w:val="nil"/>
              <w:bottom w:val="single" w:sz="4" w:space="0" w:color="auto"/>
              <w:right w:val="single" w:sz="4" w:space="0" w:color="auto"/>
            </w:tcBorders>
            <w:noWrap/>
            <w:hideMark/>
          </w:tcPr>
          <w:p w14:paraId="7F6FD5BC" w14:textId="77777777" w:rsidR="0042307E" w:rsidRDefault="0042307E">
            <w:pPr>
              <w:rPr>
                <w:rFonts w:eastAsia="MS Mincho" w:cs="Arial"/>
                <w:sz w:val="16"/>
                <w:szCs w:val="16"/>
              </w:rPr>
            </w:pPr>
            <w:proofErr w:type="spellStart"/>
            <w:r>
              <w:rPr>
                <w:rFonts w:eastAsia="MS Mincho" w:cs="Arial"/>
                <w:sz w:val="16"/>
                <w:szCs w:val="16"/>
              </w:rPr>
              <w:t>SDARS_RDISP_WORD_Tx</w:t>
            </w:r>
            <w:proofErr w:type="spellEnd"/>
          </w:p>
        </w:tc>
        <w:tc>
          <w:tcPr>
            <w:tcW w:w="914" w:type="dxa"/>
            <w:tcBorders>
              <w:top w:val="nil"/>
              <w:left w:val="nil"/>
              <w:bottom w:val="single" w:sz="4" w:space="0" w:color="auto"/>
              <w:right w:val="single" w:sz="4" w:space="0" w:color="auto"/>
            </w:tcBorders>
            <w:noWrap/>
            <w:hideMark/>
          </w:tcPr>
          <w:p w14:paraId="00677CF2" w14:textId="77777777" w:rsidR="0042307E" w:rsidRDefault="0042307E">
            <w:pPr>
              <w:jc w:val="center"/>
              <w:rPr>
                <w:rFonts w:eastAsia="MS Mincho" w:cs="Arial"/>
                <w:sz w:val="16"/>
                <w:szCs w:val="16"/>
              </w:rPr>
            </w:pPr>
            <w:r>
              <w:rPr>
                <w:rFonts w:eastAsia="MS Mincho" w:cs="Arial"/>
                <w:sz w:val="16"/>
                <w:szCs w:val="16"/>
              </w:rPr>
              <w:t>27</w:t>
            </w:r>
          </w:p>
        </w:tc>
        <w:tc>
          <w:tcPr>
            <w:tcW w:w="261" w:type="dxa"/>
            <w:shd w:val="clear" w:color="auto" w:fill="C0C0C0"/>
            <w:noWrap/>
            <w:vAlign w:val="bottom"/>
            <w:hideMark/>
          </w:tcPr>
          <w:p w14:paraId="1D30F5E8"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7A567C47"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2EAA474" w14:textId="77777777" w:rsidR="0042307E" w:rsidRDefault="0042307E">
            <w:pPr>
              <w:rPr>
                <w:rFonts w:eastAsia="MS Mincho" w:cs="Arial"/>
                <w:b/>
                <w:sz w:val="16"/>
                <w:szCs w:val="16"/>
              </w:rPr>
            </w:pPr>
            <w:r>
              <w:rPr>
                <w:rFonts w:eastAsia="MS Mincho" w:cs="Arial"/>
                <w:b/>
                <w:sz w:val="16"/>
                <w:szCs w:val="16"/>
              </w:rPr>
              <w:t>Receiver:  RDISP</w:t>
            </w:r>
          </w:p>
        </w:tc>
        <w:tc>
          <w:tcPr>
            <w:tcW w:w="2086" w:type="dxa"/>
            <w:tcBorders>
              <w:top w:val="nil"/>
              <w:left w:val="nil"/>
              <w:bottom w:val="nil"/>
              <w:right w:val="single" w:sz="4" w:space="0" w:color="auto"/>
            </w:tcBorders>
            <w:shd w:val="clear" w:color="auto" w:fill="C0C0C0"/>
            <w:noWrap/>
            <w:vAlign w:val="bottom"/>
            <w:hideMark/>
          </w:tcPr>
          <w:p w14:paraId="5EB3EF4C" w14:textId="77777777" w:rsidR="0042307E" w:rsidRDefault="0042307E">
            <w:pPr>
              <w:rPr>
                <w:rFonts w:eastAsia="MS Mincho" w:cs="Arial"/>
                <w:sz w:val="16"/>
                <w:szCs w:val="16"/>
              </w:rPr>
            </w:pPr>
            <w:r>
              <w:rPr>
                <w:rFonts w:eastAsia="MS Mincho" w:cs="Arial"/>
                <w:sz w:val="16"/>
                <w:szCs w:val="16"/>
              </w:rPr>
              <w:t> </w:t>
            </w:r>
          </w:p>
        </w:tc>
      </w:tr>
      <w:tr w:rsidR="0042307E" w14:paraId="5BF70BDA" w14:textId="77777777">
        <w:trPr>
          <w:cantSplit/>
          <w:trHeight w:val="255"/>
          <w:jc w:val="center"/>
        </w:trPr>
        <w:tc>
          <w:tcPr>
            <w:tcW w:w="762" w:type="dxa"/>
            <w:tcBorders>
              <w:top w:val="nil"/>
              <w:left w:val="single" w:sz="4" w:space="0" w:color="auto"/>
              <w:bottom w:val="nil"/>
              <w:right w:val="nil"/>
            </w:tcBorders>
            <w:noWrap/>
            <w:vAlign w:val="bottom"/>
            <w:hideMark/>
          </w:tcPr>
          <w:p w14:paraId="13CD0E40"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3CA85842" w14:textId="77777777" w:rsidR="0042307E" w:rsidRDefault="0042307E">
            <w:pPr>
              <w:rPr>
                <w:rFonts w:eastAsia="MS Mincho" w:cs="Arial"/>
                <w:sz w:val="16"/>
                <w:szCs w:val="16"/>
              </w:rPr>
            </w:pPr>
          </w:p>
        </w:tc>
        <w:tc>
          <w:tcPr>
            <w:tcW w:w="914" w:type="dxa"/>
            <w:noWrap/>
            <w:vAlign w:val="bottom"/>
          </w:tcPr>
          <w:p w14:paraId="214EBFDC" w14:textId="77777777" w:rsidR="0042307E" w:rsidRDefault="0042307E">
            <w:pPr>
              <w:rPr>
                <w:rFonts w:eastAsia="MS Mincho" w:cs="Arial"/>
                <w:sz w:val="16"/>
                <w:szCs w:val="16"/>
              </w:rPr>
            </w:pPr>
          </w:p>
        </w:tc>
        <w:tc>
          <w:tcPr>
            <w:tcW w:w="261" w:type="dxa"/>
            <w:shd w:val="clear" w:color="auto" w:fill="C0C0C0"/>
            <w:noWrap/>
            <w:hideMark/>
          </w:tcPr>
          <w:p w14:paraId="65231344"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0DA70853"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09489E13" w14:textId="77777777">
        <w:trPr>
          <w:cantSplit/>
          <w:trHeight w:val="255"/>
          <w:jc w:val="center"/>
        </w:trPr>
        <w:tc>
          <w:tcPr>
            <w:tcW w:w="762" w:type="dxa"/>
            <w:tcBorders>
              <w:top w:val="nil"/>
              <w:left w:val="single" w:sz="4" w:space="0" w:color="auto"/>
              <w:bottom w:val="nil"/>
              <w:right w:val="nil"/>
            </w:tcBorders>
            <w:noWrap/>
            <w:vAlign w:val="bottom"/>
            <w:hideMark/>
          </w:tcPr>
          <w:p w14:paraId="2F8E90C6"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B54C8F6" w14:textId="77777777" w:rsidR="0042307E" w:rsidRDefault="0042307E">
            <w:pPr>
              <w:rPr>
                <w:rFonts w:eastAsia="MS Mincho" w:cs="Arial"/>
                <w:sz w:val="16"/>
                <w:szCs w:val="16"/>
              </w:rPr>
            </w:pPr>
          </w:p>
        </w:tc>
        <w:tc>
          <w:tcPr>
            <w:tcW w:w="914" w:type="dxa"/>
            <w:noWrap/>
            <w:vAlign w:val="bottom"/>
          </w:tcPr>
          <w:p w14:paraId="4EAE2E5A" w14:textId="77777777" w:rsidR="0042307E" w:rsidRDefault="0042307E">
            <w:pPr>
              <w:rPr>
                <w:rFonts w:eastAsia="MS Mincho" w:cs="Arial"/>
                <w:sz w:val="16"/>
                <w:szCs w:val="16"/>
              </w:rPr>
            </w:pPr>
          </w:p>
        </w:tc>
        <w:tc>
          <w:tcPr>
            <w:tcW w:w="261" w:type="dxa"/>
            <w:shd w:val="clear" w:color="auto" w:fill="C0C0C0"/>
            <w:noWrap/>
            <w:vAlign w:val="bottom"/>
            <w:hideMark/>
          </w:tcPr>
          <w:p w14:paraId="0B351A40"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0F3CBDC7"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28493B6F"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1C79D762"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115B371D" w14:textId="77777777">
        <w:trPr>
          <w:cantSplit/>
          <w:trHeight w:val="255"/>
          <w:jc w:val="center"/>
        </w:trPr>
        <w:tc>
          <w:tcPr>
            <w:tcW w:w="762" w:type="dxa"/>
            <w:tcBorders>
              <w:top w:val="nil"/>
              <w:left w:val="single" w:sz="4" w:space="0" w:color="auto"/>
              <w:bottom w:val="nil"/>
              <w:right w:val="nil"/>
            </w:tcBorders>
            <w:noWrap/>
            <w:vAlign w:val="bottom"/>
            <w:hideMark/>
          </w:tcPr>
          <w:p w14:paraId="41E4FFB7"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932EDE5" w14:textId="77777777" w:rsidR="0042307E" w:rsidRDefault="0042307E">
            <w:pPr>
              <w:rPr>
                <w:rFonts w:eastAsia="MS Mincho" w:cs="Arial"/>
                <w:sz w:val="16"/>
                <w:szCs w:val="16"/>
              </w:rPr>
            </w:pPr>
          </w:p>
        </w:tc>
        <w:tc>
          <w:tcPr>
            <w:tcW w:w="914" w:type="dxa"/>
            <w:noWrap/>
            <w:vAlign w:val="bottom"/>
          </w:tcPr>
          <w:p w14:paraId="01DD1893" w14:textId="77777777" w:rsidR="0042307E" w:rsidRDefault="0042307E">
            <w:pPr>
              <w:rPr>
                <w:rFonts w:eastAsia="MS Mincho" w:cs="Arial"/>
                <w:sz w:val="16"/>
                <w:szCs w:val="16"/>
              </w:rPr>
            </w:pPr>
          </w:p>
        </w:tc>
        <w:tc>
          <w:tcPr>
            <w:tcW w:w="261" w:type="dxa"/>
            <w:shd w:val="clear" w:color="auto" w:fill="C0C0C0"/>
            <w:noWrap/>
            <w:vAlign w:val="bottom"/>
            <w:hideMark/>
          </w:tcPr>
          <w:p w14:paraId="1A048397"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3A38F693" w14:textId="77777777" w:rsidR="0042307E" w:rsidRDefault="0042307E">
            <w:pPr>
              <w:rPr>
                <w:rFonts w:eastAsia="MS Mincho" w:cs="Arial"/>
                <w:sz w:val="16"/>
                <w:szCs w:val="16"/>
              </w:rPr>
            </w:pPr>
            <w:r>
              <w:rPr>
                <w:rFonts w:eastAsia="MS Mincho" w:cs="Arial"/>
                <w:sz w:val="16"/>
                <w:szCs w:val="16"/>
              </w:rPr>
              <w:t>0x66</w:t>
            </w:r>
          </w:p>
        </w:tc>
        <w:tc>
          <w:tcPr>
            <w:tcW w:w="2731" w:type="dxa"/>
            <w:tcBorders>
              <w:top w:val="nil"/>
              <w:left w:val="nil"/>
              <w:bottom w:val="single" w:sz="4" w:space="0" w:color="auto"/>
              <w:right w:val="single" w:sz="4" w:space="0" w:color="auto"/>
            </w:tcBorders>
            <w:noWrap/>
            <w:vAlign w:val="bottom"/>
            <w:hideMark/>
          </w:tcPr>
          <w:p w14:paraId="36583128" w14:textId="77777777" w:rsidR="0042307E" w:rsidRDefault="0042307E">
            <w:pPr>
              <w:rPr>
                <w:rFonts w:eastAsia="MS Mincho" w:cs="Arial"/>
                <w:sz w:val="16"/>
                <w:szCs w:val="16"/>
              </w:rPr>
            </w:pPr>
            <w:proofErr w:type="spellStart"/>
            <w:r>
              <w:rPr>
                <w:rFonts w:eastAsia="MS Mincho" w:cs="Arial"/>
                <w:sz w:val="16"/>
                <w:szCs w:val="16"/>
              </w:rPr>
              <w:t>SDARS_Alert_St</w:t>
            </w:r>
            <w:proofErr w:type="spellEnd"/>
          </w:p>
        </w:tc>
        <w:tc>
          <w:tcPr>
            <w:tcW w:w="2086" w:type="dxa"/>
            <w:tcBorders>
              <w:top w:val="nil"/>
              <w:left w:val="nil"/>
              <w:bottom w:val="single" w:sz="4" w:space="0" w:color="auto"/>
              <w:right w:val="single" w:sz="4" w:space="0" w:color="auto"/>
            </w:tcBorders>
            <w:noWrap/>
            <w:vAlign w:val="bottom"/>
            <w:hideMark/>
          </w:tcPr>
          <w:p w14:paraId="70629782" w14:textId="77777777" w:rsidR="0042307E" w:rsidRDefault="0042307E">
            <w:pPr>
              <w:rPr>
                <w:rFonts w:eastAsia="MS Mincho" w:cs="Arial"/>
                <w:sz w:val="16"/>
                <w:szCs w:val="16"/>
              </w:rPr>
            </w:pPr>
            <w:r>
              <w:rPr>
                <w:rFonts w:eastAsia="MS Mincho" w:cs="Arial"/>
                <w:sz w:val="16"/>
                <w:szCs w:val="16"/>
              </w:rPr>
              <w:t>SDARS</w:t>
            </w:r>
          </w:p>
        </w:tc>
      </w:tr>
      <w:tr w:rsidR="0042307E" w14:paraId="54FA4C59" w14:textId="77777777">
        <w:trPr>
          <w:cantSplit/>
          <w:trHeight w:val="255"/>
          <w:jc w:val="center"/>
        </w:trPr>
        <w:tc>
          <w:tcPr>
            <w:tcW w:w="762" w:type="dxa"/>
            <w:tcBorders>
              <w:top w:val="nil"/>
              <w:left w:val="single" w:sz="4" w:space="0" w:color="auto"/>
              <w:bottom w:val="nil"/>
              <w:right w:val="nil"/>
            </w:tcBorders>
            <w:noWrap/>
            <w:vAlign w:val="bottom"/>
            <w:hideMark/>
          </w:tcPr>
          <w:p w14:paraId="735E01C3"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787698D0" w14:textId="77777777" w:rsidR="0042307E" w:rsidRDefault="0042307E">
            <w:pPr>
              <w:rPr>
                <w:rFonts w:eastAsia="MS Mincho" w:cs="Arial"/>
                <w:sz w:val="16"/>
                <w:szCs w:val="16"/>
              </w:rPr>
            </w:pPr>
          </w:p>
        </w:tc>
        <w:tc>
          <w:tcPr>
            <w:tcW w:w="914" w:type="dxa"/>
            <w:noWrap/>
            <w:vAlign w:val="bottom"/>
          </w:tcPr>
          <w:p w14:paraId="78D150E1" w14:textId="77777777" w:rsidR="0042307E" w:rsidRDefault="0042307E">
            <w:pPr>
              <w:rPr>
                <w:rFonts w:eastAsia="MS Mincho" w:cs="Arial"/>
                <w:sz w:val="16"/>
                <w:szCs w:val="16"/>
              </w:rPr>
            </w:pPr>
          </w:p>
        </w:tc>
        <w:tc>
          <w:tcPr>
            <w:tcW w:w="261" w:type="dxa"/>
            <w:shd w:val="clear" w:color="auto" w:fill="C0C0C0"/>
            <w:noWrap/>
            <w:vAlign w:val="bottom"/>
            <w:hideMark/>
          </w:tcPr>
          <w:p w14:paraId="1118C88B"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7ED23942" w14:textId="77777777" w:rsidR="0042307E" w:rsidRDefault="0042307E">
            <w:pPr>
              <w:rPr>
                <w:rFonts w:eastAsia="MS Mincho" w:cs="Arial"/>
                <w:sz w:val="16"/>
                <w:szCs w:val="16"/>
              </w:rPr>
            </w:pPr>
            <w:r>
              <w:rPr>
                <w:rFonts w:eastAsia="MS Mincho" w:cs="Arial"/>
                <w:sz w:val="16"/>
                <w:szCs w:val="16"/>
              </w:rPr>
              <w:t>0x67</w:t>
            </w:r>
          </w:p>
        </w:tc>
        <w:tc>
          <w:tcPr>
            <w:tcW w:w="2731" w:type="dxa"/>
            <w:tcBorders>
              <w:top w:val="nil"/>
              <w:left w:val="nil"/>
              <w:bottom w:val="single" w:sz="4" w:space="0" w:color="auto"/>
              <w:right w:val="single" w:sz="4" w:space="0" w:color="auto"/>
            </w:tcBorders>
            <w:noWrap/>
            <w:vAlign w:val="bottom"/>
            <w:hideMark/>
          </w:tcPr>
          <w:p w14:paraId="61EBA517" w14:textId="77777777" w:rsidR="0042307E" w:rsidRDefault="0042307E">
            <w:pPr>
              <w:rPr>
                <w:rFonts w:eastAsia="MS Mincho" w:cs="Arial"/>
                <w:sz w:val="16"/>
                <w:szCs w:val="16"/>
              </w:rPr>
            </w:pPr>
            <w:proofErr w:type="spellStart"/>
            <w:r>
              <w:rPr>
                <w:rFonts w:eastAsia="MS Mincho" w:cs="Arial"/>
                <w:sz w:val="16"/>
                <w:szCs w:val="16"/>
              </w:rPr>
              <w:t>DispInfo_ArtistName_St</w:t>
            </w:r>
            <w:proofErr w:type="spellEnd"/>
          </w:p>
        </w:tc>
        <w:tc>
          <w:tcPr>
            <w:tcW w:w="2086" w:type="dxa"/>
            <w:tcBorders>
              <w:top w:val="nil"/>
              <w:left w:val="nil"/>
              <w:bottom w:val="single" w:sz="4" w:space="0" w:color="auto"/>
              <w:right w:val="single" w:sz="4" w:space="0" w:color="auto"/>
            </w:tcBorders>
            <w:noWrap/>
            <w:vAlign w:val="bottom"/>
            <w:hideMark/>
          </w:tcPr>
          <w:p w14:paraId="282956F9" w14:textId="77777777" w:rsidR="0042307E" w:rsidRDefault="0042307E">
            <w:pPr>
              <w:rPr>
                <w:rFonts w:eastAsia="MS Mincho" w:cs="Arial"/>
                <w:sz w:val="16"/>
                <w:szCs w:val="16"/>
              </w:rPr>
            </w:pPr>
            <w:r>
              <w:rPr>
                <w:rFonts w:eastAsia="MS Mincho" w:cs="Arial"/>
                <w:sz w:val="16"/>
                <w:szCs w:val="16"/>
              </w:rPr>
              <w:t>SDARS, HD Radio</w:t>
            </w:r>
          </w:p>
        </w:tc>
      </w:tr>
      <w:tr w:rsidR="0042307E" w14:paraId="1E97A9A2" w14:textId="77777777">
        <w:trPr>
          <w:cantSplit/>
          <w:trHeight w:val="255"/>
          <w:jc w:val="center"/>
        </w:trPr>
        <w:tc>
          <w:tcPr>
            <w:tcW w:w="762" w:type="dxa"/>
            <w:tcBorders>
              <w:top w:val="nil"/>
              <w:left w:val="single" w:sz="4" w:space="0" w:color="auto"/>
              <w:bottom w:val="nil"/>
              <w:right w:val="nil"/>
            </w:tcBorders>
            <w:noWrap/>
            <w:vAlign w:val="bottom"/>
            <w:hideMark/>
          </w:tcPr>
          <w:p w14:paraId="214FCD86"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D8C4355" w14:textId="77777777" w:rsidR="0042307E" w:rsidRDefault="0042307E">
            <w:pPr>
              <w:rPr>
                <w:rFonts w:eastAsia="MS Mincho" w:cs="Arial"/>
                <w:sz w:val="16"/>
                <w:szCs w:val="16"/>
              </w:rPr>
            </w:pPr>
          </w:p>
        </w:tc>
        <w:tc>
          <w:tcPr>
            <w:tcW w:w="914" w:type="dxa"/>
            <w:noWrap/>
            <w:vAlign w:val="bottom"/>
          </w:tcPr>
          <w:p w14:paraId="58FFC974" w14:textId="77777777" w:rsidR="0042307E" w:rsidRDefault="0042307E">
            <w:pPr>
              <w:rPr>
                <w:rFonts w:eastAsia="MS Mincho" w:cs="Arial"/>
                <w:sz w:val="16"/>
                <w:szCs w:val="16"/>
              </w:rPr>
            </w:pPr>
          </w:p>
        </w:tc>
        <w:tc>
          <w:tcPr>
            <w:tcW w:w="261" w:type="dxa"/>
            <w:shd w:val="clear" w:color="auto" w:fill="C0C0C0"/>
            <w:noWrap/>
            <w:vAlign w:val="bottom"/>
            <w:hideMark/>
          </w:tcPr>
          <w:p w14:paraId="67E03C1B"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06ED744" w14:textId="77777777" w:rsidR="0042307E" w:rsidRDefault="0042307E">
            <w:pPr>
              <w:rPr>
                <w:rFonts w:eastAsia="MS Mincho" w:cs="Arial"/>
                <w:sz w:val="16"/>
                <w:szCs w:val="16"/>
              </w:rPr>
            </w:pPr>
            <w:r>
              <w:rPr>
                <w:rFonts w:eastAsia="MS Mincho" w:cs="Arial"/>
                <w:sz w:val="16"/>
                <w:szCs w:val="16"/>
              </w:rPr>
              <w:t>0x68</w:t>
            </w:r>
          </w:p>
        </w:tc>
        <w:tc>
          <w:tcPr>
            <w:tcW w:w="2731" w:type="dxa"/>
            <w:tcBorders>
              <w:top w:val="nil"/>
              <w:left w:val="nil"/>
              <w:bottom w:val="single" w:sz="4" w:space="0" w:color="auto"/>
              <w:right w:val="single" w:sz="4" w:space="0" w:color="auto"/>
            </w:tcBorders>
            <w:noWrap/>
            <w:vAlign w:val="bottom"/>
            <w:hideMark/>
          </w:tcPr>
          <w:p w14:paraId="5744FE0E" w14:textId="77777777" w:rsidR="0042307E" w:rsidRDefault="0042307E">
            <w:pPr>
              <w:rPr>
                <w:rFonts w:eastAsia="MS Mincho" w:cs="Arial"/>
                <w:sz w:val="16"/>
                <w:szCs w:val="16"/>
              </w:rPr>
            </w:pPr>
            <w:proofErr w:type="spellStart"/>
            <w:r>
              <w:rPr>
                <w:rFonts w:eastAsia="MS Mincho" w:cs="Arial"/>
                <w:sz w:val="16"/>
                <w:szCs w:val="16"/>
              </w:rPr>
              <w:t>SDARS_CatName_St</w:t>
            </w:r>
            <w:proofErr w:type="spellEnd"/>
          </w:p>
        </w:tc>
        <w:tc>
          <w:tcPr>
            <w:tcW w:w="2086" w:type="dxa"/>
            <w:tcBorders>
              <w:top w:val="nil"/>
              <w:left w:val="nil"/>
              <w:bottom w:val="single" w:sz="4" w:space="0" w:color="auto"/>
              <w:right w:val="single" w:sz="4" w:space="0" w:color="auto"/>
            </w:tcBorders>
            <w:noWrap/>
            <w:vAlign w:val="bottom"/>
            <w:hideMark/>
          </w:tcPr>
          <w:p w14:paraId="0CD33B53" w14:textId="77777777" w:rsidR="0042307E" w:rsidRDefault="0042307E">
            <w:pPr>
              <w:rPr>
                <w:rFonts w:eastAsia="MS Mincho" w:cs="Arial"/>
                <w:sz w:val="16"/>
                <w:szCs w:val="16"/>
              </w:rPr>
            </w:pPr>
            <w:r>
              <w:rPr>
                <w:rFonts w:eastAsia="MS Mincho" w:cs="Arial"/>
                <w:sz w:val="16"/>
                <w:szCs w:val="16"/>
              </w:rPr>
              <w:t>SDARS</w:t>
            </w:r>
          </w:p>
        </w:tc>
      </w:tr>
      <w:tr w:rsidR="0042307E" w14:paraId="3F76679D" w14:textId="77777777">
        <w:trPr>
          <w:cantSplit/>
          <w:trHeight w:val="255"/>
          <w:jc w:val="center"/>
        </w:trPr>
        <w:tc>
          <w:tcPr>
            <w:tcW w:w="762" w:type="dxa"/>
            <w:tcBorders>
              <w:top w:val="nil"/>
              <w:left w:val="single" w:sz="4" w:space="0" w:color="auto"/>
              <w:bottom w:val="nil"/>
              <w:right w:val="nil"/>
            </w:tcBorders>
            <w:noWrap/>
            <w:vAlign w:val="bottom"/>
            <w:hideMark/>
          </w:tcPr>
          <w:p w14:paraId="3B537475" w14:textId="77777777" w:rsidR="0042307E" w:rsidRDefault="0042307E">
            <w:pPr>
              <w:rPr>
                <w:rFonts w:eastAsia="MS Mincho" w:cs="Arial"/>
                <w:sz w:val="16"/>
                <w:szCs w:val="16"/>
              </w:rPr>
            </w:pPr>
            <w:r>
              <w:rPr>
                <w:rFonts w:eastAsia="MS Mincho" w:cs="Arial"/>
                <w:sz w:val="16"/>
                <w:szCs w:val="16"/>
              </w:rPr>
              <w:lastRenderedPageBreak/>
              <w:t> </w:t>
            </w:r>
          </w:p>
        </w:tc>
        <w:tc>
          <w:tcPr>
            <w:tcW w:w="2383" w:type="dxa"/>
            <w:noWrap/>
            <w:vAlign w:val="bottom"/>
          </w:tcPr>
          <w:p w14:paraId="0BA786B9" w14:textId="77777777" w:rsidR="0042307E" w:rsidRDefault="0042307E">
            <w:pPr>
              <w:rPr>
                <w:rFonts w:eastAsia="MS Mincho" w:cs="Arial"/>
                <w:sz w:val="16"/>
                <w:szCs w:val="16"/>
              </w:rPr>
            </w:pPr>
          </w:p>
        </w:tc>
        <w:tc>
          <w:tcPr>
            <w:tcW w:w="914" w:type="dxa"/>
            <w:noWrap/>
            <w:vAlign w:val="bottom"/>
          </w:tcPr>
          <w:p w14:paraId="34E80EFF" w14:textId="77777777" w:rsidR="0042307E" w:rsidRDefault="0042307E">
            <w:pPr>
              <w:rPr>
                <w:rFonts w:eastAsia="MS Mincho" w:cs="Arial"/>
                <w:sz w:val="16"/>
                <w:szCs w:val="16"/>
              </w:rPr>
            </w:pPr>
          </w:p>
        </w:tc>
        <w:tc>
          <w:tcPr>
            <w:tcW w:w="261" w:type="dxa"/>
            <w:shd w:val="clear" w:color="auto" w:fill="C0C0C0"/>
            <w:noWrap/>
            <w:vAlign w:val="bottom"/>
            <w:hideMark/>
          </w:tcPr>
          <w:p w14:paraId="4594116C"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C6D2C55" w14:textId="77777777" w:rsidR="0042307E" w:rsidRDefault="0042307E">
            <w:pPr>
              <w:rPr>
                <w:rFonts w:eastAsia="MS Mincho" w:cs="Arial"/>
                <w:sz w:val="16"/>
                <w:szCs w:val="16"/>
              </w:rPr>
            </w:pPr>
            <w:r>
              <w:rPr>
                <w:rFonts w:eastAsia="MS Mincho" w:cs="Arial"/>
                <w:sz w:val="16"/>
                <w:szCs w:val="16"/>
              </w:rPr>
              <w:t>0x69</w:t>
            </w:r>
          </w:p>
        </w:tc>
        <w:tc>
          <w:tcPr>
            <w:tcW w:w="2731" w:type="dxa"/>
            <w:tcBorders>
              <w:top w:val="nil"/>
              <w:left w:val="nil"/>
              <w:bottom w:val="single" w:sz="4" w:space="0" w:color="auto"/>
              <w:right w:val="single" w:sz="4" w:space="0" w:color="auto"/>
            </w:tcBorders>
            <w:noWrap/>
            <w:vAlign w:val="bottom"/>
            <w:hideMark/>
          </w:tcPr>
          <w:p w14:paraId="634A9962" w14:textId="77777777" w:rsidR="0042307E" w:rsidRDefault="0042307E">
            <w:pPr>
              <w:rPr>
                <w:rFonts w:eastAsia="MS Mincho" w:cs="Arial"/>
                <w:sz w:val="16"/>
                <w:szCs w:val="16"/>
              </w:rPr>
            </w:pPr>
            <w:proofErr w:type="spellStart"/>
            <w:r>
              <w:rPr>
                <w:rFonts w:eastAsia="MS Mincho" w:cs="Arial"/>
                <w:sz w:val="16"/>
                <w:szCs w:val="16"/>
              </w:rPr>
              <w:t>SDARS_ChannelInfo_Rsp</w:t>
            </w:r>
            <w:proofErr w:type="spellEnd"/>
          </w:p>
        </w:tc>
        <w:tc>
          <w:tcPr>
            <w:tcW w:w="2086" w:type="dxa"/>
            <w:tcBorders>
              <w:top w:val="nil"/>
              <w:left w:val="nil"/>
              <w:bottom w:val="single" w:sz="4" w:space="0" w:color="auto"/>
              <w:right w:val="single" w:sz="4" w:space="0" w:color="auto"/>
            </w:tcBorders>
            <w:noWrap/>
            <w:vAlign w:val="bottom"/>
            <w:hideMark/>
          </w:tcPr>
          <w:p w14:paraId="3FEB4302" w14:textId="77777777" w:rsidR="0042307E" w:rsidRDefault="0042307E">
            <w:pPr>
              <w:rPr>
                <w:rFonts w:eastAsia="MS Mincho" w:cs="Arial"/>
                <w:sz w:val="16"/>
                <w:szCs w:val="16"/>
              </w:rPr>
            </w:pPr>
            <w:r>
              <w:rPr>
                <w:rFonts w:eastAsia="MS Mincho" w:cs="Arial"/>
                <w:sz w:val="16"/>
                <w:szCs w:val="16"/>
              </w:rPr>
              <w:t>SDARS</w:t>
            </w:r>
          </w:p>
        </w:tc>
      </w:tr>
      <w:tr w:rsidR="0042307E" w14:paraId="2C3BC92B" w14:textId="77777777">
        <w:trPr>
          <w:cantSplit/>
          <w:trHeight w:val="255"/>
          <w:jc w:val="center"/>
        </w:trPr>
        <w:tc>
          <w:tcPr>
            <w:tcW w:w="762" w:type="dxa"/>
            <w:tcBorders>
              <w:top w:val="nil"/>
              <w:left w:val="single" w:sz="4" w:space="0" w:color="auto"/>
              <w:bottom w:val="nil"/>
              <w:right w:val="nil"/>
            </w:tcBorders>
            <w:noWrap/>
            <w:vAlign w:val="bottom"/>
            <w:hideMark/>
          </w:tcPr>
          <w:p w14:paraId="3C71BB3E"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7228FEC1" w14:textId="77777777" w:rsidR="0042307E" w:rsidRDefault="0042307E">
            <w:pPr>
              <w:rPr>
                <w:rFonts w:eastAsia="MS Mincho" w:cs="Arial"/>
                <w:sz w:val="16"/>
                <w:szCs w:val="16"/>
              </w:rPr>
            </w:pPr>
          </w:p>
        </w:tc>
        <w:tc>
          <w:tcPr>
            <w:tcW w:w="914" w:type="dxa"/>
            <w:noWrap/>
            <w:vAlign w:val="bottom"/>
          </w:tcPr>
          <w:p w14:paraId="29C22C06" w14:textId="77777777" w:rsidR="0042307E" w:rsidRDefault="0042307E">
            <w:pPr>
              <w:rPr>
                <w:rFonts w:eastAsia="MS Mincho" w:cs="Arial"/>
                <w:sz w:val="16"/>
                <w:szCs w:val="16"/>
              </w:rPr>
            </w:pPr>
          </w:p>
        </w:tc>
        <w:tc>
          <w:tcPr>
            <w:tcW w:w="261" w:type="dxa"/>
            <w:shd w:val="clear" w:color="auto" w:fill="C0C0C0"/>
            <w:noWrap/>
            <w:vAlign w:val="bottom"/>
            <w:hideMark/>
          </w:tcPr>
          <w:p w14:paraId="191FAA0A"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ECAFC86" w14:textId="77777777" w:rsidR="0042307E" w:rsidRDefault="0042307E">
            <w:pPr>
              <w:rPr>
                <w:rFonts w:eastAsia="MS Mincho" w:cs="Arial"/>
                <w:sz w:val="16"/>
                <w:szCs w:val="16"/>
              </w:rPr>
            </w:pPr>
            <w:r>
              <w:rPr>
                <w:rFonts w:eastAsia="MS Mincho" w:cs="Arial"/>
                <w:sz w:val="16"/>
                <w:szCs w:val="16"/>
              </w:rPr>
              <w:t>0x6C</w:t>
            </w:r>
          </w:p>
        </w:tc>
        <w:tc>
          <w:tcPr>
            <w:tcW w:w="2731" w:type="dxa"/>
            <w:tcBorders>
              <w:top w:val="nil"/>
              <w:left w:val="nil"/>
              <w:bottom w:val="single" w:sz="4" w:space="0" w:color="auto"/>
              <w:right w:val="single" w:sz="4" w:space="0" w:color="auto"/>
            </w:tcBorders>
            <w:noWrap/>
            <w:vAlign w:val="bottom"/>
            <w:hideMark/>
          </w:tcPr>
          <w:p w14:paraId="7C469809" w14:textId="77777777" w:rsidR="0042307E" w:rsidRDefault="0042307E">
            <w:pPr>
              <w:rPr>
                <w:rFonts w:eastAsia="MS Mincho" w:cs="Arial"/>
                <w:sz w:val="16"/>
                <w:szCs w:val="16"/>
              </w:rPr>
            </w:pPr>
            <w:proofErr w:type="spellStart"/>
            <w:r>
              <w:rPr>
                <w:rFonts w:eastAsia="MS Mincho" w:cs="Arial"/>
                <w:sz w:val="16"/>
                <w:szCs w:val="16"/>
              </w:rPr>
              <w:t>SDARS_ChannelName_St</w:t>
            </w:r>
            <w:proofErr w:type="spellEnd"/>
          </w:p>
        </w:tc>
        <w:tc>
          <w:tcPr>
            <w:tcW w:w="2086" w:type="dxa"/>
            <w:tcBorders>
              <w:top w:val="nil"/>
              <w:left w:val="nil"/>
              <w:bottom w:val="single" w:sz="4" w:space="0" w:color="auto"/>
              <w:right w:val="single" w:sz="4" w:space="0" w:color="auto"/>
            </w:tcBorders>
            <w:noWrap/>
            <w:vAlign w:val="bottom"/>
            <w:hideMark/>
          </w:tcPr>
          <w:p w14:paraId="3B439F1C" w14:textId="77777777" w:rsidR="0042307E" w:rsidRDefault="0042307E">
            <w:pPr>
              <w:rPr>
                <w:rFonts w:eastAsia="MS Mincho" w:cs="Arial"/>
                <w:sz w:val="16"/>
                <w:szCs w:val="16"/>
              </w:rPr>
            </w:pPr>
            <w:r>
              <w:rPr>
                <w:rFonts w:eastAsia="MS Mincho" w:cs="Arial"/>
                <w:sz w:val="16"/>
                <w:szCs w:val="16"/>
              </w:rPr>
              <w:t>SDARS</w:t>
            </w:r>
          </w:p>
        </w:tc>
      </w:tr>
      <w:tr w:rsidR="0042307E" w14:paraId="1F0F7915" w14:textId="77777777">
        <w:trPr>
          <w:cantSplit/>
          <w:trHeight w:val="255"/>
          <w:jc w:val="center"/>
        </w:trPr>
        <w:tc>
          <w:tcPr>
            <w:tcW w:w="762" w:type="dxa"/>
            <w:tcBorders>
              <w:top w:val="nil"/>
              <w:left w:val="single" w:sz="4" w:space="0" w:color="auto"/>
              <w:bottom w:val="nil"/>
              <w:right w:val="nil"/>
            </w:tcBorders>
            <w:noWrap/>
            <w:vAlign w:val="bottom"/>
            <w:hideMark/>
          </w:tcPr>
          <w:p w14:paraId="0CA141DA"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16809C2" w14:textId="77777777" w:rsidR="0042307E" w:rsidRDefault="0042307E">
            <w:pPr>
              <w:rPr>
                <w:rFonts w:eastAsia="MS Mincho" w:cs="Arial"/>
                <w:sz w:val="16"/>
                <w:szCs w:val="16"/>
              </w:rPr>
            </w:pPr>
          </w:p>
        </w:tc>
        <w:tc>
          <w:tcPr>
            <w:tcW w:w="914" w:type="dxa"/>
            <w:noWrap/>
            <w:vAlign w:val="bottom"/>
          </w:tcPr>
          <w:p w14:paraId="2F4B2ED8" w14:textId="77777777" w:rsidR="0042307E" w:rsidRDefault="0042307E">
            <w:pPr>
              <w:rPr>
                <w:rFonts w:eastAsia="MS Mincho" w:cs="Arial"/>
                <w:sz w:val="16"/>
                <w:szCs w:val="16"/>
              </w:rPr>
            </w:pPr>
          </w:p>
        </w:tc>
        <w:tc>
          <w:tcPr>
            <w:tcW w:w="261" w:type="dxa"/>
            <w:shd w:val="clear" w:color="auto" w:fill="C0C0C0"/>
            <w:noWrap/>
            <w:vAlign w:val="bottom"/>
            <w:hideMark/>
          </w:tcPr>
          <w:p w14:paraId="7250E65D"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4A26C15" w14:textId="77777777" w:rsidR="0042307E" w:rsidRDefault="0042307E">
            <w:pPr>
              <w:rPr>
                <w:rFonts w:eastAsia="MS Mincho" w:cs="Arial"/>
                <w:sz w:val="16"/>
                <w:szCs w:val="16"/>
              </w:rPr>
            </w:pPr>
            <w:r>
              <w:rPr>
                <w:rFonts w:eastAsia="MS Mincho" w:cs="Arial"/>
                <w:sz w:val="16"/>
                <w:szCs w:val="16"/>
              </w:rPr>
              <w:t>0x6D</w:t>
            </w:r>
          </w:p>
        </w:tc>
        <w:tc>
          <w:tcPr>
            <w:tcW w:w="2731" w:type="dxa"/>
            <w:tcBorders>
              <w:top w:val="nil"/>
              <w:left w:val="nil"/>
              <w:bottom w:val="single" w:sz="4" w:space="0" w:color="auto"/>
              <w:right w:val="single" w:sz="4" w:space="0" w:color="auto"/>
            </w:tcBorders>
            <w:noWrap/>
            <w:vAlign w:val="bottom"/>
            <w:hideMark/>
          </w:tcPr>
          <w:p w14:paraId="0619237F" w14:textId="77777777" w:rsidR="0042307E" w:rsidRDefault="0042307E">
            <w:pPr>
              <w:rPr>
                <w:rFonts w:eastAsia="MS Mincho" w:cs="Arial"/>
                <w:sz w:val="16"/>
                <w:szCs w:val="16"/>
              </w:rPr>
            </w:pPr>
            <w:proofErr w:type="spellStart"/>
            <w:r>
              <w:rPr>
                <w:rFonts w:eastAsia="MS Mincho" w:cs="Arial"/>
                <w:sz w:val="16"/>
                <w:szCs w:val="16"/>
              </w:rPr>
              <w:t>SDARS_CurrentCatList_Rsp</w:t>
            </w:r>
            <w:proofErr w:type="spellEnd"/>
          </w:p>
        </w:tc>
        <w:tc>
          <w:tcPr>
            <w:tcW w:w="2086" w:type="dxa"/>
            <w:tcBorders>
              <w:top w:val="nil"/>
              <w:left w:val="nil"/>
              <w:bottom w:val="single" w:sz="4" w:space="0" w:color="auto"/>
              <w:right w:val="single" w:sz="4" w:space="0" w:color="auto"/>
            </w:tcBorders>
            <w:noWrap/>
            <w:vAlign w:val="bottom"/>
            <w:hideMark/>
          </w:tcPr>
          <w:p w14:paraId="0D7365A7" w14:textId="77777777" w:rsidR="0042307E" w:rsidRDefault="0042307E">
            <w:pPr>
              <w:rPr>
                <w:rFonts w:eastAsia="MS Mincho" w:cs="Arial"/>
                <w:sz w:val="16"/>
                <w:szCs w:val="16"/>
              </w:rPr>
            </w:pPr>
            <w:r>
              <w:rPr>
                <w:rFonts w:eastAsia="MS Mincho" w:cs="Arial"/>
                <w:sz w:val="16"/>
                <w:szCs w:val="16"/>
              </w:rPr>
              <w:t>SDARS</w:t>
            </w:r>
          </w:p>
        </w:tc>
      </w:tr>
      <w:tr w:rsidR="0042307E" w14:paraId="59130F2F" w14:textId="77777777">
        <w:trPr>
          <w:cantSplit/>
          <w:trHeight w:val="255"/>
          <w:jc w:val="center"/>
        </w:trPr>
        <w:tc>
          <w:tcPr>
            <w:tcW w:w="762" w:type="dxa"/>
            <w:tcBorders>
              <w:top w:val="nil"/>
              <w:left w:val="single" w:sz="4" w:space="0" w:color="auto"/>
              <w:bottom w:val="nil"/>
              <w:right w:val="nil"/>
            </w:tcBorders>
            <w:noWrap/>
            <w:vAlign w:val="bottom"/>
            <w:hideMark/>
          </w:tcPr>
          <w:p w14:paraId="2FA4E40F"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63CDED96" w14:textId="77777777" w:rsidR="0042307E" w:rsidRDefault="0042307E">
            <w:pPr>
              <w:rPr>
                <w:rFonts w:eastAsia="MS Mincho" w:cs="Arial"/>
                <w:sz w:val="16"/>
                <w:szCs w:val="16"/>
              </w:rPr>
            </w:pPr>
          </w:p>
        </w:tc>
        <w:tc>
          <w:tcPr>
            <w:tcW w:w="914" w:type="dxa"/>
            <w:noWrap/>
            <w:vAlign w:val="bottom"/>
          </w:tcPr>
          <w:p w14:paraId="6E208109" w14:textId="77777777" w:rsidR="0042307E" w:rsidRDefault="0042307E">
            <w:pPr>
              <w:rPr>
                <w:rFonts w:eastAsia="MS Mincho" w:cs="Arial"/>
                <w:sz w:val="16"/>
                <w:szCs w:val="16"/>
              </w:rPr>
            </w:pPr>
          </w:p>
        </w:tc>
        <w:tc>
          <w:tcPr>
            <w:tcW w:w="261" w:type="dxa"/>
            <w:shd w:val="clear" w:color="auto" w:fill="C0C0C0"/>
            <w:noWrap/>
            <w:vAlign w:val="bottom"/>
            <w:hideMark/>
          </w:tcPr>
          <w:p w14:paraId="70032589"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43C3EEEE" w14:textId="77777777" w:rsidR="0042307E" w:rsidRDefault="0042307E">
            <w:pPr>
              <w:rPr>
                <w:rFonts w:eastAsia="MS Mincho" w:cs="Arial"/>
                <w:sz w:val="16"/>
                <w:szCs w:val="16"/>
              </w:rPr>
            </w:pPr>
            <w:r>
              <w:rPr>
                <w:rFonts w:eastAsia="MS Mincho" w:cs="Arial"/>
                <w:sz w:val="16"/>
                <w:szCs w:val="16"/>
              </w:rPr>
              <w:t>0x6E</w:t>
            </w:r>
          </w:p>
        </w:tc>
        <w:tc>
          <w:tcPr>
            <w:tcW w:w="2731" w:type="dxa"/>
            <w:tcBorders>
              <w:top w:val="nil"/>
              <w:left w:val="nil"/>
              <w:bottom w:val="single" w:sz="4" w:space="0" w:color="auto"/>
              <w:right w:val="single" w:sz="4" w:space="0" w:color="auto"/>
            </w:tcBorders>
            <w:noWrap/>
            <w:vAlign w:val="bottom"/>
            <w:hideMark/>
          </w:tcPr>
          <w:p w14:paraId="4EB20B88" w14:textId="77777777" w:rsidR="0042307E" w:rsidRDefault="0042307E">
            <w:pPr>
              <w:rPr>
                <w:rFonts w:eastAsia="MS Mincho" w:cs="Arial"/>
                <w:sz w:val="16"/>
                <w:szCs w:val="16"/>
              </w:rPr>
            </w:pPr>
            <w:proofErr w:type="spellStart"/>
            <w:r>
              <w:rPr>
                <w:rFonts w:eastAsia="MS Mincho" w:cs="Arial"/>
                <w:sz w:val="16"/>
                <w:szCs w:val="16"/>
              </w:rPr>
              <w:t>SDARS_SetAlert_Rsp</w:t>
            </w:r>
            <w:proofErr w:type="spellEnd"/>
          </w:p>
        </w:tc>
        <w:tc>
          <w:tcPr>
            <w:tcW w:w="2086" w:type="dxa"/>
            <w:tcBorders>
              <w:top w:val="nil"/>
              <w:left w:val="nil"/>
              <w:bottom w:val="single" w:sz="4" w:space="0" w:color="auto"/>
              <w:right w:val="single" w:sz="4" w:space="0" w:color="auto"/>
            </w:tcBorders>
            <w:noWrap/>
            <w:vAlign w:val="bottom"/>
            <w:hideMark/>
          </w:tcPr>
          <w:p w14:paraId="1F714FE7" w14:textId="77777777" w:rsidR="0042307E" w:rsidRDefault="0042307E">
            <w:pPr>
              <w:rPr>
                <w:rFonts w:eastAsia="MS Mincho" w:cs="Arial"/>
                <w:sz w:val="16"/>
                <w:szCs w:val="16"/>
              </w:rPr>
            </w:pPr>
            <w:r>
              <w:rPr>
                <w:rFonts w:eastAsia="MS Mincho" w:cs="Arial"/>
                <w:sz w:val="16"/>
                <w:szCs w:val="16"/>
              </w:rPr>
              <w:t>SDARS</w:t>
            </w:r>
          </w:p>
        </w:tc>
      </w:tr>
      <w:tr w:rsidR="0042307E" w14:paraId="51A0D69D" w14:textId="77777777">
        <w:trPr>
          <w:cantSplit/>
          <w:trHeight w:val="255"/>
          <w:jc w:val="center"/>
        </w:trPr>
        <w:tc>
          <w:tcPr>
            <w:tcW w:w="762" w:type="dxa"/>
            <w:tcBorders>
              <w:top w:val="nil"/>
              <w:left w:val="single" w:sz="4" w:space="0" w:color="auto"/>
              <w:bottom w:val="nil"/>
              <w:right w:val="nil"/>
            </w:tcBorders>
            <w:noWrap/>
            <w:vAlign w:val="bottom"/>
            <w:hideMark/>
          </w:tcPr>
          <w:p w14:paraId="4B3A55BD"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17F8216F" w14:textId="77777777" w:rsidR="0042307E" w:rsidRDefault="0042307E">
            <w:pPr>
              <w:rPr>
                <w:rFonts w:eastAsia="MS Mincho" w:cs="Arial"/>
                <w:sz w:val="16"/>
                <w:szCs w:val="16"/>
              </w:rPr>
            </w:pPr>
          </w:p>
        </w:tc>
        <w:tc>
          <w:tcPr>
            <w:tcW w:w="914" w:type="dxa"/>
            <w:noWrap/>
            <w:vAlign w:val="bottom"/>
          </w:tcPr>
          <w:p w14:paraId="252756C6" w14:textId="77777777" w:rsidR="0042307E" w:rsidRDefault="0042307E">
            <w:pPr>
              <w:rPr>
                <w:rFonts w:eastAsia="MS Mincho" w:cs="Arial"/>
                <w:sz w:val="16"/>
                <w:szCs w:val="16"/>
              </w:rPr>
            </w:pPr>
          </w:p>
        </w:tc>
        <w:tc>
          <w:tcPr>
            <w:tcW w:w="261" w:type="dxa"/>
            <w:shd w:val="clear" w:color="auto" w:fill="C0C0C0"/>
            <w:noWrap/>
            <w:vAlign w:val="bottom"/>
            <w:hideMark/>
          </w:tcPr>
          <w:p w14:paraId="7138AD4A"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65CD50A" w14:textId="77777777" w:rsidR="0042307E" w:rsidRDefault="0042307E">
            <w:pPr>
              <w:rPr>
                <w:rFonts w:eastAsia="MS Mincho" w:cs="Arial"/>
                <w:sz w:val="16"/>
                <w:szCs w:val="16"/>
              </w:rPr>
            </w:pPr>
            <w:r>
              <w:rPr>
                <w:rFonts w:eastAsia="MS Mincho" w:cs="Arial"/>
                <w:sz w:val="16"/>
                <w:szCs w:val="16"/>
              </w:rPr>
              <w:t>0x6F</w:t>
            </w:r>
          </w:p>
        </w:tc>
        <w:tc>
          <w:tcPr>
            <w:tcW w:w="2731" w:type="dxa"/>
            <w:tcBorders>
              <w:top w:val="nil"/>
              <w:left w:val="nil"/>
              <w:bottom w:val="single" w:sz="4" w:space="0" w:color="auto"/>
              <w:right w:val="single" w:sz="4" w:space="0" w:color="auto"/>
            </w:tcBorders>
            <w:noWrap/>
            <w:vAlign w:val="bottom"/>
            <w:hideMark/>
          </w:tcPr>
          <w:p w14:paraId="52659C80" w14:textId="77777777" w:rsidR="0042307E" w:rsidRDefault="0042307E">
            <w:pPr>
              <w:rPr>
                <w:rFonts w:eastAsia="MS Mincho" w:cs="Arial"/>
                <w:sz w:val="16"/>
                <w:szCs w:val="16"/>
              </w:rPr>
            </w:pPr>
            <w:proofErr w:type="spellStart"/>
            <w:r>
              <w:rPr>
                <w:rFonts w:eastAsia="MS Mincho" w:cs="Arial"/>
                <w:sz w:val="16"/>
                <w:szCs w:val="16"/>
              </w:rPr>
              <w:t>DispInfo_SongTitle_St</w:t>
            </w:r>
            <w:proofErr w:type="spellEnd"/>
          </w:p>
        </w:tc>
        <w:tc>
          <w:tcPr>
            <w:tcW w:w="2086" w:type="dxa"/>
            <w:tcBorders>
              <w:top w:val="nil"/>
              <w:left w:val="nil"/>
              <w:bottom w:val="single" w:sz="4" w:space="0" w:color="auto"/>
              <w:right w:val="single" w:sz="4" w:space="0" w:color="auto"/>
            </w:tcBorders>
            <w:noWrap/>
            <w:vAlign w:val="bottom"/>
            <w:hideMark/>
          </w:tcPr>
          <w:p w14:paraId="1F31B95D" w14:textId="77777777" w:rsidR="0042307E" w:rsidRDefault="0042307E">
            <w:pPr>
              <w:rPr>
                <w:rFonts w:eastAsia="MS Mincho" w:cs="Arial"/>
                <w:sz w:val="16"/>
                <w:szCs w:val="16"/>
              </w:rPr>
            </w:pPr>
            <w:r>
              <w:rPr>
                <w:rFonts w:eastAsia="MS Mincho" w:cs="Arial"/>
                <w:sz w:val="16"/>
                <w:szCs w:val="16"/>
              </w:rPr>
              <w:t>SDARS, HD Radio</w:t>
            </w:r>
          </w:p>
        </w:tc>
      </w:tr>
      <w:tr w:rsidR="0042307E" w14:paraId="2EFA8F29" w14:textId="77777777">
        <w:trPr>
          <w:cantSplit/>
          <w:trHeight w:val="255"/>
          <w:jc w:val="center"/>
        </w:trPr>
        <w:tc>
          <w:tcPr>
            <w:tcW w:w="762" w:type="dxa"/>
            <w:tcBorders>
              <w:top w:val="nil"/>
              <w:left w:val="single" w:sz="4" w:space="0" w:color="auto"/>
              <w:bottom w:val="nil"/>
              <w:right w:val="nil"/>
            </w:tcBorders>
            <w:noWrap/>
            <w:vAlign w:val="bottom"/>
          </w:tcPr>
          <w:p w14:paraId="225616DC" w14:textId="77777777" w:rsidR="0042307E" w:rsidRDefault="0042307E">
            <w:pPr>
              <w:rPr>
                <w:rFonts w:eastAsia="MS Mincho" w:cs="Arial"/>
                <w:sz w:val="16"/>
                <w:szCs w:val="16"/>
              </w:rPr>
            </w:pPr>
          </w:p>
        </w:tc>
        <w:tc>
          <w:tcPr>
            <w:tcW w:w="2383" w:type="dxa"/>
            <w:noWrap/>
            <w:vAlign w:val="bottom"/>
          </w:tcPr>
          <w:p w14:paraId="5BB7B6E2" w14:textId="77777777" w:rsidR="0042307E" w:rsidRDefault="0042307E">
            <w:pPr>
              <w:rPr>
                <w:rFonts w:eastAsia="MS Mincho" w:cs="Arial"/>
                <w:sz w:val="16"/>
                <w:szCs w:val="16"/>
              </w:rPr>
            </w:pPr>
          </w:p>
        </w:tc>
        <w:tc>
          <w:tcPr>
            <w:tcW w:w="914" w:type="dxa"/>
            <w:noWrap/>
            <w:vAlign w:val="bottom"/>
          </w:tcPr>
          <w:p w14:paraId="31EFE873" w14:textId="77777777" w:rsidR="0042307E" w:rsidRDefault="0042307E">
            <w:pPr>
              <w:rPr>
                <w:rFonts w:eastAsia="MS Mincho" w:cs="Arial"/>
                <w:sz w:val="16"/>
                <w:szCs w:val="16"/>
              </w:rPr>
            </w:pPr>
          </w:p>
        </w:tc>
        <w:tc>
          <w:tcPr>
            <w:tcW w:w="261" w:type="dxa"/>
            <w:shd w:val="clear" w:color="auto" w:fill="C0C0C0"/>
            <w:noWrap/>
            <w:vAlign w:val="bottom"/>
          </w:tcPr>
          <w:p w14:paraId="5BB55047"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55D59F17" w14:textId="77777777" w:rsidR="0042307E" w:rsidRDefault="0042307E">
            <w:pPr>
              <w:rPr>
                <w:rFonts w:eastAsia="MS Mincho" w:cs="Arial"/>
                <w:sz w:val="16"/>
                <w:szCs w:val="16"/>
              </w:rPr>
            </w:pPr>
            <w:r>
              <w:rPr>
                <w:rFonts w:eastAsia="MS Mincho" w:cs="Arial"/>
                <w:sz w:val="16"/>
                <w:szCs w:val="16"/>
              </w:rPr>
              <w:t>0x73</w:t>
            </w:r>
          </w:p>
        </w:tc>
        <w:tc>
          <w:tcPr>
            <w:tcW w:w="2731" w:type="dxa"/>
            <w:tcBorders>
              <w:top w:val="single" w:sz="4" w:space="0" w:color="auto"/>
              <w:left w:val="nil"/>
              <w:bottom w:val="single" w:sz="4" w:space="0" w:color="auto"/>
              <w:right w:val="single" w:sz="4" w:space="0" w:color="auto"/>
            </w:tcBorders>
            <w:noWrap/>
            <w:vAlign w:val="bottom"/>
            <w:hideMark/>
          </w:tcPr>
          <w:p w14:paraId="7F451363" w14:textId="77777777" w:rsidR="0042307E" w:rsidRDefault="0042307E">
            <w:pPr>
              <w:rPr>
                <w:rFonts w:eastAsia="MS Mincho" w:cs="Arial"/>
                <w:sz w:val="16"/>
                <w:szCs w:val="16"/>
              </w:rPr>
            </w:pPr>
            <w:proofErr w:type="spellStart"/>
            <w:r>
              <w:rPr>
                <w:rFonts w:eastAsia="MS Mincho" w:cs="Arial"/>
                <w:sz w:val="16"/>
                <w:szCs w:val="16"/>
              </w:rPr>
              <w:t>SDARS_ESN_St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1805BB99" w14:textId="77777777" w:rsidR="0042307E" w:rsidRDefault="0042307E">
            <w:pPr>
              <w:rPr>
                <w:rFonts w:eastAsia="MS Mincho" w:cs="Arial"/>
                <w:sz w:val="16"/>
                <w:szCs w:val="16"/>
              </w:rPr>
            </w:pPr>
            <w:r>
              <w:rPr>
                <w:rFonts w:eastAsia="MS Mincho" w:cs="Arial"/>
                <w:sz w:val="16"/>
                <w:szCs w:val="16"/>
              </w:rPr>
              <w:t>SDARS</w:t>
            </w:r>
          </w:p>
        </w:tc>
      </w:tr>
      <w:tr w:rsidR="0042307E" w14:paraId="01951412" w14:textId="77777777" w:rsidTr="0042307E">
        <w:trPr>
          <w:cantSplit/>
          <w:trHeight w:val="255"/>
          <w:jc w:val="center"/>
        </w:trPr>
        <w:tc>
          <w:tcPr>
            <w:tcW w:w="762" w:type="dxa"/>
            <w:tcBorders>
              <w:top w:val="nil"/>
              <w:left w:val="single" w:sz="4" w:space="0" w:color="auto"/>
              <w:bottom w:val="nil"/>
              <w:right w:val="nil"/>
            </w:tcBorders>
            <w:noWrap/>
            <w:vAlign w:val="bottom"/>
          </w:tcPr>
          <w:p w14:paraId="5D52E2AC"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4FCEC4F6"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4A670176"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6CAFDB83"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1853404" w14:textId="77777777" w:rsidR="0042307E" w:rsidRDefault="0042307E">
            <w:pPr>
              <w:rPr>
                <w:rFonts w:eastAsia="MS Mincho" w:cs="Arial"/>
                <w:sz w:val="16"/>
                <w:szCs w:val="16"/>
              </w:rPr>
            </w:pPr>
            <w:r>
              <w:rPr>
                <w:rFonts w:eastAsia="MS Mincho" w:cs="Arial"/>
                <w:sz w:val="16"/>
                <w:szCs w:val="16"/>
              </w:rPr>
              <w:t>0x7D</w:t>
            </w:r>
          </w:p>
        </w:tc>
        <w:tc>
          <w:tcPr>
            <w:tcW w:w="2731" w:type="dxa"/>
            <w:tcBorders>
              <w:top w:val="single" w:sz="4" w:space="0" w:color="auto"/>
              <w:left w:val="nil"/>
              <w:bottom w:val="single" w:sz="4" w:space="0" w:color="auto"/>
              <w:right w:val="single" w:sz="4" w:space="0" w:color="auto"/>
            </w:tcBorders>
            <w:noWrap/>
            <w:vAlign w:val="bottom"/>
            <w:hideMark/>
          </w:tcPr>
          <w:p w14:paraId="5E294801" w14:textId="77777777" w:rsidR="0042307E" w:rsidRDefault="0042307E">
            <w:pPr>
              <w:rPr>
                <w:rFonts w:eastAsia="MS Mincho" w:cs="Arial"/>
                <w:sz w:val="16"/>
                <w:szCs w:val="16"/>
              </w:rPr>
            </w:pPr>
            <w:proofErr w:type="spellStart"/>
            <w:r>
              <w:rPr>
                <w:rFonts w:eastAsia="MS Mincho" w:cs="Arial"/>
                <w:sz w:val="16"/>
                <w:szCs w:val="16"/>
              </w:rPr>
              <w:t>SDARS_PID_St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70BC444C" w14:textId="77777777" w:rsidR="0042307E" w:rsidRDefault="0042307E">
            <w:pPr>
              <w:rPr>
                <w:rFonts w:eastAsia="MS Mincho" w:cs="Arial"/>
                <w:sz w:val="16"/>
                <w:szCs w:val="16"/>
              </w:rPr>
            </w:pPr>
            <w:r>
              <w:rPr>
                <w:rFonts w:eastAsia="MS Mincho" w:cs="Arial"/>
                <w:sz w:val="16"/>
                <w:szCs w:val="16"/>
              </w:rPr>
              <w:t>SDARS</w:t>
            </w:r>
          </w:p>
        </w:tc>
      </w:tr>
      <w:tr w:rsidR="0042307E" w14:paraId="35CB11CB" w14:textId="77777777" w:rsidTr="0042307E">
        <w:trPr>
          <w:cantSplit/>
          <w:trHeight w:val="255"/>
          <w:jc w:val="center"/>
        </w:trPr>
        <w:tc>
          <w:tcPr>
            <w:tcW w:w="762" w:type="dxa"/>
            <w:tcBorders>
              <w:top w:val="nil"/>
              <w:left w:val="single" w:sz="4" w:space="0" w:color="auto"/>
              <w:bottom w:val="nil"/>
              <w:right w:val="nil"/>
            </w:tcBorders>
            <w:noWrap/>
            <w:vAlign w:val="bottom"/>
          </w:tcPr>
          <w:p w14:paraId="4F2F9EC6"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70EB0086"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027FFDE2"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033B7B7B"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1BFCCFE4" w14:textId="77777777" w:rsidR="0042307E" w:rsidRDefault="0042307E">
            <w:pPr>
              <w:spacing w:line="276" w:lineRule="auto"/>
              <w:rPr>
                <w:rFonts w:eastAsia="MS Mincho" w:cs="Arial"/>
                <w:sz w:val="16"/>
                <w:szCs w:val="16"/>
              </w:rPr>
            </w:pPr>
            <w:r>
              <w:rPr>
                <w:rFonts w:eastAsia="MS Mincho" w:cs="Arial"/>
                <w:sz w:val="16"/>
                <w:szCs w:val="16"/>
              </w:rPr>
              <w:t>0x76</w:t>
            </w:r>
          </w:p>
        </w:tc>
        <w:tc>
          <w:tcPr>
            <w:tcW w:w="2731" w:type="dxa"/>
            <w:tcBorders>
              <w:top w:val="single" w:sz="4" w:space="0" w:color="auto"/>
              <w:left w:val="nil"/>
              <w:bottom w:val="single" w:sz="4" w:space="0" w:color="auto"/>
              <w:right w:val="single" w:sz="4" w:space="0" w:color="auto"/>
            </w:tcBorders>
            <w:noWrap/>
            <w:vAlign w:val="bottom"/>
          </w:tcPr>
          <w:p w14:paraId="4CC01CC3" w14:textId="77777777" w:rsidR="0042307E" w:rsidRDefault="0042307E">
            <w:pPr>
              <w:spacing w:line="276" w:lineRule="auto"/>
              <w:rPr>
                <w:rFonts w:eastAsia="MS Mincho" w:cs="Arial"/>
                <w:sz w:val="16"/>
                <w:szCs w:val="16"/>
              </w:rPr>
            </w:pPr>
            <w:r>
              <w:rPr>
                <w:rFonts w:eastAsia="MS Mincho" w:cs="Arial"/>
                <w:sz w:val="16"/>
                <w:szCs w:val="16"/>
              </w:rPr>
              <w:t>LBP1_ItemInfo_Rsp</w:t>
            </w:r>
          </w:p>
        </w:tc>
        <w:tc>
          <w:tcPr>
            <w:tcW w:w="2086" w:type="dxa"/>
            <w:tcBorders>
              <w:top w:val="single" w:sz="4" w:space="0" w:color="auto"/>
              <w:left w:val="nil"/>
              <w:bottom w:val="single" w:sz="4" w:space="0" w:color="auto"/>
              <w:right w:val="single" w:sz="4" w:space="0" w:color="auto"/>
            </w:tcBorders>
            <w:noWrap/>
            <w:vAlign w:val="bottom"/>
          </w:tcPr>
          <w:p w14:paraId="011C4D38" w14:textId="77777777" w:rsidR="0042307E" w:rsidRDefault="0042307E">
            <w:pPr>
              <w:spacing w:line="276" w:lineRule="auto"/>
              <w:rPr>
                <w:rFonts w:eastAsia="MS Mincho" w:cs="Arial"/>
                <w:sz w:val="16"/>
                <w:szCs w:val="16"/>
              </w:rPr>
            </w:pPr>
            <w:r>
              <w:rPr>
                <w:rFonts w:eastAsia="MS Mincho" w:cs="Arial"/>
                <w:sz w:val="16"/>
                <w:szCs w:val="16"/>
              </w:rPr>
              <w:t>SDARS</w:t>
            </w:r>
          </w:p>
        </w:tc>
      </w:tr>
      <w:tr w:rsidR="0042307E" w14:paraId="2C120B80" w14:textId="77777777">
        <w:trPr>
          <w:cantSplit/>
          <w:trHeight w:val="255"/>
          <w:jc w:val="center"/>
        </w:trPr>
        <w:tc>
          <w:tcPr>
            <w:tcW w:w="762" w:type="dxa"/>
            <w:tcBorders>
              <w:top w:val="nil"/>
              <w:left w:val="single" w:sz="4" w:space="0" w:color="auto"/>
              <w:bottom w:val="single" w:sz="4" w:space="0" w:color="auto"/>
              <w:right w:val="nil"/>
            </w:tcBorders>
            <w:noWrap/>
            <w:vAlign w:val="bottom"/>
          </w:tcPr>
          <w:p w14:paraId="4A767848" w14:textId="77777777" w:rsidR="0042307E" w:rsidRDefault="0042307E">
            <w:pPr>
              <w:rPr>
                <w:rFonts w:eastAsia="MS Mincho" w:cs="Arial"/>
                <w:sz w:val="16"/>
                <w:szCs w:val="16"/>
              </w:rPr>
            </w:pPr>
          </w:p>
        </w:tc>
        <w:tc>
          <w:tcPr>
            <w:tcW w:w="2383" w:type="dxa"/>
            <w:tcBorders>
              <w:top w:val="nil"/>
              <w:left w:val="nil"/>
              <w:bottom w:val="single" w:sz="4" w:space="0" w:color="auto"/>
              <w:right w:val="nil"/>
            </w:tcBorders>
            <w:noWrap/>
            <w:vAlign w:val="bottom"/>
          </w:tcPr>
          <w:p w14:paraId="3DF137CD"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69F67E8C"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3061C136"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313E143A" w14:textId="77777777" w:rsidR="0042307E" w:rsidRDefault="0042307E">
            <w:pPr>
              <w:spacing w:line="276" w:lineRule="auto"/>
              <w:rPr>
                <w:rFonts w:eastAsia="MS Mincho" w:cs="Arial"/>
                <w:sz w:val="16"/>
                <w:szCs w:val="16"/>
              </w:rPr>
            </w:pPr>
            <w:r>
              <w:rPr>
                <w:rFonts w:eastAsia="MS Mincho" w:cs="Arial"/>
                <w:sz w:val="16"/>
                <w:szCs w:val="16"/>
              </w:rPr>
              <w:t>0xA2</w:t>
            </w:r>
          </w:p>
        </w:tc>
        <w:tc>
          <w:tcPr>
            <w:tcW w:w="2731" w:type="dxa"/>
            <w:tcBorders>
              <w:top w:val="single" w:sz="4" w:space="0" w:color="auto"/>
              <w:left w:val="nil"/>
              <w:bottom w:val="single" w:sz="4" w:space="0" w:color="auto"/>
              <w:right w:val="single" w:sz="4" w:space="0" w:color="auto"/>
            </w:tcBorders>
            <w:noWrap/>
            <w:vAlign w:val="bottom"/>
          </w:tcPr>
          <w:p w14:paraId="359AC638" w14:textId="77777777" w:rsidR="0042307E" w:rsidRDefault="0042307E">
            <w:pPr>
              <w:spacing w:line="276" w:lineRule="auto"/>
              <w:rPr>
                <w:rFonts w:eastAsia="MS Mincho" w:cs="Arial"/>
                <w:sz w:val="16"/>
                <w:szCs w:val="16"/>
              </w:rPr>
            </w:pPr>
            <w:proofErr w:type="spellStart"/>
            <w:r>
              <w:rPr>
                <w:rFonts w:eastAsia="MS Mincho" w:cs="Arial"/>
                <w:sz w:val="16"/>
                <w:szCs w:val="16"/>
              </w:rPr>
              <w:t>SDARS_ChannelList_Rq</w:t>
            </w:r>
            <w:proofErr w:type="spellEnd"/>
          </w:p>
        </w:tc>
        <w:tc>
          <w:tcPr>
            <w:tcW w:w="2086" w:type="dxa"/>
            <w:tcBorders>
              <w:top w:val="single" w:sz="4" w:space="0" w:color="auto"/>
              <w:left w:val="nil"/>
              <w:bottom w:val="single" w:sz="4" w:space="0" w:color="auto"/>
              <w:right w:val="single" w:sz="4" w:space="0" w:color="auto"/>
            </w:tcBorders>
            <w:noWrap/>
            <w:vAlign w:val="bottom"/>
          </w:tcPr>
          <w:p w14:paraId="0DB32152" w14:textId="77777777" w:rsidR="0042307E" w:rsidRDefault="0042307E">
            <w:pPr>
              <w:spacing w:line="276" w:lineRule="auto"/>
              <w:rPr>
                <w:rFonts w:eastAsia="MS Mincho" w:cs="Arial"/>
                <w:sz w:val="16"/>
                <w:szCs w:val="16"/>
              </w:rPr>
            </w:pPr>
            <w:r>
              <w:rPr>
                <w:rFonts w:eastAsia="MS Mincho" w:cs="Arial"/>
                <w:sz w:val="16"/>
                <w:szCs w:val="16"/>
              </w:rPr>
              <w:t>SDARS</w:t>
            </w:r>
          </w:p>
        </w:tc>
      </w:tr>
    </w:tbl>
    <w:p w14:paraId="4B4FF6A1" w14:textId="77777777" w:rsidR="0042307E" w:rsidRDefault="0042307E">
      <w:pPr>
        <w:rPr>
          <w:rFonts w:eastAsia="MS Mincho" w:cs="Arial"/>
        </w:rPr>
      </w:pPr>
    </w:p>
    <w:p w14:paraId="55B5631E" w14:textId="77777777" w:rsidR="0042307E" w:rsidRDefault="0042307E" w:rsidP="0042307E">
      <w:pPr>
        <w:pStyle w:val="Heading4"/>
      </w:pPr>
      <w:r w:rsidRPr="00B9479B">
        <w:t>TP-PHY-TPP-REQ-023118/C-RDISP - SDARS (</w:t>
      </w:r>
      <w:proofErr w:type="spellStart"/>
      <w:r w:rsidRPr="00B9479B">
        <w:t>TcSE</w:t>
      </w:r>
      <w:proofErr w:type="spellEnd"/>
      <w:r w:rsidRPr="00B9479B">
        <w:t xml:space="preserve"> ROIN-147074-2)</w:t>
      </w:r>
    </w:p>
    <w:p w14:paraId="2AA84D91" w14:textId="77777777" w:rsidR="0042307E" w:rsidRDefault="0042307E">
      <w:pPr>
        <w:rPr>
          <w:rFonts w:eastAsia="MS Mincho" w:cs="Arial"/>
        </w:rPr>
      </w:pPr>
      <w:r>
        <w:rPr>
          <w:rFonts w:eastAsia="MS Mincho" w:cs="Arial"/>
        </w:rPr>
        <w:t xml:space="preserve">The SDARS – RDISP channel represent the signals connecting "SDARS" features and "RDISP" display features.  "SDARS" represents the satellite radio unit.  The "SDARS" unit could be integrated into a </w:t>
      </w:r>
      <w:proofErr w:type="spellStart"/>
      <w:r>
        <w:rPr>
          <w:rFonts w:eastAsia="MS Mincho" w:cs="Arial"/>
        </w:rPr>
        <w:t>headunit</w:t>
      </w:r>
      <w:proofErr w:type="spellEnd"/>
      <w:r>
        <w:rPr>
          <w:rFonts w:eastAsia="MS Mincho" w:cs="Arial"/>
        </w:rPr>
        <w:t xml:space="preserve"> like IAM/AHU/ACM/ACU.  RDISP represents the multimedia display unit.  The RDISP device could be an MFD.</w:t>
      </w:r>
    </w:p>
    <w:p w14:paraId="15B47B16"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5EE45C69"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47E2B270"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2C1534BE"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79BA0D4B"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719CFEB0"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2EE39D4D"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6D165415"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0CA4A3EA"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3310C45" w14:textId="77777777" w:rsidR="0042307E" w:rsidRDefault="0042307E">
            <w:pPr>
              <w:rPr>
                <w:rFonts w:eastAsia="MS Mincho" w:cs="Arial"/>
                <w:b/>
                <w:sz w:val="16"/>
                <w:szCs w:val="16"/>
              </w:rPr>
            </w:pPr>
            <w:r>
              <w:rPr>
                <w:rFonts w:eastAsia="MS Mincho" w:cs="Arial"/>
                <w:b/>
                <w:sz w:val="16"/>
                <w:szCs w:val="16"/>
              </w:rPr>
              <w:t>Transmitter:  RDISP</w:t>
            </w:r>
          </w:p>
        </w:tc>
        <w:tc>
          <w:tcPr>
            <w:tcW w:w="2086" w:type="dxa"/>
            <w:tcBorders>
              <w:top w:val="nil"/>
              <w:left w:val="nil"/>
              <w:bottom w:val="nil"/>
              <w:right w:val="single" w:sz="4" w:space="0" w:color="auto"/>
            </w:tcBorders>
            <w:shd w:val="clear" w:color="auto" w:fill="C0C0C0"/>
            <w:noWrap/>
            <w:vAlign w:val="bottom"/>
            <w:hideMark/>
          </w:tcPr>
          <w:p w14:paraId="2BB078C0" w14:textId="77777777" w:rsidR="0042307E" w:rsidRDefault="0042307E">
            <w:pPr>
              <w:rPr>
                <w:rFonts w:eastAsia="MS Mincho" w:cs="Arial"/>
                <w:sz w:val="16"/>
                <w:szCs w:val="16"/>
              </w:rPr>
            </w:pPr>
            <w:r>
              <w:rPr>
                <w:rFonts w:eastAsia="MS Mincho" w:cs="Arial"/>
                <w:sz w:val="16"/>
                <w:szCs w:val="16"/>
              </w:rPr>
              <w:t> </w:t>
            </w:r>
          </w:p>
        </w:tc>
      </w:tr>
      <w:tr w:rsidR="0042307E" w14:paraId="0CFF0613"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44953271" w14:textId="77777777" w:rsidR="0042307E" w:rsidRDefault="0042307E">
            <w:pPr>
              <w:rPr>
                <w:rFonts w:eastAsia="MS Mincho" w:cs="Arial"/>
                <w:sz w:val="16"/>
                <w:szCs w:val="16"/>
              </w:rPr>
            </w:pPr>
            <w:r>
              <w:rPr>
                <w:rFonts w:eastAsia="MS Mincho" w:cs="Arial"/>
                <w:sz w:val="16"/>
                <w:szCs w:val="16"/>
              </w:rPr>
              <w:t>0x2C9</w:t>
            </w:r>
          </w:p>
        </w:tc>
        <w:tc>
          <w:tcPr>
            <w:tcW w:w="2383" w:type="dxa"/>
            <w:tcBorders>
              <w:top w:val="nil"/>
              <w:left w:val="nil"/>
              <w:bottom w:val="single" w:sz="4" w:space="0" w:color="auto"/>
              <w:right w:val="single" w:sz="4" w:space="0" w:color="auto"/>
            </w:tcBorders>
            <w:noWrap/>
            <w:hideMark/>
          </w:tcPr>
          <w:p w14:paraId="2ABCF597" w14:textId="77777777" w:rsidR="0042307E" w:rsidRDefault="0042307E">
            <w:pPr>
              <w:rPr>
                <w:rFonts w:eastAsia="MS Mincho" w:cs="Arial"/>
                <w:sz w:val="16"/>
                <w:szCs w:val="16"/>
              </w:rPr>
            </w:pPr>
            <w:proofErr w:type="spellStart"/>
            <w:r>
              <w:rPr>
                <w:rFonts w:eastAsia="MS Mincho" w:cs="Arial"/>
                <w:sz w:val="16"/>
                <w:szCs w:val="16"/>
              </w:rPr>
              <w:t>SDARS_RDISP_WORD_Rx</w:t>
            </w:r>
            <w:proofErr w:type="spellEnd"/>
          </w:p>
        </w:tc>
        <w:tc>
          <w:tcPr>
            <w:tcW w:w="914" w:type="dxa"/>
            <w:tcBorders>
              <w:top w:val="nil"/>
              <w:left w:val="nil"/>
              <w:bottom w:val="single" w:sz="4" w:space="0" w:color="auto"/>
              <w:right w:val="single" w:sz="4" w:space="0" w:color="auto"/>
            </w:tcBorders>
            <w:noWrap/>
            <w:hideMark/>
          </w:tcPr>
          <w:p w14:paraId="2E2661D8" w14:textId="77777777" w:rsidR="0042307E" w:rsidRDefault="0042307E">
            <w:pPr>
              <w:jc w:val="center"/>
              <w:rPr>
                <w:rFonts w:eastAsia="MS Mincho" w:cs="Arial"/>
                <w:sz w:val="16"/>
                <w:szCs w:val="16"/>
              </w:rPr>
            </w:pPr>
            <w:r>
              <w:rPr>
                <w:rFonts w:eastAsia="MS Mincho" w:cs="Arial"/>
                <w:sz w:val="16"/>
                <w:szCs w:val="16"/>
              </w:rPr>
              <w:t>27</w:t>
            </w:r>
          </w:p>
        </w:tc>
        <w:tc>
          <w:tcPr>
            <w:tcW w:w="261" w:type="dxa"/>
            <w:shd w:val="clear" w:color="auto" w:fill="C0C0C0"/>
            <w:noWrap/>
            <w:vAlign w:val="bottom"/>
            <w:hideMark/>
          </w:tcPr>
          <w:p w14:paraId="118479F5"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247615B"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76EA020" w14:textId="77777777" w:rsidR="0042307E" w:rsidRDefault="0042307E">
            <w:pPr>
              <w:rPr>
                <w:rFonts w:eastAsia="MS Mincho" w:cs="Arial"/>
                <w:b/>
                <w:sz w:val="16"/>
                <w:szCs w:val="16"/>
              </w:rPr>
            </w:pPr>
            <w:r>
              <w:rPr>
                <w:rFonts w:eastAsia="MS Mincho" w:cs="Arial"/>
                <w:b/>
                <w:sz w:val="16"/>
                <w:szCs w:val="16"/>
              </w:rPr>
              <w:t>Receiver:  SDARS</w:t>
            </w:r>
          </w:p>
        </w:tc>
        <w:tc>
          <w:tcPr>
            <w:tcW w:w="2086" w:type="dxa"/>
            <w:tcBorders>
              <w:top w:val="nil"/>
              <w:left w:val="nil"/>
              <w:bottom w:val="nil"/>
              <w:right w:val="single" w:sz="4" w:space="0" w:color="auto"/>
            </w:tcBorders>
            <w:shd w:val="clear" w:color="auto" w:fill="C0C0C0"/>
            <w:noWrap/>
            <w:vAlign w:val="bottom"/>
            <w:hideMark/>
          </w:tcPr>
          <w:p w14:paraId="5A01AAB7" w14:textId="77777777" w:rsidR="0042307E" w:rsidRDefault="0042307E">
            <w:pPr>
              <w:rPr>
                <w:rFonts w:eastAsia="MS Mincho" w:cs="Arial"/>
                <w:sz w:val="16"/>
                <w:szCs w:val="16"/>
              </w:rPr>
            </w:pPr>
            <w:r>
              <w:rPr>
                <w:rFonts w:eastAsia="MS Mincho" w:cs="Arial"/>
                <w:sz w:val="16"/>
                <w:szCs w:val="16"/>
              </w:rPr>
              <w:t> </w:t>
            </w:r>
          </w:p>
        </w:tc>
      </w:tr>
      <w:tr w:rsidR="0042307E" w14:paraId="65A8F39E" w14:textId="77777777">
        <w:trPr>
          <w:cantSplit/>
          <w:trHeight w:val="255"/>
          <w:jc w:val="center"/>
        </w:trPr>
        <w:tc>
          <w:tcPr>
            <w:tcW w:w="762" w:type="dxa"/>
            <w:tcBorders>
              <w:top w:val="nil"/>
              <w:left w:val="single" w:sz="4" w:space="0" w:color="auto"/>
              <w:bottom w:val="nil"/>
              <w:right w:val="nil"/>
            </w:tcBorders>
            <w:noWrap/>
            <w:vAlign w:val="bottom"/>
            <w:hideMark/>
          </w:tcPr>
          <w:p w14:paraId="2E98C758"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3624368A" w14:textId="77777777" w:rsidR="0042307E" w:rsidRDefault="0042307E">
            <w:pPr>
              <w:rPr>
                <w:rFonts w:eastAsia="MS Mincho" w:cs="Arial"/>
                <w:sz w:val="16"/>
                <w:szCs w:val="16"/>
              </w:rPr>
            </w:pPr>
          </w:p>
        </w:tc>
        <w:tc>
          <w:tcPr>
            <w:tcW w:w="914" w:type="dxa"/>
            <w:noWrap/>
            <w:vAlign w:val="bottom"/>
          </w:tcPr>
          <w:p w14:paraId="264D0F1F" w14:textId="77777777" w:rsidR="0042307E" w:rsidRDefault="0042307E">
            <w:pPr>
              <w:rPr>
                <w:rFonts w:eastAsia="MS Mincho" w:cs="Arial"/>
                <w:sz w:val="16"/>
                <w:szCs w:val="16"/>
              </w:rPr>
            </w:pPr>
          </w:p>
        </w:tc>
        <w:tc>
          <w:tcPr>
            <w:tcW w:w="261" w:type="dxa"/>
            <w:shd w:val="clear" w:color="auto" w:fill="C0C0C0"/>
            <w:noWrap/>
            <w:hideMark/>
          </w:tcPr>
          <w:p w14:paraId="7549DA92"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2D5309BA"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693DF971" w14:textId="77777777">
        <w:trPr>
          <w:cantSplit/>
          <w:trHeight w:val="255"/>
          <w:jc w:val="center"/>
        </w:trPr>
        <w:tc>
          <w:tcPr>
            <w:tcW w:w="762" w:type="dxa"/>
            <w:tcBorders>
              <w:top w:val="nil"/>
              <w:left w:val="single" w:sz="4" w:space="0" w:color="auto"/>
              <w:bottom w:val="nil"/>
              <w:right w:val="nil"/>
            </w:tcBorders>
            <w:noWrap/>
            <w:vAlign w:val="bottom"/>
            <w:hideMark/>
          </w:tcPr>
          <w:p w14:paraId="1D96E671"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4113420F" w14:textId="77777777" w:rsidR="0042307E" w:rsidRDefault="0042307E">
            <w:pPr>
              <w:rPr>
                <w:rFonts w:eastAsia="MS Mincho" w:cs="Arial"/>
                <w:sz w:val="16"/>
                <w:szCs w:val="16"/>
              </w:rPr>
            </w:pPr>
          </w:p>
        </w:tc>
        <w:tc>
          <w:tcPr>
            <w:tcW w:w="914" w:type="dxa"/>
            <w:noWrap/>
            <w:vAlign w:val="bottom"/>
          </w:tcPr>
          <w:p w14:paraId="1ADA1E75" w14:textId="77777777" w:rsidR="0042307E" w:rsidRDefault="0042307E">
            <w:pPr>
              <w:rPr>
                <w:rFonts w:eastAsia="MS Mincho" w:cs="Arial"/>
                <w:sz w:val="16"/>
                <w:szCs w:val="16"/>
              </w:rPr>
            </w:pPr>
          </w:p>
        </w:tc>
        <w:tc>
          <w:tcPr>
            <w:tcW w:w="261" w:type="dxa"/>
            <w:shd w:val="clear" w:color="auto" w:fill="C0C0C0"/>
            <w:noWrap/>
            <w:vAlign w:val="bottom"/>
            <w:hideMark/>
          </w:tcPr>
          <w:p w14:paraId="3CCF1C49"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707CF5AE"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04EA1A43"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23FE2E2B"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0C773345" w14:textId="77777777">
        <w:trPr>
          <w:cantSplit/>
          <w:trHeight w:val="255"/>
          <w:jc w:val="center"/>
        </w:trPr>
        <w:tc>
          <w:tcPr>
            <w:tcW w:w="762" w:type="dxa"/>
            <w:tcBorders>
              <w:top w:val="nil"/>
              <w:left w:val="single" w:sz="4" w:space="0" w:color="auto"/>
              <w:bottom w:val="nil"/>
              <w:right w:val="nil"/>
            </w:tcBorders>
            <w:noWrap/>
            <w:vAlign w:val="bottom"/>
            <w:hideMark/>
          </w:tcPr>
          <w:p w14:paraId="09974B61"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C338E3A" w14:textId="77777777" w:rsidR="0042307E" w:rsidRDefault="0042307E">
            <w:pPr>
              <w:rPr>
                <w:rFonts w:eastAsia="MS Mincho" w:cs="Arial"/>
                <w:sz w:val="16"/>
                <w:szCs w:val="16"/>
              </w:rPr>
            </w:pPr>
          </w:p>
        </w:tc>
        <w:tc>
          <w:tcPr>
            <w:tcW w:w="914" w:type="dxa"/>
            <w:noWrap/>
            <w:vAlign w:val="bottom"/>
          </w:tcPr>
          <w:p w14:paraId="30E3ED36" w14:textId="77777777" w:rsidR="0042307E" w:rsidRDefault="0042307E">
            <w:pPr>
              <w:rPr>
                <w:rFonts w:eastAsia="MS Mincho" w:cs="Arial"/>
                <w:sz w:val="16"/>
                <w:szCs w:val="16"/>
              </w:rPr>
            </w:pPr>
          </w:p>
        </w:tc>
        <w:tc>
          <w:tcPr>
            <w:tcW w:w="261" w:type="dxa"/>
            <w:shd w:val="clear" w:color="auto" w:fill="C0C0C0"/>
            <w:noWrap/>
            <w:vAlign w:val="bottom"/>
            <w:hideMark/>
          </w:tcPr>
          <w:p w14:paraId="330FF58D"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064C0043" w14:textId="77777777" w:rsidR="0042307E" w:rsidRDefault="0042307E">
            <w:pPr>
              <w:rPr>
                <w:rFonts w:eastAsia="MS Mincho" w:cs="Arial"/>
                <w:sz w:val="16"/>
                <w:szCs w:val="16"/>
              </w:rPr>
            </w:pPr>
            <w:r>
              <w:rPr>
                <w:rFonts w:eastAsia="MS Mincho" w:cs="Arial"/>
                <w:sz w:val="16"/>
                <w:szCs w:val="16"/>
              </w:rPr>
              <w:t>0x65</w:t>
            </w:r>
          </w:p>
        </w:tc>
        <w:tc>
          <w:tcPr>
            <w:tcW w:w="2731" w:type="dxa"/>
            <w:tcBorders>
              <w:top w:val="single" w:sz="4" w:space="0" w:color="auto"/>
              <w:left w:val="nil"/>
              <w:bottom w:val="single" w:sz="4" w:space="0" w:color="auto"/>
              <w:right w:val="single" w:sz="4" w:space="0" w:color="auto"/>
            </w:tcBorders>
            <w:noWrap/>
            <w:vAlign w:val="bottom"/>
            <w:hideMark/>
          </w:tcPr>
          <w:p w14:paraId="2CB2BC3E" w14:textId="77777777" w:rsidR="0042307E" w:rsidRDefault="0042307E">
            <w:pPr>
              <w:rPr>
                <w:rFonts w:eastAsia="MS Mincho" w:cs="Arial"/>
                <w:sz w:val="16"/>
                <w:szCs w:val="16"/>
              </w:rPr>
            </w:pPr>
            <w:proofErr w:type="spellStart"/>
            <w:r>
              <w:rPr>
                <w:rFonts w:eastAsia="MS Mincho" w:cs="Arial"/>
                <w:sz w:val="16"/>
                <w:szCs w:val="16"/>
              </w:rPr>
              <w:t>SDARS_SetAlert_Rq</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5FEC6F50" w14:textId="77777777" w:rsidR="0042307E" w:rsidRDefault="0042307E">
            <w:pPr>
              <w:rPr>
                <w:rFonts w:eastAsia="MS Mincho" w:cs="Arial"/>
                <w:sz w:val="16"/>
                <w:szCs w:val="16"/>
              </w:rPr>
            </w:pPr>
            <w:r>
              <w:rPr>
                <w:rFonts w:eastAsia="MS Mincho" w:cs="Arial"/>
                <w:sz w:val="16"/>
                <w:szCs w:val="16"/>
              </w:rPr>
              <w:t>SDARS</w:t>
            </w:r>
          </w:p>
        </w:tc>
      </w:tr>
      <w:tr w:rsidR="0042307E" w14:paraId="40023B6E" w14:textId="77777777" w:rsidTr="0042307E">
        <w:trPr>
          <w:cantSplit/>
          <w:trHeight w:val="255"/>
          <w:jc w:val="center"/>
        </w:trPr>
        <w:tc>
          <w:tcPr>
            <w:tcW w:w="762" w:type="dxa"/>
            <w:tcBorders>
              <w:top w:val="nil"/>
              <w:left w:val="single" w:sz="4" w:space="0" w:color="auto"/>
              <w:bottom w:val="nil"/>
              <w:right w:val="nil"/>
            </w:tcBorders>
            <w:noWrap/>
            <w:vAlign w:val="bottom"/>
          </w:tcPr>
          <w:p w14:paraId="53F6A46C"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380EB294"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26E5AE76"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54629E69"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66640F2A" w14:textId="77777777" w:rsidR="0042307E" w:rsidRDefault="0042307E">
            <w:pPr>
              <w:rPr>
                <w:rFonts w:eastAsia="MS Mincho" w:cs="Arial"/>
                <w:sz w:val="16"/>
                <w:szCs w:val="16"/>
              </w:rPr>
            </w:pPr>
            <w:r>
              <w:rPr>
                <w:rFonts w:eastAsia="MS Mincho" w:cs="Arial"/>
                <w:sz w:val="16"/>
                <w:szCs w:val="16"/>
              </w:rPr>
              <w:t>0x80</w:t>
            </w:r>
          </w:p>
        </w:tc>
        <w:tc>
          <w:tcPr>
            <w:tcW w:w="2731" w:type="dxa"/>
            <w:tcBorders>
              <w:top w:val="single" w:sz="4" w:space="0" w:color="auto"/>
              <w:left w:val="nil"/>
              <w:bottom w:val="single" w:sz="4" w:space="0" w:color="auto"/>
              <w:right w:val="single" w:sz="4" w:space="0" w:color="auto"/>
            </w:tcBorders>
            <w:noWrap/>
            <w:vAlign w:val="bottom"/>
            <w:hideMark/>
          </w:tcPr>
          <w:p w14:paraId="27A6A31D" w14:textId="77777777" w:rsidR="0042307E" w:rsidRDefault="0042307E">
            <w:pPr>
              <w:rPr>
                <w:rFonts w:eastAsia="MS Mincho" w:cs="Arial"/>
                <w:sz w:val="16"/>
                <w:szCs w:val="16"/>
              </w:rPr>
            </w:pPr>
            <w:proofErr w:type="spellStart"/>
            <w:r>
              <w:rPr>
                <w:rFonts w:eastAsia="MS Mincho" w:cs="Arial"/>
                <w:sz w:val="16"/>
                <w:szCs w:val="16"/>
              </w:rPr>
              <w:t>ChannelInfo_Rq</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3ECC55BE" w14:textId="77777777" w:rsidR="0042307E" w:rsidRDefault="0042307E">
            <w:pPr>
              <w:rPr>
                <w:rFonts w:eastAsia="MS Mincho" w:cs="Arial"/>
                <w:sz w:val="16"/>
                <w:szCs w:val="16"/>
              </w:rPr>
            </w:pPr>
            <w:r>
              <w:rPr>
                <w:rFonts w:eastAsia="MS Mincho" w:cs="Arial"/>
                <w:sz w:val="16"/>
                <w:szCs w:val="16"/>
              </w:rPr>
              <w:t>SDARS</w:t>
            </w:r>
          </w:p>
        </w:tc>
      </w:tr>
      <w:tr w:rsidR="0042307E" w14:paraId="72AB83FE" w14:textId="77777777" w:rsidTr="0042307E">
        <w:trPr>
          <w:cantSplit/>
          <w:trHeight w:val="255"/>
          <w:jc w:val="center"/>
        </w:trPr>
        <w:tc>
          <w:tcPr>
            <w:tcW w:w="762" w:type="dxa"/>
            <w:tcBorders>
              <w:top w:val="nil"/>
              <w:left w:val="single" w:sz="4" w:space="0" w:color="auto"/>
              <w:bottom w:val="nil"/>
              <w:right w:val="nil"/>
            </w:tcBorders>
            <w:noWrap/>
            <w:vAlign w:val="bottom"/>
          </w:tcPr>
          <w:p w14:paraId="30AEC9E5"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3C84355A"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36FF8B66"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04938965"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2B0AAA28" w14:textId="77777777" w:rsidR="0042307E" w:rsidRDefault="0042307E">
            <w:pPr>
              <w:rPr>
                <w:rFonts w:eastAsia="MS Mincho" w:cs="Arial"/>
                <w:sz w:val="16"/>
                <w:szCs w:val="16"/>
              </w:rPr>
            </w:pPr>
            <w:r>
              <w:rPr>
                <w:rFonts w:eastAsia="MS Mincho" w:cs="Arial"/>
                <w:sz w:val="16"/>
                <w:szCs w:val="16"/>
              </w:rPr>
              <w:t>0x6C</w:t>
            </w:r>
          </w:p>
        </w:tc>
        <w:tc>
          <w:tcPr>
            <w:tcW w:w="2731" w:type="dxa"/>
            <w:tcBorders>
              <w:top w:val="single" w:sz="4" w:space="0" w:color="auto"/>
              <w:left w:val="nil"/>
              <w:bottom w:val="single" w:sz="4" w:space="0" w:color="auto"/>
              <w:right w:val="single" w:sz="4" w:space="0" w:color="auto"/>
            </w:tcBorders>
            <w:noWrap/>
            <w:vAlign w:val="bottom"/>
          </w:tcPr>
          <w:p w14:paraId="532E786D" w14:textId="77777777" w:rsidR="0042307E" w:rsidRDefault="0042307E">
            <w:pPr>
              <w:rPr>
                <w:rFonts w:eastAsia="MS Mincho" w:cs="Arial"/>
                <w:sz w:val="16"/>
                <w:szCs w:val="16"/>
              </w:rPr>
            </w:pPr>
            <w:proofErr w:type="spellStart"/>
            <w:r>
              <w:rPr>
                <w:rFonts w:eastAsia="MS Mincho" w:cs="Arial"/>
                <w:sz w:val="16"/>
                <w:szCs w:val="16"/>
              </w:rPr>
              <w:t>SDARS_ChannelName_St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38CEDAC5" w14:textId="77777777" w:rsidR="0042307E" w:rsidRDefault="0042307E">
            <w:pPr>
              <w:rPr>
                <w:rFonts w:eastAsia="MS Mincho" w:cs="Arial"/>
                <w:sz w:val="16"/>
                <w:szCs w:val="16"/>
              </w:rPr>
            </w:pPr>
            <w:r>
              <w:rPr>
                <w:rFonts w:eastAsia="MS Mincho" w:cs="Arial"/>
                <w:sz w:val="16"/>
                <w:szCs w:val="16"/>
              </w:rPr>
              <w:t>SDARS</w:t>
            </w:r>
          </w:p>
        </w:tc>
      </w:tr>
      <w:tr w:rsidR="0042307E" w14:paraId="732AB7E9" w14:textId="77777777">
        <w:trPr>
          <w:cantSplit/>
          <w:trHeight w:val="255"/>
          <w:jc w:val="center"/>
        </w:trPr>
        <w:tc>
          <w:tcPr>
            <w:tcW w:w="762" w:type="dxa"/>
            <w:tcBorders>
              <w:top w:val="nil"/>
              <w:left w:val="single" w:sz="4" w:space="0" w:color="auto"/>
              <w:bottom w:val="single" w:sz="4" w:space="0" w:color="auto"/>
              <w:right w:val="nil"/>
            </w:tcBorders>
            <w:noWrap/>
            <w:vAlign w:val="bottom"/>
          </w:tcPr>
          <w:p w14:paraId="38F38B9A" w14:textId="77777777" w:rsidR="0042307E" w:rsidRDefault="0042307E">
            <w:pPr>
              <w:rPr>
                <w:rFonts w:eastAsia="MS Mincho" w:cs="Arial"/>
                <w:sz w:val="16"/>
                <w:szCs w:val="16"/>
              </w:rPr>
            </w:pPr>
          </w:p>
        </w:tc>
        <w:tc>
          <w:tcPr>
            <w:tcW w:w="2383" w:type="dxa"/>
            <w:tcBorders>
              <w:top w:val="nil"/>
              <w:left w:val="nil"/>
              <w:bottom w:val="single" w:sz="4" w:space="0" w:color="auto"/>
              <w:right w:val="nil"/>
            </w:tcBorders>
            <w:noWrap/>
            <w:vAlign w:val="bottom"/>
          </w:tcPr>
          <w:p w14:paraId="723F752C"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077F1E36"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32B6AF98"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257B39FB" w14:textId="77777777" w:rsidR="0042307E" w:rsidRDefault="0042307E">
            <w:pPr>
              <w:rPr>
                <w:rFonts w:eastAsia="MS Mincho" w:cs="Arial"/>
                <w:sz w:val="16"/>
                <w:szCs w:val="16"/>
              </w:rPr>
            </w:pPr>
            <w:r>
              <w:rPr>
                <w:rFonts w:eastAsia="MS Mincho" w:cs="Arial"/>
                <w:sz w:val="16"/>
                <w:szCs w:val="16"/>
              </w:rPr>
              <w:t>0xA1</w:t>
            </w:r>
          </w:p>
        </w:tc>
        <w:tc>
          <w:tcPr>
            <w:tcW w:w="2731" w:type="dxa"/>
            <w:tcBorders>
              <w:top w:val="single" w:sz="4" w:space="0" w:color="auto"/>
              <w:left w:val="nil"/>
              <w:bottom w:val="single" w:sz="4" w:space="0" w:color="auto"/>
              <w:right w:val="single" w:sz="4" w:space="0" w:color="auto"/>
            </w:tcBorders>
            <w:noWrap/>
            <w:vAlign w:val="bottom"/>
          </w:tcPr>
          <w:p w14:paraId="036C0AE9" w14:textId="77777777" w:rsidR="0042307E" w:rsidRDefault="0042307E">
            <w:pPr>
              <w:rPr>
                <w:rFonts w:eastAsia="MS Mincho" w:cs="Arial"/>
                <w:sz w:val="16"/>
                <w:szCs w:val="16"/>
              </w:rPr>
            </w:pPr>
            <w:proofErr w:type="spellStart"/>
            <w:r>
              <w:rPr>
                <w:rFonts w:eastAsia="MS Mincho" w:cs="Arial"/>
                <w:sz w:val="16"/>
                <w:szCs w:val="16"/>
              </w:rPr>
              <w:t>SDARS_ChannelList_Rsp</w:t>
            </w:r>
            <w:proofErr w:type="spellEnd"/>
          </w:p>
        </w:tc>
        <w:tc>
          <w:tcPr>
            <w:tcW w:w="2086" w:type="dxa"/>
            <w:tcBorders>
              <w:top w:val="single" w:sz="4" w:space="0" w:color="auto"/>
              <w:left w:val="nil"/>
              <w:bottom w:val="single" w:sz="4" w:space="0" w:color="auto"/>
              <w:right w:val="single" w:sz="4" w:space="0" w:color="auto"/>
            </w:tcBorders>
            <w:noWrap/>
            <w:vAlign w:val="bottom"/>
          </w:tcPr>
          <w:p w14:paraId="62EB2D03" w14:textId="77777777" w:rsidR="0042307E" w:rsidRDefault="0042307E">
            <w:pPr>
              <w:rPr>
                <w:rFonts w:eastAsia="MS Mincho" w:cs="Arial"/>
                <w:sz w:val="16"/>
                <w:szCs w:val="16"/>
              </w:rPr>
            </w:pPr>
            <w:r>
              <w:rPr>
                <w:rFonts w:eastAsia="MS Mincho" w:cs="Arial"/>
                <w:sz w:val="16"/>
                <w:szCs w:val="16"/>
              </w:rPr>
              <w:t>SDARS</w:t>
            </w:r>
          </w:p>
        </w:tc>
      </w:tr>
    </w:tbl>
    <w:p w14:paraId="48DE4E18" w14:textId="77777777" w:rsidR="0042307E" w:rsidRDefault="0042307E">
      <w:pPr>
        <w:rPr>
          <w:rFonts w:eastAsia="MS Mincho" w:cs="Arial"/>
        </w:rPr>
      </w:pPr>
    </w:p>
    <w:p w14:paraId="1366D0A7" w14:textId="77777777" w:rsidR="0042307E" w:rsidRDefault="0042307E">
      <w:pPr>
        <w:rPr>
          <w:rFonts w:eastAsia="MS Mincho"/>
        </w:rPr>
      </w:pPr>
    </w:p>
    <w:p w14:paraId="6A5F59A7" w14:textId="77777777" w:rsidR="0042307E" w:rsidRDefault="0042307E" w:rsidP="0042307E">
      <w:pPr>
        <w:pStyle w:val="Heading4"/>
      </w:pPr>
      <w:r w:rsidRPr="00B9479B">
        <w:t>TP-PHY-TPP-REQ-023119/A-</w:t>
      </w:r>
      <w:proofErr w:type="spellStart"/>
      <w:r w:rsidRPr="00B9479B">
        <w:t>SSPServer</w:t>
      </w:r>
      <w:proofErr w:type="spellEnd"/>
      <w:r w:rsidRPr="00B9479B">
        <w:t xml:space="preserve"> - </w:t>
      </w:r>
      <w:proofErr w:type="spellStart"/>
      <w:r w:rsidRPr="00B9479B">
        <w:t>SSPClient</w:t>
      </w:r>
      <w:proofErr w:type="spellEnd"/>
      <w:r w:rsidRPr="00B9479B">
        <w:t xml:space="preserve"> (</w:t>
      </w:r>
      <w:proofErr w:type="spellStart"/>
      <w:r w:rsidRPr="00B9479B">
        <w:t>TcSE</w:t>
      </w:r>
      <w:proofErr w:type="spellEnd"/>
      <w:r w:rsidRPr="00B9479B">
        <w:t xml:space="preserve"> ROIN-147240-1)</w:t>
      </w:r>
    </w:p>
    <w:p w14:paraId="66FF4457" w14:textId="77777777" w:rsidR="00E9111B" w:rsidRDefault="0042307E">
      <w:pPr>
        <w:rPr>
          <w:rFonts w:eastAsia="MS Mincho" w:cs="Arial"/>
          <w:szCs w:val="20"/>
        </w:rPr>
      </w:pPr>
      <w:r>
        <w:rPr>
          <w:rFonts w:eastAsia="MS Mincho" w:cs="Arial"/>
          <w:szCs w:val="20"/>
        </w:rPr>
        <w:t xml:space="preserve">The </w:t>
      </w:r>
      <w:proofErr w:type="spellStart"/>
      <w:r>
        <w:rPr>
          <w:rStyle w:val="spelle"/>
          <w:rFonts w:eastAsia="MS Mincho" w:cs="Arial"/>
          <w:szCs w:val="20"/>
        </w:rPr>
        <w:t>SSPServer</w:t>
      </w:r>
      <w:proofErr w:type="spellEnd"/>
      <w:r>
        <w:rPr>
          <w:rStyle w:val="spelle"/>
          <w:rFonts w:eastAsia="MS Mincho" w:cs="Arial"/>
          <w:szCs w:val="20"/>
        </w:rPr>
        <w:t xml:space="preserve"> -</w:t>
      </w:r>
      <w:r>
        <w:rPr>
          <w:rFonts w:eastAsia="MS Mincho" w:cs="Arial"/>
          <w:szCs w:val="20"/>
        </w:rPr>
        <w:t xml:space="preserve"> </w:t>
      </w:r>
      <w:proofErr w:type="spellStart"/>
      <w:r>
        <w:rPr>
          <w:rStyle w:val="spelle"/>
          <w:rFonts w:eastAsia="MS Mincho" w:cs="Arial"/>
          <w:szCs w:val="20"/>
        </w:rPr>
        <w:t>SSPClient</w:t>
      </w:r>
      <w:proofErr w:type="spellEnd"/>
      <w:r>
        <w:rPr>
          <w:rFonts w:eastAsia="MS Mincho" w:cs="Arial"/>
          <w:szCs w:val="20"/>
        </w:rPr>
        <w:t xml:space="preserve"> channel represent the signals connecting "Sirius Data Services" client and the server.  This channel is used by the server to transport data to the client.  The </w:t>
      </w:r>
      <w:proofErr w:type="spellStart"/>
      <w:r>
        <w:rPr>
          <w:rStyle w:val="spelle"/>
          <w:rFonts w:eastAsia="MS Mincho" w:cs="Arial"/>
          <w:szCs w:val="20"/>
        </w:rPr>
        <w:t>SSPClient</w:t>
      </w:r>
      <w:proofErr w:type="spellEnd"/>
      <w:r>
        <w:rPr>
          <w:rFonts w:eastAsia="MS Mincho" w:cs="Arial"/>
          <w:szCs w:val="20"/>
        </w:rPr>
        <w:t xml:space="preserve"> may exist in a display module (e.g. MFD) and the </w:t>
      </w:r>
      <w:proofErr w:type="spellStart"/>
      <w:r>
        <w:rPr>
          <w:rStyle w:val="spelle"/>
          <w:rFonts w:eastAsia="MS Mincho" w:cs="Arial"/>
          <w:szCs w:val="20"/>
        </w:rPr>
        <w:t>SSPServer</w:t>
      </w:r>
      <w:proofErr w:type="spellEnd"/>
      <w:r>
        <w:rPr>
          <w:rFonts w:eastAsia="MS Mincho" w:cs="Arial"/>
          <w:szCs w:val="20"/>
        </w:rPr>
        <w:t xml:space="preserve"> may exist in the AHU/ACM.</w:t>
      </w:r>
    </w:p>
    <w:p w14:paraId="69EDB44A" w14:textId="77777777" w:rsidR="00E9111B" w:rsidRDefault="00E9111B">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9111B" w14:paraId="7A22DF49"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5F2A704B" w14:textId="77777777" w:rsidR="00E9111B" w:rsidRDefault="0042307E">
            <w:pPr>
              <w:jc w:val="center"/>
              <w:rPr>
                <w:rFonts w:eastAsia="MS Mincho" w:cs="Arial"/>
                <w:b/>
                <w:bCs/>
                <w:sz w:val="16"/>
                <w:szCs w:val="16"/>
              </w:rPr>
            </w:pPr>
            <w:r>
              <w:rPr>
                <w:rFonts w:eastAsia="MS Mincho" w:cs="Arial"/>
                <w:b/>
                <w:bCs/>
                <w:sz w:val="16"/>
                <w:szCs w:val="16"/>
              </w:rPr>
              <w:t>Channel</w:t>
            </w:r>
          </w:p>
        </w:tc>
      </w:tr>
      <w:tr w:rsidR="00E9111B" w14:paraId="2359685D"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26DCDEE5" w14:textId="77777777" w:rsidR="00E9111B"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025FB5E9" w14:textId="77777777" w:rsidR="00E9111B" w:rsidRDefault="0042307E">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14:paraId="2CD26065" w14:textId="77777777" w:rsidR="00E9111B"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1DC8D7BD" w14:textId="77777777" w:rsidR="00E9111B"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D093E5C"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6AA1AF4" w14:textId="77777777" w:rsidR="00E9111B" w:rsidRDefault="0042307E">
            <w:pPr>
              <w:rPr>
                <w:rFonts w:eastAsia="MS Mincho" w:cs="Arial"/>
                <w:b/>
                <w:sz w:val="16"/>
                <w:szCs w:val="16"/>
              </w:rPr>
            </w:pPr>
            <w:r>
              <w:rPr>
                <w:rFonts w:eastAsia="MS Mincho" w:cs="Arial"/>
                <w:b/>
                <w:sz w:val="16"/>
                <w:szCs w:val="16"/>
              </w:rPr>
              <w:t>Transmitter:  AHU</w:t>
            </w:r>
          </w:p>
        </w:tc>
        <w:tc>
          <w:tcPr>
            <w:tcW w:w="2086" w:type="dxa"/>
            <w:tcBorders>
              <w:top w:val="nil"/>
              <w:left w:val="nil"/>
              <w:bottom w:val="nil"/>
              <w:right w:val="single" w:sz="4" w:space="0" w:color="auto"/>
            </w:tcBorders>
            <w:shd w:val="clear" w:color="auto" w:fill="C0C0C0"/>
            <w:noWrap/>
            <w:vAlign w:val="bottom"/>
            <w:hideMark/>
          </w:tcPr>
          <w:p w14:paraId="66D8B9B6" w14:textId="77777777" w:rsidR="00E9111B" w:rsidRDefault="0042307E">
            <w:pPr>
              <w:rPr>
                <w:rFonts w:eastAsia="MS Mincho" w:cs="Arial"/>
                <w:sz w:val="16"/>
                <w:szCs w:val="16"/>
              </w:rPr>
            </w:pPr>
            <w:r>
              <w:rPr>
                <w:rFonts w:eastAsia="MS Mincho" w:cs="Arial"/>
                <w:sz w:val="16"/>
                <w:szCs w:val="16"/>
              </w:rPr>
              <w:t> </w:t>
            </w:r>
          </w:p>
        </w:tc>
      </w:tr>
      <w:tr w:rsidR="00E9111B" w14:paraId="63116824"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38058B2E" w14:textId="77777777" w:rsidR="00E9111B" w:rsidRDefault="0042307E">
            <w:pPr>
              <w:rPr>
                <w:rFonts w:eastAsia="MS Mincho" w:cs="Arial"/>
                <w:sz w:val="16"/>
                <w:szCs w:val="16"/>
              </w:rPr>
            </w:pPr>
            <w:r>
              <w:rPr>
                <w:rFonts w:eastAsia="MS Mincho" w:cs="Arial"/>
                <w:sz w:val="16"/>
                <w:szCs w:val="16"/>
              </w:rPr>
              <w:t>0x2C3</w:t>
            </w:r>
          </w:p>
        </w:tc>
        <w:tc>
          <w:tcPr>
            <w:tcW w:w="2383" w:type="dxa"/>
            <w:tcBorders>
              <w:top w:val="nil"/>
              <w:left w:val="nil"/>
              <w:bottom w:val="single" w:sz="4" w:space="0" w:color="auto"/>
              <w:right w:val="single" w:sz="4" w:space="0" w:color="auto"/>
            </w:tcBorders>
            <w:noWrap/>
            <w:hideMark/>
          </w:tcPr>
          <w:p w14:paraId="47B943EB" w14:textId="77777777" w:rsidR="00E9111B" w:rsidRDefault="0042307E">
            <w:pPr>
              <w:rPr>
                <w:rFonts w:eastAsia="MS Mincho" w:cs="Arial"/>
                <w:sz w:val="16"/>
                <w:szCs w:val="16"/>
              </w:rPr>
            </w:pPr>
            <w:proofErr w:type="spellStart"/>
            <w:r>
              <w:rPr>
                <w:rStyle w:val="spelle"/>
                <w:rFonts w:eastAsia="MS Mincho" w:cs="Arial"/>
                <w:sz w:val="16"/>
                <w:szCs w:val="16"/>
              </w:rPr>
              <w:t>SSPClnt_SSPSrv_WORD_Tx</w:t>
            </w:r>
            <w:proofErr w:type="spellEnd"/>
          </w:p>
        </w:tc>
        <w:tc>
          <w:tcPr>
            <w:tcW w:w="914" w:type="dxa"/>
            <w:tcBorders>
              <w:top w:val="nil"/>
              <w:left w:val="nil"/>
              <w:bottom w:val="single" w:sz="4" w:space="0" w:color="auto"/>
              <w:right w:val="single" w:sz="4" w:space="0" w:color="auto"/>
            </w:tcBorders>
            <w:noWrap/>
            <w:hideMark/>
          </w:tcPr>
          <w:p w14:paraId="296F70E7" w14:textId="77777777" w:rsidR="00E9111B" w:rsidRDefault="0042307E">
            <w:pPr>
              <w:jc w:val="center"/>
              <w:rPr>
                <w:rFonts w:eastAsia="MS Mincho" w:cs="Arial"/>
                <w:sz w:val="16"/>
                <w:szCs w:val="16"/>
              </w:rPr>
            </w:pPr>
            <w:r>
              <w:rPr>
                <w:rFonts w:eastAsia="MS Mincho" w:cs="Arial"/>
                <w:sz w:val="16"/>
                <w:szCs w:val="16"/>
              </w:rPr>
              <w:t>23</w:t>
            </w:r>
          </w:p>
        </w:tc>
        <w:tc>
          <w:tcPr>
            <w:tcW w:w="261" w:type="dxa"/>
            <w:shd w:val="clear" w:color="auto" w:fill="C0C0C0"/>
            <w:noWrap/>
            <w:vAlign w:val="bottom"/>
            <w:hideMark/>
          </w:tcPr>
          <w:p w14:paraId="334B224A" w14:textId="77777777" w:rsidR="00E9111B"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46F3896"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19DACC2E" w14:textId="77777777" w:rsidR="00E9111B" w:rsidRDefault="0042307E">
            <w:pPr>
              <w:rPr>
                <w:rFonts w:eastAsia="MS Mincho" w:cs="Arial"/>
                <w:b/>
                <w:sz w:val="16"/>
                <w:szCs w:val="16"/>
              </w:rPr>
            </w:pPr>
            <w:r>
              <w:rPr>
                <w:rFonts w:eastAsia="MS Mincho" w:cs="Arial"/>
                <w:b/>
                <w:sz w:val="16"/>
                <w:szCs w:val="16"/>
              </w:rPr>
              <w:t>Receiver:  APIM</w:t>
            </w:r>
          </w:p>
        </w:tc>
        <w:tc>
          <w:tcPr>
            <w:tcW w:w="2086" w:type="dxa"/>
            <w:tcBorders>
              <w:top w:val="nil"/>
              <w:left w:val="nil"/>
              <w:bottom w:val="nil"/>
              <w:right w:val="single" w:sz="4" w:space="0" w:color="auto"/>
            </w:tcBorders>
            <w:shd w:val="clear" w:color="auto" w:fill="C0C0C0"/>
            <w:noWrap/>
            <w:vAlign w:val="bottom"/>
            <w:hideMark/>
          </w:tcPr>
          <w:p w14:paraId="79D7B396" w14:textId="77777777" w:rsidR="00E9111B" w:rsidRDefault="0042307E">
            <w:pPr>
              <w:rPr>
                <w:rFonts w:eastAsia="MS Mincho" w:cs="Arial"/>
                <w:sz w:val="16"/>
                <w:szCs w:val="16"/>
              </w:rPr>
            </w:pPr>
            <w:r>
              <w:rPr>
                <w:rFonts w:eastAsia="MS Mincho" w:cs="Arial"/>
                <w:sz w:val="16"/>
                <w:szCs w:val="16"/>
              </w:rPr>
              <w:t> </w:t>
            </w:r>
          </w:p>
        </w:tc>
      </w:tr>
      <w:tr w:rsidR="00E9111B" w14:paraId="698BE3D8" w14:textId="77777777">
        <w:trPr>
          <w:cantSplit/>
          <w:trHeight w:val="255"/>
          <w:jc w:val="center"/>
        </w:trPr>
        <w:tc>
          <w:tcPr>
            <w:tcW w:w="762" w:type="dxa"/>
            <w:tcBorders>
              <w:top w:val="nil"/>
              <w:left w:val="single" w:sz="4" w:space="0" w:color="auto"/>
              <w:bottom w:val="nil"/>
              <w:right w:val="nil"/>
            </w:tcBorders>
            <w:noWrap/>
            <w:vAlign w:val="bottom"/>
            <w:hideMark/>
          </w:tcPr>
          <w:p w14:paraId="2DD52796"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655C7EA8" w14:textId="77777777" w:rsidR="00E9111B" w:rsidRDefault="00E9111B">
            <w:pPr>
              <w:rPr>
                <w:rFonts w:eastAsia="MS Mincho" w:cs="Arial"/>
                <w:sz w:val="16"/>
                <w:szCs w:val="16"/>
              </w:rPr>
            </w:pPr>
          </w:p>
        </w:tc>
        <w:tc>
          <w:tcPr>
            <w:tcW w:w="914" w:type="dxa"/>
            <w:noWrap/>
            <w:vAlign w:val="bottom"/>
          </w:tcPr>
          <w:p w14:paraId="2873D2B7" w14:textId="77777777" w:rsidR="00E9111B" w:rsidRDefault="00E9111B">
            <w:pPr>
              <w:rPr>
                <w:rFonts w:eastAsia="MS Mincho" w:cs="Arial"/>
                <w:sz w:val="16"/>
                <w:szCs w:val="16"/>
              </w:rPr>
            </w:pPr>
          </w:p>
        </w:tc>
        <w:tc>
          <w:tcPr>
            <w:tcW w:w="261" w:type="dxa"/>
            <w:shd w:val="clear" w:color="auto" w:fill="C0C0C0"/>
            <w:noWrap/>
            <w:hideMark/>
          </w:tcPr>
          <w:p w14:paraId="7E678E98" w14:textId="77777777" w:rsidR="00E9111B"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65D64E6F" w14:textId="77777777" w:rsidR="00E9111B" w:rsidRDefault="0042307E">
            <w:pPr>
              <w:jc w:val="center"/>
              <w:rPr>
                <w:rFonts w:eastAsia="MS Mincho" w:cs="Arial"/>
                <w:b/>
                <w:bCs/>
                <w:sz w:val="16"/>
                <w:szCs w:val="16"/>
              </w:rPr>
            </w:pPr>
            <w:r>
              <w:rPr>
                <w:rFonts w:eastAsia="MS Mincho" w:cs="Arial"/>
                <w:b/>
                <w:bCs/>
                <w:sz w:val="16"/>
                <w:szCs w:val="16"/>
              </w:rPr>
              <w:t>Logical Signals</w:t>
            </w:r>
          </w:p>
        </w:tc>
      </w:tr>
      <w:tr w:rsidR="00E9111B" w14:paraId="411823E9" w14:textId="77777777">
        <w:trPr>
          <w:cantSplit/>
          <w:trHeight w:val="255"/>
          <w:jc w:val="center"/>
        </w:trPr>
        <w:tc>
          <w:tcPr>
            <w:tcW w:w="762" w:type="dxa"/>
            <w:tcBorders>
              <w:top w:val="nil"/>
              <w:left w:val="single" w:sz="4" w:space="0" w:color="auto"/>
              <w:bottom w:val="nil"/>
              <w:right w:val="nil"/>
            </w:tcBorders>
            <w:noWrap/>
            <w:vAlign w:val="bottom"/>
            <w:hideMark/>
          </w:tcPr>
          <w:p w14:paraId="36B0C869"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3705300C" w14:textId="77777777" w:rsidR="00E9111B" w:rsidRDefault="00E9111B">
            <w:pPr>
              <w:rPr>
                <w:rFonts w:eastAsia="MS Mincho" w:cs="Arial"/>
                <w:sz w:val="16"/>
                <w:szCs w:val="16"/>
              </w:rPr>
            </w:pPr>
          </w:p>
        </w:tc>
        <w:tc>
          <w:tcPr>
            <w:tcW w:w="914" w:type="dxa"/>
            <w:noWrap/>
            <w:vAlign w:val="bottom"/>
          </w:tcPr>
          <w:p w14:paraId="5D111646" w14:textId="77777777" w:rsidR="00E9111B" w:rsidRDefault="00E9111B">
            <w:pPr>
              <w:rPr>
                <w:rFonts w:eastAsia="MS Mincho" w:cs="Arial"/>
                <w:sz w:val="16"/>
                <w:szCs w:val="16"/>
              </w:rPr>
            </w:pPr>
          </w:p>
        </w:tc>
        <w:tc>
          <w:tcPr>
            <w:tcW w:w="261" w:type="dxa"/>
            <w:shd w:val="clear" w:color="auto" w:fill="C0C0C0"/>
            <w:noWrap/>
            <w:vAlign w:val="bottom"/>
            <w:hideMark/>
          </w:tcPr>
          <w:p w14:paraId="73905411"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02F60BD0" w14:textId="77777777" w:rsidR="00E9111B"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342FD2F3" w14:textId="77777777" w:rsidR="00E9111B"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29BC8A73" w14:textId="77777777" w:rsidR="00E9111B" w:rsidRDefault="0042307E">
            <w:pPr>
              <w:rPr>
                <w:rFonts w:eastAsia="MS Mincho" w:cs="Arial"/>
                <w:b/>
                <w:bCs/>
                <w:sz w:val="16"/>
                <w:szCs w:val="16"/>
              </w:rPr>
            </w:pPr>
            <w:r>
              <w:rPr>
                <w:rFonts w:eastAsia="MS Mincho" w:cs="Arial"/>
                <w:b/>
                <w:bCs/>
                <w:sz w:val="16"/>
                <w:szCs w:val="16"/>
              </w:rPr>
              <w:t>Utilization</w:t>
            </w:r>
          </w:p>
        </w:tc>
      </w:tr>
      <w:tr w:rsidR="00E9111B" w14:paraId="3DB6B9B4" w14:textId="77777777">
        <w:trPr>
          <w:cantSplit/>
          <w:trHeight w:val="255"/>
          <w:jc w:val="center"/>
        </w:trPr>
        <w:tc>
          <w:tcPr>
            <w:tcW w:w="762" w:type="dxa"/>
            <w:tcBorders>
              <w:top w:val="nil"/>
              <w:left w:val="single" w:sz="4" w:space="0" w:color="auto"/>
              <w:bottom w:val="single" w:sz="4" w:space="0" w:color="auto"/>
              <w:right w:val="nil"/>
            </w:tcBorders>
            <w:noWrap/>
            <w:vAlign w:val="bottom"/>
            <w:hideMark/>
          </w:tcPr>
          <w:p w14:paraId="56267C15" w14:textId="77777777" w:rsidR="00E9111B" w:rsidRDefault="0042307E">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14:paraId="1D7314B0" w14:textId="77777777" w:rsidR="00E9111B" w:rsidRDefault="00E9111B">
            <w:pPr>
              <w:rPr>
                <w:rFonts w:eastAsia="MS Mincho" w:cs="Arial"/>
                <w:sz w:val="16"/>
                <w:szCs w:val="16"/>
              </w:rPr>
            </w:pPr>
          </w:p>
        </w:tc>
        <w:tc>
          <w:tcPr>
            <w:tcW w:w="914" w:type="dxa"/>
            <w:tcBorders>
              <w:top w:val="nil"/>
              <w:left w:val="nil"/>
              <w:bottom w:val="single" w:sz="4" w:space="0" w:color="auto"/>
              <w:right w:val="nil"/>
            </w:tcBorders>
            <w:noWrap/>
            <w:vAlign w:val="bottom"/>
          </w:tcPr>
          <w:p w14:paraId="62ED5C5B" w14:textId="77777777" w:rsidR="00E9111B" w:rsidRDefault="00E9111B">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46FD06A5"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73F4BDE2" w14:textId="77777777" w:rsidR="00E9111B" w:rsidRDefault="0042307E">
            <w:pPr>
              <w:rPr>
                <w:rFonts w:eastAsia="MS Mincho" w:cs="Arial"/>
                <w:sz w:val="16"/>
                <w:szCs w:val="16"/>
              </w:rPr>
            </w:pPr>
            <w:r>
              <w:rPr>
                <w:rFonts w:eastAsia="MS Mincho" w:cs="Arial"/>
                <w:sz w:val="16"/>
                <w:szCs w:val="16"/>
              </w:rPr>
              <w:t>0x62</w:t>
            </w:r>
          </w:p>
        </w:tc>
        <w:tc>
          <w:tcPr>
            <w:tcW w:w="2731" w:type="dxa"/>
            <w:tcBorders>
              <w:top w:val="nil"/>
              <w:left w:val="nil"/>
              <w:bottom w:val="single" w:sz="4" w:space="0" w:color="auto"/>
              <w:right w:val="single" w:sz="4" w:space="0" w:color="auto"/>
            </w:tcBorders>
            <w:noWrap/>
            <w:vAlign w:val="bottom"/>
            <w:hideMark/>
          </w:tcPr>
          <w:p w14:paraId="0F256E0E" w14:textId="77777777" w:rsidR="00E9111B" w:rsidRDefault="0042307E">
            <w:pPr>
              <w:rPr>
                <w:rStyle w:val="spelle"/>
                <w:rFonts w:eastAsia="MS Mincho" w:cs="Arial"/>
                <w:sz w:val="16"/>
                <w:szCs w:val="16"/>
              </w:rPr>
            </w:pPr>
            <w:proofErr w:type="spellStart"/>
            <w:r>
              <w:rPr>
                <w:rStyle w:val="spelle"/>
                <w:rFonts w:eastAsia="MS Mincho" w:cs="Arial"/>
                <w:sz w:val="16"/>
                <w:szCs w:val="16"/>
              </w:rPr>
              <w:t>SSP_Rsp</w:t>
            </w:r>
            <w:proofErr w:type="spellEnd"/>
          </w:p>
        </w:tc>
        <w:tc>
          <w:tcPr>
            <w:tcW w:w="2086" w:type="dxa"/>
            <w:tcBorders>
              <w:top w:val="nil"/>
              <w:left w:val="nil"/>
              <w:bottom w:val="single" w:sz="4" w:space="0" w:color="auto"/>
              <w:right w:val="single" w:sz="4" w:space="0" w:color="auto"/>
            </w:tcBorders>
            <w:noWrap/>
            <w:vAlign w:val="bottom"/>
            <w:hideMark/>
          </w:tcPr>
          <w:p w14:paraId="29FBD8BE" w14:textId="77777777" w:rsidR="00E9111B" w:rsidRDefault="0042307E">
            <w:pPr>
              <w:rPr>
                <w:rFonts w:eastAsia="MS Mincho" w:cs="Arial"/>
                <w:sz w:val="16"/>
                <w:szCs w:val="16"/>
              </w:rPr>
            </w:pPr>
            <w:r>
              <w:rPr>
                <w:rFonts w:eastAsia="MS Mincho" w:cs="Arial"/>
                <w:sz w:val="16"/>
                <w:szCs w:val="16"/>
              </w:rPr>
              <w:t>SDARS</w:t>
            </w:r>
          </w:p>
        </w:tc>
      </w:tr>
    </w:tbl>
    <w:p w14:paraId="25FF0F93" w14:textId="77777777" w:rsidR="00E9111B" w:rsidRDefault="00E9111B">
      <w:pPr>
        <w:rPr>
          <w:rFonts w:eastAsia="MS Mincho" w:cs="Arial"/>
          <w:szCs w:val="20"/>
        </w:rPr>
      </w:pPr>
    </w:p>
    <w:p w14:paraId="4505446E" w14:textId="77777777" w:rsidR="00E9111B" w:rsidRDefault="00E9111B">
      <w:pPr>
        <w:rPr>
          <w:rFonts w:eastAsia="MS Mincho"/>
          <w:szCs w:val="20"/>
        </w:rPr>
      </w:pPr>
    </w:p>
    <w:p w14:paraId="761F1B7B" w14:textId="77777777" w:rsidR="0042307E" w:rsidRDefault="0042307E" w:rsidP="0042307E">
      <w:pPr>
        <w:pStyle w:val="Heading4"/>
      </w:pPr>
      <w:r w:rsidRPr="00B9479B">
        <w:t>TP-PHY-TPP-REQ-023120/A-</w:t>
      </w:r>
      <w:proofErr w:type="spellStart"/>
      <w:r w:rsidRPr="00B9479B">
        <w:t>SSPClient</w:t>
      </w:r>
      <w:proofErr w:type="spellEnd"/>
      <w:r w:rsidRPr="00B9479B">
        <w:t xml:space="preserve"> - </w:t>
      </w:r>
      <w:proofErr w:type="spellStart"/>
      <w:r w:rsidRPr="00B9479B">
        <w:t>SSPServer</w:t>
      </w:r>
      <w:proofErr w:type="spellEnd"/>
      <w:r w:rsidRPr="00B9479B">
        <w:t xml:space="preserve"> (</w:t>
      </w:r>
      <w:proofErr w:type="spellStart"/>
      <w:r w:rsidRPr="00B9479B">
        <w:t>TcSE</w:t>
      </w:r>
      <w:proofErr w:type="spellEnd"/>
      <w:r w:rsidRPr="00B9479B">
        <w:t xml:space="preserve"> ROIN-147262-1)</w:t>
      </w:r>
    </w:p>
    <w:p w14:paraId="226E30A0" w14:textId="77777777" w:rsidR="00E9111B" w:rsidRDefault="0042307E">
      <w:pPr>
        <w:rPr>
          <w:rFonts w:eastAsia="MS Mincho" w:cs="Arial"/>
          <w:szCs w:val="20"/>
        </w:rPr>
      </w:pPr>
      <w:r>
        <w:rPr>
          <w:rFonts w:eastAsia="MS Mincho" w:cs="Arial"/>
          <w:szCs w:val="20"/>
        </w:rPr>
        <w:t xml:space="preserve">The </w:t>
      </w:r>
      <w:proofErr w:type="spellStart"/>
      <w:r>
        <w:rPr>
          <w:rStyle w:val="spelle"/>
          <w:rFonts w:eastAsia="MS Mincho" w:cs="Arial"/>
          <w:szCs w:val="20"/>
        </w:rPr>
        <w:t>SSPClient</w:t>
      </w:r>
      <w:proofErr w:type="spellEnd"/>
      <w:r>
        <w:rPr>
          <w:rFonts w:eastAsia="MS Mincho" w:cs="Arial"/>
          <w:szCs w:val="20"/>
        </w:rPr>
        <w:t xml:space="preserve"> – </w:t>
      </w:r>
      <w:proofErr w:type="spellStart"/>
      <w:r>
        <w:rPr>
          <w:rStyle w:val="spelle"/>
          <w:rFonts w:eastAsia="MS Mincho" w:cs="Arial"/>
          <w:szCs w:val="20"/>
        </w:rPr>
        <w:t>SSPServer</w:t>
      </w:r>
      <w:proofErr w:type="spellEnd"/>
      <w:r>
        <w:rPr>
          <w:rFonts w:eastAsia="MS Mincho" w:cs="Arial"/>
          <w:szCs w:val="20"/>
        </w:rPr>
        <w:t xml:space="preserve"> channel represent the signals connecting "Sirius Data Services" client and the server.  This channel is used by the client to transport data to the server.  The </w:t>
      </w:r>
      <w:proofErr w:type="spellStart"/>
      <w:r>
        <w:rPr>
          <w:rStyle w:val="spelle"/>
          <w:rFonts w:eastAsia="MS Mincho" w:cs="Arial"/>
          <w:szCs w:val="20"/>
        </w:rPr>
        <w:t>SSPClient</w:t>
      </w:r>
      <w:proofErr w:type="spellEnd"/>
      <w:r>
        <w:rPr>
          <w:rFonts w:eastAsia="MS Mincho" w:cs="Arial"/>
          <w:szCs w:val="20"/>
        </w:rPr>
        <w:t xml:space="preserve"> may exist in a display module (e.g. MFD) and the </w:t>
      </w:r>
      <w:proofErr w:type="spellStart"/>
      <w:r>
        <w:rPr>
          <w:rStyle w:val="spelle"/>
          <w:rFonts w:eastAsia="MS Mincho" w:cs="Arial"/>
          <w:szCs w:val="20"/>
        </w:rPr>
        <w:t>SSPServer</w:t>
      </w:r>
      <w:proofErr w:type="spellEnd"/>
      <w:r>
        <w:rPr>
          <w:rFonts w:eastAsia="MS Mincho" w:cs="Arial"/>
          <w:szCs w:val="20"/>
        </w:rPr>
        <w:t xml:space="preserve"> may exist in the AHU/ACM.</w:t>
      </w:r>
    </w:p>
    <w:p w14:paraId="784C362D" w14:textId="77777777" w:rsidR="00E9111B" w:rsidRDefault="00E9111B">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9111B" w14:paraId="5D902913"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1EC74433" w14:textId="77777777" w:rsidR="00E9111B" w:rsidRDefault="0042307E">
            <w:pPr>
              <w:jc w:val="center"/>
              <w:rPr>
                <w:rFonts w:eastAsia="MS Mincho" w:cs="Arial"/>
                <w:b/>
                <w:bCs/>
                <w:sz w:val="16"/>
                <w:szCs w:val="16"/>
              </w:rPr>
            </w:pPr>
            <w:r>
              <w:rPr>
                <w:rFonts w:eastAsia="MS Mincho" w:cs="Arial"/>
                <w:b/>
                <w:bCs/>
                <w:sz w:val="16"/>
                <w:szCs w:val="16"/>
              </w:rPr>
              <w:t>Channel</w:t>
            </w:r>
          </w:p>
        </w:tc>
      </w:tr>
      <w:tr w:rsidR="00E9111B" w14:paraId="504EB597"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7E84A1DA" w14:textId="77777777" w:rsidR="00E9111B"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4142343D" w14:textId="77777777" w:rsidR="00E9111B" w:rsidRDefault="0042307E">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14:paraId="23DACE5F" w14:textId="77777777" w:rsidR="00E9111B"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1C2BCD8F" w14:textId="77777777" w:rsidR="00E9111B"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57799F85"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FE99079" w14:textId="77777777" w:rsidR="00E9111B" w:rsidRDefault="0042307E">
            <w:pPr>
              <w:rPr>
                <w:rFonts w:eastAsia="MS Mincho" w:cs="Arial"/>
                <w:b/>
                <w:sz w:val="16"/>
                <w:szCs w:val="16"/>
              </w:rPr>
            </w:pPr>
            <w:r>
              <w:rPr>
                <w:rFonts w:eastAsia="MS Mincho" w:cs="Arial"/>
                <w:b/>
                <w:sz w:val="16"/>
                <w:szCs w:val="16"/>
              </w:rPr>
              <w:t>Transmitter:  APIM</w:t>
            </w:r>
          </w:p>
        </w:tc>
        <w:tc>
          <w:tcPr>
            <w:tcW w:w="2086" w:type="dxa"/>
            <w:tcBorders>
              <w:top w:val="nil"/>
              <w:left w:val="nil"/>
              <w:bottom w:val="nil"/>
              <w:right w:val="single" w:sz="4" w:space="0" w:color="auto"/>
            </w:tcBorders>
            <w:shd w:val="clear" w:color="auto" w:fill="C0C0C0"/>
            <w:noWrap/>
            <w:vAlign w:val="bottom"/>
            <w:hideMark/>
          </w:tcPr>
          <w:p w14:paraId="6E586605" w14:textId="77777777" w:rsidR="00E9111B" w:rsidRDefault="0042307E">
            <w:pPr>
              <w:rPr>
                <w:rFonts w:eastAsia="MS Mincho" w:cs="Arial"/>
                <w:sz w:val="16"/>
                <w:szCs w:val="16"/>
              </w:rPr>
            </w:pPr>
            <w:r>
              <w:rPr>
                <w:rFonts w:eastAsia="MS Mincho" w:cs="Arial"/>
                <w:sz w:val="16"/>
                <w:szCs w:val="16"/>
              </w:rPr>
              <w:t> </w:t>
            </w:r>
          </w:p>
        </w:tc>
      </w:tr>
      <w:tr w:rsidR="00E9111B" w14:paraId="738F6FC4"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69951B8" w14:textId="77777777" w:rsidR="00E9111B" w:rsidRDefault="0042307E">
            <w:pPr>
              <w:rPr>
                <w:rFonts w:eastAsia="MS Mincho" w:cs="Arial"/>
                <w:sz w:val="16"/>
                <w:szCs w:val="16"/>
              </w:rPr>
            </w:pPr>
            <w:r>
              <w:rPr>
                <w:rFonts w:eastAsia="MS Mincho" w:cs="Arial"/>
                <w:sz w:val="16"/>
                <w:szCs w:val="16"/>
              </w:rPr>
              <w:t>0x2CB</w:t>
            </w:r>
          </w:p>
        </w:tc>
        <w:tc>
          <w:tcPr>
            <w:tcW w:w="2383" w:type="dxa"/>
            <w:tcBorders>
              <w:top w:val="nil"/>
              <w:left w:val="nil"/>
              <w:bottom w:val="single" w:sz="4" w:space="0" w:color="auto"/>
              <w:right w:val="single" w:sz="4" w:space="0" w:color="auto"/>
            </w:tcBorders>
            <w:noWrap/>
            <w:hideMark/>
          </w:tcPr>
          <w:p w14:paraId="72E10750" w14:textId="77777777" w:rsidR="00E9111B" w:rsidRDefault="0042307E">
            <w:pPr>
              <w:rPr>
                <w:rFonts w:eastAsia="MS Mincho" w:cs="Arial"/>
                <w:sz w:val="16"/>
                <w:szCs w:val="16"/>
              </w:rPr>
            </w:pPr>
            <w:proofErr w:type="spellStart"/>
            <w:r>
              <w:rPr>
                <w:rStyle w:val="spelle"/>
                <w:rFonts w:eastAsia="MS Mincho" w:cs="Arial"/>
                <w:sz w:val="16"/>
                <w:szCs w:val="16"/>
              </w:rPr>
              <w:t>SSPClnt_SSPSrv_WORD_Rx</w:t>
            </w:r>
            <w:proofErr w:type="spellEnd"/>
          </w:p>
        </w:tc>
        <w:tc>
          <w:tcPr>
            <w:tcW w:w="914" w:type="dxa"/>
            <w:tcBorders>
              <w:top w:val="nil"/>
              <w:left w:val="nil"/>
              <w:bottom w:val="single" w:sz="4" w:space="0" w:color="auto"/>
              <w:right w:val="single" w:sz="4" w:space="0" w:color="auto"/>
            </w:tcBorders>
            <w:noWrap/>
            <w:hideMark/>
          </w:tcPr>
          <w:p w14:paraId="3DE2717D" w14:textId="77777777" w:rsidR="00E9111B" w:rsidRDefault="0042307E">
            <w:pPr>
              <w:jc w:val="center"/>
              <w:rPr>
                <w:rFonts w:eastAsia="MS Mincho" w:cs="Arial"/>
                <w:sz w:val="16"/>
                <w:szCs w:val="16"/>
              </w:rPr>
            </w:pPr>
            <w:r>
              <w:rPr>
                <w:rFonts w:eastAsia="MS Mincho" w:cs="Arial"/>
                <w:sz w:val="16"/>
                <w:szCs w:val="16"/>
              </w:rPr>
              <w:t>23</w:t>
            </w:r>
          </w:p>
        </w:tc>
        <w:tc>
          <w:tcPr>
            <w:tcW w:w="261" w:type="dxa"/>
            <w:shd w:val="clear" w:color="auto" w:fill="C0C0C0"/>
            <w:noWrap/>
            <w:vAlign w:val="bottom"/>
            <w:hideMark/>
          </w:tcPr>
          <w:p w14:paraId="332891C4" w14:textId="77777777" w:rsidR="00E9111B"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66CDF60"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09C2312E" w14:textId="77777777" w:rsidR="00E9111B" w:rsidRDefault="0042307E">
            <w:pPr>
              <w:rPr>
                <w:rFonts w:eastAsia="MS Mincho" w:cs="Arial"/>
                <w:b/>
                <w:sz w:val="16"/>
                <w:szCs w:val="16"/>
              </w:rPr>
            </w:pPr>
            <w:r>
              <w:rPr>
                <w:rFonts w:eastAsia="MS Mincho" w:cs="Arial"/>
                <w:b/>
                <w:sz w:val="16"/>
                <w:szCs w:val="16"/>
              </w:rPr>
              <w:t>Receiver:  AHU</w:t>
            </w:r>
          </w:p>
        </w:tc>
        <w:tc>
          <w:tcPr>
            <w:tcW w:w="2086" w:type="dxa"/>
            <w:tcBorders>
              <w:top w:val="nil"/>
              <w:left w:val="nil"/>
              <w:bottom w:val="nil"/>
              <w:right w:val="single" w:sz="4" w:space="0" w:color="auto"/>
            </w:tcBorders>
            <w:shd w:val="clear" w:color="auto" w:fill="C0C0C0"/>
            <w:noWrap/>
            <w:vAlign w:val="bottom"/>
            <w:hideMark/>
          </w:tcPr>
          <w:p w14:paraId="79E57A3D" w14:textId="77777777" w:rsidR="00E9111B" w:rsidRDefault="0042307E">
            <w:pPr>
              <w:rPr>
                <w:rFonts w:eastAsia="MS Mincho" w:cs="Arial"/>
                <w:sz w:val="16"/>
                <w:szCs w:val="16"/>
              </w:rPr>
            </w:pPr>
            <w:r>
              <w:rPr>
                <w:rFonts w:eastAsia="MS Mincho" w:cs="Arial"/>
                <w:sz w:val="16"/>
                <w:szCs w:val="16"/>
              </w:rPr>
              <w:t> </w:t>
            </w:r>
          </w:p>
        </w:tc>
      </w:tr>
      <w:tr w:rsidR="00E9111B" w14:paraId="1F373403" w14:textId="77777777">
        <w:trPr>
          <w:cantSplit/>
          <w:trHeight w:val="255"/>
          <w:jc w:val="center"/>
        </w:trPr>
        <w:tc>
          <w:tcPr>
            <w:tcW w:w="762" w:type="dxa"/>
            <w:tcBorders>
              <w:top w:val="nil"/>
              <w:left w:val="single" w:sz="4" w:space="0" w:color="auto"/>
              <w:bottom w:val="nil"/>
              <w:right w:val="nil"/>
            </w:tcBorders>
            <w:noWrap/>
            <w:vAlign w:val="bottom"/>
            <w:hideMark/>
          </w:tcPr>
          <w:p w14:paraId="60BFAAE9"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340C9E76" w14:textId="77777777" w:rsidR="00E9111B" w:rsidRDefault="00E9111B">
            <w:pPr>
              <w:rPr>
                <w:rFonts w:eastAsia="MS Mincho" w:cs="Arial"/>
                <w:sz w:val="16"/>
                <w:szCs w:val="16"/>
              </w:rPr>
            </w:pPr>
          </w:p>
        </w:tc>
        <w:tc>
          <w:tcPr>
            <w:tcW w:w="914" w:type="dxa"/>
            <w:noWrap/>
            <w:vAlign w:val="bottom"/>
          </w:tcPr>
          <w:p w14:paraId="6327EB55" w14:textId="77777777" w:rsidR="00E9111B" w:rsidRDefault="00E9111B">
            <w:pPr>
              <w:rPr>
                <w:rFonts w:eastAsia="MS Mincho" w:cs="Arial"/>
                <w:sz w:val="16"/>
                <w:szCs w:val="16"/>
              </w:rPr>
            </w:pPr>
          </w:p>
        </w:tc>
        <w:tc>
          <w:tcPr>
            <w:tcW w:w="261" w:type="dxa"/>
            <w:shd w:val="clear" w:color="auto" w:fill="C0C0C0"/>
            <w:noWrap/>
            <w:hideMark/>
          </w:tcPr>
          <w:p w14:paraId="0D7C0D40" w14:textId="77777777" w:rsidR="00E9111B"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6B14FCE8" w14:textId="77777777" w:rsidR="00E9111B" w:rsidRDefault="0042307E">
            <w:pPr>
              <w:jc w:val="center"/>
              <w:rPr>
                <w:rFonts w:eastAsia="MS Mincho" w:cs="Arial"/>
                <w:b/>
                <w:bCs/>
                <w:sz w:val="16"/>
                <w:szCs w:val="16"/>
              </w:rPr>
            </w:pPr>
            <w:r>
              <w:rPr>
                <w:rFonts w:eastAsia="MS Mincho" w:cs="Arial"/>
                <w:b/>
                <w:bCs/>
                <w:sz w:val="16"/>
                <w:szCs w:val="16"/>
              </w:rPr>
              <w:t>Logical Signals</w:t>
            </w:r>
          </w:p>
        </w:tc>
      </w:tr>
      <w:tr w:rsidR="00E9111B" w14:paraId="62A46B86" w14:textId="77777777">
        <w:trPr>
          <w:cantSplit/>
          <w:trHeight w:val="255"/>
          <w:jc w:val="center"/>
        </w:trPr>
        <w:tc>
          <w:tcPr>
            <w:tcW w:w="762" w:type="dxa"/>
            <w:tcBorders>
              <w:top w:val="nil"/>
              <w:left w:val="single" w:sz="4" w:space="0" w:color="auto"/>
              <w:bottom w:val="nil"/>
              <w:right w:val="nil"/>
            </w:tcBorders>
            <w:noWrap/>
            <w:vAlign w:val="bottom"/>
            <w:hideMark/>
          </w:tcPr>
          <w:p w14:paraId="23D327F1" w14:textId="77777777" w:rsidR="00E9111B" w:rsidRDefault="0042307E">
            <w:pPr>
              <w:rPr>
                <w:rFonts w:eastAsia="MS Mincho" w:cs="Arial"/>
                <w:sz w:val="16"/>
                <w:szCs w:val="16"/>
              </w:rPr>
            </w:pPr>
            <w:r>
              <w:rPr>
                <w:rFonts w:eastAsia="MS Mincho" w:cs="Arial"/>
                <w:sz w:val="16"/>
                <w:szCs w:val="16"/>
              </w:rPr>
              <w:lastRenderedPageBreak/>
              <w:t> </w:t>
            </w:r>
          </w:p>
        </w:tc>
        <w:tc>
          <w:tcPr>
            <w:tcW w:w="2383" w:type="dxa"/>
            <w:noWrap/>
            <w:vAlign w:val="bottom"/>
          </w:tcPr>
          <w:p w14:paraId="76AFFBA6" w14:textId="77777777" w:rsidR="00E9111B" w:rsidRDefault="00E9111B">
            <w:pPr>
              <w:rPr>
                <w:rFonts w:eastAsia="MS Mincho" w:cs="Arial"/>
                <w:sz w:val="16"/>
                <w:szCs w:val="16"/>
              </w:rPr>
            </w:pPr>
          </w:p>
        </w:tc>
        <w:tc>
          <w:tcPr>
            <w:tcW w:w="914" w:type="dxa"/>
            <w:noWrap/>
            <w:vAlign w:val="bottom"/>
          </w:tcPr>
          <w:p w14:paraId="58560ADC" w14:textId="77777777" w:rsidR="00E9111B" w:rsidRDefault="00E9111B">
            <w:pPr>
              <w:rPr>
                <w:rFonts w:eastAsia="MS Mincho" w:cs="Arial"/>
                <w:sz w:val="16"/>
                <w:szCs w:val="16"/>
              </w:rPr>
            </w:pPr>
          </w:p>
        </w:tc>
        <w:tc>
          <w:tcPr>
            <w:tcW w:w="261" w:type="dxa"/>
            <w:shd w:val="clear" w:color="auto" w:fill="C0C0C0"/>
            <w:noWrap/>
            <w:vAlign w:val="bottom"/>
            <w:hideMark/>
          </w:tcPr>
          <w:p w14:paraId="77EB87FD"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1CCEE99" w14:textId="77777777" w:rsidR="00E9111B"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4DEA1675" w14:textId="77777777" w:rsidR="00E9111B"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286C6D28" w14:textId="77777777" w:rsidR="00E9111B" w:rsidRDefault="0042307E">
            <w:pPr>
              <w:rPr>
                <w:rFonts w:eastAsia="MS Mincho" w:cs="Arial"/>
                <w:b/>
                <w:bCs/>
                <w:sz w:val="16"/>
                <w:szCs w:val="16"/>
              </w:rPr>
            </w:pPr>
            <w:r>
              <w:rPr>
                <w:rFonts w:eastAsia="MS Mincho" w:cs="Arial"/>
                <w:b/>
                <w:bCs/>
                <w:sz w:val="16"/>
                <w:szCs w:val="16"/>
              </w:rPr>
              <w:t>Utilization</w:t>
            </w:r>
          </w:p>
        </w:tc>
      </w:tr>
      <w:tr w:rsidR="00E9111B" w14:paraId="35D734F1" w14:textId="77777777">
        <w:trPr>
          <w:cantSplit/>
          <w:trHeight w:val="255"/>
          <w:jc w:val="center"/>
        </w:trPr>
        <w:tc>
          <w:tcPr>
            <w:tcW w:w="762" w:type="dxa"/>
            <w:tcBorders>
              <w:top w:val="nil"/>
              <w:left w:val="single" w:sz="4" w:space="0" w:color="auto"/>
              <w:bottom w:val="single" w:sz="4" w:space="0" w:color="auto"/>
              <w:right w:val="nil"/>
            </w:tcBorders>
            <w:noWrap/>
            <w:vAlign w:val="bottom"/>
            <w:hideMark/>
          </w:tcPr>
          <w:p w14:paraId="58BDE545" w14:textId="77777777" w:rsidR="00E9111B" w:rsidRDefault="0042307E">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14:paraId="08116FFF" w14:textId="77777777" w:rsidR="00E9111B" w:rsidRDefault="00E9111B">
            <w:pPr>
              <w:rPr>
                <w:rFonts w:eastAsia="MS Mincho" w:cs="Arial"/>
                <w:sz w:val="16"/>
                <w:szCs w:val="16"/>
              </w:rPr>
            </w:pPr>
          </w:p>
        </w:tc>
        <w:tc>
          <w:tcPr>
            <w:tcW w:w="914" w:type="dxa"/>
            <w:tcBorders>
              <w:top w:val="nil"/>
              <w:left w:val="nil"/>
              <w:bottom w:val="single" w:sz="4" w:space="0" w:color="auto"/>
              <w:right w:val="nil"/>
            </w:tcBorders>
            <w:noWrap/>
            <w:vAlign w:val="bottom"/>
          </w:tcPr>
          <w:p w14:paraId="20023AA4" w14:textId="77777777" w:rsidR="00E9111B" w:rsidRDefault="00E9111B">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1090777A"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1444B41" w14:textId="77777777" w:rsidR="00E9111B" w:rsidRDefault="0042307E">
            <w:pPr>
              <w:rPr>
                <w:rFonts w:eastAsia="MS Mincho" w:cs="Arial"/>
                <w:sz w:val="16"/>
                <w:szCs w:val="16"/>
              </w:rPr>
            </w:pPr>
            <w:r>
              <w:rPr>
                <w:rFonts w:eastAsia="MS Mincho" w:cs="Arial"/>
                <w:sz w:val="16"/>
                <w:szCs w:val="16"/>
              </w:rPr>
              <w:t>0x61</w:t>
            </w:r>
          </w:p>
        </w:tc>
        <w:tc>
          <w:tcPr>
            <w:tcW w:w="2731" w:type="dxa"/>
            <w:tcBorders>
              <w:top w:val="nil"/>
              <w:left w:val="nil"/>
              <w:bottom w:val="single" w:sz="4" w:space="0" w:color="auto"/>
              <w:right w:val="single" w:sz="4" w:space="0" w:color="auto"/>
            </w:tcBorders>
            <w:noWrap/>
            <w:vAlign w:val="bottom"/>
            <w:hideMark/>
          </w:tcPr>
          <w:p w14:paraId="0407BE7B" w14:textId="77777777" w:rsidR="00E9111B" w:rsidRDefault="0042307E">
            <w:pPr>
              <w:rPr>
                <w:rStyle w:val="spelle"/>
                <w:rFonts w:eastAsia="MS Mincho" w:cs="Arial"/>
                <w:sz w:val="16"/>
                <w:szCs w:val="16"/>
              </w:rPr>
            </w:pPr>
            <w:proofErr w:type="spellStart"/>
            <w:r>
              <w:rPr>
                <w:rStyle w:val="spelle"/>
                <w:rFonts w:eastAsia="MS Mincho" w:cs="Arial"/>
                <w:sz w:val="16"/>
                <w:szCs w:val="16"/>
              </w:rPr>
              <w:t>SSP_Rq</w:t>
            </w:r>
            <w:proofErr w:type="spellEnd"/>
          </w:p>
        </w:tc>
        <w:tc>
          <w:tcPr>
            <w:tcW w:w="2086" w:type="dxa"/>
            <w:tcBorders>
              <w:top w:val="nil"/>
              <w:left w:val="nil"/>
              <w:bottom w:val="single" w:sz="4" w:space="0" w:color="auto"/>
              <w:right w:val="single" w:sz="4" w:space="0" w:color="auto"/>
            </w:tcBorders>
            <w:noWrap/>
            <w:vAlign w:val="bottom"/>
            <w:hideMark/>
          </w:tcPr>
          <w:p w14:paraId="38231B33" w14:textId="77777777" w:rsidR="00E9111B" w:rsidRDefault="0042307E">
            <w:pPr>
              <w:rPr>
                <w:rFonts w:eastAsia="MS Mincho" w:cs="Arial"/>
                <w:sz w:val="16"/>
                <w:szCs w:val="16"/>
              </w:rPr>
            </w:pPr>
            <w:r>
              <w:rPr>
                <w:rFonts w:eastAsia="MS Mincho" w:cs="Arial"/>
                <w:sz w:val="16"/>
                <w:szCs w:val="16"/>
              </w:rPr>
              <w:t>SDARS</w:t>
            </w:r>
          </w:p>
        </w:tc>
      </w:tr>
    </w:tbl>
    <w:p w14:paraId="1C16CAFC" w14:textId="77777777" w:rsidR="00E9111B" w:rsidRDefault="00E9111B">
      <w:pPr>
        <w:rPr>
          <w:rFonts w:eastAsia="MS Mincho" w:cs="Arial"/>
          <w:szCs w:val="20"/>
        </w:rPr>
      </w:pPr>
    </w:p>
    <w:p w14:paraId="3175D953" w14:textId="77777777" w:rsidR="00E9111B" w:rsidRDefault="00E9111B">
      <w:pPr>
        <w:rPr>
          <w:rFonts w:eastAsia="MS Mincho"/>
          <w:szCs w:val="20"/>
        </w:rPr>
      </w:pPr>
    </w:p>
    <w:p w14:paraId="111F0C56" w14:textId="77777777" w:rsidR="0042307E" w:rsidRDefault="0042307E" w:rsidP="0042307E">
      <w:pPr>
        <w:pStyle w:val="Heading4"/>
      </w:pPr>
      <w:r w:rsidRPr="00B9479B">
        <w:t>TP-PHY-TPP-REQ-023121/A-Bezel - RDISP (</w:t>
      </w:r>
      <w:proofErr w:type="spellStart"/>
      <w:r w:rsidRPr="00B9479B">
        <w:t>TcSE</w:t>
      </w:r>
      <w:proofErr w:type="spellEnd"/>
      <w:r w:rsidRPr="00B9479B">
        <w:t xml:space="preserve"> ROIN-147429-1)</w:t>
      </w:r>
    </w:p>
    <w:p w14:paraId="6F290825" w14:textId="77777777" w:rsidR="00E9111B" w:rsidRDefault="0042307E">
      <w:pPr>
        <w:rPr>
          <w:rFonts w:eastAsia="MS Mincho" w:cs="Arial"/>
          <w:szCs w:val="20"/>
        </w:rPr>
      </w:pPr>
      <w:r>
        <w:rPr>
          <w:rFonts w:eastAsia="MS Mincho" w:cs="Arial"/>
          <w:szCs w:val="20"/>
        </w:rPr>
        <w:t xml:space="preserve">The </w:t>
      </w:r>
      <w:r>
        <w:rPr>
          <w:rStyle w:val="spelle"/>
          <w:rFonts w:eastAsia="MS Mincho" w:cs="Arial"/>
          <w:szCs w:val="20"/>
        </w:rPr>
        <w:t>Bezel</w:t>
      </w:r>
      <w:r>
        <w:rPr>
          <w:rFonts w:eastAsia="MS Mincho" w:cs="Arial"/>
          <w:szCs w:val="20"/>
        </w:rPr>
        <w:t xml:space="preserve"> – </w:t>
      </w:r>
      <w:r>
        <w:rPr>
          <w:rStyle w:val="spelle"/>
          <w:rFonts w:eastAsia="MS Mincho" w:cs="Arial"/>
          <w:szCs w:val="20"/>
        </w:rPr>
        <w:t>RDISP</w:t>
      </w:r>
      <w:r>
        <w:rPr>
          <w:rFonts w:eastAsia="MS Mincho" w:cs="Arial"/>
          <w:szCs w:val="20"/>
        </w:rPr>
        <w:t xml:space="preserve"> channel represent the signals connecting Bezel features and "RDISP" display features.  Bezel represents a button input panel.  RDISP represents the multimedia display unit. The RDISP device could be an MFD.</w:t>
      </w:r>
    </w:p>
    <w:p w14:paraId="142A6988" w14:textId="77777777" w:rsidR="00E9111B" w:rsidRDefault="00E9111B">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9111B" w14:paraId="5C83532F"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3A1F4413" w14:textId="77777777" w:rsidR="00E9111B" w:rsidRDefault="0042307E">
            <w:pPr>
              <w:jc w:val="center"/>
              <w:rPr>
                <w:rFonts w:eastAsia="MS Mincho" w:cs="Arial"/>
                <w:b/>
                <w:bCs/>
                <w:sz w:val="16"/>
                <w:szCs w:val="16"/>
              </w:rPr>
            </w:pPr>
            <w:r>
              <w:rPr>
                <w:rFonts w:eastAsia="MS Mincho" w:cs="Arial"/>
                <w:b/>
                <w:bCs/>
                <w:sz w:val="16"/>
                <w:szCs w:val="16"/>
              </w:rPr>
              <w:t>Channel</w:t>
            </w:r>
          </w:p>
        </w:tc>
      </w:tr>
      <w:tr w:rsidR="00E9111B" w14:paraId="6557400D"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351B1A73" w14:textId="77777777" w:rsidR="00E9111B"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6BD28897" w14:textId="77777777" w:rsidR="00E9111B" w:rsidRDefault="0042307E">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14:paraId="06CEE865" w14:textId="77777777" w:rsidR="00E9111B"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4AB60E95" w14:textId="77777777" w:rsidR="00E9111B"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455A4431"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32F6F261" w14:textId="77777777" w:rsidR="00E9111B" w:rsidRDefault="0042307E">
            <w:pPr>
              <w:rPr>
                <w:rFonts w:eastAsia="MS Mincho" w:cs="Arial"/>
                <w:b/>
                <w:sz w:val="16"/>
                <w:szCs w:val="16"/>
              </w:rPr>
            </w:pPr>
            <w:r>
              <w:rPr>
                <w:rFonts w:eastAsia="MS Mincho" w:cs="Arial"/>
                <w:b/>
                <w:sz w:val="16"/>
                <w:szCs w:val="16"/>
              </w:rPr>
              <w:t>Transmitter:  FCIM</w:t>
            </w:r>
          </w:p>
        </w:tc>
        <w:tc>
          <w:tcPr>
            <w:tcW w:w="2086" w:type="dxa"/>
            <w:tcBorders>
              <w:top w:val="nil"/>
              <w:left w:val="nil"/>
              <w:bottom w:val="nil"/>
              <w:right w:val="single" w:sz="4" w:space="0" w:color="auto"/>
            </w:tcBorders>
            <w:shd w:val="clear" w:color="auto" w:fill="C0C0C0"/>
            <w:noWrap/>
            <w:vAlign w:val="bottom"/>
            <w:hideMark/>
          </w:tcPr>
          <w:p w14:paraId="46BD4044" w14:textId="77777777" w:rsidR="00E9111B" w:rsidRDefault="0042307E">
            <w:pPr>
              <w:rPr>
                <w:rFonts w:eastAsia="MS Mincho" w:cs="Arial"/>
                <w:sz w:val="16"/>
                <w:szCs w:val="16"/>
              </w:rPr>
            </w:pPr>
            <w:r>
              <w:rPr>
                <w:rFonts w:eastAsia="MS Mincho" w:cs="Arial"/>
                <w:sz w:val="16"/>
                <w:szCs w:val="16"/>
              </w:rPr>
              <w:t> </w:t>
            </w:r>
          </w:p>
        </w:tc>
      </w:tr>
      <w:tr w:rsidR="00E9111B" w14:paraId="19E815EE"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5F411A46" w14:textId="77777777" w:rsidR="00E9111B" w:rsidRDefault="0042307E">
            <w:pPr>
              <w:rPr>
                <w:rFonts w:eastAsia="MS Mincho" w:cs="Arial"/>
                <w:sz w:val="16"/>
                <w:szCs w:val="16"/>
              </w:rPr>
            </w:pPr>
            <w:r>
              <w:rPr>
                <w:rFonts w:eastAsia="MS Mincho" w:cs="Arial"/>
                <w:sz w:val="16"/>
                <w:szCs w:val="16"/>
              </w:rPr>
              <w:t>0x2C6</w:t>
            </w:r>
          </w:p>
        </w:tc>
        <w:tc>
          <w:tcPr>
            <w:tcW w:w="2383" w:type="dxa"/>
            <w:tcBorders>
              <w:top w:val="nil"/>
              <w:left w:val="nil"/>
              <w:bottom w:val="single" w:sz="4" w:space="0" w:color="auto"/>
              <w:right w:val="single" w:sz="4" w:space="0" w:color="auto"/>
            </w:tcBorders>
            <w:noWrap/>
            <w:hideMark/>
          </w:tcPr>
          <w:p w14:paraId="5F99CA51" w14:textId="77777777" w:rsidR="00E9111B" w:rsidRDefault="0042307E">
            <w:pPr>
              <w:rPr>
                <w:rFonts w:eastAsia="MS Mincho" w:cs="Arial"/>
                <w:sz w:val="16"/>
                <w:szCs w:val="16"/>
              </w:rPr>
            </w:pPr>
            <w:proofErr w:type="spellStart"/>
            <w:r>
              <w:rPr>
                <w:rStyle w:val="spelle"/>
                <w:rFonts w:eastAsia="MS Mincho" w:cs="Arial"/>
                <w:sz w:val="16"/>
                <w:szCs w:val="16"/>
              </w:rPr>
              <w:t>Bezel_RDISP_WORD_TX</w:t>
            </w:r>
            <w:proofErr w:type="spellEnd"/>
          </w:p>
        </w:tc>
        <w:tc>
          <w:tcPr>
            <w:tcW w:w="914" w:type="dxa"/>
            <w:tcBorders>
              <w:top w:val="nil"/>
              <w:left w:val="nil"/>
              <w:bottom w:val="single" w:sz="4" w:space="0" w:color="auto"/>
              <w:right w:val="single" w:sz="4" w:space="0" w:color="auto"/>
            </w:tcBorders>
            <w:noWrap/>
            <w:hideMark/>
          </w:tcPr>
          <w:p w14:paraId="29F36BEE" w14:textId="77777777" w:rsidR="00E9111B" w:rsidRDefault="0042307E">
            <w:pPr>
              <w:jc w:val="center"/>
              <w:rPr>
                <w:rFonts w:eastAsia="MS Mincho" w:cs="Arial"/>
                <w:sz w:val="16"/>
                <w:szCs w:val="16"/>
              </w:rPr>
            </w:pPr>
            <w:r>
              <w:rPr>
                <w:rFonts w:eastAsia="MS Mincho" w:cs="Arial"/>
                <w:sz w:val="16"/>
                <w:szCs w:val="16"/>
              </w:rPr>
              <w:t>26</w:t>
            </w:r>
          </w:p>
        </w:tc>
        <w:tc>
          <w:tcPr>
            <w:tcW w:w="261" w:type="dxa"/>
            <w:shd w:val="clear" w:color="auto" w:fill="C0C0C0"/>
            <w:noWrap/>
            <w:vAlign w:val="bottom"/>
            <w:hideMark/>
          </w:tcPr>
          <w:p w14:paraId="7A804F84" w14:textId="77777777" w:rsidR="00E9111B"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77774CA"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CC82A59" w14:textId="77777777" w:rsidR="00E9111B" w:rsidRDefault="0042307E">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14:paraId="160D5E51" w14:textId="77777777" w:rsidR="00E9111B" w:rsidRDefault="0042307E">
            <w:pPr>
              <w:rPr>
                <w:rFonts w:eastAsia="MS Mincho" w:cs="Arial"/>
                <w:sz w:val="16"/>
                <w:szCs w:val="16"/>
              </w:rPr>
            </w:pPr>
            <w:r>
              <w:rPr>
                <w:rFonts w:eastAsia="MS Mincho" w:cs="Arial"/>
                <w:sz w:val="16"/>
                <w:szCs w:val="16"/>
              </w:rPr>
              <w:t> </w:t>
            </w:r>
          </w:p>
        </w:tc>
      </w:tr>
      <w:tr w:rsidR="00E9111B" w14:paraId="41586EAC" w14:textId="77777777">
        <w:trPr>
          <w:cantSplit/>
          <w:trHeight w:val="255"/>
          <w:jc w:val="center"/>
        </w:trPr>
        <w:tc>
          <w:tcPr>
            <w:tcW w:w="762" w:type="dxa"/>
            <w:tcBorders>
              <w:top w:val="nil"/>
              <w:left w:val="single" w:sz="4" w:space="0" w:color="auto"/>
              <w:bottom w:val="nil"/>
              <w:right w:val="nil"/>
            </w:tcBorders>
            <w:noWrap/>
            <w:vAlign w:val="bottom"/>
            <w:hideMark/>
          </w:tcPr>
          <w:p w14:paraId="779E1064"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05E7D0BB" w14:textId="77777777" w:rsidR="00E9111B" w:rsidRDefault="00E9111B">
            <w:pPr>
              <w:rPr>
                <w:rFonts w:eastAsia="MS Mincho" w:cs="Arial"/>
                <w:sz w:val="16"/>
                <w:szCs w:val="16"/>
              </w:rPr>
            </w:pPr>
          </w:p>
        </w:tc>
        <w:tc>
          <w:tcPr>
            <w:tcW w:w="914" w:type="dxa"/>
            <w:noWrap/>
            <w:vAlign w:val="bottom"/>
          </w:tcPr>
          <w:p w14:paraId="293F47EA" w14:textId="77777777" w:rsidR="00E9111B" w:rsidRDefault="00E9111B">
            <w:pPr>
              <w:rPr>
                <w:rFonts w:eastAsia="MS Mincho" w:cs="Arial"/>
                <w:sz w:val="16"/>
                <w:szCs w:val="16"/>
              </w:rPr>
            </w:pPr>
          </w:p>
        </w:tc>
        <w:tc>
          <w:tcPr>
            <w:tcW w:w="261" w:type="dxa"/>
            <w:shd w:val="clear" w:color="auto" w:fill="C0C0C0"/>
            <w:noWrap/>
            <w:hideMark/>
          </w:tcPr>
          <w:p w14:paraId="7BB69566" w14:textId="77777777" w:rsidR="00E9111B"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268E6F81" w14:textId="77777777" w:rsidR="00E9111B" w:rsidRDefault="0042307E">
            <w:pPr>
              <w:jc w:val="center"/>
              <w:rPr>
                <w:rFonts w:eastAsia="MS Mincho" w:cs="Arial"/>
                <w:b/>
                <w:bCs/>
                <w:sz w:val="16"/>
                <w:szCs w:val="16"/>
              </w:rPr>
            </w:pPr>
            <w:r>
              <w:rPr>
                <w:rFonts w:eastAsia="MS Mincho" w:cs="Arial"/>
                <w:b/>
                <w:bCs/>
                <w:sz w:val="16"/>
                <w:szCs w:val="16"/>
              </w:rPr>
              <w:t>Logical Signals</w:t>
            </w:r>
          </w:p>
        </w:tc>
      </w:tr>
      <w:tr w:rsidR="00E9111B" w14:paraId="2238E2C7" w14:textId="77777777">
        <w:trPr>
          <w:cantSplit/>
          <w:trHeight w:val="255"/>
          <w:jc w:val="center"/>
        </w:trPr>
        <w:tc>
          <w:tcPr>
            <w:tcW w:w="762" w:type="dxa"/>
            <w:tcBorders>
              <w:top w:val="nil"/>
              <w:left w:val="single" w:sz="4" w:space="0" w:color="auto"/>
              <w:bottom w:val="nil"/>
              <w:right w:val="nil"/>
            </w:tcBorders>
            <w:noWrap/>
            <w:vAlign w:val="bottom"/>
            <w:hideMark/>
          </w:tcPr>
          <w:p w14:paraId="789A88E8"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5B8336F9" w14:textId="77777777" w:rsidR="00E9111B" w:rsidRDefault="00E9111B">
            <w:pPr>
              <w:rPr>
                <w:rFonts w:eastAsia="MS Mincho" w:cs="Arial"/>
                <w:sz w:val="16"/>
                <w:szCs w:val="16"/>
              </w:rPr>
            </w:pPr>
          </w:p>
        </w:tc>
        <w:tc>
          <w:tcPr>
            <w:tcW w:w="914" w:type="dxa"/>
            <w:noWrap/>
            <w:vAlign w:val="bottom"/>
          </w:tcPr>
          <w:p w14:paraId="53E0D0B0" w14:textId="77777777" w:rsidR="00E9111B" w:rsidRDefault="00E9111B">
            <w:pPr>
              <w:rPr>
                <w:rFonts w:eastAsia="MS Mincho" w:cs="Arial"/>
                <w:sz w:val="16"/>
                <w:szCs w:val="16"/>
              </w:rPr>
            </w:pPr>
          </w:p>
        </w:tc>
        <w:tc>
          <w:tcPr>
            <w:tcW w:w="261" w:type="dxa"/>
            <w:shd w:val="clear" w:color="auto" w:fill="C0C0C0"/>
            <w:noWrap/>
            <w:vAlign w:val="bottom"/>
            <w:hideMark/>
          </w:tcPr>
          <w:p w14:paraId="72B2CECB"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0B4404D" w14:textId="77777777" w:rsidR="00E9111B"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2E139BDF" w14:textId="77777777" w:rsidR="00E9111B"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414F81F1" w14:textId="77777777" w:rsidR="00E9111B" w:rsidRDefault="0042307E">
            <w:pPr>
              <w:rPr>
                <w:rFonts w:eastAsia="MS Mincho" w:cs="Arial"/>
                <w:b/>
                <w:bCs/>
                <w:sz w:val="16"/>
                <w:szCs w:val="16"/>
              </w:rPr>
            </w:pPr>
            <w:r>
              <w:rPr>
                <w:rFonts w:eastAsia="MS Mincho" w:cs="Arial"/>
                <w:b/>
                <w:bCs/>
                <w:sz w:val="16"/>
                <w:szCs w:val="16"/>
              </w:rPr>
              <w:t>Utilization</w:t>
            </w:r>
          </w:p>
        </w:tc>
      </w:tr>
      <w:tr w:rsidR="00E9111B" w14:paraId="67D35367" w14:textId="77777777">
        <w:trPr>
          <w:cantSplit/>
          <w:trHeight w:val="255"/>
          <w:jc w:val="center"/>
        </w:trPr>
        <w:tc>
          <w:tcPr>
            <w:tcW w:w="762" w:type="dxa"/>
            <w:tcBorders>
              <w:top w:val="nil"/>
              <w:left w:val="single" w:sz="4" w:space="0" w:color="auto"/>
              <w:bottom w:val="single" w:sz="4" w:space="0" w:color="auto"/>
              <w:right w:val="nil"/>
            </w:tcBorders>
            <w:noWrap/>
            <w:vAlign w:val="bottom"/>
            <w:hideMark/>
          </w:tcPr>
          <w:p w14:paraId="7B60B92B" w14:textId="77777777" w:rsidR="00E9111B" w:rsidRDefault="0042307E">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14:paraId="48AC8E66" w14:textId="77777777" w:rsidR="00E9111B" w:rsidRDefault="00E9111B">
            <w:pPr>
              <w:rPr>
                <w:rFonts w:eastAsia="MS Mincho" w:cs="Arial"/>
                <w:sz w:val="16"/>
                <w:szCs w:val="16"/>
              </w:rPr>
            </w:pPr>
          </w:p>
        </w:tc>
        <w:tc>
          <w:tcPr>
            <w:tcW w:w="914" w:type="dxa"/>
            <w:tcBorders>
              <w:top w:val="nil"/>
              <w:left w:val="nil"/>
              <w:bottom w:val="single" w:sz="4" w:space="0" w:color="auto"/>
              <w:right w:val="nil"/>
            </w:tcBorders>
            <w:noWrap/>
            <w:vAlign w:val="bottom"/>
          </w:tcPr>
          <w:p w14:paraId="1EDFA890" w14:textId="77777777" w:rsidR="00E9111B" w:rsidRDefault="00E9111B">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0552570F"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42E29D83" w14:textId="77777777" w:rsidR="00E9111B" w:rsidRDefault="0042307E">
            <w:pPr>
              <w:rPr>
                <w:rFonts w:eastAsia="MS Mincho" w:cs="Arial"/>
                <w:sz w:val="16"/>
                <w:szCs w:val="16"/>
              </w:rPr>
            </w:pPr>
            <w:r>
              <w:rPr>
                <w:rFonts w:eastAsia="MS Mincho" w:cs="Arial"/>
                <w:sz w:val="16"/>
                <w:szCs w:val="16"/>
              </w:rPr>
              <w:t>0x71</w:t>
            </w:r>
          </w:p>
        </w:tc>
        <w:tc>
          <w:tcPr>
            <w:tcW w:w="2731" w:type="dxa"/>
            <w:tcBorders>
              <w:top w:val="nil"/>
              <w:left w:val="nil"/>
              <w:bottom w:val="single" w:sz="4" w:space="0" w:color="auto"/>
              <w:right w:val="single" w:sz="4" w:space="0" w:color="auto"/>
            </w:tcBorders>
            <w:noWrap/>
            <w:vAlign w:val="bottom"/>
            <w:hideMark/>
          </w:tcPr>
          <w:p w14:paraId="0AC173E0" w14:textId="77777777" w:rsidR="00E9111B" w:rsidRDefault="0042307E">
            <w:pPr>
              <w:rPr>
                <w:rStyle w:val="spelle"/>
                <w:rFonts w:eastAsia="MS Mincho" w:cs="Arial"/>
                <w:sz w:val="16"/>
                <w:szCs w:val="16"/>
              </w:rPr>
            </w:pPr>
            <w:proofErr w:type="spellStart"/>
            <w:r>
              <w:rPr>
                <w:rStyle w:val="spelle"/>
                <w:rFonts w:eastAsia="MS Mincho" w:cs="Arial"/>
                <w:sz w:val="16"/>
                <w:szCs w:val="16"/>
              </w:rPr>
              <w:t>EFP_Bezel_Diag_Data</w:t>
            </w:r>
            <w:proofErr w:type="spellEnd"/>
          </w:p>
        </w:tc>
        <w:tc>
          <w:tcPr>
            <w:tcW w:w="2086" w:type="dxa"/>
            <w:tcBorders>
              <w:top w:val="nil"/>
              <w:left w:val="nil"/>
              <w:bottom w:val="single" w:sz="4" w:space="0" w:color="auto"/>
              <w:right w:val="single" w:sz="4" w:space="0" w:color="auto"/>
            </w:tcBorders>
            <w:noWrap/>
            <w:vAlign w:val="bottom"/>
            <w:hideMark/>
          </w:tcPr>
          <w:p w14:paraId="3A86FE37" w14:textId="77777777" w:rsidR="00E9111B" w:rsidRDefault="0042307E">
            <w:pPr>
              <w:rPr>
                <w:rFonts w:eastAsia="MS Mincho" w:cs="Arial"/>
                <w:sz w:val="16"/>
                <w:szCs w:val="16"/>
              </w:rPr>
            </w:pPr>
            <w:r>
              <w:rPr>
                <w:rFonts w:eastAsia="MS Mincho" w:cs="Arial"/>
                <w:sz w:val="16"/>
                <w:szCs w:val="16"/>
              </w:rPr>
              <w:t>Data_Services2</w:t>
            </w:r>
          </w:p>
        </w:tc>
      </w:tr>
    </w:tbl>
    <w:p w14:paraId="313384F0" w14:textId="77777777" w:rsidR="00E9111B" w:rsidRDefault="00E9111B">
      <w:pPr>
        <w:rPr>
          <w:rFonts w:eastAsia="MS Mincho" w:cs="Arial"/>
          <w:szCs w:val="20"/>
        </w:rPr>
      </w:pPr>
    </w:p>
    <w:p w14:paraId="207FC1F5" w14:textId="77777777" w:rsidR="0042307E" w:rsidRDefault="0042307E" w:rsidP="0042307E">
      <w:pPr>
        <w:pStyle w:val="Heading4"/>
      </w:pPr>
      <w:r w:rsidRPr="00B9479B">
        <w:t>TP-PHY-TPP-REQ-015146/A-DSPAMP - RDISP (</w:t>
      </w:r>
      <w:proofErr w:type="spellStart"/>
      <w:r w:rsidRPr="00B9479B">
        <w:t>TcSE</w:t>
      </w:r>
      <w:proofErr w:type="spellEnd"/>
      <w:r w:rsidRPr="00B9479B">
        <w:t xml:space="preserve"> ROIN-147559-1)</w:t>
      </w:r>
    </w:p>
    <w:p w14:paraId="60409484" w14:textId="77777777" w:rsidR="00E9111B" w:rsidRDefault="0042307E">
      <w:pPr>
        <w:rPr>
          <w:rFonts w:eastAsia="MS Mincho" w:cs="Arial"/>
          <w:szCs w:val="20"/>
        </w:rPr>
      </w:pPr>
      <w:r>
        <w:rPr>
          <w:rFonts w:eastAsia="MS Mincho" w:cs="Arial"/>
          <w:szCs w:val="20"/>
        </w:rPr>
        <w:t xml:space="preserve">The </w:t>
      </w:r>
      <w:r>
        <w:rPr>
          <w:rStyle w:val="spelle"/>
          <w:rFonts w:eastAsia="MS Mincho" w:cs="Arial"/>
          <w:szCs w:val="20"/>
        </w:rPr>
        <w:t>DSPAMP</w:t>
      </w:r>
      <w:r>
        <w:rPr>
          <w:rFonts w:eastAsia="MS Mincho" w:cs="Arial"/>
          <w:szCs w:val="20"/>
        </w:rPr>
        <w:t xml:space="preserve"> – </w:t>
      </w:r>
      <w:r>
        <w:rPr>
          <w:rStyle w:val="spelle"/>
          <w:rFonts w:eastAsia="MS Mincho" w:cs="Arial"/>
          <w:szCs w:val="20"/>
        </w:rPr>
        <w:t>RDISP</w:t>
      </w:r>
      <w:r>
        <w:rPr>
          <w:rFonts w:eastAsia="MS Mincho" w:cs="Arial"/>
          <w:szCs w:val="20"/>
        </w:rPr>
        <w:t xml:space="preserve"> channel represent the signals connecting DSPAMP features and "RDISP" display features.  DSPAMP represents a remote audio amplifier.  RDISP represents the multimedia display unit. The RDISP device could be an MFD.</w:t>
      </w:r>
    </w:p>
    <w:p w14:paraId="288E74DB" w14:textId="77777777" w:rsidR="00E9111B" w:rsidRDefault="00E9111B">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9111B" w14:paraId="4D877C49"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7C25B46C" w14:textId="77777777" w:rsidR="00E9111B" w:rsidRDefault="0042307E">
            <w:pPr>
              <w:jc w:val="center"/>
              <w:rPr>
                <w:rFonts w:eastAsia="MS Mincho" w:cs="Arial"/>
                <w:b/>
                <w:bCs/>
                <w:sz w:val="16"/>
                <w:szCs w:val="16"/>
              </w:rPr>
            </w:pPr>
            <w:r>
              <w:rPr>
                <w:rFonts w:eastAsia="MS Mincho" w:cs="Arial"/>
                <w:b/>
                <w:bCs/>
                <w:sz w:val="16"/>
                <w:szCs w:val="16"/>
              </w:rPr>
              <w:t>Channel</w:t>
            </w:r>
          </w:p>
        </w:tc>
      </w:tr>
      <w:tr w:rsidR="00E9111B" w14:paraId="14A2F82F"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61B7C978" w14:textId="77777777" w:rsidR="00E9111B"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62B8EF56" w14:textId="77777777" w:rsidR="00E9111B" w:rsidRDefault="0042307E">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14:paraId="6BC2A1E9" w14:textId="77777777" w:rsidR="00E9111B"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24CA6886" w14:textId="77777777" w:rsidR="00E9111B"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0418A058"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3FCC0445" w14:textId="77777777" w:rsidR="00E9111B" w:rsidRDefault="0042307E">
            <w:pPr>
              <w:rPr>
                <w:rFonts w:eastAsia="MS Mincho" w:cs="Arial"/>
                <w:b/>
                <w:sz w:val="16"/>
                <w:szCs w:val="16"/>
              </w:rPr>
            </w:pPr>
            <w:r>
              <w:rPr>
                <w:rFonts w:eastAsia="MS Mincho" w:cs="Arial"/>
                <w:b/>
                <w:sz w:val="16"/>
                <w:szCs w:val="16"/>
              </w:rPr>
              <w:t>Transmitter:  DSP</w:t>
            </w:r>
          </w:p>
        </w:tc>
        <w:tc>
          <w:tcPr>
            <w:tcW w:w="2086" w:type="dxa"/>
            <w:tcBorders>
              <w:top w:val="nil"/>
              <w:left w:val="nil"/>
              <w:bottom w:val="nil"/>
              <w:right w:val="single" w:sz="4" w:space="0" w:color="auto"/>
            </w:tcBorders>
            <w:shd w:val="clear" w:color="auto" w:fill="C0C0C0"/>
            <w:noWrap/>
            <w:vAlign w:val="bottom"/>
            <w:hideMark/>
          </w:tcPr>
          <w:p w14:paraId="10CC9CAB" w14:textId="77777777" w:rsidR="00E9111B" w:rsidRDefault="0042307E">
            <w:pPr>
              <w:rPr>
                <w:rFonts w:eastAsia="MS Mincho" w:cs="Arial"/>
                <w:sz w:val="16"/>
                <w:szCs w:val="16"/>
              </w:rPr>
            </w:pPr>
            <w:r>
              <w:rPr>
                <w:rFonts w:eastAsia="MS Mincho" w:cs="Arial"/>
                <w:sz w:val="16"/>
                <w:szCs w:val="16"/>
              </w:rPr>
              <w:t> </w:t>
            </w:r>
          </w:p>
        </w:tc>
      </w:tr>
      <w:tr w:rsidR="00E9111B" w14:paraId="6E1B9507"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4B17CF0F" w14:textId="77777777" w:rsidR="00E9111B" w:rsidRDefault="0042307E">
            <w:pPr>
              <w:rPr>
                <w:rFonts w:eastAsia="MS Mincho" w:cs="Arial"/>
                <w:sz w:val="16"/>
                <w:szCs w:val="16"/>
              </w:rPr>
            </w:pPr>
            <w:r>
              <w:rPr>
                <w:rFonts w:eastAsia="MS Mincho" w:cs="Arial"/>
                <w:sz w:val="16"/>
                <w:szCs w:val="16"/>
              </w:rPr>
              <w:t>0x2C5</w:t>
            </w:r>
          </w:p>
        </w:tc>
        <w:tc>
          <w:tcPr>
            <w:tcW w:w="2383" w:type="dxa"/>
            <w:tcBorders>
              <w:top w:val="nil"/>
              <w:left w:val="nil"/>
              <w:bottom w:val="single" w:sz="4" w:space="0" w:color="auto"/>
              <w:right w:val="single" w:sz="4" w:space="0" w:color="auto"/>
            </w:tcBorders>
            <w:noWrap/>
            <w:hideMark/>
          </w:tcPr>
          <w:p w14:paraId="6B6F3DD3" w14:textId="77777777" w:rsidR="00E9111B" w:rsidRDefault="0042307E">
            <w:pPr>
              <w:rPr>
                <w:rFonts w:eastAsia="MS Mincho" w:cs="Arial"/>
                <w:sz w:val="16"/>
                <w:szCs w:val="16"/>
              </w:rPr>
            </w:pPr>
            <w:r>
              <w:rPr>
                <w:rStyle w:val="spelle"/>
                <w:rFonts w:eastAsia="MS Mincho" w:cs="Arial"/>
                <w:sz w:val="16"/>
                <w:szCs w:val="16"/>
              </w:rPr>
              <w:t>DSPAMP_RDISP_WORD_TX</w:t>
            </w:r>
          </w:p>
        </w:tc>
        <w:tc>
          <w:tcPr>
            <w:tcW w:w="914" w:type="dxa"/>
            <w:tcBorders>
              <w:top w:val="nil"/>
              <w:left w:val="nil"/>
              <w:bottom w:val="single" w:sz="4" w:space="0" w:color="auto"/>
              <w:right w:val="single" w:sz="4" w:space="0" w:color="auto"/>
            </w:tcBorders>
            <w:noWrap/>
            <w:hideMark/>
          </w:tcPr>
          <w:p w14:paraId="25A3BD84" w14:textId="77777777" w:rsidR="00E9111B" w:rsidRDefault="0042307E">
            <w:pPr>
              <w:jc w:val="center"/>
              <w:rPr>
                <w:rFonts w:eastAsia="MS Mincho" w:cs="Arial"/>
                <w:sz w:val="16"/>
                <w:szCs w:val="16"/>
              </w:rPr>
            </w:pPr>
            <w:r>
              <w:rPr>
                <w:rFonts w:eastAsia="MS Mincho" w:cs="Arial"/>
                <w:sz w:val="16"/>
                <w:szCs w:val="16"/>
              </w:rPr>
              <w:t>25</w:t>
            </w:r>
          </w:p>
        </w:tc>
        <w:tc>
          <w:tcPr>
            <w:tcW w:w="261" w:type="dxa"/>
            <w:shd w:val="clear" w:color="auto" w:fill="C0C0C0"/>
            <w:noWrap/>
            <w:vAlign w:val="bottom"/>
            <w:hideMark/>
          </w:tcPr>
          <w:p w14:paraId="15AA4028" w14:textId="77777777" w:rsidR="00E9111B"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F6BF1C8"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B2768CA" w14:textId="77777777" w:rsidR="00E9111B" w:rsidRDefault="0042307E">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14:paraId="21EBCCC6" w14:textId="77777777" w:rsidR="00E9111B" w:rsidRDefault="0042307E">
            <w:pPr>
              <w:rPr>
                <w:rFonts w:eastAsia="MS Mincho" w:cs="Arial"/>
                <w:sz w:val="16"/>
                <w:szCs w:val="16"/>
              </w:rPr>
            </w:pPr>
            <w:r>
              <w:rPr>
                <w:rFonts w:eastAsia="MS Mincho" w:cs="Arial"/>
                <w:sz w:val="16"/>
                <w:szCs w:val="16"/>
              </w:rPr>
              <w:t> </w:t>
            </w:r>
          </w:p>
        </w:tc>
      </w:tr>
      <w:tr w:rsidR="00E9111B" w14:paraId="2DB21145" w14:textId="77777777">
        <w:trPr>
          <w:cantSplit/>
          <w:trHeight w:val="255"/>
          <w:jc w:val="center"/>
        </w:trPr>
        <w:tc>
          <w:tcPr>
            <w:tcW w:w="762" w:type="dxa"/>
            <w:tcBorders>
              <w:top w:val="nil"/>
              <w:left w:val="single" w:sz="4" w:space="0" w:color="auto"/>
              <w:bottom w:val="nil"/>
              <w:right w:val="nil"/>
            </w:tcBorders>
            <w:noWrap/>
            <w:vAlign w:val="bottom"/>
            <w:hideMark/>
          </w:tcPr>
          <w:p w14:paraId="33312A3A"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002DB024" w14:textId="77777777" w:rsidR="00E9111B" w:rsidRDefault="00E9111B">
            <w:pPr>
              <w:rPr>
                <w:rFonts w:eastAsia="MS Mincho" w:cs="Arial"/>
                <w:sz w:val="16"/>
                <w:szCs w:val="16"/>
              </w:rPr>
            </w:pPr>
          </w:p>
        </w:tc>
        <w:tc>
          <w:tcPr>
            <w:tcW w:w="914" w:type="dxa"/>
            <w:noWrap/>
            <w:vAlign w:val="bottom"/>
          </w:tcPr>
          <w:p w14:paraId="73CB09FA" w14:textId="77777777" w:rsidR="00E9111B" w:rsidRDefault="00E9111B">
            <w:pPr>
              <w:rPr>
                <w:rFonts w:eastAsia="MS Mincho" w:cs="Arial"/>
                <w:sz w:val="16"/>
                <w:szCs w:val="16"/>
              </w:rPr>
            </w:pPr>
          </w:p>
        </w:tc>
        <w:tc>
          <w:tcPr>
            <w:tcW w:w="261" w:type="dxa"/>
            <w:shd w:val="clear" w:color="auto" w:fill="C0C0C0"/>
            <w:noWrap/>
            <w:hideMark/>
          </w:tcPr>
          <w:p w14:paraId="4F4A9ECD" w14:textId="77777777" w:rsidR="00E9111B"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7CBB04BF" w14:textId="77777777" w:rsidR="00E9111B" w:rsidRDefault="0042307E">
            <w:pPr>
              <w:jc w:val="center"/>
              <w:rPr>
                <w:rFonts w:eastAsia="MS Mincho" w:cs="Arial"/>
                <w:b/>
                <w:bCs/>
                <w:sz w:val="16"/>
                <w:szCs w:val="16"/>
              </w:rPr>
            </w:pPr>
            <w:r>
              <w:rPr>
                <w:rFonts w:eastAsia="MS Mincho" w:cs="Arial"/>
                <w:b/>
                <w:bCs/>
                <w:sz w:val="16"/>
                <w:szCs w:val="16"/>
              </w:rPr>
              <w:t>Logical Signals</w:t>
            </w:r>
          </w:p>
        </w:tc>
      </w:tr>
      <w:tr w:rsidR="00E9111B" w14:paraId="10CFAABC" w14:textId="77777777">
        <w:trPr>
          <w:cantSplit/>
          <w:trHeight w:val="255"/>
          <w:jc w:val="center"/>
        </w:trPr>
        <w:tc>
          <w:tcPr>
            <w:tcW w:w="762" w:type="dxa"/>
            <w:tcBorders>
              <w:top w:val="nil"/>
              <w:left w:val="single" w:sz="4" w:space="0" w:color="auto"/>
              <w:bottom w:val="nil"/>
              <w:right w:val="nil"/>
            </w:tcBorders>
            <w:noWrap/>
            <w:vAlign w:val="bottom"/>
            <w:hideMark/>
          </w:tcPr>
          <w:p w14:paraId="234D3D8A"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653E96D2" w14:textId="77777777" w:rsidR="00E9111B" w:rsidRDefault="00E9111B">
            <w:pPr>
              <w:rPr>
                <w:rFonts w:eastAsia="MS Mincho" w:cs="Arial"/>
                <w:sz w:val="16"/>
                <w:szCs w:val="16"/>
              </w:rPr>
            </w:pPr>
          </w:p>
        </w:tc>
        <w:tc>
          <w:tcPr>
            <w:tcW w:w="914" w:type="dxa"/>
            <w:noWrap/>
            <w:vAlign w:val="bottom"/>
          </w:tcPr>
          <w:p w14:paraId="2D2CDF44" w14:textId="77777777" w:rsidR="00E9111B" w:rsidRDefault="00E9111B">
            <w:pPr>
              <w:rPr>
                <w:rFonts w:eastAsia="MS Mincho" w:cs="Arial"/>
                <w:sz w:val="16"/>
                <w:szCs w:val="16"/>
              </w:rPr>
            </w:pPr>
          </w:p>
        </w:tc>
        <w:tc>
          <w:tcPr>
            <w:tcW w:w="261" w:type="dxa"/>
            <w:shd w:val="clear" w:color="auto" w:fill="C0C0C0"/>
            <w:noWrap/>
            <w:vAlign w:val="bottom"/>
            <w:hideMark/>
          </w:tcPr>
          <w:p w14:paraId="2D7DF98A"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4DAE1B2" w14:textId="77777777" w:rsidR="00E9111B"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6C115D33" w14:textId="77777777" w:rsidR="00E9111B"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7131712C" w14:textId="77777777" w:rsidR="00E9111B" w:rsidRDefault="0042307E">
            <w:pPr>
              <w:rPr>
                <w:rFonts w:eastAsia="MS Mincho" w:cs="Arial"/>
                <w:b/>
                <w:bCs/>
                <w:sz w:val="16"/>
                <w:szCs w:val="16"/>
              </w:rPr>
            </w:pPr>
            <w:r>
              <w:rPr>
                <w:rFonts w:eastAsia="MS Mincho" w:cs="Arial"/>
                <w:b/>
                <w:bCs/>
                <w:sz w:val="16"/>
                <w:szCs w:val="16"/>
              </w:rPr>
              <w:t>Utilization</w:t>
            </w:r>
          </w:p>
        </w:tc>
      </w:tr>
      <w:tr w:rsidR="00E9111B" w14:paraId="479C41A6" w14:textId="77777777">
        <w:trPr>
          <w:cantSplit/>
          <w:trHeight w:val="255"/>
          <w:jc w:val="center"/>
        </w:trPr>
        <w:tc>
          <w:tcPr>
            <w:tcW w:w="762" w:type="dxa"/>
            <w:tcBorders>
              <w:top w:val="nil"/>
              <w:left w:val="single" w:sz="4" w:space="0" w:color="auto"/>
              <w:bottom w:val="single" w:sz="4" w:space="0" w:color="auto"/>
              <w:right w:val="nil"/>
            </w:tcBorders>
            <w:noWrap/>
            <w:vAlign w:val="bottom"/>
            <w:hideMark/>
          </w:tcPr>
          <w:p w14:paraId="09D5AA9E" w14:textId="77777777" w:rsidR="00E9111B" w:rsidRDefault="0042307E">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14:paraId="64FF2B57" w14:textId="77777777" w:rsidR="00E9111B" w:rsidRDefault="00E9111B">
            <w:pPr>
              <w:rPr>
                <w:rFonts w:eastAsia="MS Mincho" w:cs="Arial"/>
                <w:sz w:val="16"/>
                <w:szCs w:val="16"/>
              </w:rPr>
            </w:pPr>
          </w:p>
        </w:tc>
        <w:tc>
          <w:tcPr>
            <w:tcW w:w="914" w:type="dxa"/>
            <w:tcBorders>
              <w:top w:val="nil"/>
              <w:left w:val="nil"/>
              <w:bottom w:val="single" w:sz="4" w:space="0" w:color="auto"/>
              <w:right w:val="nil"/>
            </w:tcBorders>
            <w:noWrap/>
            <w:vAlign w:val="bottom"/>
          </w:tcPr>
          <w:p w14:paraId="2C2E8E6F" w14:textId="77777777" w:rsidR="00E9111B" w:rsidRDefault="00E9111B">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111B0C66"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5B750E3" w14:textId="77777777" w:rsidR="00E9111B" w:rsidRDefault="0042307E">
            <w:pPr>
              <w:rPr>
                <w:rFonts w:eastAsia="MS Mincho" w:cs="Arial"/>
                <w:sz w:val="16"/>
                <w:szCs w:val="16"/>
              </w:rPr>
            </w:pPr>
            <w:r>
              <w:rPr>
                <w:rFonts w:eastAsia="MS Mincho" w:cs="Arial"/>
                <w:sz w:val="16"/>
                <w:szCs w:val="16"/>
              </w:rPr>
              <w:t>0x72</w:t>
            </w:r>
          </w:p>
        </w:tc>
        <w:tc>
          <w:tcPr>
            <w:tcW w:w="2731" w:type="dxa"/>
            <w:tcBorders>
              <w:top w:val="nil"/>
              <w:left w:val="nil"/>
              <w:bottom w:val="single" w:sz="4" w:space="0" w:color="auto"/>
              <w:right w:val="single" w:sz="4" w:space="0" w:color="auto"/>
            </w:tcBorders>
            <w:noWrap/>
            <w:vAlign w:val="bottom"/>
            <w:hideMark/>
          </w:tcPr>
          <w:p w14:paraId="74A6F844" w14:textId="77777777" w:rsidR="00E9111B" w:rsidRDefault="0042307E">
            <w:pPr>
              <w:rPr>
                <w:rStyle w:val="spelle"/>
                <w:rFonts w:eastAsia="MS Mincho" w:cs="Arial"/>
                <w:sz w:val="16"/>
                <w:szCs w:val="16"/>
              </w:rPr>
            </w:pPr>
            <w:proofErr w:type="spellStart"/>
            <w:r>
              <w:rPr>
                <w:rStyle w:val="spelle"/>
                <w:rFonts w:eastAsia="MS Mincho" w:cs="Arial"/>
                <w:sz w:val="16"/>
                <w:szCs w:val="16"/>
              </w:rPr>
              <w:t>DSP_Bezel_Diag_Data</w:t>
            </w:r>
            <w:proofErr w:type="spellEnd"/>
          </w:p>
        </w:tc>
        <w:tc>
          <w:tcPr>
            <w:tcW w:w="2086" w:type="dxa"/>
            <w:tcBorders>
              <w:top w:val="nil"/>
              <w:left w:val="nil"/>
              <w:bottom w:val="single" w:sz="4" w:space="0" w:color="auto"/>
              <w:right w:val="single" w:sz="4" w:space="0" w:color="auto"/>
            </w:tcBorders>
            <w:noWrap/>
            <w:vAlign w:val="bottom"/>
            <w:hideMark/>
          </w:tcPr>
          <w:p w14:paraId="448F46CF" w14:textId="77777777" w:rsidR="00E9111B" w:rsidRDefault="0042307E">
            <w:pPr>
              <w:rPr>
                <w:rFonts w:eastAsia="MS Mincho" w:cs="Arial"/>
                <w:sz w:val="16"/>
                <w:szCs w:val="16"/>
              </w:rPr>
            </w:pPr>
            <w:r>
              <w:rPr>
                <w:rFonts w:eastAsia="MS Mincho" w:cs="Arial"/>
                <w:sz w:val="16"/>
                <w:szCs w:val="16"/>
              </w:rPr>
              <w:t>Data_Services2</w:t>
            </w:r>
          </w:p>
        </w:tc>
      </w:tr>
    </w:tbl>
    <w:p w14:paraId="508F5DF6" w14:textId="77777777" w:rsidR="00E9111B" w:rsidRDefault="00E9111B">
      <w:pPr>
        <w:rPr>
          <w:rFonts w:eastAsia="MS Mincho" w:cs="Arial"/>
          <w:szCs w:val="20"/>
        </w:rPr>
      </w:pPr>
    </w:p>
    <w:p w14:paraId="27148C59" w14:textId="77777777" w:rsidR="0042307E" w:rsidRDefault="0042307E" w:rsidP="0042307E">
      <w:pPr>
        <w:pStyle w:val="Heading4"/>
      </w:pPr>
      <w:r w:rsidRPr="00B9479B">
        <w:t>TP-PHY-TPP-REQ-023122/B-RDISP - AUDIO (</w:t>
      </w:r>
      <w:proofErr w:type="spellStart"/>
      <w:r w:rsidRPr="00B9479B">
        <w:t>TcSE</w:t>
      </w:r>
      <w:proofErr w:type="spellEnd"/>
      <w:r w:rsidRPr="00B9479B">
        <w:t xml:space="preserve"> ROIN-147574-1)</w:t>
      </w:r>
    </w:p>
    <w:p w14:paraId="5A58EDF9" w14:textId="77777777" w:rsidR="0042307E" w:rsidRDefault="0042307E">
      <w:pPr>
        <w:rPr>
          <w:rFonts w:eastAsia="MS Mincho" w:cs="Arial"/>
        </w:rPr>
      </w:pPr>
      <w:r>
        <w:rPr>
          <w:rFonts w:eastAsia="MS Mincho" w:cs="Arial"/>
        </w:rPr>
        <w:t xml:space="preserve">The RDISP – AUDIO channel is representing the channel connecting "RDISP" features and "AUDIO" features. The "RDISP" represents the multimedia display unit. The RDISP device could be </w:t>
      </w:r>
      <w:proofErr w:type="gramStart"/>
      <w:r>
        <w:rPr>
          <w:rFonts w:eastAsia="MS Mincho" w:cs="Arial"/>
        </w:rPr>
        <w:t>a</w:t>
      </w:r>
      <w:proofErr w:type="gramEnd"/>
      <w:r>
        <w:rPr>
          <w:rFonts w:eastAsia="MS Mincho" w:cs="Arial"/>
        </w:rPr>
        <w:t xml:space="preserve"> MFD or a </w:t>
      </w:r>
      <w:proofErr w:type="spellStart"/>
      <w:r>
        <w:rPr>
          <w:rFonts w:eastAsia="MS Mincho" w:cs="Arial"/>
        </w:rPr>
        <w:t>headunit</w:t>
      </w:r>
      <w:proofErr w:type="spellEnd"/>
      <w:r>
        <w:rPr>
          <w:rFonts w:eastAsia="MS Mincho" w:cs="Arial"/>
        </w:rPr>
        <w:t xml:space="preserve">. "AUDIO" represents a Radio and / or CD unit. The "AUDIO" device could be a </w:t>
      </w:r>
      <w:proofErr w:type="spellStart"/>
      <w:r>
        <w:rPr>
          <w:rFonts w:eastAsia="MS Mincho" w:cs="Arial"/>
        </w:rPr>
        <w:t>headunit</w:t>
      </w:r>
      <w:proofErr w:type="spellEnd"/>
      <w:r>
        <w:rPr>
          <w:rFonts w:eastAsia="MS Mincho" w:cs="Arial"/>
        </w:rPr>
        <w:t xml:space="preserve"> like IAM/AHU/ACM/ACU.</w:t>
      </w:r>
    </w:p>
    <w:p w14:paraId="20AE59C7" w14:textId="77777777" w:rsidR="0042307E" w:rsidRDefault="0042307E">
      <w:pPr>
        <w:rPr>
          <w:rFonts w:eastAsia="MS Mincho" w:cs="Arial"/>
        </w:rPr>
      </w:pPr>
    </w:p>
    <w:p w14:paraId="5BB6E57B"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0339E8EB"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128E96BF"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7C94F8CA"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5FA93671"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799A7A4C"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3652A002"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1AD143DF"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9257F00"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5E861DA8" w14:textId="77777777" w:rsidR="0042307E" w:rsidRDefault="0042307E">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14:paraId="5A2C9D22" w14:textId="77777777" w:rsidR="0042307E" w:rsidRDefault="0042307E">
            <w:pPr>
              <w:rPr>
                <w:rFonts w:eastAsia="MS Mincho" w:cs="Arial"/>
                <w:sz w:val="16"/>
                <w:szCs w:val="16"/>
              </w:rPr>
            </w:pPr>
            <w:r>
              <w:rPr>
                <w:rFonts w:eastAsia="MS Mincho" w:cs="Arial"/>
                <w:sz w:val="16"/>
                <w:szCs w:val="16"/>
              </w:rPr>
              <w:t> </w:t>
            </w:r>
          </w:p>
        </w:tc>
      </w:tr>
      <w:tr w:rsidR="0042307E" w14:paraId="71AA1FEC"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A195C9C" w14:textId="77777777" w:rsidR="0042307E" w:rsidRDefault="0042307E">
            <w:pPr>
              <w:rPr>
                <w:rFonts w:eastAsia="MS Mincho" w:cs="Arial"/>
                <w:sz w:val="16"/>
                <w:szCs w:val="16"/>
              </w:rPr>
            </w:pPr>
            <w:r>
              <w:rPr>
                <w:rFonts w:eastAsia="MS Mincho" w:cs="Arial"/>
                <w:sz w:val="16"/>
                <w:szCs w:val="16"/>
              </w:rPr>
              <w:t>0x2BC</w:t>
            </w:r>
          </w:p>
        </w:tc>
        <w:tc>
          <w:tcPr>
            <w:tcW w:w="2383" w:type="dxa"/>
            <w:tcBorders>
              <w:top w:val="nil"/>
              <w:left w:val="nil"/>
              <w:bottom w:val="single" w:sz="4" w:space="0" w:color="auto"/>
              <w:right w:val="single" w:sz="4" w:space="0" w:color="auto"/>
            </w:tcBorders>
            <w:noWrap/>
            <w:hideMark/>
          </w:tcPr>
          <w:p w14:paraId="3A02B6FF" w14:textId="77777777" w:rsidR="0042307E" w:rsidRDefault="0042307E">
            <w:pPr>
              <w:rPr>
                <w:rFonts w:eastAsia="MS Mincho" w:cs="Arial"/>
                <w:sz w:val="16"/>
                <w:szCs w:val="16"/>
              </w:rPr>
            </w:pPr>
            <w:r>
              <w:rPr>
                <w:rFonts w:eastAsia="MS Mincho" w:cs="Arial"/>
                <w:sz w:val="16"/>
                <w:szCs w:val="16"/>
              </w:rPr>
              <w:t>AUDIO_RDISP_WORD_RX</w:t>
            </w:r>
          </w:p>
        </w:tc>
        <w:tc>
          <w:tcPr>
            <w:tcW w:w="914" w:type="dxa"/>
            <w:tcBorders>
              <w:top w:val="nil"/>
              <w:left w:val="nil"/>
              <w:bottom w:val="single" w:sz="4" w:space="0" w:color="auto"/>
              <w:right w:val="single" w:sz="4" w:space="0" w:color="auto"/>
            </w:tcBorders>
            <w:noWrap/>
            <w:hideMark/>
          </w:tcPr>
          <w:p w14:paraId="153324E3" w14:textId="77777777" w:rsidR="0042307E" w:rsidRDefault="0042307E">
            <w:pPr>
              <w:jc w:val="center"/>
              <w:rPr>
                <w:rFonts w:eastAsia="MS Mincho" w:cs="Arial"/>
                <w:sz w:val="16"/>
                <w:szCs w:val="16"/>
              </w:rPr>
            </w:pPr>
            <w:r>
              <w:rPr>
                <w:rFonts w:eastAsia="MS Mincho" w:cs="Arial"/>
                <w:sz w:val="16"/>
                <w:szCs w:val="16"/>
              </w:rPr>
              <w:t>15</w:t>
            </w:r>
          </w:p>
        </w:tc>
        <w:tc>
          <w:tcPr>
            <w:tcW w:w="261" w:type="dxa"/>
            <w:shd w:val="clear" w:color="auto" w:fill="C0C0C0"/>
            <w:noWrap/>
            <w:vAlign w:val="bottom"/>
            <w:hideMark/>
          </w:tcPr>
          <w:p w14:paraId="661AE08B"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0252AA9"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1CE25A08" w14:textId="77777777" w:rsidR="0042307E" w:rsidRDefault="0042307E">
            <w:pPr>
              <w:rPr>
                <w:rFonts w:eastAsia="MS Mincho" w:cs="Arial"/>
                <w:b/>
                <w:sz w:val="16"/>
                <w:szCs w:val="16"/>
              </w:rPr>
            </w:pPr>
            <w:r>
              <w:rPr>
                <w:rFonts w:eastAsia="MS Mincho" w:cs="Arial"/>
                <w:b/>
                <w:sz w:val="16"/>
                <w:szCs w:val="16"/>
              </w:rPr>
              <w:t>Receiver:  AUDIO</w:t>
            </w:r>
          </w:p>
        </w:tc>
        <w:tc>
          <w:tcPr>
            <w:tcW w:w="2086" w:type="dxa"/>
            <w:tcBorders>
              <w:top w:val="nil"/>
              <w:left w:val="nil"/>
              <w:bottom w:val="nil"/>
              <w:right w:val="single" w:sz="4" w:space="0" w:color="auto"/>
            </w:tcBorders>
            <w:shd w:val="clear" w:color="auto" w:fill="C0C0C0"/>
            <w:noWrap/>
            <w:vAlign w:val="bottom"/>
            <w:hideMark/>
          </w:tcPr>
          <w:p w14:paraId="32A4A712" w14:textId="77777777" w:rsidR="0042307E" w:rsidRDefault="0042307E">
            <w:pPr>
              <w:rPr>
                <w:rFonts w:eastAsia="MS Mincho" w:cs="Arial"/>
                <w:sz w:val="16"/>
                <w:szCs w:val="16"/>
              </w:rPr>
            </w:pPr>
            <w:r>
              <w:rPr>
                <w:rFonts w:eastAsia="MS Mincho" w:cs="Arial"/>
                <w:sz w:val="16"/>
                <w:szCs w:val="16"/>
              </w:rPr>
              <w:t> </w:t>
            </w:r>
          </w:p>
        </w:tc>
      </w:tr>
      <w:tr w:rsidR="0042307E" w14:paraId="2E1827E5"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26979E64"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1A42D55" w14:textId="77777777" w:rsidR="0042307E" w:rsidRDefault="0042307E">
            <w:pPr>
              <w:rPr>
                <w:rFonts w:eastAsia="MS Mincho" w:cs="Arial"/>
                <w:sz w:val="16"/>
                <w:szCs w:val="16"/>
              </w:rPr>
            </w:pPr>
          </w:p>
        </w:tc>
        <w:tc>
          <w:tcPr>
            <w:tcW w:w="914" w:type="dxa"/>
            <w:noWrap/>
            <w:vAlign w:val="bottom"/>
          </w:tcPr>
          <w:p w14:paraId="326BE8E7" w14:textId="77777777" w:rsidR="0042307E" w:rsidRDefault="0042307E">
            <w:pPr>
              <w:rPr>
                <w:rFonts w:eastAsia="MS Mincho" w:cs="Arial"/>
                <w:sz w:val="16"/>
                <w:szCs w:val="16"/>
              </w:rPr>
            </w:pPr>
          </w:p>
        </w:tc>
        <w:tc>
          <w:tcPr>
            <w:tcW w:w="261" w:type="dxa"/>
            <w:shd w:val="clear" w:color="auto" w:fill="C0C0C0"/>
            <w:noWrap/>
            <w:hideMark/>
          </w:tcPr>
          <w:p w14:paraId="70D2A348"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5BCEF84A"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6F777177"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6FBF3D14"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16970DA5" w14:textId="77777777" w:rsidR="0042307E" w:rsidRDefault="0042307E">
            <w:pPr>
              <w:rPr>
                <w:rFonts w:eastAsia="MS Mincho" w:cs="Arial"/>
                <w:sz w:val="16"/>
                <w:szCs w:val="16"/>
              </w:rPr>
            </w:pPr>
          </w:p>
        </w:tc>
        <w:tc>
          <w:tcPr>
            <w:tcW w:w="914" w:type="dxa"/>
            <w:noWrap/>
            <w:vAlign w:val="bottom"/>
          </w:tcPr>
          <w:p w14:paraId="3BF343A4" w14:textId="77777777" w:rsidR="0042307E" w:rsidRDefault="0042307E">
            <w:pPr>
              <w:rPr>
                <w:rFonts w:eastAsia="MS Mincho" w:cs="Arial"/>
                <w:sz w:val="16"/>
                <w:szCs w:val="16"/>
              </w:rPr>
            </w:pPr>
          </w:p>
        </w:tc>
        <w:tc>
          <w:tcPr>
            <w:tcW w:w="261" w:type="dxa"/>
            <w:shd w:val="clear" w:color="auto" w:fill="C0C0C0"/>
            <w:noWrap/>
            <w:vAlign w:val="bottom"/>
            <w:hideMark/>
          </w:tcPr>
          <w:p w14:paraId="7E76B61A"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B35073F"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2C63C2D8"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0A36B2D6"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036F2DEE"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hideMark/>
          </w:tcPr>
          <w:p w14:paraId="5448C523"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14:paraId="06BFA091"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007F8DC8"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386EE07D"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0A6E30C" w14:textId="77777777" w:rsidR="0042307E" w:rsidRDefault="0042307E">
            <w:pPr>
              <w:rPr>
                <w:rFonts w:eastAsia="MS Mincho" w:cs="Arial"/>
                <w:sz w:val="16"/>
                <w:szCs w:val="16"/>
              </w:rPr>
            </w:pPr>
            <w:r>
              <w:rPr>
                <w:rFonts w:eastAsia="MS Mincho" w:cs="Arial"/>
                <w:sz w:val="16"/>
                <w:szCs w:val="16"/>
              </w:rPr>
              <w:t>0xCD</w:t>
            </w:r>
          </w:p>
        </w:tc>
        <w:tc>
          <w:tcPr>
            <w:tcW w:w="2731" w:type="dxa"/>
            <w:tcBorders>
              <w:top w:val="nil"/>
              <w:left w:val="nil"/>
              <w:bottom w:val="single" w:sz="4" w:space="0" w:color="auto"/>
              <w:right w:val="single" w:sz="4" w:space="0" w:color="auto"/>
            </w:tcBorders>
            <w:noWrap/>
            <w:vAlign w:val="bottom"/>
            <w:hideMark/>
          </w:tcPr>
          <w:p w14:paraId="6D60F4CF" w14:textId="77777777" w:rsidR="0042307E" w:rsidRDefault="0042307E">
            <w:pPr>
              <w:rPr>
                <w:rFonts w:eastAsia="MS Mincho" w:cs="Arial"/>
                <w:sz w:val="16"/>
                <w:szCs w:val="16"/>
              </w:rPr>
            </w:pPr>
            <w:proofErr w:type="spellStart"/>
            <w:r>
              <w:rPr>
                <w:rFonts w:eastAsia="MS Mincho" w:cs="Arial"/>
                <w:sz w:val="16"/>
                <w:szCs w:val="16"/>
              </w:rPr>
              <w:t>HDStationLogoData_Rsp</w:t>
            </w:r>
            <w:proofErr w:type="spellEnd"/>
          </w:p>
        </w:tc>
        <w:tc>
          <w:tcPr>
            <w:tcW w:w="2086" w:type="dxa"/>
            <w:tcBorders>
              <w:top w:val="nil"/>
              <w:left w:val="nil"/>
              <w:bottom w:val="single" w:sz="4" w:space="0" w:color="auto"/>
              <w:right w:val="single" w:sz="4" w:space="0" w:color="auto"/>
            </w:tcBorders>
            <w:noWrap/>
            <w:vAlign w:val="bottom"/>
            <w:hideMark/>
          </w:tcPr>
          <w:p w14:paraId="3B9CA4E8" w14:textId="77777777" w:rsidR="0042307E" w:rsidRDefault="0042307E">
            <w:pPr>
              <w:rPr>
                <w:rFonts w:eastAsia="MS Mincho" w:cs="Arial"/>
                <w:sz w:val="16"/>
                <w:szCs w:val="16"/>
              </w:rPr>
            </w:pPr>
            <w:proofErr w:type="spellStart"/>
            <w:r>
              <w:rPr>
                <w:rFonts w:eastAsia="MS Mincho" w:cs="Arial"/>
                <w:sz w:val="16"/>
                <w:szCs w:val="16"/>
              </w:rPr>
              <w:t>HDRadio</w:t>
            </w:r>
            <w:proofErr w:type="spellEnd"/>
          </w:p>
        </w:tc>
      </w:tr>
    </w:tbl>
    <w:p w14:paraId="5B41A82D" w14:textId="77777777" w:rsidR="0042307E" w:rsidRDefault="0042307E">
      <w:pPr>
        <w:rPr>
          <w:rFonts w:eastAsia="MS Mincho"/>
        </w:rPr>
      </w:pPr>
    </w:p>
    <w:p w14:paraId="00DDA057" w14:textId="77777777" w:rsidR="0042307E" w:rsidRDefault="0042307E" w:rsidP="0042307E">
      <w:pPr>
        <w:pStyle w:val="Heading4"/>
      </w:pPr>
      <w:r w:rsidRPr="00B9479B">
        <w:t>TP-PHY-TPP-REQ-013860/B-</w:t>
      </w:r>
      <w:proofErr w:type="spellStart"/>
      <w:r w:rsidRPr="00B9479B">
        <w:t>TMCServer</w:t>
      </w:r>
      <w:proofErr w:type="spellEnd"/>
      <w:r w:rsidRPr="00B9479B">
        <w:t xml:space="preserve"> - </w:t>
      </w:r>
      <w:proofErr w:type="spellStart"/>
      <w:r w:rsidRPr="00B9479B">
        <w:t>TMCClient</w:t>
      </w:r>
      <w:proofErr w:type="spellEnd"/>
      <w:r w:rsidRPr="00B9479B">
        <w:t xml:space="preserve"> (</w:t>
      </w:r>
      <w:proofErr w:type="spellStart"/>
      <w:r w:rsidRPr="00B9479B">
        <w:t>TcSE</w:t>
      </w:r>
      <w:proofErr w:type="spellEnd"/>
      <w:r w:rsidRPr="00B9479B">
        <w:t xml:space="preserve"> ROIN-159708-3)</w:t>
      </w:r>
    </w:p>
    <w:p w14:paraId="515CE2DA" w14:textId="77777777" w:rsidR="0042307E" w:rsidRDefault="0042307E">
      <w:pPr>
        <w:rPr>
          <w:rFonts w:eastAsia="MS Mincho" w:cs="Arial"/>
        </w:rPr>
      </w:pPr>
      <w:r>
        <w:rPr>
          <w:rFonts w:eastAsia="MS Mincho" w:cs="Arial"/>
        </w:rPr>
        <w:t xml:space="preserve">The </w:t>
      </w:r>
      <w:proofErr w:type="spellStart"/>
      <w:r>
        <w:rPr>
          <w:rFonts w:eastAsia="MS Mincho" w:cs="Arial"/>
        </w:rPr>
        <w:t>TMCServer</w:t>
      </w:r>
      <w:proofErr w:type="spellEnd"/>
      <w:r>
        <w:rPr>
          <w:rFonts w:eastAsia="MS Mincho" w:cs="Arial"/>
        </w:rPr>
        <w:t xml:space="preserve"> – </w:t>
      </w:r>
      <w:proofErr w:type="spellStart"/>
      <w:r>
        <w:rPr>
          <w:rFonts w:eastAsia="MS Mincho" w:cs="Arial"/>
        </w:rPr>
        <w:t>TMCClient</w:t>
      </w:r>
      <w:proofErr w:type="spellEnd"/>
      <w:r>
        <w:rPr>
          <w:rFonts w:eastAsia="MS Mincho" w:cs="Arial"/>
        </w:rPr>
        <w:t xml:space="preserve"> channel is representing the channel connecting "</w:t>
      </w:r>
      <w:proofErr w:type="spellStart"/>
      <w:r>
        <w:rPr>
          <w:rFonts w:eastAsia="MS Mincho" w:cs="Arial"/>
        </w:rPr>
        <w:t>TMCServer</w:t>
      </w:r>
      <w:proofErr w:type="spellEnd"/>
      <w:r>
        <w:rPr>
          <w:rFonts w:eastAsia="MS Mincho" w:cs="Arial"/>
        </w:rPr>
        <w:t>" features and "</w:t>
      </w:r>
      <w:proofErr w:type="spellStart"/>
      <w:r>
        <w:rPr>
          <w:rFonts w:eastAsia="MS Mincho" w:cs="Arial"/>
        </w:rPr>
        <w:t>TMCClient</w:t>
      </w:r>
      <w:proofErr w:type="spellEnd"/>
      <w:r>
        <w:rPr>
          <w:rFonts w:eastAsia="MS Mincho" w:cs="Arial"/>
        </w:rPr>
        <w:t>" features. The "</w:t>
      </w:r>
      <w:proofErr w:type="spellStart"/>
      <w:r>
        <w:rPr>
          <w:rFonts w:eastAsia="MS Mincho" w:cs="Arial"/>
        </w:rPr>
        <w:t>TMCClient</w:t>
      </w:r>
      <w:proofErr w:type="spellEnd"/>
      <w:r>
        <w:rPr>
          <w:rFonts w:eastAsia="MS Mincho" w:cs="Arial"/>
        </w:rPr>
        <w:t xml:space="preserve">" represents the multimedia display unit. The </w:t>
      </w:r>
      <w:proofErr w:type="spellStart"/>
      <w:r>
        <w:rPr>
          <w:rFonts w:eastAsia="MS Mincho" w:cs="Arial"/>
        </w:rPr>
        <w:t>TMCClient</w:t>
      </w:r>
      <w:proofErr w:type="spellEnd"/>
      <w:r>
        <w:rPr>
          <w:rFonts w:eastAsia="MS Mincho" w:cs="Arial"/>
        </w:rPr>
        <w:t xml:space="preserve"> device could be </w:t>
      </w:r>
      <w:proofErr w:type="gramStart"/>
      <w:r>
        <w:rPr>
          <w:rFonts w:eastAsia="MS Mincho" w:cs="Arial"/>
        </w:rPr>
        <w:t>a</w:t>
      </w:r>
      <w:proofErr w:type="gramEnd"/>
      <w:r>
        <w:rPr>
          <w:rFonts w:eastAsia="MS Mincho" w:cs="Arial"/>
        </w:rPr>
        <w:t xml:space="preserve"> MFD or a </w:t>
      </w:r>
      <w:proofErr w:type="spellStart"/>
      <w:r>
        <w:rPr>
          <w:rFonts w:eastAsia="MS Mincho" w:cs="Arial"/>
        </w:rPr>
        <w:t>headunit</w:t>
      </w:r>
      <w:proofErr w:type="spellEnd"/>
      <w:r>
        <w:rPr>
          <w:rFonts w:eastAsia="MS Mincho" w:cs="Arial"/>
        </w:rPr>
        <w:t>. "</w:t>
      </w:r>
      <w:proofErr w:type="spellStart"/>
      <w:r>
        <w:rPr>
          <w:rFonts w:eastAsia="MS Mincho" w:cs="Arial"/>
        </w:rPr>
        <w:t>TMCServer</w:t>
      </w:r>
      <w:proofErr w:type="spellEnd"/>
      <w:r>
        <w:rPr>
          <w:rFonts w:eastAsia="MS Mincho" w:cs="Arial"/>
        </w:rPr>
        <w:t>" represents a TMC Tuner unit. The "</w:t>
      </w:r>
      <w:proofErr w:type="spellStart"/>
      <w:r>
        <w:rPr>
          <w:rFonts w:eastAsia="MS Mincho" w:cs="Arial"/>
        </w:rPr>
        <w:t>TMCServer</w:t>
      </w:r>
      <w:proofErr w:type="spellEnd"/>
      <w:r>
        <w:rPr>
          <w:rFonts w:eastAsia="MS Mincho" w:cs="Arial"/>
        </w:rPr>
        <w:t xml:space="preserve">" device could be a </w:t>
      </w:r>
      <w:proofErr w:type="spellStart"/>
      <w:r>
        <w:rPr>
          <w:rFonts w:eastAsia="MS Mincho" w:cs="Arial"/>
        </w:rPr>
        <w:t>headunit</w:t>
      </w:r>
      <w:proofErr w:type="spellEnd"/>
      <w:r>
        <w:rPr>
          <w:rFonts w:eastAsia="MS Mincho" w:cs="Arial"/>
        </w:rPr>
        <w:t xml:space="preserve"> like IAM/AHU/ACM/ACU.</w:t>
      </w:r>
    </w:p>
    <w:p w14:paraId="73779657" w14:textId="77777777" w:rsidR="0042307E" w:rsidRDefault="0042307E">
      <w:pPr>
        <w:rPr>
          <w:rFonts w:eastAsia="MS Mincho" w:cs="Arial"/>
        </w:rPr>
      </w:pPr>
    </w:p>
    <w:p w14:paraId="4DCF8868" w14:textId="77777777" w:rsidR="0042307E" w:rsidRDefault="0042307E">
      <w:pPr>
        <w:rPr>
          <w:rFonts w:eastAsia="MS Mincho" w:cs="Arial"/>
        </w:rPr>
      </w:pPr>
    </w:p>
    <w:tbl>
      <w:tblPr>
        <w:tblW w:w="10433" w:type="dxa"/>
        <w:jc w:val="center"/>
        <w:tblLook w:val="04A0" w:firstRow="1" w:lastRow="0" w:firstColumn="1" w:lastColumn="0" w:noHBand="0" w:noVBand="1"/>
      </w:tblPr>
      <w:tblGrid>
        <w:gridCol w:w="762"/>
        <w:gridCol w:w="2741"/>
        <w:gridCol w:w="914"/>
        <w:gridCol w:w="261"/>
        <w:gridCol w:w="938"/>
        <w:gridCol w:w="2731"/>
        <w:gridCol w:w="2086"/>
      </w:tblGrid>
      <w:tr w:rsidR="0042307E" w14:paraId="75B13065" w14:textId="77777777">
        <w:trPr>
          <w:cantSplit/>
          <w:trHeight w:val="270"/>
          <w:jc w:val="center"/>
        </w:trPr>
        <w:tc>
          <w:tcPr>
            <w:tcW w:w="10433" w:type="dxa"/>
            <w:gridSpan w:val="7"/>
            <w:tcBorders>
              <w:top w:val="single" w:sz="4" w:space="0" w:color="auto"/>
              <w:left w:val="single" w:sz="4" w:space="0" w:color="auto"/>
              <w:bottom w:val="single" w:sz="4" w:space="0" w:color="auto"/>
              <w:right w:val="single" w:sz="4" w:space="0" w:color="auto"/>
            </w:tcBorders>
            <w:noWrap/>
            <w:vAlign w:val="bottom"/>
            <w:hideMark/>
          </w:tcPr>
          <w:p w14:paraId="2DB0E0EA"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2AB18A83"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299A8628" w14:textId="77777777" w:rsidR="0042307E" w:rsidRDefault="0042307E">
            <w:pPr>
              <w:rPr>
                <w:rFonts w:eastAsia="MS Mincho" w:cs="Arial"/>
                <w:b/>
                <w:bCs/>
                <w:sz w:val="16"/>
                <w:szCs w:val="16"/>
              </w:rPr>
            </w:pPr>
            <w:r>
              <w:rPr>
                <w:rFonts w:eastAsia="MS Mincho" w:cs="Arial"/>
                <w:b/>
                <w:bCs/>
                <w:sz w:val="16"/>
                <w:szCs w:val="16"/>
              </w:rPr>
              <w:t>CAN ID</w:t>
            </w:r>
          </w:p>
        </w:tc>
        <w:tc>
          <w:tcPr>
            <w:tcW w:w="2741" w:type="dxa"/>
            <w:tcBorders>
              <w:top w:val="nil"/>
              <w:left w:val="nil"/>
              <w:bottom w:val="single" w:sz="4" w:space="0" w:color="auto"/>
              <w:right w:val="single" w:sz="4" w:space="0" w:color="auto"/>
            </w:tcBorders>
            <w:noWrap/>
            <w:vAlign w:val="bottom"/>
            <w:hideMark/>
          </w:tcPr>
          <w:p w14:paraId="281982ED"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75C08221"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754D297E"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C3DAA34"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54B7683A" w14:textId="77777777" w:rsidR="0042307E" w:rsidRDefault="0042307E">
            <w:pPr>
              <w:rPr>
                <w:rFonts w:eastAsia="MS Mincho" w:cs="Arial"/>
                <w:b/>
                <w:sz w:val="16"/>
                <w:szCs w:val="16"/>
              </w:rPr>
            </w:pPr>
            <w:r>
              <w:rPr>
                <w:rFonts w:eastAsia="MS Mincho" w:cs="Arial"/>
                <w:b/>
                <w:sz w:val="16"/>
                <w:szCs w:val="16"/>
              </w:rPr>
              <w:t>Transmitter:  AHU</w:t>
            </w:r>
          </w:p>
        </w:tc>
        <w:tc>
          <w:tcPr>
            <w:tcW w:w="2086" w:type="dxa"/>
            <w:tcBorders>
              <w:top w:val="nil"/>
              <w:left w:val="nil"/>
              <w:bottom w:val="nil"/>
              <w:right w:val="single" w:sz="4" w:space="0" w:color="auto"/>
            </w:tcBorders>
            <w:shd w:val="clear" w:color="auto" w:fill="C0C0C0"/>
            <w:noWrap/>
            <w:vAlign w:val="bottom"/>
            <w:hideMark/>
          </w:tcPr>
          <w:p w14:paraId="1B266306" w14:textId="77777777" w:rsidR="0042307E" w:rsidRDefault="0042307E">
            <w:pPr>
              <w:rPr>
                <w:rFonts w:eastAsia="MS Mincho" w:cs="Arial"/>
                <w:sz w:val="16"/>
                <w:szCs w:val="16"/>
              </w:rPr>
            </w:pPr>
            <w:r>
              <w:rPr>
                <w:rFonts w:eastAsia="MS Mincho" w:cs="Arial"/>
                <w:sz w:val="16"/>
                <w:szCs w:val="16"/>
              </w:rPr>
              <w:t> </w:t>
            </w:r>
          </w:p>
        </w:tc>
      </w:tr>
      <w:tr w:rsidR="0042307E" w14:paraId="2BB046DE"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81B994E" w14:textId="77777777" w:rsidR="0042307E" w:rsidRDefault="0042307E">
            <w:pPr>
              <w:rPr>
                <w:rFonts w:eastAsia="MS Mincho" w:cs="Arial"/>
                <w:sz w:val="16"/>
                <w:szCs w:val="16"/>
              </w:rPr>
            </w:pPr>
            <w:r>
              <w:rPr>
                <w:rFonts w:eastAsia="MS Mincho" w:cs="Arial"/>
                <w:sz w:val="16"/>
                <w:szCs w:val="16"/>
              </w:rPr>
              <w:lastRenderedPageBreak/>
              <w:t> 0x</w:t>
            </w:r>
            <w:r>
              <w:rPr>
                <w:rFonts w:cs="Arial"/>
                <w:sz w:val="16"/>
                <w:szCs w:val="16"/>
              </w:rPr>
              <w:t>2C4</w:t>
            </w:r>
          </w:p>
        </w:tc>
        <w:tc>
          <w:tcPr>
            <w:tcW w:w="2741" w:type="dxa"/>
            <w:tcBorders>
              <w:top w:val="nil"/>
              <w:left w:val="nil"/>
              <w:bottom w:val="single" w:sz="4" w:space="0" w:color="auto"/>
              <w:right w:val="single" w:sz="4" w:space="0" w:color="auto"/>
            </w:tcBorders>
            <w:noWrap/>
            <w:hideMark/>
          </w:tcPr>
          <w:p w14:paraId="55D53DBF" w14:textId="77777777" w:rsidR="0042307E" w:rsidRDefault="0042307E">
            <w:pPr>
              <w:rPr>
                <w:rFonts w:eastAsia="MS Mincho" w:cs="Arial"/>
                <w:sz w:val="16"/>
                <w:szCs w:val="16"/>
              </w:rPr>
            </w:pPr>
            <w:proofErr w:type="spellStart"/>
            <w:r>
              <w:rPr>
                <w:rFonts w:eastAsia="MS Mincho" w:cs="Arial"/>
                <w:sz w:val="16"/>
                <w:szCs w:val="16"/>
              </w:rPr>
              <w:t>TMCServer_TMCClient_WORD_Tx</w:t>
            </w:r>
            <w:proofErr w:type="spellEnd"/>
          </w:p>
        </w:tc>
        <w:tc>
          <w:tcPr>
            <w:tcW w:w="914" w:type="dxa"/>
            <w:tcBorders>
              <w:top w:val="nil"/>
              <w:left w:val="nil"/>
              <w:bottom w:val="single" w:sz="4" w:space="0" w:color="auto"/>
              <w:right w:val="single" w:sz="4" w:space="0" w:color="auto"/>
            </w:tcBorders>
            <w:noWrap/>
            <w:hideMark/>
          </w:tcPr>
          <w:p w14:paraId="70AE9E54" w14:textId="77777777" w:rsidR="0042307E" w:rsidRDefault="0042307E">
            <w:pPr>
              <w:jc w:val="center"/>
              <w:rPr>
                <w:rFonts w:eastAsia="MS Mincho" w:cs="Arial"/>
                <w:sz w:val="16"/>
                <w:szCs w:val="16"/>
              </w:rPr>
            </w:pPr>
            <w:r>
              <w:rPr>
                <w:rFonts w:eastAsia="MS Mincho" w:cs="Arial"/>
                <w:sz w:val="16"/>
                <w:szCs w:val="16"/>
              </w:rPr>
              <w:t>33</w:t>
            </w:r>
          </w:p>
        </w:tc>
        <w:tc>
          <w:tcPr>
            <w:tcW w:w="261" w:type="dxa"/>
            <w:shd w:val="clear" w:color="auto" w:fill="C0C0C0"/>
            <w:noWrap/>
            <w:vAlign w:val="bottom"/>
            <w:hideMark/>
          </w:tcPr>
          <w:p w14:paraId="75FCE377"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01AF3C41"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3AA72C02" w14:textId="77777777" w:rsidR="0042307E" w:rsidRDefault="0042307E">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14:paraId="3A500A84" w14:textId="77777777" w:rsidR="0042307E" w:rsidRDefault="0042307E">
            <w:pPr>
              <w:rPr>
                <w:rFonts w:eastAsia="MS Mincho" w:cs="Arial"/>
                <w:sz w:val="16"/>
                <w:szCs w:val="16"/>
              </w:rPr>
            </w:pPr>
            <w:r>
              <w:rPr>
                <w:rFonts w:eastAsia="MS Mincho" w:cs="Arial"/>
                <w:sz w:val="16"/>
                <w:szCs w:val="16"/>
              </w:rPr>
              <w:t> </w:t>
            </w:r>
          </w:p>
        </w:tc>
      </w:tr>
      <w:tr w:rsidR="0042307E" w14:paraId="482EC74B" w14:textId="77777777">
        <w:trPr>
          <w:cantSplit/>
          <w:trHeight w:val="255"/>
          <w:jc w:val="center"/>
        </w:trPr>
        <w:tc>
          <w:tcPr>
            <w:tcW w:w="762" w:type="dxa"/>
            <w:tcBorders>
              <w:top w:val="nil"/>
              <w:left w:val="single" w:sz="4" w:space="0" w:color="auto"/>
              <w:bottom w:val="nil"/>
              <w:right w:val="nil"/>
            </w:tcBorders>
            <w:noWrap/>
            <w:vAlign w:val="bottom"/>
          </w:tcPr>
          <w:p w14:paraId="249B6F1E" w14:textId="77777777" w:rsidR="0042307E" w:rsidRDefault="0042307E">
            <w:pPr>
              <w:rPr>
                <w:rFonts w:eastAsia="MS Mincho" w:cs="Arial"/>
                <w:sz w:val="16"/>
                <w:szCs w:val="16"/>
              </w:rPr>
            </w:pPr>
          </w:p>
        </w:tc>
        <w:tc>
          <w:tcPr>
            <w:tcW w:w="2741" w:type="dxa"/>
            <w:noWrap/>
            <w:vAlign w:val="bottom"/>
          </w:tcPr>
          <w:p w14:paraId="7A029BC6" w14:textId="77777777" w:rsidR="0042307E" w:rsidRDefault="0042307E">
            <w:pPr>
              <w:rPr>
                <w:rFonts w:eastAsia="MS Mincho" w:cs="Arial"/>
                <w:sz w:val="16"/>
                <w:szCs w:val="16"/>
              </w:rPr>
            </w:pPr>
          </w:p>
        </w:tc>
        <w:tc>
          <w:tcPr>
            <w:tcW w:w="914" w:type="dxa"/>
            <w:noWrap/>
            <w:vAlign w:val="bottom"/>
          </w:tcPr>
          <w:p w14:paraId="511EFEE1" w14:textId="77777777" w:rsidR="0042307E" w:rsidRDefault="0042307E">
            <w:pPr>
              <w:rPr>
                <w:rFonts w:eastAsia="MS Mincho" w:cs="Arial"/>
                <w:sz w:val="16"/>
                <w:szCs w:val="16"/>
              </w:rPr>
            </w:pPr>
          </w:p>
        </w:tc>
        <w:tc>
          <w:tcPr>
            <w:tcW w:w="261" w:type="dxa"/>
            <w:shd w:val="clear" w:color="auto" w:fill="C0C0C0"/>
            <w:noWrap/>
            <w:hideMark/>
          </w:tcPr>
          <w:p w14:paraId="2D24D2A2"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78B162F8"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5513ED0E" w14:textId="77777777">
        <w:trPr>
          <w:cantSplit/>
          <w:trHeight w:val="255"/>
          <w:jc w:val="center"/>
        </w:trPr>
        <w:tc>
          <w:tcPr>
            <w:tcW w:w="762" w:type="dxa"/>
            <w:tcBorders>
              <w:top w:val="nil"/>
              <w:left w:val="single" w:sz="4" w:space="0" w:color="auto"/>
              <w:bottom w:val="nil"/>
              <w:right w:val="nil"/>
            </w:tcBorders>
            <w:noWrap/>
            <w:vAlign w:val="bottom"/>
            <w:hideMark/>
          </w:tcPr>
          <w:p w14:paraId="45A0642F" w14:textId="77777777" w:rsidR="0042307E" w:rsidRDefault="0042307E">
            <w:pPr>
              <w:rPr>
                <w:rFonts w:eastAsia="MS Mincho" w:cs="Arial"/>
                <w:sz w:val="16"/>
                <w:szCs w:val="16"/>
              </w:rPr>
            </w:pPr>
            <w:r>
              <w:rPr>
                <w:rFonts w:eastAsia="MS Mincho" w:cs="Arial"/>
                <w:sz w:val="16"/>
                <w:szCs w:val="16"/>
              </w:rPr>
              <w:t> </w:t>
            </w:r>
          </w:p>
        </w:tc>
        <w:tc>
          <w:tcPr>
            <w:tcW w:w="2741" w:type="dxa"/>
            <w:noWrap/>
            <w:vAlign w:val="bottom"/>
          </w:tcPr>
          <w:p w14:paraId="3530340B" w14:textId="77777777" w:rsidR="0042307E" w:rsidRDefault="0042307E">
            <w:pPr>
              <w:rPr>
                <w:rFonts w:eastAsia="MS Mincho" w:cs="Arial"/>
                <w:sz w:val="16"/>
                <w:szCs w:val="16"/>
              </w:rPr>
            </w:pPr>
          </w:p>
        </w:tc>
        <w:tc>
          <w:tcPr>
            <w:tcW w:w="914" w:type="dxa"/>
            <w:noWrap/>
            <w:vAlign w:val="bottom"/>
          </w:tcPr>
          <w:p w14:paraId="15496317" w14:textId="77777777" w:rsidR="0042307E" w:rsidRDefault="0042307E">
            <w:pPr>
              <w:rPr>
                <w:rFonts w:eastAsia="MS Mincho" w:cs="Arial"/>
                <w:sz w:val="16"/>
                <w:szCs w:val="16"/>
              </w:rPr>
            </w:pPr>
          </w:p>
        </w:tc>
        <w:tc>
          <w:tcPr>
            <w:tcW w:w="261" w:type="dxa"/>
            <w:shd w:val="clear" w:color="auto" w:fill="C0C0C0"/>
            <w:noWrap/>
            <w:vAlign w:val="bottom"/>
            <w:hideMark/>
          </w:tcPr>
          <w:p w14:paraId="3B6B1BB5"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712CAFE"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47023CC1"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3BE180B8"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3C56384F" w14:textId="77777777">
        <w:trPr>
          <w:cantSplit/>
          <w:trHeight w:val="255"/>
          <w:jc w:val="center"/>
        </w:trPr>
        <w:tc>
          <w:tcPr>
            <w:tcW w:w="762" w:type="dxa"/>
            <w:tcBorders>
              <w:top w:val="nil"/>
              <w:left w:val="single" w:sz="4" w:space="0" w:color="auto"/>
              <w:bottom w:val="nil"/>
              <w:right w:val="nil"/>
            </w:tcBorders>
            <w:noWrap/>
            <w:vAlign w:val="bottom"/>
            <w:hideMark/>
          </w:tcPr>
          <w:p w14:paraId="787A2699" w14:textId="77777777" w:rsidR="0042307E" w:rsidRDefault="0042307E">
            <w:pPr>
              <w:rPr>
                <w:rFonts w:eastAsia="MS Mincho" w:cs="Arial"/>
                <w:sz w:val="16"/>
                <w:szCs w:val="16"/>
              </w:rPr>
            </w:pPr>
            <w:r>
              <w:rPr>
                <w:rFonts w:eastAsia="MS Mincho" w:cs="Arial"/>
                <w:sz w:val="16"/>
                <w:szCs w:val="16"/>
              </w:rPr>
              <w:t> </w:t>
            </w:r>
          </w:p>
        </w:tc>
        <w:tc>
          <w:tcPr>
            <w:tcW w:w="2741" w:type="dxa"/>
            <w:noWrap/>
            <w:vAlign w:val="bottom"/>
          </w:tcPr>
          <w:p w14:paraId="0127A6BC" w14:textId="77777777" w:rsidR="0042307E" w:rsidRDefault="0042307E">
            <w:pPr>
              <w:rPr>
                <w:rFonts w:eastAsia="MS Mincho" w:cs="Arial"/>
                <w:sz w:val="16"/>
                <w:szCs w:val="16"/>
              </w:rPr>
            </w:pPr>
          </w:p>
        </w:tc>
        <w:tc>
          <w:tcPr>
            <w:tcW w:w="914" w:type="dxa"/>
            <w:noWrap/>
            <w:vAlign w:val="bottom"/>
          </w:tcPr>
          <w:p w14:paraId="6934242E" w14:textId="77777777" w:rsidR="0042307E" w:rsidRDefault="0042307E">
            <w:pPr>
              <w:rPr>
                <w:rFonts w:eastAsia="MS Mincho" w:cs="Arial"/>
                <w:sz w:val="16"/>
                <w:szCs w:val="16"/>
              </w:rPr>
            </w:pPr>
          </w:p>
        </w:tc>
        <w:tc>
          <w:tcPr>
            <w:tcW w:w="261" w:type="dxa"/>
            <w:shd w:val="clear" w:color="auto" w:fill="C0C0C0"/>
            <w:noWrap/>
            <w:vAlign w:val="bottom"/>
            <w:hideMark/>
          </w:tcPr>
          <w:p w14:paraId="105CE729"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571CC4CB" w14:textId="77777777" w:rsidR="0042307E" w:rsidRDefault="0042307E">
            <w:pPr>
              <w:rPr>
                <w:rFonts w:eastAsia="MS Mincho" w:cs="Arial"/>
                <w:sz w:val="16"/>
                <w:szCs w:val="16"/>
              </w:rPr>
            </w:pPr>
            <w:r>
              <w:rPr>
                <w:rFonts w:cs="Arial"/>
                <w:snapToGrid w:val="0"/>
                <w:sz w:val="16"/>
                <w:szCs w:val="16"/>
                <w:lang w:val="en-GB"/>
              </w:rPr>
              <w:t>0x74</w:t>
            </w:r>
          </w:p>
        </w:tc>
        <w:tc>
          <w:tcPr>
            <w:tcW w:w="2731" w:type="dxa"/>
            <w:tcBorders>
              <w:top w:val="single" w:sz="4" w:space="0" w:color="auto"/>
              <w:left w:val="nil"/>
              <w:bottom w:val="single" w:sz="4" w:space="0" w:color="auto"/>
              <w:right w:val="single" w:sz="4" w:space="0" w:color="auto"/>
            </w:tcBorders>
            <w:noWrap/>
            <w:vAlign w:val="bottom"/>
            <w:hideMark/>
          </w:tcPr>
          <w:p w14:paraId="05B682BB" w14:textId="77777777" w:rsidR="0042307E" w:rsidRDefault="0042307E">
            <w:pPr>
              <w:rPr>
                <w:rFonts w:eastAsia="MS Mincho" w:cs="Arial"/>
                <w:sz w:val="16"/>
                <w:szCs w:val="16"/>
              </w:rPr>
            </w:pPr>
            <w:proofErr w:type="spellStart"/>
            <w:r>
              <w:rPr>
                <w:rFonts w:cs="Arial"/>
                <w:snapToGrid w:val="0"/>
                <w:sz w:val="16"/>
                <w:szCs w:val="16"/>
                <w:lang w:val="en-GB"/>
              </w:rPr>
              <w:t>TMCData_St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45C1F163" w14:textId="77777777" w:rsidR="0042307E" w:rsidRDefault="0042307E">
            <w:pPr>
              <w:rPr>
                <w:rFonts w:eastAsia="MS Mincho" w:cs="Arial"/>
                <w:sz w:val="16"/>
                <w:szCs w:val="16"/>
              </w:rPr>
            </w:pPr>
            <w:r>
              <w:rPr>
                <w:rFonts w:cs="Arial"/>
                <w:snapToGrid w:val="0"/>
                <w:sz w:val="16"/>
                <w:szCs w:val="16"/>
              </w:rPr>
              <w:t>TMC Data</w:t>
            </w:r>
          </w:p>
        </w:tc>
      </w:tr>
      <w:tr w:rsidR="0042307E" w14:paraId="036CF61D" w14:textId="77777777" w:rsidTr="0042307E">
        <w:trPr>
          <w:cantSplit/>
          <w:trHeight w:val="255"/>
          <w:jc w:val="center"/>
        </w:trPr>
        <w:tc>
          <w:tcPr>
            <w:tcW w:w="762" w:type="dxa"/>
            <w:tcBorders>
              <w:top w:val="nil"/>
              <w:left w:val="single" w:sz="4" w:space="0" w:color="auto"/>
              <w:right w:val="nil"/>
            </w:tcBorders>
            <w:noWrap/>
            <w:vAlign w:val="bottom"/>
          </w:tcPr>
          <w:p w14:paraId="52BB0444" w14:textId="77777777" w:rsidR="0042307E" w:rsidRDefault="0042307E">
            <w:pPr>
              <w:rPr>
                <w:rFonts w:eastAsia="MS Mincho" w:cs="Arial"/>
                <w:sz w:val="16"/>
                <w:szCs w:val="16"/>
              </w:rPr>
            </w:pPr>
          </w:p>
        </w:tc>
        <w:tc>
          <w:tcPr>
            <w:tcW w:w="2741" w:type="dxa"/>
            <w:noWrap/>
            <w:vAlign w:val="bottom"/>
          </w:tcPr>
          <w:p w14:paraId="6B9F8F2D" w14:textId="77777777" w:rsidR="0042307E" w:rsidRDefault="0042307E">
            <w:pPr>
              <w:rPr>
                <w:rFonts w:eastAsia="MS Mincho" w:cs="Arial"/>
                <w:sz w:val="16"/>
                <w:szCs w:val="16"/>
              </w:rPr>
            </w:pPr>
          </w:p>
        </w:tc>
        <w:tc>
          <w:tcPr>
            <w:tcW w:w="914" w:type="dxa"/>
            <w:noWrap/>
            <w:vAlign w:val="bottom"/>
          </w:tcPr>
          <w:p w14:paraId="63448F75" w14:textId="77777777" w:rsidR="0042307E" w:rsidRDefault="0042307E">
            <w:pPr>
              <w:rPr>
                <w:rFonts w:eastAsia="MS Mincho" w:cs="Arial"/>
                <w:sz w:val="16"/>
                <w:szCs w:val="16"/>
              </w:rPr>
            </w:pPr>
          </w:p>
        </w:tc>
        <w:tc>
          <w:tcPr>
            <w:tcW w:w="261" w:type="dxa"/>
            <w:shd w:val="clear" w:color="auto" w:fill="C0C0C0"/>
            <w:noWrap/>
            <w:vAlign w:val="bottom"/>
          </w:tcPr>
          <w:p w14:paraId="58405ABD"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7E5D954" w14:textId="77777777" w:rsidR="0042307E" w:rsidRDefault="0042307E">
            <w:pPr>
              <w:rPr>
                <w:rFonts w:cs="Arial"/>
                <w:snapToGrid w:val="0"/>
                <w:sz w:val="16"/>
                <w:szCs w:val="16"/>
                <w:lang w:val="en-GB"/>
              </w:rPr>
            </w:pPr>
            <w:r>
              <w:rPr>
                <w:rFonts w:cs="Arial"/>
                <w:snapToGrid w:val="0"/>
                <w:sz w:val="16"/>
                <w:szCs w:val="16"/>
                <w:lang w:val="en-GB"/>
              </w:rPr>
              <w:t>0x7A</w:t>
            </w:r>
          </w:p>
        </w:tc>
        <w:tc>
          <w:tcPr>
            <w:tcW w:w="2731" w:type="dxa"/>
            <w:tcBorders>
              <w:top w:val="single" w:sz="4" w:space="0" w:color="auto"/>
              <w:left w:val="nil"/>
              <w:bottom w:val="single" w:sz="4" w:space="0" w:color="auto"/>
              <w:right w:val="single" w:sz="4" w:space="0" w:color="auto"/>
            </w:tcBorders>
            <w:noWrap/>
            <w:vAlign w:val="bottom"/>
            <w:hideMark/>
          </w:tcPr>
          <w:p w14:paraId="07CF4F19" w14:textId="77777777" w:rsidR="0042307E" w:rsidRDefault="0042307E">
            <w:pPr>
              <w:rPr>
                <w:rFonts w:cs="Arial"/>
                <w:snapToGrid w:val="0"/>
                <w:sz w:val="16"/>
                <w:szCs w:val="16"/>
                <w:lang w:val="en-GB"/>
              </w:rPr>
            </w:pPr>
            <w:proofErr w:type="spellStart"/>
            <w:r>
              <w:rPr>
                <w:rFonts w:cs="Arial"/>
                <w:sz w:val="16"/>
                <w:szCs w:val="16"/>
              </w:rPr>
              <w:t>TMCServiceProvider_St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371A34EB" w14:textId="77777777" w:rsidR="0042307E" w:rsidRDefault="0042307E">
            <w:pPr>
              <w:rPr>
                <w:rFonts w:cs="Arial"/>
                <w:snapToGrid w:val="0"/>
                <w:sz w:val="16"/>
                <w:szCs w:val="16"/>
              </w:rPr>
            </w:pPr>
            <w:r>
              <w:rPr>
                <w:rFonts w:cs="Arial"/>
                <w:snapToGrid w:val="0"/>
                <w:sz w:val="16"/>
                <w:szCs w:val="16"/>
              </w:rPr>
              <w:t>TMC Data</w:t>
            </w:r>
          </w:p>
        </w:tc>
      </w:tr>
      <w:tr w:rsidR="0042307E" w14:paraId="729750F5"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062A68BE" w14:textId="77777777" w:rsidR="0042307E" w:rsidRDefault="0042307E">
            <w:pPr>
              <w:rPr>
                <w:rFonts w:eastAsia="MS Mincho" w:cs="Arial"/>
                <w:sz w:val="16"/>
                <w:szCs w:val="16"/>
              </w:rPr>
            </w:pPr>
          </w:p>
        </w:tc>
        <w:tc>
          <w:tcPr>
            <w:tcW w:w="2741" w:type="dxa"/>
            <w:tcBorders>
              <w:bottom w:val="single" w:sz="4" w:space="0" w:color="auto"/>
            </w:tcBorders>
            <w:noWrap/>
            <w:vAlign w:val="bottom"/>
          </w:tcPr>
          <w:p w14:paraId="2400E8F6" w14:textId="77777777" w:rsidR="0042307E" w:rsidRDefault="0042307E">
            <w:pPr>
              <w:rPr>
                <w:rFonts w:eastAsia="MS Mincho" w:cs="Arial"/>
                <w:sz w:val="16"/>
                <w:szCs w:val="16"/>
              </w:rPr>
            </w:pPr>
          </w:p>
        </w:tc>
        <w:tc>
          <w:tcPr>
            <w:tcW w:w="914" w:type="dxa"/>
            <w:tcBorders>
              <w:bottom w:val="single" w:sz="4" w:space="0" w:color="auto"/>
            </w:tcBorders>
            <w:noWrap/>
            <w:vAlign w:val="bottom"/>
          </w:tcPr>
          <w:p w14:paraId="51F5F816" w14:textId="77777777" w:rsidR="0042307E" w:rsidRDefault="0042307E">
            <w:pPr>
              <w:rPr>
                <w:rFonts w:eastAsia="MS Mincho" w:cs="Arial"/>
                <w:sz w:val="16"/>
                <w:szCs w:val="16"/>
              </w:rPr>
            </w:pPr>
          </w:p>
        </w:tc>
        <w:tc>
          <w:tcPr>
            <w:tcW w:w="261" w:type="dxa"/>
            <w:tcBorders>
              <w:bottom w:val="single" w:sz="4" w:space="0" w:color="auto"/>
            </w:tcBorders>
            <w:shd w:val="clear" w:color="auto" w:fill="C0C0C0"/>
            <w:noWrap/>
            <w:vAlign w:val="bottom"/>
          </w:tcPr>
          <w:p w14:paraId="643B5236"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52CDC2E0" w14:textId="77777777" w:rsidR="0042307E" w:rsidRDefault="0042307E">
            <w:pPr>
              <w:rPr>
                <w:rFonts w:cs="Arial"/>
                <w:snapToGrid w:val="0"/>
                <w:sz w:val="16"/>
                <w:szCs w:val="16"/>
                <w:lang w:val="en-GB"/>
              </w:rPr>
            </w:pPr>
            <w:r>
              <w:rPr>
                <w:rFonts w:cs="Arial"/>
                <w:snapToGrid w:val="0"/>
                <w:sz w:val="16"/>
                <w:szCs w:val="16"/>
                <w:lang w:val="en-GB"/>
              </w:rPr>
              <w:t>0x99</w:t>
            </w:r>
          </w:p>
        </w:tc>
        <w:tc>
          <w:tcPr>
            <w:tcW w:w="2731" w:type="dxa"/>
            <w:tcBorders>
              <w:top w:val="single" w:sz="4" w:space="0" w:color="auto"/>
              <w:left w:val="nil"/>
              <w:bottom w:val="single" w:sz="4" w:space="0" w:color="auto"/>
              <w:right w:val="single" w:sz="4" w:space="0" w:color="auto"/>
            </w:tcBorders>
            <w:noWrap/>
            <w:vAlign w:val="bottom"/>
          </w:tcPr>
          <w:p w14:paraId="3AB9DC60" w14:textId="77777777" w:rsidR="0042307E" w:rsidRDefault="0042307E">
            <w:pPr>
              <w:rPr>
                <w:rFonts w:cs="Arial"/>
                <w:sz w:val="16"/>
                <w:szCs w:val="16"/>
              </w:rPr>
            </w:pPr>
            <w:proofErr w:type="spellStart"/>
            <w:r>
              <w:rPr>
                <w:rFonts w:cs="Arial"/>
                <w:sz w:val="16"/>
                <w:szCs w:val="16"/>
              </w:rPr>
              <w:t>TrafficServicProvider_St</w:t>
            </w:r>
            <w:proofErr w:type="spellEnd"/>
          </w:p>
        </w:tc>
        <w:tc>
          <w:tcPr>
            <w:tcW w:w="2086" w:type="dxa"/>
            <w:tcBorders>
              <w:top w:val="single" w:sz="4" w:space="0" w:color="auto"/>
              <w:left w:val="nil"/>
              <w:bottom w:val="single" w:sz="4" w:space="0" w:color="auto"/>
              <w:right w:val="single" w:sz="4" w:space="0" w:color="auto"/>
            </w:tcBorders>
            <w:noWrap/>
            <w:vAlign w:val="bottom"/>
          </w:tcPr>
          <w:p w14:paraId="07480FEB" w14:textId="77777777" w:rsidR="0042307E" w:rsidRDefault="0042307E">
            <w:pPr>
              <w:rPr>
                <w:rFonts w:cs="Arial"/>
                <w:snapToGrid w:val="0"/>
                <w:sz w:val="16"/>
                <w:szCs w:val="16"/>
              </w:rPr>
            </w:pPr>
            <w:r>
              <w:rPr>
                <w:rFonts w:cs="Arial"/>
                <w:snapToGrid w:val="0"/>
                <w:sz w:val="16"/>
                <w:szCs w:val="16"/>
              </w:rPr>
              <w:t>TMC Data</w:t>
            </w:r>
          </w:p>
        </w:tc>
      </w:tr>
    </w:tbl>
    <w:p w14:paraId="3209B5C0" w14:textId="77777777" w:rsidR="0042307E" w:rsidRDefault="0042307E"/>
    <w:p w14:paraId="398E4C36" w14:textId="77777777" w:rsidR="0042307E" w:rsidRDefault="0042307E" w:rsidP="0042307E">
      <w:pPr>
        <w:pStyle w:val="Heading4"/>
      </w:pPr>
      <w:r w:rsidRPr="00B9479B">
        <w:t xml:space="preserve">TP-PHY-TPP-REQ-023123/A-LBP1Server - </w:t>
      </w:r>
      <w:proofErr w:type="spellStart"/>
      <w:r w:rsidRPr="00B9479B">
        <w:t>LBPClient</w:t>
      </w:r>
      <w:proofErr w:type="spellEnd"/>
      <w:r w:rsidRPr="00B9479B">
        <w:t xml:space="preserve"> (DELETED) (</w:t>
      </w:r>
      <w:proofErr w:type="spellStart"/>
      <w:r w:rsidRPr="00B9479B">
        <w:t>TcSE</w:t>
      </w:r>
      <w:proofErr w:type="spellEnd"/>
      <w:r w:rsidRPr="00B9479B">
        <w:t xml:space="preserve"> ROIN-159926-2)</w:t>
      </w:r>
    </w:p>
    <w:p w14:paraId="230E75B5" w14:textId="77777777" w:rsidR="0042307E" w:rsidRDefault="0042307E" w:rsidP="0042307E">
      <w:pPr>
        <w:pStyle w:val="Heading4"/>
      </w:pPr>
      <w:r w:rsidRPr="00B9479B">
        <w:t>TP-PHY-TPP-REQ-023124/E-</w:t>
      </w:r>
      <w:proofErr w:type="spellStart"/>
      <w:r w:rsidRPr="00B9479B">
        <w:t>NavRepServer</w:t>
      </w:r>
      <w:proofErr w:type="spellEnd"/>
      <w:r w:rsidRPr="00B9479B">
        <w:t xml:space="preserve"> - </w:t>
      </w:r>
      <w:proofErr w:type="spellStart"/>
      <w:r w:rsidRPr="00B9479B">
        <w:t>NavRepClient</w:t>
      </w:r>
      <w:proofErr w:type="spellEnd"/>
      <w:r w:rsidRPr="00B9479B">
        <w:t xml:space="preserve"> (</w:t>
      </w:r>
      <w:proofErr w:type="spellStart"/>
      <w:r w:rsidRPr="00B9479B">
        <w:t>TcSE</w:t>
      </w:r>
      <w:proofErr w:type="spellEnd"/>
      <w:r w:rsidRPr="00B9479B">
        <w:t xml:space="preserve"> ROIN-160780-1)</w:t>
      </w:r>
    </w:p>
    <w:p w14:paraId="7CC65C2B" w14:textId="77777777" w:rsidR="0042307E" w:rsidRDefault="0042307E">
      <w:pPr>
        <w:rPr>
          <w:rFonts w:eastAsia="MS Mincho" w:cs="Arial"/>
        </w:rPr>
      </w:pPr>
      <w:r>
        <w:rPr>
          <w:rFonts w:eastAsia="MS Mincho" w:cs="Arial"/>
        </w:rPr>
        <w:t xml:space="preserve">The </w:t>
      </w:r>
      <w:proofErr w:type="spellStart"/>
      <w:r>
        <w:rPr>
          <w:rFonts w:eastAsia="MS Mincho" w:cs="Arial"/>
        </w:rPr>
        <w:t>NavRepServer</w:t>
      </w:r>
      <w:proofErr w:type="spellEnd"/>
      <w:r>
        <w:rPr>
          <w:rFonts w:eastAsia="MS Mincho" w:cs="Arial"/>
        </w:rPr>
        <w:t xml:space="preserve"> – </w:t>
      </w:r>
      <w:proofErr w:type="spellStart"/>
      <w:r>
        <w:rPr>
          <w:rFonts w:eastAsia="MS Mincho" w:cs="Arial"/>
        </w:rPr>
        <w:t>NavRepClient</w:t>
      </w:r>
      <w:proofErr w:type="spellEnd"/>
      <w:r>
        <w:rPr>
          <w:rFonts w:eastAsia="MS Mincho" w:cs="Arial"/>
        </w:rPr>
        <w:t xml:space="preserve"> channel is representing the channel connecting "Navigation Repeater Server" features and "Navigation Repeater Client" features. The "Navigation Repeater Server" represents a navigation unit. "Navigation Repeater Client" represents a display module. </w:t>
      </w:r>
    </w:p>
    <w:p w14:paraId="60CADF65"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46152E3F"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61E9169B"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502C4666"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359BFCFB"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C44F7B6"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3CDFC261"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6F30E518"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41D1AC1A"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3C427F4" w14:textId="77777777" w:rsidR="0042307E" w:rsidRDefault="0042307E">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373D928F" w14:textId="77777777" w:rsidR="0042307E" w:rsidRDefault="0042307E">
            <w:pPr>
              <w:rPr>
                <w:rFonts w:eastAsia="MS Mincho" w:cs="Arial"/>
                <w:sz w:val="16"/>
                <w:szCs w:val="16"/>
              </w:rPr>
            </w:pPr>
            <w:r>
              <w:rPr>
                <w:rFonts w:eastAsia="MS Mincho" w:cs="Arial"/>
                <w:sz w:val="16"/>
                <w:szCs w:val="16"/>
              </w:rPr>
              <w:t> </w:t>
            </w:r>
          </w:p>
        </w:tc>
      </w:tr>
      <w:tr w:rsidR="0042307E" w14:paraId="304A8366"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4D9597B6" w14:textId="77777777" w:rsidR="0042307E" w:rsidRDefault="0042307E">
            <w:pPr>
              <w:rPr>
                <w:rFonts w:eastAsia="MS Mincho" w:cs="Arial"/>
                <w:sz w:val="16"/>
                <w:szCs w:val="16"/>
              </w:rPr>
            </w:pPr>
            <w:r>
              <w:rPr>
                <w:rFonts w:eastAsia="MS Mincho" w:cs="Arial"/>
                <w:sz w:val="16"/>
                <w:szCs w:val="16"/>
              </w:rPr>
              <w:t> 0x</w:t>
            </w:r>
            <w:r>
              <w:rPr>
                <w:rFonts w:cs="Arial"/>
                <w:sz w:val="16"/>
                <w:szCs w:val="16"/>
              </w:rPr>
              <w:t>2C0</w:t>
            </w:r>
          </w:p>
        </w:tc>
        <w:tc>
          <w:tcPr>
            <w:tcW w:w="2383" w:type="dxa"/>
            <w:tcBorders>
              <w:top w:val="nil"/>
              <w:left w:val="nil"/>
              <w:bottom w:val="single" w:sz="4" w:space="0" w:color="auto"/>
              <w:right w:val="single" w:sz="4" w:space="0" w:color="auto"/>
            </w:tcBorders>
            <w:noWrap/>
            <w:hideMark/>
          </w:tcPr>
          <w:p w14:paraId="7EEA0717" w14:textId="77777777" w:rsidR="0042307E" w:rsidRDefault="0042307E">
            <w:pPr>
              <w:rPr>
                <w:rFonts w:eastAsia="MS Mincho" w:cs="Arial"/>
                <w:sz w:val="16"/>
                <w:szCs w:val="16"/>
              </w:rPr>
            </w:pPr>
            <w:proofErr w:type="spellStart"/>
            <w:r>
              <w:rPr>
                <w:rFonts w:eastAsia="MS Mincho" w:cs="Arial"/>
                <w:sz w:val="16"/>
                <w:szCs w:val="16"/>
              </w:rPr>
              <w:t>NAV_MC_WORD_Tx</w:t>
            </w:r>
            <w:proofErr w:type="spellEnd"/>
          </w:p>
        </w:tc>
        <w:tc>
          <w:tcPr>
            <w:tcW w:w="914" w:type="dxa"/>
            <w:tcBorders>
              <w:top w:val="nil"/>
              <w:left w:val="nil"/>
              <w:bottom w:val="single" w:sz="4" w:space="0" w:color="auto"/>
              <w:right w:val="single" w:sz="4" w:space="0" w:color="auto"/>
            </w:tcBorders>
            <w:noWrap/>
            <w:hideMark/>
          </w:tcPr>
          <w:p w14:paraId="731F05B9" w14:textId="77777777" w:rsidR="0042307E" w:rsidRDefault="0042307E">
            <w:pPr>
              <w:jc w:val="center"/>
              <w:rPr>
                <w:rFonts w:eastAsia="MS Mincho" w:cs="Arial"/>
                <w:sz w:val="16"/>
                <w:szCs w:val="16"/>
              </w:rPr>
            </w:pPr>
            <w:r>
              <w:rPr>
                <w:rFonts w:eastAsia="MS Mincho" w:cs="Arial"/>
                <w:sz w:val="16"/>
                <w:szCs w:val="16"/>
              </w:rPr>
              <w:t>31</w:t>
            </w:r>
          </w:p>
        </w:tc>
        <w:tc>
          <w:tcPr>
            <w:tcW w:w="261" w:type="dxa"/>
            <w:shd w:val="clear" w:color="auto" w:fill="C0C0C0"/>
            <w:noWrap/>
            <w:vAlign w:val="bottom"/>
            <w:hideMark/>
          </w:tcPr>
          <w:p w14:paraId="082B7A87"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07084B50"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43DED5D" w14:textId="77777777" w:rsidR="0042307E" w:rsidRDefault="0042307E">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36C7F68E" w14:textId="77777777" w:rsidR="0042307E" w:rsidRDefault="0042307E">
            <w:pPr>
              <w:rPr>
                <w:rFonts w:eastAsia="MS Mincho" w:cs="Arial"/>
                <w:sz w:val="16"/>
                <w:szCs w:val="16"/>
              </w:rPr>
            </w:pPr>
            <w:r>
              <w:rPr>
                <w:rFonts w:eastAsia="MS Mincho" w:cs="Arial"/>
                <w:sz w:val="16"/>
                <w:szCs w:val="16"/>
              </w:rPr>
              <w:t> </w:t>
            </w:r>
          </w:p>
        </w:tc>
      </w:tr>
      <w:tr w:rsidR="0042307E" w14:paraId="758ED213" w14:textId="77777777" w:rsidTr="0042307E">
        <w:trPr>
          <w:cantSplit/>
          <w:trHeight w:val="255"/>
          <w:jc w:val="center"/>
        </w:trPr>
        <w:tc>
          <w:tcPr>
            <w:tcW w:w="762" w:type="dxa"/>
            <w:tcBorders>
              <w:top w:val="nil"/>
              <w:left w:val="single" w:sz="4" w:space="0" w:color="auto"/>
              <w:bottom w:val="nil"/>
              <w:right w:val="nil"/>
            </w:tcBorders>
            <w:noWrap/>
            <w:vAlign w:val="bottom"/>
          </w:tcPr>
          <w:p w14:paraId="359FA36B" w14:textId="77777777" w:rsidR="0042307E" w:rsidRDefault="0042307E">
            <w:pPr>
              <w:rPr>
                <w:rFonts w:eastAsia="MS Mincho" w:cs="Arial"/>
                <w:sz w:val="16"/>
                <w:szCs w:val="16"/>
              </w:rPr>
            </w:pPr>
          </w:p>
        </w:tc>
        <w:tc>
          <w:tcPr>
            <w:tcW w:w="2383" w:type="dxa"/>
            <w:noWrap/>
            <w:vAlign w:val="bottom"/>
          </w:tcPr>
          <w:p w14:paraId="484CFEA9" w14:textId="77777777" w:rsidR="0042307E" w:rsidRDefault="0042307E">
            <w:pPr>
              <w:rPr>
                <w:rFonts w:eastAsia="MS Mincho" w:cs="Arial"/>
                <w:sz w:val="16"/>
                <w:szCs w:val="16"/>
              </w:rPr>
            </w:pPr>
          </w:p>
        </w:tc>
        <w:tc>
          <w:tcPr>
            <w:tcW w:w="914" w:type="dxa"/>
            <w:noWrap/>
            <w:vAlign w:val="bottom"/>
          </w:tcPr>
          <w:p w14:paraId="4CD27B7A" w14:textId="77777777" w:rsidR="0042307E" w:rsidRDefault="0042307E">
            <w:pPr>
              <w:rPr>
                <w:rFonts w:eastAsia="MS Mincho" w:cs="Arial"/>
                <w:sz w:val="16"/>
                <w:szCs w:val="16"/>
              </w:rPr>
            </w:pPr>
          </w:p>
        </w:tc>
        <w:tc>
          <w:tcPr>
            <w:tcW w:w="261" w:type="dxa"/>
            <w:shd w:val="clear" w:color="auto" w:fill="C0C0C0"/>
            <w:noWrap/>
            <w:hideMark/>
          </w:tcPr>
          <w:p w14:paraId="41D7C83E"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0E29D2F6"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71951EA7"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031E1147"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33897356" w14:textId="77777777" w:rsidR="0042307E" w:rsidRDefault="0042307E">
            <w:pPr>
              <w:rPr>
                <w:rFonts w:eastAsia="MS Mincho" w:cs="Arial"/>
                <w:sz w:val="16"/>
                <w:szCs w:val="16"/>
              </w:rPr>
            </w:pPr>
          </w:p>
        </w:tc>
        <w:tc>
          <w:tcPr>
            <w:tcW w:w="914" w:type="dxa"/>
            <w:noWrap/>
            <w:vAlign w:val="bottom"/>
          </w:tcPr>
          <w:p w14:paraId="3B1A79F8" w14:textId="77777777" w:rsidR="0042307E" w:rsidRDefault="0042307E">
            <w:pPr>
              <w:rPr>
                <w:rFonts w:eastAsia="MS Mincho" w:cs="Arial"/>
                <w:sz w:val="16"/>
                <w:szCs w:val="16"/>
              </w:rPr>
            </w:pPr>
          </w:p>
        </w:tc>
        <w:tc>
          <w:tcPr>
            <w:tcW w:w="261" w:type="dxa"/>
            <w:shd w:val="clear" w:color="auto" w:fill="C0C0C0"/>
            <w:noWrap/>
            <w:vAlign w:val="bottom"/>
            <w:hideMark/>
          </w:tcPr>
          <w:p w14:paraId="01C5F3C4"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225636C"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0F63E913"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06F14949"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2D248C27"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00C5E229"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4281EB2D" w14:textId="77777777" w:rsidR="0042307E" w:rsidRDefault="0042307E">
            <w:pPr>
              <w:rPr>
                <w:rFonts w:eastAsia="MS Mincho" w:cs="Arial"/>
                <w:sz w:val="16"/>
                <w:szCs w:val="16"/>
              </w:rPr>
            </w:pPr>
          </w:p>
        </w:tc>
        <w:tc>
          <w:tcPr>
            <w:tcW w:w="914" w:type="dxa"/>
            <w:noWrap/>
            <w:vAlign w:val="bottom"/>
          </w:tcPr>
          <w:p w14:paraId="0D28049A" w14:textId="77777777" w:rsidR="0042307E" w:rsidRDefault="0042307E">
            <w:pPr>
              <w:rPr>
                <w:rFonts w:eastAsia="MS Mincho" w:cs="Arial"/>
                <w:sz w:val="16"/>
                <w:szCs w:val="16"/>
              </w:rPr>
            </w:pPr>
          </w:p>
        </w:tc>
        <w:tc>
          <w:tcPr>
            <w:tcW w:w="261" w:type="dxa"/>
            <w:shd w:val="clear" w:color="auto" w:fill="C0C0C0"/>
            <w:noWrap/>
            <w:vAlign w:val="bottom"/>
            <w:hideMark/>
          </w:tcPr>
          <w:p w14:paraId="5345526C"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2577E835" w14:textId="77777777" w:rsidR="0042307E" w:rsidRDefault="0042307E">
            <w:pPr>
              <w:rPr>
                <w:rFonts w:eastAsia="MS Mincho" w:cs="Arial"/>
                <w:sz w:val="16"/>
                <w:szCs w:val="16"/>
              </w:rPr>
            </w:pPr>
            <w:r>
              <w:rPr>
                <w:rFonts w:cs="Arial"/>
                <w:snapToGrid w:val="0"/>
                <w:sz w:val="16"/>
                <w:szCs w:val="16"/>
                <w:lang w:val="en-GB"/>
              </w:rPr>
              <w:t>0x77</w:t>
            </w:r>
          </w:p>
        </w:tc>
        <w:tc>
          <w:tcPr>
            <w:tcW w:w="2731" w:type="dxa"/>
            <w:tcBorders>
              <w:top w:val="single" w:sz="4" w:space="0" w:color="auto"/>
              <w:left w:val="nil"/>
              <w:bottom w:val="single" w:sz="4" w:space="0" w:color="auto"/>
              <w:right w:val="single" w:sz="4" w:space="0" w:color="auto"/>
            </w:tcBorders>
            <w:noWrap/>
            <w:vAlign w:val="bottom"/>
            <w:hideMark/>
          </w:tcPr>
          <w:p w14:paraId="0413ED1C" w14:textId="77777777" w:rsidR="0042307E" w:rsidRDefault="0042307E">
            <w:pPr>
              <w:rPr>
                <w:rFonts w:eastAsia="MS Mincho" w:cs="Arial"/>
                <w:sz w:val="16"/>
                <w:szCs w:val="16"/>
              </w:rPr>
            </w:pPr>
            <w:proofErr w:type="spellStart"/>
            <w:r>
              <w:rPr>
                <w:rFonts w:cs="Arial"/>
                <w:snapToGrid w:val="0"/>
                <w:sz w:val="16"/>
                <w:szCs w:val="16"/>
                <w:lang w:val="en-GB"/>
              </w:rPr>
              <w:t>Destination_Info_St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0B7BF2F6" w14:textId="77777777" w:rsidR="0042307E" w:rsidRDefault="0042307E">
            <w:pPr>
              <w:rPr>
                <w:rFonts w:eastAsia="MS Mincho" w:cs="Arial"/>
                <w:sz w:val="16"/>
                <w:szCs w:val="16"/>
              </w:rPr>
            </w:pPr>
            <w:r>
              <w:rPr>
                <w:rFonts w:cs="Arial"/>
                <w:snapToGrid w:val="0"/>
                <w:sz w:val="16"/>
                <w:szCs w:val="16"/>
              </w:rPr>
              <w:t>Navigation</w:t>
            </w:r>
          </w:p>
        </w:tc>
      </w:tr>
      <w:tr w:rsidR="0042307E" w14:paraId="728DA190" w14:textId="77777777" w:rsidTr="0042307E">
        <w:trPr>
          <w:cantSplit/>
          <w:trHeight w:val="255"/>
          <w:jc w:val="center"/>
        </w:trPr>
        <w:tc>
          <w:tcPr>
            <w:tcW w:w="762" w:type="dxa"/>
            <w:tcBorders>
              <w:top w:val="nil"/>
              <w:left w:val="single" w:sz="4" w:space="0" w:color="auto"/>
              <w:bottom w:val="nil"/>
              <w:right w:val="nil"/>
            </w:tcBorders>
            <w:noWrap/>
            <w:vAlign w:val="bottom"/>
          </w:tcPr>
          <w:p w14:paraId="6E218444" w14:textId="77777777" w:rsidR="0042307E" w:rsidRDefault="0042307E">
            <w:pPr>
              <w:rPr>
                <w:rFonts w:eastAsia="MS Mincho" w:cs="Arial"/>
                <w:sz w:val="16"/>
                <w:szCs w:val="16"/>
              </w:rPr>
            </w:pPr>
          </w:p>
        </w:tc>
        <w:tc>
          <w:tcPr>
            <w:tcW w:w="2383" w:type="dxa"/>
            <w:noWrap/>
            <w:vAlign w:val="bottom"/>
          </w:tcPr>
          <w:p w14:paraId="16DC0537" w14:textId="77777777" w:rsidR="0042307E" w:rsidRDefault="0042307E">
            <w:pPr>
              <w:rPr>
                <w:rFonts w:eastAsia="MS Mincho" w:cs="Arial"/>
                <w:sz w:val="16"/>
                <w:szCs w:val="16"/>
              </w:rPr>
            </w:pPr>
          </w:p>
        </w:tc>
        <w:tc>
          <w:tcPr>
            <w:tcW w:w="914" w:type="dxa"/>
            <w:noWrap/>
            <w:vAlign w:val="bottom"/>
          </w:tcPr>
          <w:p w14:paraId="11C0C0A9" w14:textId="77777777" w:rsidR="0042307E" w:rsidRDefault="0042307E">
            <w:pPr>
              <w:rPr>
                <w:rFonts w:eastAsia="MS Mincho" w:cs="Arial"/>
                <w:sz w:val="16"/>
                <w:szCs w:val="16"/>
              </w:rPr>
            </w:pPr>
          </w:p>
        </w:tc>
        <w:tc>
          <w:tcPr>
            <w:tcW w:w="261" w:type="dxa"/>
            <w:shd w:val="clear" w:color="auto" w:fill="C0C0C0"/>
            <w:noWrap/>
            <w:vAlign w:val="bottom"/>
          </w:tcPr>
          <w:p w14:paraId="2AABD748"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1D6EAE5D" w14:textId="77777777" w:rsidR="0042307E" w:rsidRDefault="0042307E">
            <w:pPr>
              <w:rPr>
                <w:rFonts w:cs="Arial"/>
                <w:snapToGrid w:val="0"/>
                <w:sz w:val="16"/>
                <w:szCs w:val="16"/>
                <w:lang w:val="en-GB"/>
              </w:rPr>
            </w:pPr>
            <w:r>
              <w:rPr>
                <w:rFonts w:cs="Arial"/>
                <w:snapToGrid w:val="0"/>
                <w:sz w:val="16"/>
                <w:szCs w:val="16"/>
                <w:lang w:val="en-GB"/>
              </w:rPr>
              <w:t>0x78</w:t>
            </w:r>
          </w:p>
        </w:tc>
        <w:tc>
          <w:tcPr>
            <w:tcW w:w="2731" w:type="dxa"/>
            <w:tcBorders>
              <w:top w:val="single" w:sz="4" w:space="0" w:color="auto"/>
              <w:left w:val="nil"/>
              <w:bottom w:val="single" w:sz="4" w:space="0" w:color="auto"/>
              <w:right w:val="single" w:sz="4" w:space="0" w:color="auto"/>
            </w:tcBorders>
            <w:noWrap/>
            <w:vAlign w:val="bottom"/>
            <w:hideMark/>
          </w:tcPr>
          <w:p w14:paraId="3A23EB05" w14:textId="77777777" w:rsidR="0042307E" w:rsidRDefault="0042307E">
            <w:pPr>
              <w:rPr>
                <w:rFonts w:cs="Arial"/>
                <w:snapToGrid w:val="0"/>
                <w:sz w:val="16"/>
                <w:szCs w:val="16"/>
                <w:lang w:val="en-GB"/>
              </w:rPr>
            </w:pPr>
            <w:proofErr w:type="spellStart"/>
            <w:r>
              <w:rPr>
                <w:rFonts w:cs="Arial"/>
                <w:snapToGrid w:val="0"/>
                <w:sz w:val="16"/>
                <w:szCs w:val="16"/>
                <w:lang w:val="en-GB"/>
              </w:rPr>
              <w:t>CurrentStreetName_St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0EFBF25D" w14:textId="77777777" w:rsidR="0042307E" w:rsidRDefault="0042307E">
            <w:pPr>
              <w:rPr>
                <w:rFonts w:cs="Arial"/>
                <w:snapToGrid w:val="0"/>
                <w:sz w:val="16"/>
                <w:szCs w:val="16"/>
              </w:rPr>
            </w:pPr>
            <w:r>
              <w:rPr>
                <w:rFonts w:cs="Arial"/>
                <w:snapToGrid w:val="0"/>
                <w:sz w:val="16"/>
                <w:szCs w:val="16"/>
              </w:rPr>
              <w:t>Navigation</w:t>
            </w:r>
          </w:p>
        </w:tc>
      </w:tr>
      <w:tr w:rsidR="0042307E" w14:paraId="66F826ED" w14:textId="77777777" w:rsidTr="0042307E">
        <w:trPr>
          <w:cantSplit/>
          <w:trHeight w:val="255"/>
          <w:jc w:val="center"/>
        </w:trPr>
        <w:tc>
          <w:tcPr>
            <w:tcW w:w="762" w:type="dxa"/>
            <w:tcBorders>
              <w:top w:val="nil"/>
              <w:left w:val="single" w:sz="4" w:space="0" w:color="auto"/>
              <w:bottom w:val="nil"/>
              <w:right w:val="nil"/>
            </w:tcBorders>
            <w:noWrap/>
            <w:vAlign w:val="bottom"/>
          </w:tcPr>
          <w:p w14:paraId="3E7C11F7" w14:textId="77777777" w:rsidR="0042307E" w:rsidRDefault="0042307E">
            <w:pPr>
              <w:rPr>
                <w:rFonts w:eastAsia="MS Mincho" w:cs="Arial"/>
                <w:sz w:val="16"/>
                <w:szCs w:val="16"/>
              </w:rPr>
            </w:pPr>
          </w:p>
        </w:tc>
        <w:tc>
          <w:tcPr>
            <w:tcW w:w="2383" w:type="dxa"/>
            <w:noWrap/>
            <w:vAlign w:val="bottom"/>
          </w:tcPr>
          <w:p w14:paraId="38CA05ED" w14:textId="77777777" w:rsidR="0042307E" w:rsidRDefault="0042307E">
            <w:pPr>
              <w:rPr>
                <w:rFonts w:eastAsia="MS Mincho" w:cs="Arial"/>
                <w:sz w:val="16"/>
                <w:szCs w:val="16"/>
              </w:rPr>
            </w:pPr>
          </w:p>
        </w:tc>
        <w:tc>
          <w:tcPr>
            <w:tcW w:w="914" w:type="dxa"/>
            <w:noWrap/>
            <w:vAlign w:val="bottom"/>
          </w:tcPr>
          <w:p w14:paraId="39521CBB" w14:textId="77777777" w:rsidR="0042307E" w:rsidRDefault="0042307E">
            <w:pPr>
              <w:rPr>
                <w:rFonts w:eastAsia="MS Mincho" w:cs="Arial"/>
                <w:sz w:val="16"/>
                <w:szCs w:val="16"/>
              </w:rPr>
            </w:pPr>
          </w:p>
        </w:tc>
        <w:tc>
          <w:tcPr>
            <w:tcW w:w="261" w:type="dxa"/>
            <w:shd w:val="clear" w:color="auto" w:fill="C0C0C0"/>
            <w:noWrap/>
            <w:vAlign w:val="bottom"/>
          </w:tcPr>
          <w:p w14:paraId="1E24FE4A"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0C3C13E2" w14:textId="77777777" w:rsidR="0042307E" w:rsidRDefault="0042307E">
            <w:pPr>
              <w:rPr>
                <w:rFonts w:cs="Arial"/>
                <w:snapToGrid w:val="0"/>
                <w:sz w:val="16"/>
                <w:szCs w:val="16"/>
                <w:lang w:val="en-GB"/>
              </w:rPr>
            </w:pPr>
            <w:r>
              <w:rPr>
                <w:rFonts w:cs="Arial"/>
                <w:snapToGrid w:val="0"/>
                <w:sz w:val="16"/>
                <w:szCs w:val="16"/>
                <w:lang w:val="en-GB"/>
              </w:rPr>
              <w:t>0x22</w:t>
            </w:r>
          </w:p>
        </w:tc>
        <w:tc>
          <w:tcPr>
            <w:tcW w:w="2731" w:type="dxa"/>
            <w:tcBorders>
              <w:top w:val="single" w:sz="4" w:space="0" w:color="auto"/>
              <w:left w:val="nil"/>
              <w:bottom w:val="single" w:sz="4" w:space="0" w:color="auto"/>
              <w:right w:val="single" w:sz="4" w:space="0" w:color="auto"/>
            </w:tcBorders>
            <w:noWrap/>
            <w:vAlign w:val="bottom"/>
            <w:hideMark/>
          </w:tcPr>
          <w:p w14:paraId="77D38503" w14:textId="77777777" w:rsidR="0042307E" w:rsidRDefault="0042307E">
            <w:pPr>
              <w:rPr>
                <w:rFonts w:cs="Arial"/>
                <w:snapToGrid w:val="0"/>
                <w:sz w:val="16"/>
                <w:szCs w:val="16"/>
                <w:lang w:val="en-GB"/>
              </w:rPr>
            </w:pPr>
            <w:proofErr w:type="spellStart"/>
            <w:r>
              <w:rPr>
                <w:rFonts w:cs="Arial"/>
                <w:snapToGrid w:val="0"/>
                <w:sz w:val="16"/>
                <w:szCs w:val="16"/>
                <w:lang w:val="en-GB"/>
              </w:rPr>
              <w:t>NavigationSymbolInfo_St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08A2C1F9" w14:textId="77777777" w:rsidR="0042307E" w:rsidRDefault="0042307E">
            <w:pPr>
              <w:rPr>
                <w:rFonts w:cs="Arial"/>
                <w:snapToGrid w:val="0"/>
                <w:sz w:val="16"/>
                <w:szCs w:val="16"/>
              </w:rPr>
            </w:pPr>
            <w:r>
              <w:rPr>
                <w:rFonts w:cs="Arial"/>
                <w:snapToGrid w:val="0"/>
                <w:sz w:val="16"/>
                <w:szCs w:val="16"/>
              </w:rPr>
              <w:t>Navigation</w:t>
            </w:r>
          </w:p>
        </w:tc>
      </w:tr>
      <w:tr w:rsidR="0042307E" w14:paraId="0CFFF290" w14:textId="77777777" w:rsidTr="0042307E">
        <w:trPr>
          <w:cantSplit/>
          <w:trHeight w:val="255"/>
          <w:jc w:val="center"/>
        </w:trPr>
        <w:tc>
          <w:tcPr>
            <w:tcW w:w="762" w:type="dxa"/>
            <w:tcBorders>
              <w:top w:val="nil"/>
              <w:left w:val="single" w:sz="4" w:space="0" w:color="auto"/>
              <w:bottom w:val="nil"/>
              <w:right w:val="nil"/>
            </w:tcBorders>
            <w:noWrap/>
            <w:vAlign w:val="bottom"/>
          </w:tcPr>
          <w:p w14:paraId="58FA3826"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1248F2C8"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1396A87E"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15CAA857"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1AA8DEC9" w14:textId="77777777" w:rsidR="0042307E" w:rsidRDefault="0042307E">
            <w:pPr>
              <w:rPr>
                <w:rFonts w:cs="Arial"/>
                <w:snapToGrid w:val="0"/>
                <w:sz w:val="16"/>
                <w:szCs w:val="16"/>
                <w:lang w:val="en-GB"/>
              </w:rPr>
            </w:pPr>
            <w:r>
              <w:rPr>
                <w:rFonts w:cs="Arial"/>
                <w:snapToGrid w:val="0"/>
                <w:sz w:val="16"/>
                <w:szCs w:val="16"/>
                <w:lang w:val="en-GB"/>
              </w:rPr>
              <w:t>0x20</w:t>
            </w:r>
          </w:p>
        </w:tc>
        <w:tc>
          <w:tcPr>
            <w:tcW w:w="2731" w:type="dxa"/>
            <w:tcBorders>
              <w:top w:val="single" w:sz="4" w:space="0" w:color="auto"/>
              <w:left w:val="nil"/>
              <w:bottom w:val="single" w:sz="4" w:space="0" w:color="auto"/>
              <w:right w:val="single" w:sz="4" w:space="0" w:color="auto"/>
            </w:tcBorders>
            <w:noWrap/>
            <w:vAlign w:val="bottom"/>
            <w:hideMark/>
          </w:tcPr>
          <w:p w14:paraId="5B777BF1" w14:textId="77777777" w:rsidR="0042307E" w:rsidRDefault="0042307E">
            <w:pPr>
              <w:rPr>
                <w:rFonts w:cs="Arial"/>
                <w:snapToGrid w:val="0"/>
                <w:sz w:val="16"/>
                <w:szCs w:val="16"/>
                <w:lang w:val="en-GB"/>
              </w:rPr>
            </w:pPr>
            <w:proofErr w:type="spellStart"/>
            <w:r>
              <w:rPr>
                <w:rFonts w:cs="Arial"/>
                <w:snapToGrid w:val="0"/>
                <w:sz w:val="16"/>
                <w:szCs w:val="16"/>
                <w:lang w:val="en-GB"/>
              </w:rPr>
              <w:t>StreetName_St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11DAABDD" w14:textId="77777777" w:rsidR="0042307E" w:rsidRDefault="0042307E">
            <w:pPr>
              <w:rPr>
                <w:rFonts w:cs="Arial"/>
                <w:snapToGrid w:val="0"/>
                <w:sz w:val="16"/>
                <w:szCs w:val="16"/>
              </w:rPr>
            </w:pPr>
            <w:r>
              <w:rPr>
                <w:rFonts w:cs="Arial"/>
                <w:snapToGrid w:val="0"/>
                <w:sz w:val="16"/>
                <w:szCs w:val="16"/>
              </w:rPr>
              <w:t>Navigation</w:t>
            </w:r>
          </w:p>
        </w:tc>
      </w:tr>
      <w:tr w:rsidR="0042307E" w14:paraId="2AF2926A" w14:textId="77777777" w:rsidTr="0042307E">
        <w:trPr>
          <w:cantSplit/>
          <w:trHeight w:val="255"/>
          <w:jc w:val="center"/>
        </w:trPr>
        <w:tc>
          <w:tcPr>
            <w:tcW w:w="762" w:type="dxa"/>
            <w:tcBorders>
              <w:top w:val="nil"/>
              <w:left w:val="single" w:sz="4" w:space="0" w:color="auto"/>
              <w:bottom w:val="nil"/>
              <w:right w:val="nil"/>
            </w:tcBorders>
            <w:noWrap/>
            <w:vAlign w:val="bottom"/>
          </w:tcPr>
          <w:p w14:paraId="52093768"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469F7A5B"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6F25CC46"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181A83C1"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4C3D535C" w14:textId="77777777" w:rsidR="0042307E" w:rsidRDefault="0042307E">
            <w:pPr>
              <w:rPr>
                <w:rFonts w:cs="Arial"/>
                <w:snapToGrid w:val="0"/>
                <w:sz w:val="16"/>
                <w:szCs w:val="16"/>
                <w:lang w:val="en-GB"/>
              </w:rPr>
            </w:pPr>
            <w:r>
              <w:rPr>
                <w:rFonts w:cs="Arial"/>
                <w:snapToGrid w:val="0"/>
                <w:sz w:val="16"/>
                <w:szCs w:val="16"/>
                <w:lang w:val="en-GB"/>
              </w:rPr>
              <w:t>0xA8</w:t>
            </w:r>
          </w:p>
        </w:tc>
        <w:tc>
          <w:tcPr>
            <w:tcW w:w="2731" w:type="dxa"/>
            <w:tcBorders>
              <w:top w:val="single" w:sz="4" w:space="0" w:color="auto"/>
              <w:left w:val="nil"/>
              <w:bottom w:val="single" w:sz="4" w:space="0" w:color="auto"/>
              <w:right w:val="single" w:sz="4" w:space="0" w:color="auto"/>
            </w:tcBorders>
            <w:noWrap/>
            <w:vAlign w:val="bottom"/>
          </w:tcPr>
          <w:p w14:paraId="67B3DEDD" w14:textId="77777777" w:rsidR="0042307E" w:rsidRDefault="0042307E">
            <w:pPr>
              <w:rPr>
                <w:rFonts w:cs="Arial"/>
                <w:snapToGrid w:val="0"/>
                <w:sz w:val="16"/>
                <w:szCs w:val="16"/>
                <w:lang w:val="en-GB"/>
              </w:rPr>
            </w:pPr>
            <w:proofErr w:type="spellStart"/>
            <w:r w:rsidRPr="00F97F9D">
              <w:rPr>
                <w:rFonts w:cs="Arial"/>
                <w:snapToGrid w:val="0"/>
                <w:sz w:val="16"/>
                <w:szCs w:val="16"/>
                <w:lang w:val="en-GB"/>
              </w:rPr>
              <w:t>ProjMdeNavigationRepeater_St</w:t>
            </w:r>
            <w:proofErr w:type="spellEnd"/>
          </w:p>
        </w:tc>
        <w:tc>
          <w:tcPr>
            <w:tcW w:w="2086" w:type="dxa"/>
            <w:tcBorders>
              <w:top w:val="single" w:sz="4" w:space="0" w:color="auto"/>
              <w:left w:val="nil"/>
              <w:bottom w:val="single" w:sz="4" w:space="0" w:color="auto"/>
              <w:right w:val="single" w:sz="4" w:space="0" w:color="auto"/>
            </w:tcBorders>
            <w:noWrap/>
            <w:vAlign w:val="bottom"/>
          </w:tcPr>
          <w:p w14:paraId="7A79BA72" w14:textId="77777777" w:rsidR="0042307E" w:rsidRDefault="0042307E">
            <w:pPr>
              <w:rPr>
                <w:rFonts w:cs="Arial"/>
                <w:snapToGrid w:val="0"/>
                <w:sz w:val="16"/>
                <w:szCs w:val="16"/>
              </w:rPr>
            </w:pPr>
            <w:proofErr w:type="spellStart"/>
            <w:r w:rsidRPr="00F97F9D">
              <w:rPr>
                <w:rFonts w:cs="Arial"/>
                <w:snapToGrid w:val="0"/>
                <w:sz w:val="16"/>
                <w:szCs w:val="16"/>
              </w:rPr>
              <w:t>Projection_Mode</w:t>
            </w:r>
            <w:proofErr w:type="spellEnd"/>
          </w:p>
        </w:tc>
      </w:tr>
      <w:tr w:rsidR="0042307E" w14:paraId="2DF04D60" w14:textId="77777777" w:rsidTr="0042307E">
        <w:trPr>
          <w:cantSplit/>
          <w:trHeight w:val="255"/>
          <w:jc w:val="center"/>
        </w:trPr>
        <w:tc>
          <w:tcPr>
            <w:tcW w:w="762" w:type="dxa"/>
            <w:tcBorders>
              <w:top w:val="nil"/>
              <w:left w:val="single" w:sz="4" w:space="0" w:color="auto"/>
              <w:right w:val="nil"/>
            </w:tcBorders>
            <w:noWrap/>
            <w:vAlign w:val="bottom"/>
          </w:tcPr>
          <w:p w14:paraId="36E7AEAC" w14:textId="77777777" w:rsidR="0042307E" w:rsidRDefault="0042307E">
            <w:pPr>
              <w:rPr>
                <w:rFonts w:eastAsia="MS Mincho" w:cs="Arial"/>
                <w:sz w:val="16"/>
                <w:szCs w:val="16"/>
              </w:rPr>
            </w:pPr>
          </w:p>
        </w:tc>
        <w:tc>
          <w:tcPr>
            <w:tcW w:w="2383" w:type="dxa"/>
            <w:tcBorders>
              <w:top w:val="nil"/>
              <w:left w:val="nil"/>
              <w:right w:val="nil"/>
            </w:tcBorders>
            <w:noWrap/>
            <w:vAlign w:val="bottom"/>
          </w:tcPr>
          <w:p w14:paraId="7124BEDE" w14:textId="77777777" w:rsidR="0042307E" w:rsidRDefault="0042307E">
            <w:pPr>
              <w:rPr>
                <w:rFonts w:eastAsia="MS Mincho" w:cs="Arial"/>
                <w:sz w:val="16"/>
                <w:szCs w:val="16"/>
              </w:rPr>
            </w:pPr>
          </w:p>
        </w:tc>
        <w:tc>
          <w:tcPr>
            <w:tcW w:w="914" w:type="dxa"/>
            <w:tcBorders>
              <w:top w:val="nil"/>
              <w:left w:val="nil"/>
              <w:right w:val="nil"/>
            </w:tcBorders>
            <w:noWrap/>
            <w:vAlign w:val="bottom"/>
          </w:tcPr>
          <w:p w14:paraId="29BB484E" w14:textId="77777777" w:rsidR="0042307E" w:rsidRDefault="0042307E">
            <w:pPr>
              <w:rPr>
                <w:rFonts w:eastAsia="MS Mincho" w:cs="Arial"/>
                <w:sz w:val="16"/>
                <w:szCs w:val="16"/>
              </w:rPr>
            </w:pPr>
          </w:p>
        </w:tc>
        <w:tc>
          <w:tcPr>
            <w:tcW w:w="261" w:type="dxa"/>
            <w:tcBorders>
              <w:top w:val="nil"/>
              <w:left w:val="nil"/>
              <w:right w:val="nil"/>
            </w:tcBorders>
            <w:shd w:val="clear" w:color="auto" w:fill="C0C0C0"/>
            <w:noWrap/>
            <w:vAlign w:val="bottom"/>
          </w:tcPr>
          <w:p w14:paraId="10D1A358"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557413A0" w14:textId="77777777" w:rsidR="0042307E" w:rsidRDefault="0042307E" w:rsidP="0042307E">
            <w:pPr>
              <w:rPr>
                <w:rFonts w:cs="Arial"/>
                <w:snapToGrid w:val="0"/>
                <w:sz w:val="16"/>
                <w:szCs w:val="16"/>
                <w:lang w:val="en-GB"/>
              </w:rPr>
            </w:pPr>
            <w:r>
              <w:rPr>
                <w:rFonts w:cs="Arial"/>
                <w:snapToGrid w:val="0"/>
                <w:sz w:val="16"/>
                <w:szCs w:val="16"/>
                <w:lang w:val="en-GB"/>
              </w:rPr>
              <w:t>0xAC</w:t>
            </w:r>
          </w:p>
        </w:tc>
        <w:tc>
          <w:tcPr>
            <w:tcW w:w="2731" w:type="dxa"/>
            <w:tcBorders>
              <w:top w:val="single" w:sz="4" w:space="0" w:color="auto"/>
              <w:left w:val="nil"/>
              <w:bottom w:val="single" w:sz="4" w:space="0" w:color="auto"/>
              <w:right w:val="single" w:sz="4" w:space="0" w:color="auto"/>
            </w:tcBorders>
            <w:noWrap/>
            <w:vAlign w:val="bottom"/>
          </w:tcPr>
          <w:p w14:paraId="6121C4DA" w14:textId="77777777" w:rsidR="0042307E" w:rsidRDefault="0042307E" w:rsidP="0042307E">
            <w:pPr>
              <w:rPr>
                <w:rFonts w:cs="Arial"/>
                <w:snapToGrid w:val="0"/>
                <w:sz w:val="16"/>
                <w:szCs w:val="16"/>
                <w:lang w:val="en-GB"/>
              </w:rPr>
            </w:pPr>
            <w:r>
              <w:rPr>
                <w:rFonts w:cs="Arial"/>
                <w:snapToGrid w:val="0"/>
                <w:sz w:val="16"/>
                <w:szCs w:val="16"/>
                <w:lang w:val="en-GB"/>
              </w:rPr>
              <w:t>StreetName2_St</w:t>
            </w:r>
          </w:p>
        </w:tc>
        <w:tc>
          <w:tcPr>
            <w:tcW w:w="2086" w:type="dxa"/>
            <w:tcBorders>
              <w:top w:val="single" w:sz="4" w:space="0" w:color="auto"/>
              <w:left w:val="nil"/>
              <w:bottom w:val="single" w:sz="4" w:space="0" w:color="auto"/>
              <w:right w:val="single" w:sz="4" w:space="0" w:color="auto"/>
            </w:tcBorders>
            <w:noWrap/>
            <w:vAlign w:val="bottom"/>
          </w:tcPr>
          <w:p w14:paraId="6789D654" w14:textId="77777777" w:rsidR="0042307E" w:rsidRDefault="0042307E" w:rsidP="0042307E">
            <w:pPr>
              <w:rPr>
                <w:rFonts w:cs="Arial"/>
                <w:snapToGrid w:val="0"/>
                <w:sz w:val="16"/>
                <w:szCs w:val="16"/>
              </w:rPr>
            </w:pPr>
            <w:r>
              <w:rPr>
                <w:rFonts w:cs="Arial"/>
                <w:snapToGrid w:val="0"/>
                <w:sz w:val="16"/>
                <w:szCs w:val="16"/>
              </w:rPr>
              <w:t>Navigation</w:t>
            </w:r>
          </w:p>
        </w:tc>
      </w:tr>
      <w:tr w:rsidR="0042307E" w14:paraId="2DA74204"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76D53530" w14:textId="77777777" w:rsidR="0042307E" w:rsidRDefault="0042307E">
            <w:pPr>
              <w:rPr>
                <w:rFonts w:eastAsia="MS Mincho" w:cs="Arial"/>
                <w:sz w:val="16"/>
                <w:szCs w:val="16"/>
              </w:rPr>
            </w:pPr>
          </w:p>
        </w:tc>
        <w:tc>
          <w:tcPr>
            <w:tcW w:w="2383" w:type="dxa"/>
            <w:tcBorders>
              <w:top w:val="nil"/>
              <w:left w:val="nil"/>
              <w:bottom w:val="single" w:sz="4" w:space="0" w:color="auto"/>
              <w:right w:val="nil"/>
            </w:tcBorders>
            <w:noWrap/>
            <w:vAlign w:val="bottom"/>
          </w:tcPr>
          <w:p w14:paraId="6C66600E"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2E7FEF66"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7D0FEEB2"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67453047" w14:textId="77777777" w:rsidR="0042307E" w:rsidRDefault="0042307E" w:rsidP="0042307E">
            <w:pPr>
              <w:rPr>
                <w:rFonts w:cs="Arial"/>
                <w:snapToGrid w:val="0"/>
                <w:sz w:val="16"/>
                <w:szCs w:val="16"/>
                <w:lang w:val="en-GB"/>
              </w:rPr>
            </w:pPr>
            <w:r>
              <w:rPr>
                <w:rFonts w:cs="Arial"/>
                <w:snapToGrid w:val="0"/>
                <w:sz w:val="16"/>
                <w:szCs w:val="16"/>
                <w:lang w:val="en-GB"/>
              </w:rPr>
              <w:t>0xAD</w:t>
            </w:r>
          </w:p>
        </w:tc>
        <w:tc>
          <w:tcPr>
            <w:tcW w:w="2731" w:type="dxa"/>
            <w:tcBorders>
              <w:top w:val="single" w:sz="4" w:space="0" w:color="auto"/>
              <w:left w:val="nil"/>
              <w:bottom w:val="single" w:sz="4" w:space="0" w:color="auto"/>
              <w:right w:val="single" w:sz="4" w:space="0" w:color="auto"/>
            </w:tcBorders>
            <w:noWrap/>
            <w:vAlign w:val="bottom"/>
          </w:tcPr>
          <w:p w14:paraId="6459F952" w14:textId="77777777" w:rsidR="0042307E" w:rsidRDefault="0042307E" w:rsidP="0042307E">
            <w:pPr>
              <w:rPr>
                <w:rFonts w:cs="Arial"/>
                <w:snapToGrid w:val="0"/>
                <w:sz w:val="16"/>
                <w:szCs w:val="16"/>
                <w:lang w:val="en-GB"/>
              </w:rPr>
            </w:pPr>
            <w:r>
              <w:rPr>
                <w:rFonts w:cs="Arial"/>
                <w:snapToGrid w:val="0"/>
                <w:sz w:val="16"/>
                <w:szCs w:val="16"/>
                <w:lang w:val="en-GB"/>
              </w:rPr>
              <w:t>CurrentStreetName2_St</w:t>
            </w:r>
          </w:p>
        </w:tc>
        <w:tc>
          <w:tcPr>
            <w:tcW w:w="2086" w:type="dxa"/>
            <w:tcBorders>
              <w:top w:val="single" w:sz="4" w:space="0" w:color="auto"/>
              <w:left w:val="nil"/>
              <w:bottom w:val="single" w:sz="4" w:space="0" w:color="auto"/>
              <w:right w:val="single" w:sz="4" w:space="0" w:color="auto"/>
            </w:tcBorders>
            <w:noWrap/>
            <w:vAlign w:val="bottom"/>
          </w:tcPr>
          <w:p w14:paraId="6ABE9D59" w14:textId="77777777" w:rsidR="0042307E" w:rsidRDefault="0042307E" w:rsidP="0042307E">
            <w:pPr>
              <w:rPr>
                <w:rFonts w:cs="Arial"/>
                <w:snapToGrid w:val="0"/>
                <w:sz w:val="16"/>
                <w:szCs w:val="16"/>
              </w:rPr>
            </w:pPr>
            <w:r>
              <w:rPr>
                <w:rFonts w:cs="Arial"/>
                <w:snapToGrid w:val="0"/>
                <w:sz w:val="16"/>
                <w:szCs w:val="16"/>
              </w:rPr>
              <w:t>Navigation</w:t>
            </w:r>
          </w:p>
        </w:tc>
      </w:tr>
    </w:tbl>
    <w:p w14:paraId="049C4F66" w14:textId="77777777" w:rsidR="0042307E" w:rsidRDefault="0042307E">
      <w:pPr>
        <w:rPr>
          <w:rFonts w:eastAsia="MS Mincho" w:cs="Arial"/>
        </w:rPr>
      </w:pPr>
    </w:p>
    <w:p w14:paraId="7B9EBB84" w14:textId="77777777" w:rsidR="0042307E" w:rsidRDefault="0042307E">
      <w:pPr>
        <w:rPr>
          <w:rFonts w:eastAsia="MS Mincho"/>
        </w:rPr>
      </w:pPr>
    </w:p>
    <w:p w14:paraId="138CB164" w14:textId="77777777" w:rsidR="0042307E" w:rsidRDefault="0042307E"/>
    <w:p w14:paraId="177DF550" w14:textId="77777777" w:rsidR="0042307E" w:rsidRDefault="0042307E" w:rsidP="0042307E">
      <w:pPr>
        <w:pStyle w:val="Heading4"/>
      </w:pPr>
      <w:r w:rsidRPr="00B9479B">
        <w:t>TP-PHY-TPP-REQ-023125/E-</w:t>
      </w:r>
      <w:proofErr w:type="spellStart"/>
      <w:r w:rsidRPr="00B9479B">
        <w:t>MediaPlayerServer</w:t>
      </w:r>
      <w:proofErr w:type="spellEnd"/>
      <w:r w:rsidRPr="00B9479B">
        <w:t xml:space="preserve"> - </w:t>
      </w:r>
      <w:proofErr w:type="spellStart"/>
      <w:r w:rsidRPr="00B9479B">
        <w:t>MediaPlayerClient</w:t>
      </w:r>
      <w:proofErr w:type="spellEnd"/>
      <w:r w:rsidRPr="00B9479B">
        <w:t xml:space="preserve"> (</w:t>
      </w:r>
      <w:proofErr w:type="spellStart"/>
      <w:r w:rsidRPr="00B9479B">
        <w:t>TcSE</w:t>
      </w:r>
      <w:proofErr w:type="spellEnd"/>
      <w:r w:rsidRPr="00B9479B">
        <w:t xml:space="preserve"> ROIN-160781-2)</w:t>
      </w:r>
    </w:p>
    <w:p w14:paraId="5638C970" w14:textId="77777777" w:rsidR="0042307E" w:rsidRDefault="0042307E">
      <w:pPr>
        <w:rPr>
          <w:rFonts w:eastAsia="MS Mincho" w:cs="Arial"/>
        </w:rPr>
      </w:pPr>
      <w:r>
        <w:rPr>
          <w:rFonts w:eastAsia="MS Mincho" w:cs="Arial"/>
        </w:rPr>
        <w:t xml:space="preserve">The </w:t>
      </w:r>
      <w:proofErr w:type="spellStart"/>
      <w:r>
        <w:rPr>
          <w:rFonts w:eastAsia="MS Mincho" w:cs="Arial"/>
        </w:rPr>
        <w:t>MediaPlayerServer</w:t>
      </w:r>
      <w:proofErr w:type="spellEnd"/>
      <w:r>
        <w:rPr>
          <w:rFonts w:eastAsia="MS Mincho" w:cs="Arial"/>
        </w:rPr>
        <w:t xml:space="preserve"> – </w:t>
      </w:r>
      <w:proofErr w:type="spellStart"/>
      <w:r>
        <w:rPr>
          <w:rFonts w:eastAsia="MS Mincho" w:cs="Arial"/>
        </w:rPr>
        <w:t>MediaPlayerClient</w:t>
      </w:r>
      <w:proofErr w:type="spellEnd"/>
      <w:r>
        <w:rPr>
          <w:rFonts w:eastAsia="MS Mincho" w:cs="Arial"/>
        </w:rPr>
        <w:t xml:space="preserve"> channel is representing the channel connecting "Media Player Server" features and "Media Player Client" features. The "Media Player Server" represents a media playback unit. "Media Player Client" represents an instrument cluster. </w:t>
      </w:r>
    </w:p>
    <w:p w14:paraId="5B94C38C"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38D273FB"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751EC758"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21A96151"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7CB82525"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F75E8CA"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29705A09"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563ADE24"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B68E0DF"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7187A406" w14:textId="77777777" w:rsidR="0042307E" w:rsidRDefault="0042307E">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7BAC7249" w14:textId="77777777" w:rsidR="0042307E" w:rsidRDefault="0042307E">
            <w:pPr>
              <w:rPr>
                <w:rFonts w:eastAsia="MS Mincho" w:cs="Arial"/>
                <w:sz w:val="16"/>
                <w:szCs w:val="16"/>
              </w:rPr>
            </w:pPr>
            <w:r>
              <w:rPr>
                <w:rFonts w:eastAsia="MS Mincho" w:cs="Arial"/>
                <w:sz w:val="16"/>
                <w:szCs w:val="16"/>
              </w:rPr>
              <w:t> </w:t>
            </w:r>
          </w:p>
        </w:tc>
      </w:tr>
      <w:tr w:rsidR="0042307E" w14:paraId="23D10ABE"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A073192" w14:textId="77777777" w:rsidR="0042307E" w:rsidRDefault="0042307E">
            <w:pPr>
              <w:rPr>
                <w:rFonts w:eastAsia="MS Mincho" w:cs="Arial"/>
                <w:sz w:val="16"/>
                <w:szCs w:val="16"/>
              </w:rPr>
            </w:pPr>
            <w:r>
              <w:rPr>
                <w:rFonts w:eastAsia="MS Mincho" w:cs="Arial"/>
                <w:sz w:val="16"/>
                <w:szCs w:val="16"/>
              </w:rPr>
              <w:t> 0x</w:t>
            </w:r>
            <w:r>
              <w:rPr>
                <w:rFonts w:cs="Arial"/>
                <w:sz w:val="16"/>
                <w:szCs w:val="16"/>
              </w:rPr>
              <w:t>2B7</w:t>
            </w:r>
          </w:p>
        </w:tc>
        <w:tc>
          <w:tcPr>
            <w:tcW w:w="2383" w:type="dxa"/>
            <w:tcBorders>
              <w:top w:val="nil"/>
              <w:left w:val="nil"/>
              <w:bottom w:val="single" w:sz="4" w:space="0" w:color="auto"/>
              <w:right w:val="single" w:sz="4" w:space="0" w:color="auto"/>
            </w:tcBorders>
            <w:noWrap/>
            <w:hideMark/>
          </w:tcPr>
          <w:p w14:paraId="0105A362" w14:textId="77777777" w:rsidR="0042307E" w:rsidRDefault="0042307E">
            <w:pPr>
              <w:rPr>
                <w:rFonts w:eastAsia="MS Mincho" w:cs="Arial"/>
                <w:sz w:val="16"/>
                <w:szCs w:val="16"/>
              </w:rPr>
            </w:pPr>
            <w:proofErr w:type="spellStart"/>
            <w:r>
              <w:rPr>
                <w:rFonts w:eastAsia="MS Mincho" w:cs="Arial"/>
                <w:sz w:val="16"/>
                <w:szCs w:val="16"/>
              </w:rPr>
              <w:t>CONMP_MC_WORD_Tx</w:t>
            </w:r>
            <w:proofErr w:type="spellEnd"/>
          </w:p>
        </w:tc>
        <w:tc>
          <w:tcPr>
            <w:tcW w:w="914" w:type="dxa"/>
            <w:tcBorders>
              <w:top w:val="nil"/>
              <w:left w:val="nil"/>
              <w:bottom w:val="single" w:sz="4" w:space="0" w:color="auto"/>
              <w:right w:val="single" w:sz="4" w:space="0" w:color="auto"/>
            </w:tcBorders>
            <w:noWrap/>
            <w:hideMark/>
          </w:tcPr>
          <w:p w14:paraId="50598519" w14:textId="77777777" w:rsidR="0042307E" w:rsidRDefault="0042307E">
            <w:pPr>
              <w:jc w:val="center"/>
              <w:rPr>
                <w:rFonts w:eastAsia="MS Mincho" w:cs="Arial"/>
                <w:sz w:val="16"/>
                <w:szCs w:val="16"/>
              </w:rPr>
            </w:pPr>
            <w:r>
              <w:rPr>
                <w:rFonts w:eastAsia="MS Mincho" w:cs="Arial"/>
                <w:sz w:val="16"/>
                <w:szCs w:val="16"/>
              </w:rPr>
              <w:t>18</w:t>
            </w:r>
          </w:p>
        </w:tc>
        <w:tc>
          <w:tcPr>
            <w:tcW w:w="261" w:type="dxa"/>
            <w:shd w:val="clear" w:color="auto" w:fill="C0C0C0"/>
            <w:noWrap/>
            <w:vAlign w:val="bottom"/>
            <w:hideMark/>
          </w:tcPr>
          <w:p w14:paraId="1553E727"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4ED784A8"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3D08F16E" w14:textId="77777777" w:rsidR="0042307E" w:rsidRDefault="0042307E">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1B22DEFB" w14:textId="77777777" w:rsidR="0042307E" w:rsidRDefault="0042307E">
            <w:pPr>
              <w:rPr>
                <w:rFonts w:eastAsia="MS Mincho" w:cs="Arial"/>
                <w:sz w:val="16"/>
                <w:szCs w:val="16"/>
              </w:rPr>
            </w:pPr>
            <w:r>
              <w:rPr>
                <w:rFonts w:eastAsia="MS Mincho" w:cs="Arial"/>
                <w:sz w:val="16"/>
                <w:szCs w:val="16"/>
              </w:rPr>
              <w:t> </w:t>
            </w:r>
          </w:p>
        </w:tc>
      </w:tr>
      <w:tr w:rsidR="0042307E" w14:paraId="229D1071" w14:textId="77777777">
        <w:trPr>
          <w:cantSplit/>
          <w:trHeight w:val="255"/>
          <w:jc w:val="center"/>
        </w:trPr>
        <w:tc>
          <w:tcPr>
            <w:tcW w:w="762" w:type="dxa"/>
            <w:tcBorders>
              <w:top w:val="nil"/>
              <w:left w:val="single" w:sz="4" w:space="0" w:color="auto"/>
              <w:bottom w:val="nil"/>
              <w:right w:val="nil"/>
            </w:tcBorders>
            <w:noWrap/>
            <w:vAlign w:val="bottom"/>
          </w:tcPr>
          <w:p w14:paraId="2595E069" w14:textId="77777777" w:rsidR="0042307E" w:rsidRDefault="0042307E">
            <w:pPr>
              <w:rPr>
                <w:rFonts w:eastAsia="MS Mincho" w:cs="Arial"/>
                <w:sz w:val="16"/>
                <w:szCs w:val="16"/>
              </w:rPr>
            </w:pPr>
          </w:p>
        </w:tc>
        <w:tc>
          <w:tcPr>
            <w:tcW w:w="2383" w:type="dxa"/>
            <w:noWrap/>
            <w:vAlign w:val="bottom"/>
          </w:tcPr>
          <w:p w14:paraId="01CED744" w14:textId="77777777" w:rsidR="0042307E" w:rsidRDefault="0042307E">
            <w:pPr>
              <w:rPr>
                <w:rFonts w:eastAsia="MS Mincho" w:cs="Arial"/>
                <w:sz w:val="16"/>
                <w:szCs w:val="16"/>
              </w:rPr>
            </w:pPr>
          </w:p>
        </w:tc>
        <w:tc>
          <w:tcPr>
            <w:tcW w:w="914" w:type="dxa"/>
            <w:noWrap/>
            <w:vAlign w:val="bottom"/>
          </w:tcPr>
          <w:p w14:paraId="77250B3D" w14:textId="77777777" w:rsidR="0042307E" w:rsidRDefault="0042307E">
            <w:pPr>
              <w:rPr>
                <w:rFonts w:eastAsia="MS Mincho" w:cs="Arial"/>
                <w:sz w:val="16"/>
                <w:szCs w:val="16"/>
              </w:rPr>
            </w:pPr>
          </w:p>
        </w:tc>
        <w:tc>
          <w:tcPr>
            <w:tcW w:w="261" w:type="dxa"/>
            <w:shd w:val="clear" w:color="auto" w:fill="C0C0C0"/>
            <w:noWrap/>
            <w:hideMark/>
          </w:tcPr>
          <w:p w14:paraId="632D2490"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55E08D64"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6B75867D" w14:textId="77777777">
        <w:trPr>
          <w:cantSplit/>
          <w:trHeight w:val="255"/>
          <w:jc w:val="center"/>
        </w:trPr>
        <w:tc>
          <w:tcPr>
            <w:tcW w:w="762" w:type="dxa"/>
            <w:tcBorders>
              <w:top w:val="nil"/>
              <w:left w:val="single" w:sz="4" w:space="0" w:color="auto"/>
              <w:bottom w:val="nil"/>
              <w:right w:val="nil"/>
            </w:tcBorders>
            <w:noWrap/>
            <w:vAlign w:val="bottom"/>
            <w:hideMark/>
          </w:tcPr>
          <w:p w14:paraId="7E8C9417"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721A3CC6" w14:textId="77777777" w:rsidR="0042307E" w:rsidRDefault="0042307E">
            <w:pPr>
              <w:rPr>
                <w:rFonts w:eastAsia="MS Mincho" w:cs="Arial"/>
                <w:sz w:val="16"/>
                <w:szCs w:val="16"/>
              </w:rPr>
            </w:pPr>
          </w:p>
        </w:tc>
        <w:tc>
          <w:tcPr>
            <w:tcW w:w="914" w:type="dxa"/>
            <w:noWrap/>
            <w:vAlign w:val="bottom"/>
          </w:tcPr>
          <w:p w14:paraId="739A7309" w14:textId="77777777" w:rsidR="0042307E" w:rsidRDefault="0042307E">
            <w:pPr>
              <w:rPr>
                <w:rFonts w:eastAsia="MS Mincho" w:cs="Arial"/>
                <w:sz w:val="16"/>
                <w:szCs w:val="16"/>
              </w:rPr>
            </w:pPr>
          </w:p>
        </w:tc>
        <w:tc>
          <w:tcPr>
            <w:tcW w:w="261" w:type="dxa"/>
            <w:shd w:val="clear" w:color="auto" w:fill="C0C0C0"/>
            <w:noWrap/>
            <w:vAlign w:val="bottom"/>
            <w:hideMark/>
          </w:tcPr>
          <w:p w14:paraId="073C0AE5"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57AB8F4"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7016203C"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1BDF9576"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7A9A5246" w14:textId="77777777">
        <w:trPr>
          <w:cantSplit/>
          <w:trHeight w:val="255"/>
          <w:jc w:val="center"/>
        </w:trPr>
        <w:tc>
          <w:tcPr>
            <w:tcW w:w="762" w:type="dxa"/>
            <w:tcBorders>
              <w:top w:val="nil"/>
              <w:left w:val="single" w:sz="4" w:space="0" w:color="auto"/>
              <w:bottom w:val="nil"/>
              <w:right w:val="nil"/>
            </w:tcBorders>
            <w:noWrap/>
            <w:vAlign w:val="bottom"/>
            <w:hideMark/>
          </w:tcPr>
          <w:p w14:paraId="16B55336"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45460460" w14:textId="77777777" w:rsidR="0042307E" w:rsidRDefault="0042307E">
            <w:pPr>
              <w:rPr>
                <w:rFonts w:eastAsia="MS Mincho" w:cs="Arial"/>
                <w:sz w:val="16"/>
                <w:szCs w:val="16"/>
              </w:rPr>
            </w:pPr>
          </w:p>
        </w:tc>
        <w:tc>
          <w:tcPr>
            <w:tcW w:w="914" w:type="dxa"/>
            <w:noWrap/>
            <w:vAlign w:val="bottom"/>
          </w:tcPr>
          <w:p w14:paraId="2A22B4D6" w14:textId="77777777" w:rsidR="0042307E" w:rsidRDefault="0042307E">
            <w:pPr>
              <w:rPr>
                <w:rFonts w:eastAsia="MS Mincho" w:cs="Arial"/>
                <w:sz w:val="16"/>
                <w:szCs w:val="16"/>
              </w:rPr>
            </w:pPr>
          </w:p>
        </w:tc>
        <w:tc>
          <w:tcPr>
            <w:tcW w:w="261" w:type="dxa"/>
            <w:shd w:val="clear" w:color="auto" w:fill="C0C0C0"/>
            <w:noWrap/>
            <w:vAlign w:val="bottom"/>
            <w:hideMark/>
          </w:tcPr>
          <w:p w14:paraId="1080470B"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2432278C" w14:textId="77777777" w:rsidR="0042307E" w:rsidRDefault="0042307E">
            <w:pPr>
              <w:rPr>
                <w:rFonts w:eastAsia="MS Mincho" w:cs="Arial"/>
                <w:sz w:val="16"/>
                <w:szCs w:val="16"/>
              </w:rPr>
            </w:pPr>
            <w:r>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14:paraId="3323E254" w14:textId="77777777" w:rsidR="0042307E" w:rsidRDefault="0042307E">
            <w:pPr>
              <w:rPr>
                <w:rFonts w:eastAsia="MS Mincho" w:cs="Arial"/>
                <w:sz w:val="16"/>
                <w:szCs w:val="16"/>
              </w:rPr>
            </w:pPr>
            <w:proofErr w:type="spellStart"/>
            <w:r>
              <w:rPr>
                <w:rFonts w:cs="Arial"/>
                <w:snapToGrid w:val="0"/>
                <w:sz w:val="16"/>
                <w:szCs w:val="16"/>
                <w:lang w:val="en-GB"/>
              </w:rPr>
              <w:t>MediaInformation_St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02AE7A66" w14:textId="77777777" w:rsidR="0042307E" w:rsidRDefault="0042307E">
            <w:pPr>
              <w:rPr>
                <w:rFonts w:eastAsia="MS Mincho" w:cs="Arial"/>
                <w:sz w:val="16"/>
                <w:szCs w:val="16"/>
              </w:rPr>
            </w:pPr>
            <w:r>
              <w:rPr>
                <w:rFonts w:cs="Arial"/>
                <w:snapToGrid w:val="0"/>
                <w:sz w:val="16"/>
                <w:szCs w:val="16"/>
              </w:rPr>
              <w:t>Generic Metadata</w:t>
            </w:r>
          </w:p>
        </w:tc>
      </w:tr>
      <w:tr w:rsidR="0042307E" w14:paraId="57BCF96B" w14:textId="77777777">
        <w:trPr>
          <w:cantSplit/>
          <w:trHeight w:val="255"/>
          <w:jc w:val="center"/>
        </w:trPr>
        <w:tc>
          <w:tcPr>
            <w:tcW w:w="762" w:type="dxa"/>
            <w:tcBorders>
              <w:top w:val="nil"/>
              <w:left w:val="single" w:sz="4" w:space="0" w:color="auto"/>
              <w:bottom w:val="nil"/>
              <w:right w:val="nil"/>
            </w:tcBorders>
            <w:noWrap/>
            <w:vAlign w:val="bottom"/>
          </w:tcPr>
          <w:p w14:paraId="0D53429E" w14:textId="77777777" w:rsidR="0042307E" w:rsidRDefault="0042307E">
            <w:pPr>
              <w:rPr>
                <w:rFonts w:eastAsia="MS Mincho" w:cs="Arial"/>
                <w:sz w:val="16"/>
                <w:szCs w:val="16"/>
              </w:rPr>
            </w:pPr>
          </w:p>
        </w:tc>
        <w:tc>
          <w:tcPr>
            <w:tcW w:w="2383" w:type="dxa"/>
            <w:noWrap/>
            <w:vAlign w:val="bottom"/>
          </w:tcPr>
          <w:p w14:paraId="4E2F6344" w14:textId="77777777" w:rsidR="0042307E" w:rsidRDefault="0042307E">
            <w:pPr>
              <w:rPr>
                <w:rFonts w:eastAsia="MS Mincho" w:cs="Arial"/>
                <w:sz w:val="16"/>
                <w:szCs w:val="16"/>
              </w:rPr>
            </w:pPr>
          </w:p>
        </w:tc>
        <w:tc>
          <w:tcPr>
            <w:tcW w:w="914" w:type="dxa"/>
            <w:noWrap/>
            <w:vAlign w:val="bottom"/>
          </w:tcPr>
          <w:p w14:paraId="0B000691" w14:textId="77777777" w:rsidR="0042307E" w:rsidRDefault="0042307E">
            <w:pPr>
              <w:rPr>
                <w:rFonts w:eastAsia="MS Mincho" w:cs="Arial"/>
                <w:sz w:val="16"/>
                <w:szCs w:val="16"/>
              </w:rPr>
            </w:pPr>
          </w:p>
        </w:tc>
        <w:tc>
          <w:tcPr>
            <w:tcW w:w="261" w:type="dxa"/>
            <w:shd w:val="clear" w:color="auto" w:fill="C0C0C0"/>
            <w:noWrap/>
            <w:vAlign w:val="bottom"/>
          </w:tcPr>
          <w:p w14:paraId="1B089A81"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41C18B0" w14:textId="77777777" w:rsidR="0042307E" w:rsidRDefault="0042307E">
            <w:pPr>
              <w:rPr>
                <w:rFonts w:cs="Arial"/>
                <w:snapToGrid w:val="0"/>
                <w:sz w:val="16"/>
                <w:szCs w:val="16"/>
                <w:lang w:val="en-GB"/>
              </w:rPr>
            </w:pPr>
            <w:r>
              <w:rPr>
                <w:rFonts w:cs="Arial"/>
                <w:snapToGrid w:val="0"/>
                <w:sz w:val="16"/>
                <w:szCs w:val="16"/>
                <w:lang w:val="en-GB"/>
              </w:rPr>
              <w:t>0x76</w:t>
            </w:r>
          </w:p>
        </w:tc>
        <w:tc>
          <w:tcPr>
            <w:tcW w:w="2731" w:type="dxa"/>
            <w:tcBorders>
              <w:top w:val="single" w:sz="4" w:space="0" w:color="auto"/>
              <w:left w:val="nil"/>
              <w:bottom w:val="single" w:sz="4" w:space="0" w:color="auto"/>
              <w:right w:val="single" w:sz="4" w:space="0" w:color="auto"/>
            </w:tcBorders>
            <w:noWrap/>
            <w:vAlign w:val="bottom"/>
            <w:hideMark/>
          </w:tcPr>
          <w:p w14:paraId="34EBD8E7" w14:textId="77777777" w:rsidR="0042307E" w:rsidRDefault="0042307E">
            <w:pPr>
              <w:rPr>
                <w:rFonts w:cs="Arial"/>
                <w:snapToGrid w:val="0"/>
                <w:sz w:val="16"/>
                <w:szCs w:val="16"/>
                <w:lang w:val="en-GB"/>
              </w:rPr>
            </w:pPr>
            <w:r>
              <w:rPr>
                <w:rFonts w:eastAsia="MS Mincho" w:cs="Arial"/>
                <w:sz w:val="16"/>
                <w:szCs w:val="16"/>
              </w:rPr>
              <w:t>LBP1_ItemInfo_Rsp</w:t>
            </w:r>
          </w:p>
        </w:tc>
        <w:tc>
          <w:tcPr>
            <w:tcW w:w="2086" w:type="dxa"/>
            <w:tcBorders>
              <w:top w:val="single" w:sz="4" w:space="0" w:color="auto"/>
              <w:left w:val="nil"/>
              <w:bottom w:val="single" w:sz="4" w:space="0" w:color="auto"/>
              <w:right w:val="single" w:sz="4" w:space="0" w:color="auto"/>
            </w:tcBorders>
            <w:noWrap/>
            <w:vAlign w:val="bottom"/>
            <w:hideMark/>
          </w:tcPr>
          <w:p w14:paraId="56ECDBE6" w14:textId="77777777" w:rsidR="0042307E" w:rsidRDefault="0042307E">
            <w:pPr>
              <w:rPr>
                <w:rFonts w:cs="Arial"/>
                <w:snapToGrid w:val="0"/>
                <w:sz w:val="16"/>
                <w:szCs w:val="16"/>
              </w:rPr>
            </w:pPr>
            <w:r>
              <w:rPr>
                <w:rFonts w:eastAsia="MS Mincho" w:cs="Arial"/>
                <w:sz w:val="16"/>
                <w:szCs w:val="16"/>
              </w:rPr>
              <w:t>List Browser Data</w:t>
            </w:r>
          </w:p>
        </w:tc>
      </w:tr>
      <w:tr w:rsidR="0042307E" w14:paraId="0DBE7B08" w14:textId="77777777" w:rsidTr="0042307E">
        <w:trPr>
          <w:cantSplit/>
          <w:trHeight w:val="255"/>
          <w:jc w:val="center"/>
        </w:trPr>
        <w:tc>
          <w:tcPr>
            <w:tcW w:w="762" w:type="dxa"/>
            <w:tcBorders>
              <w:top w:val="nil"/>
              <w:left w:val="single" w:sz="4" w:space="0" w:color="auto"/>
              <w:bottom w:val="nil"/>
              <w:right w:val="nil"/>
            </w:tcBorders>
            <w:noWrap/>
            <w:vAlign w:val="bottom"/>
          </w:tcPr>
          <w:p w14:paraId="07B9692C" w14:textId="77777777" w:rsidR="0042307E" w:rsidRDefault="0042307E">
            <w:pPr>
              <w:rPr>
                <w:rFonts w:eastAsia="MS Mincho" w:cs="Arial"/>
                <w:sz w:val="16"/>
                <w:szCs w:val="16"/>
              </w:rPr>
            </w:pPr>
          </w:p>
        </w:tc>
        <w:tc>
          <w:tcPr>
            <w:tcW w:w="2383" w:type="dxa"/>
            <w:noWrap/>
            <w:vAlign w:val="bottom"/>
          </w:tcPr>
          <w:p w14:paraId="6F0474A7" w14:textId="77777777" w:rsidR="0042307E" w:rsidRDefault="0042307E">
            <w:pPr>
              <w:rPr>
                <w:rFonts w:eastAsia="MS Mincho" w:cs="Arial"/>
                <w:sz w:val="16"/>
                <w:szCs w:val="16"/>
              </w:rPr>
            </w:pPr>
          </w:p>
        </w:tc>
        <w:tc>
          <w:tcPr>
            <w:tcW w:w="914" w:type="dxa"/>
            <w:noWrap/>
            <w:vAlign w:val="bottom"/>
          </w:tcPr>
          <w:p w14:paraId="18FC294D" w14:textId="77777777" w:rsidR="0042307E" w:rsidRDefault="0042307E">
            <w:pPr>
              <w:rPr>
                <w:rFonts w:eastAsia="MS Mincho" w:cs="Arial"/>
                <w:sz w:val="16"/>
                <w:szCs w:val="16"/>
              </w:rPr>
            </w:pPr>
          </w:p>
        </w:tc>
        <w:tc>
          <w:tcPr>
            <w:tcW w:w="261" w:type="dxa"/>
            <w:shd w:val="clear" w:color="auto" w:fill="C0C0C0"/>
            <w:noWrap/>
            <w:vAlign w:val="bottom"/>
          </w:tcPr>
          <w:p w14:paraId="1CC9218D"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6B18E900" w14:textId="77777777" w:rsidR="0042307E" w:rsidRDefault="0042307E">
            <w:pPr>
              <w:rPr>
                <w:rFonts w:eastAsia="MS Mincho" w:cs="Arial"/>
                <w:sz w:val="16"/>
                <w:szCs w:val="16"/>
              </w:rPr>
            </w:pPr>
            <w:r>
              <w:rPr>
                <w:rFonts w:eastAsia="MS Mincho" w:cs="Arial"/>
                <w:sz w:val="16"/>
                <w:szCs w:val="16"/>
              </w:rPr>
              <w:t>0x5F</w:t>
            </w:r>
          </w:p>
        </w:tc>
        <w:tc>
          <w:tcPr>
            <w:tcW w:w="2731" w:type="dxa"/>
            <w:tcBorders>
              <w:top w:val="single" w:sz="4" w:space="0" w:color="auto"/>
              <w:left w:val="nil"/>
              <w:bottom w:val="single" w:sz="4" w:space="0" w:color="auto"/>
              <w:right w:val="single" w:sz="4" w:space="0" w:color="auto"/>
            </w:tcBorders>
            <w:noWrap/>
            <w:vAlign w:val="bottom"/>
            <w:hideMark/>
          </w:tcPr>
          <w:p w14:paraId="35AF897B" w14:textId="77777777" w:rsidR="0042307E" w:rsidRDefault="0042307E">
            <w:pPr>
              <w:rPr>
                <w:rFonts w:eastAsia="MS Mincho" w:cs="Arial"/>
                <w:sz w:val="16"/>
                <w:szCs w:val="16"/>
              </w:rPr>
            </w:pPr>
            <w:proofErr w:type="spellStart"/>
            <w:r>
              <w:rPr>
                <w:rFonts w:eastAsia="MS Mincho" w:cs="Arial"/>
                <w:sz w:val="16"/>
                <w:szCs w:val="16"/>
              </w:rPr>
              <w:t>GetTUPresetInfo_Rsp</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2A39FD7D" w14:textId="77777777" w:rsidR="0042307E" w:rsidRDefault="0042307E">
            <w:pPr>
              <w:rPr>
                <w:rFonts w:eastAsia="MS Mincho" w:cs="Arial"/>
                <w:sz w:val="16"/>
                <w:szCs w:val="16"/>
              </w:rPr>
            </w:pPr>
            <w:r>
              <w:rPr>
                <w:rFonts w:eastAsia="MS Mincho" w:cs="Arial"/>
                <w:sz w:val="16"/>
                <w:szCs w:val="16"/>
              </w:rPr>
              <w:t>AMFM, SDARS, DAB</w:t>
            </w:r>
          </w:p>
        </w:tc>
      </w:tr>
      <w:tr w:rsidR="0042307E" w14:paraId="5A03915E" w14:textId="77777777" w:rsidTr="0042307E">
        <w:trPr>
          <w:cantSplit/>
          <w:trHeight w:val="255"/>
          <w:jc w:val="center"/>
        </w:trPr>
        <w:tc>
          <w:tcPr>
            <w:tcW w:w="762" w:type="dxa"/>
            <w:tcBorders>
              <w:top w:val="nil"/>
              <w:left w:val="single" w:sz="4" w:space="0" w:color="auto"/>
              <w:bottom w:val="nil"/>
              <w:right w:val="nil"/>
            </w:tcBorders>
            <w:noWrap/>
            <w:vAlign w:val="bottom"/>
          </w:tcPr>
          <w:p w14:paraId="5F82947B" w14:textId="77777777" w:rsidR="0042307E" w:rsidRDefault="0042307E">
            <w:pPr>
              <w:rPr>
                <w:rFonts w:eastAsia="MS Mincho" w:cs="Arial"/>
                <w:sz w:val="16"/>
                <w:szCs w:val="16"/>
              </w:rPr>
            </w:pPr>
          </w:p>
        </w:tc>
        <w:tc>
          <w:tcPr>
            <w:tcW w:w="2383" w:type="dxa"/>
            <w:noWrap/>
            <w:vAlign w:val="bottom"/>
          </w:tcPr>
          <w:p w14:paraId="2F8723D4" w14:textId="77777777" w:rsidR="0042307E" w:rsidRDefault="0042307E">
            <w:pPr>
              <w:rPr>
                <w:rFonts w:eastAsia="MS Mincho" w:cs="Arial"/>
                <w:sz w:val="16"/>
                <w:szCs w:val="16"/>
              </w:rPr>
            </w:pPr>
          </w:p>
        </w:tc>
        <w:tc>
          <w:tcPr>
            <w:tcW w:w="914" w:type="dxa"/>
            <w:noWrap/>
            <w:vAlign w:val="bottom"/>
          </w:tcPr>
          <w:p w14:paraId="6E763A21" w14:textId="77777777" w:rsidR="0042307E" w:rsidRDefault="0042307E">
            <w:pPr>
              <w:rPr>
                <w:rFonts w:eastAsia="MS Mincho" w:cs="Arial"/>
                <w:sz w:val="16"/>
                <w:szCs w:val="16"/>
              </w:rPr>
            </w:pPr>
          </w:p>
        </w:tc>
        <w:tc>
          <w:tcPr>
            <w:tcW w:w="261" w:type="dxa"/>
            <w:shd w:val="clear" w:color="auto" w:fill="C0C0C0"/>
            <w:noWrap/>
            <w:vAlign w:val="bottom"/>
          </w:tcPr>
          <w:p w14:paraId="48A0F415"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61C09947" w14:textId="77777777" w:rsidR="0042307E" w:rsidRDefault="0042307E">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14:paraId="34C515DB" w14:textId="77777777" w:rsidR="0042307E" w:rsidRDefault="0042307E">
            <w:pPr>
              <w:spacing w:line="276" w:lineRule="auto"/>
              <w:rPr>
                <w:rFonts w:cs="Arial"/>
                <w:snapToGrid w:val="0"/>
                <w:sz w:val="16"/>
                <w:szCs w:val="16"/>
                <w:lang w:val="en-GB"/>
              </w:rPr>
            </w:pPr>
            <w:proofErr w:type="spellStart"/>
            <w:r>
              <w:rPr>
                <w:rFonts w:cs="Arial"/>
                <w:snapToGrid w:val="0"/>
                <w:sz w:val="16"/>
                <w:szCs w:val="16"/>
                <w:lang w:val="en-GB"/>
              </w:rPr>
              <w:t>DispInfo_ArtistName_St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07E43CF7" w14:textId="77777777" w:rsidR="0042307E" w:rsidRDefault="0042307E">
            <w:pPr>
              <w:spacing w:line="276" w:lineRule="auto"/>
              <w:rPr>
                <w:rFonts w:cs="Arial"/>
                <w:snapToGrid w:val="0"/>
                <w:sz w:val="16"/>
                <w:szCs w:val="16"/>
              </w:rPr>
            </w:pPr>
            <w:r>
              <w:rPr>
                <w:rFonts w:cs="Arial"/>
                <w:snapToGrid w:val="0"/>
                <w:sz w:val="16"/>
                <w:szCs w:val="16"/>
              </w:rPr>
              <w:t>SDARS</w:t>
            </w:r>
          </w:p>
        </w:tc>
      </w:tr>
      <w:tr w:rsidR="0042307E" w14:paraId="0C987FEB" w14:textId="77777777" w:rsidTr="0042307E">
        <w:trPr>
          <w:cantSplit/>
          <w:trHeight w:val="255"/>
          <w:jc w:val="center"/>
        </w:trPr>
        <w:tc>
          <w:tcPr>
            <w:tcW w:w="762" w:type="dxa"/>
            <w:tcBorders>
              <w:top w:val="nil"/>
              <w:left w:val="single" w:sz="4" w:space="0" w:color="auto"/>
              <w:bottom w:val="nil"/>
              <w:right w:val="nil"/>
            </w:tcBorders>
            <w:noWrap/>
            <w:vAlign w:val="bottom"/>
          </w:tcPr>
          <w:p w14:paraId="55ECA17B" w14:textId="77777777" w:rsidR="0042307E" w:rsidRDefault="0042307E">
            <w:pPr>
              <w:rPr>
                <w:rFonts w:eastAsia="MS Mincho" w:cs="Arial"/>
                <w:sz w:val="16"/>
                <w:szCs w:val="16"/>
              </w:rPr>
            </w:pPr>
          </w:p>
        </w:tc>
        <w:tc>
          <w:tcPr>
            <w:tcW w:w="2383" w:type="dxa"/>
            <w:noWrap/>
            <w:vAlign w:val="bottom"/>
          </w:tcPr>
          <w:p w14:paraId="71FBDFD2" w14:textId="77777777" w:rsidR="0042307E" w:rsidRDefault="0042307E">
            <w:pPr>
              <w:rPr>
                <w:rFonts w:eastAsia="MS Mincho" w:cs="Arial"/>
                <w:sz w:val="16"/>
                <w:szCs w:val="16"/>
              </w:rPr>
            </w:pPr>
          </w:p>
        </w:tc>
        <w:tc>
          <w:tcPr>
            <w:tcW w:w="914" w:type="dxa"/>
            <w:noWrap/>
            <w:vAlign w:val="bottom"/>
          </w:tcPr>
          <w:p w14:paraId="66C669F5" w14:textId="77777777" w:rsidR="0042307E" w:rsidRDefault="0042307E">
            <w:pPr>
              <w:rPr>
                <w:rFonts w:eastAsia="MS Mincho" w:cs="Arial"/>
                <w:sz w:val="16"/>
                <w:szCs w:val="16"/>
              </w:rPr>
            </w:pPr>
          </w:p>
        </w:tc>
        <w:tc>
          <w:tcPr>
            <w:tcW w:w="261" w:type="dxa"/>
            <w:shd w:val="clear" w:color="auto" w:fill="C0C0C0"/>
            <w:noWrap/>
            <w:vAlign w:val="bottom"/>
          </w:tcPr>
          <w:p w14:paraId="64DBC0C8"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5D7F9E42" w14:textId="77777777" w:rsidR="0042307E" w:rsidRDefault="0042307E">
            <w:pPr>
              <w:spacing w:line="276" w:lineRule="auto"/>
              <w:rPr>
                <w:rFonts w:cs="Arial"/>
                <w:snapToGrid w:val="0"/>
                <w:sz w:val="16"/>
                <w:szCs w:val="16"/>
                <w:lang w:val="en-GB"/>
              </w:rPr>
            </w:pPr>
            <w:r>
              <w:rPr>
                <w:rFonts w:cs="Arial"/>
                <w:snapToGrid w:val="0"/>
                <w:sz w:val="16"/>
                <w:szCs w:val="16"/>
                <w:lang w:val="en-GB"/>
              </w:rPr>
              <w:t>0x68</w:t>
            </w:r>
          </w:p>
        </w:tc>
        <w:tc>
          <w:tcPr>
            <w:tcW w:w="2731" w:type="dxa"/>
            <w:tcBorders>
              <w:top w:val="single" w:sz="4" w:space="0" w:color="auto"/>
              <w:left w:val="nil"/>
              <w:bottom w:val="single" w:sz="4" w:space="0" w:color="auto"/>
              <w:right w:val="single" w:sz="4" w:space="0" w:color="auto"/>
            </w:tcBorders>
            <w:noWrap/>
            <w:vAlign w:val="bottom"/>
          </w:tcPr>
          <w:p w14:paraId="03E72F82" w14:textId="77777777" w:rsidR="0042307E" w:rsidRDefault="0042307E">
            <w:pPr>
              <w:spacing w:line="276" w:lineRule="auto"/>
              <w:rPr>
                <w:rFonts w:cs="Arial"/>
                <w:snapToGrid w:val="0"/>
                <w:sz w:val="16"/>
                <w:szCs w:val="16"/>
                <w:lang w:val="en-GB"/>
              </w:rPr>
            </w:pPr>
            <w:proofErr w:type="spellStart"/>
            <w:r>
              <w:rPr>
                <w:rFonts w:cs="Arial"/>
                <w:snapToGrid w:val="0"/>
                <w:sz w:val="16"/>
                <w:szCs w:val="16"/>
                <w:lang w:val="en-GB"/>
              </w:rPr>
              <w:t>SDARS_CatName_St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5716466C" w14:textId="77777777" w:rsidR="0042307E" w:rsidRDefault="0042307E">
            <w:pPr>
              <w:spacing w:line="276" w:lineRule="auto"/>
              <w:rPr>
                <w:rFonts w:cs="Arial"/>
                <w:snapToGrid w:val="0"/>
                <w:sz w:val="16"/>
                <w:szCs w:val="16"/>
              </w:rPr>
            </w:pPr>
            <w:r>
              <w:rPr>
                <w:rFonts w:cs="Arial"/>
                <w:snapToGrid w:val="0"/>
                <w:sz w:val="16"/>
                <w:szCs w:val="16"/>
              </w:rPr>
              <w:t>SDARS</w:t>
            </w:r>
          </w:p>
        </w:tc>
      </w:tr>
      <w:tr w:rsidR="0042307E" w14:paraId="6F4513D0" w14:textId="77777777" w:rsidTr="0042307E">
        <w:trPr>
          <w:cantSplit/>
          <w:trHeight w:val="255"/>
          <w:jc w:val="center"/>
        </w:trPr>
        <w:tc>
          <w:tcPr>
            <w:tcW w:w="762" w:type="dxa"/>
            <w:tcBorders>
              <w:top w:val="nil"/>
              <w:left w:val="single" w:sz="4" w:space="0" w:color="auto"/>
              <w:bottom w:val="nil"/>
              <w:right w:val="nil"/>
            </w:tcBorders>
            <w:noWrap/>
            <w:vAlign w:val="bottom"/>
          </w:tcPr>
          <w:p w14:paraId="51701650" w14:textId="77777777" w:rsidR="0042307E" w:rsidRDefault="0042307E">
            <w:pPr>
              <w:rPr>
                <w:rFonts w:eastAsia="MS Mincho" w:cs="Arial"/>
                <w:sz w:val="16"/>
                <w:szCs w:val="16"/>
              </w:rPr>
            </w:pPr>
          </w:p>
        </w:tc>
        <w:tc>
          <w:tcPr>
            <w:tcW w:w="2383" w:type="dxa"/>
            <w:noWrap/>
            <w:vAlign w:val="bottom"/>
          </w:tcPr>
          <w:p w14:paraId="5414E0E4" w14:textId="77777777" w:rsidR="0042307E" w:rsidRDefault="0042307E">
            <w:pPr>
              <w:rPr>
                <w:rFonts w:eastAsia="MS Mincho" w:cs="Arial"/>
                <w:sz w:val="16"/>
                <w:szCs w:val="16"/>
              </w:rPr>
            </w:pPr>
          </w:p>
        </w:tc>
        <w:tc>
          <w:tcPr>
            <w:tcW w:w="914" w:type="dxa"/>
            <w:noWrap/>
            <w:vAlign w:val="bottom"/>
          </w:tcPr>
          <w:p w14:paraId="40045EE6" w14:textId="77777777" w:rsidR="0042307E" w:rsidRDefault="0042307E">
            <w:pPr>
              <w:rPr>
                <w:rFonts w:eastAsia="MS Mincho" w:cs="Arial"/>
                <w:sz w:val="16"/>
                <w:szCs w:val="16"/>
              </w:rPr>
            </w:pPr>
          </w:p>
        </w:tc>
        <w:tc>
          <w:tcPr>
            <w:tcW w:w="261" w:type="dxa"/>
            <w:shd w:val="clear" w:color="auto" w:fill="C0C0C0"/>
            <w:noWrap/>
            <w:vAlign w:val="bottom"/>
          </w:tcPr>
          <w:p w14:paraId="02B96FC1"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1F00FC8F" w14:textId="77777777" w:rsidR="0042307E" w:rsidRDefault="0042307E">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14:paraId="03E5AB55" w14:textId="77777777" w:rsidR="0042307E" w:rsidRDefault="0042307E">
            <w:pPr>
              <w:spacing w:line="276" w:lineRule="auto"/>
              <w:rPr>
                <w:rFonts w:cs="Arial"/>
                <w:snapToGrid w:val="0"/>
                <w:sz w:val="16"/>
                <w:szCs w:val="16"/>
                <w:lang w:val="en-GB"/>
              </w:rPr>
            </w:pPr>
            <w:proofErr w:type="spellStart"/>
            <w:r>
              <w:rPr>
                <w:rFonts w:cs="Arial"/>
                <w:snapToGrid w:val="0"/>
                <w:sz w:val="16"/>
                <w:szCs w:val="16"/>
                <w:lang w:val="en-GB"/>
              </w:rPr>
              <w:t>SDARS_ChannelName_St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1CEA9AE5" w14:textId="77777777" w:rsidR="0042307E" w:rsidRDefault="0042307E">
            <w:pPr>
              <w:spacing w:line="276" w:lineRule="auto"/>
              <w:rPr>
                <w:rFonts w:cs="Arial"/>
                <w:snapToGrid w:val="0"/>
                <w:sz w:val="16"/>
                <w:szCs w:val="16"/>
              </w:rPr>
            </w:pPr>
            <w:r>
              <w:rPr>
                <w:rFonts w:cs="Arial"/>
                <w:snapToGrid w:val="0"/>
                <w:sz w:val="16"/>
                <w:szCs w:val="16"/>
              </w:rPr>
              <w:t>SDARS</w:t>
            </w:r>
          </w:p>
        </w:tc>
      </w:tr>
      <w:tr w:rsidR="0042307E" w14:paraId="0F3B1D7B" w14:textId="77777777" w:rsidTr="0042307E">
        <w:trPr>
          <w:cantSplit/>
          <w:trHeight w:val="255"/>
          <w:jc w:val="center"/>
        </w:trPr>
        <w:tc>
          <w:tcPr>
            <w:tcW w:w="762" w:type="dxa"/>
            <w:tcBorders>
              <w:top w:val="nil"/>
              <w:left w:val="single" w:sz="4" w:space="0" w:color="auto"/>
              <w:bottom w:val="nil"/>
              <w:right w:val="nil"/>
            </w:tcBorders>
            <w:noWrap/>
            <w:vAlign w:val="bottom"/>
          </w:tcPr>
          <w:p w14:paraId="4815FD7C" w14:textId="77777777" w:rsidR="0042307E" w:rsidRDefault="0042307E">
            <w:pPr>
              <w:rPr>
                <w:rFonts w:eastAsia="MS Mincho" w:cs="Arial"/>
                <w:sz w:val="16"/>
                <w:szCs w:val="16"/>
              </w:rPr>
            </w:pPr>
          </w:p>
        </w:tc>
        <w:tc>
          <w:tcPr>
            <w:tcW w:w="2383" w:type="dxa"/>
            <w:noWrap/>
            <w:vAlign w:val="bottom"/>
          </w:tcPr>
          <w:p w14:paraId="0EAA5FAF" w14:textId="77777777" w:rsidR="0042307E" w:rsidRDefault="0042307E">
            <w:pPr>
              <w:rPr>
                <w:rFonts w:eastAsia="MS Mincho" w:cs="Arial"/>
                <w:sz w:val="16"/>
                <w:szCs w:val="16"/>
              </w:rPr>
            </w:pPr>
          </w:p>
        </w:tc>
        <w:tc>
          <w:tcPr>
            <w:tcW w:w="914" w:type="dxa"/>
            <w:noWrap/>
            <w:vAlign w:val="bottom"/>
          </w:tcPr>
          <w:p w14:paraId="392563B0" w14:textId="77777777" w:rsidR="0042307E" w:rsidRDefault="0042307E">
            <w:pPr>
              <w:rPr>
                <w:rFonts w:eastAsia="MS Mincho" w:cs="Arial"/>
                <w:sz w:val="16"/>
                <w:szCs w:val="16"/>
              </w:rPr>
            </w:pPr>
          </w:p>
        </w:tc>
        <w:tc>
          <w:tcPr>
            <w:tcW w:w="261" w:type="dxa"/>
            <w:shd w:val="clear" w:color="auto" w:fill="C0C0C0"/>
            <w:noWrap/>
            <w:vAlign w:val="bottom"/>
          </w:tcPr>
          <w:p w14:paraId="6A6E29BB"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1F43E020" w14:textId="77777777" w:rsidR="0042307E" w:rsidRDefault="0042307E">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14:paraId="09F9E267" w14:textId="77777777" w:rsidR="0042307E" w:rsidRDefault="0042307E">
            <w:pPr>
              <w:spacing w:line="276" w:lineRule="auto"/>
              <w:rPr>
                <w:rFonts w:cs="Arial"/>
                <w:snapToGrid w:val="0"/>
                <w:sz w:val="16"/>
                <w:szCs w:val="16"/>
                <w:lang w:val="en-GB"/>
              </w:rPr>
            </w:pPr>
            <w:proofErr w:type="spellStart"/>
            <w:r>
              <w:rPr>
                <w:rFonts w:cs="Arial"/>
                <w:snapToGrid w:val="0"/>
                <w:sz w:val="16"/>
                <w:szCs w:val="16"/>
                <w:lang w:val="en-GB"/>
              </w:rPr>
              <w:t>DispInfo_SongTitle_St</w:t>
            </w:r>
            <w:proofErr w:type="spellEnd"/>
          </w:p>
        </w:tc>
        <w:tc>
          <w:tcPr>
            <w:tcW w:w="2086" w:type="dxa"/>
            <w:tcBorders>
              <w:top w:val="single" w:sz="4" w:space="0" w:color="auto"/>
              <w:left w:val="nil"/>
              <w:bottom w:val="single" w:sz="4" w:space="0" w:color="auto"/>
              <w:right w:val="single" w:sz="4" w:space="0" w:color="auto"/>
            </w:tcBorders>
            <w:noWrap/>
            <w:vAlign w:val="bottom"/>
          </w:tcPr>
          <w:p w14:paraId="526F346D" w14:textId="77777777" w:rsidR="0042307E" w:rsidRDefault="0042307E">
            <w:pPr>
              <w:spacing w:line="276" w:lineRule="auto"/>
              <w:rPr>
                <w:rFonts w:cs="Arial"/>
                <w:snapToGrid w:val="0"/>
                <w:sz w:val="16"/>
                <w:szCs w:val="16"/>
              </w:rPr>
            </w:pPr>
            <w:r>
              <w:rPr>
                <w:rFonts w:cs="Arial"/>
                <w:snapToGrid w:val="0"/>
                <w:sz w:val="16"/>
                <w:szCs w:val="16"/>
              </w:rPr>
              <w:t>SDARS</w:t>
            </w:r>
          </w:p>
        </w:tc>
      </w:tr>
      <w:tr w:rsidR="0042307E" w14:paraId="6D28C6EB" w14:textId="77777777" w:rsidTr="0042307E">
        <w:trPr>
          <w:cantSplit/>
          <w:trHeight w:val="255"/>
          <w:jc w:val="center"/>
        </w:trPr>
        <w:tc>
          <w:tcPr>
            <w:tcW w:w="762" w:type="dxa"/>
            <w:tcBorders>
              <w:top w:val="nil"/>
              <w:left w:val="single" w:sz="4" w:space="0" w:color="auto"/>
              <w:bottom w:val="nil"/>
              <w:right w:val="nil"/>
            </w:tcBorders>
            <w:noWrap/>
            <w:vAlign w:val="bottom"/>
          </w:tcPr>
          <w:p w14:paraId="69E6B007" w14:textId="77777777" w:rsidR="0042307E" w:rsidRDefault="0042307E">
            <w:pPr>
              <w:rPr>
                <w:rFonts w:eastAsia="MS Mincho" w:cs="Arial"/>
                <w:sz w:val="16"/>
                <w:szCs w:val="16"/>
              </w:rPr>
            </w:pPr>
          </w:p>
        </w:tc>
        <w:tc>
          <w:tcPr>
            <w:tcW w:w="2383" w:type="dxa"/>
            <w:noWrap/>
            <w:vAlign w:val="bottom"/>
          </w:tcPr>
          <w:p w14:paraId="51FBED29" w14:textId="77777777" w:rsidR="0042307E" w:rsidRDefault="0042307E">
            <w:pPr>
              <w:rPr>
                <w:rFonts w:eastAsia="MS Mincho" w:cs="Arial"/>
                <w:sz w:val="16"/>
                <w:szCs w:val="16"/>
              </w:rPr>
            </w:pPr>
          </w:p>
        </w:tc>
        <w:tc>
          <w:tcPr>
            <w:tcW w:w="914" w:type="dxa"/>
            <w:noWrap/>
            <w:vAlign w:val="bottom"/>
          </w:tcPr>
          <w:p w14:paraId="48C617F5" w14:textId="77777777" w:rsidR="0042307E" w:rsidRDefault="0042307E">
            <w:pPr>
              <w:rPr>
                <w:rFonts w:eastAsia="MS Mincho" w:cs="Arial"/>
                <w:sz w:val="16"/>
                <w:szCs w:val="16"/>
              </w:rPr>
            </w:pPr>
          </w:p>
        </w:tc>
        <w:tc>
          <w:tcPr>
            <w:tcW w:w="261" w:type="dxa"/>
            <w:shd w:val="clear" w:color="auto" w:fill="C0C0C0"/>
            <w:noWrap/>
            <w:vAlign w:val="bottom"/>
          </w:tcPr>
          <w:p w14:paraId="7291F894"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64FA3927" w14:textId="77777777" w:rsidR="0042307E" w:rsidRDefault="0042307E">
            <w:pPr>
              <w:spacing w:line="276" w:lineRule="auto"/>
              <w:rPr>
                <w:rFonts w:cs="Arial"/>
                <w:snapToGrid w:val="0"/>
                <w:sz w:val="16"/>
                <w:szCs w:val="16"/>
                <w:lang w:val="en-GB"/>
              </w:rPr>
            </w:pPr>
            <w:r>
              <w:rPr>
                <w:rFonts w:cs="Arial"/>
                <w:snapToGrid w:val="0"/>
                <w:sz w:val="16"/>
                <w:szCs w:val="16"/>
                <w:lang w:val="en-GB"/>
              </w:rPr>
              <w:t>0xA9</w:t>
            </w:r>
          </w:p>
        </w:tc>
        <w:tc>
          <w:tcPr>
            <w:tcW w:w="2731" w:type="dxa"/>
            <w:tcBorders>
              <w:top w:val="single" w:sz="4" w:space="0" w:color="auto"/>
              <w:left w:val="nil"/>
              <w:bottom w:val="single" w:sz="4" w:space="0" w:color="auto"/>
              <w:right w:val="single" w:sz="4" w:space="0" w:color="auto"/>
            </w:tcBorders>
            <w:noWrap/>
            <w:vAlign w:val="bottom"/>
          </w:tcPr>
          <w:p w14:paraId="6E6F82E1" w14:textId="77777777" w:rsidR="0042307E" w:rsidRDefault="0042307E">
            <w:pPr>
              <w:spacing w:line="276" w:lineRule="auto"/>
              <w:rPr>
                <w:rFonts w:cs="Arial"/>
                <w:snapToGrid w:val="0"/>
                <w:sz w:val="16"/>
                <w:szCs w:val="16"/>
                <w:lang w:val="en-GB"/>
              </w:rPr>
            </w:pPr>
            <w:proofErr w:type="spellStart"/>
            <w:r w:rsidRPr="00EA49AE">
              <w:rPr>
                <w:rFonts w:cs="Arial"/>
                <w:snapToGrid w:val="0"/>
                <w:sz w:val="16"/>
                <w:szCs w:val="16"/>
                <w:lang w:val="en-GB"/>
              </w:rPr>
              <w:t>ProjMdeMediaPlayerRepeater_St</w:t>
            </w:r>
            <w:proofErr w:type="spellEnd"/>
          </w:p>
        </w:tc>
        <w:tc>
          <w:tcPr>
            <w:tcW w:w="2086" w:type="dxa"/>
            <w:tcBorders>
              <w:top w:val="single" w:sz="4" w:space="0" w:color="auto"/>
              <w:left w:val="nil"/>
              <w:bottom w:val="single" w:sz="4" w:space="0" w:color="auto"/>
              <w:right w:val="single" w:sz="4" w:space="0" w:color="auto"/>
            </w:tcBorders>
            <w:noWrap/>
            <w:vAlign w:val="bottom"/>
          </w:tcPr>
          <w:p w14:paraId="46FCD94A" w14:textId="77777777" w:rsidR="0042307E" w:rsidRDefault="0042307E">
            <w:pPr>
              <w:spacing w:line="276" w:lineRule="auto"/>
              <w:rPr>
                <w:rFonts w:cs="Arial"/>
                <w:snapToGrid w:val="0"/>
                <w:sz w:val="16"/>
                <w:szCs w:val="16"/>
              </w:rPr>
            </w:pPr>
            <w:proofErr w:type="spellStart"/>
            <w:r w:rsidRPr="00EA49AE">
              <w:rPr>
                <w:rFonts w:cs="Arial"/>
                <w:snapToGrid w:val="0"/>
                <w:sz w:val="16"/>
                <w:szCs w:val="16"/>
              </w:rPr>
              <w:t>Projection_Mode</w:t>
            </w:r>
            <w:proofErr w:type="spellEnd"/>
          </w:p>
        </w:tc>
      </w:tr>
      <w:tr w:rsidR="0042307E" w14:paraId="1BCC12D9"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506419CF" w14:textId="77777777" w:rsidR="0042307E" w:rsidRDefault="0042307E">
            <w:pPr>
              <w:rPr>
                <w:rFonts w:eastAsia="MS Mincho" w:cs="Arial"/>
                <w:sz w:val="16"/>
                <w:szCs w:val="16"/>
              </w:rPr>
            </w:pPr>
          </w:p>
        </w:tc>
        <w:tc>
          <w:tcPr>
            <w:tcW w:w="2383" w:type="dxa"/>
            <w:tcBorders>
              <w:bottom w:val="single" w:sz="4" w:space="0" w:color="auto"/>
            </w:tcBorders>
            <w:noWrap/>
            <w:vAlign w:val="bottom"/>
          </w:tcPr>
          <w:p w14:paraId="2B3EFE88" w14:textId="77777777" w:rsidR="0042307E" w:rsidRDefault="0042307E">
            <w:pPr>
              <w:rPr>
                <w:rFonts w:eastAsia="MS Mincho" w:cs="Arial"/>
                <w:sz w:val="16"/>
                <w:szCs w:val="16"/>
              </w:rPr>
            </w:pPr>
          </w:p>
        </w:tc>
        <w:tc>
          <w:tcPr>
            <w:tcW w:w="914" w:type="dxa"/>
            <w:tcBorders>
              <w:bottom w:val="single" w:sz="4" w:space="0" w:color="auto"/>
            </w:tcBorders>
            <w:noWrap/>
            <w:vAlign w:val="bottom"/>
          </w:tcPr>
          <w:p w14:paraId="2AB76333" w14:textId="77777777" w:rsidR="0042307E" w:rsidRDefault="0042307E">
            <w:pPr>
              <w:rPr>
                <w:rFonts w:eastAsia="MS Mincho" w:cs="Arial"/>
                <w:sz w:val="16"/>
                <w:szCs w:val="16"/>
              </w:rPr>
            </w:pPr>
          </w:p>
        </w:tc>
        <w:tc>
          <w:tcPr>
            <w:tcW w:w="261" w:type="dxa"/>
            <w:tcBorders>
              <w:bottom w:val="single" w:sz="4" w:space="0" w:color="auto"/>
            </w:tcBorders>
            <w:shd w:val="clear" w:color="auto" w:fill="C0C0C0"/>
            <w:noWrap/>
            <w:vAlign w:val="bottom"/>
          </w:tcPr>
          <w:p w14:paraId="5865736B"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4709AC2F" w14:textId="77777777" w:rsidR="0042307E" w:rsidRDefault="0042307E">
            <w:pPr>
              <w:spacing w:line="276" w:lineRule="auto"/>
              <w:rPr>
                <w:rFonts w:cs="Arial"/>
                <w:snapToGrid w:val="0"/>
                <w:sz w:val="16"/>
                <w:szCs w:val="16"/>
                <w:lang w:val="en-GB"/>
              </w:rPr>
            </w:pPr>
            <w:r>
              <w:rPr>
                <w:rFonts w:cs="Arial"/>
                <w:snapToGrid w:val="0"/>
                <w:sz w:val="16"/>
                <w:szCs w:val="16"/>
                <w:lang w:val="en-GB"/>
              </w:rPr>
              <w:t>0xB3</w:t>
            </w:r>
          </w:p>
        </w:tc>
        <w:tc>
          <w:tcPr>
            <w:tcW w:w="2731" w:type="dxa"/>
            <w:tcBorders>
              <w:top w:val="single" w:sz="4" w:space="0" w:color="auto"/>
              <w:left w:val="nil"/>
              <w:bottom w:val="single" w:sz="4" w:space="0" w:color="auto"/>
              <w:right w:val="single" w:sz="4" w:space="0" w:color="auto"/>
            </w:tcBorders>
            <w:noWrap/>
            <w:vAlign w:val="bottom"/>
          </w:tcPr>
          <w:p w14:paraId="591F5885" w14:textId="77777777" w:rsidR="0042307E" w:rsidRDefault="0042307E" w:rsidP="0042307E">
            <w:pPr>
              <w:rPr>
                <w:rFonts w:eastAsia="MS Mincho" w:cs="Arial"/>
                <w:sz w:val="16"/>
                <w:szCs w:val="16"/>
              </w:rPr>
            </w:pPr>
            <w:r>
              <w:rPr>
                <w:rFonts w:cs="Arial"/>
                <w:snapToGrid w:val="0"/>
                <w:sz w:val="16"/>
                <w:szCs w:val="16"/>
                <w:lang w:val="en-GB"/>
              </w:rPr>
              <w:t>MediaInformation2_St</w:t>
            </w:r>
          </w:p>
        </w:tc>
        <w:tc>
          <w:tcPr>
            <w:tcW w:w="2086" w:type="dxa"/>
            <w:tcBorders>
              <w:top w:val="single" w:sz="4" w:space="0" w:color="auto"/>
              <w:left w:val="nil"/>
              <w:bottom w:val="single" w:sz="4" w:space="0" w:color="auto"/>
              <w:right w:val="single" w:sz="4" w:space="0" w:color="auto"/>
            </w:tcBorders>
            <w:noWrap/>
            <w:vAlign w:val="bottom"/>
          </w:tcPr>
          <w:p w14:paraId="2293D12B" w14:textId="77777777" w:rsidR="0042307E" w:rsidRDefault="0042307E" w:rsidP="0042307E">
            <w:pPr>
              <w:rPr>
                <w:rFonts w:eastAsia="MS Mincho" w:cs="Arial"/>
                <w:sz w:val="16"/>
                <w:szCs w:val="16"/>
              </w:rPr>
            </w:pPr>
            <w:r>
              <w:rPr>
                <w:rFonts w:cs="Arial"/>
                <w:snapToGrid w:val="0"/>
                <w:sz w:val="16"/>
                <w:szCs w:val="16"/>
              </w:rPr>
              <w:t>Generic Metadata</w:t>
            </w:r>
          </w:p>
        </w:tc>
      </w:tr>
    </w:tbl>
    <w:p w14:paraId="7EFBD975" w14:textId="77777777" w:rsidR="0042307E" w:rsidRDefault="0042307E">
      <w:pPr>
        <w:rPr>
          <w:rFonts w:eastAsia="MS Mincho" w:cs="Arial"/>
        </w:rPr>
      </w:pPr>
    </w:p>
    <w:p w14:paraId="1ED25A69" w14:textId="77777777" w:rsidR="0042307E" w:rsidRDefault="0042307E">
      <w:pPr>
        <w:rPr>
          <w:rFonts w:eastAsia="MS Mincho"/>
        </w:rPr>
      </w:pPr>
    </w:p>
    <w:p w14:paraId="06E34032" w14:textId="77777777" w:rsidR="0042307E" w:rsidRDefault="0042307E" w:rsidP="0042307E">
      <w:pPr>
        <w:pStyle w:val="Heading4"/>
      </w:pPr>
      <w:r w:rsidRPr="00B9479B">
        <w:lastRenderedPageBreak/>
        <w:t>TP-PHY-TPP-REQ-023126/F-PHONE - MC (</w:t>
      </w:r>
      <w:proofErr w:type="spellStart"/>
      <w:r w:rsidRPr="00B9479B">
        <w:t>TcSE</w:t>
      </w:r>
      <w:proofErr w:type="spellEnd"/>
      <w:r w:rsidRPr="00B9479B">
        <w:t xml:space="preserve"> ROIN-160782-3)</w:t>
      </w:r>
    </w:p>
    <w:p w14:paraId="57226DAB" w14:textId="77777777" w:rsidR="0042307E" w:rsidRDefault="0042307E">
      <w:pPr>
        <w:rPr>
          <w:rFonts w:eastAsia="MS Mincho" w:cs="Arial"/>
        </w:rPr>
      </w:pPr>
      <w:r>
        <w:rPr>
          <w:rFonts w:eastAsia="MS Mincho" w:cs="Arial"/>
        </w:rPr>
        <w:t xml:space="preserve">The PHONE – MC channel is representing the channel connecting "PHONE" features and "MC" features. The "MC" represents a multimedia display unit. "PHONE" represents a phone interface module. </w:t>
      </w:r>
    </w:p>
    <w:p w14:paraId="5ED6191A"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1E00F90F"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568DEE6F"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20F3163E"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265F7B09"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7FFBFCB"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696D9913"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2C964EF0"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1D5F0948"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1F3DC8E" w14:textId="77777777" w:rsidR="0042307E" w:rsidRDefault="0042307E">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636125C6" w14:textId="77777777" w:rsidR="0042307E" w:rsidRDefault="0042307E">
            <w:pPr>
              <w:rPr>
                <w:rFonts w:eastAsia="MS Mincho" w:cs="Arial"/>
                <w:sz w:val="16"/>
                <w:szCs w:val="16"/>
              </w:rPr>
            </w:pPr>
            <w:r>
              <w:rPr>
                <w:rFonts w:eastAsia="MS Mincho" w:cs="Arial"/>
                <w:sz w:val="16"/>
                <w:szCs w:val="16"/>
              </w:rPr>
              <w:t> </w:t>
            </w:r>
          </w:p>
        </w:tc>
      </w:tr>
      <w:tr w:rsidR="0042307E" w14:paraId="44F43168"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28A8FEEC" w14:textId="77777777" w:rsidR="0042307E" w:rsidRDefault="0042307E">
            <w:pPr>
              <w:rPr>
                <w:rFonts w:eastAsia="MS Mincho" w:cs="Arial"/>
                <w:sz w:val="16"/>
                <w:szCs w:val="16"/>
              </w:rPr>
            </w:pPr>
            <w:r>
              <w:rPr>
                <w:rFonts w:eastAsia="MS Mincho" w:cs="Arial"/>
                <w:sz w:val="16"/>
                <w:szCs w:val="16"/>
              </w:rPr>
              <w:t> 0x</w:t>
            </w:r>
            <w:r>
              <w:rPr>
                <w:rFonts w:cs="Arial"/>
                <w:sz w:val="16"/>
                <w:szCs w:val="16"/>
              </w:rPr>
              <w:t>2B6</w:t>
            </w:r>
          </w:p>
        </w:tc>
        <w:tc>
          <w:tcPr>
            <w:tcW w:w="2383" w:type="dxa"/>
            <w:tcBorders>
              <w:top w:val="nil"/>
              <w:left w:val="nil"/>
              <w:bottom w:val="single" w:sz="4" w:space="0" w:color="auto"/>
              <w:right w:val="single" w:sz="4" w:space="0" w:color="auto"/>
            </w:tcBorders>
            <w:noWrap/>
            <w:hideMark/>
          </w:tcPr>
          <w:p w14:paraId="764878A0" w14:textId="77777777" w:rsidR="0042307E" w:rsidRDefault="0042307E">
            <w:pPr>
              <w:rPr>
                <w:rFonts w:eastAsia="MS Mincho" w:cs="Arial"/>
                <w:sz w:val="16"/>
                <w:szCs w:val="16"/>
              </w:rPr>
            </w:pPr>
            <w:proofErr w:type="spellStart"/>
            <w:r>
              <w:rPr>
                <w:rFonts w:eastAsia="MS Mincho" w:cs="Arial"/>
                <w:sz w:val="16"/>
                <w:szCs w:val="16"/>
              </w:rPr>
              <w:t>PHONE_MC_WORD_Tx</w:t>
            </w:r>
            <w:proofErr w:type="spellEnd"/>
          </w:p>
        </w:tc>
        <w:tc>
          <w:tcPr>
            <w:tcW w:w="914" w:type="dxa"/>
            <w:tcBorders>
              <w:top w:val="nil"/>
              <w:left w:val="nil"/>
              <w:bottom w:val="single" w:sz="4" w:space="0" w:color="auto"/>
              <w:right w:val="single" w:sz="4" w:space="0" w:color="auto"/>
            </w:tcBorders>
            <w:noWrap/>
            <w:hideMark/>
          </w:tcPr>
          <w:p w14:paraId="55488A9C" w14:textId="77777777" w:rsidR="0042307E" w:rsidRDefault="0042307E">
            <w:pPr>
              <w:jc w:val="center"/>
              <w:rPr>
                <w:rFonts w:eastAsia="MS Mincho" w:cs="Arial"/>
                <w:sz w:val="16"/>
                <w:szCs w:val="16"/>
              </w:rPr>
            </w:pPr>
            <w:r>
              <w:rPr>
                <w:rFonts w:eastAsia="MS Mincho" w:cs="Arial"/>
                <w:sz w:val="16"/>
                <w:szCs w:val="16"/>
              </w:rPr>
              <w:t>17</w:t>
            </w:r>
          </w:p>
        </w:tc>
        <w:tc>
          <w:tcPr>
            <w:tcW w:w="261" w:type="dxa"/>
            <w:shd w:val="clear" w:color="auto" w:fill="C0C0C0"/>
            <w:noWrap/>
            <w:vAlign w:val="bottom"/>
            <w:hideMark/>
          </w:tcPr>
          <w:p w14:paraId="5AFA5F82"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522EDA16"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A71725B" w14:textId="77777777" w:rsidR="0042307E" w:rsidRDefault="0042307E">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1D3CEA46" w14:textId="77777777" w:rsidR="0042307E" w:rsidRDefault="0042307E">
            <w:pPr>
              <w:rPr>
                <w:rFonts w:eastAsia="MS Mincho" w:cs="Arial"/>
                <w:sz w:val="16"/>
                <w:szCs w:val="16"/>
              </w:rPr>
            </w:pPr>
            <w:r>
              <w:rPr>
                <w:rFonts w:eastAsia="MS Mincho" w:cs="Arial"/>
                <w:sz w:val="16"/>
                <w:szCs w:val="16"/>
              </w:rPr>
              <w:t> </w:t>
            </w:r>
          </w:p>
        </w:tc>
      </w:tr>
      <w:tr w:rsidR="0042307E" w14:paraId="05F17DD1" w14:textId="77777777" w:rsidTr="0042307E">
        <w:trPr>
          <w:cantSplit/>
          <w:trHeight w:val="255"/>
          <w:jc w:val="center"/>
        </w:trPr>
        <w:tc>
          <w:tcPr>
            <w:tcW w:w="762" w:type="dxa"/>
            <w:tcBorders>
              <w:top w:val="nil"/>
              <w:left w:val="single" w:sz="4" w:space="0" w:color="auto"/>
              <w:bottom w:val="nil"/>
              <w:right w:val="nil"/>
            </w:tcBorders>
            <w:noWrap/>
            <w:vAlign w:val="bottom"/>
          </w:tcPr>
          <w:p w14:paraId="6718428A" w14:textId="77777777" w:rsidR="0042307E" w:rsidRDefault="0042307E">
            <w:pPr>
              <w:rPr>
                <w:rFonts w:eastAsia="MS Mincho" w:cs="Arial"/>
                <w:sz w:val="16"/>
                <w:szCs w:val="16"/>
              </w:rPr>
            </w:pPr>
          </w:p>
        </w:tc>
        <w:tc>
          <w:tcPr>
            <w:tcW w:w="2383" w:type="dxa"/>
            <w:noWrap/>
            <w:vAlign w:val="bottom"/>
          </w:tcPr>
          <w:p w14:paraId="28BD8738" w14:textId="77777777" w:rsidR="0042307E" w:rsidRDefault="0042307E">
            <w:pPr>
              <w:rPr>
                <w:rFonts w:eastAsia="MS Mincho" w:cs="Arial"/>
                <w:sz w:val="16"/>
                <w:szCs w:val="16"/>
              </w:rPr>
            </w:pPr>
          </w:p>
        </w:tc>
        <w:tc>
          <w:tcPr>
            <w:tcW w:w="914" w:type="dxa"/>
            <w:noWrap/>
            <w:vAlign w:val="bottom"/>
          </w:tcPr>
          <w:p w14:paraId="09F93614" w14:textId="77777777" w:rsidR="0042307E" w:rsidRDefault="0042307E">
            <w:pPr>
              <w:rPr>
                <w:rFonts w:eastAsia="MS Mincho" w:cs="Arial"/>
                <w:sz w:val="16"/>
                <w:szCs w:val="16"/>
              </w:rPr>
            </w:pPr>
          </w:p>
        </w:tc>
        <w:tc>
          <w:tcPr>
            <w:tcW w:w="261" w:type="dxa"/>
            <w:shd w:val="clear" w:color="auto" w:fill="C0C0C0"/>
            <w:noWrap/>
            <w:hideMark/>
          </w:tcPr>
          <w:p w14:paraId="389C62BA"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62843BA8"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7858343D"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1C746FFA"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39F89460" w14:textId="77777777" w:rsidR="0042307E" w:rsidRDefault="0042307E">
            <w:pPr>
              <w:rPr>
                <w:rFonts w:eastAsia="MS Mincho" w:cs="Arial"/>
                <w:sz w:val="16"/>
                <w:szCs w:val="16"/>
              </w:rPr>
            </w:pPr>
          </w:p>
        </w:tc>
        <w:tc>
          <w:tcPr>
            <w:tcW w:w="914" w:type="dxa"/>
            <w:noWrap/>
            <w:vAlign w:val="bottom"/>
          </w:tcPr>
          <w:p w14:paraId="1060F674" w14:textId="77777777" w:rsidR="0042307E" w:rsidRDefault="0042307E">
            <w:pPr>
              <w:rPr>
                <w:rFonts w:eastAsia="MS Mincho" w:cs="Arial"/>
                <w:sz w:val="16"/>
                <w:szCs w:val="16"/>
              </w:rPr>
            </w:pPr>
          </w:p>
        </w:tc>
        <w:tc>
          <w:tcPr>
            <w:tcW w:w="261" w:type="dxa"/>
            <w:shd w:val="clear" w:color="auto" w:fill="C0C0C0"/>
            <w:noWrap/>
            <w:vAlign w:val="bottom"/>
            <w:hideMark/>
          </w:tcPr>
          <w:p w14:paraId="72DB6FDE"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75F8C89"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579F4B65"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151C438D"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08F58044"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6AD8F4F4"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03A2AF4" w14:textId="77777777" w:rsidR="0042307E" w:rsidRDefault="0042307E">
            <w:pPr>
              <w:rPr>
                <w:rFonts w:eastAsia="MS Mincho" w:cs="Arial"/>
                <w:sz w:val="16"/>
                <w:szCs w:val="16"/>
              </w:rPr>
            </w:pPr>
          </w:p>
        </w:tc>
        <w:tc>
          <w:tcPr>
            <w:tcW w:w="914" w:type="dxa"/>
            <w:noWrap/>
            <w:vAlign w:val="bottom"/>
          </w:tcPr>
          <w:p w14:paraId="728EA549" w14:textId="77777777" w:rsidR="0042307E" w:rsidRDefault="0042307E">
            <w:pPr>
              <w:rPr>
                <w:rFonts w:eastAsia="MS Mincho" w:cs="Arial"/>
                <w:sz w:val="16"/>
                <w:szCs w:val="16"/>
              </w:rPr>
            </w:pPr>
          </w:p>
        </w:tc>
        <w:tc>
          <w:tcPr>
            <w:tcW w:w="261" w:type="dxa"/>
            <w:shd w:val="clear" w:color="auto" w:fill="C0C0C0"/>
            <w:noWrap/>
            <w:vAlign w:val="bottom"/>
            <w:hideMark/>
          </w:tcPr>
          <w:p w14:paraId="6567C8C5"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598E1318" w14:textId="77777777" w:rsidR="0042307E" w:rsidRDefault="0042307E">
            <w:pPr>
              <w:rPr>
                <w:rFonts w:eastAsia="MS Mincho" w:cs="Arial"/>
                <w:sz w:val="16"/>
                <w:szCs w:val="16"/>
              </w:rPr>
            </w:pPr>
            <w:r>
              <w:rPr>
                <w:rFonts w:cs="Arial"/>
                <w:snapToGrid w:val="0"/>
                <w:sz w:val="16"/>
                <w:szCs w:val="16"/>
                <w:lang w:val="en-GB"/>
              </w:rPr>
              <w:t>0x50</w:t>
            </w:r>
          </w:p>
        </w:tc>
        <w:tc>
          <w:tcPr>
            <w:tcW w:w="2731" w:type="dxa"/>
            <w:tcBorders>
              <w:top w:val="single" w:sz="4" w:space="0" w:color="auto"/>
              <w:left w:val="nil"/>
              <w:bottom w:val="single" w:sz="4" w:space="0" w:color="auto"/>
              <w:right w:val="single" w:sz="4" w:space="0" w:color="auto"/>
            </w:tcBorders>
            <w:noWrap/>
            <w:vAlign w:val="bottom"/>
            <w:hideMark/>
          </w:tcPr>
          <w:p w14:paraId="3A7F5E47" w14:textId="77777777" w:rsidR="0042307E" w:rsidRDefault="0042307E">
            <w:pPr>
              <w:rPr>
                <w:rFonts w:eastAsia="MS Mincho" w:cs="Arial"/>
                <w:sz w:val="16"/>
                <w:szCs w:val="16"/>
              </w:rPr>
            </w:pPr>
            <w:proofErr w:type="spellStart"/>
            <w:r>
              <w:rPr>
                <w:rFonts w:cs="Arial"/>
                <w:sz w:val="16"/>
                <w:szCs w:val="16"/>
                <w:lang w:val="en-GB"/>
              </w:rPr>
              <w:t>BTCallerIdentification_St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4350AC79" w14:textId="77777777" w:rsidR="0042307E" w:rsidRDefault="0042307E">
            <w:pPr>
              <w:rPr>
                <w:rFonts w:eastAsia="MS Mincho" w:cs="Arial"/>
                <w:sz w:val="16"/>
                <w:szCs w:val="16"/>
              </w:rPr>
            </w:pPr>
            <w:r>
              <w:rPr>
                <w:rFonts w:eastAsia="MS Mincho" w:cs="Arial"/>
                <w:sz w:val="16"/>
                <w:szCs w:val="16"/>
              </w:rPr>
              <w:t>Phone</w:t>
            </w:r>
          </w:p>
        </w:tc>
      </w:tr>
      <w:tr w:rsidR="0042307E" w14:paraId="486CAAE0" w14:textId="77777777" w:rsidTr="0042307E">
        <w:trPr>
          <w:cantSplit/>
          <w:trHeight w:val="255"/>
          <w:jc w:val="center"/>
        </w:trPr>
        <w:tc>
          <w:tcPr>
            <w:tcW w:w="762" w:type="dxa"/>
            <w:tcBorders>
              <w:top w:val="nil"/>
              <w:left w:val="single" w:sz="4" w:space="0" w:color="auto"/>
              <w:bottom w:val="nil"/>
              <w:right w:val="nil"/>
            </w:tcBorders>
            <w:noWrap/>
            <w:vAlign w:val="bottom"/>
          </w:tcPr>
          <w:p w14:paraId="4D46702B"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2249F5B1"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0A635980"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206D40F2"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1A61354B" w14:textId="77777777" w:rsidR="0042307E" w:rsidRDefault="0042307E">
            <w:pPr>
              <w:rPr>
                <w:rFonts w:cs="Arial"/>
                <w:snapToGrid w:val="0"/>
                <w:sz w:val="16"/>
                <w:szCs w:val="16"/>
                <w:lang w:val="en-GB"/>
              </w:rPr>
            </w:pPr>
            <w:r>
              <w:rPr>
                <w:rFonts w:cs="Arial"/>
                <w:snapToGrid w:val="0"/>
                <w:sz w:val="16"/>
                <w:szCs w:val="16"/>
                <w:lang w:val="en-GB"/>
              </w:rPr>
              <w:t>0x4F</w:t>
            </w:r>
          </w:p>
        </w:tc>
        <w:tc>
          <w:tcPr>
            <w:tcW w:w="2731" w:type="dxa"/>
            <w:tcBorders>
              <w:top w:val="single" w:sz="4" w:space="0" w:color="auto"/>
              <w:left w:val="nil"/>
              <w:bottom w:val="single" w:sz="4" w:space="0" w:color="auto"/>
              <w:right w:val="single" w:sz="4" w:space="0" w:color="auto"/>
            </w:tcBorders>
            <w:noWrap/>
            <w:vAlign w:val="bottom"/>
            <w:hideMark/>
          </w:tcPr>
          <w:p w14:paraId="1E464CA0" w14:textId="77777777" w:rsidR="0042307E" w:rsidRDefault="0042307E">
            <w:pPr>
              <w:rPr>
                <w:rFonts w:cs="Arial"/>
                <w:snapToGrid w:val="0"/>
                <w:sz w:val="16"/>
                <w:szCs w:val="16"/>
                <w:lang w:val="en-GB"/>
              </w:rPr>
            </w:pPr>
            <w:proofErr w:type="spellStart"/>
            <w:r>
              <w:rPr>
                <w:rFonts w:cs="Arial"/>
                <w:snapToGrid w:val="0"/>
                <w:sz w:val="16"/>
                <w:szCs w:val="16"/>
                <w:lang w:val="en-GB"/>
              </w:rPr>
              <w:t>InitiateBTCall_Rsp</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09F64974" w14:textId="77777777" w:rsidR="0042307E" w:rsidRDefault="0042307E">
            <w:pPr>
              <w:rPr>
                <w:rFonts w:cs="Arial"/>
                <w:snapToGrid w:val="0"/>
                <w:sz w:val="16"/>
                <w:szCs w:val="16"/>
              </w:rPr>
            </w:pPr>
            <w:r>
              <w:rPr>
                <w:rFonts w:cs="Arial"/>
                <w:snapToGrid w:val="0"/>
                <w:sz w:val="16"/>
                <w:szCs w:val="16"/>
              </w:rPr>
              <w:t>Phone</w:t>
            </w:r>
          </w:p>
        </w:tc>
      </w:tr>
      <w:tr w:rsidR="0042307E" w14:paraId="267A1BEC" w14:textId="77777777" w:rsidTr="0042307E">
        <w:trPr>
          <w:cantSplit/>
          <w:trHeight w:val="255"/>
          <w:jc w:val="center"/>
        </w:trPr>
        <w:tc>
          <w:tcPr>
            <w:tcW w:w="762" w:type="dxa"/>
            <w:tcBorders>
              <w:top w:val="nil"/>
              <w:left w:val="single" w:sz="4" w:space="0" w:color="auto"/>
              <w:bottom w:val="nil"/>
              <w:right w:val="nil"/>
            </w:tcBorders>
            <w:noWrap/>
            <w:vAlign w:val="bottom"/>
          </w:tcPr>
          <w:p w14:paraId="0BE43503"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4CD25B34"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3D01ACB0"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044AAAC4"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3F85D7FA" w14:textId="77777777" w:rsidR="0042307E" w:rsidRDefault="0042307E">
            <w:pPr>
              <w:rPr>
                <w:rFonts w:cs="Arial"/>
                <w:snapToGrid w:val="0"/>
                <w:sz w:val="16"/>
                <w:szCs w:val="16"/>
                <w:lang w:val="en-GB"/>
              </w:rPr>
            </w:pPr>
            <w:r>
              <w:rPr>
                <w:rFonts w:cs="Arial"/>
                <w:snapToGrid w:val="0"/>
                <w:sz w:val="16"/>
                <w:szCs w:val="16"/>
                <w:lang w:val="en-GB"/>
              </w:rPr>
              <w:t>0xA7</w:t>
            </w:r>
          </w:p>
        </w:tc>
        <w:tc>
          <w:tcPr>
            <w:tcW w:w="2731" w:type="dxa"/>
            <w:tcBorders>
              <w:top w:val="single" w:sz="4" w:space="0" w:color="auto"/>
              <w:left w:val="nil"/>
              <w:bottom w:val="single" w:sz="4" w:space="0" w:color="auto"/>
              <w:right w:val="single" w:sz="4" w:space="0" w:color="auto"/>
            </w:tcBorders>
            <w:noWrap/>
            <w:vAlign w:val="bottom"/>
          </w:tcPr>
          <w:p w14:paraId="0CBB6332" w14:textId="77777777" w:rsidR="0042307E" w:rsidRDefault="0042307E">
            <w:pPr>
              <w:rPr>
                <w:rFonts w:cs="Arial"/>
                <w:snapToGrid w:val="0"/>
                <w:sz w:val="16"/>
                <w:szCs w:val="16"/>
                <w:lang w:val="en-GB"/>
              </w:rPr>
            </w:pPr>
            <w:proofErr w:type="spellStart"/>
            <w:r w:rsidRPr="003A08F8">
              <w:rPr>
                <w:rFonts w:cs="Arial"/>
                <w:snapToGrid w:val="0"/>
                <w:sz w:val="16"/>
                <w:szCs w:val="16"/>
                <w:lang w:val="en-GB"/>
              </w:rPr>
              <w:t>ActiveProjectionMode_St</w:t>
            </w:r>
            <w:proofErr w:type="spellEnd"/>
          </w:p>
        </w:tc>
        <w:tc>
          <w:tcPr>
            <w:tcW w:w="2086" w:type="dxa"/>
            <w:tcBorders>
              <w:top w:val="single" w:sz="4" w:space="0" w:color="auto"/>
              <w:left w:val="nil"/>
              <w:bottom w:val="single" w:sz="4" w:space="0" w:color="auto"/>
              <w:right w:val="single" w:sz="4" w:space="0" w:color="auto"/>
            </w:tcBorders>
            <w:noWrap/>
            <w:vAlign w:val="bottom"/>
          </w:tcPr>
          <w:p w14:paraId="0BD932AF" w14:textId="77777777" w:rsidR="0042307E" w:rsidRDefault="0042307E">
            <w:pPr>
              <w:rPr>
                <w:rFonts w:cs="Arial"/>
                <w:snapToGrid w:val="0"/>
                <w:sz w:val="16"/>
                <w:szCs w:val="16"/>
              </w:rPr>
            </w:pPr>
            <w:proofErr w:type="spellStart"/>
            <w:r w:rsidRPr="003A08F8">
              <w:rPr>
                <w:rFonts w:cs="Arial"/>
                <w:snapToGrid w:val="0"/>
                <w:sz w:val="16"/>
                <w:szCs w:val="16"/>
              </w:rPr>
              <w:t>Projection_Mode</w:t>
            </w:r>
            <w:proofErr w:type="spellEnd"/>
          </w:p>
        </w:tc>
      </w:tr>
      <w:tr w:rsidR="0042307E" w14:paraId="58AADE38" w14:textId="77777777" w:rsidTr="0042307E">
        <w:trPr>
          <w:cantSplit/>
          <w:trHeight w:val="255"/>
          <w:jc w:val="center"/>
        </w:trPr>
        <w:tc>
          <w:tcPr>
            <w:tcW w:w="762" w:type="dxa"/>
            <w:tcBorders>
              <w:top w:val="nil"/>
              <w:left w:val="single" w:sz="4" w:space="0" w:color="auto"/>
              <w:bottom w:val="nil"/>
              <w:right w:val="nil"/>
            </w:tcBorders>
            <w:noWrap/>
            <w:vAlign w:val="bottom"/>
          </w:tcPr>
          <w:p w14:paraId="358DF6FD"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224921FA"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6AA93408"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783E0A4B"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7F1DD4F4" w14:textId="77777777" w:rsidR="0042307E" w:rsidRDefault="0042307E">
            <w:pPr>
              <w:rPr>
                <w:rFonts w:cs="Arial"/>
                <w:snapToGrid w:val="0"/>
                <w:sz w:val="16"/>
                <w:szCs w:val="16"/>
                <w:lang w:val="en-GB"/>
              </w:rPr>
            </w:pPr>
            <w:r>
              <w:rPr>
                <w:rFonts w:cs="Arial"/>
                <w:snapToGrid w:val="0"/>
                <w:sz w:val="16"/>
                <w:szCs w:val="16"/>
                <w:lang w:val="en-GB"/>
              </w:rPr>
              <w:t>0xAA</w:t>
            </w:r>
          </w:p>
        </w:tc>
        <w:tc>
          <w:tcPr>
            <w:tcW w:w="2731" w:type="dxa"/>
            <w:tcBorders>
              <w:top w:val="single" w:sz="4" w:space="0" w:color="auto"/>
              <w:left w:val="nil"/>
              <w:bottom w:val="single" w:sz="4" w:space="0" w:color="auto"/>
              <w:right w:val="single" w:sz="4" w:space="0" w:color="auto"/>
            </w:tcBorders>
            <w:noWrap/>
            <w:vAlign w:val="bottom"/>
          </w:tcPr>
          <w:p w14:paraId="367FA2A1" w14:textId="77777777" w:rsidR="0042307E" w:rsidRDefault="0042307E">
            <w:pPr>
              <w:rPr>
                <w:rFonts w:cs="Arial"/>
                <w:snapToGrid w:val="0"/>
                <w:sz w:val="16"/>
                <w:szCs w:val="16"/>
                <w:lang w:val="en-GB"/>
              </w:rPr>
            </w:pPr>
            <w:proofErr w:type="spellStart"/>
            <w:r w:rsidRPr="003A08F8">
              <w:rPr>
                <w:rFonts w:cs="Arial"/>
                <w:snapToGrid w:val="0"/>
                <w:sz w:val="16"/>
                <w:szCs w:val="16"/>
                <w:lang w:val="en-GB"/>
              </w:rPr>
              <w:t>ProjMdePhoneRepeater_St</w:t>
            </w:r>
            <w:proofErr w:type="spellEnd"/>
          </w:p>
        </w:tc>
        <w:tc>
          <w:tcPr>
            <w:tcW w:w="2086" w:type="dxa"/>
            <w:tcBorders>
              <w:top w:val="single" w:sz="4" w:space="0" w:color="auto"/>
              <w:left w:val="nil"/>
              <w:bottom w:val="single" w:sz="4" w:space="0" w:color="auto"/>
              <w:right w:val="single" w:sz="4" w:space="0" w:color="auto"/>
            </w:tcBorders>
            <w:noWrap/>
            <w:vAlign w:val="bottom"/>
          </w:tcPr>
          <w:p w14:paraId="598EDC6B" w14:textId="77777777" w:rsidR="0042307E" w:rsidRDefault="0042307E">
            <w:pPr>
              <w:rPr>
                <w:rFonts w:cs="Arial"/>
                <w:snapToGrid w:val="0"/>
                <w:sz w:val="16"/>
                <w:szCs w:val="16"/>
              </w:rPr>
            </w:pPr>
            <w:proofErr w:type="spellStart"/>
            <w:r w:rsidRPr="003A08F8">
              <w:rPr>
                <w:rFonts w:cs="Arial"/>
                <w:snapToGrid w:val="0"/>
                <w:sz w:val="16"/>
                <w:szCs w:val="16"/>
              </w:rPr>
              <w:t>Projection_Mode</w:t>
            </w:r>
            <w:proofErr w:type="spellEnd"/>
          </w:p>
        </w:tc>
      </w:tr>
      <w:tr w:rsidR="0042307E" w14:paraId="5BA9711B" w14:textId="77777777" w:rsidTr="0042307E">
        <w:trPr>
          <w:cantSplit/>
          <w:trHeight w:val="255"/>
          <w:jc w:val="center"/>
        </w:trPr>
        <w:tc>
          <w:tcPr>
            <w:tcW w:w="762" w:type="dxa"/>
            <w:tcBorders>
              <w:top w:val="nil"/>
              <w:left w:val="single" w:sz="4" w:space="0" w:color="auto"/>
              <w:bottom w:val="nil"/>
              <w:right w:val="nil"/>
            </w:tcBorders>
            <w:noWrap/>
            <w:vAlign w:val="bottom"/>
          </w:tcPr>
          <w:p w14:paraId="2E1BF305"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0146D725"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15B84F21"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5AC070AA"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23AF20A2" w14:textId="77777777" w:rsidR="0042307E" w:rsidRDefault="0042307E">
            <w:pPr>
              <w:rPr>
                <w:rFonts w:cs="Arial"/>
                <w:snapToGrid w:val="0"/>
                <w:sz w:val="16"/>
                <w:szCs w:val="16"/>
                <w:lang w:val="en-GB"/>
              </w:rPr>
            </w:pPr>
            <w:r>
              <w:rPr>
                <w:rFonts w:cs="Arial"/>
                <w:snapToGrid w:val="0"/>
                <w:sz w:val="16"/>
                <w:szCs w:val="16"/>
                <w:lang w:val="en-GB"/>
              </w:rPr>
              <w:t>0xB2</w:t>
            </w:r>
          </w:p>
        </w:tc>
        <w:tc>
          <w:tcPr>
            <w:tcW w:w="2731" w:type="dxa"/>
            <w:tcBorders>
              <w:top w:val="single" w:sz="4" w:space="0" w:color="auto"/>
              <w:left w:val="nil"/>
              <w:bottom w:val="single" w:sz="4" w:space="0" w:color="auto"/>
              <w:right w:val="single" w:sz="4" w:space="0" w:color="auto"/>
            </w:tcBorders>
            <w:noWrap/>
            <w:vAlign w:val="bottom"/>
          </w:tcPr>
          <w:p w14:paraId="1083B42E" w14:textId="77777777" w:rsidR="0042307E" w:rsidRPr="003A08F8" w:rsidRDefault="0042307E">
            <w:pPr>
              <w:rPr>
                <w:rFonts w:cs="Arial"/>
                <w:snapToGrid w:val="0"/>
                <w:sz w:val="16"/>
                <w:szCs w:val="16"/>
                <w:lang w:val="en-GB"/>
              </w:rPr>
            </w:pPr>
            <w:r>
              <w:rPr>
                <w:rFonts w:cs="Arial"/>
                <w:snapToGrid w:val="0"/>
                <w:sz w:val="16"/>
                <w:szCs w:val="16"/>
                <w:lang w:val="en-GB"/>
              </w:rPr>
              <w:t>BTCallerIdentification2_St</w:t>
            </w:r>
          </w:p>
        </w:tc>
        <w:tc>
          <w:tcPr>
            <w:tcW w:w="2086" w:type="dxa"/>
            <w:tcBorders>
              <w:top w:val="single" w:sz="4" w:space="0" w:color="auto"/>
              <w:left w:val="nil"/>
              <w:bottom w:val="single" w:sz="4" w:space="0" w:color="auto"/>
              <w:right w:val="single" w:sz="4" w:space="0" w:color="auto"/>
            </w:tcBorders>
            <w:noWrap/>
            <w:vAlign w:val="bottom"/>
          </w:tcPr>
          <w:p w14:paraId="27A40D92" w14:textId="77777777" w:rsidR="0042307E" w:rsidRPr="003A08F8" w:rsidRDefault="0042307E">
            <w:pPr>
              <w:rPr>
                <w:rFonts w:cs="Arial"/>
                <w:snapToGrid w:val="0"/>
                <w:sz w:val="16"/>
                <w:szCs w:val="16"/>
              </w:rPr>
            </w:pPr>
            <w:r>
              <w:rPr>
                <w:rFonts w:cs="Arial"/>
                <w:snapToGrid w:val="0"/>
                <w:sz w:val="16"/>
                <w:szCs w:val="16"/>
              </w:rPr>
              <w:t>Phone</w:t>
            </w:r>
          </w:p>
        </w:tc>
      </w:tr>
      <w:tr w:rsidR="0042307E" w14:paraId="102E4669"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0E64F533" w14:textId="77777777" w:rsidR="0042307E" w:rsidRDefault="0042307E">
            <w:pPr>
              <w:rPr>
                <w:rFonts w:eastAsia="MS Mincho" w:cs="Arial"/>
                <w:sz w:val="16"/>
                <w:szCs w:val="16"/>
              </w:rPr>
            </w:pPr>
          </w:p>
        </w:tc>
        <w:tc>
          <w:tcPr>
            <w:tcW w:w="2383" w:type="dxa"/>
            <w:tcBorders>
              <w:top w:val="nil"/>
              <w:left w:val="nil"/>
              <w:bottom w:val="single" w:sz="4" w:space="0" w:color="auto"/>
              <w:right w:val="nil"/>
            </w:tcBorders>
            <w:noWrap/>
            <w:vAlign w:val="bottom"/>
          </w:tcPr>
          <w:p w14:paraId="521F5794"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176FAF7F"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32AC4FBD"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177BCCC5" w14:textId="77777777" w:rsidR="0042307E" w:rsidRDefault="0042307E">
            <w:pPr>
              <w:rPr>
                <w:rFonts w:cs="Arial"/>
                <w:snapToGrid w:val="0"/>
                <w:sz w:val="16"/>
                <w:szCs w:val="16"/>
                <w:lang w:val="en-GB"/>
              </w:rPr>
            </w:pPr>
            <w:r>
              <w:rPr>
                <w:rFonts w:cs="Arial"/>
                <w:snapToGrid w:val="0"/>
                <w:sz w:val="16"/>
                <w:szCs w:val="16"/>
                <w:lang w:val="en-GB"/>
              </w:rPr>
              <w:t>0xB5</w:t>
            </w:r>
          </w:p>
        </w:tc>
        <w:tc>
          <w:tcPr>
            <w:tcW w:w="2731" w:type="dxa"/>
            <w:tcBorders>
              <w:top w:val="single" w:sz="4" w:space="0" w:color="auto"/>
              <w:left w:val="nil"/>
              <w:bottom w:val="single" w:sz="4" w:space="0" w:color="auto"/>
              <w:right w:val="single" w:sz="4" w:space="0" w:color="auto"/>
            </w:tcBorders>
            <w:noWrap/>
            <w:vAlign w:val="bottom"/>
          </w:tcPr>
          <w:p w14:paraId="036B6382" w14:textId="77777777" w:rsidR="0042307E" w:rsidRDefault="0042307E">
            <w:pPr>
              <w:rPr>
                <w:rFonts w:cs="Arial"/>
                <w:snapToGrid w:val="0"/>
                <w:sz w:val="16"/>
                <w:szCs w:val="16"/>
                <w:lang w:val="en-GB"/>
              </w:rPr>
            </w:pPr>
            <w:proofErr w:type="spellStart"/>
            <w:r>
              <w:rPr>
                <w:rFonts w:cs="Arial"/>
                <w:snapToGrid w:val="0"/>
                <w:sz w:val="16"/>
                <w:szCs w:val="16"/>
                <w:lang w:val="en-GB"/>
              </w:rPr>
              <w:t>BTPhoneName_Rsp</w:t>
            </w:r>
            <w:proofErr w:type="spellEnd"/>
          </w:p>
        </w:tc>
        <w:tc>
          <w:tcPr>
            <w:tcW w:w="2086" w:type="dxa"/>
            <w:tcBorders>
              <w:top w:val="single" w:sz="4" w:space="0" w:color="auto"/>
              <w:left w:val="nil"/>
              <w:bottom w:val="single" w:sz="4" w:space="0" w:color="auto"/>
              <w:right w:val="single" w:sz="4" w:space="0" w:color="auto"/>
            </w:tcBorders>
            <w:noWrap/>
            <w:vAlign w:val="bottom"/>
          </w:tcPr>
          <w:p w14:paraId="49D51FB5" w14:textId="77777777" w:rsidR="0042307E" w:rsidRDefault="0042307E">
            <w:pPr>
              <w:rPr>
                <w:rFonts w:cs="Arial"/>
                <w:snapToGrid w:val="0"/>
                <w:sz w:val="16"/>
                <w:szCs w:val="16"/>
              </w:rPr>
            </w:pPr>
            <w:r>
              <w:rPr>
                <w:rFonts w:cs="Arial"/>
                <w:snapToGrid w:val="0"/>
                <w:sz w:val="16"/>
                <w:szCs w:val="16"/>
              </w:rPr>
              <w:t>Phone</w:t>
            </w:r>
          </w:p>
        </w:tc>
      </w:tr>
    </w:tbl>
    <w:p w14:paraId="5A4FF3F3" w14:textId="77777777" w:rsidR="0042307E" w:rsidRDefault="0042307E">
      <w:pPr>
        <w:rPr>
          <w:rFonts w:eastAsia="MS Mincho" w:cs="Arial"/>
        </w:rPr>
      </w:pPr>
    </w:p>
    <w:p w14:paraId="484E87E5" w14:textId="77777777" w:rsidR="0042307E" w:rsidRDefault="0042307E">
      <w:pPr>
        <w:rPr>
          <w:rFonts w:eastAsia="MS Mincho"/>
        </w:rPr>
      </w:pPr>
    </w:p>
    <w:p w14:paraId="07C03523" w14:textId="77777777" w:rsidR="0042307E" w:rsidRDefault="0042307E"/>
    <w:p w14:paraId="73C32421" w14:textId="77777777" w:rsidR="0042307E" w:rsidRDefault="0042307E" w:rsidP="0042307E">
      <w:pPr>
        <w:pStyle w:val="Heading4"/>
      </w:pPr>
      <w:r w:rsidRPr="00B9479B">
        <w:t>TP-PHY-TPP-REQ-023127/B-MC - PHONE (</w:t>
      </w:r>
      <w:proofErr w:type="spellStart"/>
      <w:r w:rsidRPr="00B9479B">
        <w:t>TcSE</w:t>
      </w:r>
      <w:proofErr w:type="spellEnd"/>
      <w:r w:rsidRPr="00B9479B">
        <w:t xml:space="preserve"> ROIN-160783-2)</w:t>
      </w:r>
    </w:p>
    <w:p w14:paraId="204DEA78" w14:textId="77777777" w:rsidR="0042307E" w:rsidRDefault="0042307E">
      <w:pPr>
        <w:rPr>
          <w:rFonts w:eastAsia="MS Mincho" w:cs="Arial"/>
        </w:rPr>
      </w:pPr>
      <w:r>
        <w:rPr>
          <w:rFonts w:eastAsia="MS Mincho" w:cs="Arial"/>
        </w:rPr>
        <w:t xml:space="preserve">The MC – PHONE channel is representing the channel connecting "MC" features and "PHONE" features. The "MC" represents a multimedia display unit. "PHONE" represents a phone interface module. </w:t>
      </w:r>
    </w:p>
    <w:p w14:paraId="6828C765" w14:textId="77777777" w:rsidR="0042307E" w:rsidRDefault="0042307E">
      <w:pPr>
        <w:rPr>
          <w:rFonts w:eastAsia="MS Mincho" w:cs="Arial"/>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42307E" w14:paraId="7CE7216C"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7F766AAB"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1E020A21"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49FA1D73"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1B48B04D"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4EA0468C"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75BF5B1F"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4917B48A"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D75EAC6" w14:textId="77777777" w:rsidR="0042307E" w:rsidRDefault="0042307E">
            <w:pPr>
              <w:rPr>
                <w:rFonts w:eastAsia="MS Mincho" w:cs="Arial"/>
                <w:b/>
                <w:sz w:val="16"/>
                <w:szCs w:val="16"/>
              </w:rPr>
            </w:pPr>
            <w:r>
              <w:rPr>
                <w:rFonts w:eastAsia="MS Mincho" w:cs="Arial"/>
                <w:b/>
                <w:sz w:val="16"/>
                <w:szCs w:val="16"/>
              </w:rPr>
              <w:t>Transmitter:  IPC</w:t>
            </w:r>
          </w:p>
        </w:tc>
        <w:tc>
          <w:tcPr>
            <w:tcW w:w="2086" w:type="dxa"/>
            <w:tcBorders>
              <w:top w:val="nil"/>
              <w:left w:val="nil"/>
              <w:bottom w:val="nil"/>
              <w:right w:val="single" w:sz="4" w:space="0" w:color="auto"/>
            </w:tcBorders>
            <w:shd w:val="clear" w:color="auto" w:fill="C0C0C0"/>
            <w:noWrap/>
            <w:vAlign w:val="bottom"/>
            <w:hideMark/>
          </w:tcPr>
          <w:p w14:paraId="1FBC8333" w14:textId="77777777" w:rsidR="0042307E" w:rsidRDefault="0042307E">
            <w:pPr>
              <w:rPr>
                <w:rFonts w:eastAsia="MS Mincho" w:cs="Arial"/>
                <w:sz w:val="16"/>
                <w:szCs w:val="16"/>
              </w:rPr>
            </w:pPr>
            <w:r>
              <w:rPr>
                <w:rFonts w:eastAsia="MS Mincho" w:cs="Arial"/>
                <w:sz w:val="16"/>
                <w:szCs w:val="16"/>
              </w:rPr>
              <w:t> </w:t>
            </w:r>
          </w:p>
        </w:tc>
      </w:tr>
      <w:tr w:rsidR="0042307E" w14:paraId="18A0DEDF"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4F4B5C38" w14:textId="77777777" w:rsidR="0042307E" w:rsidRDefault="0042307E">
            <w:pPr>
              <w:rPr>
                <w:rFonts w:eastAsia="MS Mincho" w:cs="Arial"/>
                <w:sz w:val="16"/>
                <w:szCs w:val="16"/>
              </w:rPr>
            </w:pPr>
            <w:r>
              <w:rPr>
                <w:rFonts w:eastAsia="MS Mincho" w:cs="Arial"/>
                <w:sz w:val="16"/>
                <w:szCs w:val="16"/>
              </w:rPr>
              <w:t> 0x</w:t>
            </w:r>
            <w:r>
              <w:rPr>
                <w:rFonts w:cs="Arial"/>
                <w:sz w:val="16"/>
                <w:szCs w:val="16"/>
              </w:rPr>
              <w:t>2BE</w:t>
            </w:r>
          </w:p>
        </w:tc>
        <w:tc>
          <w:tcPr>
            <w:tcW w:w="2383" w:type="dxa"/>
            <w:tcBorders>
              <w:top w:val="nil"/>
              <w:left w:val="nil"/>
              <w:bottom w:val="single" w:sz="4" w:space="0" w:color="auto"/>
              <w:right w:val="single" w:sz="4" w:space="0" w:color="auto"/>
            </w:tcBorders>
            <w:noWrap/>
            <w:hideMark/>
          </w:tcPr>
          <w:p w14:paraId="191DAE15" w14:textId="77777777" w:rsidR="0042307E" w:rsidRDefault="0042307E">
            <w:pPr>
              <w:rPr>
                <w:rFonts w:eastAsia="MS Mincho" w:cs="Arial"/>
                <w:sz w:val="16"/>
                <w:szCs w:val="16"/>
              </w:rPr>
            </w:pPr>
            <w:proofErr w:type="spellStart"/>
            <w:r>
              <w:rPr>
                <w:rFonts w:eastAsia="MS Mincho" w:cs="Arial"/>
                <w:sz w:val="16"/>
                <w:szCs w:val="16"/>
              </w:rPr>
              <w:t>PHONE_MC_WORD_Rx</w:t>
            </w:r>
            <w:proofErr w:type="spellEnd"/>
          </w:p>
        </w:tc>
        <w:tc>
          <w:tcPr>
            <w:tcW w:w="914" w:type="dxa"/>
            <w:tcBorders>
              <w:top w:val="nil"/>
              <w:left w:val="nil"/>
              <w:bottom w:val="single" w:sz="4" w:space="0" w:color="auto"/>
              <w:right w:val="single" w:sz="4" w:space="0" w:color="auto"/>
            </w:tcBorders>
            <w:noWrap/>
            <w:hideMark/>
          </w:tcPr>
          <w:p w14:paraId="22AC1806" w14:textId="77777777" w:rsidR="0042307E" w:rsidRDefault="0042307E">
            <w:pPr>
              <w:jc w:val="center"/>
              <w:rPr>
                <w:rFonts w:eastAsia="MS Mincho" w:cs="Arial"/>
                <w:sz w:val="16"/>
                <w:szCs w:val="16"/>
              </w:rPr>
            </w:pPr>
            <w:r>
              <w:rPr>
                <w:rFonts w:eastAsia="MS Mincho" w:cs="Arial"/>
                <w:sz w:val="16"/>
                <w:szCs w:val="16"/>
              </w:rPr>
              <w:t>17</w:t>
            </w:r>
          </w:p>
        </w:tc>
        <w:tc>
          <w:tcPr>
            <w:tcW w:w="261" w:type="dxa"/>
            <w:shd w:val="clear" w:color="auto" w:fill="C0C0C0"/>
            <w:noWrap/>
            <w:vAlign w:val="bottom"/>
            <w:hideMark/>
          </w:tcPr>
          <w:p w14:paraId="3F226117"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4F39110"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F10E742" w14:textId="77777777" w:rsidR="0042307E" w:rsidRDefault="0042307E">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14:paraId="36849DA7" w14:textId="77777777" w:rsidR="0042307E" w:rsidRDefault="0042307E">
            <w:pPr>
              <w:rPr>
                <w:rFonts w:eastAsia="MS Mincho" w:cs="Arial"/>
                <w:sz w:val="16"/>
                <w:szCs w:val="16"/>
              </w:rPr>
            </w:pPr>
            <w:r>
              <w:rPr>
                <w:rFonts w:eastAsia="MS Mincho" w:cs="Arial"/>
                <w:sz w:val="16"/>
                <w:szCs w:val="16"/>
              </w:rPr>
              <w:t> </w:t>
            </w:r>
          </w:p>
        </w:tc>
      </w:tr>
      <w:tr w:rsidR="0042307E" w14:paraId="77973048" w14:textId="77777777">
        <w:trPr>
          <w:cantSplit/>
          <w:trHeight w:val="255"/>
          <w:jc w:val="center"/>
        </w:trPr>
        <w:tc>
          <w:tcPr>
            <w:tcW w:w="762" w:type="dxa"/>
            <w:tcBorders>
              <w:top w:val="nil"/>
              <w:left w:val="single" w:sz="4" w:space="0" w:color="auto"/>
              <w:bottom w:val="nil"/>
              <w:right w:val="nil"/>
            </w:tcBorders>
            <w:noWrap/>
            <w:vAlign w:val="bottom"/>
          </w:tcPr>
          <w:p w14:paraId="6E92C443" w14:textId="77777777" w:rsidR="0042307E" w:rsidRDefault="0042307E">
            <w:pPr>
              <w:rPr>
                <w:rFonts w:eastAsia="MS Mincho" w:cs="Arial"/>
                <w:sz w:val="16"/>
                <w:szCs w:val="16"/>
              </w:rPr>
            </w:pPr>
          </w:p>
        </w:tc>
        <w:tc>
          <w:tcPr>
            <w:tcW w:w="2383" w:type="dxa"/>
            <w:noWrap/>
            <w:vAlign w:val="bottom"/>
          </w:tcPr>
          <w:p w14:paraId="0F802179" w14:textId="77777777" w:rsidR="0042307E" w:rsidRDefault="0042307E">
            <w:pPr>
              <w:rPr>
                <w:rFonts w:eastAsia="MS Mincho" w:cs="Arial"/>
                <w:sz w:val="16"/>
                <w:szCs w:val="16"/>
              </w:rPr>
            </w:pPr>
          </w:p>
        </w:tc>
        <w:tc>
          <w:tcPr>
            <w:tcW w:w="914" w:type="dxa"/>
            <w:noWrap/>
            <w:vAlign w:val="bottom"/>
          </w:tcPr>
          <w:p w14:paraId="4190DE6C" w14:textId="77777777" w:rsidR="0042307E" w:rsidRDefault="0042307E">
            <w:pPr>
              <w:rPr>
                <w:rFonts w:eastAsia="MS Mincho" w:cs="Arial"/>
                <w:sz w:val="16"/>
                <w:szCs w:val="16"/>
              </w:rPr>
            </w:pPr>
          </w:p>
        </w:tc>
        <w:tc>
          <w:tcPr>
            <w:tcW w:w="261" w:type="dxa"/>
            <w:shd w:val="clear" w:color="auto" w:fill="C0C0C0"/>
            <w:noWrap/>
            <w:hideMark/>
          </w:tcPr>
          <w:p w14:paraId="6DB1A94D"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53B8E788"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28E52645" w14:textId="77777777">
        <w:trPr>
          <w:cantSplit/>
          <w:trHeight w:val="255"/>
          <w:jc w:val="center"/>
        </w:trPr>
        <w:tc>
          <w:tcPr>
            <w:tcW w:w="762" w:type="dxa"/>
            <w:tcBorders>
              <w:top w:val="nil"/>
              <w:left w:val="single" w:sz="4" w:space="0" w:color="auto"/>
              <w:bottom w:val="nil"/>
              <w:right w:val="nil"/>
            </w:tcBorders>
            <w:noWrap/>
            <w:vAlign w:val="bottom"/>
            <w:hideMark/>
          </w:tcPr>
          <w:p w14:paraId="7E243F3A"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4F9A84B0" w14:textId="77777777" w:rsidR="0042307E" w:rsidRDefault="0042307E">
            <w:pPr>
              <w:rPr>
                <w:rFonts w:eastAsia="MS Mincho" w:cs="Arial"/>
                <w:sz w:val="16"/>
                <w:szCs w:val="16"/>
              </w:rPr>
            </w:pPr>
          </w:p>
        </w:tc>
        <w:tc>
          <w:tcPr>
            <w:tcW w:w="914" w:type="dxa"/>
            <w:noWrap/>
            <w:vAlign w:val="bottom"/>
          </w:tcPr>
          <w:p w14:paraId="75E12E13" w14:textId="77777777" w:rsidR="0042307E" w:rsidRDefault="0042307E">
            <w:pPr>
              <w:rPr>
                <w:rFonts w:eastAsia="MS Mincho" w:cs="Arial"/>
                <w:sz w:val="16"/>
                <w:szCs w:val="16"/>
              </w:rPr>
            </w:pPr>
          </w:p>
        </w:tc>
        <w:tc>
          <w:tcPr>
            <w:tcW w:w="261" w:type="dxa"/>
            <w:shd w:val="clear" w:color="auto" w:fill="C0C0C0"/>
            <w:noWrap/>
            <w:vAlign w:val="bottom"/>
            <w:hideMark/>
          </w:tcPr>
          <w:p w14:paraId="5AB17C72"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60010D5"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2B92990A"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3205F06C"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5532162E" w14:textId="77777777">
        <w:trPr>
          <w:cantSplit/>
          <w:trHeight w:val="255"/>
          <w:jc w:val="center"/>
        </w:trPr>
        <w:tc>
          <w:tcPr>
            <w:tcW w:w="762" w:type="dxa"/>
            <w:tcBorders>
              <w:top w:val="nil"/>
              <w:left w:val="single" w:sz="4" w:space="0" w:color="auto"/>
              <w:bottom w:val="nil"/>
              <w:right w:val="nil"/>
            </w:tcBorders>
            <w:noWrap/>
            <w:vAlign w:val="bottom"/>
            <w:hideMark/>
          </w:tcPr>
          <w:p w14:paraId="79F9E008"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0214913D" w14:textId="77777777" w:rsidR="0042307E" w:rsidRDefault="0042307E">
            <w:pPr>
              <w:rPr>
                <w:rFonts w:eastAsia="MS Mincho" w:cs="Arial"/>
                <w:sz w:val="16"/>
                <w:szCs w:val="16"/>
              </w:rPr>
            </w:pPr>
          </w:p>
        </w:tc>
        <w:tc>
          <w:tcPr>
            <w:tcW w:w="914" w:type="dxa"/>
            <w:noWrap/>
            <w:vAlign w:val="bottom"/>
          </w:tcPr>
          <w:p w14:paraId="6A148E39" w14:textId="77777777" w:rsidR="0042307E" w:rsidRDefault="0042307E">
            <w:pPr>
              <w:rPr>
                <w:rFonts w:eastAsia="MS Mincho" w:cs="Arial"/>
                <w:sz w:val="16"/>
                <w:szCs w:val="16"/>
              </w:rPr>
            </w:pPr>
          </w:p>
        </w:tc>
        <w:tc>
          <w:tcPr>
            <w:tcW w:w="261" w:type="dxa"/>
            <w:shd w:val="clear" w:color="auto" w:fill="C0C0C0"/>
            <w:noWrap/>
            <w:vAlign w:val="bottom"/>
            <w:hideMark/>
          </w:tcPr>
          <w:p w14:paraId="31A12256"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0DAF10DE" w14:textId="77777777" w:rsidR="0042307E" w:rsidRDefault="0042307E">
            <w:pPr>
              <w:rPr>
                <w:rFonts w:eastAsia="MS Mincho" w:cs="Arial"/>
                <w:sz w:val="16"/>
                <w:szCs w:val="16"/>
              </w:rPr>
            </w:pPr>
            <w:r>
              <w:rPr>
                <w:rFonts w:cs="Arial"/>
                <w:snapToGrid w:val="0"/>
                <w:sz w:val="16"/>
                <w:szCs w:val="16"/>
                <w:lang w:val="en-GB"/>
              </w:rPr>
              <w:t>0x0D</w:t>
            </w:r>
          </w:p>
        </w:tc>
        <w:tc>
          <w:tcPr>
            <w:tcW w:w="2731" w:type="dxa"/>
            <w:tcBorders>
              <w:top w:val="single" w:sz="4" w:space="0" w:color="auto"/>
              <w:left w:val="nil"/>
              <w:bottom w:val="single" w:sz="4" w:space="0" w:color="auto"/>
              <w:right w:val="single" w:sz="4" w:space="0" w:color="auto"/>
            </w:tcBorders>
            <w:noWrap/>
            <w:vAlign w:val="bottom"/>
            <w:hideMark/>
          </w:tcPr>
          <w:p w14:paraId="1026BD0A" w14:textId="77777777" w:rsidR="0042307E" w:rsidRDefault="0042307E">
            <w:pPr>
              <w:rPr>
                <w:rFonts w:eastAsia="MS Mincho" w:cs="Arial"/>
                <w:sz w:val="16"/>
                <w:szCs w:val="16"/>
              </w:rPr>
            </w:pPr>
            <w:proofErr w:type="spellStart"/>
            <w:r>
              <w:rPr>
                <w:rFonts w:cs="Arial"/>
                <w:snapToGrid w:val="0"/>
                <w:sz w:val="16"/>
                <w:szCs w:val="16"/>
                <w:lang w:val="en-GB"/>
              </w:rPr>
              <w:t>InitiateBTCall_Rq</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392ED870" w14:textId="77777777" w:rsidR="0042307E" w:rsidRDefault="0042307E">
            <w:pPr>
              <w:rPr>
                <w:rFonts w:eastAsia="MS Mincho" w:cs="Arial"/>
                <w:sz w:val="16"/>
                <w:szCs w:val="16"/>
              </w:rPr>
            </w:pPr>
            <w:r>
              <w:rPr>
                <w:rFonts w:eastAsia="MS Mincho" w:cs="Arial"/>
                <w:sz w:val="16"/>
                <w:szCs w:val="16"/>
              </w:rPr>
              <w:t>Phone</w:t>
            </w:r>
          </w:p>
        </w:tc>
      </w:tr>
      <w:tr w:rsidR="0042307E" w14:paraId="1E388DF6" w14:textId="77777777">
        <w:trPr>
          <w:cantSplit/>
          <w:trHeight w:val="255"/>
          <w:jc w:val="center"/>
        </w:trPr>
        <w:tc>
          <w:tcPr>
            <w:tcW w:w="762" w:type="dxa"/>
            <w:tcBorders>
              <w:top w:val="nil"/>
              <w:left w:val="single" w:sz="4" w:space="0" w:color="auto"/>
              <w:bottom w:val="single" w:sz="4" w:space="0" w:color="auto"/>
              <w:right w:val="nil"/>
            </w:tcBorders>
            <w:noWrap/>
            <w:vAlign w:val="bottom"/>
          </w:tcPr>
          <w:p w14:paraId="7D89C636" w14:textId="77777777" w:rsidR="0042307E" w:rsidRDefault="0042307E">
            <w:pPr>
              <w:rPr>
                <w:rFonts w:eastAsia="MS Mincho" w:cs="Arial"/>
                <w:sz w:val="16"/>
                <w:szCs w:val="16"/>
              </w:rPr>
            </w:pPr>
          </w:p>
        </w:tc>
        <w:tc>
          <w:tcPr>
            <w:tcW w:w="2383" w:type="dxa"/>
            <w:tcBorders>
              <w:top w:val="nil"/>
              <w:left w:val="nil"/>
              <w:bottom w:val="single" w:sz="4" w:space="0" w:color="auto"/>
              <w:right w:val="nil"/>
            </w:tcBorders>
            <w:noWrap/>
            <w:vAlign w:val="bottom"/>
          </w:tcPr>
          <w:p w14:paraId="29860E37"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16DC0C8E"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12DA5C62"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5E16E94D" w14:textId="77777777" w:rsidR="0042307E" w:rsidRDefault="0042307E">
            <w:pPr>
              <w:rPr>
                <w:rFonts w:cs="Arial"/>
                <w:snapToGrid w:val="0"/>
                <w:sz w:val="16"/>
                <w:szCs w:val="16"/>
                <w:lang w:val="en-GB"/>
              </w:rPr>
            </w:pPr>
            <w:r>
              <w:rPr>
                <w:rFonts w:cs="Arial"/>
                <w:snapToGrid w:val="0"/>
                <w:sz w:val="16"/>
                <w:szCs w:val="16"/>
                <w:lang w:val="en-GB"/>
              </w:rPr>
              <w:t>0xBB</w:t>
            </w:r>
          </w:p>
        </w:tc>
        <w:tc>
          <w:tcPr>
            <w:tcW w:w="2731" w:type="dxa"/>
            <w:tcBorders>
              <w:top w:val="single" w:sz="4" w:space="0" w:color="auto"/>
              <w:left w:val="nil"/>
              <w:bottom w:val="single" w:sz="4" w:space="0" w:color="auto"/>
              <w:right w:val="single" w:sz="4" w:space="0" w:color="auto"/>
            </w:tcBorders>
            <w:noWrap/>
            <w:vAlign w:val="bottom"/>
          </w:tcPr>
          <w:p w14:paraId="300116AD" w14:textId="77777777" w:rsidR="0042307E" w:rsidRDefault="0042307E">
            <w:pPr>
              <w:rPr>
                <w:rFonts w:cs="Arial"/>
                <w:snapToGrid w:val="0"/>
                <w:sz w:val="16"/>
                <w:szCs w:val="16"/>
                <w:lang w:val="en-GB"/>
              </w:rPr>
            </w:pPr>
            <w:proofErr w:type="spellStart"/>
            <w:r w:rsidRPr="00B55D0F">
              <w:rPr>
                <w:rFonts w:cs="Arial"/>
                <w:snapToGrid w:val="0"/>
                <w:sz w:val="16"/>
                <w:szCs w:val="16"/>
                <w:lang w:val="en-GB"/>
              </w:rPr>
              <w:t>BTGetPhoneName_Rq</w:t>
            </w:r>
            <w:proofErr w:type="spellEnd"/>
          </w:p>
        </w:tc>
        <w:tc>
          <w:tcPr>
            <w:tcW w:w="2086" w:type="dxa"/>
            <w:tcBorders>
              <w:top w:val="single" w:sz="4" w:space="0" w:color="auto"/>
              <w:left w:val="nil"/>
              <w:bottom w:val="single" w:sz="4" w:space="0" w:color="auto"/>
              <w:right w:val="single" w:sz="4" w:space="0" w:color="auto"/>
            </w:tcBorders>
            <w:noWrap/>
            <w:vAlign w:val="bottom"/>
          </w:tcPr>
          <w:p w14:paraId="34CFAD4F" w14:textId="77777777" w:rsidR="0042307E" w:rsidRDefault="0042307E">
            <w:pPr>
              <w:rPr>
                <w:rFonts w:cs="Arial"/>
                <w:snapToGrid w:val="0"/>
                <w:sz w:val="16"/>
                <w:szCs w:val="16"/>
              </w:rPr>
            </w:pPr>
            <w:r>
              <w:rPr>
                <w:rFonts w:cs="Arial"/>
                <w:snapToGrid w:val="0"/>
                <w:sz w:val="16"/>
                <w:szCs w:val="16"/>
              </w:rPr>
              <w:t>Phone</w:t>
            </w:r>
          </w:p>
        </w:tc>
      </w:tr>
    </w:tbl>
    <w:p w14:paraId="7AAADD2C" w14:textId="77777777" w:rsidR="0042307E" w:rsidRDefault="0042307E">
      <w:pPr>
        <w:rPr>
          <w:rFonts w:eastAsia="MS Mincho" w:cs="Arial"/>
        </w:rPr>
      </w:pPr>
    </w:p>
    <w:p w14:paraId="07F3D3C7" w14:textId="77777777" w:rsidR="0042307E" w:rsidRDefault="0042307E">
      <w:pPr>
        <w:rPr>
          <w:rFonts w:eastAsia="MS Mincho"/>
        </w:rPr>
      </w:pPr>
    </w:p>
    <w:p w14:paraId="30103743" w14:textId="77777777" w:rsidR="0042307E" w:rsidRDefault="0042307E"/>
    <w:p w14:paraId="7924C121" w14:textId="77777777" w:rsidR="0042307E" w:rsidRDefault="0042307E" w:rsidP="0042307E">
      <w:pPr>
        <w:pStyle w:val="Heading4"/>
      </w:pPr>
      <w:r w:rsidRPr="00B9479B">
        <w:t>TP-PHY-TPP-REQ-023128/B-</w:t>
      </w:r>
      <w:proofErr w:type="spellStart"/>
      <w:r w:rsidRPr="00B9479B">
        <w:t>TMCClient</w:t>
      </w:r>
      <w:proofErr w:type="spellEnd"/>
      <w:r w:rsidRPr="00B9479B">
        <w:t xml:space="preserve"> - </w:t>
      </w:r>
      <w:proofErr w:type="spellStart"/>
      <w:r w:rsidRPr="00B9479B">
        <w:t>TMCServer</w:t>
      </w:r>
      <w:proofErr w:type="spellEnd"/>
      <w:r w:rsidRPr="00B9479B">
        <w:t xml:space="preserve"> (</w:t>
      </w:r>
      <w:proofErr w:type="spellStart"/>
      <w:r w:rsidRPr="00B9479B">
        <w:t>TcSE</w:t>
      </w:r>
      <w:proofErr w:type="spellEnd"/>
      <w:r w:rsidRPr="00B9479B">
        <w:t xml:space="preserve"> ROIN-178758-2)</w:t>
      </w:r>
    </w:p>
    <w:p w14:paraId="12120D3F" w14:textId="77777777" w:rsidR="0042307E" w:rsidRDefault="0042307E">
      <w:pPr>
        <w:rPr>
          <w:rFonts w:eastAsia="MS Mincho" w:cs="Arial"/>
        </w:rPr>
      </w:pPr>
      <w:r>
        <w:rPr>
          <w:rFonts w:eastAsia="MS Mincho" w:cs="Arial"/>
        </w:rPr>
        <w:t xml:space="preserve">The </w:t>
      </w:r>
      <w:proofErr w:type="spellStart"/>
      <w:r>
        <w:rPr>
          <w:rFonts w:eastAsia="MS Mincho" w:cs="Arial"/>
        </w:rPr>
        <w:t>TMCClient</w:t>
      </w:r>
      <w:proofErr w:type="spellEnd"/>
      <w:r>
        <w:rPr>
          <w:rFonts w:eastAsia="MS Mincho" w:cs="Arial"/>
        </w:rPr>
        <w:t xml:space="preserve"> – </w:t>
      </w:r>
      <w:proofErr w:type="spellStart"/>
      <w:r>
        <w:rPr>
          <w:rFonts w:eastAsia="MS Mincho" w:cs="Arial"/>
        </w:rPr>
        <w:t>TMCServer</w:t>
      </w:r>
      <w:proofErr w:type="spellEnd"/>
      <w:r>
        <w:rPr>
          <w:rFonts w:eastAsia="MS Mincho" w:cs="Arial"/>
        </w:rPr>
        <w:t xml:space="preserve"> channel is representing the channel connecting "</w:t>
      </w:r>
      <w:proofErr w:type="spellStart"/>
      <w:r>
        <w:rPr>
          <w:rFonts w:eastAsia="MS Mincho" w:cs="Arial"/>
        </w:rPr>
        <w:t>TMCClient</w:t>
      </w:r>
      <w:proofErr w:type="spellEnd"/>
      <w:r>
        <w:rPr>
          <w:rFonts w:eastAsia="MS Mincho" w:cs="Arial"/>
        </w:rPr>
        <w:t>" features and "</w:t>
      </w:r>
      <w:proofErr w:type="spellStart"/>
      <w:r>
        <w:rPr>
          <w:rFonts w:eastAsia="MS Mincho" w:cs="Arial"/>
        </w:rPr>
        <w:t>TMCServer</w:t>
      </w:r>
      <w:proofErr w:type="spellEnd"/>
      <w:r>
        <w:rPr>
          <w:rFonts w:eastAsia="MS Mincho" w:cs="Arial"/>
        </w:rPr>
        <w:t>" features. The "</w:t>
      </w:r>
      <w:proofErr w:type="spellStart"/>
      <w:r>
        <w:rPr>
          <w:rFonts w:eastAsia="MS Mincho" w:cs="Arial"/>
        </w:rPr>
        <w:t>TMCClient</w:t>
      </w:r>
      <w:proofErr w:type="spellEnd"/>
      <w:r>
        <w:rPr>
          <w:rFonts w:eastAsia="MS Mincho" w:cs="Arial"/>
        </w:rPr>
        <w:t xml:space="preserve">" represents the multimedia display unit. The </w:t>
      </w:r>
      <w:proofErr w:type="spellStart"/>
      <w:r>
        <w:rPr>
          <w:rFonts w:eastAsia="MS Mincho" w:cs="Arial"/>
        </w:rPr>
        <w:t>TMCClient</w:t>
      </w:r>
      <w:proofErr w:type="spellEnd"/>
      <w:r>
        <w:rPr>
          <w:rFonts w:eastAsia="MS Mincho" w:cs="Arial"/>
        </w:rPr>
        <w:t xml:space="preserve"> device could be </w:t>
      </w:r>
      <w:proofErr w:type="gramStart"/>
      <w:r>
        <w:rPr>
          <w:rFonts w:eastAsia="MS Mincho" w:cs="Arial"/>
        </w:rPr>
        <w:t>a</w:t>
      </w:r>
      <w:proofErr w:type="gramEnd"/>
      <w:r>
        <w:rPr>
          <w:rFonts w:eastAsia="MS Mincho" w:cs="Arial"/>
        </w:rPr>
        <w:t xml:space="preserve"> MFD or a </w:t>
      </w:r>
      <w:proofErr w:type="spellStart"/>
      <w:r>
        <w:rPr>
          <w:rFonts w:eastAsia="MS Mincho" w:cs="Arial"/>
        </w:rPr>
        <w:t>headunit</w:t>
      </w:r>
      <w:proofErr w:type="spellEnd"/>
      <w:r>
        <w:rPr>
          <w:rFonts w:eastAsia="MS Mincho" w:cs="Arial"/>
        </w:rPr>
        <w:t>. "</w:t>
      </w:r>
      <w:proofErr w:type="spellStart"/>
      <w:r>
        <w:rPr>
          <w:rFonts w:eastAsia="MS Mincho" w:cs="Arial"/>
        </w:rPr>
        <w:t>TMCServer</w:t>
      </w:r>
      <w:proofErr w:type="spellEnd"/>
      <w:r>
        <w:rPr>
          <w:rFonts w:eastAsia="MS Mincho" w:cs="Arial"/>
        </w:rPr>
        <w:t>" represents a TMC Tuner unit. The "</w:t>
      </w:r>
      <w:proofErr w:type="spellStart"/>
      <w:r>
        <w:rPr>
          <w:rFonts w:eastAsia="MS Mincho" w:cs="Arial"/>
        </w:rPr>
        <w:t>TMCServer</w:t>
      </w:r>
      <w:proofErr w:type="spellEnd"/>
      <w:r>
        <w:rPr>
          <w:rFonts w:eastAsia="MS Mincho" w:cs="Arial"/>
        </w:rPr>
        <w:t xml:space="preserve">" device could be a </w:t>
      </w:r>
      <w:proofErr w:type="spellStart"/>
      <w:r>
        <w:rPr>
          <w:rFonts w:eastAsia="MS Mincho" w:cs="Arial"/>
        </w:rPr>
        <w:t>headunit</w:t>
      </w:r>
      <w:proofErr w:type="spellEnd"/>
      <w:r>
        <w:rPr>
          <w:rFonts w:eastAsia="MS Mincho" w:cs="Arial"/>
        </w:rPr>
        <w:t xml:space="preserve"> like IAM/AHU/ACM/ACU.</w:t>
      </w:r>
    </w:p>
    <w:p w14:paraId="5992DFE9" w14:textId="77777777" w:rsidR="0042307E" w:rsidRDefault="0042307E">
      <w:pPr>
        <w:rPr>
          <w:rFonts w:eastAsia="MS Mincho" w:cs="Arial"/>
        </w:rPr>
      </w:pPr>
    </w:p>
    <w:tbl>
      <w:tblPr>
        <w:tblW w:w="10707" w:type="dxa"/>
        <w:jc w:val="center"/>
        <w:tblLook w:val="04A0" w:firstRow="1" w:lastRow="0" w:firstColumn="1" w:lastColumn="0" w:noHBand="0" w:noVBand="1"/>
      </w:tblPr>
      <w:tblGrid>
        <w:gridCol w:w="762"/>
        <w:gridCol w:w="3015"/>
        <w:gridCol w:w="914"/>
        <w:gridCol w:w="261"/>
        <w:gridCol w:w="938"/>
        <w:gridCol w:w="2731"/>
        <w:gridCol w:w="2086"/>
      </w:tblGrid>
      <w:tr w:rsidR="0042307E" w14:paraId="364F142D" w14:textId="77777777">
        <w:trPr>
          <w:cantSplit/>
          <w:trHeight w:val="270"/>
          <w:jc w:val="center"/>
        </w:trPr>
        <w:tc>
          <w:tcPr>
            <w:tcW w:w="10707" w:type="dxa"/>
            <w:gridSpan w:val="7"/>
            <w:tcBorders>
              <w:top w:val="single" w:sz="4" w:space="0" w:color="auto"/>
              <w:left w:val="single" w:sz="4" w:space="0" w:color="auto"/>
              <w:bottom w:val="single" w:sz="4" w:space="0" w:color="auto"/>
              <w:right w:val="single" w:sz="4" w:space="0" w:color="auto"/>
            </w:tcBorders>
            <w:noWrap/>
            <w:vAlign w:val="bottom"/>
            <w:hideMark/>
          </w:tcPr>
          <w:p w14:paraId="72A4C60F"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6C18DC30"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12C5DD63" w14:textId="77777777" w:rsidR="0042307E" w:rsidRDefault="0042307E">
            <w:pPr>
              <w:rPr>
                <w:rFonts w:eastAsia="MS Mincho" w:cs="Arial"/>
                <w:b/>
                <w:bCs/>
                <w:sz w:val="16"/>
                <w:szCs w:val="16"/>
              </w:rPr>
            </w:pPr>
            <w:r>
              <w:rPr>
                <w:rFonts w:eastAsia="MS Mincho" w:cs="Arial"/>
                <w:b/>
                <w:bCs/>
                <w:sz w:val="16"/>
                <w:szCs w:val="16"/>
              </w:rPr>
              <w:t>CAN ID</w:t>
            </w:r>
          </w:p>
        </w:tc>
        <w:tc>
          <w:tcPr>
            <w:tcW w:w="3015" w:type="dxa"/>
            <w:tcBorders>
              <w:top w:val="nil"/>
              <w:left w:val="nil"/>
              <w:bottom w:val="single" w:sz="4" w:space="0" w:color="auto"/>
              <w:right w:val="single" w:sz="4" w:space="0" w:color="auto"/>
            </w:tcBorders>
            <w:noWrap/>
            <w:vAlign w:val="bottom"/>
            <w:hideMark/>
          </w:tcPr>
          <w:p w14:paraId="4BCAED0A"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42F47CD0"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38650BC8"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1781D7CB"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B403BF1" w14:textId="77777777" w:rsidR="0042307E" w:rsidRDefault="0042307E">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14:paraId="1A488B68" w14:textId="77777777" w:rsidR="0042307E" w:rsidRDefault="0042307E">
            <w:pPr>
              <w:rPr>
                <w:rFonts w:eastAsia="MS Mincho" w:cs="Arial"/>
                <w:sz w:val="16"/>
                <w:szCs w:val="16"/>
              </w:rPr>
            </w:pPr>
            <w:r>
              <w:rPr>
                <w:rFonts w:eastAsia="MS Mincho" w:cs="Arial"/>
                <w:sz w:val="16"/>
                <w:szCs w:val="16"/>
              </w:rPr>
              <w:t> </w:t>
            </w:r>
          </w:p>
        </w:tc>
      </w:tr>
      <w:tr w:rsidR="0042307E" w14:paraId="40112C28"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10C3FB40" w14:textId="77777777" w:rsidR="0042307E" w:rsidRDefault="0042307E">
            <w:pPr>
              <w:rPr>
                <w:rFonts w:eastAsia="MS Mincho" w:cs="Arial"/>
                <w:sz w:val="16"/>
                <w:szCs w:val="16"/>
              </w:rPr>
            </w:pPr>
            <w:r>
              <w:rPr>
                <w:rFonts w:eastAsia="MS Mincho" w:cs="Arial"/>
                <w:sz w:val="16"/>
                <w:szCs w:val="16"/>
              </w:rPr>
              <w:t> 0x</w:t>
            </w:r>
            <w:r>
              <w:rPr>
                <w:rFonts w:cs="Arial"/>
                <w:sz w:val="16"/>
                <w:szCs w:val="16"/>
              </w:rPr>
              <w:t>2CC</w:t>
            </w:r>
          </w:p>
        </w:tc>
        <w:tc>
          <w:tcPr>
            <w:tcW w:w="3015" w:type="dxa"/>
            <w:tcBorders>
              <w:top w:val="nil"/>
              <w:left w:val="nil"/>
              <w:bottom w:val="single" w:sz="4" w:space="0" w:color="auto"/>
              <w:right w:val="single" w:sz="4" w:space="0" w:color="auto"/>
            </w:tcBorders>
            <w:noWrap/>
            <w:hideMark/>
          </w:tcPr>
          <w:p w14:paraId="498A899C" w14:textId="77777777" w:rsidR="0042307E" w:rsidRDefault="0042307E">
            <w:pPr>
              <w:rPr>
                <w:rFonts w:eastAsia="MS Mincho" w:cs="Arial"/>
                <w:sz w:val="16"/>
                <w:szCs w:val="16"/>
              </w:rPr>
            </w:pPr>
            <w:proofErr w:type="spellStart"/>
            <w:r>
              <w:rPr>
                <w:rFonts w:eastAsia="MS Mincho" w:cs="Arial"/>
                <w:sz w:val="16"/>
                <w:szCs w:val="16"/>
              </w:rPr>
              <w:t>TMCServer_TMCClient_WORD_Rx</w:t>
            </w:r>
            <w:proofErr w:type="spellEnd"/>
          </w:p>
        </w:tc>
        <w:tc>
          <w:tcPr>
            <w:tcW w:w="914" w:type="dxa"/>
            <w:tcBorders>
              <w:top w:val="nil"/>
              <w:left w:val="nil"/>
              <w:bottom w:val="single" w:sz="4" w:space="0" w:color="auto"/>
              <w:right w:val="single" w:sz="4" w:space="0" w:color="auto"/>
            </w:tcBorders>
            <w:noWrap/>
            <w:hideMark/>
          </w:tcPr>
          <w:p w14:paraId="62CE0AD3" w14:textId="77777777" w:rsidR="0042307E" w:rsidRDefault="0042307E">
            <w:pPr>
              <w:jc w:val="center"/>
              <w:rPr>
                <w:rFonts w:eastAsia="MS Mincho" w:cs="Arial"/>
                <w:sz w:val="16"/>
                <w:szCs w:val="16"/>
              </w:rPr>
            </w:pPr>
            <w:r>
              <w:rPr>
                <w:rFonts w:eastAsia="MS Mincho" w:cs="Arial"/>
                <w:sz w:val="16"/>
                <w:szCs w:val="16"/>
              </w:rPr>
              <w:t>33</w:t>
            </w:r>
          </w:p>
        </w:tc>
        <w:tc>
          <w:tcPr>
            <w:tcW w:w="261" w:type="dxa"/>
            <w:shd w:val="clear" w:color="auto" w:fill="C0C0C0"/>
            <w:noWrap/>
            <w:vAlign w:val="bottom"/>
            <w:hideMark/>
          </w:tcPr>
          <w:p w14:paraId="158222BD"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C7B5738"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2CDDFC6" w14:textId="77777777" w:rsidR="0042307E" w:rsidRDefault="0042307E">
            <w:pPr>
              <w:rPr>
                <w:rFonts w:eastAsia="MS Mincho" w:cs="Arial"/>
                <w:b/>
                <w:sz w:val="16"/>
                <w:szCs w:val="16"/>
              </w:rPr>
            </w:pPr>
            <w:r>
              <w:rPr>
                <w:rFonts w:eastAsia="MS Mincho" w:cs="Arial"/>
                <w:b/>
                <w:sz w:val="16"/>
                <w:szCs w:val="16"/>
              </w:rPr>
              <w:t>Receiver:  AHU</w:t>
            </w:r>
          </w:p>
        </w:tc>
        <w:tc>
          <w:tcPr>
            <w:tcW w:w="2086" w:type="dxa"/>
            <w:tcBorders>
              <w:top w:val="nil"/>
              <w:left w:val="nil"/>
              <w:bottom w:val="nil"/>
              <w:right w:val="single" w:sz="4" w:space="0" w:color="auto"/>
            </w:tcBorders>
            <w:shd w:val="clear" w:color="auto" w:fill="C0C0C0"/>
            <w:noWrap/>
            <w:vAlign w:val="bottom"/>
            <w:hideMark/>
          </w:tcPr>
          <w:p w14:paraId="0F0EA65E" w14:textId="77777777" w:rsidR="0042307E" w:rsidRDefault="0042307E">
            <w:pPr>
              <w:rPr>
                <w:rFonts w:eastAsia="MS Mincho" w:cs="Arial"/>
                <w:sz w:val="16"/>
                <w:szCs w:val="16"/>
              </w:rPr>
            </w:pPr>
            <w:r>
              <w:rPr>
                <w:rFonts w:eastAsia="MS Mincho" w:cs="Arial"/>
                <w:sz w:val="16"/>
                <w:szCs w:val="16"/>
              </w:rPr>
              <w:t> </w:t>
            </w:r>
          </w:p>
        </w:tc>
      </w:tr>
      <w:tr w:rsidR="0042307E" w14:paraId="56581123" w14:textId="77777777">
        <w:trPr>
          <w:cantSplit/>
          <w:trHeight w:val="255"/>
          <w:jc w:val="center"/>
        </w:trPr>
        <w:tc>
          <w:tcPr>
            <w:tcW w:w="762" w:type="dxa"/>
            <w:tcBorders>
              <w:top w:val="nil"/>
              <w:left w:val="single" w:sz="4" w:space="0" w:color="auto"/>
              <w:bottom w:val="nil"/>
              <w:right w:val="nil"/>
            </w:tcBorders>
            <w:noWrap/>
            <w:vAlign w:val="bottom"/>
          </w:tcPr>
          <w:p w14:paraId="6DD7C35C" w14:textId="77777777" w:rsidR="0042307E" w:rsidRDefault="0042307E">
            <w:pPr>
              <w:rPr>
                <w:rFonts w:eastAsia="MS Mincho" w:cs="Arial"/>
                <w:sz w:val="16"/>
                <w:szCs w:val="16"/>
              </w:rPr>
            </w:pPr>
          </w:p>
        </w:tc>
        <w:tc>
          <w:tcPr>
            <w:tcW w:w="3015" w:type="dxa"/>
            <w:noWrap/>
            <w:vAlign w:val="bottom"/>
          </w:tcPr>
          <w:p w14:paraId="096E8F8B" w14:textId="77777777" w:rsidR="0042307E" w:rsidRDefault="0042307E">
            <w:pPr>
              <w:rPr>
                <w:rFonts w:eastAsia="MS Mincho" w:cs="Arial"/>
                <w:sz w:val="16"/>
                <w:szCs w:val="16"/>
              </w:rPr>
            </w:pPr>
          </w:p>
        </w:tc>
        <w:tc>
          <w:tcPr>
            <w:tcW w:w="914" w:type="dxa"/>
            <w:noWrap/>
            <w:vAlign w:val="bottom"/>
          </w:tcPr>
          <w:p w14:paraId="7185895B" w14:textId="77777777" w:rsidR="0042307E" w:rsidRDefault="0042307E">
            <w:pPr>
              <w:rPr>
                <w:rFonts w:eastAsia="MS Mincho" w:cs="Arial"/>
                <w:sz w:val="16"/>
                <w:szCs w:val="16"/>
              </w:rPr>
            </w:pPr>
          </w:p>
        </w:tc>
        <w:tc>
          <w:tcPr>
            <w:tcW w:w="261" w:type="dxa"/>
            <w:shd w:val="clear" w:color="auto" w:fill="C0C0C0"/>
            <w:noWrap/>
            <w:hideMark/>
          </w:tcPr>
          <w:p w14:paraId="2AF35B4D"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55025A89"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1D3D1A35" w14:textId="77777777">
        <w:trPr>
          <w:cantSplit/>
          <w:trHeight w:val="255"/>
          <w:jc w:val="center"/>
        </w:trPr>
        <w:tc>
          <w:tcPr>
            <w:tcW w:w="762" w:type="dxa"/>
            <w:tcBorders>
              <w:top w:val="nil"/>
              <w:left w:val="single" w:sz="4" w:space="0" w:color="auto"/>
              <w:bottom w:val="nil"/>
              <w:right w:val="nil"/>
            </w:tcBorders>
            <w:noWrap/>
            <w:vAlign w:val="bottom"/>
            <w:hideMark/>
          </w:tcPr>
          <w:p w14:paraId="0B963D9D" w14:textId="77777777" w:rsidR="0042307E" w:rsidRDefault="0042307E">
            <w:pPr>
              <w:rPr>
                <w:rFonts w:eastAsia="MS Mincho" w:cs="Arial"/>
                <w:sz w:val="16"/>
                <w:szCs w:val="16"/>
              </w:rPr>
            </w:pPr>
            <w:r>
              <w:rPr>
                <w:rFonts w:eastAsia="MS Mincho" w:cs="Arial"/>
                <w:sz w:val="16"/>
                <w:szCs w:val="16"/>
              </w:rPr>
              <w:t> </w:t>
            </w:r>
          </w:p>
        </w:tc>
        <w:tc>
          <w:tcPr>
            <w:tcW w:w="3015" w:type="dxa"/>
            <w:noWrap/>
            <w:vAlign w:val="bottom"/>
          </w:tcPr>
          <w:p w14:paraId="1DC677F8" w14:textId="77777777" w:rsidR="0042307E" w:rsidRDefault="0042307E">
            <w:pPr>
              <w:rPr>
                <w:rFonts w:eastAsia="MS Mincho" w:cs="Arial"/>
                <w:sz w:val="16"/>
                <w:szCs w:val="16"/>
              </w:rPr>
            </w:pPr>
          </w:p>
        </w:tc>
        <w:tc>
          <w:tcPr>
            <w:tcW w:w="914" w:type="dxa"/>
            <w:noWrap/>
            <w:vAlign w:val="bottom"/>
          </w:tcPr>
          <w:p w14:paraId="61F526F4" w14:textId="77777777" w:rsidR="0042307E" w:rsidRDefault="0042307E">
            <w:pPr>
              <w:rPr>
                <w:rFonts w:eastAsia="MS Mincho" w:cs="Arial"/>
                <w:sz w:val="16"/>
                <w:szCs w:val="16"/>
              </w:rPr>
            </w:pPr>
          </w:p>
        </w:tc>
        <w:tc>
          <w:tcPr>
            <w:tcW w:w="261" w:type="dxa"/>
            <w:shd w:val="clear" w:color="auto" w:fill="C0C0C0"/>
            <w:noWrap/>
            <w:vAlign w:val="bottom"/>
            <w:hideMark/>
          </w:tcPr>
          <w:p w14:paraId="14E451E2"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6260C84"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4CBAED62"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3A31A2BE"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7C059AE6" w14:textId="77777777">
        <w:trPr>
          <w:cantSplit/>
          <w:trHeight w:val="255"/>
          <w:jc w:val="center"/>
        </w:trPr>
        <w:tc>
          <w:tcPr>
            <w:tcW w:w="762" w:type="dxa"/>
            <w:tcBorders>
              <w:top w:val="nil"/>
              <w:left w:val="single" w:sz="4" w:space="0" w:color="auto"/>
              <w:bottom w:val="nil"/>
              <w:right w:val="nil"/>
            </w:tcBorders>
            <w:noWrap/>
            <w:vAlign w:val="bottom"/>
            <w:hideMark/>
          </w:tcPr>
          <w:p w14:paraId="4C232C29" w14:textId="77777777" w:rsidR="0042307E" w:rsidRDefault="0042307E">
            <w:pPr>
              <w:rPr>
                <w:rFonts w:eastAsia="MS Mincho" w:cs="Arial"/>
                <w:sz w:val="16"/>
                <w:szCs w:val="16"/>
              </w:rPr>
            </w:pPr>
            <w:r>
              <w:rPr>
                <w:rFonts w:eastAsia="MS Mincho" w:cs="Arial"/>
                <w:sz w:val="16"/>
                <w:szCs w:val="16"/>
              </w:rPr>
              <w:t> </w:t>
            </w:r>
          </w:p>
        </w:tc>
        <w:tc>
          <w:tcPr>
            <w:tcW w:w="3015" w:type="dxa"/>
            <w:noWrap/>
            <w:vAlign w:val="bottom"/>
          </w:tcPr>
          <w:p w14:paraId="7C61F09D" w14:textId="77777777" w:rsidR="0042307E" w:rsidRDefault="0042307E">
            <w:pPr>
              <w:rPr>
                <w:rFonts w:eastAsia="MS Mincho" w:cs="Arial"/>
                <w:sz w:val="16"/>
                <w:szCs w:val="16"/>
              </w:rPr>
            </w:pPr>
          </w:p>
        </w:tc>
        <w:tc>
          <w:tcPr>
            <w:tcW w:w="914" w:type="dxa"/>
            <w:noWrap/>
            <w:vAlign w:val="bottom"/>
          </w:tcPr>
          <w:p w14:paraId="5458C16D" w14:textId="77777777" w:rsidR="0042307E" w:rsidRDefault="0042307E">
            <w:pPr>
              <w:rPr>
                <w:rFonts w:eastAsia="MS Mincho" w:cs="Arial"/>
                <w:sz w:val="16"/>
                <w:szCs w:val="16"/>
              </w:rPr>
            </w:pPr>
          </w:p>
        </w:tc>
        <w:tc>
          <w:tcPr>
            <w:tcW w:w="261" w:type="dxa"/>
            <w:shd w:val="clear" w:color="auto" w:fill="C0C0C0"/>
            <w:noWrap/>
            <w:vAlign w:val="bottom"/>
            <w:hideMark/>
          </w:tcPr>
          <w:p w14:paraId="6C015F51"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0BB295C6" w14:textId="77777777" w:rsidR="0042307E" w:rsidRDefault="0042307E">
            <w:pPr>
              <w:rPr>
                <w:rFonts w:eastAsia="MS Mincho" w:cs="Arial"/>
                <w:sz w:val="16"/>
                <w:szCs w:val="16"/>
              </w:rPr>
            </w:pPr>
            <w:r>
              <w:rPr>
                <w:rFonts w:eastAsia="MS Mincho" w:cs="Arial"/>
                <w:sz w:val="16"/>
                <w:szCs w:val="16"/>
              </w:rPr>
              <w:t>0x7B</w:t>
            </w:r>
          </w:p>
        </w:tc>
        <w:tc>
          <w:tcPr>
            <w:tcW w:w="2731" w:type="dxa"/>
            <w:tcBorders>
              <w:top w:val="single" w:sz="4" w:space="0" w:color="auto"/>
              <w:left w:val="nil"/>
              <w:bottom w:val="single" w:sz="4" w:space="0" w:color="auto"/>
              <w:right w:val="single" w:sz="4" w:space="0" w:color="auto"/>
            </w:tcBorders>
            <w:noWrap/>
            <w:vAlign w:val="bottom"/>
            <w:hideMark/>
          </w:tcPr>
          <w:p w14:paraId="5D287D68" w14:textId="77777777" w:rsidR="0042307E" w:rsidRDefault="0042307E">
            <w:pPr>
              <w:rPr>
                <w:rFonts w:eastAsia="MS Mincho" w:cs="Arial"/>
                <w:sz w:val="16"/>
                <w:szCs w:val="16"/>
              </w:rPr>
            </w:pPr>
            <w:proofErr w:type="spellStart"/>
            <w:r>
              <w:rPr>
                <w:rFonts w:eastAsia="MS Mincho" w:cs="Arial"/>
                <w:sz w:val="16"/>
                <w:szCs w:val="16"/>
              </w:rPr>
              <w:t>TMCGetServiceProvider_Rq</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755FECA0" w14:textId="77777777" w:rsidR="0042307E" w:rsidRDefault="0042307E">
            <w:pPr>
              <w:rPr>
                <w:rFonts w:eastAsia="MS Mincho" w:cs="Arial"/>
                <w:sz w:val="16"/>
                <w:szCs w:val="16"/>
              </w:rPr>
            </w:pPr>
            <w:r>
              <w:rPr>
                <w:rFonts w:eastAsia="MS Mincho" w:cs="Arial"/>
                <w:sz w:val="16"/>
                <w:szCs w:val="16"/>
              </w:rPr>
              <w:t>TMC Data</w:t>
            </w:r>
          </w:p>
        </w:tc>
      </w:tr>
      <w:tr w:rsidR="0042307E" w14:paraId="0F084C9A" w14:textId="77777777">
        <w:trPr>
          <w:cantSplit/>
          <w:trHeight w:val="255"/>
          <w:jc w:val="center"/>
        </w:trPr>
        <w:tc>
          <w:tcPr>
            <w:tcW w:w="762" w:type="dxa"/>
            <w:tcBorders>
              <w:top w:val="nil"/>
              <w:left w:val="single" w:sz="4" w:space="0" w:color="auto"/>
              <w:bottom w:val="single" w:sz="4" w:space="0" w:color="auto"/>
              <w:right w:val="nil"/>
            </w:tcBorders>
            <w:noWrap/>
            <w:vAlign w:val="bottom"/>
          </w:tcPr>
          <w:p w14:paraId="7E147598" w14:textId="77777777" w:rsidR="0042307E" w:rsidRDefault="0042307E">
            <w:pPr>
              <w:rPr>
                <w:rFonts w:eastAsia="MS Mincho" w:cs="Arial"/>
                <w:sz w:val="16"/>
                <w:szCs w:val="16"/>
              </w:rPr>
            </w:pPr>
          </w:p>
        </w:tc>
        <w:tc>
          <w:tcPr>
            <w:tcW w:w="3015" w:type="dxa"/>
            <w:tcBorders>
              <w:top w:val="nil"/>
              <w:left w:val="nil"/>
              <w:bottom w:val="single" w:sz="4" w:space="0" w:color="auto"/>
              <w:right w:val="nil"/>
            </w:tcBorders>
            <w:noWrap/>
            <w:vAlign w:val="bottom"/>
          </w:tcPr>
          <w:p w14:paraId="71F034CA"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27260ADE"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797BA642"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17A63A59" w14:textId="77777777" w:rsidR="0042307E" w:rsidRDefault="0042307E">
            <w:pPr>
              <w:rPr>
                <w:rFonts w:cs="Arial"/>
                <w:snapToGrid w:val="0"/>
                <w:sz w:val="16"/>
                <w:szCs w:val="16"/>
                <w:lang w:val="en-GB"/>
              </w:rPr>
            </w:pPr>
            <w:r>
              <w:rPr>
                <w:rFonts w:cs="Arial"/>
                <w:snapToGrid w:val="0"/>
                <w:sz w:val="16"/>
                <w:szCs w:val="16"/>
                <w:lang w:val="en-GB"/>
              </w:rPr>
              <w:t>0x9A</w:t>
            </w:r>
          </w:p>
        </w:tc>
        <w:tc>
          <w:tcPr>
            <w:tcW w:w="2731" w:type="dxa"/>
            <w:tcBorders>
              <w:top w:val="single" w:sz="4" w:space="0" w:color="auto"/>
              <w:left w:val="nil"/>
              <w:bottom w:val="single" w:sz="4" w:space="0" w:color="auto"/>
              <w:right w:val="single" w:sz="4" w:space="0" w:color="auto"/>
            </w:tcBorders>
            <w:noWrap/>
            <w:vAlign w:val="bottom"/>
          </w:tcPr>
          <w:p w14:paraId="5F193249" w14:textId="77777777" w:rsidR="0042307E" w:rsidRDefault="0042307E">
            <w:pPr>
              <w:rPr>
                <w:rFonts w:cs="Arial"/>
                <w:snapToGrid w:val="0"/>
                <w:sz w:val="16"/>
                <w:szCs w:val="16"/>
                <w:lang w:val="en-GB"/>
              </w:rPr>
            </w:pPr>
            <w:proofErr w:type="spellStart"/>
            <w:r>
              <w:rPr>
                <w:rFonts w:cs="Arial"/>
                <w:snapToGrid w:val="0"/>
                <w:sz w:val="16"/>
                <w:szCs w:val="16"/>
                <w:lang w:val="en-GB"/>
              </w:rPr>
              <w:t>TrafficeGetServiceProvider_Rq</w:t>
            </w:r>
            <w:proofErr w:type="spellEnd"/>
          </w:p>
        </w:tc>
        <w:tc>
          <w:tcPr>
            <w:tcW w:w="2086" w:type="dxa"/>
            <w:tcBorders>
              <w:top w:val="single" w:sz="4" w:space="0" w:color="auto"/>
              <w:left w:val="nil"/>
              <w:bottom w:val="single" w:sz="4" w:space="0" w:color="auto"/>
              <w:right w:val="single" w:sz="4" w:space="0" w:color="auto"/>
            </w:tcBorders>
            <w:noWrap/>
            <w:vAlign w:val="bottom"/>
          </w:tcPr>
          <w:p w14:paraId="64AAFF12" w14:textId="77777777" w:rsidR="0042307E" w:rsidRDefault="0042307E">
            <w:pPr>
              <w:rPr>
                <w:rFonts w:cs="Arial"/>
                <w:snapToGrid w:val="0"/>
                <w:sz w:val="16"/>
                <w:szCs w:val="16"/>
              </w:rPr>
            </w:pPr>
            <w:r>
              <w:rPr>
                <w:rFonts w:cs="Arial"/>
                <w:snapToGrid w:val="0"/>
                <w:sz w:val="16"/>
                <w:szCs w:val="16"/>
              </w:rPr>
              <w:t>TMC Data</w:t>
            </w:r>
          </w:p>
        </w:tc>
      </w:tr>
    </w:tbl>
    <w:p w14:paraId="4C6F7B79" w14:textId="77777777" w:rsidR="0042307E" w:rsidRDefault="0042307E"/>
    <w:p w14:paraId="6BE0AE64" w14:textId="77777777" w:rsidR="0042307E" w:rsidRDefault="0042307E">
      <w:pPr>
        <w:rPr>
          <w:rFonts w:eastAsia="MS Mincho" w:cs="Arial"/>
        </w:rPr>
      </w:pPr>
    </w:p>
    <w:p w14:paraId="258F1F93" w14:textId="77777777" w:rsidR="0042307E" w:rsidRDefault="0042307E"/>
    <w:p w14:paraId="7EBB1DF2" w14:textId="77777777" w:rsidR="0042307E" w:rsidRDefault="0042307E" w:rsidP="0042307E">
      <w:pPr>
        <w:pStyle w:val="Heading4"/>
      </w:pPr>
      <w:r w:rsidRPr="00B9479B">
        <w:lastRenderedPageBreak/>
        <w:t>TP-PHY-TPP-REQ-023129/A-</w:t>
      </w:r>
      <w:proofErr w:type="spellStart"/>
      <w:r w:rsidRPr="00B9479B">
        <w:t>EnvStatReportServer</w:t>
      </w:r>
      <w:proofErr w:type="spellEnd"/>
      <w:r w:rsidRPr="00B9479B">
        <w:t xml:space="preserve"> - </w:t>
      </w:r>
      <w:proofErr w:type="spellStart"/>
      <w:r w:rsidRPr="00B9479B">
        <w:t>EnvStatReportClient</w:t>
      </w:r>
      <w:proofErr w:type="spellEnd"/>
      <w:r w:rsidRPr="00B9479B">
        <w:t xml:space="preserve"> (</w:t>
      </w:r>
      <w:proofErr w:type="spellStart"/>
      <w:r w:rsidRPr="00B9479B">
        <w:t>TcSE</w:t>
      </w:r>
      <w:proofErr w:type="spellEnd"/>
      <w:r w:rsidRPr="00B9479B">
        <w:t xml:space="preserve"> ROIN-201966-1)</w:t>
      </w:r>
    </w:p>
    <w:p w14:paraId="6B78BB0E" w14:textId="77777777" w:rsidR="00E9111B" w:rsidRDefault="0042307E">
      <w:pPr>
        <w:rPr>
          <w:rFonts w:eastAsia="MS Mincho" w:cs="Arial"/>
          <w:szCs w:val="20"/>
        </w:rPr>
      </w:pPr>
      <w:r>
        <w:rPr>
          <w:rFonts w:eastAsia="MS Mincho" w:cs="Arial"/>
          <w:szCs w:val="20"/>
        </w:rPr>
        <w:t xml:space="preserve">The </w:t>
      </w:r>
      <w:proofErr w:type="spellStart"/>
      <w:r>
        <w:rPr>
          <w:rFonts w:eastAsia="MS Mincho" w:cs="Arial"/>
          <w:szCs w:val="20"/>
        </w:rPr>
        <w:t>EnvStatReportServer</w:t>
      </w:r>
      <w:proofErr w:type="spellEnd"/>
      <w:r>
        <w:rPr>
          <w:rFonts w:eastAsia="MS Mincho" w:cs="Arial"/>
          <w:szCs w:val="20"/>
        </w:rPr>
        <w:t xml:space="preserve"> – </w:t>
      </w:r>
      <w:proofErr w:type="spellStart"/>
      <w:r>
        <w:rPr>
          <w:rFonts w:eastAsia="MS Mincho" w:cs="Arial"/>
          <w:szCs w:val="20"/>
        </w:rPr>
        <w:t>EnvStatReportClient</w:t>
      </w:r>
      <w:proofErr w:type="spellEnd"/>
      <w:r>
        <w:rPr>
          <w:rFonts w:eastAsia="MS Mincho" w:cs="Arial"/>
          <w:szCs w:val="20"/>
        </w:rPr>
        <w:t xml:space="preserve"> channel represent the signals connecting "</w:t>
      </w:r>
      <w:proofErr w:type="spellStart"/>
      <w:r>
        <w:rPr>
          <w:rFonts w:eastAsia="MS Mincho" w:cs="Arial"/>
          <w:szCs w:val="20"/>
        </w:rPr>
        <w:t>EnvStatReportServer</w:t>
      </w:r>
      <w:proofErr w:type="spellEnd"/>
      <w:r>
        <w:rPr>
          <w:rFonts w:eastAsia="MS Mincho" w:cs="Arial"/>
          <w:szCs w:val="20"/>
        </w:rPr>
        <w:t xml:space="preserve"> " features and "</w:t>
      </w:r>
      <w:proofErr w:type="spellStart"/>
      <w:r>
        <w:rPr>
          <w:rFonts w:eastAsia="MS Mincho" w:cs="Arial"/>
          <w:szCs w:val="20"/>
        </w:rPr>
        <w:t>EnvStatReportClient</w:t>
      </w:r>
      <w:proofErr w:type="spellEnd"/>
      <w:r>
        <w:rPr>
          <w:rFonts w:eastAsia="MS Mincho" w:cs="Arial"/>
          <w:szCs w:val="20"/>
        </w:rPr>
        <w:t xml:space="preserve"> " features.  "</w:t>
      </w:r>
      <w:proofErr w:type="spellStart"/>
      <w:r>
        <w:rPr>
          <w:rFonts w:eastAsia="MS Mincho" w:cs="Arial"/>
          <w:szCs w:val="20"/>
        </w:rPr>
        <w:t>EnvStatReportServer</w:t>
      </w:r>
      <w:proofErr w:type="spellEnd"/>
      <w:r>
        <w:rPr>
          <w:rFonts w:eastAsia="MS Mincho" w:cs="Arial"/>
          <w:szCs w:val="20"/>
        </w:rPr>
        <w:t xml:space="preserve"> " represents a Data Report unit.  The "</w:t>
      </w:r>
      <w:proofErr w:type="spellStart"/>
      <w:r>
        <w:rPr>
          <w:rFonts w:eastAsia="MS Mincho" w:cs="Arial"/>
          <w:szCs w:val="20"/>
        </w:rPr>
        <w:t>EnvStatReportServer</w:t>
      </w:r>
      <w:proofErr w:type="spellEnd"/>
      <w:r>
        <w:rPr>
          <w:rFonts w:eastAsia="MS Mincho" w:cs="Arial"/>
          <w:szCs w:val="20"/>
        </w:rPr>
        <w:t xml:space="preserve"> " Could be a part of the IPC.  "</w:t>
      </w:r>
      <w:proofErr w:type="spellStart"/>
      <w:r>
        <w:rPr>
          <w:rFonts w:eastAsia="MS Mincho" w:cs="Arial"/>
          <w:szCs w:val="20"/>
        </w:rPr>
        <w:t>EnvStatReportClient</w:t>
      </w:r>
      <w:proofErr w:type="spellEnd"/>
      <w:r>
        <w:rPr>
          <w:rFonts w:eastAsia="MS Mincho" w:cs="Arial"/>
          <w:szCs w:val="20"/>
        </w:rPr>
        <w:t>" could be a display unit.</w:t>
      </w:r>
    </w:p>
    <w:p w14:paraId="11AD08E4" w14:textId="77777777" w:rsidR="00E9111B" w:rsidRDefault="00E9111B">
      <w:pPr>
        <w:rPr>
          <w:rFonts w:eastAsia="MS Mincho" w:cs="Arial"/>
          <w:szCs w:val="20"/>
        </w:rPr>
      </w:pPr>
    </w:p>
    <w:p w14:paraId="363ACF99" w14:textId="77777777" w:rsidR="00E9111B" w:rsidRDefault="00E9111B">
      <w:pPr>
        <w:rPr>
          <w:rFonts w:eastAsia="MS Mincho" w:cs="Arial"/>
          <w:szCs w:val="20"/>
        </w:rPr>
      </w:pPr>
    </w:p>
    <w:tbl>
      <w:tblPr>
        <w:tblW w:w="10096" w:type="dxa"/>
        <w:jc w:val="center"/>
        <w:tblLook w:val="04A0" w:firstRow="1" w:lastRow="0" w:firstColumn="1" w:lastColumn="0" w:noHBand="0" w:noVBand="1"/>
      </w:tblPr>
      <w:tblGrid>
        <w:gridCol w:w="762"/>
        <w:gridCol w:w="2404"/>
        <w:gridCol w:w="914"/>
        <w:gridCol w:w="261"/>
        <w:gridCol w:w="938"/>
        <w:gridCol w:w="2731"/>
        <w:gridCol w:w="2086"/>
      </w:tblGrid>
      <w:tr w:rsidR="00E9111B" w14:paraId="32AF208F" w14:textId="77777777">
        <w:trPr>
          <w:cantSplit/>
          <w:trHeight w:val="270"/>
          <w:jc w:val="center"/>
        </w:trPr>
        <w:tc>
          <w:tcPr>
            <w:tcW w:w="10096" w:type="dxa"/>
            <w:gridSpan w:val="7"/>
            <w:tcBorders>
              <w:top w:val="single" w:sz="8" w:space="0" w:color="auto"/>
              <w:left w:val="single" w:sz="8" w:space="0" w:color="auto"/>
              <w:bottom w:val="single" w:sz="4" w:space="0" w:color="auto"/>
              <w:right w:val="single" w:sz="8" w:space="0" w:color="000000"/>
            </w:tcBorders>
            <w:noWrap/>
            <w:vAlign w:val="bottom"/>
            <w:hideMark/>
          </w:tcPr>
          <w:p w14:paraId="093ADFFA" w14:textId="77777777" w:rsidR="00E9111B" w:rsidRDefault="0042307E">
            <w:pPr>
              <w:jc w:val="center"/>
              <w:rPr>
                <w:rFonts w:eastAsia="MS Mincho" w:cs="Arial"/>
                <w:b/>
                <w:bCs/>
                <w:sz w:val="16"/>
                <w:szCs w:val="16"/>
              </w:rPr>
            </w:pPr>
            <w:r>
              <w:rPr>
                <w:rFonts w:eastAsia="MS Mincho" w:cs="Arial"/>
                <w:b/>
                <w:bCs/>
                <w:sz w:val="16"/>
                <w:szCs w:val="16"/>
              </w:rPr>
              <w:t>Channel</w:t>
            </w:r>
          </w:p>
        </w:tc>
      </w:tr>
      <w:tr w:rsidR="00E9111B" w14:paraId="56B3B594" w14:textId="77777777">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14:paraId="0380E445" w14:textId="77777777" w:rsidR="00E9111B" w:rsidRDefault="0042307E">
            <w:pPr>
              <w:rPr>
                <w:rFonts w:eastAsia="MS Mincho" w:cs="Arial"/>
                <w:b/>
                <w:bCs/>
                <w:sz w:val="16"/>
                <w:szCs w:val="16"/>
              </w:rPr>
            </w:pPr>
            <w:r>
              <w:rPr>
                <w:rFonts w:eastAsia="MS Mincho" w:cs="Arial"/>
                <w:b/>
                <w:bCs/>
                <w:sz w:val="16"/>
                <w:szCs w:val="16"/>
              </w:rPr>
              <w:t>CAN ID</w:t>
            </w:r>
          </w:p>
        </w:tc>
        <w:tc>
          <w:tcPr>
            <w:tcW w:w="2404" w:type="dxa"/>
            <w:tcBorders>
              <w:top w:val="nil"/>
              <w:left w:val="nil"/>
              <w:bottom w:val="single" w:sz="4" w:space="0" w:color="auto"/>
              <w:right w:val="single" w:sz="4" w:space="0" w:color="auto"/>
            </w:tcBorders>
            <w:noWrap/>
            <w:vAlign w:val="bottom"/>
            <w:hideMark/>
          </w:tcPr>
          <w:p w14:paraId="02C1E823" w14:textId="77777777" w:rsidR="00E9111B" w:rsidRDefault="0042307E">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14:paraId="63F33B9D" w14:textId="77777777" w:rsidR="00E9111B"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0542D906" w14:textId="77777777" w:rsidR="00E9111B"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708C5D45"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53E312B5" w14:textId="77777777" w:rsidR="00E9111B" w:rsidRDefault="0042307E">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14:paraId="4951804C" w14:textId="77777777" w:rsidR="00E9111B" w:rsidRDefault="0042307E">
            <w:pPr>
              <w:rPr>
                <w:rFonts w:eastAsia="MS Mincho" w:cs="Arial"/>
                <w:sz w:val="16"/>
                <w:szCs w:val="16"/>
              </w:rPr>
            </w:pPr>
            <w:r>
              <w:rPr>
                <w:rFonts w:eastAsia="MS Mincho" w:cs="Arial"/>
                <w:sz w:val="16"/>
                <w:szCs w:val="16"/>
              </w:rPr>
              <w:t> </w:t>
            </w:r>
          </w:p>
        </w:tc>
      </w:tr>
      <w:tr w:rsidR="00E9111B" w14:paraId="6F6F8858" w14:textId="77777777">
        <w:trPr>
          <w:cantSplit/>
          <w:trHeight w:val="255"/>
          <w:jc w:val="center"/>
        </w:trPr>
        <w:tc>
          <w:tcPr>
            <w:tcW w:w="762" w:type="dxa"/>
            <w:tcBorders>
              <w:top w:val="nil"/>
              <w:left w:val="single" w:sz="8" w:space="0" w:color="auto"/>
              <w:bottom w:val="single" w:sz="4" w:space="0" w:color="auto"/>
              <w:right w:val="single" w:sz="4" w:space="0" w:color="auto"/>
            </w:tcBorders>
            <w:noWrap/>
            <w:hideMark/>
          </w:tcPr>
          <w:p w14:paraId="4749E407" w14:textId="77777777" w:rsidR="00E9111B" w:rsidRDefault="0042307E">
            <w:pPr>
              <w:rPr>
                <w:rFonts w:eastAsia="MS Mincho" w:cs="Arial"/>
                <w:sz w:val="16"/>
                <w:szCs w:val="16"/>
              </w:rPr>
            </w:pPr>
            <w:r>
              <w:rPr>
                <w:rFonts w:eastAsia="MS Mincho" w:cs="Arial"/>
                <w:sz w:val="16"/>
                <w:szCs w:val="16"/>
              </w:rPr>
              <w:t>0x2C7</w:t>
            </w:r>
          </w:p>
        </w:tc>
        <w:tc>
          <w:tcPr>
            <w:tcW w:w="2404" w:type="dxa"/>
            <w:tcBorders>
              <w:top w:val="nil"/>
              <w:left w:val="nil"/>
              <w:bottom w:val="single" w:sz="4" w:space="0" w:color="auto"/>
              <w:right w:val="single" w:sz="4" w:space="0" w:color="auto"/>
            </w:tcBorders>
            <w:noWrap/>
            <w:hideMark/>
          </w:tcPr>
          <w:p w14:paraId="78BDC4A5" w14:textId="77777777" w:rsidR="00E9111B" w:rsidRDefault="0042307E">
            <w:pPr>
              <w:rPr>
                <w:rFonts w:eastAsia="MS Mincho" w:cs="Arial"/>
                <w:sz w:val="16"/>
                <w:szCs w:val="16"/>
              </w:rPr>
            </w:pPr>
            <w:proofErr w:type="spellStart"/>
            <w:r>
              <w:rPr>
                <w:rFonts w:eastAsia="MS Mincho" w:cs="Arial"/>
                <w:sz w:val="16"/>
                <w:szCs w:val="16"/>
              </w:rPr>
              <w:t>RepSrv_RepClient_WORD_Tx</w:t>
            </w:r>
            <w:proofErr w:type="spellEnd"/>
          </w:p>
        </w:tc>
        <w:tc>
          <w:tcPr>
            <w:tcW w:w="914" w:type="dxa"/>
            <w:tcBorders>
              <w:top w:val="nil"/>
              <w:left w:val="nil"/>
              <w:bottom w:val="single" w:sz="4" w:space="0" w:color="auto"/>
              <w:right w:val="single" w:sz="4" w:space="0" w:color="auto"/>
            </w:tcBorders>
            <w:noWrap/>
            <w:hideMark/>
          </w:tcPr>
          <w:p w14:paraId="232DE18F" w14:textId="77777777" w:rsidR="00E9111B" w:rsidRDefault="0042307E">
            <w:pPr>
              <w:jc w:val="center"/>
              <w:rPr>
                <w:rFonts w:eastAsia="MS Mincho" w:cs="Arial"/>
                <w:sz w:val="16"/>
                <w:szCs w:val="16"/>
              </w:rPr>
            </w:pPr>
            <w:r>
              <w:rPr>
                <w:rFonts w:eastAsia="MS Mincho" w:cs="Arial"/>
                <w:sz w:val="16"/>
                <w:szCs w:val="16"/>
              </w:rPr>
              <w:t>24</w:t>
            </w:r>
          </w:p>
        </w:tc>
        <w:tc>
          <w:tcPr>
            <w:tcW w:w="261" w:type="dxa"/>
            <w:shd w:val="clear" w:color="auto" w:fill="C0C0C0"/>
            <w:noWrap/>
            <w:vAlign w:val="bottom"/>
            <w:hideMark/>
          </w:tcPr>
          <w:p w14:paraId="3232E8EB" w14:textId="77777777" w:rsidR="00E9111B"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61E3B29"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30D09226" w14:textId="77777777" w:rsidR="00E9111B" w:rsidRDefault="0042307E">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14:paraId="4C83981E" w14:textId="77777777" w:rsidR="00E9111B" w:rsidRDefault="0042307E">
            <w:pPr>
              <w:rPr>
                <w:rFonts w:eastAsia="MS Mincho" w:cs="Arial"/>
                <w:sz w:val="16"/>
                <w:szCs w:val="16"/>
              </w:rPr>
            </w:pPr>
            <w:r>
              <w:rPr>
                <w:rFonts w:eastAsia="MS Mincho" w:cs="Arial"/>
                <w:sz w:val="16"/>
                <w:szCs w:val="16"/>
              </w:rPr>
              <w:t> </w:t>
            </w:r>
          </w:p>
        </w:tc>
      </w:tr>
      <w:tr w:rsidR="00E9111B" w14:paraId="35B05824" w14:textId="77777777">
        <w:trPr>
          <w:cantSplit/>
          <w:trHeight w:val="255"/>
          <w:jc w:val="center"/>
        </w:trPr>
        <w:tc>
          <w:tcPr>
            <w:tcW w:w="762" w:type="dxa"/>
            <w:tcBorders>
              <w:top w:val="single" w:sz="4" w:space="0" w:color="auto"/>
              <w:left w:val="single" w:sz="4" w:space="0" w:color="auto"/>
              <w:bottom w:val="nil"/>
              <w:right w:val="nil"/>
            </w:tcBorders>
            <w:noWrap/>
            <w:vAlign w:val="bottom"/>
            <w:hideMark/>
          </w:tcPr>
          <w:p w14:paraId="24CE82D2" w14:textId="77777777" w:rsidR="00E9111B" w:rsidRDefault="0042307E">
            <w:pPr>
              <w:rPr>
                <w:rFonts w:eastAsia="MS Mincho" w:cs="Arial"/>
                <w:sz w:val="16"/>
                <w:szCs w:val="16"/>
              </w:rPr>
            </w:pPr>
            <w:r>
              <w:rPr>
                <w:rFonts w:eastAsia="MS Mincho" w:cs="Arial"/>
                <w:sz w:val="16"/>
                <w:szCs w:val="16"/>
              </w:rPr>
              <w:t> </w:t>
            </w:r>
          </w:p>
        </w:tc>
        <w:tc>
          <w:tcPr>
            <w:tcW w:w="2404" w:type="dxa"/>
            <w:tcBorders>
              <w:top w:val="single" w:sz="4" w:space="0" w:color="auto"/>
              <w:left w:val="nil"/>
              <w:bottom w:val="nil"/>
              <w:right w:val="nil"/>
            </w:tcBorders>
            <w:noWrap/>
            <w:vAlign w:val="bottom"/>
          </w:tcPr>
          <w:p w14:paraId="217D66AB" w14:textId="77777777" w:rsidR="00E9111B" w:rsidRDefault="00E9111B">
            <w:pPr>
              <w:rPr>
                <w:rFonts w:eastAsia="MS Mincho" w:cs="Arial"/>
                <w:sz w:val="16"/>
                <w:szCs w:val="16"/>
              </w:rPr>
            </w:pPr>
          </w:p>
        </w:tc>
        <w:tc>
          <w:tcPr>
            <w:tcW w:w="914" w:type="dxa"/>
            <w:tcBorders>
              <w:top w:val="single" w:sz="4" w:space="0" w:color="auto"/>
              <w:left w:val="nil"/>
              <w:bottom w:val="nil"/>
              <w:right w:val="single" w:sz="4" w:space="0" w:color="auto"/>
            </w:tcBorders>
            <w:noWrap/>
            <w:vAlign w:val="bottom"/>
          </w:tcPr>
          <w:p w14:paraId="62D86052" w14:textId="77777777" w:rsidR="00E9111B" w:rsidRDefault="00E9111B">
            <w:pPr>
              <w:rPr>
                <w:rFonts w:eastAsia="MS Mincho" w:cs="Arial"/>
                <w:sz w:val="16"/>
                <w:szCs w:val="16"/>
              </w:rPr>
            </w:pPr>
          </w:p>
        </w:tc>
        <w:tc>
          <w:tcPr>
            <w:tcW w:w="261" w:type="dxa"/>
            <w:tcBorders>
              <w:top w:val="nil"/>
              <w:left w:val="single" w:sz="4" w:space="0" w:color="auto"/>
              <w:bottom w:val="nil"/>
              <w:right w:val="nil"/>
            </w:tcBorders>
            <w:shd w:val="clear" w:color="auto" w:fill="C0C0C0"/>
            <w:noWrap/>
            <w:hideMark/>
          </w:tcPr>
          <w:p w14:paraId="21F41E74" w14:textId="77777777" w:rsidR="00E9111B"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14:paraId="2D411ADD" w14:textId="77777777" w:rsidR="00E9111B" w:rsidRDefault="0042307E">
            <w:pPr>
              <w:jc w:val="center"/>
              <w:rPr>
                <w:rFonts w:eastAsia="MS Mincho" w:cs="Arial"/>
                <w:b/>
                <w:bCs/>
                <w:sz w:val="16"/>
                <w:szCs w:val="16"/>
              </w:rPr>
            </w:pPr>
            <w:r>
              <w:rPr>
                <w:rFonts w:eastAsia="MS Mincho" w:cs="Arial"/>
                <w:b/>
                <w:bCs/>
                <w:sz w:val="16"/>
                <w:szCs w:val="16"/>
              </w:rPr>
              <w:t>Logical Signals</w:t>
            </w:r>
          </w:p>
        </w:tc>
      </w:tr>
      <w:tr w:rsidR="00E9111B" w14:paraId="79911E9B" w14:textId="77777777">
        <w:trPr>
          <w:cantSplit/>
          <w:trHeight w:val="255"/>
          <w:jc w:val="center"/>
        </w:trPr>
        <w:tc>
          <w:tcPr>
            <w:tcW w:w="762" w:type="dxa"/>
            <w:tcBorders>
              <w:top w:val="nil"/>
              <w:left w:val="single" w:sz="4" w:space="0" w:color="auto"/>
              <w:bottom w:val="nil"/>
              <w:right w:val="nil"/>
            </w:tcBorders>
            <w:noWrap/>
            <w:vAlign w:val="bottom"/>
            <w:hideMark/>
          </w:tcPr>
          <w:p w14:paraId="49323E56" w14:textId="77777777" w:rsidR="00E9111B" w:rsidRDefault="0042307E">
            <w:pPr>
              <w:rPr>
                <w:rFonts w:eastAsia="MS Mincho" w:cs="Arial"/>
                <w:sz w:val="16"/>
                <w:szCs w:val="16"/>
              </w:rPr>
            </w:pPr>
            <w:r>
              <w:rPr>
                <w:rFonts w:eastAsia="MS Mincho" w:cs="Arial"/>
                <w:sz w:val="16"/>
                <w:szCs w:val="16"/>
              </w:rPr>
              <w:t> </w:t>
            </w:r>
          </w:p>
        </w:tc>
        <w:tc>
          <w:tcPr>
            <w:tcW w:w="2404" w:type="dxa"/>
            <w:noWrap/>
            <w:vAlign w:val="bottom"/>
          </w:tcPr>
          <w:p w14:paraId="278E3A3E" w14:textId="77777777" w:rsidR="00E9111B" w:rsidRDefault="00E9111B">
            <w:pPr>
              <w:rPr>
                <w:rFonts w:eastAsia="MS Mincho" w:cs="Arial"/>
                <w:sz w:val="16"/>
                <w:szCs w:val="16"/>
              </w:rPr>
            </w:pPr>
          </w:p>
        </w:tc>
        <w:tc>
          <w:tcPr>
            <w:tcW w:w="914" w:type="dxa"/>
            <w:tcBorders>
              <w:top w:val="nil"/>
              <w:left w:val="nil"/>
              <w:bottom w:val="nil"/>
              <w:right w:val="single" w:sz="4" w:space="0" w:color="auto"/>
            </w:tcBorders>
            <w:noWrap/>
            <w:vAlign w:val="bottom"/>
          </w:tcPr>
          <w:p w14:paraId="165D1D90" w14:textId="77777777" w:rsidR="00E9111B" w:rsidRDefault="00E9111B">
            <w:pPr>
              <w:rPr>
                <w:rFonts w:eastAsia="MS Mincho" w:cs="Arial"/>
                <w:sz w:val="16"/>
                <w:szCs w:val="16"/>
              </w:rPr>
            </w:pPr>
          </w:p>
        </w:tc>
        <w:tc>
          <w:tcPr>
            <w:tcW w:w="261" w:type="dxa"/>
            <w:tcBorders>
              <w:top w:val="nil"/>
              <w:left w:val="single" w:sz="4" w:space="0" w:color="auto"/>
              <w:bottom w:val="nil"/>
              <w:right w:val="nil"/>
            </w:tcBorders>
            <w:shd w:val="clear" w:color="auto" w:fill="C0C0C0"/>
            <w:noWrap/>
            <w:vAlign w:val="bottom"/>
            <w:hideMark/>
          </w:tcPr>
          <w:p w14:paraId="0D43EA44"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017EFB17" w14:textId="77777777" w:rsidR="00E9111B" w:rsidRDefault="0042307E">
            <w:pPr>
              <w:rPr>
                <w:rFonts w:eastAsia="MS Mincho" w:cs="Arial"/>
                <w:b/>
                <w:bCs/>
                <w:sz w:val="16"/>
                <w:szCs w:val="16"/>
              </w:rPr>
            </w:pPr>
            <w:r>
              <w:rPr>
                <w:rFonts w:eastAsia="MS Mincho" w:cs="Arial"/>
                <w:b/>
                <w:bCs/>
                <w:sz w:val="16"/>
                <w:szCs w:val="16"/>
              </w:rPr>
              <w:t>Data Field ID</w:t>
            </w:r>
          </w:p>
        </w:tc>
        <w:tc>
          <w:tcPr>
            <w:tcW w:w="2731" w:type="dxa"/>
            <w:tcBorders>
              <w:top w:val="nil"/>
              <w:left w:val="nil"/>
              <w:bottom w:val="single" w:sz="4" w:space="0" w:color="auto"/>
              <w:right w:val="single" w:sz="4" w:space="0" w:color="auto"/>
            </w:tcBorders>
            <w:noWrap/>
            <w:vAlign w:val="bottom"/>
            <w:hideMark/>
          </w:tcPr>
          <w:p w14:paraId="7F73404C" w14:textId="77777777" w:rsidR="00E9111B"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14:paraId="0376A47E" w14:textId="77777777" w:rsidR="00E9111B" w:rsidRDefault="0042307E">
            <w:pPr>
              <w:rPr>
                <w:rFonts w:eastAsia="MS Mincho" w:cs="Arial"/>
                <w:b/>
                <w:bCs/>
                <w:sz w:val="16"/>
                <w:szCs w:val="16"/>
              </w:rPr>
            </w:pPr>
            <w:r>
              <w:rPr>
                <w:rFonts w:eastAsia="MS Mincho" w:cs="Arial"/>
                <w:b/>
                <w:bCs/>
                <w:sz w:val="16"/>
                <w:szCs w:val="16"/>
              </w:rPr>
              <w:t>Utilization</w:t>
            </w:r>
          </w:p>
        </w:tc>
      </w:tr>
      <w:tr w:rsidR="00E9111B" w14:paraId="70DC3E61" w14:textId="77777777">
        <w:trPr>
          <w:cantSplit/>
          <w:trHeight w:val="255"/>
          <w:jc w:val="center"/>
        </w:trPr>
        <w:tc>
          <w:tcPr>
            <w:tcW w:w="762" w:type="dxa"/>
            <w:tcBorders>
              <w:top w:val="nil"/>
              <w:left w:val="single" w:sz="4" w:space="0" w:color="auto"/>
              <w:bottom w:val="nil"/>
              <w:right w:val="nil"/>
            </w:tcBorders>
            <w:noWrap/>
            <w:vAlign w:val="bottom"/>
            <w:hideMark/>
          </w:tcPr>
          <w:p w14:paraId="4F502049" w14:textId="77777777" w:rsidR="00E9111B" w:rsidRDefault="0042307E">
            <w:pPr>
              <w:rPr>
                <w:rFonts w:eastAsia="MS Mincho" w:cs="Arial"/>
                <w:sz w:val="16"/>
                <w:szCs w:val="16"/>
              </w:rPr>
            </w:pPr>
            <w:r>
              <w:rPr>
                <w:rFonts w:eastAsia="MS Mincho" w:cs="Arial"/>
                <w:sz w:val="16"/>
                <w:szCs w:val="16"/>
              </w:rPr>
              <w:t> </w:t>
            </w:r>
          </w:p>
        </w:tc>
        <w:tc>
          <w:tcPr>
            <w:tcW w:w="2404" w:type="dxa"/>
            <w:noWrap/>
            <w:vAlign w:val="bottom"/>
          </w:tcPr>
          <w:p w14:paraId="4FF373A6" w14:textId="77777777" w:rsidR="00E9111B" w:rsidRDefault="00E9111B">
            <w:pPr>
              <w:rPr>
                <w:rFonts w:eastAsia="MS Mincho" w:cs="Arial"/>
                <w:sz w:val="16"/>
                <w:szCs w:val="16"/>
              </w:rPr>
            </w:pPr>
          </w:p>
        </w:tc>
        <w:tc>
          <w:tcPr>
            <w:tcW w:w="914" w:type="dxa"/>
            <w:tcBorders>
              <w:top w:val="nil"/>
              <w:left w:val="nil"/>
              <w:bottom w:val="nil"/>
              <w:right w:val="single" w:sz="4" w:space="0" w:color="auto"/>
            </w:tcBorders>
            <w:noWrap/>
            <w:vAlign w:val="bottom"/>
          </w:tcPr>
          <w:p w14:paraId="49A88D0F" w14:textId="77777777" w:rsidR="00E9111B" w:rsidRDefault="00E9111B">
            <w:pPr>
              <w:rPr>
                <w:rFonts w:eastAsia="MS Mincho" w:cs="Arial"/>
                <w:sz w:val="16"/>
                <w:szCs w:val="16"/>
              </w:rPr>
            </w:pPr>
          </w:p>
        </w:tc>
        <w:tc>
          <w:tcPr>
            <w:tcW w:w="261" w:type="dxa"/>
            <w:tcBorders>
              <w:top w:val="nil"/>
              <w:left w:val="single" w:sz="4" w:space="0" w:color="auto"/>
              <w:bottom w:val="nil"/>
              <w:right w:val="single" w:sz="4" w:space="0" w:color="auto"/>
            </w:tcBorders>
            <w:shd w:val="clear" w:color="auto" w:fill="C0C0C0"/>
            <w:noWrap/>
            <w:vAlign w:val="bottom"/>
            <w:hideMark/>
          </w:tcPr>
          <w:p w14:paraId="6238458C" w14:textId="77777777" w:rsidR="00E9111B"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23D1088B" w14:textId="77777777" w:rsidR="00E9111B" w:rsidRDefault="0042307E">
            <w:pPr>
              <w:rPr>
                <w:rFonts w:eastAsia="MS Mincho" w:cs="Arial"/>
                <w:sz w:val="16"/>
                <w:szCs w:val="16"/>
              </w:rPr>
            </w:pPr>
            <w:r>
              <w:rPr>
                <w:rFonts w:eastAsia="MS Mincho" w:cs="Arial"/>
                <w:sz w:val="16"/>
                <w:szCs w:val="16"/>
              </w:rPr>
              <w:t>0x7C</w:t>
            </w:r>
          </w:p>
        </w:tc>
        <w:tc>
          <w:tcPr>
            <w:tcW w:w="2731" w:type="dxa"/>
            <w:tcBorders>
              <w:top w:val="single" w:sz="4" w:space="0" w:color="auto"/>
              <w:left w:val="nil"/>
              <w:bottom w:val="single" w:sz="4" w:space="0" w:color="auto"/>
              <w:right w:val="single" w:sz="4" w:space="0" w:color="auto"/>
            </w:tcBorders>
            <w:noWrap/>
            <w:vAlign w:val="bottom"/>
            <w:hideMark/>
          </w:tcPr>
          <w:p w14:paraId="25417991" w14:textId="77777777" w:rsidR="00E9111B" w:rsidRDefault="0042307E">
            <w:pPr>
              <w:rPr>
                <w:rFonts w:eastAsia="MS Mincho" w:cs="Arial"/>
                <w:sz w:val="16"/>
                <w:szCs w:val="16"/>
              </w:rPr>
            </w:pPr>
            <w:proofErr w:type="spellStart"/>
            <w:r>
              <w:rPr>
                <w:rFonts w:eastAsia="MS Mincho" w:cs="Arial"/>
                <w:sz w:val="16"/>
                <w:szCs w:val="16"/>
              </w:rPr>
              <w:t>MyKeyReportCardOutput_Rsp</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5BE16493" w14:textId="77777777" w:rsidR="00E9111B" w:rsidRDefault="0042307E">
            <w:pPr>
              <w:rPr>
                <w:rFonts w:eastAsia="MS Mincho" w:cs="Arial"/>
                <w:sz w:val="16"/>
                <w:szCs w:val="16"/>
              </w:rPr>
            </w:pPr>
            <w:proofErr w:type="spellStart"/>
            <w:r>
              <w:rPr>
                <w:rFonts w:eastAsia="MS Mincho" w:cs="Arial"/>
                <w:sz w:val="16"/>
                <w:szCs w:val="16"/>
              </w:rPr>
              <w:t>DataReport</w:t>
            </w:r>
            <w:proofErr w:type="spellEnd"/>
          </w:p>
        </w:tc>
      </w:tr>
      <w:tr w:rsidR="00E9111B" w14:paraId="4AD201BE" w14:textId="77777777">
        <w:trPr>
          <w:cantSplit/>
          <w:trHeight w:val="255"/>
          <w:jc w:val="center"/>
        </w:trPr>
        <w:tc>
          <w:tcPr>
            <w:tcW w:w="762" w:type="dxa"/>
            <w:tcBorders>
              <w:top w:val="nil"/>
              <w:left w:val="single" w:sz="4" w:space="0" w:color="auto"/>
              <w:bottom w:val="single" w:sz="4" w:space="0" w:color="auto"/>
              <w:right w:val="nil"/>
            </w:tcBorders>
            <w:noWrap/>
            <w:vAlign w:val="bottom"/>
          </w:tcPr>
          <w:p w14:paraId="4C520D6B" w14:textId="77777777" w:rsidR="00E9111B" w:rsidRDefault="00E9111B">
            <w:pPr>
              <w:rPr>
                <w:rFonts w:eastAsia="MS Mincho" w:cs="Arial"/>
                <w:sz w:val="16"/>
                <w:szCs w:val="16"/>
              </w:rPr>
            </w:pPr>
          </w:p>
        </w:tc>
        <w:tc>
          <w:tcPr>
            <w:tcW w:w="2404" w:type="dxa"/>
            <w:tcBorders>
              <w:top w:val="nil"/>
              <w:left w:val="nil"/>
              <w:bottom w:val="single" w:sz="4" w:space="0" w:color="auto"/>
              <w:right w:val="nil"/>
            </w:tcBorders>
            <w:noWrap/>
            <w:vAlign w:val="bottom"/>
          </w:tcPr>
          <w:p w14:paraId="02D99738" w14:textId="77777777" w:rsidR="00E9111B" w:rsidRDefault="00E9111B">
            <w:pPr>
              <w:rPr>
                <w:rFonts w:eastAsia="MS Mincho" w:cs="Arial"/>
                <w:sz w:val="16"/>
                <w:szCs w:val="16"/>
              </w:rPr>
            </w:pPr>
          </w:p>
        </w:tc>
        <w:tc>
          <w:tcPr>
            <w:tcW w:w="914" w:type="dxa"/>
            <w:tcBorders>
              <w:top w:val="nil"/>
              <w:left w:val="nil"/>
              <w:bottom w:val="single" w:sz="4" w:space="0" w:color="auto"/>
              <w:right w:val="single" w:sz="4" w:space="0" w:color="auto"/>
            </w:tcBorders>
            <w:noWrap/>
            <w:vAlign w:val="bottom"/>
          </w:tcPr>
          <w:p w14:paraId="708AEE8C" w14:textId="77777777" w:rsidR="00E9111B" w:rsidRDefault="00E9111B">
            <w:pPr>
              <w:rPr>
                <w:rFonts w:eastAsia="MS Mincho" w:cs="Arial"/>
                <w:sz w:val="16"/>
                <w:szCs w:val="16"/>
              </w:rPr>
            </w:pPr>
          </w:p>
        </w:tc>
        <w:tc>
          <w:tcPr>
            <w:tcW w:w="261" w:type="dxa"/>
            <w:tcBorders>
              <w:top w:val="nil"/>
              <w:left w:val="single" w:sz="4" w:space="0" w:color="auto"/>
              <w:bottom w:val="single" w:sz="4" w:space="0" w:color="auto"/>
              <w:right w:val="nil"/>
            </w:tcBorders>
            <w:shd w:val="clear" w:color="auto" w:fill="C0C0C0"/>
            <w:noWrap/>
            <w:vAlign w:val="bottom"/>
          </w:tcPr>
          <w:p w14:paraId="1CEE5B56" w14:textId="77777777" w:rsidR="00E9111B" w:rsidRDefault="00E9111B">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7F32C0FD" w14:textId="77777777" w:rsidR="00E9111B" w:rsidRDefault="00E9111B">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vAlign w:val="bottom"/>
          </w:tcPr>
          <w:p w14:paraId="5922A671" w14:textId="77777777" w:rsidR="00E9111B" w:rsidRDefault="00E9111B">
            <w:pPr>
              <w:rPr>
                <w:rStyle w:val="spelle"/>
                <w:rFonts w:eastAsia="MS Mincho" w:cs="Arial"/>
                <w:sz w:val="16"/>
                <w:szCs w:val="16"/>
              </w:rPr>
            </w:pPr>
          </w:p>
        </w:tc>
        <w:tc>
          <w:tcPr>
            <w:tcW w:w="2086" w:type="dxa"/>
            <w:tcBorders>
              <w:top w:val="single" w:sz="4" w:space="0" w:color="auto"/>
              <w:left w:val="nil"/>
              <w:bottom w:val="single" w:sz="4" w:space="0" w:color="auto"/>
              <w:right w:val="single" w:sz="4" w:space="0" w:color="auto"/>
            </w:tcBorders>
            <w:noWrap/>
            <w:vAlign w:val="bottom"/>
          </w:tcPr>
          <w:p w14:paraId="215812B2" w14:textId="77777777" w:rsidR="00E9111B" w:rsidRDefault="00E9111B">
            <w:pPr>
              <w:rPr>
                <w:rFonts w:eastAsia="MS Mincho" w:cs="Arial"/>
                <w:sz w:val="16"/>
                <w:szCs w:val="16"/>
              </w:rPr>
            </w:pPr>
          </w:p>
        </w:tc>
      </w:tr>
    </w:tbl>
    <w:p w14:paraId="7599B002" w14:textId="77777777" w:rsidR="00E9111B" w:rsidRDefault="00E9111B"/>
    <w:p w14:paraId="240242B3" w14:textId="77777777" w:rsidR="00E9111B" w:rsidRDefault="00E9111B"/>
    <w:p w14:paraId="05C59E2E" w14:textId="77777777" w:rsidR="0042307E" w:rsidRDefault="0042307E" w:rsidP="0042307E">
      <w:pPr>
        <w:pStyle w:val="Heading4"/>
      </w:pPr>
      <w:r w:rsidRPr="00B9479B">
        <w:t>TP-PHY-TPP-REQ-023130/A-</w:t>
      </w:r>
      <w:proofErr w:type="spellStart"/>
      <w:r w:rsidRPr="00B9479B">
        <w:t>EnvStatReportClient</w:t>
      </w:r>
      <w:proofErr w:type="spellEnd"/>
      <w:r w:rsidRPr="00B9479B">
        <w:t xml:space="preserve"> - </w:t>
      </w:r>
      <w:proofErr w:type="spellStart"/>
      <w:r w:rsidRPr="00B9479B">
        <w:t>EnvStatReportServer</w:t>
      </w:r>
      <w:proofErr w:type="spellEnd"/>
      <w:r w:rsidRPr="00B9479B">
        <w:t xml:space="preserve"> (</w:t>
      </w:r>
      <w:proofErr w:type="spellStart"/>
      <w:r w:rsidRPr="00B9479B">
        <w:t>TcSE</w:t>
      </w:r>
      <w:proofErr w:type="spellEnd"/>
      <w:r w:rsidRPr="00B9479B">
        <w:t xml:space="preserve"> ROIN-201967-1)</w:t>
      </w:r>
    </w:p>
    <w:p w14:paraId="0951F353" w14:textId="77777777" w:rsidR="00E9111B" w:rsidRDefault="0042307E">
      <w:pPr>
        <w:rPr>
          <w:rFonts w:eastAsia="MS Mincho" w:cs="Arial"/>
          <w:szCs w:val="20"/>
        </w:rPr>
      </w:pPr>
      <w:r>
        <w:rPr>
          <w:rFonts w:eastAsia="MS Mincho" w:cs="Arial"/>
          <w:szCs w:val="20"/>
        </w:rPr>
        <w:t xml:space="preserve">The </w:t>
      </w:r>
      <w:proofErr w:type="spellStart"/>
      <w:r>
        <w:rPr>
          <w:rFonts w:eastAsia="MS Mincho" w:cs="Arial"/>
          <w:szCs w:val="20"/>
        </w:rPr>
        <w:t>EnvStatReportClient</w:t>
      </w:r>
      <w:proofErr w:type="spellEnd"/>
      <w:r>
        <w:rPr>
          <w:rFonts w:eastAsia="MS Mincho" w:cs="Arial"/>
          <w:szCs w:val="20"/>
        </w:rPr>
        <w:t xml:space="preserve"> </w:t>
      </w:r>
      <w:proofErr w:type="gramStart"/>
      <w:r>
        <w:rPr>
          <w:rFonts w:eastAsia="MS Mincho" w:cs="Arial"/>
          <w:szCs w:val="20"/>
        </w:rPr>
        <w:t xml:space="preserve">-  </w:t>
      </w:r>
      <w:proofErr w:type="spellStart"/>
      <w:r>
        <w:rPr>
          <w:rFonts w:eastAsia="MS Mincho" w:cs="Arial"/>
          <w:szCs w:val="20"/>
        </w:rPr>
        <w:t>EnvStatReportServer</w:t>
      </w:r>
      <w:proofErr w:type="spellEnd"/>
      <w:proofErr w:type="gramEnd"/>
      <w:r>
        <w:rPr>
          <w:rFonts w:eastAsia="MS Mincho" w:cs="Arial"/>
          <w:szCs w:val="20"/>
        </w:rPr>
        <w:t xml:space="preserve"> channel represent the signals connecting "</w:t>
      </w:r>
      <w:proofErr w:type="spellStart"/>
      <w:r>
        <w:rPr>
          <w:rFonts w:eastAsia="MS Mincho" w:cs="Arial"/>
          <w:szCs w:val="20"/>
        </w:rPr>
        <w:t>EnvStatReportServer</w:t>
      </w:r>
      <w:proofErr w:type="spellEnd"/>
      <w:r>
        <w:rPr>
          <w:rFonts w:eastAsia="MS Mincho" w:cs="Arial"/>
          <w:szCs w:val="20"/>
        </w:rPr>
        <w:t xml:space="preserve"> " features and "</w:t>
      </w:r>
      <w:proofErr w:type="spellStart"/>
      <w:r>
        <w:rPr>
          <w:rFonts w:eastAsia="MS Mincho" w:cs="Arial"/>
          <w:szCs w:val="20"/>
        </w:rPr>
        <w:t>EnvStatReportClient</w:t>
      </w:r>
      <w:proofErr w:type="spellEnd"/>
      <w:r>
        <w:rPr>
          <w:rFonts w:eastAsia="MS Mincho" w:cs="Arial"/>
          <w:szCs w:val="20"/>
        </w:rPr>
        <w:t xml:space="preserve"> " features.  "</w:t>
      </w:r>
      <w:proofErr w:type="spellStart"/>
      <w:r>
        <w:rPr>
          <w:rFonts w:eastAsia="MS Mincho" w:cs="Arial"/>
          <w:szCs w:val="20"/>
        </w:rPr>
        <w:t>EnvStatReportServer</w:t>
      </w:r>
      <w:proofErr w:type="spellEnd"/>
      <w:r>
        <w:rPr>
          <w:rFonts w:eastAsia="MS Mincho" w:cs="Arial"/>
          <w:szCs w:val="20"/>
        </w:rPr>
        <w:t xml:space="preserve"> " represents a Data Report unit.  The "</w:t>
      </w:r>
      <w:proofErr w:type="spellStart"/>
      <w:r>
        <w:rPr>
          <w:rFonts w:eastAsia="MS Mincho" w:cs="Arial"/>
          <w:szCs w:val="20"/>
        </w:rPr>
        <w:t>EnvStatReportServer</w:t>
      </w:r>
      <w:proofErr w:type="spellEnd"/>
      <w:r>
        <w:rPr>
          <w:rFonts w:eastAsia="MS Mincho" w:cs="Arial"/>
          <w:szCs w:val="20"/>
        </w:rPr>
        <w:t xml:space="preserve"> " Could be a part of the IPC.  "</w:t>
      </w:r>
      <w:proofErr w:type="spellStart"/>
      <w:r>
        <w:rPr>
          <w:rFonts w:eastAsia="MS Mincho" w:cs="Arial"/>
          <w:szCs w:val="20"/>
        </w:rPr>
        <w:t>EnvStatReportClient</w:t>
      </w:r>
      <w:proofErr w:type="spellEnd"/>
      <w:r>
        <w:rPr>
          <w:rFonts w:eastAsia="MS Mincho" w:cs="Arial"/>
          <w:szCs w:val="20"/>
        </w:rPr>
        <w:t>" could be a display unit.</w:t>
      </w:r>
    </w:p>
    <w:p w14:paraId="27F07BDD" w14:textId="77777777" w:rsidR="00E9111B" w:rsidRDefault="00E9111B">
      <w:pPr>
        <w:rPr>
          <w:rFonts w:eastAsia="MS Mincho" w:cs="Arial"/>
          <w:szCs w:val="20"/>
        </w:rPr>
      </w:pPr>
    </w:p>
    <w:p w14:paraId="4FCC966A" w14:textId="77777777" w:rsidR="00E9111B" w:rsidRDefault="0042307E">
      <w:pPr>
        <w:rPr>
          <w:rFonts w:eastAsia="MS Mincho" w:cs="Arial"/>
          <w:szCs w:val="20"/>
        </w:rPr>
      </w:pPr>
      <w:r>
        <w:rPr>
          <w:rFonts w:eastAsia="MS Mincho" w:cs="Arial"/>
          <w:szCs w:val="20"/>
        </w:rPr>
        <w:t xml:space="preserve">This channel is for </w:t>
      </w:r>
      <w:r>
        <w:rPr>
          <w:rFonts w:eastAsia="MS Mincho" w:cs="Arial"/>
          <w:szCs w:val="20"/>
          <w:u w:val="single"/>
        </w:rPr>
        <w:t>Flow Control only</w:t>
      </w:r>
      <w:r>
        <w:rPr>
          <w:rFonts w:eastAsia="MS Mincho" w:cs="Arial"/>
          <w:szCs w:val="20"/>
        </w:rPr>
        <w:t>.</w:t>
      </w:r>
    </w:p>
    <w:p w14:paraId="76B34522" w14:textId="77777777" w:rsidR="00E9111B" w:rsidRDefault="00E9111B">
      <w:pPr>
        <w:rPr>
          <w:rFonts w:eastAsia="MS Mincho" w:cs="Arial"/>
          <w:szCs w:val="20"/>
        </w:rPr>
      </w:pPr>
    </w:p>
    <w:tbl>
      <w:tblPr>
        <w:tblW w:w="10114" w:type="dxa"/>
        <w:jc w:val="center"/>
        <w:tblLook w:val="04A0" w:firstRow="1" w:lastRow="0" w:firstColumn="1" w:lastColumn="0" w:noHBand="0" w:noVBand="1"/>
      </w:tblPr>
      <w:tblGrid>
        <w:gridCol w:w="762"/>
        <w:gridCol w:w="2422"/>
        <w:gridCol w:w="914"/>
        <w:gridCol w:w="261"/>
        <w:gridCol w:w="938"/>
        <w:gridCol w:w="2731"/>
        <w:gridCol w:w="2086"/>
      </w:tblGrid>
      <w:tr w:rsidR="00E9111B" w14:paraId="27A3A229" w14:textId="77777777">
        <w:trPr>
          <w:cantSplit/>
          <w:trHeight w:val="270"/>
          <w:jc w:val="center"/>
        </w:trPr>
        <w:tc>
          <w:tcPr>
            <w:tcW w:w="10114" w:type="dxa"/>
            <w:gridSpan w:val="7"/>
            <w:tcBorders>
              <w:top w:val="single" w:sz="8" w:space="0" w:color="auto"/>
              <w:left w:val="single" w:sz="8" w:space="0" w:color="auto"/>
              <w:bottom w:val="single" w:sz="4" w:space="0" w:color="auto"/>
              <w:right w:val="single" w:sz="8" w:space="0" w:color="000000"/>
            </w:tcBorders>
            <w:noWrap/>
            <w:vAlign w:val="bottom"/>
            <w:hideMark/>
          </w:tcPr>
          <w:p w14:paraId="56702761" w14:textId="77777777" w:rsidR="00E9111B" w:rsidRDefault="0042307E">
            <w:pPr>
              <w:jc w:val="center"/>
              <w:rPr>
                <w:rFonts w:eastAsia="MS Mincho" w:cs="Arial"/>
                <w:b/>
                <w:bCs/>
                <w:sz w:val="16"/>
                <w:szCs w:val="16"/>
              </w:rPr>
            </w:pPr>
            <w:r>
              <w:rPr>
                <w:rFonts w:eastAsia="MS Mincho" w:cs="Arial"/>
                <w:b/>
                <w:bCs/>
                <w:sz w:val="16"/>
                <w:szCs w:val="16"/>
              </w:rPr>
              <w:t>Channel</w:t>
            </w:r>
          </w:p>
        </w:tc>
      </w:tr>
      <w:tr w:rsidR="00E9111B" w14:paraId="2DFC90D2" w14:textId="77777777">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14:paraId="4B90C447" w14:textId="77777777" w:rsidR="00E9111B" w:rsidRDefault="0042307E">
            <w:pPr>
              <w:rPr>
                <w:rFonts w:eastAsia="MS Mincho" w:cs="Arial"/>
                <w:b/>
                <w:bCs/>
                <w:sz w:val="16"/>
                <w:szCs w:val="16"/>
              </w:rPr>
            </w:pPr>
            <w:r>
              <w:rPr>
                <w:rFonts w:eastAsia="MS Mincho" w:cs="Arial"/>
                <w:b/>
                <w:bCs/>
                <w:sz w:val="16"/>
                <w:szCs w:val="16"/>
              </w:rPr>
              <w:t>CAN ID</w:t>
            </w:r>
          </w:p>
        </w:tc>
        <w:tc>
          <w:tcPr>
            <w:tcW w:w="2422" w:type="dxa"/>
            <w:tcBorders>
              <w:top w:val="nil"/>
              <w:left w:val="nil"/>
              <w:bottom w:val="single" w:sz="4" w:space="0" w:color="auto"/>
              <w:right w:val="single" w:sz="4" w:space="0" w:color="auto"/>
            </w:tcBorders>
            <w:noWrap/>
            <w:vAlign w:val="bottom"/>
            <w:hideMark/>
          </w:tcPr>
          <w:p w14:paraId="0BC6B947" w14:textId="77777777" w:rsidR="00E9111B" w:rsidRDefault="0042307E">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14:paraId="61BE9855" w14:textId="77777777" w:rsidR="00E9111B"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67E6CFEA" w14:textId="77777777" w:rsidR="00E9111B"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1CC33873"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08595199" w14:textId="77777777" w:rsidR="00E9111B" w:rsidRDefault="0042307E">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14:paraId="659C0870" w14:textId="77777777" w:rsidR="00E9111B" w:rsidRDefault="0042307E">
            <w:pPr>
              <w:rPr>
                <w:rFonts w:eastAsia="MS Mincho" w:cs="Arial"/>
                <w:sz w:val="16"/>
                <w:szCs w:val="16"/>
              </w:rPr>
            </w:pPr>
            <w:r>
              <w:rPr>
                <w:rFonts w:eastAsia="MS Mincho" w:cs="Arial"/>
                <w:sz w:val="16"/>
                <w:szCs w:val="16"/>
              </w:rPr>
              <w:t> </w:t>
            </w:r>
          </w:p>
        </w:tc>
      </w:tr>
      <w:tr w:rsidR="00E9111B" w14:paraId="6F2A3257" w14:textId="77777777">
        <w:trPr>
          <w:cantSplit/>
          <w:trHeight w:val="255"/>
          <w:jc w:val="center"/>
        </w:trPr>
        <w:tc>
          <w:tcPr>
            <w:tcW w:w="762" w:type="dxa"/>
            <w:tcBorders>
              <w:top w:val="nil"/>
              <w:left w:val="single" w:sz="8" w:space="0" w:color="auto"/>
              <w:bottom w:val="single" w:sz="4" w:space="0" w:color="auto"/>
              <w:right w:val="single" w:sz="4" w:space="0" w:color="auto"/>
            </w:tcBorders>
            <w:noWrap/>
            <w:hideMark/>
          </w:tcPr>
          <w:p w14:paraId="4D4CA3DA" w14:textId="77777777" w:rsidR="00E9111B" w:rsidRDefault="0042307E">
            <w:pPr>
              <w:rPr>
                <w:rFonts w:eastAsia="MS Mincho" w:cs="Arial"/>
                <w:sz w:val="16"/>
                <w:szCs w:val="16"/>
              </w:rPr>
            </w:pPr>
            <w:r>
              <w:rPr>
                <w:rFonts w:eastAsia="MS Mincho" w:cs="Arial"/>
                <w:sz w:val="16"/>
                <w:szCs w:val="16"/>
              </w:rPr>
              <w:t>0x2CF</w:t>
            </w:r>
          </w:p>
        </w:tc>
        <w:tc>
          <w:tcPr>
            <w:tcW w:w="2422" w:type="dxa"/>
            <w:tcBorders>
              <w:top w:val="nil"/>
              <w:left w:val="nil"/>
              <w:bottom w:val="single" w:sz="4" w:space="0" w:color="auto"/>
              <w:right w:val="single" w:sz="4" w:space="0" w:color="auto"/>
            </w:tcBorders>
            <w:noWrap/>
            <w:hideMark/>
          </w:tcPr>
          <w:p w14:paraId="1036BAB0" w14:textId="77777777" w:rsidR="00E9111B" w:rsidRDefault="0042307E">
            <w:pPr>
              <w:rPr>
                <w:rFonts w:eastAsia="MS Mincho" w:cs="Arial"/>
                <w:sz w:val="16"/>
                <w:szCs w:val="16"/>
              </w:rPr>
            </w:pPr>
            <w:proofErr w:type="spellStart"/>
            <w:r>
              <w:rPr>
                <w:rFonts w:eastAsia="MS Mincho" w:cs="Arial"/>
                <w:sz w:val="16"/>
                <w:szCs w:val="16"/>
              </w:rPr>
              <w:t>RepSrv_RepClient_WORD_Rx</w:t>
            </w:r>
            <w:proofErr w:type="spellEnd"/>
          </w:p>
        </w:tc>
        <w:tc>
          <w:tcPr>
            <w:tcW w:w="914" w:type="dxa"/>
            <w:tcBorders>
              <w:top w:val="nil"/>
              <w:left w:val="nil"/>
              <w:bottom w:val="single" w:sz="4" w:space="0" w:color="auto"/>
              <w:right w:val="single" w:sz="4" w:space="0" w:color="auto"/>
            </w:tcBorders>
            <w:noWrap/>
            <w:hideMark/>
          </w:tcPr>
          <w:p w14:paraId="1EA4B946" w14:textId="77777777" w:rsidR="00E9111B" w:rsidRDefault="0042307E">
            <w:pPr>
              <w:jc w:val="center"/>
              <w:rPr>
                <w:rFonts w:eastAsia="MS Mincho" w:cs="Arial"/>
                <w:sz w:val="16"/>
                <w:szCs w:val="16"/>
              </w:rPr>
            </w:pPr>
            <w:r>
              <w:rPr>
                <w:rFonts w:eastAsia="MS Mincho" w:cs="Arial"/>
                <w:sz w:val="16"/>
                <w:szCs w:val="16"/>
              </w:rPr>
              <w:t>24</w:t>
            </w:r>
          </w:p>
        </w:tc>
        <w:tc>
          <w:tcPr>
            <w:tcW w:w="261" w:type="dxa"/>
            <w:shd w:val="clear" w:color="auto" w:fill="C0C0C0"/>
            <w:noWrap/>
            <w:vAlign w:val="bottom"/>
            <w:hideMark/>
          </w:tcPr>
          <w:p w14:paraId="306462E9" w14:textId="77777777" w:rsidR="00E9111B"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16334C21"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48FC4C67" w14:textId="77777777" w:rsidR="00E9111B" w:rsidRDefault="0042307E">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14:paraId="120BF106" w14:textId="77777777" w:rsidR="00E9111B" w:rsidRDefault="0042307E">
            <w:pPr>
              <w:rPr>
                <w:rFonts w:eastAsia="MS Mincho" w:cs="Arial"/>
                <w:sz w:val="16"/>
                <w:szCs w:val="16"/>
              </w:rPr>
            </w:pPr>
            <w:r>
              <w:rPr>
                <w:rFonts w:eastAsia="MS Mincho" w:cs="Arial"/>
                <w:sz w:val="16"/>
                <w:szCs w:val="16"/>
              </w:rPr>
              <w:t> </w:t>
            </w:r>
          </w:p>
        </w:tc>
      </w:tr>
      <w:tr w:rsidR="00E9111B" w14:paraId="4988157C" w14:textId="77777777">
        <w:trPr>
          <w:cantSplit/>
          <w:trHeight w:val="255"/>
          <w:jc w:val="center"/>
        </w:trPr>
        <w:tc>
          <w:tcPr>
            <w:tcW w:w="762" w:type="dxa"/>
            <w:tcBorders>
              <w:top w:val="single" w:sz="4" w:space="0" w:color="auto"/>
              <w:left w:val="single" w:sz="4" w:space="0" w:color="auto"/>
              <w:bottom w:val="nil"/>
              <w:right w:val="nil"/>
            </w:tcBorders>
            <w:noWrap/>
            <w:vAlign w:val="bottom"/>
            <w:hideMark/>
          </w:tcPr>
          <w:p w14:paraId="40DA3887" w14:textId="77777777" w:rsidR="00E9111B" w:rsidRDefault="0042307E">
            <w:pPr>
              <w:rPr>
                <w:rFonts w:eastAsia="MS Mincho" w:cs="Arial"/>
                <w:sz w:val="16"/>
                <w:szCs w:val="16"/>
              </w:rPr>
            </w:pPr>
            <w:r>
              <w:rPr>
                <w:rFonts w:eastAsia="MS Mincho" w:cs="Arial"/>
                <w:sz w:val="16"/>
                <w:szCs w:val="16"/>
              </w:rPr>
              <w:t> </w:t>
            </w:r>
          </w:p>
        </w:tc>
        <w:tc>
          <w:tcPr>
            <w:tcW w:w="2422" w:type="dxa"/>
            <w:tcBorders>
              <w:top w:val="single" w:sz="4" w:space="0" w:color="auto"/>
              <w:left w:val="nil"/>
              <w:bottom w:val="nil"/>
              <w:right w:val="nil"/>
            </w:tcBorders>
            <w:noWrap/>
            <w:vAlign w:val="bottom"/>
          </w:tcPr>
          <w:p w14:paraId="0EB775E0" w14:textId="77777777" w:rsidR="00E9111B" w:rsidRDefault="00E9111B">
            <w:pPr>
              <w:rPr>
                <w:rFonts w:eastAsia="MS Mincho" w:cs="Arial"/>
                <w:sz w:val="16"/>
                <w:szCs w:val="16"/>
              </w:rPr>
            </w:pPr>
          </w:p>
        </w:tc>
        <w:tc>
          <w:tcPr>
            <w:tcW w:w="914" w:type="dxa"/>
            <w:tcBorders>
              <w:top w:val="single" w:sz="4" w:space="0" w:color="auto"/>
              <w:left w:val="nil"/>
              <w:bottom w:val="nil"/>
              <w:right w:val="single" w:sz="4" w:space="0" w:color="auto"/>
            </w:tcBorders>
            <w:noWrap/>
            <w:vAlign w:val="bottom"/>
          </w:tcPr>
          <w:p w14:paraId="2F31DC41" w14:textId="77777777" w:rsidR="00E9111B" w:rsidRDefault="00E9111B">
            <w:pPr>
              <w:rPr>
                <w:rFonts w:eastAsia="MS Mincho" w:cs="Arial"/>
                <w:sz w:val="16"/>
                <w:szCs w:val="16"/>
              </w:rPr>
            </w:pPr>
          </w:p>
        </w:tc>
        <w:tc>
          <w:tcPr>
            <w:tcW w:w="261" w:type="dxa"/>
            <w:tcBorders>
              <w:top w:val="nil"/>
              <w:left w:val="single" w:sz="4" w:space="0" w:color="auto"/>
              <w:bottom w:val="nil"/>
              <w:right w:val="nil"/>
            </w:tcBorders>
            <w:shd w:val="clear" w:color="auto" w:fill="C0C0C0"/>
            <w:noWrap/>
            <w:hideMark/>
          </w:tcPr>
          <w:p w14:paraId="26DB8733" w14:textId="77777777" w:rsidR="00E9111B"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14:paraId="4EDE8458" w14:textId="77777777" w:rsidR="00E9111B" w:rsidRDefault="0042307E">
            <w:pPr>
              <w:jc w:val="center"/>
              <w:rPr>
                <w:rFonts w:eastAsia="MS Mincho" w:cs="Arial"/>
                <w:b/>
                <w:bCs/>
                <w:sz w:val="16"/>
                <w:szCs w:val="16"/>
              </w:rPr>
            </w:pPr>
            <w:r>
              <w:rPr>
                <w:rFonts w:eastAsia="MS Mincho" w:cs="Arial"/>
                <w:b/>
                <w:bCs/>
                <w:sz w:val="16"/>
                <w:szCs w:val="16"/>
              </w:rPr>
              <w:t>Logical Signals</w:t>
            </w:r>
          </w:p>
        </w:tc>
      </w:tr>
      <w:tr w:rsidR="00E9111B" w14:paraId="4EA703ED" w14:textId="77777777">
        <w:trPr>
          <w:cantSplit/>
          <w:trHeight w:val="255"/>
          <w:jc w:val="center"/>
        </w:trPr>
        <w:tc>
          <w:tcPr>
            <w:tcW w:w="762" w:type="dxa"/>
            <w:tcBorders>
              <w:top w:val="nil"/>
              <w:left w:val="single" w:sz="4" w:space="0" w:color="auto"/>
              <w:bottom w:val="nil"/>
              <w:right w:val="nil"/>
            </w:tcBorders>
            <w:noWrap/>
            <w:vAlign w:val="bottom"/>
            <w:hideMark/>
          </w:tcPr>
          <w:p w14:paraId="04AD1702" w14:textId="77777777" w:rsidR="00E9111B" w:rsidRDefault="0042307E">
            <w:pPr>
              <w:rPr>
                <w:rFonts w:eastAsia="MS Mincho" w:cs="Arial"/>
                <w:sz w:val="16"/>
                <w:szCs w:val="16"/>
              </w:rPr>
            </w:pPr>
            <w:r>
              <w:rPr>
                <w:rFonts w:eastAsia="MS Mincho" w:cs="Arial"/>
                <w:sz w:val="16"/>
                <w:szCs w:val="16"/>
              </w:rPr>
              <w:t> </w:t>
            </w:r>
          </w:p>
        </w:tc>
        <w:tc>
          <w:tcPr>
            <w:tcW w:w="2422" w:type="dxa"/>
            <w:noWrap/>
            <w:vAlign w:val="bottom"/>
          </w:tcPr>
          <w:p w14:paraId="7F585CD9" w14:textId="77777777" w:rsidR="00E9111B" w:rsidRDefault="00E9111B">
            <w:pPr>
              <w:rPr>
                <w:rFonts w:eastAsia="MS Mincho" w:cs="Arial"/>
                <w:sz w:val="16"/>
                <w:szCs w:val="16"/>
              </w:rPr>
            </w:pPr>
          </w:p>
        </w:tc>
        <w:tc>
          <w:tcPr>
            <w:tcW w:w="914" w:type="dxa"/>
            <w:tcBorders>
              <w:top w:val="nil"/>
              <w:left w:val="nil"/>
              <w:bottom w:val="nil"/>
              <w:right w:val="single" w:sz="4" w:space="0" w:color="auto"/>
            </w:tcBorders>
            <w:noWrap/>
            <w:vAlign w:val="bottom"/>
          </w:tcPr>
          <w:p w14:paraId="7BEEE8B7" w14:textId="77777777" w:rsidR="00E9111B" w:rsidRDefault="00E9111B">
            <w:pPr>
              <w:rPr>
                <w:rFonts w:eastAsia="MS Mincho" w:cs="Arial"/>
                <w:sz w:val="16"/>
                <w:szCs w:val="16"/>
              </w:rPr>
            </w:pPr>
          </w:p>
        </w:tc>
        <w:tc>
          <w:tcPr>
            <w:tcW w:w="261" w:type="dxa"/>
            <w:tcBorders>
              <w:top w:val="nil"/>
              <w:left w:val="single" w:sz="4" w:space="0" w:color="auto"/>
              <w:bottom w:val="nil"/>
              <w:right w:val="nil"/>
            </w:tcBorders>
            <w:shd w:val="clear" w:color="auto" w:fill="C0C0C0"/>
            <w:noWrap/>
            <w:vAlign w:val="bottom"/>
            <w:hideMark/>
          </w:tcPr>
          <w:p w14:paraId="1762A64D"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3E928827" w14:textId="77777777" w:rsidR="00E9111B" w:rsidRDefault="0042307E">
            <w:pPr>
              <w:rPr>
                <w:rFonts w:eastAsia="MS Mincho" w:cs="Arial"/>
                <w:b/>
                <w:bCs/>
                <w:sz w:val="16"/>
                <w:szCs w:val="16"/>
              </w:rPr>
            </w:pPr>
            <w:r>
              <w:rPr>
                <w:rFonts w:eastAsia="MS Mincho" w:cs="Arial"/>
                <w:b/>
                <w:bCs/>
                <w:sz w:val="16"/>
                <w:szCs w:val="16"/>
              </w:rPr>
              <w:t>Data Field ID</w:t>
            </w:r>
          </w:p>
        </w:tc>
        <w:tc>
          <w:tcPr>
            <w:tcW w:w="2731" w:type="dxa"/>
            <w:tcBorders>
              <w:top w:val="nil"/>
              <w:left w:val="nil"/>
              <w:bottom w:val="single" w:sz="4" w:space="0" w:color="auto"/>
              <w:right w:val="single" w:sz="4" w:space="0" w:color="auto"/>
            </w:tcBorders>
            <w:noWrap/>
            <w:vAlign w:val="bottom"/>
            <w:hideMark/>
          </w:tcPr>
          <w:p w14:paraId="167E1224" w14:textId="77777777" w:rsidR="00E9111B"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14:paraId="7D8ABDF9" w14:textId="77777777" w:rsidR="00E9111B" w:rsidRDefault="0042307E">
            <w:pPr>
              <w:rPr>
                <w:rFonts w:eastAsia="MS Mincho" w:cs="Arial"/>
                <w:b/>
                <w:bCs/>
                <w:sz w:val="16"/>
                <w:szCs w:val="16"/>
              </w:rPr>
            </w:pPr>
            <w:r>
              <w:rPr>
                <w:rFonts w:eastAsia="MS Mincho" w:cs="Arial"/>
                <w:b/>
                <w:bCs/>
                <w:sz w:val="16"/>
                <w:szCs w:val="16"/>
              </w:rPr>
              <w:t>Utilization</w:t>
            </w:r>
          </w:p>
        </w:tc>
      </w:tr>
      <w:tr w:rsidR="00E9111B" w14:paraId="0826A1FB" w14:textId="77777777">
        <w:trPr>
          <w:cantSplit/>
          <w:trHeight w:val="255"/>
          <w:jc w:val="center"/>
        </w:trPr>
        <w:tc>
          <w:tcPr>
            <w:tcW w:w="762" w:type="dxa"/>
            <w:tcBorders>
              <w:top w:val="nil"/>
              <w:left w:val="single" w:sz="4" w:space="0" w:color="auto"/>
              <w:bottom w:val="single" w:sz="4" w:space="0" w:color="auto"/>
              <w:right w:val="nil"/>
            </w:tcBorders>
            <w:noWrap/>
            <w:vAlign w:val="bottom"/>
          </w:tcPr>
          <w:p w14:paraId="784E6858" w14:textId="77777777" w:rsidR="00E9111B" w:rsidRDefault="00E9111B">
            <w:pPr>
              <w:rPr>
                <w:rFonts w:eastAsia="MS Mincho" w:cs="Arial"/>
                <w:sz w:val="16"/>
                <w:szCs w:val="16"/>
              </w:rPr>
            </w:pPr>
          </w:p>
        </w:tc>
        <w:tc>
          <w:tcPr>
            <w:tcW w:w="2422" w:type="dxa"/>
            <w:tcBorders>
              <w:top w:val="nil"/>
              <w:left w:val="nil"/>
              <w:bottom w:val="single" w:sz="4" w:space="0" w:color="auto"/>
              <w:right w:val="nil"/>
            </w:tcBorders>
            <w:noWrap/>
            <w:vAlign w:val="bottom"/>
          </w:tcPr>
          <w:p w14:paraId="73060295" w14:textId="77777777" w:rsidR="00E9111B" w:rsidRDefault="00E9111B">
            <w:pPr>
              <w:rPr>
                <w:rFonts w:eastAsia="MS Mincho" w:cs="Arial"/>
                <w:sz w:val="16"/>
                <w:szCs w:val="16"/>
              </w:rPr>
            </w:pPr>
          </w:p>
        </w:tc>
        <w:tc>
          <w:tcPr>
            <w:tcW w:w="914" w:type="dxa"/>
            <w:tcBorders>
              <w:top w:val="nil"/>
              <w:left w:val="nil"/>
              <w:bottom w:val="single" w:sz="4" w:space="0" w:color="auto"/>
              <w:right w:val="single" w:sz="4" w:space="0" w:color="auto"/>
            </w:tcBorders>
            <w:noWrap/>
            <w:vAlign w:val="bottom"/>
          </w:tcPr>
          <w:p w14:paraId="489E0FD4" w14:textId="77777777" w:rsidR="00E9111B" w:rsidRDefault="00E9111B">
            <w:pPr>
              <w:rPr>
                <w:rFonts w:eastAsia="MS Mincho" w:cs="Arial"/>
                <w:sz w:val="16"/>
                <w:szCs w:val="16"/>
              </w:rPr>
            </w:pPr>
          </w:p>
        </w:tc>
        <w:tc>
          <w:tcPr>
            <w:tcW w:w="261" w:type="dxa"/>
            <w:tcBorders>
              <w:top w:val="nil"/>
              <w:left w:val="single" w:sz="4" w:space="0" w:color="auto"/>
              <w:bottom w:val="single" w:sz="4" w:space="0" w:color="auto"/>
              <w:right w:val="nil"/>
            </w:tcBorders>
            <w:shd w:val="clear" w:color="auto" w:fill="C0C0C0"/>
            <w:noWrap/>
            <w:vAlign w:val="bottom"/>
          </w:tcPr>
          <w:p w14:paraId="72D22209" w14:textId="77777777" w:rsidR="00E9111B" w:rsidRDefault="00E9111B">
            <w:pPr>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vAlign w:val="bottom"/>
            <w:hideMark/>
          </w:tcPr>
          <w:p w14:paraId="0270B44D" w14:textId="77777777" w:rsidR="00E9111B" w:rsidRDefault="0042307E">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14:paraId="38C1995B" w14:textId="77777777" w:rsidR="00E9111B" w:rsidRDefault="0042307E">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8" w:space="0" w:color="auto"/>
            </w:tcBorders>
            <w:noWrap/>
            <w:vAlign w:val="bottom"/>
            <w:hideMark/>
          </w:tcPr>
          <w:p w14:paraId="7625186A" w14:textId="77777777" w:rsidR="00E9111B" w:rsidRDefault="0042307E">
            <w:pPr>
              <w:rPr>
                <w:rFonts w:eastAsia="MS Mincho" w:cs="Arial"/>
                <w:sz w:val="16"/>
                <w:szCs w:val="16"/>
              </w:rPr>
            </w:pPr>
            <w:r>
              <w:rPr>
                <w:rFonts w:eastAsia="MS Mincho" w:cs="Arial"/>
                <w:sz w:val="16"/>
                <w:szCs w:val="16"/>
              </w:rPr>
              <w:t>--</w:t>
            </w:r>
          </w:p>
        </w:tc>
      </w:tr>
    </w:tbl>
    <w:p w14:paraId="4D20DD3E" w14:textId="77777777" w:rsidR="00E9111B" w:rsidRDefault="00E9111B"/>
    <w:p w14:paraId="00D4832C" w14:textId="77777777" w:rsidR="00E9111B" w:rsidRDefault="00E9111B"/>
    <w:p w14:paraId="73B8D4D2" w14:textId="77777777" w:rsidR="00E9111B" w:rsidRDefault="00E9111B"/>
    <w:p w14:paraId="14C97215" w14:textId="77777777" w:rsidR="0042307E" w:rsidRDefault="0042307E" w:rsidP="0042307E">
      <w:pPr>
        <w:pStyle w:val="Heading4"/>
      </w:pPr>
      <w:r w:rsidRPr="00B9479B">
        <w:t>TP-PHY-TPP-REQ-023131/L-APIM - TCU (</w:t>
      </w:r>
      <w:proofErr w:type="spellStart"/>
      <w:r w:rsidRPr="00B9479B">
        <w:t>TcSE</w:t>
      </w:r>
      <w:proofErr w:type="spellEnd"/>
      <w:r w:rsidRPr="00B9479B">
        <w:t xml:space="preserve"> ROIN-223472-2)</w:t>
      </w:r>
    </w:p>
    <w:p w14:paraId="0F2A3CF7" w14:textId="77777777" w:rsidR="0042307E" w:rsidRDefault="0042307E">
      <w:pPr>
        <w:rPr>
          <w:rFonts w:eastAsia="MS Mincho" w:cs="Arial"/>
        </w:rPr>
      </w:pPr>
      <w:r>
        <w:rPr>
          <w:rFonts w:eastAsia="MS Mincho" w:cs="Arial"/>
        </w:rPr>
        <w:t xml:space="preserve">The APIM – TCU channel is representing the channel connecting "TCU" features and "APIM" features. </w:t>
      </w:r>
    </w:p>
    <w:p w14:paraId="62717F15" w14:textId="77777777" w:rsidR="0042307E" w:rsidRDefault="0042307E">
      <w:pPr>
        <w:rPr>
          <w:rFonts w:eastAsia="MS Mincho" w:cs="Arial"/>
        </w:rPr>
      </w:pPr>
    </w:p>
    <w:p w14:paraId="3725410A" w14:textId="77777777" w:rsidR="0042307E" w:rsidRDefault="0042307E">
      <w:pPr>
        <w:rPr>
          <w:rFonts w:eastAsia="MS Mincho" w:cs="Arial"/>
        </w:rPr>
      </w:pPr>
    </w:p>
    <w:tbl>
      <w:tblPr>
        <w:tblW w:w="10075" w:type="dxa"/>
        <w:jc w:val="center"/>
        <w:tblLook w:val="04A0" w:firstRow="1" w:lastRow="0" w:firstColumn="1" w:lastColumn="0" w:noHBand="0" w:noVBand="1"/>
      </w:tblPr>
      <w:tblGrid>
        <w:gridCol w:w="1078"/>
        <w:gridCol w:w="2067"/>
        <w:gridCol w:w="914"/>
        <w:gridCol w:w="261"/>
        <w:gridCol w:w="938"/>
        <w:gridCol w:w="2731"/>
        <w:gridCol w:w="2086"/>
      </w:tblGrid>
      <w:tr w:rsidR="0042307E" w14:paraId="5C2FF87B"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2B3CF281"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72809964" w14:textId="77777777" w:rsidTr="0042307E">
        <w:trPr>
          <w:cantSplit/>
          <w:trHeight w:val="255"/>
          <w:jc w:val="center"/>
        </w:trPr>
        <w:tc>
          <w:tcPr>
            <w:tcW w:w="1078" w:type="dxa"/>
            <w:tcBorders>
              <w:top w:val="nil"/>
              <w:left w:val="single" w:sz="4" w:space="0" w:color="auto"/>
              <w:bottom w:val="single" w:sz="4" w:space="0" w:color="auto"/>
              <w:right w:val="single" w:sz="4" w:space="0" w:color="auto"/>
            </w:tcBorders>
            <w:noWrap/>
            <w:vAlign w:val="bottom"/>
            <w:hideMark/>
          </w:tcPr>
          <w:p w14:paraId="375C7AAC" w14:textId="77777777" w:rsidR="0042307E" w:rsidRDefault="0042307E">
            <w:pPr>
              <w:rPr>
                <w:rFonts w:eastAsia="MS Mincho" w:cs="Arial"/>
                <w:b/>
                <w:bCs/>
                <w:sz w:val="16"/>
                <w:szCs w:val="16"/>
              </w:rPr>
            </w:pPr>
            <w:r>
              <w:rPr>
                <w:rFonts w:eastAsia="MS Mincho" w:cs="Arial"/>
                <w:b/>
                <w:bCs/>
                <w:sz w:val="16"/>
                <w:szCs w:val="16"/>
              </w:rPr>
              <w:t>CAN ID</w:t>
            </w:r>
          </w:p>
        </w:tc>
        <w:tc>
          <w:tcPr>
            <w:tcW w:w="2067" w:type="dxa"/>
            <w:tcBorders>
              <w:top w:val="nil"/>
              <w:left w:val="nil"/>
              <w:bottom w:val="single" w:sz="4" w:space="0" w:color="auto"/>
              <w:right w:val="single" w:sz="4" w:space="0" w:color="auto"/>
            </w:tcBorders>
            <w:noWrap/>
            <w:vAlign w:val="bottom"/>
            <w:hideMark/>
          </w:tcPr>
          <w:p w14:paraId="71DAF937"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78979FEC"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6BDF2521"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AA061B1"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5D0A323" w14:textId="77777777" w:rsidR="0042307E" w:rsidRDefault="0042307E">
            <w:pPr>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14:paraId="500F3567" w14:textId="77777777" w:rsidR="0042307E" w:rsidRDefault="0042307E">
            <w:pPr>
              <w:rPr>
                <w:rFonts w:eastAsia="MS Mincho" w:cs="Arial"/>
                <w:sz w:val="16"/>
                <w:szCs w:val="16"/>
              </w:rPr>
            </w:pPr>
            <w:r>
              <w:rPr>
                <w:rFonts w:eastAsia="MS Mincho" w:cs="Arial"/>
                <w:sz w:val="16"/>
                <w:szCs w:val="16"/>
              </w:rPr>
              <w:t> </w:t>
            </w:r>
          </w:p>
        </w:tc>
      </w:tr>
      <w:tr w:rsidR="0042307E" w14:paraId="08BE5EF0" w14:textId="77777777" w:rsidTr="0042307E">
        <w:trPr>
          <w:cantSplit/>
          <w:trHeight w:val="255"/>
          <w:jc w:val="center"/>
        </w:trPr>
        <w:tc>
          <w:tcPr>
            <w:tcW w:w="1078" w:type="dxa"/>
            <w:tcBorders>
              <w:top w:val="nil"/>
              <w:left w:val="single" w:sz="4" w:space="0" w:color="auto"/>
              <w:bottom w:val="single" w:sz="4" w:space="0" w:color="auto"/>
              <w:right w:val="single" w:sz="4" w:space="0" w:color="auto"/>
            </w:tcBorders>
            <w:noWrap/>
            <w:hideMark/>
          </w:tcPr>
          <w:p w14:paraId="4A897D86" w14:textId="77777777" w:rsidR="0042307E" w:rsidRDefault="0042307E">
            <w:pPr>
              <w:rPr>
                <w:rFonts w:eastAsia="MS Mincho" w:cs="Arial"/>
                <w:sz w:val="16"/>
                <w:szCs w:val="16"/>
              </w:rPr>
            </w:pPr>
            <w:r>
              <w:rPr>
                <w:rFonts w:eastAsia="MS Mincho" w:cs="Arial"/>
                <w:sz w:val="16"/>
                <w:szCs w:val="16"/>
              </w:rPr>
              <w:t>HS3 0x4A8</w:t>
            </w:r>
          </w:p>
          <w:p w14:paraId="17A1629C" w14:textId="77777777" w:rsidR="0042307E" w:rsidRDefault="0042307E">
            <w:pPr>
              <w:rPr>
                <w:rFonts w:eastAsia="MS Mincho" w:cs="Arial"/>
                <w:sz w:val="16"/>
                <w:szCs w:val="16"/>
              </w:rPr>
            </w:pPr>
            <w:r>
              <w:rPr>
                <w:rFonts w:eastAsia="MS Mincho" w:cs="Arial"/>
                <w:sz w:val="16"/>
                <w:szCs w:val="16"/>
              </w:rPr>
              <w:t>HS4 0x2BF</w:t>
            </w:r>
          </w:p>
        </w:tc>
        <w:tc>
          <w:tcPr>
            <w:tcW w:w="2067" w:type="dxa"/>
            <w:tcBorders>
              <w:top w:val="nil"/>
              <w:left w:val="nil"/>
              <w:bottom w:val="single" w:sz="4" w:space="0" w:color="auto"/>
              <w:right w:val="single" w:sz="4" w:space="0" w:color="auto"/>
            </w:tcBorders>
            <w:noWrap/>
            <w:hideMark/>
          </w:tcPr>
          <w:p w14:paraId="2550C7DA" w14:textId="77777777" w:rsidR="0042307E" w:rsidRDefault="0042307E">
            <w:pPr>
              <w:rPr>
                <w:rFonts w:eastAsia="MS Mincho" w:cs="Arial"/>
                <w:sz w:val="16"/>
                <w:szCs w:val="16"/>
              </w:rPr>
            </w:pPr>
            <w:proofErr w:type="spellStart"/>
            <w:r>
              <w:rPr>
                <w:rFonts w:eastAsia="MS Mincho" w:cs="Arial"/>
                <w:sz w:val="16"/>
                <w:szCs w:val="16"/>
              </w:rPr>
              <w:t>APIM_TCU_Word_Tx</w:t>
            </w:r>
            <w:proofErr w:type="spellEnd"/>
          </w:p>
        </w:tc>
        <w:tc>
          <w:tcPr>
            <w:tcW w:w="914" w:type="dxa"/>
            <w:tcBorders>
              <w:top w:val="nil"/>
              <w:left w:val="nil"/>
              <w:bottom w:val="single" w:sz="4" w:space="0" w:color="auto"/>
              <w:right w:val="single" w:sz="4" w:space="0" w:color="auto"/>
            </w:tcBorders>
            <w:noWrap/>
            <w:hideMark/>
          </w:tcPr>
          <w:p w14:paraId="270FAD1F" w14:textId="77777777" w:rsidR="0042307E" w:rsidRDefault="0042307E">
            <w:pPr>
              <w:jc w:val="center"/>
              <w:rPr>
                <w:rFonts w:eastAsia="MS Mincho" w:cs="Arial"/>
                <w:sz w:val="16"/>
                <w:szCs w:val="16"/>
              </w:rPr>
            </w:pPr>
            <w:r>
              <w:rPr>
                <w:rFonts w:eastAsia="MS Mincho" w:cs="Arial"/>
                <w:sz w:val="16"/>
                <w:szCs w:val="16"/>
              </w:rPr>
              <w:t>20</w:t>
            </w:r>
          </w:p>
        </w:tc>
        <w:tc>
          <w:tcPr>
            <w:tcW w:w="261" w:type="dxa"/>
            <w:shd w:val="clear" w:color="auto" w:fill="C0C0C0"/>
            <w:noWrap/>
            <w:vAlign w:val="bottom"/>
            <w:hideMark/>
          </w:tcPr>
          <w:p w14:paraId="1F713736" w14:textId="77777777" w:rsidR="0042307E" w:rsidRDefault="0042307E">
            <w:pPr>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14:paraId="555FC7E4" w14:textId="77777777" w:rsidR="0042307E" w:rsidRDefault="0042307E">
            <w:pPr>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14:paraId="56845549" w14:textId="77777777" w:rsidR="0042307E" w:rsidRDefault="0042307E">
            <w:pPr>
              <w:rPr>
                <w:rFonts w:eastAsia="MS Mincho" w:cs="Arial"/>
                <w:b/>
                <w:sz w:val="16"/>
                <w:szCs w:val="16"/>
              </w:rPr>
            </w:pPr>
            <w:r>
              <w:rPr>
                <w:rFonts w:eastAsia="MS Mincho" w:cs="Arial"/>
                <w:b/>
                <w:sz w:val="16"/>
                <w:szCs w:val="16"/>
              </w:rPr>
              <w:t>Receiver:  TCU</w:t>
            </w:r>
          </w:p>
        </w:tc>
        <w:tc>
          <w:tcPr>
            <w:tcW w:w="2086" w:type="dxa"/>
            <w:tcBorders>
              <w:top w:val="nil"/>
              <w:left w:val="nil"/>
              <w:bottom w:val="single" w:sz="4" w:space="0" w:color="auto"/>
              <w:right w:val="single" w:sz="4" w:space="0" w:color="auto"/>
            </w:tcBorders>
            <w:shd w:val="clear" w:color="auto" w:fill="C0C0C0"/>
            <w:noWrap/>
            <w:vAlign w:val="bottom"/>
            <w:hideMark/>
          </w:tcPr>
          <w:p w14:paraId="2DC8BB18" w14:textId="77777777" w:rsidR="0042307E" w:rsidRDefault="0042307E">
            <w:pPr>
              <w:rPr>
                <w:rFonts w:eastAsia="MS Mincho" w:cs="Arial"/>
                <w:sz w:val="16"/>
                <w:szCs w:val="16"/>
              </w:rPr>
            </w:pPr>
            <w:r>
              <w:rPr>
                <w:rFonts w:eastAsia="MS Mincho" w:cs="Arial"/>
                <w:sz w:val="16"/>
                <w:szCs w:val="16"/>
              </w:rPr>
              <w:t> </w:t>
            </w:r>
          </w:p>
        </w:tc>
      </w:tr>
      <w:tr w:rsidR="0042307E" w14:paraId="052379CF" w14:textId="77777777" w:rsidTr="0042307E">
        <w:trPr>
          <w:cantSplit/>
          <w:trHeight w:val="255"/>
          <w:jc w:val="center"/>
        </w:trPr>
        <w:tc>
          <w:tcPr>
            <w:tcW w:w="1078" w:type="dxa"/>
            <w:tcBorders>
              <w:top w:val="nil"/>
              <w:left w:val="single" w:sz="4" w:space="0" w:color="auto"/>
              <w:bottom w:val="nil"/>
              <w:right w:val="nil"/>
            </w:tcBorders>
            <w:noWrap/>
            <w:vAlign w:val="bottom"/>
            <w:hideMark/>
          </w:tcPr>
          <w:p w14:paraId="0A4CE127" w14:textId="77777777" w:rsidR="0042307E" w:rsidRDefault="0042307E">
            <w:pPr>
              <w:rPr>
                <w:rFonts w:eastAsia="MS Mincho" w:cs="Arial"/>
                <w:sz w:val="16"/>
                <w:szCs w:val="16"/>
              </w:rPr>
            </w:pPr>
            <w:r>
              <w:rPr>
                <w:rFonts w:eastAsia="MS Mincho" w:cs="Arial"/>
                <w:sz w:val="16"/>
                <w:szCs w:val="16"/>
              </w:rPr>
              <w:t> </w:t>
            </w:r>
          </w:p>
        </w:tc>
        <w:tc>
          <w:tcPr>
            <w:tcW w:w="2067" w:type="dxa"/>
            <w:noWrap/>
            <w:vAlign w:val="bottom"/>
          </w:tcPr>
          <w:p w14:paraId="42663EFA" w14:textId="77777777" w:rsidR="0042307E" w:rsidRDefault="0042307E">
            <w:pPr>
              <w:rPr>
                <w:rFonts w:eastAsia="MS Mincho" w:cs="Arial"/>
                <w:sz w:val="16"/>
                <w:szCs w:val="16"/>
              </w:rPr>
            </w:pPr>
          </w:p>
        </w:tc>
        <w:tc>
          <w:tcPr>
            <w:tcW w:w="914" w:type="dxa"/>
            <w:noWrap/>
            <w:vAlign w:val="bottom"/>
          </w:tcPr>
          <w:p w14:paraId="678AE44B" w14:textId="77777777" w:rsidR="0042307E" w:rsidRDefault="0042307E">
            <w:pPr>
              <w:rPr>
                <w:rFonts w:eastAsia="MS Mincho" w:cs="Arial"/>
                <w:sz w:val="16"/>
                <w:szCs w:val="16"/>
              </w:rPr>
            </w:pPr>
          </w:p>
        </w:tc>
        <w:tc>
          <w:tcPr>
            <w:tcW w:w="261" w:type="dxa"/>
            <w:shd w:val="clear" w:color="auto" w:fill="C0C0C0"/>
            <w:noWrap/>
            <w:hideMark/>
          </w:tcPr>
          <w:p w14:paraId="56650B87"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7D7824AA"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50D755BC" w14:textId="77777777" w:rsidTr="0042307E">
        <w:trPr>
          <w:cantSplit/>
          <w:trHeight w:val="255"/>
          <w:jc w:val="center"/>
        </w:trPr>
        <w:tc>
          <w:tcPr>
            <w:tcW w:w="1078" w:type="dxa"/>
            <w:tcBorders>
              <w:top w:val="nil"/>
              <w:left w:val="single" w:sz="4" w:space="0" w:color="auto"/>
              <w:bottom w:val="nil"/>
              <w:right w:val="nil"/>
            </w:tcBorders>
            <w:noWrap/>
            <w:vAlign w:val="bottom"/>
            <w:hideMark/>
          </w:tcPr>
          <w:p w14:paraId="3D04AAFA" w14:textId="77777777" w:rsidR="0042307E" w:rsidRDefault="0042307E">
            <w:pPr>
              <w:rPr>
                <w:rFonts w:eastAsia="MS Mincho" w:cs="Arial"/>
                <w:sz w:val="16"/>
                <w:szCs w:val="16"/>
              </w:rPr>
            </w:pPr>
            <w:r>
              <w:rPr>
                <w:rFonts w:eastAsia="MS Mincho" w:cs="Arial"/>
                <w:sz w:val="16"/>
                <w:szCs w:val="16"/>
              </w:rPr>
              <w:t> </w:t>
            </w:r>
          </w:p>
        </w:tc>
        <w:tc>
          <w:tcPr>
            <w:tcW w:w="2067" w:type="dxa"/>
            <w:noWrap/>
            <w:vAlign w:val="bottom"/>
          </w:tcPr>
          <w:p w14:paraId="77201C2C" w14:textId="77777777" w:rsidR="0042307E" w:rsidRDefault="0042307E">
            <w:pPr>
              <w:rPr>
                <w:rFonts w:eastAsia="MS Mincho" w:cs="Arial"/>
                <w:sz w:val="16"/>
                <w:szCs w:val="16"/>
              </w:rPr>
            </w:pPr>
          </w:p>
        </w:tc>
        <w:tc>
          <w:tcPr>
            <w:tcW w:w="914" w:type="dxa"/>
            <w:noWrap/>
            <w:vAlign w:val="bottom"/>
          </w:tcPr>
          <w:p w14:paraId="25E5BEA5" w14:textId="77777777" w:rsidR="0042307E" w:rsidRDefault="0042307E">
            <w:pPr>
              <w:rPr>
                <w:rFonts w:eastAsia="MS Mincho" w:cs="Arial"/>
                <w:sz w:val="16"/>
                <w:szCs w:val="16"/>
              </w:rPr>
            </w:pPr>
          </w:p>
        </w:tc>
        <w:tc>
          <w:tcPr>
            <w:tcW w:w="261" w:type="dxa"/>
            <w:shd w:val="clear" w:color="auto" w:fill="C0C0C0"/>
            <w:noWrap/>
            <w:vAlign w:val="bottom"/>
            <w:hideMark/>
          </w:tcPr>
          <w:p w14:paraId="79CF80C0"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288B4A86"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14:paraId="02B6CB6D"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14:paraId="39A6D8C8"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151E086B" w14:textId="77777777" w:rsidTr="0042307E">
        <w:trPr>
          <w:cantSplit/>
          <w:trHeight w:val="255"/>
          <w:jc w:val="center"/>
        </w:trPr>
        <w:tc>
          <w:tcPr>
            <w:tcW w:w="1078" w:type="dxa"/>
            <w:tcBorders>
              <w:top w:val="nil"/>
              <w:left w:val="single" w:sz="4" w:space="0" w:color="auto"/>
              <w:bottom w:val="nil"/>
              <w:right w:val="nil"/>
            </w:tcBorders>
            <w:noWrap/>
            <w:vAlign w:val="bottom"/>
            <w:hideMark/>
          </w:tcPr>
          <w:p w14:paraId="7000FF69" w14:textId="77777777" w:rsidR="0042307E" w:rsidRDefault="0042307E">
            <w:pPr>
              <w:rPr>
                <w:rFonts w:eastAsia="MS Mincho" w:cs="Arial"/>
                <w:sz w:val="16"/>
                <w:szCs w:val="16"/>
              </w:rPr>
            </w:pPr>
            <w:r>
              <w:rPr>
                <w:rFonts w:eastAsia="MS Mincho" w:cs="Arial"/>
                <w:sz w:val="16"/>
                <w:szCs w:val="16"/>
              </w:rPr>
              <w:t> </w:t>
            </w:r>
          </w:p>
        </w:tc>
        <w:tc>
          <w:tcPr>
            <w:tcW w:w="2067" w:type="dxa"/>
            <w:noWrap/>
            <w:vAlign w:val="bottom"/>
          </w:tcPr>
          <w:p w14:paraId="7153517C" w14:textId="77777777" w:rsidR="0042307E" w:rsidRDefault="0042307E">
            <w:pPr>
              <w:rPr>
                <w:rFonts w:eastAsia="MS Mincho" w:cs="Arial"/>
                <w:sz w:val="16"/>
                <w:szCs w:val="16"/>
              </w:rPr>
            </w:pPr>
          </w:p>
        </w:tc>
        <w:tc>
          <w:tcPr>
            <w:tcW w:w="914" w:type="dxa"/>
            <w:noWrap/>
            <w:vAlign w:val="bottom"/>
          </w:tcPr>
          <w:p w14:paraId="2469E315" w14:textId="77777777" w:rsidR="0042307E" w:rsidRDefault="0042307E">
            <w:pPr>
              <w:rPr>
                <w:rFonts w:eastAsia="MS Mincho" w:cs="Arial"/>
                <w:sz w:val="16"/>
                <w:szCs w:val="16"/>
              </w:rPr>
            </w:pPr>
          </w:p>
        </w:tc>
        <w:tc>
          <w:tcPr>
            <w:tcW w:w="261" w:type="dxa"/>
            <w:shd w:val="clear" w:color="auto" w:fill="C0C0C0"/>
            <w:noWrap/>
            <w:vAlign w:val="bottom"/>
            <w:hideMark/>
          </w:tcPr>
          <w:p w14:paraId="0D3958CD"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14:paraId="6C105E7A" w14:textId="77777777" w:rsidR="0042307E" w:rsidRDefault="0042307E">
            <w:pPr>
              <w:rPr>
                <w:rFonts w:eastAsia="MS Mincho" w:cs="Arial"/>
                <w:sz w:val="16"/>
                <w:szCs w:val="16"/>
              </w:rPr>
            </w:pPr>
            <w:r>
              <w:rPr>
                <w:rFonts w:eastAsia="MS Mincho" w:cs="Arial"/>
                <w:sz w:val="16"/>
                <w:szCs w:val="16"/>
              </w:rPr>
              <w:t>0x82</w:t>
            </w:r>
          </w:p>
        </w:tc>
        <w:tc>
          <w:tcPr>
            <w:tcW w:w="2731" w:type="dxa"/>
            <w:tcBorders>
              <w:top w:val="single" w:sz="4" w:space="0" w:color="auto"/>
              <w:left w:val="nil"/>
              <w:bottom w:val="single" w:sz="4" w:space="0" w:color="auto"/>
              <w:right w:val="single" w:sz="4" w:space="0" w:color="auto"/>
            </w:tcBorders>
            <w:noWrap/>
            <w:hideMark/>
          </w:tcPr>
          <w:p w14:paraId="4B055C64" w14:textId="77777777" w:rsidR="0042307E" w:rsidRDefault="0042307E">
            <w:pPr>
              <w:rPr>
                <w:rFonts w:eastAsia="MS Mincho" w:cs="Arial"/>
                <w:sz w:val="16"/>
                <w:szCs w:val="16"/>
              </w:rPr>
            </w:pPr>
            <w:proofErr w:type="spellStart"/>
            <w:r>
              <w:rPr>
                <w:rFonts w:eastAsia="MS Mincho" w:cs="Arial"/>
                <w:sz w:val="16"/>
                <w:szCs w:val="16"/>
              </w:rPr>
              <w:t>ChargeProfileList_Rq</w:t>
            </w:r>
            <w:proofErr w:type="spellEnd"/>
          </w:p>
        </w:tc>
        <w:tc>
          <w:tcPr>
            <w:tcW w:w="2086" w:type="dxa"/>
            <w:tcBorders>
              <w:top w:val="single" w:sz="4" w:space="0" w:color="auto"/>
              <w:left w:val="nil"/>
              <w:bottom w:val="single" w:sz="4" w:space="0" w:color="auto"/>
              <w:right w:val="single" w:sz="4" w:space="0" w:color="auto"/>
            </w:tcBorders>
            <w:noWrap/>
            <w:hideMark/>
          </w:tcPr>
          <w:p w14:paraId="27B63BBA" w14:textId="77777777" w:rsidR="0042307E" w:rsidRDefault="0042307E">
            <w:pPr>
              <w:rPr>
                <w:rFonts w:eastAsia="MS Mincho" w:cs="Arial"/>
                <w:sz w:val="16"/>
                <w:szCs w:val="16"/>
              </w:rPr>
            </w:pPr>
            <w:r>
              <w:rPr>
                <w:rFonts w:eastAsia="MS Mincho" w:cs="Arial"/>
                <w:sz w:val="16"/>
                <w:szCs w:val="16"/>
              </w:rPr>
              <w:t>Charge Programming</w:t>
            </w:r>
          </w:p>
        </w:tc>
      </w:tr>
      <w:tr w:rsidR="0042307E" w14:paraId="4F4C3207" w14:textId="77777777" w:rsidTr="0042307E">
        <w:trPr>
          <w:cantSplit/>
          <w:trHeight w:val="255"/>
          <w:jc w:val="center"/>
        </w:trPr>
        <w:tc>
          <w:tcPr>
            <w:tcW w:w="1078" w:type="dxa"/>
            <w:tcBorders>
              <w:top w:val="nil"/>
              <w:left w:val="single" w:sz="4" w:space="0" w:color="auto"/>
              <w:bottom w:val="nil"/>
              <w:right w:val="nil"/>
            </w:tcBorders>
            <w:noWrap/>
            <w:vAlign w:val="bottom"/>
          </w:tcPr>
          <w:p w14:paraId="3C35AD0A" w14:textId="77777777" w:rsidR="0042307E" w:rsidRDefault="0042307E">
            <w:pPr>
              <w:rPr>
                <w:rFonts w:eastAsia="MS Mincho" w:cs="Arial"/>
                <w:sz w:val="16"/>
                <w:szCs w:val="16"/>
              </w:rPr>
            </w:pPr>
          </w:p>
        </w:tc>
        <w:tc>
          <w:tcPr>
            <w:tcW w:w="2067" w:type="dxa"/>
            <w:noWrap/>
            <w:vAlign w:val="bottom"/>
          </w:tcPr>
          <w:p w14:paraId="723C2D00" w14:textId="77777777" w:rsidR="0042307E" w:rsidRDefault="0042307E">
            <w:pPr>
              <w:rPr>
                <w:rFonts w:eastAsia="MS Mincho" w:cs="Arial"/>
                <w:sz w:val="16"/>
                <w:szCs w:val="16"/>
              </w:rPr>
            </w:pPr>
          </w:p>
        </w:tc>
        <w:tc>
          <w:tcPr>
            <w:tcW w:w="914" w:type="dxa"/>
            <w:noWrap/>
            <w:vAlign w:val="bottom"/>
          </w:tcPr>
          <w:p w14:paraId="09974713" w14:textId="77777777" w:rsidR="0042307E" w:rsidRDefault="0042307E">
            <w:pPr>
              <w:rPr>
                <w:rFonts w:eastAsia="MS Mincho" w:cs="Arial"/>
                <w:sz w:val="16"/>
                <w:szCs w:val="16"/>
              </w:rPr>
            </w:pPr>
          </w:p>
        </w:tc>
        <w:tc>
          <w:tcPr>
            <w:tcW w:w="261" w:type="dxa"/>
            <w:shd w:val="clear" w:color="auto" w:fill="C0C0C0"/>
            <w:noWrap/>
            <w:vAlign w:val="bottom"/>
          </w:tcPr>
          <w:p w14:paraId="0B8E50F0"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14:paraId="6DC3C108" w14:textId="77777777" w:rsidR="0042307E" w:rsidRDefault="0042307E">
            <w:pPr>
              <w:rPr>
                <w:rFonts w:eastAsia="MS Mincho" w:cs="Arial"/>
                <w:sz w:val="16"/>
                <w:szCs w:val="16"/>
              </w:rPr>
            </w:pPr>
            <w:r>
              <w:rPr>
                <w:rFonts w:eastAsia="MS Mincho" w:cs="Arial"/>
                <w:sz w:val="16"/>
                <w:szCs w:val="16"/>
              </w:rPr>
              <w:t>0x84</w:t>
            </w:r>
          </w:p>
        </w:tc>
        <w:tc>
          <w:tcPr>
            <w:tcW w:w="2731" w:type="dxa"/>
            <w:tcBorders>
              <w:top w:val="single" w:sz="4" w:space="0" w:color="auto"/>
              <w:left w:val="nil"/>
              <w:bottom w:val="single" w:sz="4" w:space="0" w:color="auto"/>
              <w:right w:val="single" w:sz="4" w:space="0" w:color="auto"/>
            </w:tcBorders>
            <w:noWrap/>
            <w:hideMark/>
          </w:tcPr>
          <w:p w14:paraId="09D13271" w14:textId="77777777" w:rsidR="0042307E" w:rsidRDefault="0042307E">
            <w:pPr>
              <w:rPr>
                <w:rFonts w:eastAsia="MS Mincho" w:cs="Arial"/>
                <w:sz w:val="16"/>
                <w:szCs w:val="16"/>
              </w:rPr>
            </w:pPr>
            <w:proofErr w:type="spellStart"/>
            <w:r>
              <w:rPr>
                <w:rFonts w:eastAsia="MS Mincho" w:cs="Arial"/>
                <w:sz w:val="16"/>
                <w:szCs w:val="16"/>
              </w:rPr>
              <w:t>ChargeSchedule_Rq</w:t>
            </w:r>
            <w:proofErr w:type="spellEnd"/>
          </w:p>
        </w:tc>
        <w:tc>
          <w:tcPr>
            <w:tcW w:w="2086" w:type="dxa"/>
            <w:tcBorders>
              <w:top w:val="single" w:sz="4" w:space="0" w:color="auto"/>
              <w:left w:val="nil"/>
              <w:bottom w:val="single" w:sz="4" w:space="0" w:color="auto"/>
              <w:right w:val="single" w:sz="4" w:space="0" w:color="auto"/>
            </w:tcBorders>
            <w:noWrap/>
            <w:hideMark/>
          </w:tcPr>
          <w:p w14:paraId="3988C722" w14:textId="77777777" w:rsidR="0042307E" w:rsidRDefault="0042307E">
            <w:pPr>
              <w:rPr>
                <w:rFonts w:eastAsia="MS Mincho" w:cs="Arial"/>
                <w:sz w:val="16"/>
                <w:szCs w:val="16"/>
              </w:rPr>
            </w:pPr>
            <w:r>
              <w:rPr>
                <w:rFonts w:eastAsia="MS Mincho" w:cs="Arial"/>
                <w:sz w:val="16"/>
                <w:szCs w:val="16"/>
              </w:rPr>
              <w:t>Charge Programming</w:t>
            </w:r>
          </w:p>
        </w:tc>
      </w:tr>
      <w:tr w:rsidR="0042307E" w14:paraId="2795D85E" w14:textId="77777777" w:rsidTr="0042307E">
        <w:trPr>
          <w:cantSplit/>
          <w:trHeight w:val="255"/>
          <w:jc w:val="center"/>
        </w:trPr>
        <w:tc>
          <w:tcPr>
            <w:tcW w:w="1078" w:type="dxa"/>
            <w:tcBorders>
              <w:top w:val="nil"/>
              <w:left w:val="single" w:sz="4" w:space="0" w:color="auto"/>
              <w:bottom w:val="nil"/>
              <w:right w:val="nil"/>
            </w:tcBorders>
            <w:noWrap/>
            <w:vAlign w:val="bottom"/>
          </w:tcPr>
          <w:p w14:paraId="392805BE" w14:textId="77777777" w:rsidR="0042307E" w:rsidRDefault="0042307E">
            <w:pPr>
              <w:rPr>
                <w:rFonts w:eastAsia="MS Mincho" w:cs="Arial"/>
                <w:sz w:val="16"/>
                <w:szCs w:val="16"/>
              </w:rPr>
            </w:pPr>
          </w:p>
        </w:tc>
        <w:tc>
          <w:tcPr>
            <w:tcW w:w="2067" w:type="dxa"/>
            <w:tcBorders>
              <w:top w:val="nil"/>
              <w:left w:val="nil"/>
              <w:bottom w:val="nil"/>
              <w:right w:val="nil"/>
            </w:tcBorders>
            <w:noWrap/>
            <w:vAlign w:val="bottom"/>
          </w:tcPr>
          <w:p w14:paraId="4F7123A3"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42710758"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0533A0BA"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14:paraId="28A9A64F" w14:textId="77777777" w:rsidR="0042307E" w:rsidRDefault="0042307E">
            <w:pPr>
              <w:rPr>
                <w:rFonts w:eastAsia="MS Mincho" w:cs="Arial"/>
                <w:sz w:val="16"/>
                <w:szCs w:val="16"/>
              </w:rPr>
            </w:pPr>
            <w:r>
              <w:rPr>
                <w:rFonts w:eastAsia="MS Mincho" w:cs="Arial"/>
                <w:sz w:val="16"/>
                <w:szCs w:val="16"/>
              </w:rPr>
              <w:t>0x86</w:t>
            </w:r>
          </w:p>
        </w:tc>
        <w:tc>
          <w:tcPr>
            <w:tcW w:w="2731" w:type="dxa"/>
            <w:tcBorders>
              <w:top w:val="single" w:sz="4" w:space="0" w:color="auto"/>
              <w:left w:val="nil"/>
              <w:bottom w:val="single" w:sz="4" w:space="0" w:color="auto"/>
              <w:right w:val="single" w:sz="4" w:space="0" w:color="auto"/>
            </w:tcBorders>
            <w:noWrap/>
            <w:hideMark/>
          </w:tcPr>
          <w:p w14:paraId="0F5DFB05" w14:textId="77777777" w:rsidR="0042307E" w:rsidRDefault="0042307E">
            <w:pPr>
              <w:rPr>
                <w:rFonts w:eastAsia="MS Mincho" w:cs="Arial"/>
                <w:sz w:val="16"/>
                <w:szCs w:val="16"/>
              </w:rPr>
            </w:pPr>
            <w:proofErr w:type="spellStart"/>
            <w:r>
              <w:rPr>
                <w:rFonts w:eastAsia="MS Mincho" w:cs="Arial"/>
                <w:sz w:val="16"/>
                <w:szCs w:val="16"/>
              </w:rPr>
              <w:t>SyncSoftwareVersion_Rsp</w:t>
            </w:r>
            <w:proofErr w:type="spellEnd"/>
          </w:p>
        </w:tc>
        <w:tc>
          <w:tcPr>
            <w:tcW w:w="2086" w:type="dxa"/>
            <w:tcBorders>
              <w:top w:val="single" w:sz="4" w:space="0" w:color="auto"/>
              <w:left w:val="nil"/>
              <w:bottom w:val="single" w:sz="4" w:space="0" w:color="auto"/>
              <w:right w:val="single" w:sz="4" w:space="0" w:color="auto"/>
            </w:tcBorders>
            <w:noWrap/>
            <w:hideMark/>
          </w:tcPr>
          <w:p w14:paraId="2373ABE3" w14:textId="77777777" w:rsidR="0042307E" w:rsidRDefault="0042307E">
            <w:pPr>
              <w:rPr>
                <w:rFonts w:eastAsia="MS Mincho" w:cs="Arial"/>
                <w:sz w:val="16"/>
                <w:szCs w:val="16"/>
              </w:rPr>
            </w:pPr>
            <w:r>
              <w:rPr>
                <w:rFonts w:eastAsia="MS Mincho" w:cs="Arial"/>
                <w:sz w:val="16"/>
                <w:szCs w:val="16"/>
              </w:rPr>
              <w:t>Charge Programming</w:t>
            </w:r>
          </w:p>
        </w:tc>
      </w:tr>
      <w:tr w:rsidR="0042307E" w14:paraId="78505825" w14:textId="77777777" w:rsidTr="0042307E">
        <w:trPr>
          <w:cantSplit/>
          <w:trHeight w:val="255"/>
          <w:jc w:val="center"/>
        </w:trPr>
        <w:tc>
          <w:tcPr>
            <w:tcW w:w="1078" w:type="dxa"/>
            <w:tcBorders>
              <w:top w:val="nil"/>
              <w:left w:val="single" w:sz="4" w:space="0" w:color="auto"/>
              <w:bottom w:val="nil"/>
              <w:right w:val="nil"/>
            </w:tcBorders>
            <w:noWrap/>
            <w:vAlign w:val="bottom"/>
          </w:tcPr>
          <w:p w14:paraId="3A9A4AC4" w14:textId="77777777" w:rsidR="0042307E" w:rsidRDefault="0042307E">
            <w:pPr>
              <w:rPr>
                <w:rFonts w:eastAsia="MS Mincho" w:cs="Arial"/>
                <w:sz w:val="16"/>
                <w:szCs w:val="16"/>
              </w:rPr>
            </w:pPr>
          </w:p>
        </w:tc>
        <w:tc>
          <w:tcPr>
            <w:tcW w:w="2067" w:type="dxa"/>
            <w:tcBorders>
              <w:top w:val="nil"/>
              <w:left w:val="nil"/>
              <w:bottom w:val="nil"/>
              <w:right w:val="nil"/>
            </w:tcBorders>
            <w:noWrap/>
            <w:vAlign w:val="bottom"/>
          </w:tcPr>
          <w:p w14:paraId="4C331905"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5F53AA28"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27B3BC77"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3551E557" w14:textId="77777777" w:rsidR="0042307E" w:rsidRDefault="0042307E">
            <w:pPr>
              <w:rPr>
                <w:rFonts w:eastAsia="MS Mincho" w:cs="Arial"/>
                <w:sz w:val="16"/>
                <w:szCs w:val="16"/>
              </w:rPr>
            </w:pPr>
            <w:r>
              <w:rPr>
                <w:rFonts w:eastAsia="MS Mincho" w:cs="Arial"/>
                <w:sz w:val="16"/>
                <w:szCs w:val="16"/>
              </w:rPr>
              <w:t>0x94</w:t>
            </w:r>
          </w:p>
        </w:tc>
        <w:tc>
          <w:tcPr>
            <w:tcW w:w="2731" w:type="dxa"/>
            <w:tcBorders>
              <w:top w:val="single" w:sz="4" w:space="0" w:color="auto"/>
              <w:left w:val="nil"/>
              <w:bottom w:val="single" w:sz="4" w:space="0" w:color="auto"/>
              <w:right w:val="single" w:sz="4" w:space="0" w:color="auto"/>
            </w:tcBorders>
            <w:noWrap/>
          </w:tcPr>
          <w:p w14:paraId="21D818B8" w14:textId="77777777" w:rsidR="0042307E" w:rsidRDefault="0042307E">
            <w:pPr>
              <w:rPr>
                <w:rFonts w:eastAsia="MS Mincho" w:cs="Arial"/>
                <w:sz w:val="16"/>
                <w:szCs w:val="16"/>
              </w:rPr>
            </w:pPr>
            <w:proofErr w:type="spellStart"/>
            <w:r>
              <w:rPr>
                <w:rFonts w:eastAsia="MS Mincho" w:cs="Arial"/>
                <w:sz w:val="16"/>
                <w:szCs w:val="16"/>
              </w:rPr>
              <w:t>WifiInfo_Rq</w:t>
            </w:r>
            <w:proofErr w:type="spellEnd"/>
          </w:p>
        </w:tc>
        <w:tc>
          <w:tcPr>
            <w:tcW w:w="2086" w:type="dxa"/>
            <w:tcBorders>
              <w:top w:val="single" w:sz="4" w:space="0" w:color="auto"/>
              <w:left w:val="nil"/>
              <w:bottom w:val="single" w:sz="4" w:space="0" w:color="auto"/>
              <w:right w:val="single" w:sz="4" w:space="0" w:color="auto"/>
            </w:tcBorders>
            <w:noWrap/>
          </w:tcPr>
          <w:p w14:paraId="7A3903B6" w14:textId="77777777" w:rsidR="0042307E" w:rsidRDefault="0042307E">
            <w:pPr>
              <w:rPr>
                <w:rFonts w:eastAsia="MS Mincho" w:cs="Arial"/>
                <w:sz w:val="16"/>
                <w:szCs w:val="16"/>
              </w:rPr>
            </w:pPr>
            <w:r>
              <w:rPr>
                <w:rFonts w:eastAsia="MS Mincho" w:cs="Arial"/>
                <w:sz w:val="16"/>
                <w:szCs w:val="16"/>
              </w:rPr>
              <w:t>Embedded Modem</w:t>
            </w:r>
          </w:p>
        </w:tc>
      </w:tr>
      <w:tr w:rsidR="0042307E" w14:paraId="46FECF18" w14:textId="77777777" w:rsidTr="0042307E">
        <w:trPr>
          <w:cantSplit/>
          <w:trHeight w:val="255"/>
          <w:jc w:val="center"/>
        </w:trPr>
        <w:tc>
          <w:tcPr>
            <w:tcW w:w="1078" w:type="dxa"/>
            <w:tcBorders>
              <w:top w:val="nil"/>
              <w:left w:val="single" w:sz="4" w:space="0" w:color="auto"/>
              <w:bottom w:val="nil"/>
              <w:right w:val="nil"/>
            </w:tcBorders>
            <w:noWrap/>
            <w:vAlign w:val="bottom"/>
          </w:tcPr>
          <w:p w14:paraId="3D528D89" w14:textId="77777777" w:rsidR="0042307E" w:rsidRDefault="0042307E">
            <w:pPr>
              <w:rPr>
                <w:rFonts w:eastAsia="MS Mincho" w:cs="Arial"/>
                <w:sz w:val="16"/>
                <w:szCs w:val="16"/>
              </w:rPr>
            </w:pPr>
          </w:p>
        </w:tc>
        <w:tc>
          <w:tcPr>
            <w:tcW w:w="2067" w:type="dxa"/>
            <w:tcBorders>
              <w:top w:val="nil"/>
              <w:left w:val="nil"/>
              <w:bottom w:val="nil"/>
              <w:right w:val="nil"/>
            </w:tcBorders>
            <w:noWrap/>
            <w:vAlign w:val="bottom"/>
          </w:tcPr>
          <w:p w14:paraId="230C919F"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343B33DD"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5E417A7A"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11048851" w14:textId="77777777" w:rsidR="0042307E" w:rsidRDefault="0042307E">
            <w:pPr>
              <w:rPr>
                <w:rFonts w:eastAsia="MS Mincho" w:cs="Arial"/>
                <w:sz w:val="16"/>
                <w:szCs w:val="16"/>
              </w:rPr>
            </w:pPr>
            <w:r>
              <w:rPr>
                <w:rFonts w:eastAsia="MS Mincho" w:cs="Arial"/>
                <w:sz w:val="16"/>
                <w:szCs w:val="16"/>
              </w:rPr>
              <w:t>0xA3</w:t>
            </w:r>
          </w:p>
        </w:tc>
        <w:tc>
          <w:tcPr>
            <w:tcW w:w="2731" w:type="dxa"/>
            <w:tcBorders>
              <w:top w:val="single" w:sz="4" w:space="0" w:color="auto"/>
              <w:left w:val="nil"/>
              <w:bottom w:val="single" w:sz="4" w:space="0" w:color="auto"/>
              <w:right w:val="single" w:sz="4" w:space="0" w:color="auto"/>
            </w:tcBorders>
            <w:noWrap/>
          </w:tcPr>
          <w:p w14:paraId="75EE57C6" w14:textId="77777777" w:rsidR="0042307E" w:rsidRDefault="0042307E">
            <w:pPr>
              <w:rPr>
                <w:rFonts w:eastAsia="MS Mincho" w:cs="Arial"/>
                <w:sz w:val="16"/>
                <w:szCs w:val="16"/>
              </w:rPr>
            </w:pPr>
            <w:proofErr w:type="spellStart"/>
            <w:r>
              <w:rPr>
                <w:rFonts w:eastAsia="MS Mincho" w:cs="Arial"/>
                <w:sz w:val="16"/>
                <w:szCs w:val="16"/>
              </w:rPr>
              <w:t>MapVersionNumber_St</w:t>
            </w:r>
            <w:proofErr w:type="spellEnd"/>
          </w:p>
        </w:tc>
        <w:tc>
          <w:tcPr>
            <w:tcW w:w="2086" w:type="dxa"/>
            <w:tcBorders>
              <w:top w:val="single" w:sz="4" w:space="0" w:color="auto"/>
              <w:left w:val="nil"/>
              <w:bottom w:val="single" w:sz="4" w:space="0" w:color="auto"/>
              <w:right w:val="single" w:sz="4" w:space="0" w:color="auto"/>
            </w:tcBorders>
            <w:noWrap/>
          </w:tcPr>
          <w:p w14:paraId="53AA4AA7" w14:textId="77777777" w:rsidR="0042307E" w:rsidRDefault="0042307E">
            <w:pPr>
              <w:rPr>
                <w:rFonts w:eastAsia="MS Mincho" w:cs="Arial"/>
                <w:sz w:val="16"/>
                <w:szCs w:val="16"/>
              </w:rPr>
            </w:pPr>
            <w:r w:rsidRPr="005D58B8">
              <w:rPr>
                <w:rFonts w:eastAsia="MS Mincho" w:cs="Arial"/>
                <w:sz w:val="16"/>
                <w:szCs w:val="16"/>
              </w:rPr>
              <w:t>Nav_Service2 - Navigation</w:t>
            </w:r>
          </w:p>
        </w:tc>
      </w:tr>
      <w:tr w:rsidR="0042307E" w14:paraId="62899637" w14:textId="77777777" w:rsidTr="0042307E">
        <w:trPr>
          <w:cantSplit/>
          <w:trHeight w:val="255"/>
          <w:jc w:val="center"/>
        </w:trPr>
        <w:tc>
          <w:tcPr>
            <w:tcW w:w="1078" w:type="dxa"/>
            <w:tcBorders>
              <w:top w:val="nil"/>
              <w:left w:val="single" w:sz="4" w:space="0" w:color="auto"/>
              <w:bottom w:val="nil"/>
              <w:right w:val="nil"/>
            </w:tcBorders>
            <w:noWrap/>
            <w:vAlign w:val="bottom"/>
          </w:tcPr>
          <w:p w14:paraId="385BB12C" w14:textId="77777777" w:rsidR="0042307E" w:rsidRDefault="0042307E">
            <w:pPr>
              <w:rPr>
                <w:rFonts w:eastAsia="MS Mincho" w:cs="Arial"/>
                <w:sz w:val="16"/>
                <w:szCs w:val="16"/>
              </w:rPr>
            </w:pPr>
          </w:p>
        </w:tc>
        <w:tc>
          <w:tcPr>
            <w:tcW w:w="2067" w:type="dxa"/>
            <w:tcBorders>
              <w:top w:val="nil"/>
              <w:left w:val="nil"/>
              <w:bottom w:val="nil"/>
              <w:right w:val="nil"/>
            </w:tcBorders>
            <w:noWrap/>
            <w:vAlign w:val="bottom"/>
          </w:tcPr>
          <w:p w14:paraId="30A8BC94"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54573A34"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3160BED3"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678567A3" w14:textId="77777777" w:rsidR="0042307E" w:rsidRDefault="0042307E">
            <w:pPr>
              <w:rPr>
                <w:rFonts w:eastAsia="MS Mincho" w:cs="Arial"/>
                <w:sz w:val="16"/>
                <w:szCs w:val="16"/>
              </w:rPr>
            </w:pPr>
            <w:r>
              <w:rPr>
                <w:rFonts w:eastAsia="MS Mincho" w:cs="Arial"/>
                <w:sz w:val="16"/>
                <w:szCs w:val="16"/>
              </w:rPr>
              <w:t>0XB8</w:t>
            </w:r>
          </w:p>
        </w:tc>
        <w:tc>
          <w:tcPr>
            <w:tcW w:w="2731" w:type="dxa"/>
            <w:tcBorders>
              <w:top w:val="single" w:sz="4" w:space="0" w:color="auto"/>
              <w:left w:val="nil"/>
              <w:bottom w:val="single" w:sz="4" w:space="0" w:color="auto"/>
              <w:right w:val="single" w:sz="4" w:space="0" w:color="auto"/>
            </w:tcBorders>
            <w:noWrap/>
          </w:tcPr>
          <w:p w14:paraId="03E5C0E5" w14:textId="77777777" w:rsidR="0042307E" w:rsidRDefault="0042307E">
            <w:pPr>
              <w:rPr>
                <w:rFonts w:eastAsia="MS Mincho" w:cs="Arial"/>
                <w:sz w:val="16"/>
                <w:szCs w:val="16"/>
              </w:rPr>
            </w:pPr>
            <w:proofErr w:type="spellStart"/>
            <w:r>
              <w:rPr>
                <w:rFonts w:eastAsia="MS Mincho" w:cs="Arial"/>
                <w:sz w:val="16"/>
                <w:szCs w:val="16"/>
              </w:rPr>
              <w:t>ChargeProfileLocation_Rsp</w:t>
            </w:r>
            <w:proofErr w:type="spellEnd"/>
          </w:p>
        </w:tc>
        <w:tc>
          <w:tcPr>
            <w:tcW w:w="2086" w:type="dxa"/>
            <w:tcBorders>
              <w:top w:val="single" w:sz="4" w:space="0" w:color="auto"/>
              <w:left w:val="nil"/>
              <w:bottom w:val="single" w:sz="4" w:space="0" w:color="auto"/>
              <w:right w:val="single" w:sz="4" w:space="0" w:color="auto"/>
            </w:tcBorders>
            <w:noWrap/>
          </w:tcPr>
          <w:p w14:paraId="2025BB27" w14:textId="77777777" w:rsidR="0042307E" w:rsidRDefault="0042307E" w:rsidP="0042307E">
            <w:pPr>
              <w:rPr>
                <w:rFonts w:eastAsia="MS Mincho" w:cs="Arial"/>
                <w:sz w:val="16"/>
                <w:szCs w:val="16"/>
              </w:rPr>
            </w:pPr>
            <w:proofErr w:type="spellStart"/>
            <w:r>
              <w:rPr>
                <w:rFonts w:eastAsia="MS Mincho" w:cs="Arial"/>
                <w:sz w:val="16"/>
                <w:szCs w:val="16"/>
              </w:rPr>
              <w:t>ChargeProgramming</w:t>
            </w:r>
            <w:proofErr w:type="spellEnd"/>
          </w:p>
        </w:tc>
      </w:tr>
      <w:tr w:rsidR="0042307E" w14:paraId="09E373CC" w14:textId="77777777" w:rsidTr="0042307E">
        <w:trPr>
          <w:cantSplit/>
          <w:trHeight w:val="255"/>
          <w:jc w:val="center"/>
        </w:trPr>
        <w:tc>
          <w:tcPr>
            <w:tcW w:w="1078" w:type="dxa"/>
            <w:tcBorders>
              <w:top w:val="nil"/>
              <w:left w:val="single" w:sz="4" w:space="0" w:color="auto"/>
              <w:bottom w:val="single" w:sz="4" w:space="0" w:color="auto"/>
              <w:right w:val="nil"/>
            </w:tcBorders>
            <w:noWrap/>
            <w:vAlign w:val="bottom"/>
          </w:tcPr>
          <w:p w14:paraId="5354AE05" w14:textId="77777777" w:rsidR="0042307E" w:rsidRDefault="0042307E">
            <w:pPr>
              <w:rPr>
                <w:rFonts w:eastAsia="MS Mincho" w:cs="Arial"/>
                <w:sz w:val="16"/>
                <w:szCs w:val="16"/>
              </w:rPr>
            </w:pPr>
          </w:p>
        </w:tc>
        <w:tc>
          <w:tcPr>
            <w:tcW w:w="2067" w:type="dxa"/>
            <w:tcBorders>
              <w:top w:val="nil"/>
              <w:left w:val="nil"/>
              <w:bottom w:val="single" w:sz="4" w:space="0" w:color="auto"/>
              <w:right w:val="nil"/>
            </w:tcBorders>
            <w:noWrap/>
            <w:vAlign w:val="bottom"/>
          </w:tcPr>
          <w:p w14:paraId="72A4E130"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3A5FD371"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093F6A33"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60D9D954" w14:textId="77777777" w:rsidR="0042307E" w:rsidRDefault="0042307E">
            <w:pPr>
              <w:rPr>
                <w:rFonts w:eastAsia="MS Mincho" w:cs="Arial"/>
                <w:sz w:val="16"/>
                <w:szCs w:val="16"/>
              </w:rPr>
            </w:pPr>
            <w:r>
              <w:rPr>
                <w:rFonts w:eastAsia="MS Mincho" w:cs="Arial"/>
                <w:sz w:val="16"/>
                <w:szCs w:val="16"/>
              </w:rPr>
              <w:t>0xBD</w:t>
            </w:r>
          </w:p>
        </w:tc>
        <w:tc>
          <w:tcPr>
            <w:tcW w:w="2731" w:type="dxa"/>
            <w:tcBorders>
              <w:top w:val="single" w:sz="4" w:space="0" w:color="auto"/>
              <w:left w:val="nil"/>
              <w:bottom w:val="single" w:sz="4" w:space="0" w:color="auto"/>
              <w:right w:val="single" w:sz="4" w:space="0" w:color="auto"/>
            </w:tcBorders>
            <w:noWrap/>
          </w:tcPr>
          <w:p w14:paraId="20734B34" w14:textId="77777777" w:rsidR="0042307E" w:rsidRDefault="0042307E">
            <w:pPr>
              <w:rPr>
                <w:rFonts w:eastAsia="MS Mincho" w:cs="Arial"/>
                <w:sz w:val="16"/>
                <w:szCs w:val="16"/>
              </w:rPr>
            </w:pPr>
            <w:proofErr w:type="spellStart"/>
            <w:r w:rsidRPr="0088751C">
              <w:rPr>
                <w:rFonts w:eastAsia="MS Mincho" w:cs="Arial"/>
                <w:sz w:val="16"/>
                <w:szCs w:val="16"/>
              </w:rPr>
              <w:t>LHI_SpeedProfileTableUpdate_Rq</w:t>
            </w:r>
            <w:proofErr w:type="spellEnd"/>
          </w:p>
        </w:tc>
        <w:tc>
          <w:tcPr>
            <w:tcW w:w="2086" w:type="dxa"/>
            <w:tcBorders>
              <w:top w:val="single" w:sz="4" w:space="0" w:color="auto"/>
              <w:left w:val="nil"/>
              <w:bottom w:val="single" w:sz="4" w:space="0" w:color="auto"/>
              <w:right w:val="single" w:sz="4" w:space="0" w:color="auto"/>
            </w:tcBorders>
            <w:noWrap/>
          </w:tcPr>
          <w:p w14:paraId="0218BBA6" w14:textId="77777777" w:rsidR="0042307E" w:rsidRDefault="0042307E" w:rsidP="0042307E">
            <w:pPr>
              <w:rPr>
                <w:rFonts w:eastAsia="MS Mincho" w:cs="Arial"/>
                <w:sz w:val="16"/>
                <w:szCs w:val="16"/>
              </w:rPr>
            </w:pPr>
            <w:r w:rsidRPr="0088751C">
              <w:rPr>
                <w:rFonts w:eastAsia="MS Mincho" w:cs="Arial"/>
                <w:sz w:val="16"/>
                <w:szCs w:val="16"/>
              </w:rPr>
              <w:t>MobileCom_Service3</w:t>
            </w:r>
          </w:p>
        </w:tc>
      </w:tr>
    </w:tbl>
    <w:p w14:paraId="75DE1E31" w14:textId="77777777" w:rsidR="0042307E" w:rsidRDefault="0042307E">
      <w:pPr>
        <w:rPr>
          <w:rFonts w:eastAsia="MS Mincho" w:cs="Arial"/>
        </w:rPr>
      </w:pPr>
    </w:p>
    <w:p w14:paraId="653940C4" w14:textId="77777777" w:rsidR="0042307E" w:rsidRDefault="0042307E">
      <w:pPr>
        <w:rPr>
          <w:rFonts w:eastAsia="MS Mincho"/>
        </w:rPr>
      </w:pPr>
    </w:p>
    <w:p w14:paraId="60767D63" w14:textId="77777777" w:rsidR="0042307E" w:rsidRDefault="0042307E" w:rsidP="0042307E">
      <w:pPr>
        <w:pStyle w:val="Heading4"/>
      </w:pPr>
      <w:r w:rsidRPr="00B9479B">
        <w:lastRenderedPageBreak/>
        <w:t>TP-PHY-TPP-REQ-023132/K-TCU - APIM (</w:t>
      </w:r>
      <w:proofErr w:type="spellStart"/>
      <w:r w:rsidRPr="00B9479B">
        <w:t>TcSE</w:t>
      </w:r>
      <w:proofErr w:type="spellEnd"/>
      <w:r w:rsidRPr="00B9479B">
        <w:t xml:space="preserve"> ROIN-223473-3)</w:t>
      </w:r>
    </w:p>
    <w:p w14:paraId="3CB5252B" w14:textId="77777777" w:rsidR="0042307E" w:rsidRDefault="0042307E">
      <w:pPr>
        <w:rPr>
          <w:rFonts w:eastAsia="MS Mincho" w:cs="Arial"/>
        </w:rPr>
      </w:pPr>
      <w:r>
        <w:rPr>
          <w:rFonts w:eastAsia="MS Mincho" w:cs="Arial"/>
        </w:rPr>
        <w:t>The TCU – APIM channel is representing the channel connecting "TCU" features and "APIM" features.</w:t>
      </w:r>
    </w:p>
    <w:p w14:paraId="0C5FB32C" w14:textId="77777777" w:rsidR="0042307E" w:rsidRDefault="0042307E">
      <w:pPr>
        <w:rPr>
          <w:rFonts w:eastAsia="MS Mincho" w:cs="Arial"/>
        </w:rPr>
      </w:pPr>
    </w:p>
    <w:tbl>
      <w:tblPr>
        <w:tblW w:w="9576" w:type="dxa"/>
        <w:jc w:val="center"/>
        <w:tblLook w:val="04A0" w:firstRow="1" w:lastRow="0" w:firstColumn="1" w:lastColumn="0" w:noHBand="0" w:noVBand="1"/>
      </w:tblPr>
      <w:tblGrid>
        <w:gridCol w:w="1098"/>
        <w:gridCol w:w="1847"/>
        <w:gridCol w:w="863"/>
        <w:gridCol w:w="261"/>
        <w:gridCol w:w="821"/>
        <w:gridCol w:w="87"/>
        <w:gridCol w:w="2650"/>
        <w:gridCol w:w="136"/>
        <w:gridCol w:w="1813"/>
      </w:tblGrid>
      <w:tr w:rsidR="0042307E" w14:paraId="3B115915" w14:textId="77777777" w:rsidTr="0042307E">
        <w:trPr>
          <w:cantSplit/>
          <w:trHeight w:val="270"/>
          <w:jc w:val="center"/>
        </w:trPr>
        <w:tc>
          <w:tcPr>
            <w:tcW w:w="9576" w:type="dxa"/>
            <w:gridSpan w:val="9"/>
            <w:tcBorders>
              <w:top w:val="single" w:sz="4" w:space="0" w:color="auto"/>
              <w:left w:val="single" w:sz="4" w:space="0" w:color="auto"/>
              <w:bottom w:val="single" w:sz="4" w:space="0" w:color="auto"/>
              <w:right w:val="single" w:sz="4" w:space="0" w:color="auto"/>
            </w:tcBorders>
            <w:noWrap/>
            <w:vAlign w:val="bottom"/>
            <w:hideMark/>
          </w:tcPr>
          <w:p w14:paraId="4E695C93"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12FC7CA0"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14:paraId="239340C4" w14:textId="77777777" w:rsidR="0042307E" w:rsidRDefault="0042307E">
            <w:pPr>
              <w:rPr>
                <w:rFonts w:eastAsia="MS Mincho" w:cs="Arial"/>
                <w:b/>
                <w:bCs/>
                <w:sz w:val="16"/>
                <w:szCs w:val="16"/>
              </w:rPr>
            </w:pPr>
            <w:r>
              <w:rPr>
                <w:rFonts w:eastAsia="MS Mincho" w:cs="Arial"/>
                <w:b/>
                <w:bCs/>
                <w:sz w:val="16"/>
                <w:szCs w:val="16"/>
              </w:rPr>
              <w:t>CAN ID</w:t>
            </w:r>
          </w:p>
        </w:tc>
        <w:tc>
          <w:tcPr>
            <w:tcW w:w="1847" w:type="dxa"/>
            <w:tcBorders>
              <w:top w:val="nil"/>
              <w:left w:val="nil"/>
              <w:bottom w:val="single" w:sz="4" w:space="0" w:color="auto"/>
              <w:right w:val="single" w:sz="4" w:space="0" w:color="auto"/>
            </w:tcBorders>
            <w:noWrap/>
            <w:vAlign w:val="bottom"/>
            <w:hideMark/>
          </w:tcPr>
          <w:p w14:paraId="63285347" w14:textId="77777777" w:rsidR="0042307E" w:rsidRDefault="0042307E">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14:paraId="1D0FADDA"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7D8D3C9D" w14:textId="77777777" w:rsidR="0042307E" w:rsidRDefault="0042307E">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14:paraId="2E5B4A9F" w14:textId="77777777" w:rsidR="0042307E" w:rsidRDefault="0042307E">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14:paraId="7F4A8BB3" w14:textId="77777777" w:rsidR="0042307E" w:rsidRDefault="0042307E">
            <w:pPr>
              <w:rPr>
                <w:rFonts w:eastAsia="MS Mincho" w:cs="Arial"/>
                <w:b/>
                <w:sz w:val="16"/>
                <w:szCs w:val="16"/>
              </w:rPr>
            </w:pPr>
            <w:r>
              <w:rPr>
                <w:rFonts w:eastAsia="MS Mincho" w:cs="Arial"/>
                <w:b/>
                <w:sz w:val="16"/>
                <w:szCs w:val="16"/>
              </w:rPr>
              <w:t>Transmitter:  TCU</w:t>
            </w:r>
          </w:p>
        </w:tc>
        <w:tc>
          <w:tcPr>
            <w:tcW w:w="1949" w:type="dxa"/>
            <w:gridSpan w:val="2"/>
            <w:tcBorders>
              <w:top w:val="nil"/>
              <w:left w:val="nil"/>
              <w:bottom w:val="nil"/>
              <w:right w:val="single" w:sz="4" w:space="0" w:color="auto"/>
            </w:tcBorders>
            <w:shd w:val="clear" w:color="auto" w:fill="C0C0C0"/>
            <w:noWrap/>
            <w:vAlign w:val="bottom"/>
            <w:hideMark/>
          </w:tcPr>
          <w:p w14:paraId="69DE5F57" w14:textId="77777777" w:rsidR="0042307E" w:rsidRDefault="0042307E">
            <w:pPr>
              <w:rPr>
                <w:rFonts w:eastAsia="MS Mincho" w:cs="Arial"/>
                <w:sz w:val="16"/>
                <w:szCs w:val="16"/>
              </w:rPr>
            </w:pPr>
            <w:r>
              <w:rPr>
                <w:rFonts w:eastAsia="MS Mincho" w:cs="Arial"/>
                <w:sz w:val="16"/>
                <w:szCs w:val="16"/>
              </w:rPr>
              <w:t> </w:t>
            </w:r>
          </w:p>
        </w:tc>
      </w:tr>
      <w:tr w:rsidR="0042307E" w14:paraId="5FD21716"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hideMark/>
          </w:tcPr>
          <w:p w14:paraId="7B45CECD" w14:textId="77777777" w:rsidR="0042307E" w:rsidRDefault="0042307E">
            <w:pPr>
              <w:rPr>
                <w:rFonts w:eastAsia="MS Mincho" w:cs="Arial"/>
                <w:sz w:val="16"/>
                <w:szCs w:val="16"/>
              </w:rPr>
            </w:pPr>
            <w:r>
              <w:rPr>
                <w:rFonts w:eastAsia="MS Mincho" w:cs="Arial"/>
                <w:sz w:val="16"/>
                <w:szCs w:val="16"/>
              </w:rPr>
              <w:t>HS3 0x4A0</w:t>
            </w:r>
          </w:p>
          <w:p w14:paraId="401B9605" w14:textId="77777777" w:rsidR="0042307E" w:rsidRDefault="0042307E">
            <w:pPr>
              <w:rPr>
                <w:rFonts w:eastAsia="MS Mincho" w:cs="Arial"/>
                <w:sz w:val="16"/>
                <w:szCs w:val="16"/>
              </w:rPr>
            </w:pPr>
            <w:r>
              <w:rPr>
                <w:rFonts w:eastAsia="MS Mincho" w:cs="Arial"/>
                <w:sz w:val="16"/>
                <w:szCs w:val="16"/>
              </w:rPr>
              <w:t>HS4 0x2B7</w:t>
            </w:r>
          </w:p>
        </w:tc>
        <w:tc>
          <w:tcPr>
            <w:tcW w:w="1847" w:type="dxa"/>
            <w:tcBorders>
              <w:top w:val="nil"/>
              <w:left w:val="nil"/>
              <w:bottom w:val="single" w:sz="4" w:space="0" w:color="auto"/>
              <w:right w:val="single" w:sz="4" w:space="0" w:color="auto"/>
            </w:tcBorders>
            <w:noWrap/>
            <w:hideMark/>
          </w:tcPr>
          <w:p w14:paraId="7D5707EB" w14:textId="77777777" w:rsidR="0042307E" w:rsidRDefault="0042307E">
            <w:pPr>
              <w:rPr>
                <w:rFonts w:eastAsia="MS Mincho" w:cs="Arial"/>
                <w:sz w:val="16"/>
                <w:szCs w:val="16"/>
              </w:rPr>
            </w:pPr>
            <w:proofErr w:type="spellStart"/>
            <w:r>
              <w:rPr>
                <w:rFonts w:eastAsia="MS Mincho" w:cs="Arial"/>
                <w:sz w:val="16"/>
                <w:szCs w:val="16"/>
              </w:rPr>
              <w:t>APIM_TCU_Word</w:t>
            </w:r>
            <w:proofErr w:type="spellEnd"/>
            <w:r>
              <w:rPr>
                <w:rFonts w:eastAsia="MS Mincho" w:cs="Arial"/>
                <w:sz w:val="16"/>
                <w:szCs w:val="16"/>
              </w:rPr>
              <w:t xml:space="preserve"> _Rx</w:t>
            </w:r>
          </w:p>
        </w:tc>
        <w:tc>
          <w:tcPr>
            <w:tcW w:w="863" w:type="dxa"/>
            <w:tcBorders>
              <w:top w:val="nil"/>
              <w:left w:val="nil"/>
              <w:bottom w:val="single" w:sz="4" w:space="0" w:color="auto"/>
              <w:right w:val="single" w:sz="4" w:space="0" w:color="auto"/>
            </w:tcBorders>
            <w:noWrap/>
            <w:hideMark/>
          </w:tcPr>
          <w:p w14:paraId="0ED7B4DD" w14:textId="77777777" w:rsidR="0042307E" w:rsidRDefault="0042307E">
            <w:pPr>
              <w:jc w:val="center"/>
              <w:rPr>
                <w:rFonts w:eastAsia="MS Mincho" w:cs="Arial"/>
                <w:sz w:val="16"/>
                <w:szCs w:val="16"/>
              </w:rPr>
            </w:pPr>
            <w:r>
              <w:rPr>
                <w:rFonts w:eastAsia="MS Mincho" w:cs="Arial"/>
                <w:sz w:val="16"/>
                <w:szCs w:val="16"/>
              </w:rPr>
              <w:t>20</w:t>
            </w:r>
          </w:p>
        </w:tc>
        <w:tc>
          <w:tcPr>
            <w:tcW w:w="261" w:type="dxa"/>
            <w:shd w:val="clear" w:color="auto" w:fill="C0C0C0"/>
            <w:noWrap/>
            <w:vAlign w:val="bottom"/>
            <w:hideMark/>
          </w:tcPr>
          <w:p w14:paraId="04424ABF" w14:textId="77777777" w:rsidR="0042307E" w:rsidRDefault="0042307E">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14:paraId="7E3A274C" w14:textId="77777777" w:rsidR="0042307E" w:rsidRDefault="0042307E">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14:paraId="18028B5E" w14:textId="77777777" w:rsidR="0042307E" w:rsidRDefault="0042307E">
            <w:pPr>
              <w:rPr>
                <w:rFonts w:eastAsia="MS Mincho" w:cs="Arial"/>
                <w:b/>
                <w:sz w:val="16"/>
                <w:szCs w:val="16"/>
              </w:rPr>
            </w:pPr>
            <w:r>
              <w:rPr>
                <w:rFonts w:eastAsia="MS Mincho" w:cs="Arial"/>
                <w:b/>
                <w:sz w:val="16"/>
                <w:szCs w:val="16"/>
              </w:rPr>
              <w:t>Receiver:  APIM</w:t>
            </w:r>
          </w:p>
        </w:tc>
        <w:tc>
          <w:tcPr>
            <w:tcW w:w="1949" w:type="dxa"/>
            <w:gridSpan w:val="2"/>
            <w:tcBorders>
              <w:top w:val="nil"/>
              <w:left w:val="nil"/>
              <w:bottom w:val="single" w:sz="4" w:space="0" w:color="auto"/>
              <w:right w:val="single" w:sz="4" w:space="0" w:color="auto"/>
            </w:tcBorders>
            <w:shd w:val="clear" w:color="auto" w:fill="C0C0C0"/>
            <w:noWrap/>
            <w:vAlign w:val="bottom"/>
            <w:hideMark/>
          </w:tcPr>
          <w:p w14:paraId="34A95942" w14:textId="77777777" w:rsidR="0042307E" w:rsidRDefault="0042307E">
            <w:pPr>
              <w:rPr>
                <w:rFonts w:eastAsia="MS Mincho" w:cs="Arial"/>
                <w:sz w:val="16"/>
                <w:szCs w:val="16"/>
              </w:rPr>
            </w:pPr>
            <w:r>
              <w:rPr>
                <w:rFonts w:eastAsia="MS Mincho" w:cs="Arial"/>
                <w:sz w:val="16"/>
                <w:szCs w:val="16"/>
              </w:rPr>
              <w:t> </w:t>
            </w:r>
          </w:p>
        </w:tc>
      </w:tr>
      <w:tr w:rsidR="0042307E" w14:paraId="70D47775"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19CC863B" w14:textId="77777777" w:rsidR="0042307E" w:rsidRDefault="0042307E">
            <w:pPr>
              <w:rPr>
                <w:rFonts w:eastAsia="MS Mincho" w:cs="Arial"/>
                <w:sz w:val="16"/>
                <w:szCs w:val="16"/>
              </w:rPr>
            </w:pPr>
            <w:r>
              <w:rPr>
                <w:rFonts w:eastAsia="MS Mincho" w:cs="Arial"/>
                <w:sz w:val="16"/>
                <w:szCs w:val="16"/>
              </w:rPr>
              <w:t> </w:t>
            </w:r>
          </w:p>
        </w:tc>
        <w:tc>
          <w:tcPr>
            <w:tcW w:w="1847" w:type="dxa"/>
            <w:noWrap/>
            <w:vAlign w:val="bottom"/>
          </w:tcPr>
          <w:p w14:paraId="564633BD" w14:textId="77777777" w:rsidR="0042307E" w:rsidRDefault="0042307E">
            <w:pPr>
              <w:rPr>
                <w:rFonts w:eastAsia="MS Mincho" w:cs="Arial"/>
                <w:sz w:val="16"/>
                <w:szCs w:val="16"/>
              </w:rPr>
            </w:pPr>
          </w:p>
        </w:tc>
        <w:tc>
          <w:tcPr>
            <w:tcW w:w="863" w:type="dxa"/>
            <w:noWrap/>
            <w:vAlign w:val="bottom"/>
          </w:tcPr>
          <w:p w14:paraId="5E3BBD3D" w14:textId="77777777" w:rsidR="0042307E" w:rsidRDefault="0042307E">
            <w:pPr>
              <w:rPr>
                <w:rFonts w:eastAsia="MS Mincho" w:cs="Arial"/>
                <w:sz w:val="16"/>
                <w:szCs w:val="16"/>
              </w:rPr>
            </w:pPr>
          </w:p>
        </w:tc>
        <w:tc>
          <w:tcPr>
            <w:tcW w:w="261" w:type="dxa"/>
            <w:shd w:val="clear" w:color="auto" w:fill="C0C0C0"/>
            <w:noWrap/>
            <w:hideMark/>
          </w:tcPr>
          <w:p w14:paraId="34D7B65C" w14:textId="77777777" w:rsidR="0042307E" w:rsidRDefault="0042307E">
            <w:pPr>
              <w:jc w:val="center"/>
              <w:rPr>
                <w:rFonts w:eastAsia="MS Mincho" w:cs="Arial"/>
                <w:sz w:val="16"/>
                <w:szCs w:val="16"/>
              </w:rPr>
            </w:pPr>
            <w:r>
              <w:rPr>
                <w:rFonts w:eastAsia="MS Mincho" w:cs="Arial"/>
                <w:sz w:val="16"/>
                <w:szCs w:val="16"/>
              </w:rPr>
              <w:t> </w:t>
            </w:r>
          </w:p>
        </w:tc>
        <w:tc>
          <w:tcPr>
            <w:tcW w:w="5507" w:type="dxa"/>
            <w:gridSpan w:val="5"/>
            <w:tcBorders>
              <w:top w:val="single" w:sz="4" w:space="0" w:color="auto"/>
              <w:left w:val="single" w:sz="4" w:space="0" w:color="auto"/>
              <w:bottom w:val="single" w:sz="4" w:space="0" w:color="auto"/>
              <w:right w:val="single" w:sz="4" w:space="0" w:color="auto"/>
            </w:tcBorders>
            <w:noWrap/>
            <w:vAlign w:val="bottom"/>
            <w:hideMark/>
          </w:tcPr>
          <w:p w14:paraId="527BC229"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43CED040"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21F7B82B" w14:textId="77777777" w:rsidR="0042307E" w:rsidRDefault="0042307E">
            <w:pPr>
              <w:rPr>
                <w:rFonts w:eastAsia="MS Mincho" w:cs="Arial"/>
                <w:sz w:val="16"/>
                <w:szCs w:val="16"/>
              </w:rPr>
            </w:pPr>
            <w:r>
              <w:rPr>
                <w:rFonts w:eastAsia="MS Mincho" w:cs="Arial"/>
                <w:sz w:val="16"/>
                <w:szCs w:val="16"/>
              </w:rPr>
              <w:t> </w:t>
            </w:r>
          </w:p>
        </w:tc>
        <w:tc>
          <w:tcPr>
            <w:tcW w:w="1847" w:type="dxa"/>
            <w:noWrap/>
            <w:vAlign w:val="bottom"/>
          </w:tcPr>
          <w:p w14:paraId="37611C6B" w14:textId="77777777" w:rsidR="0042307E" w:rsidRDefault="0042307E">
            <w:pPr>
              <w:rPr>
                <w:rFonts w:eastAsia="MS Mincho" w:cs="Arial"/>
                <w:sz w:val="16"/>
                <w:szCs w:val="16"/>
              </w:rPr>
            </w:pPr>
          </w:p>
        </w:tc>
        <w:tc>
          <w:tcPr>
            <w:tcW w:w="863" w:type="dxa"/>
            <w:noWrap/>
            <w:vAlign w:val="bottom"/>
          </w:tcPr>
          <w:p w14:paraId="238C03B3" w14:textId="77777777" w:rsidR="0042307E" w:rsidRDefault="0042307E">
            <w:pPr>
              <w:rPr>
                <w:rFonts w:eastAsia="MS Mincho" w:cs="Arial"/>
                <w:sz w:val="16"/>
                <w:szCs w:val="16"/>
              </w:rPr>
            </w:pPr>
          </w:p>
        </w:tc>
        <w:tc>
          <w:tcPr>
            <w:tcW w:w="261" w:type="dxa"/>
            <w:shd w:val="clear" w:color="auto" w:fill="C0C0C0"/>
            <w:noWrap/>
            <w:vAlign w:val="bottom"/>
            <w:hideMark/>
          </w:tcPr>
          <w:p w14:paraId="4D76A0CD" w14:textId="77777777" w:rsidR="0042307E" w:rsidRDefault="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5B03A9D8" w14:textId="77777777" w:rsidR="0042307E" w:rsidRDefault="0042307E">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14:paraId="3697A759" w14:textId="77777777" w:rsidR="0042307E" w:rsidRDefault="0042307E">
            <w:pPr>
              <w:rPr>
                <w:rFonts w:eastAsia="MS Mincho" w:cs="Arial"/>
                <w:b/>
                <w:bCs/>
                <w:sz w:val="16"/>
                <w:szCs w:val="16"/>
              </w:rPr>
            </w:pPr>
            <w:r>
              <w:rPr>
                <w:rFonts w:eastAsia="MS Mincho" w:cs="Arial"/>
                <w:b/>
                <w:bCs/>
                <w:sz w:val="16"/>
                <w:szCs w:val="16"/>
              </w:rPr>
              <w:t>Signal Name</w:t>
            </w:r>
          </w:p>
        </w:tc>
        <w:tc>
          <w:tcPr>
            <w:tcW w:w="1813" w:type="dxa"/>
            <w:tcBorders>
              <w:top w:val="single" w:sz="4" w:space="0" w:color="auto"/>
              <w:left w:val="nil"/>
              <w:bottom w:val="single" w:sz="4" w:space="0" w:color="auto"/>
              <w:right w:val="single" w:sz="4" w:space="0" w:color="auto"/>
            </w:tcBorders>
            <w:noWrap/>
            <w:vAlign w:val="bottom"/>
            <w:hideMark/>
          </w:tcPr>
          <w:p w14:paraId="72FBE00A"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6BC996CC"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70180163" w14:textId="77777777" w:rsidR="0042307E" w:rsidRDefault="0042307E">
            <w:pPr>
              <w:rPr>
                <w:rFonts w:eastAsia="MS Mincho" w:cs="Arial"/>
                <w:sz w:val="16"/>
                <w:szCs w:val="16"/>
              </w:rPr>
            </w:pPr>
            <w:r>
              <w:rPr>
                <w:rFonts w:eastAsia="MS Mincho" w:cs="Arial"/>
                <w:sz w:val="16"/>
                <w:szCs w:val="16"/>
              </w:rPr>
              <w:t> </w:t>
            </w:r>
          </w:p>
        </w:tc>
        <w:tc>
          <w:tcPr>
            <w:tcW w:w="1847" w:type="dxa"/>
            <w:noWrap/>
            <w:vAlign w:val="bottom"/>
          </w:tcPr>
          <w:p w14:paraId="63FA2082" w14:textId="77777777" w:rsidR="0042307E" w:rsidRDefault="0042307E">
            <w:pPr>
              <w:rPr>
                <w:rFonts w:eastAsia="MS Mincho" w:cs="Arial"/>
                <w:sz w:val="16"/>
                <w:szCs w:val="16"/>
              </w:rPr>
            </w:pPr>
          </w:p>
        </w:tc>
        <w:tc>
          <w:tcPr>
            <w:tcW w:w="863" w:type="dxa"/>
            <w:noWrap/>
            <w:vAlign w:val="bottom"/>
          </w:tcPr>
          <w:p w14:paraId="0DBE0AA6" w14:textId="77777777" w:rsidR="0042307E" w:rsidRDefault="0042307E">
            <w:pPr>
              <w:rPr>
                <w:rFonts w:eastAsia="MS Mincho" w:cs="Arial"/>
                <w:sz w:val="16"/>
                <w:szCs w:val="16"/>
              </w:rPr>
            </w:pPr>
          </w:p>
        </w:tc>
        <w:tc>
          <w:tcPr>
            <w:tcW w:w="261" w:type="dxa"/>
            <w:shd w:val="clear" w:color="auto" w:fill="C0C0C0"/>
            <w:noWrap/>
            <w:vAlign w:val="bottom"/>
            <w:hideMark/>
          </w:tcPr>
          <w:p w14:paraId="4EAB399A" w14:textId="77777777" w:rsidR="0042307E" w:rsidRDefault="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19CDA4BC" w14:textId="77777777" w:rsidR="0042307E" w:rsidRDefault="0042307E">
            <w:pPr>
              <w:rPr>
                <w:rFonts w:eastAsia="MS Mincho" w:cs="Arial"/>
                <w:sz w:val="16"/>
                <w:szCs w:val="16"/>
              </w:rPr>
            </w:pPr>
            <w:r>
              <w:rPr>
                <w:rFonts w:eastAsia="MS Mincho" w:cs="Arial"/>
                <w:sz w:val="16"/>
                <w:szCs w:val="16"/>
              </w:rPr>
              <w:t>0x81</w:t>
            </w:r>
          </w:p>
        </w:tc>
        <w:tc>
          <w:tcPr>
            <w:tcW w:w="2873" w:type="dxa"/>
            <w:gridSpan w:val="3"/>
            <w:tcBorders>
              <w:top w:val="single" w:sz="4" w:space="0" w:color="auto"/>
              <w:left w:val="nil"/>
              <w:bottom w:val="single" w:sz="4" w:space="0" w:color="auto"/>
              <w:right w:val="single" w:sz="4" w:space="0" w:color="auto"/>
            </w:tcBorders>
            <w:noWrap/>
            <w:vAlign w:val="bottom"/>
            <w:hideMark/>
          </w:tcPr>
          <w:p w14:paraId="01358755" w14:textId="77777777" w:rsidR="0042307E" w:rsidRDefault="0042307E">
            <w:pPr>
              <w:rPr>
                <w:rFonts w:eastAsia="MS Mincho" w:cs="Arial"/>
                <w:sz w:val="16"/>
                <w:szCs w:val="16"/>
              </w:rPr>
            </w:pPr>
            <w:proofErr w:type="spellStart"/>
            <w:r>
              <w:rPr>
                <w:rFonts w:eastAsia="MS Mincho" w:cs="Arial"/>
                <w:sz w:val="16"/>
                <w:szCs w:val="16"/>
              </w:rPr>
              <w:t>CabinComfortPreferenceList_Rsp</w:t>
            </w:r>
            <w:proofErr w:type="spellEnd"/>
          </w:p>
        </w:tc>
        <w:tc>
          <w:tcPr>
            <w:tcW w:w="1813" w:type="dxa"/>
            <w:tcBorders>
              <w:top w:val="single" w:sz="4" w:space="0" w:color="auto"/>
              <w:left w:val="nil"/>
              <w:bottom w:val="single" w:sz="4" w:space="0" w:color="auto"/>
              <w:right w:val="single" w:sz="4" w:space="0" w:color="auto"/>
            </w:tcBorders>
            <w:noWrap/>
            <w:vAlign w:val="bottom"/>
            <w:hideMark/>
          </w:tcPr>
          <w:p w14:paraId="7D9582D8" w14:textId="77777777" w:rsidR="0042307E" w:rsidRDefault="0042307E">
            <w:pPr>
              <w:rPr>
                <w:rFonts w:eastAsia="MS Mincho" w:cs="Arial"/>
                <w:sz w:val="16"/>
                <w:szCs w:val="16"/>
              </w:rPr>
            </w:pPr>
            <w:r>
              <w:rPr>
                <w:rFonts w:eastAsia="MS Mincho" w:cs="Arial"/>
                <w:sz w:val="16"/>
                <w:szCs w:val="16"/>
              </w:rPr>
              <w:t>Charge Programming</w:t>
            </w:r>
          </w:p>
        </w:tc>
      </w:tr>
      <w:tr w:rsidR="0042307E" w14:paraId="79E13E1C" w14:textId="77777777" w:rsidTr="0042307E">
        <w:trPr>
          <w:cantSplit/>
          <w:trHeight w:val="255"/>
          <w:jc w:val="center"/>
        </w:trPr>
        <w:tc>
          <w:tcPr>
            <w:tcW w:w="1098" w:type="dxa"/>
            <w:tcBorders>
              <w:top w:val="nil"/>
              <w:left w:val="single" w:sz="4" w:space="0" w:color="auto"/>
              <w:bottom w:val="nil"/>
              <w:right w:val="nil"/>
            </w:tcBorders>
            <w:noWrap/>
            <w:vAlign w:val="bottom"/>
          </w:tcPr>
          <w:p w14:paraId="2FAAFEEE" w14:textId="77777777" w:rsidR="0042307E" w:rsidRDefault="0042307E">
            <w:pPr>
              <w:rPr>
                <w:rFonts w:eastAsia="MS Mincho" w:cs="Arial"/>
                <w:sz w:val="16"/>
                <w:szCs w:val="16"/>
              </w:rPr>
            </w:pPr>
          </w:p>
        </w:tc>
        <w:tc>
          <w:tcPr>
            <w:tcW w:w="1847" w:type="dxa"/>
            <w:noWrap/>
            <w:vAlign w:val="bottom"/>
          </w:tcPr>
          <w:p w14:paraId="4E02BCD0" w14:textId="77777777" w:rsidR="0042307E" w:rsidRDefault="0042307E">
            <w:pPr>
              <w:rPr>
                <w:rFonts w:eastAsia="MS Mincho" w:cs="Arial"/>
                <w:sz w:val="16"/>
                <w:szCs w:val="16"/>
              </w:rPr>
            </w:pPr>
          </w:p>
        </w:tc>
        <w:tc>
          <w:tcPr>
            <w:tcW w:w="863" w:type="dxa"/>
            <w:noWrap/>
            <w:vAlign w:val="bottom"/>
          </w:tcPr>
          <w:p w14:paraId="5A1254EC" w14:textId="77777777" w:rsidR="0042307E" w:rsidRDefault="0042307E">
            <w:pPr>
              <w:rPr>
                <w:rFonts w:eastAsia="MS Mincho" w:cs="Arial"/>
                <w:sz w:val="16"/>
                <w:szCs w:val="16"/>
              </w:rPr>
            </w:pPr>
          </w:p>
        </w:tc>
        <w:tc>
          <w:tcPr>
            <w:tcW w:w="261" w:type="dxa"/>
            <w:shd w:val="clear" w:color="auto" w:fill="C0C0C0"/>
            <w:noWrap/>
            <w:vAlign w:val="bottom"/>
          </w:tcPr>
          <w:p w14:paraId="0C50C804"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1215F29C" w14:textId="77777777" w:rsidR="0042307E" w:rsidRDefault="0042307E">
            <w:pPr>
              <w:rPr>
                <w:rFonts w:eastAsia="MS Mincho" w:cs="Arial"/>
                <w:sz w:val="16"/>
                <w:szCs w:val="16"/>
              </w:rPr>
            </w:pPr>
            <w:r>
              <w:rPr>
                <w:rFonts w:eastAsia="MS Mincho" w:cs="Arial"/>
                <w:sz w:val="16"/>
                <w:szCs w:val="16"/>
              </w:rPr>
              <w:t>0x83</w:t>
            </w:r>
          </w:p>
        </w:tc>
        <w:tc>
          <w:tcPr>
            <w:tcW w:w="2873" w:type="dxa"/>
            <w:gridSpan w:val="3"/>
            <w:tcBorders>
              <w:top w:val="single" w:sz="4" w:space="0" w:color="auto"/>
              <w:left w:val="nil"/>
              <w:bottom w:val="single" w:sz="4" w:space="0" w:color="auto"/>
              <w:right w:val="single" w:sz="4" w:space="0" w:color="auto"/>
            </w:tcBorders>
            <w:noWrap/>
            <w:vAlign w:val="bottom"/>
            <w:hideMark/>
          </w:tcPr>
          <w:p w14:paraId="6F090424" w14:textId="77777777" w:rsidR="0042307E" w:rsidRDefault="0042307E">
            <w:pPr>
              <w:rPr>
                <w:rFonts w:eastAsia="MS Mincho" w:cs="Arial"/>
                <w:sz w:val="16"/>
                <w:szCs w:val="16"/>
              </w:rPr>
            </w:pPr>
            <w:proofErr w:type="spellStart"/>
            <w:r>
              <w:rPr>
                <w:rFonts w:eastAsia="MS Mincho" w:cs="Arial"/>
                <w:sz w:val="16"/>
                <w:szCs w:val="16"/>
              </w:rPr>
              <w:t>ChargeProfileList_Rsp</w:t>
            </w:r>
            <w:proofErr w:type="spellEnd"/>
          </w:p>
        </w:tc>
        <w:tc>
          <w:tcPr>
            <w:tcW w:w="1813" w:type="dxa"/>
            <w:tcBorders>
              <w:top w:val="single" w:sz="4" w:space="0" w:color="auto"/>
              <w:left w:val="nil"/>
              <w:bottom w:val="single" w:sz="4" w:space="0" w:color="auto"/>
              <w:right w:val="single" w:sz="4" w:space="0" w:color="auto"/>
            </w:tcBorders>
            <w:noWrap/>
            <w:vAlign w:val="bottom"/>
            <w:hideMark/>
          </w:tcPr>
          <w:p w14:paraId="47F0BF21" w14:textId="77777777" w:rsidR="0042307E" w:rsidRDefault="0042307E">
            <w:pPr>
              <w:rPr>
                <w:rFonts w:eastAsia="MS Mincho" w:cs="Arial"/>
                <w:sz w:val="16"/>
                <w:szCs w:val="16"/>
              </w:rPr>
            </w:pPr>
            <w:r>
              <w:rPr>
                <w:rFonts w:eastAsia="MS Mincho" w:cs="Arial"/>
                <w:sz w:val="16"/>
                <w:szCs w:val="16"/>
              </w:rPr>
              <w:t>Charge Programming</w:t>
            </w:r>
          </w:p>
        </w:tc>
      </w:tr>
      <w:tr w:rsidR="0042307E" w14:paraId="681396C3" w14:textId="77777777" w:rsidTr="0042307E">
        <w:trPr>
          <w:cantSplit/>
          <w:trHeight w:val="255"/>
          <w:jc w:val="center"/>
        </w:trPr>
        <w:tc>
          <w:tcPr>
            <w:tcW w:w="1098" w:type="dxa"/>
            <w:tcBorders>
              <w:top w:val="nil"/>
              <w:left w:val="single" w:sz="4" w:space="0" w:color="auto"/>
              <w:bottom w:val="nil"/>
              <w:right w:val="nil"/>
            </w:tcBorders>
            <w:noWrap/>
            <w:vAlign w:val="bottom"/>
          </w:tcPr>
          <w:p w14:paraId="5118B24E" w14:textId="77777777" w:rsidR="0042307E" w:rsidRDefault="0042307E">
            <w:pPr>
              <w:rPr>
                <w:rFonts w:eastAsia="MS Mincho" w:cs="Arial"/>
                <w:sz w:val="16"/>
                <w:szCs w:val="16"/>
              </w:rPr>
            </w:pPr>
          </w:p>
        </w:tc>
        <w:tc>
          <w:tcPr>
            <w:tcW w:w="1847" w:type="dxa"/>
            <w:noWrap/>
            <w:vAlign w:val="bottom"/>
          </w:tcPr>
          <w:p w14:paraId="3B7D372C" w14:textId="77777777" w:rsidR="0042307E" w:rsidRDefault="0042307E">
            <w:pPr>
              <w:rPr>
                <w:rFonts w:eastAsia="MS Mincho" w:cs="Arial"/>
                <w:sz w:val="16"/>
                <w:szCs w:val="16"/>
              </w:rPr>
            </w:pPr>
          </w:p>
        </w:tc>
        <w:tc>
          <w:tcPr>
            <w:tcW w:w="863" w:type="dxa"/>
            <w:noWrap/>
            <w:vAlign w:val="bottom"/>
          </w:tcPr>
          <w:p w14:paraId="4DBA6ED9" w14:textId="77777777" w:rsidR="0042307E" w:rsidRDefault="0042307E">
            <w:pPr>
              <w:rPr>
                <w:rFonts w:eastAsia="MS Mincho" w:cs="Arial"/>
                <w:sz w:val="16"/>
                <w:szCs w:val="16"/>
              </w:rPr>
            </w:pPr>
          </w:p>
        </w:tc>
        <w:tc>
          <w:tcPr>
            <w:tcW w:w="261" w:type="dxa"/>
            <w:shd w:val="clear" w:color="auto" w:fill="C0C0C0"/>
            <w:noWrap/>
            <w:vAlign w:val="bottom"/>
          </w:tcPr>
          <w:p w14:paraId="043B48D6"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7165F096" w14:textId="77777777" w:rsidR="0042307E" w:rsidRDefault="0042307E">
            <w:pPr>
              <w:rPr>
                <w:rFonts w:eastAsia="MS Mincho" w:cs="Arial"/>
                <w:sz w:val="16"/>
                <w:szCs w:val="16"/>
              </w:rPr>
            </w:pPr>
            <w:r>
              <w:rPr>
                <w:rFonts w:eastAsia="MS Mincho" w:cs="Arial"/>
                <w:sz w:val="16"/>
                <w:szCs w:val="16"/>
              </w:rPr>
              <w:t>0x85</w:t>
            </w:r>
          </w:p>
        </w:tc>
        <w:tc>
          <w:tcPr>
            <w:tcW w:w="2873" w:type="dxa"/>
            <w:gridSpan w:val="3"/>
            <w:tcBorders>
              <w:top w:val="single" w:sz="4" w:space="0" w:color="auto"/>
              <w:left w:val="nil"/>
              <w:bottom w:val="single" w:sz="4" w:space="0" w:color="auto"/>
              <w:right w:val="single" w:sz="4" w:space="0" w:color="auto"/>
            </w:tcBorders>
            <w:noWrap/>
            <w:vAlign w:val="bottom"/>
            <w:hideMark/>
          </w:tcPr>
          <w:p w14:paraId="6ECBA932" w14:textId="77777777" w:rsidR="0042307E" w:rsidRDefault="0042307E">
            <w:pPr>
              <w:rPr>
                <w:rFonts w:eastAsia="MS Mincho" w:cs="Arial"/>
                <w:sz w:val="16"/>
                <w:szCs w:val="16"/>
              </w:rPr>
            </w:pPr>
            <w:proofErr w:type="spellStart"/>
            <w:r>
              <w:rPr>
                <w:rFonts w:eastAsia="MS Mincho" w:cs="Arial"/>
                <w:sz w:val="16"/>
                <w:szCs w:val="16"/>
              </w:rPr>
              <w:t>ChargeSchedule_Rsp</w:t>
            </w:r>
            <w:proofErr w:type="spellEnd"/>
          </w:p>
        </w:tc>
        <w:tc>
          <w:tcPr>
            <w:tcW w:w="1813" w:type="dxa"/>
            <w:tcBorders>
              <w:top w:val="single" w:sz="4" w:space="0" w:color="auto"/>
              <w:left w:val="nil"/>
              <w:bottom w:val="single" w:sz="4" w:space="0" w:color="auto"/>
              <w:right w:val="single" w:sz="4" w:space="0" w:color="auto"/>
            </w:tcBorders>
            <w:noWrap/>
            <w:vAlign w:val="bottom"/>
            <w:hideMark/>
          </w:tcPr>
          <w:p w14:paraId="1626C300" w14:textId="77777777" w:rsidR="0042307E" w:rsidRDefault="0042307E">
            <w:pPr>
              <w:rPr>
                <w:rFonts w:eastAsia="MS Mincho" w:cs="Arial"/>
                <w:sz w:val="16"/>
                <w:szCs w:val="16"/>
              </w:rPr>
            </w:pPr>
            <w:r>
              <w:rPr>
                <w:rFonts w:eastAsia="MS Mincho" w:cs="Arial"/>
                <w:sz w:val="16"/>
                <w:szCs w:val="16"/>
              </w:rPr>
              <w:t>Charge Programming</w:t>
            </w:r>
          </w:p>
        </w:tc>
      </w:tr>
      <w:tr w:rsidR="0042307E" w14:paraId="651901FE" w14:textId="77777777" w:rsidTr="0042307E">
        <w:trPr>
          <w:cantSplit/>
          <w:trHeight w:val="255"/>
          <w:jc w:val="center"/>
        </w:trPr>
        <w:tc>
          <w:tcPr>
            <w:tcW w:w="1098" w:type="dxa"/>
            <w:tcBorders>
              <w:top w:val="nil"/>
              <w:left w:val="single" w:sz="4" w:space="0" w:color="auto"/>
              <w:bottom w:val="nil"/>
              <w:right w:val="nil"/>
            </w:tcBorders>
            <w:noWrap/>
            <w:vAlign w:val="bottom"/>
          </w:tcPr>
          <w:p w14:paraId="528BA6C8" w14:textId="77777777" w:rsidR="0042307E" w:rsidRDefault="0042307E">
            <w:pPr>
              <w:rPr>
                <w:rFonts w:eastAsia="MS Mincho" w:cs="Arial"/>
                <w:sz w:val="16"/>
                <w:szCs w:val="16"/>
              </w:rPr>
            </w:pPr>
          </w:p>
        </w:tc>
        <w:tc>
          <w:tcPr>
            <w:tcW w:w="1847" w:type="dxa"/>
            <w:noWrap/>
            <w:vAlign w:val="bottom"/>
          </w:tcPr>
          <w:p w14:paraId="528A2EBB" w14:textId="77777777" w:rsidR="0042307E" w:rsidRDefault="0042307E">
            <w:pPr>
              <w:rPr>
                <w:rFonts w:eastAsia="MS Mincho" w:cs="Arial"/>
                <w:sz w:val="16"/>
                <w:szCs w:val="16"/>
              </w:rPr>
            </w:pPr>
          </w:p>
        </w:tc>
        <w:tc>
          <w:tcPr>
            <w:tcW w:w="863" w:type="dxa"/>
            <w:noWrap/>
            <w:vAlign w:val="bottom"/>
          </w:tcPr>
          <w:p w14:paraId="1A2FA13D" w14:textId="77777777" w:rsidR="0042307E" w:rsidRDefault="0042307E">
            <w:pPr>
              <w:rPr>
                <w:rFonts w:eastAsia="MS Mincho" w:cs="Arial"/>
                <w:sz w:val="16"/>
                <w:szCs w:val="16"/>
              </w:rPr>
            </w:pPr>
          </w:p>
        </w:tc>
        <w:tc>
          <w:tcPr>
            <w:tcW w:w="261" w:type="dxa"/>
            <w:shd w:val="clear" w:color="auto" w:fill="C0C0C0"/>
            <w:noWrap/>
            <w:vAlign w:val="bottom"/>
          </w:tcPr>
          <w:p w14:paraId="30496AD1"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0B939C9C" w14:textId="77777777" w:rsidR="0042307E" w:rsidRDefault="0042307E">
            <w:pPr>
              <w:rPr>
                <w:rFonts w:eastAsia="MS Mincho" w:cs="Arial"/>
                <w:sz w:val="16"/>
                <w:szCs w:val="16"/>
              </w:rPr>
            </w:pPr>
            <w:r>
              <w:rPr>
                <w:rFonts w:eastAsia="MS Mincho" w:cs="Arial"/>
                <w:sz w:val="16"/>
                <w:szCs w:val="16"/>
              </w:rPr>
              <w:t>0x87</w:t>
            </w:r>
          </w:p>
        </w:tc>
        <w:tc>
          <w:tcPr>
            <w:tcW w:w="2873" w:type="dxa"/>
            <w:gridSpan w:val="3"/>
            <w:tcBorders>
              <w:top w:val="single" w:sz="4" w:space="0" w:color="auto"/>
              <w:left w:val="nil"/>
              <w:bottom w:val="single" w:sz="4" w:space="0" w:color="auto"/>
              <w:right w:val="single" w:sz="4" w:space="0" w:color="auto"/>
            </w:tcBorders>
            <w:noWrap/>
            <w:vAlign w:val="bottom"/>
            <w:hideMark/>
          </w:tcPr>
          <w:p w14:paraId="38EBC77E" w14:textId="77777777" w:rsidR="0042307E" w:rsidRDefault="0042307E">
            <w:pPr>
              <w:rPr>
                <w:rFonts w:eastAsia="MS Mincho" w:cs="Arial"/>
                <w:sz w:val="16"/>
                <w:szCs w:val="16"/>
              </w:rPr>
            </w:pPr>
            <w:proofErr w:type="spellStart"/>
            <w:r>
              <w:rPr>
                <w:rFonts w:eastAsia="MS Mincho" w:cs="Arial"/>
                <w:sz w:val="16"/>
                <w:szCs w:val="16"/>
              </w:rPr>
              <w:t>TelServESN_St</w:t>
            </w:r>
            <w:proofErr w:type="spellEnd"/>
          </w:p>
        </w:tc>
        <w:tc>
          <w:tcPr>
            <w:tcW w:w="1813" w:type="dxa"/>
            <w:tcBorders>
              <w:top w:val="single" w:sz="4" w:space="0" w:color="auto"/>
              <w:left w:val="nil"/>
              <w:bottom w:val="single" w:sz="4" w:space="0" w:color="auto"/>
              <w:right w:val="single" w:sz="4" w:space="0" w:color="auto"/>
            </w:tcBorders>
            <w:noWrap/>
            <w:vAlign w:val="bottom"/>
            <w:hideMark/>
          </w:tcPr>
          <w:p w14:paraId="4850F6CD" w14:textId="77777777" w:rsidR="0042307E" w:rsidRDefault="0042307E">
            <w:pPr>
              <w:rPr>
                <w:rFonts w:eastAsia="MS Mincho" w:cs="Arial"/>
                <w:sz w:val="16"/>
                <w:szCs w:val="16"/>
              </w:rPr>
            </w:pPr>
            <w:r>
              <w:rPr>
                <w:rFonts w:eastAsia="MS Mincho" w:cs="Arial"/>
                <w:sz w:val="16"/>
                <w:szCs w:val="16"/>
              </w:rPr>
              <w:t>Charge Programming</w:t>
            </w:r>
          </w:p>
        </w:tc>
      </w:tr>
      <w:tr w:rsidR="0042307E" w14:paraId="40AA7B23" w14:textId="77777777" w:rsidTr="0042307E">
        <w:trPr>
          <w:cantSplit/>
          <w:trHeight w:val="255"/>
          <w:jc w:val="center"/>
        </w:trPr>
        <w:tc>
          <w:tcPr>
            <w:tcW w:w="1098" w:type="dxa"/>
            <w:tcBorders>
              <w:top w:val="nil"/>
              <w:left w:val="single" w:sz="4" w:space="0" w:color="auto"/>
              <w:bottom w:val="nil"/>
              <w:right w:val="nil"/>
            </w:tcBorders>
            <w:noWrap/>
            <w:vAlign w:val="bottom"/>
          </w:tcPr>
          <w:p w14:paraId="0B6E6038" w14:textId="77777777" w:rsidR="0042307E" w:rsidRDefault="0042307E">
            <w:pPr>
              <w:rPr>
                <w:rFonts w:eastAsia="MS Mincho" w:cs="Arial"/>
                <w:sz w:val="16"/>
                <w:szCs w:val="16"/>
              </w:rPr>
            </w:pPr>
          </w:p>
        </w:tc>
        <w:tc>
          <w:tcPr>
            <w:tcW w:w="1847" w:type="dxa"/>
            <w:noWrap/>
            <w:vAlign w:val="bottom"/>
          </w:tcPr>
          <w:p w14:paraId="246DE9E3" w14:textId="77777777" w:rsidR="0042307E" w:rsidRDefault="0042307E">
            <w:pPr>
              <w:rPr>
                <w:rFonts w:eastAsia="MS Mincho" w:cs="Arial"/>
                <w:sz w:val="16"/>
                <w:szCs w:val="16"/>
              </w:rPr>
            </w:pPr>
          </w:p>
        </w:tc>
        <w:tc>
          <w:tcPr>
            <w:tcW w:w="863" w:type="dxa"/>
            <w:noWrap/>
            <w:vAlign w:val="bottom"/>
          </w:tcPr>
          <w:p w14:paraId="27B25D04" w14:textId="77777777" w:rsidR="0042307E" w:rsidRDefault="0042307E">
            <w:pPr>
              <w:rPr>
                <w:rFonts w:eastAsia="MS Mincho" w:cs="Arial"/>
                <w:sz w:val="16"/>
                <w:szCs w:val="16"/>
              </w:rPr>
            </w:pPr>
          </w:p>
        </w:tc>
        <w:tc>
          <w:tcPr>
            <w:tcW w:w="261" w:type="dxa"/>
            <w:shd w:val="clear" w:color="auto" w:fill="C0C0C0"/>
            <w:noWrap/>
            <w:vAlign w:val="bottom"/>
          </w:tcPr>
          <w:p w14:paraId="00A73B19"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2A92DCFD" w14:textId="77777777" w:rsidR="0042307E" w:rsidRDefault="0042307E">
            <w:pPr>
              <w:rPr>
                <w:rFonts w:eastAsia="MS Mincho" w:cs="Arial"/>
                <w:sz w:val="16"/>
                <w:szCs w:val="16"/>
              </w:rPr>
            </w:pPr>
            <w:r>
              <w:rPr>
                <w:rFonts w:eastAsia="MS Mincho" w:cs="Arial"/>
                <w:sz w:val="16"/>
                <w:szCs w:val="16"/>
              </w:rPr>
              <w:t>0x88</w:t>
            </w:r>
          </w:p>
        </w:tc>
        <w:tc>
          <w:tcPr>
            <w:tcW w:w="2873" w:type="dxa"/>
            <w:gridSpan w:val="3"/>
            <w:tcBorders>
              <w:top w:val="single" w:sz="4" w:space="0" w:color="auto"/>
              <w:left w:val="nil"/>
              <w:bottom w:val="single" w:sz="4" w:space="0" w:color="auto"/>
              <w:right w:val="single" w:sz="4" w:space="0" w:color="auto"/>
            </w:tcBorders>
            <w:noWrap/>
            <w:vAlign w:val="bottom"/>
            <w:hideMark/>
          </w:tcPr>
          <w:p w14:paraId="5F34A482" w14:textId="77777777" w:rsidR="0042307E" w:rsidRDefault="0042307E">
            <w:pPr>
              <w:rPr>
                <w:rFonts w:eastAsia="MS Mincho" w:cs="Arial"/>
                <w:sz w:val="16"/>
                <w:szCs w:val="16"/>
              </w:rPr>
            </w:pPr>
            <w:proofErr w:type="spellStart"/>
            <w:r>
              <w:rPr>
                <w:rFonts w:eastAsia="MS Mincho" w:cs="Arial"/>
                <w:sz w:val="16"/>
                <w:szCs w:val="16"/>
              </w:rPr>
              <w:t>TelServUserID_St</w:t>
            </w:r>
            <w:proofErr w:type="spellEnd"/>
          </w:p>
        </w:tc>
        <w:tc>
          <w:tcPr>
            <w:tcW w:w="1813" w:type="dxa"/>
            <w:tcBorders>
              <w:top w:val="single" w:sz="4" w:space="0" w:color="auto"/>
              <w:left w:val="nil"/>
              <w:bottom w:val="single" w:sz="4" w:space="0" w:color="auto"/>
              <w:right w:val="single" w:sz="4" w:space="0" w:color="auto"/>
            </w:tcBorders>
            <w:noWrap/>
            <w:vAlign w:val="bottom"/>
            <w:hideMark/>
          </w:tcPr>
          <w:p w14:paraId="01980954" w14:textId="77777777" w:rsidR="0042307E" w:rsidRDefault="0042307E">
            <w:pPr>
              <w:rPr>
                <w:rFonts w:eastAsia="MS Mincho" w:cs="Arial"/>
                <w:sz w:val="16"/>
                <w:szCs w:val="16"/>
              </w:rPr>
            </w:pPr>
            <w:r>
              <w:rPr>
                <w:rFonts w:eastAsia="MS Mincho" w:cs="Arial"/>
                <w:sz w:val="16"/>
                <w:szCs w:val="16"/>
              </w:rPr>
              <w:t>Charge Programming</w:t>
            </w:r>
          </w:p>
        </w:tc>
      </w:tr>
      <w:tr w:rsidR="0042307E" w14:paraId="517FF960" w14:textId="77777777" w:rsidTr="0042307E">
        <w:trPr>
          <w:cantSplit/>
          <w:trHeight w:val="255"/>
          <w:jc w:val="center"/>
        </w:trPr>
        <w:tc>
          <w:tcPr>
            <w:tcW w:w="1098" w:type="dxa"/>
            <w:tcBorders>
              <w:top w:val="nil"/>
              <w:left w:val="single" w:sz="4" w:space="0" w:color="auto"/>
              <w:bottom w:val="nil"/>
              <w:right w:val="nil"/>
            </w:tcBorders>
            <w:noWrap/>
            <w:vAlign w:val="bottom"/>
          </w:tcPr>
          <w:p w14:paraId="6742BA37" w14:textId="77777777" w:rsidR="0042307E" w:rsidRDefault="0042307E">
            <w:pPr>
              <w:rPr>
                <w:rFonts w:eastAsia="MS Mincho" w:cs="Arial"/>
                <w:sz w:val="16"/>
                <w:szCs w:val="16"/>
              </w:rPr>
            </w:pPr>
          </w:p>
        </w:tc>
        <w:tc>
          <w:tcPr>
            <w:tcW w:w="1847" w:type="dxa"/>
            <w:tcBorders>
              <w:top w:val="nil"/>
              <w:left w:val="nil"/>
              <w:bottom w:val="nil"/>
              <w:right w:val="nil"/>
            </w:tcBorders>
            <w:noWrap/>
            <w:vAlign w:val="bottom"/>
          </w:tcPr>
          <w:p w14:paraId="05EEC6BF"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344B3D0B"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4571968D"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31A98AF9" w14:textId="77777777" w:rsidR="0042307E" w:rsidRDefault="0042307E">
            <w:pPr>
              <w:rPr>
                <w:rFonts w:eastAsia="MS Mincho" w:cs="Arial"/>
                <w:sz w:val="16"/>
                <w:szCs w:val="16"/>
              </w:rPr>
            </w:pPr>
            <w:r>
              <w:rPr>
                <w:rFonts w:eastAsia="MS Mincho" w:cs="Arial"/>
                <w:sz w:val="16"/>
                <w:szCs w:val="16"/>
              </w:rPr>
              <w:t>0x90</w:t>
            </w:r>
          </w:p>
        </w:tc>
        <w:tc>
          <w:tcPr>
            <w:tcW w:w="2873" w:type="dxa"/>
            <w:gridSpan w:val="3"/>
            <w:tcBorders>
              <w:top w:val="single" w:sz="4" w:space="0" w:color="auto"/>
              <w:left w:val="nil"/>
              <w:bottom w:val="single" w:sz="4" w:space="0" w:color="auto"/>
              <w:right w:val="single" w:sz="4" w:space="0" w:color="auto"/>
            </w:tcBorders>
            <w:noWrap/>
            <w:vAlign w:val="bottom"/>
            <w:hideMark/>
          </w:tcPr>
          <w:p w14:paraId="50452D93" w14:textId="77777777" w:rsidR="0042307E" w:rsidRDefault="0042307E">
            <w:pPr>
              <w:rPr>
                <w:rFonts w:eastAsia="MS Mincho" w:cs="Arial"/>
                <w:sz w:val="16"/>
                <w:szCs w:val="16"/>
              </w:rPr>
            </w:pPr>
            <w:proofErr w:type="spellStart"/>
            <w:r>
              <w:rPr>
                <w:rFonts w:eastAsia="MS Mincho" w:cs="Arial"/>
                <w:sz w:val="16"/>
                <w:szCs w:val="16"/>
              </w:rPr>
              <w:t>EmergencyCallText_St</w:t>
            </w:r>
            <w:proofErr w:type="spellEnd"/>
          </w:p>
        </w:tc>
        <w:tc>
          <w:tcPr>
            <w:tcW w:w="1813" w:type="dxa"/>
            <w:tcBorders>
              <w:top w:val="single" w:sz="4" w:space="0" w:color="auto"/>
              <w:left w:val="nil"/>
              <w:bottom w:val="single" w:sz="4" w:space="0" w:color="auto"/>
              <w:right w:val="single" w:sz="4" w:space="0" w:color="auto"/>
            </w:tcBorders>
            <w:noWrap/>
            <w:vAlign w:val="bottom"/>
            <w:hideMark/>
          </w:tcPr>
          <w:p w14:paraId="08F2464F" w14:textId="77777777" w:rsidR="0042307E" w:rsidRDefault="0042307E">
            <w:pPr>
              <w:rPr>
                <w:rFonts w:eastAsia="MS Mincho" w:cs="Arial"/>
                <w:sz w:val="16"/>
                <w:szCs w:val="16"/>
              </w:rPr>
            </w:pPr>
            <w:r>
              <w:rPr>
                <w:rFonts w:eastAsia="MS Mincho" w:cs="Arial"/>
                <w:sz w:val="16"/>
                <w:szCs w:val="16"/>
              </w:rPr>
              <w:t>Embedded Modem</w:t>
            </w:r>
          </w:p>
        </w:tc>
      </w:tr>
      <w:tr w:rsidR="0042307E" w14:paraId="69620D5C" w14:textId="77777777" w:rsidTr="0042307E">
        <w:trPr>
          <w:cantSplit/>
          <w:trHeight w:val="255"/>
          <w:jc w:val="center"/>
        </w:trPr>
        <w:tc>
          <w:tcPr>
            <w:tcW w:w="1098" w:type="dxa"/>
            <w:tcBorders>
              <w:top w:val="nil"/>
              <w:left w:val="single" w:sz="4" w:space="0" w:color="auto"/>
              <w:bottom w:val="nil"/>
              <w:right w:val="nil"/>
            </w:tcBorders>
            <w:noWrap/>
            <w:vAlign w:val="bottom"/>
          </w:tcPr>
          <w:p w14:paraId="358EA5F4" w14:textId="77777777" w:rsidR="0042307E" w:rsidRDefault="0042307E">
            <w:pPr>
              <w:rPr>
                <w:rFonts w:eastAsia="MS Mincho" w:cs="Arial"/>
                <w:sz w:val="16"/>
                <w:szCs w:val="16"/>
              </w:rPr>
            </w:pPr>
          </w:p>
        </w:tc>
        <w:tc>
          <w:tcPr>
            <w:tcW w:w="1847" w:type="dxa"/>
            <w:tcBorders>
              <w:top w:val="nil"/>
              <w:left w:val="nil"/>
              <w:bottom w:val="nil"/>
              <w:right w:val="nil"/>
            </w:tcBorders>
            <w:noWrap/>
            <w:vAlign w:val="bottom"/>
          </w:tcPr>
          <w:p w14:paraId="3C813F75"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456C3FB9"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64D57C57"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6D0FF12A" w14:textId="77777777" w:rsidR="0042307E" w:rsidRDefault="0042307E">
            <w:pPr>
              <w:rPr>
                <w:rFonts w:eastAsia="MS Mincho" w:cs="Arial"/>
                <w:sz w:val="16"/>
                <w:szCs w:val="16"/>
              </w:rPr>
            </w:pPr>
            <w:r>
              <w:rPr>
                <w:rFonts w:eastAsia="MS Mincho" w:cs="Arial"/>
                <w:sz w:val="16"/>
                <w:szCs w:val="16"/>
              </w:rPr>
              <w:t>0x95</w:t>
            </w:r>
          </w:p>
        </w:tc>
        <w:tc>
          <w:tcPr>
            <w:tcW w:w="2873" w:type="dxa"/>
            <w:gridSpan w:val="3"/>
            <w:tcBorders>
              <w:top w:val="single" w:sz="4" w:space="0" w:color="auto"/>
              <w:left w:val="nil"/>
              <w:bottom w:val="single" w:sz="4" w:space="0" w:color="auto"/>
              <w:right w:val="single" w:sz="4" w:space="0" w:color="auto"/>
            </w:tcBorders>
            <w:noWrap/>
            <w:vAlign w:val="bottom"/>
          </w:tcPr>
          <w:p w14:paraId="17A3D71D" w14:textId="77777777" w:rsidR="0042307E" w:rsidRDefault="0042307E">
            <w:pPr>
              <w:rPr>
                <w:rFonts w:eastAsia="MS Mincho" w:cs="Arial"/>
                <w:sz w:val="16"/>
                <w:szCs w:val="16"/>
              </w:rPr>
            </w:pPr>
            <w:proofErr w:type="spellStart"/>
            <w:r>
              <w:rPr>
                <w:rFonts w:eastAsia="MS Mincho" w:cs="Arial"/>
                <w:sz w:val="16"/>
                <w:szCs w:val="16"/>
              </w:rPr>
              <w:t>WifiInfo_Rsp</w:t>
            </w:r>
            <w:proofErr w:type="spellEnd"/>
          </w:p>
        </w:tc>
        <w:tc>
          <w:tcPr>
            <w:tcW w:w="1813" w:type="dxa"/>
            <w:tcBorders>
              <w:top w:val="single" w:sz="4" w:space="0" w:color="auto"/>
              <w:left w:val="nil"/>
              <w:bottom w:val="single" w:sz="4" w:space="0" w:color="auto"/>
              <w:right w:val="single" w:sz="4" w:space="0" w:color="auto"/>
            </w:tcBorders>
            <w:noWrap/>
            <w:vAlign w:val="bottom"/>
          </w:tcPr>
          <w:p w14:paraId="03803AF2" w14:textId="77777777" w:rsidR="0042307E" w:rsidRDefault="0042307E">
            <w:pPr>
              <w:rPr>
                <w:rFonts w:eastAsia="MS Mincho" w:cs="Arial"/>
                <w:sz w:val="16"/>
                <w:szCs w:val="16"/>
              </w:rPr>
            </w:pPr>
            <w:r>
              <w:rPr>
                <w:rFonts w:eastAsia="MS Mincho" w:cs="Arial"/>
                <w:sz w:val="16"/>
                <w:szCs w:val="16"/>
              </w:rPr>
              <w:t>Embedded Modem</w:t>
            </w:r>
          </w:p>
        </w:tc>
      </w:tr>
      <w:tr w:rsidR="0042307E" w14:paraId="686B2569" w14:textId="77777777" w:rsidTr="0042307E">
        <w:trPr>
          <w:cantSplit/>
          <w:trHeight w:val="255"/>
          <w:jc w:val="center"/>
        </w:trPr>
        <w:tc>
          <w:tcPr>
            <w:tcW w:w="1098" w:type="dxa"/>
            <w:tcBorders>
              <w:top w:val="nil"/>
              <w:left w:val="single" w:sz="4" w:space="0" w:color="auto"/>
              <w:bottom w:val="nil"/>
              <w:right w:val="nil"/>
            </w:tcBorders>
            <w:noWrap/>
            <w:vAlign w:val="bottom"/>
          </w:tcPr>
          <w:p w14:paraId="71A76C25" w14:textId="77777777" w:rsidR="0042307E" w:rsidRDefault="0042307E">
            <w:pPr>
              <w:rPr>
                <w:rFonts w:eastAsia="MS Mincho" w:cs="Arial"/>
                <w:sz w:val="16"/>
                <w:szCs w:val="16"/>
              </w:rPr>
            </w:pPr>
          </w:p>
        </w:tc>
        <w:tc>
          <w:tcPr>
            <w:tcW w:w="1847" w:type="dxa"/>
            <w:tcBorders>
              <w:top w:val="nil"/>
              <w:left w:val="nil"/>
              <w:bottom w:val="nil"/>
              <w:right w:val="nil"/>
            </w:tcBorders>
            <w:noWrap/>
            <w:vAlign w:val="bottom"/>
          </w:tcPr>
          <w:p w14:paraId="3EECAC98"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18A62574"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38F78BA3"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0BB4C469" w14:textId="77777777" w:rsidR="0042307E" w:rsidRDefault="0042307E">
            <w:pPr>
              <w:rPr>
                <w:rFonts w:eastAsia="MS Mincho" w:cs="Arial"/>
                <w:sz w:val="16"/>
                <w:szCs w:val="16"/>
              </w:rPr>
            </w:pPr>
            <w:r>
              <w:rPr>
                <w:rFonts w:eastAsia="MS Mincho" w:cs="Arial"/>
                <w:sz w:val="16"/>
                <w:szCs w:val="16"/>
              </w:rPr>
              <w:t>0x96</w:t>
            </w:r>
          </w:p>
        </w:tc>
        <w:tc>
          <w:tcPr>
            <w:tcW w:w="2873" w:type="dxa"/>
            <w:gridSpan w:val="3"/>
            <w:tcBorders>
              <w:top w:val="single" w:sz="4" w:space="0" w:color="auto"/>
              <w:left w:val="nil"/>
              <w:bottom w:val="single" w:sz="4" w:space="0" w:color="auto"/>
              <w:right w:val="single" w:sz="4" w:space="0" w:color="auto"/>
            </w:tcBorders>
            <w:noWrap/>
            <w:vAlign w:val="bottom"/>
          </w:tcPr>
          <w:p w14:paraId="30DF9B9B" w14:textId="77777777" w:rsidR="0042307E" w:rsidRDefault="0042307E">
            <w:pPr>
              <w:rPr>
                <w:rFonts w:eastAsia="MS Mincho" w:cs="Arial"/>
                <w:sz w:val="16"/>
                <w:szCs w:val="16"/>
              </w:rPr>
            </w:pPr>
            <w:proofErr w:type="spellStart"/>
            <w:r>
              <w:rPr>
                <w:rFonts w:eastAsia="MS Mincho" w:cs="Arial"/>
                <w:sz w:val="16"/>
                <w:szCs w:val="16"/>
              </w:rPr>
              <w:t>CarrierInfo_Rsp</w:t>
            </w:r>
            <w:proofErr w:type="spellEnd"/>
          </w:p>
        </w:tc>
        <w:tc>
          <w:tcPr>
            <w:tcW w:w="1813" w:type="dxa"/>
            <w:tcBorders>
              <w:top w:val="single" w:sz="4" w:space="0" w:color="auto"/>
              <w:left w:val="nil"/>
              <w:bottom w:val="single" w:sz="4" w:space="0" w:color="auto"/>
              <w:right w:val="single" w:sz="4" w:space="0" w:color="auto"/>
            </w:tcBorders>
            <w:noWrap/>
            <w:vAlign w:val="bottom"/>
          </w:tcPr>
          <w:p w14:paraId="0D614A46" w14:textId="77777777" w:rsidR="0042307E" w:rsidRDefault="0042307E">
            <w:pPr>
              <w:rPr>
                <w:rFonts w:eastAsia="MS Mincho" w:cs="Arial"/>
                <w:sz w:val="16"/>
                <w:szCs w:val="16"/>
              </w:rPr>
            </w:pPr>
            <w:r>
              <w:rPr>
                <w:rFonts w:eastAsia="MS Mincho" w:cs="Arial"/>
                <w:sz w:val="16"/>
                <w:szCs w:val="16"/>
              </w:rPr>
              <w:t>Embedded Modem</w:t>
            </w:r>
          </w:p>
        </w:tc>
      </w:tr>
      <w:tr w:rsidR="0042307E" w14:paraId="1D9F2066" w14:textId="77777777" w:rsidTr="0042307E">
        <w:trPr>
          <w:cantSplit/>
          <w:trHeight w:val="255"/>
          <w:jc w:val="center"/>
        </w:trPr>
        <w:tc>
          <w:tcPr>
            <w:tcW w:w="1098" w:type="dxa"/>
            <w:tcBorders>
              <w:top w:val="nil"/>
              <w:left w:val="single" w:sz="4" w:space="0" w:color="auto"/>
              <w:bottom w:val="nil"/>
              <w:right w:val="nil"/>
            </w:tcBorders>
            <w:noWrap/>
            <w:vAlign w:val="bottom"/>
          </w:tcPr>
          <w:p w14:paraId="71872002" w14:textId="77777777" w:rsidR="0042307E" w:rsidRDefault="0042307E">
            <w:pPr>
              <w:rPr>
                <w:rFonts w:eastAsia="MS Mincho" w:cs="Arial"/>
                <w:sz w:val="16"/>
                <w:szCs w:val="16"/>
              </w:rPr>
            </w:pPr>
          </w:p>
        </w:tc>
        <w:tc>
          <w:tcPr>
            <w:tcW w:w="1847" w:type="dxa"/>
            <w:tcBorders>
              <w:top w:val="nil"/>
              <w:left w:val="nil"/>
              <w:bottom w:val="nil"/>
              <w:right w:val="nil"/>
            </w:tcBorders>
            <w:noWrap/>
            <w:vAlign w:val="bottom"/>
          </w:tcPr>
          <w:p w14:paraId="67E3D806"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2AE33C37"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6A89E23E"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46B963AD" w14:textId="77777777" w:rsidR="0042307E" w:rsidRDefault="0042307E">
            <w:pPr>
              <w:rPr>
                <w:rFonts w:eastAsia="MS Mincho" w:cs="Arial"/>
                <w:sz w:val="16"/>
                <w:szCs w:val="16"/>
              </w:rPr>
            </w:pPr>
            <w:r>
              <w:rPr>
                <w:rFonts w:eastAsia="MS Mincho" w:cs="Arial"/>
                <w:sz w:val="16"/>
                <w:szCs w:val="16"/>
              </w:rPr>
              <w:t>0x97</w:t>
            </w:r>
          </w:p>
        </w:tc>
        <w:tc>
          <w:tcPr>
            <w:tcW w:w="2873" w:type="dxa"/>
            <w:gridSpan w:val="3"/>
            <w:tcBorders>
              <w:top w:val="single" w:sz="4" w:space="0" w:color="auto"/>
              <w:left w:val="nil"/>
              <w:bottom w:val="single" w:sz="4" w:space="0" w:color="auto"/>
              <w:right w:val="single" w:sz="4" w:space="0" w:color="auto"/>
            </w:tcBorders>
            <w:noWrap/>
            <w:vAlign w:val="bottom"/>
          </w:tcPr>
          <w:p w14:paraId="5131C70D" w14:textId="77777777" w:rsidR="0042307E" w:rsidRDefault="0042307E">
            <w:pPr>
              <w:rPr>
                <w:rFonts w:eastAsia="MS Mincho" w:cs="Arial"/>
                <w:sz w:val="16"/>
                <w:szCs w:val="16"/>
              </w:rPr>
            </w:pPr>
            <w:r>
              <w:rPr>
                <w:rFonts w:eastAsia="MS Mincho" w:cs="Arial"/>
                <w:sz w:val="16"/>
                <w:szCs w:val="16"/>
              </w:rPr>
              <w:t>DataUsage_Rsp</w:t>
            </w:r>
          </w:p>
        </w:tc>
        <w:tc>
          <w:tcPr>
            <w:tcW w:w="1813" w:type="dxa"/>
            <w:tcBorders>
              <w:top w:val="single" w:sz="4" w:space="0" w:color="auto"/>
              <w:left w:val="nil"/>
              <w:bottom w:val="single" w:sz="4" w:space="0" w:color="auto"/>
              <w:right w:val="single" w:sz="4" w:space="0" w:color="auto"/>
            </w:tcBorders>
            <w:noWrap/>
            <w:vAlign w:val="bottom"/>
          </w:tcPr>
          <w:p w14:paraId="7DAE2A71" w14:textId="77777777" w:rsidR="0042307E" w:rsidRDefault="0042307E">
            <w:pPr>
              <w:rPr>
                <w:rFonts w:eastAsia="MS Mincho" w:cs="Arial"/>
                <w:sz w:val="16"/>
                <w:szCs w:val="16"/>
              </w:rPr>
            </w:pPr>
            <w:r>
              <w:rPr>
                <w:rFonts w:eastAsia="MS Mincho" w:cs="Arial"/>
                <w:sz w:val="16"/>
                <w:szCs w:val="16"/>
              </w:rPr>
              <w:t>Embedded Modem</w:t>
            </w:r>
          </w:p>
        </w:tc>
      </w:tr>
      <w:tr w:rsidR="0042307E" w14:paraId="0ADFC737" w14:textId="77777777" w:rsidTr="0042307E">
        <w:trPr>
          <w:cantSplit/>
          <w:trHeight w:val="255"/>
          <w:jc w:val="center"/>
        </w:trPr>
        <w:tc>
          <w:tcPr>
            <w:tcW w:w="1098" w:type="dxa"/>
            <w:tcBorders>
              <w:top w:val="nil"/>
              <w:left w:val="single" w:sz="4" w:space="0" w:color="auto"/>
              <w:bottom w:val="nil"/>
              <w:right w:val="nil"/>
            </w:tcBorders>
            <w:noWrap/>
            <w:vAlign w:val="bottom"/>
          </w:tcPr>
          <w:p w14:paraId="7CAA9988" w14:textId="77777777" w:rsidR="0042307E" w:rsidRDefault="0042307E">
            <w:pPr>
              <w:rPr>
                <w:rFonts w:eastAsia="MS Mincho" w:cs="Arial"/>
                <w:sz w:val="16"/>
                <w:szCs w:val="16"/>
              </w:rPr>
            </w:pPr>
          </w:p>
        </w:tc>
        <w:tc>
          <w:tcPr>
            <w:tcW w:w="1847" w:type="dxa"/>
            <w:tcBorders>
              <w:top w:val="nil"/>
              <w:left w:val="nil"/>
              <w:bottom w:val="nil"/>
              <w:right w:val="nil"/>
            </w:tcBorders>
            <w:noWrap/>
            <w:vAlign w:val="bottom"/>
          </w:tcPr>
          <w:p w14:paraId="37D0E441"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63D1502D"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6FFDC1E2"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7503FEBF" w14:textId="77777777" w:rsidR="0042307E" w:rsidRDefault="0042307E">
            <w:pPr>
              <w:rPr>
                <w:rFonts w:eastAsia="MS Mincho" w:cs="Arial"/>
                <w:sz w:val="16"/>
                <w:szCs w:val="16"/>
              </w:rPr>
            </w:pPr>
            <w:r>
              <w:rPr>
                <w:rFonts w:eastAsia="MS Mincho" w:cs="Arial"/>
                <w:sz w:val="16"/>
                <w:szCs w:val="16"/>
              </w:rPr>
              <w:t>0x98</w:t>
            </w:r>
          </w:p>
        </w:tc>
        <w:tc>
          <w:tcPr>
            <w:tcW w:w="2873" w:type="dxa"/>
            <w:gridSpan w:val="3"/>
            <w:tcBorders>
              <w:top w:val="single" w:sz="4" w:space="0" w:color="auto"/>
              <w:left w:val="nil"/>
              <w:bottom w:val="single" w:sz="4" w:space="0" w:color="auto"/>
              <w:right w:val="single" w:sz="4" w:space="0" w:color="auto"/>
            </w:tcBorders>
            <w:noWrap/>
            <w:vAlign w:val="bottom"/>
          </w:tcPr>
          <w:p w14:paraId="3550EB22" w14:textId="77777777" w:rsidR="0042307E" w:rsidRDefault="0042307E">
            <w:pPr>
              <w:rPr>
                <w:rFonts w:eastAsia="MS Mincho" w:cs="Arial"/>
                <w:sz w:val="16"/>
                <w:szCs w:val="16"/>
              </w:rPr>
            </w:pPr>
            <w:proofErr w:type="spellStart"/>
            <w:r>
              <w:rPr>
                <w:rFonts w:eastAsia="MS Mincho" w:cs="Arial"/>
                <w:sz w:val="16"/>
                <w:szCs w:val="16"/>
              </w:rPr>
              <w:t>DeviceList_Rsp</w:t>
            </w:r>
            <w:proofErr w:type="spellEnd"/>
          </w:p>
        </w:tc>
        <w:tc>
          <w:tcPr>
            <w:tcW w:w="1813" w:type="dxa"/>
            <w:tcBorders>
              <w:top w:val="single" w:sz="4" w:space="0" w:color="auto"/>
              <w:left w:val="nil"/>
              <w:bottom w:val="single" w:sz="4" w:space="0" w:color="auto"/>
              <w:right w:val="single" w:sz="4" w:space="0" w:color="auto"/>
            </w:tcBorders>
            <w:noWrap/>
            <w:vAlign w:val="bottom"/>
          </w:tcPr>
          <w:p w14:paraId="7C595A07" w14:textId="77777777" w:rsidR="0042307E" w:rsidRDefault="0042307E">
            <w:pPr>
              <w:rPr>
                <w:rFonts w:eastAsia="MS Mincho" w:cs="Arial"/>
                <w:sz w:val="16"/>
                <w:szCs w:val="16"/>
              </w:rPr>
            </w:pPr>
            <w:r>
              <w:rPr>
                <w:rFonts w:eastAsia="MS Mincho" w:cs="Arial"/>
                <w:sz w:val="16"/>
                <w:szCs w:val="16"/>
              </w:rPr>
              <w:t>Embedded Modem</w:t>
            </w:r>
          </w:p>
        </w:tc>
      </w:tr>
      <w:tr w:rsidR="0042307E" w14:paraId="401B51B3" w14:textId="77777777" w:rsidTr="0042307E">
        <w:trPr>
          <w:cantSplit/>
          <w:trHeight w:val="255"/>
          <w:jc w:val="center"/>
        </w:trPr>
        <w:tc>
          <w:tcPr>
            <w:tcW w:w="1098" w:type="dxa"/>
            <w:tcBorders>
              <w:top w:val="nil"/>
              <w:left w:val="single" w:sz="4" w:space="0" w:color="auto"/>
              <w:bottom w:val="nil"/>
              <w:right w:val="nil"/>
            </w:tcBorders>
            <w:noWrap/>
            <w:vAlign w:val="bottom"/>
          </w:tcPr>
          <w:p w14:paraId="45EA4872" w14:textId="77777777" w:rsidR="0042307E" w:rsidRDefault="0042307E">
            <w:pPr>
              <w:rPr>
                <w:rFonts w:eastAsia="MS Mincho" w:cs="Arial"/>
                <w:sz w:val="16"/>
                <w:szCs w:val="16"/>
              </w:rPr>
            </w:pPr>
          </w:p>
        </w:tc>
        <w:tc>
          <w:tcPr>
            <w:tcW w:w="1847" w:type="dxa"/>
            <w:tcBorders>
              <w:top w:val="nil"/>
              <w:left w:val="nil"/>
              <w:bottom w:val="nil"/>
              <w:right w:val="nil"/>
            </w:tcBorders>
            <w:noWrap/>
            <w:vAlign w:val="bottom"/>
          </w:tcPr>
          <w:p w14:paraId="47EA117C"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79AD943D"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131CF255"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58895841" w14:textId="77777777" w:rsidR="0042307E" w:rsidRDefault="0042307E">
            <w:pPr>
              <w:rPr>
                <w:rFonts w:eastAsia="MS Mincho" w:cs="Arial"/>
                <w:sz w:val="16"/>
                <w:szCs w:val="16"/>
              </w:rPr>
            </w:pPr>
            <w:r>
              <w:rPr>
                <w:rFonts w:eastAsia="MS Mincho" w:cs="Arial"/>
                <w:sz w:val="16"/>
                <w:szCs w:val="16"/>
              </w:rPr>
              <w:t>0x9B</w:t>
            </w:r>
          </w:p>
        </w:tc>
        <w:tc>
          <w:tcPr>
            <w:tcW w:w="2873" w:type="dxa"/>
            <w:gridSpan w:val="3"/>
            <w:tcBorders>
              <w:top w:val="single" w:sz="4" w:space="0" w:color="auto"/>
              <w:left w:val="nil"/>
              <w:bottom w:val="single" w:sz="4" w:space="0" w:color="auto"/>
              <w:right w:val="single" w:sz="4" w:space="0" w:color="auto"/>
            </w:tcBorders>
            <w:noWrap/>
            <w:vAlign w:val="bottom"/>
          </w:tcPr>
          <w:p w14:paraId="280BAA5A" w14:textId="77777777" w:rsidR="0042307E" w:rsidRDefault="0042307E">
            <w:pPr>
              <w:rPr>
                <w:rFonts w:eastAsia="MS Mincho" w:cs="Arial"/>
                <w:sz w:val="16"/>
                <w:szCs w:val="16"/>
              </w:rPr>
            </w:pPr>
            <w:proofErr w:type="spellStart"/>
            <w:r w:rsidRPr="002A692A">
              <w:rPr>
                <w:rFonts w:eastAsia="MS Mincho" w:cs="Arial"/>
                <w:sz w:val="16"/>
                <w:szCs w:val="16"/>
              </w:rPr>
              <w:t>WifiHotspotMAC_Rsp</w:t>
            </w:r>
            <w:proofErr w:type="spellEnd"/>
          </w:p>
        </w:tc>
        <w:tc>
          <w:tcPr>
            <w:tcW w:w="1813" w:type="dxa"/>
            <w:tcBorders>
              <w:top w:val="single" w:sz="4" w:space="0" w:color="auto"/>
              <w:left w:val="nil"/>
              <w:bottom w:val="single" w:sz="4" w:space="0" w:color="auto"/>
              <w:right w:val="single" w:sz="4" w:space="0" w:color="auto"/>
            </w:tcBorders>
            <w:noWrap/>
            <w:vAlign w:val="bottom"/>
          </w:tcPr>
          <w:p w14:paraId="62931862" w14:textId="77777777" w:rsidR="0042307E" w:rsidRDefault="0042307E">
            <w:pPr>
              <w:rPr>
                <w:rFonts w:eastAsia="MS Mincho" w:cs="Arial"/>
                <w:sz w:val="16"/>
                <w:szCs w:val="16"/>
              </w:rPr>
            </w:pPr>
            <w:r>
              <w:rPr>
                <w:rFonts w:eastAsia="MS Mincho" w:cs="Arial"/>
                <w:sz w:val="16"/>
                <w:szCs w:val="16"/>
              </w:rPr>
              <w:t>Embedded Modem</w:t>
            </w:r>
          </w:p>
        </w:tc>
      </w:tr>
      <w:tr w:rsidR="0042307E" w14:paraId="653A9481" w14:textId="77777777" w:rsidTr="0042307E">
        <w:trPr>
          <w:cantSplit/>
          <w:trHeight w:val="255"/>
          <w:jc w:val="center"/>
        </w:trPr>
        <w:tc>
          <w:tcPr>
            <w:tcW w:w="1098" w:type="dxa"/>
            <w:tcBorders>
              <w:top w:val="nil"/>
              <w:left w:val="single" w:sz="4" w:space="0" w:color="auto"/>
              <w:bottom w:val="nil"/>
              <w:right w:val="nil"/>
            </w:tcBorders>
            <w:noWrap/>
            <w:vAlign w:val="bottom"/>
          </w:tcPr>
          <w:p w14:paraId="731A21A8" w14:textId="77777777" w:rsidR="0042307E" w:rsidRDefault="0042307E">
            <w:pPr>
              <w:rPr>
                <w:rFonts w:eastAsia="MS Mincho" w:cs="Arial"/>
                <w:sz w:val="16"/>
                <w:szCs w:val="16"/>
              </w:rPr>
            </w:pPr>
          </w:p>
        </w:tc>
        <w:tc>
          <w:tcPr>
            <w:tcW w:w="1847" w:type="dxa"/>
            <w:tcBorders>
              <w:top w:val="nil"/>
              <w:left w:val="nil"/>
              <w:bottom w:val="nil"/>
              <w:right w:val="nil"/>
            </w:tcBorders>
            <w:noWrap/>
            <w:vAlign w:val="bottom"/>
          </w:tcPr>
          <w:p w14:paraId="4C8A1DDF"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69A8C6F5"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0AE581C5"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21B01119" w14:textId="77777777" w:rsidR="0042307E" w:rsidRDefault="0042307E">
            <w:pPr>
              <w:rPr>
                <w:rFonts w:eastAsia="MS Mincho" w:cs="Arial"/>
                <w:sz w:val="16"/>
                <w:szCs w:val="16"/>
              </w:rPr>
            </w:pPr>
            <w:r>
              <w:rPr>
                <w:rFonts w:eastAsia="MS Mincho" w:cs="Arial"/>
                <w:sz w:val="16"/>
                <w:szCs w:val="16"/>
              </w:rPr>
              <w:t>0xB6</w:t>
            </w:r>
          </w:p>
        </w:tc>
        <w:tc>
          <w:tcPr>
            <w:tcW w:w="2873" w:type="dxa"/>
            <w:gridSpan w:val="3"/>
            <w:tcBorders>
              <w:top w:val="single" w:sz="4" w:space="0" w:color="auto"/>
              <w:left w:val="nil"/>
              <w:bottom w:val="single" w:sz="4" w:space="0" w:color="auto"/>
              <w:right w:val="single" w:sz="4" w:space="0" w:color="auto"/>
            </w:tcBorders>
            <w:noWrap/>
            <w:vAlign w:val="bottom"/>
          </w:tcPr>
          <w:p w14:paraId="7A8CBE33" w14:textId="77777777" w:rsidR="0042307E" w:rsidRDefault="0042307E">
            <w:pPr>
              <w:rPr>
                <w:rFonts w:eastAsia="MS Mincho" w:cs="Arial"/>
                <w:sz w:val="16"/>
                <w:szCs w:val="16"/>
              </w:rPr>
            </w:pPr>
            <w:proofErr w:type="spellStart"/>
            <w:r>
              <w:rPr>
                <w:rFonts w:eastAsia="MS Mincho" w:cs="Arial"/>
                <w:sz w:val="16"/>
                <w:szCs w:val="16"/>
              </w:rPr>
              <w:t>ChargeProfileLocation_Rq</w:t>
            </w:r>
            <w:proofErr w:type="spellEnd"/>
          </w:p>
        </w:tc>
        <w:tc>
          <w:tcPr>
            <w:tcW w:w="1813" w:type="dxa"/>
            <w:tcBorders>
              <w:top w:val="single" w:sz="4" w:space="0" w:color="auto"/>
              <w:left w:val="nil"/>
              <w:bottom w:val="single" w:sz="4" w:space="0" w:color="auto"/>
              <w:right w:val="single" w:sz="4" w:space="0" w:color="auto"/>
            </w:tcBorders>
            <w:noWrap/>
            <w:vAlign w:val="bottom"/>
          </w:tcPr>
          <w:p w14:paraId="0469ADBB" w14:textId="77777777" w:rsidR="0042307E" w:rsidRDefault="0042307E">
            <w:pPr>
              <w:rPr>
                <w:rFonts w:eastAsia="MS Mincho" w:cs="Arial"/>
                <w:sz w:val="16"/>
                <w:szCs w:val="16"/>
              </w:rPr>
            </w:pPr>
            <w:r>
              <w:rPr>
                <w:rFonts w:eastAsia="MS Mincho" w:cs="Arial"/>
                <w:sz w:val="16"/>
                <w:szCs w:val="16"/>
              </w:rPr>
              <w:t>Charge Programming</w:t>
            </w:r>
          </w:p>
        </w:tc>
      </w:tr>
      <w:tr w:rsidR="0042307E" w14:paraId="4B1392CC" w14:textId="77777777" w:rsidTr="0042307E">
        <w:trPr>
          <w:cantSplit/>
          <w:trHeight w:val="255"/>
          <w:jc w:val="center"/>
        </w:trPr>
        <w:tc>
          <w:tcPr>
            <w:tcW w:w="1098" w:type="dxa"/>
            <w:tcBorders>
              <w:top w:val="nil"/>
              <w:left w:val="single" w:sz="4" w:space="0" w:color="auto"/>
              <w:bottom w:val="single" w:sz="4" w:space="0" w:color="auto"/>
              <w:right w:val="nil"/>
            </w:tcBorders>
            <w:noWrap/>
            <w:vAlign w:val="bottom"/>
          </w:tcPr>
          <w:p w14:paraId="13601433" w14:textId="77777777" w:rsidR="0042307E" w:rsidRDefault="0042307E">
            <w:pPr>
              <w:rPr>
                <w:rFonts w:eastAsia="MS Mincho" w:cs="Arial"/>
                <w:sz w:val="16"/>
                <w:szCs w:val="16"/>
              </w:rPr>
            </w:pPr>
          </w:p>
        </w:tc>
        <w:tc>
          <w:tcPr>
            <w:tcW w:w="1847" w:type="dxa"/>
            <w:tcBorders>
              <w:top w:val="nil"/>
              <w:left w:val="nil"/>
              <w:bottom w:val="single" w:sz="4" w:space="0" w:color="auto"/>
              <w:right w:val="nil"/>
            </w:tcBorders>
            <w:noWrap/>
            <w:vAlign w:val="bottom"/>
          </w:tcPr>
          <w:p w14:paraId="67F39B40" w14:textId="77777777" w:rsidR="0042307E" w:rsidRDefault="0042307E">
            <w:pPr>
              <w:rPr>
                <w:rFonts w:eastAsia="MS Mincho" w:cs="Arial"/>
                <w:sz w:val="16"/>
                <w:szCs w:val="16"/>
              </w:rPr>
            </w:pPr>
          </w:p>
        </w:tc>
        <w:tc>
          <w:tcPr>
            <w:tcW w:w="863" w:type="dxa"/>
            <w:tcBorders>
              <w:top w:val="nil"/>
              <w:left w:val="nil"/>
              <w:bottom w:val="single" w:sz="4" w:space="0" w:color="auto"/>
              <w:right w:val="nil"/>
            </w:tcBorders>
            <w:noWrap/>
            <w:vAlign w:val="bottom"/>
          </w:tcPr>
          <w:p w14:paraId="0797E555"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6945A3C0"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2FA7ED98" w14:textId="77777777" w:rsidR="0042307E" w:rsidRDefault="0042307E">
            <w:pPr>
              <w:rPr>
                <w:rFonts w:eastAsia="MS Mincho" w:cs="Arial"/>
                <w:sz w:val="16"/>
                <w:szCs w:val="16"/>
              </w:rPr>
            </w:pPr>
            <w:r>
              <w:rPr>
                <w:rFonts w:eastAsia="MS Mincho" w:cs="Arial"/>
                <w:sz w:val="16"/>
                <w:szCs w:val="16"/>
              </w:rPr>
              <w:t>0xBE</w:t>
            </w:r>
          </w:p>
        </w:tc>
        <w:tc>
          <w:tcPr>
            <w:tcW w:w="2873" w:type="dxa"/>
            <w:gridSpan w:val="3"/>
            <w:tcBorders>
              <w:top w:val="single" w:sz="4" w:space="0" w:color="auto"/>
              <w:left w:val="nil"/>
              <w:bottom w:val="single" w:sz="4" w:space="0" w:color="auto"/>
              <w:right w:val="single" w:sz="4" w:space="0" w:color="auto"/>
            </w:tcBorders>
            <w:noWrap/>
            <w:vAlign w:val="bottom"/>
          </w:tcPr>
          <w:p w14:paraId="5852A8D3" w14:textId="77777777" w:rsidR="0042307E" w:rsidRDefault="0042307E">
            <w:pPr>
              <w:rPr>
                <w:rFonts w:eastAsia="MS Mincho" w:cs="Arial"/>
                <w:sz w:val="16"/>
                <w:szCs w:val="16"/>
              </w:rPr>
            </w:pPr>
            <w:proofErr w:type="spellStart"/>
            <w:r w:rsidRPr="00645172">
              <w:rPr>
                <w:rFonts w:eastAsia="MS Mincho" w:cs="Arial"/>
                <w:sz w:val="16"/>
                <w:szCs w:val="16"/>
              </w:rPr>
              <w:t>LHI_SpeedProfileTableUpdate_Rsp</w:t>
            </w:r>
            <w:proofErr w:type="spellEnd"/>
          </w:p>
        </w:tc>
        <w:tc>
          <w:tcPr>
            <w:tcW w:w="1813" w:type="dxa"/>
            <w:tcBorders>
              <w:top w:val="single" w:sz="4" w:space="0" w:color="auto"/>
              <w:left w:val="nil"/>
              <w:bottom w:val="single" w:sz="4" w:space="0" w:color="auto"/>
              <w:right w:val="single" w:sz="4" w:space="0" w:color="auto"/>
            </w:tcBorders>
            <w:noWrap/>
            <w:vAlign w:val="bottom"/>
          </w:tcPr>
          <w:p w14:paraId="762380DD" w14:textId="77777777" w:rsidR="0042307E" w:rsidRDefault="0042307E">
            <w:pPr>
              <w:rPr>
                <w:rFonts w:eastAsia="MS Mincho" w:cs="Arial"/>
                <w:sz w:val="16"/>
                <w:szCs w:val="16"/>
              </w:rPr>
            </w:pPr>
            <w:r w:rsidRPr="00645172">
              <w:rPr>
                <w:rFonts w:eastAsia="MS Mincho" w:cs="Arial"/>
                <w:sz w:val="16"/>
                <w:szCs w:val="16"/>
              </w:rPr>
              <w:t>MobileCom_Service3</w:t>
            </w:r>
          </w:p>
        </w:tc>
      </w:tr>
    </w:tbl>
    <w:p w14:paraId="48F38755" w14:textId="77777777" w:rsidR="0042307E" w:rsidRDefault="0042307E">
      <w:pPr>
        <w:rPr>
          <w:rFonts w:eastAsia="MS Mincho" w:cs="Arial"/>
        </w:rPr>
      </w:pPr>
    </w:p>
    <w:p w14:paraId="419B9EF2" w14:textId="77777777" w:rsidR="0042307E" w:rsidRDefault="0042307E">
      <w:pPr>
        <w:rPr>
          <w:rFonts w:eastAsia="MS Mincho"/>
        </w:rPr>
      </w:pPr>
    </w:p>
    <w:p w14:paraId="0A2D864E" w14:textId="77777777" w:rsidR="0042307E" w:rsidRDefault="0042307E" w:rsidP="0042307E">
      <w:pPr>
        <w:pStyle w:val="Heading4"/>
      </w:pPr>
      <w:r w:rsidRPr="00B9479B">
        <w:t>TP-PHY-TPP-REQ-023133/B-MC - RDISP (</w:t>
      </w:r>
      <w:proofErr w:type="spellStart"/>
      <w:r w:rsidRPr="00B9479B">
        <w:t>TcSE</w:t>
      </w:r>
      <w:proofErr w:type="spellEnd"/>
      <w:r w:rsidRPr="00B9479B">
        <w:t xml:space="preserve"> ROIN-205503-2)</w:t>
      </w:r>
    </w:p>
    <w:p w14:paraId="0F861064" w14:textId="77777777" w:rsidR="0042307E" w:rsidRDefault="0042307E">
      <w:pPr>
        <w:rPr>
          <w:rFonts w:eastAsia="MS Mincho" w:cs="Arial"/>
        </w:rPr>
      </w:pPr>
      <w:r>
        <w:rPr>
          <w:rFonts w:eastAsia="MS Mincho" w:cs="Arial"/>
        </w:rPr>
        <w:t xml:space="preserve">The MC – RDISP channel represent the signals connecting "RDISP" features and "MC" display features.  "RDISP" represents a display unit.  The "RDISP" device could be </w:t>
      </w:r>
      <w:proofErr w:type="gramStart"/>
      <w:r>
        <w:rPr>
          <w:rFonts w:eastAsia="MS Mincho" w:cs="Arial"/>
        </w:rPr>
        <w:t>a</w:t>
      </w:r>
      <w:proofErr w:type="gramEnd"/>
      <w:r>
        <w:rPr>
          <w:rFonts w:eastAsia="MS Mincho" w:cs="Arial"/>
        </w:rPr>
        <w:t xml:space="preserve"> MFD or a </w:t>
      </w:r>
      <w:proofErr w:type="spellStart"/>
      <w:r>
        <w:rPr>
          <w:rFonts w:eastAsia="MS Mincho" w:cs="Arial"/>
        </w:rPr>
        <w:t>headunit</w:t>
      </w:r>
      <w:proofErr w:type="spellEnd"/>
      <w:r>
        <w:rPr>
          <w:rFonts w:eastAsia="MS Mincho" w:cs="Arial"/>
        </w:rPr>
        <w:t>.  MC represents the Message Center unit.  The MC device could be part of the instrument cluster.</w:t>
      </w:r>
    </w:p>
    <w:p w14:paraId="252F8CB2" w14:textId="77777777" w:rsidR="0042307E" w:rsidRDefault="0042307E">
      <w:pPr>
        <w:rPr>
          <w:rFonts w:eastAsia="MS Mincho" w:cs="Arial"/>
        </w:rPr>
      </w:pPr>
    </w:p>
    <w:p w14:paraId="2C353D44" w14:textId="77777777" w:rsidR="0042307E" w:rsidRDefault="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62038D7F" w14:textId="77777777">
        <w:trPr>
          <w:cantSplit/>
          <w:trHeight w:val="270"/>
          <w:jc w:val="center"/>
        </w:trPr>
        <w:tc>
          <w:tcPr>
            <w:tcW w:w="10075" w:type="dxa"/>
            <w:gridSpan w:val="7"/>
            <w:tcBorders>
              <w:top w:val="single" w:sz="8" w:space="0" w:color="auto"/>
              <w:left w:val="single" w:sz="8" w:space="0" w:color="auto"/>
              <w:bottom w:val="single" w:sz="4" w:space="0" w:color="auto"/>
              <w:right w:val="single" w:sz="8" w:space="0" w:color="000000"/>
            </w:tcBorders>
            <w:noWrap/>
            <w:vAlign w:val="bottom"/>
            <w:hideMark/>
          </w:tcPr>
          <w:p w14:paraId="117C20D0"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4A923010" w14:textId="77777777">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14:paraId="3D583B58"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7CE9829F"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2544FDEE"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62CE6A27"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3CB3A14"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467FD7EC" w14:textId="77777777" w:rsidR="0042307E" w:rsidRDefault="0042307E">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14:paraId="318B5D97" w14:textId="77777777" w:rsidR="0042307E" w:rsidRDefault="0042307E">
            <w:pPr>
              <w:rPr>
                <w:rFonts w:eastAsia="MS Mincho" w:cs="Arial"/>
                <w:sz w:val="16"/>
                <w:szCs w:val="16"/>
              </w:rPr>
            </w:pPr>
            <w:r>
              <w:rPr>
                <w:rFonts w:eastAsia="MS Mincho" w:cs="Arial"/>
                <w:sz w:val="16"/>
                <w:szCs w:val="16"/>
              </w:rPr>
              <w:t> </w:t>
            </w:r>
          </w:p>
        </w:tc>
      </w:tr>
      <w:tr w:rsidR="0042307E" w14:paraId="7238E6F2" w14:textId="77777777">
        <w:trPr>
          <w:cantSplit/>
          <w:trHeight w:val="255"/>
          <w:jc w:val="center"/>
        </w:trPr>
        <w:tc>
          <w:tcPr>
            <w:tcW w:w="762" w:type="dxa"/>
            <w:tcBorders>
              <w:top w:val="nil"/>
              <w:left w:val="single" w:sz="8" w:space="0" w:color="auto"/>
              <w:bottom w:val="single" w:sz="4" w:space="0" w:color="auto"/>
              <w:right w:val="single" w:sz="4" w:space="0" w:color="auto"/>
            </w:tcBorders>
            <w:noWrap/>
            <w:hideMark/>
          </w:tcPr>
          <w:p w14:paraId="654AB738" w14:textId="77777777" w:rsidR="0042307E" w:rsidRDefault="0042307E">
            <w:pPr>
              <w:rPr>
                <w:rFonts w:eastAsia="MS Mincho" w:cs="Arial"/>
                <w:sz w:val="16"/>
                <w:szCs w:val="16"/>
              </w:rPr>
            </w:pPr>
            <w:r>
              <w:rPr>
                <w:rFonts w:eastAsia="MS Mincho" w:cs="Arial"/>
                <w:sz w:val="16"/>
                <w:szCs w:val="16"/>
              </w:rPr>
              <w:t>0x2A4</w:t>
            </w:r>
          </w:p>
        </w:tc>
        <w:tc>
          <w:tcPr>
            <w:tcW w:w="2383" w:type="dxa"/>
            <w:tcBorders>
              <w:top w:val="nil"/>
              <w:left w:val="nil"/>
              <w:bottom w:val="single" w:sz="4" w:space="0" w:color="auto"/>
              <w:right w:val="single" w:sz="4" w:space="0" w:color="auto"/>
            </w:tcBorders>
            <w:noWrap/>
            <w:hideMark/>
          </w:tcPr>
          <w:p w14:paraId="7E63BE46" w14:textId="77777777" w:rsidR="0042307E" w:rsidRDefault="0042307E">
            <w:pPr>
              <w:rPr>
                <w:rFonts w:eastAsia="MS Mincho" w:cs="Arial"/>
                <w:sz w:val="16"/>
                <w:szCs w:val="16"/>
              </w:rPr>
            </w:pPr>
            <w:proofErr w:type="spellStart"/>
            <w:r>
              <w:rPr>
                <w:rFonts w:eastAsia="MS Mincho" w:cs="Arial"/>
                <w:sz w:val="16"/>
                <w:szCs w:val="16"/>
              </w:rPr>
              <w:t>MC_RDISP_WORD_Tx</w:t>
            </w:r>
            <w:proofErr w:type="spellEnd"/>
          </w:p>
        </w:tc>
        <w:tc>
          <w:tcPr>
            <w:tcW w:w="914" w:type="dxa"/>
            <w:tcBorders>
              <w:top w:val="nil"/>
              <w:left w:val="nil"/>
              <w:bottom w:val="single" w:sz="4" w:space="0" w:color="auto"/>
              <w:right w:val="single" w:sz="4" w:space="0" w:color="auto"/>
            </w:tcBorders>
            <w:noWrap/>
            <w:hideMark/>
          </w:tcPr>
          <w:p w14:paraId="538788F3" w14:textId="77777777" w:rsidR="0042307E" w:rsidRDefault="0042307E">
            <w:pPr>
              <w:jc w:val="center"/>
              <w:rPr>
                <w:rFonts w:eastAsia="MS Mincho" w:cs="Arial"/>
                <w:sz w:val="16"/>
                <w:szCs w:val="16"/>
              </w:rPr>
            </w:pPr>
            <w:r>
              <w:rPr>
                <w:rFonts w:eastAsia="MS Mincho" w:cs="Arial"/>
                <w:sz w:val="16"/>
                <w:szCs w:val="16"/>
              </w:rPr>
              <w:t>29</w:t>
            </w:r>
          </w:p>
        </w:tc>
        <w:tc>
          <w:tcPr>
            <w:tcW w:w="261" w:type="dxa"/>
            <w:shd w:val="clear" w:color="auto" w:fill="C0C0C0"/>
            <w:noWrap/>
            <w:vAlign w:val="bottom"/>
            <w:hideMark/>
          </w:tcPr>
          <w:p w14:paraId="119DC67F"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CD49F0C"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33E66FF1" w14:textId="77777777" w:rsidR="0042307E" w:rsidRDefault="0042307E">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14:paraId="2A614FA3" w14:textId="77777777" w:rsidR="0042307E" w:rsidRDefault="0042307E">
            <w:pPr>
              <w:rPr>
                <w:rFonts w:eastAsia="MS Mincho" w:cs="Arial"/>
                <w:sz w:val="16"/>
                <w:szCs w:val="16"/>
              </w:rPr>
            </w:pPr>
            <w:r>
              <w:rPr>
                <w:rFonts w:eastAsia="MS Mincho" w:cs="Arial"/>
                <w:sz w:val="16"/>
                <w:szCs w:val="16"/>
              </w:rPr>
              <w:t> </w:t>
            </w:r>
          </w:p>
        </w:tc>
      </w:tr>
      <w:tr w:rsidR="0042307E" w14:paraId="1CCA4399" w14:textId="77777777">
        <w:trPr>
          <w:cantSplit/>
          <w:trHeight w:val="255"/>
          <w:jc w:val="center"/>
        </w:trPr>
        <w:tc>
          <w:tcPr>
            <w:tcW w:w="762" w:type="dxa"/>
            <w:tcBorders>
              <w:top w:val="nil"/>
              <w:left w:val="single" w:sz="8" w:space="0" w:color="auto"/>
              <w:bottom w:val="nil"/>
              <w:right w:val="nil"/>
            </w:tcBorders>
            <w:noWrap/>
            <w:vAlign w:val="bottom"/>
            <w:hideMark/>
          </w:tcPr>
          <w:p w14:paraId="0C00BDBD"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137BBDD3" w14:textId="77777777" w:rsidR="0042307E" w:rsidRDefault="0042307E">
            <w:pPr>
              <w:rPr>
                <w:rFonts w:eastAsia="MS Mincho" w:cs="Arial"/>
                <w:sz w:val="16"/>
                <w:szCs w:val="16"/>
              </w:rPr>
            </w:pPr>
          </w:p>
        </w:tc>
        <w:tc>
          <w:tcPr>
            <w:tcW w:w="914" w:type="dxa"/>
            <w:noWrap/>
            <w:vAlign w:val="bottom"/>
          </w:tcPr>
          <w:p w14:paraId="0D2E0A0B" w14:textId="77777777" w:rsidR="0042307E" w:rsidRDefault="0042307E">
            <w:pPr>
              <w:rPr>
                <w:rFonts w:eastAsia="MS Mincho" w:cs="Arial"/>
                <w:sz w:val="16"/>
                <w:szCs w:val="16"/>
              </w:rPr>
            </w:pPr>
          </w:p>
        </w:tc>
        <w:tc>
          <w:tcPr>
            <w:tcW w:w="261" w:type="dxa"/>
            <w:shd w:val="clear" w:color="auto" w:fill="C0C0C0"/>
            <w:noWrap/>
            <w:hideMark/>
          </w:tcPr>
          <w:p w14:paraId="3A43F8ED"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14:paraId="5CB16706"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643F7841" w14:textId="77777777">
        <w:trPr>
          <w:cantSplit/>
          <w:trHeight w:val="255"/>
          <w:jc w:val="center"/>
        </w:trPr>
        <w:tc>
          <w:tcPr>
            <w:tcW w:w="762" w:type="dxa"/>
            <w:tcBorders>
              <w:top w:val="nil"/>
              <w:left w:val="single" w:sz="8" w:space="0" w:color="auto"/>
              <w:bottom w:val="nil"/>
              <w:right w:val="nil"/>
            </w:tcBorders>
            <w:noWrap/>
            <w:vAlign w:val="bottom"/>
            <w:hideMark/>
          </w:tcPr>
          <w:p w14:paraId="16900612"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E45B0F0" w14:textId="77777777" w:rsidR="0042307E" w:rsidRDefault="0042307E">
            <w:pPr>
              <w:rPr>
                <w:rFonts w:eastAsia="MS Mincho" w:cs="Arial"/>
                <w:sz w:val="16"/>
                <w:szCs w:val="16"/>
              </w:rPr>
            </w:pPr>
          </w:p>
        </w:tc>
        <w:tc>
          <w:tcPr>
            <w:tcW w:w="914" w:type="dxa"/>
            <w:noWrap/>
            <w:vAlign w:val="bottom"/>
          </w:tcPr>
          <w:p w14:paraId="42A1BD35" w14:textId="77777777" w:rsidR="0042307E" w:rsidRDefault="0042307E">
            <w:pPr>
              <w:rPr>
                <w:rFonts w:eastAsia="MS Mincho" w:cs="Arial"/>
                <w:sz w:val="16"/>
                <w:szCs w:val="16"/>
              </w:rPr>
            </w:pPr>
          </w:p>
        </w:tc>
        <w:tc>
          <w:tcPr>
            <w:tcW w:w="261" w:type="dxa"/>
            <w:shd w:val="clear" w:color="auto" w:fill="C0C0C0"/>
            <w:noWrap/>
            <w:vAlign w:val="bottom"/>
            <w:hideMark/>
          </w:tcPr>
          <w:p w14:paraId="51E461CF"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41892DF2"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46B47E65"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14:paraId="1561CE99"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09DAAC46" w14:textId="77777777">
        <w:trPr>
          <w:cantSplit/>
          <w:trHeight w:val="255"/>
          <w:jc w:val="center"/>
        </w:trPr>
        <w:tc>
          <w:tcPr>
            <w:tcW w:w="762" w:type="dxa"/>
            <w:tcBorders>
              <w:top w:val="nil"/>
              <w:left w:val="single" w:sz="8" w:space="0" w:color="auto"/>
              <w:bottom w:val="nil"/>
              <w:right w:val="nil"/>
            </w:tcBorders>
            <w:noWrap/>
            <w:vAlign w:val="bottom"/>
          </w:tcPr>
          <w:p w14:paraId="71F54A0D" w14:textId="77777777" w:rsidR="0042307E" w:rsidRDefault="0042307E">
            <w:pPr>
              <w:rPr>
                <w:rFonts w:eastAsia="MS Mincho" w:cs="Arial"/>
                <w:sz w:val="16"/>
                <w:szCs w:val="16"/>
              </w:rPr>
            </w:pPr>
          </w:p>
        </w:tc>
        <w:tc>
          <w:tcPr>
            <w:tcW w:w="2383" w:type="dxa"/>
            <w:noWrap/>
            <w:vAlign w:val="bottom"/>
          </w:tcPr>
          <w:p w14:paraId="6A26B8E6" w14:textId="77777777" w:rsidR="0042307E" w:rsidRDefault="0042307E">
            <w:pPr>
              <w:rPr>
                <w:rFonts w:eastAsia="MS Mincho" w:cs="Arial"/>
                <w:sz w:val="16"/>
                <w:szCs w:val="16"/>
              </w:rPr>
            </w:pPr>
          </w:p>
        </w:tc>
        <w:tc>
          <w:tcPr>
            <w:tcW w:w="914" w:type="dxa"/>
            <w:noWrap/>
            <w:vAlign w:val="bottom"/>
          </w:tcPr>
          <w:p w14:paraId="6A904A36" w14:textId="77777777" w:rsidR="0042307E" w:rsidRDefault="0042307E">
            <w:pPr>
              <w:rPr>
                <w:rFonts w:eastAsia="MS Mincho" w:cs="Arial"/>
                <w:sz w:val="16"/>
                <w:szCs w:val="16"/>
              </w:rPr>
            </w:pPr>
          </w:p>
        </w:tc>
        <w:tc>
          <w:tcPr>
            <w:tcW w:w="261" w:type="dxa"/>
            <w:shd w:val="clear" w:color="auto" w:fill="C0C0C0"/>
            <w:noWrap/>
            <w:vAlign w:val="bottom"/>
          </w:tcPr>
          <w:p w14:paraId="3C7BE0B8" w14:textId="77777777" w:rsidR="0042307E" w:rsidRDefault="0042307E">
            <w:pPr>
              <w:rPr>
                <w:rFonts w:eastAsia="MS Mincho" w:cs="Arial"/>
                <w:sz w:val="16"/>
                <w:szCs w:val="16"/>
              </w:rPr>
            </w:pPr>
          </w:p>
        </w:tc>
        <w:tc>
          <w:tcPr>
            <w:tcW w:w="938" w:type="dxa"/>
            <w:tcBorders>
              <w:top w:val="nil"/>
              <w:left w:val="single" w:sz="4" w:space="0" w:color="auto"/>
              <w:bottom w:val="nil"/>
              <w:right w:val="single" w:sz="4" w:space="0" w:color="auto"/>
            </w:tcBorders>
            <w:noWrap/>
            <w:vAlign w:val="bottom"/>
            <w:hideMark/>
          </w:tcPr>
          <w:p w14:paraId="7768CA48" w14:textId="77777777" w:rsidR="0042307E" w:rsidRDefault="0042307E">
            <w:pPr>
              <w:rPr>
                <w:rFonts w:eastAsia="MS Mincho" w:cs="Arial"/>
                <w:sz w:val="16"/>
                <w:szCs w:val="16"/>
              </w:rPr>
            </w:pPr>
            <w:r>
              <w:rPr>
                <w:rFonts w:eastAsia="MS Mincho" w:cs="Arial"/>
                <w:sz w:val="16"/>
                <w:szCs w:val="16"/>
              </w:rPr>
              <w:t>0x7F</w:t>
            </w:r>
          </w:p>
        </w:tc>
        <w:tc>
          <w:tcPr>
            <w:tcW w:w="2731" w:type="dxa"/>
            <w:tcBorders>
              <w:top w:val="nil"/>
              <w:left w:val="nil"/>
              <w:bottom w:val="nil"/>
              <w:right w:val="single" w:sz="4" w:space="0" w:color="auto"/>
            </w:tcBorders>
            <w:noWrap/>
            <w:vAlign w:val="bottom"/>
            <w:hideMark/>
          </w:tcPr>
          <w:p w14:paraId="0A252B63" w14:textId="77777777" w:rsidR="0042307E" w:rsidRDefault="0042307E">
            <w:pPr>
              <w:rPr>
                <w:rFonts w:eastAsia="MS Mincho" w:cs="Arial"/>
                <w:sz w:val="16"/>
                <w:szCs w:val="16"/>
              </w:rPr>
            </w:pPr>
            <w:proofErr w:type="spellStart"/>
            <w:r>
              <w:rPr>
                <w:rFonts w:eastAsia="MS Mincho" w:cs="Arial"/>
                <w:sz w:val="16"/>
                <w:szCs w:val="16"/>
              </w:rPr>
              <w:t>MCGetData_Rsp</w:t>
            </w:r>
            <w:proofErr w:type="spellEnd"/>
          </w:p>
        </w:tc>
        <w:tc>
          <w:tcPr>
            <w:tcW w:w="2086" w:type="dxa"/>
            <w:tcBorders>
              <w:top w:val="nil"/>
              <w:left w:val="nil"/>
              <w:bottom w:val="nil"/>
              <w:right w:val="single" w:sz="8" w:space="0" w:color="auto"/>
            </w:tcBorders>
            <w:noWrap/>
            <w:vAlign w:val="bottom"/>
            <w:hideMark/>
          </w:tcPr>
          <w:p w14:paraId="4EFE38ED" w14:textId="77777777" w:rsidR="0042307E" w:rsidRDefault="0042307E">
            <w:pPr>
              <w:rPr>
                <w:rFonts w:eastAsia="MS Mincho" w:cs="Arial"/>
                <w:sz w:val="16"/>
                <w:szCs w:val="16"/>
              </w:rPr>
            </w:pPr>
            <w:r>
              <w:rPr>
                <w:rFonts w:eastAsia="MS Mincho" w:cs="Arial"/>
                <w:sz w:val="16"/>
                <w:szCs w:val="16"/>
              </w:rPr>
              <w:t>--</w:t>
            </w:r>
          </w:p>
        </w:tc>
      </w:tr>
      <w:tr w:rsidR="0042307E" w14:paraId="3A5284D9" w14:textId="77777777">
        <w:trPr>
          <w:cantSplit/>
          <w:trHeight w:val="255"/>
          <w:jc w:val="center"/>
        </w:trPr>
        <w:tc>
          <w:tcPr>
            <w:tcW w:w="762" w:type="dxa"/>
            <w:tcBorders>
              <w:top w:val="nil"/>
              <w:left w:val="single" w:sz="8" w:space="0" w:color="auto"/>
              <w:bottom w:val="single" w:sz="8" w:space="0" w:color="auto"/>
              <w:right w:val="nil"/>
            </w:tcBorders>
            <w:noWrap/>
            <w:vAlign w:val="bottom"/>
          </w:tcPr>
          <w:p w14:paraId="250FBA8B" w14:textId="77777777" w:rsidR="0042307E" w:rsidRDefault="0042307E">
            <w:pPr>
              <w:rPr>
                <w:rFonts w:eastAsia="MS Mincho" w:cs="Arial"/>
                <w:sz w:val="16"/>
                <w:szCs w:val="16"/>
              </w:rPr>
            </w:pPr>
          </w:p>
        </w:tc>
        <w:tc>
          <w:tcPr>
            <w:tcW w:w="2383" w:type="dxa"/>
            <w:tcBorders>
              <w:top w:val="nil"/>
              <w:left w:val="nil"/>
              <w:bottom w:val="single" w:sz="8" w:space="0" w:color="auto"/>
              <w:right w:val="nil"/>
            </w:tcBorders>
            <w:noWrap/>
            <w:vAlign w:val="bottom"/>
          </w:tcPr>
          <w:p w14:paraId="67743A6A" w14:textId="77777777" w:rsidR="0042307E" w:rsidRDefault="0042307E">
            <w:pPr>
              <w:rPr>
                <w:rFonts w:eastAsia="MS Mincho" w:cs="Arial"/>
                <w:sz w:val="16"/>
                <w:szCs w:val="16"/>
              </w:rPr>
            </w:pPr>
          </w:p>
        </w:tc>
        <w:tc>
          <w:tcPr>
            <w:tcW w:w="914" w:type="dxa"/>
            <w:tcBorders>
              <w:top w:val="nil"/>
              <w:left w:val="nil"/>
              <w:bottom w:val="single" w:sz="8" w:space="0" w:color="auto"/>
              <w:right w:val="nil"/>
            </w:tcBorders>
            <w:noWrap/>
            <w:vAlign w:val="bottom"/>
          </w:tcPr>
          <w:p w14:paraId="70F1DF21"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0A09E10A" w14:textId="77777777" w:rsidR="0042307E" w:rsidRDefault="0042307E">
            <w:pPr>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vAlign w:val="bottom"/>
            <w:hideMark/>
          </w:tcPr>
          <w:p w14:paraId="380AED69" w14:textId="77777777" w:rsidR="0042307E" w:rsidRDefault="0042307E">
            <w:pPr>
              <w:rPr>
                <w:rFonts w:eastAsia="MS Mincho" w:cs="Arial"/>
                <w:sz w:val="16"/>
                <w:szCs w:val="16"/>
              </w:rPr>
            </w:pPr>
            <w:r>
              <w:rPr>
                <w:rFonts w:eastAsia="MS Mincho" w:cs="Arial"/>
                <w:sz w:val="16"/>
                <w:szCs w:val="16"/>
              </w:rPr>
              <w:t>0x89</w:t>
            </w:r>
          </w:p>
        </w:tc>
        <w:tc>
          <w:tcPr>
            <w:tcW w:w="2731" w:type="dxa"/>
            <w:tcBorders>
              <w:top w:val="nil"/>
              <w:left w:val="nil"/>
              <w:bottom w:val="single" w:sz="4" w:space="0" w:color="auto"/>
              <w:right w:val="single" w:sz="4" w:space="0" w:color="auto"/>
            </w:tcBorders>
            <w:noWrap/>
            <w:vAlign w:val="bottom"/>
            <w:hideMark/>
          </w:tcPr>
          <w:p w14:paraId="1642B881" w14:textId="77777777" w:rsidR="0042307E" w:rsidRDefault="0042307E">
            <w:pPr>
              <w:rPr>
                <w:rFonts w:eastAsia="MS Mincho" w:cs="Arial"/>
                <w:sz w:val="16"/>
                <w:szCs w:val="16"/>
              </w:rPr>
            </w:pPr>
            <w:proofErr w:type="spellStart"/>
            <w:r>
              <w:rPr>
                <w:rFonts w:eastAsia="MS Mincho" w:cs="Arial"/>
                <w:sz w:val="16"/>
                <w:szCs w:val="16"/>
              </w:rPr>
              <w:t>ConsHistGraph_St</w:t>
            </w:r>
            <w:proofErr w:type="spellEnd"/>
          </w:p>
        </w:tc>
        <w:tc>
          <w:tcPr>
            <w:tcW w:w="2086" w:type="dxa"/>
            <w:tcBorders>
              <w:top w:val="nil"/>
              <w:left w:val="nil"/>
              <w:bottom w:val="single" w:sz="4" w:space="0" w:color="auto"/>
              <w:right w:val="single" w:sz="8" w:space="0" w:color="auto"/>
            </w:tcBorders>
            <w:noWrap/>
            <w:vAlign w:val="bottom"/>
            <w:hideMark/>
          </w:tcPr>
          <w:p w14:paraId="18ACDACC" w14:textId="77777777" w:rsidR="0042307E" w:rsidRDefault="0042307E">
            <w:pPr>
              <w:rPr>
                <w:rFonts w:eastAsia="MS Mincho" w:cs="Arial"/>
                <w:sz w:val="16"/>
                <w:szCs w:val="16"/>
              </w:rPr>
            </w:pPr>
            <w:r>
              <w:rPr>
                <w:rFonts w:eastAsia="MS Mincho" w:cs="Arial"/>
                <w:sz w:val="16"/>
                <w:szCs w:val="16"/>
              </w:rPr>
              <w:t>Electrification Information</w:t>
            </w:r>
          </w:p>
        </w:tc>
      </w:tr>
    </w:tbl>
    <w:p w14:paraId="0ABF5047" w14:textId="77777777" w:rsidR="0042307E" w:rsidRDefault="0042307E">
      <w:pPr>
        <w:rPr>
          <w:rFonts w:eastAsia="MS Mincho" w:cs="Arial"/>
        </w:rPr>
      </w:pPr>
    </w:p>
    <w:p w14:paraId="6877664B" w14:textId="77777777" w:rsidR="0042307E" w:rsidRDefault="0042307E"/>
    <w:p w14:paraId="479C356B" w14:textId="77777777" w:rsidR="0042307E" w:rsidRDefault="0042307E" w:rsidP="0042307E">
      <w:pPr>
        <w:pStyle w:val="Heading4"/>
      </w:pPr>
      <w:r w:rsidRPr="00B9479B">
        <w:t>TP-PHY-TPP-REQ-023134/C-RDISP - MC (</w:t>
      </w:r>
      <w:proofErr w:type="spellStart"/>
      <w:r w:rsidRPr="00B9479B">
        <w:t>TcSE</w:t>
      </w:r>
      <w:proofErr w:type="spellEnd"/>
      <w:r w:rsidRPr="00B9479B">
        <w:t xml:space="preserve"> ROIN-205504-1)</w:t>
      </w:r>
    </w:p>
    <w:p w14:paraId="4EBA3278" w14:textId="77777777" w:rsidR="0042307E" w:rsidRDefault="0042307E">
      <w:pPr>
        <w:rPr>
          <w:rFonts w:eastAsia="MS Mincho" w:cs="Arial"/>
        </w:rPr>
      </w:pPr>
      <w:r>
        <w:rPr>
          <w:rFonts w:eastAsia="MS Mincho" w:cs="Arial"/>
        </w:rPr>
        <w:t xml:space="preserve">The RDISP – MC channel is representing the channel connecting "RDISP" features and "MC" features. The "RDISP" represents the multimedia display unit. The RDISP device could be </w:t>
      </w:r>
      <w:proofErr w:type="gramStart"/>
      <w:r>
        <w:rPr>
          <w:rFonts w:eastAsia="MS Mincho" w:cs="Arial"/>
        </w:rPr>
        <w:t>a</w:t>
      </w:r>
      <w:proofErr w:type="gramEnd"/>
      <w:r>
        <w:rPr>
          <w:rFonts w:eastAsia="MS Mincho" w:cs="Arial"/>
        </w:rPr>
        <w:t xml:space="preserve"> MFD or a </w:t>
      </w:r>
      <w:proofErr w:type="spellStart"/>
      <w:r>
        <w:rPr>
          <w:rFonts w:eastAsia="MS Mincho" w:cs="Arial"/>
        </w:rPr>
        <w:t>headunit</w:t>
      </w:r>
      <w:proofErr w:type="spellEnd"/>
      <w:r>
        <w:rPr>
          <w:rFonts w:eastAsia="MS Mincho" w:cs="Arial"/>
        </w:rPr>
        <w:t>. MC represents the Message Center unit.  The MC device could be part of the instrument cluster.</w:t>
      </w:r>
    </w:p>
    <w:p w14:paraId="582F1550" w14:textId="77777777" w:rsidR="0042307E" w:rsidRDefault="0042307E">
      <w:pPr>
        <w:rPr>
          <w:rFonts w:eastAsia="MS Mincho" w:cs="Arial"/>
        </w:rPr>
      </w:pPr>
    </w:p>
    <w:p w14:paraId="2151713C" w14:textId="77777777" w:rsidR="0042307E" w:rsidRDefault="0042307E">
      <w:pPr>
        <w:rPr>
          <w:rFonts w:eastAsia="MS Mincho" w:cs="Arial"/>
        </w:rPr>
      </w:pPr>
    </w:p>
    <w:p w14:paraId="4C71D619" w14:textId="77777777" w:rsidR="0042307E" w:rsidRDefault="0042307E">
      <w:pPr>
        <w:rPr>
          <w:rFonts w:eastAsia="MS Mincho" w:cs="Arial"/>
        </w:rPr>
      </w:pPr>
      <w:r>
        <w:rPr>
          <w:rFonts w:eastAsia="MS Mincho" w:cs="Arial"/>
        </w:rPr>
        <w:t xml:space="preserve">This channel is used for </w:t>
      </w:r>
      <w:r>
        <w:rPr>
          <w:rFonts w:eastAsia="MS Mincho" w:cs="Arial"/>
          <w:u w:val="single"/>
        </w:rPr>
        <w:t>Flow Control</w:t>
      </w:r>
      <w:r>
        <w:rPr>
          <w:rFonts w:eastAsia="MS Mincho" w:cs="Arial"/>
        </w:rPr>
        <w:t xml:space="preserve">.  </w:t>
      </w:r>
    </w:p>
    <w:p w14:paraId="462F6BFA" w14:textId="77777777" w:rsidR="0042307E" w:rsidRDefault="0042307E"/>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42307E" w14:paraId="658A4372"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244E2911"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6D0CA85B"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044A5731"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2FFA00F"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13AC2E34"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4F7530B2"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5DD9F228"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0D2BCC0A" w14:textId="77777777" w:rsidR="0042307E" w:rsidRDefault="0042307E">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643F5780" w14:textId="77777777" w:rsidR="0042307E" w:rsidRDefault="0042307E">
            <w:pPr>
              <w:rPr>
                <w:rFonts w:eastAsia="MS Mincho" w:cs="Arial"/>
                <w:sz w:val="16"/>
                <w:szCs w:val="16"/>
              </w:rPr>
            </w:pPr>
            <w:r>
              <w:rPr>
                <w:rFonts w:eastAsia="MS Mincho" w:cs="Arial"/>
                <w:sz w:val="16"/>
                <w:szCs w:val="16"/>
              </w:rPr>
              <w:t> </w:t>
            </w:r>
          </w:p>
        </w:tc>
      </w:tr>
      <w:tr w:rsidR="0042307E" w14:paraId="5A72CABF"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19A3A99D" w14:textId="77777777" w:rsidR="0042307E" w:rsidRDefault="0042307E">
            <w:pPr>
              <w:rPr>
                <w:rFonts w:eastAsia="MS Mincho" w:cs="Arial"/>
                <w:sz w:val="16"/>
                <w:szCs w:val="16"/>
              </w:rPr>
            </w:pPr>
            <w:r>
              <w:rPr>
                <w:rFonts w:eastAsia="MS Mincho" w:cs="Arial"/>
                <w:sz w:val="16"/>
                <w:szCs w:val="16"/>
              </w:rPr>
              <w:t>0x2AC</w:t>
            </w:r>
          </w:p>
        </w:tc>
        <w:tc>
          <w:tcPr>
            <w:tcW w:w="2383" w:type="dxa"/>
            <w:tcBorders>
              <w:top w:val="nil"/>
              <w:left w:val="nil"/>
              <w:bottom w:val="single" w:sz="4" w:space="0" w:color="auto"/>
              <w:right w:val="single" w:sz="4" w:space="0" w:color="auto"/>
            </w:tcBorders>
            <w:noWrap/>
            <w:hideMark/>
          </w:tcPr>
          <w:p w14:paraId="36AEBDEF" w14:textId="77777777" w:rsidR="0042307E" w:rsidRDefault="0042307E">
            <w:pPr>
              <w:rPr>
                <w:rFonts w:eastAsia="MS Mincho" w:cs="Arial"/>
                <w:sz w:val="16"/>
                <w:szCs w:val="16"/>
              </w:rPr>
            </w:pPr>
            <w:proofErr w:type="spellStart"/>
            <w:r>
              <w:rPr>
                <w:rFonts w:eastAsia="MS Mincho" w:cs="Arial"/>
                <w:sz w:val="16"/>
                <w:szCs w:val="16"/>
              </w:rPr>
              <w:t>MC_RDISP_WORD_Rx</w:t>
            </w:r>
            <w:proofErr w:type="spellEnd"/>
          </w:p>
        </w:tc>
        <w:tc>
          <w:tcPr>
            <w:tcW w:w="914" w:type="dxa"/>
            <w:tcBorders>
              <w:top w:val="nil"/>
              <w:left w:val="nil"/>
              <w:bottom w:val="single" w:sz="4" w:space="0" w:color="auto"/>
              <w:right w:val="single" w:sz="4" w:space="0" w:color="auto"/>
            </w:tcBorders>
            <w:noWrap/>
            <w:hideMark/>
          </w:tcPr>
          <w:p w14:paraId="68B941C1" w14:textId="77777777" w:rsidR="0042307E" w:rsidRDefault="0042307E">
            <w:pPr>
              <w:jc w:val="center"/>
              <w:rPr>
                <w:rFonts w:eastAsia="MS Mincho" w:cs="Arial"/>
                <w:sz w:val="16"/>
                <w:szCs w:val="16"/>
              </w:rPr>
            </w:pPr>
            <w:r>
              <w:rPr>
                <w:rFonts w:eastAsia="MS Mincho" w:cs="Arial"/>
                <w:sz w:val="16"/>
                <w:szCs w:val="16"/>
              </w:rPr>
              <w:t>29</w:t>
            </w:r>
          </w:p>
        </w:tc>
        <w:tc>
          <w:tcPr>
            <w:tcW w:w="261" w:type="dxa"/>
            <w:shd w:val="clear" w:color="auto" w:fill="C0C0C0"/>
            <w:noWrap/>
            <w:vAlign w:val="bottom"/>
            <w:hideMark/>
          </w:tcPr>
          <w:p w14:paraId="261C7157" w14:textId="77777777" w:rsidR="0042307E"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C34E37C"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0407CD77" w14:textId="77777777" w:rsidR="0042307E" w:rsidRDefault="0042307E">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3A61F14C" w14:textId="77777777" w:rsidR="0042307E" w:rsidRDefault="0042307E">
            <w:pPr>
              <w:rPr>
                <w:rFonts w:eastAsia="MS Mincho" w:cs="Arial"/>
                <w:sz w:val="16"/>
                <w:szCs w:val="16"/>
              </w:rPr>
            </w:pPr>
            <w:r>
              <w:rPr>
                <w:rFonts w:eastAsia="MS Mincho" w:cs="Arial"/>
                <w:sz w:val="16"/>
                <w:szCs w:val="16"/>
              </w:rPr>
              <w:t> </w:t>
            </w:r>
          </w:p>
        </w:tc>
      </w:tr>
      <w:tr w:rsidR="0042307E" w14:paraId="22D0BC50" w14:textId="77777777">
        <w:trPr>
          <w:cantSplit/>
          <w:trHeight w:val="255"/>
          <w:jc w:val="center"/>
        </w:trPr>
        <w:tc>
          <w:tcPr>
            <w:tcW w:w="762" w:type="dxa"/>
            <w:tcBorders>
              <w:top w:val="nil"/>
              <w:left w:val="single" w:sz="4" w:space="0" w:color="auto"/>
              <w:bottom w:val="nil"/>
              <w:right w:val="nil"/>
            </w:tcBorders>
            <w:noWrap/>
            <w:vAlign w:val="bottom"/>
            <w:hideMark/>
          </w:tcPr>
          <w:p w14:paraId="00D8EEF0" w14:textId="77777777" w:rsidR="0042307E" w:rsidRDefault="0042307E">
            <w:pPr>
              <w:rPr>
                <w:rFonts w:eastAsia="MS Mincho" w:cs="Arial"/>
                <w:sz w:val="16"/>
                <w:szCs w:val="16"/>
              </w:rPr>
            </w:pPr>
            <w:r>
              <w:rPr>
                <w:rFonts w:eastAsia="MS Mincho" w:cs="Arial"/>
                <w:sz w:val="16"/>
                <w:szCs w:val="16"/>
              </w:rPr>
              <w:lastRenderedPageBreak/>
              <w:t> </w:t>
            </w:r>
          </w:p>
        </w:tc>
        <w:tc>
          <w:tcPr>
            <w:tcW w:w="2383" w:type="dxa"/>
            <w:noWrap/>
            <w:vAlign w:val="bottom"/>
          </w:tcPr>
          <w:p w14:paraId="1D530FBB" w14:textId="77777777" w:rsidR="0042307E" w:rsidRDefault="0042307E">
            <w:pPr>
              <w:rPr>
                <w:rFonts w:eastAsia="MS Mincho" w:cs="Arial"/>
                <w:sz w:val="16"/>
                <w:szCs w:val="16"/>
              </w:rPr>
            </w:pPr>
          </w:p>
        </w:tc>
        <w:tc>
          <w:tcPr>
            <w:tcW w:w="914" w:type="dxa"/>
            <w:noWrap/>
            <w:vAlign w:val="bottom"/>
          </w:tcPr>
          <w:p w14:paraId="168F48A9" w14:textId="77777777" w:rsidR="0042307E" w:rsidRDefault="0042307E">
            <w:pPr>
              <w:rPr>
                <w:rFonts w:eastAsia="MS Mincho" w:cs="Arial"/>
                <w:sz w:val="16"/>
                <w:szCs w:val="16"/>
              </w:rPr>
            </w:pPr>
          </w:p>
        </w:tc>
        <w:tc>
          <w:tcPr>
            <w:tcW w:w="261" w:type="dxa"/>
            <w:shd w:val="clear" w:color="auto" w:fill="C0C0C0"/>
            <w:noWrap/>
            <w:hideMark/>
          </w:tcPr>
          <w:p w14:paraId="11E34491"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56CA1D3E"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5187FB41" w14:textId="77777777">
        <w:trPr>
          <w:cantSplit/>
          <w:trHeight w:val="255"/>
          <w:jc w:val="center"/>
        </w:trPr>
        <w:tc>
          <w:tcPr>
            <w:tcW w:w="762" w:type="dxa"/>
            <w:tcBorders>
              <w:top w:val="nil"/>
              <w:left w:val="single" w:sz="4" w:space="0" w:color="auto"/>
              <w:bottom w:val="nil"/>
              <w:right w:val="nil"/>
            </w:tcBorders>
            <w:noWrap/>
            <w:vAlign w:val="bottom"/>
            <w:hideMark/>
          </w:tcPr>
          <w:p w14:paraId="3CD510B2"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54EE4904" w14:textId="77777777" w:rsidR="0042307E" w:rsidRDefault="0042307E">
            <w:pPr>
              <w:rPr>
                <w:rFonts w:eastAsia="MS Mincho" w:cs="Arial"/>
                <w:sz w:val="16"/>
                <w:szCs w:val="16"/>
              </w:rPr>
            </w:pPr>
          </w:p>
        </w:tc>
        <w:tc>
          <w:tcPr>
            <w:tcW w:w="914" w:type="dxa"/>
            <w:noWrap/>
            <w:vAlign w:val="bottom"/>
          </w:tcPr>
          <w:p w14:paraId="5473FBD0" w14:textId="77777777" w:rsidR="0042307E" w:rsidRDefault="0042307E">
            <w:pPr>
              <w:rPr>
                <w:rFonts w:eastAsia="MS Mincho" w:cs="Arial"/>
                <w:sz w:val="16"/>
                <w:szCs w:val="16"/>
              </w:rPr>
            </w:pPr>
          </w:p>
        </w:tc>
        <w:tc>
          <w:tcPr>
            <w:tcW w:w="261" w:type="dxa"/>
            <w:shd w:val="clear" w:color="auto" w:fill="C0C0C0"/>
            <w:noWrap/>
            <w:vAlign w:val="bottom"/>
            <w:hideMark/>
          </w:tcPr>
          <w:p w14:paraId="009040D8"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39144F9F"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5B3F6698"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2A4FC6BD"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18CDF49A"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68BEC819"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7A0F5EF7"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3ABB1B8C"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hideMark/>
          </w:tcPr>
          <w:p w14:paraId="371CA067" w14:textId="77777777" w:rsidR="0042307E"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0426163" w14:textId="77777777" w:rsidR="0042307E" w:rsidRDefault="0042307E">
            <w:pPr>
              <w:rPr>
                <w:rFonts w:eastAsia="MS Mincho" w:cs="Arial"/>
                <w:sz w:val="16"/>
                <w:szCs w:val="16"/>
              </w:rPr>
            </w:pPr>
            <w:r>
              <w:rPr>
                <w:rFonts w:eastAsia="MS Mincho" w:cs="Arial"/>
                <w:sz w:val="16"/>
                <w:szCs w:val="16"/>
              </w:rPr>
              <w:t>0xBF</w:t>
            </w:r>
          </w:p>
        </w:tc>
        <w:tc>
          <w:tcPr>
            <w:tcW w:w="2731" w:type="dxa"/>
            <w:tcBorders>
              <w:top w:val="nil"/>
              <w:left w:val="nil"/>
              <w:bottom w:val="single" w:sz="4" w:space="0" w:color="auto"/>
              <w:right w:val="single" w:sz="4" w:space="0" w:color="auto"/>
            </w:tcBorders>
            <w:noWrap/>
            <w:vAlign w:val="bottom"/>
            <w:hideMark/>
          </w:tcPr>
          <w:p w14:paraId="6D9F083A" w14:textId="77777777" w:rsidR="0042307E" w:rsidRDefault="0042307E">
            <w:pPr>
              <w:rPr>
                <w:rFonts w:eastAsia="MS Mincho" w:cs="Arial"/>
                <w:sz w:val="16"/>
                <w:szCs w:val="16"/>
              </w:rPr>
            </w:pPr>
            <w:proofErr w:type="spellStart"/>
            <w:r>
              <w:rPr>
                <w:rFonts w:eastAsia="MS Mincho" w:cs="Arial"/>
                <w:sz w:val="16"/>
                <w:szCs w:val="16"/>
              </w:rPr>
              <w:t>LHN_EventInfo_St</w:t>
            </w:r>
            <w:proofErr w:type="spellEnd"/>
          </w:p>
        </w:tc>
        <w:tc>
          <w:tcPr>
            <w:tcW w:w="2086" w:type="dxa"/>
            <w:tcBorders>
              <w:top w:val="nil"/>
              <w:left w:val="nil"/>
              <w:bottom w:val="single" w:sz="4" w:space="0" w:color="auto"/>
              <w:right w:val="single" w:sz="4" w:space="0" w:color="auto"/>
            </w:tcBorders>
            <w:noWrap/>
            <w:vAlign w:val="bottom"/>
            <w:hideMark/>
          </w:tcPr>
          <w:p w14:paraId="090B7D2E" w14:textId="77777777" w:rsidR="0042307E" w:rsidRDefault="0042307E">
            <w:pPr>
              <w:rPr>
                <w:rFonts w:eastAsia="MS Mincho" w:cs="Arial"/>
                <w:sz w:val="16"/>
                <w:szCs w:val="16"/>
              </w:rPr>
            </w:pPr>
            <w:r w:rsidRPr="00414BCA">
              <w:rPr>
                <w:rFonts w:eastAsia="MS Mincho" w:cs="Arial"/>
                <w:sz w:val="16"/>
                <w:szCs w:val="16"/>
              </w:rPr>
              <w:t>MobileCom_Service3</w:t>
            </w:r>
          </w:p>
        </w:tc>
      </w:tr>
      <w:tr w:rsidR="0042307E" w14:paraId="15533594"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302D75D6" w14:textId="77777777" w:rsidR="0042307E" w:rsidRDefault="0042307E">
            <w:pPr>
              <w:rPr>
                <w:rFonts w:eastAsia="MS Mincho" w:cs="Arial"/>
                <w:sz w:val="16"/>
                <w:szCs w:val="16"/>
              </w:rPr>
            </w:pPr>
          </w:p>
        </w:tc>
        <w:tc>
          <w:tcPr>
            <w:tcW w:w="2383" w:type="dxa"/>
            <w:tcBorders>
              <w:top w:val="nil"/>
              <w:left w:val="nil"/>
              <w:bottom w:val="single" w:sz="4" w:space="0" w:color="auto"/>
              <w:right w:val="nil"/>
            </w:tcBorders>
            <w:noWrap/>
            <w:vAlign w:val="bottom"/>
          </w:tcPr>
          <w:p w14:paraId="5B0E6DEE"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539C1F79"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277040E5"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1876662A" w14:textId="77777777" w:rsidR="0042307E" w:rsidRDefault="0042307E">
            <w:pPr>
              <w:rPr>
                <w:rFonts w:eastAsia="MS Mincho" w:cs="Arial"/>
                <w:sz w:val="16"/>
                <w:szCs w:val="16"/>
              </w:rPr>
            </w:pPr>
            <w:r>
              <w:rPr>
                <w:rFonts w:eastAsia="MS Mincho" w:cs="Arial"/>
                <w:sz w:val="16"/>
                <w:szCs w:val="16"/>
              </w:rPr>
              <w:t>0xC0</w:t>
            </w:r>
          </w:p>
        </w:tc>
        <w:tc>
          <w:tcPr>
            <w:tcW w:w="2731" w:type="dxa"/>
            <w:tcBorders>
              <w:top w:val="single" w:sz="4" w:space="0" w:color="auto"/>
              <w:left w:val="nil"/>
              <w:bottom w:val="single" w:sz="4" w:space="0" w:color="auto"/>
              <w:right w:val="single" w:sz="4" w:space="0" w:color="auto"/>
            </w:tcBorders>
            <w:noWrap/>
            <w:vAlign w:val="bottom"/>
          </w:tcPr>
          <w:p w14:paraId="113A0BFD" w14:textId="77777777" w:rsidR="0042307E" w:rsidRDefault="0042307E">
            <w:pPr>
              <w:rPr>
                <w:rFonts w:eastAsia="MS Mincho" w:cs="Arial"/>
                <w:sz w:val="16"/>
                <w:szCs w:val="16"/>
              </w:rPr>
            </w:pPr>
            <w:proofErr w:type="spellStart"/>
            <w:r>
              <w:rPr>
                <w:rFonts w:eastAsia="MS Mincho" w:cs="Arial"/>
                <w:sz w:val="16"/>
                <w:szCs w:val="16"/>
              </w:rPr>
              <w:t>Trailer_Settings_St</w:t>
            </w:r>
            <w:proofErr w:type="spellEnd"/>
          </w:p>
        </w:tc>
        <w:tc>
          <w:tcPr>
            <w:tcW w:w="2086" w:type="dxa"/>
            <w:tcBorders>
              <w:top w:val="single" w:sz="4" w:space="0" w:color="auto"/>
              <w:left w:val="nil"/>
              <w:bottom w:val="single" w:sz="4" w:space="0" w:color="auto"/>
              <w:right w:val="single" w:sz="4" w:space="0" w:color="auto"/>
            </w:tcBorders>
            <w:noWrap/>
            <w:vAlign w:val="bottom"/>
          </w:tcPr>
          <w:p w14:paraId="7AEA9B42" w14:textId="77777777" w:rsidR="0042307E" w:rsidRPr="00414BCA" w:rsidRDefault="0042307E">
            <w:pPr>
              <w:rPr>
                <w:rFonts w:eastAsia="MS Mincho" w:cs="Arial"/>
                <w:sz w:val="16"/>
                <w:szCs w:val="16"/>
              </w:rPr>
            </w:pPr>
            <w:r>
              <w:rPr>
                <w:rFonts w:eastAsia="MS Mincho" w:cs="Arial"/>
                <w:sz w:val="16"/>
                <w:szCs w:val="16"/>
              </w:rPr>
              <w:t>DataService6</w:t>
            </w:r>
          </w:p>
        </w:tc>
      </w:tr>
    </w:tbl>
    <w:p w14:paraId="343B3952" w14:textId="77777777" w:rsidR="0042307E" w:rsidRDefault="0042307E"/>
    <w:p w14:paraId="5F12CE5D" w14:textId="77777777" w:rsidR="0042307E" w:rsidRDefault="0042307E" w:rsidP="0042307E">
      <w:pPr>
        <w:pStyle w:val="Heading4"/>
      </w:pPr>
      <w:r w:rsidRPr="00B9479B">
        <w:t>TP-PHY-TPP-REQ-023135/B-CD - RDISP (</w:t>
      </w:r>
      <w:proofErr w:type="spellStart"/>
      <w:r w:rsidRPr="00B9479B">
        <w:t>TcSE</w:t>
      </w:r>
      <w:proofErr w:type="spellEnd"/>
      <w:r w:rsidRPr="00B9479B">
        <w:t xml:space="preserve"> ROIN-206152-1)</w:t>
      </w:r>
    </w:p>
    <w:p w14:paraId="6F839BE0" w14:textId="77777777" w:rsidR="0042307E" w:rsidRDefault="0042307E">
      <w:pPr>
        <w:rPr>
          <w:rFonts w:eastAsia="MS Mincho" w:cs="Arial"/>
        </w:rPr>
      </w:pPr>
      <w:r>
        <w:rPr>
          <w:rFonts w:eastAsia="MS Mincho" w:cs="Arial"/>
        </w:rPr>
        <w:t>The CD – RDISP channel represent the signals connecting "AUDIO" features and "RDISP" display features.  "CD" represents the Remote CD unit.  RDISP represents the multimedia display unit. The RDISP device could be an MFD.</w:t>
      </w:r>
    </w:p>
    <w:p w14:paraId="26FFD544" w14:textId="77777777" w:rsidR="0042307E" w:rsidRDefault="0042307E">
      <w:pPr>
        <w:rPr>
          <w:rFonts w:eastAsia="MS Mincho" w:cs="Arial"/>
        </w:rPr>
      </w:pPr>
    </w:p>
    <w:tbl>
      <w:tblPr>
        <w:tblW w:w="10075"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62"/>
        <w:gridCol w:w="2383"/>
        <w:gridCol w:w="914"/>
        <w:gridCol w:w="261"/>
        <w:gridCol w:w="938"/>
        <w:gridCol w:w="2731"/>
        <w:gridCol w:w="2086"/>
      </w:tblGrid>
      <w:tr w:rsidR="0042307E" w14:paraId="446CAF96" w14:textId="77777777">
        <w:trPr>
          <w:cantSplit/>
          <w:trHeight w:val="270"/>
          <w:jc w:val="center"/>
        </w:trPr>
        <w:tc>
          <w:tcPr>
            <w:tcW w:w="10075" w:type="dxa"/>
            <w:gridSpan w:val="7"/>
            <w:tcBorders>
              <w:top w:val="single" w:sz="8" w:space="0" w:color="auto"/>
              <w:left w:val="single" w:sz="8" w:space="0" w:color="auto"/>
              <w:bottom w:val="single" w:sz="8" w:space="0" w:color="auto"/>
              <w:right w:val="single" w:sz="8" w:space="0" w:color="auto"/>
            </w:tcBorders>
            <w:noWrap/>
            <w:vAlign w:val="bottom"/>
            <w:hideMark/>
          </w:tcPr>
          <w:p w14:paraId="3FA552F7"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425963B0" w14:textId="77777777">
        <w:trPr>
          <w:cantSplit/>
          <w:trHeight w:val="255"/>
          <w:jc w:val="center"/>
        </w:trPr>
        <w:tc>
          <w:tcPr>
            <w:tcW w:w="762" w:type="dxa"/>
            <w:tcBorders>
              <w:top w:val="single" w:sz="8" w:space="0" w:color="auto"/>
              <w:left w:val="single" w:sz="8" w:space="0" w:color="auto"/>
              <w:bottom w:val="single" w:sz="8" w:space="0" w:color="auto"/>
              <w:right w:val="single" w:sz="8" w:space="0" w:color="auto"/>
            </w:tcBorders>
            <w:noWrap/>
            <w:vAlign w:val="bottom"/>
            <w:hideMark/>
          </w:tcPr>
          <w:p w14:paraId="1898EFE0"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single" w:sz="8" w:space="0" w:color="auto"/>
              <w:left w:val="single" w:sz="8" w:space="0" w:color="auto"/>
              <w:bottom w:val="single" w:sz="8" w:space="0" w:color="auto"/>
              <w:right w:val="single" w:sz="8" w:space="0" w:color="auto"/>
            </w:tcBorders>
            <w:noWrap/>
            <w:vAlign w:val="bottom"/>
            <w:hideMark/>
          </w:tcPr>
          <w:p w14:paraId="3E372ACF"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single" w:sz="8" w:space="0" w:color="auto"/>
              <w:left w:val="single" w:sz="8" w:space="0" w:color="auto"/>
              <w:bottom w:val="single" w:sz="8" w:space="0" w:color="auto"/>
              <w:right w:val="single" w:sz="8" w:space="0" w:color="auto"/>
            </w:tcBorders>
            <w:noWrap/>
            <w:vAlign w:val="bottom"/>
            <w:hideMark/>
          </w:tcPr>
          <w:p w14:paraId="65721725" w14:textId="77777777" w:rsidR="0042307E" w:rsidRDefault="0042307E">
            <w:pPr>
              <w:rPr>
                <w:rFonts w:eastAsia="MS Mincho" w:cs="Arial"/>
                <w:b/>
                <w:bCs/>
                <w:sz w:val="16"/>
                <w:szCs w:val="16"/>
              </w:rPr>
            </w:pPr>
            <w:r>
              <w:rPr>
                <w:rFonts w:eastAsia="MS Mincho" w:cs="Arial"/>
                <w:b/>
                <w:bCs/>
                <w:sz w:val="16"/>
                <w:szCs w:val="16"/>
              </w:rPr>
              <w:t>TP Index</w:t>
            </w:r>
          </w:p>
        </w:tc>
        <w:tc>
          <w:tcPr>
            <w:tcW w:w="261" w:type="dxa"/>
            <w:tcBorders>
              <w:top w:val="single" w:sz="8" w:space="0" w:color="auto"/>
              <w:left w:val="single" w:sz="8" w:space="0" w:color="auto"/>
              <w:bottom w:val="nil"/>
              <w:right w:val="nil"/>
            </w:tcBorders>
            <w:shd w:val="clear" w:color="auto" w:fill="C0C0C0"/>
            <w:noWrap/>
            <w:vAlign w:val="bottom"/>
            <w:hideMark/>
          </w:tcPr>
          <w:p w14:paraId="64EEDF60"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tcBorders>
              <w:top w:val="single" w:sz="8" w:space="0" w:color="auto"/>
              <w:left w:val="nil"/>
              <w:bottom w:val="nil"/>
              <w:right w:val="nil"/>
            </w:tcBorders>
            <w:shd w:val="clear" w:color="auto" w:fill="C0C0C0"/>
            <w:noWrap/>
            <w:vAlign w:val="bottom"/>
            <w:hideMark/>
          </w:tcPr>
          <w:p w14:paraId="3AFC4629" w14:textId="77777777" w:rsidR="0042307E" w:rsidRDefault="0042307E">
            <w:pPr>
              <w:rPr>
                <w:rFonts w:eastAsia="MS Mincho" w:cs="Arial"/>
                <w:sz w:val="16"/>
                <w:szCs w:val="16"/>
              </w:rPr>
            </w:pPr>
            <w:r>
              <w:rPr>
                <w:rFonts w:eastAsia="MS Mincho" w:cs="Arial"/>
                <w:sz w:val="16"/>
                <w:szCs w:val="16"/>
              </w:rPr>
              <w:t> </w:t>
            </w:r>
          </w:p>
        </w:tc>
        <w:tc>
          <w:tcPr>
            <w:tcW w:w="2731" w:type="dxa"/>
            <w:tcBorders>
              <w:top w:val="single" w:sz="8" w:space="0" w:color="auto"/>
              <w:left w:val="nil"/>
              <w:bottom w:val="nil"/>
              <w:right w:val="nil"/>
            </w:tcBorders>
            <w:shd w:val="clear" w:color="auto" w:fill="C0C0C0"/>
            <w:noWrap/>
            <w:vAlign w:val="bottom"/>
            <w:hideMark/>
          </w:tcPr>
          <w:p w14:paraId="7B1C5607" w14:textId="77777777" w:rsidR="0042307E" w:rsidRDefault="0042307E">
            <w:pPr>
              <w:rPr>
                <w:rFonts w:eastAsia="MS Mincho" w:cs="Arial"/>
                <w:b/>
                <w:sz w:val="16"/>
                <w:szCs w:val="16"/>
              </w:rPr>
            </w:pPr>
            <w:r>
              <w:rPr>
                <w:rFonts w:eastAsia="MS Mincho" w:cs="Arial"/>
                <w:b/>
                <w:sz w:val="16"/>
                <w:szCs w:val="16"/>
              </w:rPr>
              <w:t>Transmitter:  CD</w:t>
            </w:r>
          </w:p>
        </w:tc>
        <w:tc>
          <w:tcPr>
            <w:tcW w:w="2086" w:type="dxa"/>
            <w:tcBorders>
              <w:top w:val="single" w:sz="8" w:space="0" w:color="auto"/>
              <w:left w:val="nil"/>
              <w:bottom w:val="nil"/>
              <w:right w:val="single" w:sz="8" w:space="0" w:color="auto"/>
            </w:tcBorders>
            <w:shd w:val="clear" w:color="auto" w:fill="C0C0C0"/>
            <w:noWrap/>
            <w:vAlign w:val="bottom"/>
            <w:hideMark/>
          </w:tcPr>
          <w:p w14:paraId="091D4128" w14:textId="77777777" w:rsidR="0042307E" w:rsidRDefault="0042307E">
            <w:pPr>
              <w:rPr>
                <w:rFonts w:eastAsia="MS Mincho" w:cs="Arial"/>
                <w:sz w:val="16"/>
                <w:szCs w:val="16"/>
              </w:rPr>
            </w:pPr>
            <w:r>
              <w:rPr>
                <w:rFonts w:eastAsia="MS Mincho" w:cs="Arial"/>
                <w:sz w:val="16"/>
                <w:szCs w:val="16"/>
              </w:rPr>
              <w:t> </w:t>
            </w:r>
          </w:p>
        </w:tc>
      </w:tr>
      <w:tr w:rsidR="0042307E" w14:paraId="336591AE" w14:textId="77777777">
        <w:trPr>
          <w:cantSplit/>
          <w:trHeight w:val="255"/>
          <w:jc w:val="center"/>
        </w:trPr>
        <w:tc>
          <w:tcPr>
            <w:tcW w:w="762" w:type="dxa"/>
            <w:tcBorders>
              <w:top w:val="single" w:sz="8" w:space="0" w:color="auto"/>
              <w:left w:val="single" w:sz="8" w:space="0" w:color="auto"/>
              <w:bottom w:val="single" w:sz="8" w:space="0" w:color="auto"/>
              <w:right w:val="single" w:sz="8" w:space="0" w:color="auto"/>
            </w:tcBorders>
            <w:noWrap/>
            <w:hideMark/>
          </w:tcPr>
          <w:p w14:paraId="7A522DB4" w14:textId="77777777" w:rsidR="0042307E" w:rsidRDefault="0042307E">
            <w:pPr>
              <w:rPr>
                <w:rFonts w:eastAsia="MS Mincho" w:cs="Arial"/>
                <w:sz w:val="16"/>
                <w:szCs w:val="16"/>
              </w:rPr>
            </w:pPr>
            <w:r>
              <w:rPr>
                <w:rFonts w:eastAsia="MS Mincho" w:cs="Arial"/>
                <w:sz w:val="16"/>
                <w:szCs w:val="16"/>
              </w:rPr>
              <w:t>0x2A6</w:t>
            </w:r>
          </w:p>
        </w:tc>
        <w:tc>
          <w:tcPr>
            <w:tcW w:w="2383" w:type="dxa"/>
            <w:tcBorders>
              <w:top w:val="single" w:sz="8" w:space="0" w:color="auto"/>
              <w:left w:val="single" w:sz="8" w:space="0" w:color="auto"/>
              <w:bottom w:val="single" w:sz="8" w:space="0" w:color="auto"/>
              <w:right w:val="single" w:sz="8" w:space="0" w:color="auto"/>
            </w:tcBorders>
            <w:noWrap/>
            <w:hideMark/>
          </w:tcPr>
          <w:p w14:paraId="3DB03945" w14:textId="77777777" w:rsidR="0042307E" w:rsidRDefault="0042307E">
            <w:pPr>
              <w:rPr>
                <w:rFonts w:eastAsia="MS Mincho" w:cs="Arial"/>
                <w:sz w:val="16"/>
                <w:szCs w:val="16"/>
              </w:rPr>
            </w:pPr>
            <w:proofErr w:type="spellStart"/>
            <w:r>
              <w:rPr>
                <w:rFonts w:eastAsia="MS Mincho" w:cs="Arial"/>
                <w:sz w:val="16"/>
                <w:szCs w:val="16"/>
              </w:rPr>
              <w:t>CD_RDISP_WORD_Tx</w:t>
            </w:r>
            <w:proofErr w:type="spellEnd"/>
          </w:p>
        </w:tc>
        <w:tc>
          <w:tcPr>
            <w:tcW w:w="914" w:type="dxa"/>
            <w:tcBorders>
              <w:top w:val="single" w:sz="8" w:space="0" w:color="auto"/>
              <w:left w:val="single" w:sz="8" w:space="0" w:color="auto"/>
              <w:bottom w:val="single" w:sz="8" w:space="0" w:color="auto"/>
              <w:right w:val="single" w:sz="8" w:space="0" w:color="auto"/>
            </w:tcBorders>
            <w:noWrap/>
            <w:hideMark/>
          </w:tcPr>
          <w:p w14:paraId="2C91CEAE" w14:textId="77777777" w:rsidR="0042307E" w:rsidRDefault="0042307E">
            <w:pPr>
              <w:jc w:val="center"/>
              <w:rPr>
                <w:rFonts w:eastAsia="MS Mincho" w:cs="Arial"/>
                <w:sz w:val="16"/>
                <w:szCs w:val="16"/>
              </w:rPr>
            </w:pPr>
            <w:r>
              <w:rPr>
                <w:rFonts w:eastAsia="MS Mincho" w:cs="Arial"/>
                <w:sz w:val="16"/>
                <w:szCs w:val="16"/>
              </w:rPr>
              <w:t>34</w:t>
            </w:r>
          </w:p>
        </w:tc>
        <w:tc>
          <w:tcPr>
            <w:tcW w:w="261" w:type="dxa"/>
            <w:tcBorders>
              <w:top w:val="nil"/>
              <w:left w:val="single" w:sz="8" w:space="0" w:color="auto"/>
              <w:bottom w:val="nil"/>
              <w:right w:val="nil"/>
            </w:tcBorders>
            <w:shd w:val="clear" w:color="auto" w:fill="C0C0C0"/>
            <w:noWrap/>
            <w:vAlign w:val="bottom"/>
            <w:hideMark/>
          </w:tcPr>
          <w:p w14:paraId="70B2AF0B" w14:textId="77777777" w:rsidR="0042307E" w:rsidRDefault="0042307E">
            <w:pPr>
              <w:rPr>
                <w:rFonts w:eastAsia="MS Mincho" w:cs="Arial"/>
                <w:b/>
                <w:bCs/>
                <w:sz w:val="16"/>
                <w:szCs w:val="16"/>
              </w:rPr>
            </w:pPr>
            <w:r>
              <w:rPr>
                <w:rFonts w:eastAsia="MS Mincho" w:cs="Arial"/>
                <w:b/>
                <w:bCs/>
                <w:sz w:val="16"/>
                <w:szCs w:val="16"/>
              </w:rPr>
              <w:t> </w:t>
            </w:r>
          </w:p>
        </w:tc>
        <w:tc>
          <w:tcPr>
            <w:tcW w:w="938" w:type="dxa"/>
            <w:tcBorders>
              <w:top w:val="nil"/>
              <w:left w:val="nil"/>
              <w:bottom w:val="single" w:sz="8" w:space="0" w:color="auto"/>
              <w:right w:val="nil"/>
            </w:tcBorders>
            <w:shd w:val="clear" w:color="auto" w:fill="C0C0C0"/>
            <w:noWrap/>
            <w:vAlign w:val="bottom"/>
            <w:hideMark/>
          </w:tcPr>
          <w:p w14:paraId="11F21DED" w14:textId="77777777" w:rsidR="0042307E" w:rsidRDefault="0042307E">
            <w:pPr>
              <w:rPr>
                <w:rFonts w:eastAsia="MS Mincho" w:cs="Arial"/>
                <w:sz w:val="16"/>
                <w:szCs w:val="16"/>
              </w:rPr>
            </w:pPr>
            <w:r>
              <w:rPr>
                <w:rFonts w:eastAsia="MS Mincho" w:cs="Arial"/>
                <w:sz w:val="16"/>
                <w:szCs w:val="16"/>
              </w:rPr>
              <w:t> </w:t>
            </w:r>
          </w:p>
        </w:tc>
        <w:tc>
          <w:tcPr>
            <w:tcW w:w="2731" w:type="dxa"/>
            <w:tcBorders>
              <w:top w:val="nil"/>
              <w:left w:val="nil"/>
              <w:bottom w:val="single" w:sz="8" w:space="0" w:color="auto"/>
              <w:right w:val="nil"/>
            </w:tcBorders>
            <w:shd w:val="clear" w:color="auto" w:fill="C0C0C0"/>
            <w:noWrap/>
            <w:vAlign w:val="bottom"/>
            <w:hideMark/>
          </w:tcPr>
          <w:p w14:paraId="1072DA5A" w14:textId="77777777" w:rsidR="0042307E" w:rsidRDefault="0042307E">
            <w:pPr>
              <w:rPr>
                <w:rFonts w:eastAsia="MS Mincho" w:cs="Arial"/>
                <w:b/>
                <w:sz w:val="16"/>
                <w:szCs w:val="16"/>
              </w:rPr>
            </w:pPr>
            <w:r>
              <w:rPr>
                <w:rFonts w:eastAsia="MS Mincho" w:cs="Arial"/>
                <w:b/>
                <w:sz w:val="16"/>
                <w:szCs w:val="16"/>
              </w:rPr>
              <w:t>Receiver:  RDISP</w:t>
            </w:r>
          </w:p>
        </w:tc>
        <w:tc>
          <w:tcPr>
            <w:tcW w:w="2086" w:type="dxa"/>
            <w:tcBorders>
              <w:top w:val="nil"/>
              <w:left w:val="nil"/>
              <w:bottom w:val="single" w:sz="8" w:space="0" w:color="auto"/>
              <w:right w:val="single" w:sz="8" w:space="0" w:color="auto"/>
            </w:tcBorders>
            <w:shd w:val="clear" w:color="auto" w:fill="C0C0C0"/>
            <w:noWrap/>
            <w:vAlign w:val="bottom"/>
            <w:hideMark/>
          </w:tcPr>
          <w:p w14:paraId="212F6C97" w14:textId="77777777" w:rsidR="0042307E" w:rsidRDefault="0042307E">
            <w:pPr>
              <w:rPr>
                <w:rFonts w:eastAsia="MS Mincho" w:cs="Arial"/>
                <w:sz w:val="16"/>
                <w:szCs w:val="16"/>
              </w:rPr>
            </w:pPr>
            <w:r>
              <w:rPr>
                <w:rFonts w:eastAsia="MS Mincho" w:cs="Arial"/>
                <w:sz w:val="16"/>
                <w:szCs w:val="16"/>
              </w:rPr>
              <w:t> </w:t>
            </w:r>
          </w:p>
        </w:tc>
      </w:tr>
      <w:tr w:rsidR="0042307E" w14:paraId="15A1B354" w14:textId="77777777">
        <w:trPr>
          <w:cantSplit/>
          <w:trHeight w:val="255"/>
          <w:jc w:val="center"/>
        </w:trPr>
        <w:tc>
          <w:tcPr>
            <w:tcW w:w="762" w:type="dxa"/>
            <w:tcBorders>
              <w:top w:val="single" w:sz="8" w:space="0" w:color="auto"/>
              <w:left w:val="single" w:sz="8" w:space="0" w:color="auto"/>
              <w:bottom w:val="nil"/>
              <w:right w:val="nil"/>
            </w:tcBorders>
            <w:noWrap/>
            <w:vAlign w:val="bottom"/>
            <w:hideMark/>
          </w:tcPr>
          <w:p w14:paraId="5A929C39" w14:textId="77777777" w:rsidR="0042307E" w:rsidRDefault="0042307E">
            <w:pPr>
              <w:rPr>
                <w:rFonts w:eastAsia="MS Mincho" w:cs="Arial"/>
                <w:sz w:val="16"/>
                <w:szCs w:val="16"/>
              </w:rPr>
            </w:pPr>
            <w:r>
              <w:rPr>
                <w:rFonts w:eastAsia="MS Mincho" w:cs="Arial"/>
                <w:sz w:val="16"/>
                <w:szCs w:val="16"/>
              </w:rPr>
              <w:t> </w:t>
            </w:r>
          </w:p>
        </w:tc>
        <w:tc>
          <w:tcPr>
            <w:tcW w:w="2383" w:type="dxa"/>
            <w:tcBorders>
              <w:top w:val="single" w:sz="8" w:space="0" w:color="auto"/>
              <w:left w:val="nil"/>
              <w:bottom w:val="nil"/>
              <w:right w:val="nil"/>
            </w:tcBorders>
            <w:noWrap/>
            <w:vAlign w:val="bottom"/>
          </w:tcPr>
          <w:p w14:paraId="458012A5" w14:textId="77777777" w:rsidR="0042307E" w:rsidRDefault="0042307E">
            <w:pPr>
              <w:rPr>
                <w:rFonts w:eastAsia="MS Mincho" w:cs="Arial"/>
                <w:sz w:val="16"/>
                <w:szCs w:val="16"/>
              </w:rPr>
            </w:pPr>
          </w:p>
        </w:tc>
        <w:tc>
          <w:tcPr>
            <w:tcW w:w="914" w:type="dxa"/>
            <w:tcBorders>
              <w:top w:val="single" w:sz="8" w:space="0" w:color="auto"/>
              <w:left w:val="nil"/>
              <w:bottom w:val="nil"/>
              <w:right w:val="nil"/>
            </w:tcBorders>
            <w:noWrap/>
            <w:vAlign w:val="bottom"/>
          </w:tcPr>
          <w:p w14:paraId="5D5818E9"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hideMark/>
          </w:tcPr>
          <w:p w14:paraId="17C07BBD"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8" w:space="0" w:color="auto"/>
              <w:left w:val="single" w:sz="8" w:space="0" w:color="auto"/>
              <w:bottom w:val="single" w:sz="8" w:space="0" w:color="auto"/>
              <w:right w:val="single" w:sz="8" w:space="0" w:color="auto"/>
            </w:tcBorders>
            <w:noWrap/>
            <w:vAlign w:val="bottom"/>
            <w:hideMark/>
          </w:tcPr>
          <w:p w14:paraId="4E57B403"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1EC4D68B" w14:textId="77777777">
        <w:trPr>
          <w:cantSplit/>
          <w:trHeight w:val="255"/>
          <w:jc w:val="center"/>
        </w:trPr>
        <w:tc>
          <w:tcPr>
            <w:tcW w:w="762" w:type="dxa"/>
            <w:tcBorders>
              <w:top w:val="nil"/>
              <w:left w:val="single" w:sz="8" w:space="0" w:color="auto"/>
              <w:bottom w:val="nil"/>
              <w:right w:val="nil"/>
            </w:tcBorders>
            <w:noWrap/>
            <w:vAlign w:val="bottom"/>
            <w:hideMark/>
          </w:tcPr>
          <w:p w14:paraId="776967FE"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21C76A3F"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7A43A6CF"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10634EAF"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4CCE503D"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21E904A3"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036397D7"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606B9C0A" w14:textId="77777777">
        <w:trPr>
          <w:cantSplit/>
          <w:trHeight w:val="255"/>
          <w:jc w:val="center"/>
        </w:trPr>
        <w:tc>
          <w:tcPr>
            <w:tcW w:w="762" w:type="dxa"/>
            <w:tcBorders>
              <w:top w:val="nil"/>
              <w:left w:val="single" w:sz="8" w:space="0" w:color="auto"/>
              <w:bottom w:val="nil"/>
              <w:right w:val="nil"/>
            </w:tcBorders>
            <w:noWrap/>
            <w:vAlign w:val="bottom"/>
            <w:hideMark/>
          </w:tcPr>
          <w:p w14:paraId="00675842"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17B19393"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12773FB4"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03D3A14F"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68E01338" w14:textId="77777777" w:rsidR="0042307E" w:rsidRDefault="0042307E">
            <w:pPr>
              <w:jc w:val="center"/>
              <w:rPr>
                <w:rFonts w:eastAsia="MS Mincho" w:cs="Arial"/>
                <w:sz w:val="16"/>
                <w:szCs w:val="16"/>
              </w:rPr>
            </w:pPr>
            <w:r>
              <w:rPr>
                <w:rFonts w:eastAsia="MS Mincho" w:cs="Arial"/>
                <w:sz w:val="16"/>
                <w:szCs w:val="16"/>
              </w:rPr>
              <w:t>0x52</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774E2E3A" w14:textId="77777777" w:rsidR="0042307E" w:rsidRDefault="0042307E">
            <w:pPr>
              <w:jc w:val="center"/>
              <w:rPr>
                <w:rFonts w:eastAsia="MS Mincho" w:cs="Arial"/>
                <w:sz w:val="16"/>
                <w:szCs w:val="16"/>
              </w:rPr>
            </w:pPr>
            <w:proofErr w:type="spellStart"/>
            <w:r>
              <w:rPr>
                <w:rFonts w:eastAsia="MS Mincho" w:cs="Arial"/>
                <w:sz w:val="16"/>
                <w:szCs w:val="16"/>
              </w:rPr>
              <w:t>GetFolderName_Rsp</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0D506627" w14:textId="77777777" w:rsidR="0042307E" w:rsidRDefault="0042307E">
            <w:pPr>
              <w:jc w:val="center"/>
              <w:rPr>
                <w:rFonts w:eastAsia="MS Mincho" w:cs="Arial"/>
                <w:sz w:val="16"/>
                <w:szCs w:val="16"/>
              </w:rPr>
            </w:pPr>
            <w:r>
              <w:rPr>
                <w:rFonts w:eastAsia="MS Mincho" w:cs="Arial"/>
                <w:sz w:val="16"/>
                <w:szCs w:val="16"/>
              </w:rPr>
              <w:t>CD</w:t>
            </w:r>
          </w:p>
        </w:tc>
      </w:tr>
      <w:tr w:rsidR="0042307E" w14:paraId="28E02A82" w14:textId="77777777">
        <w:trPr>
          <w:cantSplit/>
          <w:trHeight w:val="255"/>
          <w:jc w:val="center"/>
        </w:trPr>
        <w:tc>
          <w:tcPr>
            <w:tcW w:w="762" w:type="dxa"/>
            <w:tcBorders>
              <w:top w:val="nil"/>
              <w:left w:val="single" w:sz="8" w:space="0" w:color="auto"/>
              <w:bottom w:val="nil"/>
              <w:right w:val="nil"/>
            </w:tcBorders>
            <w:noWrap/>
            <w:vAlign w:val="bottom"/>
            <w:hideMark/>
          </w:tcPr>
          <w:p w14:paraId="1B4E1C7A"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1EA73CEE"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10D92A51"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76390D36"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05BCBBC5" w14:textId="77777777" w:rsidR="0042307E" w:rsidRDefault="0042307E">
            <w:pPr>
              <w:jc w:val="center"/>
              <w:rPr>
                <w:rFonts w:eastAsia="MS Mincho" w:cs="Arial"/>
                <w:sz w:val="16"/>
                <w:szCs w:val="16"/>
              </w:rPr>
            </w:pPr>
            <w:r>
              <w:rPr>
                <w:rFonts w:eastAsia="MS Mincho" w:cs="Arial"/>
                <w:sz w:val="16"/>
                <w:szCs w:val="16"/>
              </w:rPr>
              <w:t>0x3D</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347C1E74" w14:textId="77777777" w:rsidR="0042307E" w:rsidRDefault="0042307E">
            <w:pPr>
              <w:jc w:val="center"/>
              <w:rPr>
                <w:rFonts w:eastAsia="MS Mincho" w:cs="Arial"/>
                <w:sz w:val="16"/>
                <w:szCs w:val="16"/>
              </w:rPr>
            </w:pPr>
            <w:proofErr w:type="spellStart"/>
            <w:r>
              <w:rPr>
                <w:rFonts w:eastAsia="MS Mincho" w:cs="Arial"/>
                <w:sz w:val="16"/>
                <w:szCs w:val="16"/>
              </w:rPr>
              <w:t>GetMPInfo_Rsp</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18A91039" w14:textId="77777777" w:rsidR="0042307E" w:rsidRDefault="0042307E">
            <w:pPr>
              <w:jc w:val="center"/>
              <w:rPr>
                <w:rFonts w:eastAsia="MS Mincho" w:cs="Arial"/>
                <w:sz w:val="16"/>
                <w:szCs w:val="16"/>
              </w:rPr>
            </w:pPr>
            <w:r>
              <w:rPr>
                <w:rFonts w:eastAsia="MS Mincho" w:cs="Arial"/>
                <w:sz w:val="16"/>
                <w:szCs w:val="16"/>
              </w:rPr>
              <w:t>CD</w:t>
            </w:r>
          </w:p>
        </w:tc>
      </w:tr>
      <w:tr w:rsidR="0042307E" w14:paraId="4AB9F7C4" w14:textId="77777777">
        <w:trPr>
          <w:cantSplit/>
          <w:trHeight w:val="255"/>
          <w:jc w:val="center"/>
        </w:trPr>
        <w:tc>
          <w:tcPr>
            <w:tcW w:w="762" w:type="dxa"/>
            <w:tcBorders>
              <w:top w:val="nil"/>
              <w:left w:val="single" w:sz="8" w:space="0" w:color="auto"/>
              <w:bottom w:val="nil"/>
              <w:right w:val="nil"/>
            </w:tcBorders>
            <w:noWrap/>
            <w:vAlign w:val="bottom"/>
            <w:hideMark/>
          </w:tcPr>
          <w:p w14:paraId="3ACB81DD"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2C41BD73"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710DA729"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33D2CD8D"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3924653A" w14:textId="77777777" w:rsidR="0042307E" w:rsidRDefault="0042307E">
            <w:pPr>
              <w:jc w:val="center"/>
              <w:rPr>
                <w:rFonts w:eastAsia="MS Mincho" w:cs="Arial"/>
                <w:sz w:val="16"/>
                <w:szCs w:val="16"/>
              </w:rPr>
            </w:pPr>
            <w:r>
              <w:rPr>
                <w:rFonts w:eastAsia="MS Mincho" w:cs="Arial"/>
                <w:sz w:val="16"/>
                <w:szCs w:val="16"/>
              </w:rPr>
              <w:t>0x3E</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444C3517" w14:textId="77777777" w:rsidR="0042307E" w:rsidRDefault="0042307E">
            <w:pPr>
              <w:jc w:val="center"/>
              <w:rPr>
                <w:rFonts w:eastAsia="MS Mincho" w:cs="Arial"/>
                <w:sz w:val="16"/>
                <w:szCs w:val="16"/>
              </w:rPr>
            </w:pPr>
            <w:proofErr w:type="spellStart"/>
            <w:r>
              <w:rPr>
                <w:rFonts w:eastAsia="MS Mincho" w:cs="Arial"/>
                <w:sz w:val="16"/>
                <w:szCs w:val="16"/>
              </w:rPr>
              <w:t>ActiveFolderInfo_St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3A9D9716" w14:textId="77777777" w:rsidR="0042307E" w:rsidRDefault="0042307E">
            <w:pPr>
              <w:jc w:val="center"/>
              <w:rPr>
                <w:rFonts w:eastAsia="MS Mincho" w:cs="Arial"/>
                <w:sz w:val="16"/>
                <w:szCs w:val="16"/>
              </w:rPr>
            </w:pPr>
            <w:r>
              <w:rPr>
                <w:rFonts w:eastAsia="MS Mincho" w:cs="Arial"/>
                <w:sz w:val="16"/>
                <w:szCs w:val="16"/>
              </w:rPr>
              <w:t>CD</w:t>
            </w:r>
          </w:p>
        </w:tc>
      </w:tr>
      <w:tr w:rsidR="0042307E" w14:paraId="757E3C36" w14:textId="77777777">
        <w:trPr>
          <w:cantSplit/>
          <w:trHeight w:val="255"/>
          <w:jc w:val="center"/>
        </w:trPr>
        <w:tc>
          <w:tcPr>
            <w:tcW w:w="762" w:type="dxa"/>
            <w:tcBorders>
              <w:top w:val="nil"/>
              <w:left w:val="single" w:sz="8" w:space="0" w:color="auto"/>
              <w:bottom w:val="nil"/>
              <w:right w:val="nil"/>
            </w:tcBorders>
            <w:noWrap/>
            <w:vAlign w:val="bottom"/>
            <w:hideMark/>
          </w:tcPr>
          <w:p w14:paraId="5B62ECB3"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7D1F6857"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38F2BF3A"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539EE405"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119E6664" w14:textId="77777777" w:rsidR="0042307E" w:rsidRDefault="0042307E">
            <w:pPr>
              <w:jc w:val="center"/>
              <w:rPr>
                <w:rFonts w:eastAsia="MS Mincho" w:cs="Arial"/>
                <w:sz w:val="16"/>
                <w:szCs w:val="16"/>
              </w:rPr>
            </w:pPr>
            <w:r>
              <w:rPr>
                <w:rFonts w:eastAsia="MS Mincho" w:cs="Arial"/>
                <w:sz w:val="16"/>
                <w:szCs w:val="16"/>
              </w:rPr>
              <w:t>0x3F</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04CAC440" w14:textId="77777777" w:rsidR="0042307E" w:rsidRDefault="0042307E">
            <w:pPr>
              <w:jc w:val="center"/>
              <w:rPr>
                <w:rFonts w:eastAsia="MS Mincho" w:cs="Arial"/>
                <w:sz w:val="16"/>
                <w:szCs w:val="16"/>
              </w:rPr>
            </w:pPr>
            <w:proofErr w:type="spellStart"/>
            <w:r>
              <w:rPr>
                <w:rFonts w:eastAsia="MS Mincho" w:cs="Arial"/>
                <w:sz w:val="16"/>
                <w:szCs w:val="16"/>
              </w:rPr>
              <w:t>AlbumName_St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71D78E62" w14:textId="77777777" w:rsidR="0042307E" w:rsidRDefault="0042307E">
            <w:pPr>
              <w:jc w:val="center"/>
              <w:rPr>
                <w:rFonts w:eastAsia="MS Mincho" w:cs="Arial"/>
                <w:sz w:val="16"/>
                <w:szCs w:val="16"/>
              </w:rPr>
            </w:pPr>
            <w:r>
              <w:rPr>
                <w:rFonts w:eastAsia="MS Mincho" w:cs="Arial"/>
                <w:sz w:val="16"/>
                <w:szCs w:val="16"/>
              </w:rPr>
              <w:t>CD</w:t>
            </w:r>
          </w:p>
        </w:tc>
      </w:tr>
      <w:tr w:rsidR="0042307E" w14:paraId="2BACE1E2" w14:textId="77777777">
        <w:trPr>
          <w:cantSplit/>
          <w:trHeight w:val="255"/>
          <w:jc w:val="center"/>
        </w:trPr>
        <w:tc>
          <w:tcPr>
            <w:tcW w:w="762" w:type="dxa"/>
            <w:tcBorders>
              <w:top w:val="nil"/>
              <w:left w:val="single" w:sz="8" w:space="0" w:color="auto"/>
              <w:bottom w:val="nil"/>
              <w:right w:val="nil"/>
            </w:tcBorders>
            <w:noWrap/>
            <w:vAlign w:val="bottom"/>
            <w:hideMark/>
          </w:tcPr>
          <w:p w14:paraId="06D8D224"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47025F8E"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4118B86E"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6C6838BD"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75559043" w14:textId="77777777" w:rsidR="0042307E" w:rsidRDefault="0042307E">
            <w:pPr>
              <w:jc w:val="center"/>
              <w:rPr>
                <w:rFonts w:eastAsia="MS Mincho" w:cs="Arial"/>
                <w:sz w:val="16"/>
                <w:szCs w:val="16"/>
              </w:rPr>
            </w:pPr>
            <w:r>
              <w:rPr>
                <w:rFonts w:eastAsia="MS Mincho" w:cs="Arial"/>
                <w:sz w:val="16"/>
                <w:szCs w:val="16"/>
              </w:rPr>
              <w:t>0x42</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6E8C3FDD" w14:textId="77777777" w:rsidR="0042307E" w:rsidRDefault="0042307E">
            <w:pPr>
              <w:jc w:val="center"/>
              <w:rPr>
                <w:rFonts w:eastAsia="MS Mincho" w:cs="Arial"/>
                <w:sz w:val="16"/>
                <w:szCs w:val="16"/>
              </w:rPr>
            </w:pPr>
            <w:proofErr w:type="spellStart"/>
            <w:r>
              <w:rPr>
                <w:rFonts w:eastAsia="MS Mincho" w:cs="Arial"/>
                <w:sz w:val="16"/>
                <w:szCs w:val="16"/>
              </w:rPr>
              <w:t>ArtistName_St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157B0649" w14:textId="77777777" w:rsidR="0042307E" w:rsidRDefault="0042307E">
            <w:pPr>
              <w:jc w:val="center"/>
              <w:rPr>
                <w:rFonts w:eastAsia="MS Mincho" w:cs="Arial"/>
                <w:sz w:val="16"/>
                <w:szCs w:val="16"/>
              </w:rPr>
            </w:pPr>
            <w:r>
              <w:rPr>
                <w:rFonts w:eastAsia="MS Mincho" w:cs="Arial"/>
                <w:sz w:val="16"/>
                <w:szCs w:val="16"/>
              </w:rPr>
              <w:t>CD</w:t>
            </w:r>
          </w:p>
        </w:tc>
      </w:tr>
      <w:tr w:rsidR="0042307E" w14:paraId="38120508" w14:textId="77777777">
        <w:trPr>
          <w:cantSplit/>
          <w:trHeight w:val="255"/>
          <w:jc w:val="center"/>
        </w:trPr>
        <w:tc>
          <w:tcPr>
            <w:tcW w:w="762" w:type="dxa"/>
            <w:tcBorders>
              <w:top w:val="nil"/>
              <w:left w:val="single" w:sz="8" w:space="0" w:color="auto"/>
              <w:bottom w:val="nil"/>
              <w:right w:val="nil"/>
            </w:tcBorders>
            <w:noWrap/>
            <w:vAlign w:val="bottom"/>
            <w:hideMark/>
          </w:tcPr>
          <w:p w14:paraId="226259E5"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321F61E9"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78FBF890"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757BB31B"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25930A52" w14:textId="77777777" w:rsidR="0042307E" w:rsidRDefault="0042307E">
            <w:pPr>
              <w:jc w:val="center"/>
              <w:rPr>
                <w:rFonts w:eastAsia="MS Mincho" w:cs="Arial"/>
                <w:sz w:val="16"/>
                <w:szCs w:val="16"/>
              </w:rPr>
            </w:pPr>
            <w:r>
              <w:rPr>
                <w:rFonts w:eastAsia="MS Mincho" w:cs="Arial"/>
                <w:sz w:val="16"/>
                <w:szCs w:val="16"/>
              </w:rPr>
              <w:t>0x43</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14FFBAD7" w14:textId="77777777" w:rsidR="0042307E" w:rsidRDefault="0042307E">
            <w:pPr>
              <w:jc w:val="center"/>
              <w:rPr>
                <w:rFonts w:eastAsia="MS Mincho" w:cs="Arial"/>
                <w:sz w:val="16"/>
                <w:szCs w:val="16"/>
              </w:rPr>
            </w:pPr>
            <w:proofErr w:type="spellStart"/>
            <w:r>
              <w:rPr>
                <w:rFonts w:eastAsia="MS Mincho" w:cs="Arial"/>
                <w:sz w:val="16"/>
                <w:szCs w:val="16"/>
              </w:rPr>
              <w:t>FileName_St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31AF95C9" w14:textId="77777777" w:rsidR="0042307E" w:rsidRDefault="0042307E">
            <w:pPr>
              <w:jc w:val="center"/>
              <w:rPr>
                <w:rFonts w:eastAsia="MS Mincho" w:cs="Arial"/>
                <w:sz w:val="16"/>
                <w:szCs w:val="16"/>
              </w:rPr>
            </w:pPr>
            <w:r>
              <w:rPr>
                <w:rFonts w:eastAsia="MS Mincho" w:cs="Arial"/>
                <w:sz w:val="16"/>
                <w:szCs w:val="16"/>
              </w:rPr>
              <w:t>CD</w:t>
            </w:r>
          </w:p>
        </w:tc>
      </w:tr>
      <w:tr w:rsidR="0042307E" w14:paraId="23D91C24" w14:textId="77777777">
        <w:trPr>
          <w:cantSplit/>
          <w:trHeight w:val="255"/>
          <w:jc w:val="center"/>
        </w:trPr>
        <w:tc>
          <w:tcPr>
            <w:tcW w:w="762" w:type="dxa"/>
            <w:tcBorders>
              <w:top w:val="nil"/>
              <w:left w:val="single" w:sz="8" w:space="0" w:color="auto"/>
              <w:bottom w:val="nil"/>
              <w:right w:val="nil"/>
            </w:tcBorders>
            <w:noWrap/>
            <w:vAlign w:val="bottom"/>
            <w:hideMark/>
          </w:tcPr>
          <w:p w14:paraId="2657C28C"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0FCF4902"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1E308488"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46590EBA"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6196CDAF" w14:textId="77777777" w:rsidR="0042307E" w:rsidRDefault="0042307E">
            <w:pPr>
              <w:jc w:val="center"/>
              <w:rPr>
                <w:rFonts w:eastAsia="MS Mincho" w:cs="Arial"/>
                <w:sz w:val="16"/>
                <w:szCs w:val="16"/>
              </w:rPr>
            </w:pPr>
            <w:r>
              <w:rPr>
                <w:rFonts w:eastAsia="MS Mincho" w:cs="Arial"/>
                <w:sz w:val="16"/>
                <w:szCs w:val="16"/>
              </w:rPr>
              <w:t>0x44</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715DA3CA" w14:textId="77777777" w:rsidR="0042307E" w:rsidRDefault="0042307E">
            <w:pPr>
              <w:jc w:val="center"/>
              <w:rPr>
                <w:rFonts w:eastAsia="MS Mincho" w:cs="Arial"/>
                <w:sz w:val="16"/>
                <w:szCs w:val="16"/>
              </w:rPr>
            </w:pPr>
            <w:proofErr w:type="spellStart"/>
            <w:r>
              <w:rPr>
                <w:rFonts w:eastAsia="MS Mincho" w:cs="Arial"/>
                <w:sz w:val="16"/>
                <w:szCs w:val="16"/>
              </w:rPr>
              <w:t>FolderName_St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306167D5" w14:textId="77777777" w:rsidR="0042307E" w:rsidRDefault="0042307E">
            <w:pPr>
              <w:jc w:val="center"/>
              <w:rPr>
                <w:rFonts w:eastAsia="MS Mincho" w:cs="Arial"/>
                <w:sz w:val="16"/>
                <w:szCs w:val="16"/>
              </w:rPr>
            </w:pPr>
            <w:r>
              <w:rPr>
                <w:rFonts w:eastAsia="MS Mincho" w:cs="Arial"/>
                <w:sz w:val="16"/>
                <w:szCs w:val="16"/>
              </w:rPr>
              <w:t>CD</w:t>
            </w:r>
          </w:p>
        </w:tc>
      </w:tr>
      <w:tr w:rsidR="0042307E" w14:paraId="4488C5D3" w14:textId="77777777">
        <w:trPr>
          <w:cantSplit/>
          <w:trHeight w:val="270"/>
          <w:jc w:val="center"/>
        </w:trPr>
        <w:tc>
          <w:tcPr>
            <w:tcW w:w="762" w:type="dxa"/>
            <w:tcBorders>
              <w:top w:val="nil"/>
              <w:left w:val="single" w:sz="8" w:space="0" w:color="auto"/>
              <w:bottom w:val="nil"/>
              <w:right w:val="nil"/>
            </w:tcBorders>
            <w:noWrap/>
            <w:vAlign w:val="bottom"/>
            <w:hideMark/>
          </w:tcPr>
          <w:p w14:paraId="5B1948AC"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7405E624"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215AF65B"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39A9BD87"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3FD8ADEC" w14:textId="77777777" w:rsidR="0042307E" w:rsidRDefault="0042307E">
            <w:pPr>
              <w:jc w:val="center"/>
              <w:rPr>
                <w:rFonts w:eastAsia="MS Mincho" w:cs="Arial"/>
                <w:sz w:val="16"/>
                <w:szCs w:val="16"/>
              </w:rPr>
            </w:pPr>
            <w:r>
              <w:rPr>
                <w:rFonts w:eastAsia="MS Mincho" w:cs="Arial"/>
                <w:sz w:val="16"/>
                <w:szCs w:val="16"/>
              </w:rPr>
              <w:t>0x45</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76951451" w14:textId="77777777" w:rsidR="0042307E" w:rsidRDefault="0042307E">
            <w:pPr>
              <w:jc w:val="center"/>
              <w:rPr>
                <w:rFonts w:eastAsia="MS Mincho" w:cs="Arial"/>
                <w:sz w:val="16"/>
                <w:szCs w:val="16"/>
              </w:rPr>
            </w:pPr>
            <w:proofErr w:type="spellStart"/>
            <w:r>
              <w:rPr>
                <w:rFonts w:eastAsia="MS Mincho" w:cs="Arial"/>
                <w:sz w:val="16"/>
                <w:szCs w:val="16"/>
              </w:rPr>
              <w:t>GenreName_St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5039629B" w14:textId="77777777" w:rsidR="0042307E" w:rsidRDefault="0042307E">
            <w:pPr>
              <w:jc w:val="center"/>
              <w:rPr>
                <w:rFonts w:eastAsia="MS Mincho" w:cs="Arial"/>
                <w:sz w:val="16"/>
                <w:szCs w:val="16"/>
              </w:rPr>
            </w:pPr>
            <w:r>
              <w:rPr>
                <w:rFonts w:eastAsia="MS Mincho" w:cs="Arial"/>
                <w:sz w:val="16"/>
                <w:szCs w:val="16"/>
              </w:rPr>
              <w:t>CD</w:t>
            </w:r>
          </w:p>
        </w:tc>
      </w:tr>
      <w:tr w:rsidR="0042307E" w14:paraId="12D20271" w14:textId="77777777">
        <w:trPr>
          <w:cantSplit/>
          <w:trHeight w:val="255"/>
          <w:jc w:val="center"/>
        </w:trPr>
        <w:tc>
          <w:tcPr>
            <w:tcW w:w="762" w:type="dxa"/>
            <w:tcBorders>
              <w:top w:val="nil"/>
              <w:left w:val="single" w:sz="8" w:space="0" w:color="auto"/>
              <w:bottom w:val="nil"/>
              <w:right w:val="nil"/>
            </w:tcBorders>
            <w:noWrap/>
            <w:vAlign w:val="bottom"/>
            <w:hideMark/>
          </w:tcPr>
          <w:p w14:paraId="4E1A109C"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14:paraId="58FC0C28"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586B526A"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14:paraId="28459E53"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11D7AC9F" w14:textId="77777777" w:rsidR="0042307E" w:rsidRDefault="0042307E">
            <w:pPr>
              <w:jc w:val="center"/>
              <w:rPr>
                <w:rFonts w:eastAsia="MS Mincho" w:cs="Arial"/>
                <w:sz w:val="16"/>
                <w:szCs w:val="16"/>
              </w:rPr>
            </w:pPr>
            <w:r>
              <w:rPr>
                <w:rFonts w:eastAsia="MS Mincho" w:cs="Arial"/>
                <w:sz w:val="16"/>
                <w:szCs w:val="16"/>
              </w:rPr>
              <w:t>0x46</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1A061AC5" w14:textId="77777777" w:rsidR="0042307E" w:rsidRDefault="0042307E">
            <w:pPr>
              <w:jc w:val="center"/>
              <w:rPr>
                <w:rFonts w:eastAsia="MS Mincho" w:cs="Arial"/>
                <w:sz w:val="16"/>
                <w:szCs w:val="16"/>
              </w:rPr>
            </w:pPr>
            <w:proofErr w:type="spellStart"/>
            <w:r>
              <w:rPr>
                <w:rFonts w:eastAsia="MS Mincho" w:cs="Arial"/>
                <w:sz w:val="16"/>
                <w:szCs w:val="16"/>
              </w:rPr>
              <w:t>TrackName_St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773DA438" w14:textId="77777777" w:rsidR="0042307E" w:rsidRDefault="0042307E">
            <w:pPr>
              <w:jc w:val="center"/>
              <w:rPr>
                <w:rFonts w:eastAsia="MS Mincho" w:cs="Arial"/>
                <w:sz w:val="16"/>
                <w:szCs w:val="16"/>
              </w:rPr>
            </w:pPr>
            <w:r>
              <w:rPr>
                <w:rFonts w:eastAsia="MS Mincho" w:cs="Arial"/>
                <w:sz w:val="16"/>
                <w:szCs w:val="16"/>
              </w:rPr>
              <w:t>CD</w:t>
            </w:r>
          </w:p>
        </w:tc>
      </w:tr>
      <w:tr w:rsidR="0042307E" w14:paraId="25705EB6" w14:textId="77777777" w:rsidTr="0042307E">
        <w:trPr>
          <w:cantSplit/>
          <w:trHeight w:val="270"/>
          <w:jc w:val="center"/>
        </w:trPr>
        <w:tc>
          <w:tcPr>
            <w:tcW w:w="762" w:type="dxa"/>
            <w:tcBorders>
              <w:top w:val="nil"/>
              <w:left w:val="single" w:sz="8" w:space="0" w:color="auto"/>
              <w:bottom w:val="nil"/>
              <w:right w:val="nil"/>
            </w:tcBorders>
            <w:noWrap/>
            <w:vAlign w:val="bottom"/>
            <w:hideMark/>
          </w:tcPr>
          <w:p w14:paraId="1DB4538A" w14:textId="77777777" w:rsidR="0042307E" w:rsidRDefault="0042307E">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hideMark/>
          </w:tcPr>
          <w:p w14:paraId="29F5883C" w14:textId="77777777" w:rsidR="0042307E" w:rsidRDefault="0042307E">
            <w:pPr>
              <w:rPr>
                <w:rFonts w:eastAsia="MS Mincho" w:cs="Arial"/>
                <w:sz w:val="16"/>
                <w:szCs w:val="16"/>
              </w:rPr>
            </w:pPr>
            <w:r>
              <w:rPr>
                <w:rFonts w:eastAsia="MS Mincho" w:cs="Arial"/>
                <w:sz w:val="16"/>
                <w:szCs w:val="16"/>
              </w:rPr>
              <w:t> </w:t>
            </w:r>
          </w:p>
        </w:tc>
        <w:tc>
          <w:tcPr>
            <w:tcW w:w="914" w:type="dxa"/>
            <w:tcBorders>
              <w:top w:val="nil"/>
              <w:left w:val="nil"/>
              <w:bottom w:val="nil"/>
              <w:right w:val="nil"/>
            </w:tcBorders>
            <w:noWrap/>
            <w:vAlign w:val="bottom"/>
            <w:hideMark/>
          </w:tcPr>
          <w:p w14:paraId="4B783AFD" w14:textId="77777777" w:rsidR="0042307E" w:rsidRDefault="0042307E">
            <w:pPr>
              <w:rPr>
                <w:rFonts w:eastAsia="MS Mincho" w:cs="Arial"/>
                <w:sz w:val="16"/>
                <w:szCs w:val="16"/>
              </w:rPr>
            </w:pPr>
            <w:r>
              <w:rPr>
                <w:rFonts w:eastAsia="MS Mincho" w:cs="Arial"/>
                <w:sz w:val="16"/>
                <w:szCs w:val="16"/>
              </w:rPr>
              <w:t> </w:t>
            </w:r>
          </w:p>
        </w:tc>
        <w:tc>
          <w:tcPr>
            <w:tcW w:w="261" w:type="dxa"/>
            <w:tcBorders>
              <w:top w:val="nil"/>
              <w:left w:val="nil"/>
              <w:bottom w:val="nil"/>
              <w:right w:val="single" w:sz="8" w:space="0" w:color="auto"/>
            </w:tcBorders>
            <w:shd w:val="clear" w:color="auto" w:fill="C0C0C0"/>
            <w:noWrap/>
            <w:vAlign w:val="bottom"/>
            <w:hideMark/>
          </w:tcPr>
          <w:p w14:paraId="5E7BE9E7"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14:paraId="52C935A2" w14:textId="77777777" w:rsidR="0042307E" w:rsidRDefault="0042307E">
            <w:pPr>
              <w:jc w:val="center"/>
              <w:rPr>
                <w:rFonts w:eastAsia="MS Mincho" w:cs="Arial"/>
                <w:sz w:val="16"/>
                <w:szCs w:val="16"/>
              </w:rPr>
            </w:pPr>
            <w:r>
              <w:rPr>
                <w:rFonts w:eastAsia="MS Mincho" w:cs="Arial"/>
                <w:sz w:val="16"/>
                <w:szCs w:val="16"/>
              </w:rPr>
              <w:t>0x64</w:t>
            </w:r>
          </w:p>
        </w:tc>
        <w:tc>
          <w:tcPr>
            <w:tcW w:w="2731" w:type="dxa"/>
            <w:tcBorders>
              <w:top w:val="single" w:sz="8" w:space="0" w:color="auto"/>
              <w:left w:val="single" w:sz="8" w:space="0" w:color="auto"/>
              <w:bottom w:val="single" w:sz="8" w:space="0" w:color="auto"/>
              <w:right w:val="single" w:sz="8" w:space="0" w:color="auto"/>
            </w:tcBorders>
            <w:noWrap/>
            <w:vAlign w:val="bottom"/>
            <w:hideMark/>
          </w:tcPr>
          <w:p w14:paraId="0C1B6537" w14:textId="77777777" w:rsidR="0042307E" w:rsidRDefault="0042307E">
            <w:pPr>
              <w:jc w:val="center"/>
            </w:pPr>
            <w:proofErr w:type="spellStart"/>
            <w:r>
              <w:rPr>
                <w:rFonts w:eastAsia="MS Mincho" w:cs="Arial"/>
                <w:sz w:val="16"/>
                <w:szCs w:val="16"/>
              </w:rPr>
              <w:t>GetCDTOCData_Rsp</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hideMark/>
          </w:tcPr>
          <w:p w14:paraId="1206AEE6" w14:textId="77777777" w:rsidR="0042307E" w:rsidRDefault="0042307E">
            <w:pPr>
              <w:jc w:val="center"/>
              <w:rPr>
                <w:rFonts w:eastAsia="MS Mincho" w:cs="Arial"/>
                <w:sz w:val="16"/>
                <w:szCs w:val="16"/>
              </w:rPr>
            </w:pPr>
            <w:r>
              <w:rPr>
                <w:rFonts w:eastAsia="MS Mincho" w:cs="Arial"/>
                <w:sz w:val="16"/>
                <w:szCs w:val="16"/>
              </w:rPr>
              <w:t>CD</w:t>
            </w:r>
          </w:p>
        </w:tc>
      </w:tr>
      <w:tr w:rsidR="0042307E" w14:paraId="7A65209C" w14:textId="77777777" w:rsidTr="0042307E">
        <w:trPr>
          <w:cantSplit/>
          <w:trHeight w:val="270"/>
          <w:jc w:val="center"/>
        </w:trPr>
        <w:tc>
          <w:tcPr>
            <w:tcW w:w="762" w:type="dxa"/>
            <w:tcBorders>
              <w:top w:val="nil"/>
              <w:left w:val="single" w:sz="8" w:space="0" w:color="auto"/>
              <w:bottom w:val="nil"/>
              <w:right w:val="nil"/>
            </w:tcBorders>
            <w:noWrap/>
            <w:vAlign w:val="bottom"/>
          </w:tcPr>
          <w:p w14:paraId="62EE2596"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6524D18B"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5087AA78" w14:textId="77777777" w:rsidR="0042307E" w:rsidRDefault="0042307E">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tcPr>
          <w:p w14:paraId="7FA3A9C9" w14:textId="77777777" w:rsidR="0042307E" w:rsidRDefault="0042307E">
            <w:pPr>
              <w:rPr>
                <w:rFonts w:eastAsia="MS Mincho" w:cs="Arial"/>
                <w:sz w:val="16"/>
                <w:szCs w:val="16"/>
              </w:rPr>
            </w:pPr>
          </w:p>
        </w:tc>
        <w:tc>
          <w:tcPr>
            <w:tcW w:w="938" w:type="dxa"/>
            <w:tcBorders>
              <w:top w:val="single" w:sz="8" w:space="0" w:color="auto"/>
              <w:left w:val="single" w:sz="8" w:space="0" w:color="auto"/>
              <w:bottom w:val="single" w:sz="8" w:space="0" w:color="auto"/>
              <w:right w:val="single" w:sz="8" w:space="0" w:color="auto"/>
            </w:tcBorders>
            <w:noWrap/>
            <w:vAlign w:val="bottom"/>
          </w:tcPr>
          <w:p w14:paraId="44B58F50" w14:textId="77777777" w:rsidR="0042307E" w:rsidRDefault="0042307E">
            <w:pPr>
              <w:jc w:val="center"/>
              <w:rPr>
                <w:rFonts w:eastAsia="MS Mincho" w:cs="Arial"/>
                <w:sz w:val="16"/>
                <w:szCs w:val="16"/>
              </w:rPr>
            </w:pPr>
            <w:r>
              <w:rPr>
                <w:rFonts w:eastAsia="MS Mincho" w:cs="Arial"/>
                <w:sz w:val="16"/>
                <w:szCs w:val="16"/>
              </w:rPr>
              <w:t>0x76</w:t>
            </w:r>
          </w:p>
        </w:tc>
        <w:tc>
          <w:tcPr>
            <w:tcW w:w="2731" w:type="dxa"/>
            <w:tcBorders>
              <w:top w:val="single" w:sz="8" w:space="0" w:color="auto"/>
              <w:left w:val="single" w:sz="8" w:space="0" w:color="auto"/>
              <w:bottom w:val="single" w:sz="8" w:space="0" w:color="auto"/>
              <w:right w:val="single" w:sz="8" w:space="0" w:color="auto"/>
            </w:tcBorders>
            <w:noWrap/>
            <w:vAlign w:val="bottom"/>
          </w:tcPr>
          <w:p w14:paraId="0447BD51" w14:textId="77777777" w:rsidR="0042307E" w:rsidRDefault="0042307E">
            <w:pPr>
              <w:jc w:val="center"/>
              <w:rPr>
                <w:rFonts w:eastAsia="MS Mincho" w:cs="Arial"/>
                <w:sz w:val="16"/>
                <w:szCs w:val="16"/>
              </w:rPr>
            </w:pPr>
            <w:r>
              <w:rPr>
                <w:rFonts w:eastAsia="MS Mincho" w:cs="Arial"/>
                <w:sz w:val="16"/>
                <w:szCs w:val="16"/>
              </w:rPr>
              <w:t>LBP1_ItemInfo_Rsp</w:t>
            </w:r>
          </w:p>
        </w:tc>
        <w:tc>
          <w:tcPr>
            <w:tcW w:w="2086" w:type="dxa"/>
            <w:tcBorders>
              <w:top w:val="single" w:sz="8" w:space="0" w:color="auto"/>
              <w:left w:val="single" w:sz="8" w:space="0" w:color="auto"/>
              <w:bottom w:val="single" w:sz="8" w:space="0" w:color="auto"/>
              <w:right w:val="single" w:sz="8" w:space="0" w:color="auto"/>
            </w:tcBorders>
            <w:noWrap/>
            <w:vAlign w:val="bottom"/>
          </w:tcPr>
          <w:p w14:paraId="4F368A51" w14:textId="77777777" w:rsidR="0042307E" w:rsidRDefault="0042307E">
            <w:pPr>
              <w:jc w:val="center"/>
              <w:rPr>
                <w:rFonts w:eastAsia="MS Mincho" w:cs="Arial"/>
                <w:sz w:val="16"/>
                <w:szCs w:val="16"/>
              </w:rPr>
            </w:pPr>
            <w:r>
              <w:rPr>
                <w:rFonts w:eastAsia="MS Mincho" w:cs="Arial"/>
                <w:sz w:val="16"/>
                <w:szCs w:val="16"/>
              </w:rPr>
              <w:t>CD</w:t>
            </w:r>
          </w:p>
        </w:tc>
      </w:tr>
      <w:tr w:rsidR="0042307E" w14:paraId="1BBEF57E" w14:textId="77777777">
        <w:trPr>
          <w:cantSplit/>
          <w:trHeight w:val="270"/>
          <w:jc w:val="center"/>
        </w:trPr>
        <w:tc>
          <w:tcPr>
            <w:tcW w:w="762" w:type="dxa"/>
            <w:tcBorders>
              <w:top w:val="nil"/>
              <w:left w:val="single" w:sz="8" w:space="0" w:color="auto"/>
              <w:bottom w:val="single" w:sz="8" w:space="0" w:color="auto"/>
              <w:right w:val="nil"/>
            </w:tcBorders>
            <w:noWrap/>
            <w:vAlign w:val="bottom"/>
          </w:tcPr>
          <w:p w14:paraId="14A1030D" w14:textId="77777777" w:rsidR="0042307E" w:rsidRDefault="0042307E">
            <w:pPr>
              <w:rPr>
                <w:rFonts w:eastAsia="MS Mincho" w:cs="Arial"/>
                <w:sz w:val="16"/>
                <w:szCs w:val="16"/>
              </w:rPr>
            </w:pPr>
          </w:p>
        </w:tc>
        <w:tc>
          <w:tcPr>
            <w:tcW w:w="2383" w:type="dxa"/>
            <w:tcBorders>
              <w:top w:val="nil"/>
              <w:left w:val="nil"/>
              <w:bottom w:val="single" w:sz="8" w:space="0" w:color="auto"/>
              <w:right w:val="nil"/>
            </w:tcBorders>
            <w:noWrap/>
            <w:vAlign w:val="bottom"/>
          </w:tcPr>
          <w:p w14:paraId="7FFEBF4B" w14:textId="77777777" w:rsidR="0042307E" w:rsidRDefault="0042307E">
            <w:pPr>
              <w:rPr>
                <w:rFonts w:eastAsia="MS Mincho" w:cs="Arial"/>
                <w:sz w:val="16"/>
                <w:szCs w:val="16"/>
              </w:rPr>
            </w:pPr>
          </w:p>
        </w:tc>
        <w:tc>
          <w:tcPr>
            <w:tcW w:w="914" w:type="dxa"/>
            <w:tcBorders>
              <w:top w:val="nil"/>
              <w:left w:val="nil"/>
              <w:bottom w:val="single" w:sz="8" w:space="0" w:color="auto"/>
              <w:right w:val="nil"/>
            </w:tcBorders>
            <w:noWrap/>
            <w:vAlign w:val="bottom"/>
          </w:tcPr>
          <w:p w14:paraId="6AFD9B93" w14:textId="77777777" w:rsidR="0042307E" w:rsidRDefault="0042307E">
            <w:pPr>
              <w:rPr>
                <w:rFonts w:eastAsia="MS Mincho" w:cs="Arial"/>
                <w:sz w:val="16"/>
                <w:szCs w:val="16"/>
              </w:rPr>
            </w:pPr>
          </w:p>
        </w:tc>
        <w:tc>
          <w:tcPr>
            <w:tcW w:w="261" w:type="dxa"/>
            <w:tcBorders>
              <w:top w:val="nil"/>
              <w:left w:val="nil"/>
              <w:bottom w:val="single" w:sz="8" w:space="0" w:color="auto"/>
              <w:right w:val="single" w:sz="8" w:space="0" w:color="auto"/>
            </w:tcBorders>
            <w:shd w:val="clear" w:color="auto" w:fill="C0C0C0"/>
            <w:noWrap/>
            <w:vAlign w:val="bottom"/>
          </w:tcPr>
          <w:p w14:paraId="1E465602" w14:textId="77777777" w:rsidR="0042307E" w:rsidRDefault="0042307E">
            <w:pPr>
              <w:rPr>
                <w:rFonts w:eastAsia="MS Mincho" w:cs="Arial"/>
                <w:sz w:val="16"/>
                <w:szCs w:val="16"/>
              </w:rPr>
            </w:pPr>
          </w:p>
        </w:tc>
        <w:tc>
          <w:tcPr>
            <w:tcW w:w="938" w:type="dxa"/>
            <w:tcBorders>
              <w:top w:val="single" w:sz="8" w:space="0" w:color="auto"/>
              <w:left w:val="single" w:sz="8" w:space="0" w:color="auto"/>
              <w:bottom w:val="single" w:sz="8" w:space="0" w:color="auto"/>
              <w:right w:val="single" w:sz="8" w:space="0" w:color="auto"/>
            </w:tcBorders>
            <w:noWrap/>
            <w:vAlign w:val="bottom"/>
          </w:tcPr>
          <w:p w14:paraId="0B5E4B18" w14:textId="77777777" w:rsidR="0042307E" w:rsidRDefault="0042307E">
            <w:pPr>
              <w:jc w:val="center"/>
              <w:rPr>
                <w:rFonts w:eastAsia="MS Mincho" w:cs="Arial"/>
                <w:sz w:val="16"/>
                <w:szCs w:val="16"/>
              </w:rPr>
            </w:pPr>
            <w:r>
              <w:rPr>
                <w:rFonts w:eastAsia="MS Mincho" w:cs="Arial"/>
                <w:sz w:val="16"/>
                <w:szCs w:val="16"/>
              </w:rPr>
              <w:t>0x79</w:t>
            </w:r>
          </w:p>
        </w:tc>
        <w:tc>
          <w:tcPr>
            <w:tcW w:w="2731" w:type="dxa"/>
            <w:tcBorders>
              <w:top w:val="single" w:sz="8" w:space="0" w:color="auto"/>
              <w:left w:val="single" w:sz="8" w:space="0" w:color="auto"/>
              <w:bottom w:val="single" w:sz="8" w:space="0" w:color="auto"/>
              <w:right w:val="single" w:sz="8" w:space="0" w:color="auto"/>
            </w:tcBorders>
            <w:noWrap/>
            <w:vAlign w:val="bottom"/>
          </w:tcPr>
          <w:p w14:paraId="3B738C52" w14:textId="77777777" w:rsidR="0042307E" w:rsidRDefault="0042307E">
            <w:pPr>
              <w:jc w:val="center"/>
              <w:rPr>
                <w:rFonts w:eastAsia="MS Mincho" w:cs="Arial"/>
                <w:sz w:val="16"/>
                <w:szCs w:val="16"/>
              </w:rPr>
            </w:pPr>
            <w:proofErr w:type="spellStart"/>
            <w:r>
              <w:rPr>
                <w:rFonts w:eastAsia="MS Mincho" w:cs="Arial"/>
                <w:sz w:val="16"/>
                <w:szCs w:val="16"/>
              </w:rPr>
              <w:t>MediaInformation_St</w:t>
            </w:r>
            <w:proofErr w:type="spellEnd"/>
          </w:p>
        </w:tc>
        <w:tc>
          <w:tcPr>
            <w:tcW w:w="2086" w:type="dxa"/>
            <w:tcBorders>
              <w:top w:val="single" w:sz="8" w:space="0" w:color="auto"/>
              <w:left w:val="single" w:sz="8" w:space="0" w:color="auto"/>
              <w:bottom w:val="single" w:sz="8" w:space="0" w:color="auto"/>
              <w:right w:val="single" w:sz="8" w:space="0" w:color="auto"/>
            </w:tcBorders>
            <w:noWrap/>
            <w:vAlign w:val="bottom"/>
          </w:tcPr>
          <w:p w14:paraId="5ADAECE5" w14:textId="77777777" w:rsidR="0042307E" w:rsidRDefault="0042307E">
            <w:pPr>
              <w:jc w:val="center"/>
              <w:rPr>
                <w:rFonts w:eastAsia="MS Mincho" w:cs="Arial"/>
                <w:sz w:val="16"/>
                <w:szCs w:val="16"/>
              </w:rPr>
            </w:pPr>
            <w:r>
              <w:rPr>
                <w:rFonts w:eastAsia="MS Mincho" w:cs="Arial"/>
                <w:sz w:val="16"/>
                <w:szCs w:val="16"/>
              </w:rPr>
              <w:t>CD</w:t>
            </w:r>
          </w:p>
        </w:tc>
      </w:tr>
    </w:tbl>
    <w:p w14:paraId="07DCB69F" w14:textId="77777777" w:rsidR="0042307E" w:rsidRDefault="0042307E">
      <w:pPr>
        <w:rPr>
          <w:rFonts w:eastAsia="MS Mincho"/>
        </w:rPr>
      </w:pPr>
    </w:p>
    <w:p w14:paraId="3956AF0E" w14:textId="77777777" w:rsidR="0042307E" w:rsidRDefault="0042307E">
      <w:pPr>
        <w:rPr>
          <w:rFonts w:eastAsia="MS Mincho"/>
        </w:rPr>
      </w:pPr>
    </w:p>
    <w:p w14:paraId="4D8675E4" w14:textId="77777777" w:rsidR="0042307E" w:rsidRDefault="0042307E" w:rsidP="0042307E">
      <w:pPr>
        <w:pStyle w:val="Heading4"/>
      </w:pPr>
      <w:r w:rsidRPr="00B9479B">
        <w:t>TP-PHY-TPP-REQ-023136/A-RDISP - CD (</w:t>
      </w:r>
      <w:proofErr w:type="spellStart"/>
      <w:r w:rsidRPr="00B9479B">
        <w:t>TcSE</w:t>
      </w:r>
      <w:proofErr w:type="spellEnd"/>
      <w:r w:rsidRPr="00B9479B">
        <w:t xml:space="preserve"> ROIN-206153-1)</w:t>
      </w:r>
    </w:p>
    <w:p w14:paraId="3A658272" w14:textId="77777777" w:rsidR="00E9111B" w:rsidRDefault="0042307E">
      <w:pPr>
        <w:rPr>
          <w:rFonts w:eastAsia="MS Mincho" w:cs="Arial"/>
          <w:szCs w:val="20"/>
        </w:rPr>
      </w:pPr>
      <w:r>
        <w:rPr>
          <w:rFonts w:eastAsia="MS Mincho" w:cs="Arial"/>
          <w:szCs w:val="20"/>
        </w:rPr>
        <w:t xml:space="preserve">The CD – RDISP channel is representing the channel connecting "RDISP" features and "CD" features. The "RDISP" represents the multimedia display unit. The RDISP device could be </w:t>
      </w:r>
      <w:proofErr w:type="gramStart"/>
      <w:r>
        <w:rPr>
          <w:rFonts w:eastAsia="MS Mincho" w:cs="Arial"/>
          <w:szCs w:val="20"/>
        </w:rPr>
        <w:t>a</w:t>
      </w:r>
      <w:proofErr w:type="gramEnd"/>
      <w:r>
        <w:rPr>
          <w:rFonts w:eastAsia="MS Mincho" w:cs="Arial"/>
          <w:szCs w:val="20"/>
        </w:rPr>
        <w:t xml:space="preserve"> MFD or a </w:t>
      </w:r>
      <w:proofErr w:type="spellStart"/>
      <w:r>
        <w:rPr>
          <w:rStyle w:val="spelle"/>
          <w:rFonts w:eastAsia="MS Mincho" w:cs="Arial"/>
          <w:szCs w:val="20"/>
        </w:rPr>
        <w:t>headunit</w:t>
      </w:r>
      <w:proofErr w:type="spellEnd"/>
      <w:r>
        <w:rPr>
          <w:rFonts w:eastAsia="MS Mincho" w:cs="Arial"/>
          <w:szCs w:val="20"/>
        </w:rPr>
        <w:t xml:space="preserve">. "CD" represents the Remote CD unit. </w:t>
      </w:r>
    </w:p>
    <w:p w14:paraId="634A285A" w14:textId="77777777" w:rsidR="00E9111B" w:rsidRDefault="00E9111B">
      <w:pPr>
        <w:rPr>
          <w:rFonts w:eastAsia="MS Mincho" w:cs="Arial"/>
          <w:szCs w:val="20"/>
        </w:rPr>
      </w:pPr>
    </w:p>
    <w:p w14:paraId="2EFAF5D7" w14:textId="77777777" w:rsidR="00E9111B" w:rsidRDefault="0042307E">
      <w:pPr>
        <w:rPr>
          <w:rFonts w:eastAsia="MS Mincho" w:cs="Arial"/>
          <w:szCs w:val="20"/>
        </w:rPr>
      </w:pPr>
      <w:r>
        <w:rPr>
          <w:rFonts w:eastAsia="MS Mincho" w:cs="Arial"/>
          <w:szCs w:val="20"/>
        </w:rPr>
        <w:t xml:space="preserve">This channel is used for </w:t>
      </w:r>
      <w:r>
        <w:rPr>
          <w:rFonts w:eastAsia="MS Mincho" w:cs="Arial"/>
          <w:szCs w:val="20"/>
          <w:u w:val="single"/>
        </w:rPr>
        <w:t>Flow Control only</w:t>
      </w:r>
      <w:r>
        <w:rPr>
          <w:rFonts w:eastAsia="MS Mincho" w:cs="Arial"/>
          <w:szCs w:val="20"/>
        </w:rPr>
        <w:t>.  Requests from RDISP to CD are transferred in Single-CAN-Frames.</w:t>
      </w:r>
    </w:p>
    <w:p w14:paraId="6CB5F738" w14:textId="77777777" w:rsidR="00E9111B" w:rsidRDefault="00E9111B">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E9111B" w14:paraId="178F0B57" w14:textId="77777777">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1BDA0F70" w14:textId="77777777" w:rsidR="00E9111B" w:rsidRDefault="0042307E">
            <w:pPr>
              <w:jc w:val="center"/>
              <w:rPr>
                <w:rFonts w:eastAsia="MS Mincho" w:cs="Arial"/>
                <w:b/>
                <w:bCs/>
                <w:sz w:val="16"/>
                <w:szCs w:val="16"/>
              </w:rPr>
            </w:pPr>
            <w:r>
              <w:rPr>
                <w:rFonts w:eastAsia="MS Mincho" w:cs="Arial"/>
                <w:b/>
                <w:bCs/>
                <w:sz w:val="16"/>
                <w:szCs w:val="16"/>
              </w:rPr>
              <w:t>Channel</w:t>
            </w:r>
          </w:p>
        </w:tc>
      </w:tr>
      <w:tr w:rsidR="00E9111B" w14:paraId="5CC621D2" w14:textId="77777777">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65B2BF4D" w14:textId="77777777" w:rsidR="00E9111B"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1561DDBE" w14:textId="77777777" w:rsidR="00E9111B" w:rsidRDefault="0042307E">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14:paraId="668483A9" w14:textId="77777777" w:rsidR="00E9111B"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04BBC8BC" w14:textId="77777777" w:rsidR="00E9111B"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3107BB6"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1A66BD6D" w14:textId="77777777" w:rsidR="00E9111B" w:rsidRDefault="0042307E">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14:paraId="727DBCEF" w14:textId="77777777" w:rsidR="00E9111B" w:rsidRDefault="0042307E">
            <w:pPr>
              <w:rPr>
                <w:rFonts w:eastAsia="MS Mincho" w:cs="Arial"/>
                <w:sz w:val="16"/>
                <w:szCs w:val="16"/>
              </w:rPr>
            </w:pPr>
            <w:r>
              <w:rPr>
                <w:rFonts w:eastAsia="MS Mincho" w:cs="Arial"/>
                <w:sz w:val="16"/>
                <w:szCs w:val="16"/>
              </w:rPr>
              <w:t> </w:t>
            </w:r>
          </w:p>
        </w:tc>
      </w:tr>
      <w:tr w:rsidR="00E9111B" w14:paraId="41D90DD0" w14:textId="77777777">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380C5F04" w14:textId="77777777" w:rsidR="00E9111B" w:rsidRDefault="0042307E">
            <w:pPr>
              <w:rPr>
                <w:rFonts w:eastAsia="MS Mincho" w:cs="Arial"/>
                <w:sz w:val="16"/>
                <w:szCs w:val="16"/>
              </w:rPr>
            </w:pPr>
            <w:r>
              <w:rPr>
                <w:rFonts w:eastAsia="MS Mincho" w:cs="Arial"/>
                <w:sz w:val="16"/>
                <w:szCs w:val="16"/>
              </w:rPr>
              <w:t>0x2AE</w:t>
            </w:r>
          </w:p>
        </w:tc>
        <w:tc>
          <w:tcPr>
            <w:tcW w:w="2383" w:type="dxa"/>
            <w:tcBorders>
              <w:top w:val="nil"/>
              <w:left w:val="nil"/>
              <w:bottom w:val="single" w:sz="4" w:space="0" w:color="auto"/>
              <w:right w:val="single" w:sz="4" w:space="0" w:color="auto"/>
            </w:tcBorders>
            <w:noWrap/>
            <w:hideMark/>
          </w:tcPr>
          <w:p w14:paraId="4DA5DB3E" w14:textId="77777777" w:rsidR="00E9111B" w:rsidRDefault="0042307E">
            <w:pPr>
              <w:rPr>
                <w:rFonts w:eastAsia="MS Mincho" w:cs="Arial"/>
                <w:sz w:val="16"/>
                <w:szCs w:val="16"/>
              </w:rPr>
            </w:pPr>
            <w:r>
              <w:rPr>
                <w:rStyle w:val="spelle"/>
                <w:rFonts w:eastAsia="MS Mincho" w:cs="Arial"/>
                <w:sz w:val="16"/>
                <w:szCs w:val="16"/>
              </w:rPr>
              <w:t>CD_RDISP_WORD_RX</w:t>
            </w:r>
          </w:p>
        </w:tc>
        <w:tc>
          <w:tcPr>
            <w:tcW w:w="914" w:type="dxa"/>
            <w:tcBorders>
              <w:top w:val="nil"/>
              <w:left w:val="nil"/>
              <w:bottom w:val="single" w:sz="4" w:space="0" w:color="auto"/>
              <w:right w:val="single" w:sz="4" w:space="0" w:color="auto"/>
            </w:tcBorders>
            <w:noWrap/>
            <w:hideMark/>
          </w:tcPr>
          <w:p w14:paraId="6ED8BB9A" w14:textId="77777777" w:rsidR="00E9111B" w:rsidRDefault="0042307E">
            <w:pPr>
              <w:jc w:val="center"/>
              <w:rPr>
                <w:rFonts w:eastAsia="MS Mincho" w:cs="Arial"/>
                <w:sz w:val="16"/>
                <w:szCs w:val="16"/>
              </w:rPr>
            </w:pPr>
            <w:r>
              <w:rPr>
                <w:rFonts w:eastAsia="MS Mincho" w:cs="Arial"/>
                <w:sz w:val="16"/>
                <w:szCs w:val="16"/>
              </w:rPr>
              <w:t>34</w:t>
            </w:r>
          </w:p>
        </w:tc>
        <w:tc>
          <w:tcPr>
            <w:tcW w:w="261" w:type="dxa"/>
            <w:shd w:val="clear" w:color="auto" w:fill="C0C0C0"/>
            <w:noWrap/>
            <w:vAlign w:val="bottom"/>
            <w:hideMark/>
          </w:tcPr>
          <w:p w14:paraId="0BA1FA3C" w14:textId="77777777" w:rsidR="00E9111B" w:rsidRDefault="0042307E">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00989DD" w14:textId="77777777" w:rsidR="00E9111B"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8FADAB8" w14:textId="77777777" w:rsidR="00E9111B" w:rsidRDefault="0042307E">
            <w:pPr>
              <w:rPr>
                <w:rFonts w:eastAsia="MS Mincho" w:cs="Arial"/>
                <w:b/>
                <w:sz w:val="16"/>
                <w:szCs w:val="16"/>
              </w:rPr>
            </w:pPr>
            <w:r>
              <w:rPr>
                <w:rFonts w:eastAsia="MS Mincho" w:cs="Arial"/>
                <w:b/>
                <w:sz w:val="16"/>
                <w:szCs w:val="16"/>
              </w:rPr>
              <w:t>Receiver:  CD</w:t>
            </w:r>
          </w:p>
        </w:tc>
        <w:tc>
          <w:tcPr>
            <w:tcW w:w="2086" w:type="dxa"/>
            <w:tcBorders>
              <w:top w:val="nil"/>
              <w:left w:val="nil"/>
              <w:bottom w:val="nil"/>
              <w:right w:val="single" w:sz="4" w:space="0" w:color="auto"/>
            </w:tcBorders>
            <w:shd w:val="clear" w:color="auto" w:fill="C0C0C0"/>
            <w:noWrap/>
            <w:vAlign w:val="bottom"/>
            <w:hideMark/>
          </w:tcPr>
          <w:p w14:paraId="7AA5B336" w14:textId="77777777" w:rsidR="00E9111B" w:rsidRDefault="0042307E">
            <w:pPr>
              <w:rPr>
                <w:rFonts w:eastAsia="MS Mincho" w:cs="Arial"/>
                <w:sz w:val="16"/>
                <w:szCs w:val="16"/>
              </w:rPr>
            </w:pPr>
            <w:r>
              <w:rPr>
                <w:rFonts w:eastAsia="MS Mincho" w:cs="Arial"/>
                <w:sz w:val="16"/>
                <w:szCs w:val="16"/>
              </w:rPr>
              <w:t> </w:t>
            </w:r>
          </w:p>
        </w:tc>
      </w:tr>
      <w:tr w:rsidR="00E9111B" w14:paraId="3AC547B1" w14:textId="77777777">
        <w:trPr>
          <w:cantSplit/>
          <w:trHeight w:val="255"/>
          <w:jc w:val="center"/>
        </w:trPr>
        <w:tc>
          <w:tcPr>
            <w:tcW w:w="762" w:type="dxa"/>
            <w:tcBorders>
              <w:top w:val="nil"/>
              <w:left w:val="single" w:sz="4" w:space="0" w:color="auto"/>
              <w:bottom w:val="nil"/>
              <w:right w:val="nil"/>
            </w:tcBorders>
            <w:noWrap/>
            <w:vAlign w:val="bottom"/>
            <w:hideMark/>
          </w:tcPr>
          <w:p w14:paraId="3EF3AD51"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254CE494" w14:textId="77777777" w:rsidR="00E9111B" w:rsidRDefault="00E9111B">
            <w:pPr>
              <w:rPr>
                <w:rFonts w:eastAsia="MS Mincho" w:cs="Arial"/>
                <w:sz w:val="16"/>
                <w:szCs w:val="16"/>
              </w:rPr>
            </w:pPr>
          </w:p>
        </w:tc>
        <w:tc>
          <w:tcPr>
            <w:tcW w:w="914" w:type="dxa"/>
            <w:noWrap/>
            <w:vAlign w:val="bottom"/>
          </w:tcPr>
          <w:p w14:paraId="11E9C7AD" w14:textId="77777777" w:rsidR="00E9111B" w:rsidRDefault="00E9111B">
            <w:pPr>
              <w:rPr>
                <w:rFonts w:eastAsia="MS Mincho" w:cs="Arial"/>
                <w:sz w:val="16"/>
                <w:szCs w:val="16"/>
              </w:rPr>
            </w:pPr>
          </w:p>
        </w:tc>
        <w:tc>
          <w:tcPr>
            <w:tcW w:w="261" w:type="dxa"/>
            <w:shd w:val="clear" w:color="auto" w:fill="C0C0C0"/>
            <w:noWrap/>
            <w:hideMark/>
          </w:tcPr>
          <w:p w14:paraId="509DFD61" w14:textId="77777777" w:rsidR="00E9111B"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580E61A8" w14:textId="77777777" w:rsidR="00E9111B" w:rsidRDefault="0042307E">
            <w:pPr>
              <w:jc w:val="center"/>
              <w:rPr>
                <w:rFonts w:eastAsia="MS Mincho" w:cs="Arial"/>
                <w:b/>
                <w:bCs/>
                <w:sz w:val="16"/>
                <w:szCs w:val="16"/>
              </w:rPr>
            </w:pPr>
            <w:r>
              <w:rPr>
                <w:rFonts w:eastAsia="MS Mincho" w:cs="Arial"/>
                <w:b/>
                <w:bCs/>
                <w:sz w:val="16"/>
                <w:szCs w:val="16"/>
              </w:rPr>
              <w:t>Logical Signals</w:t>
            </w:r>
          </w:p>
        </w:tc>
      </w:tr>
      <w:tr w:rsidR="00E9111B" w14:paraId="4967635C" w14:textId="77777777">
        <w:trPr>
          <w:cantSplit/>
          <w:trHeight w:val="255"/>
          <w:jc w:val="center"/>
        </w:trPr>
        <w:tc>
          <w:tcPr>
            <w:tcW w:w="762" w:type="dxa"/>
            <w:tcBorders>
              <w:top w:val="nil"/>
              <w:left w:val="single" w:sz="4" w:space="0" w:color="auto"/>
              <w:bottom w:val="nil"/>
              <w:right w:val="nil"/>
            </w:tcBorders>
            <w:noWrap/>
            <w:vAlign w:val="bottom"/>
            <w:hideMark/>
          </w:tcPr>
          <w:p w14:paraId="3D5C2D17" w14:textId="77777777" w:rsidR="00E9111B" w:rsidRDefault="0042307E">
            <w:pPr>
              <w:rPr>
                <w:rFonts w:eastAsia="MS Mincho" w:cs="Arial"/>
                <w:sz w:val="16"/>
                <w:szCs w:val="16"/>
              </w:rPr>
            </w:pPr>
            <w:r>
              <w:rPr>
                <w:rFonts w:eastAsia="MS Mincho" w:cs="Arial"/>
                <w:sz w:val="16"/>
                <w:szCs w:val="16"/>
              </w:rPr>
              <w:t> </w:t>
            </w:r>
          </w:p>
        </w:tc>
        <w:tc>
          <w:tcPr>
            <w:tcW w:w="2383" w:type="dxa"/>
            <w:noWrap/>
            <w:vAlign w:val="bottom"/>
          </w:tcPr>
          <w:p w14:paraId="143A9264" w14:textId="77777777" w:rsidR="00E9111B" w:rsidRDefault="00E9111B">
            <w:pPr>
              <w:rPr>
                <w:rFonts w:eastAsia="MS Mincho" w:cs="Arial"/>
                <w:sz w:val="16"/>
                <w:szCs w:val="16"/>
              </w:rPr>
            </w:pPr>
          </w:p>
        </w:tc>
        <w:tc>
          <w:tcPr>
            <w:tcW w:w="914" w:type="dxa"/>
            <w:noWrap/>
            <w:vAlign w:val="bottom"/>
          </w:tcPr>
          <w:p w14:paraId="260EC14C" w14:textId="77777777" w:rsidR="00E9111B" w:rsidRDefault="00E9111B">
            <w:pPr>
              <w:rPr>
                <w:rFonts w:eastAsia="MS Mincho" w:cs="Arial"/>
                <w:sz w:val="16"/>
                <w:szCs w:val="16"/>
              </w:rPr>
            </w:pPr>
          </w:p>
        </w:tc>
        <w:tc>
          <w:tcPr>
            <w:tcW w:w="261" w:type="dxa"/>
            <w:shd w:val="clear" w:color="auto" w:fill="C0C0C0"/>
            <w:noWrap/>
            <w:vAlign w:val="bottom"/>
            <w:hideMark/>
          </w:tcPr>
          <w:p w14:paraId="1F1A5894"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0C4E2AE" w14:textId="77777777" w:rsidR="00E9111B" w:rsidRDefault="0042307E">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2C3920E7" w14:textId="77777777" w:rsidR="00E9111B" w:rsidRDefault="0042307E">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26B002C7" w14:textId="77777777" w:rsidR="00E9111B" w:rsidRDefault="0042307E">
            <w:pPr>
              <w:rPr>
                <w:rFonts w:eastAsia="MS Mincho" w:cs="Arial"/>
                <w:b/>
                <w:bCs/>
                <w:sz w:val="16"/>
                <w:szCs w:val="16"/>
              </w:rPr>
            </w:pPr>
            <w:r>
              <w:rPr>
                <w:rFonts w:eastAsia="MS Mincho" w:cs="Arial"/>
                <w:b/>
                <w:bCs/>
                <w:sz w:val="16"/>
                <w:szCs w:val="16"/>
              </w:rPr>
              <w:t>Utilization</w:t>
            </w:r>
          </w:p>
        </w:tc>
      </w:tr>
      <w:tr w:rsidR="00E9111B" w14:paraId="70A37949" w14:textId="77777777">
        <w:trPr>
          <w:cantSplit/>
          <w:trHeight w:val="255"/>
          <w:jc w:val="center"/>
        </w:trPr>
        <w:tc>
          <w:tcPr>
            <w:tcW w:w="762" w:type="dxa"/>
            <w:tcBorders>
              <w:top w:val="nil"/>
              <w:left w:val="single" w:sz="4" w:space="0" w:color="auto"/>
              <w:bottom w:val="single" w:sz="4" w:space="0" w:color="auto"/>
              <w:right w:val="nil"/>
            </w:tcBorders>
            <w:noWrap/>
            <w:vAlign w:val="bottom"/>
            <w:hideMark/>
          </w:tcPr>
          <w:p w14:paraId="1E5B9CD0" w14:textId="77777777" w:rsidR="00E9111B" w:rsidRDefault="0042307E">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14:paraId="3B9B899D" w14:textId="77777777" w:rsidR="00E9111B" w:rsidRDefault="00E9111B">
            <w:pPr>
              <w:rPr>
                <w:rFonts w:eastAsia="MS Mincho" w:cs="Arial"/>
                <w:sz w:val="16"/>
                <w:szCs w:val="16"/>
              </w:rPr>
            </w:pPr>
          </w:p>
        </w:tc>
        <w:tc>
          <w:tcPr>
            <w:tcW w:w="914" w:type="dxa"/>
            <w:tcBorders>
              <w:top w:val="nil"/>
              <w:left w:val="nil"/>
              <w:bottom w:val="single" w:sz="4" w:space="0" w:color="auto"/>
              <w:right w:val="nil"/>
            </w:tcBorders>
            <w:noWrap/>
            <w:vAlign w:val="bottom"/>
          </w:tcPr>
          <w:p w14:paraId="58FB32C3" w14:textId="77777777" w:rsidR="00E9111B" w:rsidRDefault="00E9111B">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37D73DCE" w14:textId="77777777" w:rsidR="00E9111B" w:rsidRDefault="0042307E">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76ACEF1" w14:textId="77777777" w:rsidR="00E9111B" w:rsidRDefault="0042307E">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14:paraId="3791DBDA" w14:textId="77777777" w:rsidR="00E9111B" w:rsidRDefault="0042307E">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14:paraId="71AC0E0A" w14:textId="77777777" w:rsidR="00E9111B" w:rsidRDefault="0042307E">
            <w:pPr>
              <w:rPr>
                <w:rFonts w:eastAsia="MS Mincho" w:cs="Arial"/>
                <w:sz w:val="16"/>
                <w:szCs w:val="16"/>
              </w:rPr>
            </w:pPr>
            <w:r>
              <w:rPr>
                <w:rFonts w:eastAsia="MS Mincho" w:cs="Arial"/>
                <w:sz w:val="16"/>
                <w:szCs w:val="16"/>
              </w:rPr>
              <w:t>--</w:t>
            </w:r>
          </w:p>
        </w:tc>
      </w:tr>
    </w:tbl>
    <w:p w14:paraId="4A70D5D6" w14:textId="77777777" w:rsidR="00E9111B" w:rsidRDefault="00E9111B">
      <w:pPr>
        <w:rPr>
          <w:rFonts w:eastAsia="MS Mincho" w:cs="Arial"/>
          <w:szCs w:val="20"/>
        </w:rPr>
      </w:pPr>
    </w:p>
    <w:p w14:paraId="65C8575E" w14:textId="77777777" w:rsidR="00E9111B" w:rsidRDefault="00E9111B">
      <w:pPr>
        <w:rPr>
          <w:rFonts w:eastAsia="MS Mincho"/>
          <w:szCs w:val="20"/>
        </w:rPr>
      </w:pPr>
    </w:p>
    <w:p w14:paraId="51CCAF2D" w14:textId="77777777" w:rsidR="0042307E" w:rsidRDefault="0042307E" w:rsidP="0042307E">
      <w:pPr>
        <w:pStyle w:val="Heading4"/>
      </w:pPr>
      <w:r w:rsidRPr="00B9479B">
        <w:t>TP-PHY-TPP-REQ-092284/D-</w:t>
      </w:r>
      <w:proofErr w:type="spellStart"/>
      <w:r w:rsidRPr="00B9479B">
        <w:t>NavRepServer</w:t>
      </w:r>
      <w:proofErr w:type="spellEnd"/>
      <w:r w:rsidRPr="00B9479B">
        <w:t xml:space="preserve"> - NavRepClient2</w:t>
      </w:r>
    </w:p>
    <w:p w14:paraId="34693F1E" w14:textId="77777777" w:rsidR="0042307E" w:rsidRPr="00572720" w:rsidRDefault="0042307E" w:rsidP="0042307E">
      <w:pPr>
        <w:rPr>
          <w:rFonts w:eastAsia="MS Mincho" w:cs="Arial"/>
        </w:rPr>
      </w:pPr>
      <w:r w:rsidRPr="00572720">
        <w:rPr>
          <w:rFonts w:eastAsia="MS Mincho" w:cs="Arial"/>
        </w:rPr>
        <w:t xml:space="preserve">The </w:t>
      </w:r>
      <w:proofErr w:type="spellStart"/>
      <w:r w:rsidRPr="00572720">
        <w:rPr>
          <w:rFonts w:eastAsia="MS Mincho" w:cs="Arial"/>
        </w:rPr>
        <w:t>NavRepServer</w:t>
      </w:r>
      <w:proofErr w:type="spellEnd"/>
      <w:r w:rsidRPr="00572720">
        <w:rPr>
          <w:rFonts w:eastAsia="MS Mincho" w:cs="Arial"/>
        </w:rPr>
        <w:t xml:space="preserve"> – NavRepClient2 channel is representing the channel connecting "Navigation Repeater Server" features and "Navigation Repeater Client2" features. The "Navigation Repeater Server" represents a navigation unit. "Navigation Repeater Client2" represents a display module. </w:t>
      </w:r>
    </w:p>
    <w:p w14:paraId="44A73FB5" w14:textId="77777777" w:rsidR="0042307E" w:rsidRDefault="0042307E" w:rsidP="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4BD3E979"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5F43EC7A" w14:textId="77777777" w:rsidR="0042307E" w:rsidRPr="00572720" w:rsidRDefault="0042307E">
            <w:pPr>
              <w:spacing w:line="276" w:lineRule="auto"/>
              <w:jc w:val="center"/>
              <w:rPr>
                <w:rFonts w:eastAsia="MS Mincho" w:cs="Arial"/>
                <w:b/>
                <w:bCs/>
                <w:sz w:val="16"/>
                <w:szCs w:val="16"/>
              </w:rPr>
            </w:pPr>
            <w:r w:rsidRPr="00572720">
              <w:rPr>
                <w:rFonts w:eastAsia="MS Mincho" w:cs="Arial"/>
                <w:b/>
                <w:bCs/>
                <w:sz w:val="16"/>
                <w:szCs w:val="16"/>
              </w:rPr>
              <w:lastRenderedPageBreak/>
              <w:t>Channel</w:t>
            </w:r>
          </w:p>
        </w:tc>
      </w:tr>
      <w:tr w:rsidR="0042307E" w14:paraId="73C89FAE"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1BB0A90A" w14:textId="77777777" w:rsidR="0042307E" w:rsidRPr="00572720" w:rsidRDefault="0042307E">
            <w:pPr>
              <w:spacing w:line="276" w:lineRule="auto"/>
              <w:rPr>
                <w:rFonts w:eastAsia="MS Mincho" w:cs="Arial"/>
                <w:b/>
                <w:bCs/>
                <w:sz w:val="16"/>
                <w:szCs w:val="16"/>
              </w:rPr>
            </w:pPr>
            <w:r w:rsidRPr="00572720">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6351B58E" w14:textId="77777777" w:rsidR="0042307E" w:rsidRPr="00572720" w:rsidRDefault="0042307E">
            <w:pPr>
              <w:spacing w:line="276" w:lineRule="auto"/>
              <w:rPr>
                <w:rFonts w:eastAsia="MS Mincho" w:cs="Arial"/>
                <w:b/>
                <w:bCs/>
                <w:sz w:val="16"/>
                <w:szCs w:val="16"/>
              </w:rPr>
            </w:pPr>
            <w:r w:rsidRPr="00572720">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50AEE905" w14:textId="77777777" w:rsidR="0042307E" w:rsidRPr="00572720" w:rsidRDefault="0042307E">
            <w:pPr>
              <w:spacing w:line="276" w:lineRule="auto"/>
              <w:rPr>
                <w:rFonts w:eastAsia="MS Mincho" w:cs="Arial"/>
                <w:b/>
                <w:bCs/>
                <w:sz w:val="16"/>
                <w:szCs w:val="16"/>
              </w:rPr>
            </w:pPr>
            <w:r w:rsidRPr="00572720">
              <w:rPr>
                <w:rFonts w:eastAsia="MS Mincho" w:cs="Arial"/>
                <w:b/>
                <w:bCs/>
                <w:sz w:val="16"/>
                <w:szCs w:val="16"/>
              </w:rPr>
              <w:t>TP Index</w:t>
            </w:r>
          </w:p>
        </w:tc>
        <w:tc>
          <w:tcPr>
            <w:tcW w:w="261" w:type="dxa"/>
            <w:shd w:val="clear" w:color="auto" w:fill="C0C0C0"/>
            <w:noWrap/>
            <w:vAlign w:val="bottom"/>
            <w:hideMark/>
          </w:tcPr>
          <w:p w14:paraId="612E35E3" w14:textId="77777777" w:rsidR="0042307E" w:rsidRPr="00572720" w:rsidRDefault="0042307E">
            <w:pPr>
              <w:spacing w:line="276" w:lineRule="auto"/>
              <w:jc w:val="center"/>
              <w:rPr>
                <w:rFonts w:eastAsia="MS Mincho" w:cs="Arial"/>
                <w:b/>
                <w:bCs/>
                <w:sz w:val="16"/>
                <w:szCs w:val="16"/>
              </w:rPr>
            </w:pPr>
            <w:r w:rsidRPr="00572720">
              <w:rPr>
                <w:rFonts w:eastAsia="MS Mincho" w:cs="Arial"/>
                <w:b/>
                <w:bCs/>
                <w:sz w:val="16"/>
                <w:szCs w:val="16"/>
              </w:rPr>
              <w:t> </w:t>
            </w:r>
          </w:p>
        </w:tc>
        <w:tc>
          <w:tcPr>
            <w:tcW w:w="938" w:type="dxa"/>
            <w:shd w:val="clear" w:color="auto" w:fill="C0C0C0"/>
            <w:noWrap/>
            <w:vAlign w:val="bottom"/>
            <w:hideMark/>
          </w:tcPr>
          <w:p w14:paraId="44D633D6"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c>
          <w:tcPr>
            <w:tcW w:w="2731" w:type="dxa"/>
            <w:shd w:val="clear" w:color="auto" w:fill="C0C0C0"/>
            <w:noWrap/>
            <w:vAlign w:val="bottom"/>
            <w:hideMark/>
          </w:tcPr>
          <w:p w14:paraId="688F6192" w14:textId="77777777" w:rsidR="0042307E" w:rsidRPr="00572720" w:rsidRDefault="0042307E">
            <w:pPr>
              <w:spacing w:line="276" w:lineRule="auto"/>
              <w:rPr>
                <w:rFonts w:eastAsia="MS Mincho" w:cs="Arial"/>
                <w:b/>
                <w:sz w:val="16"/>
                <w:szCs w:val="16"/>
              </w:rPr>
            </w:pPr>
            <w:r w:rsidRPr="00572720">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5F9F0D28"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r>
      <w:tr w:rsidR="0042307E" w14:paraId="63EE3981"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2A2C27B" w14:textId="77777777" w:rsidR="0042307E" w:rsidRPr="00572720" w:rsidRDefault="0042307E">
            <w:pPr>
              <w:spacing w:line="276" w:lineRule="auto"/>
              <w:rPr>
                <w:rFonts w:eastAsia="MS Mincho" w:cs="Arial"/>
                <w:sz w:val="16"/>
                <w:szCs w:val="16"/>
              </w:rPr>
            </w:pPr>
            <w:r w:rsidRPr="00572720">
              <w:rPr>
                <w:rFonts w:eastAsia="MS Mincho" w:cs="Arial"/>
                <w:sz w:val="16"/>
                <w:szCs w:val="16"/>
              </w:rPr>
              <w:t> 0x</w:t>
            </w:r>
            <w:r>
              <w:rPr>
                <w:rFonts w:cs="Arial"/>
                <w:sz w:val="16"/>
                <w:szCs w:val="16"/>
              </w:rPr>
              <w:t>241</w:t>
            </w:r>
          </w:p>
        </w:tc>
        <w:tc>
          <w:tcPr>
            <w:tcW w:w="2383" w:type="dxa"/>
            <w:tcBorders>
              <w:top w:val="nil"/>
              <w:left w:val="nil"/>
              <w:bottom w:val="single" w:sz="4" w:space="0" w:color="auto"/>
              <w:right w:val="single" w:sz="4" w:space="0" w:color="auto"/>
            </w:tcBorders>
            <w:noWrap/>
            <w:hideMark/>
          </w:tcPr>
          <w:p w14:paraId="690BD4A7" w14:textId="77777777" w:rsidR="0042307E" w:rsidRPr="00572720" w:rsidRDefault="0042307E">
            <w:pPr>
              <w:spacing w:line="276" w:lineRule="auto"/>
              <w:rPr>
                <w:rFonts w:eastAsia="MS Mincho" w:cs="Arial"/>
                <w:sz w:val="16"/>
                <w:szCs w:val="16"/>
              </w:rPr>
            </w:pPr>
            <w:r w:rsidRPr="00175DB3">
              <w:rPr>
                <w:rFonts w:eastAsia="MS Mincho" w:cs="Arial"/>
                <w:sz w:val="16"/>
                <w:szCs w:val="16"/>
              </w:rPr>
              <w:t>NAV_RDISP2_WORD_Tx</w:t>
            </w:r>
          </w:p>
        </w:tc>
        <w:tc>
          <w:tcPr>
            <w:tcW w:w="914" w:type="dxa"/>
            <w:tcBorders>
              <w:top w:val="nil"/>
              <w:left w:val="nil"/>
              <w:bottom w:val="single" w:sz="4" w:space="0" w:color="auto"/>
              <w:right w:val="single" w:sz="4" w:space="0" w:color="auto"/>
            </w:tcBorders>
            <w:noWrap/>
            <w:hideMark/>
          </w:tcPr>
          <w:p w14:paraId="05EA0122" w14:textId="77777777" w:rsidR="0042307E" w:rsidRPr="00572720" w:rsidRDefault="0042307E">
            <w:pPr>
              <w:spacing w:line="276" w:lineRule="auto"/>
              <w:jc w:val="center"/>
              <w:rPr>
                <w:rFonts w:eastAsia="MS Mincho" w:cs="Arial"/>
                <w:sz w:val="16"/>
                <w:szCs w:val="16"/>
              </w:rPr>
            </w:pPr>
            <w:r>
              <w:rPr>
                <w:rFonts w:eastAsia="MS Mincho" w:cs="Arial"/>
                <w:sz w:val="16"/>
                <w:szCs w:val="16"/>
              </w:rPr>
              <w:t>42</w:t>
            </w:r>
          </w:p>
        </w:tc>
        <w:tc>
          <w:tcPr>
            <w:tcW w:w="261" w:type="dxa"/>
            <w:shd w:val="clear" w:color="auto" w:fill="C0C0C0"/>
            <w:noWrap/>
            <w:vAlign w:val="bottom"/>
            <w:hideMark/>
          </w:tcPr>
          <w:p w14:paraId="7D3A2F7E" w14:textId="77777777" w:rsidR="0042307E" w:rsidRPr="00572720" w:rsidRDefault="0042307E">
            <w:pPr>
              <w:spacing w:line="276" w:lineRule="auto"/>
              <w:rPr>
                <w:rFonts w:eastAsia="MS Mincho" w:cs="Arial"/>
                <w:b/>
                <w:bCs/>
                <w:sz w:val="16"/>
                <w:szCs w:val="16"/>
              </w:rPr>
            </w:pPr>
            <w:r w:rsidRPr="00572720">
              <w:rPr>
                <w:rFonts w:eastAsia="MS Mincho" w:cs="Arial"/>
                <w:b/>
                <w:bCs/>
                <w:sz w:val="16"/>
                <w:szCs w:val="16"/>
              </w:rPr>
              <w:t> </w:t>
            </w:r>
          </w:p>
        </w:tc>
        <w:tc>
          <w:tcPr>
            <w:tcW w:w="938" w:type="dxa"/>
            <w:shd w:val="clear" w:color="auto" w:fill="C0C0C0"/>
            <w:noWrap/>
            <w:vAlign w:val="bottom"/>
            <w:hideMark/>
          </w:tcPr>
          <w:p w14:paraId="3C3CF32E"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c>
          <w:tcPr>
            <w:tcW w:w="2731" w:type="dxa"/>
            <w:shd w:val="clear" w:color="auto" w:fill="C0C0C0"/>
            <w:noWrap/>
            <w:vAlign w:val="bottom"/>
            <w:hideMark/>
          </w:tcPr>
          <w:p w14:paraId="0949EFAD" w14:textId="77777777" w:rsidR="0042307E" w:rsidRPr="00572720" w:rsidRDefault="0042307E">
            <w:pPr>
              <w:spacing w:line="276" w:lineRule="auto"/>
              <w:rPr>
                <w:rFonts w:eastAsia="MS Mincho" w:cs="Arial"/>
                <w:b/>
                <w:sz w:val="16"/>
                <w:szCs w:val="16"/>
              </w:rPr>
            </w:pPr>
            <w:r w:rsidRPr="00572720">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747C69A8"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r>
      <w:tr w:rsidR="0042307E" w14:paraId="39BC600B" w14:textId="77777777" w:rsidTr="0042307E">
        <w:trPr>
          <w:cantSplit/>
          <w:trHeight w:val="255"/>
          <w:jc w:val="center"/>
        </w:trPr>
        <w:tc>
          <w:tcPr>
            <w:tcW w:w="762" w:type="dxa"/>
            <w:tcBorders>
              <w:top w:val="nil"/>
              <w:left w:val="single" w:sz="4" w:space="0" w:color="auto"/>
              <w:bottom w:val="nil"/>
              <w:right w:val="nil"/>
            </w:tcBorders>
            <w:noWrap/>
            <w:vAlign w:val="bottom"/>
          </w:tcPr>
          <w:p w14:paraId="45210439" w14:textId="77777777" w:rsidR="0042307E" w:rsidRPr="00572720" w:rsidRDefault="0042307E">
            <w:pPr>
              <w:spacing w:line="276" w:lineRule="auto"/>
              <w:rPr>
                <w:rFonts w:eastAsia="MS Mincho" w:cs="Arial"/>
                <w:sz w:val="16"/>
                <w:szCs w:val="16"/>
              </w:rPr>
            </w:pPr>
          </w:p>
        </w:tc>
        <w:tc>
          <w:tcPr>
            <w:tcW w:w="2383" w:type="dxa"/>
            <w:noWrap/>
            <w:vAlign w:val="bottom"/>
          </w:tcPr>
          <w:p w14:paraId="1EABC9F0" w14:textId="77777777" w:rsidR="0042307E" w:rsidRPr="00572720" w:rsidRDefault="0042307E">
            <w:pPr>
              <w:spacing w:line="276" w:lineRule="auto"/>
              <w:rPr>
                <w:rFonts w:eastAsia="MS Mincho" w:cs="Arial"/>
                <w:sz w:val="16"/>
                <w:szCs w:val="16"/>
              </w:rPr>
            </w:pPr>
          </w:p>
        </w:tc>
        <w:tc>
          <w:tcPr>
            <w:tcW w:w="914" w:type="dxa"/>
            <w:noWrap/>
            <w:vAlign w:val="bottom"/>
          </w:tcPr>
          <w:p w14:paraId="3F6EBDC0" w14:textId="77777777" w:rsidR="0042307E" w:rsidRPr="00572720" w:rsidRDefault="0042307E">
            <w:pPr>
              <w:spacing w:line="276" w:lineRule="auto"/>
              <w:rPr>
                <w:rFonts w:eastAsia="MS Mincho" w:cs="Arial"/>
                <w:sz w:val="16"/>
                <w:szCs w:val="16"/>
              </w:rPr>
            </w:pPr>
          </w:p>
        </w:tc>
        <w:tc>
          <w:tcPr>
            <w:tcW w:w="261" w:type="dxa"/>
            <w:shd w:val="clear" w:color="auto" w:fill="C0C0C0"/>
            <w:noWrap/>
            <w:hideMark/>
          </w:tcPr>
          <w:p w14:paraId="1672461F" w14:textId="77777777" w:rsidR="0042307E" w:rsidRPr="00572720" w:rsidRDefault="0042307E">
            <w:pPr>
              <w:spacing w:line="276" w:lineRule="auto"/>
              <w:jc w:val="center"/>
              <w:rPr>
                <w:rFonts w:eastAsia="MS Mincho" w:cs="Arial"/>
                <w:sz w:val="16"/>
                <w:szCs w:val="16"/>
              </w:rPr>
            </w:pPr>
            <w:r w:rsidRPr="00572720">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38F8BECC" w14:textId="77777777" w:rsidR="0042307E" w:rsidRPr="00572720" w:rsidRDefault="0042307E">
            <w:pPr>
              <w:spacing w:line="276" w:lineRule="auto"/>
              <w:jc w:val="center"/>
              <w:rPr>
                <w:rFonts w:eastAsia="MS Mincho" w:cs="Arial"/>
                <w:b/>
                <w:bCs/>
                <w:sz w:val="16"/>
                <w:szCs w:val="16"/>
              </w:rPr>
            </w:pPr>
            <w:r w:rsidRPr="00572720">
              <w:rPr>
                <w:rFonts w:eastAsia="MS Mincho" w:cs="Arial"/>
                <w:b/>
                <w:bCs/>
                <w:sz w:val="16"/>
                <w:szCs w:val="16"/>
              </w:rPr>
              <w:t>Logical Signals</w:t>
            </w:r>
          </w:p>
        </w:tc>
      </w:tr>
      <w:tr w:rsidR="0042307E" w14:paraId="0973EC92"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0ABD47DD"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c>
          <w:tcPr>
            <w:tcW w:w="2383" w:type="dxa"/>
            <w:noWrap/>
            <w:vAlign w:val="bottom"/>
          </w:tcPr>
          <w:p w14:paraId="1A7A8FCD" w14:textId="77777777" w:rsidR="0042307E" w:rsidRPr="00572720" w:rsidRDefault="0042307E">
            <w:pPr>
              <w:spacing w:line="276" w:lineRule="auto"/>
              <w:rPr>
                <w:rFonts w:eastAsia="MS Mincho" w:cs="Arial"/>
                <w:sz w:val="16"/>
                <w:szCs w:val="16"/>
              </w:rPr>
            </w:pPr>
          </w:p>
        </w:tc>
        <w:tc>
          <w:tcPr>
            <w:tcW w:w="914" w:type="dxa"/>
            <w:noWrap/>
            <w:vAlign w:val="bottom"/>
          </w:tcPr>
          <w:p w14:paraId="6AEB6CE2" w14:textId="77777777" w:rsidR="0042307E" w:rsidRPr="00572720" w:rsidRDefault="0042307E">
            <w:pPr>
              <w:spacing w:line="276" w:lineRule="auto"/>
              <w:rPr>
                <w:rFonts w:eastAsia="MS Mincho" w:cs="Arial"/>
                <w:sz w:val="16"/>
                <w:szCs w:val="16"/>
              </w:rPr>
            </w:pPr>
          </w:p>
        </w:tc>
        <w:tc>
          <w:tcPr>
            <w:tcW w:w="261" w:type="dxa"/>
            <w:shd w:val="clear" w:color="auto" w:fill="C0C0C0"/>
            <w:noWrap/>
            <w:vAlign w:val="bottom"/>
            <w:hideMark/>
          </w:tcPr>
          <w:p w14:paraId="64BD09E5"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43317055" w14:textId="77777777" w:rsidR="0042307E" w:rsidRPr="00572720" w:rsidRDefault="0042307E">
            <w:pPr>
              <w:spacing w:line="276" w:lineRule="auto"/>
              <w:rPr>
                <w:rFonts w:eastAsia="MS Mincho" w:cs="Arial"/>
                <w:b/>
                <w:bCs/>
                <w:sz w:val="16"/>
                <w:szCs w:val="16"/>
              </w:rPr>
            </w:pPr>
            <w:r w:rsidRPr="00572720">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5AAF340F" w14:textId="77777777" w:rsidR="0042307E" w:rsidRPr="00572720" w:rsidRDefault="0042307E">
            <w:pPr>
              <w:spacing w:line="276" w:lineRule="auto"/>
              <w:rPr>
                <w:rFonts w:eastAsia="MS Mincho" w:cs="Arial"/>
                <w:b/>
                <w:bCs/>
                <w:sz w:val="16"/>
                <w:szCs w:val="16"/>
              </w:rPr>
            </w:pPr>
            <w:r w:rsidRPr="00572720">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0E6D12B9" w14:textId="77777777" w:rsidR="0042307E" w:rsidRPr="00572720" w:rsidRDefault="0042307E">
            <w:pPr>
              <w:spacing w:line="276" w:lineRule="auto"/>
              <w:rPr>
                <w:rFonts w:eastAsia="MS Mincho" w:cs="Arial"/>
                <w:b/>
                <w:bCs/>
                <w:sz w:val="16"/>
                <w:szCs w:val="16"/>
              </w:rPr>
            </w:pPr>
            <w:r w:rsidRPr="00572720">
              <w:rPr>
                <w:rFonts w:eastAsia="MS Mincho" w:cs="Arial"/>
                <w:b/>
                <w:bCs/>
                <w:sz w:val="16"/>
                <w:szCs w:val="16"/>
              </w:rPr>
              <w:t>Utilization</w:t>
            </w:r>
          </w:p>
        </w:tc>
      </w:tr>
      <w:tr w:rsidR="0042307E" w14:paraId="52F661C6"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3F475AB5"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c>
          <w:tcPr>
            <w:tcW w:w="2383" w:type="dxa"/>
            <w:noWrap/>
            <w:vAlign w:val="bottom"/>
          </w:tcPr>
          <w:p w14:paraId="2F6F980A" w14:textId="77777777" w:rsidR="0042307E" w:rsidRPr="00572720" w:rsidRDefault="0042307E">
            <w:pPr>
              <w:spacing w:line="276" w:lineRule="auto"/>
              <w:rPr>
                <w:rFonts w:eastAsia="MS Mincho" w:cs="Arial"/>
                <w:sz w:val="16"/>
                <w:szCs w:val="16"/>
              </w:rPr>
            </w:pPr>
          </w:p>
        </w:tc>
        <w:tc>
          <w:tcPr>
            <w:tcW w:w="914" w:type="dxa"/>
            <w:noWrap/>
            <w:vAlign w:val="bottom"/>
          </w:tcPr>
          <w:p w14:paraId="672879A4" w14:textId="77777777" w:rsidR="0042307E" w:rsidRPr="00572720" w:rsidRDefault="0042307E">
            <w:pPr>
              <w:spacing w:line="276" w:lineRule="auto"/>
              <w:rPr>
                <w:rFonts w:eastAsia="MS Mincho" w:cs="Arial"/>
                <w:sz w:val="16"/>
                <w:szCs w:val="16"/>
              </w:rPr>
            </w:pPr>
          </w:p>
        </w:tc>
        <w:tc>
          <w:tcPr>
            <w:tcW w:w="261" w:type="dxa"/>
            <w:shd w:val="clear" w:color="auto" w:fill="C0C0C0"/>
            <w:noWrap/>
            <w:vAlign w:val="bottom"/>
            <w:hideMark/>
          </w:tcPr>
          <w:p w14:paraId="16CF89C2" w14:textId="77777777" w:rsidR="0042307E" w:rsidRPr="00572720" w:rsidRDefault="0042307E">
            <w:pPr>
              <w:spacing w:line="276" w:lineRule="auto"/>
              <w:rPr>
                <w:rFonts w:eastAsia="MS Mincho" w:cs="Arial"/>
                <w:sz w:val="16"/>
                <w:szCs w:val="16"/>
              </w:rPr>
            </w:pPr>
            <w:r w:rsidRPr="00572720">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2E490A6" w14:textId="77777777" w:rsidR="0042307E" w:rsidRPr="00572720" w:rsidRDefault="0042307E">
            <w:pPr>
              <w:spacing w:line="276" w:lineRule="auto"/>
              <w:rPr>
                <w:rFonts w:eastAsia="MS Mincho" w:cs="Arial"/>
                <w:sz w:val="16"/>
                <w:szCs w:val="16"/>
              </w:rPr>
            </w:pPr>
            <w:r w:rsidRPr="00572720">
              <w:rPr>
                <w:rFonts w:cs="Arial"/>
                <w:snapToGrid w:val="0"/>
                <w:sz w:val="16"/>
                <w:szCs w:val="16"/>
                <w:lang w:val="en-GB"/>
              </w:rPr>
              <w:t>0x77</w:t>
            </w:r>
          </w:p>
        </w:tc>
        <w:tc>
          <w:tcPr>
            <w:tcW w:w="2731" w:type="dxa"/>
            <w:tcBorders>
              <w:top w:val="single" w:sz="4" w:space="0" w:color="auto"/>
              <w:left w:val="nil"/>
              <w:bottom w:val="single" w:sz="4" w:space="0" w:color="auto"/>
              <w:right w:val="single" w:sz="4" w:space="0" w:color="auto"/>
            </w:tcBorders>
            <w:noWrap/>
            <w:vAlign w:val="bottom"/>
            <w:hideMark/>
          </w:tcPr>
          <w:p w14:paraId="058DFA7D" w14:textId="77777777" w:rsidR="0042307E" w:rsidRPr="00572720" w:rsidRDefault="0042307E">
            <w:pPr>
              <w:spacing w:line="276" w:lineRule="auto"/>
              <w:rPr>
                <w:rFonts w:eastAsia="MS Mincho" w:cs="Arial"/>
                <w:sz w:val="16"/>
                <w:szCs w:val="16"/>
              </w:rPr>
            </w:pPr>
            <w:proofErr w:type="spellStart"/>
            <w:r w:rsidRPr="00572720">
              <w:rPr>
                <w:rFonts w:cs="Arial"/>
                <w:snapToGrid w:val="0"/>
                <w:sz w:val="16"/>
                <w:szCs w:val="16"/>
                <w:lang w:val="en-GB"/>
              </w:rPr>
              <w:t>Destination_Info_St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32CF3A25" w14:textId="77777777" w:rsidR="0042307E" w:rsidRPr="00572720" w:rsidRDefault="0042307E">
            <w:pPr>
              <w:spacing w:line="276" w:lineRule="auto"/>
              <w:rPr>
                <w:rFonts w:eastAsia="MS Mincho" w:cs="Arial"/>
                <w:sz w:val="16"/>
                <w:szCs w:val="16"/>
              </w:rPr>
            </w:pPr>
            <w:r w:rsidRPr="00572720">
              <w:rPr>
                <w:rFonts w:cs="Arial"/>
                <w:snapToGrid w:val="0"/>
                <w:sz w:val="16"/>
                <w:szCs w:val="16"/>
              </w:rPr>
              <w:t>Navigation</w:t>
            </w:r>
          </w:p>
        </w:tc>
      </w:tr>
      <w:tr w:rsidR="0042307E" w14:paraId="6F92E8BA" w14:textId="77777777" w:rsidTr="0042307E">
        <w:trPr>
          <w:cantSplit/>
          <w:trHeight w:val="255"/>
          <w:jc w:val="center"/>
        </w:trPr>
        <w:tc>
          <w:tcPr>
            <w:tcW w:w="762" w:type="dxa"/>
            <w:tcBorders>
              <w:top w:val="nil"/>
              <w:left w:val="single" w:sz="4" w:space="0" w:color="auto"/>
              <w:bottom w:val="nil"/>
              <w:right w:val="nil"/>
            </w:tcBorders>
            <w:noWrap/>
            <w:vAlign w:val="bottom"/>
          </w:tcPr>
          <w:p w14:paraId="5111DBF2" w14:textId="77777777" w:rsidR="0042307E" w:rsidRPr="00572720" w:rsidRDefault="0042307E">
            <w:pPr>
              <w:spacing w:line="276" w:lineRule="auto"/>
              <w:rPr>
                <w:rFonts w:eastAsia="MS Mincho" w:cs="Arial"/>
                <w:sz w:val="16"/>
                <w:szCs w:val="16"/>
              </w:rPr>
            </w:pPr>
          </w:p>
        </w:tc>
        <w:tc>
          <w:tcPr>
            <w:tcW w:w="2383" w:type="dxa"/>
            <w:noWrap/>
            <w:vAlign w:val="bottom"/>
          </w:tcPr>
          <w:p w14:paraId="352FA5C9" w14:textId="77777777" w:rsidR="0042307E" w:rsidRPr="00572720" w:rsidRDefault="0042307E">
            <w:pPr>
              <w:spacing w:line="276" w:lineRule="auto"/>
              <w:rPr>
                <w:rFonts w:eastAsia="MS Mincho" w:cs="Arial"/>
                <w:sz w:val="16"/>
                <w:szCs w:val="16"/>
              </w:rPr>
            </w:pPr>
          </w:p>
        </w:tc>
        <w:tc>
          <w:tcPr>
            <w:tcW w:w="914" w:type="dxa"/>
            <w:noWrap/>
            <w:vAlign w:val="bottom"/>
          </w:tcPr>
          <w:p w14:paraId="7FF7E5CF" w14:textId="77777777" w:rsidR="0042307E" w:rsidRPr="00572720" w:rsidRDefault="0042307E">
            <w:pPr>
              <w:spacing w:line="276" w:lineRule="auto"/>
              <w:rPr>
                <w:rFonts w:eastAsia="MS Mincho" w:cs="Arial"/>
                <w:sz w:val="16"/>
                <w:szCs w:val="16"/>
              </w:rPr>
            </w:pPr>
          </w:p>
        </w:tc>
        <w:tc>
          <w:tcPr>
            <w:tcW w:w="261" w:type="dxa"/>
            <w:shd w:val="clear" w:color="auto" w:fill="C0C0C0"/>
            <w:noWrap/>
            <w:vAlign w:val="bottom"/>
          </w:tcPr>
          <w:p w14:paraId="64383593" w14:textId="77777777" w:rsidR="0042307E" w:rsidRPr="00572720"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5B6C4083" w14:textId="77777777" w:rsidR="0042307E" w:rsidRPr="00572720" w:rsidRDefault="0042307E">
            <w:pPr>
              <w:spacing w:line="276" w:lineRule="auto"/>
              <w:rPr>
                <w:rFonts w:cs="Arial"/>
                <w:snapToGrid w:val="0"/>
                <w:sz w:val="16"/>
                <w:szCs w:val="16"/>
                <w:lang w:val="en-GB"/>
              </w:rPr>
            </w:pPr>
            <w:r w:rsidRPr="00572720">
              <w:rPr>
                <w:rFonts w:cs="Arial"/>
                <w:snapToGrid w:val="0"/>
                <w:sz w:val="16"/>
                <w:szCs w:val="16"/>
                <w:lang w:val="en-GB"/>
              </w:rPr>
              <w:t>0x78</w:t>
            </w:r>
          </w:p>
        </w:tc>
        <w:tc>
          <w:tcPr>
            <w:tcW w:w="2731" w:type="dxa"/>
            <w:tcBorders>
              <w:top w:val="single" w:sz="4" w:space="0" w:color="auto"/>
              <w:left w:val="nil"/>
              <w:bottom w:val="single" w:sz="4" w:space="0" w:color="auto"/>
              <w:right w:val="single" w:sz="4" w:space="0" w:color="auto"/>
            </w:tcBorders>
            <w:noWrap/>
            <w:vAlign w:val="bottom"/>
            <w:hideMark/>
          </w:tcPr>
          <w:p w14:paraId="62F3C1F2" w14:textId="77777777" w:rsidR="0042307E" w:rsidRPr="00572720" w:rsidRDefault="0042307E">
            <w:pPr>
              <w:spacing w:line="276" w:lineRule="auto"/>
              <w:rPr>
                <w:rFonts w:cs="Arial"/>
                <w:snapToGrid w:val="0"/>
                <w:sz w:val="16"/>
                <w:szCs w:val="16"/>
                <w:lang w:val="en-GB"/>
              </w:rPr>
            </w:pPr>
            <w:proofErr w:type="spellStart"/>
            <w:r w:rsidRPr="00572720">
              <w:rPr>
                <w:rFonts w:cs="Arial"/>
                <w:snapToGrid w:val="0"/>
                <w:sz w:val="16"/>
                <w:szCs w:val="16"/>
                <w:lang w:val="en-GB"/>
              </w:rPr>
              <w:t>CurrentStreetName_St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3C645162" w14:textId="77777777" w:rsidR="0042307E" w:rsidRPr="00572720" w:rsidRDefault="0042307E">
            <w:pPr>
              <w:spacing w:line="276" w:lineRule="auto"/>
              <w:rPr>
                <w:rFonts w:cs="Arial"/>
                <w:snapToGrid w:val="0"/>
                <w:sz w:val="16"/>
                <w:szCs w:val="16"/>
              </w:rPr>
            </w:pPr>
            <w:r w:rsidRPr="00572720">
              <w:rPr>
                <w:rFonts w:cs="Arial"/>
                <w:snapToGrid w:val="0"/>
                <w:sz w:val="16"/>
                <w:szCs w:val="16"/>
              </w:rPr>
              <w:t>Navigation</w:t>
            </w:r>
          </w:p>
        </w:tc>
      </w:tr>
      <w:tr w:rsidR="0042307E" w14:paraId="4EC2D78C" w14:textId="77777777" w:rsidTr="0042307E">
        <w:trPr>
          <w:cantSplit/>
          <w:trHeight w:val="255"/>
          <w:jc w:val="center"/>
        </w:trPr>
        <w:tc>
          <w:tcPr>
            <w:tcW w:w="762" w:type="dxa"/>
            <w:tcBorders>
              <w:top w:val="nil"/>
              <w:left w:val="single" w:sz="4" w:space="0" w:color="auto"/>
              <w:bottom w:val="nil"/>
              <w:right w:val="nil"/>
            </w:tcBorders>
            <w:noWrap/>
            <w:vAlign w:val="bottom"/>
          </w:tcPr>
          <w:p w14:paraId="71F71663" w14:textId="77777777" w:rsidR="0042307E" w:rsidRPr="00572720" w:rsidRDefault="0042307E">
            <w:pPr>
              <w:spacing w:line="276" w:lineRule="auto"/>
              <w:rPr>
                <w:rFonts w:eastAsia="MS Mincho" w:cs="Arial"/>
                <w:sz w:val="16"/>
                <w:szCs w:val="16"/>
              </w:rPr>
            </w:pPr>
          </w:p>
        </w:tc>
        <w:tc>
          <w:tcPr>
            <w:tcW w:w="2383" w:type="dxa"/>
            <w:noWrap/>
            <w:vAlign w:val="bottom"/>
          </w:tcPr>
          <w:p w14:paraId="2F22C6AE" w14:textId="77777777" w:rsidR="0042307E" w:rsidRPr="00572720" w:rsidRDefault="0042307E">
            <w:pPr>
              <w:spacing w:line="276" w:lineRule="auto"/>
              <w:rPr>
                <w:rFonts w:eastAsia="MS Mincho" w:cs="Arial"/>
                <w:sz w:val="16"/>
                <w:szCs w:val="16"/>
              </w:rPr>
            </w:pPr>
          </w:p>
        </w:tc>
        <w:tc>
          <w:tcPr>
            <w:tcW w:w="914" w:type="dxa"/>
            <w:noWrap/>
            <w:vAlign w:val="bottom"/>
          </w:tcPr>
          <w:p w14:paraId="642CDEA5" w14:textId="77777777" w:rsidR="0042307E" w:rsidRPr="00572720" w:rsidRDefault="0042307E">
            <w:pPr>
              <w:spacing w:line="276" w:lineRule="auto"/>
              <w:rPr>
                <w:rFonts w:eastAsia="MS Mincho" w:cs="Arial"/>
                <w:sz w:val="16"/>
                <w:szCs w:val="16"/>
              </w:rPr>
            </w:pPr>
          </w:p>
        </w:tc>
        <w:tc>
          <w:tcPr>
            <w:tcW w:w="261" w:type="dxa"/>
            <w:shd w:val="clear" w:color="auto" w:fill="C0C0C0"/>
            <w:noWrap/>
            <w:vAlign w:val="bottom"/>
          </w:tcPr>
          <w:p w14:paraId="28664D30" w14:textId="77777777" w:rsidR="0042307E" w:rsidRPr="00572720"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77ABFDD4" w14:textId="77777777" w:rsidR="0042307E" w:rsidRPr="00572720" w:rsidRDefault="0042307E">
            <w:pPr>
              <w:spacing w:line="276" w:lineRule="auto"/>
              <w:rPr>
                <w:rFonts w:cs="Arial"/>
                <w:snapToGrid w:val="0"/>
                <w:sz w:val="16"/>
                <w:szCs w:val="16"/>
                <w:lang w:val="en-GB"/>
              </w:rPr>
            </w:pPr>
            <w:r w:rsidRPr="00572720">
              <w:rPr>
                <w:rFonts w:cs="Arial"/>
                <w:snapToGrid w:val="0"/>
                <w:sz w:val="16"/>
                <w:szCs w:val="16"/>
                <w:lang w:val="en-GB"/>
              </w:rPr>
              <w:t>0x22</w:t>
            </w:r>
          </w:p>
        </w:tc>
        <w:tc>
          <w:tcPr>
            <w:tcW w:w="2731" w:type="dxa"/>
            <w:tcBorders>
              <w:top w:val="single" w:sz="4" w:space="0" w:color="auto"/>
              <w:left w:val="nil"/>
              <w:bottom w:val="single" w:sz="4" w:space="0" w:color="auto"/>
              <w:right w:val="single" w:sz="4" w:space="0" w:color="auto"/>
            </w:tcBorders>
            <w:noWrap/>
            <w:vAlign w:val="bottom"/>
            <w:hideMark/>
          </w:tcPr>
          <w:p w14:paraId="1C35B497" w14:textId="77777777" w:rsidR="0042307E" w:rsidRPr="00572720" w:rsidRDefault="0042307E">
            <w:pPr>
              <w:spacing w:line="276" w:lineRule="auto"/>
              <w:rPr>
                <w:rFonts w:cs="Arial"/>
                <w:snapToGrid w:val="0"/>
                <w:sz w:val="16"/>
                <w:szCs w:val="16"/>
                <w:lang w:val="en-GB"/>
              </w:rPr>
            </w:pPr>
            <w:proofErr w:type="spellStart"/>
            <w:r w:rsidRPr="00572720">
              <w:rPr>
                <w:rFonts w:cs="Arial"/>
                <w:snapToGrid w:val="0"/>
                <w:sz w:val="16"/>
                <w:szCs w:val="16"/>
                <w:lang w:val="en-GB"/>
              </w:rPr>
              <w:t>NavigationSymbolInfo_St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535DC106" w14:textId="77777777" w:rsidR="0042307E" w:rsidRPr="00572720" w:rsidRDefault="0042307E">
            <w:pPr>
              <w:spacing w:line="276" w:lineRule="auto"/>
              <w:rPr>
                <w:rFonts w:cs="Arial"/>
                <w:snapToGrid w:val="0"/>
                <w:sz w:val="16"/>
                <w:szCs w:val="16"/>
              </w:rPr>
            </w:pPr>
            <w:r w:rsidRPr="00572720">
              <w:rPr>
                <w:rFonts w:cs="Arial"/>
                <w:snapToGrid w:val="0"/>
                <w:sz w:val="16"/>
                <w:szCs w:val="16"/>
              </w:rPr>
              <w:t>Navigation</w:t>
            </w:r>
          </w:p>
        </w:tc>
      </w:tr>
      <w:tr w:rsidR="0042307E" w14:paraId="60537553" w14:textId="77777777" w:rsidTr="0042307E">
        <w:trPr>
          <w:cantSplit/>
          <w:trHeight w:val="255"/>
          <w:jc w:val="center"/>
        </w:trPr>
        <w:tc>
          <w:tcPr>
            <w:tcW w:w="762" w:type="dxa"/>
            <w:tcBorders>
              <w:top w:val="nil"/>
              <w:left w:val="single" w:sz="4" w:space="0" w:color="auto"/>
              <w:bottom w:val="nil"/>
              <w:right w:val="nil"/>
            </w:tcBorders>
            <w:noWrap/>
            <w:vAlign w:val="bottom"/>
          </w:tcPr>
          <w:p w14:paraId="23D403EE" w14:textId="77777777" w:rsidR="0042307E" w:rsidRPr="00572720" w:rsidRDefault="0042307E">
            <w:pPr>
              <w:spacing w:line="276" w:lineRule="auto"/>
              <w:rPr>
                <w:rFonts w:eastAsia="MS Mincho" w:cs="Arial"/>
                <w:sz w:val="16"/>
                <w:szCs w:val="16"/>
              </w:rPr>
            </w:pPr>
          </w:p>
        </w:tc>
        <w:tc>
          <w:tcPr>
            <w:tcW w:w="2383" w:type="dxa"/>
            <w:noWrap/>
            <w:vAlign w:val="bottom"/>
          </w:tcPr>
          <w:p w14:paraId="17A794C9" w14:textId="77777777" w:rsidR="0042307E" w:rsidRPr="00572720" w:rsidRDefault="0042307E">
            <w:pPr>
              <w:spacing w:line="276" w:lineRule="auto"/>
              <w:rPr>
                <w:rFonts w:eastAsia="MS Mincho" w:cs="Arial"/>
                <w:sz w:val="16"/>
                <w:szCs w:val="16"/>
              </w:rPr>
            </w:pPr>
          </w:p>
        </w:tc>
        <w:tc>
          <w:tcPr>
            <w:tcW w:w="914" w:type="dxa"/>
            <w:noWrap/>
            <w:vAlign w:val="bottom"/>
          </w:tcPr>
          <w:p w14:paraId="130395E6" w14:textId="77777777" w:rsidR="0042307E" w:rsidRPr="00572720" w:rsidRDefault="0042307E">
            <w:pPr>
              <w:spacing w:line="276" w:lineRule="auto"/>
              <w:rPr>
                <w:rFonts w:eastAsia="MS Mincho" w:cs="Arial"/>
                <w:sz w:val="16"/>
                <w:szCs w:val="16"/>
              </w:rPr>
            </w:pPr>
          </w:p>
        </w:tc>
        <w:tc>
          <w:tcPr>
            <w:tcW w:w="261" w:type="dxa"/>
            <w:shd w:val="clear" w:color="auto" w:fill="C0C0C0"/>
            <w:noWrap/>
            <w:vAlign w:val="bottom"/>
          </w:tcPr>
          <w:p w14:paraId="0B9A58D9" w14:textId="77777777" w:rsidR="0042307E" w:rsidRPr="00572720"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B4F2A77" w14:textId="77777777" w:rsidR="0042307E" w:rsidRPr="00572720" w:rsidRDefault="0042307E">
            <w:pPr>
              <w:spacing w:line="276" w:lineRule="auto"/>
              <w:rPr>
                <w:rFonts w:cs="Arial"/>
                <w:snapToGrid w:val="0"/>
                <w:sz w:val="16"/>
                <w:szCs w:val="16"/>
                <w:lang w:val="en-GB"/>
              </w:rPr>
            </w:pPr>
            <w:r w:rsidRPr="00572720">
              <w:rPr>
                <w:rFonts w:cs="Arial"/>
                <w:snapToGrid w:val="0"/>
                <w:sz w:val="16"/>
                <w:szCs w:val="16"/>
                <w:lang w:val="en-GB"/>
              </w:rPr>
              <w:t>0x20</w:t>
            </w:r>
          </w:p>
        </w:tc>
        <w:tc>
          <w:tcPr>
            <w:tcW w:w="2731" w:type="dxa"/>
            <w:tcBorders>
              <w:top w:val="single" w:sz="4" w:space="0" w:color="auto"/>
              <w:left w:val="nil"/>
              <w:bottom w:val="single" w:sz="4" w:space="0" w:color="auto"/>
              <w:right w:val="single" w:sz="4" w:space="0" w:color="auto"/>
            </w:tcBorders>
            <w:noWrap/>
            <w:vAlign w:val="bottom"/>
            <w:hideMark/>
          </w:tcPr>
          <w:p w14:paraId="671CE275" w14:textId="77777777" w:rsidR="0042307E" w:rsidRPr="00572720" w:rsidRDefault="0042307E">
            <w:pPr>
              <w:spacing w:line="276" w:lineRule="auto"/>
              <w:rPr>
                <w:rFonts w:cs="Arial"/>
                <w:snapToGrid w:val="0"/>
                <w:sz w:val="16"/>
                <w:szCs w:val="16"/>
                <w:lang w:val="en-GB"/>
              </w:rPr>
            </w:pPr>
            <w:proofErr w:type="spellStart"/>
            <w:r w:rsidRPr="00572720">
              <w:rPr>
                <w:rFonts w:cs="Arial"/>
                <w:snapToGrid w:val="0"/>
                <w:sz w:val="16"/>
                <w:szCs w:val="16"/>
                <w:lang w:val="en-GB"/>
              </w:rPr>
              <w:t>StreetName_St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5A288A6E" w14:textId="77777777" w:rsidR="0042307E" w:rsidRPr="00572720" w:rsidRDefault="0042307E">
            <w:pPr>
              <w:spacing w:line="276" w:lineRule="auto"/>
              <w:rPr>
                <w:rFonts w:cs="Arial"/>
                <w:snapToGrid w:val="0"/>
                <w:sz w:val="16"/>
                <w:szCs w:val="16"/>
              </w:rPr>
            </w:pPr>
            <w:r w:rsidRPr="00572720">
              <w:rPr>
                <w:rFonts w:cs="Arial"/>
                <w:snapToGrid w:val="0"/>
                <w:sz w:val="16"/>
                <w:szCs w:val="16"/>
              </w:rPr>
              <w:t>Navigation</w:t>
            </w:r>
          </w:p>
        </w:tc>
      </w:tr>
      <w:tr w:rsidR="0042307E" w14:paraId="44E97506" w14:textId="77777777" w:rsidTr="0042307E">
        <w:trPr>
          <w:cantSplit/>
          <w:trHeight w:val="255"/>
          <w:jc w:val="center"/>
        </w:trPr>
        <w:tc>
          <w:tcPr>
            <w:tcW w:w="762" w:type="dxa"/>
            <w:tcBorders>
              <w:top w:val="nil"/>
              <w:left w:val="single" w:sz="4" w:space="0" w:color="auto"/>
              <w:bottom w:val="nil"/>
              <w:right w:val="nil"/>
            </w:tcBorders>
            <w:noWrap/>
            <w:vAlign w:val="bottom"/>
          </w:tcPr>
          <w:p w14:paraId="7CC8E969" w14:textId="77777777" w:rsidR="0042307E" w:rsidRPr="00572720"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42AF4F70" w14:textId="77777777" w:rsidR="0042307E" w:rsidRPr="00572720"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5A8763E9" w14:textId="77777777" w:rsidR="0042307E" w:rsidRPr="00572720"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1710D4E3" w14:textId="77777777" w:rsidR="0042307E" w:rsidRPr="00572720"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7BC3C9E0" w14:textId="77777777" w:rsidR="0042307E" w:rsidRPr="00572720" w:rsidRDefault="0042307E">
            <w:pPr>
              <w:spacing w:line="276" w:lineRule="auto"/>
              <w:rPr>
                <w:rFonts w:cs="Arial"/>
                <w:snapToGrid w:val="0"/>
                <w:sz w:val="16"/>
                <w:szCs w:val="16"/>
                <w:lang w:val="en-GB"/>
              </w:rPr>
            </w:pPr>
            <w:r>
              <w:rPr>
                <w:rFonts w:cs="Arial"/>
                <w:snapToGrid w:val="0"/>
                <w:sz w:val="16"/>
                <w:szCs w:val="16"/>
                <w:lang w:val="en-GB"/>
              </w:rPr>
              <w:t>0x91</w:t>
            </w:r>
          </w:p>
        </w:tc>
        <w:tc>
          <w:tcPr>
            <w:tcW w:w="2731" w:type="dxa"/>
            <w:tcBorders>
              <w:top w:val="single" w:sz="4" w:space="0" w:color="auto"/>
              <w:left w:val="nil"/>
              <w:bottom w:val="single" w:sz="4" w:space="0" w:color="auto"/>
              <w:right w:val="single" w:sz="4" w:space="0" w:color="auto"/>
            </w:tcBorders>
            <w:noWrap/>
            <w:vAlign w:val="bottom"/>
            <w:hideMark/>
          </w:tcPr>
          <w:p w14:paraId="2124862C" w14:textId="77777777" w:rsidR="0042307E" w:rsidRPr="00572720" w:rsidRDefault="0042307E">
            <w:pPr>
              <w:spacing w:line="276" w:lineRule="auto"/>
              <w:rPr>
                <w:rFonts w:cs="Arial"/>
                <w:snapToGrid w:val="0"/>
                <w:sz w:val="16"/>
                <w:szCs w:val="16"/>
                <w:lang w:val="en-GB"/>
              </w:rPr>
            </w:pPr>
            <w:proofErr w:type="spellStart"/>
            <w:r w:rsidRPr="00572720">
              <w:rPr>
                <w:rFonts w:cs="Arial"/>
                <w:snapToGrid w:val="0"/>
                <w:sz w:val="16"/>
                <w:szCs w:val="16"/>
                <w:lang w:val="en-GB"/>
              </w:rPr>
              <w:t>UpcomingStreetName_St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113BF9C3" w14:textId="77777777" w:rsidR="0042307E" w:rsidRPr="00572720" w:rsidRDefault="0042307E">
            <w:pPr>
              <w:spacing w:line="276" w:lineRule="auto"/>
              <w:rPr>
                <w:rFonts w:cs="Arial"/>
                <w:snapToGrid w:val="0"/>
                <w:sz w:val="16"/>
                <w:szCs w:val="16"/>
              </w:rPr>
            </w:pPr>
            <w:r w:rsidRPr="00572720">
              <w:rPr>
                <w:rFonts w:cs="Arial"/>
                <w:snapToGrid w:val="0"/>
                <w:sz w:val="16"/>
                <w:szCs w:val="16"/>
              </w:rPr>
              <w:t>Electronic Horizon</w:t>
            </w:r>
          </w:p>
        </w:tc>
      </w:tr>
      <w:tr w:rsidR="0042307E" w14:paraId="5DF8DD7D" w14:textId="77777777" w:rsidTr="0042307E">
        <w:trPr>
          <w:cantSplit/>
          <w:trHeight w:val="255"/>
          <w:jc w:val="center"/>
        </w:trPr>
        <w:tc>
          <w:tcPr>
            <w:tcW w:w="762" w:type="dxa"/>
            <w:tcBorders>
              <w:top w:val="nil"/>
              <w:left w:val="single" w:sz="4" w:space="0" w:color="auto"/>
              <w:bottom w:val="nil"/>
              <w:right w:val="nil"/>
            </w:tcBorders>
            <w:noWrap/>
            <w:vAlign w:val="bottom"/>
          </w:tcPr>
          <w:p w14:paraId="4B3B3016" w14:textId="77777777" w:rsidR="0042307E" w:rsidRPr="00572720"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38B08BB7" w14:textId="77777777" w:rsidR="0042307E" w:rsidRPr="00572720"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67ECCF82" w14:textId="77777777" w:rsidR="0042307E" w:rsidRPr="00572720"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02E19AE0" w14:textId="77777777" w:rsidR="0042307E" w:rsidRPr="00572720"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23FF4564" w14:textId="77777777" w:rsidR="0042307E" w:rsidRDefault="0042307E">
            <w:pPr>
              <w:spacing w:line="276" w:lineRule="auto"/>
              <w:rPr>
                <w:rFonts w:cs="Arial"/>
                <w:snapToGrid w:val="0"/>
                <w:sz w:val="16"/>
                <w:szCs w:val="16"/>
                <w:lang w:val="en-GB"/>
              </w:rPr>
            </w:pPr>
            <w:r>
              <w:rPr>
                <w:rFonts w:cs="Arial"/>
                <w:snapToGrid w:val="0"/>
                <w:sz w:val="16"/>
                <w:szCs w:val="16"/>
                <w:lang w:val="en-GB"/>
              </w:rPr>
              <w:t>0xA8</w:t>
            </w:r>
          </w:p>
        </w:tc>
        <w:tc>
          <w:tcPr>
            <w:tcW w:w="2731" w:type="dxa"/>
            <w:tcBorders>
              <w:top w:val="single" w:sz="4" w:space="0" w:color="auto"/>
              <w:left w:val="nil"/>
              <w:bottom w:val="single" w:sz="4" w:space="0" w:color="auto"/>
              <w:right w:val="single" w:sz="4" w:space="0" w:color="auto"/>
            </w:tcBorders>
            <w:noWrap/>
            <w:vAlign w:val="bottom"/>
          </w:tcPr>
          <w:p w14:paraId="1315C1C9" w14:textId="77777777" w:rsidR="0042307E" w:rsidRPr="00572720" w:rsidRDefault="0042307E">
            <w:pPr>
              <w:spacing w:line="276" w:lineRule="auto"/>
              <w:rPr>
                <w:rFonts w:cs="Arial"/>
                <w:snapToGrid w:val="0"/>
                <w:sz w:val="16"/>
                <w:szCs w:val="16"/>
                <w:lang w:val="en-GB"/>
              </w:rPr>
            </w:pPr>
            <w:proofErr w:type="spellStart"/>
            <w:r w:rsidRPr="002D4EA1">
              <w:rPr>
                <w:rFonts w:cs="Arial"/>
                <w:snapToGrid w:val="0"/>
                <w:sz w:val="16"/>
                <w:szCs w:val="16"/>
                <w:lang w:val="en-GB"/>
              </w:rPr>
              <w:t>ProjMdeNavigationRepeater_St</w:t>
            </w:r>
            <w:proofErr w:type="spellEnd"/>
          </w:p>
        </w:tc>
        <w:tc>
          <w:tcPr>
            <w:tcW w:w="2086" w:type="dxa"/>
            <w:tcBorders>
              <w:top w:val="single" w:sz="4" w:space="0" w:color="auto"/>
              <w:left w:val="nil"/>
              <w:bottom w:val="single" w:sz="4" w:space="0" w:color="auto"/>
              <w:right w:val="single" w:sz="4" w:space="0" w:color="auto"/>
            </w:tcBorders>
            <w:noWrap/>
            <w:vAlign w:val="bottom"/>
          </w:tcPr>
          <w:p w14:paraId="44B7E5D4" w14:textId="77777777" w:rsidR="0042307E" w:rsidRPr="00572720" w:rsidRDefault="0042307E">
            <w:pPr>
              <w:spacing w:line="276" w:lineRule="auto"/>
              <w:rPr>
                <w:rFonts w:cs="Arial"/>
                <w:snapToGrid w:val="0"/>
                <w:sz w:val="16"/>
                <w:szCs w:val="16"/>
              </w:rPr>
            </w:pPr>
            <w:proofErr w:type="spellStart"/>
            <w:r w:rsidRPr="002D4EA1">
              <w:rPr>
                <w:rFonts w:cs="Arial"/>
                <w:snapToGrid w:val="0"/>
                <w:sz w:val="16"/>
                <w:szCs w:val="16"/>
              </w:rPr>
              <w:t>Projection_Mode</w:t>
            </w:r>
            <w:proofErr w:type="spellEnd"/>
          </w:p>
        </w:tc>
      </w:tr>
      <w:tr w:rsidR="0042307E" w14:paraId="1460F491" w14:textId="77777777" w:rsidTr="0042307E">
        <w:trPr>
          <w:cantSplit/>
          <w:trHeight w:val="255"/>
          <w:jc w:val="center"/>
        </w:trPr>
        <w:tc>
          <w:tcPr>
            <w:tcW w:w="762" w:type="dxa"/>
            <w:tcBorders>
              <w:top w:val="nil"/>
              <w:left w:val="single" w:sz="4" w:space="0" w:color="auto"/>
              <w:bottom w:val="nil"/>
              <w:right w:val="nil"/>
            </w:tcBorders>
            <w:noWrap/>
            <w:vAlign w:val="bottom"/>
          </w:tcPr>
          <w:p w14:paraId="2F55FEB2" w14:textId="77777777" w:rsidR="0042307E" w:rsidRPr="00572720"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1118B6ED" w14:textId="77777777" w:rsidR="0042307E" w:rsidRPr="00572720"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7C2E67C7" w14:textId="77777777" w:rsidR="0042307E" w:rsidRPr="00572720"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1B503AA7" w14:textId="77777777" w:rsidR="0042307E" w:rsidRPr="00572720"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6FE6C7CC" w14:textId="77777777" w:rsidR="0042307E" w:rsidRDefault="0042307E">
            <w:pPr>
              <w:spacing w:line="276" w:lineRule="auto"/>
              <w:rPr>
                <w:rFonts w:cs="Arial"/>
                <w:snapToGrid w:val="0"/>
                <w:sz w:val="16"/>
                <w:szCs w:val="16"/>
                <w:lang w:val="en-GB"/>
              </w:rPr>
            </w:pPr>
            <w:r>
              <w:rPr>
                <w:rFonts w:cs="Arial"/>
                <w:snapToGrid w:val="0"/>
                <w:sz w:val="16"/>
                <w:szCs w:val="16"/>
                <w:lang w:val="en-GB"/>
              </w:rPr>
              <w:t>0xAC</w:t>
            </w:r>
          </w:p>
        </w:tc>
        <w:tc>
          <w:tcPr>
            <w:tcW w:w="2731" w:type="dxa"/>
            <w:tcBorders>
              <w:top w:val="single" w:sz="4" w:space="0" w:color="auto"/>
              <w:left w:val="nil"/>
              <w:bottom w:val="single" w:sz="4" w:space="0" w:color="auto"/>
              <w:right w:val="single" w:sz="4" w:space="0" w:color="auto"/>
            </w:tcBorders>
            <w:noWrap/>
            <w:vAlign w:val="bottom"/>
          </w:tcPr>
          <w:p w14:paraId="038BC09E" w14:textId="77777777" w:rsidR="0042307E" w:rsidRPr="002D4EA1" w:rsidRDefault="0042307E">
            <w:pPr>
              <w:spacing w:line="276" w:lineRule="auto"/>
              <w:rPr>
                <w:rFonts w:cs="Arial"/>
                <w:snapToGrid w:val="0"/>
                <w:sz w:val="16"/>
                <w:szCs w:val="16"/>
                <w:lang w:val="en-GB"/>
              </w:rPr>
            </w:pPr>
            <w:r>
              <w:rPr>
                <w:rFonts w:cs="Arial"/>
                <w:snapToGrid w:val="0"/>
                <w:sz w:val="16"/>
                <w:szCs w:val="16"/>
                <w:lang w:val="en-GB"/>
              </w:rPr>
              <w:t>StreetName2_St</w:t>
            </w:r>
          </w:p>
        </w:tc>
        <w:tc>
          <w:tcPr>
            <w:tcW w:w="2086" w:type="dxa"/>
            <w:tcBorders>
              <w:top w:val="single" w:sz="4" w:space="0" w:color="auto"/>
              <w:left w:val="nil"/>
              <w:bottom w:val="single" w:sz="4" w:space="0" w:color="auto"/>
              <w:right w:val="single" w:sz="4" w:space="0" w:color="auto"/>
            </w:tcBorders>
            <w:noWrap/>
            <w:vAlign w:val="bottom"/>
          </w:tcPr>
          <w:p w14:paraId="23692945" w14:textId="77777777" w:rsidR="0042307E" w:rsidRPr="002D4EA1" w:rsidRDefault="0042307E">
            <w:pPr>
              <w:spacing w:line="276" w:lineRule="auto"/>
              <w:rPr>
                <w:rFonts w:cs="Arial"/>
                <w:snapToGrid w:val="0"/>
                <w:sz w:val="16"/>
                <w:szCs w:val="16"/>
              </w:rPr>
            </w:pPr>
            <w:r>
              <w:rPr>
                <w:rFonts w:cs="Arial"/>
                <w:snapToGrid w:val="0"/>
                <w:sz w:val="16"/>
                <w:szCs w:val="16"/>
              </w:rPr>
              <w:t>Navigation</w:t>
            </w:r>
          </w:p>
        </w:tc>
      </w:tr>
      <w:tr w:rsidR="0042307E" w14:paraId="05C1D74D" w14:textId="77777777" w:rsidTr="0042307E">
        <w:trPr>
          <w:cantSplit/>
          <w:trHeight w:val="255"/>
          <w:jc w:val="center"/>
        </w:trPr>
        <w:tc>
          <w:tcPr>
            <w:tcW w:w="762" w:type="dxa"/>
            <w:tcBorders>
              <w:top w:val="nil"/>
              <w:left w:val="single" w:sz="4" w:space="0" w:color="auto"/>
              <w:bottom w:val="nil"/>
              <w:right w:val="nil"/>
            </w:tcBorders>
            <w:noWrap/>
            <w:vAlign w:val="bottom"/>
          </w:tcPr>
          <w:p w14:paraId="66931080" w14:textId="77777777" w:rsidR="0042307E" w:rsidRPr="00572720"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32ECF6B0" w14:textId="77777777" w:rsidR="0042307E" w:rsidRPr="00572720"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47C07EE6" w14:textId="77777777" w:rsidR="0042307E" w:rsidRPr="00572720"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3ED129E7" w14:textId="77777777" w:rsidR="0042307E" w:rsidRPr="00572720"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79414F6B" w14:textId="77777777" w:rsidR="0042307E" w:rsidRDefault="0042307E">
            <w:pPr>
              <w:spacing w:line="276" w:lineRule="auto"/>
              <w:rPr>
                <w:rFonts w:cs="Arial"/>
                <w:snapToGrid w:val="0"/>
                <w:sz w:val="16"/>
                <w:szCs w:val="16"/>
                <w:lang w:val="en-GB"/>
              </w:rPr>
            </w:pPr>
            <w:r>
              <w:rPr>
                <w:rFonts w:cs="Arial"/>
                <w:snapToGrid w:val="0"/>
                <w:sz w:val="16"/>
                <w:szCs w:val="16"/>
                <w:lang w:val="en-GB"/>
              </w:rPr>
              <w:t>0xAD</w:t>
            </w:r>
          </w:p>
        </w:tc>
        <w:tc>
          <w:tcPr>
            <w:tcW w:w="2731" w:type="dxa"/>
            <w:tcBorders>
              <w:top w:val="single" w:sz="4" w:space="0" w:color="auto"/>
              <w:left w:val="nil"/>
              <w:bottom w:val="single" w:sz="4" w:space="0" w:color="auto"/>
              <w:right w:val="single" w:sz="4" w:space="0" w:color="auto"/>
            </w:tcBorders>
            <w:noWrap/>
            <w:vAlign w:val="bottom"/>
          </w:tcPr>
          <w:p w14:paraId="5990A72B" w14:textId="77777777" w:rsidR="0042307E" w:rsidRDefault="0042307E">
            <w:pPr>
              <w:spacing w:line="276" w:lineRule="auto"/>
              <w:rPr>
                <w:rFonts w:cs="Arial"/>
                <w:snapToGrid w:val="0"/>
                <w:sz w:val="16"/>
                <w:szCs w:val="16"/>
                <w:lang w:val="en-GB"/>
              </w:rPr>
            </w:pPr>
            <w:r>
              <w:rPr>
                <w:rFonts w:cs="Arial"/>
                <w:snapToGrid w:val="0"/>
                <w:sz w:val="16"/>
                <w:szCs w:val="16"/>
                <w:lang w:val="en-GB"/>
              </w:rPr>
              <w:t>CurrentStreetName2_St</w:t>
            </w:r>
          </w:p>
        </w:tc>
        <w:tc>
          <w:tcPr>
            <w:tcW w:w="2086" w:type="dxa"/>
            <w:tcBorders>
              <w:top w:val="single" w:sz="4" w:space="0" w:color="auto"/>
              <w:left w:val="nil"/>
              <w:bottom w:val="single" w:sz="4" w:space="0" w:color="auto"/>
              <w:right w:val="single" w:sz="4" w:space="0" w:color="auto"/>
            </w:tcBorders>
            <w:noWrap/>
            <w:vAlign w:val="bottom"/>
          </w:tcPr>
          <w:p w14:paraId="1D69FAA9" w14:textId="77777777" w:rsidR="0042307E" w:rsidRDefault="0042307E">
            <w:pPr>
              <w:spacing w:line="276" w:lineRule="auto"/>
              <w:rPr>
                <w:rFonts w:cs="Arial"/>
                <w:snapToGrid w:val="0"/>
                <w:sz w:val="16"/>
                <w:szCs w:val="16"/>
              </w:rPr>
            </w:pPr>
            <w:r>
              <w:rPr>
                <w:rFonts w:cs="Arial"/>
                <w:snapToGrid w:val="0"/>
                <w:sz w:val="16"/>
                <w:szCs w:val="16"/>
              </w:rPr>
              <w:t>Navigation</w:t>
            </w:r>
          </w:p>
        </w:tc>
      </w:tr>
      <w:tr w:rsidR="0042307E" w14:paraId="02D876EC"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786D5765" w14:textId="77777777" w:rsidR="0042307E" w:rsidRPr="00572720" w:rsidRDefault="0042307E" w:rsidP="0042307E">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14:paraId="15BEC743" w14:textId="77777777" w:rsidR="0042307E" w:rsidRPr="00572720" w:rsidRDefault="0042307E" w:rsidP="0042307E">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14:paraId="52EF1BB2" w14:textId="77777777" w:rsidR="0042307E" w:rsidRPr="00572720" w:rsidRDefault="0042307E" w:rsidP="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3A066B02" w14:textId="77777777" w:rsidR="0042307E" w:rsidRPr="00572720" w:rsidRDefault="0042307E" w:rsidP="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2344026C" w14:textId="77777777" w:rsidR="0042307E" w:rsidRDefault="0042307E" w:rsidP="0042307E">
            <w:pPr>
              <w:spacing w:line="276" w:lineRule="auto"/>
              <w:rPr>
                <w:rFonts w:eastAsia="MS Mincho" w:cs="Arial"/>
                <w:sz w:val="16"/>
                <w:szCs w:val="16"/>
              </w:rPr>
            </w:pPr>
            <w:r>
              <w:rPr>
                <w:rFonts w:eastAsia="MS Mincho" w:cs="Arial"/>
                <w:sz w:val="16"/>
                <w:szCs w:val="16"/>
              </w:rPr>
              <w:t>0xBF</w:t>
            </w:r>
          </w:p>
        </w:tc>
        <w:tc>
          <w:tcPr>
            <w:tcW w:w="2731" w:type="dxa"/>
            <w:tcBorders>
              <w:top w:val="single" w:sz="4" w:space="0" w:color="auto"/>
              <w:left w:val="single" w:sz="4" w:space="0" w:color="auto"/>
              <w:bottom w:val="single" w:sz="4" w:space="0" w:color="auto"/>
              <w:right w:val="single" w:sz="4" w:space="0" w:color="auto"/>
            </w:tcBorders>
            <w:noWrap/>
            <w:vAlign w:val="bottom"/>
          </w:tcPr>
          <w:p w14:paraId="031DA2C9" w14:textId="77777777" w:rsidR="0042307E" w:rsidRDefault="0042307E" w:rsidP="0042307E">
            <w:pPr>
              <w:spacing w:line="276" w:lineRule="auto"/>
              <w:rPr>
                <w:rFonts w:eastAsia="MS Mincho" w:cs="Arial"/>
                <w:sz w:val="16"/>
                <w:szCs w:val="16"/>
              </w:rPr>
            </w:pPr>
            <w:proofErr w:type="spellStart"/>
            <w:r>
              <w:rPr>
                <w:rFonts w:eastAsia="MS Mincho" w:cs="Arial"/>
                <w:sz w:val="16"/>
                <w:szCs w:val="16"/>
              </w:rPr>
              <w:t>LHN_EventInfo_St</w:t>
            </w:r>
            <w:proofErr w:type="spellEnd"/>
          </w:p>
        </w:tc>
        <w:tc>
          <w:tcPr>
            <w:tcW w:w="2086" w:type="dxa"/>
            <w:tcBorders>
              <w:top w:val="single" w:sz="4" w:space="0" w:color="auto"/>
              <w:left w:val="single" w:sz="4" w:space="0" w:color="auto"/>
              <w:bottom w:val="single" w:sz="4" w:space="0" w:color="auto"/>
              <w:right w:val="single" w:sz="4" w:space="0" w:color="auto"/>
            </w:tcBorders>
            <w:noWrap/>
            <w:vAlign w:val="bottom"/>
          </w:tcPr>
          <w:p w14:paraId="22FA9951" w14:textId="77777777" w:rsidR="0042307E" w:rsidRDefault="0042307E" w:rsidP="0042307E">
            <w:pPr>
              <w:spacing w:line="276" w:lineRule="auto"/>
              <w:rPr>
                <w:rFonts w:eastAsia="MS Mincho" w:cs="Arial"/>
                <w:sz w:val="16"/>
                <w:szCs w:val="16"/>
              </w:rPr>
            </w:pPr>
            <w:r>
              <w:rPr>
                <w:rFonts w:eastAsia="MS Mincho" w:cs="Arial"/>
                <w:sz w:val="16"/>
                <w:szCs w:val="16"/>
              </w:rPr>
              <w:t>MobileCom_Service3</w:t>
            </w:r>
          </w:p>
        </w:tc>
      </w:tr>
    </w:tbl>
    <w:p w14:paraId="4556F295" w14:textId="77777777" w:rsidR="0042307E" w:rsidRDefault="0042307E" w:rsidP="0042307E">
      <w:pPr>
        <w:rPr>
          <w:rFonts w:eastAsia="MS Mincho" w:cs="Arial"/>
        </w:rPr>
      </w:pPr>
    </w:p>
    <w:p w14:paraId="33A51679" w14:textId="77777777" w:rsidR="0042307E" w:rsidRDefault="0042307E" w:rsidP="0042307E">
      <w:pPr>
        <w:rPr>
          <w:rFonts w:eastAsia="MS Mincho"/>
        </w:rPr>
      </w:pPr>
    </w:p>
    <w:p w14:paraId="5F5BF05A" w14:textId="77777777" w:rsidR="0042307E" w:rsidRDefault="0042307E"/>
    <w:p w14:paraId="6520A913" w14:textId="77777777" w:rsidR="0042307E" w:rsidRDefault="0042307E" w:rsidP="0042307E">
      <w:pPr>
        <w:pStyle w:val="Heading4"/>
      </w:pPr>
      <w:r w:rsidRPr="00B9479B">
        <w:t xml:space="preserve">TP-PHY-TPP-REQ-092285/A-NavRepClient2 - </w:t>
      </w:r>
      <w:proofErr w:type="spellStart"/>
      <w:r w:rsidRPr="00B9479B">
        <w:t>NavRepServer</w:t>
      </w:r>
      <w:proofErr w:type="spellEnd"/>
    </w:p>
    <w:p w14:paraId="31032BD3" w14:textId="77777777" w:rsidR="0042307E" w:rsidRPr="00A87FB2" w:rsidRDefault="0042307E" w:rsidP="0042307E">
      <w:pPr>
        <w:rPr>
          <w:rFonts w:cs="Arial"/>
        </w:rPr>
      </w:pPr>
      <w:r w:rsidRPr="00A87FB2">
        <w:rPr>
          <w:rFonts w:eastAsia="MS Mincho" w:cs="Arial"/>
        </w:rPr>
        <w:t xml:space="preserve">The NavRepClient2 - </w:t>
      </w:r>
      <w:proofErr w:type="spellStart"/>
      <w:r w:rsidRPr="00A87FB2">
        <w:rPr>
          <w:rFonts w:eastAsia="MS Mincho" w:cs="Arial"/>
        </w:rPr>
        <w:t>NavRepServer</w:t>
      </w:r>
      <w:proofErr w:type="spellEnd"/>
      <w:r w:rsidRPr="00A87FB2">
        <w:rPr>
          <w:rFonts w:eastAsia="MS Mincho" w:cs="Arial"/>
        </w:rPr>
        <w:t xml:space="preserve"> channel is representing the channel connecting "Navigation Repeater Server" features and "Navigation Repeater Client2" features. The "Navigation Repeater Server" represents a navigation unit. "Navigation Repeater Client2" represents a display module.</w:t>
      </w:r>
    </w:p>
    <w:p w14:paraId="61B50309" w14:textId="77777777" w:rsidR="0042307E" w:rsidRPr="00A87FB2" w:rsidRDefault="0042307E" w:rsidP="0042307E">
      <w:pPr>
        <w:rPr>
          <w:rFonts w:eastAsia="MS Mincho" w:cs="Arial"/>
        </w:rPr>
      </w:pPr>
    </w:p>
    <w:p w14:paraId="784251C0" w14:textId="77777777" w:rsidR="0042307E" w:rsidRPr="00A87FB2" w:rsidRDefault="0042307E" w:rsidP="0042307E">
      <w:pPr>
        <w:rPr>
          <w:rFonts w:eastAsia="MS Mincho" w:cs="Arial"/>
        </w:rPr>
      </w:pPr>
      <w:r w:rsidRPr="00A87FB2">
        <w:rPr>
          <w:rFonts w:eastAsia="MS Mincho" w:cs="Arial"/>
        </w:rPr>
        <w:t xml:space="preserve">This channel is used for </w:t>
      </w:r>
      <w:r w:rsidRPr="00A87FB2">
        <w:rPr>
          <w:rFonts w:eastAsia="MS Mincho" w:cs="Arial"/>
          <w:u w:val="single"/>
        </w:rPr>
        <w:t>Flow control only</w:t>
      </w:r>
    </w:p>
    <w:p w14:paraId="234718A8" w14:textId="77777777" w:rsidR="0042307E" w:rsidRDefault="0042307E" w:rsidP="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2EDA82D5"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798999B4" w14:textId="77777777" w:rsidR="0042307E" w:rsidRPr="00CE4F38" w:rsidRDefault="0042307E">
            <w:pPr>
              <w:spacing w:line="276" w:lineRule="auto"/>
              <w:jc w:val="center"/>
              <w:rPr>
                <w:rFonts w:eastAsia="MS Mincho" w:cs="Arial"/>
                <w:b/>
                <w:bCs/>
                <w:sz w:val="16"/>
                <w:szCs w:val="16"/>
              </w:rPr>
            </w:pPr>
            <w:r w:rsidRPr="00CE4F38">
              <w:rPr>
                <w:rFonts w:eastAsia="MS Mincho" w:cs="Arial"/>
                <w:b/>
                <w:bCs/>
                <w:sz w:val="16"/>
                <w:szCs w:val="16"/>
              </w:rPr>
              <w:t>Channel</w:t>
            </w:r>
          </w:p>
        </w:tc>
      </w:tr>
      <w:tr w:rsidR="0042307E" w14:paraId="6DCD1D9A"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0FD9E359" w14:textId="77777777" w:rsidR="0042307E" w:rsidRPr="00CE4F38" w:rsidRDefault="0042307E">
            <w:pPr>
              <w:spacing w:line="276" w:lineRule="auto"/>
              <w:rPr>
                <w:rFonts w:eastAsia="MS Mincho" w:cs="Arial"/>
                <w:b/>
                <w:bCs/>
                <w:sz w:val="16"/>
                <w:szCs w:val="16"/>
              </w:rPr>
            </w:pPr>
            <w:r w:rsidRPr="00CE4F38">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4F38920" w14:textId="77777777" w:rsidR="0042307E" w:rsidRPr="00CE4F38" w:rsidRDefault="0042307E">
            <w:pPr>
              <w:spacing w:line="276" w:lineRule="auto"/>
              <w:rPr>
                <w:rFonts w:eastAsia="MS Mincho" w:cs="Arial"/>
                <w:b/>
                <w:bCs/>
                <w:sz w:val="16"/>
                <w:szCs w:val="16"/>
              </w:rPr>
            </w:pPr>
            <w:r w:rsidRPr="00CE4F38">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7DE06883" w14:textId="77777777" w:rsidR="0042307E" w:rsidRPr="00CE4F38" w:rsidRDefault="0042307E">
            <w:pPr>
              <w:spacing w:line="276" w:lineRule="auto"/>
              <w:rPr>
                <w:rFonts w:eastAsia="MS Mincho" w:cs="Arial"/>
                <w:b/>
                <w:bCs/>
                <w:sz w:val="16"/>
                <w:szCs w:val="16"/>
              </w:rPr>
            </w:pPr>
            <w:r w:rsidRPr="00CE4F38">
              <w:rPr>
                <w:rFonts w:eastAsia="MS Mincho" w:cs="Arial"/>
                <w:b/>
                <w:bCs/>
                <w:sz w:val="16"/>
                <w:szCs w:val="16"/>
              </w:rPr>
              <w:t>TP Index</w:t>
            </w:r>
          </w:p>
        </w:tc>
        <w:tc>
          <w:tcPr>
            <w:tcW w:w="261" w:type="dxa"/>
            <w:shd w:val="clear" w:color="auto" w:fill="C0C0C0"/>
            <w:noWrap/>
            <w:vAlign w:val="bottom"/>
            <w:hideMark/>
          </w:tcPr>
          <w:p w14:paraId="25166C44" w14:textId="77777777" w:rsidR="0042307E" w:rsidRPr="00CE4F38" w:rsidRDefault="0042307E">
            <w:pPr>
              <w:spacing w:line="276" w:lineRule="auto"/>
              <w:jc w:val="center"/>
              <w:rPr>
                <w:rFonts w:eastAsia="MS Mincho" w:cs="Arial"/>
                <w:b/>
                <w:bCs/>
                <w:sz w:val="16"/>
                <w:szCs w:val="16"/>
              </w:rPr>
            </w:pPr>
            <w:r w:rsidRPr="00CE4F38">
              <w:rPr>
                <w:rFonts w:eastAsia="MS Mincho" w:cs="Arial"/>
                <w:b/>
                <w:bCs/>
                <w:sz w:val="16"/>
                <w:szCs w:val="16"/>
              </w:rPr>
              <w:t> </w:t>
            </w:r>
          </w:p>
        </w:tc>
        <w:tc>
          <w:tcPr>
            <w:tcW w:w="938" w:type="dxa"/>
            <w:shd w:val="clear" w:color="auto" w:fill="C0C0C0"/>
            <w:noWrap/>
            <w:vAlign w:val="bottom"/>
            <w:hideMark/>
          </w:tcPr>
          <w:p w14:paraId="68443E26"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c>
          <w:tcPr>
            <w:tcW w:w="2731" w:type="dxa"/>
            <w:shd w:val="clear" w:color="auto" w:fill="C0C0C0"/>
            <w:noWrap/>
            <w:vAlign w:val="bottom"/>
            <w:hideMark/>
          </w:tcPr>
          <w:p w14:paraId="1D1122A8" w14:textId="77777777" w:rsidR="0042307E" w:rsidRPr="00CE4F38" w:rsidRDefault="0042307E">
            <w:pPr>
              <w:spacing w:line="276" w:lineRule="auto"/>
              <w:rPr>
                <w:rFonts w:eastAsia="MS Mincho" w:cs="Arial"/>
                <w:b/>
                <w:sz w:val="16"/>
                <w:szCs w:val="16"/>
              </w:rPr>
            </w:pPr>
            <w:r w:rsidRPr="00CE4F38">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356B3B42"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r>
      <w:tr w:rsidR="0042307E" w14:paraId="6F5E15F7"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0F599D9" w14:textId="77777777" w:rsidR="0042307E" w:rsidRPr="00CE4F38" w:rsidRDefault="0042307E">
            <w:pPr>
              <w:spacing w:line="276" w:lineRule="auto"/>
              <w:rPr>
                <w:rFonts w:eastAsia="MS Mincho" w:cs="Arial"/>
                <w:sz w:val="16"/>
                <w:szCs w:val="16"/>
              </w:rPr>
            </w:pPr>
            <w:r>
              <w:rPr>
                <w:rFonts w:eastAsia="MS Mincho" w:cs="Arial"/>
                <w:sz w:val="16"/>
                <w:szCs w:val="16"/>
              </w:rPr>
              <w:t>0x249</w:t>
            </w:r>
          </w:p>
        </w:tc>
        <w:tc>
          <w:tcPr>
            <w:tcW w:w="2383" w:type="dxa"/>
            <w:tcBorders>
              <w:top w:val="nil"/>
              <w:left w:val="nil"/>
              <w:bottom w:val="single" w:sz="4" w:space="0" w:color="auto"/>
              <w:right w:val="single" w:sz="4" w:space="0" w:color="auto"/>
            </w:tcBorders>
            <w:noWrap/>
            <w:hideMark/>
          </w:tcPr>
          <w:p w14:paraId="191C123F" w14:textId="77777777" w:rsidR="0042307E" w:rsidRPr="00CE4F38" w:rsidRDefault="0042307E">
            <w:pPr>
              <w:spacing w:line="276" w:lineRule="auto"/>
              <w:rPr>
                <w:rFonts w:eastAsia="MS Mincho" w:cs="Arial"/>
                <w:sz w:val="16"/>
                <w:szCs w:val="16"/>
              </w:rPr>
            </w:pPr>
            <w:r>
              <w:rPr>
                <w:rFonts w:eastAsia="MS Mincho" w:cs="Arial"/>
                <w:sz w:val="16"/>
                <w:szCs w:val="16"/>
              </w:rPr>
              <w:t>NAV_RDISP2_WORD_Rx</w:t>
            </w:r>
          </w:p>
        </w:tc>
        <w:tc>
          <w:tcPr>
            <w:tcW w:w="914" w:type="dxa"/>
            <w:tcBorders>
              <w:top w:val="nil"/>
              <w:left w:val="nil"/>
              <w:bottom w:val="single" w:sz="4" w:space="0" w:color="auto"/>
              <w:right w:val="single" w:sz="4" w:space="0" w:color="auto"/>
            </w:tcBorders>
            <w:noWrap/>
            <w:hideMark/>
          </w:tcPr>
          <w:p w14:paraId="64F4AA77" w14:textId="77777777" w:rsidR="0042307E" w:rsidRPr="00CE4F38" w:rsidRDefault="0042307E">
            <w:pPr>
              <w:spacing w:line="276" w:lineRule="auto"/>
              <w:jc w:val="center"/>
              <w:rPr>
                <w:rFonts w:eastAsia="MS Mincho" w:cs="Arial"/>
                <w:sz w:val="16"/>
                <w:szCs w:val="16"/>
              </w:rPr>
            </w:pPr>
            <w:r>
              <w:rPr>
                <w:rFonts w:eastAsia="MS Mincho" w:cs="Arial"/>
                <w:sz w:val="16"/>
                <w:szCs w:val="16"/>
              </w:rPr>
              <w:t>42</w:t>
            </w:r>
          </w:p>
        </w:tc>
        <w:tc>
          <w:tcPr>
            <w:tcW w:w="261" w:type="dxa"/>
            <w:shd w:val="clear" w:color="auto" w:fill="C0C0C0"/>
            <w:noWrap/>
            <w:vAlign w:val="bottom"/>
            <w:hideMark/>
          </w:tcPr>
          <w:p w14:paraId="193C7E2F" w14:textId="77777777" w:rsidR="0042307E" w:rsidRPr="00CE4F38" w:rsidRDefault="0042307E">
            <w:pPr>
              <w:spacing w:line="276" w:lineRule="auto"/>
              <w:rPr>
                <w:rFonts w:eastAsia="MS Mincho" w:cs="Arial"/>
                <w:b/>
                <w:bCs/>
                <w:sz w:val="16"/>
                <w:szCs w:val="16"/>
              </w:rPr>
            </w:pPr>
            <w:r w:rsidRPr="00CE4F38">
              <w:rPr>
                <w:rFonts w:eastAsia="MS Mincho" w:cs="Arial"/>
                <w:b/>
                <w:bCs/>
                <w:sz w:val="16"/>
                <w:szCs w:val="16"/>
              </w:rPr>
              <w:t> </w:t>
            </w:r>
          </w:p>
        </w:tc>
        <w:tc>
          <w:tcPr>
            <w:tcW w:w="938" w:type="dxa"/>
            <w:shd w:val="clear" w:color="auto" w:fill="C0C0C0"/>
            <w:noWrap/>
            <w:vAlign w:val="bottom"/>
            <w:hideMark/>
          </w:tcPr>
          <w:p w14:paraId="40C19A94"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c>
          <w:tcPr>
            <w:tcW w:w="2731" w:type="dxa"/>
            <w:shd w:val="clear" w:color="auto" w:fill="C0C0C0"/>
            <w:noWrap/>
            <w:vAlign w:val="bottom"/>
            <w:hideMark/>
          </w:tcPr>
          <w:p w14:paraId="5E5400DF" w14:textId="77777777" w:rsidR="0042307E" w:rsidRPr="00CE4F38" w:rsidRDefault="0042307E">
            <w:pPr>
              <w:spacing w:line="276" w:lineRule="auto"/>
              <w:rPr>
                <w:rFonts w:eastAsia="MS Mincho" w:cs="Arial"/>
                <w:b/>
                <w:sz w:val="16"/>
                <w:szCs w:val="16"/>
              </w:rPr>
            </w:pPr>
            <w:r w:rsidRPr="00CE4F38">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57B2546F"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r>
      <w:tr w:rsidR="0042307E" w14:paraId="692C70A9"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077D974D"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c>
          <w:tcPr>
            <w:tcW w:w="2383" w:type="dxa"/>
            <w:noWrap/>
            <w:vAlign w:val="bottom"/>
          </w:tcPr>
          <w:p w14:paraId="78220E1B" w14:textId="77777777" w:rsidR="0042307E" w:rsidRPr="00CE4F38" w:rsidRDefault="0042307E">
            <w:pPr>
              <w:spacing w:line="276" w:lineRule="auto"/>
              <w:rPr>
                <w:rFonts w:eastAsia="MS Mincho" w:cs="Arial"/>
                <w:sz w:val="16"/>
                <w:szCs w:val="16"/>
              </w:rPr>
            </w:pPr>
          </w:p>
        </w:tc>
        <w:tc>
          <w:tcPr>
            <w:tcW w:w="914" w:type="dxa"/>
            <w:noWrap/>
            <w:vAlign w:val="bottom"/>
          </w:tcPr>
          <w:p w14:paraId="4D84174C" w14:textId="77777777" w:rsidR="0042307E" w:rsidRPr="00CE4F38" w:rsidRDefault="0042307E">
            <w:pPr>
              <w:spacing w:line="276" w:lineRule="auto"/>
              <w:rPr>
                <w:rFonts w:eastAsia="MS Mincho" w:cs="Arial"/>
                <w:sz w:val="16"/>
                <w:szCs w:val="16"/>
              </w:rPr>
            </w:pPr>
          </w:p>
        </w:tc>
        <w:tc>
          <w:tcPr>
            <w:tcW w:w="261" w:type="dxa"/>
            <w:shd w:val="clear" w:color="auto" w:fill="C0C0C0"/>
            <w:noWrap/>
            <w:hideMark/>
          </w:tcPr>
          <w:p w14:paraId="5F7E9141" w14:textId="77777777" w:rsidR="0042307E" w:rsidRPr="00CE4F38" w:rsidRDefault="0042307E">
            <w:pPr>
              <w:spacing w:line="276" w:lineRule="auto"/>
              <w:jc w:val="center"/>
              <w:rPr>
                <w:rFonts w:eastAsia="MS Mincho" w:cs="Arial"/>
                <w:sz w:val="16"/>
                <w:szCs w:val="16"/>
              </w:rPr>
            </w:pPr>
            <w:r w:rsidRPr="00CE4F38">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159751DE" w14:textId="77777777" w:rsidR="0042307E" w:rsidRPr="00CE4F38" w:rsidRDefault="0042307E">
            <w:pPr>
              <w:spacing w:line="276" w:lineRule="auto"/>
              <w:jc w:val="center"/>
              <w:rPr>
                <w:rFonts w:eastAsia="MS Mincho" w:cs="Arial"/>
                <w:b/>
                <w:bCs/>
                <w:sz w:val="16"/>
                <w:szCs w:val="16"/>
              </w:rPr>
            </w:pPr>
            <w:r w:rsidRPr="00CE4F38">
              <w:rPr>
                <w:rFonts w:eastAsia="MS Mincho" w:cs="Arial"/>
                <w:b/>
                <w:bCs/>
                <w:sz w:val="16"/>
                <w:szCs w:val="16"/>
              </w:rPr>
              <w:t>Logical Signals</w:t>
            </w:r>
          </w:p>
        </w:tc>
      </w:tr>
      <w:tr w:rsidR="0042307E" w14:paraId="384B9A6A"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68EAFA61"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c>
          <w:tcPr>
            <w:tcW w:w="2383" w:type="dxa"/>
            <w:noWrap/>
            <w:vAlign w:val="bottom"/>
          </w:tcPr>
          <w:p w14:paraId="1994462A" w14:textId="77777777" w:rsidR="0042307E" w:rsidRPr="00CE4F38" w:rsidRDefault="0042307E">
            <w:pPr>
              <w:spacing w:line="276" w:lineRule="auto"/>
              <w:rPr>
                <w:rFonts w:eastAsia="MS Mincho" w:cs="Arial"/>
                <w:sz w:val="16"/>
                <w:szCs w:val="16"/>
              </w:rPr>
            </w:pPr>
          </w:p>
        </w:tc>
        <w:tc>
          <w:tcPr>
            <w:tcW w:w="914" w:type="dxa"/>
            <w:noWrap/>
            <w:vAlign w:val="bottom"/>
          </w:tcPr>
          <w:p w14:paraId="68547473" w14:textId="77777777" w:rsidR="0042307E" w:rsidRPr="00CE4F38" w:rsidRDefault="0042307E">
            <w:pPr>
              <w:spacing w:line="276" w:lineRule="auto"/>
              <w:rPr>
                <w:rFonts w:eastAsia="MS Mincho" w:cs="Arial"/>
                <w:sz w:val="16"/>
                <w:szCs w:val="16"/>
              </w:rPr>
            </w:pPr>
          </w:p>
        </w:tc>
        <w:tc>
          <w:tcPr>
            <w:tcW w:w="261" w:type="dxa"/>
            <w:shd w:val="clear" w:color="auto" w:fill="C0C0C0"/>
            <w:noWrap/>
            <w:vAlign w:val="bottom"/>
            <w:hideMark/>
          </w:tcPr>
          <w:p w14:paraId="0B044CA7"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3EFD5339" w14:textId="77777777" w:rsidR="0042307E" w:rsidRPr="00CE4F38" w:rsidRDefault="0042307E">
            <w:pPr>
              <w:spacing w:line="276" w:lineRule="auto"/>
              <w:rPr>
                <w:rFonts w:eastAsia="MS Mincho" w:cs="Arial"/>
                <w:b/>
                <w:bCs/>
                <w:sz w:val="16"/>
                <w:szCs w:val="16"/>
              </w:rPr>
            </w:pPr>
            <w:r w:rsidRPr="00CE4F38">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176E8029" w14:textId="77777777" w:rsidR="0042307E" w:rsidRPr="00CE4F38" w:rsidRDefault="0042307E">
            <w:pPr>
              <w:spacing w:line="276" w:lineRule="auto"/>
              <w:rPr>
                <w:rFonts w:eastAsia="MS Mincho" w:cs="Arial"/>
                <w:b/>
                <w:bCs/>
                <w:sz w:val="16"/>
                <w:szCs w:val="16"/>
              </w:rPr>
            </w:pPr>
            <w:r w:rsidRPr="00CE4F38">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05375F31" w14:textId="77777777" w:rsidR="0042307E" w:rsidRPr="00CE4F38" w:rsidRDefault="0042307E">
            <w:pPr>
              <w:spacing w:line="276" w:lineRule="auto"/>
              <w:rPr>
                <w:rFonts w:eastAsia="MS Mincho" w:cs="Arial"/>
                <w:b/>
                <w:bCs/>
                <w:sz w:val="16"/>
                <w:szCs w:val="16"/>
              </w:rPr>
            </w:pPr>
            <w:r w:rsidRPr="00CE4F38">
              <w:rPr>
                <w:rFonts w:eastAsia="MS Mincho" w:cs="Arial"/>
                <w:b/>
                <w:bCs/>
                <w:sz w:val="16"/>
                <w:szCs w:val="16"/>
              </w:rPr>
              <w:t>Utilization</w:t>
            </w:r>
          </w:p>
        </w:tc>
      </w:tr>
      <w:tr w:rsidR="0042307E" w14:paraId="1013927A"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hideMark/>
          </w:tcPr>
          <w:p w14:paraId="476FB684"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c>
          <w:tcPr>
            <w:tcW w:w="2383" w:type="dxa"/>
            <w:tcBorders>
              <w:top w:val="nil"/>
              <w:left w:val="nil"/>
              <w:bottom w:val="single" w:sz="4" w:space="0" w:color="auto"/>
              <w:right w:val="nil"/>
            </w:tcBorders>
            <w:noWrap/>
            <w:vAlign w:val="bottom"/>
          </w:tcPr>
          <w:p w14:paraId="23B9AFE9" w14:textId="77777777" w:rsidR="0042307E" w:rsidRPr="00CE4F38" w:rsidRDefault="0042307E">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14:paraId="259E3BD6" w14:textId="77777777" w:rsidR="0042307E" w:rsidRPr="00CE4F38"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426A5171" w14:textId="77777777" w:rsidR="0042307E" w:rsidRPr="00CE4F38" w:rsidRDefault="0042307E">
            <w:pPr>
              <w:spacing w:line="276" w:lineRule="auto"/>
              <w:rPr>
                <w:rFonts w:eastAsia="MS Mincho" w:cs="Arial"/>
                <w:sz w:val="16"/>
                <w:szCs w:val="16"/>
              </w:rPr>
            </w:pPr>
            <w:r w:rsidRPr="00CE4F38">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03C32795" w14:textId="77777777" w:rsidR="0042307E" w:rsidRPr="00CE4F38" w:rsidRDefault="0042307E">
            <w:pPr>
              <w:spacing w:line="276" w:lineRule="auto"/>
              <w:rPr>
                <w:rFonts w:eastAsia="MS Mincho" w:cs="Arial"/>
                <w:sz w:val="16"/>
                <w:szCs w:val="16"/>
              </w:rPr>
            </w:pPr>
            <w:r w:rsidRPr="00CE4F38">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14:paraId="70D23633" w14:textId="77777777" w:rsidR="0042307E" w:rsidRPr="00CE4F38" w:rsidRDefault="0042307E">
            <w:pPr>
              <w:spacing w:line="276" w:lineRule="auto"/>
              <w:rPr>
                <w:rFonts w:eastAsia="MS Mincho" w:cs="Arial"/>
                <w:sz w:val="16"/>
                <w:szCs w:val="16"/>
              </w:rPr>
            </w:pPr>
            <w:r w:rsidRPr="00CE4F38">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14:paraId="4B762FC6" w14:textId="77777777" w:rsidR="0042307E" w:rsidRPr="00CE4F38" w:rsidRDefault="0042307E">
            <w:pPr>
              <w:spacing w:line="276" w:lineRule="auto"/>
              <w:rPr>
                <w:rFonts w:eastAsia="MS Mincho" w:cs="Arial"/>
                <w:sz w:val="16"/>
                <w:szCs w:val="16"/>
              </w:rPr>
            </w:pPr>
            <w:r w:rsidRPr="00CE4F38">
              <w:rPr>
                <w:rFonts w:eastAsia="MS Mincho" w:cs="Arial"/>
                <w:sz w:val="16"/>
                <w:szCs w:val="16"/>
              </w:rPr>
              <w:t>--</w:t>
            </w:r>
          </w:p>
        </w:tc>
      </w:tr>
    </w:tbl>
    <w:p w14:paraId="59E71A1A" w14:textId="77777777" w:rsidR="0042307E" w:rsidRDefault="0042307E" w:rsidP="0042307E">
      <w:pPr>
        <w:rPr>
          <w:rFonts w:eastAsia="MS Mincho" w:cs="Arial"/>
        </w:rPr>
      </w:pPr>
    </w:p>
    <w:p w14:paraId="11E131BD" w14:textId="77777777" w:rsidR="0042307E" w:rsidRDefault="0042307E">
      <w:pPr>
        <w:rPr>
          <w:rFonts w:eastAsia="MS Mincho"/>
        </w:rPr>
      </w:pPr>
    </w:p>
    <w:p w14:paraId="073DCE6B" w14:textId="77777777" w:rsidR="0042307E" w:rsidRDefault="0042307E"/>
    <w:p w14:paraId="69249F88" w14:textId="77777777" w:rsidR="0042307E" w:rsidRDefault="0042307E"/>
    <w:p w14:paraId="3D091B3E" w14:textId="77777777" w:rsidR="0042307E" w:rsidRDefault="0042307E" w:rsidP="0042307E">
      <w:pPr>
        <w:pStyle w:val="Heading4"/>
      </w:pPr>
      <w:r w:rsidRPr="00B9479B">
        <w:t>TP-PHY-TPP-REQ-092286/C-</w:t>
      </w:r>
      <w:proofErr w:type="spellStart"/>
      <w:r w:rsidRPr="00B9479B">
        <w:t>MediaPlayerServer</w:t>
      </w:r>
      <w:proofErr w:type="spellEnd"/>
      <w:r w:rsidRPr="00B9479B">
        <w:t xml:space="preserve"> - MediaPlayerClient2</w:t>
      </w:r>
    </w:p>
    <w:p w14:paraId="2166F683" w14:textId="77777777" w:rsidR="0042307E" w:rsidRPr="0039790F" w:rsidRDefault="0042307E" w:rsidP="0042307E">
      <w:pPr>
        <w:rPr>
          <w:rFonts w:eastAsia="MS Mincho" w:cs="Arial"/>
        </w:rPr>
      </w:pPr>
      <w:r w:rsidRPr="0039790F">
        <w:rPr>
          <w:rFonts w:eastAsia="MS Mincho" w:cs="Arial"/>
        </w:rPr>
        <w:t xml:space="preserve">The </w:t>
      </w:r>
      <w:proofErr w:type="spellStart"/>
      <w:r w:rsidRPr="0039790F">
        <w:rPr>
          <w:rFonts w:eastAsia="MS Mincho" w:cs="Arial"/>
        </w:rPr>
        <w:t>MediaPlayerServer</w:t>
      </w:r>
      <w:proofErr w:type="spellEnd"/>
      <w:r w:rsidRPr="0039790F">
        <w:rPr>
          <w:rFonts w:eastAsia="MS Mincho" w:cs="Arial"/>
        </w:rPr>
        <w:t xml:space="preserve"> – MediaPlayerClient2 channel is representing the channel connecting "Media Player Server" features and "Media Player Client2" features. The "Media Player Server" represents a media playback unit. "Media Player Client2" represents a Heads Up Display. </w:t>
      </w:r>
    </w:p>
    <w:p w14:paraId="060BC307" w14:textId="77777777" w:rsidR="0042307E" w:rsidRDefault="0042307E" w:rsidP="0042307E">
      <w:pPr>
        <w:rPr>
          <w:rFonts w:eastAsia="MS Mincho" w:cs="Arial"/>
        </w:rPr>
      </w:pPr>
    </w:p>
    <w:tbl>
      <w:tblPr>
        <w:tblW w:w="10360" w:type="dxa"/>
        <w:jc w:val="center"/>
        <w:tblLook w:val="04A0" w:firstRow="1" w:lastRow="0" w:firstColumn="1" w:lastColumn="0" w:noHBand="0" w:noVBand="1"/>
      </w:tblPr>
      <w:tblGrid>
        <w:gridCol w:w="762"/>
        <w:gridCol w:w="2383"/>
        <w:gridCol w:w="914"/>
        <w:gridCol w:w="261"/>
        <w:gridCol w:w="1223"/>
        <w:gridCol w:w="2731"/>
        <w:gridCol w:w="2086"/>
      </w:tblGrid>
      <w:tr w:rsidR="0042307E" w14:paraId="677CCCEE" w14:textId="77777777" w:rsidTr="0042307E">
        <w:trPr>
          <w:cantSplit/>
          <w:trHeight w:val="270"/>
          <w:jc w:val="center"/>
        </w:trPr>
        <w:tc>
          <w:tcPr>
            <w:tcW w:w="10360" w:type="dxa"/>
            <w:gridSpan w:val="7"/>
            <w:tcBorders>
              <w:top w:val="single" w:sz="4" w:space="0" w:color="auto"/>
              <w:left w:val="single" w:sz="4" w:space="0" w:color="auto"/>
              <w:bottom w:val="single" w:sz="4" w:space="0" w:color="auto"/>
              <w:right w:val="single" w:sz="4" w:space="0" w:color="auto"/>
            </w:tcBorders>
            <w:noWrap/>
            <w:vAlign w:val="bottom"/>
            <w:hideMark/>
          </w:tcPr>
          <w:p w14:paraId="0C45A94E" w14:textId="77777777" w:rsidR="0042307E" w:rsidRPr="0039790F" w:rsidRDefault="0042307E">
            <w:pPr>
              <w:spacing w:line="276" w:lineRule="auto"/>
              <w:jc w:val="center"/>
              <w:rPr>
                <w:rFonts w:eastAsia="MS Mincho" w:cs="Arial"/>
                <w:b/>
                <w:bCs/>
                <w:sz w:val="16"/>
                <w:szCs w:val="16"/>
              </w:rPr>
            </w:pPr>
            <w:r w:rsidRPr="0039790F">
              <w:rPr>
                <w:rFonts w:eastAsia="MS Mincho" w:cs="Arial"/>
                <w:b/>
                <w:bCs/>
                <w:sz w:val="16"/>
                <w:szCs w:val="16"/>
              </w:rPr>
              <w:t>Channel</w:t>
            </w:r>
          </w:p>
        </w:tc>
      </w:tr>
      <w:tr w:rsidR="0042307E" w14:paraId="0939EE1F"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39CEBE1F" w14:textId="77777777" w:rsidR="0042307E" w:rsidRPr="0039790F" w:rsidRDefault="0042307E">
            <w:pPr>
              <w:spacing w:line="276" w:lineRule="auto"/>
              <w:rPr>
                <w:rFonts w:eastAsia="MS Mincho" w:cs="Arial"/>
                <w:b/>
                <w:bCs/>
                <w:sz w:val="16"/>
                <w:szCs w:val="16"/>
              </w:rPr>
            </w:pPr>
            <w:r w:rsidRPr="0039790F">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4B60882C" w14:textId="77777777" w:rsidR="0042307E" w:rsidRPr="0039790F" w:rsidRDefault="0042307E">
            <w:pPr>
              <w:spacing w:line="276" w:lineRule="auto"/>
              <w:rPr>
                <w:rFonts w:eastAsia="MS Mincho" w:cs="Arial"/>
                <w:b/>
                <w:bCs/>
                <w:sz w:val="16"/>
                <w:szCs w:val="16"/>
              </w:rPr>
            </w:pPr>
            <w:r w:rsidRPr="0039790F">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5154E2D0" w14:textId="77777777" w:rsidR="0042307E" w:rsidRPr="0039790F" w:rsidRDefault="0042307E">
            <w:pPr>
              <w:spacing w:line="276" w:lineRule="auto"/>
              <w:rPr>
                <w:rFonts w:eastAsia="MS Mincho" w:cs="Arial"/>
                <w:b/>
                <w:bCs/>
                <w:sz w:val="16"/>
                <w:szCs w:val="16"/>
              </w:rPr>
            </w:pPr>
            <w:r w:rsidRPr="0039790F">
              <w:rPr>
                <w:rFonts w:eastAsia="MS Mincho" w:cs="Arial"/>
                <w:b/>
                <w:bCs/>
                <w:sz w:val="16"/>
                <w:szCs w:val="16"/>
              </w:rPr>
              <w:t>TP Index</w:t>
            </w:r>
          </w:p>
        </w:tc>
        <w:tc>
          <w:tcPr>
            <w:tcW w:w="261" w:type="dxa"/>
            <w:shd w:val="clear" w:color="auto" w:fill="C0C0C0"/>
            <w:noWrap/>
            <w:vAlign w:val="bottom"/>
            <w:hideMark/>
          </w:tcPr>
          <w:p w14:paraId="408E35CE" w14:textId="77777777" w:rsidR="0042307E" w:rsidRPr="0039790F" w:rsidRDefault="0042307E">
            <w:pPr>
              <w:spacing w:line="276" w:lineRule="auto"/>
              <w:jc w:val="center"/>
              <w:rPr>
                <w:rFonts w:eastAsia="MS Mincho" w:cs="Arial"/>
                <w:b/>
                <w:bCs/>
                <w:sz w:val="16"/>
                <w:szCs w:val="16"/>
              </w:rPr>
            </w:pPr>
            <w:r w:rsidRPr="0039790F">
              <w:rPr>
                <w:rFonts w:eastAsia="MS Mincho" w:cs="Arial"/>
                <w:b/>
                <w:bCs/>
                <w:sz w:val="16"/>
                <w:szCs w:val="16"/>
              </w:rPr>
              <w:t> </w:t>
            </w:r>
          </w:p>
        </w:tc>
        <w:tc>
          <w:tcPr>
            <w:tcW w:w="1223" w:type="dxa"/>
            <w:shd w:val="clear" w:color="auto" w:fill="C0C0C0"/>
            <w:noWrap/>
            <w:vAlign w:val="bottom"/>
            <w:hideMark/>
          </w:tcPr>
          <w:p w14:paraId="2AB2FD6C"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c>
          <w:tcPr>
            <w:tcW w:w="2731" w:type="dxa"/>
            <w:shd w:val="clear" w:color="auto" w:fill="C0C0C0"/>
            <w:noWrap/>
            <w:vAlign w:val="bottom"/>
            <w:hideMark/>
          </w:tcPr>
          <w:p w14:paraId="2FB0ED0E" w14:textId="77777777" w:rsidR="0042307E" w:rsidRPr="0039790F" w:rsidRDefault="0042307E">
            <w:pPr>
              <w:spacing w:line="276" w:lineRule="auto"/>
              <w:rPr>
                <w:rFonts w:eastAsia="MS Mincho" w:cs="Arial"/>
                <w:b/>
                <w:sz w:val="16"/>
                <w:szCs w:val="16"/>
              </w:rPr>
            </w:pPr>
            <w:r w:rsidRPr="0039790F">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3182FD3D"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r>
      <w:tr w:rsidR="0042307E" w14:paraId="6FD65237"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0E70D064" w14:textId="77777777" w:rsidR="0042307E" w:rsidRPr="0039790F" w:rsidRDefault="0042307E">
            <w:pPr>
              <w:spacing w:line="276" w:lineRule="auto"/>
              <w:rPr>
                <w:rFonts w:eastAsia="MS Mincho" w:cs="Arial"/>
                <w:sz w:val="16"/>
                <w:szCs w:val="16"/>
              </w:rPr>
            </w:pPr>
            <w:r w:rsidRPr="0039790F">
              <w:rPr>
                <w:rFonts w:eastAsia="MS Mincho" w:cs="Arial"/>
                <w:sz w:val="16"/>
                <w:szCs w:val="16"/>
              </w:rPr>
              <w:t> 0x</w:t>
            </w:r>
            <w:r>
              <w:rPr>
                <w:rFonts w:cs="Arial"/>
                <w:sz w:val="16"/>
                <w:szCs w:val="16"/>
              </w:rPr>
              <w:t>242</w:t>
            </w:r>
          </w:p>
        </w:tc>
        <w:tc>
          <w:tcPr>
            <w:tcW w:w="2383" w:type="dxa"/>
            <w:tcBorders>
              <w:top w:val="nil"/>
              <w:left w:val="nil"/>
              <w:bottom w:val="single" w:sz="4" w:space="0" w:color="auto"/>
              <w:right w:val="single" w:sz="4" w:space="0" w:color="auto"/>
            </w:tcBorders>
            <w:noWrap/>
            <w:hideMark/>
          </w:tcPr>
          <w:p w14:paraId="18F7377D" w14:textId="77777777" w:rsidR="0042307E" w:rsidRPr="0039790F" w:rsidRDefault="0042307E">
            <w:pPr>
              <w:spacing w:line="276" w:lineRule="auto"/>
              <w:rPr>
                <w:rFonts w:eastAsia="MS Mincho" w:cs="Arial"/>
                <w:sz w:val="16"/>
                <w:szCs w:val="16"/>
              </w:rPr>
            </w:pPr>
            <w:r w:rsidRPr="00E31545">
              <w:rPr>
                <w:rFonts w:eastAsia="MS Mincho" w:cs="Arial"/>
                <w:sz w:val="16"/>
                <w:szCs w:val="16"/>
              </w:rPr>
              <w:t>CONMP_RDISP2_WORD_Tx</w:t>
            </w:r>
          </w:p>
        </w:tc>
        <w:tc>
          <w:tcPr>
            <w:tcW w:w="914" w:type="dxa"/>
            <w:tcBorders>
              <w:top w:val="nil"/>
              <w:left w:val="nil"/>
              <w:bottom w:val="single" w:sz="4" w:space="0" w:color="auto"/>
              <w:right w:val="single" w:sz="4" w:space="0" w:color="auto"/>
            </w:tcBorders>
            <w:noWrap/>
            <w:hideMark/>
          </w:tcPr>
          <w:p w14:paraId="5F1881DD" w14:textId="77777777" w:rsidR="0042307E" w:rsidRPr="0039790F" w:rsidRDefault="0042307E">
            <w:pPr>
              <w:spacing w:line="276" w:lineRule="auto"/>
              <w:jc w:val="center"/>
              <w:rPr>
                <w:rFonts w:eastAsia="MS Mincho" w:cs="Arial"/>
                <w:sz w:val="16"/>
                <w:szCs w:val="16"/>
              </w:rPr>
            </w:pPr>
            <w:r>
              <w:rPr>
                <w:rFonts w:eastAsia="MS Mincho" w:cs="Arial"/>
                <w:sz w:val="16"/>
                <w:szCs w:val="16"/>
              </w:rPr>
              <w:t>43</w:t>
            </w:r>
          </w:p>
        </w:tc>
        <w:tc>
          <w:tcPr>
            <w:tcW w:w="261" w:type="dxa"/>
            <w:shd w:val="clear" w:color="auto" w:fill="C0C0C0"/>
            <w:noWrap/>
            <w:vAlign w:val="bottom"/>
            <w:hideMark/>
          </w:tcPr>
          <w:p w14:paraId="4A3AD1C1" w14:textId="77777777" w:rsidR="0042307E" w:rsidRPr="0039790F" w:rsidRDefault="0042307E">
            <w:pPr>
              <w:spacing w:line="276" w:lineRule="auto"/>
              <w:rPr>
                <w:rFonts w:eastAsia="MS Mincho" w:cs="Arial"/>
                <w:b/>
                <w:bCs/>
                <w:sz w:val="16"/>
                <w:szCs w:val="16"/>
              </w:rPr>
            </w:pPr>
            <w:r w:rsidRPr="0039790F">
              <w:rPr>
                <w:rFonts w:eastAsia="MS Mincho" w:cs="Arial"/>
                <w:b/>
                <w:bCs/>
                <w:sz w:val="16"/>
                <w:szCs w:val="16"/>
              </w:rPr>
              <w:t> </w:t>
            </w:r>
          </w:p>
        </w:tc>
        <w:tc>
          <w:tcPr>
            <w:tcW w:w="1223" w:type="dxa"/>
            <w:shd w:val="clear" w:color="auto" w:fill="C0C0C0"/>
            <w:noWrap/>
            <w:vAlign w:val="bottom"/>
            <w:hideMark/>
          </w:tcPr>
          <w:p w14:paraId="4D8DA41E"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c>
          <w:tcPr>
            <w:tcW w:w="2731" w:type="dxa"/>
            <w:shd w:val="clear" w:color="auto" w:fill="C0C0C0"/>
            <w:noWrap/>
            <w:vAlign w:val="bottom"/>
            <w:hideMark/>
          </w:tcPr>
          <w:p w14:paraId="4DDDE5EB" w14:textId="77777777" w:rsidR="0042307E" w:rsidRPr="0039790F" w:rsidRDefault="0042307E">
            <w:pPr>
              <w:spacing w:line="276" w:lineRule="auto"/>
              <w:rPr>
                <w:rFonts w:eastAsia="MS Mincho" w:cs="Arial"/>
                <w:b/>
                <w:sz w:val="16"/>
                <w:szCs w:val="16"/>
              </w:rPr>
            </w:pPr>
            <w:r w:rsidRPr="0039790F">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54CA4C1A"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r>
      <w:tr w:rsidR="0042307E" w14:paraId="34AC470E" w14:textId="77777777" w:rsidTr="0042307E">
        <w:trPr>
          <w:cantSplit/>
          <w:trHeight w:val="255"/>
          <w:jc w:val="center"/>
        </w:trPr>
        <w:tc>
          <w:tcPr>
            <w:tcW w:w="762" w:type="dxa"/>
            <w:tcBorders>
              <w:top w:val="nil"/>
              <w:left w:val="single" w:sz="4" w:space="0" w:color="auto"/>
              <w:bottom w:val="nil"/>
              <w:right w:val="nil"/>
            </w:tcBorders>
            <w:noWrap/>
            <w:vAlign w:val="bottom"/>
          </w:tcPr>
          <w:p w14:paraId="0C1D00D8" w14:textId="77777777" w:rsidR="0042307E" w:rsidRPr="0039790F" w:rsidRDefault="0042307E">
            <w:pPr>
              <w:spacing w:line="276" w:lineRule="auto"/>
              <w:rPr>
                <w:rFonts w:eastAsia="MS Mincho" w:cs="Arial"/>
                <w:sz w:val="16"/>
                <w:szCs w:val="16"/>
              </w:rPr>
            </w:pPr>
          </w:p>
        </w:tc>
        <w:tc>
          <w:tcPr>
            <w:tcW w:w="2383" w:type="dxa"/>
            <w:noWrap/>
            <w:vAlign w:val="bottom"/>
          </w:tcPr>
          <w:p w14:paraId="4FB6117F" w14:textId="77777777" w:rsidR="0042307E" w:rsidRPr="0039790F" w:rsidRDefault="0042307E">
            <w:pPr>
              <w:spacing w:line="276" w:lineRule="auto"/>
              <w:rPr>
                <w:rFonts w:eastAsia="MS Mincho" w:cs="Arial"/>
                <w:sz w:val="16"/>
                <w:szCs w:val="16"/>
              </w:rPr>
            </w:pPr>
          </w:p>
        </w:tc>
        <w:tc>
          <w:tcPr>
            <w:tcW w:w="914" w:type="dxa"/>
            <w:noWrap/>
            <w:vAlign w:val="bottom"/>
          </w:tcPr>
          <w:p w14:paraId="16CA035D" w14:textId="77777777" w:rsidR="0042307E" w:rsidRPr="0039790F" w:rsidRDefault="0042307E">
            <w:pPr>
              <w:spacing w:line="276" w:lineRule="auto"/>
              <w:rPr>
                <w:rFonts w:eastAsia="MS Mincho" w:cs="Arial"/>
                <w:sz w:val="16"/>
                <w:szCs w:val="16"/>
              </w:rPr>
            </w:pPr>
          </w:p>
        </w:tc>
        <w:tc>
          <w:tcPr>
            <w:tcW w:w="261" w:type="dxa"/>
            <w:shd w:val="clear" w:color="auto" w:fill="C0C0C0"/>
            <w:noWrap/>
            <w:hideMark/>
          </w:tcPr>
          <w:p w14:paraId="5EEFD289" w14:textId="77777777" w:rsidR="0042307E" w:rsidRPr="0039790F" w:rsidRDefault="0042307E">
            <w:pPr>
              <w:spacing w:line="276" w:lineRule="auto"/>
              <w:jc w:val="center"/>
              <w:rPr>
                <w:rFonts w:eastAsia="MS Mincho" w:cs="Arial"/>
                <w:sz w:val="16"/>
                <w:szCs w:val="16"/>
              </w:rPr>
            </w:pPr>
            <w:r w:rsidRPr="0039790F">
              <w:rPr>
                <w:rFonts w:eastAsia="MS Mincho" w:cs="Arial"/>
                <w:sz w:val="16"/>
                <w:szCs w:val="16"/>
              </w:rPr>
              <w:t> </w:t>
            </w:r>
          </w:p>
        </w:tc>
        <w:tc>
          <w:tcPr>
            <w:tcW w:w="6040" w:type="dxa"/>
            <w:gridSpan w:val="3"/>
            <w:tcBorders>
              <w:top w:val="single" w:sz="4" w:space="0" w:color="auto"/>
              <w:left w:val="single" w:sz="4" w:space="0" w:color="auto"/>
              <w:bottom w:val="single" w:sz="4" w:space="0" w:color="auto"/>
              <w:right w:val="single" w:sz="4" w:space="0" w:color="auto"/>
            </w:tcBorders>
            <w:noWrap/>
            <w:vAlign w:val="bottom"/>
            <w:hideMark/>
          </w:tcPr>
          <w:p w14:paraId="316CC41C" w14:textId="77777777" w:rsidR="0042307E" w:rsidRPr="0039790F" w:rsidRDefault="0042307E">
            <w:pPr>
              <w:spacing w:line="276" w:lineRule="auto"/>
              <w:jc w:val="center"/>
              <w:rPr>
                <w:rFonts w:eastAsia="MS Mincho" w:cs="Arial"/>
                <w:b/>
                <w:bCs/>
                <w:sz w:val="16"/>
                <w:szCs w:val="16"/>
              </w:rPr>
            </w:pPr>
            <w:r w:rsidRPr="0039790F">
              <w:rPr>
                <w:rFonts w:eastAsia="MS Mincho" w:cs="Arial"/>
                <w:b/>
                <w:bCs/>
                <w:sz w:val="16"/>
                <w:szCs w:val="16"/>
              </w:rPr>
              <w:t>Logical Signals</w:t>
            </w:r>
          </w:p>
        </w:tc>
      </w:tr>
      <w:tr w:rsidR="0042307E" w14:paraId="748BCF2D"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502EB89B"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c>
          <w:tcPr>
            <w:tcW w:w="2383" w:type="dxa"/>
            <w:noWrap/>
            <w:vAlign w:val="bottom"/>
          </w:tcPr>
          <w:p w14:paraId="2B6CE7F4" w14:textId="77777777" w:rsidR="0042307E" w:rsidRPr="0039790F" w:rsidRDefault="0042307E">
            <w:pPr>
              <w:spacing w:line="276" w:lineRule="auto"/>
              <w:rPr>
                <w:rFonts w:eastAsia="MS Mincho" w:cs="Arial"/>
                <w:sz w:val="16"/>
                <w:szCs w:val="16"/>
              </w:rPr>
            </w:pPr>
          </w:p>
        </w:tc>
        <w:tc>
          <w:tcPr>
            <w:tcW w:w="914" w:type="dxa"/>
            <w:noWrap/>
            <w:vAlign w:val="bottom"/>
          </w:tcPr>
          <w:p w14:paraId="0C0B46B9" w14:textId="77777777" w:rsidR="0042307E" w:rsidRPr="0039790F" w:rsidRDefault="0042307E">
            <w:pPr>
              <w:spacing w:line="276" w:lineRule="auto"/>
              <w:rPr>
                <w:rFonts w:eastAsia="MS Mincho" w:cs="Arial"/>
                <w:sz w:val="16"/>
                <w:szCs w:val="16"/>
              </w:rPr>
            </w:pPr>
          </w:p>
        </w:tc>
        <w:tc>
          <w:tcPr>
            <w:tcW w:w="261" w:type="dxa"/>
            <w:shd w:val="clear" w:color="auto" w:fill="C0C0C0"/>
            <w:noWrap/>
            <w:vAlign w:val="bottom"/>
            <w:hideMark/>
          </w:tcPr>
          <w:p w14:paraId="27A4DAD6"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c>
          <w:tcPr>
            <w:tcW w:w="1223" w:type="dxa"/>
            <w:tcBorders>
              <w:top w:val="nil"/>
              <w:left w:val="single" w:sz="4" w:space="0" w:color="auto"/>
              <w:bottom w:val="single" w:sz="4" w:space="0" w:color="auto"/>
              <w:right w:val="single" w:sz="4" w:space="0" w:color="auto"/>
            </w:tcBorders>
            <w:noWrap/>
            <w:vAlign w:val="bottom"/>
            <w:hideMark/>
          </w:tcPr>
          <w:p w14:paraId="7A6BFCFC" w14:textId="77777777" w:rsidR="0042307E" w:rsidRPr="0039790F" w:rsidRDefault="0042307E">
            <w:pPr>
              <w:spacing w:line="276" w:lineRule="auto"/>
              <w:rPr>
                <w:rFonts w:eastAsia="MS Mincho" w:cs="Arial"/>
                <w:b/>
                <w:bCs/>
                <w:sz w:val="16"/>
                <w:szCs w:val="16"/>
              </w:rPr>
            </w:pPr>
            <w:r w:rsidRPr="0039790F">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1BD5470F" w14:textId="77777777" w:rsidR="0042307E" w:rsidRPr="0039790F" w:rsidRDefault="0042307E">
            <w:pPr>
              <w:spacing w:line="276" w:lineRule="auto"/>
              <w:rPr>
                <w:rFonts w:eastAsia="MS Mincho" w:cs="Arial"/>
                <w:b/>
                <w:bCs/>
                <w:sz w:val="16"/>
                <w:szCs w:val="16"/>
              </w:rPr>
            </w:pPr>
            <w:r w:rsidRPr="0039790F">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6013D97F" w14:textId="77777777" w:rsidR="0042307E" w:rsidRPr="0039790F" w:rsidRDefault="0042307E">
            <w:pPr>
              <w:spacing w:line="276" w:lineRule="auto"/>
              <w:rPr>
                <w:rFonts w:eastAsia="MS Mincho" w:cs="Arial"/>
                <w:b/>
                <w:bCs/>
                <w:sz w:val="16"/>
                <w:szCs w:val="16"/>
              </w:rPr>
            </w:pPr>
            <w:r w:rsidRPr="0039790F">
              <w:rPr>
                <w:rFonts w:eastAsia="MS Mincho" w:cs="Arial"/>
                <w:b/>
                <w:bCs/>
                <w:sz w:val="16"/>
                <w:szCs w:val="16"/>
              </w:rPr>
              <w:t>Utilization</w:t>
            </w:r>
          </w:p>
        </w:tc>
      </w:tr>
      <w:tr w:rsidR="0042307E" w14:paraId="3ACCC8B5"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3297DCB9"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c>
          <w:tcPr>
            <w:tcW w:w="2383" w:type="dxa"/>
            <w:tcBorders>
              <w:top w:val="nil"/>
              <w:left w:val="nil"/>
              <w:bottom w:val="nil"/>
              <w:right w:val="nil"/>
            </w:tcBorders>
            <w:noWrap/>
            <w:vAlign w:val="bottom"/>
          </w:tcPr>
          <w:p w14:paraId="06FB63ED" w14:textId="77777777" w:rsidR="0042307E" w:rsidRPr="0039790F"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75352FD8" w14:textId="77777777" w:rsidR="0042307E" w:rsidRPr="0039790F"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hideMark/>
          </w:tcPr>
          <w:p w14:paraId="14796CE1" w14:textId="77777777" w:rsidR="0042307E" w:rsidRPr="0039790F" w:rsidRDefault="0042307E">
            <w:pPr>
              <w:spacing w:line="276" w:lineRule="auto"/>
              <w:rPr>
                <w:rFonts w:eastAsia="MS Mincho" w:cs="Arial"/>
                <w:sz w:val="16"/>
                <w:szCs w:val="16"/>
              </w:rPr>
            </w:pPr>
            <w:r w:rsidRPr="0039790F">
              <w:rPr>
                <w:rFonts w:eastAsia="MS Mincho" w:cs="Arial"/>
                <w:sz w:val="16"/>
                <w:szCs w:val="16"/>
              </w:rPr>
              <w:t> </w:t>
            </w:r>
          </w:p>
        </w:tc>
        <w:tc>
          <w:tcPr>
            <w:tcW w:w="1223" w:type="dxa"/>
            <w:tcBorders>
              <w:top w:val="single" w:sz="4" w:space="0" w:color="auto"/>
              <w:left w:val="single" w:sz="4" w:space="0" w:color="auto"/>
              <w:bottom w:val="single" w:sz="4" w:space="0" w:color="auto"/>
              <w:right w:val="single" w:sz="4" w:space="0" w:color="auto"/>
            </w:tcBorders>
            <w:noWrap/>
            <w:vAlign w:val="bottom"/>
            <w:hideMark/>
          </w:tcPr>
          <w:p w14:paraId="1152AD83" w14:textId="77777777" w:rsidR="0042307E" w:rsidRPr="0039790F" w:rsidRDefault="0042307E">
            <w:pPr>
              <w:spacing w:line="276" w:lineRule="auto"/>
              <w:rPr>
                <w:rFonts w:eastAsia="MS Mincho" w:cs="Arial"/>
                <w:sz w:val="16"/>
                <w:szCs w:val="16"/>
              </w:rPr>
            </w:pPr>
            <w:r w:rsidRPr="0039790F">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14:paraId="2BD72FCA" w14:textId="77777777" w:rsidR="0042307E" w:rsidRPr="0039790F" w:rsidRDefault="0042307E">
            <w:pPr>
              <w:spacing w:line="276" w:lineRule="auto"/>
              <w:rPr>
                <w:rFonts w:eastAsia="MS Mincho" w:cs="Arial"/>
                <w:sz w:val="16"/>
                <w:szCs w:val="16"/>
              </w:rPr>
            </w:pPr>
            <w:proofErr w:type="spellStart"/>
            <w:r w:rsidRPr="0039790F">
              <w:rPr>
                <w:rFonts w:cs="Arial"/>
                <w:snapToGrid w:val="0"/>
                <w:sz w:val="16"/>
                <w:szCs w:val="16"/>
                <w:lang w:val="en-GB"/>
              </w:rPr>
              <w:t>MediaInformation_St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795130DF" w14:textId="77777777" w:rsidR="0042307E" w:rsidRPr="0039790F" w:rsidRDefault="0042307E">
            <w:pPr>
              <w:spacing w:line="276" w:lineRule="auto"/>
              <w:rPr>
                <w:rFonts w:eastAsia="MS Mincho" w:cs="Arial"/>
                <w:sz w:val="16"/>
                <w:szCs w:val="16"/>
              </w:rPr>
            </w:pPr>
            <w:r w:rsidRPr="0039790F">
              <w:rPr>
                <w:rFonts w:cs="Arial"/>
                <w:snapToGrid w:val="0"/>
                <w:sz w:val="16"/>
                <w:szCs w:val="16"/>
              </w:rPr>
              <w:t>Generic Metadata</w:t>
            </w:r>
          </w:p>
        </w:tc>
      </w:tr>
      <w:tr w:rsidR="0042307E" w14:paraId="25F52952" w14:textId="77777777" w:rsidTr="0042307E">
        <w:trPr>
          <w:cantSplit/>
          <w:trHeight w:val="255"/>
          <w:jc w:val="center"/>
        </w:trPr>
        <w:tc>
          <w:tcPr>
            <w:tcW w:w="762" w:type="dxa"/>
            <w:tcBorders>
              <w:top w:val="nil"/>
              <w:left w:val="single" w:sz="4" w:space="0" w:color="auto"/>
              <w:bottom w:val="nil"/>
              <w:right w:val="nil"/>
            </w:tcBorders>
            <w:noWrap/>
            <w:vAlign w:val="bottom"/>
          </w:tcPr>
          <w:p w14:paraId="5D3C9E98" w14:textId="77777777" w:rsidR="0042307E" w:rsidRPr="0039790F"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799D1B0F" w14:textId="77777777" w:rsidR="0042307E" w:rsidRPr="0039790F"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1B241998" w14:textId="77777777" w:rsidR="0042307E" w:rsidRPr="0039790F"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52F69B88" w14:textId="77777777" w:rsidR="0042307E" w:rsidRPr="0039790F" w:rsidRDefault="0042307E">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14:paraId="59B99CE7" w14:textId="77777777" w:rsidR="0042307E" w:rsidRPr="0039790F" w:rsidRDefault="0042307E">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14:paraId="40C5245B" w14:textId="77777777" w:rsidR="0042307E" w:rsidRPr="0039790F" w:rsidRDefault="0042307E">
            <w:pPr>
              <w:spacing w:line="276" w:lineRule="auto"/>
              <w:rPr>
                <w:rFonts w:cs="Arial"/>
                <w:snapToGrid w:val="0"/>
                <w:sz w:val="16"/>
                <w:szCs w:val="16"/>
                <w:lang w:val="en-GB"/>
              </w:rPr>
            </w:pPr>
            <w:proofErr w:type="spellStart"/>
            <w:r>
              <w:rPr>
                <w:rFonts w:cs="Arial"/>
                <w:snapToGrid w:val="0"/>
                <w:sz w:val="16"/>
                <w:szCs w:val="16"/>
                <w:lang w:val="en-GB"/>
              </w:rPr>
              <w:t>DispInfo_ArtistName_St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66109A1D" w14:textId="77777777" w:rsidR="0042307E" w:rsidRPr="0039790F" w:rsidRDefault="0042307E">
            <w:pPr>
              <w:spacing w:line="276" w:lineRule="auto"/>
              <w:rPr>
                <w:rFonts w:cs="Arial"/>
                <w:snapToGrid w:val="0"/>
                <w:sz w:val="16"/>
                <w:szCs w:val="16"/>
              </w:rPr>
            </w:pPr>
            <w:r>
              <w:rPr>
                <w:rFonts w:cs="Arial"/>
                <w:snapToGrid w:val="0"/>
                <w:sz w:val="16"/>
                <w:szCs w:val="16"/>
              </w:rPr>
              <w:t>SDARS</w:t>
            </w:r>
          </w:p>
        </w:tc>
      </w:tr>
      <w:tr w:rsidR="0042307E" w14:paraId="348733A9" w14:textId="77777777" w:rsidTr="0042307E">
        <w:trPr>
          <w:cantSplit/>
          <w:trHeight w:val="255"/>
          <w:jc w:val="center"/>
        </w:trPr>
        <w:tc>
          <w:tcPr>
            <w:tcW w:w="762" w:type="dxa"/>
            <w:tcBorders>
              <w:top w:val="nil"/>
              <w:left w:val="single" w:sz="4" w:space="0" w:color="auto"/>
              <w:bottom w:val="nil"/>
              <w:right w:val="nil"/>
            </w:tcBorders>
            <w:noWrap/>
            <w:vAlign w:val="bottom"/>
          </w:tcPr>
          <w:p w14:paraId="493F0003" w14:textId="77777777" w:rsidR="0042307E" w:rsidRPr="0039790F"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10F04909" w14:textId="77777777" w:rsidR="0042307E" w:rsidRPr="0039790F"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6D2E9EDB" w14:textId="77777777" w:rsidR="0042307E" w:rsidRPr="0039790F"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3091276E" w14:textId="77777777" w:rsidR="0042307E" w:rsidRPr="0039790F" w:rsidRDefault="0042307E">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14:paraId="4BA261C7" w14:textId="77777777" w:rsidR="0042307E" w:rsidRPr="0039790F" w:rsidRDefault="0042307E">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14:paraId="2F8DFFB0" w14:textId="77777777" w:rsidR="0042307E" w:rsidRPr="0039790F" w:rsidRDefault="0042307E">
            <w:pPr>
              <w:spacing w:line="276" w:lineRule="auto"/>
              <w:rPr>
                <w:rFonts w:cs="Arial"/>
                <w:snapToGrid w:val="0"/>
                <w:sz w:val="16"/>
                <w:szCs w:val="16"/>
                <w:lang w:val="en-GB"/>
              </w:rPr>
            </w:pPr>
            <w:proofErr w:type="spellStart"/>
            <w:r>
              <w:rPr>
                <w:rFonts w:cs="Arial"/>
                <w:snapToGrid w:val="0"/>
                <w:sz w:val="16"/>
                <w:szCs w:val="16"/>
                <w:lang w:val="en-GB"/>
              </w:rPr>
              <w:t>SDARS_ChannelName_St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7596C818" w14:textId="77777777" w:rsidR="0042307E" w:rsidRPr="0039790F" w:rsidRDefault="0042307E">
            <w:pPr>
              <w:spacing w:line="276" w:lineRule="auto"/>
              <w:rPr>
                <w:rFonts w:cs="Arial"/>
                <w:snapToGrid w:val="0"/>
                <w:sz w:val="16"/>
                <w:szCs w:val="16"/>
              </w:rPr>
            </w:pPr>
            <w:r>
              <w:rPr>
                <w:rFonts w:cs="Arial"/>
                <w:snapToGrid w:val="0"/>
                <w:sz w:val="16"/>
                <w:szCs w:val="16"/>
              </w:rPr>
              <w:t>SDARS</w:t>
            </w:r>
          </w:p>
        </w:tc>
      </w:tr>
      <w:tr w:rsidR="0042307E" w14:paraId="79D2308C" w14:textId="77777777" w:rsidTr="0042307E">
        <w:trPr>
          <w:cantSplit/>
          <w:trHeight w:val="255"/>
          <w:jc w:val="center"/>
        </w:trPr>
        <w:tc>
          <w:tcPr>
            <w:tcW w:w="762" w:type="dxa"/>
            <w:tcBorders>
              <w:top w:val="nil"/>
              <w:left w:val="single" w:sz="4" w:space="0" w:color="auto"/>
              <w:bottom w:val="nil"/>
              <w:right w:val="nil"/>
            </w:tcBorders>
            <w:noWrap/>
            <w:vAlign w:val="bottom"/>
          </w:tcPr>
          <w:p w14:paraId="41D5A672" w14:textId="77777777" w:rsidR="0042307E" w:rsidRPr="0039790F"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3C5F4B44" w14:textId="77777777" w:rsidR="0042307E" w:rsidRPr="0039790F"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2ED7401A" w14:textId="77777777" w:rsidR="0042307E" w:rsidRPr="0039790F"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12C2FB77" w14:textId="77777777" w:rsidR="0042307E" w:rsidRPr="0039790F" w:rsidRDefault="0042307E">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14:paraId="5D35CBC9" w14:textId="77777777" w:rsidR="0042307E" w:rsidRDefault="0042307E">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14:paraId="73D7C9C3" w14:textId="77777777" w:rsidR="0042307E" w:rsidRDefault="0042307E">
            <w:pPr>
              <w:spacing w:line="276" w:lineRule="auto"/>
              <w:rPr>
                <w:rFonts w:cs="Arial"/>
                <w:snapToGrid w:val="0"/>
                <w:sz w:val="16"/>
                <w:szCs w:val="16"/>
                <w:lang w:val="en-GB"/>
              </w:rPr>
            </w:pPr>
            <w:proofErr w:type="spellStart"/>
            <w:r>
              <w:rPr>
                <w:rFonts w:cs="Arial"/>
                <w:snapToGrid w:val="0"/>
                <w:sz w:val="16"/>
                <w:szCs w:val="16"/>
                <w:lang w:val="en-GB"/>
              </w:rPr>
              <w:t>DispInfo_SongTitle_St</w:t>
            </w:r>
            <w:proofErr w:type="spellEnd"/>
          </w:p>
        </w:tc>
        <w:tc>
          <w:tcPr>
            <w:tcW w:w="2086" w:type="dxa"/>
            <w:tcBorders>
              <w:top w:val="single" w:sz="4" w:space="0" w:color="auto"/>
              <w:left w:val="nil"/>
              <w:bottom w:val="single" w:sz="4" w:space="0" w:color="auto"/>
              <w:right w:val="single" w:sz="4" w:space="0" w:color="auto"/>
            </w:tcBorders>
            <w:noWrap/>
            <w:vAlign w:val="bottom"/>
          </w:tcPr>
          <w:p w14:paraId="386445B0" w14:textId="77777777" w:rsidR="0042307E" w:rsidRDefault="0042307E">
            <w:pPr>
              <w:spacing w:line="276" w:lineRule="auto"/>
              <w:rPr>
                <w:rFonts w:cs="Arial"/>
                <w:snapToGrid w:val="0"/>
                <w:sz w:val="16"/>
                <w:szCs w:val="16"/>
              </w:rPr>
            </w:pPr>
            <w:r>
              <w:rPr>
                <w:rFonts w:cs="Arial"/>
                <w:snapToGrid w:val="0"/>
                <w:sz w:val="16"/>
                <w:szCs w:val="16"/>
              </w:rPr>
              <w:t>SDARS</w:t>
            </w:r>
          </w:p>
        </w:tc>
      </w:tr>
      <w:tr w:rsidR="0042307E" w14:paraId="46DCD68A"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0F9D733B" w14:textId="77777777" w:rsidR="0042307E" w:rsidRPr="0039790F" w:rsidRDefault="0042307E">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14:paraId="265A6864" w14:textId="77777777" w:rsidR="0042307E" w:rsidRPr="0039790F" w:rsidRDefault="0042307E">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14:paraId="75638284" w14:textId="77777777" w:rsidR="0042307E" w:rsidRPr="0039790F"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0592F905" w14:textId="77777777" w:rsidR="0042307E" w:rsidRPr="0039790F" w:rsidRDefault="0042307E">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14:paraId="7267DA0E" w14:textId="77777777" w:rsidR="0042307E" w:rsidRDefault="0042307E">
            <w:pPr>
              <w:spacing w:line="276" w:lineRule="auto"/>
              <w:rPr>
                <w:rFonts w:cs="Arial"/>
                <w:snapToGrid w:val="0"/>
                <w:sz w:val="16"/>
                <w:szCs w:val="16"/>
                <w:lang w:val="en-GB"/>
              </w:rPr>
            </w:pPr>
            <w:r>
              <w:rPr>
                <w:rFonts w:cs="Arial"/>
                <w:snapToGrid w:val="0"/>
                <w:sz w:val="16"/>
                <w:szCs w:val="16"/>
                <w:lang w:val="en-GB"/>
              </w:rPr>
              <w:t>0xB3</w:t>
            </w:r>
          </w:p>
        </w:tc>
        <w:tc>
          <w:tcPr>
            <w:tcW w:w="2731" w:type="dxa"/>
            <w:tcBorders>
              <w:top w:val="single" w:sz="4" w:space="0" w:color="auto"/>
              <w:left w:val="nil"/>
              <w:bottom w:val="single" w:sz="4" w:space="0" w:color="auto"/>
              <w:right w:val="single" w:sz="4" w:space="0" w:color="auto"/>
            </w:tcBorders>
            <w:noWrap/>
            <w:vAlign w:val="bottom"/>
          </w:tcPr>
          <w:p w14:paraId="15252F7E" w14:textId="77777777" w:rsidR="0042307E" w:rsidRDefault="0042307E">
            <w:pPr>
              <w:spacing w:line="276" w:lineRule="auto"/>
              <w:rPr>
                <w:rFonts w:cs="Arial"/>
                <w:snapToGrid w:val="0"/>
                <w:sz w:val="16"/>
                <w:szCs w:val="16"/>
                <w:lang w:val="en-GB"/>
              </w:rPr>
            </w:pPr>
            <w:r>
              <w:rPr>
                <w:rFonts w:cs="Arial"/>
                <w:snapToGrid w:val="0"/>
                <w:sz w:val="16"/>
                <w:szCs w:val="16"/>
                <w:lang w:val="en-GB"/>
              </w:rPr>
              <w:t>MediaInformation2_St</w:t>
            </w:r>
          </w:p>
        </w:tc>
        <w:tc>
          <w:tcPr>
            <w:tcW w:w="2086" w:type="dxa"/>
            <w:tcBorders>
              <w:top w:val="single" w:sz="4" w:space="0" w:color="auto"/>
              <w:left w:val="nil"/>
              <w:bottom w:val="single" w:sz="4" w:space="0" w:color="auto"/>
              <w:right w:val="single" w:sz="4" w:space="0" w:color="auto"/>
            </w:tcBorders>
            <w:noWrap/>
            <w:vAlign w:val="bottom"/>
          </w:tcPr>
          <w:p w14:paraId="4E9BB789" w14:textId="77777777" w:rsidR="0042307E" w:rsidRDefault="0042307E">
            <w:pPr>
              <w:spacing w:line="276" w:lineRule="auto"/>
              <w:rPr>
                <w:rFonts w:cs="Arial"/>
                <w:snapToGrid w:val="0"/>
                <w:sz w:val="16"/>
                <w:szCs w:val="16"/>
              </w:rPr>
            </w:pPr>
            <w:r>
              <w:rPr>
                <w:rFonts w:cs="Arial"/>
                <w:snapToGrid w:val="0"/>
                <w:sz w:val="16"/>
                <w:szCs w:val="16"/>
              </w:rPr>
              <w:t>Generic Metadata</w:t>
            </w:r>
          </w:p>
        </w:tc>
      </w:tr>
    </w:tbl>
    <w:p w14:paraId="211F48D2" w14:textId="77777777" w:rsidR="0042307E" w:rsidRDefault="0042307E" w:rsidP="0042307E">
      <w:pPr>
        <w:pStyle w:val="Heading4"/>
      </w:pPr>
      <w:r w:rsidRPr="00B9479B">
        <w:lastRenderedPageBreak/>
        <w:t xml:space="preserve">TP-PHY-TPP-REQ-092287/A-MediaPlayerClient2 - </w:t>
      </w:r>
      <w:proofErr w:type="spellStart"/>
      <w:r w:rsidRPr="00B9479B">
        <w:t>MediaPlayerServer</w:t>
      </w:r>
      <w:proofErr w:type="spellEnd"/>
    </w:p>
    <w:p w14:paraId="48396E37" w14:textId="77777777" w:rsidR="0042307E" w:rsidRPr="0017704B" w:rsidRDefault="0042307E" w:rsidP="0042307E">
      <w:pPr>
        <w:rPr>
          <w:rFonts w:eastAsia="MS Mincho" w:cs="Arial"/>
        </w:rPr>
      </w:pPr>
      <w:r w:rsidRPr="0017704B">
        <w:rPr>
          <w:rFonts w:eastAsia="MS Mincho" w:cs="Arial"/>
        </w:rPr>
        <w:t xml:space="preserve">The MediaPlayerClient2 - </w:t>
      </w:r>
      <w:proofErr w:type="spellStart"/>
      <w:r w:rsidRPr="0017704B">
        <w:rPr>
          <w:rFonts w:eastAsia="MS Mincho" w:cs="Arial"/>
        </w:rPr>
        <w:t>MediaPlayerServer</w:t>
      </w:r>
      <w:proofErr w:type="spellEnd"/>
      <w:r w:rsidRPr="0017704B">
        <w:rPr>
          <w:rFonts w:eastAsia="MS Mincho" w:cs="Arial"/>
        </w:rPr>
        <w:t xml:space="preserve"> channel is representing the channel connecting "Media Player Server" features and "Media Player Client2" features. The "Media Player Server" represents a media playback unit. "Media Player Client2" represents a Heads Up Display. </w:t>
      </w:r>
    </w:p>
    <w:p w14:paraId="5E460A39" w14:textId="77777777" w:rsidR="0042307E" w:rsidRPr="0017704B" w:rsidRDefault="0042307E" w:rsidP="0042307E">
      <w:pPr>
        <w:rPr>
          <w:rFonts w:eastAsia="MS Mincho" w:cs="Arial"/>
        </w:rPr>
      </w:pPr>
    </w:p>
    <w:p w14:paraId="4003092B" w14:textId="77777777" w:rsidR="0042307E" w:rsidRPr="0017704B" w:rsidRDefault="0042307E" w:rsidP="0042307E">
      <w:pPr>
        <w:rPr>
          <w:rFonts w:eastAsia="MS Mincho" w:cs="Arial"/>
        </w:rPr>
      </w:pPr>
    </w:p>
    <w:p w14:paraId="4F839601" w14:textId="77777777" w:rsidR="0042307E" w:rsidRPr="0017704B" w:rsidRDefault="0042307E" w:rsidP="0042307E">
      <w:pPr>
        <w:rPr>
          <w:rFonts w:eastAsia="MS Mincho" w:cs="Arial"/>
        </w:rPr>
      </w:pPr>
      <w:r w:rsidRPr="0017704B">
        <w:rPr>
          <w:rFonts w:eastAsia="MS Mincho" w:cs="Arial"/>
        </w:rPr>
        <w:t xml:space="preserve">This channel is used for </w:t>
      </w:r>
      <w:r w:rsidRPr="0017704B">
        <w:rPr>
          <w:rFonts w:eastAsia="MS Mincho" w:cs="Arial"/>
          <w:u w:val="single"/>
        </w:rPr>
        <w:t>Flow control only</w:t>
      </w:r>
    </w:p>
    <w:p w14:paraId="061E86F9" w14:textId="77777777" w:rsidR="0042307E" w:rsidRDefault="0042307E" w:rsidP="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39EC6CE9"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5C2CB36E" w14:textId="77777777" w:rsidR="0042307E" w:rsidRPr="0017704B" w:rsidRDefault="0042307E">
            <w:pPr>
              <w:spacing w:line="276" w:lineRule="auto"/>
              <w:jc w:val="center"/>
              <w:rPr>
                <w:rFonts w:eastAsia="MS Mincho" w:cs="Arial"/>
                <w:b/>
                <w:bCs/>
                <w:sz w:val="16"/>
                <w:szCs w:val="16"/>
              </w:rPr>
            </w:pPr>
            <w:r w:rsidRPr="0017704B">
              <w:rPr>
                <w:rFonts w:eastAsia="MS Mincho" w:cs="Arial"/>
                <w:b/>
                <w:bCs/>
                <w:sz w:val="16"/>
                <w:szCs w:val="16"/>
              </w:rPr>
              <w:t>Channel</w:t>
            </w:r>
          </w:p>
        </w:tc>
      </w:tr>
      <w:tr w:rsidR="0042307E" w14:paraId="5CE67807"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3E1AFA57" w14:textId="77777777" w:rsidR="0042307E" w:rsidRPr="0017704B" w:rsidRDefault="0042307E">
            <w:pPr>
              <w:spacing w:line="276" w:lineRule="auto"/>
              <w:rPr>
                <w:rFonts w:eastAsia="MS Mincho" w:cs="Arial"/>
                <w:b/>
                <w:bCs/>
                <w:sz w:val="16"/>
                <w:szCs w:val="16"/>
              </w:rPr>
            </w:pPr>
            <w:r w:rsidRPr="0017704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2C02B153" w14:textId="77777777" w:rsidR="0042307E" w:rsidRPr="0017704B" w:rsidRDefault="0042307E">
            <w:pPr>
              <w:spacing w:line="276" w:lineRule="auto"/>
              <w:rPr>
                <w:rFonts w:eastAsia="MS Mincho" w:cs="Arial"/>
                <w:b/>
                <w:bCs/>
                <w:sz w:val="16"/>
                <w:szCs w:val="16"/>
              </w:rPr>
            </w:pPr>
            <w:r w:rsidRPr="0017704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7E598F32" w14:textId="77777777" w:rsidR="0042307E" w:rsidRPr="0017704B" w:rsidRDefault="0042307E">
            <w:pPr>
              <w:spacing w:line="276" w:lineRule="auto"/>
              <w:rPr>
                <w:rFonts w:eastAsia="MS Mincho" w:cs="Arial"/>
                <w:b/>
                <w:bCs/>
                <w:sz w:val="16"/>
                <w:szCs w:val="16"/>
              </w:rPr>
            </w:pPr>
            <w:r w:rsidRPr="0017704B">
              <w:rPr>
                <w:rFonts w:eastAsia="MS Mincho" w:cs="Arial"/>
                <w:b/>
                <w:bCs/>
                <w:sz w:val="16"/>
                <w:szCs w:val="16"/>
              </w:rPr>
              <w:t>TP Index</w:t>
            </w:r>
          </w:p>
        </w:tc>
        <w:tc>
          <w:tcPr>
            <w:tcW w:w="261" w:type="dxa"/>
            <w:shd w:val="clear" w:color="auto" w:fill="C0C0C0"/>
            <w:noWrap/>
            <w:vAlign w:val="bottom"/>
            <w:hideMark/>
          </w:tcPr>
          <w:p w14:paraId="4CD76D65" w14:textId="77777777" w:rsidR="0042307E" w:rsidRPr="0017704B" w:rsidRDefault="0042307E">
            <w:pPr>
              <w:spacing w:line="276" w:lineRule="auto"/>
              <w:jc w:val="center"/>
              <w:rPr>
                <w:rFonts w:eastAsia="MS Mincho" w:cs="Arial"/>
                <w:b/>
                <w:bCs/>
                <w:sz w:val="16"/>
                <w:szCs w:val="16"/>
              </w:rPr>
            </w:pPr>
            <w:r w:rsidRPr="0017704B">
              <w:rPr>
                <w:rFonts w:eastAsia="MS Mincho" w:cs="Arial"/>
                <w:b/>
                <w:bCs/>
                <w:sz w:val="16"/>
                <w:szCs w:val="16"/>
              </w:rPr>
              <w:t> </w:t>
            </w:r>
          </w:p>
        </w:tc>
        <w:tc>
          <w:tcPr>
            <w:tcW w:w="938" w:type="dxa"/>
            <w:shd w:val="clear" w:color="auto" w:fill="C0C0C0"/>
            <w:noWrap/>
            <w:vAlign w:val="bottom"/>
            <w:hideMark/>
          </w:tcPr>
          <w:p w14:paraId="7F8C9BD2"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c>
          <w:tcPr>
            <w:tcW w:w="2731" w:type="dxa"/>
            <w:shd w:val="clear" w:color="auto" w:fill="C0C0C0"/>
            <w:noWrap/>
            <w:vAlign w:val="bottom"/>
            <w:hideMark/>
          </w:tcPr>
          <w:p w14:paraId="5042C937" w14:textId="77777777" w:rsidR="0042307E" w:rsidRPr="0017704B" w:rsidRDefault="0042307E">
            <w:pPr>
              <w:spacing w:line="276" w:lineRule="auto"/>
              <w:rPr>
                <w:rFonts w:eastAsia="MS Mincho" w:cs="Arial"/>
                <w:b/>
                <w:sz w:val="16"/>
                <w:szCs w:val="16"/>
              </w:rPr>
            </w:pPr>
            <w:r w:rsidRPr="0017704B">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2D2E1B9F"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r>
      <w:tr w:rsidR="0042307E" w14:paraId="6BCEB97F"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10979982" w14:textId="77777777" w:rsidR="0042307E" w:rsidRPr="0017704B" w:rsidRDefault="0042307E">
            <w:pPr>
              <w:spacing w:line="276" w:lineRule="auto"/>
              <w:rPr>
                <w:rFonts w:eastAsia="MS Mincho" w:cs="Arial"/>
                <w:sz w:val="16"/>
                <w:szCs w:val="16"/>
              </w:rPr>
            </w:pPr>
            <w:r>
              <w:rPr>
                <w:rFonts w:eastAsia="MS Mincho" w:cs="Arial"/>
                <w:sz w:val="16"/>
                <w:szCs w:val="16"/>
              </w:rPr>
              <w:t>0x24A</w:t>
            </w:r>
          </w:p>
        </w:tc>
        <w:tc>
          <w:tcPr>
            <w:tcW w:w="2383" w:type="dxa"/>
            <w:tcBorders>
              <w:top w:val="nil"/>
              <w:left w:val="nil"/>
              <w:bottom w:val="single" w:sz="4" w:space="0" w:color="auto"/>
              <w:right w:val="single" w:sz="4" w:space="0" w:color="auto"/>
            </w:tcBorders>
            <w:noWrap/>
            <w:hideMark/>
          </w:tcPr>
          <w:p w14:paraId="22E8D876" w14:textId="77777777" w:rsidR="0042307E" w:rsidRPr="0017704B" w:rsidRDefault="0042307E">
            <w:pPr>
              <w:spacing w:line="276" w:lineRule="auto"/>
              <w:rPr>
                <w:rFonts w:eastAsia="MS Mincho" w:cs="Arial"/>
                <w:sz w:val="16"/>
                <w:szCs w:val="16"/>
              </w:rPr>
            </w:pPr>
            <w:r>
              <w:rPr>
                <w:rFonts w:eastAsia="MS Mincho" w:cs="Arial"/>
                <w:sz w:val="16"/>
                <w:szCs w:val="16"/>
              </w:rPr>
              <w:t>CONMP_RDISP2_WORD_R</w:t>
            </w:r>
            <w:r w:rsidRPr="00D04B26">
              <w:rPr>
                <w:rFonts w:eastAsia="MS Mincho" w:cs="Arial"/>
                <w:sz w:val="16"/>
                <w:szCs w:val="16"/>
              </w:rPr>
              <w:t>x</w:t>
            </w:r>
          </w:p>
        </w:tc>
        <w:tc>
          <w:tcPr>
            <w:tcW w:w="914" w:type="dxa"/>
            <w:tcBorders>
              <w:top w:val="nil"/>
              <w:left w:val="nil"/>
              <w:bottom w:val="single" w:sz="4" w:space="0" w:color="auto"/>
              <w:right w:val="single" w:sz="4" w:space="0" w:color="auto"/>
            </w:tcBorders>
            <w:noWrap/>
            <w:hideMark/>
          </w:tcPr>
          <w:p w14:paraId="59C4DE3D" w14:textId="77777777" w:rsidR="0042307E" w:rsidRPr="0017704B" w:rsidRDefault="0042307E">
            <w:pPr>
              <w:spacing w:line="276" w:lineRule="auto"/>
              <w:jc w:val="center"/>
              <w:rPr>
                <w:rFonts w:eastAsia="MS Mincho" w:cs="Arial"/>
                <w:sz w:val="16"/>
                <w:szCs w:val="16"/>
              </w:rPr>
            </w:pPr>
            <w:r>
              <w:rPr>
                <w:rFonts w:eastAsia="MS Mincho" w:cs="Arial"/>
                <w:sz w:val="16"/>
                <w:szCs w:val="16"/>
              </w:rPr>
              <w:t>43</w:t>
            </w:r>
          </w:p>
        </w:tc>
        <w:tc>
          <w:tcPr>
            <w:tcW w:w="261" w:type="dxa"/>
            <w:shd w:val="clear" w:color="auto" w:fill="C0C0C0"/>
            <w:noWrap/>
            <w:vAlign w:val="bottom"/>
            <w:hideMark/>
          </w:tcPr>
          <w:p w14:paraId="708EACEA" w14:textId="77777777" w:rsidR="0042307E" w:rsidRPr="0017704B" w:rsidRDefault="0042307E">
            <w:pPr>
              <w:spacing w:line="276" w:lineRule="auto"/>
              <w:rPr>
                <w:rFonts w:eastAsia="MS Mincho" w:cs="Arial"/>
                <w:b/>
                <w:bCs/>
                <w:sz w:val="16"/>
                <w:szCs w:val="16"/>
              </w:rPr>
            </w:pPr>
            <w:r w:rsidRPr="0017704B">
              <w:rPr>
                <w:rFonts w:eastAsia="MS Mincho" w:cs="Arial"/>
                <w:b/>
                <w:bCs/>
                <w:sz w:val="16"/>
                <w:szCs w:val="16"/>
              </w:rPr>
              <w:t> </w:t>
            </w:r>
          </w:p>
        </w:tc>
        <w:tc>
          <w:tcPr>
            <w:tcW w:w="938" w:type="dxa"/>
            <w:shd w:val="clear" w:color="auto" w:fill="C0C0C0"/>
            <w:noWrap/>
            <w:vAlign w:val="bottom"/>
            <w:hideMark/>
          </w:tcPr>
          <w:p w14:paraId="2C8C7649"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c>
          <w:tcPr>
            <w:tcW w:w="2731" w:type="dxa"/>
            <w:shd w:val="clear" w:color="auto" w:fill="C0C0C0"/>
            <w:noWrap/>
            <w:vAlign w:val="bottom"/>
            <w:hideMark/>
          </w:tcPr>
          <w:p w14:paraId="23A289F1" w14:textId="77777777" w:rsidR="0042307E" w:rsidRPr="0017704B" w:rsidRDefault="0042307E">
            <w:pPr>
              <w:spacing w:line="276" w:lineRule="auto"/>
              <w:rPr>
                <w:rFonts w:eastAsia="MS Mincho" w:cs="Arial"/>
                <w:b/>
                <w:sz w:val="16"/>
                <w:szCs w:val="16"/>
              </w:rPr>
            </w:pPr>
            <w:r w:rsidRPr="0017704B">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2D92979A"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r>
      <w:tr w:rsidR="0042307E" w14:paraId="30C1BA7A"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74AF3312"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c>
          <w:tcPr>
            <w:tcW w:w="2383" w:type="dxa"/>
            <w:noWrap/>
            <w:vAlign w:val="bottom"/>
          </w:tcPr>
          <w:p w14:paraId="00473626" w14:textId="77777777" w:rsidR="0042307E" w:rsidRPr="0017704B" w:rsidRDefault="0042307E">
            <w:pPr>
              <w:spacing w:line="276" w:lineRule="auto"/>
              <w:rPr>
                <w:rFonts w:eastAsia="MS Mincho" w:cs="Arial"/>
                <w:sz w:val="16"/>
                <w:szCs w:val="16"/>
              </w:rPr>
            </w:pPr>
          </w:p>
        </w:tc>
        <w:tc>
          <w:tcPr>
            <w:tcW w:w="914" w:type="dxa"/>
            <w:noWrap/>
            <w:vAlign w:val="bottom"/>
          </w:tcPr>
          <w:p w14:paraId="46F505FA" w14:textId="77777777" w:rsidR="0042307E" w:rsidRPr="0017704B" w:rsidRDefault="0042307E">
            <w:pPr>
              <w:spacing w:line="276" w:lineRule="auto"/>
              <w:rPr>
                <w:rFonts w:eastAsia="MS Mincho" w:cs="Arial"/>
                <w:sz w:val="16"/>
                <w:szCs w:val="16"/>
              </w:rPr>
            </w:pPr>
          </w:p>
        </w:tc>
        <w:tc>
          <w:tcPr>
            <w:tcW w:w="261" w:type="dxa"/>
            <w:shd w:val="clear" w:color="auto" w:fill="C0C0C0"/>
            <w:noWrap/>
            <w:hideMark/>
          </w:tcPr>
          <w:p w14:paraId="40F32E2D" w14:textId="77777777" w:rsidR="0042307E" w:rsidRPr="0017704B" w:rsidRDefault="0042307E">
            <w:pPr>
              <w:spacing w:line="276" w:lineRule="auto"/>
              <w:jc w:val="center"/>
              <w:rPr>
                <w:rFonts w:eastAsia="MS Mincho" w:cs="Arial"/>
                <w:sz w:val="16"/>
                <w:szCs w:val="16"/>
              </w:rPr>
            </w:pPr>
            <w:r w:rsidRPr="0017704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4C3F3ADB" w14:textId="77777777" w:rsidR="0042307E" w:rsidRPr="0017704B" w:rsidRDefault="0042307E">
            <w:pPr>
              <w:spacing w:line="276" w:lineRule="auto"/>
              <w:jc w:val="center"/>
              <w:rPr>
                <w:rFonts w:eastAsia="MS Mincho" w:cs="Arial"/>
                <w:b/>
                <w:bCs/>
                <w:sz w:val="16"/>
                <w:szCs w:val="16"/>
              </w:rPr>
            </w:pPr>
            <w:r w:rsidRPr="0017704B">
              <w:rPr>
                <w:rFonts w:eastAsia="MS Mincho" w:cs="Arial"/>
                <w:b/>
                <w:bCs/>
                <w:sz w:val="16"/>
                <w:szCs w:val="16"/>
              </w:rPr>
              <w:t>Logical Signals</w:t>
            </w:r>
          </w:p>
        </w:tc>
      </w:tr>
      <w:tr w:rsidR="0042307E" w14:paraId="0BFFEF76"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131BA8C6"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c>
          <w:tcPr>
            <w:tcW w:w="2383" w:type="dxa"/>
            <w:noWrap/>
            <w:vAlign w:val="bottom"/>
          </w:tcPr>
          <w:p w14:paraId="27266E3A" w14:textId="77777777" w:rsidR="0042307E" w:rsidRPr="0017704B" w:rsidRDefault="0042307E">
            <w:pPr>
              <w:spacing w:line="276" w:lineRule="auto"/>
              <w:rPr>
                <w:rFonts w:eastAsia="MS Mincho" w:cs="Arial"/>
                <w:sz w:val="16"/>
                <w:szCs w:val="16"/>
              </w:rPr>
            </w:pPr>
          </w:p>
        </w:tc>
        <w:tc>
          <w:tcPr>
            <w:tcW w:w="914" w:type="dxa"/>
            <w:noWrap/>
            <w:vAlign w:val="bottom"/>
          </w:tcPr>
          <w:p w14:paraId="085F66B0" w14:textId="77777777" w:rsidR="0042307E" w:rsidRPr="0017704B" w:rsidRDefault="0042307E">
            <w:pPr>
              <w:spacing w:line="276" w:lineRule="auto"/>
              <w:rPr>
                <w:rFonts w:eastAsia="MS Mincho" w:cs="Arial"/>
                <w:sz w:val="16"/>
                <w:szCs w:val="16"/>
              </w:rPr>
            </w:pPr>
          </w:p>
        </w:tc>
        <w:tc>
          <w:tcPr>
            <w:tcW w:w="261" w:type="dxa"/>
            <w:shd w:val="clear" w:color="auto" w:fill="C0C0C0"/>
            <w:noWrap/>
            <w:vAlign w:val="bottom"/>
            <w:hideMark/>
          </w:tcPr>
          <w:p w14:paraId="4EF32994"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18F0315" w14:textId="77777777" w:rsidR="0042307E" w:rsidRPr="0017704B" w:rsidRDefault="0042307E">
            <w:pPr>
              <w:spacing w:line="276" w:lineRule="auto"/>
              <w:rPr>
                <w:rFonts w:eastAsia="MS Mincho" w:cs="Arial"/>
                <w:b/>
                <w:bCs/>
                <w:sz w:val="16"/>
                <w:szCs w:val="16"/>
              </w:rPr>
            </w:pPr>
            <w:r w:rsidRPr="0017704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4676212F" w14:textId="77777777" w:rsidR="0042307E" w:rsidRPr="0017704B" w:rsidRDefault="0042307E">
            <w:pPr>
              <w:spacing w:line="276" w:lineRule="auto"/>
              <w:rPr>
                <w:rFonts w:eastAsia="MS Mincho" w:cs="Arial"/>
                <w:b/>
                <w:bCs/>
                <w:sz w:val="16"/>
                <w:szCs w:val="16"/>
              </w:rPr>
            </w:pPr>
            <w:r w:rsidRPr="0017704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3CE3D8C6" w14:textId="77777777" w:rsidR="0042307E" w:rsidRPr="0017704B" w:rsidRDefault="0042307E">
            <w:pPr>
              <w:spacing w:line="276" w:lineRule="auto"/>
              <w:rPr>
                <w:rFonts w:eastAsia="MS Mincho" w:cs="Arial"/>
                <w:b/>
                <w:bCs/>
                <w:sz w:val="16"/>
                <w:szCs w:val="16"/>
              </w:rPr>
            </w:pPr>
            <w:r w:rsidRPr="0017704B">
              <w:rPr>
                <w:rFonts w:eastAsia="MS Mincho" w:cs="Arial"/>
                <w:b/>
                <w:bCs/>
                <w:sz w:val="16"/>
                <w:szCs w:val="16"/>
              </w:rPr>
              <w:t>Utilization</w:t>
            </w:r>
          </w:p>
        </w:tc>
      </w:tr>
      <w:tr w:rsidR="0042307E" w14:paraId="76BA4826"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hideMark/>
          </w:tcPr>
          <w:p w14:paraId="749238F0"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c>
          <w:tcPr>
            <w:tcW w:w="2383" w:type="dxa"/>
            <w:tcBorders>
              <w:top w:val="nil"/>
              <w:left w:val="nil"/>
              <w:bottom w:val="single" w:sz="4" w:space="0" w:color="auto"/>
              <w:right w:val="nil"/>
            </w:tcBorders>
            <w:noWrap/>
            <w:vAlign w:val="bottom"/>
          </w:tcPr>
          <w:p w14:paraId="289F3C6F" w14:textId="77777777" w:rsidR="0042307E" w:rsidRPr="0017704B" w:rsidRDefault="0042307E">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14:paraId="7FDE41DE" w14:textId="77777777" w:rsidR="0042307E" w:rsidRPr="0017704B"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0C91CFCC" w14:textId="77777777" w:rsidR="0042307E" w:rsidRPr="0017704B" w:rsidRDefault="0042307E">
            <w:pPr>
              <w:spacing w:line="276" w:lineRule="auto"/>
              <w:rPr>
                <w:rFonts w:eastAsia="MS Mincho" w:cs="Arial"/>
                <w:sz w:val="16"/>
                <w:szCs w:val="16"/>
              </w:rPr>
            </w:pPr>
            <w:r w:rsidRPr="0017704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0DD792F" w14:textId="77777777" w:rsidR="0042307E" w:rsidRPr="0017704B" w:rsidRDefault="0042307E">
            <w:pPr>
              <w:spacing w:line="276" w:lineRule="auto"/>
              <w:rPr>
                <w:rFonts w:eastAsia="MS Mincho" w:cs="Arial"/>
                <w:sz w:val="16"/>
                <w:szCs w:val="16"/>
              </w:rPr>
            </w:pPr>
            <w:r w:rsidRPr="0017704B">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14:paraId="5B7EE321" w14:textId="77777777" w:rsidR="0042307E" w:rsidRPr="0017704B" w:rsidRDefault="0042307E">
            <w:pPr>
              <w:spacing w:line="276" w:lineRule="auto"/>
              <w:rPr>
                <w:rFonts w:eastAsia="MS Mincho" w:cs="Arial"/>
                <w:sz w:val="16"/>
                <w:szCs w:val="16"/>
              </w:rPr>
            </w:pPr>
            <w:r w:rsidRPr="0017704B">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14:paraId="2DDC47C6" w14:textId="77777777" w:rsidR="0042307E" w:rsidRPr="0017704B" w:rsidRDefault="0042307E">
            <w:pPr>
              <w:spacing w:line="276" w:lineRule="auto"/>
              <w:rPr>
                <w:rFonts w:eastAsia="MS Mincho" w:cs="Arial"/>
                <w:sz w:val="16"/>
                <w:szCs w:val="16"/>
              </w:rPr>
            </w:pPr>
            <w:r w:rsidRPr="0017704B">
              <w:rPr>
                <w:rFonts w:eastAsia="MS Mincho" w:cs="Arial"/>
                <w:sz w:val="16"/>
                <w:szCs w:val="16"/>
              </w:rPr>
              <w:t>--</w:t>
            </w:r>
          </w:p>
        </w:tc>
      </w:tr>
    </w:tbl>
    <w:p w14:paraId="636ED61C" w14:textId="77777777" w:rsidR="0042307E" w:rsidRDefault="0042307E" w:rsidP="0042307E">
      <w:pPr>
        <w:rPr>
          <w:rFonts w:eastAsia="MS Mincho" w:cs="Arial"/>
        </w:rPr>
      </w:pPr>
    </w:p>
    <w:p w14:paraId="2E18D733" w14:textId="77777777" w:rsidR="0042307E" w:rsidRDefault="0042307E"/>
    <w:p w14:paraId="0A049001" w14:textId="77777777" w:rsidR="0042307E" w:rsidRDefault="0042307E" w:rsidP="0042307E">
      <w:pPr>
        <w:pStyle w:val="Heading4"/>
      </w:pPr>
      <w:r w:rsidRPr="00B9479B">
        <w:t>TP-PHY-TPP-REQ-092288/C-PHONE - RDISP2</w:t>
      </w:r>
    </w:p>
    <w:p w14:paraId="6C152CFC" w14:textId="77777777" w:rsidR="0042307E" w:rsidRPr="00A962D9" w:rsidRDefault="0042307E" w:rsidP="0042307E">
      <w:pPr>
        <w:rPr>
          <w:rFonts w:eastAsia="MS Mincho" w:cs="Arial"/>
        </w:rPr>
      </w:pPr>
      <w:r w:rsidRPr="00A962D9">
        <w:rPr>
          <w:rFonts w:eastAsia="MS Mincho" w:cs="Arial"/>
        </w:rPr>
        <w:t xml:space="preserve">The PHONE – </w:t>
      </w:r>
      <w:r>
        <w:rPr>
          <w:rFonts w:eastAsia="MS Mincho" w:cs="Arial"/>
        </w:rPr>
        <w:t>RDISP2</w:t>
      </w:r>
      <w:r>
        <w:rPr>
          <w:rFonts w:eastAsia="MS Mincho" w:cs="Arial"/>
          <w:sz w:val="16"/>
          <w:szCs w:val="16"/>
        </w:rPr>
        <w:t xml:space="preserve"> </w:t>
      </w:r>
      <w:r w:rsidRPr="00A962D9">
        <w:rPr>
          <w:rFonts w:eastAsia="MS Mincho" w:cs="Arial"/>
        </w:rPr>
        <w:t>channel is representing the channel connecting "PHONE" features and "</w:t>
      </w:r>
      <w:r>
        <w:rPr>
          <w:rFonts w:eastAsia="MS Mincho" w:cs="Arial"/>
        </w:rPr>
        <w:t>RDISP2</w:t>
      </w:r>
      <w:r>
        <w:rPr>
          <w:rFonts w:eastAsia="MS Mincho" w:cs="Arial"/>
          <w:sz w:val="16"/>
          <w:szCs w:val="16"/>
        </w:rPr>
        <w:t xml:space="preserve"> </w:t>
      </w:r>
      <w:r w:rsidRPr="00A962D9">
        <w:rPr>
          <w:rFonts w:eastAsia="MS Mincho" w:cs="Arial"/>
        </w:rPr>
        <w:t>" features. The "</w:t>
      </w:r>
      <w:r>
        <w:rPr>
          <w:rFonts w:eastAsia="MS Mincho" w:cs="Arial"/>
        </w:rPr>
        <w:t>RDISP2</w:t>
      </w:r>
      <w:r>
        <w:rPr>
          <w:rFonts w:eastAsia="MS Mincho" w:cs="Arial"/>
          <w:sz w:val="16"/>
          <w:szCs w:val="16"/>
        </w:rPr>
        <w:t xml:space="preserve"> </w:t>
      </w:r>
      <w:r w:rsidRPr="00A962D9">
        <w:rPr>
          <w:rFonts w:eastAsia="MS Mincho" w:cs="Arial"/>
        </w:rPr>
        <w:t xml:space="preserve">" represents a Heads Up display unit. "PHONE" represents a phone interface module. </w:t>
      </w:r>
    </w:p>
    <w:p w14:paraId="036BA95A" w14:textId="77777777" w:rsidR="0042307E" w:rsidRDefault="0042307E" w:rsidP="0042307E">
      <w:pPr>
        <w:rPr>
          <w:rFonts w:eastAsia="MS Mincho" w:cs="Arial"/>
        </w:rPr>
      </w:pPr>
    </w:p>
    <w:tbl>
      <w:tblPr>
        <w:tblW w:w="9576" w:type="dxa"/>
        <w:jc w:val="center"/>
        <w:tblLook w:val="04A0" w:firstRow="1" w:lastRow="0" w:firstColumn="1" w:lastColumn="0" w:noHBand="0" w:noVBand="1"/>
      </w:tblPr>
      <w:tblGrid>
        <w:gridCol w:w="731"/>
        <w:gridCol w:w="2315"/>
        <w:gridCol w:w="873"/>
        <w:gridCol w:w="261"/>
        <w:gridCol w:w="896"/>
        <w:gridCol w:w="2584"/>
        <w:gridCol w:w="1977"/>
      </w:tblGrid>
      <w:tr w:rsidR="0042307E" w14:paraId="16012D52" w14:textId="77777777" w:rsidTr="0042307E">
        <w:trPr>
          <w:cantSplit/>
          <w:trHeight w:val="270"/>
          <w:jc w:val="center"/>
        </w:trPr>
        <w:tc>
          <w:tcPr>
            <w:tcW w:w="9576" w:type="dxa"/>
            <w:gridSpan w:val="7"/>
            <w:tcBorders>
              <w:top w:val="single" w:sz="4" w:space="0" w:color="auto"/>
              <w:left w:val="single" w:sz="4" w:space="0" w:color="auto"/>
              <w:bottom w:val="single" w:sz="4" w:space="0" w:color="auto"/>
              <w:right w:val="single" w:sz="4" w:space="0" w:color="auto"/>
            </w:tcBorders>
            <w:noWrap/>
            <w:vAlign w:val="bottom"/>
            <w:hideMark/>
          </w:tcPr>
          <w:p w14:paraId="544C8117" w14:textId="77777777" w:rsidR="0042307E" w:rsidRPr="00A962D9" w:rsidRDefault="0042307E">
            <w:pPr>
              <w:spacing w:line="276" w:lineRule="auto"/>
              <w:jc w:val="center"/>
              <w:rPr>
                <w:rFonts w:eastAsia="MS Mincho" w:cs="Arial"/>
                <w:b/>
                <w:bCs/>
                <w:sz w:val="16"/>
                <w:szCs w:val="16"/>
              </w:rPr>
            </w:pPr>
            <w:r w:rsidRPr="00A962D9">
              <w:rPr>
                <w:rFonts w:eastAsia="MS Mincho" w:cs="Arial"/>
                <w:b/>
                <w:bCs/>
                <w:sz w:val="16"/>
                <w:szCs w:val="16"/>
              </w:rPr>
              <w:t>Channel</w:t>
            </w:r>
          </w:p>
        </w:tc>
      </w:tr>
      <w:tr w:rsidR="0042307E" w14:paraId="5BDF3BD3" w14:textId="77777777" w:rsidTr="0042307E">
        <w:trPr>
          <w:cantSplit/>
          <w:trHeight w:val="255"/>
          <w:jc w:val="center"/>
        </w:trPr>
        <w:tc>
          <w:tcPr>
            <w:tcW w:w="731" w:type="dxa"/>
            <w:tcBorders>
              <w:top w:val="nil"/>
              <w:left w:val="single" w:sz="4" w:space="0" w:color="auto"/>
              <w:bottom w:val="single" w:sz="4" w:space="0" w:color="auto"/>
              <w:right w:val="single" w:sz="4" w:space="0" w:color="auto"/>
            </w:tcBorders>
            <w:noWrap/>
            <w:vAlign w:val="bottom"/>
            <w:hideMark/>
          </w:tcPr>
          <w:p w14:paraId="46344DB9" w14:textId="77777777" w:rsidR="0042307E" w:rsidRPr="00A962D9" w:rsidRDefault="0042307E">
            <w:pPr>
              <w:spacing w:line="276" w:lineRule="auto"/>
              <w:rPr>
                <w:rFonts w:eastAsia="MS Mincho" w:cs="Arial"/>
                <w:b/>
                <w:bCs/>
                <w:sz w:val="16"/>
                <w:szCs w:val="16"/>
              </w:rPr>
            </w:pPr>
            <w:r w:rsidRPr="00A962D9">
              <w:rPr>
                <w:rFonts w:eastAsia="MS Mincho" w:cs="Arial"/>
                <w:b/>
                <w:bCs/>
                <w:sz w:val="16"/>
                <w:szCs w:val="16"/>
              </w:rPr>
              <w:t>CAN ID</w:t>
            </w:r>
          </w:p>
        </w:tc>
        <w:tc>
          <w:tcPr>
            <w:tcW w:w="2257" w:type="dxa"/>
            <w:tcBorders>
              <w:top w:val="nil"/>
              <w:left w:val="nil"/>
              <w:bottom w:val="single" w:sz="4" w:space="0" w:color="auto"/>
              <w:right w:val="single" w:sz="4" w:space="0" w:color="auto"/>
            </w:tcBorders>
            <w:noWrap/>
            <w:vAlign w:val="bottom"/>
            <w:hideMark/>
          </w:tcPr>
          <w:p w14:paraId="5F968F1E" w14:textId="77777777" w:rsidR="0042307E" w:rsidRPr="00A962D9" w:rsidRDefault="0042307E">
            <w:pPr>
              <w:spacing w:line="276" w:lineRule="auto"/>
              <w:rPr>
                <w:rFonts w:eastAsia="MS Mincho" w:cs="Arial"/>
                <w:b/>
                <w:bCs/>
                <w:sz w:val="16"/>
                <w:szCs w:val="16"/>
              </w:rPr>
            </w:pPr>
            <w:r w:rsidRPr="00A962D9">
              <w:rPr>
                <w:rFonts w:eastAsia="MS Mincho" w:cs="Arial"/>
                <w:b/>
                <w:bCs/>
                <w:sz w:val="16"/>
                <w:szCs w:val="16"/>
              </w:rPr>
              <w:t>Msg Name</w:t>
            </w:r>
          </w:p>
        </w:tc>
        <w:tc>
          <w:tcPr>
            <w:tcW w:w="873" w:type="dxa"/>
            <w:tcBorders>
              <w:top w:val="nil"/>
              <w:left w:val="nil"/>
              <w:bottom w:val="single" w:sz="4" w:space="0" w:color="auto"/>
              <w:right w:val="single" w:sz="4" w:space="0" w:color="auto"/>
            </w:tcBorders>
            <w:noWrap/>
            <w:vAlign w:val="bottom"/>
            <w:hideMark/>
          </w:tcPr>
          <w:p w14:paraId="2DFD54BB" w14:textId="77777777" w:rsidR="0042307E" w:rsidRPr="00A962D9" w:rsidRDefault="0042307E">
            <w:pPr>
              <w:spacing w:line="276" w:lineRule="auto"/>
              <w:rPr>
                <w:rFonts w:eastAsia="MS Mincho" w:cs="Arial"/>
                <w:b/>
                <w:bCs/>
                <w:sz w:val="16"/>
                <w:szCs w:val="16"/>
              </w:rPr>
            </w:pPr>
            <w:r w:rsidRPr="00A962D9">
              <w:rPr>
                <w:rFonts w:eastAsia="MS Mincho" w:cs="Arial"/>
                <w:b/>
                <w:bCs/>
                <w:sz w:val="16"/>
                <w:szCs w:val="16"/>
              </w:rPr>
              <w:t>TP Index</w:t>
            </w:r>
          </w:p>
        </w:tc>
        <w:tc>
          <w:tcPr>
            <w:tcW w:w="258" w:type="dxa"/>
            <w:shd w:val="clear" w:color="auto" w:fill="C0C0C0"/>
            <w:noWrap/>
            <w:vAlign w:val="bottom"/>
            <w:hideMark/>
          </w:tcPr>
          <w:p w14:paraId="6AA853D0" w14:textId="77777777" w:rsidR="0042307E" w:rsidRPr="00A962D9" w:rsidRDefault="0042307E">
            <w:pPr>
              <w:spacing w:line="276" w:lineRule="auto"/>
              <w:jc w:val="center"/>
              <w:rPr>
                <w:rFonts w:eastAsia="MS Mincho" w:cs="Arial"/>
                <w:b/>
                <w:bCs/>
                <w:sz w:val="16"/>
                <w:szCs w:val="16"/>
              </w:rPr>
            </w:pPr>
            <w:r w:rsidRPr="00A962D9">
              <w:rPr>
                <w:rFonts w:eastAsia="MS Mincho" w:cs="Arial"/>
                <w:b/>
                <w:bCs/>
                <w:sz w:val="16"/>
                <w:szCs w:val="16"/>
              </w:rPr>
              <w:t> </w:t>
            </w:r>
          </w:p>
        </w:tc>
        <w:tc>
          <w:tcPr>
            <w:tcW w:w="896" w:type="dxa"/>
            <w:shd w:val="clear" w:color="auto" w:fill="C0C0C0"/>
            <w:noWrap/>
            <w:vAlign w:val="bottom"/>
            <w:hideMark/>
          </w:tcPr>
          <w:p w14:paraId="56A43026"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c>
          <w:tcPr>
            <w:tcW w:w="2584" w:type="dxa"/>
            <w:shd w:val="clear" w:color="auto" w:fill="C0C0C0"/>
            <w:noWrap/>
            <w:vAlign w:val="bottom"/>
            <w:hideMark/>
          </w:tcPr>
          <w:p w14:paraId="73D7F69F" w14:textId="77777777" w:rsidR="0042307E" w:rsidRPr="00A962D9" w:rsidRDefault="0042307E">
            <w:pPr>
              <w:spacing w:line="276" w:lineRule="auto"/>
              <w:rPr>
                <w:rFonts w:eastAsia="MS Mincho" w:cs="Arial"/>
                <w:b/>
                <w:sz w:val="16"/>
                <w:szCs w:val="16"/>
              </w:rPr>
            </w:pPr>
            <w:r w:rsidRPr="00A962D9">
              <w:rPr>
                <w:rFonts w:eastAsia="MS Mincho" w:cs="Arial"/>
                <w:b/>
                <w:sz w:val="16"/>
                <w:szCs w:val="16"/>
              </w:rPr>
              <w:t>Transmitter:  See CAN database</w:t>
            </w:r>
          </w:p>
        </w:tc>
        <w:tc>
          <w:tcPr>
            <w:tcW w:w="1977" w:type="dxa"/>
            <w:tcBorders>
              <w:top w:val="nil"/>
              <w:left w:val="nil"/>
              <w:bottom w:val="nil"/>
              <w:right w:val="single" w:sz="4" w:space="0" w:color="auto"/>
            </w:tcBorders>
            <w:shd w:val="clear" w:color="auto" w:fill="C0C0C0"/>
            <w:noWrap/>
            <w:vAlign w:val="bottom"/>
            <w:hideMark/>
          </w:tcPr>
          <w:p w14:paraId="3F1D2347"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r>
      <w:tr w:rsidR="0042307E" w14:paraId="18B3871D" w14:textId="77777777" w:rsidTr="0042307E">
        <w:trPr>
          <w:cantSplit/>
          <w:trHeight w:val="255"/>
          <w:jc w:val="center"/>
        </w:trPr>
        <w:tc>
          <w:tcPr>
            <w:tcW w:w="731" w:type="dxa"/>
            <w:tcBorders>
              <w:top w:val="nil"/>
              <w:left w:val="single" w:sz="4" w:space="0" w:color="auto"/>
              <w:bottom w:val="single" w:sz="4" w:space="0" w:color="auto"/>
              <w:right w:val="single" w:sz="4" w:space="0" w:color="auto"/>
            </w:tcBorders>
            <w:noWrap/>
            <w:hideMark/>
          </w:tcPr>
          <w:p w14:paraId="1E06F01C" w14:textId="77777777" w:rsidR="0042307E" w:rsidRPr="00A962D9" w:rsidRDefault="0042307E">
            <w:pPr>
              <w:spacing w:line="276" w:lineRule="auto"/>
              <w:rPr>
                <w:rFonts w:eastAsia="MS Mincho" w:cs="Arial"/>
                <w:sz w:val="16"/>
                <w:szCs w:val="16"/>
              </w:rPr>
            </w:pPr>
            <w:r w:rsidRPr="00A962D9">
              <w:rPr>
                <w:rFonts w:eastAsia="MS Mincho" w:cs="Arial"/>
                <w:sz w:val="16"/>
                <w:szCs w:val="16"/>
              </w:rPr>
              <w:t> 0x</w:t>
            </w:r>
            <w:r>
              <w:rPr>
                <w:rFonts w:cs="Arial"/>
                <w:sz w:val="16"/>
                <w:szCs w:val="16"/>
              </w:rPr>
              <w:t>243</w:t>
            </w:r>
          </w:p>
        </w:tc>
        <w:tc>
          <w:tcPr>
            <w:tcW w:w="2257" w:type="dxa"/>
            <w:tcBorders>
              <w:top w:val="nil"/>
              <w:left w:val="nil"/>
              <w:bottom w:val="single" w:sz="4" w:space="0" w:color="auto"/>
              <w:right w:val="single" w:sz="4" w:space="0" w:color="auto"/>
            </w:tcBorders>
            <w:noWrap/>
            <w:hideMark/>
          </w:tcPr>
          <w:p w14:paraId="0B362F94" w14:textId="77777777" w:rsidR="0042307E" w:rsidRPr="00A962D9" w:rsidRDefault="0042307E">
            <w:pPr>
              <w:spacing w:line="276" w:lineRule="auto"/>
              <w:rPr>
                <w:rFonts w:eastAsia="MS Mincho" w:cs="Arial"/>
                <w:sz w:val="16"/>
                <w:szCs w:val="16"/>
              </w:rPr>
            </w:pPr>
            <w:r w:rsidRPr="000079BC">
              <w:rPr>
                <w:rFonts w:eastAsia="MS Mincho" w:cs="Arial"/>
                <w:sz w:val="16"/>
                <w:szCs w:val="16"/>
              </w:rPr>
              <w:t>PHONE_RDISP2_WORD_Tx</w:t>
            </w:r>
          </w:p>
        </w:tc>
        <w:tc>
          <w:tcPr>
            <w:tcW w:w="873" w:type="dxa"/>
            <w:tcBorders>
              <w:top w:val="nil"/>
              <w:left w:val="nil"/>
              <w:bottom w:val="single" w:sz="4" w:space="0" w:color="auto"/>
              <w:right w:val="single" w:sz="4" w:space="0" w:color="auto"/>
            </w:tcBorders>
            <w:noWrap/>
            <w:hideMark/>
          </w:tcPr>
          <w:p w14:paraId="38CBE63B" w14:textId="77777777" w:rsidR="0042307E" w:rsidRPr="00A962D9" w:rsidRDefault="0042307E">
            <w:pPr>
              <w:spacing w:line="276" w:lineRule="auto"/>
              <w:jc w:val="center"/>
              <w:rPr>
                <w:rFonts w:eastAsia="MS Mincho" w:cs="Arial"/>
                <w:sz w:val="16"/>
                <w:szCs w:val="16"/>
              </w:rPr>
            </w:pPr>
            <w:r>
              <w:rPr>
                <w:rFonts w:eastAsia="MS Mincho" w:cs="Arial"/>
                <w:sz w:val="16"/>
                <w:szCs w:val="16"/>
              </w:rPr>
              <w:t>44</w:t>
            </w:r>
          </w:p>
        </w:tc>
        <w:tc>
          <w:tcPr>
            <w:tcW w:w="258" w:type="dxa"/>
            <w:shd w:val="clear" w:color="auto" w:fill="C0C0C0"/>
            <w:noWrap/>
            <w:vAlign w:val="bottom"/>
            <w:hideMark/>
          </w:tcPr>
          <w:p w14:paraId="014C3862" w14:textId="77777777" w:rsidR="0042307E" w:rsidRPr="00A962D9" w:rsidRDefault="0042307E">
            <w:pPr>
              <w:spacing w:line="276" w:lineRule="auto"/>
              <w:rPr>
                <w:rFonts w:eastAsia="MS Mincho" w:cs="Arial"/>
                <w:b/>
                <w:bCs/>
                <w:sz w:val="16"/>
                <w:szCs w:val="16"/>
              </w:rPr>
            </w:pPr>
            <w:r w:rsidRPr="00A962D9">
              <w:rPr>
                <w:rFonts w:eastAsia="MS Mincho" w:cs="Arial"/>
                <w:b/>
                <w:bCs/>
                <w:sz w:val="16"/>
                <w:szCs w:val="16"/>
              </w:rPr>
              <w:t> </w:t>
            </w:r>
          </w:p>
        </w:tc>
        <w:tc>
          <w:tcPr>
            <w:tcW w:w="896" w:type="dxa"/>
            <w:shd w:val="clear" w:color="auto" w:fill="C0C0C0"/>
            <w:noWrap/>
            <w:vAlign w:val="bottom"/>
            <w:hideMark/>
          </w:tcPr>
          <w:p w14:paraId="641BBDFF"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c>
          <w:tcPr>
            <w:tcW w:w="2584" w:type="dxa"/>
            <w:shd w:val="clear" w:color="auto" w:fill="C0C0C0"/>
            <w:noWrap/>
            <w:vAlign w:val="bottom"/>
            <w:hideMark/>
          </w:tcPr>
          <w:p w14:paraId="1754DAE6" w14:textId="77777777" w:rsidR="0042307E" w:rsidRPr="00A962D9" w:rsidRDefault="0042307E">
            <w:pPr>
              <w:spacing w:line="276" w:lineRule="auto"/>
              <w:rPr>
                <w:rFonts w:eastAsia="MS Mincho" w:cs="Arial"/>
                <w:b/>
                <w:sz w:val="16"/>
                <w:szCs w:val="16"/>
              </w:rPr>
            </w:pPr>
            <w:r w:rsidRPr="00A962D9">
              <w:rPr>
                <w:rFonts w:eastAsia="MS Mincho" w:cs="Arial"/>
                <w:b/>
                <w:sz w:val="16"/>
                <w:szCs w:val="16"/>
              </w:rPr>
              <w:t>Receiver:  See CAN database</w:t>
            </w:r>
          </w:p>
        </w:tc>
        <w:tc>
          <w:tcPr>
            <w:tcW w:w="1977" w:type="dxa"/>
            <w:tcBorders>
              <w:top w:val="nil"/>
              <w:left w:val="nil"/>
              <w:bottom w:val="nil"/>
              <w:right w:val="single" w:sz="4" w:space="0" w:color="auto"/>
            </w:tcBorders>
            <w:shd w:val="clear" w:color="auto" w:fill="C0C0C0"/>
            <w:noWrap/>
            <w:vAlign w:val="bottom"/>
            <w:hideMark/>
          </w:tcPr>
          <w:p w14:paraId="2D5E60C7"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r>
      <w:tr w:rsidR="0042307E" w14:paraId="26730D38" w14:textId="77777777" w:rsidTr="0042307E">
        <w:trPr>
          <w:cantSplit/>
          <w:trHeight w:val="255"/>
          <w:jc w:val="center"/>
        </w:trPr>
        <w:tc>
          <w:tcPr>
            <w:tcW w:w="731" w:type="dxa"/>
            <w:tcBorders>
              <w:top w:val="nil"/>
              <w:left w:val="single" w:sz="4" w:space="0" w:color="auto"/>
              <w:bottom w:val="nil"/>
              <w:right w:val="nil"/>
            </w:tcBorders>
            <w:noWrap/>
            <w:vAlign w:val="bottom"/>
          </w:tcPr>
          <w:p w14:paraId="3A532EB0" w14:textId="77777777" w:rsidR="0042307E" w:rsidRPr="00A962D9" w:rsidRDefault="0042307E">
            <w:pPr>
              <w:spacing w:line="276" w:lineRule="auto"/>
              <w:rPr>
                <w:rFonts w:eastAsia="MS Mincho" w:cs="Arial"/>
                <w:sz w:val="16"/>
                <w:szCs w:val="16"/>
              </w:rPr>
            </w:pPr>
          </w:p>
        </w:tc>
        <w:tc>
          <w:tcPr>
            <w:tcW w:w="2257" w:type="dxa"/>
            <w:noWrap/>
            <w:vAlign w:val="bottom"/>
          </w:tcPr>
          <w:p w14:paraId="2432F6E6" w14:textId="77777777" w:rsidR="0042307E" w:rsidRPr="00A962D9" w:rsidRDefault="0042307E">
            <w:pPr>
              <w:spacing w:line="276" w:lineRule="auto"/>
              <w:rPr>
                <w:rFonts w:eastAsia="MS Mincho" w:cs="Arial"/>
                <w:sz w:val="16"/>
                <w:szCs w:val="16"/>
              </w:rPr>
            </w:pPr>
          </w:p>
        </w:tc>
        <w:tc>
          <w:tcPr>
            <w:tcW w:w="873" w:type="dxa"/>
            <w:noWrap/>
            <w:vAlign w:val="bottom"/>
          </w:tcPr>
          <w:p w14:paraId="52368AAE" w14:textId="77777777" w:rsidR="0042307E" w:rsidRPr="00A962D9" w:rsidRDefault="0042307E">
            <w:pPr>
              <w:spacing w:line="276" w:lineRule="auto"/>
              <w:rPr>
                <w:rFonts w:eastAsia="MS Mincho" w:cs="Arial"/>
                <w:sz w:val="16"/>
                <w:szCs w:val="16"/>
              </w:rPr>
            </w:pPr>
          </w:p>
        </w:tc>
        <w:tc>
          <w:tcPr>
            <w:tcW w:w="258" w:type="dxa"/>
            <w:shd w:val="clear" w:color="auto" w:fill="C0C0C0"/>
            <w:noWrap/>
            <w:hideMark/>
          </w:tcPr>
          <w:p w14:paraId="117306BC" w14:textId="77777777" w:rsidR="0042307E" w:rsidRPr="00A962D9" w:rsidRDefault="0042307E">
            <w:pPr>
              <w:spacing w:line="276" w:lineRule="auto"/>
              <w:jc w:val="center"/>
              <w:rPr>
                <w:rFonts w:eastAsia="MS Mincho" w:cs="Arial"/>
                <w:sz w:val="16"/>
                <w:szCs w:val="16"/>
              </w:rPr>
            </w:pPr>
            <w:r w:rsidRPr="00A962D9">
              <w:rPr>
                <w:rFonts w:eastAsia="MS Mincho" w:cs="Arial"/>
                <w:sz w:val="16"/>
                <w:szCs w:val="16"/>
              </w:rPr>
              <w:t> </w:t>
            </w:r>
          </w:p>
        </w:tc>
        <w:tc>
          <w:tcPr>
            <w:tcW w:w="5457" w:type="dxa"/>
            <w:gridSpan w:val="3"/>
            <w:tcBorders>
              <w:top w:val="single" w:sz="4" w:space="0" w:color="auto"/>
              <w:left w:val="single" w:sz="4" w:space="0" w:color="auto"/>
              <w:bottom w:val="single" w:sz="4" w:space="0" w:color="auto"/>
              <w:right w:val="single" w:sz="4" w:space="0" w:color="auto"/>
            </w:tcBorders>
            <w:noWrap/>
            <w:vAlign w:val="bottom"/>
            <w:hideMark/>
          </w:tcPr>
          <w:p w14:paraId="04D625C1" w14:textId="77777777" w:rsidR="0042307E" w:rsidRPr="00A962D9" w:rsidRDefault="0042307E">
            <w:pPr>
              <w:spacing w:line="276" w:lineRule="auto"/>
              <w:jc w:val="center"/>
              <w:rPr>
                <w:rFonts w:eastAsia="MS Mincho" w:cs="Arial"/>
                <w:b/>
                <w:bCs/>
                <w:sz w:val="16"/>
                <w:szCs w:val="16"/>
              </w:rPr>
            </w:pPr>
            <w:r w:rsidRPr="00A962D9">
              <w:rPr>
                <w:rFonts w:eastAsia="MS Mincho" w:cs="Arial"/>
                <w:b/>
                <w:bCs/>
                <w:sz w:val="16"/>
                <w:szCs w:val="16"/>
              </w:rPr>
              <w:t>Logical Signals</w:t>
            </w:r>
          </w:p>
        </w:tc>
      </w:tr>
      <w:tr w:rsidR="0042307E" w14:paraId="7792367C" w14:textId="77777777" w:rsidTr="0042307E">
        <w:trPr>
          <w:cantSplit/>
          <w:trHeight w:val="255"/>
          <w:jc w:val="center"/>
        </w:trPr>
        <w:tc>
          <w:tcPr>
            <w:tcW w:w="731" w:type="dxa"/>
            <w:tcBorders>
              <w:top w:val="nil"/>
              <w:left w:val="single" w:sz="4" w:space="0" w:color="auto"/>
              <w:bottom w:val="nil"/>
              <w:right w:val="nil"/>
            </w:tcBorders>
            <w:noWrap/>
            <w:vAlign w:val="bottom"/>
            <w:hideMark/>
          </w:tcPr>
          <w:p w14:paraId="26CEE859"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c>
          <w:tcPr>
            <w:tcW w:w="2257" w:type="dxa"/>
            <w:noWrap/>
            <w:vAlign w:val="bottom"/>
          </w:tcPr>
          <w:p w14:paraId="6AB4715A" w14:textId="77777777" w:rsidR="0042307E" w:rsidRPr="00A962D9" w:rsidRDefault="0042307E">
            <w:pPr>
              <w:spacing w:line="276" w:lineRule="auto"/>
              <w:rPr>
                <w:rFonts w:eastAsia="MS Mincho" w:cs="Arial"/>
                <w:sz w:val="16"/>
                <w:szCs w:val="16"/>
              </w:rPr>
            </w:pPr>
          </w:p>
        </w:tc>
        <w:tc>
          <w:tcPr>
            <w:tcW w:w="873" w:type="dxa"/>
            <w:noWrap/>
            <w:vAlign w:val="bottom"/>
          </w:tcPr>
          <w:p w14:paraId="276D6D6D" w14:textId="77777777" w:rsidR="0042307E" w:rsidRPr="00A962D9" w:rsidRDefault="0042307E">
            <w:pPr>
              <w:spacing w:line="276" w:lineRule="auto"/>
              <w:rPr>
                <w:rFonts w:eastAsia="MS Mincho" w:cs="Arial"/>
                <w:sz w:val="16"/>
                <w:szCs w:val="16"/>
              </w:rPr>
            </w:pPr>
          </w:p>
        </w:tc>
        <w:tc>
          <w:tcPr>
            <w:tcW w:w="258" w:type="dxa"/>
            <w:shd w:val="clear" w:color="auto" w:fill="C0C0C0"/>
            <w:noWrap/>
            <w:vAlign w:val="bottom"/>
            <w:hideMark/>
          </w:tcPr>
          <w:p w14:paraId="2C0BBF5F"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c>
          <w:tcPr>
            <w:tcW w:w="896" w:type="dxa"/>
            <w:tcBorders>
              <w:top w:val="nil"/>
              <w:left w:val="single" w:sz="4" w:space="0" w:color="auto"/>
              <w:bottom w:val="single" w:sz="4" w:space="0" w:color="auto"/>
              <w:right w:val="single" w:sz="4" w:space="0" w:color="auto"/>
            </w:tcBorders>
            <w:noWrap/>
            <w:vAlign w:val="bottom"/>
            <w:hideMark/>
          </w:tcPr>
          <w:p w14:paraId="59B97202" w14:textId="77777777" w:rsidR="0042307E" w:rsidRPr="00A962D9" w:rsidRDefault="0042307E">
            <w:pPr>
              <w:spacing w:line="276" w:lineRule="auto"/>
              <w:rPr>
                <w:rFonts w:eastAsia="MS Mincho" w:cs="Arial"/>
                <w:b/>
                <w:bCs/>
                <w:sz w:val="16"/>
                <w:szCs w:val="16"/>
              </w:rPr>
            </w:pPr>
            <w:r w:rsidRPr="00A962D9">
              <w:rPr>
                <w:rFonts w:eastAsia="MS Mincho" w:cs="Arial"/>
                <w:b/>
                <w:bCs/>
                <w:sz w:val="16"/>
                <w:szCs w:val="16"/>
              </w:rPr>
              <w:t>Signal ID</w:t>
            </w:r>
          </w:p>
        </w:tc>
        <w:tc>
          <w:tcPr>
            <w:tcW w:w="2584" w:type="dxa"/>
            <w:tcBorders>
              <w:top w:val="nil"/>
              <w:left w:val="nil"/>
              <w:bottom w:val="single" w:sz="4" w:space="0" w:color="auto"/>
              <w:right w:val="single" w:sz="4" w:space="0" w:color="auto"/>
            </w:tcBorders>
            <w:noWrap/>
            <w:vAlign w:val="bottom"/>
            <w:hideMark/>
          </w:tcPr>
          <w:p w14:paraId="3A57900B" w14:textId="77777777" w:rsidR="0042307E" w:rsidRPr="00A962D9" w:rsidRDefault="0042307E">
            <w:pPr>
              <w:spacing w:line="276" w:lineRule="auto"/>
              <w:rPr>
                <w:rFonts w:eastAsia="MS Mincho" w:cs="Arial"/>
                <w:b/>
                <w:bCs/>
                <w:sz w:val="16"/>
                <w:szCs w:val="16"/>
              </w:rPr>
            </w:pPr>
            <w:r w:rsidRPr="00A962D9">
              <w:rPr>
                <w:rFonts w:eastAsia="MS Mincho" w:cs="Arial"/>
                <w:b/>
                <w:bCs/>
                <w:sz w:val="16"/>
                <w:szCs w:val="16"/>
              </w:rPr>
              <w:t>Signal Name</w:t>
            </w:r>
          </w:p>
        </w:tc>
        <w:tc>
          <w:tcPr>
            <w:tcW w:w="1977" w:type="dxa"/>
            <w:tcBorders>
              <w:top w:val="nil"/>
              <w:left w:val="nil"/>
              <w:bottom w:val="single" w:sz="4" w:space="0" w:color="auto"/>
              <w:right w:val="single" w:sz="4" w:space="0" w:color="auto"/>
            </w:tcBorders>
            <w:noWrap/>
            <w:vAlign w:val="bottom"/>
            <w:hideMark/>
          </w:tcPr>
          <w:p w14:paraId="4C3DBD41" w14:textId="77777777" w:rsidR="0042307E" w:rsidRPr="00A962D9" w:rsidRDefault="0042307E">
            <w:pPr>
              <w:spacing w:line="276" w:lineRule="auto"/>
              <w:rPr>
                <w:rFonts w:eastAsia="MS Mincho" w:cs="Arial"/>
                <w:b/>
                <w:bCs/>
                <w:sz w:val="16"/>
                <w:szCs w:val="16"/>
              </w:rPr>
            </w:pPr>
            <w:r w:rsidRPr="00A962D9">
              <w:rPr>
                <w:rFonts w:eastAsia="MS Mincho" w:cs="Arial"/>
                <w:b/>
                <w:bCs/>
                <w:sz w:val="16"/>
                <w:szCs w:val="16"/>
              </w:rPr>
              <w:t>Utilization</w:t>
            </w:r>
          </w:p>
        </w:tc>
      </w:tr>
      <w:tr w:rsidR="0042307E" w14:paraId="4E8C8A6C" w14:textId="77777777" w:rsidTr="0042307E">
        <w:trPr>
          <w:cantSplit/>
          <w:trHeight w:val="255"/>
          <w:jc w:val="center"/>
        </w:trPr>
        <w:tc>
          <w:tcPr>
            <w:tcW w:w="731" w:type="dxa"/>
            <w:tcBorders>
              <w:top w:val="nil"/>
              <w:left w:val="single" w:sz="4" w:space="0" w:color="auto"/>
              <w:bottom w:val="nil"/>
              <w:right w:val="nil"/>
            </w:tcBorders>
            <w:noWrap/>
            <w:vAlign w:val="bottom"/>
            <w:hideMark/>
          </w:tcPr>
          <w:p w14:paraId="3F412503"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c>
          <w:tcPr>
            <w:tcW w:w="2257" w:type="dxa"/>
            <w:tcBorders>
              <w:top w:val="nil"/>
              <w:left w:val="nil"/>
              <w:bottom w:val="nil"/>
              <w:right w:val="nil"/>
            </w:tcBorders>
            <w:noWrap/>
            <w:vAlign w:val="bottom"/>
          </w:tcPr>
          <w:p w14:paraId="4135C892" w14:textId="77777777" w:rsidR="0042307E" w:rsidRPr="00A962D9" w:rsidRDefault="0042307E">
            <w:pPr>
              <w:spacing w:line="276" w:lineRule="auto"/>
              <w:rPr>
                <w:rFonts w:eastAsia="MS Mincho" w:cs="Arial"/>
                <w:sz w:val="16"/>
                <w:szCs w:val="16"/>
              </w:rPr>
            </w:pPr>
          </w:p>
        </w:tc>
        <w:tc>
          <w:tcPr>
            <w:tcW w:w="873" w:type="dxa"/>
            <w:tcBorders>
              <w:top w:val="nil"/>
              <w:left w:val="nil"/>
              <w:bottom w:val="nil"/>
              <w:right w:val="nil"/>
            </w:tcBorders>
            <w:noWrap/>
            <w:vAlign w:val="bottom"/>
          </w:tcPr>
          <w:p w14:paraId="475C52C5" w14:textId="77777777" w:rsidR="0042307E" w:rsidRPr="00A962D9" w:rsidRDefault="0042307E">
            <w:pPr>
              <w:spacing w:line="276" w:lineRule="auto"/>
              <w:rPr>
                <w:rFonts w:eastAsia="MS Mincho" w:cs="Arial"/>
                <w:sz w:val="16"/>
                <w:szCs w:val="16"/>
              </w:rPr>
            </w:pPr>
          </w:p>
        </w:tc>
        <w:tc>
          <w:tcPr>
            <w:tcW w:w="258" w:type="dxa"/>
            <w:tcBorders>
              <w:top w:val="nil"/>
              <w:left w:val="nil"/>
              <w:bottom w:val="nil"/>
              <w:right w:val="nil"/>
            </w:tcBorders>
            <w:shd w:val="clear" w:color="auto" w:fill="C0C0C0"/>
            <w:noWrap/>
            <w:vAlign w:val="bottom"/>
            <w:hideMark/>
          </w:tcPr>
          <w:p w14:paraId="3BE01F37" w14:textId="77777777" w:rsidR="0042307E" w:rsidRPr="00A962D9" w:rsidRDefault="0042307E">
            <w:pPr>
              <w:spacing w:line="276" w:lineRule="auto"/>
              <w:rPr>
                <w:rFonts w:eastAsia="MS Mincho" w:cs="Arial"/>
                <w:sz w:val="16"/>
                <w:szCs w:val="16"/>
              </w:rPr>
            </w:pPr>
            <w:r w:rsidRPr="00A962D9">
              <w:rPr>
                <w:rFonts w:eastAsia="MS Mincho" w:cs="Arial"/>
                <w:sz w:val="16"/>
                <w:szCs w:val="16"/>
              </w:rPr>
              <w:t> </w:t>
            </w:r>
          </w:p>
        </w:tc>
        <w:tc>
          <w:tcPr>
            <w:tcW w:w="896" w:type="dxa"/>
            <w:tcBorders>
              <w:top w:val="single" w:sz="4" w:space="0" w:color="auto"/>
              <w:left w:val="single" w:sz="4" w:space="0" w:color="auto"/>
              <w:bottom w:val="single" w:sz="4" w:space="0" w:color="auto"/>
              <w:right w:val="single" w:sz="4" w:space="0" w:color="auto"/>
            </w:tcBorders>
            <w:noWrap/>
            <w:vAlign w:val="bottom"/>
            <w:hideMark/>
          </w:tcPr>
          <w:p w14:paraId="201A5E0B" w14:textId="77777777" w:rsidR="0042307E" w:rsidRPr="00A962D9" w:rsidRDefault="0042307E">
            <w:pPr>
              <w:spacing w:line="276" w:lineRule="auto"/>
              <w:rPr>
                <w:rFonts w:eastAsia="MS Mincho" w:cs="Arial"/>
                <w:sz w:val="16"/>
                <w:szCs w:val="16"/>
              </w:rPr>
            </w:pPr>
            <w:r w:rsidRPr="00A962D9">
              <w:rPr>
                <w:rFonts w:cs="Arial"/>
                <w:snapToGrid w:val="0"/>
                <w:sz w:val="16"/>
                <w:szCs w:val="16"/>
                <w:lang w:val="en-GB"/>
              </w:rPr>
              <w:t>0x50</w:t>
            </w:r>
          </w:p>
        </w:tc>
        <w:tc>
          <w:tcPr>
            <w:tcW w:w="2584" w:type="dxa"/>
            <w:tcBorders>
              <w:top w:val="single" w:sz="4" w:space="0" w:color="auto"/>
              <w:left w:val="nil"/>
              <w:bottom w:val="single" w:sz="4" w:space="0" w:color="auto"/>
              <w:right w:val="single" w:sz="4" w:space="0" w:color="auto"/>
            </w:tcBorders>
            <w:noWrap/>
            <w:vAlign w:val="bottom"/>
            <w:hideMark/>
          </w:tcPr>
          <w:p w14:paraId="2E969667" w14:textId="77777777" w:rsidR="0042307E" w:rsidRPr="00A962D9" w:rsidRDefault="0042307E">
            <w:pPr>
              <w:spacing w:line="276" w:lineRule="auto"/>
              <w:rPr>
                <w:rFonts w:eastAsia="MS Mincho" w:cs="Arial"/>
                <w:sz w:val="16"/>
                <w:szCs w:val="16"/>
              </w:rPr>
            </w:pPr>
            <w:proofErr w:type="spellStart"/>
            <w:r w:rsidRPr="00A962D9">
              <w:rPr>
                <w:rFonts w:cs="Arial"/>
                <w:sz w:val="16"/>
                <w:szCs w:val="16"/>
                <w:lang w:val="en-GB"/>
              </w:rPr>
              <w:t>BTCallerIdentification_St</w:t>
            </w:r>
            <w:proofErr w:type="spellEnd"/>
          </w:p>
        </w:tc>
        <w:tc>
          <w:tcPr>
            <w:tcW w:w="1977" w:type="dxa"/>
            <w:tcBorders>
              <w:top w:val="single" w:sz="4" w:space="0" w:color="auto"/>
              <w:left w:val="nil"/>
              <w:bottom w:val="single" w:sz="4" w:space="0" w:color="auto"/>
              <w:right w:val="single" w:sz="4" w:space="0" w:color="auto"/>
            </w:tcBorders>
            <w:noWrap/>
            <w:vAlign w:val="bottom"/>
            <w:hideMark/>
          </w:tcPr>
          <w:p w14:paraId="6214AF0E" w14:textId="77777777" w:rsidR="0042307E" w:rsidRPr="00A962D9" w:rsidRDefault="0042307E">
            <w:pPr>
              <w:spacing w:line="276" w:lineRule="auto"/>
              <w:rPr>
                <w:rFonts w:eastAsia="MS Mincho" w:cs="Arial"/>
                <w:sz w:val="16"/>
                <w:szCs w:val="16"/>
              </w:rPr>
            </w:pPr>
            <w:r w:rsidRPr="00A962D9">
              <w:rPr>
                <w:rFonts w:eastAsia="MS Mincho" w:cs="Arial"/>
                <w:sz w:val="16"/>
                <w:szCs w:val="16"/>
              </w:rPr>
              <w:t>Phone</w:t>
            </w:r>
          </w:p>
        </w:tc>
      </w:tr>
      <w:tr w:rsidR="0042307E" w14:paraId="1BFF2D9C" w14:textId="77777777" w:rsidTr="0042307E">
        <w:trPr>
          <w:cantSplit/>
          <w:trHeight w:val="255"/>
          <w:jc w:val="center"/>
        </w:trPr>
        <w:tc>
          <w:tcPr>
            <w:tcW w:w="731" w:type="dxa"/>
            <w:tcBorders>
              <w:top w:val="nil"/>
              <w:left w:val="single" w:sz="4" w:space="0" w:color="auto"/>
              <w:bottom w:val="nil"/>
              <w:right w:val="nil"/>
            </w:tcBorders>
            <w:noWrap/>
            <w:vAlign w:val="bottom"/>
          </w:tcPr>
          <w:p w14:paraId="00A71F04" w14:textId="77777777" w:rsidR="0042307E" w:rsidRPr="00A962D9" w:rsidRDefault="0042307E">
            <w:pPr>
              <w:spacing w:line="276" w:lineRule="auto"/>
              <w:rPr>
                <w:rFonts w:eastAsia="MS Mincho" w:cs="Arial"/>
                <w:sz w:val="16"/>
                <w:szCs w:val="16"/>
              </w:rPr>
            </w:pPr>
          </w:p>
        </w:tc>
        <w:tc>
          <w:tcPr>
            <w:tcW w:w="2257" w:type="dxa"/>
            <w:tcBorders>
              <w:top w:val="nil"/>
              <w:left w:val="nil"/>
              <w:bottom w:val="nil"/>
              <w:right w:val="nil"/>
            </w:tcBorders>
            <w:noWrap/>
            <w:vAlign w:val="bottom"/>
          </w:tcPr>
          <w:p w14:paraId="265D7E66" w14:textId="77777777" w:rsidR="0042307E" w:rsidRPr="00A962D9" w:rsidRDefault="0042307E">
            <w:pPr>
              <w:spacing w:line="276" w:lineRule="auto"/>
              <w:rPr>
                <w:rFonts w:eastAsia="MS Mincho" w:cs="Arial"/>
                <w:sz w:val="16"/>
                <w:szCs w:val="16"/>
              </w:rPr>
            </w:pPr>
          </w:p>
        </w:tc>
        <w:tc>
          <w:tcPr>
            <w:tcW w:w="873" w:type="dxa"/>
            <w:tcBorders>
              <w:top w:val="nil"/>
              <w:left w:val="nil"/>
              <w:bottom w:val="nil"/>
              <w:right w:val="nil"/>
            </w:tcBorders>
            <w:noWrap/>
            <w:vAlign w:val="bottom"/>
          </w:tcPr>
          <w:p w14:paraId="6BC6CD65" w14:textId="77777777" w:rsidR="0042307E" w:rsidRPr="00A962D9" w:rsidRDefault="0042307E">
            <w:pPr>
              <w:spacing w:line="276" w:lineRule="auto"/>
              <w:rPr>
                <w:rFonts w:eastAsia="MS Mincho" w:cs="Arial"/>
                <w:sz w:val="16"/>
                <w:szCs w:val="16"/>
              </w:rPr>
            </w:pPr>
          </w:p>
        </w:tc>
        <w:tc>
          <w:tcPr>
            <w:tcW w:w="258" w:type="dxa"/>
            <w:tcBorders>
              <w:top w:val="nil"/>
              <w:left w:val="nil"/>
              <w:bottom w:val="nil"/>
              <w:right w:val="nil"/>
            </w:tcBorders>
            <w:shd w:val="clear" w:color="auto" w:fill="C0C0C0"/>
            <w:noWrap/>
            <w:vAlign w:val="bottom"/>
          </w:tcPr>
          <w:p w14:paraId="44C285D4" w14:textId="77777777" w:rsidR="0042307E" w:rsidRPr="00A962D9" w:rsidRDefault="0042307E">
            <w:pPr>
              <w:spacing w:line="276" w:lineRule="auto"/>
              <w:rPr>
                <w:rFonts w:eastAsia="MS Mincho" w:cs="Arial"/>
                <w:sz w:val="16"/>
                <w:szCs w:val="16"/>
              </w:rPr>
            </w:pPr>
          </w:p>
        </w:tc>
        <w:tc>
          <w:tcPr>
            <w:tcW w:w="896" w:type="dxa"/>
            <w:tcBorders>
              <w:top w:val="single" w:sz="4" w:space="0" w:color="auto"/>
              <w:left w:val="single" w:sz="4" w:space="0" w:color="auto"/>
              <w:bottom w:val="single" w:sz="4" w:space="0" w:color="auto"/>
              <w:right w:val="single" w:sz="4" w:space="0" w:color="auto"/>
            </w:tcBorders>
            <w:noWrap/>
            <w:vAlign w:val="bottom"/>
          </w:tcPr>
          <w:p w14:paraId="7594E80F" w14:textId="77777777" w:rsidR="0042307E" w:rsidRPr="00A962D9" w:rsidRDefault="0042307E">
            <w:pPr>
              <w:spacing w:line="276" w:lineRule="auto"/>
              <w:rPr>
                <w:rFonts w:cs="Arial"/>
                <w:snapToGrid w:val="0"/>
                <w:sz w:val="16"/>
                <w:szCs w:val="16"/>
                <w:lang w:val="en-GB"/>
              </w:rPr>
            </w:pPr>
            <w:r>
              <w:rPr>
                <w:rFonts w:cs="Arial"/>
                <w:snapToGrid w:val="0"/>
                <w:sz w:val="16"/>
                <w:szCs w:val="16"/>
                <w:lang w:val="en-GB"/>
              </w:rPr>
              <w:t>0xA7</w:t>
            </w:r>
          </w:p>
        </w:tc>
        <w:tc>
          <w:tcPr>
            <w:tcW w:w="2584" w:type="dxa"/>
            <w:tcBorders>
              <w:top w:val="single" w:sz="4" w:space="0" w:color="auto"/>
              <w:left w:val="nil"/>
              <w:bottom w:val="single" w:sz="4" w:space="0" w:color="auto"/>
              <w:right w:val="single" w:sz="4" w:space="0" w:color="auto"/>
            </w:tcBorders>
            <w:noWrap/>
            <w:vAlign w:val="bottom"/>
          </w:tcPr>
          <w:p w14:paraId="6C9783AE" w14:textId="77777777" w:rsidR="0042307E" w:rsidRPr="00A962D9" w:rsidRDefault="0042307E">
            <w:pPr>
              <w:spacing w:line="276" w:lineRule="auto"/>
              <w:rPr>
                <w:rFonts w:cs="Arial"/>
                <w:sz w:val="16"/>
                <w:szCs w:val="16"/>
                <w:lang w:val="en-GB"/>
              </w:rPr>
            </w:pPr>
            <w:proofErr w:type="spellStart"/>
            <w:r w:rsidRPr="00EC30E7">
              <w:rPr>
                <w:rFonts w:cs="Arial"/>
                <w:sz w:val="16"/>
                <w:szCs w:val="16"/>
                <w:lang w:val="en-GB"/>
              </w:rPr>
              <w:t>ActiveProjectionMode_St</w:t>
            </w:r>
            <w:proofErr w:type="spellEnd"/>
          </w:p>
        </w:tc>
        <w:tc>
          <w:tcPr>
            <w:tcW w:w="1977" w:type="dxa"/>
            <w:tcBorders>
              <w:top w:val="single" w:sz="4" w:space="0" w:color="auto"/>
              <w:left w:val="nil"/>
              <w:bottom w:val="single" w:sz="4" w:space="0" w:color="auto"/>
              <w:right w:val="single" w:sz="4" w:space="0" w:color="auto"/>
            </w:tcBorders>
            <w:noWrap/>
            <w:vAlign w:val="bottom"/>
          </w:tcPr>
          <w:p w14:paraId="0BA38A59" w14:textId="77777777" w:rsidR="0042307E" w:rsidRPr="00A962D9" w:rsidRDefault="0042307E">
            <w:pPr>
              <w:spacing w:line="276" w:lineRule="auto"/>
              <w:rPr>
                <w:rFonts w:eastAsia="MS Mincho" w:cs="Arial"/>
                <w:sz w:val="16"/>
                <w:szCs w:val="16"/>
              </w:rPr>
            </w:pPr>
            <w:proofErr w:type="spellStart"/>
            <w:r w:rsidRPr="00EC30E7">
              <w:rPr>
                <w:rFonts w:eastAsia="MS Mincho" w:cs="Arial"/>
                <w:sz w:val="16"/>
                <w:szCs w:val="16"/>
              </w:rPr>
              <w:t>Projection_Mode</w:t>
            </w:r>
            <w:proofErr w:type="spellEnd"/>
          </w:p>
        </w:tc>
      </w:tr>
      <w:tr w:rsidR="0042307E" w14:paraId="6B2884C1" w14:textId="77777777" w:rsidTr="0042307E">
        <w:trPr>
          <w:cantSplit/>
          <w:trHeight w:val="255"/>
          <w:jc w:val="center"/>
        </w:trPr>
        <w:tc>
          <w:tcPr>
            <w:tcW w:w="731" w:type="dxa"/>
            <w:tcBorders>
              <w:top w:val="nil"/>
              <w:left w:val="single" w:sz="4" w:space="0" w:color="auto"/>
              <w:bottom w:val="nil"/>
              <w:right w:val="nil"/>
            </w:tcBorders>
            <w:noWrap/>
            <w:vAlign w:val="bottom"/>
          </w:tcPr>
          <w:p w14:paraId="278572C5" w14:textId="77777777" w:rsidR="0042307E" w:rsidRPr="00A962D9" w:rsidRDefault="0042307E">
            <w:pPr>
              <w:spacing w:line="276" w:lineRule="auto"/>
              <w:rPr>
                <w:rFonts w:eastAsia="MS Mincho" w:cs="Arial"/>
                <w:sz w:val="16"/>
                <w:szCs w:val="16"/>
              </w:rPr>
            </w:pPr>
          </w:p>
        </w:tc>
        <w:tc>
          <w:tcPr>
            <w:tcW w:w="2257" w:type="dxa"/>
            <w:tcBorders>
              <w:top w:val="nil"/>
              <w:left w:val="nil"/>
              <w:bottom w:val="nil"/>
              <w:right w:val="nil"/>
            </w:tcBorders>
            <w:noWrap/>
            <w:vAlign w:val="bottom"/>
          </w:tcPr>
          <w:p w14:paraId="4590B2C7" w14:textId="77777777" w:rsidR="0042307E" w:rsidRPr="00A962D9" w:rsidRDefault="0042307E">
            <w:pPr>
              <w:spacing w:line="276" w:lineRule="auto"/>
              <w:rPr>
                <w:rFonts w:eastAsia="MS Mincho" w:cs="Arial"/>
                <w:sz w:val="16"/>
                <w:szCs w:val="16"/>
              </w:rPr>
            </w:pPr>
          </w:p>
        </w:tc>
        <w:tc>
          <w:tcPr>
            <w:tcW w:w="873" w:type="dxa"/>
            <w:tcBorders>
              <w:top w:val="nil"/>
              <w:left w:val="nil"/>
              <w:bottom w:val="nil"/>
              <w:right w:val="nil"/>
            </w:tcBorders>
            <w:noWrap/>
            <w:vAlign w:val="bottom"/>
          </w:tcPr>
          <w:p w14:paraId="5B275382" w14:textId="77777777" w:rsidR="0042307E" w:rsidRPr="00A962D9" w:rsidRDefault="0042307E">
            <w:pPr>
              <w:spacing w:line="276" w:lineRule="auto"/>
              <w:rPr>
                <w:rFonts w:eastAsia="MS Mincho" w:cs="Arial"/>
                <w:sz w:val="16"/>
                <w:szCs w:val="16"/>
              </w:rPr>
            </w:pPr>
          </w:p>
        </w:tc>
        <w:tc>
          <w:tcPr>
            <w:tcW w:w="258" w:type="dxa"/>
            <w:tcBorders>
              <w:top w:val="nil"/>
              <w:left w:val="nil"/>
              <w:bottom w:val="nil"/>
              <w:right w:val="nil"/>
            </w:tcBorders>
            <w:shd w:val="clear" w:color="auto" w:fill="C0C0C0"/>
            <w:noWrap/>
            <w:vAlign w:val="bottom"/>
          </w:tcPr>
          <w:p w14:paraId="0EBB8C8E" w14:textId="77777777" w:rsidR="0042307E" w:rsidRPr="00A962D9" w:rsidRDefault="0042307E">
            <w:pPr>
              <w:spacing w:line="276" w:lineRule="auto"/>
              <w:rPr>
                <w:rFonts w:eastAsia="MS Mincho" w:cs="Arial"/>
                <w:sz w:val="16"/>
                <w:szCs w:val="16"/>
              </w:rPr>
            </w:pPr>
          </w:p>
        </w:tc>
        <w:tc>
          <w:tcPr>
            <w:tcW w:w="896" w:type="dxa"/>
            <w:tcBorders>
              <w:top w:val="single" w:sz="4" w:space="0" w:color="auto"/>
              <w:left w:val="single" w:sz="4" w:space="0" w:color="auto"/>
              <w:bottom w:val="single" w:sz="4" w:space="0" w:color="auto"/>
              <w:right w:val="single" w:sz="4" w:space="0" w:color="auto"/>
            </w:tcBorders>
            <w:noWrap/>
            <w:vAlign w:val="bottom"/>
          </w:tcPr>
          <w:p w14:paraId="4C0BCD65" w14:textId="77777777" w:rsidR="0042307E" w:rsidRPr="00A962D9" w:rsidRDefault="0042307E">
            <w:pPr>
              <w:spacing w:line="276" w:lineRule="auto"/>
              <w:rPr>
                <w:rFonts w:cs="Arial"/>
                <w:snapToGrid w:val="0"/>
                <w:sz w:val="16"/>
                <w:szCs w:val="16"/>
                <w:lang w:val="en-GB"/>
              </w:rPr>
            </w:pPr>
            <w:r>
              <w:rPr>
                <w:rFonts w:cs="Arial"/>
                <w:snapToGrid w:val="0"/>
                <w:sz w:val="16"/>
                <w:szCs w:val="16"/>
                <w:lang w:val="en-GB"/>
              </w:rPr>
              <w:t>0xAA</w:t>
            </w:r>
          </w:p>
        </w:tc>
        <w:tc>
          <w:tcPr>
            <w:tcW w:w="2584" w:type="dxa"/>
            <w:tcBorders>
              <w:top w:val="single" w:sz="4" w:space="0" w:color="auto"/>
              <w:left w:val="nil"/>
              <w:bottom w:val="single" w:sz="4" w:space="0" w:color="auto"/>
              <w:right w:val="single" w:sz="4" w:space="0" w:color="auto"/>
            </w:tcBorders>
            <w:noWrap/>
            <w:vAlign w:val="bottom"/>
          </w:tcPr>
          <w:p w14:paraId="7BD3832A" w14:textId="77777777" w:rsidR="0042307E" w:rsidRPr="00A962D9" w:rsidRDefault="0042307E">
            <w:pPr>
              <w:spacing w:line="276" w:lineRule="auto"/>
              <w:rPr>
                <w:rFonts w:cs="Arial"/>
                <w:sz w:val="16"/>
                <w:szCs w:val="16"/>
                <w:lang w:val="en-GB"/>
              </w:rPr>
            </w:pPr>
            <w:proofErr w:type="spellStart"/>
            <w:r w:rsidRPr="00EC30E7">
              <w:rPr>
                <w:rFonts w:cs="Arial"/>
                <w:sz w:val="16"/>
                <w:szCs w:val="16"/>
                <w:lang w:val="en-GB"/>
              </w:rPr>
              <w:t>ProjMdePhoneRepeater_St</w:t>
            </w:r>
            <w:proofErr w:type="spellEnd"/>
          </w:p>
        </w:tc>
        <w:tc>
          <w:tcPr>
            <w:tcW w:w="1977" w:type="dxa"/>
            <w:tcBorders>
              <w:top w:val="single" w:sz="4" w:space="0" w:color="auto"/>
              <w:left w:val="nil"/>
              <w:bottom w:val="single" w:sz="4" w:space="0" w:color="auto"/>
              <w:right w:val="single" w:sz="4" w:space="0" w:color="auto"/>
            </w:tcBorders>
            <w:noWrap/>
            <w:vAlign w:val="bottom"/>
          </w:tcPr>
          <w:p w14:paraId="7C5BDC8A" w14:textId="77777777" w:rsidR="0042307E" w:rsidRPr="00A962D9" w:rsidRDefault="0042307E">
            <w:pPr>
              <w:spacing w:line="276" w:lineRule="auto"/>
              <w:rPr>
                <w:rFonts w:eastAsia="MS Mincho" w:cs="Arial"/>
                <w:sz w:val="16"/>
                <w:szCs w:val="16"/>
              </w:rPr>
            </w:pPr>
            <w:proofErr w:type="spellStart"/>
            <w:r w:rsidRPr="00EC30E7">
              <w:rPr>
                <w:rFonts w:eastAsia="MS Mincho" w:cs="Arial"/>
                <w:sz w:val="16"/>
                <w:szCs w:val="16"/>
              </w:rPr>
              <w:t>Projection_Mode</w:t>
            </w:r>
            <w:proofErr w:type="spellEnd"/>
          </w:p>
        </w:tc>
      </w:tr>
      <w:tr w:rsidR="0042307E" w14:paraId="04544BD1" w14:textId="77777777" w:rsidTr="0042307E">
        <w:trPr>
          <w:cantSplit/>
          <w:trHeight w:val="255"/>
          <w:jc w:val="center"/>
        </w:trPr>
        <w:tc>
          <w:tcPr>
            <w:tcW w:w="731" w:type="dxa"/>
            <w:tcBorders>
              <w:top w:val="nil"/>
              <w:left w:val="single" w:sz="4" w:space="0" w:color="auto"/>
              <w:bottom w:val="single" w:sz="4" w:space="0" w:color="auto"/>
              <w:right w:val="nil"/>
            </w:tcBorders>
            <w:noWrap/>
            <w:vAlign w:val="bottom"/>
          </w:tcPr>
          <w:p w14:paraId="0C79CC3D" w14:textId="77777777" w:rsidR="0042307E" w:rsidRPr="00A962D9" w:rsidRDefault="0042307E">
            <w:pPr>
              <w:spacing w:line="276" w:lineRule="auto"/>
              <w:rPr>
                <w:rFonts w:eastAsia="MS Mincho" w:cs="Arial"/>
                <w:sz w:val="16"/>
                <w:szCs w:val="16"/>
              </w:rPr>
            </w:pPr>
          </w:p>
        </w:tc>
        <w:tc>
          <w:tcPr>
            <w:tcW w:w="2257" w:type="dxa"/>
            <w:tcBorders>
              <w:top w:val="nil"/>
              <w:left w:val="nil"/>
              <w:bottom w:val="single" w:sz="4" w:space="0" w:color="auto"/>
              <w:right w:val="nil"/>
            </w:tcBorders>
            <w:noWrap/>
            <w:vAlign w:val="bottom"/>
          </w:tcPr>
          <w:p w14:paraId="379CF7D5" w14:textId="77777777" w:rsidR="0042307E" w:rsidRPr="00A962D9" w:rsidRDefault="0042307E">
            <w:pPr>
              <w:spacing w:line="276" w:lineRule="auto"/>
              <w:rPr>
                <w:rFonts w:eastAsia="MS Mincho" w:cs="Arial"/>
                <w:sz w:val="16"/>
                <w:szCs w:val="16"/>
              </w:rPr>
            </w:pPr>
          </w:p>
        </w:tc>
        <w:tc>
          <w:tcPr>
            <w:tcW w:w="873" w:type="dxa"/>
            <w:tcBorders>
              <w:top w:val="nil"/>
              <w:left w:val="nil"/>
              <w:bottom w:val="single" w:sz="4" w:space="0" w:color="auto"/>
              <w:right w:val="nil"/>
            </w:tcBorders>
            <w:noWrap/>
            <w:vAlign w:val="bottom"/>
          </w:tcPr>
          <w:p w14:paraId="1BDC7EA6" w14:textId="77777777" w:rsidR="0042307E" w:rsidRPr="00A962D9" w:rsidRDefault="0042307E">
            <w:pPr>
              <w:spacing w:line="276" w:lineRule="auto"/>
              <w:rPr>
                <w:rFonts w:eastAsia="MS Mincho" w:cs="Arial"/>
                <w:sz w:val="16"/>
                <w:szCs w:val="16"/>
              </w:rPr>
            </w:pPr>
          </w:p>
        </w:tc>
        <w:tc>
          <w:tcPr>
            <w:tcW w:w="258" w:type="dxa"/>
            <w:tcBorders>
              <w:top w:val="nil"/>
              <w:left w:val="nil"/>
              <w:bottom w:val="single" w:sz="4" w:space="0" w:color="auto"/>
              <w:right w:val="nil"/>
            </w:tcBorders>
            <w:shd w:val="clear" w:color="auto" w:fill="C0C0C0"/>
            <w:noWrap/>
            <w:vAlign w:val="bottom"/>
          </w:tcPr>
          <w:p w14:paraId="74F358BB" w14:textId="77777777" w:rsidR="0042307E" w:rsidRPr="00A962D9" w:rsidRDefault="0042307E">
            <w:pPr>
              <w:spacing w:line="276" w:lineRule="auto"/>
              <w:rPr>
                <w:rFonts w:eastAsia="MS Mincho" w:cs="Arial"/>
                <w:sz w:val="16"/>
                <w:szCs w:val="16"/>
              </w:rPr>
            </w:pPr>
          </w:p>
        </w:tc>
        <w:tc>
          <w:tcPr>
            <w:tcW w:w="896" w:type="dxa"/>
            <w:tcBorders>
              <w:top w:val="single" w:sz="4" w:space="0" w:color="auto"/>
              <w:left w:val="single" w:sz="4" w:space="0" w:color="auto"/>
              <w:bottom w:val="single" w:sz="4" w:space="0" w:color="auto"/>
              <w:right w:val="single" w:sz="4" w:space="0" w:color="auto"/>
            </w:tcBorders>
            <w:noWrap/>
            <w:vAlign w:val="bottom"/>
          </w:tcPr>
          <w:p w14:paraId="369FE124" w14:textId="77777777" w:rsidR="0042307E" w:rsidRDefault="0042307E">
            <w:pPr>
              <w:spacing w:line="276" w:lineRule="auto"/>
              <w:rPr>
                <w:rFonts w:cs="Arial"/>
                <w:snapToGrid w:val="0"/>
                <w:sz w:val="16"/>
                <w:szCs w:val="16"/>
                <w:lang w:val="en-GB"/>
              </w:rPr>
            </w:pPr>
            <w:r>
              <w:rPr>
                <w:rFonts w:cs="Arial"/>
                <w:snapToGrid w:val="0"/>
                <w:sz w:val="16"/>
                <w:szCs w:val="16"/>
                <w:lang w:val="en-GB"/>
              </w:rPr>
              <w:t>0xB2</w:t>
            </w:r>
          </w:p>
        </w:tc>
        <w:tc>
          <w:tcPr>
            <w:tcW w:w="2584" w:type="dxa"/>
            <w:tcBorders>
              <w:top w:val="single" w:sz="4" w:space="0" w:color="auto"/>
              <w:left w:val="nil"/>
              <w:bottom w:val="single" w:sz="4" w:space="0" w:color="auto"/>
              <w:right w:val="single" w:sz="4" w:space="0" w:color="auto"/>
            </w:tcBorders>
            <w:noWrap/>
            <w:vAlign w:val="bottom"/>
          </w:tcPr>
          <w:p w14:paraId="2E8CE870" w14:textId="77777777" w:rsidR="0042307E" w:rsidRPr="00EC30E7" w:rsidRDefault="0042307E">
            <w:pPr>
              <w:spacing w:line="276" w:lineRule="auto"/>
              <w:rPr>
                <w:rFonts w:cs="Arial"/>
                <w:sz w:val="16"/>
                <w:szCs w:val="16"/>
                <w:lang w:val="en-GB"/>
              </w:rPr>
            </w:pPr>
            <w:r>
              <w:rPr>
                <w:rFonts w:cs="Arial"/>
                <w:snapToGrid w:val="0"/>
                <w:sz w:val="16"/>
                <w:szCs w:val="16"/>
                <w:lang w:val="en-GB"/>
              </w:rPr>
              <w:t>BTCallerIdentification2_St</w:t>
            </w:r>
          </w:p>
        </w:tc>
        <w:tc>
          <w:tcPr>
            <w:tcW w:w="1977" w:type="dxa"/>
            <w:tcBorders>
              <w:top w:val="single" w:sz="4" w:space="0" w:color="auto"/>
              <w:left w:val="nil"/>
              <w:bottom w:val="single" w:sz="4" w:space="0" w:color="auto"/>
              <w:right w:val="single" w:sz="4" w:space="0" w:color="auto"/>
            </w:tcBorders>
            <w:noWrap/>
            <w:vAlign w:val="bottom"/>
          </w:tcPr>
          <w:p w14:paraId="6EBDD9AA" w14:textId="77777777" w:rsidR="0042307E" w:rsidRPr="00EC30E7" w:rsidRDefault="0042307E">
            <w:pPr>
              <w:spacing w:line="276" w:lineRule="auto"/>
              <w:rPr>
                <w:rFonts w:eastAsia="MS Mincho" w:cs="Arial"/>
                <w:sz w:val="16"/>
                <w:szCs w:val="16"/>
              </w:rPr>
            </w:pPr>
            <w:r>
              <w:rPr>
                <w:rFonts w:eastAsia="MS Mincho" w:cs="Arial"/>
                <w:sz w:val="16"/>
                <w:szCs w:val="16"/>
              </w:rPr>
              <w:t>Phone</w:t>
            </w:r>
          </w:p>
        </w:tc>
      </w:tr>
    </w:tbl>
    <w:p w14:paraId="30ED4A8C" w14:textId="77777777" w:rsidR="0042307E" w:rsidRDefault="0042307E" w:rsidP="0042307E">
      <w:pPr>
        <w:rPr>
          <w:rFonts w:eastAsia="MS Mincho" w:cs="Arial"/>
        </w:rPr>
      </w:pPr>
    </w:p>
    <w:p w14:paraId="1A51AA7D" w14:textId="77777777" w:rsidR="0042307E" w:rsidRDefault="0042307E">
      <w:pPr>
        <w:rPr>
          <w:rFonts w:eastAsia="MS Mincho"/>
        </w:rPr>
      </w:pPr>
    </w:p>
    <w:p w14:paraId="4A0637C7" w14:textId="77777777" w:rsidR="0042307E" w:rsidRDefault="0042307E"/>
    <w:p w14:paraId="6B96BA3D" w14:textId="77777777" w:rsidR="0042307E" w:rsidRDefault="0042307E" w:rsidP="0042307E">
      <w:pPr>
        <w:pStyle w:val="Heading4"/>
      </w:pPr>
      <w:r w:rsidRPr="00B9479B">
        <w:t>TP-PHY-TPP-REQ-092289/A-RDISP2 - PHONE</w:t>
      </w:r>
    </w:p>
    <w:p w14:paraId="1073940C" w14:textId="77777777" w:rsidR="0042307E" w:rsidRPr="00A8091B" w:rsidRDefault="0042307E" w:rsidP="0042307E">
      <w:pPr>
        <w:rPr>
          <w:rFonts w:eastAsia="MS Mincho" w:cs="Arial"/>
        </w:rPr>
      </w:pPr>
      <w:r w:rsidRPr="00A8091B">
        <w:rPr>
          <w:rFonts w:eastAsia="MS Mincho" w:cs="Arial"/>
        </w:rPr>
        <w:t xml:space="preserve">The </w:t>
      </w:r>
      <w:r>
        <w:rPr>
          <w:rFonts w:eastAsia="MS Mincho" w:cs="Arial"/>
        </w:rPr>
        <w:t>RDISP2</w:t>
      </w:r>
      <w:r>
        <w:rPr>
          <w:rFonts w:eastAsia="MS Mincho" w:cs="Arial"/>
          <w:sz w:val="16"/>
          <w:szCs w:val="16"/>
        </w:rPr>
        <w:t xml:space="preserve"> </w:t>
      </w:r>
      <w:r w:rsidRPr="00A8091B">
        <w:rPr>
          <w:rFonts w:eastAsia="MS Mincho" w:cs="Arial"/>
        </w:rPr>
        <w:t>– PHONE channel is representing the channel connecting "</w:t>
      </w:r>
      <w:r>
        <w:rPr>
          <w:rFonts w:eastAsia="MS Mincho" w:cs="Arial"/>
        </w:rPr>
        <w:t>RDISP2</w:t>
      </w:r>
      <w:r>
        <w:rPr>
          <w:rFonts w:eastAsia="MS Mincho" w:cs="Arial"/>
          <w:sz w:val="16"/>
          <w:szCs w:val="16"/>
        </w:rPr>
        <w:t xml:space="preserve"> </w:t>
      </w:r>
      <w:r w:rsidRPr="00A8091B">
        <w:rPr>
          <w:rFonts w:eastAsia="MS Mincho" w:cs="Arial"/>
        </w:rPr>
        <w:t>" features and "PHONE" features. The "</w:t>
      </w:r>
      <w:r>
        <w:rPr>
          <w:rFonts w:eastAsia="MS Mincho" w:cs="Arial"/>
        </w:rPr>
        <w:t>RDISP2</w:t>
      </w:r>
      <w:r>
        <w:rPr>
          <w:rFonts w:eastAsia="MS Mincho" w:cs="Arial"/>
          <w:sz w:val="16"/>
          <w:szCs w:val="16"/>
        </w:rPr>
        <w:t xml:space="preserve"> </w:t>
      </w:r>
      <w:r w:rsidRPr="00A8091B">
        <w:rPr>
          <w:rFonts w:eastAsia="MS Mincho" w:cs="Arial"/>
        </w:rPr>
        <w:t xml:space="preserve">" represents a Heads Up display unit. "PHONE" represents a phone interface module. </w:t>
      </w:r>
    </w:p>
    <w:p w14:paraId="3D035AC4" w14:textId="77777777" w:rsidR="0042307E" w:rsidRPr="00A8091B" w:rsidRDefault="0042307E" w:rsidP="0042307E">
      <w:pPr>
        <w:rPr>
          <w:rFonts w:eastAsia="MS Mincho" w:cs="Arial"/>
        </w:rPr>
      </w:pPr>
    </w:p>
    <w:p w14:paraId="44BDD2D7" w14:textId="77777777" w:rsidR="0042307E" w:rsidRPr="00A8091B" w:rsidRDefault="0042307E" w:rsidP="0042307E">
      <w:pPr>
        <w:rPr>
          <w:rFonts w:eastAsia="MS Mincho" w:cs="Arial"/>
        </w:rPr>
      </w:pPr>
      <w:r w:rsidRPr="00A8091B">
        <w:rPr>
          <w:rFonts w:eastAsia="MS Mincho" w:cs="Arial"/>
        </w:rPr>
        <w:t xml:space="preserve">This channel is used for </w:t>
      </w:r>
      <w:r w:rsidRPr="00A8091B">
        <w:rPr>
          <w:rFonts w:eastAsia="MS Mincho" w:cs="Arial"/>
          <w:u w:val="single"/>
        </w:rPr>
        <w:t>Flow control only</w:t>
      </w:r>
    </w:p>
    <w:p w14:paraId="414E6071" w14:textId="77777777" w:rsidR="0042307E" w:rsidRPr="00A8091B" w:rsidRDefault="0042307E" w:rsidP="0042307E">
      <w:pPr>
        <w:rPr>
          <w:rFonts w:eastAsia="MS Mincho" w:cs="Arial"/>
        </w:rPr>
      </w:pPr>
    </w:p>
    <w:p w14:paraId="76D69CD3" w14:textId="77777777" w:rsidR="0042307E" w:rsidRDefault="0042307E" w:rsidP="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3AE2E391"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224B3953" w14:textId="77777777" w:rsidR="0042307E" w:rsidRPr="00A8091B" w:rsidRDefault="0042307E">
            <w:pPr>
              <w:spacing w:line="276" w:lineRule="auto"/>
              <w:jc w:val="center"/>
              <w:rPr>
                <w:rFonts w:eastAsia="MS Mincho" w:cs="Arial"/>
                <w:b/>
                <w:bCs/>
                <w:sz w:val="16"/>
                <w:szCs w:val="16"/>
              </w:rPr>
            </w:pPr>
            <w:r w:rsidRPr="00A8091B">
              <w:rPr>
                <w:rFonts w:eastAsia="MS Mincho" w:cs="Arial"/>
                <w:b/>
                <w:bCs/>
                <w:sz w:val="16"/>
                <w:szCs w:val="16"/>
              </w:rPr>
              <w:t>Channel</w:t>
            </w:r>
          </w:p>
        </w:tc>
      </w:tr>
      <w:tr w:rsidR="0042307E" w14:paraId="1170E82A"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2D411748" w14:textId="77777777" w:rsidR="0042307E" w:rsidRPr="00A8091B" w:rsidRDefault="0042307E">
            <w:pPr>
              <w:spacing w:line="276" w:lineRule="auto"/>
              <w:rPr>
                <w:rFonts w:eastAsia="MS Mincho" w:cs="Arial"/>
                <w:b/>
                <w:bCs/>
                <w:sz w:val="16"/>
                <w:szCs w:val="16"/>
              </w:rPr>
            </w:pPr>
            <w:r w:rsidRPr="00A8091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526E452" w14:textId="77777777" w:rsidR="0042307E" w:rsidRPr="00A8091B" w:rsidRDefault="0042307E">
            <w:pPr>
              <w:spacing w:line="276" w:lineRule="auto"/>
              <w:rPr>
                <w:rFonts w:eastAsia="MS Mincho" w:cs="Arial"/>
                <w:b/>
                <w:bCs/>
                <w:sz w:val="16"/>
                <w:szCs w:val="16"/>
              </w:rPr>
            </w:pPr>
            <w:r w:rsidRPr="00A8091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3011FC5A" w14:textId="77777777" w:rsidR="0042307E" w:rsidRPr="00A8091B" w:rsidRDefault="0042307E">
            <w:pPr>
              <w:spacing w:line="276" w:lineRule="auto"/>
              <w:rPr>
                <w:rFonts w:eastAsia="MS Mincho" w:cs="Arial"/>
                <w:b/>
                <w:bCs/>
                <w:sz w:val="16"/>
                <w:szCs w:val="16"/>
              </w:rPr>
            </w:pPr>
            <w:r w:rsidRPr="00A8091B">
              <w:rPr>
                <w:rFonts w:eastAsia="MS Mincho" w:cs="Arial"/>
                <w:b/>
                <w:bCs/>
                <w:sz w:val="16"/>
                <w:szCs w:val="16"/>
              </w:rPr>
              <w:t>TP Index</w:t>
            </w:r>
          </w:p>
        </w:tc>
        <w:tc>
          <w:tcPr>
            <w:tcW w:w="261" w:type="dxa"/>
            <w:shd w:val="clear" w:color="auto" w:fill="C0C0C0"/>
            <w:noWrap/>
            <w:vAlign w:val="bottom"/>
            <w:hideMark/>
          </w:tcPr>
          <w:p w14:paraId="3D0AC503" w14:textId="77777777" w:rsidR="0042307E" w:rsidRPr="00A8091B" w:rsidRDefault="0042307E">
            <w:pPr>
              <w:spacing w:line="276" w:lineRule="auto"/>
              <w:jc w:val="center"/>
              <w:rPr>
                <w:rFonts w:eastAsia="MS Mincho" w:cs="Arial"/>
                <w:b/>
                <w:bCs/>
                <w:sz w:val="16"/>
                <w:szCs w:val="16"/>
              </w:rPr>
            </w:pPr>
            <w:r w:rsidRPr="00A8091B">
              <w:rPr>
                <w:rFonts w:eastAsia="MS Mincho" w:cs="Arial"/>
                <w:b/>
                <w:bCs/>
                <w:sz w:val="16"/>
                <w:szCs w:val="16"/>
              </w:rPr>
              <w:t> </w:t>
            </w:r>
          </w:p>
        </w:tc>
        <w:tc>
          <w:tcPr>
            <w:tcW w:w="938" w:type="dxa"/>
            <w:shd w:val="clear" w:color="auto" w:fill="C0C0C0"/>
            <w:noWrap/>
            <w:vAlign w:val="bottom"/>
            <w:hideMark/>
          </w:tcPr>
          <w:p w14:paraId="6134E665"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c>
          <w:tcPr>
            <w:tcW w:w="2731" w:type="dxa"/>
            <w:shd w:val="clear" w:color="auto" w:fill="C0C0C0"/>
            <w:noWrap/>
            <w:vAlign w:val="bottom"/>
            <w:hideMark/>
          </w:tcPr>
          <w:p w14:paraId="45779685" w14:textId="77777777" w:rsidR="0042307E" w:rsidRPr="00A8091B" w:rsidRDefault="0042307E">
            <w:pPr>
              <w:spacing w:line="276" w:lineRule="auto"/>
              <w:rPr>
                <w:rFonts w:eastAsia="MS Mincho" w:cs="Arial"/>
                <w:b/>
                <w:sz w:val="16"/>
                <w:szCs w:val="16"/>
              </w:rPr>
            </w:pPr>
            <w:r w:rsidRPr="00A8091B">
              <w:rPr>
                <w:rFonts w:eastAsia="MS Mincho" w:cs="Arial"/>
                <w:b/>
                <w:sz w:val="16"/>
                <w:szCs w:val="16"/>
              </w:rPr>
              <w:t>Transmitter:  AHUD</w:t>
            </w:r>
          </w:p>
        </w:tc>
        <w:tc>
          <w:tcPr>
            <w:tcW w:w="2086" w:type="dxa"/>
            <w:tcBorders>
              <w:top w:val="nil"/>
              <w:left w:val="nil"/>
              <w:bottom w:val="nil"/>
              <w:right w:val="single" w:sz="4" w:space="0" w:color="auto"/>
            </w:tcBorders>
            <w:shd w:val="clear" w:color="auto" w:fill="C0C0C0"/>
            <w:noWrap/>
            <w:vAlign w:val="bottom"/>
            <w:hideMark/>
          </w:tcPr>
          <w:p w14:paraId="17D64064"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r>
      <w:tr w:rsidR="0042307E" w14:paraId="4C01D59A"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338750B3" w14:textId="77777777" w:rsidR="0042307E" w:rsidRPr="00A8091B" w:rsidRDefault="0042307E">
            <w:pPr>
              <w:spacing w:line="276" w:lineRule="auto"/>
              <w:rPr>
                <w:rFonts w:eastAsia="MS Mincho" w:cs="Arial"/>
                <w:sz w:val="16"/>
                <w:szCs w:val="16"/>
              </w:rPr>
            </w:pPr>
            <w:r w:rsidRPr="00A8091B">
              <w:rPr>
                <w:rFonts w:eastAsia="MS Mincho" w:cs="Arial"/>
                <w:sz w:val="16"/>
                <w:szCs w:val="16"/>
              </w:rPr>
              <w:t> 0x</w:t>
            </w:r>
            <w:r>
              <w:rPr>
                <w:rFonts w:cs="Arial"/>
                <w:sz w:val="16"/>
                <w:szCs w:val="16"/>
              </w:rPr>
              <w:t>24B</w:t>
            </w:r>
          </w:p>
        </w:tc>
        <w:tc>
          <w:tcPr>
            <w:tcW w:w="2383" w:type="dxa"/>
            <w:tcBorders>
              <w:top w:val="nil"/>
              <w:left w:val="nil"/>
              <w:bottom w:val="single" w:sz="4" w:space="0" w:color="auto"/>
              <w:right w:val="single" w:sz="4" w:space="0" w:color="auto"/>
            </w:tcBorders>
            <w:noWrap/>
            <w:hideMark/>
          </w:tcPr>
          <w:p w14:paraId="692FBAC4" w14:textId="77777777" w:rsidR="0042307E" w:rsidRPr="00A8091B" w:rsidRDefault="0042307E">
            <w:pPr>
              <w:spacing w:line="276" w:lineRule="auto"/>
              <w:rPr>
                <w:rFonts w:eastAsia="MS Mincho" w:cs="Arial"/>
                <w:sz w:val="16"/>
                <w:szCs w:val="16"/>
              </w:rPr>
            </w:pPr>
            <w:r>
              <w:rPr>
                <w:rFonts w:eastAsia="MS Mincho" w:cs="Arial"/>
                <w:sz w:val="16"/>
                <w:szCs w:val="16"/>
              </w:rPr>
              <w:t>PHONE_RDISP2_WORD_R</w:t>
            </w:r>
            <w:r w:rsidRPr="00872B52">
              <w:rPr>
                <w:rFonts w:eastAsia="MS Mincho" w:cs="Arial"/>
                <w:sz w:val="16"/>
                <w:szCs w:val="16"/>
              </w:rPr>
              <w:t>x</w:t>
            </w:r>
          </w:p>
        </w:tc>
        <w:tc>
          <w:tcPr>
            <w:tcW w:w="914" w:type="dxa"/>
            <w:tcBorders>
              <w:top w:val="nil"/>
              <w:left w:val="nil"/>
              <w:bottom w:val="single" w:sz="4" w:space="0" w:color="auto"/>
              <w:right w:val="single" w:sz="4" w:space="0" w:color="auto"/>
            </w:tcBorders>
            <w:noWrap/>
            <w:hideMark/>
          </w:tcPr>
          <w:p w14:paraId="671CE5F0" w14:textId="77777777" w:rsidR="0042307E" w:rsidRPr="00A8091B" w:rsidRDefault="0042307E">
            <w:pPr>
              <w:spacing w:line="276" w:lineRule="auto"/>
              <w:jc w:val="center"/>
              <w:rPr>
                <w:rFonts w:eastAsia="MS Mincho" w:cs="Arial"/>
                <w:sz w:val="16"/>
                <w:szCs w:val="16"/>
              </w:rPr>
            </w:pPr>
            <w:r>
              <w:rPr>
                <w:rFonts w:eastAsia="MS Mincho" w:cs="Arial"/>
                <w:sz w:val="16"/>
                <w:szCs w:val="16"/>
              </w:rPr>
              <w:t>44</w:t>
            </w:r>
          </w:p>
        </w:tc>
        <w:tc>
          <w:tcPr>
            <w:tcW w:w="261" w:type="dxa"/>
            <w:shd w:val="clear" w:color="auto" w:fill="C0C0C0"/>
            <w:noWrap/>
            <w:vAlign w:val="bottom"/>
            <w:hideMark/>
          </w:tcPr>
          <w:p w14:paraId="5AAE283D" w14:textId="77777777" w:rsidR="0042307E" w:rsidRPr="00A8091B" w:rsidRDefault="0042307E">
            <w:pPr>
              <w:spacing w:line="276" w:lineRule="auto"/>
              <w:rPr>
                <w:rFonts w:eastAsia="MS Mincho" w:cs="Arial"/>
                <w:b/>
                <w:bCs/>
                <w:sz w:val="16"/>
                <w:szCs w:val="16"/>
              </w:rPr>
            </w:pPr>
            <w:r w:rsidRPr="00A8091B">
              <w:rPr>
                <w:rFonts w:eastAsia="MS Mincho" w:cs="Arial"/>
                <w:b/>
                <w:bCs/>
                <w:sz w:val="16"/>
                <w:szCs w:val="16"/>
              </w:rPr>
              <w:t> </w:t>
            </w:r>
          </w:p>
        </w:tc>
        <w:tc>
          <w:tcPr>
            <w:tcW w:w="938" w:type="dxa"/>
            <w:shd w:val="clear" w:color="auto" w:fill="C0C0C0"/>
            <w:noWrap/>
            <w:vAlign w:val="bottom"/>
            <w:hideMark/>
          </w:tcPr>
          <w:p w14:paraId="664A9642"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c>
          <w:tcPr>
            <w:tcW w:w="2731" w:type="dxa"/>
            <w:shd w:val="clear" w:color="auto" w:fill="C0C0C0"/>
            <w:noWrap/>
            <w:vAlign w:val="bottom"/>
            <w:hideMark/>
          </w:tcPr>
          <w:p w14:paraId="5673439B" w14:textId="77777777" w:rsidR="0042307E" w:rsidRPr="00A8091B" w:rsidRDefault="0042307E">
            <w:pPr>
              <w:spacing w:line="276" w:lineRule="auto"/>
              <w:rPr>
                <w:rFonts w:eastAsia="MS Mincho" w:cs="Arial"/>
                <w:b/>
                <w:sz w:val="16"/>
                <w:szCs w:val="16"/>
              </w:rPr>
            </w:pPr>
            <w:r w:rsidRPr="00A8091B">
              <w:rPr>
                <w:rFonts w:eastAsia="MS Mincho" w:cs="Arial"/>
                <w:b/>
                <w:sz w:val="16"/>
                <w:szCs w:val="16"/>
              </w:rPr>
              <w:t>Receiver:  APIM</w:t>
            </w:r>
          </w:p>
        </w:tc>
        <w:tc>
          <w:tcPr>
            <w:tcW w:w="2086" w:type="dxa"/>
            <w:tcBorders>
              <w:top w:val="nil"/>
              <w:left w:val="nil"/>
              <w:bottom w:val="nil"/>
              <w:right w:val="single" w:sz="4" w:space="0" w:color="auto"/>
            </w:tcBorders>
            <w:shd w:val="clear" w:color="auto" w:fill="C0C0C0"/>
            <w:noWrap/>
            <w:vAlign w:val="bottom"/>
            <w:hideMark/>
          </w:tcPr>
          <w:p w14:paraId="1EF58526"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r>
      <w:tr w:rsidR="0042307E" w14:paraId="0AAE660C" w14:textId="77777777" w:rsidTr="0042307E">
        <w:trPr>
          <w:cantSplit/>
          <w:trHeight w:val="255"/>
          <w:jc w:val="center"/>
        </w:trPr>
        <w:tc>
          <w:tcPr>
            <w:tcW w:w="762" w:type="dxa"/>
            <w:tcBorders>
              <w:top w:val="nil"/>
              <w:left w:val="single" w:sz="4" w:space="0" w:color="auto"/>
              <w:bottom w:val="nil"/>
              <w:right w:val="nil"/>
            </w:tcBorders>
            <w:noWrap/>
            <w:vAlign w:val="bottom"/>
          </w:tcPr>
          <w:p w14:paraId="7D6C43C4" w14:textId="77777777" w:rsidR="0042307E" w:rsidRPr="00A8091B" w:rsidRDefault="0042307E">
            <w:pPr>
              <w:spacing w:line="276" w:lineRule="auto"/>
              <w:rPr>
                <w:rFonts w:eastAsia="MS Mincho" w:cs="Arial"/>
                <w:sz w:val="16"/>
                <w:szCs w:val="16"/>
              </w:rPr>
            </w:pPr>
          </w:p>
        </w:tc>
        <w:tc>
          <w:tcPr>
            <w:tcW w:w="2383" w:type="dxa"/>
            <w:noWrap/>
            <w:vAlign w:val="bottom"/>
          </w:tcPr>
          <w:p w14:paraId="3D70B9B4" w14:textId="77777777" w:rsidR="0042307E" w:rsidRPr="00A8091B" w:rsidRDefault="0042307E">
            <w:pPr>
              <w:spacing w:line="276" w:lineRule="auto"/>
              <w:rPr>
                <w:rFonts w:eastAsia="MS Mincho" w:cs="Arial"/>
                <w:sz w:val="16"/>
                <w:szCs w:val="16"/>
              </w:rPr>
            </w:pPr>
          </w:p>
        </w:tc>
        <w:tc>
          <w:tcPr>
            <w:tcW w:w="914" w:type="dxa"/>
            <w:noWrap/>
            <w:vAlign w:val="bottom"/>
          </w:tcPr>
          <w:p w14:paraId="2890FFD7" w14:textId="77777777" w:rsidR="0042307E" w:rsidRPr="00A8091B" w:rsidRDefault="0042307E">
            <w:pPr>
              <w:spacing w:line="276" w:lineRule="auto"/>
              <w:rPr>
                <w:rFonts w:eastAsia="MS Mincho" w:cs="Arial"/>
                <w:sz w:val="16"/>
                <w:szCs w:val="16"/>
              </w:rPr>
            </w:pPr>
          </w:p>
        </w:tc>
        <w:tc>
          <w:tcPr>
            <w:tcW w:w="261" w:type="dxa"/>
            <w:shd w:val="clear" w:color="auto" w:fill="C0C0C0"/>
            <w:noWrap/>
            <w:hideMark/>
          </w:tcPr>
          <w:p w14:paraId="5DB39F97" w14:textId="77777777" w:rsidR="0042307E" w:rsidRPr="00A8091B" w:rsidRDefault="0042307E">
            <w:pPr>
              <w:spacing w:line="276" w:lineRule="auto"/>
              <w:jc w:val="center"/>
              <w:rPr>
                <w:rFonts w:eastAsia="MS Mincho" w:cs="Arial"/>
                <w:sz w:val="16"/>
                <w:szCs w:val="16"/>
              </w:rPr>
            </w:pPr>
            <w:r w:rsidRPr="00A8091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4EFE3E71" w14:textId="77777777" w:rsidR="0042307E" w:rsidRPr="00A8091B" w:rsidRDefault="0042307E">
            <w:pPr>
              <w:spacing w:line="276" w:lineRule="auto"/>
              <w:jc w:val="center"/>
              <w:rPr>
                <w:rFonts w:eastAsia="MS Mincho" w:cs="Arial"/>
                <w:b/>
                <w:bCs/>
                <w:sz w:val="16"/>
                <w:szCs w:val="16"/>
              </w:rPr>
            </w:pPr>
            <w:r w:rsidRPr="00A8091B">
              <w:rPr>
                <w:rFonts w:eastAsia="MS Mincho" w:cs="Arial"/>
                <w:b/>
                <w:bCs/>
                <w:sz w:val="16"/>
                <w:szCs w:val="16"/>
              </w:rPr>
              <w:t>Logical Signals</w:t>
            </w:r>
          </w:p>
        </w:tc>
      </w:tr>
      <w:tr w:rsidR="0042307E" w14:paraId="29A02158"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5F8D8A89"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c>
          <w:tcPr>
            <w:tcW w:w="2383" w:type="dxa"/>
            <w:noWrap/>
            <w:vAlign w:val="bottom"/>
          </w:tcPr>
          <w:p w14:paraId="5408A21A" w14:textId="77777777" w:rsidR="0042307E" w:rsidRPr="00A8091B" w:rsidRDefault="0042307E">
            <w:pPr>
              <w:spacing w:line="276" w:lineRule="auto"/>
              <w:rPr>
                <w:rFonts w:eastAsia="MS Mincho" w:cs="Arial"/>
                <w:sz w:val="16"/>
                <w:szCs w:val="16"/>
              </w:rPr>
            </w:pPr>
          </w:p>
        </w:tc>
        <w:tc>
          <w:tcPr>
            <w:tcW w:w="914" w:type="dxa"/>
            <w:noWrap/>
            <w:vAlign w:val="bottom"/>
          </w:tcPr>
          <w:p w14:paraId="6A3FB4B5" w14:textId="77777777" w:rsidR="0042307E" w:rsidRPr="00A8091B" w:rsidRDefault="0042307E">
            <w:pPr>
              <w:spacing w:line="276" w:lineRule="auto"/>
              <w:rPr>
                <w:rFonts w:eastAsia="MS Mincho" w:cs="Arial"/>
                <w:sz w:val="16"/>
                <w:szCs w:val="16"/>
              </w:rPr>
            </w:pPr>
          </w:p>
        </w:tc>
        <w:tc>
          <w:tcPr>
            <w:tcW w:w="261" w:type="dxa"/>
            <w:shd w:val="clear" w:color="auto" w:fill="C0C0C0"/>
            <w:noWrap/>
            <w:vAlign w:val="bottom"/>
            <w:hideMark/>
          </w:tcPr>
          <w:p w14:paraId="290467DC"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911302D" w14:textId="77777777" w:rsidR="0042307E" w:rsidRPr="00A8091B" w:rsidRDefault="0042307E">
            <w:pPr>
              <w:spacing w:line="276" w:lineRule="auto"/>
              <w:rPr>
                <w:rFonts w:eastAsia="MS Mincho" w:cs="Arial"/>
                <w:b/>
                <w:bCs/>
                <w:sz w:val="16"/>
                <w:szCs w:val="16"/>
              </w:rPr>
            </w:pPr>
            <w:r w:rsidRPr="00A8091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1371EC3E" w14:textId="77777777" w:rsidR="0042307E" w:rsidRPr="00A8091B" w:rsidRDefault="0042307E">
            <w:pPr>
              <w:spacing w:line="276" w:lineRule="auto"/>
              <w:rPr>
                <w:rFonts w:eastAsia="MS Mincho" w:cs="Arial"/>
                <w:b/>
                <w:bCs/>
                <w:sz w:val="16"/>
                <w:szCs w:val="16"/>
              </w:rPr>
            </w:pPr>
            <w:r w:rsidRPr="00A8091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1480BB5A" w14:textId="77777777" w:rsidR="0042307E" w:rsidRPr="00A8091B" w:rsidRDefault="0042307E">
            <w:pPr>
              <w:spacing w:line="276" w:lineRule="auto"/>
              <w:rPr>
                <w:rFonts w:eastAsia="MS Mincho" w:cs="Arial"/>
                <w:b/>
                <w:bCs/>
                <w:sz w:val="16"/>
                <w:szCs w:val="16"/>
              </w:rPr>
            </w:pPr>
            <w:r w:rsidRPr="00A8091B">
              <w:rPr>
                <w:rFonts w:eastAsia="MS Mincho" w:cs="Arial"/>
                <w:b/>
                <w:bCs/>
                <w:sz w:val="16"/>
                <w:szCs w:val="16"/>
              </w:rPr>
              <w:t>Utilization</w:t>
            </w:r>
          </w:p>
        </w:tc>
      </w:tr>
      <w:tr w:rsidR="0042307E" w14:paraId="33AA0D0C"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hideMark/>
          </w:tcPr>
          <w:p w14:paraId="7F2C08E7"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c>
          <w:tcPr>
            <w:tcW w:w="2383" w:type="dxa"/>
            <w:tcBorders>
              <w:top w:val="nil"/>
              <w:left w:val="nil"/>
              <w:bottom w:val="single" w:sz="4" w:space="0" w:color="auto"/>
              <w:right w:val="nil"/>
            </w:tcBorders>
            <w:noWrap/>
            <w:vAlign w:val="bottom"/>
          </w:tcPr>
          <w:p w14:paraId="575E8140" w14:textId="77777777" w:rsidR="0042307E" w:rsidRPr="00A8091B" w:rsidRDefault="0042307E">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14:paraId="5F914D7D" w14:textId="77777777" w:rsidR="0042307E" w:rsidRPr="00A8091B"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64569B0F" w14:textId="77777777" w:rsidR="0042307E" w:rsidRPr="00A8091B" w:rsidRDefault="0042307E">
            <w:pPr>
              <w:spacing w:line="276" w:lineRule="auto"/>
              <w:rPr>
                <w:rFonts w:eastAsia="MS Mincho" w:cs="Arial"/>
                <w:sz w:val="16"/>
                <w:szCs w:val="16"/>
              </w:rPr>
            </w:pPr>
            <w:r w:rsidRPr="00A8091B">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698788CE" w14:textId="77777777" w:rsidR="0042307E" w:rsidRPr="00A8091B" w:rsidRDefault="0042307E">
            <w:pPr>
              <w:spacing w:line="276" w:lineRule="auto"/>
              <w:rPr>
                <w:rFonts w:eastAsia="MS Mincho" w:cs="Arial"/>
                <w:sz w:val="16"/>
                <w:szCs w:val="16"/>
              </w:rPr>
            </w:pPr>
            <w:r w:rsidRPr="00A8091B">
              <w:rPr>
                <w:rFonts w:cs="Arial"/>
                <w:snapToGrid w:val="0"/>
                <w:sz w:val="16"/>
                <w:szCs w:val="16"/>
                <w:lang w:val="en-GB"/>
              </w:rPr>
              <w:t>--</w:t>
            </w:r>
          </w:p>
        </w:tc>
        <w:tc>
          <w:tcPr>
            <w:tcW w:w="2731" w:type="dxa"/>
            <w:tcBorders>
              <w:top w:val="single" w:sz="4" w:space="0" w:color="auto"/>
              <w:left w:val="nil"/>
              <w:bottom w:val="single" w:sz="4" w:space="0" w:color="auto"/>
              <w:right w:val="single" w:sz="4" w:space="0" w:color="auto"/>
            </w:tcBorders>
            <w:noWrap/>
            <w:vAlign w:val="bottom"/>
            <w:hideMark/>
          </w:tcPr>
          <w:p w14:paraId="0F98386E" w14:textId="77777777" w:rsidR="0042307E" w:rsidRPr="00A8091B" w:rsidRDefault="0042307E">
            <w:pPr>
              <w:spacing w:line="276" w:lineRule="auto"/>
              <w:rPr>
                <w:rFonts w:eastAsia="MS Mincho" w:cs="Arial"/>
                <w:sz w:val="16"/>
                <w:szCs w:val="16"/>
              </w:rPr>
            </w:pPr>
            <w:r w:rsidRPr="00A8091B">
              <w:rPr>
                <w:rFonts w:cs="Arial"/>
                <w:snapToGrid w:val="0"/>
                <w:sz w:val="16"/>
                <w:szCs w:val="16"/>
                <w:lang w:val="en-GB"/>
              </w:rPr>
              <w:t>--</w:t>
            </w:r>
          </w:p>
        </w:tc>
        <w:tc>
          <w:tcPr>
            <w:tcW w:w="2086" w:type="dxa"/>
            <w:tcBorders>
              <w:top w:val="single" w:sz="4" w:space="0" w:color="auto"/>
              <w:left w:val="nil"/>
              <w:bottom w:val="single" w:sz="4" w:space="0" w:color="auto"/>
              <w:right w:val="single" w:sz="4" w:space="0" w:color="auto"/>
            </w:tcBorders>
            <w:noWrap/>
            <w:vAlign w:val="bottom"/>
            <w:hideMark/>
          </w:tcPr>
          <w:p w14:paraId="5DB99586" w14:textId="77777777" w:rsidR="0042307E" w:rsidRPr="00A8091B" w:rsidRDefault="0042307E">
            <w:pPr>
              <w:spacing w:line="276" w:lineRule="auto"/>
              <w:rPr>
                <w:rFonts w:eastAsia="MS Mincho" w:cs="Arial"/>
                <w:sz w:val="16"/>
                <w:szCs w:val="16"/>
              </w:rPr>
            </w:pPr>
            <w:r w:rsidRPr="00A8091B">
              <w:rPr>
                <w:rFonts w:eastAsia="MS Mincho" w:cs="Arial"/>
                <w:sz w:val="16"/>
                <w:szCs w:val="16"/>
              </w:rPr>
              <w:t>--</w:t>
            </w:r>
          </w:p>
        </w:tc>
      </w:tr>
    </w:tbl>
    <w:p w14:paraId="1DC35742" w14:textId="77777777" w:rsidR="0042307E" w:rsidRDefault="0042307E" w:rsidP="0042307E">
      <w:pPr>
        <w:rPr>
          <w:rFonts w:eastAsia="MS Mincho" w:cs="Arial"/>
        </w:rPr>
      </w:pPr>
    </w:p>
    <w:p w14:paraId="69F746E8" w14:textId="77777777" w:rsidR="0042307E" w:rsidRDefault="0042307E">
      <w:pPr>
        <w:rPr>
          <w:rFonts w:eastAsia="MS Mincho"/>
        </w:rPr>
      </w:pPr>
    </w:p>
    <w:p w14:paraId="4E681A82" w14:textId="77777777" w:rsidR="0042307E" w:rsidRDefault="0042307E"/>
    <w:p w14:paraId="0ACDBA1B" w14:textId="77777777" w:rsidR="0042307E" w:rsidRDefault="0042307E" w:rsidP="0042307E">
      <w:pPr>
        <w:pStyle w:val="Heading4"/>
      </w:pPr>
      <w:r w:rsidRPr="00B9479B">
        <w:lastRenderedPageBreak/>
        <w:t>TP-PHY-TPP-REQ-092294/D-</w:t>
      </w:r>
      <w:proofErr w:type="spellStart"/>
      <w:r w:rsidRPr="00B9479B">
        <w:t>MediaPlayerServer</w:t>
      </w:r>
      <w:proofErr w:type="spellEnd"/>
      <w:r w:rsidRPr="00B9479B">
        <w:t xml:space="preserve"> - MediaPlayerClient3</w:t>
      </w:r>
    </w:p>
    <w:p w14:paraId="11695F39" w14:textId="77777777" w:rsidR="0042307E" w:rsidRPr="000E0329" w:rsidRDefault="0042307E" w:rsidP="0042307E">
      <w:pPr>
        <w:rPr>
          <w:rFonts w:eastAsia="MS Mincho" w:cs="Arial"/>
        </w:rPr>
      </w:pPr>
      <w:r w:rsidRPr="000E0329">
        <w:rPr>
          <w:rFonts w:eastAsia="MS Mincho" w:cs="Arial"/>
        </w:rPr>
        <w:t xml:space="preserve">The </w:t>
      </w:r>
      <w:proofErr w:type="spellStart"/>
      <w:r w:rsidRPr="000E0329">
        <w:rPr>
          <w:rFonts w:eastAsia="MS Mincho" w:cs="Arial"/>
        </w:rPr>
        <w:t>MediaPlayerServer</w:t>
      </w:r>
      <w:proofErr w:type="spellEnd"/>
      <w:r w:rsidRPr="000E0329">
        <w:rPr>
          <w:rFonts w:eastAsia="MS Mincho" w:cs="Arial"/>
        </w:rPr>
        <w:t xml:space="preserve"> – MediaPlayerClient3 channel is representing the channel connecting "Media Player Server" features and "Media Player Client3" features. The "Media Player Server" represents a media playback unit. "Media Player Client3" represents a Rear display unit. </w:t>
      </w:r>
    </w:p>
    <w:p w14:paraId="1276D724" w14:textId="77777777" w:rsidR="0042307E" w:rsidRDefault="0042307E" w:rsidP="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455A1FBE"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742833DA" w14:textId="77777777" w:rsidR="0042307E" w:rsidRPr="000E0329" w:rsidRDefault="0042307E">
            <w:pPr>
              <w:spacing w:line="276" w:lineRule="auto"/>
              <w:jc w:val="center"/>
              <w:rPr>
                <w:rFonts w:eastAsia="MS Mincho" w:cs="Arial"/>
                <w:b/>
                <w:bCs/>
                <w:sz w:val="16"/>
                <w:szCs w:val="16"/>
              </w:rPr>
            </w:pPr>
            <w:r w:rsidRPr="000E0329">
              <w:rPr>
                <w:rFonts w:eastAsia="MS Mincho" w:cs="Arial"/>
                <w:b/>
                <w:bCs/>
                <w:sz w:val="16"/>
                <w:szCs w:val="16"/>
              </w:rPr>
              <w:t>Channel</w:t>
            </w:r>
          </w:p>
        </w:tc>
      </w:tr>
      <w:tr w:rsidR="0042307E" w14:paraId="69845CC2"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2D808514" w14:textId="77777777" w:rsidR="0042307E" w:rsidRPr="000E0329" w:rsidRDefault="0042307E">
            <w:pPr>
              <w:spacing w:line="276" w:lineRule="auto"/>
              <w:rPr>
                <w:rFonts w:eastAsia="MS Mincho" w:cs="Arial"/>
                <w:b/>
                <w:bCs/>
                <w:sz w:val="16"/>
                <w:szCs w:val="16"/>
              </w:rPr>
            </w:pPr>
            <w:r w:rsidRPr="000E0329">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67E2DED" w14:textId="77777777" w:rsidR="0042307E" w:rsidRPr="000E0329" w:rsidRDefault="0042307E">
            <w:pPr>
              <w:spacing w:line="276" w:lineRule="auto"/>
              <w:rPr>
                <w:rFonts w:eastAsia="MS Mincho" w:cs="Arial"/>
                <w:b/>
                <w:bCs/>
                <w:sz w:val="16"/>
                <w:szCs w:val="16"/>
              </w:rPr>
            </w:pPr>
            <w:r w:rsidRPr="000E0329">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21B4B8E3" w14:textId="77777777" w:rsidR="0042307E" w:rsidRPr="000E0329" w:rsidRDefault="0042307E">
            <w:pPr>
              <w:spacing w:line="276" w:lineRule="auto"/>
              <w:rPr>
                <w:rFonts w:eastAsia="MS Mincho" w:cs="Arial"/>
                <w:b/>
                <w:bCs/>
                <w:sz w:val="16"/>
                <w:szCs w:val="16"/>
              </w:rPr>
            </w:pPr>
            <w:r w:rsidRPr="000E0329">
              <w:rPr>
                <w:rFonts w:eastAsia="MS Mincho" w:cs="Arial"/>
                <w:b/>
                <w:bCs/>
                <w:sz w:val="16"/>
                <w:szCs w:val="16"/>
              </w:rPr>
              <w:t>TP Index</w:t>
            </w:r>
          </w:p>
        </w:tc>
        <w:tc>
          <w:tcPr>
            <w:tcW w:w="261" w:type="dxa"/>
            <w:shd w:val="clear" w:color="auto" w:fill="C0C0C0"/>
            <w:noWrap/>
            <w:vAlign w:val="bottom"/>
            <w:hideMark/>
          </w:tcPr>
          <w:p w14:paraId="2D25A380" w14:textId="77777777" w:rsidR="0042307E" w:rsidRPr="000E0329" w:rsidRDefault="0042307E">
            <w:pPr>
              <w:spacing w:line="276" w:lineRule="auto"/>
              <w:jc w:val="center"/>
              <w:rPr>
                <w:rFonts w:eastAsia="MS Mincho" w:cs="Arial"/>
                <w:b/>
                <w:bCs/>
                <w:sz w:val="16"/>
                <w:szCs w:val="16"/>
              </w:rPr>
            </w:pPr>
            <w:r w:rsidRPr="000E0329">
              <w:rPr>
                <w:rFonts w:eastAsia="MS Mincho" w:cs="Arial"/>
                <w:b/>
                <w:bCs/>
                <w:sz w:val="16"/>
                <w:szCs w:val="16"/>
              </w:rPr>
              <w:t> </w:t>
            </w:r>
          </w:p>
        </w:tc>
        <w:tc>
          <w:tcPr>
            <w:tcW w:w="938" w:type="dxa"/>
            <w:shd w:val="clear" w:color="auto" w:fill="C0C0C0"/>
            <w:noWrap/>
            <w:vAlign w:val="bottom"/>
            <w:hideMark/>
          </w:tcPr>
          <w:p w14:paraId="17FE2079"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c>
          <w:tcPr>
            <w:tcW w:w="2731" w:type="dxa"/>
            <w:shd w:val="clear" w:color="auto" w:fill="C0C0C0"/>
            <w:noWrap/>
            <w:vAlign w:val="bottom"/>
            <w:hideMark/>
          </w:tcPr>
          <w:p w14:paraId="0B307390" w14:textId="77777777" w:rsidR="0042307E" w:rsidRPr="000E0329" w:rsidRDefault="0042307E">
            <w:pPr>
              <w:spacing w:line="276" w:lineRule="auto"/>
              <w:rPr>
                <w:rFonts w:eastAsia="MS Mincho" w:cs="Arial"/>
                <w:b/>
                <w:sz w:val="16"/>
                <w:szCs w:val="16"/>
              </w:rPr>
            </w:pPr>
            <w:r w:rsidRPr="000E0329">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5CCE183A"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r>
      <w:tr w:rsidR="0042307E" w14:paraId="31E02136"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15E769B4" w14:textId="77777777" w:rsidR="0042307E" w:rsidRPr="000E0329" w:rsidRDefault="0042307E">
            <w:pPr>
              <w:spacing w:line="276" w:lineRule="auto"/>
              <w:rPr>
                <w:rFonts w:eastAsia="MS Mincho" w:cs="Arial"/>
                <w:sz w:val="16"/>
                <w:szCs w:val="16"/>
              </w:rPr>
            </w:pPr>
            <w:r w:rsidRPr="000E0329">
              <w:rPr>
                <w:rFonts w:eastAsia="MS Mincho" w:cs="Arial"/>
                <w:sz w:val="16"/>
                <w:szCs w:val="16"/>
              </w:rPr>
              <w:t> 0x</w:t>
            </w:r>
            <w:r>
              <w:rPr>
                <w:rFonts w:cs="Arial"/>
                <w:sz w:val="16"/>
                <w:szCs w:val="16"/>
              </w:rPr>
              <w:t>256</w:t>
            </w:r>
          </w:p>
        </w:tc>
        <w:tc>
          <w:tcPr>
            <w:tcW w:w="2383" w:type="dxa"/>
            <w:tcBorders>
              <w:top w:val="nil"/>
              <w:left w:val="nil"/>
              <w:bottom w:val="single" w:sz="4" w:space="0" w:color="auto"/>
              <w:right w:val="single" w:sz="4" w:space="0" w:color="auto"/>
            </w:tcBorders>
            <w:noWrap/>
            <w:hideMark/>
          </w:tcPr>
          <w:p w14:paraId="69CECF17" w14:textId="77777777" w:rsidR="0042307E" w:rsidRPr="000E0329" w:rsidRDefault="0042307E">
            <w:pPr>
              <w:spacing w:line="276" w:lineRule="auto"/>
              <w:rPr>
                <w:rFonts w:eastAsia="MS Mincho" w:cs="Arial"/>
                <w:sz w:val="16"/>
                <w:szCs w:val="16"/>
              </w:rPr>
            </w:pPr>
            <w:proofErr w:type="spellStart"/>
            <w:r w:rsidRPr="002D71B5">
              <w:rPr>
                <w:rFonts w:eastAsia="MS Mincho" w:cs="Arial"/>
                <w:sz w:val="16"/>
                <w:szCs w:val="16"/>
              </w:rPr>
              <w:t>CONMP_RSE_WORD_Tx</w:t>
            </w:r>
            <w:proofErr w:type="spellEnd"/>
          </w:p>
        </w:tc>
        <w:tc>
          <w:tcPr>
            <w:tcW w:w="914" w:type="dxa"/>
            <w:tcBorders>
              <w:top w:val="nil"/>
              <w:left w:val="nil"/>
              <w:bottom w:val="single" w:sz="4" w:space="0" w:color="auto"/>
              <w:right w:val="single" w:sz="4" w:space="0" w:color="auto"/>
            </w:tcBorders>
            <w:noWrap/>
            <w:hideMark/>
          </w:tcPr>
          <w:p w14:paraId="3DEBA81B" w14:textId="77777777" w:rsidR="0042307E" w:rsidRPr="000E0329" w:rsidRDefault="0042307E">
            <w:pPr>
              <w:spacing w:line="276" w:lineRule="auto"/>
              <w:jc w:val="center"/>
              <w:rPr>
                <w:rFonts w:eastAsia="MS Mincho" w:cs="Arial"/>
                <w:sz w:val="16"/>
                <w:szCs w:val="16"/>
              </w:rPr>
            </w:pPr>
            <w:r>
              <w:rPr>
                <w:rFonts w:eastAsia="MS Mincho" w:cs="Arial"/>
                <w:sz w:val="16"/>
                <w:szCs w:val="16"/>
              </w:rPr>
              <w:t>47</w:t>
            </w:r>
          </w:p>
        </w:tc>
        <w:tc>
          <w:tcPr>
            <w:tcW w:w="261" w:type="dxa"/>
            <w:shd w:val="clear" w:color="auto" w:fill="C0C0C0"/>
            <w:noWrap/>
            <w:vAlign w:val="bottom"/>
            <w:hideMark/>
          </w:tcPr>
          <w:p w14:paraId="149CEC3A" w14:textId="77777777" w:rsidR="0042307E" w:rsidRPr="000E0329" w:rsidRDefault="0042307E">
            <w:pPr>
              <w:spacing w:line="276" w:lineRule="auto"/>
              <w:rPr>
                <w:rFonts w:eastAsia="MS Mincho" w:cs="Arial"/>
                <w:b/>
                <w:bCs/>
                <w:sz w:val="16"/>
                <w:szCs w:val="16"/>
              </w:rPr>
            </w:pPr>
            <w:r w:rsidRPr="000E0329">
              <w:rPr>
                <w:rFonts w:eastAsia="MS Mincho" w:cs="Arial"/>
                <w:b/>
                <w:bCs/>
                <w:sz w:val="16"/>
                <w:szCs w:val="16"/>
              </w:rPr>
              <w:t> </w:t>
            </w:r>
          </w:p>
        </w:tc>
        <w:tc>
          <w:tcPr>
            <w:tcW w:w="938" w:type="dxa"/>
            <w:shd w:val="clear" w:color="auto" w:fill="C0C0C0"/>
            <w:noWrap/>
            <w:vAlign w:val="bottom"/>
            <w:hideMark/>
          </w:tcPr>
          <w:p w14:paraId="631F2D6F"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c>
          <w:tcPr>
            <w:tcW w:w="2731" w:type="dxa"/>
            <w:shd w:val="clear" w:color="auto" w:fill="C0C0C0"/>
            <w:noWrap/>
            <w:vAlign w:val="bottom"/>
            <w:hideMark/>
          </w:tcPr>
          <w:p w14:paraId="3E1ED64A" w14:textId="77777777" w:rsidR="0042307E" w:rsidRPr="000E0329" w:rsidRDefault="0042307E">
            <w:pPr>
              <w:spacing w:line="276" w:lineRule="auto"/>
              <w:rPr>
                <w:rFonts w:eastAsia="MS Mincho" w:cs="Arial"/>
                <w:b/>
                <w:sz w:val="16"/>
                <w:szCs w:val="16"/>
              </w:rPr>
            </w:pPr>
            <w:r w:rsidRPr="000E0329">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400F9BFD"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r>
      <w:tr w:rsidR="0042307E" w14:paraId="28EE5B37" w14:textId="77777777" w:rsidTr="0042307E">
        <w:trPr>
          <w:cantSplit/>
          <w:trHeight w:val="255"/>
          <w:jc w:val="center"/>
        </w:trPr>
        <w:tc>
          <w:tcPr>
            <w:tcW w:w="762" w:type="dxa"/>
            <w:tcBorders>
              <w:top w:val="nil"/>
              <w:left w:val="single" w:sz="4" w:space="0" w:color="auto"/>
              <w:bottom w:val="nil"/>
              <w:right w:val="nil"/>
            </w:tcBorders>
            <w:noWrap/>
            <w:vAlign w:val="bottom"/>
          </w:tcPr>
          <w:p w14:paraId="7E66E875" w14:textId="77777777" w:rsidR="0042307E" w:rsidRPr="000E0329" w:rsidRDefault="0042307E">
            <w:pPr>
              <w:spacing w:line="276" w:lineRule="auto"/>
              <w:rPr>
                <w:rFonts w:eastAsia="MS Mincho" w:cs="Arial"/>
                <w:sz w:val="16"/>
                <w:szCs w:val="16"/>
              </w:rPr>
            </w:pPr>
          </w:p>
        </w:tc>
        <w:tc>
          <w:tcPr>
            <w:tcW w:w="2383" w:type="dxa"/>
            <w:noWrap/>
            <w:vAlign w:val="bottom"/>
          </w:tcPr>
          <w:p w14:paraId="4CF0DA85" w14:textId="77777777" w:rsidR="0042307E" w:rsidRPr="000E0329" w:rsidRDefault="0042307E">
            <w:pPr>
              <w:spacing w:line="276" w:lineRule="auto"/>
              <w:rPr>
                <w:rFonts w:eastAsia="MS Mincho" w:cs="Arial"/>
                <w:sz w:val="16"/>
                <w:szCs w:val="16"/>
              </w:rPr>
            </w:pPr>
          </w:p>
        </w:tc>
        <w:tc>
          <w:tcPr>
            <w:tcW w:w="914" w:type="dxa"/>
            <w:noWrap/>
            <w:vAlign w:val="bottom"/>
          </w:tcPr>
          <w:p w14:paraId="4EFC10A2" w14:textId="77777777" w:rsidR="0042307E" w:rsidRPr="000E0329" w:rsidRDefault="0042307E">
            <w:pPr>
              <w:spacing w:line="276" w:lineRule="auto"/>
              <w:rPr>
                <w:rFonts w:eastAsia="MS Mincho" w:cs="Arial"/>
                <w:sz w:val="16"/>
                <w:szCs w:val="16"/>
              </w:rPr>
            </w:pPr>
          </w:p>
        </w:tc>
        <w:tc>
          <w:tcPr>
            <w:tcW w:w="261" w:type="dxa"/>
            <w:shd w:val="clear" w:color="auto" w:fill="C0C0C0"/>
            <w:noWrap/>
            <w:hideMark/>
          </w:tcPr>
          <w:p w14:paraId="3716FB68" w14:textId="77777777" w:rsidR="0042307E" w:rsidRPr="000E0329" w:rsidRDefault="0042307E">
            <w:pPr>
              <w:spacing w:line="276" w:lineRule="auto"/>
              <w:jc w:val="center"/>
              <w:rPr>
                <w:rFonts w:eastAsia="MS Mincho" w:cs="Arial"/>
                <w:sz w:val="16"/>
                <w:szCs w:val="16"/>
              </w:rPr>
            </w:pPr>
            <w:r w:rsidRPr="000E0329">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07B7957C" w14:textId="77777777" w:rsidR="0042307E" w:rsidRPr="000E0329" w:rsidRDefault="0042307E">
            <w:pPr>
              <w:spacing w:line="276" w:lineRule="auto"/>
              <w:jc w:val="center"/>
              <w:rPr>
                <w:rFonts w:eastAsia="MS Mincho" w:cs="Arial"/>
                <w:b/>
                <w:bCs/>
                <w:sz w:val="16"/>
                <w:szCs w:val="16"/>
              </w:rPr>
            </w:pPr>
            <w:r w:rsidRPr="000E0329">
              <w:rPr>
                <w:rFonts w:eastAsia="MS Mincho" w:cs="Arial"/>
                <w:b/>
                <w:bCs/>
                <w:sz w:val="16"/>
                <w:szCs w:val="16"/>
              </w:rPr>
              <w:t>Logical Signals</w:t>
            </w:r>
          </w:p>
        </w:tc>
      </w:tr>
      <w:tr w:rsidR="0042307E" w14:paraId="114ABE51"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5B2E040D"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c>
          <w:tcPr>
            <w:tcW w:w="2383" w:type="dxa"/>
            <w:noWrap/>
            <w:vAlign w:val="bottom"/>
          </w:tcPr>
          <w:p w14:paraId="0F5E53F9" w14:textId="77777777" w:rsidR="0042307E" w:rsidRPr="000E0329" w:rsidRDefault="0042307E">
            <w:pPr>
              <w:spacing w:line="276" w:lineRule="auto"/>
              <w:rPr>
                <w:rFonts w:eastAsia="MS Mincho" w:cs="Arial"/>
                <w:sz w:val="16"/>
                <w:szCs w:val="16"/>
              </w:rPr>
            </w:pPr>
          </w:p>
        </w:tc>
        <w:tc>
          <w:tcPr>
            <w:tcW w:w="914" w:type="dxa"/>
            <w:noWrap/>
            <w:vAlign w:val="bottom"/>
          </w:tcPr>
          <w:p w14:paraId="30C8247D" w14:textId="77777777" w:rsidR="0042307E" w:rsidRPr="000E0329" w:rsidRDefault="0042307E">
            <w:pPr>
              <w:spacing w:line="276" w:lineRule="auto"/>
              <w:rPr>
                <w:rFonts w:eastAsia="MS Mincho" w:cs="Arial"/>
                <w:sz w:val="16"/>
                <w:szCs w:val="16"/>
              </w:rPr>
            </w:pPr>
          </w:p>
        </w:tc>
        <w:tc>
          <w:tcPr>
            <w:tcW w:w="261" w:type="dxa"/>
            <w:shd w:val="clear" w:color="auto" w:fill="C0C0C0"/>
            <w:noWrap/>
            <w:vAlign w:val="bottom"/>
            <w:hideMark/>
          </w:tcPr>
          <w:p w14:paraId="092CAF9F"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125A22EF" w14:textId="77777777" w:rsidR="0042307E" w:rsidRPr="000E0329" w:rsidRDefault="0042307E">
            <w:pPr>
              <w:spacing w:line="276" w:lineRule="auto"/>
              <w:rPr>
                <w:rFonts w:eastAsia="MS Mincho" w:cs="Arial"/>
                <w:b/>
                <w:bCs/>
                <w:sz w:val="16"/>
                <w:szCs w:val="16"/>
              </w:rPr>
            </w:pPr>
            <w:r w:rsidRPr="000E0329">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26FAD8D5" w14:textId="77777777" w:rsidR="0042307E" w:rsidRPr="000E0329" w:rsidRDefault="0042307E">
            <w:pPr>
              <w:spacing w:line="276" w:lineRule="auto"/>
              <w:rPr>
                <w:rFonts w:eastAsia="MS Mincho" w:cs="Arial"/>
                <w:b/>
                <w:bCs/>
                <w:sz w:val="16"/>
                <w:szCs w:val="16"/>
              </w:rPr>
            </w:pPr>
            <w:r w:rsidRPr="000E0329">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005D2B17" w14:textId="77777777" w:rsidR="0042307E" w:rsidRPr="000E0329" w:rsidRDefault="0042307E">
            <w:pPr>
              <w:spacing w:line="276" w:lineRule="auto"/>
              <w:rPr>
                <w:rFonts w:eastAsia="MS Mincho" w:cs="Arial"/>
                <w:b/>
                <w:bCs/>
                <w:sz w:val="16"/>
                <w:szCs w:val="16"/>
              </w:rPr>
            </w:pPr>
            <w:r w:rsidRPr="000E0329">
              <w:rPr>
                <w:rFonts w:eastAsia="MS Mincho" w:cs="Arial"/>
                <w:b/>
                <w:bCs/>
                <w:sz w:val="16"/>
                <w:szCs w:val="16"/>
              </w:rPr>
              <w:t>Utilization</w:t>
            </w:r>
          </w:p>
        </w:tc>
      </w:tr>
      <w:tr w:rsidR="0042307E" w14:paraId="20E9EF39"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7B73DC4D"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c>
          <w:tcPr>
            <w:tcW w:w="2383" w:type="dxa"/>
            <w:tcBorders>
              <w:top w:val="nil"/>
              <w:left w:val="nil"/>
              <w:bottom w:val="nil"/>
              <w:right w:val="nil"/>
            </w:tcBorders>
            <w:noWrap/>
            <w:vAlign w:val="bottom"/>
          </w:tcPr>
          <w:p w14:paraId="26D76AFE" w14:textId="77777777" w:rsidR="0042307E" w:rsidRPr="000E0329"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3130696B" w14:textId="77777777" w:rsidR="0042307E" w:rsidRPr="000E0329"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hideMark/>
          </w:tcPr>
          <w:p w14:paraId="2948EADD" w14:textId="77777777" w:rsidR="0042307E" w:rsidRPr="000E0329" w:rsidRDefault="0042307E">
            <w:pPr>
              <w:spacing w:line="276" w:lineRule="auto"/>
              <w:rPr>
                <w:rFonts w:eastAsia="MS Mincho" w:cs="Arial"/>
                <w:sz w:val="16"/>
                <w:szCs w:val="16"/>
              </w:rPr>
            </w:pPr>
            <w:r w:rsidRPr="000E0329">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6D66F494" w14:textId="77777777" w:rsidR="0042307E" w:rsidRPr="000E0329" w:rsidRDefault="0042307E">
            <w:pPr>
              <w:spacing w:line="276" w:lineRule="auto"/>
              <w:rPr>
                <w:rFonts w:eastAsia="MS Mincho" w:cs="Arial"/>
                <w:sz w:val="16"/>
                <w:szCs w:val="16"/>
              </w:rPr>
            </w:pPr>
            <w:r w:rsidRPr="000E0329">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14:paraId="21C1B8DE" w14:textId="77777777" w:rsidR="0042307E" w:rsidRPr="000E0329" w:rsidRDefault="0042307E">
            <w:pPr>
              <w:spacing w:line="276" w:lineRule="auto"/>
              <w:rPr>
                <w:rFonts w:eastAsia="MS Mincho" w:cs="Arial"/>
                <w:sz w:val="16"/>
                <w:szCs w:val="16"/>
              </w:rPr>
            </w:pPr>
            <w:proofErr w:type="spellStart"/>
            <w:r w:rsidRPr="000E0329">
              <w:rPr>
                <w:rFonts w:cs="Arial"/>
                <w:snapToGrid w:val="0"/>
                <w:sz w:val="16"/>
                <w:szCs w:val="16"/>
                <w:lang w:val="en-GB"/>
              </w:rPr>
              <w:t>MediaInformation_St</w:t>
            </w:r>
            <w:proofErr w:type="spellEnd"/>
          </w:p>
        </w:tc>
        <w:tc>
          <w:tcPr>
            <w:tcW w:w="2086" w:type="dxa"/>
            <w:tcBorders>
              <w:top w:val="single" w:sz="4" w:space="0" w:color="auto"/>
              <w:left w:val="nil"/>
              <w:bottom w:val="single" w:sz="4" w:space="0" w:color="auto"/>
              <w:right w:val="single" w:sz="4" w:space="0" w:color="auto"/>
            </w:tcBorders>
            <w:noWrap/>
            <w:vAlign w:val="bottom"/>
            <w:hideMark/>
          </w:tcPr>
          <w:p w14:paraId="1FDDF418" w14:textId="77777777" w:rsidR="0042307E" w:rsidRPr="000E0329" w:rsidRDefault="0042307E">
            <w:pPr>
              <w:spacing w:line="276" w:lineRule="auto"/>
              <w:rPr>
                <w:rFonts w:eastAsia="MS Mincho" w:cs="Arial"/>
                <w:sz w:val="16"/>
                <w:szCs w:val="16"/>
              </w:rPr>
            </w:pPr>
            <w:r w:rsidRPr="000E0329">
              <w:rPr>
                <w:rFonts w:cs="Arial"/>
                <w:snapToGrid w:val="0"/>
                <w:sz w:val="16"/>
                <w:szCs w:val="16"/>
              </w:rPr>
              <w:t>Generic Metadata</w:t>
            </w:r>
          </w:p>
        </w:tc>
      </w:tr>
      <w:tr w:rsidR="0042307E" w14:paraId="5D202FDE" w14:textId="77777777" w:rsidTr="0042307E">
        <w:trPr>
          <w:cantSplit/>
          <w:trHeight w:val="255"/>
          <w:jc w:val="center"/>
        </w:trPr>
        <w:tc>
          <w:tcPr>
            <w:tcW w:w="762" w:type="dxa"/>
            <w:tcBorders>
              <w:top w:val="nil"/>
              <w:left w:val="single" w:sz="4" w:space="0" w:color="auto"/>
              <w:bottom w:val="nil"/>
              <w:right w:val="nil"/>
            </w:tcBorders>
            <w:noWrap/>
            <w:vAlign w:val="bottom"/>
          </w:tcPr>
          <w:p w14:paraId="498B2184" w14:textId="77777777" w:rsidR="0042307E" w:rsidRPr="000E0329"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7991AD8D" w14:textId="77777777" w:rsidR="0042307E" w:rsidRPr="000E0329"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64BBE9F0" w14:textId="77777777" w:rsidR="0042307E" w:rsidRPr="000E0329"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180A95CD" w14:textId="77777777" w:rsidR="0042307E" w:rsidRPr="000E0329"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69218561" w14:textId="77777777" w:rsidR="0042307E" w:rsidRPr="000E0329" w:rsidRDefault="0042307E">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14:paraId="4606C503" w14:textId="77777777" w:rsidR="0042307E" w:rsidRPr="000E0329" w:rsidRDefault="0042307E">
            <w:pPr>
              <w:spacing w:line="276" w:lineRule="auto"/>
              <w:rPr>
                <w:rFonts w:cs="Arial"/>
                <w:snapToGrid w:val="0"/>
                <w:sz w:val="16"/>
                <w:szCs w:val="16"/>
                <w:lang w:val="en-GB"/>
              </w:rPr>
            </w:pPr>
            <w:proofErr w:type="spellStart"/>
            <w:r>
              <w:rPr>
                <w:rFonts w:cs="Arial"/>
                <w:snapToGrid w:val="0"/>
                <w:sz w:val="16"/>
                <w:szCs w:val="16"/>
                <w:lang w:val="en-GB"/>
              </w:rPr>
              <w:t>DispInfo_ArtistName_St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0CC0D7B7" w14:textId="77777777" w:rsidR="0042307E" w:rsidRPr="000E0329" w:rsidRDefault="0042307E">
            <w:pPr>
              <w:spacing w:line="276" w:lineRule="auto"/>
              <w:rPr>
                <w:rFonts w:cs="Arial"/>
                <w:snapToGrid w:val="0"/>
                <w:sz w:val="16"/>
                <w:szCs w:val="16"/>
              </w:rPr>
            </w:pPr>
            <w:r>
              <w:rPr>
                <w:rFonts w:cs="Arial"/>
                <w:snapToGrid w:val="0"/>
                <w:sz w:val="16"/>
                <w:szCs w:val="16"/>
              </w:rPr>
              <w:t>SDARS</w:t>
            </w:r>
          </w:p>
        </w:tc>
      </w:tr>
      <w:tr w:rsidR="0042307E" w14:paraId="03F7B2DE" w14:textId="77777777" w:rsidTr="0042307E">
        <w:trPr>
          <w:cantSplit/>
          <w:trHeight w:val="255"/>
          <w:jc w:val="center"/>
        </w:trPr>
        <w:tc>
          <w:tcPr>
            <w:tcW w:w="762" w:type="dxa"/>
            <w:tcBorders>
              <w:top w:val="nil"/>
              <w:left w:val="single" w:sz="4" w:space="0" w:color="auto"/>
              <w:bottom w:val="nil"/>
              <w:right w:val="nil"/>
            </w:tcBorders>
            <w:noWrap/>
            <w:vAlign w:val="bottom"/>
          </w:tcPr>
          <w:p w14:paraId="36D92DD1" w14:textId="77777777" w:rsidR="0042307E" w:rsidRPr="000E0329"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44BF806B" w14:textId="77777777" w:rsidR="0042307E" w:rsidRPr="000E0329"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01AE6C61" w14:textId="77777777" w:rsidR="0042307E" w:rsidRPr="000E0329"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1B80811C" w14:textId="77777777" w:rsidR="0042307E" w:rsidRPr="000E0329"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2BE5C7AC" w14:textId="77777777" w:rsidR="0042307E" w:rsidRPr="000E0329" w:rsidRDefault="0042307E">
            <w:pPr>
              <w:spacing w:line="276" w:lineRule="auto"/>
              <w:rPr>
                <w:rFonts w:cs="Arial"/>
                <w:snapToGrid w:val="0"/>
                <w:sz w:val="16"/>
                <w:szCs w:val="16"/>
                <w:lang w:val="en-GB"/>
              </w:rPr>
            </w:pPr>
            <w:r>
              <w:rPr>
                <w:rFonts w:cs="Arial"/>
                <w:snapToGrid w:val="0"/>
                <w:sz w:val="16"/>
                <w:szCs w:val="16"/>
                <w:lang w:val="en-GB"/>
              </w:rPr>
              <w:t>0x68</w:t>
            </w:r>
          </w:p>
        </w:tc>
        <w:tc>
          <w:tcPr>
            <w:tcW w:w="2731" w:type="dxa"/>
            <w:tcBorders>
              <w:top w:val="single" w:sz="4" w:space="0" w:color="auto"/>
              <w:left w:val="nil"/>
              <w:bottom w:val="single" w:sz="4" w:space="0" w:color="auto"/>
              <w:right w:val="single" w:sz="4" w:space="0" w:color="auto"/>
            </w:tcBorders>
            <w:noWrap/>
            <w:vAlign w:val="bottom"/>
          </w:tcPr>
          <w:p w14:paraId="2929DA51" w14:textId="77777777" w:rsidR="0042307E" w:rsidRPr="000E0329" w:rsidRDefault="0042307E">
            <w:pPr>
              <w:spacing w:line="276" w:lineRule="auto"/>
              <w:rPr>
                <w:rFonts w:cs="Arial"/>
                <w:snapToGrid w:val="0"/>
                <w:sz w:val="16"/>
                <w:szCs w:val="16"/>
                <w:lang w:val="en-GB"/>
              </w:rPr>
            </w:pPr>
            <w:proofErr w:type="spellStart"/>
            <w:r>
              <w:rPr>
                <w:rFonts w:cs="Arial"/>
                <w:snapToGrid w:val="0"/>
                <w:sz w:val="16"/>
                <w:szCs w:val="16"/>
                <w:lang w:val="en-GB"/>
              </w:rPr>
              <w:t>SDARS_CatName_St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45A91E2E" w14:textId="77777777" w:rsidR="0042307E" w:rsidRPr="000E0329" w:rsidRDefault="0042307E">
            <w:pPr>
              <w:spacing w:line="276" w:lineRule="auto"/>
              <w:rPr>
                <w:rFonts w:cs="Arial"/>
                <w:snapToGrid w:val="0"/>
                <w:sz w:val="16"/>
                <w:szCs w:val="16"/>
              </w:rPr>
            </w:pPr>
            <w:r>
              <w:rPr>
                <w:rFonts w:cs="Arial"/>
                <w:snapToGrid w:val="0"/>
                <w:sz w:val="16"/>
                <w:szCs w:val="16"/>
              </w:rPr>
              <w:t>SDARS</w:t>
            </w:r>
          </w:p>
        </w:tc>
      </w:tr>
      <w:tr w:rsidR="0042307E" w14:paraId="586724EE" w14:textId="77777777" w:rsidTr="0042307E">
        <w:trPr>
          <w:cantSplit/>
          <w:trHeight w:val="255"/>
          <w:jc w:val="center"/>
        </w:trPr>
        <w:tc>
          <w:tcPr>
            <w:tcW w:w="762" w:type="dxa"/>
            <w:tcBorders>
              <w:top w:val="nil"/>
              <w:left w:val="single" w:sz="4" w:space="0" w:color="auto"/>
              <w:bottom w:val="nil"/>
              <w:right w:val="nil"/>
            </w:tcBorders>
            <w:noWrap/>
            <w:vAlign w:val="bottom"/>
          </w:tcPr>
          <w:p w14:paraId="50958E31" w14:textId="77777777" w:rsidR="0042307E" w:rsidRPr="000E0329"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147CD9B3" w14:textId="77777777" w:rsidR="0042307E" w:rsidRPr="000E0329"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14B87116" w14:textId="77777777" w:rsidR="0042307E" w:rsidRPr="000E0329"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02D7104B" w14:textId="77777777" w:rsidR="0042307E" w:rsidRPr="000E0329"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0F98C2AC" w14:textId="77777777" w:rsidR="0042307E" w:rsidRPr="000E0329" w:rsidRDefault="0042307E">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14:paraId="72710784" w14:textId="77777777" w:rsidR="0042307E" w:rsidRPr="000E0329" w:rsidRDefault="0042307E">
            <w:pPr>
              <w:spacing w:line="276" w:lineRule="auto"/>
              <w:rPr>
                <w:rFonts w:cs="Arial"/>
                <w:snapToGrid w:val="0"/>
                <w:sz w:val="16"/>
                <w:szCs w:val="16"/>
                <w:lang w:val="en-GB"/>
              </w:rPr>
            </w:pPr>
            <w:proofErr w:type="spellStart"/>
            <w:r>
              <w:rPr>
                <w:rFonts w:cs="Arial"/>
                <w:snapToGrid w:val="0"/>
                <w:sz w:val="16"/>
                <w:szCs w:val="16"/>
                <w:lang w:val="en-GB"/>
              </w:rPr>
              <w:t>SDARS_ChannelName_St</w:t>
            </w:r>
            <w:proofErr w:type="spellEnd"/>
          </w:p>
        </w:tc>
        <w:tc>
          <w:tcPr>
            <w:tcW w:w="2086" w:type="dxa"/>
            <w:tcBorders>
              <w:top w:val="single" w:sz="4" w:space="0" w:color="auto"/>
              <w:left w:val="nil"/>
              <w:bottom w:val="single" w:sz="4" w:space="0" w:color="auto"/>
              <w:right w:val="single" w:sz="4" w:space="0" w:color="auto"/>
            </w:tcBorders>
            <w:noWrap/>
            <w:vAlign w:val="bottom"/>
          </w:tcPr>
          <w:p w14:paraId="753A4B49" w14:textId="77777777" w:rsidR="0042307E" w:rsidRPr="000E0329" w:rsidRDefault="0042307E">
            <w:pPr>
              <w:spacing w:line="276" w:lineRule="auto"/>
              <w:rPr>
                <w:rFonts w:cs="Arial"/>
                <w:snapToGrid w:val="0"/>
                <w:sz w:val="16"/>
                <w:szCs w:val="16"/>
              </w:rPr>
            </w:pPr>
            <w:r>
              <w:rPr>
                <w:rFonts w:cs="Arial"/>
                <w:snapToGrid w:val="0"/>
                <w:sz w:val="16"/>
                <w:szCs w:val="16"/>
              </w:rPr>
              <w:t>SDARS</w:t>
            </w:r>
          </w:p>
        </w:tc>
      </w:tr>
      <w:tr w:rsidR="0042307E" w14:paraId="2C5349CF" w14:textId="77777777" w:rsidTr="0042307E">
        <w:trPr>
          <w:cantSplit/>
          <w:trHeight w:val="255"/>
          <w:jc w:val="center"/>
        </w:trPr>
        <w:tc>
          <w:tcPr>
            <w:tcW w:w="762" w:type="dxa"/>
            <w:tcBorders>
              <w:top w:val="nil"/>
              <w:left w:val="single" w:sz="4" w:space="0" w:color="auto"/>
              <w:bottom w:val="nil"/>
              <w:right w:val="nil"/>
            </w:tcBorders>
            <w:noWrap/>
            <w:vAlign w:val="bottom"/>
          </w:tcPr>
          <w:p w14:paraId="0800B095" w14:textId="77777777" w:rsidR="0042307E" w:rsidRPr="000E0329"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1D82E9BF" w14:textId="77777777" w:rsidR="0042307E" w:rsidRPr="000E0329"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424DFEE8" w14:textId="77777777" w:rsidR="0042307E" w:rsidRPr="000E0329"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4538DECD" w14:textId="77777777" w:rsidR="0042307E" w:rsidRPr="000E0329"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31C8341E" w14:textId="77777777" w:rsidR="0042307E" w:rsidRPr="000E0329" w:rsidRDefault="0042307E">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14:paraId="68842DF9" w14:textId="77777777" w:rsidR="0042307E" w:rsidRPr="000E0329" w:rsidRDefault="0042307E">
            <w:pPr>
              <w:spacing w:line="276" w:lineRule="auto"/>
              <w:rPr>
                <w:rFonts w:cs="Arial"/>
                <w:snapToGrid w:val="0"/>
                <w:sz w:val="16"/>
                <w:szCs w:val="16"/>
                <w:lang w:val="en-GB"/>
              </w:rPr>
            </w:pPr>
            <w:proofErr w:type="spellStart"/>
            <w:r>
              <w:rPr>
                <w:rFonts w:cs="Arial"/>
                <w:snapToGrid w:val="0"/>
                <w:sz w:val="16"/>
                <w:szCs w:val="16"/>
                <w:lang w:val="en-GB"/>
              </w:rPr>
              <w:t>DispInfo_SongTitle_St</w:t>
            </w:r>
            <w:proofErr w:type="spellEnd"/>
          </w:p>
        </w:tc>
        <w:tc>
          <w:tcPr>
            <w:tcW w:w="2086" w:type="dxa"/>
            <w:tcBorders>
              <w:top w:val="single" w:sz="4" w:space="0" w:color="auto"/>
              <w:left w:val="nil"/>
              <w:bottom w:val="single" w:sz="4" w:space="0" w:color="auto"/>
              <w:right w:val="single" w:sz="4" w:space="0" w:color="auto"/>
            </w:tcBorders>
            <w:noWrap/>
            <w:vAlign w:val="bottom"/>
          </w:tcPr>
          <w:p w14:paraId="31E4A9CF" w14:textId="77777777" w:rsidR="0042307E" w:rsidRPr="000E0329" w:rsidRDefault="0042307E">
            <w:pPr>
              <w:spacing w:line="276" w:lineRule="auto"/>
              <w:rPr>
                <w:rFonts w:cs="Arial"/>
                <w:snapToGrid w:val="0"/>
                <w:sz w:val="16"/>
                <w:szCs w:val="16"/>
              </w:rPr>
            </w:pPr>
            <w:r>
              <w:rPr>
                <w:rFonts w:cs="Arial"/>
                <w:snapToGrid w:val="0"/>
                <w:sz w:val="16"/>
                <w:szCs w:val="16"/>
              </w:rPr>
              <w:t>SDARS</w:t>
            </w:r>
          </w:p>
        </w:tc>
      </w:tr>
      <w:tr w:rsidR="0042307E" w14:paraId="413C1D39" w14:textId="77777777" w:rsidTr="0042307E">
        <w:trPr>
          <w:cantSplit/>
          <w:trHeight w:val="255"/>
          <w:jc w:val="center"/>
        </w:trPr>
        <w:tc>
          <w:tcPr>
            <w:tcW w:w="762" w:type="dxa"/>
            <w:tcBorders>
              <w:top w:val="nil"/>
              <w:left w:val="single" w:sz="4" w:space="0" w:color="auto"/>
              <w:bottom w:val="nil"/>
              <w:right w:val="nil"/>
            </w:tcBorders>
            <w:noWrap/>
            <w:vAlign w:val="bottom"/>
          </w:tcPr>
          <w:p w14:paraId="12435B5A" w14:textId="77777777" w:rsidR="0042307E" w:rsidRPr="000E0329" w:rsidRDefault="0042307E">
            <w:pPr>
              <w:spacing w:line="276" w:lineRule="auto"/>
              <w:rPr>
                <w:rFonts w:eastAsia="MS Mincho" w:cs="Arial"/>
                <w:sz w:val="16"/>
                <w:szCs w:val="16"/>
              </w:rPr>
            </w:pPr>
          </w:p>
        </w:tc>
        <w:tc>
          <w:tcPr>
            <w:tcW w:w="2383" w:type="dxa"/>
            <w:tcBorders>
              <w:top w:val="nil"/>
              <w:left w:val="nil"/>
              <w:bottom w:val="nil"/>
              <w:right w:val="nil"/>
            </w:tcBorders>
            <w:noWrap/>
            <w:vAlign w:val="bottom"/>
          </w:tcPr>
          <w:p w14:paraId="3D14344F" w14:textId="77777777" w:rsidR="0042307E" w:rsidRPr="000E0329" w:rsidRDefault="0042307E">
            <w:pPr>
              <w:spacing w:line="276" w:lineRule="auto"/>
              <w:rPr>
                <w:rFonts w:eastAsia="MS Mincho" w:cs="Arial"/>
                <w:sz w:val="16"/>
                <w:szCs w:val="16"/>
              </w:rPr>
            </w:pPr>
          </w:p>
        </w:tc>
        <w:tc>
          <w:tcPr>
            <w:tcW w:w="914" w:type="dxa"/>
            <w:tcBorders>
              <w:top w:val="nil"/>
              <w:left w:val="nil"/>
              <w:bottom w:val="nil"/>
              <w:right w:val="nil"/>
            </w:tcBorders>
            <w:noWrap/>
            <w:vAlign w:val="bottom"/>
          </w:tcPr>
          <w:p w14:paraId="4B277F68" w14:textId="77777777" w:rsidR="0042307E" w:rsidRPr="000E0329" w:rsidRDefault="0042307E">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14:paraId="454FA846" w14:textId="77777777" w:rsidR="0042307E" w:rsidRPr="000E0329"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1BF76A10" w14:textId="77777777" w:rsidR="0042307E" w:rsidRDefault="0042307E">
            <w:pPr>
              <w:spacing w:line="276" w:lineRule="auto"/>
              <w:rPr>
                <w:rFonts w:cs="Arial"/>
                <w:snapToGrid w:val="0"/>
                <w:sz w:val="16"/>
                <w:szCs w:val="16"/>
                <w:lang w:val="en-GB"/>
              </w:rPr>
            </w:pPr>
            <w:r>
              <w:rPr>
                <w:rFonts w:cs="Arial"/>
                <w:snapToGrid w:val="0"/>
                <w:sz w:val="16"/>
                <w:szCs w:val="16"/>
                <w:lang w:val="en-GB"/>
              </w:rPr>
              <w:t>0xB3</w:t>
            </w:r>
          </w:p>
        </w:tc>
        <w:tc>
          <w:tcPr>
            <w:tcW w:w="2731" w:type="dxa"/>
            <w:tcBorders>
              <w:top w:val="single" w:sz="4" w:space="0" w:color="auto"/>
              <w:left w:val="nil"/>
              <w:bottom w:val="single" w:sz="4" w:space="0" w:color="auto"/>
              <w:right w:val="single" w:sz="4" w:space="0" w:color="auto"/>
            </w:tcBorders>
            <w:noWrap/>
            <w:vAlign w:val="bottom"/>
          </w:tcPr>
          <w:p w14:paraId="7DAC991D" w14:textId="77777777" w:rsidR="0042307E" w:rsidRDefault="0042307E">
            <w:pPr>
              <w:spacing w:line="276" w:lineRule="auto"/>
              <w:rPr>
                <w:rFonts w:cs="Arial"/>
                <w:snapToGrid w:val="0"/>
                <w:sz w:val="16"/>
                <w:szCs w:val="16"/>
                <w:lang w:val="en-GB"/>
              </w:rPr>
            </w:pPr>
            <w:r>
              <w:rPr>
                <w:rFonts w:cs="Arial"/>
                <w:snapToGrid w:val="0"/>
                <w:sz w:val="16"/>
                <w:szCs w:val="16"/>
                <w:lang w:val="en-GB"/>
              </w:rPr>
              <w:t>MediaInformation2_St</w:t>
            </w:r>
          </w:p>
        </w:tc>
        <w:tc>
          <w:tcPr>
            <w:tcW w:w="2086" w:type="dxa"/>
            <w:tcBorders>
              <w:top w:val="single" w:sz="4" w:space="0" w:color="auto"/>
              <w:left w:val="nil"/>
              <w:bottom w:val="single" w:sz="4" w:space="0" w:color="auto"/>
              <w:right w:val="single" w:sz="4" w:space="0" w:color="auto"/>
            </w:tcBorders>
            <w:noWrap/>
            <w:vAlign w:val="bottom"/>
          </w:tcPr>
          <w:p w14:paraId="617ADB4E" w14:textId="77777777" w:rsidR="0042307E" w:rsidRDefault="0042307E">
            <w:pPr>
              <w:spacing w:line="276" w:lineRule="auto"/>
              <w:rPr>
                <w:rFonts w:cs="Arial"/>
                <w:snapToGrid w:val="0"/>
                <w:sz w:val="16"/>
                <w:szCs w:val="16"/>
              </w:rPr>
            </w:pPr>
            <w:r>
              <w:rPr>
                <w:rFonts w:cs="Arial"/>
                <w:snapToGrid w:val="0"/>
                <w:sz w:val="16"/>
                <w:szCs w:val="16"/>
              </w:rPr>
              <w:t>Generic Metadata</w:t>
            </w:r>
          </w:p>
        </w:tc>
      </w:tr>
      <w:tr w:rsidR="0042307E" w14:paraId="01520AD0"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3A39DE09" w14:textId="77777777" w:rsidR="0042307E" w:rsidRPr="000E0329" w:rsidRDefault="0042307E">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14:paraId="5907E04D" w14:textId="77777777" w:rsidR="0042307E" w:rsidRPr="000E0329" w:rsidRDefault="0042307E">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14:paraId="1E34CC6E" w14:textId="77777777" w:rsidR="0042307E" w:rsidRPr="000E0329"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6A93655C" w14:textId="77777777" w:rsidR="0042307E" w:rsidRPr="000E0329"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14:paraId="33A46C9D" w14:textId="77777777" w:rsidR="0042307E" w:rsidRDefault="0042307E">
            <w:pPr>
              <w:spacing w:line="276" w:lineRule="auto"/>
              <w:rPr>
                <w:rFonts w:cs="Arial"/>
                <w:snapToGrid w:val="0"/>
                <w:sz w:val="16"/>
                <w:szCs w:val="16"/>
                <w:lang w:val="en-GB"/>
              </w:rPr>
            </w:pPr>
            <w:r>
              <w:rPr>
                <w:rFonts w:cs="Arial"/>
                <w:snapToGrid w:val="0"/>
                <w:sz w:val="16"/>
                <w:szCs w:val="16"/>
                <w:lang w:val="en-GB"/>
              </w:rPr>
              <w:t>0x76</w:t>
            </w:r>
          </w:p>
        </w:tc>
        <w:tc>
          <w:tcPr>
            <w:tcW w:w="2731" w:type="dxa"/>
            <w:tcBorders>
              <w:top w:val="single" w:sz="4" w:space="0" w:color="auto"/>
              <w:left w:val="nil"/>
              <w:bottom w:val="single" w:sz="4" w:space="0" w:color="auto"/>
              <w:right w:val="single" w:sz="4" w:space="0" w:color="auto"/>
            </w:tcBorders>
            <w:noWrap/>
            <w:vAlign w:val="bottom"/>
          </w:tcPr>
          <w:p w14:paraId="45E795FB" w14:textId="77777777" w:rsidR="0042307E" w:rsidRDefault="0042307E">
            <w:pPr>
              <w:spacing w:line="276" w:lineRule="auto"/>
              <w:rPr>
                <w:rFonts w:cs="Arial"/>
                <w:snapToGrid w:val="0"/>
                <w:sz w:val="16"/>
                <w:szCs w:val="16"/>
                <w:lang w:val="en-GB"/>
              </w:rPr>
            </w:pPr>
            <w:r>
              <w:rPr>
                <w:rFonts w:cs="Arial"/>
                <w:snapToGrid w:val="0"/>
                <w:sz w:val="16"/>
                <w:szCs w:val="16"/>
                <w:lang w:val="en-GB"/>
              </w:rPr>
              <w:t>LBP1_ItemInfo_Rsp</w:t>
            </w:r>
          </w:p>
        </w:tc>
        <w:tc>
          <w:tcPr>
            <w:tcW w:w="2086" w:type="dxa"/>
            <w:tcBorders>
              <w:top w:val="single" w:sz="4" w:space="0" w:color="auto"/>
              <w:left w:val="nil"/>
              <w:bottom w:val="single" w:sz="4" w:space="0" w:color="auto"/>
              <w:right w:val="single" w:sz="4" w:space="0" w:color="auto"/>
            </w:tcBorders>
            <w:noWrap/>
            <w:vAlign w:val="bottom"/>
          </w:tcPr>
          <w:p w14:paraId="60719AF1" w14:textId="77777777" w:rsidR="0042307E" w:rsidRDefault="0042307E">
            <w:pPr>
              <w:spacing w:line="276" w:lineRule="auto"/>
              <w:rPr>
                <w:rFonts w:cs="Arial"/>
                <w:snapToGrid w:val="0"/>
                <w:sz w:val="16"/>
                <w:szCs w:val="16"/>
              </w:rPr>
            </w:pPr>
            <w:r>
              <w:rPr>
                <w:rFonts w:cs="Arial"/>
                <w:snapToGrid w:val="0"/>
                <w:sz w:val="16"/>
                <w:szCs w:val="16"/>
              </w:rPr>
              <w:t>List Browser Data</w:t>
            </w:r>
          </w:p>
        </w:tc>
      </w:tr>
    </w:tbl>
    <w:p w14:paraId="43757952" w14:textId="77777777" w:rsidR="0042307E" w:rsidRDefault="0042307E" w:rsidP="0042307E">
      <w:pPr>
        <w:rPr>
          <w:rFonts w:eastAsia="MS Mincho" w:cs="Arial"/>
        </w:rPr>
      </w:pPr>
    </w:p>
    <w:p w14:paraId="0CBC1BA1" w14:textId="77777777" w:rsidR="0042307E" w:rsidRDefault="0042307E"/>
    <w:p w14:paraId="277CB074" w14:textId="77777777" w:rsidR="0042307E" w:rsidRDefault="0042307E" w:rsidP="0042307E">
      <w:pPr>
        <w:pStyle w:val="Heading4"/>
      </w:pPr>
      <w:r w:rsidRPr="00B9479B">
        <w:t xml:space="preserve">TP-PHY-TPP-REQ-092295/A-MediaPlayerClient3 - </w:t>
      </w:r>
      <w:proofErr w:type="spellStart"/>
      <w:r w:rsidRPr="00B9479B">
        <w:t>MediaPlayerServer</w:t>
      </w:r>
      <w:proofErr w:type="spellEnd"/>
    </w:p>
    <w:p w14:paraId="758A181F" w14:textId="77777777" w:rsidR="0042307E" w:rsidRPr="00321DDB" w:rsidRDefault="0042307E" w:rsidP="0042307E">
      <w:pPr>
        <w:rPr>
          <w:rFonts w:eastAsia="MS Mincho" w:cs="Arial"/>
        </w:rPr>
      </w:pPr>
      <w:r w:rsidRPr="00321DDB">
        <w:rPr>
          <w:rFonts w:eastAsia="MS Mincho" w:cs="Arial"/>
        </w:rPr>
        <w:t xml:space="preserve">The MediaPlayerClient3 - </w:t>
      </w:r>
      <w:proofErr w:type="spellStart"/>
      <w:r w:rsidRPr="00321DDB">
        <w:rPr>
          <w:rFonts w:eastAsia="MS Mincho" w:cs="Arial"/>
        </w:rPr>
        <w:t>MediaPlayerServer</w:t>
      </w:r>
      <w:proofErr w:type="spellEnd"/>
      <w:r w:rsidRPr="00321DDB">
        <w:rPr>
          <w:rFonts w:eastAsia="MS Mincho" w:cs="Arial"/>
        </w:rPr>
        <w:t xml:space="preserve"> channel is representing the channel connecting "Media Player Server" features and "Media Player Client3" features. The "Media Player Server" represents a media playback unit. "Media Player Client3" represents a Rear display unit. </w:t>
      </w:r>
    </w:p>
    <w:p w14:paraId="4DCC5020" w14:textId="77777777" w:rsidR="0042307E" w:rsidRPr="00321DDB" w:rsidRDefault="0042307E" w:rsidP="0042307E">
      <w:pPr>
        <w:rPr>
          <w:rFonts w:eastAsia="MS Mincho" w:cs="Arial"/>
        </w:rPr>
      </w:pPr>
    </w:p>
    <w:p w14:paraId="322AC700" w14:textId="77777777" w:rsidR="0042307E" w:rsidRPr="00321DDB" w:rsidRDefault="0042307E" w:rsidP="0042307E">
      <w:pPr>
        <w:rPr>
          <w:rFonts w:eastAsia="MS Mincho" w:cs="Arial"/>
        </w:rPr>
      </w:pPr>
    </w:p>
    <w:p w14:paraId="2E2109A4" w14:textId="77777777" w:rsidR="0042307E" w:rsidRPr="00321DDB" w:rsidRDefault="0042307E" w:rsidP="0042307E">
      <w:pPr>
        <w:rPr>
          <w:rFonts w:eastAsia="MS Mincho" w:cs="Arial"/>
        </w:rPr>
      </w:pPr>
      <w:r w:rsidRPr="00321DDB">
        <w:rPr>
          <w:rFonts w:eastAsia="MS Mincho" w:cs="Arial"/>
        </w:rPr>
        <w:t xml:space="preserve">This channel is used for </w:t>
      </w:r>
      <w:r w:rsidRPr="00321DDB">
        <w:rPr>
          <w:rFonts w:eastAsia="MS Mincho" w:cs="Arial"/>
          <w:u w:val="single"/>
        </w:rPr>
        <w:t>Flow control only</w:t>
      </w:r>
    </w:p>
    <w:p w14:paraId="447BACB9" w14:textId="77777777" w:rsidR="0042307E" w:rsidRDefault="0042307E" w:rsidP="0042307E">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659A3231"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579E0E5F" w14:textId="77777777" w:rsidR="0042307E" w:rsidRPr="00321DDB" w:rsidRDefault="0042307E">
            <w:pPr>
              <w:spacing w:line="276" w:lineRule="auto"/>
              <w:jc w:val="center"/>
              <w:rPr>
                <w:rFonts w:eastAsia="MS Mincho" w:cs="Arial"/>
                <w:b/>
                <w:bCs/>
                <w:sz w:val="16"/>
                <w:szCs w:val="16"/>
              </w:rPr>
            </w:pPr>
            <w:r w:rsidRPr="00321DDB">
              <w:rPr>
                <w:rFonts w:eastAsia="MS Mincho" w:cs="Arial"/>
                <w:b/>
                <w:bCs/>
                <w:sz w:val="16"/>
                <w:szCs w:val="16"/>
              </w:rPr>
              <w:t>Channel</w:t>
            </w:r>
          </w:p>
        </w:tc>
      </w:tr>
      <w:tr w:rsidR="0042307E" w14:paraId="27049D42"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67848047" w14:textId="77777777" w:rsidR="0042307E" w:rsidRPr="00321DDB" w:rsidRDefault="0042307E">
            <w:pPr>
              <w:spacing w:line="276" w:lineRule="auto"/>
              <w:rPr>
                <w:rFonts w:eastAsia="MS Mincho" w:cs="Arial"/>
                <w:b/>
                <w:bCs/>
                <w:sz w:val="16"/>
                <w:szCs w:val="16"/>
              </w:rPr>
            </w:pPr>
            <w:r w:rsidRPr="00321DD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613A1502" w14:textId="77777777" w:rsidR="0042307E" w:rsidRPr="00321DDB" w:rsidRDefault="0042307E">
            <w:pPr>
              <w:spacing w:line="276" w:lineRule="auto"/>
              <w:rPr>
                <w:rFonts w:eastAsia="MS Mincho" w:cs="Arial"/>
                <w:b/>
                <w:bCs/>
                <w:sz w:val="16"/>
                <w:szCs w:val="16"/>
              </w:rPr>
            </w:pPr>
            <w:r w:rsidRPr="00321DD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0C44D92D" w14:textId="77777777" w:rsidR="0042307E" w:rsidRPr="00321DDB" w:rsidRDefault="0042307E">
            <w:pPr>
              <w:spacing w:line="276" w:lineRule="auto"/>
              <w:rPr>
                <w:rFonts w:eastAsia="MS Mincho" w:cs="Arial"/>
                <w:b/>
                <w:bCs/>
                <w:sz w:val="16"/>
                <w:szCs w:val="16"/>
              </w:rPr>
            </w:pPr>
            <w:r w:rsidRPr="00321DDB">
              <w:rPr>
                <w:rFonts w:eastAsia="MS Mincho" w:cs="Arial"/>
                <w:b/>
                <w:bCs/>
                <w:sz w:val="16"/>
                <w:szCs w:val="16"/>
              </w:rPr>
              <w:t>TP Index</w:t>
            </w:r>
          </w:p>
        </w:tc>
        <w:tc>
          <w:tcPr>
            <w:tcW w:w="261" w:type="dxa"/>
            <w:shd w:val="clear" w:color="auto" w:fill="C0C0C0"/>
            <w:noWrap/>
            <w:vAlign w:val="bottom"/>
            <w:hideMark/>
          </w:tcPr>
          <w:p w14:paraId="484C58F5" w14:textId="77777777" w:rsidR="0042307E" w:rsidRPr="00321DDB" w:rsidRDefault="0042307E">
            <w:pPr>
              <w:spacing w:line="276" w:lineRule="auto"/>
              <w:jc w:val="center"/>
              <w:rPr>
                <w:rFonts w:eastAsia="MS Mincho" w:cs="Arial"/>
                <w:b/>
                <w:bCs/>
                <w:sz w:val="16"/>
                <w:szCs w:val="16"/>
              </w:rPr>
            </w:pPr>
            <w:r w:rsidRPr="00321DDB">
              <w:rPr>
                <w:rFonts w:eastAsia="MS Mincho" w:cs="Arial"/>
                <w:b/>
                <w:bCs/>
                <w:sz w:val="16"/>
                <w:szCs w:val="16"/>
              </w:rPr>
              <w:t> </w:t>
            </w:r>
          </w:p>
        </w:tc>
        <w:tc>
          <w:tcPr>
            <w:tcW w:w="938" w:type="dxa"/>
            <w:shd w:val="clear" w:color="auto" w:fill="C0C0C0"/>
            <w:noWrap/>
            <w:vAlign w:val="bottom"/>
            <w:hideMark/>
          </w:tcPr>
          <w:p w14:paraId="33FD7F07"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c>
          <w:tcPr>
            <w:tcW w:w="2731" w:type="dxa"/>
            <w:shd w:val="clear" w:color="auto" w:fill="C0C0C0"/>
            <w:noWrap/>
            <w:vAlign w:val="bottom"/>
            <w:hideMark/>
          </w:tcPr>
          <w:p w14:paraId="1EFF0916" w14:textId="77777777" w:rsidR="0042307E" w:rsidRPr="00321DDB" w:rsidRDefault="0042307E">
            <w:pPr>
              <w:spacing w:line="276" w:lineRule="auto"/>
              <w:rPr>
                <w:rFonts w:eastAsia="MS Mincho" w:cs="Arial"/>
                <w:b/>
                <w:sz w:val="16"/>
                <w:szCs w:val="16"/>
              </w:rPr>
            </w:pPr>
            <w:r w:rsidRPr="00321DDB">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14:paraId="390C46CB"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r>
      <w:tr w:rsidR="0042307E" w14:paraId="6D229A60"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711B9B3" w14:textId="77777777" w:rsidR="0042307E" w:rsidRPr="00321DDB" w:rsidRDefault="0042307E">
            <w:pPr>
              <w:spacing w:line="276" w:lineRule="auto"/>
              <w:rPr>
                <w:rFonts w:eastAsia="MS Mincho" w:cs="Arial"/>
                <w:sz w:val="16"/>
                <w:szCs w:val="16"/>
              </w:rPr>
            </w:pPr>
            <w:r>
              <w:rPr>
                <w:rFonts w:eastAsia="MS Mincho" w:cs="Arial"/>
                <w:sz w:val="16"/>
                <w:szCs w:val="16"/>
              </w:rPr>
              <w:t>0x25E</w:t>
            </w:r>
          </w:p>
        </w:tc>
        <w:tc>
          <w:tcPr>
            <w:tcW w:w="2383" w:type="dxa"/>
            <w:tcBorders>
              <w:top w:val="nil"/>
              <w:left w:val="nil"/>
              <w:bottom w:val="single" w:sz="4" w:space="0" w:color="auto"/>
              <w:right w:val="single" w:sz="4" w:space="0" w:color="auto"/>
            </w:tcBorders>
            <w:noWrap/>
            <w:hideMark/>
          </w:tcPr>
          <w:p w14:paraId="7E0E083A" w14:textId="77777777" w:rsidR="0042307E" w:rsidRPr="00321DDB" w:rsidRDefault="0042307E">
            <w:pPr>
              <w:spacing w:line="276" w:lineRule="auto"/>
              <w:rPr>
                <w:rFonts w:eastAsia="MS Mincho" w:cs="Arial"/>
                <w:sz w:val="16"/>
                <w:szCs w:val="16"/>
              </w:rPr>
            </w:pPr>
            <w:proofErr w:type="spellStart"/>
            <w:r>
              <w:rPr>
                <w:rFonts w:eastAsia="MS Mincho" w:cs="Arial"/>
                <w:sz w:val="16"/>
                <w:szCs w:val="16"/>
              </w:rPr>
              <w:t>CONMP_RSE_WORD_R</w:t>
            </w:r>
            <w:r w:rsidRPr="005F55E3">
              <w:rPr>
                <w:rFonts w:eastAsia="MS Mincho" w:cs="Arial"/>
                <w:sz w:val="16"/>
                <w:szCs w:val="16"/>
              </w:rPr>
              <w:t>x</w:t>
            </w:r>
            <w:proofErr w:type="spellEnd"/>
          </w:p>
        </w:tc>
        <w:tc>
          <w:tcPr>
            <w:tcW w:w="914" w:type="dxa"/>
            <w:tcBorders>
              <w:top w:val="nil"/>
              <w:left w:val="nil"/>
              <w:bottom w:val="single" w:sz="4" w:space="0" w:color="auto"/>
              <w:right w:val="single" w:sz="4" w:space="0" w:color="auto"/>
            </w:tcBorders>
            <w:noWrap/>
            <w:hideMark/>
          </w:tcPr>
          <w:p w14:paraId="7B5E912D" w14:textId="77777777" w:rsidR="0042307E" w:rsidRPr="00321DDB" w:rsidRDefault="0042307E">
            <w:pPr>
              <w:spacing w:line="276" w:lineRule="auto"/>
              <w:jc w:val="center"/>
              <w:rPr>
                <w:rFonts w:eastAsia="MS Mincho" w:cs="Arial"/>
                <w:sz w:val="16"/>
                <w:szCs w:val="16"/>
              </w:rPr>
            </w:pPr>
            <w:r>
              <w:rPr>
                <w:rFonts w:eastAsia="MS Mincho" w:cs="Arial"/>
                <w:sz w:val="16"/>
                <w:szCs w:val="16"/>
              </w:rPr>
              <w:t>47</w:t>
            </w:r>
          </w:p>
        </w:tc>
        <w:tc>
          <w:tcPr>
            <w:tcW w:w="261" w:type="dxa"/>
            <w:shd w:val="clear" w:color="auto" w:fill="C0C0C0"/>
            <w:noWrap/>
            <w:vAlign w:val="bottom"/>
            <w:hideMark/>
          </w:tcPr>
          <w:p w14:paraId="75F47224" w14:textId="77777777" w:rsidR="0042307E" w:rsidRPr="00321DDB" w:rsidRDefault="0042307E">
            <w:pPr>
              <w:spacing w:line="276" w:lineRule="auto"/>
              <w:rPr>
                <w:rFonts w:eastAsia="MS Mincho" w:cs="Arial"/>
                <w:b/>
                <w:bCs/>
                <w:sz w:val="16"/>
                <w:szCs w:val="16"/>
              </w:rPr>
            </w:pPr>
            <w:r w:rsidRPr="00321DDB">
              <w:rPr>
                <w:rFonts w:eastAsia="MS Mincho" w:cs="Arial"/>
                <w:b/>
                <w:bCs/>
                <w:sz w:val="16"/>
                <w:szCs w:val="16"/>
              </w:rPr>
              <w:t> </w:t>
            </w:r>
          </w:p>
        </w:tc>
        <w:tc>
          <w:tcPr>
            <w:tcW w:w="938" w:type="dxa"/>
            <w:shd w:val="clear" w:color="auto" w:fill="C0C0C0"/>
            <w:noWrap/>
            <w:vAlign w:val="bottom"/>
            <w:hideMark/>
          </w:tcPr>
          <w:p w14:paraId="3DCBC697"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c>
          <w:tcPr>
            <w:tcW w:w="2731" w:type="dxa"/>
            <w:shd w:val="clear" w:color="auto" w:fill="C0C0C0"/>
            <w:noWrap/>
            <w:vAlign w:val="bottom"/>
            <w:hideMark/>
          </w:tcPr>
          <w:p w14:paraId="4D8E5DE8" w14:textId="77777777" w:rsidR="0042307E" w:rsidRPr="00321DDB" w:rsidRDefault="0042307E">
            <w:pPr>
              <w:spacing w:line="276" w:lineRule="auto"/>
              <w:rPr>
                <w:rFonts w:eastAsia="MS Mincho" w:cs="Arial"/>
                <w:b/>
                <w:sz w:val="16"/>
                <w:szCs w:val="16"/>
              </w:rPr>
            </w:pPr>
            <w:r w:rsidRPr="00321DDB">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14:paraId="69B558F5"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r>
      <w:tr w:rsidR="0042307E" w14:paraId="1C91897C"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638939E0"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c>
          <w:tcPr>
            <w:tcW w:w="2383" w:type="dxa"/>
            <w:noWrap/>
            <w:vAlign w:val="bottom"/>
          </w:tcPr>
          <w:p w14:paraId="227E40E3" w14:textId="77777777" w:rsidR="0042307E" w:rsidRPr="00321DDB" w:rsidRDefault="0042307E">
            <w:pPr>
              <w:spacing w:line="276" w:lineRule="auto"/>
              <w:rPr>
                <w:rFonts w:eastAsia="MS Mincho" w:cs="Arial"/>
                <w:sz w:val="16"/>
                <w:szCs w:val="16"/>
              </w:rPr>
            </w:pPr>
          </w:p>
        </w:tc>
        <w:tc>
          <w:tcPr>
            <w:tcW w:w="914" w:type="dxa"/>
            <w:noWrap/>
            <w:vAlign w:val="bottom"/>
          </w:tcPr>
          <w:p w14:paraId="608BF744" w14:textId="77777777" w:rsidR="0042307E" w:rsidRPr="00321DDB" w:rsidRDefault="0042307E">
            <w:pPr>
              <w:spacing w:line="276" w:lineRule="auto"/>
              <w:rPr>
                <w:rFonts w:eastAsia="MS Mincho" w:cs="Arial"/>
                <w:sz w:val="16"/>
                <w:szCs w:val="16"/>
              </w:rPr>
            </w:pPr>
          </w:p>
        </w:tc>
        <w:tc>
          <w:tcPr>
            <w:tcW w:w="261" w:type="dxa"/>
            <w:shd w:val="clear" w:color="auto" w:fill="C0C0C0"/>
            <w:noWrap/>
            <w:hideMark/>
          </w:tcPr>
          <w:p w14:paraId="7499CB62" w14:textId="77777777" w:rsidR="0042307E" w:rsidRPr="00321DDB" w:rsidRDefault="0042307E">
            <w:pPr>
              <w:spacing w:line="276" w:lineRule="auto"/>
              <w:jc w:val="center"/>
              <w:rPr>
                <w:rFonts w:eastAsia="MS Mincho" w:cs="Arial"/>
                <w:sz w:val="16"/>
                <w:szCs w:val="16"/>
              </w:rPr>
            </w:pPr>
            <w:r w:rsidRPr="00321DD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4B1C6D15" w14:textId="77777777" w:rsidR="0042307E" w:rsidRPr="00321DDB" w:rsidRDefault="0042307E">
            <w:pPr>
              <w:spacing w:line="276" w:lineRule="auto"/>
              <w:jc w:val="center"/>
              <w:rPr>
                <w:rFonts w:eastAsia="MS Mincho" w:cs="Arial"/>
                <w:b/>
                <w:bCs/>
                <w:sz w:val="16"/>
                <w:szCs w:val="16"/>
              </w:rPr>
            </w:pPr>
            <w:r w:rsidRPr="00321DDB">
              <w:rPr>
                <w:rFonts w:eastAsia="MS Mincho" w:cs="Arial"/>
                <w:b/>
                <w:bCs/>
                <w:sz w:val="16"/>
                <w:szCs w:val="16"/>
              </w:rPr>
              <w:t>Logical Signals</w:t>
            </w:r>
          </w:p>
        </w:tc>
      </w:tr>
      <w:tr w:rsidR="0042307E" w14:paraId="3F656054"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16541F22"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c>
          <w:tcPr>
            <w:tcW w:w="2383" w:type="dxa"/>
            <w:noWrap/>
            <w:vAlign w:val="bottom"/>
          </w:tcPr>
          <w:p w14:paraId="343B20F6" w14:textId="77777777" w:rsidR="0042307E" w:rsidRPr="00321DDB" w:rsidRDefault="0042307E">
            <w:pPr>
              <w:spacing w:line="276" w:lineRule="auto"/>
              <w:rPr>
                <w:rFonts w:eastAsia="MS Mincho" w:cs="Arial"/>
                <w:sz w:val="16"/>
                <w:szCs w:val="16"/>
              </w:rPr>
            </w:pPr>
          </w:p>
        </w:tc>
        <w:tc>
          <w:tcPr>
            <w:tcW w:w="914" w:type="dxa"/>
            <w:noWrap/>
            <w:vAlign w:val="bottom"/>
          </w:tcPr>
          <w:p w14:paraId="5B6C4D64" w14:textId="77777777" w:rsidR="0042307E" w:rsidRPr="00321DDB" w:rsidRDefault="0042307E">
            <w:pPr>
              <w:spacing w:line="276" w:lineRule="auto"/>
              <w:rPr>
                <w:rFonts w:eastAsia="MS Mincho" w:cs="Arial"/>
                <w:sz w:val="16"/>
                <w:szCs w:val="16"/>
              </w:rPr>
            </w:pPr>
          </w:p>
        </w:tc>
        <w:tc>
          <w:tcPr>
            <w:tcW w:w="261" w:type="dxa"/>
            <w:shd w:val="clear" w:color="auto" w:fill="C0C0C0"/>
            <w:noWrap/>
            <w:vAlign w:val="bottom"/>
            <w:hideMark/>
          </w:tcPr>
          <w:p w14:paraId="64E1CEDE"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45C9F6CF" w14:textId="77777777" w:rsidR="0042307E" w:rsidRPr="00321DDB" w:rsidRDefault="0042307E">
            <w:pPr>
              <w:spacing w:line="276" w:lineRule="auto"/>
              <w:rPr>
                <w:rFonts w:eastAsia="MS Mincho" w:cs="Arial"/>
                <w:b/>
                <w:bCs/>
                <w:sz w:val="16"/>
                <w:szCs w:val="16"/>
              </w:rPr>
            </w:pPr>
            <w:r w:rsidRPr="00321DD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14:paraId="700E4D12" w14:textId="77777777" w:rsidR="0042307E" w:rsidRPr="00321DDB" w:rsidRDefault="0042307E">
            <w:pPr>
              <w:spacing w:line="276" w:lineRule="auto"/>
              <w:rPr>
                <w:rFonts w:eastAsia="MS Mincho" w:cs="Arial"/>
                <w:b/>
                <w:bCs/>
                <w:sz w:val="16"/>
                <w:szCs w:val="16"/>
              </w:rPr>
            </w:pPr>
            <w:r w:rsidRPr="00321DD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14:paraId="6FAF9EA0" w14:textId="77777777" w:rsidR="0042307E" w:rsidRPr="00321DDB" w:rsidRDefault="0042307E">
            <w:pPr>
              <w:spacing w:line="276" w:lineRule="auto"/>
              <w:rPr>
                <w:rFonts w:eastAsia="MS Mincho" w:cs="Arial"/>
                <w:b/>
                <w:bCs/>
                <w:sz w:val="16"/>
                <w:szCs w:val="16"/>
              </w:rPr>
            </w:pPr>
            <w:r w:rsidRPr="00321DDB">
              <w:rPr>
                <w:rFonts w:eastAsia="MS Mincho" w:cs="Arial"/>
                <w:b/>
                <w:bCs/>
                <w:sz w:val="16"/>
                <w:szCs w:val="16"/>
              </w:rPr>
              <w:t>Utilization</w:t>
            </w:r>
          </w:p>
        </w:tc>
      </w:tr>
      <w:tr w:rsidR="0042307E" w14:paraId="50F7BDB2"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hideMark/>
          </w:tcPr>
          <w:p w14:paraId="2F2D4844"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c>
          <w:tcPr>
            <w:tcW w:w="2383" w:type="dxa"/>
            <w:tcBorders>
              <w:top w:val="nil"/>
              <w:left w:val="nil"/>
              <w:bottom w:val="single" w:sz="4" w:space="0" w:color="auto"/>
              <w:right w:val="nil"/>
            </w:tcBorders>
            <w:noWrap/>
            <w:vAlign w:val="bottom"/>
          </w:tcPr>
          <w:p w14:paraId="773A12B2" w14:textId="77777777" w:rsidR="0042307E" w:rsidRPr="00321DDB" w:rsidRDefault="0042307E">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14:paraId="09EC2723" w14:textId="77777777" w:rsidR="0042307E" w:rsidRPr="00321DDB"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14:paraId="43A60F8E" w14:textId="77777777" w:rsidR="0042307E" w:rsidRPr="00321DDB" w:rsidRDefault="0042307E">
            <w:pPr>
              <w:spacing w:line="276" w:lineRule="auto"/>
              <w:rPr>
                <w:rFonts w:eastAsia="MS Mincho" w:cs="Arial"/>
                <w:sz w:val="16"/>
                <w:szCs w:val="16"/>
              </w:rPr>
            </w:pPr>
            <w:r w:rsidRPr="00321DD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54AF8A02" w14:textId="77777777" w:rsidR="0042307E" w:rsidRPr="00321DDB" w:rsidRDefault="0042307E">
            <w:pPr>
              <w:spacing w:line="276" w:lineRule="auto"/>
              <w:rPr>
                <w:rFonts w:eastAsia="MS Mincho" w:cs="Arial"/>
                <w:sz w:val="16"/>
                <w:szCs w:val="16"/>
              </w:rPr>
            </w:pPr>
            <w:r w:rsidRPr="00321DDB">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14:paraId="6D4E5D3E" w14:textId="77777777" w:rsidR="0042307E" w:rsidRPr="00321DDB" w:rsidRDefault="0042307E">
            <w:pPr>
              <w:spacing w:line="276" w:lineRule="auto"/>
              <w:rPr>
                <w:rFonts w:eastAsia="MS Mincho" w:cs="Arial"/>
                <w:sz w:val="16"/>
                <w:szCs w:val="16"/>
              </w:rPr>
            </w:pPr>
            <w:r w:rsidRPr="00321DDB">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14:paraId="725C10A7" w14:textId="77777777" w:rsidR="0042307E" w:rsidRPr="00321DDB" w:rsidRDefault="0042307E">
            <w:pPr>
              <w:spacing w:line="276" w:lineRule="auto"/>
              <w:rPr>
                <w:rFonts w:eastAsia="MS Mincho" w:cs="Arial"/>
                <w:sz w:val="16"/>
                <w:szCs w:val="16"/>
              </w:rPr>
            </w:pPr>
            <w:r w:rsidRPr="00321DDB">
              <w:rPr>
                <w:rFonts w:eastAsia="MS Mincho" w:cs="Arial"/>
                <w:sz w:val="16"/>
                <w:szCs w:val="16"/>
              </w:rPr>
              <w:t>--</w:t>
            </w:r>
          </w:p>
        </w:tc>
      </w:tr>
    </w:tbl>
    <w:p w14:paraId="4B352636" w14:textId="77777777" w:rsidR="0042307E" w:rsidRDefault="0042307E"/>
    <w:p w14:paraId="5107C992" w14:textId="77777777" w:rsidR="0042307E" w:rsidRDefault="0042307E" w:rsidP="0042307E">
      <w:pPr>
        <w:pStyle w:val="Heading4"/>
      </w:pPr>
      <w:r w:rsidRPr="00B9479B">
        <w:t>TP-PHY-TPP-REQ-207117/A-TRAFFIC - RDISP</w:t>
      </w:r>
    </w:p>
    <w:p w14:paraId="32CCCBB8" w14:textId="77777777" w:rsidR="0042307E" w:rsidRDefault="0042307E" w:rsidP="0042307E">
      <w:pPr>
        <w:rPr>
          <w:rFonts w:eastAsia="MS Mincho" w:cs="Arial"/>
        </w:rPr>
      </w:pPr>
      <w:r>
        <w:rPr>
          <w:rFonts w:eastAsia="MS Mincho" w:cs="Arial"/>
        </w:rPr>
        <w:t>The TRAFFIC – RDISP</w:t>
      </w:r>
      <w:r>
        <w:rPr>
          <w:rFonts w:eastAsia="MS Mincho" w:cs="Arial"/>
          <w:sz w:val="16"/>
          <w:szCs w:val="16"/>
        </w:rPr>
        <w:t xml:space="preserve"> </w:t>
      </w:r>
      <w:r>
        <w:rPr>
          <w:rFonts w:eastAsia="MS Mincho" w:cs="Arial"/>
        </w:rPr>
        <w:t>channel represent the signals connecting "TRAFFIC" features and "RDISP</w:t>
      </w:r>
      <w:r>
        <w:rPr>
          <w:rFonts w:eastAsia="MS Mincho" w:cs="Arial"/>
          <w:sz w:val="16"/>
          <w:szCs w:val="16"/>
        </w:rPr>
        <w:t xml:space="preserve"> </w:t>
      </w:r>
      <w:r>
        <w:rPr>
          <w:rFonts w:eastAsia="MS Mincho" w:cs="Arial"/>
        </w:rPr>
        <w:t>" display features.  "TRAFFIC" represents the traffic logic typical deployed to an embedded modem like the TCU. The "RDISP" device could be a center stack unit (with navigation) like APIM</w:t>
      </w:r>
    </w:p>
    <w:p w14:paraId="75B017F9" w14:textId="77777777" w:rsidR="0042307E" w:rsidRDefault="0042307E" w:rsidP="0042307E">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42307E" w14:paraId="05A1431C" w14:textId="77777777" w:rsidTr="0042307E">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14:paraId="7F94AC41" w14:textId="77777777" w:rsidR="0042307E" w:rsidRDefault="0042307E">
            <w:pPr>
              <w:spacing w:line="276" w:lineRule="auto"/>
              <w:jc w:val="center"/>
              <w:rPr>
                <w:rFonts w:eastAsia="MS Mincho" w:cs="Arial"/>
                <w:b/>
                <w:bCs/>
                <w:sz w:val="16"/>
                <w:szCs w:val="16"/>
              </w:rPr>
            </w:pPr>
            <w:r>
              <w:rPr>
                <w:rFonts w:eastAsia="MS Mincho" w:cs="Arial"/>
                <w:b/>
                <w:bCs/>
                <w:sz w:val="16"/>
                <w:szCs w:val="16"/>
              </w:rPr>
              <w:t>Channel</w:t>
            </w:r>
          </w:p>
        </w:tc>
      </w:tr>
      <w:tr w:rsidR="0042307E" w14:paraId="21DA3D9C" w14:textId="77777777" w:rsidTr="0042307E">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14:paraId="169848A4"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14:paraId="6B276948"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14:paraId="61FEE7B7"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14:paraId="0B0C3B5D" w14:textId="77777777" w:rsidR="0042307E" w:rsidRDefault="0042307E" w:rsidP="0042307E">
            <w:pPr>
              <w:spacing w:line="276" w:lineRule="auto"/>
              <w:rPr>
                <w:rFonts w:eastAsia="MS Mincho" w:cs="Arial"/>
                <w:b/>
                <w:sz w:val="16"/>
                <w:szCs w:val="16"/>
              </w:rPr>
            </w:pPr>
            <w:r>
              <w:rPr>
                <w:rFonts w:eastAsia="MS Mincho" w:cs="Arial"/>
                <w:b/>
                <w:sz w:val="16"/>
                <w:szCs w:val="16"/>
              </w:rPr>
              <w:t>Transmitter: TRAFFIC</w:t>
            </w:r>
          </w:p>
        </w:tc>
        <w:tc>
          <w:tcPr>
            <w:tcW w:w="2719" w:type="dxa"/>
            <w:tcBorders>
              <w:top w:val="single" w:sz="4" w:space="0" w:color="auto"/>
              <w:left w:val="nil"/>
              <w:bottom w:val="nil"/>
              <w:right w:val="single" w:sz="4" w:space="0" w:color="auto"/>
            </w:tcBorders>
            <w:shd w:val="clear" w:color="auto" w:fill="C0C0C0"/>
            <w:noWrap/>
            <w:vAlign w:val="bottom"/>
            <w:hideMark/>
          </w:tcPr>
          <w:p w14:paraId="6F4E1721"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46DB84CF" w14:textId="77777777" w:rsidTr="0042307E">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14:paraId="4C7A3D72" w14:textId="77777777" w:rsidR="0042307E" w:rsidRDefault="0042307E">
            <w:pPr>
              <w:spacing w:line="276" w:lineRule="auto"/>
              <w:rPr>
                <w:rFonts w:eastAsia="MS Mincho" w:cs="Arial"/>
                <w:sz w:val="16"/>
                <w:szCs w:val="16"/>
              </w:rPr>
            </w:pPr>
            <w:proofErr w:type="spellStart"/>
            <w:r>
              <w:rPr>
                <w:rFonts w:eastAsia="MS Mincho" w:cs="Arial"/>
                <w:sz w:val="16"/>
                <w:szCs w:val="16"/>
              </w:rPr>
              <w:t>TRAFFIC_RDISP_WORD_Tx</w:t>
            </w:r>
            <w:proofErr w:type="spellEnd"/>
          </w:p>
        </w:tc>
        <w:tc>
          <w:tcPr>
            <w:tcW w:w="261" w:type="dxa"/>
            <w:shd w:val="clear" w:color="auto" w:fill="C0C0C0"/>
            <w:noWrap/>
            <w:vAlign w:val="bottom"/>
            <w:hideMark/>
          </w:tcPr>
          <w:p w14:paraId="08942BF7"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7674546"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14:paraId="0FD95E28" w14:textId="77777777" w:rsidR="0042307E" w:rsidRDefault="0042307E">
            <w:pPr>
              <w:spacing w:line="276" w:lineRule="auto"/>
              <w:rPr>
                <w:rFonts w:eastAsia="MS Mincho" w:cs="Arial"/>
                <w:b/>
                <w:sz w:val="16"/>
                <w:szCs w:val="16"/>
              </w:rPr>
            </w:pPr>
            <w:r>
              <w:rPr>
                <w:rFonts w:eastAsia="MS Mincho" w:cs="Arial"/>
                <w:b/>
                <w:sz w:val="16"/>
                <w:szCs w:val="16"/>
              </w:rPr>
              <w:t>Receiver:  RDISP</w:t>
            </w:r>
          </w:p>
        </w:tc>
        <w:tc>
          <w:tcPr>
            <w:tcW w:w="2719" w:type="dxa"/>
            <w:tcBorders>
              <w:top w:val="nil"/>
              <w:left w:val="nil"/>
              <w:bottom w:val="nil"/>
              <w:right w:val="single" w:sz="4" w:space="0" w:color="auto"/>
            </w:tcBorders>
            <w:shd w:val="clear" w:color="auto" w:fill="C0C0C0"/>
            <w:noWrap/>
            <w:vAlign w:val="bottom"/>
            <w:hideMark/>
          </w:tcPr>
          <w:p w14:paraId="20FDE233"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1CADF222" w14:textId="77777777" w:rsidTr="0042307E">
        <w:trPr>
          <w:cantSplit/>
          <w:trHeight w:val="255"/>
          <w:jc w:val="center"/>
        </w:trPr>
        <w:tc>
          <w:tcPr>
            <w:tcW w:w="2383" w:type="dxa"/>
            <w:tcBorders>
              <w:top w:val="nil"/>
              <w:left w:val="single" w:sz="4" w:space="0" w:color="auto"/>
              <w:bottom w:val="nil"/>
              <w:right w:val="nil"/>
            </w:tcBorders>
            <w:noWrap/>
            <w:vAlign w:val="bottom"/>
          </w:tcPr>
          <w:p w14:paraId="6E82E192" w14:textId="77777777" w:rsidR="0042307E" w:rsidRDefault="0042307E">
            <w:pPr>
              <w:spacing w:line="276" w:lineRule="auto"/>
              <w:rPr>
                <w:rFonts w:eastAsia="MS Mincho" w:cs="Arial"/>
                <w:sz w:val="16"/>
                <w:szCs w:val="16"/>
              </w:rPr>
            </w:pPr>
          </w:p>
        </w:tc>
        <w:tc>
          <w:tcPr>
            <w:tcW w:w="261" w:type="dxa"/>
            <w:shd w:val="clear" w:color="auto" w:fill="C0C0C0"/>
            <w:noWrap/>
            <w:hideMark/>
          </w:tcPr>
          <w:p w14:paraId="2E149F38"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14:paraId="682CE083"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10CC44CB" w14:textId="77777777" w:rsidTr="0042307E">
        <w:trPr>
          <w:cantSplit/>
          <w:trHeight w:val="255"/>
          <w:jc w:val="center"/>
        </w:trPr>
        <w:tc>
          <w:tcPr>
            <w:tcW w:w="2383" w:type="dxa"/>
            <w:tcBorders>
              <w:top w:val="nil"/>
              <w:left w:val="single" w:sz="4" w:space="0" w:color="auto"/>
              <w:bottom w:val="nil"/>
              <w:right w:val="nil"/>
            </w:tcBorders>
            <w:noWrap/>
            <w:vAlign w:val="bottom"/>
          </w:tcPr>
          <w:p w14:paraId="582ED572"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17BF611D"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23FD6230"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14:paraId="4AAC9E4F"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14:paraId="5B42127E"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450222F4" w14:textId="77777777" w:rsidTr="0042307E">
        <w:trPr>
          <w:cantSplit/>
          <w:trHeight w:val="255"/>
          <w:jc w:val="center"/>
        </w:trPr>
        <w:tc>
          <w:tcPr>
            <w:tcW w:w="2383" w:type="dxa"/>
            <w:tcBorders>
              <w:top w:val="nil"/>
              <w:left w:val="single" w:sz="4" w:space="0" w:color="auto"/>
              <w:bottom w:val="nil"/>
              <w:right w:val="nil"/>
            </w:tcBorders>
            <w:noWrap/>
            <w:vAlign w:val="bottom"/>
          </w:tcPr>
          <w:p w14:paraId="0777CB22"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19B89159"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14:paraId="58ACCD6F" w14:textId="77777777" w:rsidR="0042307E" w:rsidRDefault="0042307E">
            <w:pPr>
              <w:spacing w:line="276" w:lineRule="auto"/>
              <w:rPr>
                <w:rFonts w:eastAsia="MS Mincho" w:cs="Arial"/>
                <w:sz w:val="16"/>
                <w:szCs w:val="16"/>
              </w:rPr>
            </w:pPr>
            <w:r>
              <w:rPr>
                <w:rFonts w:eastAsia="MS Mincho" w:cs="Arial"/>
                <w:sz w:val="16"/>
                <w:szCs w:val="16"/>
              </w:rPr>
              <w:t>0xCF</w:t>
            </w:r>
          </w:p>
        </w:tc>
        <w:tc>
          <w:tcPr>
            <w:tcW w:w="3623" w:type="dxa"/>
            <w:tcBorders>
              <w:top w:val="single" w:sz="4" w:space="0" w:color="auto"/>
              <w:left w:val="nil"/>
              <w:bottom w:val="single" w:sz="4" w:space="0" w:color="auto"/>
              <w:right w:val="single" w:sz="4" w:space="0" w:color="auto"/>
            </w:tcBorders>
            <w:noWrap/>
            <w:hideMark/>
          </w:tcPr>
          <w:p w14:paraId="78520DD0" w14:textId="77777777" w:rsidR="0042307E" w:rsidRDefault="0042307E">
            <w:pPr>
              <w:spacing w:line="276" w:lineRule="auto"/>
              <w:rPr>
                <w:rFonts w:eastAsia="MS Mincho" w:cs="Arial"/>
                <w:sz w:val="16"/>
                <w:szCs w:val="16"/>
              </w:rPr>
            </w:pPr>
            <w:proofErr w:type="spellStart"/>
            <w:r>
              <w:rPr>
                <w:rFonts w:eastAsia="MS Mincho" w:cs="Arial"/>
                <w:sz w:val="16"/>
                <w:szCs w:val="16"/>
              </w:rPr>
              <w:t>megaTP_ConsecutivePackage</w:t>
            </w:r>
            <w:proofErr w:type="spellEnd"/>
          </w:p>
        </w:tc>
        <w:tc>
          <w:tcPr>
            <w:tcW w:w="2719" w:type="dxa"/>
            <w:tcBorders>
              <w:top w:val="single" w:sz="4" w:space="0" w:color="auto"/>
              <w:left w:val="nil"/>
              <w:bottom w:val="single" w:sz="4" w:space="0" w:color="auto"/>
              <w:right w:val="single" w:sz="4" w:space="0" w:color="auto"/>
            </w:tcBorders>
            <w:noWrap/>
            <w:hideMark/>
          </w:tcPr>
          <w:p w14:paraId="7EE8D361" w14:textId="77777777" w:rsidR="0042307E" w:rsidRDefault="0042307E">
            <w:pPr>
              <w:spacing w:line="276" w:lineRule="auto"/>
              <w:rPr>
                <w:rFonts w:eastAsia="MS Mincho" w:cs="Arial"/>
                <w:sz w:val="16"/>
                <w:szCs w:val="16"/>
                <w:highlight w:val="yellow"/>
              </w:rPr>
            </w:pPr>
            <w:r w:rsidRPr="00CB647C">
              <w:rPr>
                <w:rFonts w:eastAsia="MS Mincho" w:cs="Arial"/>
                <w:sz w:val="16"/>
                <w:szCs w:val="16"/>
              </w:rPr>
              <w:t>MobileCom_Service2 - Embedded Modem</w:t>
            </w:r>
          </w:p>
        </w:tc>
      </w:tr>
      <w:tr w:rsidR="0042307E" w14:paraId="19C8C4AF" w14:textId="77777777" w:rsidTr="0042307E">
        <w:trPr>
          <w:cantSplit/>
          <w:trHeight w:val="255"/>
          <w:jc w:val="center"/>
        </w:trPr>
        <w:tc>
          <w:tcPr>
            <w:tcW w:w="2383" w:type="dxa"/>
            <w:tcBorders>
              <w:top w:val="nil"/>
              <w:left w:val="single" w:sz="4" w:space="0" w:color="auto"/>
              <w:bottom w:val="nil"/>
              <w:right w:val="nil"/>
            </w:tcBorders>
            <w:noWrap/>
            <w:vAlign w:val="bottom"/>
          </w:tcPr>
          <w:p w14:paraId="7E03C813"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721F6E25"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14:paraId="3AD17B5A" w14:textId="77777777" w:rsidR="0042307E" w:rsidRDefault="0042307E">
            <w:pPr>
              <w:spacing w:line="276" w:lineRule="auto"/>
              <w:rPr>
                <w:rFonts w:eastAsia="MS Mincho" w:cs="Arial"/>
                <w:sz w:val="16"/>
                <w:szCs w:val="16"/>
              </w:rPr>
            </w:pPr>
            <w:r>
              <w:rPr>
                <w:rFonts w:eastAsia="MS Mincho" w:cs="Arial"/>
                <w:sz w:val="16"/>
                <w:szCs w:val="16"/>
              </w:rPr>
              <w:t>0xFF</w:t>
            </w:r>
          </w:p>
        </w:tc>
        <w:tc>
          <w:tcPr>
            <w:tcW w:w="3623" w:type="dxa"/>
            <w:tcBorders>
              <w:top w:val="single" w:sz="4" w:space="0" w:color="auto"/>
              <w:left w:val="nil"/>
              <w:bottom w:val="single" w:sz="4" w:space="0" w:color="auto"/>
              <w:right w:val="single" w:sz="4" w:space="0" w:color="auto"/>
            </w:tcBorders>
            <w:noWrap/>
            <w:hideMark/>
          </w:tcPr>
          <w:p w14:paraId="1175F38E" w14:textId="77777777" w:rsidR="0042307E" w:rsidRDefault="0042307E">
            <w:pPr>
              <w:spacing w:line="276" w:lineRule="auto"/>
              <w:rPr>
                <w:rFonts w:eastAsia="MS Mincho" w:cs="Arial"/>
                <w:sz w:val="16"/>
                <w:szCs w:val="16"/>
              </w:rPr>
            </w:pPr>
            <w:proofErr w:type="spellStart"/>
            <w:r>
              <w:rPr>
                <w:rFonts w:eastAsia="MS Mincho" w:cs="Arial"/>
                <w:sz w:val="16"/>
                <w:szCs w:val="16"/>
              </w:rPr>
              <w:t>megaTP_FirstPackage</w:t>
            </w:r>
            <w:proofErr w:type="spellEnd"/>
          </w:p>
        </w:tc>
        <w:tc>
          <w:tcPr>
            <w:tcW w:w="2719" w:type="dxa"/>
            <w:tcBorders>
              <w:top w:val="single" w:sz="4" w:space="0" w:color="auto"/>
              <w:left w:val="nil"/>
              <w:bottom w:val="single" w:sz="4" w:space="0" w:color="auto"/>
              <w:right w:val="single" w:sz="4" w:space="0" w:color="auto"/>
            </w:tcBorders>
            <w:noWrap/>
            <w:hideMark/>
          </w:tcPr>
          <w:p w14:paraId="750D497A" w14:textId="77777777" w:rsidR="0042307E" w:rsidRDefault="0042307E">
            <w:pPr>
              <w:spacing w:line="276" w:lineRule="auto"/>
              <w:rPr>
                <w:rFonts w:eastAsia="MS Mincho" w:cs="Arial"/>
                <w:sz w:val="16"/>
                <w:szCs w:val="16"/>
                <w:highlight w:val="yellow"/>
              </w:rPr>
            </w:pPr>
            <w:r w:rsidRPr="00CB647C">
              <w:rPr>
                <w:rFonts w:eastAsia="MS Mincho" w:cs="Arial"/>
                <w:sz w:val="16"/>
                <w:szCs w:val="16"/>
              </w:rPr>
              <w:t>MobileCom_Service2 - Embedded Modem</w:t>
            </w:r>
          </w:p>
        </w:tc>
      </w:tr>
      <w:tr w:rsidR="0042307E" w14:paraId="6126150D" w14:textId="77777777" w:rsidTr="0042307E">
        <w:trPr>
          <w:cantSplit/>
          <w:trHeight w:val="255"/>
          <w:jc w:val="center"/>
        </w:trPr>
        <w:tc>
          <w:tcPr>
            <w:tcW w:w="2383" w:type="dxa"/>
            <w:tcBorders>
              <w:top w:val="nil"/>
              <w:left w:val="single" w:sz="4" w:space="0" w:color="auto"/>
              <w:bottom w:val="nil"/>
              <w:right w:val="nil"/>
            </w:tcBorders>
            <w:noWrap/>
            <w:vAlign w:val="bottom"/>
          </w:tcPr>
          <w:p w14:paraId="462E2EB0"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74C1E9DB"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14:paraId="4E35612E"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hideMark/>
          </w:tcPr>
          <w:p w14:paraId="70DE0DD4"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hideMark/>
          </w:tcPr>
          <w:p w14:paraId="11C58258" w14:textId="77777777" w:rsidR="0042307E" w:rsidRDefault="0042307E">
            <w:pPr>
              <w:spacing w:line="276" w:lineRule="auto"/>
              <w:rPr>
                <w:rFonts w:eastAsia="MS Mincho" w:cs="Arial"/>
                <w:sz w:val="16"/>
                <w:szCs w:val="16"/>
                <w:highlight w:val="yellow"/>
              </w:rPr>
            </w:pPr>
          </w:p>
        </w:tc>
      </w:tr>
      <w:tr w:rsidR="0042307E" w14:paraId="6B9E773A" w14:textId="77777777" w:rsidTr="0042307E">
        <w:trPr>
          <w:cantSplit/>
          <w:trHeight w:val="255"/>
          <w:jc w:val="center"/>
        </w:trPr>
        <w:tc>
          <w:tcPr>
            <w:tcW w:w="2383" w:type="dxa"/>
            <w:tcBorders>
              <w:top w:val="nil"/>
              <w:left w:val="single" w:sz="4" w:space="0" w:color="auto"/>
              <w:bottom w:val="nil"/>
              <w:right w:val="nil"/>
            </w:tcBorders>
            <w:noWrap/>
            <w:vAlign w:val="bottom"/>
          </w:tcPr>
          <w:p w14:paraId="0D027E93"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33BE81A1" w14:textId="77777777" w:rsidR="0042307E" w:rsidRDefault="0042307E">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14:paraId="2E7FC81E" w14:textId="77777777" w:rsidR="0042307E" w:rsidRDefault="0042307E">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14:paraId="772CFD70" w14:textId="77777777" w:rsidR="0042307E" w:rsidRDefault="0042307E">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14:paraId="1403AA06" w14:textId="77777777" w:rsidR="0042307E" w:rsidRDefault="0042307E">
            <w:pPr>
              <w:spacing w:line="276" w:lineRule="auto"/>
              <w:rPr>
                <w:rFonts w:eastAsia="MS Mincho" w:cs="Arial"/>
                <w:sz w:val="16"/>
                <w:szCs w:val="16"/>
                <w:highlight w:val="yellow"/>
              </w:rPr>
            </w:pPr>
          </w:p>
        </w:tc>
      </w:tr>
      <w:tr w:rsidR="0042307E" w14:paraId="2EAD3703" w14:textId="77777777" w:rsidTr="0042307E">
        <w:trPr>
          <w:cantSplit/>
          <w:trHeight w:val="270"/>
          <w:jc w:val="center"/>
        </w:trPr>
        <w:tc>
          <w:tcPr>
            <w:tcW w:w="2383" w:type="dxa"/>
            <w:tcBorders>
              <w:top w:val="nil"/>
              <w:left w:val="single" w:sz="4" w:space="0" w:color="auto"/>
              <w:bottom w:val="nil"/>
              <w:right w:val="nil"/>
            </w:tcBorders>
            <w:noWrap/>
            <w:vAlign w:val="bottom"/>
          </w:tcPr>
          <w:p w14:paraId="3950DE1D"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6E65C3B1"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5111503D" w14:textId="77777777" w:rsidR="0042307E" w:rsidRDefault="0042307E">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14:paraId="20402694" w14:textId="77777777" w:rsidR="0042307E" w:rsidRDefault="0042307E">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14:paraId="5814BD40" w14:textId="77777777" w:rsidR="0042307E" w:rsidRDefault="0042307E">
            <w:pPr>
              <w:spacing w:line="276" w:lineRule="auto"/>
              <w:rPr>
                <w:rFonts w:eastAsia="MS Mincho" w:cs="Arial"/>
                <w:sz w:val="16"/>
                <w:szCs w:val="16"/>
                <w:highlight w:val="yellow"/>
              </w:rPr>
            </w:pPr>
          </w:p>
        </w:tc>
      </w:tr>
      <w:tr w:rsidR="0042307E" w14:paraId="33B6D3E5" w14:textId="77777777" w:rsidTr="0042307E">
        <w:trPr>
          <w:cantSplit/>
          <w:trHeight w:val="270"/>
          <w:jc w:val="center"/>
        </w:trPr>
        <w:tc>
          <w:tcPr>
            <w:tcW w:w="2383" w:type="dxa"/>
            <w:tcBorders>
              <w:top w:val="nil"/>
              <w:left w:val="single" w:sz="4" w:space="0" w:color="auto"/>
              <w:bottom w:val="nil"/>
              <w:right w:val="nil"/>
            </w:tcBorders>
            <w:noWrap/>
            <w:vAlign w:val="bottom"/>
          </w:tcPr>
          <w:p w14:paraId="4624441C"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7855ADBA"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09F6A452"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560A990E"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6F9EA1EC" w14:textId="77777777" w:rsidR="0042307E" w:rsidRDefault="0042307E">
            <w:pPr>
              <w:spacing w:line="276" w:lineRule="auto"/>
              <w:rPr>
                <w:rFonts w:eastAsia="MS Mincho" w:cs="Arial"/>
                <w:sz w:val="16"/>
                <w:szCs w:val="16"/>
                <w:highlight w:val="yellow"/>
              </w:rPr>
            </w:pPr>
          </w:p>
        </w:tc>
      </w:tr>
      <w:tr w:rsidR="0042307E" w14:paraId="4E4F87F6" w14:textId="77777777" w:rsidTr="0042307E">
        <w:trPr>
          <w:cantSplit/>
          <w:trHeight w:val="270"/>
          <w:jc w:val="center"/>
        </w:trPr>
        <w:tc>
          <w:tcPr>
            <w:tcW w:w="2383" w:type="dxa"/>
            <w:tcBorders>
              <w:top w:val="nil"/>
              <w:left w:val="single" w:sz="4" w:space="0" w:color="auto"/>
              <w:bottom w:val="nil"/>
              <w:right w:val="nil"/>
            </w:tcBorders>
            <w:noWrap/>
            <w:vAlign w:val="bottom"/>
          </w:tcPr>
          <w:p w14:paraId="07EBC718"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7B41A175"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1FDBF91F"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54F0D83A"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36A40B3A" w14:textId="77777777" w:rsidR="0042307E" w:rsidRDefault="0042307E">
            <w:pPr>
              <w:spacing w:line="276" w:lineRule="auto"/>
              <w:rPr>
                <w:rFonts w:eastAsia="MS Mincho" w:cs="Arial"/>
                <w:sz w:val="16"/>
                <w:szCs w:val="16"/>
                <w:highlight w:val="yellow"/>
              </w:rPr>
            </w:pPr>
          </w:p>
        </w:tc>
      </w:tr>
      <w:tr w:rsidR="0042307E" w14:paraId="43964BFC" w14:textId="77777777" w:rsidTr="0042307E">
        <w:trPr>
          <w:cantSplit/>
          <w:trHeight w:val="270"/>
          <w:jc w:val="center"/>
        </w:trPr>
        <w:tc>
          <w:tcPr>
            <w:tcW w:w="2383" w:type="dxa"/>
            <w:tcBorders>
              <w:top w:val="nil"/>
              <w:left w:val="single" w:sz="4" w:space="0" w:color="auto"/>
              <w:bottom w:val="single" w:sz="4" w:space="0" w:color="auto"/>
              <w:right w:val="nil"/>
            </w:tcBorders>
            <w:noWrap/>
            <w:vAlign w:val="bottom"/>
          </w:tcPr>
          <w:p w14:paraId="5C1FC4AD" w14:textId="77777777" w:rsidR="0042307E"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49C918A8"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42C3CFE1"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6D0AC553"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5140F225" w14:textId="77777777" w:rsidR="0042307E" w:rsidRDefault="0042307E">
            <w:pPr>
              <w:spacing w:line="276" w:lineRule="auto"/>
              <w:rPr>
                <w:rFonts w:eastAsia="MS Mincho" w:cs="Arial"/>
                <w:sz w:val="16"/>
                <w:szCs w:val="16"/>
              </w:rPr>
            </w:pPr>
          </w:p>
        </w:tc>
      </w:tr>
    </w:tbl>
    <w:p w14:paraId="77EDD484" w14:textId="77777777" w:rsidR="0042307E" w:rsidRDefault="0042307E" w:rsidP="0042307E"/>
    <w:p w14:paraId="79FEC136" w14:textId="77777777" w:rsidR="0042307E" w:rsidRDefault="0042307E" w:rsidP="0042307E">
      <w:pPr>
        <w:pStyle w:val="Heading4"/>
      </w:pPr>
      <w:r w:rsidRPr="00B9479B">
        <w:t>TP-PHY-TPP-REQ-207118/B-RDISP - TRAFFIC</w:t>
      </w:r>
    </w:p>
    <w:p w14:paraId="3D473F29" w14:textId="77777777" w:rsidR="0042307E" w:rsidRDefault="0042307E" w:rsidP="0042307E">
      <w:pPr>
        <w:rPr>
          <w:rFonts w:eastAsia="MS Mincho" w:cs="Arial"/>
        </w:rPr>
      </w:pPr>
      <w:r>
        <w:rPr>
          <w:rFonts w:eastAsia="MS Mincho" w:cs="Arial"/>
        </w:rPr>
        <w:t>The TRAFFIC – RDISP</w:t>
      </w:r>
      <w:r>
        <w:rPr>
          <w:rFonts w:eastAsia="MS Mincho" w:cs="Arial"/>
          <w:sz w:val="16"/>
          <w:szCs w:val="16"/>
        </w:rPr>
        <w:t xml:space="preserve"> </w:t>
      </w:r>
      <w:r>
        <w:rPr>
          <w:rFonts w:eastAsia="MS Mincho" w:cs="Arial"/>
        </w:rPr>
        <w:t>channel represent the signals connecting "TRAFFIC" features and "RDISP</w:t>
      </w:r>
      <w:r>
        <w:rPr>
          <w:rFonts w:eastAsia="MS Mincho" w:cs="Arial"/>
          <w:sz w:val="16"/>
          <w:szCs w:val="16"/>
        </w:rPr>
        <w:t xml:space="preserve"> </w:t>
      </w:r>
      <w:r>
        <w:rPr>
          <w:rFonts w:eastAsia="MS Mincho" w:cs="Arial"/>
        </w:rPr>
        <w:t>" display features.  "TRAFFIC" represents the traffic logic typical deployed to an embedded modem like the TCU. The "RDISP" device could be a center stack unit (with navigation) like APIM</w:t>
      </w:r>
    </w:p>
    <w:p w14:paraId="714EDC30" w14:textId="77777777" w:rsidR="0042307E" w:rsidRDefault="0042307E" w:rsidP="0042307E">
      <w:pPr>
        <w:rPr>
          <w:rFonts w:eastAsia="MS Mincho" w:cs="Arial"/>
        </w:rPr>
      </w:pPr>
    </w:p>
    <w:p w14:paraId="79620489"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4054F993" w14:textId="77777777" w:rsidR="0042307E" w:rsidRDefault="0042307E" w:rsidP="0042307E">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42307E" w14:paraId="2991DBC0" w14:textId="77777777" w:rsidTr="0042307E">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14:paraId="16F75558" w14:textId="77777777" w:rsidR="0042307E" w:rsidRDefault="0042307E">
            <w:pPr>
              <w:spacing w:line="276" w:lineRule="auto"/>
              <w:jc w:val="center"/>
              <w:rPr>
                <w:rFonts w:eastAsia="MS Mincho" w:cs="Arial"/>
                <w:b/>
                <w:bCs/>
                <w:sz w:val="16"/>
                <w:szCs w:val="16"/>
              </w:rPr>
            </w:pPr>
            <w:r>
              <w:rPr>
                <w:rFonts w:eastAsia="MS Mincho" w:cs="Arial"/>
                <w:b/>
                <w:bCs/>
                <w:sz w:val="16"/>
                <w:szCs w:val="16"/>
              </w:rPr>
              <w:t>Channel</w:t>
            </w:r>
          </w:p>
        </w:tc>
      </w:tr>
      <w:tr w:rsidR="0042307E" w14:paraId="181B476B" w14:textId="77777777" w:rsidTr="0042307E">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14:paraId="5BA812DD"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14:paraId="59E89860"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14:paraId="4B2A90E3"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14:paraId="3B053187" w14:textId="77777777" w:rsidR="0042307E" w:rsidRDefault="0042307E" w:rsidP="0042307E">
            <w:pPr>
              <w:spacing w:line="276" w:lineRule="auto"/>
              <w:rPr>
                <w:rFonts w:eastAsia="MS Mincho" w:cs="Arial"/>
                <w:b/>
                <w:sz w:val="16"/>
                <w:szCs w:val="16"/>
              </w:rPr>
            </w:pPr>
            <w:r>
              <w:rPr>
                <w:rFonts w:eastAsia="MS Mincho" w:cs="Arial"/>
                <w:b/>
                <w:sz w:val="16"/>
                <w:szCs w:val="16"/>
              </w:rPr>
              <w:t>Transmitter:  RDISP</w:t>
            </w:r>
          </w:p>
        </w:tc>
        <w:tc>
          <w:tcPr>
            <w:tcW w:w="2719" w:type="dxa"/>
            <w:tcBorders>
              <w:top w:val="single" w:sz="4" w:space="0" w:color="auto"/>
              <w:left w:val="nil"/>
              <w:bottom w:val="nil"/>
              <w:right w:val="single" w:sz="4" w:space="0" w:color="auto"/>
            </w:tcBorders>
            <w:shd w:val="clear" w:color="auto" w:fill="C0C0C0"/>
            <w:noWrap/>
            <w:vAlign w:val="bottom"/>
            <w:hideMark/>
          </w:tcPr>
          <w:p w14:paraId="5149D272"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0E174CCA" w14:textId="77777777" w:rsidTr="0042307E">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14:paraId="698F8BD7" w14:textId="77777777" w:rsidR="0042307E" w:rsidRDefault="0042307E">
            <w:pPr>
              <w:spacing w:line="276" w:lineRule="auto"/>
              <w:rPr>
                <w:rFonts w:eastAsia="MS Mincho" w:cs="Arial"/>
                <w:sz w:val="16"/>
                <w:szCs w:val="16"/>
              </w:rPr>
            </w:pPr>
            <w:proofErr w:type="spellStart"/>
            <w:r>
              <w:rPr>
                <w:rFonts w:eastAsia="MS Mincho" w:cs="Arial"/>
                <w:sz w:val="16"/>
                <w:szCs w:val="16"/>
              </w:rPr>
              <w:t>TRAFFIC_RDISP_WORD_Rx</w:t>
            </w:r>
            <w:proofErr w:type="spellEnd"/>
          </w:p>
        </w:tc>
        <w:tc>
          <w:tcPr>
            <w:tcW w:w="261" w:type="dxa"/>
            <w:shd w:val="clear" w:color="auto" w:fill="C0C0C0"/>
            <w:noWrap/>
            <w:vAlign w:val="bottom"/>
            <w:hideMark/>
          </w:tcPr>
          <w:p w14:paraId="42F4AB3F"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3F5A5831"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14:paraId="07F63482" w14:textId="77777777" w:rsidR="0042307E" w:rsidRDefault="0042307E">
            <w:pPr>
              <w:spacing w:line="276" w:lineRule="auto"/>
              <w:rPr>
                <w:rFonts w:eastAsia="MS Mincho" w:cs="Arial"/>
                <w:b/>
                <w:sz w:val="16"/>
                <w:szCs w:val="16"/>
              </w:rPr>
            </w:pPr>
            <w:r>
              <w:rPr>
                <w:rFonts w:eastAsia="MS Mincho" w:cs="Arial"/>
                <w:b/>
                <w:sz w:val="16"/>
                <w:szCs w:val="16"/>
              </w:rPr>
              <w:t>Receiver:  Traffic</w:t>
            </w:r>
          </w:p>
        </w:tc>
        <w:tc>
          <w:tcPr>
            <w:tcW w:w="2719" w:type="dxa"/>
            <w:tcBorders>
              <w:top w:val="nil"/>
              <w:left w:val="nil"/>
              <w:bottom w:val="nil"/>
              <w:right w:val="single" w:sz="4" w:space="0" w:color="auto"/>
            </w:tcBorders>
            <w:shd w:val="clear" w:color="auto" w:fill="C0C0C0"/>
            <w:noWrap/>
            <w:vAlign w:val="bottom"/>
            <w:hideMark/>
          </w:tcPr>
          <w:p w14:paraId="0B491780"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7DA72FA7" w14:textId="77777777" w:rsidTr="0042307E">
        <w:trPr>
          <w:cantSplit/>
          <w:trHeight w:val="255"/>
          <w:jc w:val="center"/>
        </w:trPr>
        <w:tc>
          <w:tcPr>
            <w:tcW w:w="2383" w:type="dxa"/>
            <w:tcBorders>
              <w:top w:val="nil"/>
              <w:left w:val="single" w:sz="4" w:space="0" w:color="auto"/>
              <w:bottom w:val="nil"/>
              <w:right w:val="nil"/>
            </w:tcBorders>
            <w:noWrap/>
            <w:vAlign w:val="bottom"/>
          </w:tcPr>
          <w:p w14:paraId="2EE99935" w14:textId="77777777" w:rsidR="0042307E" w:rsidRDefault="0042307E">
            <w:pPr>
              <w:spacing w:line="276" w:lineRule="auto"/>
              <w:rPr>
                <w:rFonts w:eastAsia="MS Mincho" w:cs="Arial"/>
                <w:sz w:val="16"/>
                <w:szCs w:val="16"/>
              </w:rPr>
            </w:pPr>
          </w:p>
        </w:tc>
        <w:tc>
          <w:tcPr>
            <w:tcW w:w="261" w:type="dxa"/>
            <w:shd w:val="clear" w:color="auto" w:fill="C0C0C0"/>
            <w:noWrap/>
            <w:hideMark/>
          </w:tcPr>
          <w:p w14:paraId="52A74618"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14:paraId="7638D744"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043F34BA" w14:textId="77777777" w:rsidTr="0042307E">
        <w:trPr>
          <w:cantSplit/>
          <w:trHeight w:val="255"/>
          <w:jc w:val="center"/>
        </w:trPr>
        <w:tc>
          <w:tcPr>
            <w:tcW w:w="2383" w:type="dxa"/>
            <w:tcBorders>
              <w:top w:val="nil"/>
              <w:left w:val="single" w:sz="4" w:space="0" w:color="auto"/>
              <w:bottom w:val="nil"/>
              <w:right w:val="nil"/>
            </w:tcBorders>
            <w:noWrap/>
            <w:vAlign w:val="bottom"/>
          </w:tcPr>
          <w:p w14:paraId="11DC25DD"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45A53D11"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6F248E57"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14:paraId="68757F49"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14:paraId="7EA11212"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7C640645" w14:textId="77777777" w:rsidTr="0042307E">
        <w:trPr>
          <w:cantSplit/>
          <w:trHeight w:val="255"/>
          <w:jc w:val="center"/>
        </w:trPr>
        <w:tc>
          <w:tcPr>
            <w:tcW w:w="2383" w:type="dxa"/>
            <w:tcBorders>
              <w:top w:val="nil"/>
              <w:left w:val="single" w:sz="4" w:space="0" w:color="auto"/>
              <w:bottom w:val="nil"/>
              <w:right w:val="nil"/>
            </w:tcBorders>
            <w:noWrap/>
            <w:vAlign w:val="bottom"/>
          </w:tcPr>
          <w:p w14:paraId="07D68489"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4BA741C1"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6A92559D" w14:textId="77777777" w:rsidR="0042307E" w:rsidRDefault="0042307E" w:rsidP="0042307E">
            <w:pPr>
              <w:spacing w:line="276" w:lineRule="auto"/>
              <w:rPr>
                <w:rFonts w:eastAsia="MS Mincho" w:cs="Arial"/>
                <w:sz w:val="16"/>
                <w:szCs w:val="16"/>
              </w:rPr>
            </w:pPr>
            <w:r>
              <w:rPr>
                <w:rFonts w:eastAsia="MS Mincho" w:cs="Arial"/>
                <w:sz w:val="16"/>
                <w:szCs w:val="16"/>
              </w:rPr>
              <w:t>0xAB</w:t>
            </w:r>
          </w:p>
        </w:tc>
        <w:tc>
          <w:tcPr>
            <w:tcW w:w="3623" w:type="dxa"/>
            <w:tcBorders>
              <w:top w:val="nil"/>
              <w:left w:val="nil"/>
              <w:bottom w:val="single" w:sz="4" w:space="0" w:color="auto"/>
              <w:right w:val="single" w:sz="4" w:space="0" w:color="auto"/>
            </w:tcBorders>
            <w:noWrap/>
          </w:tcPr>
          <w:p w14:paraId="0AEB5356" w14:textId="77777777" w:rsidR="0042307E" w:rsidRDefault="0042307E" w:rsidP="0042307E">
            <w:pPr>
              <w:spacing w:line="276" w:lineRule="auto"/>
              <w:rPr>
                <w:rFonts w:eastAsia="MS Mincho" w:cs="Arial"/>
                <w:sz w:val="16"/>
                <w:szCs w:val="16"/>
              </w:rPr>
            </w:pPr>
            <w:proofErr w:type="spellStart"/>
            <w:r w:rsidRPr="009A0A13">
              <w:rPr>
                <w:rFonts w:eastAsia="MS Mincho" w:cs="Arial"/>
                <w:sz w:val="16"/>
                <w:szCs w:val="16"/>
              </w:rPr>
              <w:t>megaTP_PackageRetransmission_Rq</w:t>
            </w:r>
            <w:proofErr w:type="spellEnd"/>
          </w:p>
        </w:tc>
        <w:tc>
          <w:tcPr>
            <w:tcW w:w="2719" w:type="dxa"/>
            <w:tcBorders>
              <w:top w:val="nil"/>
              <w:left w:val="nil"/>
              <w:bottom w:val="single" w:sz="4" w:space="0" w:color="auto"/>
              <w:right w:val="single" w:sz="4" w:space="0" w:color="auto"/>
            </w:tcBorders>
            <w:noWrap/>
            <w:hideMark/>
          </w:tcPr>
          <w:p w14:paraId="00E8C1EB" w14:textId="77777777" w:rsidR="0042307E" w:rsidRDefault="0042307E">
            <w:pPr>
              <w:spacing w:line="276" w:lineRule="auto"/>
              <w:rPr>
                <w:rFonts w:eastAsia="MS Mincho" w:cs="Arial"/>
                <w:sz w:val="16"/>
                <w:szCs w:val="16"/>
              </w:rPr>
            </w:pPr>
            <w:r>
              <w:rPr>
                <w:rFonts w:eastAsia="MS Mincho" w:cs="Arial"/>
                <w:sz w:val="16"/>
                <w:szCs w:val="16"/>
              </w:rPr>
              <w:t>MobileCom_Service2 - Embedded Modem</w:t>
            </w:r>
          </w:p>
        </w:tc>
      </w:tr>
      <w:tr w:rsidR="0042307E" w14:paraId="0263BF64" w14:textId="77777777" w:rsidTr="0042307E">
        <w:trPr>
          <w:cantSplit/>
          <w:trHeight w:val="255"/>
          <w:jc w:val="center"/>
        </w:trPr>
        <w:tc>
          <w:tcPr>
            <w:tcW w:w="2383" w:type="dxa"/>
            <w:tcBorders>
              <w:top w:val="nil"/>
              <w:left w:val="single" w:sz="4" w:space="0" w:color="auto"/>
              <w:bottom w:val="nil"/>
              <w:right w:val="nil"/>
            </w:tcBorders>
            <w:noWrap/>
            <w:vAlign w:val="bottom"/>
          </w:tcPr>
          <w:p w14:paraId="24518439"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664A4729"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4A98E289" w14:textId="77777777" w:rsidR="0042307E" w:rsidRDefault="0042307E">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14:paraId="66377829" w14:textId="77777777" w:rsidR="0042307E" w:rsidRDefault="0042307E">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14:paraId="7909A74A" w14:textId="77777777" w:rsidR="0042307E" w:rsidRDefault="0042307E">
            <w:pPr>
              <w:spacing w:line="276" w:lineRule="auto"/>
              <w:rPr>
                <w:rFonts w:eastAsia="MS Mincho" w:cs="Arial"/>
                <w:sz w:val="16"/>
                <w:szCs w:val="16"/>
                <w:highlight w:val="yellow"/>
              </w:rPr>
            </w:pPr>
          </w:p>
        </w:tc>
      </w:tr>
      <w:tr w:rsidR="0042307E" w14:paraId="40B047FD" w14:textId="77777777" w:rsidTr="0042307E">
        <w:trPr>
          <w:cantSplit/>
          <w:trHeight w:val="255"/>
          <w:jc w:val="center"/>
        </w:trPr>
        <w:tc>
          <w:tcPr>
            <w:tcW w:w="2383" w:type="dxa"/>
            <w:tcBorders>
              <w:top w:val="nil"/>
              <w:left w:val="single" w:sz="4" w:space="0" w:color="auto"/>
              <w:bottom w:val="nil"/>
              <w:right w:val="nil"/>
            </w:tcBorders>
            <w:noWrap/>
            <w:vAlign w:val="bottom"/>
          </w:tcPr>
          <w:p w14:paraId="47B21C65"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16F829F6" w14:textId="77777777" w:rsidR="0042307E" w:rsidRDefault="0042307E">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14:paraId="496E6FA0" w14:textId="77777777" w:rsidR="0042307E" w:rsidRDefault="0042307E">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14:paraId="2CBD1BE0" w14:textId="77777777" w:rsidR="0042307E" w:rsidRDefault="0042307E">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14:paraId="6DE3368A" w14:textId="77777777" w:rsidR="0042307E" w:rsidRDefault="0042307E">
            <w:pPr>
              <w:spacing w:line="276" w:lineRule="auto"/>
              <w:rPr>
                <w:rFonts w:eastAsia="MS Mincho" w:cs="Arial"/>
                <w:sz w:val="16"/>
                <w:szCs w:val="16"/>
                <w:highlight w:val="yellow"/>
              </w:rPr>
            </w:pPr>
          </w:p>
        </w:tc>
      </w:tr>
      <w:tr w:rsidR="0042307E" w14:paraId="3FBA605B" w14:textId="77777777" w:rsidTr="0042307E">
        <w:trPr>
          <w:cantSplit/>
          <w:trHeight w:val="255"/>
          <w:jc w:val="center"/>
        </w:trPr>
        <w:tc>
          <w:tcPr>
            <w:tcW w:w="2383" w:type="dxa"/>
            <w:tcBorders>
              <w:top w:val="nil"/>
              <w:left w:val="single" w:sz="4" w:space="0" w:color="auto"/>
              <w:bottom w:val="nil"/>
              <w:right w:val="nil"/>
            </w:tcBorders>
            <w:noWrap/>
            <w:vAlign w:val="bottom"/>
          </w:tcPr>
          <w:p w14:paraId="45C6987D"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6ED4DC9B" w14:textId="77777777" w:rsidR="0042307E" w:rsidRDefault="0042307E">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14:paraId="77202768" w14:textId="77777777" w:rsidR="0042307E" w:rsidRDefault="0042307E">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14:paraId="2794BFC9" w14:textId="77777777" w:rsidR="0042307E" w:rsidRDefault="0042307E">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14:paraId="108E575E" w14:textId="77777777" w:rsidR="0042307E" w:rsidRDefault="0042307E">
            <w:pPr>
              <w:spacing w:line="276" w:lineRule="auto"/>
              <w:rPr>
                <w:rFonts w:eastAsia="MS Mincho" w:cs="Arial"/>
                <w:sz w:val="16"/>
                <w:szCs w:val="16"/>
                <w:highlight w:val="yellow"/>
              </w:rPr>
            </w:pPr>
          </w:p>
        </w:tc>
      </w:tr>
      <w:tr w:rsidR="0042307E" w14:paraId="364A1311" w14:textId="77777777" w:rsidTr="0042307E">
        <w:trPr>
          <w:cantSplit/>
          <w:trHeight w:val="270"/>
          <w:jc w:val="center"/>
        </w:trPr>
        <w:tc>
          <w:tcPr>
            <w:tcW w:w="2383" w:type="dxa"/>
            <w:tcBorders>
              <w:top w:val="nil"/>
              <w:left w:val="single" w:sz="4" w:space="0" w:color="auto"/>
              <w:bottom w:val="nil"/>
              <w:right w:val="nil"/>
            </w:tcBorders>
            <w:noWrap/>
            <w:vAlign w:val="bottom"/>
          </w:tcPr>
          <w:p w14:paraId="6C0F472B"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212A1ABC"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6750572A" w14:textId="77777777" w:rsidR="0042307E" w:rsidRDefault="0042307E">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14:paraId="102CE14B" w14:textId="77777777" w:rsidR="0042307E" w:rsidRDefault="0042307E">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14:paraId="24CBB777" w14:textId="77777777" w:rsidR="0042307E" w:rsidRDefault="0042307E">
            <w:pPr>
              <w:spacing w:line="276" w:lineRule="auto"/>
              <w:rPr>
                <w:rFonts w:eastAsia="MS Mincho" w:cs="Arial"/>
                <w:sz w:val="16"/>
                <w:szCs w:val="16"/>
                <w:highlight w:val="yellow"/>
              </w:rPr>
            </w:pPr>
          </w:p>
        </w:tc>
      </w:tr>
      <w:tr w:rsidR="0042307E" w14:paraId="54B75496" w14:textId="77777777" w:rsidTr="0042307E">
        <w:trPr>
          <w:cantSplit/>
          <w:trHeight w:val="270"/>
          <w:jc w:val="center"/>
        </w:trPr>
        <w:tc>
          <w:tcPr>
            <w:tcW w:w="2383" w:type="dxa"/>
            <w:tcBorders>
              <w:top w:val="nil"/>
              <w:left w:val="single" w:sz="4" w:space="0" w:color="auto"/>
              <w:bottom w:val="nil"/>
              <w:right w:val="nil"/>
            </w:tcBorders>
            <w:noWrap/>
            <w:vAlign w:val="bottom"/>
          </w:tcPr>
          <w:p w14:paraId="52CA4DEA"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361BE293"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66CFEFB3"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522B9F1C"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6E83E364" w14:textId="77777777" w:rsidR="0042307E" w:rsidRDefault="0042307E">
            <w:pPr>
              <w:spacing w:line="276" w:lineRule="auto"/>
              <w:rPr>
                <w:rFonts w:eastAsia="MS Mincho" w:cs="Arial"/>
                <w:sz w:val="16"/>
                <w:szCs w:val="16"/>
                <w:highlight w:val="yellow"/>
              </w:rPr>
            </w:pPr>
          </w:p>
        </w:tc>
      </w:tr>
      <w:tr w:rsidR="0042307E" w14:paraId="6596568C" w14:textId="77777777" w:rsidTr="0042307E">
        <w:trPr>
          <w:cantSplit/>
          <w:trHeight w:val="270"/>
          <w:jc w:val="center"/>
        </w:trPr>
        <w:tc>
          <w:tcPr>
            <w:tcW w:w="2383" w:type="dxa"/>
            <w:tcBorders>
              <w:top w:val="nil"/>
              <w:left w:val="single" w:sz="4" w:space="0" w:color="auto"/>
              <w:bottom w:val="nil"/>
              <w:right w:val="nil"/>
            </w:tcBorders>
            <w:noWrap/>
            <w:vAlign w:val="bottom"/>
          </w:tcPr>
          <w:p w14:paraId="1834CFA4"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3D0E958E"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738C2D4B"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63B285BD"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52C1884A" w14:textId="77777777" w:rsidR="0042307E" w:rsidRDefault="0042307E">
            <w:pPr>
              <w:spacing w:line="276" w:lineRule="auto"/>
              <w:rPr>
                <w:rFonts w:eastAsia="MS Mincho" w:cs="Arial"/>
                <w:sz w:val="16"/>
                <w:szCs w:val="16"/>
                <w:highlight w:val="yellow"/>
              </w:rPr>
            </w:pPr>
          </w:p>
        </w:tc>
      </w:tr>
      <w:tr w:rsidR="0042307E" w14:paraId="525B3DD5" w14:textId="77777777" w:rsidTr="0042307E">
        <w:trPr>
          <w:cantSplit/>
          <w:trHeight w:val="270"/>
          <w:jc w:val="center"/>
        </w:trPr>
        <w:tc>
          <w:tcPr>
            <w:tcW w:w="2383" w:type="dxa"/>
            <w:tcBorders>
              <w:top w:val="nil"/>
              <w:left w:val="single" w:sz="4" w:space="0" w:color="auto"/>
              <w:bottom w:val="single" w:sz="4" w:space="0" w:color="auto"/>
              <w:right w:val="nil"/>
            </w:tcBorders>
            <w:noWrap/>
            <w:vAlign w:val="bottom"/>
          </w:tcPr>
          <w:p w14:paraId="538326A1" w14:textId="77777777" w:rsidR="0042307E"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696DCC4C"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34436956"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192CC709"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65DC5FFC" w14:textId="77777777" w:rsidR="0042307E" w:rsidRDefault="0042307E">
            <w:pPr>
              <w:spacing w:line="276" w:lineRule="auto"/>
              <w:rPr>
                <w:rFonts w:eastAsia="MS Mincho" w:cs="Arial"/>
                <w:sz w:val="16"/>
                <w:szCs w:val="16"/>
              </w:rPr>
            </w:pPr>
          </w:p>
        </w:tc>
      </w:tr>
    </w:tbl>
    <w:p w14:paraId="115FF4D1" w14:textId="77777777" w:rsidR="0042307E" w:rsidRDefault="0042307E" w:rsidP="0042307E"/>
    <w:p w14:paraId="293FA0A3" w14:textId="77777777" w:rsidR="0042307E" w:rsidRDefault="0042307E" w:rsidP="0042307E">
      <w:pPr>
        <w:pStyle w:val="Heading4"/>
      </w:pPr>
      <w:r w:rsidRPr="00B9479B">
        <w:t>TP-PHY-TPP-REQ-207115/A-OPTIN - RDISP</w:t>
      </w:r>
    </w:p>
    <w:p w14:paraId="0902553A" w14:textId="77777777" w:rsidR="0042307E" w:rsidRDefault="0042307E" w:rsidP="0042307E">
      <w:pPr>
        <w:rPr>
          <w:rFonts w:eastAsia="MS Mincho" w:cs="Arial"/>
        </w:rPr>
      </w:pPr>
      <w:r>
        <w:rPr>
          <w:rFonts w:eastAsia="MS Mincho" w:cs="Arial"/>
        </w:rPr>
        <w:t>The OPTIN – RDISP</w:t>
      </w:r>
      <w:r>
        <w:rPr>
          <w:rFonts w:eastAsia="MS Mincho" w:cs="Arial"/>
          <w:sz w:val="16"/>
          <w:szCs w:val="16"/>
        </w:rPr>
        <w:t xml:space="preserve"> </w:t>
      </w:r>
      <w:r>
        <w:rPr>
          <w:rFonts w:eastAsia="MS Mincho" w:cs="Arial"/>
        </w:rPr>
        <w:t>channel represent the signals connecting "OPTIN" features and "RDISP</w:t>
      </w:r>
      <w:r>
        <w:rPr>
          <w:rFonts w:eastAsia="MS Mincho" w:cs="Arial"/>
          <w:sz w:val="16"/>
          <w:szCs w:val="16"/>
        </w:rPr>
        <w:t xml:space="preserve"> </w:t>
      </w:r>
      <w:r>
        <w:rPr>
          <w:rFonts w:eastAsia="MS Mincho" w:cs="Arial"/>
        </w:rPr>
        <w:t>" display features.  "OPTIN" represents the customer opt-in logic typical deployed to an embedded modem like the TCU. The "RDISP" device could be a center stack unit like APIM or CHR.</w:t>
      </w:r>
    </w:p>
    <w:p w14:paraId="398C348A" w14:textId="77777777" w:rsidR="0042307E" w:rsidRDefault="0042307E" w:rsidP="0042307E">
      <w:pPr>
        <w:rPr>
          <w:rFonts w:eastAsia="MS Mincho" w:cs="Arial"/>
        </w:rPr>
      </w:pPr>
    </w:p>
    <w:p w14:paraId="52C85AE3"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6B539E9D" w14:textId="77777777" w:rsidR="0042307E" w:rsidRDefault="0042307E" w:rsidP="0042307E">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42307E" w14:paraId="42B5714F" w14:textId="77777777" w:rsidTr="0042307E">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14:paraId="01F8D950" w14:textId="77777777" w:rsidR="0042307E" w:rsidRDefault="0042307E">
            <w:pPr>
              <w:spacing w:line="276" w:lineRule="auto"/>
              <w:jc w:val="center"/>
              <w:rPr>
                <w:rFonts w:eastAsia="MS Mincho" w:cs="Arial"/>
                <w:b/>
                <w:bCs/>
                <w:sz w:val="16"/>
                <w:szCs w:val="16"/>
              </w:rPr>
            </w:pPr>
            <w:r>
              <w:rPr>
                <w:rFonts w:eastAsia="MS Mincho" w:cs="Arial"/>
                <w:b/>
                <w:bCs/>
                <w:sz w:val="16"/>
                <w:szCs w:val="16"/>
              </w:rPr>
              <w:t>Channel</w:t>
            </w:r>
          </w:p>
        </w:tc>
      </w:tr>
      <w:tr w:rsidR="0042307E" w14:paraId="27BECF4D" w14:textId="77777777" w:rsidTr="0042307E">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14:paraId="45C8B3BA"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tcBorders>
            <w:shd w:val="clear" w:color="auto" w:fill="C0C0C0"/>
            <w:noWrap/>
            <w:vAlign w:val="bottom"/>
            <w:hideMark/>
          </w:tcPr>
          <w:p w14:paraId="3FA3B0C0"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tcBorders>
            <w:shd w:val="clear" w:color="auto" w:fill="C0C0C0"/>
            <w:noWrap/>
            <w:vAlign w:val="bottom"/>
            <w:hideMark/>
          </w:tcPr>
          <w:p w14:paraId="05C088D9"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tcBorders>
            <w:shd w:val="clear" w:color="auto" w:fill="C0C0C0"/>
            <w:noWrap/>
            <w:vAlign w:val="bottom"/>
            <w:hideMark/>
          </w:tcPr>
          <w:p w14:paraId="464EB12B" w14:textId="77777777" w:rsidR="0042307E" w:rsidRDefault="0042307E" w:rsidP="0042307E">
            <w:pPr>
              <w:spacing w:line="276" w:lineRule="auto"/>
              <w:rPr>
                <w:rFonts w:eastAsia="MS Mincho" w:cs="Arial"/>
                <w:b/>
                <w:sz w:val="16"/>
                <w:szCs w:val="16"/>
              </w:rPr>
            </w:pPr>
            <w:r>
              <w:rPr>
                <w:rFonts w:eastAsia="MS Mincho" w:cs="Arial"/>
                <w:b/>
                <w:sz w:val="16"/>
                <w:szCs w:val="16"/>
              </w:rPr>
              <w:t>Transmitter:  Customer OPT-IN (OPTIN)</w:t>
            </w:r>
          </w:p>
        </w:tc>
        <w:tc>
          <w:tcPr>
            <w:tcW w:w="2719" w:type="dxa"/>
            <w:tcBorders>
              <w:top w:val="single" w:sz="4" w:space="0" w:color="auto"/>
              <w:left w:val="nil"/>
              <w:bottom w:val="nil"/>
              <w:right w:val="single" w:sz="4" w:space="0" w:color="auto"/>
            </w:tcBorders>
            <w:shd w:val="clear" w:color="auto" w:fill="C0C0C0"/>
            <w:noWrap/>
            <w:vAlign w:val="bottom"/>
            <w:hideMark/>
          </w:tcPr>
          <w:p w14:paraId="53EF8B46"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32DD369F" w14:textId="77777777" w:rsidTr="0042307E">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14:paraId="5E2392C4" w14:textId="77777777" w:rsidR="0042307E" w:rsidRDefault="0042307E">
            <w:pPr>
              <w:spacing w:line="276" w:lineRule="auto"/>
              <w:rPr>
                <w:rFonts w:eastAsia="MS Mincho" w:cs="Arial"/>
                <w:sz w:val="16"/>
                <w:szCs w:val="16"/>
              </w:rPr>
            </w:pPr>
            <w:proofErr w:type="spellStart"/>
            <w:r>
              <w:rPr>
                <w:rFonts w:eastAsia="MS Mincho" w:cs="Arial"/>
                <w:sz w:val="16"/>
                <w:szCs w:val="16"/>
              </w:rPr>
              <w:t>OPTIN_RDISP_WORD_Tx</w:t>
            </w:r>
            <w:proofErr w:type="spellEnd"/>
          </w:p>
        </w:tc>
        <w:tc>
          <w:tcPr>
            <w:tcW w:w="261" w:type="dxa"/>
            <w:shd w:val="clear" w:color="auto" w:fill="C0C0C0"/>
            <w:noWrap/>
            <w:vAlign w:val="bottom"/>
            <w:hideMark/>
          </w:tcPr>
          <w:p w14:paraId="15C24239"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58733017"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14:paraId="5608C2B6" w14:textId="77777777" w:rsidR="0042307E" w:rsidRDefault="0042307E" w:rsidP="0042307E">
            <w:pPr>
              <w:spacing w:line="276" w:lineRule="auto"/>
              <w:rPr>
                <w:rFonts w:eastAsia="MS Mincho" w:cs="Arial"/>
                <w:b/>
                <w:sz w:val="16"/>
                <w:szCs w:val="16"/>
              </w:rPr>
            </w:pPr>
            <w:r>
              <w:rPr>
                <w:rFonts w:eastAsia="MS Mincho" w:cs="Arial"/>
                <w:b/>
                <w:sz w:val="16"/>
                <w:szCs w:val="16"/>
              </w:rPr>
              <w:t>Receiver:  RDISP</w:t>
            </w:r>
          </w:p>
        </w:tc>
        <w:tc>
          <w:tcPr>
            <w:tcW w:w="2719" w:type="dxa"/>
            <w:tcBorders>
              <w:top w:val="nil"/>
              <w:left w:val="nil"/>
              <w:bottom w:val="nil"/>
              <w:right w:val="single" w:sz="4" w:space="0" w:color="auto"/>
            </w:tcBorders>
            <w:shd w:val="clear" w:color="auto" w:fill="C0C0C0"/>
            <w:noWrap/>
            <w:vAlign w:val="bottom"/>
            <w:hideMark/>
          </w:tcPr>
          <w:p w14:paraId="2922B096"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1DA31663" w14:textId="77777777" w:rsidTr="0042307E">
        <w:trPr>
          <w:cantSplit/>
          <w:trHeight w:val="255"/>
          <w:jc w:val="center"/>
        </w:trPr>
        <w:tc>
          <w:tcPr>
            <w:tcW w:w="2383" w:type="dxa"/>
            <w:tcBorders>
              <w:left w:val="single" w:sz="4" w:space="0" w:color="auto"/>
            </w:tcBorders>
            <w:noWrap/>
            <w:vAlign w:val="bottom"/>
          </w:tcPr>
          <w:p w14:paraId="6B853A37" w14:textId="77777777" w:rsidR="0042307E" w:rsidRDefault="0042307E">
            <w:pPr>
              <w:spacing w:line="276" w:lineRule="auto"/>
              <w:rPr>
                <w:rFonts w:eastAsia="MS Mincho" w:cs="Arial"/>
                <w:sz w:val="16"/>
                <w:szCs w:val="16"/>
              </w:rPr>
            </w:pPr>
          </w:p>
        </w:tc>
        <w:tc>
          <w:tcPr>
            <w:tcW w:w="261" w:type="dxa"/>
            <w:shd w:val="clear" w:color="auto" w:fill="C0C0C0"/>
            <w:noWrap/>
            <w:hideMark/>
          </w:tcPr>
          <w:p w14:paraId="7117429E"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14:paraId="2463A44E"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223B5A73" w14:textId="77777777" w:rsidTr="0042307E">
        <w:trPr>
          <w:cantSplit/>
          <w:trHeight w:val="255"/>
          <w:jc w:val="center"/>
        </w:trPr>
        <w:tc>
          <w:tcPr>
            <w:tcW w:w="2383" w:type="dxa"/>
            <w:tcBorders>
              <w:left w:val="single" w:sz="4" w:space="0" w:color="auto"/>
            </w:tcBorders>
            <w:noWrap/>
            <w:vAlign w:val="bottom"/>
          </w:tcPr>
          <w:p w14:paraId="149E8379"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20267294"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7E066563"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14:paraId="566C8E0F"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14:paraId="1D92C279"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19BD50CB" w14:textId="77777777" w:rsidTr="0042307E">
        <w:trPr>
          <w:cantSplit/>
          <w:trHeight w:val="255"/>
          <w:jc w:val="center"/>
        </w:trPr>
        <w:tc>
          <w:tcPr>
            <w:tcW w:w="2383" w:type="dxa"/>
            <w:tcBorders>
              <w:left w:val="single" w:sz="4" w:space="0" w:color="auto"/>
            </w:tcBorders>
            <w:noWrap/>
            <w:vAlign w:val="bottom"/>
          </w:tcPr>
          <w:p w14:paraId="5A09B3FC"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414AABF4"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68B38E93" w14:textId="77777777" w:rsidR="0042307E" w:rsidRDefault="0042307E">
            <w:pPr>
              <w:spacing w:line="276" w:lineRule="auto"/>
              <w:rPr>
                <w:rFonts w:eastAsia="MS Mincho" w:cs="Arial"/>
                <w:sz w:val="16"/>
                <w:szCs w:val="16"/>
              </w:rPr>
            </w:pPr>
            <w:r>
              <w:rPr>
                <w:rFonts w:eastAsia="MS Mincho" w:cs="Arial"/>
                <w:sz w:val="16"/>
                <w:szCs w:val="16"/>
              </w:rPr>
              <w:t>0x9D</w:t>
            </w:r>
          </w:p>
        </w:tc>
        <w:tc>
          <w:tcPr>
            <w:tcW w:w="3623" w:type="dxa"/>
            <w:tcBorders>
              <w:top w:val="nil"/>
              <w:left w:val="nil"/>
              <w:bottom w:val="single" w:sz="4" w:space="0" w:color="auto"/>
              <w:right w:val="single" w:sz="4" w:space="0" w:color="auto"/>
            </w:tcBorders>
            <w:noWrap/>
          </w:tcPr>
          <w:p w14:paraId="4B717C90" w14:textId="77777777" w:rsidR="0042307E" w:rsidRDefault="0042307E" w:rsidP="0042307E">
            <w:pPr>
              <w:spacing w:line="276" w:lineRule="auto"/>
              <w:rPr>
                <w:rFonts w:eastAsia="MS Mincho" w:cs="Arial"/>
                <w:sz w:val="16"/>
                <w:szCs w:val="16"/>
              </w:rPr>
            </w:pPr>
            <w:proofErr w:type="spellStart"/>
            <w:r>
              <w:rPr>
                <w:rFonts w:eastAsia="MS Mincho" w:cs="Arial"/>
                <w:sz w:val="16"/>
                <w:szCs w:val="16"/>
              </w:rPr>
              <w:t>CCOI</w:t>
            </w:r>
            <w:r w:rsidRPr="00315F1E">
              <w:rPr>
                <w:rFonts w:eastAsia="MS Mincho" w:cs="Arial"/>
                <w:sz w:val="16"/>
                <w:szCs w:val="16"/>
              </w:rPr>
              <w:t>SynchronizationSettings</w:t>
            </w:r>
            <w:r>
              <w:rPr>
                <w:rFonts w:eastAsia="MS Mincho" w:cs="Arial"/>
                <w:sz w:val="16"/>
                <w:szCs w:val="16"/>
              </w:rPr>
              <w:t>_Rsp</w:t>
            </w:r>
            <w:proofErr w:type="spellEnd"/>
          </w:p>
        </w:tc>
        <w:tc>
          <w:tcPr>
            <w:tcW w:w="2719" w:type="dxa"/>
            <w:tcBorders>
              <w:top w:val="nil"/>
              <w:left w:val="nil"/>
              <w:bottom w:val="single" w:sz="4" w:space="0" w:color="auto"/>
              <w:right w:val="single" w:sz="4" w:space="0" w:color="auto"/>
            </w:tcBorders>
            <w:noWrap/>
          </w:tcPr>
          <w:p w14:paraId="5BC46E03" w14:textId="77777777" w:rsidR="0042307E" w:rsidRPr="0068225D" w:rsidRDefault="0042307E" w:rsidP="0042307E">
            <w:pPr>
              <w:spacing w:line="276" w:lineRule="auto"/>
              <w:rPr>
                <w:rFonts w:eastAsia="MS Mincho" w:cs="Arial"/>
                <w:sz w:val="16"/>
                <w:szCs w:val="16"/>
              </w:rPr>
            </w:pPr>
            <w:r w:rsidRPr="0068225D">
              <w:rPr>
                <w:rFonts w:eastAsia="MS Mincho" w:cs="Arial"/>
                <w:sz w:val="16"/>
                <w:szCs w:val="16"/>
              </w:rPr>
              <w:t>MobileCom_Service2 - Embedded Modem</w:t>
            </w:r>
          </w:p>
        </w:tc>
      </w:tr>
      <w:tr w:rsidR="0042307E" w14:paraId="5554CE10" w14:textId="77777777" w:rsidTr="0042307E">
        <w:trPr>
          <w:cantSplit/>
          <w:trHeight w:val="255"/>
          <w:jc w:val="center"/>
        </w:trPr>
        <w:tc>
          <w:tcPr>
            <w:tcW w:w="2383" w:type="dxa"/>
            <w:tcBorders>
              <w:left w:val="single" w:sz="4" w:space="0" w:color="auto"/>
            </w:tcBorders>
            <w:noWrap/>
            <w:vAlign w:val="bottom"/>
          </w:tcPr>
          <w:p w14:paraId="0ED13E36"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0C4C5584" w14:textId="77777777" w:rsidR="0042307E" w:rsidRDefault="0042307E">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14:paraId="67796FC2" w14:textId="77777777" w:rsidR="0042307E" w:rsidRDefault="0042307E">
            <w:pPr>
              <w:spacing w:line="276" w:lineRule="auto"/>
              <w:rPr>
                <w:rFonts w:eastAsia="MS Mincho" w:cs="Arial"/>
                <w:sz w:val="16"/>
                <w:szCs w:val="16"/>
              </w:rPr>
            </w:pPr>
            <w:r>
              <w:rPr>
                <w:rFonts w:eastAsia="MS Mincho" w:cs="Arial"/>
                <w:sz w:val="16"/>
                <w:szCs w:val="16"/>
              </w:rPr>
              <w:t>0x9E</w:t>
            </w:r>
          </w:p>
        </w:tc>
        <w:tc>
          <w:tcPr>
            <w:tcW w:w="3623" w:type="dxa"/>
            <w:tcBorders>
              <w:top w:val="nil"/>
              <w:left w:val="nil"/>
              <w:bottom w:val="single" w:sz="4" w:space="0" w:color="auto"/>
              <w:right w:val="single" w:sz="4" w:space="0" w:color="auto"/>
            </w:tcBorders>
            <w:noWrap/>
          </w:tcPr>
          <w:p w14:paraId="38C15844" w14:textId="77777777" w:rsidR="0042307E" w:rsidRDefault="0042307E" w:rsidP="0042307E">
            <w:pPr>
              <w:spacing w:line="276" w:lineRule="auto"/>
              <w:rPr>
                <w:rFonts w:eastAsia="MS Mincho" w:cs="Arial"/>
                <w:sz w:val="16"/>
                <w:szCs w:val="16"/>
              </w:rPr>
            </w:pPr>
            <w:proofErr w:type="spellStart"/>
            <w:r>
              <w:rPr>
                <w:rFonts w:eastAsia="MS Mincho" w:cs="Arial"/>
                <w:sz w:val="16"/>
                <w:szCs w:val="16"/>
              </w:rPr>
              <w:t>CCOI</w:t>
            </w:r>
            <w:r w:rsidRPr="00315F1E">
              <w:rPr>
                <w:rFonts w:eastAsia="MS Mincho" w:cs="Arial"/>
                <w:sz w:val="16"/>
                <w:szCs w:val="16"/>
              </w:rPr>
              <w:t>SynchronizationAuthorizedUsers</w:t>
            </w:r>
            <w:r>
              <w:rPr>
                <w:rFonts w:eastAsia="MS Mincho" w:cs="Arial"/>
                <w:sz w:val="16"/>
                <w:szCs w:val="16"/>
              </w:rPr>
              <w:t>_Rsp</w:t>
            </w:r>
            <w:proofErr w:type="spellEnd"/>
          </w:p>
        </w:tc>
        <w:tc>
          <w:tcPr>
            <w:tcW w:w="2719" w:type="dxa"/>
            <w:tcBorders>
              <w:top w:val="nil"/>
              <w:left w:val="nil"/>
              <w:bottom w:val="single" w:sz="4" w:space="0" w:color="auto"/>
              <w:right w:val="single" w:sz="4" w:space="0" w:color="auto"/>
            </w:tcBorders>
            <w:noWrap/>
          </w:tcPr>
          <w:p w14:paraId="6C640D08" w14:textId="77777777" w:rsidR="0042307E" w:rsidRPr="0068225D" w:rsidRDefault="0042307E" w:rsidP="0042307E">
            <w:pPr>
              <w:spacing w:line="276" w:lineRule="auto"/>
              <w:rPr>
                <w:rFonts w:eastAsia="MS Mincho" w:cs="Arial"/>
                <w:sz w:val="16"/>
                <w:szCs w:val="16"/>
              </w:rPr>
            </w:pPr>
            <w:r w:rsidRPr="0068225D">
              <w:rPr>
                <w:rFonts w:eastAsia="MS Mincho" w:cs="Arial"/>
                <w:sz w:val="16"/>
                <w:szCs w:val="16"/>
              </w:rPr>
              <w:t>MobileCom_Service2 - Embedded Modem</w:t>
            </w:r>
          </w:p>
        </w:tc>
      </w:tr>
      <w:tr w:rsidR="0042307E" w14:paraId="42870AF1" w14:textId="77777777" w:rsidTr="0042307E">
        <w:trPr>
          <w:cantSplit/>
          <w:trHeight w:val="270"/>
          <w:jc w:val="center"/>
        </w:trPr>
        <w:tc>
          <w:tcPr>
            <w:tcW w:w="2383" w:type="dxa"/>
            <w:tcBorders>
              <w:left w:val="single" w:sz="4" w:space="0" w:color="auto"/>
            </w:tcBorders>
            <w:noWrap/>
            <w:vAlign w:val="bottom"/>
          </w:tcPr>
          <w:p w14:paraId="317213DB"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00707C73"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7662EA9E" w14:textId="77777777" w:rsidR="0042307E" w:rsidRDefault="0042307E">
            <w:pPr>
              <w:spacing w:line="276" w:lineRule="auto"/>
              <w:rPr>
                <w:rFonts w:eastAsia="MS Mincho" w:cs="Arial"/>
                <w:sz w:val="16"/>
                <w:szCs w:val="16"/>
              </w:rPr>
            </w:pPr>
            <w:r>
              <w:rPr>
                <w:rFonts w:eastAsia="MS Mincho" w:cs="Arial"/>
                <w:sz w:val="16"/>
                <w:szCs w:val="16"/>
              </w:rPr>
              <w:t>0xA5</w:t>
            </w:r>
          </w:p>
        </w:tc>
        <w:tc>
          <w:tcPr>
            <w:tcW w:w="3623" w:type="dxa"/>
            <w:tcBorders>
              <w:top w:val="nil"/>
              <w:left w:val="nil"/>
              <w:bottom w:val="single" w:sz="4" w:space="0" w:color="auto"/>
              <w:right w:val="single" w:sz="4" w:space="0" w:color="auto"/>
            </w:tcBorders>
            <w:noWrap/>
          </w:tcPr>
          <w:p w14:paraId="4BCF9AFF" w14:textId="77777777" w:rsidR="0042307E" w:rsidRDefault="0042307E" w:rsidP="0042307E">
            <w:pPr>
              <w:spacing w:line="276" w:lineRule="auto"/>
              <w:rPr>
                <w:rFonts w:eastAsia="MS Mincho" w:cs="Arial"/>
                <w:sz w:val="16"/>
                <w:szCs w:val="16"/>
              </w:rPr>
            </w:pPr>
            <w:proofErr w:type="spellStart"/>
            <w:r w:rsidRPr="00315F1E">
              <w:rPr>
                <w:rFonts w:eastAsia="MS Mincho" w:cs="Arial"/>
                <w:sz w:val="16"/>
                <w:szCs w:val="16"/>
              </w:rPr>
              <w:t>CCOI</w:t>
            </w:r>
            <w:r>
              <w:rPr>
                <w:rFonts w:eastAsia="MS Mincho" w:cs="Arial"/>
                <w:sz w:val="16"/>
                <w:szCs w:val="16"/>
              </w:rPr>
              <w:t>UserPrompt_Rq</w:t>
            </w:r>
            <w:proofErr w:type="spellEnd"/>
          </w:p>
        </w:tc>
        <w:tc>
          <w:tcPr>
            <w:tcW w:w="2719" w:type="dxa"/>
            <w:tcBorders>
              <w:top w:val="nil"/>
              <w:left w:val="nil"/>
              <w:bottom w:val="single" w:sz="4" w:space="0" w:color="auto"/>
              <w:right w:val="single" w:sz="4" w:space="0" w:color="auto"/>
            </w:tcBorders>
            <w:noWrap/>
          </w:tcPr>
          <w:p w14:paraId="767A07B8" w14:textId="77777777" w:rsidR="0042307E" w:rsidRPr="0068225D" w:rsidRDefault="0042307E" w:rsidP="0042307E">
            <w:pPr>
              <w:spacing w:line="276" w:lineRule="auto"/>
              <w:rPr>
                <w:rFonts w:eastAsia="MS Mincho" w:cs="Arial"/>
                <w:sz w:val="16"/>
                <w:szCs w:val="16"/>
              </w:rPr>
            </w:pPr>
            <w:r w:rsidRPr="0068225D">
              <w:rPr>
                <w:rFonts w:eastAsia="MS Mincho" w:cs="Arial"/>
                <w:sz w:val="16"/>
                <w:szCs w:val="16"/>
              </w:rPr>
              <w:t>MobileCom_Service2 - Embedded Modem</w:t>
            </w:r>
          </w:p>
        </w:tc>
      </w:tr>
      <w:tr w:rsidR="0042307E" w14:paraId="05FF5009" w14:textId="77777777" w:rsidTr="0042307E">
        <w:trPr>
          <w:cantSplit/>
          <w:trHeight w:val="270"/>
          <w:jc w:val="center"/>
        </w:trPr>
        <w:tc>
          <w:tcPr>
            <w:tcW w:w="2383" w:type="dxa"/>
            <w:tcBorders>
              <w:left w:val="single" w:sz="4" w:space="0" w:color="auto"/>
            </w:tcBorders>
            <w:noWrap/>
            <w:vAlign w:val="bottom"/>
          </w:tcPr>
          <w:p w14:paraId="51BB8502"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21EA862E"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3D2A4E21" w14:textId="77777777" w:rsidR="0042307E" w:rsidRDefault="0042307E">
            <w:pPr>
              <w:spacing w:line="276" w:lineRule="auto"/>
              <w:rPr>
                <w:rFonts w:eastAsia="MS Mincho" w:cs="Arial"/>
                <w:sz w:val="16"/>
                <w:szCs w:val="16"/>
              </w:rPr>
            </w:pPr>
            <w:r>
              <w:rPr>
                <w:rFonts w:eastAsia="MS Mincho" w:cs="Arial"/>
                <w:sz w:val="16"/>
                <w:szCs w:val="16"/>
              </w:rPr>
              <w:t>0xCF</w:t>
            </w:r>
          </w:p>
        </w:tc>
        <w:tc>
          <w:tcPr>
            <w:tcW w:w="3623" w:type="dxa"/>
            <w:tcBorders>
              <w:top w:val="single" w:sz="4" w:space="0" w:color="auto"/>
              <w:left w:val="nil"/>
              <w:bottom w:val="single" w:sz="4" w:space="0" w:color="auto"/>
              <w:right w:val="single" w:sz="4" w:space="0" w:color="auto"/>
            </w:tcBorders>
            <w:noWrap/>
          </w:tcPr>
          <w:p w14:paraId="1B042367" w14:textId="77777777" w:rsidR="0042307E" w:rsidRDefault="0042307E">
            <w:pPr>
              <w:spacing w:line="276" w:lineRule="auto"/>
              <w:rPr>
                <w:rFonts w:eastAsia="MS Mincho" w:cs="Arial"/>
                <w:sz w:val="16"/>
                <w:szCs w:val="16"/>
              </w:rPr>
            </w:pPr>
            <w:proofErr w:type="spellStart"/>
            <w:r w:rsidRPr="00315F1E">
              <w:rPr>
                <w:rFonts w:eastAsia="MS Mincho" w:cs="Arial"/>
                <w:sz w:val="16"/>
                <w:szCs w:val="16"/>
              </w:rPr>
              <w:t>megaTP_ConsecutivePackage</w:t>
            </w:r>
            <w:proofErr w:type="spellEnd"/>
          </w:p>
        </w:tc>
        <w:tc>
          <w:tcPr>
            <w:tcW w:w="2719" w:type="dxa"/>
            <w:tcBorders>
              <w:top w:val="single" w:sz="4" w:space="0" w:color="auto"/>
              <w:left w:val="nil"/>
              <w:bottom w:val="single" w:sz="4" w:space="0" w:color="auto"/>
              <w:right w:val="single" w:sz="4" w:space="0" w:color="auto"/>
            </w:tcBorders>
            <w:noWrap/>
          </w:tcPr>
          <w:p w14:paraId="08CEF0FA" w14:textId="77777777" w:rsidR="0042307E" w:rsidRPr="0068225D" w:rsidRDefault="0042307E" w:rsidP="0042307E">
            <w:pPr>
              <w:spacing w:line="276" w:lineRule="auto"/>
              <w:rPr>
                <w:rFonts w:eastAsia="MS Mincho" w:cs="Arial"/>
                <w:sz w:val="16"/>
                <w:szCs w:val="16"/>
              </w:rPr>
            </w:pPr>
            <w:r w:rsidRPr="0068225D">
              <w:rPr>
                <w:rFonts w:eastAsia="MS Mincho" w:cs="Arial"/>
                <w:sz w:val="16"/>
                <w:szCs w:val="16"/>
              </w:rPr>
              <w:t>MobileCom_Service2 - Embedded Modem</w:t>
            </w:r>
          </w:p>
        </w:tc>
      </w:tr>
      <w:tr w:rsidR="0042307E" w14:paraId="5681C481" w14:textId="77777777" w:rsidTr="0042307E">
        <w:trPr>
          <w:cantSplit/>
          <w:trHeight w:val="270"/>
          <w:jc w:val="center"/>
        </w:trPr>
        <w:tc>
          <w:tcPr>
            <w:tcW w:w="2383" w:type="dxa"/>
            <w:tcBorders>
              <w:left w:val="single" w:sz="4" w:space="0" w:color="auto"/>
            </w:tcBorders>
            <w:noWrap/>
            <w:vAlign w:val="bottom"/>
          </w:tcPr>
          <w:p w14:paraId="2EAE1900"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6801E386"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2B82734F" w14:textId="77777777" w:rsidR="0042307E" w:rsidRDefault="0042307E">
            <w:pPr>
              <w:spacing w:line="276" w:lineRule="auto"/>
              <w:rPr>
                <w:rFonts w:eastAsia="MS Mincho" w:cs="Arial"/>
                <w:sz w:val="16"/>
                <w:szCs w:val="16"/>
              </w:rPr>
            </w:pPr>
            <w:r>
              <w:rPr>
                <w:rFonts w:eastAsia="MS Mincho" w:cs="Arial"/>
                <w:sz w:val="16"/>
                <w:szCs w:val="16"/>
              </w:rPr>
              <w:t>0xFF</w:t>
            </w:r>
          </w:p>
        </w:tc>
        <w:tc>
          <w:tcPr>
            <w:tcW w:w="3623" w:type="dxa"/>
            <w:tcBorders>
              <w:top w:val="single" w:sz="4" w:space="0" w:color="auto"/>
              <w:left w:val="nil"/>
              <w:bottom w:val="single" w:sz="4" w:space="0" w:color="auto"/>
              <w:right w:val="single" w:sz="4" w:space="0" w:color="auto"/>
            </w:tcBorders>
            <w:noWrap/>
          </w:tcPr>
          <w:p w14:paraId="468E5931" w14:textId="77777777" w:rsidR="0042307E" w:rsidRDefault="0042307E">
            <w:pPr>
              <w:spacing w:line="276" w:lineRule="auto"/>
              <w:rPr>
                <w:rFonts w:eastAsia="MS Mincho" w:cs="Arial"/>
                <w:sz w:val="16"/>
                <w:szCs w:val="16"/>
              </w:rPr>
            </w:pPr>
            <w:proofErr w:type="spellStart"/>
            <w:r w:rsidRPr="00315F1E">
              <w:rPr>
                <w:rFonts w:eastAsia="MS Mincho" w:cs="Arial"/>
                <w:sz w:val="16"/>
                <w:szCs w:val="16"/>
              </w:rPr>
              <w:t>megaTP_FirstPackage</w:t>
            </w:r>
            <w:proofErr w:type="spellEnd"/>
          </w:p>
        </w:tc>
        <w:tc>
          <w:tcPr>
            <w:tcW w:w="2719" w:type="dxa"/>
            <w:tcBorders>
              <w:top w:val="single" w:sz="4" w:space="0" w:color="auto"/>
              <w:left w:val="nil"/>
              <w:bottom w:val="single" w:sz="4" w:space="0" w:color="auto"/>
              <w:right w:val="single" w:sz="4" w:space="0" w:color="auto"/>
            </w:tcBorders>
            <w:noWrap/>
          </w:tcPr>
          <w:p w14:paraId="5E008F2E" w14:textId="77777777" w:rsidR="0042307E" w:rsidRPr="0068225D" w:rsidRDefault="0042307E" w:rsidP="0042307E">
            <w:pPr>
              <w:spacing w:line="276" w:lineRule="auto"/>
              <w:rPr>
                <w:rFonts w:eastAsia="MS Mincho" w:cs="Arial"/>
                <w:sz w:val="16"/>
                <w:szCs w:val="16"/>
              </w:rPr>
            </w:pPr>
            <w:r w:rsidRPr="0068225D">
              <w:rPr>
                <w:rFonts w:eastAsia="MS Mincho" w:cs="Arial"/>
                <w:sz w:val="16"/>
                <w:szCs w:val="16"/>
              </w:rPr>
              <w:t>MobileCom_Service2 - Embedded Modem</w:t>
            </w:r>
          </w:p>
        </w:tc>
      </w:tr>
      <w:tr w:rsidR="0042307E" w14:paraId="3C82D618" w14:textId="77777777" w:rsidTr="0042307E">
        <w:trPr>
          <w:cantSplit/>
          <w:trHeight w:val="270"/>
          <w:jc w:val="center"/>
        </w:trPr>
        <w:tc>
          <w:tcPr>
            <w:tcW w:w="2383" w:type="dxa"/>
            <w:tcBorders>
              <w:top w:val="nil"/>
              <w:left w:val="single" w:sz="4" w:space="0" w:color="auto"/>
              <w:bottom w:val="single" w:sz="4" w:space="0" w:color="auto"/>
              <w:right w:val="nil"/>
            </w:tcBorders>
            <w:noWrap/>
            <w:vAlign w:val="bottom"/>
          </w:tcPr>
          <w:p w14:paraId="4B5C7F2D" w14:textId="77777777" w:rsidR="0042307E"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3687B3EB"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0F0E1EA8"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2BBAD62B"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39B6FFDF" w14:textId="77777777" w:rsidR="0042307E" w:rsidRDefault="0042307E">
            <w:pPr>
              <w:spacing w:line="276" w:lineRule="auto"/>
              <w:rPr>
                <w:rFonts w:eastAsia="MS Mincho" w:cs="Arial"/>
                <w:sz w:val="16"/>
                <w:szCs w:val="16"/>
              </w:rPr>
            </w:pPr>
          </w:p>
        </w:tc>
      </w:tr>
    </w:tbl>
    <w:p w14:paraId="025C2685" w14:textId="77777777" w:rsidR="0042307E" w:rsidRDefault="0042307E" w:rsidP="0042307E"/>
    <w:p w14:paraId="243E80F4" w14:textId="77777777" w:rsidR="0042307E" w:rsidRDefault="0042307E" w:rsidP="0042307E">
      <w:pPr>
        <w:pStyle w:val="Heading4"/>
      </w:pPr>
      <w:r w:rsidRPr="00B9479B">
        <w:lastRenderedPageBreak/>
        <w:t>TP-PHY-TPP-REQ-207116/B-RDISP - OPTIN</w:t>
      </w:r>
    </w:p>
    <w:p w14:paraId="0CE5D2CF" w14:textId="77777777" w:rsidR="0042307E" w:rsidRDefault="0042307E" w:rsidP="0042307E">
      <w:pPr>
        <w:rPr>
          <w:rFonts w:eastAsia="MS Mincho" w:cs="Arial"/>
        </w:rPr>
      </w:pPr>
      <w:r>
        <w:rPr>
          <w:rFonts w:eastAsia="MS Mincho" w:cs="Arial"/>
        </w:rPr>
        <w:t>The OPTIN – RDISP</w:t>
      </w:r>
      <w:r>
        <w:rPr>
          <w:rFonts w:eastAsia="MS Mincho" w:cs="Arial"/>
          <w:sz w:val="16"/>
          <w:szCs w:val="16"/>
        </w:rPr>
        <w:t xml:space="preserve"> </w:t>
      </w:r>
      <w:r>
        <w:rPr>
          <w:rFonts w:eastAsia="MS Mincho" w:cs="Arial"/>
        </w:rPr>
        <w:t>channel represent the signals connecting "OPTIN" features and "RDISP</w:t>
      </w:r>
      <w:r>
        <w:rPr>
          <w:rFonts w:eastAsia="MS Mincho" w:cs="Arial"/>
          <w:sz w:val="16"/>
          <w:szCs w:val="16"/>
        </w:rPr>
        <w:t xml:space="preserve"> </w:t>
      </w:r>
      <w:r>
        <w:rPr>
          <w:rFonts w:eastAsia="MS Mincho" w:cs="Arial"/>
        </w:rPr>
        <w:t>" display features.  "OPTIN" represents the customer opt-in logic typical deployed to an embedded modem like the TCU. The "RDISP" device could be a center stack unit like APIM or CHR.</w:t>
      </w:r>
    </w:p>
    <w:p w14:paraId="67D50239" w14:textId="77777777" w:rsidR="0042307E" w:rsidRDefault="0042307E" w:rsidP="0042307E">
      <w:pPr>
        <w:rPr>
          <w:rFonts w:eastAsia="MS Mincho" w:cs="Arial"/>
        </w:rPr>
      </w:pPr>
    </w:p>
    <w:p w14:paraId="71C3394B"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6979E45C" w14:textId="77777777" w:rsidR="0042307E" w:rsidRDefault="0042307E" w:rsidP="0042307E">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42307E" w14:paraId="55ACEC98" w14:textId="77777777" w:rsidTr="0042307E">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14:paraId="043A8FD7" w14:textId="77777777" w:rsidR="0042307E" w:rsidRDefault="0042307E">
            <w:pPr>
              <w:spacing w:line="276" w:lineRule="auto"/>
              <w:jc w:val="center"/>
              <w:rPr>
                <w:rFonts w:eastAsia="MS Mincho" w:cs="Arial"/>
                <w:b/>
                <w:bCs/>
                <w:sz w:val="16"/>
                <w:szCs w:val="16"/>
              </w:rPr>
            </w:pPr>
            <w:r>
              <w:rPr>
                <w:rFonts w:eastAsia="MS Mincho" w:cs="Arial"/>
                <w:b/>
                <w:bCs/>
                <w:sz w:val="16"/>
                <w:szCs w:val="16"/>
              </w:rPr>
              <w:t>Channel</w:t>
            </w:r>
          </w:p>
        </w:tc>
      </w:tr>
      <w:tr w:rsidR="0042307E" w14:paraId="461F31AE" w14:textId="77777777" w:rsidTr="0042307E">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14:paraId="65FD539D"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14:paraId="427DAA6B"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14:paraId="69FF926D"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14:paraId="0CA14B59" w14:textId="77777777" w:rsidR="0042307E" w:rsidRDefault="0042307E" w:rsidP="0042307E">
            <w:pPr>
              <w:spacing w:line="276" w:lineRule="auto"/>
              <w:rPr>
                <w:rFonts w:eastAsia="MS Mincho" w:cs="Arial"/>
                <w:b/>
                <w:sz w:val="16"/>
                <w:szCs w:val="16"/>
              </w:rPr>
            </w:pPr>
            <w:r>
              <w:rPr>
                <w:rFonts w:eastAsia="MS Mincho" w:cs="Arial"/>
                <w:b/>
                <w:sz w:val="16"/>
                <w:szCs w:val="16"/>
              </w:rPr>
              <w:t>Transmitter:  RDISP</w:t>
            </w:r>
          </w:p>
        </w:tc>
        <w:tc>
          <w:tcPr>
            <w:tcW w:w="2719" w:type="dxa"/>
            <w:tcBorders>
              <w:top w:val="single" w:sz="4" w:space="0" w:color="auto"/>
              <w:left w:val="nil"/>
              <w:bottom w:val="nil"/>
              <w:right w:val="single" w:sz="4" w:space="0" w:color="auto"/>
            </w:tcBorders>
            <w:shd w:val="clear" w:color="auto" w:fill="C0C0C0"/>
            <w:noWrap/>
            <w:vAlign w:val="bottom"/>
            <w:hideMark/>
          </w:tcPr>
          <w:p w14:paraId="22D45074"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2E90ED8B" w14:textId="77777777" w:rsidTr="0042307E">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14:paraId="35C1BB40" w14:textId="77777777" w:rsidR="0042307E" w:rsidRDefault="0042307E">
            <w:pPr>
              <w:spacing w:line="276" w:lineRule="auto"/>
              <w:rPr>
                <w:rFonts w:eastAsia="MS Mincho" w:cs="Arial"/>
                <w:sz w:val="16"/>
                <w:szCs w:val="16"/>
              </w:rPr>
            </w:pPr>
            <w:r>
              <w:rPr>
                <w:rFonts w:eastAsia="MS Mincho" w:cs="Arial"/>
                <w:sz w:val="16"/>
                <w:szCs w:val="16"/>
              </w:rPr>
              <w:t xml:space="preserve">RDISP_ </w:t>
            </w:r>
            <w:proofErr w:type="spellStart"/>
            <w:r>
              <w:rPr>
                <w:rFonts w:eastAsia="MS Mincho" w:cs="Arial"/>
                <w:sz w:val="16"/>
                <w:szCs w:val="16"/>
              </w:rPr>
              <w:t>OPTIN_WORD_Rx</w:t>
            </w:r>
            <w:proofErr w:type="spellEnd"/>
          </w:p>
        </w:tc>
        <w:tc>
          <w:tcPr>
            <w:tcW w:w="261" w:type="dxa"/>
            <w:shd w:val="clear" w:color="auto" w:fill="C0C0C0"/>
            <w:noWrap/>
            <w:vAlign w:val="bottom"/>
            <w:hideMark/>
          </w:tcPr>
          <w:p w14:paraId="64395453"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0664D856" w14:textId="77777777" w:rsidR="0042307E" w:rsidRDefault="0042307E">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14:paraId="65CC0919" w14:textId="77777777" w:rsidR="0042307E" w:rsidRDefault="0042307E">
            <w:pPr>
              <w:spacing w:line="276" w:lineRule="auto"/>
              <w:rPr>
                <w:rFonts w:eastAsia="MS Mincho" w:cs="Arial"/>
                <w:b/>
                <w:sz w:val="16"/>
                <w:szCs w:val="16"/>
              </w:rPr>
            </w:pPr>
            <w:r>
              <w:rPr>
                <w:rFonts w:eastAsia="MS Mincho" w:cs="Arial"/>
                <w:b/>
                <w:sz w:val="16"/>
                <w:szCs w:val="16"/>
              </w:rPr>
              <w:t>Receiver:  Customer OPT-IN (OPTIN)</w:t>
            </w:r>
          </w:p>
        </w:tc>
        <w:tc>
          <w:tcPr>
            <w:tcW w:w="2719" w:type="dxa"/>
            <w:tcBorders>
              <w:top w:val="nil"/>
              <w:left w:val="nil"/>
              <w:bottom w:val="nil"/>
              <w:right w:val="single" w:sz="4" w:space="0" w:color="auto"/>
            </w:tcBorders>
            <w:shd w:val="clear" w:color="auto" w:fill="C0C0C0"/>
            <w:noWrap/>
            <w:vAlign w:val="bottom"/>
            <w:hideMark/>
          </w:tcPr>
          <w:p w14:paraId="5F85E437"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1F39ACA2" w14:textId="77777777" w:rsidTr="0042307E">
        <w:trPr>
          <w:cantSplit/>
          <w:trHeight w:val="255"/>
          <w:jc w:val="center"/>
        </w:trPr>
        <w:tc>
          <w:tcPr>
            <w:tcW w:w="2383" w:type="dxa"/>
            <w:tcBorders>
              <w:top w:val="nil"/>
              <w:left w:val="single" w:sz="4" w:space="0" w:color="auto"/>
              <w:bottom w:val="nil"/>
              <w:right w:val="nil"/>
            </w:tcBorders>
            <w:noWrap/>
            <w:vAlign w:val="bottom"/>
          </w:tcPr>
          <w:p w14:paraId="08F5C5FD" w14:textId="77777777" w:rsidR="0042307E" w:rsidRDefault="0042307E">
            <w:pPr>
              <w:spacing w:line="276" w:lineRule="auto"/>
              <w:rPr>
                <w:rFonts w:eastAsia="MS Mincho" w:cs="Arial"/>
                <w:sz w:val="16"/>
                <w:szCs w:val="16"/>
              </w:rPr>
            </w:pPr>
          </w:p>
        </w:tc>
        <w:tc>
          <w:tcPr>
            <w:tcW w:w="261" w:type="dxa"/>
            <w:shd w:val="clear" w:color="auto" w:fill="C0C0C0"/>
            <w:noWrap/>
            <w:hideMark/>
          </w:tcPr>
          <w:p w14:paraId="57B9423E"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14:paraId="792F1B5D"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7D76DB5B" w14:textId="77777777" w:rsidTr="0042307E">
        <w:trPr>
          <w:cantSplit/>
          <w:trHeight w:val="255"/>
          <w:jc w:val="center"/>
        </w:trPr>
        <w:tc>
          <w:tcPr>
            <w:tcW w:w="2383" w:type="dxa"/>
            <w:tcBorders>
              <w:top w:val="nil"/>
              <w:left w:val="single" w:sz="4" w:space="0" w:color="auto"/>
              <w:bottom w:val="nil"/>
              <w:right w:val="nil"/>
            </w:tcBorders>
            <w:noWrap/>
            <w:vAlign w:val="bottom"/>
          </w:tcPr>
          <w:p w14:paraId="02A0816C"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6291B30C"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14:paraId="0A8EB0A7"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14:paraId="1F1BA041"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14:paraId="01DFB030"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61799E08" w14:textId="77777777" w:rsidTr="0042307E">
        <w:trPr>
          <w:cantSplit/>
          <w:trHeight w:val="255"/>
          <w:jc w:val="center"/>
        </w:trPr>
        <w:tc>
          <w:tcPr>
            <w:tcW w:w="2383" w:type="dxa"/>
            <w:tcBorders>
              <w:top w:val="nil"/>
              <w:left w:val="single" w:sz="4" w:space="0" w:color="auto"/>
              <w:bottom w:val="nil"/>
              <w:right w:val="nil"/>
            </w:tcBorders>
            <w:noWrap/>
            <w:vAlign w:val="bottom"/>
          </w:tcPr>
          <w:p w14:paraId="53CA1B8F"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0B902447"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33CC7DC7" w14:textId="77777777" w:rsidR="0042307E" w:rsidRPr="00290E03" w:rsidRDefault="0042307E" w:rsidP="0042307E">
            <w:pPr>
              <w:rPr>
                <w:rFonts w:cs="Arial"/>
                <w:sz w:val="16"/>
                <w:szCs w:val="16"/>
              </w:rPr>
            </w:pPr>
            <w:r w:rsidRPr="00290E03">
              <w:rPr>
                <w:rFonts w:cs="Arial"/>
                <w:sz w:val="16"/>
                <w:szCs w:val="16"/>
              </w:rPr>
              <w:t>0x9C</w:t>
            </w:r>
          </w:p>
        </w:tc>
        <w:tc>
          <w:tcPr>
            <w:tcW w:w="3623" w:type="dxa"/>
            <w:tcBorders>
              <w:top w:val="nil"/>
              <w:left w:val="nil"/>
              <w:bottom w:val="single" w:sz="4" w:space="0" w:color="auto"/>
              <w:right w:val="single" w:sz="4" w:space="0" w:color="auto"/>
            </w:tcBorders>
            <w:noWrap/>
          </w:tcPr>
          <w:p w14:paraId="470207CB" w14:textId="77777777" w:rsidR="0042307E" w:rsidRPr="00290E03" w:rsidRDefault="0042307E" w:rsidP="0042307E">
            <w:pPr>
              <w:rPr>
                <w:rFonts w:cs="Arial"/>
                <w:sz w:val="16"/>
                <w:szCs w:val="16"/>
              </w:rPr>
            </w:pPr>
            <w:proofErr w:type="spellStart"/>
            <w:r w:rsidRPr="00290E03">
              <w:rPr>
                <w:rFonts w:cs="Arial"/>
                <w:sz w:val="16"/>
                <w:szCs w:val="16"/>
              </w:rPr>
              <w:t>CCOIOnBoardSynchronizationSession_Rq</w:t>
            </w:r>
            <w:proofErr w:type="spellEnd"/>
          </w:p>
        </w:tc>
        <w:tc>
          <w:tcPr>
            <w:tcW w:w="2719" w:type="dxa"/>
            <w:tcBorders>
              <w:top w:val="nil"/>
              <w:left w:val="nil"/>
              <w:bottom w:val="single" w:sz="4" w:space="0" w:color="auto"/>
              <w:right w:val="single" w:sz="4" w:space="0" w:color="auto"/>
            </w:tcBorders>
            <w:noWrap/>
          </w:tcPr>
          <w:p w14:paraId="33F1E20B" w14:textId="77777777" w:rsidR="0042307E" w:rsidRPr="00290E03" w:rsidRDefault="0042307E" w:rsidP="0042307E">
            <w:pPr>
              <w:rPr>
                <w:rFonts w:cs="Arial"/>
                <w:sz w:val="16"/>
                <w:szCs w:val="16"/>
                <w:highlight w:val="yellow"/>
              </w:rPr>
            </w:pPr>
            <w:r w:rsidRPr="00724056">
              <w:rPr>
                <w:rFonts w:cs="Arial"/>
                <w:sz w:val="16"/>
                <w:szCs w:val="16"/>
              </w:rPr>
              <w:t>MobileCom_Service2 - Embedded Modem</w:t>
            </w:r>
          </w:p>
        </w:tc>
      </w:tr>
      <w:tr w:rsidR="0042307E" w14:paraId="5E68F6CB" w14:textId="77777777" w:rsidTr="0042307E">
        <w:trPr>
          <w:cantSplit/>
          <w:trHeight w:val="255"/>
          <w:jc w:val="center"/>
        </w:trPr>
        <w:tc>
          <w:tcPr>
            <w:tcW w:w="2383" w:type="dxa"/>
            <w:tcBorders>
              <w:top w:val="nil"/>
              <w:left w:val="single" w:sz="4" w:space="0" w:color="auto"/>
              <w:bottom w:val="nil"/>
              <w:right w:val="nil"/>
            </w:tcBorders>
            <w:noWrap/>
            <w:vAlign w:val="bottom"/>
          </w:tcPr>
          <w:p w14:paraId="11B0712D"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38F27DC6"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49CFF822" w14:textId="77777777" w:rsidR="0042307E" w:rsidRPr="00290E03" w:rsidRDefault="0042307E" w:rsidP="0042307E">
            <w:pPr>
              <w:rPr>
                <w:rFonts w:cs="Arial"/>
                <w:sz w:val="16"/>
                <w:szCs w:val="16"/>
              </w:rPr>
            </w:pPr>
            <w:r>
              <w:rPr>
                <w:rFonts w:cs="Arial"/>
                <w:sz w:val="16"/>
                <w:szCs w:val="16"/>
              </w:rPr>
              <w:t>0x9F</w:t>
            </w:r>
          </w:p>
        </w:tc>
        <w:tc>
          <w:tcPr>
            <w:tcW w:w="3623" w:type="dxa"/>
            <w:tcBorders>
              <w:top w:val="nil"/>
              <w:left w:val="nil"/>
              <w:bottom w:val="single" w:sz="4" w:space="0" w:color="auto"/>
              <w:right w:val="single" w:sz="4" w:space="0" w:color="auto"/>
            </w:tcBorders>
            <w:noWrap/>
          </w:tcPr>
          <w:p w14:paraId="4A6F1D12" w14:textId="77777777" w:rsidR="0042307E" w:rsidRPr="00290E03" w:rsidRDefault="0042307E" w:rsidP="0042307E">
            <w:pPr>
              <w:rPr>
                <w:rFonts w:cs="Arial"/>
                <w:sz w:val="16"/>
                <w:szCs w:val="16"/>
              </w:rPr>
            </w:pPr>
            <w:proofErr w:type="spellStart"/>
            <w:r w:rsidRPr="0004111A">
              <w:rPr>
                <w:rFonts w:cs="Arial"/>
                <w:sz w:val="16"/>
                <w:szCs w:val="16"/>
              </w:rPr>
              <w:t>CCOISynchronizationSummaryReport</w:t>
            </w:r>
            <w:proofErr w:type="spellEnd"/>
          </w:p>
        </w:tc>
        <w:tc>
          <w:tcPr>
            <w:tcW w:w="2719" w:type="dxa"/>
            <w:tcBorders>
              <w:top w:val="nil"/>
              <w:left w:val="nil"/>
              <w:bottom w:val="single" w:sz="4" w:space="0" w:color="auto"/>
              <w:right w:val="single" w:sz="4" w:space="0" w:color="auto"/>
            </w:tcBorders>
            <w:noWrap/>
          </w:tcPr>
          <w:p w14:paraId="23BB2AE2" w14:textId="77777777" w:rsidR="0042307E" w:rsidRPr="00290E03" w:rsidRDefault="0042307E" w:rsidP="0042307E">
            <w:pPr>
              <w:rPr>
                <w:rFonts w:cs="Arial"/>
                <w:sz w:val="16"/>
                <w:szCs w:val="16"/>
                <w:highlight w:val="yellow"/>
              </w:rPr>
            </w:pPr>
            <w:r w:rsidRPr="00724056">
              <w:rPr>
                <w:rFonts w:cs="Arial"/>
                <w:sz w:val="16"/>
                <w:szCs w:val="16"/>
              </w:rPr>
              <w:t>MobileCom_Service2 - Embedded Modem</w:t>
            </w:r>
          </w:p>
        </w:tc>
      </w:tr>
      <w:tr w:rsidR="0042307E" w14:paraId="6746CA3C" w14:textId="77777777" w:rsidTr="0042307E">
        <w:trPr>
          <w:cantSplit/>
          <w:trHeight w:val="255"/>
          <w:jc w:val="center"/>
        </w:trPr>
        <w:tc>
          <w:tcPr>
            <w:tcW w:w="2383" w:type="dxa"/>
            <w:tcBorders>
              <w:top w:val="nil"/>
              <w:left w:val="single" w:sz="4" w:space="0" w:color="auto"/>
              <w:bottom w:val="nil"/>
              <w:right w:val="nil"/>
            </w:tcBorders>
            <w:noWrap/>
            <w:vAlign w:val="bottom"/>
          </w:tcPr>
          <w:p w14:paraId="7BD0A9A7"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0F0958B1" w14:textId="77777777" w:rsidR="0042307E" w:rsidRDefault="0042307E">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14:paraId="749C3CDD" w14:textId="77777777" w:rsidR="0042307E" w:rsidRPr="00290E03" w:rsidRDefault="0042307E" w:rsidP="0042307E">
            <w:pPr>
              <w:rPr>
                <w:rFonts w:cs="Arial"/>
                <w:sz w:val="16"/>
                <w:szCs w:val="16"/>
              </w:rPr>
            </w:pPr>
            <w:r w:rsidRPr="00290E03">
              <w:rPr>
                <w:rFonts w:cs="Arial"/>
                <w:sz w:val="16"/>
                <w:szCs w:val="16"/>
              </w:rPr>
              <w:t>0xA0</w:t>
            </w:r>
          </w:p>
        </w:tc>
        <w:tc>
          <w:tcPr>
            <w:tcW w:w="3623" w:type="dxa"/>
            <w:tcBorders>
              <w:top w:val="nil"/>
              <w:left w:val="nil"/>
              <w:bottom w:val="single" w:sz="4" w:space="0" w:color="auto"/>
              <w:right w:val="single" w:sz="4" w:space="0" w:color="auto"/>
            </w:tcBorders>
            <w:noWrap/>
          </w:tcPr>
          <w:p w14:paraId="28D7DDD4" w14:textId="77777777" w:rsidR="0042307E" w:rsidRPr="00290E03" w:rsidRDefault="0042307E" w:rsidP="0042307E">
            <w:pPr>
              <w:rPr>
                <w:rFonts w:cs="Arial"/>
                <w:sz w:val="16"/>
                <w:szCs w:val="16"/>
              </w:rPr>
            </w:pPr>
            <w:proofErr w:type="spellStart"/>
            <w:r w:rsidRPr="00290E03">
              <w:rPr>
                <w:rFonts w:cs="Arial"/>
                <w:sz w:val="16"/>
                <w:szCs w:val="16"/>
              </w:rPr>
              <w:t>CCOISettingsUpdate_Rq</w:t>
            </w:r>
            <w:proofErr w:type="spellEnd"/>
          </w:p>
        </w:tc>
        <w:tc>
          <w:tcPr>
            <w:tcW w:w="2719" w:type="dxa"/>
            <w:tcBorders>
              <w:top w:val="nil"/>
              <w:left w:val="nil"/>
              <w:bottom w:val="single" w:sz="4" w:space="0" w:color="auto"/>
              <w:right w:val="single" w:sz="4" w:space="0" w:color="auto"/>
            </w:tcBorders>
            <w:noWrap/>
          </w:tcPr>
          <w:p w14:paraId="7C65C516" w14:textId="77777777" w:rsidR="0042307E" w:rsidRPr="00290E03" w:rsidRDefault="0042307E" w:rsidP="0042307E">
            <w:pPr>
              <w:rPr>
                <w:rFonts w:cs="Arial"/>
                <w:sz w:val="16"/>
                <w:szCs w:val="16"/>
                <w:highlight w:val="yellow"/>
              </w:rPr>
            </w:pPr>
            <w:r w:rsidRPr="00724056">
              <w:rPr>
                <w:rFonts w:cs="Arial"/>
                <w:sz w:val="16"/>
                <w:szCs w:val="16"/>
              </w:rPr>
              <w:t>MobileCom_Service2 - Embedded Modem</w:t>
            </w:r>
          </w:p>
        </w:tc>
      </w:tr>
      <w:tr w:rsidR="0042307E" w14:paraId="05BBE0DE" w14:textId="77777777" w:rsidTr="0042307E">
        <w:trPr>
          <w:cantSplit/>
          <w:trHeight w:val="255"/>
          <w:jc w:val="center"/>
        </w:trPr>
        <w:tc>
          <w:tcPr>
            <w:tcW w:w="2383" w:type="dxa"/>
            <w:tcBorders>
              <w:top w:val="nil"/>
              <w:left w:val="single" w:sz="4" w:space="0" w:color="auto"/>
              <w:bottom w:val="nil"/>
              <w:right w:val="nil"/>
            </w:tcBorders>
            <w:noWrap/>
            <w:vAlign w:val="bottom"/>
          </w:tcPr>
          <w:p w14:paraId="21C959B5"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44833C89" w14:textId="77777777" w:rsidR="0042307E" w:rsidRDefault="0042307E">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14:paraId="79B62E0E" w14:textId="77777777" w:rsidR="0042307E" w:rsidRPr="00290E03" w:rsidRDefault="0042307E" w:rsidP="0042307E">
            <w:pPr>
              <w:spacing w:line="276" w:lineRule="auto"/>
              <w:rPr>
                <w:rFonts w:eastAsia="MS Mincho" w:cs="Arial"/>
                <w:sz w:val="16"/>
                <w:szCs w:val="16"/>
              </w:rPr>
            </w:pPr>
            <w:r w:rsidRPr="00290E03">
              <w:rPr>
                <w:rFonts w:eastAsia="MS Mincho" w:cs="Arial"/>
                <w:sz w:val="16"/>
                <w:szCs w:val="16"/>
              </w:rPr>
              <w:t>0xA6</w:t>
            </w:r>
          </w:p>
        </w:tc>
        <w:tc>
          <w:tcPr>
            <w:tcW w:w="3623" w:type="dxa"/>
            <w:tcBorders>
              <w:top w:val="nil"/>
              <w:left w:val="nil"/>
              <w:bottom w:val="single" w:sz="4" w:space="0" w:color="auto"/>
              <w:right w:val="single" w:sz="4" w:space="0" w:color="auto"/>
            </w:tcBorders>
            <w:noWrap/>
          </w:tcPr>
          <w:p w14:paraId="5D11CA91" w14:textId="77777777" w:rsidR="0042307E" w:rsidRPr="00290E03" w:rsidRDefault="0042307E" w:rsidP="0042307E">
            <w:pPr>
              <w:spacing w:line="276" w:lineRule="auto"/>
              <w:rPr>
                <w:rFonts w:eastAsia="MS Mincho" w:cs="Arial"/>
                <w:sz w:val="16"/>
                <w:szCs w:val="16"/>
              </w:rPr>
            </w:pPr>
            <w:proofErr w:type="spellStart"/>
            <w:r>
              <w:rPr>
                <w:rFonts w:eastAsia="MS Mincho" w:cs="Arial"/>
                <w:sz w:val="16"/>
                <w:szCs w:val="16"/>
              </w:rPr>
              <w:t>CCOIUserPrompt_Rsp</w:t>
            </w:r>
            <w:proofErr w:type="spellEnd"/>
          </w:p>
        </w:tc>
        <w:tc>
          <w:tcPr>
            <w:tcW w:w="2719" w:type="dxa"/>
            <w:tcBorders>
              <w:top w:val="nil"/>
              <w:left w:val="nil"/>
              <w:bottom w:val="single" w:sz="4" w:space="0" w:color="auto"/>
              <w:right w:val="single" w:sz="4" w:space="0" w:color="auto"/>
            </w:tcBorders>
            <w:noWrap/>
          </w:tcPr>
          <w:p w14:paraId="0E9503B5" w14:textId="77777777" w:rsidR="0042307E" w:rsidRPr="00290E03" w:rsidRDefault="0042307E" w:rsidP="0042307E">
            <w:pPr>
              <w:spacing w:line="276" w:lineRule="auto"/>
              <w:rPr>
                <w:rFonts w:eastAsia="MS Mincho" w:cs="Arial"/>
                <w:sz w:val="16"/>
                <w:szCs w:val="16"/>
                <w:highlight w:val="yellow"/>
              </w:rPr>
            </w:pPr>
            <w:r w:rsidRPr="00724056">
              <w:rPr>
                <w:rFonts w:cs="Arial"/>
                <w:sz w:val="16"/>
                <w:szCs w:val="16"/>
              </w:rPr>
              <w:t>MobileCom_Service2 - Embedded Modem</w:t>
            </w:r>
          </w:p>
        </w:tc>
      </w:tr>
      <w:tr w:rsidR="0042307E" w14:paraId="0507C472" w14:textId="77777777" w:rsidTr="0042307E">
        <w:trPr>
          <w:cantSplit/>
          <w:trHeight w:val="270"/>
          <w:jc w:val="center"/>
        </w:trPr>
        <w:tc>
          <w:tcPr>
            <w:tcW w:w="2383" w:type="dxa"/>
            <w:tcBorders>
              <w:top w:val="nil"/>
              <w:left w:val="single" w:sz="4" w:space="0" w:color="auto"/>
              <w:bottom w:val="nil"/>
              <w:right w:val="nil"/>
            </w:tcBorders>
            <w:noWrap/>
            <w:vAlign w:val="bottom"/>
          </w:tcPr>
          <w:p w14:paraId="13AE5B46"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22F04FDE"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14:paraId="7834BD67" w14:textId="77777777" w:rsidR="0042307E" w:rsidRDefault="0042307E">
            <w:pPr>
              <w:spacing w:line="276" w:lineRule="auto"/>
              <w:rPr>
                <w:rFonts w:eastAsia="MS Mincho" w:cs="Arial"/>
                <w:sz w:val="16"/>
                <w:szCs w:val="16"/>
              </w:rPr>
            </w:pPr>
            <w:r>
              <w:rPr>
                <w:rFonts w:eastAsia="MS Mincho" w:cs="Arial"/>
                <w:sz w:val="16"/>
                <w:szCs w:val="16"/>
              </w:rPr>
              <w:t>0xAB</w:t>
            </w:r>
          </w:p>
        </w:tc>
        <w:tc>
          <w:tcPr>
            <w:tcW w:w="3623" w:type="dxa"/>
            <w:tcBorders>
              <w:top w:val="nil"/>
              <w:left w:val="nil"/>
              <w:bottom w:val="single" w:sz="4" w:space="0" w:color="auto"/>
              <w:right w:val="single" w:sz="4" w:space="0" w:color="auto"/>
            </w:tcBorders>
            <w:noWrap/>
          </w:tcPr>
          <w:p w14:paraId="1A531CBE" w14:textId="77777777" w:rsidR="0042307E" w:rsidRDefault="0042307E">
            <w:pPr>
              <w:spacing w:line="276" w:lineRule="auto"/>
              <w:rPr>
                <w:rFonts w:eastAsia="MS Mincho" w:cs="Arial"/>
                <w:sz w:val="16"/>
                <w:szCs w:val="16"/>
              </w:rPr>
            </w:pPr>
            <w:proofErr w:type="spellStart"/>
            <w:r>
              <w:rPr>
                <w:rFonts w:eastAsia="MS Mincho" w:cs="Arial"/>
                <w:sz w:val="16"/>
                <w:szCs w:val="16"/>
              </w:rPr>
              <w:t>megaTP_PackageRetransmission_Rq</w:t>
            </w:r>
            <w:proofErr w:type="spellEnd"/>
          </w:p>
        </w:tc>
        <w:tc>
          <w:tcPr>
            <w:tcW w:w="2719" w:type="dxa"/>
            <w:tcBorders>
              <w:top w:val="nil"/>
              <w:left w:val="nil"/>
              <w:bottom w:val="single" w:sz="4" w:space="0" w:color="auto"/>
              <w:right w:val="single" w:sz="4" w:space="0" w:color="auto"/>
            </w:tcBorders>
            <w:noWrap/>
          </w:tcPr>
          <w:p w14:paraId="0182767A" w14:textId="77777777" w:rsidR="0042307E" w:rsidRDefault="0042307E">
            <w:pPr>
              <w:spacing w:line="276" w:lineRule="auto"/>
              <w:rPr>
                <w:rFonts w:eastAsia="MS Mincho" w:cs="Arial"/>
                <w:sz w:val="16"/>
                <w:szCs w:val="16"/>
                <w:highlight w:val="yellow"/>
              </w:rPr>
            </w:pPr>
            <w:r>
              <w:rPr>
                <w:rFonts w:eastAsia="MS Mincho" w:cs="Arial"/>
                <w:sz w:val="16"/>
                <w:szCs w:val="16"/>
              </w:rPr>
              <w:t>MobileCom_Service2 - Embedded Modem</w:t>
            </w:r>
          </w:p>
        </w:tc>
      </w:tr>
      <w:tr w:rsidR="0042307E" w14:paraId="083F7630" w14:textId="77777777" w:rsidTr="0042307E">
        <w:trPr>
          <w:cantSplit/>
          <w:trHeight w:val="270"/>
          <w:jc w:val="center"/>
        </w:trPr>
        <w:tc>
          <w:tcPr>
            <w:tcW w:w="2383" w:type="dxa"/>
            <w:tcBorders>
              <w:top w:val="nil"/>
              <w:left w:val="single" w:sz="4" w:space="0" w:color="auto"/>
              <w:bottom w:val="nil"/>
              <w:right w:val="nil"/>
            </w:tcBorders>
            <w:noWrap/>
            <w:vAlign w:val="bottom"/>
          </w:tcPr>
          <w:p w14:paraId="1607FDA5"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4B9A52B4"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7A63A0F4"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5B22B3B0"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5D545B4D" w14:textId="77777777" w:rsidR="0042307E" w:rsidRDefault="0042307E">
            <w:pPr>
              <w:spacing w:line="276" w:lineRule="auto"/>
              <w:rPr>
                <w:rFonts w:eastAsia="MS Mincho" w:cs="Arial"/>
                <w:sz w:val="16"/>
                <w:szCs w:val="16"/>
                <w:highlight w:val="yellow"/>
              </w:rPr>
            </w:pPr>
          </w:p>
        </w:tc>
      </w:tr>
      <w:tr w:rsidR="0042307E" w14:paraId="10040583" w14:textId="77777777" w:rsidTr="0042307E">
        <w:trPr>
          <w:cantSplit/>
          <w:trHeight w:val="270"/>
          <w:jc w:val="center"/>
        </w:trPr>
        <w:tc>
          <w:tcPr>
            <w:tcW w:w="2383" w:type="dxa"/>
            <w:tcBorders>
              <w:top w:val="nil"/>
              <w:left w:val="single" w:sz="4" w:space="0" w:color="auto"/>
              <w:bottom w:val="nil"/>
              <w:right w:val="nil"/>
            </w:tcBorders>
            <w:noWrap/>
            <w:vAlign w:val="bottom"/>
          </w:tcPr>
          <w:p w14:paraId="05A5C16B"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42F9DF44"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06F712CA"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4F98961D"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2BC3C25C" w14:textId="77777777" w:rsidR="0042307E" w:rsidRDefault="0042307E">
            <w:pPr>
              <w:spacing w:line="276" w:lineRule="auto"/>
              <w:rPr>
                <w:rFonts w:eastAsia="MS Mincho" w:cs="Arial"/>
                <w:sz w:val="16"/>
                <w:szCs w:val="16"/>
                <w:highlight w:val="yellow"/>
              </w:rPr>
            </w:pPr>
          </w:p>
        </w:tc>
      </w:tr>
      <w:tr w:rsidR="0042307E" w14:paraId="431D62D3" w14:textId="77777777" w:rsidTr="0042307E">
        <w:trPr>
          <w:cantSplit/>
          <w:trHeight w:val="270"/>
          <w:jc w:val="center"/>
        </w:trPr>
        <w:tc>
          <w:tcPr>
            <w:tcW w:w="2383" w:type="dxa"/>
            <w:tcBorders>
              <w:top w:val="nil"/>
              <w:left w:val="single" w:sz="4" w:space="0" w:color="auto"/>
              <w:bottom w:val="single" w:sz="4" w:space="0" w:color="auto"/>
              <w:right w:val="nil"/>
            </w:tcBorders>
            <w:noWrap/>
            <w:vAlign w:val="bottom"/>
          </w:tcPr>
          <w:p w14:paraId="05542E03" w14:textId="77777777" w:rsidR="0042307E" w:rsidRDefault="0042307E">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0975DE25"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09D7D5A3" w14:textId="77777777" w:rsidR="0042307E" w:rsidRDefault="0042307E">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14:paraId="382B776D" w14:textId="77777777" w:rsidR="0042307E" w:rsidRDefault="0042307E">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14:paraId="769166B0" w14:textId="77777777" w:rsidR="0042307E" w:rsidRDefault="0042307E">
            <w:pPr>
              <w:spacing w:line="276" w:lineRule="auto"/>
              <w:rPr>
                <w:rFonts w:eastAsia="MS Mincho" w:cs="Arial"/>
                <w:sz w:val="16"/>
                <w:szCs w:val="16"/>
              </w:rPr>
            </w:pPr>
          </w:p>
        </w:tc>
      </w:tr>
    </w:tbl>
    <w:p w14:paraId="59652047" w14:textId="77777777" w:rsidR="0042307E" w:rsidRDefault="0042307E" w:rsidP="0042307E"/>
    <w:p w14:paraId="179425A7" w14:textId="77777777" w:rsidR="0042307E" w:rsidRDefault="0042307E" w:rsidP="0042307E">
      <w:pPr>
        <w:pStyle w:val="Heading4"/>
      </w:pPr>
      <w:r w:rsidRPr="00B9479B">
        <w:t>TP-PHY-TPP-REQ-258574/C-BLEM - APIM</w:t>
      </w:r>
    </w:p>
    <w:p w14:paraId="297533B0" w14:textId="77777777" w:rsidR="0042307E" w:rsidRDefault="0042307E" w:rsidP="0042307E">
      <w:pPr>
        <w:rPr>
          <w:rFonts w:eastAsia="MS Mincho" w:cs="Arial"/>
        </w:rPr>
      </w:pPr>
      <w:r>
        <w:rPr>
          <w:rFonts w:eastAsia="MS Mincho" w:cs="Arial"/>
        </w:rPr>
        <w:t>The BLEM - APIM</w:t>
      </w:r>
      <w:r>
        <w:rPr>
          <w:rFonts w:eastAsia="MS Mincho" w:cs="Arial"/>
          <w:sz w:val="16"/>
          <w:szCs w:val="16"/>
        </w:rPr>
        <w:t xml:space="preserve"> </w:t>
      </w:r>
      <w:r>
        <w:rPr>
          <w:rFonts w:eastAsia="MS Mincho" w:cs="Arial"/>
        </w:rPr>
        <w:t>channel represent the channel connecting "BLEM" features and "APIM" features.</w:t>
      </w:r>
    </w:p>
    <w:p w14:paraId="104CAD60" w14:textId="77777777" w:rsidR="0042307E" w:rsidRDefault="0042307E" w:rsidP="0042307E">
      <w:pPr>
        <w:rPr>
          <w:rFonts w:eastAsia="MS Mincho" w:cs="Arial"/>
        </w:rPr>
      </w:pPr>
    </w:p>
    <w:p w14:paraId="68A3E575"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72A6B26F" w14:textId="77777777" w:rsidR="0042307E" w:rsidRDefault="0042307E" w:rsidP="0042307E">
      <w:pPr>
        <w:rPr>
          <w:rFonts w:eastAsia="MS Mincho" w:cs="Arial"/>
        </w:rPr>
      </w:pPr>
    </w:p>
    <w:p w14:paraId="001852F9" w14:textId="77777777" w:rsidR="0042307E" w:rsidRDefault="0042307E" w:rsidP="0042307E"/>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20CBC057"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4033DDAB" w14:textId="77777777" w:rsidR="0042307E" w:rsidRDefault="0042307E">
            <w:pPr>
              <w:spacing w:line="276" w:lineRule="auto"/>
              <w:jc w:val="center"/>
              <w:rPr>
                <w:rFonts w:eastAsia="MS Mincho" w:cs="Arial"/>
                <w:b/>
                <w:bCs/>
                <w:sz w:val="16"/>
                <w:szCs w:val="16"/>
              </w:rPr>
            </w:pPr>
            <w:r>
              <w:rPr>
                <w:rFonts w:eastAsia="MS Mincho" w:cs="Arial"/>
                <w:b/>
                <w:bCs/>
                <w:sz w:val="16"/>
                <w:szCs w:val="16"/>
              </w:rPr>
              <w:t>Channel</w:t>
            </w:r>
          </w:p>
        </w:tc>
      </w:tr>
      <w:tr w:rsidR="0042307E" w14:paraId="14A77638" w14:textId="77777777" w:rsidTr="0042307E">
        <w:trPr>
          <w:cantSplit/>
          <w:trHeight w:val="436"/>
          <w:jc w:val="center"/>
        </w:trPr>
        <w:tc>
          <w:tcPr>
            <w:tcW w:w="762" w:type="dxa"/>
            <w:tcBorders>
              <w:top w:val="nil"/>
              <w:left w:val="single" w:sz="4" w:space="0" w:color="auto"/>
              <w:bottom w:val="single" w:sz="4" w:space="0" w:color="auto"/>
              <w:right w:val="single" w:sz="4" w:space="0" w:color="auto"/>
            </w:tcBorders>
            <w:noWrap/>
            <w:vAlign w:val="bottom"/>
            <w:hideMark/>
          </w:tcPr>
          <w:p w14:paraId="439E9B34" w14:textId="77777777" w:rsidR="0042307E" w:rsidRDefault="0042307E">
            <w:pPr>
              <w:spacing w:line="276" w:lineRule="auto"/>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36B4EC50"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55DA8B68" w14:textId="77777777" w:rsidR="0042307E" w:rsidRDefault="0042307E">
            <w:pPr>
              <w:spacing w:line="276" w:lineRule="auto"/>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3C230686"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26BE122E"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4CC3DD5" w14:textId="77777777" w:rsidR="0042307E" w:rsidRDefault="0042307E">
            <w:pPr>
              <w:spacing w:line="276" w:lineRule="auto"/>
              <w:rPr>
                <w:rFonts w:eastAsia="MS Mincho" w:cs="Arial"/>
                <w:b/>
                <w:sz w:val="16"/>
                <w:szCs w:val="16"/>
              </w:rPr>
            </w:pPr>
            <w:r>
              <w:rPr>
                <w:rFonts w:eastAsia="MS Mincho" w:cs="Arial"/>
                <w:b/>
                <w:sz w:val="16"/>
                <w:szCs w:val="16"/>
              </w:rPr>
              <w:t xml:space="preserve">Transmitter:  BLEM </w:t>
            </w:r>
          </w:p>
        </w:tc>
        <w:tc>
          <w:tcPr>
            <w:tcW w:w="2086" w:type="dxa"/>
            <w:tcBorders>
              <w:top w:val="nil"/>
              <w:left w:val="nil"/>
              <w:bottom w:val="nil"/>
              <w:right w:val="single" w:sz="4" w:space="0" w:color="auto"/>
            </w:tcBorders>
            <w:shd w:val="clear" w:color="auto" w:fill="C0C0C0"/>
            <w:noWrap/>
            <w:vAlign w:val="bottom"/>
            <w:hideMark/>
          </w:tcPr>
          <w:p w14:paraId="0A6D0D64"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1CF50329"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776F015B" w14:textId="77777777" w:rsidR="0042307E" w:rsidRDefault="0042307E">
            <w:pPr>
              <w:spacing w:line="276" w:lineRule="auto"/>
              <w:rPr>
                <w:rFonts w:eastAsia="MS Mincho" w:cs="Arial"/>
                <w:sz w:val="16"/>
                <w:szCs w:val="16"/>
              </w:rPr>
            </w:pPr>
            <w:r>
              <w:rPr>
                <w:rFonts w:eastAsia="MS Mincho" w:cs="Arial"/>
                <w:sz w:val="16"/>
                <w:szCs w:val="16"/>
              </w:rPr>
              <w:t>0x250</w:t>
            </w:r>
          </w:p>
        </w:tc>
        <w:tc>
          <w:tcPr>
            <w:tcW w:w="2383" w:type="dxa"/>
            <w:tcBorders>
              <w:top w:val="nil"/>
              <w:left w:val="nil"/>
              <w:bottom w:val="single" w:sz="4" w:space="0" w:color="auto"/>
              <w:right w:val="single" w:sz="4" w:space="0" w:color="auto"/>
            </w:tcBorders>
            <w:noWrap/>
            <w:hideMark/>
          </w:tcPr>
          <w:p w14:paraId="7893F70B" w14:textId="77777777" w:rsidR="0042307E" w:rsidRDefault="0042307E">
            <w:pPr>
              <w:spacing w:line="276" w:lineRule="auto"/>
              <w:rPr>
                <w:rFonts w:eastAsia="MS Mincho" w:cs="Arial"/>
                <w:sz w:val="16"/>
                <w:szCs w:val="16"/>
              </w:rPr>
            </w:pPr>
            <w:proofErr w:type="spellStart"/>
            <w:r>
              <w:rPr>
                <w:rFonts w:eastAsia="MS Mincho" w:cs="Arial"/>
                <w:sz w:val="16"/>
                <w:szCs w:val="16"/>
              </w:rPr>
              <w:t>RFA_BLEM_APIM_Tx</w:t>
            </w:r>
            <w:proofErr w:type="spellEnd"/>
          </w:p>
        </w:tc>
        <w:tc>
          <w:tcPr>
            <w:tcW w:w="914" w:type="dxa"/>
            <w:tcBorders>
              <w:top w:val="nil"/>
              <w:left w:val="nil"/>
              <w:bottom w:val="single" w:sz="4" w:space="0" w:color="auto"/>
              <w:right w:val="single" w:sz="4" w:space="0" w:color="auto"/>
            </w:tcBorders>
            <w:noWrap/>
            <w:hideMark/>
          </w:tcPr>
          <w:p w14:paraId="5F794BEB" w14:textId="77777777" w:rsidR="0042307E" w:rsidRDefault="0042307E">
            <w:pPr>
              <w:spacing w:line="276" w:lineRule="auto"/>
              <w:jc w:val="center"/>
              <w:rPr>
                <w:rFonts w:eastAsia="MS Mincho" w:cs="Arial"/>
                <w:sz w:val="16"/>
                <w:szCs w:val="16"/>
              </w:rPr>
            </w:pPr>
            <w:r>
              <w:rPr>
                <w:rFonts w:eastAsia="MS Mincho" w:cs="Arial"/>
                <w:sz w:val="16"/>
                <w:szCs w:val="16"/>
              </w:rPr>
              <w:t>50</w:t>
            </w:r>
          </w:p>
        </w:tc>
        <w:tc>
          <w:tcPr>
            <w:tcW w:w="261" w:type="dxa"/>
            <w:shd w:val="clear" w:color="auto" w:fill="C0C0C0"/>
            <w:noWrap/>
            <w:vAlign w:val="bottom"/>
            <w:hideMark/>
          </w:tcPr>
          <w:p w14:paraId="4B625801"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14:paraId="16D6EBD8"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14:paraId="4E2269E7" w14:textId="77777777" w:rsidR="0042307E" w:rsidRDefault="0042307E">
            <w:pPr>
              <w:spacing w:line="276" w:lineRule="auto"/>
              <w:rPr>
                <w:rFonts w:eastAsia="MS Mincho" w:cs="Arial"/>
                <w:b/>
                <w:sz w:val="16"/>
                <w:szCs w:val="16"/>
              </w:rPr>
            </w:pPr>
            <w:r>
              <w:rPr>
                <w:rFonts w:eastAsia="MS Mincho" w:cs="Arial"/>
                <w:b/>
                <w:sz w:val="16"/>
                <w:szCs w:val="16"/>
              </w:rPr>
              <w:t>Receiver:  APIM</w:t>
            </w:r>
          </w:p>
        </w:tc>
        <w:tc>
          <w:tcPr>
            <w:tcW w:w="2086" w:type="dxa"/>
            <w:tcBorders>
              <w:top w:val="nil"/>
              <w:left w:val="nil"/>
              <w:bottom w:val="single" w:sz="4" w:space="0" w:color="auto"/>
              <w:right w:val="single" w:sz="4" w:space="0" w:color="auto"/>
            </w:tcBorders>
            <w:shd w:val="clear" w:color="auto" w:fill="C0C0C0"/>
            <w:noWrap/>
            <w:vAlign w:val="bottom"/>
            <w:hideMark/>
          </w:tcPr>
          <w:p w14:paraId="194591BF"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4451EBD4" w14:textId="77777777" w:rsidTr="0042307E">
        <w:trPr>
          <w:cantSplit/>
          <w:trHeight w:val="255"/>
          <w:jc w:val="center"/>
        </w:trPr>
        <w:tc>
          <w:tcPr>
            <w:tcW w:w="762" w:type="dxa"/>
            <w:tcBorders>
              <w:top w:val="single" w:sz="4" w:space="0" w:color="auto"/>
              <w:left w:val="single" w:sz="4" w:space="0" w:color="auto"/>
              <w:bottom w:val="nil"/>
              <w:right w:val="nil"/>
            </w:tcBorders>
            <w:noWrap/>
            <w:vAlign w:val="bottom"/>
            <w:hideMark/>
          </w:tcPr>
          <w:p w14:paraId="7E870D43"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tcBorders>
              <w:top w:val="single" w:sz="4" w:space="0" w:color="auto"/>
            </w:tcBorders>
            <w:noWrap/>
            <w:vAlign w:val="bottom"/>
          </w:tcPr>
          <w:p w14:paraId="1E14CD96" w14:textId="77777777" w:rsidR="0042307E" w:rsidRDefault="0042307E">
            <w:pPr>
              <w:spacing w:line="276" w:lineRule="auto"/>
              <w:rPr>
                <w:rFonts w:eastAsia="MS Mincho" w:cs="Arial"/>
                <w:sz w:val="16"/>
                <w:szCs w:val="16"/>
              </w:rPr>
            </w:pPr>
          </w:p>
        </w:tc>
        <w:tc>
          <w:tcPr>
            <w:tcW w:w="914" w:type="dxa"/>
            <w:tcBorders>
              <w:top w:val="single" w:sz="4" w:space="0" w:color="auto"/>
              <w:right w:val="single" w:sz="4" w:space="0" w:color="auto"/>
            </w:tcBorders>
            <w:noWrap/>
            <w:vAlign w:val="bottom"/>
          </w:tcPr>
          <w:p w14:paraId="1F1FABEA" w14:textId="77777777" w:rsidR="0042307E" w:rsidRDefault="0042307E">
            <w:pPr>
              <w:spacing w:line="276" w:lineRule="auto"/>
              <w:rPr>
                <w:rFonts w:eastAsia="MS Mincho" w:cs="Arial"/>
                <w:sz w:val="16"/>
                <w:szCs w:val="16"/>
              </w:rPr>
            </w:pPr>
          </w:p>
        </w:tc>
        <w:tc>
          <w:tcPr>
            <w:tcW w:w="261" w:type="dxa"/>
            <w:tcBorders>
              <w:left w:val="single" w:sz="4" w:space="0" w:color="auto"/>
            </w:tcBorders>
            <w:shd w:val="clear" w:color="auto" w:fill="C0C0C0"/>
            <w:noWrap/>
            <w:hideMark/>
          </w:tcPr>
          <w:p w14:paraId="1D13013C"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7D230A5F"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4DB1ADFB"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15D0EDAC"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0B3AA82B" w14:textId="77777777" w:rsidR="0042307E" w:rsidRDefault="0042307E">
            <w:pPr>
              <w:spacing w:line="276" w:lineRule="auto"/>
              <w:rPr>
                <w:rFonts w:eastAsia="MS Mincho" w:cs="Arial"/>
                <w:sz w:val="16"/>
                <w:szCs w:val="16"/>
              </w:rPr>
            </w:pPr>
          </w:p>
        </w:tc>
        <w:tc>
          <w:tcPr>
            <w:tcW w:w="914" w:type="dxa"/>
            <w:tcBorders>
              <w:right w:val="single" w:sz="4" w:space="0" w:color="auto"/>
            </w:tcBorders>
            <w:noWrap/>
            <w:vAlign w:val="bottom"/>
          </w:tcPr>
          <w:p w14:paraId="64523470" w14:textId="77777777" w:rsidR="0042307E" w:rsidRDefault="0042307E">
            <w:pPr>
              <w:spacing w:line="276" w:lineRule="auto"/>
              <w:rPr>
                <w:rFonts w:eastAsia="MS Mincho" w:cs="Arial"/>
                <w:sz w:val="16"/>
                <w:szCs w:val="16"/>
              </w:rPr>
            </w:pPr>
          </w:p>
        </w:tc>
        <w:tc>
          <w:tcPr>
            <w:tcW w:w="261" w:type="dxa"/>
            <w:tcBorders>
              <w:left w:val="single" w:sz="4" w:space="0" w:color="auto"/>
            </w:tcBorders>
            <w:shd w:val="clear" w:color="auto" w:fill="C0C0C0"/>
            <w:noWrap/>
            <w:vAlign w:val="bottom"/>
            <w:hideMark/>
          </w:tcPr>
          <w:p w14:paraId="40B29D15"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1F40F3CA"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14:paraId="19D558F6"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14:paraId="28C2A145"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5EFC416C"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346C4ED3"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3A18C9EC" w14:textId="77777777" w:rsidR="0042307E" w:rsidRDefault="0042307E">
            <w:pPr>
              <w:spacing w:line="276" w:lineRule="auto"/>
              <w:rPr>
                <w:rFonts w:eastAsia="MS Mincho" w:cs="Arial"/>
                <w:sz w:val="16"/>
                <w:szCs w:val="16"/>
              </w:rPr>
            </w:pPr>
          </w:p>
        </w:tc>
        <w:tc>
          <w:tcPr>
            <w:tcW w:w="914" w:type="dxa"/>
            <w:tcBorders>
              <w:right w:val="single" w:sz="4" w:space="0" w:color="auto"/>
            </w:tcBorders>
            <w:noWrap/>
            <w:vAlign w:val="bottom"/>
          </w:tcPr>
          <w:p w14:paraId="64073155" w14:textId="77777777" w:rsidR="0042307E" w:rsidRDefault="0042307E">
            <w:pPr>
              <w:spacing w:line="276" w:lineRule="auto"/>
              <w:rPr>
                <w:rFonts w:eastAsia="MS Mincho" w:cs="Arial"/>
                <w:sz w:val="16"/>
                <w:szCs w:val="16"/>
              </w:rPr>
            </w:pPr>
          </w:p>
        </w:tc>
        <w:tc>
          <w:tcPr>
            <w:tcW w:w="261" w:type="dxa"/>
            <w:tcBorders>
              <w:left w:val="single" w:sz="4" w:space="0" w:color="auto"/>
            </w:tcBorders>
            <w:shd w:val="clear" w:color="auto" w:fill="C0C0C0"/>
            <w:noWrap/>
            <w:vAlign w:val="bottom"/>
            <w:hideMark/>
          </w:tcPr>
          <w:p w14:paraId="02FC787A"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14:paraId="2AA697B2" w14:textId="77777777" w:rsidR="0042307E" w:rsidRDefault="0042307E">
            <w:pPr>
              <w:spacing w:line="276" w:lineRule="auto"/>
              <w:rPr>
                <w:rFonts w:eastAsia="MS Mincho" w:cs="Arial"/>
                <w:sz w:val="16"/>
                <w:szCs w:val="16"/>
              </w:rPr>
            </w:pPr>
            <w:r>
              <w:rPr>
                <w:rFonts w:eastAsia="MS Mincho" w:cs="Arial"/>
                <w:sz w:val="16"/>
                <w:szCs w:val="16"/>
              </w:rPr>
              <w:t>0xBA</w:t>
            </w:r>
          </w:p>
        </w:tc>
        <w:tc>
          <w:tcPr>
            <w:tcW w:w="2731" w:type="dxa"/>
            <w:tcBorders>
              <w:top w:val="single" w:sz="4" w:space="0" w:color="auto"/>
              <w:left w:val="nil"/>
              <w:bottom w:val="single" w:sz="4" w:space="0" w:color="auto"/>
              <w:right w:val="single" w:sz="4" w:space="0" w:color="auto"/>
            </w:tcBorders>
            <w:noWrap/>
          </w:tcPr>
          <w:p w14:paraId="5416440F" w14:textId="77777777" w:rsidR="0042307E" w:rsidRDefault="0042307E">
            <w:pPr>
              <w:spacing w:line="276" w:lineRule="auto"/>
              <w:rPr>
                <w:rFonts w:eastAsia="MS Mincho" w:cs="Arial"/>
                <w:sz w:val="16"/>
                <w:szCs w:val="16"/>
              </w:rPr>
            </w:pPr>
            <w:proofErr w:type="spellStart"/>
            <w:r>
              <w:rPr>
                <w:rFonts w:eastAsia="MS Mincho" w:cs="Arial"/>
                <w:sz w:val="16"/>
                <w:szCs w:val="16"/>
              </w:rPr>
              <w:t>BackupIgnition_Rsp</w:t>
            </w:r>
            <w:proofErr w:type="spellEnd"/>
          </w:p>
        </w:tc>
        <w:tc>
          <w:tcPr>
            <w:tcW w:w="2086" w:type="dxa"/>
            <w:tcBorders>
              <w:top w:val="single" w:sz="4" w:space="0" w:color="auto"/>
              <w:left w:val="nil"/>
              <w:bottom w:val="single" w:sz="4" w:space="0" w:color="auto"/>
              <w:right w:val="single" w:sz="4" w:space="0" w:color="auto"/>
            </w:tcBorders>
            <w:noWrap/>
          </w:tcPr>
          <w:p w14:paraId="753DCD5C" w14:textId="77777777" w:rsidR="0042307E" w:rsidRDefault="0042307E">
            <w:pPr>
              <w:spacing w:line="276" w:lineRule="auto"/>
              <w:rPr>
                <w:rFonts w:eastAsia="MS Mincho" w:cs="Arial"/>
                <w:sz w:val="16"/>
                <w:szCs w:val="16"/>
              </w:rPr>
            </w:pPr>
            <w:r>
              <w:rPr>
                <w:rFonts w:eastAsia="MS Mincho" w:cs="Arial"/>
                <w:sz w:val="16"/>
                <w:szCs w:val="16"/>
              </w:rPr>
              <w:t>MobileCom_Service2 - Embedded Modem</w:t>
            </w:r>
          </w:p>
        </w:tc>
      </w:tr>
      <w:tr w:rsidR="0042307E" w14:paraId="51CEBAF3" w14:textId="77777777" w:rsidTr="0042307E">
        <w:trPr>
          <w:cantSplit/>
          <w:trHeight w:val="255"/>
          <w:jc w:val="center"/>
        </w:trPr>
        <w:tc>
          <w:tcPr>
            <w:tcW w:w="762" w:type="dxa"/>
            <w:tcBorders>
              <w:top w:val="nil"/>
              <w:left w:val="single" w:sz="4" w:space="0" w:color="auto"/>
              <w:right w:val="nil"/>
            </w:tcBorders>
            <w:noWrap/>
            <w:vAlign w:val="bottom"/>
          </w:tcPr>
          <w:p w14:paraId="0E66C7F2" w14:textId="77777777" w:rsidR="0042307E" w:rsidRDefault="0042307E">
            <w:pPr>
              <w:spacing w:line="276" w:lineRule="auto"/>
              <w:rPr>
                <w:rFonts w:eastAsia="MS Mincho" w:cs="Arial"/>
                <w:sz w:val="16"/>
                <w:szCs w:val="16"/>
              </w:rPr>
            </w:pPr>
          </w:p>
        </w:tc>
        <w:tc>
          <w:tcPr>
            <w:tcW w:w="2383" w:type="dxa"/>
            <w:noWrap/>
            <w:vAlign w:val="bottom"/>
          </w:tcPr>
          <w:p w14:paraId="18113E1F" w14:textId="77777777" w:rsidR="0042307E" w:rsidRDefault="0042307E">
            <w:pPr>
              <w:spacing w:line="276" w:lineRule="auto"/>
              <w:rPr>
                <w:rFonts w:eastAsia="MS Mincho" w:cs="Arial"/>
                <w:sz w:val="16"/>
                <w:szCs w:val="16"/>
              </w:rPr>
            </w:pPr>
          </w:p>
        </w:tc>
        <w:tc>
          <w:tcPr>
            <w:tcW w:w="914" w:type="dxa"/>
            <w:tcBorders>
              <w:right w:val="single" w:sz="4" w:space="0" w:color="auto"/>
            </w:tcBorders>
            <w:noWrap/>
            <w:vAlign w:val="bottom"/>
          </w:tcPr>
          <w:p w14:paraId="6888EF5F" w14:textId="77777777" w:rsidR="0042307E" w:rsidRDefault="0042307E">
            <w:pPr>
              <w:spacing w:line="276" w:lineRule="auto"/>
              <w:rPr>
                <w:rFonts w:eastAsia="MS Mincho" w:cs="Arial"/>
                <w:sz w:val="16"/>
                <w:szCs w:val="16"/>
              </w:rPr>
            </w:pPr>
          </w:p>
        </w:tc>
        <w:tc>
          <w:tcPr>
            <w:tcW w:w="261" w:type="dxa"/>
            <w:tcBorders>
              <w:left w:val="single" w:sz="4" w:space="0" w:color="auto"/>
            </w:tcBorders>
            <w:shd w:val="clear" w:color="auto" w:fill="C0C0C0"/>
            <w:noWrap/>
            <w:vAlign w:val="bottom"/>
          </w:tcPr>
          <w:p w14:paraId="6853ED9F"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76CFCBFE" w14:textId="77777777" w:rsidR="0042307E" w:rsidRPr="00307C39" w:rsidRDefault="0042307E">
            <w:pPr>
              <w:spacing w:line="276" w:lineRule="auto"/>
              <w:rPr>
                <w:rFonts w:eastAsia="MS Mincho" w:cs="Arial"/>
                <w:sz w:val="16"/>
                <w:szCs w:val="16"/>
              </w:rPr>
            </w:pPr>
            <w:r w:rsidRPr="00307C39">
              <w:rPr>
                <w:rFonts w:eastAsia="MS Mincho" w:cs="Arial"/>
                <w:sz w:val="16"/>
                <w:szCs w:val="16"/>
              </w:rPr>
              <w:t>0xB4</w:t>
            </w:r>
          </w:p>
        </w:tc>
        <w:tc>
          <w:tcPr>
            <w:tcW w:w="2731" w:type="dxa"/>
            <w:tcBorders>
              <w:top w:val="single" w:sz="4" w:space="0" w:color="auto"/>
              <w:left w:val="nil"/>
              <w:bottom w:val="single" w:sz="4" w:space="0" w:color="auto"/>
              <w:right w:val="single" w:sz="4" w:space="0" w:color="auto"/>
            </w:tcBorders>
            <w:noWrap/>
          </w:tcPr>
          <w:p w14:paraId="1CD1CA4F" w14:textId="77777777" w:rsidR="0042307E" w:rsidRPr="00307C39" w:rsidRDefault="0042307E">
            <w:pPr>
              <w:spacing w:line="276" w:lineRule="auto"/>
              <w:rPr>
                <w:rFonts w:eastAsia="MS Mincho" w:cs="Arial"/>
                <w:sz w:val="16"/>
                <w:szCs w:val="16"/>
              </w:rPr>
            </w:pPr>
            <w:proofErr w:type="spellStart"/>
            <w:r w:rsidRPr="00307C39">
              <w:rPr>
                <w:rFonts w:eastAsia="MS Mincho" w:cs="Arial"/>
                <w:sz w:val="16"/>
                <w:szCs w:val="16"/>
              </w:rPr>
              <w:t>PaakESN_St</w:t>
            </w:r>
            <w:proofErr w:type="spellEnd"/>
          </w:p>
        </w:tc>
        <w:tc>
          <w:tcPr>
            <w:tcW w:w="2086" w:type="dxa"/>
            <w:tcBorders>
              <w:top w:val="single" w:sz="4" w:space="0" w:color="auto"/>
              <w:left w:val="nil"/>
              <w:bottom w:val="single" w:sz="4" w:space="0" w:color="auto"/>
              <w:right w:val="single" w:sz="4" w:space="0" w:color="auto"/>
            </w:tcBorders>
            <w:noWrap/>
          </w:tcPr>
          <w:p w14:paraId="374AF611" w14:textId="77777777" w:rsidR="0042307E" w:rsidRPr="00307C39" w:rsidRDefault="0042307E">
            <w:pPr>
              <w:spacing w:line="276" w:lineRule="auto"/>
              <w:rPr>
                <w:rFonts w:eastAsia="MS Mincho" w:cs="Arial"/>
                <w:sz w:val="16"/>
                <w:szCs w:val="16"/>
              </w:rPr>
            </w:pPr>
            <w:r w:rsidRPr="00307C39">
              <w:rPr>
                <w:rFonts w:eastAsia="MS Mincho" w:cs="Arial"/>
                <w:sz w:val="16"/>
                <w:szCs w:val="16"/>
              </w:rPr>
              <w:t>MobileCom_Service2 - Embedded Modem</w:t>
            </w:r>
          </w:p>
        </w:tc>
      </w:tr>
      <w:tr w:rsidR="0042307E" w14:paraId="05A76B6D" w14:textId="77777777" w:rsidTr="0042307E">
        <w:trPr>
          <w:cantSplit/>
          <w:trHeight w:val="255"/>
          <w:jc w:val="center"/>
        </w:trPr>
        <w:tc>
          <w:tcPr>
            <w:tcW w:w="762" w:type="dxa"/>
            <w:tcBorders>
              <w:top w:val="nil"/>
              <w:left w:val="single" w:sz="4" w:space="0" w:color="auto"/>
              <w:right w:val="nil"/>
            </w:tcBorders>
            <w:noWrap/>
            <w:vAlign w:val="bottom"/>
          </w:tcPr>
          <w:p w14:paraId="02E6CEC7" w14:textId="77777777" w:rsidR="0042307E" w:rsidRDefault="0042307E" w:rsidP="0042307E">
            <w:pPr>
              <w:spacing w:line="276" w:lineRule="auto"/>
              <w:rPr>
                <w:rFonts w:eastAsia="MS Mincho" w:cs="Arial"/>
                <w:sz w:val="16"/>
                <w:szCs w:val="16"/>
              </w:rPr>
            </w:pPr>
          </w:p>
        </w:tc>
        <w:tc>
          <w:tcPr>
            <w:tcW w:w="2383" w:type="dxa"/>
            <w:noWrap/>
            <w:vAlign w:val="bottom"/>
          </w:tcPr>
          <w:p w14:paraId="6B975B3E" w14:textId="77777777" w:rsidR="0042307E" w:rsidRDefault="0042307E" w:rsidP="0042307E">
            <w:pPr>
              <w:spacing w:line="276" w:lineRule="auto"/>
              <w:rPr>
                <w:rFonts w:eastAsia="MS Mincho" w:cs="Arial"/>
                <w:sz w:val="16"/>
                <w:szCs w:val="16"/>
              </w:rPr>
            </w:pPr>
          </w:p>
        </w:tc>
        <w:tc>
          <w:tcPr>
            <w:tcW w:w="914" w:type="dxa"/>
            <w:tcBorders>
              <w:right w:val="single" w:sz="4" w:space="0" w:color="auto"/>
            </w:tcBorders>
            <w:noWrap/>
            <w:vAlign w:val="bottom"/>
          </w:tcPr>
          <w:p w14:paraId="28944726" w14:textId="77777777" w:rsidR="0042307E" w:rsidRDefault="0042307E" w:rsidP="0042307E">
            <w:pPr>
              <w:spacing w:line="276" w:lineRule="auto"/>
              <w:rPr>
                <w:rFonts w:eastAsia="MS Mincho" w:cs="Arial"/>
                <w:sz w:val="16"/>
                <w:szCs w:val="16"/>
              </w:rPr>
            </w:pPr>
          </w:p>
        </w:tc>
        <w:tc>
          <w:tcPr>
            <w:tcW w:w="261" w:type="dxa"/>
            <w:tcBorders>
              <w:left w:val="single" w:sz="4" w:space="0" w:color="auto"/>
              <w:bottom w:val="single" w:sz="4" w:space="0" w:color="auto"/>
            </w:tcBorders>
            <w:shd w:val="clear" w:color="auto" w:fill="C0C0C0"/>
            <w:noWrap/>
            <w:vAlign w:val="bottom"/>
          </w:tcPr>
          <w:p w14:paraId="5B7A3D51" w14:textId="77777777" w:rsidR="0042307E" w:rsidRDefault="0042307E" w:rsidP="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7B8F3552" w14:textId="77777777" w:rsidR="0042307E" w:rsidRPr="00CB322E" w:rsidRDefault="0042307E" w:rsidP="0042307E">
            <w:pPr>
              <w:spacing w:line="276" w:lineRule="auto"/>
              <w:rPr>
                <w:rFonts w:eastAsia="MS Mincho" w:cs="Arial"/>
                <w:sz w:val="16"/>
                <w:szCs w:val="16"/>
              </w:rPr>
            </w:pPr>
            <w:r w:rsidRPr="00CB322E">
              <w:rPr>
                <w:rFonts w:eastAsia="MS Mincho" w:cs="Arial"/>
                <w:sz w:val="16"/>
                <w:szCs w:val="16"/>
              </w:rPr>
              <w:t>0xDD</w:t>
            </w:r>
          </w:p>
        </w:tc>
        <w:tc>
          <w:tcPr>
            <w:tcW w:w="2731" w:type="dxa"/>
            <w:tcBorders>
              <w:top w:val="single" w:sz="4" w:space="0" w:color="auto"/>
              <w:left w:val="nil"/>
              <w:bottom w:val="single" w:sz="4" w:space="0" w:color="auto"/>
              <w:right w:val="single" w:sz="4" w:space="0" w:color="auto"/>
            </w:tcBorders>
            <w:noWrap/>
          </w:tcPr>
          <w:p w14:paraId="3FFD9661" w14:textId="77777777" w:rsidR="0042307E" w:rsidRPr="00CB322E" w:rsidRDefault="0042307E" w:rsidP="0042307E">
            <w:pPr>
              <w:spacing w:line="276" w:lineRule="auto"/>
              <w:rPr>
                <w:rFonts w:eastAsia="MS Mincho" w:cs="Arial"/>
                <w:sz w:val="16"/>
                <w:szCs w:val="16"/>
              </w:rPr>
            </w:pPr>
            <w:proofErr w:type="spellStart"/>
            <w:r w:rsidRPr="00CB322E">
              <w:rPr>
                <w:rFonts w:eastAsia="MS Mincho" w:cs="Arial"/>
                <w:sz w:val="16"/>
                <w:szCs w:val="16"/>
              </w:rPr>
              <w:t>NFCKeyList_Rsp</w:t>
            </w:r>
            <w:proofErr w:type="spellEnd"/>
          </w:p>
          <w:p w14:paraId="7E7EF05C" w14:textId="77777777" w:rsidR="0042307E" w:rsidRPr="00CB322E" w:rsidRDefault="0042307E" w:rsidP="0042307E">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66D7F38E" w14:textId="77777777" w:rsidR="0042307E" w:rsidRPr="00CB322E" w:rsidRDefault="0042307E" w:rsidP="0042307E">
            <w:pPr>
              <w:spacing w:line="276" w:lineRule="auto"/>
              <w:rPr>
                <w:rFonts w:eastAsia="MS Mincho" w:cs="Arial"/>
                <w:sz w:val="16"/>
                <w:szCs w:val="16"/>
              </w:rPr>
            </w:pPr>
            <w:r w:rsidRPr="00CB322E">
              <w:rPr>
                <w:rFonts w:eastAsia="MS Mincho" w:cs="Arial"/>
                <w:sz w:val="16"/>
                <w:szCs w:val="16"/>
              </w:rPr>
              <w:t>MobileCom_Service4 – NFC</w:t>
            </w:r>
          </w:p>
        </w:tc>
      </w:tr>
      <w:tr w:rsidR="0042307E" w14:paraId="05533794"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02D0EA1A" w14:textId="77777777" w:rsidR="0042307E" w:rsidRDefault="0042307E" w:rsidP="0042307E">
            <w:pPr>
              <w:spacing w:line="276" w:lineRule="auto"/>
              <w:rPr>
                <w:rFonts w:eastAsia="MS Mincho" w:cs="Arial"/>
                <w:sz w:val="16"/>
                <w:szCs w:val="16"/>
              </w:rPr>
            </w:pPr>
          </w:p>
        </w:tc>
        <w:tc>
          <w:tcPr>
            <w:tcW w:w="2383" w:type="dxa"/>
            <w:tcBorders>
              <w:bottom w:val="single" w:sz="4" w:space="0" w:color="auto"/>
            </w:tcBorders>
            <w:noWrap/>
            <w:vAlign w:val="bottom"/>
          </w:tcPr>
          <w:p w14:paraId="23B18F16" w14:textId="77777777" w:rsidR="0042307E" w:rsidRDefault="0042307E" w:rsidP="0042307E">
            <w:pPr>
              <w:spacing w:line="276" w:lineRule="auto"/>
              <w:rPr>
                <w:rFonts w:eastAsia="MS Mincho" w:cs="Arial"/>
                <w:sz w:val="16"/>
                <w:szCs w:val="16"/>
              </w:rPr>
            </w:pPr>
          </w:p>
        </w:tc>
        <w:tc>
          <w:tcPr>
            <w:tcW w:w="914" w:type="dxa"/>
            <w:tcBorders>
              <w:bottom w:val="single" w:sz="4" w:space="0" w:color="auto"/>
              <w:right w:val="single" w:sz="4" w:space="0" w:color="auto"/>
            </w:tcBorders>
            <w:noWrap/>
            <w:vAlign w:val="bottom"/>
          </w:tcPr>
          <w:p w14:paraId="6DCAF5D7" w14:textId="77777777" w:rsidR="0042307E" w:rsidRDefault="0042307E" w:rsidP="0042307E">
            <w:pPr>
              <w:spacing w:line="276" w:lineRule="auto"/>
              <w:rPr>
                <w:rFonts w:eastAsia="MS Mincho" w:cs="Arial"/>
                <w:sz w:val="16"/>
                <w:szCs w:val="16"/>
              </w:rPr>
            </w:pPr>
          </w:p>
        </w:tc>
        <w:tc>
          <w:tcPr>
            <w:tcW w:w="261" w:type="dxa"/>
            <w:tcBorders>
              <w:left w:val="single" w:sz="4" w:space="0" w:color="auto"/>
              <w:bottom w:val="single" w:sz="4" w:space="0" w:color="auto"/>
            </w:tcBorders>
            <w:shd w:val="clear" w:color="auto" w:fill="C0C0C0"/>
            <w:noWrap/>
            <w:vAlign w:val="bottom"/>
          </w:tcPr>
          <w:p w14:paraId="1E462874" w14:textId="77777777" w:rsidR="0042307E" w:rsidRDefault="0042307E" w:rsidP="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048A9AA0" w14:textId="77777777" w:rsidR="0042307E" w:rsidRPr="00CB322E" w:rsidRDefault="0042307E" w:rsidP="0042307E">
            <w:pPr>
              <w:spacing w:line="276" w:lineRule="auto"/>
              <w:rPr>
                <w:rFonts w:eastAsia="MS Mincho" w:cs="Arial"/>
                <w:sz w:val="16"/>
                <w:szCs w:val="16"/>
              </w:rPr>
            </w:pPr>
            <w:r w:rsidRPr="00CB322E">
              <w:rPr>
                <w:rFonts w:eastAsia="MS Mincho" w:cs="Arial"/>
                <w:sz w:val="16"/>
                <w:szCs w:val="16"/>
              </w:rPr>
              <w:t>0xDF</w:t>
            </w:r>
          </w:p>
        </w:tc>
        <w:tc>
          <w:tcPr>
            <w:tcW w:w="2731" w:type="dxa"/>
            <w:tcBorders>
              <w:top w:val="single" w:sz="4" w:space="0" w:color="auto"/>
              <w:left w:val="nil"/>
              <w:bottom w:val="single" w:sz="4" w:space="0" w:color="auto"/>
              <w:right w:val="single" w:sz="4" w:space="0" w:color="auto"/>
            </w:tcBorders>
            <w:noWrap/>
          </w:tcPr>
          <w:p w14:paraId="545A8D3E" w14:textId="77777777" w:rsidR="0042307E" w:rsidRPr="00CB322E" w:rsidRDefault="0042307E" w:rsidP="0042307E">
            <w:pPr>
              <w:spacing w:line="276" w:lineRule="auto"/>
              <w:rPr>
                <w:rFonts w:eastAsia="MS Mincho" w:cs="Arial"/>
                <w:sz w:val="16"/>
                <w:szCs w:val="16"/>
              </w:rPr>
            </w:pPr>
            <w:r w:rsidRPr="00CB322E">
              <w:rPr>
                <w:rFonts w:eastAsia="MS Mincho" w:cs="Arial"/>
                <w:sz w:val="16"/>
                <w:szCs w:val="16"/>
              </w:rPr>
              <w:t>NFCKey_Rsp</w:t>
            </w:r>
          </w:p>
        </w:tc>
        <w:tc>
          <w:tcPr>
            <w:tcW w:w="2086" w:type="dxa"/>
            <w:tcBorders>
              <w:top w:val="single" w:sz="4" w:space="0" w:color="auto"/>
              <w:left w:val="nil"/>
              <w:bottom w:val="single" w:sz="4" w:space="0" w:color="auto"/>
              <w:right w:val="single" w:sz="4" w:space="0" w:color="auto"/>
            </w:tcBorders>
            <w:noWrap/>
          </w:tcPr>
          <w:p w14:paraId="30E9684E" w14:textId="77777777" w:rsidR="0042307E" w:rsidRPr="00CB322E" w:rsidRDefault="0042307E" w:rsidP="0042307E">
            <w:pPr>
              <w:spacing w:line="276" w:lineRule="auto"/>
              <w:rPr>
                <w:rFonts w:eastAsia="MS Mincho" w:cs="Arial"/>
                <w:sz w:val="16"/>
                <w:szCs w:val="16"/>
              </w:rPr>
            </w:pPr>
            <w:r w:rsidRPr="00CB322E">
              <w:rPr>
                <w:rFonts w:eastAsia="MS Mincho" w:cs="Arial"/>
                <w:sz w:val="16"/>
                <w:szCs w:val="16"/>
              </w:rPr>
              <w:t>MobileCom_Service4 - NFC</w:t>
            </w:r>
          </w:p>
        </w:tc>
      </w:tr>
    </w:tbl>
    <w:p w14:paraId="6487E7EE" w14:textId="77777777" w:rsidR="0042307E" w:rsidRDefault="0042307E" w:rsidP="0042307E"/>
    <w:p w14:paraId="4CD97405" w14:textId="77777777" w:rsidR="0042307E" w:rsidRDefault="0042307E" w:rsidP="0042307E"/>
    <w:p w14:paraId="4D44C67F" w14:textId="77777777" w:rsidR="0042307E" w:rsidRDefault="0042307E" w:rsidP="0042307E"/>
    <w:p w14:paraId="627FD871" w14:textId="77777777" w:rsidR="0042307E" w:rsidRDefault="0042307E" w:rsidP="0042307E">
      <w:pPr>
        <w:pStyle w:val="Heading4"/>
      </w:pPr>
      <w:r w:rsidRPr="00B9479B">
        <w:t>TP-PHY-TPP-REQ-258575/C-APIM - BLEM</w:t>
      </w:r>
    </w:p>
    <w:p w14:paraId="5D9F4CE0" w14:textId="77777777" w:rsidR="0042307E" w:rsidRDefault="0042307E" w:rsidP="0042307E">
      <w:pPr>
        <w:rPr>
          <w:rFonts w:eastAsia="MS Mincho" w:cs="Arial"/>
        </w:rPr>
      </w:pPr>
      <w:r>
        <w:rPr>
          <w:rFonts w:eastAsia="MS Mincho" w:cs="Arial"/>
        </w:rPr>
        <w:t>The BLEM - APIM</w:t>
      </w:r>
      <w:r>
        <w:rPr>
          <w:rFonts w:eastAsia="MS Mincho" w:cs="Arial"/>
          <w:sz w:val="16"/>
          <w:szCs w:val="16"/>
        </w:rPr>
        <w:t xml:space="preserve"> </w:t>
      </w:r>
      <w:r>
        <w:rPr>
          <w:rFonts w:eastAsia="MS Mincho" w:cs="Arial"/>
        </w:rPr>
        <w:t>channel represent the channel connecting "BLEM" features and "APIM" features.</w:t>
      </w:r>
    </w:p>
    <w:p w14:paraId="435527CF" w14:textId="77777777" w:rsidR="0042307E" w:rsidRDefault="0042307E" w:rsidP="0042307E">
      <w:pPr>
        <w:rPr>
          <w:rFonts w:eastAsia="MS Mincho" w:cs="Arial"/>
        </w:rPr>
      </w:pPr>
    </w:p>
    <w:p w14:paraId="34E50266"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5099C07F" w14:textId="77777777" w:rsidR="0042307E" w:rsidRDefault="0042307E" w:rsidP="0042307E">
      <w:pPr>
        <w:rPr>
          <w:rFonts w:eastAsia="MS Mincho" w:cs="Arial"/>
        </w:rPr>
      </w:pPr>
    </w:p>
    <w:p w14:paraId="357A9FE1" w14:textId="77777777" w:rsidR="0042307E" w:rsidRDefault="0042307E" w:rsidP="0042307E"/>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0885B73A"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3C54491D" w14:textId="77777777" w:rsidR="0042307E" w:rsidRDefault="0042307E">
            <w:pPr>
              <w:spacing w:line="276" w:lineRule="auto"/>
              <w:jc w:val="center"/>
              <w:rPr>
                <w:rFonts w:eastAsia="MS Mincho" w:cs="Arial"/>
                <w:b/>
                <w:bCs/>
                <w:sz w:val="16"/>
                <w:szCs w:val="16"/>
              </w:rPr>
            </w:pPr>
            <w:r>
              <w:rPr>
                <w:rFonts w:eastAsia="MS Mincho" w:cs="Arial"/>
                <w:b/>
                <w:bCs/>
                <w:sz w:val="16"/>
                <w:szCs w:val="16"/>
              </w:rPr>
              <w:lastRenderedPageBreak/>
              <w:t>Channel</w:t>
            </w:r>
          </w:p>
        </w:tc>
      </w:tr>
      <w:tr w:rsidR="0042307E" w14:paraId="4C824C5A" w14:textId="77777777" w:rsidTr="0042307E">
        <w:trPr>
          <w:cantSplit/>
          <w:trHeight w:val="436"/>
          <w:jc w:val="center"/>
        </w:trPr>
        <w:tc>
          <w:tcPr>
            <w:tcW w:w="762" w:type="dxa"/>
            <w:tcBorders>
              <w:top w:val="nil"/>
              <w:left w:val="single" w:sz="4" w:space="0" w:color="auto"/>
              <w:bottom w:val="single" w:sz="4" w:space="0" w:color="auto"/>
              <w:right w:val="single" w:sz="4" w:space="0" w:color="auto"/>
            </w:tcBorders>
            <w:noWrap/>
            <w:vAlign w:val="bottom"/>
            <w:hideMark/>
          </w:tcPr>
          <w:p w14:paraId="0CD2EFCF" w14:textId="77777777" w:rsidR="0042307E" w:rsidRDefault="0042307E">
            <w:pPr>
              <w:spacing w:line="276" w:lineRule="auto"/>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13469378"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15943013" w14:textId="77777777" w:rsidR="0042307E" w:rsidRDefault="0042307E">
            <w:pPr>
              <w:spacing w:line="276" w:lineRule="auto"/>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7104F555"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6644B311"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7496704F" w14:textId="77777777" w:rsidR="0042307E" w:rsidRDefault="0042307E">
            <w:pPr>
              <w:spacing w:line="276" w:lineRule="auto"/>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14:paraId="4A5F7E6F"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7BC0C536"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3DB80558" w14:textId="77777777" w:rsidR="0042307E" w:rsidRDefault="0042307E">
            <w:pPr>
              <w:spacing w:line="276" w:lineRule="auto"/>
              <w:rPr>
                <w:rFonts w:eastAsia="MS Mincho" w:cs="Arial"/>
                <w:sz w:val="16"/>
                <w:szCs w:val="16"/>
              </w:rPr>
            </w:pPr>
            <w:r>
              <w:rPr>
                <w:rFonts w:eastAsia="MS Mincho" w:cs="Arial"/>
                <w:sz w:val="16"/>
                <w:szCs w:val="16"/>
              </w:rPr>
              <w:t>0x258</w:t>
            </w:r>
          </w:p>
        </w:tc>
        <w:tc>
          <w:tcPr>
            <w:tcW w:w="2383" w:type="dxa"/>
            <w:tcBorders>
              <w:top w:val="nil"/>
              <w:left w:val="nil"/>
              <w:bottom w:val="single" w:sz="4" w:space="0" w:color="auto"/>
              <w:right w:val="single" w:sz="4" w:space="0" w:color="auto"/>
            </w:tcBorders>
            <w:noWrap/>
            <w:hideMark/>
          </w:tcPr>
          <w:p w14:paraId="57B1C2FB" w14:textId="77777777" w:rsidR="0042307E" w:rsidRDefault="0042307E">
            <w:pPr>
              <w:spacing w:line="276" w:lineRule="auto"/>
              <w:rPr>
                <w:rFonts w:eastAsia="MS Mincho" w:cs="Arial"/>
                <w:sz w:val="16"/>
                <w:szCs w:val="16"/>
              </w:rPr>
            </w:pPr>
            <w:proofErr w:type="spellStart"/>
            <w:r>
              <w:rPr>
                <w:rFonts w:eastAsia="MS Mincho" w:cs="Arial"/>
                <w:sz w:val="16"/>
                <w:szCs w:val="16"/>
              </w:rPr>
              <w:t>APIM_RFA_BLEM_Tx</w:t>
            </w:r>
            <w:proofErr w:type="spellEnd"/>
          </w:p>
        </w:tc>
        <w:tc>
          <w:tcPr>
            <w:tcW w:w="914" w:type="dxa"/>
            <w:tcBorders>
              <w:top w:val="nil"/>
              <w:left w:val="nil"/>
              <w:bottom w:val="single" w:sz="4" w:space="0" w:color="auto"/>
              <w:right w:val="single" w:sz="4" w:space="0" w:color="auto"/>
            </w:tcBorders>
            <w:noWrap/>
            <w:hideMark/>
          </w:tcPr>
          <w:p w14:paraId="5991F1FF" w14:textId="77777777" w:rsidR="0042307E" w:rsidRDefault="0042307E">
            <w:pPr>
              <w:spacing w:line="276" w:lineRule="auto"/>
              <w:jc w:val="center"/>
              <w:rPr>
                <w:rFonts w:eastAsia="MS Mincho" w:cs="Arial"/>
                <w:sz w:val="16"/>
                <w:szCs w:val="16"/>
              </w:rPr>
            </w:pPr>
            <w:r>
              <w:rPr>
                <w:rFonts w:eastAsia="MS Mincho" w:cs="Arial"/>
                <w:sz w:val="16"/>
                <w:szCs w:val="16"/>
              </w:rPr>
              <w:t>50</w:t>
            </w:r>
          </w:p>
        </w:tc>
        <w:tc>
          <w:tcPr>
            <w:tcW w:w="261" w:type="dxa"/>
            <w:shd w:val="clear" w:color="auto" w:fill="C0C0C0"/>
            <w:noWrap/>
            <w:vAlign w:val="bottom"/>
            <w:hideMark/>
          </w:tcPr>
          <w:p w14:paraId="4EFDA32B"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14:paraId="73699929"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14:paraId="3525B35B" w14:textId="77777777" w:rsidR="0042307E" w:rsidRDefault="0042307E">
            <w:pPr>
              <w:spacing w:line="276" w:lineRule="auto"/>
              <w:rPr>
                <w:rFonts w:eastAsia="MS Mincho" w:cs="Arial"/>
                <w:b/>
                <w:sz w:val="16"/>
                <w:szCs w:val="16"/>
              </w:rPr>
            </w:pPr>
            <w:r>
              <w:rPr>
                <w:rFonts w:eastAsia="MS Mincho" w:cs="Arial"/>
                <w:b/>
                <w:sz w:val="16"/>
                <w:szCs w:val="16"/>
              </w:rPr>
              <w:t>Receiver:  BLEM</w:t>
            </w:r>
          </w:p>
        </w:tc>
        <w:tc>
          <w:tcPr>
            <w:tcW w:w="2086" w:type="dxa"/>
            <w:tcBorders>
              <w:top w:val="nil"/>
              <w:left w:val="nil"/>
              <w:bottom w:val="single" w:sz="4" w:space="0" w:color="auto"/>
              <w:right w:val="single" w:sz="4" w:space="0" w:color="auto"/>
            </w:tcBorders>
            <w:shd w:val="clear" w:color="auto" w:fill="C0C0C0"/>
            <w:noWrap/>
            <w:vAlign w:val="bottom"/>
            <w:hideMark/>
          </w:tcPr>
          <w:p w14:paraId="025E6E79"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16C40F8D"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2D5A9DBC"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0861FC1C" w14:textId="77777777" w:rsidR="0042307E" w:rsidRDefault="0042307E">
            <w:pPr>
              <w:spacing w:line="276" w:lineRule="auto"/>
              <w:rPr>
                <w:rFonts w:eastAsia="MS Mincho" w:cs="Arial"/>
                <w:sz w:val="16"/>
                <w:szCs w:val="16"/>
              </w:rPr>
            </w:pPr>
          </w:p>
        </w:tc>
        <w:tc>
          <w:tcPr>
            <w:tcW w:w="914" w:type="dxa"/>
            <w:noWrap/>
            <w:vAlign w:val="bottom"/>
          </w:tcPr>
          <w:p w14:paraId="3211643D" w14:textId="77777777" w:rsidR="0042307E" w:rsidRDefault="0042307E">
            <w:pPr>
              <w:spacing w:line="276" w:lineRule="auto"/>
              <w:rPr>
                <w:rFonts w:eastAsia="MS Mincho" w:cs="Arial"/>
                <w:sz w:val="16"/>
                <w:szCs w:val="16"/>
              </w:rPr>
            </w:pPr>
          </w:p>
        </w:tc>
        <w:tc>
          <w:tcPr>
            <w:tcW w:w="261" w:type="dxa"/>
            <w:shd w:val="clear" w:color="auto" w:fill="C0C0C0"/>
            <w:noWrap/>
            <w:hideMark/>
          </w:tcPr>
          <w:p w14:paraId="603F3620"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740C4BC7"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7C7CE3E1"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7A954A3E"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4C4E2B4D" w14:textId="77777777" w:rsidR="0042307E" w:rsidRDefault="0042307E">
            <w:pPr>
              <w:spacing w:line="276" w:lineRule="auto"/>
              <w:rPr>
                <w:rFonts w:eastAsia="MS Mincho" w:cs="Arial"/>
                <w:sz w:val="16"/>
                <w:szCs w:val="16"/>
              </w:rPr>
            </w:pPr>
          </w:p>
        </w:tc>
        <w:tc>
          <w:tcPr>
            <w:tcW w:w="914" w:type="dxa"/>
            <w:noWrap/>
            <w:vAlign w:val="bottom"/>
          </w:tcPr>
          <w:p w14:paraId="6DE00FB2"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47C720FD"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3D497788"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14:paraId="467B6C48"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14:paraId="07F5D1C3"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5256F9E2"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5E3F17DC"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35834D22" w14:textId="77777777" w:rsidR="0042307E" w:rsidRDefault="0042307E">
            <w:pPr>
              <w:spacing w:line="276" w:lineRule="auto"/>
              <w:rPr>
                <w:rFonts w:eastAsia="MS Mincho" w:cs="Arial"/>
                <w:sz w:val="16"/>
                <w:szCs w:val="16"/>
              </w:rPr>
            </w:pPr>
          </w:p>
        </w:tc>
        <w:tc>
          <w:tcPr>
            <w:tcW w:w="914" w:type="dxa"/>
            <w:noWrap/>
            <w:vAlign w:val="bottom"/>
          </w:tcPr>
          <w:p w14:paraId="0932CEA6"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7D2E59BE"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14:paraId="7635CB00" w14:textId="77777777" w:rsidR="0042307E" w:rsidRDefault="0042307E">
            <w:pPr>
              <w:spacing w:line="276" w:lineRule="auto"/>
              <w:rPr>
                <w:rFonts w:eastAsia="MS Mincho" w:cs="Arial"/>
                <w:sz w:val="16"/>
                <w:szCs w:val="16"/>
              </w:rPr>
            </w:pPr>
            <w:r>
              <w:rPr>
                <w:rFonts w:eastAsia="MS Mincho" w:cs="Arial"/>
                <w:sz w:val="16"/>
                <w:szCs w:val="16"/>
              </w:rPr>
              <w:t>0xB9</w:t>
            </w:r>
          </w:p>
        </w:tc>
        <w:tc>
          <w:tcPr>
            <w:tcW w:w="2731" w:type="dxa"/>
            <w:tcBorders>
              <w:top w:val="single" w:sz="4" w:space="0" w:color="auto"/>
              <w:left w:val="nil"/>
              <w:bottom w:val="single" w:sz="4" w:space="0" w:color="auto"/>
              <w:right w:val="single" w:sz="4" w:space="0" w:color="auto"/>
            </w:tcBorders>
            <w:noWrap/>
          </w:tcPr>
          <w:p w14:paraId="08B9BE4F" w14:textId="77777777" w:rsidR="0042307E" w:rsidRDefault="0042307E">
            <w:pPr>
              <w:spacing w:line="276" w:lineRule="auto"/>
              <w:rPr>
                <w:rFonts w:eastAsia="MS Mincho" w:cs="Arial"/>
                <w:sz w:val="16"/>
                <w:szCs w:val="16"/>
              </w:rPr>
            </w:pPr>
            <w:proofErr w:type="spellStart"/>
            <w:r>
              <w:rPr>
                <w:rFonts w:eastAsia="MS Mincho" w:cs="Arial"/>
                <w:sz w:val="16"/>
                <w:szCs w:val="16"/>
              </w:rPr>
              <w:t>BackupIgnition_Rq</w:t>
            </w:r>
            <w:proofErr w:type="spellEnd"/>
          </w:p>
        </w:tc>
        <w:tc>
          <w:tcPr>
            <w:tcW w:w="2086" w:type="dxa"/>
            <w:tcBorders>
              <w:top w:val="single" w:sz="4" w:space="0" w:color="auto"/>
              <w:left w:val="nil"/>
              <w:bottom w:val="single" w:sz="4" w:space="0" w:color="auto"/>
              <w:right w:val="single" w:sz="4" w:space="0" w:color="auto"/>
            </w:tcBorders>
            <w:noWrap/>
            <w:hideMark/>
          </w:tcPr>
          <w:p w14:paraId="58C68130" w14:textId="77777777" w:rsidR="0042307E" w:rsidRDefault="0042307E">
            <w:pPr>
              <w:spacing w:line="276" w:lineRule="auto"/>
              <w:rPr>
                <w:rFonts w:eastAsia="MS Mincho" w:cs="Arial"/>
                <w:sz w:val="16"/>
                <w:szCs w:val="16"/>
              </w:rPr>
            </w:pPr>
            <w:r>
              <w:rPr>
                <w:rFonts w:eastAsia="MS Mincho" w:cs="Arial"/>
                <w:sz w:val="16"/>
                <w:szCs w:val="16"/>
              </w:rPr>
              <w:t>MobileCom_Service2 - Embedded Modem</w:t>
            </w:r>
          </w:p>
        </w:tc>
      </w:tr>
      <w:tr w:rsidR="0042307E" w14:paraId="66899B10" w14:textId="77777777" w:rsidTr="0042307E">
        <w:trPr>
          <w:cantSplit/>
          <w:trHeight w:val="255"/>
          <w:jc w:val="center"/>
        </w:trPr>
        <w:tc>
          <w:tcPr>
            <w:tcW w:w="762" w:type="dxa"/>
            <w:tcBorders>
              <w:top w:val="nil"/>
              <w:left w:val="single" w:sz="4" w:space="0" w:color="auto"/>
              <w:bottom w:val="nil"/>
              <w:right w:val="nil"/>
            </w:tcBorders>
            <w:noWrap/>
            <w:vAlign w:val="bottom"/>
          </w:tcPr>
          <w:p w14:paraId="6DBD3F12" w14:textId="77777777" w:rsidR="0042307E" w:rsidRDefault="0042307E" w:rsidP="0042307E">
            <w:pPr>
              <w:spacing w:line="276" w:lineRule="auto"/>
              <w:rPr>
                <w:rFonts w:eastAsia="MS Mincho" w:cs="Arial"/>
                <w:sz w:val="16"/>
                <w:szCs w:val="16"/>
              </w:rPr>
            </w:pPr>
          </w:p>
        </w:tc>
        <w:tc>
          <w:tcPr>
            <w:tcW w:w="2383" w:type="dxa"/>
            <w:noWrap/>
            <w:vAlign w:val="bottom"/>
          </w:tcPr>
          <w:p w14:paraId="10298BEE" w14:textId="77777777" w:rsidR="0042307E" w:rsidRDefault="0042307E" w:rsidP="0042307E">
            <w:pPr>
              <w:spacing w:line="276" w:lineRule="auto"/>
              <w:rPr>
                <w:rFonts w:eastAsia="MS Mincho" w:cs="Arial"/>
                <w:sz w:val="16"/>
                <w:szCs w:val="16"/>
              </w:rPr>
            </w:pPr>
          </w:p>
        </w:tc>
        <w:tc>
          <w:tcPr>
            <w:tcW w:w="914" w:type="dxa"/>
            <w:noWrap/>
            <w:vAlign w:val="bottom"/>
          </w:tcPr>
          <w:p w14:paraId="24E9DCA4" w14:textId="77777777" w:rsidR="0042307E" w:rsidRDefault="0042307E" w:rsidP="0042307E">
            <w:pPr>
              <w:spacing w:line="276" w:lineRule="auto"/>
              <w:rPr>
                <w:rFonts w:eastAsia="MS Mincho" w:cs="Arial"/>
                <w:sz w:val="16"/>
                <w:szCs w:val="16"/>
              </w:rPr>
            </w:pPr>
          </w:p>
        </w:tc>
        <w:tc>
          <w:tcPr>
            <w:tcW w:w="261" w:type="dxa"/>
            <w:shd w:val="clear" w:color="auto" w:fill="C0C0C0"/>
            <w:noWrap/>
            <w:vAlign w:val="bottom"/>
          </w:tcPr>
          <w:p w14:paraId="3AC23561" w14:textId="77777777" w:rsidR="0042307E" w:rsidRDefault="0042307E" w:rsidP="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47868DC0" w14:textId="77777777" w:rsidR="0042307E" w:rsidRPr="00764BB5" w:rsidRDefault="0042307E" w:rsidP="0042307E">
            <w:pPr>
              <w:spacing w:line="276" w:lineRule="auto"/>
              <w:rPr>
                <w:rFonts w:eastAsia="MS Mincho" w:cs="Arial"/>
                <w:sz w:val="16"/>
                <w:szCs w:val="16"/>
              </w:rPr>
            </w:pPr>
            <w:r w:rsidRPr="00764BB5">
              <w:rPr>
                <w:rFonts w:eastAsia="MS Mincho" w:cs="Arial"/>
                <w:sz w:val="16"/>
                <w:szCs w:val="16"/>
              </w:rPr>
              <w:t>0xDC</w:t>
            </w:r>
          </w:p>
        </w:tc>
        <w:tc>
          <w:tcPr>
            <w:tcW w:w="2731" w:type="dxa"/>
            <w:tcBorders>
              <w:top w:val="single" w:sz="4" w:space="0" w:color="auto"/>
              <w:left w:val="nil"/>
              <w:bottom w:val="single" w:sz="4" w:space="0" w:color="auto"/>
              <w:right w:val="single" w:sz="4" w:space="0" w:color="auto"/>
            </w:tcBorders>
            <w:noWrap/>
          </w:tcPr>
          <w:p w14:paraId="0FF8CB7B" w14:textId="77777777" w:rsidR="0042307E" w:rsidRPr="00764BB5" w:rsidRDefault="0042307E" w:rsidP="0042307E">
            <w:pPr>
              <w:spacing w:line="276" w:lineRule="auto"/>
              <w:rPr>
                <w:rFonts w:eastAsia="MS Mincho" w:cs="Arial"/>
                <w:sz w:val="16"/>
                <w:szCs w:val="16"/>
              </w:rPr>
            </w:pPr>
            <w:proofErr w:type="spellStart"/>
            <w:r w:rsidRPr="00764BB5">
              <w:rPr>
                <w:rFonts w:eastAsia="MS Mincho" w:cs="Arial"/>
                <w:sz w:val="16"/>
                <w:szCs w:val="16"/>
              </w:rPr>
              <w:t>NFCKeyList_Rq</w:t>
            </w:r>
            <w:proofErr w:type="spellEnd"/>
            <w:r w:rsidRPr="00764BB5">
              <w:rPr>
                <w:rFonts w:eastAsia="MS Mincho" w:cs="Arial"/>
                <w:sz w:val="16"/>
                <w:szCs w:val="16"/>
              </w:rPr>
              <w:t xml:space="preserve"> </w:t>
            </w:r>
          </w:p>
          <w:p w14:paraId="56A2E129" w14:textId="77777777" w:rsidR="0042307E" w:rsidRPr="00764BB5" w:rsidRDefault="0042307E" w:rsidP="0042307E">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41A4B391" w14:textId="77777777" w:rsidR="0042307E" w:rsidRPr="00764BB5" w:rsidRDefault="0042307E" w:rsidP="0042307E">
            <w:pPr>
              <w:spacing w:line="276" w:lineRule="auto"/>
              <w:rPr>
                <w:rFonts w:eastAsia="MS Mincho" w:cs="Arial"/>
                <w:sz w:val="16"/>
                <w:szCs w:val="16"/>
              </w:rPr>
            </w:pPr>
            <w:r w:rsidRPr="00764BB5">
              <w:rPr>
                <w:rFonts w:eastAsia="MS Mincho" w:cs="Arial"/>
                <w:sz w:val="16"/>
                <w:szCs w:val="16"/>
              </w:rPr>
              <w:t>MobileCom_Service4 - NFC</w:t>
            </w:r>
          </w:p>
        </w:tc>
      </w:tr>
      <w:tr w:rsidR="0042307E" w14:paraId="0DC53E65"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480EA967" w14:textId="77777777" w:rsidR="0042307E" w:rsidRDefault="0042307E" w:rsidP="0042307E">
            <w:pPr>
              <w:spacing w:line="276" w:lineRule="auto"/>
              <w:rPr>
                <w:rFonts w:eastAsia="MS Mincho" w:cs="Arial"/>
                <w:sz w:val="16"/>
                <w:szCs w:val="16"/>
              </w:rPr>
            </w:pPr>
          </w:p>
        </w:tc>
        <w:tc>
          <w:tcPr>
            <w:tcW w:w="2383" w:type="dxa"/>
            <w:tcBorders>
              <w:bottom w:val="single" w:sz="4" w:space="0" w:color="auto"/>
            </w:tcBorders>
            <w:noWrap/>
            <w:vAlign w:val="bottom"/>
          </w:tcPr>
          <w:p w14:paraId="7585A02B" w14:textId="77777777" w:rsidR="0042307E" w:rsidRDefault="0042307E" w:rsidP="0042307E">
            <w:pPr>
              <w:spacing w:line="276" w:lineRule="auto"/>
              <w:rPr>
                <w:rFonts w:eastAsia="MS Mincho" w:cs="Arial"/>
                <w:sz w:val="16"/>
                <w:szCs w:val="16"/>
              </w:rPr>
            </w:pPr>
          </w:p>
        </w:tc>
        <w:tc>
          <w:tcPr>
            <w:tcW w:w="914" w:type="dxa"/>
            <w:tcBorders>
              <w:bottom w:val="single" w:sz="4" w:space="0" w:color="auto"/>
            </w:tcBorders>
            <w:noWrap/>
            <w:vAlign w:val="bottom"/>
          </w:tcPr>
          <w:p w14:paraId="225E83F7" w14:textId="77777777" w:rsidR="0042307E" w:rsidRDefault="0042307E" w:rsidP="0042307E">
            <w:pPr>
              <w:spacing w:line="276" w:lineRule="auto"/>
              <w:rPr>
                <w:rFonts w:eastAsia="MS Mincho" w:cs="Arial"/>
                <w:sz w:val="16"/>
                <w:szCs w:val="16"/>
              </w:rPr>
            </w:pPr>
          </w:p>
        </w:tc>
        <w:tc>
          <w:tcPr>
            <w:tcW w:w="261" w:type="dxa"/>
            <w:tcBorders>
              <w:bottom w:val="single" w:sz="4" w:space="0" w:color="auto"/>
            </w:tcBorders>
            <w:shd w:val="clear" w:color="auto" w:fill="C0C0C0"/>
            <w:noWrap/>
            <w:vAlign w:val="bottom"/>
          </w:tcPr>
          <w:p w14:paraId="1EF95567" w14:textId="77777777" w:rsidR="0042307E" w:rsidRDefault="0042307E" w:rsidP="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5E4E0C82" w14:textId="77777777" w:rsidR="0042307E" w:rsidRPr="00764BB5" w:rsidRDefault="0042307E" w:rsidP="0042307E">
            <w:pPr>
              <w:spacing w:line="276" w:lineRule="auto"/>
              <w:rPr>
                <w:rFonts w:eastAsia="MS Mincho" w:cs="Arial"/>
                <w:sz w:val="16"/>
                <w:szCs w:val="16"/>
              </w:rPr>
            </w:pPr>
            <w:r w:rsidRPr="00764BB5">
              <w:rPr>
                <w:rFonts w:eastAsia="MS Mincho" w:cs="Arial"/>
                <w:sz w:val="16"/>
                <w:szCs w:val="16"/>
              </w:rPr>
              <w:t>0xDE</w:t>
            </w:r>
          </w:p>
        </w:tc>
        <w:tc>
          <w:tcPr>
            <w:tcW w:w="2731" w:type="dxa"/>
            <w:tcBorders>
              <w:top w:val="single" w:sz="4" w:space="0" w:color="auto"/>
              <w:left w:val="nil"/>
              <w:bottom w:val="single" w:sz="4" w:space="0" w:color="auto"/>
              <w:right w:val="single" w:sz="4" w:space="0" w:color="auto"/>
            </w:tcBorders>
            <w:noWrap/>
          </w:tcPr>
          <w:p w14:paraId="7342CAFD" w14:textId="77777777" w:rsidR="0042307E" w:rsidRPr="00764BB5" w:rsidRDefault="0042307E" w:rsidP="0042307E">
            <w:pPr>
              <w:spacing w:line="276" w:lineRule="auto"/>
              <w:rPr>
                <w:rFonts w:eastAsia="MS Mincho" w:cs="Arial"/>
                <w:sz w:val="16"/>
                <w:szCs w:val="16"/>
              </w:rPr>
            </w:pPr>
            <w:r w:rsidRPr="00764BB5">
              <w:rPr>
                <w:rFonts w:eastAsia="MS Mincho" w:cs="Arial"/>
                <w:sz w:val="16"/>
                <w:szCs w:val="16"/>
              </w:rPr>
              <w:t>NFCKey_Rq</w:t>
            </w:r>
          </w:p>
        </w:tc>
        <w:tc>
          <w:tcPr>
            <w:tcW w:w="2086" w:type="dxa"/>
            <w:tcBorders>
              <w:top w:val="single" w:sz="4" w:space="0" w:color="auto"/>
              <w:left w:val="nil"/>
              <w:bottom w:val="single" w:sz="4" w:space="0" w:color="auto"/>
              <w:right w:val="single" w:sz="4" w:space="0" w:color="auto"/>
            </w:tcBorders>
            <w:noWrap/>
          </w:tcPr>
          <w:p w14:paraId="64723E19" w14:textId="77777777" w:rsidR="0042307E" w:rsidRPr="00764BB5" w:rsidRDefault="0042307E" w:rsidP="0042307E">
            <w:pPr>
              <w:spacing w:line="276" w:lineRule="auto"/>
              <w:rPr>
                <w:rFonts w:eastAsia="MS Mincho" w:cs="Arial"/>
                <w:sz w:val="16"/>
                <w:szCs w:val="16"/>
              </w:rPr>
            </w:pPr>
            <w:r w:rsidRPr="00764BB5">
              <w:rPr>
                <w:rFonts w:eastAsia="MS Mincho" w:cs="Arial"/>
                <w:sz w:val="16"/>
                <w:szCs w:val="16"/>
              </w:rPr>
              <w:t>MobileCom_Service4 - NFC</w:t>
            </w:r>
          </w:p>
        </w:tc>
      </w:tr>
    </w:tbl>
    <w:p w14:paraId="62F75F16" w14:textId="77777777" w:rsidR="0042307E" w:rsidRDefault="0042307E" w:rsidP="0042307E"/>
    <w:p w14:paraId="4707CA40" w14:textId="77777777" w:rsidR="0042307E" w:rsidRDefault="0042307E" w:rsidP="0042307E">
      <w:pPr>
        <w:pStyle w:val="Heading4"/>
      </w:pPr>
      <w:r w:rsidRPr="00B9479B">
        <w:t>TP-PHY-TPP-REQ-291029/B-APIM - ECG</w:t>
      </w:r>
    </w:p>
    <w:p w14:paraId="10E6CB60" w14:textId="77777777" w:rsidR="0042307E" w:rsidRDefault="0042307E">
      <w:pPr>
        <w:rPr>
          <w:rFonts w:eastAsia="MS Mincho" w:cs="Arial"/>
        </w:rPr>
      </w:pPr>
      <w:r>
        <w:rPr>
          <w:rFonts w:eastAsia="MS Mincho" w:cs="Arial"/>
        </w:rPr>
        <w:t xml:space="preserve">The APIM – ECG channel is representing the channel connecting "ECG" features and "APIM" features. </w:t>
      </w:r>
    </w:p>
    <w:p w14:paraId="0114D85A" w14:textId="77777777" w:rsidR="0042307E" w:rsidRDefault="0042307E">
      <w:pPr>
        <w:rPr>
          <w:rFonts w:eastAsia="MS Mincho" w:cs="Arial"/>
        </w:rPr>
      </w:pPr>
    </w:p>
    <w:p w14:paraId="17BCAA32"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3BDA0E2B" w14:textId="77777777" w:rsidR="0042307E" w:rsidRDefault="0042307E">
      <w:pPr>
        <w:rPr>
          <w:rFonts w:eastAsia="MS Mincho" w:cs="Arial"/>
        </w:rPr>
      </w:pPr>
    </w:p>
    <w:p w14:paraId="375E49F9" w14:textId="77777777" w:rsidR="0042307E" w:rsidRDefault="0042307E">
      <w:pPr>
        <w:rPr>
          <w:rFonts w:eastAsia="MS Mincho" w:cs="Arial"/>
        </w:rPr>
      </w:pPr>
    </w:p>
    <w:p w14:paraId="3748960C" w14:textId="77777777" w:rsidR="0042307E" w:rsidRDefault="0042307E">
      <w:pPr>
        <w:rPr>
          <w:rFonts w:eastAsia="MS Mincho" w:cs="Arial"/>
        </w:rPr>
      </w:pPr>
    </w:p>
    <w:tbl>
      <w:tblPr>
        <w:tblW w:w="10075" w:type="dxa"/>
        <w:jc w:val="center"/>
        <w:tblLook w:val="04A0" w:firstRow="1" w:lastRow="0" w:firstColumn="1" w:lastColumn="0" w:noHBand="0" w:noVBand="1"/>
      </w:tblPr>
      <w:tblGrid>
        <w:gridCol w:w="728"/>
        <w:gridCol w:w="2244"/>
        <w:gridCol w:w="869"/>
        <w:gridCol w:w="258"/>
        <w:gridCol w:w="892"/>
        <w:gridCol w:w="2570"/>
        <w:gridCol w:w="3546"/>
      </w:tblGrid>
      <w:tr w:rsidR="0042307E" w14:paraId="0253E665"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76B113DC"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29026638"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14:paraId="67BA73C0" w14:textId="77777777" w:rsidR="0042307E" w:rsidRDefault="0042307E">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76F77C64" w14:textId="77777777" w:rsidR="0042307E" w:rsidRDefault="0042307E">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0F6C11E6"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3FF76AEA" w14:textId="77777777" w:rsidR="0042307E" w:rsidRDefault="0042307E">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11CD5BFE" w14:textId="77777777" w:rsidR="0042307E" w:rsidRDefault="0042307E">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0E4ECF9B" w14:textId="77777777" w:rsidR="0042307E" w:rsidRDefault="0042307E">
            <w:pPr>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14:paraId="007F26DC" w14:textId="77777777" w:rsidR="0042307E" w:rsidRDefault="0042307E">
            <w:pPr>
              <w:rPr>
                <w:rFonts w:eastAsia="MS Mincho" w:cs="Arial"/>
                <w:sz w:val="16"/>
                <w:szCs w:val="16"/>
              </w:rPr>
            </w:pPr>
            <w:r>
              <w:rPr>
                <w:rFonts w:eastAsia="MS Mincho" w:cs="Arial"/>
                <w:sz w:val="16"/>
                <w:szCs w:val="16"/>
              </w:rPr>
              <w:t> </w:t>
            </w:r>
          </w:p>
        </w:tc>
      </w:tr>
      <w:tr w:rsidR="0042307E" w14:paraId="71BBBA7D"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5C1830D5" w14:textId="77777777" w:rsidR="0042307E" w:rsidRDefault="0042307E">
            <w:pPr>
              <w:rPr>
                <w:rFonts w:eastAsia="MS Mincho" w:cs="Arial"/>
                <w:sz w:val="16"/>
                <w:szCs w:val="16"/>
              </w:rPr>
            </w:pPr>
            <w:r>
              <w:rPr>
                <w:rFonts w:eastAsia="MS Mincho" w:cs="Arial"/>
                <w:sz w:val="16"/>
                <w:szCs w:val="16"/>
              </w:rPr>
              <w:t>0x2E1</w:t>
            </w:r>
          </w:p>
        </w:tc>
        <w:tc>
          <w:tcPr>
            <w:tcW w:w="2383" w:type="dxa"/>
            <w:tcBorders>
              <w:top w:val="nil"/>
              <w:left w:val="nil"/>
              <w:bottom w:val="single" w:sz="4" w:space="0" w:color="auto"/>
              <w:right w:val="single" w:sz="4" w:space="0" w:color="auto"/>
            </w:tcBorders>
            <w:noWrap/>
            <w:hideMark/>
          </w:tcPr>
          <w:p w14:paraId="27165374" w14:textId="77777777" w:rsidR="0042307E" w:rsidRDefault="0042307E">
            <w:pPr>
              <w:rPr>
                <w:rFonts w:eastAsia="MS Mincho" w:cs="Arial"/>
                <w:sz w:val="16"/>
                <w:szCs w:val="16"/>
              </w:rPr>
            </w:pPr>
            <w:proofErr w:type="spellStart"/>
            <w:r>
              <w:rPr>
                <w:rFonts w:eastAsia="MS Mincho" w:cs="Arial"/>
                <w:sz w:val="16"/>
                <w:szCs w:val="16"/>
              </w:rPr>
              <w:t>APIM_ECG_Word_Tx</w:t>
            </w:r>
            <w:proofErr w:type="spellEnd"/>
          </w:p>
        </w:tc>
        <w:tc>
          <w:tcPr>
            <w:tcW w:w="914" w:type="dxa"/>
            <w:tcBorders>
              <w:top w:val="nil"/>
              <w:left w:val="nil"/>
              <w:bottom w:val="single" w:sz="4" w:space="0" w:color="auto"/>
              <w:right w:val="single" w:sz="4" w:space="0" w:color="auto"/>
            </w:tcBorders>
            <w:noWrap/>
            <w:hideMark/>
          </w:tcPr>
          <w:p w14:paraId="1E8C52DF" w14:textId="77777777" w:rsidR="0042307E" w:rsidRDefault="0042307E">
            <w:pPr>
              <w:jc w:val="center"/>
              <w:rPr>
                <w:rFonts w:eastAsia="MS Mincho" w:cs="Arial"/>
                <w:sz w:val="16"/>
                <w:szCs w:val="16"/>
              </w:rPr>
            </w:pPr>
            <w:r>
              <w:rPr>
                <w:rFonts w:eastAsia="MS Mincho" w:cs="Arial"/>
                <w:sz w:val="16"/>
                <w:szCs w:val="16"/>
              </w:rPr>
              <w:t>53</w:t>
            </w:r>
          </w:p>
        </w:tc>
        <w:tc>
          <w:tcPr>
            <w:tcW w:w="261" w:type="dxa"/>
            <w:shd w:val="clear" w:color="auto" w:fill="C0C0C0"/>
            <w:noWrap/>
            <w:vAlign w:val="bottom"/>
            <w:hideMark/>
          </w:tcPr>
          <w:p w14:paraId="085404AA" w14:textId="77777777" w:rsidR="0042307E" w:rsidRDefault="0042307E">
            <w:pPr>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14:paraId="1A43A475" w14:textId="77777777" w:rsidR="0042307E" w:rsidRDefault="0042307E">
            <w:pPr>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14:paraId="3008E6E9" w14:textId="77777777" w:rsidR="0042307E" w:rsidRDefault="0042307E">
            <w:pPr>
              <w:rPr>
                <w:rFonts w:eastAsia="MS Mincho" w:cs="Arial"/>
                <w:b/>
                <w:sz w:val="16"/>
                <w:szCs w:val="16"/>
              </w:rPr>
            </w:pPr>
            <w:r>
              <w:rPr>
                <w:rFonts w:eastAsia="MS Mincho" w:cs="Arial"/>
                <w:b/>
                <w:sz w:val="16"/>
                <w:szCs w:val="16"/>
              </w:rPr>
              <w:t>Receiver:  ECG</w:t>
            </w:r>
          </w:p>
        </w:tc>
        <w:tc>
          <w:tcPr>
            <w:tcW w:w="2086" w:type="dxa"/>
            <w:tcBorders>
              <w:top w:val="nil"/>
              <w:left w:val="nil"/>
              <w:bottom w:val="single" w:sz="4" w:space="0" w:color="auto"/>
              <w:right w:val="single" w:sz="4" w:space="0" w:color="auto"/>
            </w:tcBorders>
            <w:shd w:val="clear" w:color="auto" w:fill="C0C0C0"/>
            <w:noWrap/>
            <w:vAlign w:val="bottom"/>
            <w:hideMark/>
          </w:tcPr>
          <w:p w14:paraId="608F3A48" w14:textId="77777777" w:rsidR="0042307E" w:rsidRDefault="0042307E">
            <w:pPr>
              <w:rPr>
                <w:rFonts w:eastAsia="MS Mincho" w:cs="Arial"/>
                <w:sz w:val="16"/>
                <w:szCs w:val="16"/>
              </w:rPr>
            </w:pPr>
            <w:r>
              <w:rPr>
                <w:rFonts w:eastAsia="MS Mincho" w:cs="Arial"/>
                <w:sz w:val="16"/>
                <w:szCs w:val="16"/>
              </w:rPr>
              <w:t> </w:t>
            </w:r>
          </w:p>
        </w:tc>
      </w:tr>
      <w:tr w:rsidR="0042307E" w14:paraId="72A39605"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49EE418C"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545586AD" w14:textId="77777777" w:rsidR="0042307E" w:rsidRDefault="0042307E">
            <w:pPr>
              <w:rPr>
                <w:rFonts w:eastAsia="MS Mincho" w:cs="Arial"/>
                <w:sz w:val="16"/>
                <w:szCs w:val="16"/>
              </w:rPr>
            </w:pPr>
          </w:p>
        </w:tc>
        <w:tc>
          <w:tcPr>
            <w:tcW w:w="914" w:type="dxa"/>
            <w:noWrap/>
            <w:vAlign w:val="bottom"/>
          </w:tcPr>
          <w:p w14:paraId="701C8D7C" w14:textId="77777777" w:rsidR="0042307E" w:rsidRDefault="0042307E">
            <w:pPr>
              <w:rPr>
                <w:rFonts w:eastAsia="MS Mincho" w:cs="Arial"/>
                <w:sz w:val="16"/>
                <w:szCs w:val="16"/>
              </w:rPr>
            </w:pPr>
          </w:p>
        </w:tc>
        <w:tc>
          <w:tcPr>
            <w:tcW w:w="261" w:type="dxa"/>
            <w:shd w:val="clear" w:color="auto" w:fill="C0C0C0"/>
            <w:noWrap/>
            <w:hideMark/>
          </w:tcPr>
          <w:p w14:paraId="126CCACE" w14:textId="77777777" w:rsidR="0042307E" w:rsidRDefault="0042307E">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72AD04F1"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7CC1316E"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08BF436B"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2C8A0E41" w14:textId="77777777" w:rsidR="0042307E" w:rsidRDefault="0042307E">
            <w:pPr>
              <w:rPr>
                <w:rFonts w:eastAsia="MS Mincho" w:cs="Arial"/>
                <w:sz w:val="16"/>
                <w:szCs w:val="16"/>
              </w:rPr>
            </w:pPr>
          </w:p>
        </w:tc>
        <w:tc>
          <w:tcPr>
            <w:tcW w:w="914" w:type="dxa"/>
            <w:noWrap/>
            <w:vAlign w:val="bottom"/>
          </w:tcPr>
          <w:p w14:paraId="475197CC" w14:textId="77777777" w:rsidR="0042307E" w:rsidRDefault="0042307E">
            <w:pPr>
              <w:rPr>
                <w:rFonts w:eastAsia="MS Mincho" w:cs="Arial"/>
                <w:sz w:val="16"/>
                <w:szCs w:val="16"/>
              </w:rPr>
            </w:pPr>
          </w:p>
        </w:tc>
        <w:tc>
          <w:tcPr>
            <w:tcW w:w="261" w:type="dxa"/>
            <w:shd w:val="clear" w:color="auto" w:fill="C0C0C0"/>
            <w:noWrap/>
            <w:vAlign w:val="bottom"/>
            <w:hideMark/>
          </w:tcPr>
          <w:p w14:paraId="20395231"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5212D68D" w14:textId="77777777" w:rsidR="0042307E" w:rsidRDefault="0042307E">
            <w:pPr>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14:paraId="37BDB444" w14:textId="77777777" w:rsidR="0042307E" w:rsidRDefault="0042307E">
            <w:pPr>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14:paraId="03B974C4"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6209D0BE"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1A924BF0" w14:textId="77777777" w:rsidR="0042307E" w:rsidRDefault="0042307E">
            <w:pPr>
              <w:rPr>
                <w:rFonts w:eastAsia="MS Mincho" w:cs="Arial"/>
                <w:sz w:val="16"/>
                <w:szCs w:val="16"/>
              </w:rPr>
            </w:pPr>
            <w:r>
              <w:rPr>
                <w:rFonts w:eastAsia="MS Mincho" w:cs="Arial"/>
                <w:sz w:val="16"/>
                <w:szCs w:val="16"/>
              </w:rPr>
              <w:t> </w:t>
            </w:r>
          </w:p>
        </w:tc>
        <w:tc>
          <w:tcPr>
            <w:tcW w:w="2383" w:type="dxa"/>
            <w:noWrap/>
            <w:vAlign w:val="bottom"/>
          </w:tcPr>
          <w:p w14:paraId="7977FD24" w14:textId="77777777" w:rsidR="0042307E" w:rsidRDefault="0042307E">
            <w:pPr>
              <w:rPr>
                <w:rFonts w:eastAsia="MS Mincho" w:cs="Arial"/>
                <w:sz w:val="16"/>
                <w:szCs w:val="16"/>
              </w:rPr>
            </w:pPr>
          </w:p>
        </w:tc>
        <w:tc>
          <w:tcPr>
            <w:tcW w:w="914" w:type="dxa"/>
            <w:noWrap/>
            <w:vAlign w:val="bottom"/>
          </w:tcPr>
          <w:p w14:paraId="0B374ECF" w14:textId="77777777" w:rsidR="0042307E" w:rsidRDefault="0042307E">
            <w:pPr>
              <w:rPr>
                <w:rFonts w:eastAsia="MS Mincho" w:cs="Arial"/>
                <w:sz w:val="16"/>
                <w:szCs w:val="16"/>
              </w:rPr>
            </w:pPr>
          </w:p>
        </w:tc>
        <w:tc>
          <w:tcPr>
            <w:tcW w:w="261" w:type="dxa"/>
            <w:shd w:val="clear" w:color="auto" w:fill="C0C0C0"/>
            <w:noWrap/>
            <w:vAlign w:val="bottom"/>
            <w:hideMark/>
          </w:tcPr>
          <w:p w14:paraId="63D71112" w14:textId="77777777" w:rsidR="0042307E" w:rsidRDefault="0042307E">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14:paraId="4CB6D061" w14:textId="77777777" w:rsidR="0042307E" w:rsidRDefault="0042307E">
            <w:pPr>
              <w:rPr>
                <w:rFonts w:eastAsia="MS Mincho" w:cs="Arial"/>
                <w:sz w:val="16"/>
                <w:szCs w:val="16"/>
              </w:rPr>
            </w:pPr>
            <w:r>
              <w:rPr>
                <w:rFonts w:eastAsia="MS Mincho" w:cs="Arial"/>
                <w:sz w:val="16"/>
                <w:szCs w:val="16"/>
              </w:rPr>
              <w:t>0xB8</w:t>
            </w:r>
          </w:p>
        </w:tc>
        <w:tc>
          <w:tcPr>
            <w:tcW w:w="2731" w:type="dxa"/>
            <w:tcBorders>
              <w:top w:val="single" w:sz="4" w:space="0" w:color="auto"/>
              <w:left w:val="nil"/>
              <w:bottom w:val="single" w:sz="4" w:space="0" w:color="auto"/>
              <w:right w:val="single" w:sz="4" w:space="0" w:color="auto"/>
            </w:tcBorders>
            <w:noWrap/>
          </w:tcPr>
          <w:p w14:paraId="1C650836" w14:textId="77777777" w:rsidR="0042307E" w:rsidRDefault="0042307E">
            <w:pPr>
              <w:rPr>
                <w:rFonts w:eastAsia="MS Mincho" w:cs="Arial"/>
                <w:sz w:val="16"/>
                <w:szCs w:val="16"/>
              </w:rPr>
            </w:pPr>
            <w:proofErr w:type="spellStart"/>
            <w:r>
              <w:rPr>
                <w:rFonts w:eastAsia="MS Mincho" w:cs="Arial"/>
                <w:sz w:val="16"/>
                <w:szCs w:val="16"/>
              </w:rPr>
              <w:t>ChargeProfileLocation_Rsp</w:t>
            </w:r>
            <w:proofErr w:type="spellEnd"/>
          </w:p>
        </w:tc>
        <w:tc>
          <w:tcPr>
            <w:tcW w:w="2086" w:type="dxa"/>
            <w:tcBorders>
              <w:top w:val="single" w:sz="4" w:space="0" w:color="auto"/>
              <w:left w:val="nil"/>
              <w:bottom w:val="single" w:sz="4" w:space="0" w:color="auto"/>
              <w:right w:val="single" w:sz="4" w:space="0" w:color="auto"/>
            </w:tcBorders>
            <w:noWrap/>
          </w:tcPr>
          <w:p w14:paraId="6AF8B377" w14:textId="77777777" w:rsidR="0042307E" w:rsidRPr="00245AA1" w:rsidRDefault="0042307E">
            <w:pPr>
              <w:rPr>
                <w:rFonts w:eastAsia="MS Mincho" w:cs="Arial"/>
                <w:sz w:val="16"/>
                <w:szCs w:val="16"/>
              </w:rPr>
            </w:pPr>
            <w:r w:rsidRPr="00245AA1">
              <w:rPr>
                <w:rFonts w:cs="Arial"/>
                <w:snapToGrid w:val="0"/>
                <w:sz w:val="16"/>
                <w:szCs w:val="16"/>
              </w:rPr>
              <w:t>Charge_Programming_Sevice1      –          Charge Programming</w:t>
            </w:r>
          </w:p>
        </w:tc>
      </w:tr>
      <w:tr w:rsidR="0042307E" w14:paraId="6E46B2B2" w14:textId="77777777" w:rsidTr="0042307E">
        <w:trPr>
          <w:cantSplit/>
          <w:trHeight w:val="255"/>
          <w:jc w:val="center"/>
        </w:trPr>
        <w:tc>
          <w:tcPr>
            <w:tcW w:w="762" w:type="dxa"/>
            <w:tcBorders>
              <w:top w:val="nil"/>
              <w:left w:val="single" w:sz="4" w:space="0" w:color="auto"/>
              <w:bottom w:val="nil"/>
              <w:right w:val="nil"/>
            </w:tcBorders>
            <w:noWrap/>
            <w:vAlign w:val="bottom"/>
          </w:tcPr>
          <w:p w14:paraId="2D99F43F" w14:textId="77777777" w:rsidR="0042307E" w:rsidRDefault="0042307E">
            <w:pPr>
              <w:rPr>
                <w:rFonts w:eastAsia="MS Mincho" w:cs="Arial"/>
                <w:sz w:val="16"/>
                <w:szCs w:val="16"/>
              </w:rPr>
            </w:pPr>
          </w:p>
        </w:tc>
        <w:tc>
          <w:tcPr>
            <w:tcW w:w="2383" w:type="dxa"/>
            <w:noWrap/>
            <w:vAlign w:val="bottom"/>
          </w:tcPr>
          <w:p w14:paraId="063BEBF5" w14:textId="77777777" w:rsidR="0042307E" w:rsidRDefault="0042307E">
            <w:pPr>
              <w:rPr>
                <w:rFonts w:eastAsia="MS Mincho" w:cs="Arial"/>
                <w:sz w:val="16"/>
                <w:szCs w:val="16"/>
              </w:rPr>
            </w:pPr>
          </w:p>
        </w:tc>
        <w:tc>
          <w:tcPr>
            <w:tcW w:w="914" w:type="dxa"/>
            <w:noWrap/>
            <w:vAlign w:val="bottom"/>
          </w:tcPr>
          <w:p w14:paraId="43D7CC07" w14:textId="77777777" w:rsidR="0042307E" w:rsidRDefault="0042307E">
            <w:pPr>
              <w:rPr>
                <w:rFonts w:eastAsia="MS Mincho" w:cs="Arial"/>
                <w:sz w:val="16"/>
                <w:szCs w:val="16"/>
              </w:rPr>
            </w:pPr>
          </w:p>
        </w:tc>
        <w:tc>
          <w:tcPr>
            <w:tcW w:w="261" w:type="dxa"/>
            <w:shd w:val="clear" w:color="auto" w:fill="C0C0C0"/>
            <w:noWrap/>
            <w:vAlign w:val="bottom"/>
          </w:tcPr>
          <w:p w14:paraId="48BB00F5"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49209DBB" w14:textId="77777777" w:rsidR="0042307E" w:rsidRDefault="0042307E">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034FE9E7" w14:textId="77777777" w:rsidR="0042307E" w:rsidRDefault="0042307E">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2BCCE3AA" w14:textId="77777777" w:rsidR="0042307E" w:rsidRDefault="0042307E">
            <w:pPr>
              <w:rPr>
                <w:rFonts w:eastAsia="MS Mincho" w:cs="Arial"/>
                <w:sz w:val="16"/>
                <w:szCs w:val="16"/>
              </w:rPr>
            </w:pPr>
          </w:p>
        </w:tc>
      </w:tr>
      <w:tr w:rsidR="0042307E" w14:paraId="25277B95" w14:textId="77777777" w:rsidTr="0042307E">
        <w:trPr>
          <w:cantSplit/>
          <w:trHeight w:val="255"/>
          <w:jc w:val="center"/>
        </w:trPr>
        <w:tc>
          <w:tcPr>
            <w:tcW w:w="762" w:type="dxa"/>
            <w:tcBorders>
              <w:top w:val="nil"/>
              <w:left w:val="single" w:sz="4" w:space="0" w:color="auto"/>
              <w:bottom w:val="nil"/>
              <w:right w:val="nil"/>
            </w:tcBorders>
            <w:noWrap/>
            <w:vAlign w:val="bottom"/>
          </w:tcPr>
          <w:p w14:paraId="29424183"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6DD81953"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16508415"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29E7E815"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40BF27EC" w14:textId="77777777" w:rsidR="0042307E" w:rsidRDefault="0042307E">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006B6EB7" w14:textId="77777777" w:rsidR="0042307E" w:rsidRDefault="0042307E">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34831E20" w14:textId="77777777" w:rsidR="0042307E" w:rsidRDefault="0042307E">
            <w:pPr>
              <w:rPr>
                <w:rFonts w:eastAsia="MS Mincho" w:cs="Arial"/>
                <w:sz w:val="16"/>
                <w:szCs w:val="16"/>
              </w:rPr>
            </w:pPr>
          </w:p>
        </w:tc>
      </w:tr>
      <w:tr w:rsidR="0042307E" w14:paraId="7ECF7303" w14:textId="77777777" w:rsidTr="0042307E">
        <w:trPr>
          <w:cantSplit/>
          <w:trHeight w:val="255"/>
          <w:jc w:val="center"/>
        </w:trPr>
        <w:tc>
          <w:tcPr>
            <w:tcW w:w="762" w:type="dxa"/>
            <w:tcBorders>
              <w:top w:val="nil"/>
              <w:left w:val="single" w:sz="4" w:space="0" w:color="auto"/>
              <w:bottom w:val="nil"/>
              <w:right w:val="nil"/>
            </w:tcBorders>
            <w:noWrap/>
            <w:vAlign w:val="bottom"/>
          </w:tcPr>
          <w:p w14:paraId="76BCCCD1"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440A73A3"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60030044"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6E2E188D"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7970CFFB" w14:textId="77777777" w:rsidR="0042307E" w:rsidRDefault="0042307E">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77E7CCA3" w14:textId="77777777" w:rsidR="0042307E" w:rsidRDefault="0042307E">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12A27E2E" w14:textId="77777777" w:rsidR="0042307E" w:rsidRDefault="0042307E">
            <w:pPr>
              <w:rPr>
                <w:rFonts w:eastAsia="MS Mincho" w:cs="Arial"/>
                <w:sz w:val="16"/>
                <w:szCs w:val="16"/>
              </w:rPr>
            </w:pPr>
          </w:p>
        </w:tc>
      </w:tr>
      <w:tr w:rsidR="0042307E" w14:paraId="788626AE" w14:textId="77777777" w:rsidTr="0042307E">
        <w:trPr>
          <w:cantSplit/>
          <w:trHeight w:val="255"/>
          <w:jc w:val="center"/>
        </w:trPr>
        <w:tc>
          <w:tcPr>
            <w:tcW w:w="762" w:type="dxa"/>
            <w:tcBorders>
              <w:top w:val="nil"/>
              <w:left w:val="single" w:sz="4" w:space="0" w:color="auto"/>
              <w:bottom w:val="nil"/>
              <w:right w:val="nil"/>
            </w:tcBorders>
            <w:noWrap/>
            <w:vAlign w:val="bottom"/>
          </w:tcPr>
          <w:p w14:paraId="777C4527"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7575EE2A"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483EAAFB"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2732446A"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4E775932" w14:textId="77777777" w:rsidR="0042307E" w:rsidRDefault="0042307E">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53A59FF7" w14:textId="77777777" w:rsidR="0042307E" w:rsidRDefault="0042307E">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13F6A78A" w14:textId="77777777" w:rsidR="0042307E" w:rsidRDefault="0042307E">
            <w:pPr>
              <w:rPr>
                <w:rFonts w:eastAsia="MS Mincho" w:cs="Arial"/>
                <w:sz w:val="16"/>
                <w:szCs w:val="16"/>
              </w:rPr>
            </w:pPr>
          </w:p>
        </w:tc>
      </w:tr>
      <w:tr w:rsidR="0042307E" w14:paraId="2FAA4B7E" w14:textId="77777777" w:rsidTr="0042307E">
        <w:trPr>
          <w:cantSplit/>
          <w:trHeight w:val="255"/>
          <w:jc w:val="center"/>
        </w:trPr>
        <w:tc>
          <w:tcPr>
            <w:tcW w:w="762" w:type="dxa"/>
            <w:tcBorders>
              <w:top w:val="nil"/>
              <w:left w:val="single" w:sz="4" w:space="0" w:color="auto"/>
              <w:bottom w:val="nil"/>
              <w:right w:val="nil"/>
            </w:tcBorders>
            <w:noWrap/>
            <w:vAlign w:val="bottom"/>
          </w:tcPr>
          <w:p w14:paraId="4D86E156" w14:textId="77777777" w:rsidR="0042307E" w:rsidRDefault="0042307E">
            <w:pPr>
              <w:rPr>
                <w:rFonts w:eastAsia="MS Mincho" w:cs="Arial"/>
                <w:sz w:val="16"/>
                <w:szCs w:val="16"/>
              </w:rPr>
            </w:pPr>
          </w:p>
        </w:tc>
        <w:tc>
          <w:tcPr>
            <w:tcW w:w="2383" w:type="dxa"/>
            <w:tcBorders>
              <w:top w:val="nil"/>
              <w:left w:val="nil"/>
              <w:bottom w:val="nil"/>
              <w:right w:val="nil"/>
            </w:tcBorders>
            <w:noWrap/>
            <w:vAlign w:val="bottom"/>
          </w:tcPr>
          <w:p w14:paraId="4A7F9175" w14:textId="77777777" w:rsidR="0042307E" w:rsidRDefault="0042307E">
            <w:pPr>
              <w:rPr>
                <w:rFonts w:eastAsia="MS Mincho" w:cs="Arial"/>
                <w:sz w:val="16"/>
                <w:szCs w:val="16"/>
              </w:rPr>
            </w:pPr>
          </w:p>
        </w:tc>
        <w:tc>
          <w:tcPr>
            <w:tcW w:w="914" w:type="dxa"/>
            <w:tcBorders>
              <w:top w:val="nil"/>
              <w:left w:val="nil"/>
              <w:bottom w:val="nil"/>
              <w:right w:val="nil"/>
            </w:tcBorders>
            <w:noWrap/>
            <w:vAlign w:val="bottom"/>
          </w:tcPr>
          <w:p w14:paraId="1AFC20F4"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5588F63F"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025BC547" w14:textId="77777777" w:rsidR="0042307E" w:rsidRDefault="0042307E">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15ABE7F9" w14:textId="77777777" w:rsidR="0042307E" w:rsidRDefault="0042307E">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7EEEF141" w14:textId="77777777" w:rsidR="0042307E" w:rsidRDefault="0042307E" w:rsidP="0042307E">
            <w:pPr>
              <w:rPr>
                <w:rFonts w:eastAsia="MS Mincho" w:cs="Arial"/>
                <w:sz w:val="16"/>
                <w:szCs w:val="16"/>
              </w:rPr>
            </w:pPr>
          </w:p>
        </w:tc>
      </w:tr>
      <w:tr w:rsidR="0042307E" w14:paraId="44313E1F"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331EE46F" w14:textId="77777777" w:rsidR="0042307E" w:rsidRDefault="0042307E">
            <w:pPr>
              <w:rPr>
                <w:rFonts w:eastAsia="MS Mincho" w:cs="Arial"/>
                <w:sz w:val="16"/>
                <w:szCs w:val="16"/>
              </w:rPr>
            </w:pPr>
          </w:p>
        </w:tc>
        <w:tc>
          <w:tcPr>
            <w:tcW w:w="2383" w:type="dxa"/>
            <w:tcBorders>
              <w:top w:val="nil"/>
              <w:left w:val="nil"/>
              <w:bottom w:val="single" w:sz="4" w:space="0" w:color="auto"/>
              <w:right w:val="nil"/>
            </w:tcBorders>
            <w:noWrap/>
            <w:vAlign w:val="bottom"/>
          </w:tcPr>
          <w:p w14:paraId="432E50FD" w14:textId="77777777" w:rsidR="0042307E" w:rsidRDefault="0042307E">
            <w:pPr>
              <w:rPr>
                <w:rFonts w:eastAsia="MS Mincho" w:cs="Arial"/>
                <w:sz w:val="16"/>
                <w:szCs w:val="16"/>
              </w:rPr>
            </w:pPr>
          </w:p>
        </w:tc>
        <w:tc>
          <w:tcPr>
            <w:tcW w:w="914" w:type="dxa"/>
            <w:tcBorders>
              <w:top w:val="nil"/>
              <w:left w:val="nil"/>
              <w:bottom w:val="single" w:sz="4" w:space="0" w:color="auto"/>
              <w:right w:val="nil"/>
            </w:tcBorders>
            <w:noWrap/>
            <w:vAlign w:val="bottom"/>
          </w:tcPr>
          <w:p w14:paraId="62E5CB81"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24BD0CA6" w14:textId="77777777" w:rsidR="0042307E" w:rsidRDefault="0042307E">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039B0EA8" w14:textId="77777777" w:rsidR="0042307E" w:rsidRDefault="0042307E">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6E8DE80B" w14:textId="77777777" w:rsidR="0042307E" w:rsidRDefault="0042307E">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550BE3DB" w14:textId="77777777" w:rsidR="0042307E" w:rsidRDefault="0042307E" w:rsidP="0042307E">
            <w:pPr>
              <w:rPr>
                <w:rFonts w:eastAsia="MS Mincho" w:cs="Arial"/>
                <w:sz w:val="16"/>
                <w:szCs w:val="16"/>
              </w:rPr>
            </w:pPr>
          </w:p>
        </w:tc>
      </w:tr>
    </w:tbl>
    <w:p w14:paraId="302904E1" w14:textId="77777777" w:rsidR="0042307E" w:rsidRDefault="0042307E">
      <w:pPr>
        <w:rPr>
          <w:rFonts w:eastAsia="MS Mincho" w:cs="Arial"/>
        </w:rPr>
      </w:pPr>
    </w:p>
    <w:p w14:paraId="30ACE882" w14:textId="77777777" w:rsidR="0042307E" w:rsidRDefault="0042307E">
      <w:pPr>
        <w:rPr>
          <w:rFonts w:eastAsia="MS Mincho"/>
        </w:rPr>
      </w:pPr>
    </w:p>
    <w:p w14:paraId="7460829D" w14:textId="77777777" w:rsidR="0042307E" w:rsidRDefault="0042307E" w:rsidP="0042307E">
      <w:pPr>
        <w:pStyle w:val="Heading4"/>
      </w:pPr>
      <w:r w:rsidRPr="00B9479B">
        <w:t>TP-PHY-TPP-REQ-291030/B-ECG - APIM</w:t>
      </w:r>
    </w:p>
    <w:p w14:paraId="357FB480" w14:textId="77777777" w:rsidR="0042307E" w:rsidRDefault="0042307E">
      <w:pPr>
        <w:rPr>
          <w:rFonts w:eastAsia="MS Mincho" w:cs="Arial"/>
        </w:rPr>
      </w:pPr>
      <w:r>
        <w:rPr>
          <w:rFonts w:eastAsia="MS Mincho" w:cs="Arial"/>
        </w:rPr>
        <w:t>The ECG – APIM channel is representing the channel connecting "ECG" features and "APIM" features.</w:t>
      </w:r>
    </w:p>
    <w:p w14:paraId="7F3C68E4" w14:textId="77777777" w:rsidR="0042307E" w:rsidRDefault="0042307E">
      <w:pPr>
        <w:rPr>
          <w:rFonts w:eastAsia="MS Mincho" w:cs="Arial"/>
        </w:rPr>
      </w:pPr>
    </w:p>
    <w:p w14:paraId="4B90DD3A"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0F83D137" w14:textId="77777777" w:rsidR="0042307E" w:rsidRDefault="0042307E">
      <w:pPr>
        <w:rPr>
          <w:rFonts w:eastAsia="MS Mincho" w:cs="Arial"/>
        </w:rPr>
      </w:pPr>
    </w:p>
    <w:tbl>
      <w:tblPr>
        <w:tblW w:w="9576" w:type="dxa"/>
        <w:jc w:val="center"/>
        <w:tblLook w:val="04A0" w:firstRow="1" w:lastRow="0" w:firstColumn="1" w:lastColumn="0" w:noHBand="0" w:noVBand="1"/>
      </w:tblPr>
      <w:tblGrid>
        <w:gridCol w:w="738"/>
        <w:gridCol w:w="1918"/>
        <w:gridCol w:w="789"/>
        <w:gridCol w:w="261"/>
        <w:gridCol w:w="751"/>
        <w:gridCol w:w="102"/>
        <w:gridCol w:w="2370"/>
        <w:gridCol w:w="145"/>
        <w:gridCol w:w="3774"/>
      </w:tblGrid>
      <w:tr w:rsidR="0042307E" w14:paraId="7DB90FBF" w14:textId="77777777" w:rsidTr="0042307E">
        <w:trPr>
          <w:cantSplit/>
          <w:trHeight w:val="270"/>
          <w:jc w:val="center"/>
        </w:trPr>
        <w:tc>
          <w:tcPr>
            <w:tcW w:w="9576" w:type="dxa"/>
            <w:gridSpan w:val="9"/>
            <w:tcBorders>
              <w:top w:val="single" w:sz="4" w:space="0" w:color="auto"/>
              <w:left w:val="single" w:sz="4" w:space="0" w:color="auto"/>
              <w:bottom w:val="single" w:sz="4" w:space="0" w:color="auto"/>
              <w:right w:val="single" w:sz="4" w:space="0" w:color="auto"/>
            </w:tcBorders>
            <w:noWrap/>
            <w:vAlign w:val="bottom"/>
            <w:hideMark/>
          </w:tcPr>
          <w:p w14:paraId="4EFDE7F9"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39FADC2F" w14:textId="77777777" w:rsidTr="0042307E">
        <w:trPr>
          <w:cantSplit/>
          <w:trHeight w:val="332"/>
          <w:jc w:val="center"/>
        </w:trPr>
        <w:tc>
          <w:tcPr>
            <w:tcW w:w="738" w:type="dxa"/>
            <w:tcBorders>
              <w:top w:val="nil"/>
              <w:left w:val="single" w:sz="4" w:space="0" w:color="auto"/>
              <w:bottom w:val="single" w:sz="4" w:space="0" w:color="auto"/>
              <w:right w:val="single" w:sz="4" w:space="0" w:color="auto"/>
            </w:tcBorders>
            <w:noWrap/>
            <w:vAlign w:val="bottom"/>
            <w:hideMark/>
          </w:tcPr>
          <w:p w14:paraId="3F9E1FDA" w14:textId="77777777" w:rsidR="0042307E" w:rsidRDefault="0042307E">
            <w:pPr>
              <w:rPr>
                <w:rFonts w:eastAsia="MS Mincho" w:cs="Arial"/>
                <w:b/>
                <w:bCs/>
                <w:sz w:val="16"/>
                <w:szCs w:val="16"/>
              </w:rPr>
            </w:pPr>
            <w:r>
              <w:rPr>
                <w:rFonts w:eastAsia="MS Mincho" w:cs="Arial"/>
                <w:b/>
                <w:bCs/>
                <w:sz w:val="16"/>
                <w:szCs w:val="16"/>
              </w:rPr>
              <w:t>CAN ID</w:t>
            </w:r>
          </w:p>
        </w:tc>
        <w:tc>
          <w:tcPr>
            <w:tcW w:w="1918" w:type="dxa"/>
            <w:tcBorders>
              <w:top w:val="nil"/>
              <w:left w:val="nil"/>
              <w:bottom w:val="single" w:sz="4" w:space="0" w:color="auto"/>
              <w:right w:val="single" w:sz="4" w:space="0" w:color="auto"/>
            </w:tcBorders>
            <w:noWrap/>
            <w:vAlign w:val="bottom"/>
            <w:hideMark/>
          </w:tcPr>
          <w:p w14:paraId="3038C5A3" w14:textId="77777777" w:rsidR="0042307E" w:rsidRDefault="0042307E">
            <w:pPr>
              <w:rPr>
                <w:rFonts w:eastAsia="MS Mincho" w:cs="Arial"/>
                <w:b/>
                <w:bCs/>
                <w:sz w:val="16"/>
                <w:szCs w:val="16"/>
              </w:rPr>
            </w:pPr>
            <w:r>
              <w:rPr>
                <w:rFonts w:eastAsia="MS Mincho" w:cs="Arial"/>
                <w:b/>
                <w:bCs/>
                <w:sz w:val="16"/>
                <w:szCs w:val="16"/>
              </w:rPr>
              <w:t>Msg Name</w:t>
            </w:r>
          </w:p>
        </w:tc>
        <w:tc>
          <w:tcPr>
            <w:tcW w:w="789" w:type="dxa"/>
            <w:tcBorders>
              <w:top w:val="nil"/>
              <w:left w:val="nil"/>
              <w:bottom w:val="single" w:sz="4" w:space="0" w:color="auto"/>
              <w:right w:val="single" w:sz="4" w:space="0" w:color="auto"/>
            </w:tcBorders>
            <w:noWrap/>
            <w:vAlign w:val="bottom"/>
            <w:hideMark/>
          </w:tcPr>
          <w:p w14:paraId="0D02D715" w14:textId="77777777" w:rsidR="0042307E" w:rsidRDefault="0042307E">
            <w:pPr>
              <w:rPr>
                <w:rFonts w:eastAsia="MS Mincho" w:cs="Arial"/>
                <w:b/>
                <w:bCs/>
                <w:sz w:val="16"/>
                <w:szCs w:val="16"/>
              </w:rPr>
            </w:pPr>
            <w:r>
              <w:rPr>
                <w:rFonts w:eastAsia="MS Mincho" w:cs="Arial"/>
                <w:b/>
                <w:bCs/>
                <w:sz w:val="16"/>
                <w:szCs w:val="16"/>
              </w:rPr>
              <w:t>TP Index</w:t>
            </w:r>
          </w:p>
        </w:tc>
        <w:tc>
          <w:tcPr>
            <w:tcW w:w="256" w:type="dxa"/>
            <w:shd w:val="clear" w:color="auto" w:fill="C0C0C0"/>
            <w:noWrap/>
            <w:vAlign w:val="bottom"/>
            <w:hideMark/>
          </w:tcPr>
          <w:p w14:paraId="41020470" w14:textId="77777777" w:rsidR="0042307E" w:rsidRDefault="0042307E">
            <w:pPr>
              <w:jc w:val="center"/>
              <w:rPr>
                <w:rFonts w:eastAsia="MS Mincho" w:cs="Arial"/>
                <w:b/>
                <w:bCs/>
                <w:sz w:val="16"/>
                <w:szCs w:val="16"/>
              </w:rPr>
            </w:pPr>
            <w:r>
              <w:rPr>
                <w:rFonts w:eastAsia="MS Mincho" w:cs="Arial"/>
                <w:b/>
                <w:bCs/>
                <w:sz w:val="16"/>
                <w:szCs w:val="16"/>
              </w:rPr>
              <w:t> </w:t>
            </w:r>
          </w:p>
        </w:tc>
        <w:tc>
          <w:tcPr>
            <w:tcW w:w="853" w:type="dxa"/>
            <w:gridSpan w:val="2"/>
            <w:shd w:val="clear" w:color="auto" w:fill="C0C0C0"/>
            <w:noWrap/>
            <w:vAlign w:val="bottom"/>
            <w:hideMark/>
          </w:tcPr>
          <w:p w14:paraId="0571254B" w14:textId="77777777" w:rsidR="0042307E" w:rsidRDefault="0042307E">
            <w:pPr>
              <w:rPr>
                <w:rFonts w:eastAsia="MS Mincho" w:cs="Arial"/>
                <w:sz w:val="16"/>
                <w:szCs w:val="16"/>
              </w:rPr>
            </w:pPr>
            <w:r>
              <w:rPr>
                <w:rFonts w:eastAsia="MS Mincho" w:cs="Arial"/>
                <w:sz w:val="16"/>
                <w:szCs w:val="16"/>
              </w:rPr>
              <w:t> </w:t>
            </w:r>
          </w:p>
        </w:tc>
        <w:tc>
          <w:tcPr>
            <w:tcW w:w="2370" w:type="dxa"/>
            <w:shd w:val="clear" w:color="auto" w:fill="C0C0C0"/>
            <w:noWrap/>
            <w:vAlign w:val="bottom"/>
            <w:hideMark/>
          </w:tcPr>
          <w:p w14:paraId="60B0513C" w14:textId="77777777" w:rsidR="0042307E" w:rsidRDefault="0042307E">
            <w:pPr>
              <w:rPr>
                <w:rFonts w:eastAsia="MS Mincho" w:cs="Arial"/>
                <w:b/>
                <w:sz w:val="16"/>
                <w:szCs w:val="16"/>
              </w:rPr>
            </w:pPr>
            <w:r>
              <w:rPr>
                <w:rFonts w:eastAsia="MS Mincho" w:cs="Arial"/>
                <w:b/>
                <w:sz w:val="16"/>
                <w:szCs w:val="16"/>
              </w:rPr>
              <w:t>Transmitter:  ECG</w:t>
            </w:r>
          </w:p>
        </w:tc>
        <w:tc>
          <w:tcPr>
            <w:tcW w:w="2652" w:type="dxa"/>
            <w:gridSpan w:val="2"/>
            <w:tcBorders>
              <w:top w:val="nil"/>
              <w:left w:val="nil"/>
              <w:bottom w:val="nil"/>
              <w:right w:val="single" w:sz="4" w:space="0" w:color="auto"/>
            </w:tcBorders>
            <w:shd w:val="clear" w:color="auto" w:fill="C0C0C0"/>
            <w:noWrap/>
            <w:vAlign w:val="bottom"/>
            <w:hideMark/>
          </w:tcPr>
          <w:p w14:paraId="67296454" w14:textId="77777777" w:rsidR="0042307E" w:rsidRDefault="0042307E">
            <w:pPr>
              <w:rPr>
                <w:rFonts w:eastAsia="MS Mincho" w:cs="Arial"/>
                <w:sz w:val="16"/>
                <w:szCs w:val="16"/>
              </w:rPr>
            </w:pPr>
            <w:r>
              <w:rPr>
                <w:rFonts w:eastAsia="MS Mincho" w:cs="Arial"/>
                <w:sz w:val="16"/>
                <w:szCs w:val="16"/>
              </w:rPr>
              <w:t> </w:t>
            </w:r>
          </w:p>
        </w:tc>
      </w:tr>
      <w:tr w:rsidR="0042307E" w14:paraId="06757D85" w14:textId="77777777" w:rsidTr="0042307E">
        <w:trPr>
          <w:cantSplit/>
          <w:trHeight w:val="255"/>
          <w:jc w:val="center"/>
        </w:trPr>
        <w:tc>
          <w:tcPr>
            <w:tcW w:w="738" w:type="dxa"/>
            <w:tcBorders>
              <w:top w:val="nil"/>
              <w:left w:val="single" w:sz="4" w:space="0" w:color="auto"/>
              <w:bottom w:val="single" w:sz="4" w:space="0" w:color="auto"/>
              <w:right w:val="single" w:sz="4" w:space="0" w:color="auto"/>
            </w:tcBorders>
            <w:noWrap/>
            <w:hideMark/>
          </w:tcPr>
          <w:p w14:paraId="67DDBF9A" w14:textId="77777777" w:rsidR="0042307E" w:rsidRDefault="0042307E">
            <w:pPr>
              <w:rPr>
                <w:rFonts w:eastAsia="MS Mincho" w:cs="Arial"/>
                <w:sz w:val="16"/>
                <w:szCs w:val="16"/>
              </w:rPr>
            </w:pPr>
            <w:r>
              <w:rPr>
                <w:rFonts w:eastAsia="MS Mincho" w:cs="Arial"/>
                <w:sz w:val="16"/>
                <w:szCs w:val="16"/>
              </w:rPr>
              <w:t>0x2E9</w:t>
            </w:r>
          </w:p>
        </w:tc>
        <w:tc>
          <w:tcPr>
            <w:tcW w:w="1918" w:type="dxa"/>
            <w:tcBorders>
              <w:top w:val="nil"/>
              <w:left w:val="nil"/>
              <w:bottom w:val="single" w:sz="4" w:space="0" w:color="auto"/>
              <w:right w:val="single" w:sz="4" w:space="0" w:color="auto"/>
            </w:tcBorders>
            <w:noWrap/>
            <w:hideMark/>
          </w:tcPr>
          <w:p w14:paraId="410C708E" w14:textId="77777777" w:rsidR="0042307E" w:rsidRDefault="0042307E">
            <w:pPr>
              <w:rPr>
                <w:rFonts w:eastAsia="MS Mincho" w:cs="Arial"/>
                <w:sz w:val="16"/>
                <w:szCs w:val="16"/>
              </w:rPr>
            </w:pPr>
            <w:proofErr w:type="spellStart"/>
            <w:r>
              <w:rPr>
                <w:rFonts w:eastAsia="MS Mincho" w:cs="Arial"/>
                <w:sz w:val="16"/>
                <w:szCs w:val="16"/>
              </w:rPr>
              <w:t>ECG_APIM_Word</w:t>
            </w:r>
            <w:proofErr w:type="spellEnd"/>
            <w:r>
              <w:rPr>
                <w:rFonts w:eastAsia="MS Mincho" w:cs="Arial"/>
                <w:sz w:val="16"/>
                <w:szCs w:val="16"/>
              </w:rPr>
              <w:t xml:space="preserve"> _Tx</w:t>
            </w:r>
          </w:p>
        </w:tc>
        <w:tc>
          <w:tcPr>
            <w:tcW w:w="789" w:type="dxa"/>
            <w:tcBorders>
              <w:top w:val="nil"/>
              <w:left w:val="nil"/>
              <w:bottom w:val="single" w:sz="4" w:space="0" w:color="auto"/>
              <w:right w:val="single" w:sz="4" w:space="0" w:color="auto"/>
            </w:tcBorders>
            <w:noWrap/>
            <w:hideMark/>
          </w:tcPr>
          <w:p w14:paraId="1546C9DC" w14:textId="77777777" w:rsidR="0042307E" w:rsidRDefault="0042307E">
            <w:pPr>
              <w:jc w:val="center"/>
              <w:rPr>
                <w:rFonts w:eastAsia="MS Mincho" w:cs="Arial"/>
                <w:sz w:val="16"/>
                <w:szCs w:val="16"/>
              </w:rPr>
            </w:pPr>
            <w:r>
              <w:rPr>
                <w:rFonts w:eastAsia="MS Mincho" w:cs="Arial"/>
                <w:sz w:val="16"/>
                <w:szCs w:val="16"/>
              </w:rPr>
              <w:t>53</w:t>
            </w:r>
          </w:p>
        </w:tc>
        <w:tc>
          <w:tcPr>
            <w:tcW w:w="256" w:type="dxa"/>
            <w:shd w:val="clear" w:color="auto" w:fill="C0C0C0"/>
            <w:noWrap/>
            <w:vAlign w:val="bottom"/>
            <w:hideMark/>
          </w:tcPr>
          <w:p w14:paraId="57BAC155" w14:textId="77777777" w:rsidR="0042307E" w:rsidRDefault="0042307E">
            <w:pPr>
              <w:rPr>
                <w:rFonts w:eastAsia="MS Mincho" w:cs="Arial"/>
                <w:b/>
                <w:bCs/>
                <w:sz w:val="16"/>
                <w:szCs w:val="16"/>
              </w:rPr>
            </w:pPr>
            <w:r>
              <w:rPr>
                <w:rFonts w:eastAsia="MS Mincho" w:cs="Arial"/>
                <w:b/>
                <w:bCs/>
                <w:sz w:val="16"/>
                <w:szCs w:val="16"/>
              </w:rPr>
              <w:t> </w:t>
            </w:r>
          </w:p>
        </w:tc>
        <w:tc>
          <w:tcPr>
            <w:tcW w:w="853" w:type="dxa"/>
            <w:gridSpan w:val="2"/>
            <w:tcBorders>
              <w:top w:val="nil"/>
              <w:left w:val="nil"/>
              <w:bottom w:val="single" w:sz="4" w:space="0" w:color="auto"/>
              <w:right w:val="nil"/>
            </w:tcBorders>
            <w:shd w:val="clear" w:color="auto" w:fill="C0C0C0"/>
            <w:noWrap/>
            <w:vAlign w:val="bottom"/>
            <w:hideMark/>
          </w:tcPr>
          <w:p w14:paraId="3297AD80" w14:textId="77777777" w:rsidR="0042307E" w:rsidRDefault="0042307E">
            <w:pPr>
              <w:rPr>
                <w:rFonts w:eastAsia="MS Mincho" w:cs="Arial"/>
                <w:sz w:val="16"/>
                <w:szCs w:val="16"/>
              </w:rPr>
            </w:pPr>
            <w:r>
              <w:rPr>
                <w:rFonts w:eastAsia="MS Mincho" w:cs="Arial"/>
                <w:sz w:val="16"/>
                <w:szCs w:val="16"/>
              </w:rPr>
              <w:t> </w:t>
            </w:r>
          </w:p>
        </w:tc>
        <w:tc>
          <w:tcPr>
            <w:tcW w:w="2370" w:type="dxa"/>
            <w:tcBorders>
              <w:top w:val="nil"/>
              <w:left w:val="nil"/>
              <w:bottom w:val="single" w:sz="4" w:space="0" w:color="auto"/>
              <w:right w:val="nil"/>
            </w:tcBorders>
            <w:shd w:val="clear" w:color="auto" w:fill="C0C0C0"/>
            <w:noWrap/>
            <w:vAlign w:val="bottom"/>
            <w:hideMark/>
          </w:tcPr>
          <w:p w14:paraId="7FE7D63F" w14:textId="77777777" w:rsidR="0042307E" w:rsidRDefault="0042307E">
            <w:pPr>
              <w:rPr>
                <w:rFonts w:eastAsia="MS Mincho" w:cs="Arial"/>
                <w:b/>
                <w:sz w:val="16"/>
                <w:szCs w:val="16"/>
              </w:rPr>
            </w:pPr>
            <w:r>
              <w:rPr>
                <w:rFonts w:eastAsia="MS Mincho" w:cs="Arial"/>
                <w:b/>
                <w:sz w:val="16"/>
                <w:szCs w:val="16"/>
              </w:rPr>
              <w:t>Receiver:  APIM</w:t>
            </w:r>
          </w:p>
        </w:tc>
        <w:tc>
          <w:tcPr>
            <w:tcW w:w="2652" w:type="dxa"/>
            <w:gridSpan w:val="2"/>
            <w:tcBorders>
              <w:top w:val="nil"/>
              <w:left w:val="nil"/>
              <w:bottom w:val="single" w:sz="4" w:space="0" w:color="auto"/>
              <w:right w:val="single" w:sz="4" w:space="0" w:color="auto"/>
            </w:tcBorders>
            <w:shd w:val="clear" w:color="auto" w:fill="C0C0C0"/>
            <w:noWrap/>
            <w:vAlign w:val="bottom"/>
            <w:hideMark/>
          </w:tcPr>
          <w:p w14:paraId="7C132B6A" w14:textId="77777777" w:rsidR="0042307E" w:rsidRDefault="0042307E">
            <w:pPr>
              <w:rPr>
                <w:rFonts w:eastAsia="MS Mincho" w:cs="Arial"/>
                <w:sz w:val="16"/>
                <w:szCs w:val="16"/>
              </w:rPr>
            </w:pPr>
            <w:r>
              <w:rPr>
                <w:rFonts w:eastAsia="MS Mincho" w:cs="Arial"/>
                <w:sz w:val="16"/>
                <w:szCs w:val="16"/>
              </w:rPr>
              <w:t> </w:t>
            </w:r>
          </w:p>
        </w:tc>
      </w:tr>
      <w:tr w:rsidR="0042307E" w14:paraId="0E1ACD47" w14:textId="77777777" w:rsidTr="0042307E">
        <w:trPr>
          <w:cantSplit/>
          <w:trHeight w:val="255"/>
          <w:jc w:val="center"/>
        </w:trPr>
        <w:tc>
          <w:tcPr>
            <w:tcW w:w="738" w:type="dxa"/>
            <w:tcBorders>
              <w:top w:val="nil"/>
              <w:left w:val="single" w:sz="4" w:space="0" w:color="auto"/>
              <w:bottom w:val="nil"/>
              <w:right w:val="nil"/>
            </w:tcBorders>
            <w:noWrap/>
            <w:vAlign w:val="bottom"/>
            <w:hideMark/>
          </w:tcPr>
          <w:p w14:paraId="645CFC1B" w14:textId="77777777" w:rsidR="0042307E" w:rsidRDefault="0042307E">
            <w:pPr>
              <w:rPr>
                <w:rFonts w:eastAsia="MS Mincho" w:cs="Arial"/>
                <w:sz w:val="16"/>
                <w:szCs w:val="16"/>
              </w:rPr>
            </w:pPr>
            <w:r>
              <w:rPr>
                <w:rFonts w:eastAsia="MS Mincho" w:cs="Arial"/>
                <w:sz w:val="16"/>
                <w:szCs w:val="16"/>
              </w:rPr>
              <w:t> </w:t>
            </w:r>
          </w:p>
        </w:tc>
        <w:tc>
          <w:tcPr>
            <w:tcW w:w="1918" w:type="dxa"/>
            <w:noWrap/>
            <w:vAlign w:val="bottom"/>
          </w:tcPr>
          <w:p w14:paraId="5E4078C4" w14:textId="77777777" w:rsidR="0042307E" w:rsidRDefault="0042307E">
            <w:pPr>
              <w:rPr>
                <w:rFonts w:eastAsia="MS Mincho" w:cs="Arial"/>
                <w:sz w:val="16"/>
                <w:szCs w:val="16"/>
              </w:rPr>
            </w:pPr>
          </w:p>
        </w:tc>
        <w:tc>
          <w:tcPr>
            <w:tcW w:w="789" w:type="dxa"/>
            <w:noWrap/>
            <w:vAlign w:val="bottom"/>
          </w:tcPr>
          <w:p w14:paraId="6A65D2B0" w14:textId="77777777" w:rsidR="0042307E" w:rsidRDefault="0042307E">
            <w:pPr>
              <w:rPr>
                <w:rFonts w:eastAsia="MS Mincho" w:cs="Arial"/>
                <w:sz w:val="16"/>
                <w:szCs w:val="16"/>
              </w:rPr>
            </w:pPr>
          </w:p>
        </w:tc>
        <w:tc>
          <w:tcPr>
            <w:tcW w:w="256" w:type="dxa"/>
            <w:shd w:val="clear" w:color="auto" w:fill="C0C0C0"/>
            <w:noWrap/>
            <w:hideMark/>
          </w:tcPr>
          <w:p w14:paraId="5F50A1D2" w14:textId="77777777" w:rsidR="0042307E" w:rsidRDefault="0042307E">
            <w:pPr>
              <w:jc w:val="center"/>
              <w:rPr>
                <w:rFonts w:eastAsia="MS Mincho" w:cs="Arial"/>
                <w:sz w:val="16"/>
                <w:szCs w:val="16"/>
              </w:rPr>
            </w:pPr>
            <w:r>
              <w:rPr>
                <w:rFonts w:eastAsia="MS Mincho" w:cs="Arial"/>
                <w:sz w:val="16"/>
                <w:szCs w:val="16"/>
              </w:rPr>
              <w:t> </w:t>
            </w:r>
          </w:p>
        </w:tc>
        <w:tc>
          <w:tcPr>
            <w:tcW w:w="5875" w:type="dxa"/>
            <w:gridSpan w:val="5"/>
            <w:tcBorders>
              <w:top w:val="single" w:sz="4" w:space="0" w:color="auto"/>
              <w:left w:val="single" w:sz="4" w:space="0" w:color="auto"/>
              <w:bottom w:val="single" w:sz="4" w:space="0" w:color="auto"/>
              <w:right w:val="single" w:sz="4" w:space="0" w:color="auto"/>
            </w:tcBorders>
            <w:noWrap/>
            <w:vAlign w:val="bottom"/>
            <w:hideMark/>
          </w:tcPr>
          <w:p w14:paraId="335CE71B"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4855A7EC" w14:textId="77777777" w:rsidTr="0042307E">
        <w:trPr>
          <w:cantSplit/>
          <w:trHeight w:val="255"/>
          <w:jc w:val="center"/>
        </w:trPr>
        <w:tc>
          <w:tcPr>
            <w:tcW w:w="738" w:type="dxa"/>
            <w:tcBorders>
              <w:top w:val="nil"/>
              <w:left w:val="single" w:sz="4" w:space="0" w:color="auto"/>
              <w:bottom w:val="nil"/>
              <w:right w:val="nil"/>
            </w:tcBorders>
            <w:noWrap/>
            <w:vAlign w:val="bottom"/>
            <w:hideMark/>
          </w:tcPr>
          <w:p w14:paraId="3541E7CC" w14:textId="77777777" w:rsidR="0042307E" w:rsidRDefault="0042307E">
            <w:pPr>
              <w:rPr>
                <w:rFonts w:eastAsia="MS Mincho" w:cs="Arial"/>
                <w:sz w:val="16"/>
                <w:szCs w:val="16"/>
              </w:rPr>
            </w:pPr>
            <w:r>
              <w:rPr>
                <w:rFonts w:eastAsia="MS Mincho" w:cs="Arial"/>
                <w:sz w:val="16"/>
                <w:szCs w:val="16"/>
              </w:rPr>
              <w:t> </w:t>
            </w:r>
          </w:p>
        </w:tc>
        <w:tc>
          <w:tcPr>
            <w:tcW w:w="1918" w:type="dxa"/>
            <w:noWrap/>
            <w:vAlign w:val="bottom"/>
          </w:tcPr>
          <w:p w14:paraId="3C665021" w14:textId="77777777" w:rsidR="0042307E" w:rsidRDefault="0042307E">
            <w:pPr>
              <w:rPr>
                <w:rFonts w:eastAsia="MS Mincho" w:cs="Arial"/>
                <w:sz w:val="16"/>
                <w:szCs w:val="16"/>
              </w:rPr>
            </w:pPr>
          </w:p>
        </w:tc>
        <w:tc>
          <w:tcPr>
            <w:tcW w:w="789" w:type="dxa"/>
            <w:noWrap/>
            <w:vAlign w:val="bottom"/>
          </w:tcPr>
          <w:p w14:paraId="3C1CE5B8" w14:textId="77777777" w:rsidR="0042307E" w:rsidRDefault="0042307E">
            <w:pPr>
              <w:rPr>
                <w:rFonts w:eastAsia="MS Mincho" w:cs="Arial"/>
                <w:sz w:val="16"/>
                <w:szCs w:val="16"/>
              </w:rPr>
            </w:pPr>
          </w:p>
        </w:tc>
        <w:tc>
          <w:tcPr>
            <w:tcW w:w="256" w:type="dxa"/>
            <w:shd w:val="clear" w:color="auto" w:fill="C0C0C0"/>
            <w:noWrap/>
            <w:vAlign w:val="bottom"/>
            <w:hideMark/>
          </w:tcPr>
          <w:p w14:paraId="3BA5949E" w14:textId="77777777" w:rsidR="0042307E" w:rsidRDefault="0042307E">
            <w:pPr>
              <w:rPr>
                <w:rFonts w:eastAsia="MS Mincho" w:cs="Arial"/>
                <w:sz w:val="16"/>
                <w:szCs w:val="16"/>
              </w:rPr>
            </w:pPr>
            <w:r>
              <w:rPr>
                <w:rFonts w:eastAsia="MS Mincho" w:cs="Arial"/>
                <w:sz w:val="16"/>
                <w:szCs w:val="16"/>
              </w:rPr>
              <w:t> </w:t>
            </w:r>
          </w:p>
        </w:tc>
        <w:tc>
          <w:tcPr>
            <w:tcW w:w="751" w:type="dxa"/>
            <w:tcBorders>
              <w:top w:val="single" w:sz="4" w:space="0" w:color="auto"/>
              <w:left w:val="single" w:sz="4" w:space="0" w:color="auto"/>
              <w:bottom w:val="single" w:sz="4" w:space="0" w:color="auto"/>
              <w:right w:val="single" w:sz="4" w:space="0" w:color="auto"/>
            </w:tcBorders>
            <w:noWrap/>
            <w:vAlign w:val="bottom"/>
            <w:hideMark/>
          </w:tcPr>
          <w:p w14:paraId="5A4343E5" w14:textId="77777777" w:rsidR="0042307E" w:rsidRDefault="0042307E">
            <w:pPr>
              <w:rPr>
                <w:rFonts w:eastAsia="MS Mincho" w:cs="Arial"/>
                <w:b/>
                <w:bCs/>
                <w:sz w:val="16"/>
                <w:szCs w:val="16"/>
              </w:rPr>
            </w:pPr>
            <w:r>
              <w:rPr>
                <w:rFonts w:eastAsia="MS Mincho" w:cs="Arial"/>
                <w:b/>
                <w:bCs/>
                <w:sz w:val="16"/>
                <w:szCs w:val="16"/>
              </w:rPr>
              <w:t>Signal ID</w:t>
            </w:r>
          </w:p>
        </w:tc>
        <w:tc>
          <w:tcPr>
            <w:tcW w:w="2617" w:type="dxa"/>
            <w:gridSpan w:val="3"/>
            <w:tcBorders>
              <w:top w:val="single" w:sz="4" w:space="0" w:color="auto"/>
              <w:left w:val="nil"/>
              <w:bottom w:val="single" w:sz="4" w:space="0" w:color="auto"/>
              <w:right w:val="single" w:sz="4" w:space="0" w:color="auto"/>
            </w:tcBorders>
            <w:noWrap/>
            <w:vAlign w:val="bottom"/>
            <w:hideMark/>
          </w:tcPr>
          <w:p w14:paraId="61908181" w14:textId="77777777" w:rsidR="0042307E" w:rsidRDefault="0042307E">
            <w:pPr>
              <w:rPr>
                <w:rFonts w:eastAsia="MS Mincho" w:cs="Arial"/>
                <w:b/>
                <w:bCs/>
                <w:sz w:val="16"/>
                <w:szCs w:val="16"/>
              </w:rPr>
            </w:pPr>
            <w:r>
              <w:rPr>
                <w:rFonts w:eastAsia="MS Mincho" w:cs="Arial"/>
                <w:b/>
                <w:bCs/>
                <w:sz w:val="16"/>
                <w:szCs w:val="16"/>
              </w:rPr>
              <w:t>Signal Name</w:t>
            </w:r>
          </w:p>
        </w:tc>
        <w:tc>
          <w:tcPr>
            <w:tcW w:w="2507" w:type="dxa"/>
            <w:tcBorders>
              <w:top w:val="single" w:sz="4" w:space="0" w:color="auto"/>
              <w:left w:val="nil"/>
              <w:bottom w:val="single" w:sz="4" w:space="0" w:color="auto"/>
              <w:right w:val="single" w:sz="4" w:space="0" w:color="auto"/>
            </w:tcBorders>
            <w:noWrap/>
            <w:vAlign w:val="bottom"/>
            <w:hideMark/>
          </w:tcPr>
          <w:p w14:paraId="7FC51F7B"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7CCE22EB" w14:textId="77777777" w:rsidTr="0042307E">
        <w:trPr>
          <w:cantSplit/>
          <w:trHeight w:val="255"/>
          <w:jc w:val="center"/>
        </w:trPr>
        <w:tc>
          <w:tcPr>
            <w:tcW w:w="738" w:type="dxa"/>
            <w:tcBorders>
              <w:top w:val="nil"/>
              <w:left w:val="single" w:sz="4" w:space="0" w:color="auto"/>
              <w:bottom w:val="nil"/>
              <w:right w:val="nil"/>
            </w:tcBorders>
            <w:noWrap/>
            <w:vAlign w:val="bottom"/>
            <w:hideMark/>
          </w:tcPr>
          <w:p w14:paraId="1917D47D" w14:textId="77777777" w:rsidR="0042307E" w:rsidRDefault="0042307E">
            <w:pPr>
              <w:rPr>
                <w:rFonts w:eastAsia="MS Mincho" w:cs="Arial"/>
                <w:sz w:val="16"/>
                <w:szCs w:val="16"/>
              </w:rPr>
            </w:pPr>
            <w:r>
              <w:rPr>
                <w:rFonts w:eastAsia="MS Mincho" w:cs="Arial"/>
                <w:sz w:val="16"/>
                <w:szCs w:val="16"/>
              </w:rPr>
              <w:t> </w:t>
            </w:r>
          </w:p>
        </w:tc>
        <w:tc>
          <w:tcPr>
            <w:tcW w:w="1918" w:type="dxa"/>
            <w:noWrap/>
            <w:vAlign w:val="bottom"/>
          </w:tcPr>
          <w:p w14:paraId="423F8B63" w14:textId="77777777" w:rsidR="0042307E" w:rsidRDefault="0042307E">
            <w:pPr>
              <w:rPr>
                <w:rFonts w:eastAsia="MS Mincho" w:cs="Arial"/>
                <w:sz w:val="16"/>
                <w:szCs w:val="16"/>
              </w:rPr>
            </w:pPr>
          </w:p>
        </w:tc>
        <w:tc>
          <w:tcPr>
            <w:tcW w:w="789" w:type="dxa"/>
            <w:noWrap/>
            <w:vAlign w:val="bottom"/>
          </w:tcPr>
          <w:p w14:paraId="1AD335DA" w14:textId="77777777" w:rsidR="0042307E" w:rsidRDefault="0042307E">
            <w:pPr>
              <w:rPr>
                <w:rFonts w:eastAsia="MS Mincho" w:cs="Arial"/>
                <w:sz w:val="16"/>
                <w:szCs w:val="16"/>
              </w:rPr>
            </w:pPr>
          </w:p>
        </w:tc>
        <w:tc>
          <w:tcPr>
            <w:tcW w:w="256" w:type="dxa"/>
            <w:shd w:val="clear" w:color="auto" w:fill="C0C0C0"/>
            <w:noWrap/>
            <w:vAlign w:val="bottom"/>
            <w:hideMark/>
          </w:tcPr>
          <w:p w14:paraId="33C59A5A" w14:textId="77777777" w:rsidR="0042307E" w:rsidRDefault="0042307E">
            <w:pPr>
              <w:rPr>
                <w:rFonts w:eastAsia="MS Mincho" w:cs="Arial"/>
                <w:sz w:val="16"/>
                <w:szCs w:val="16"/>
              </w:rPr>
            </w:pPr>
            <w:r>
              <w:rPr>
                <w:rFonts w:eastAsia="MS Mincho" w:cs="Arial"/>
                <w:sz w:val="16"/>
                <w:szCs w:val="16"/>
              </w:rPr>
              <w:t> </w:t>
            </w:r>
          </w:p>
        </w:tc>
        <w:tc>
          <w:tcPr>
            <w:tcW w:w="751" w:type="dxa"/>
            <w:tcBorders>
              <w:top w:val="single" w:sz="4" w:space="0" w:color="auto"/>
              <w:left w:val="single" w:sz="4" w:space="0" w:color="auto"/>
              <w:bottom w:val="single" w:sz="4" w:space="0" w:color="auto"/>
              <w:right w:val="single" w:sz="4" w:space="0" w:color="auto"/>
            </w:tcBorders>
            <w:noWrap/>
            <w:vAlign w:val="bottom"/>
          </w:tcPr>
          <w:p w14:paraId="3EBF4457" w14:textId="77777777" w:rsidR="0042307E" w:rsidRDefault="0042307E">
            <w:pPr>
              <w:rPr>
                <w:rFonts w:eastAsia="MS Mincho" w:cs="Arial"/>
                <w:sz w:val="16"/>
                <w:szCs w:val="16"/>
              </w:rPr>
            </w:pPr>
            <w:r>
              <w:rPr>
                <w:rFonts w:eastAsia="MS Mincho" w:cs="Arial"/>
                <w:sz w:val="16"/>
                <w:szCs w:val="16"/>
              </w:rPr>
              <w:t>0xB6</w:t>
            </w:r>
          </w:p>
        </w:tc>
        <w:tc>
          <w:tcPr>
            <w:tcW w:w="2617" w:type="dxa"/>
            <w:gridSpan w:val="3"/>
            <w:tcBorders>
              <w:top w:val="single" w:sz="4" w:space="0" w:color="auto"/>
              <w:left w:val="nil"/>
              <w:bottom w:val="single" w:sz="4" w:space="0" w:color="auto"/>
              <w:right w:val="single" w:sz="4" w:space="0" w:color="auto"/>
            </w:tcBorders>
            <w:noWrap/>
            <w:vAlign w:val="bottom"/>
          </w:tcPr>
          <w:p w14:paraId="4AAD88AF" w14:textId="77777777" w:rsidR="0042307E" w:rsidRDefault="0042307E">
            <w:pPr>
              <w:rPr>
                <w:rFonts w:eastAsia="MS Mincho" w:cs="Arial"/>
                <w:sz w:val="16"/>
                <w:szCs w:val="16"/>
              </w:rPr>
            </w:pPr>
            <w:proofErr w:type="spellStart"/>
            <w:r>
              <w:rPr>
                <w:rFonts w:eastAsia="MS Mincho" w:cs="Arial"/>
                <w:sz w:val="16"/>
                <w:szCs w:val="16"/>
              </w:rPr>
              <w:t>ChargeProfileLocation_Rq</w:t>
            </w:r>
            <w:proofErr w:type="spellEnd"/>
          </w:p>
        </w:tc>
        <w:tc>
          <w:tcPr>
            <w:tcW w:w="2507" w:type="dxa"/>
            <w:tcBorders>
              <w:top w:val="single" w:sz="4" w:space="0" w:color="auto"/>
              <w:left w:val="nil"/>
              <w:bottom w:val="single" w:sz="4" w:space="0" w:color="auto"/>
              <w:right w:val="single" w:sz="4" w:space="0" w:color="auto"/>
            </w:tcBorders>
            <w:noWrap/>
            <w:vAlign w:val="bottom"/>
          </w:tcPr>
          <w:p w14:paraId="7E617B8F" w14:textId="77777777" w:rsidR="0042307E" w:rsidRPr="00320DCA" w:rsidRDefault="0042307E">
            <w:pPr>
              <w:rPr>
                <w:rFonts w:eastAsia="MS Mincho" w:cs="Arial"/>
                <w:b/>
                <w:sz w:val="16"/>
                <w:szCs w:val="16"/>
              </w:rPr>
            </w:pPr>
            <w:r>
              <w:rPr>
                <w:rFonts w:cs="Arial"/>
                <w:snapToGrid w:val="0"/>
                <w:sz w:val="16"/>
                <w:szCs w:val="16"/>
              </w:rPr>
              <w:t>Charge_Programming_Sevice1      –          Charge Programming</w:t>
            </w:r>
          </w:p>
        </w:tc>
      </w:tr>
      <w:tr w:rsidR="0042307E" w14:paraId="7ED8E089" w14:textId="77777777" w:rsidTr="0042307E">
        <w:trPr>
          <w:cantSplit/>
          <w:trHeight w:val="255"/>
          <w:jc w:val="center"/>
        </w:trPr>
        <w:tc>
          <w:tcPr>
            <w:tcW w:w="738" w:type="dxa"/>
            <w:tcBorders>
              <w:top w:val="nil"/>
              <w:left w:val="single" w:sz="4" w:space="0" w:color="auto"/>
              <w:bottom w:val="nil"/>
              <w:right w:val="nil"/>
            </w:tcBorders>
            <w:noWrap/>
            <w:vAlign w:val="bottom"/>
          </w:tcPr>
          <w:p w14:paraId="0B1E88E3" w14:textId="77777777" w:rsidR="0042307E" w:rsidRDefault="0042307E">
            <w:pPr>
              <w:rPr>
                <w:rFonts w:eastAsia="MS Mincho" w:cs="Arial"/>
                <w:sz w:val="16"/>
                <w:szCs w:val="16"/>
              </w:rPr>
            </w:pPr>
          </w:p>
        </w:tc>
        <w:tc>
          <w:tcPr>
            <w:tcW w:w="1918" w:type="dxa"/>
            <w:noWrap/>
            <w:vAlign w:val="bottom"/>
          </w:tcPr>
          <w:p w14:paraId="2D761527" w14:textId="77777777" w:rsidR="0042307E" w:rsidRDefault="0042307E">
            <w:pPr>
              <w:rPr>
                <w:rFonts w:eastAsia="MS Mincho" w:cs="Arial"/>
                <w:sz w:val="16"/>
                <w:szCs w:val="16"/>
              </w:rPr>
            </w:pPr>
          </w:p>
        </w:tc>
        <w:tc>
          <w:tcPr>
            <w:tcW w:w="789" w:type="dxa"/>
            <w:noWrap/>
            <w:vAlign w:val="bottom"/>
          </w:tcPr>
          <w:p w14:paraId="261644D9" w14:textId="77777777" w:rsidR="0042307E" w:rsidRDefault="0042307E">
            <w:pPr>
              <w:rPr>
                <w:rFonts w:eastAsia="MS Mincho" w:cs="Arial"/>
                <w:sz w:val="16"/>
                <w:szCs w:val="16"/>
              </w:rPr>
            </w:pPr>
          </w:p>
        </w:tc>
        <w:tc>
          <w:tcPr>
            <w:tcW w:w="256" w:type="dxa"/>
            <w:shd w:val="clear" w:color="auto" w:fill="C0C0C0"/>
            <w:noWrap/>
            <w:vAlign w:val="bottom"/>
          </w:tcPr>
          <w:p w14:paraId="3F5BFDD7"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4726061C"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18C53452"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6074E097" w14:textId="77777777" w:rsidR="0042307E" w:rsidRDefault="0042307E">
            <w:pPr>
              <w:rPr>
                <w:rFonts w:eastAsia="MS Mincho" w:cs="Arial"/>
                <w:sz w:val="16"/>
                <w:szCs w:val="16"/>
              </w:rPr>
            </w:pPr>
          </w:p>
        </w:tc>
      </w:tr>
      <w:tr w:rsidR="0042307E" w14:paraId="2F256279" w14:textId="77777777" w:rsidTr="0042307E">
        <w:trPr>
          <w:cantSplit/>
          <w:trHeight w:val="255"/>
          <w:jc w:val="center"/>
        </w:trPr>
        <w:tc>
          <w:tcPr>
            <w:tcW w:w="738" w:type="dxa"/>
            <w:tcBorders>
              <w:top w:val="nil"/>
              <w:left w:val="single" w:sz="4" w:space="0" w:color="auto"/>
              <w:bottom w:val="nil"/>
              <w:right w:val="nil"/>
            </w:tcBorders>
            <w:noWrap/>
            <w:vAlign w:val="bottom"/>
          </w:tcPr>
          <w:p w14:paraId="612AE63F" w14:textId="77777777" w:rsidR="0042307E" w:rsidRDefault="0042307E">
            <w:pPr>
              <w:rPr>
                <w:rFonts w:eastAsia="MS Mincho" w:cs="Arial"/>
                <w:sz w:val="16"/>
                <w:szCs w:val="16"/>
              </w:rPr>
            </w:pPr>
          </w:p>
        </w:tc>
        <w:tc>
          <w:tcPr>
            <w:tcW w:w="1918" w:type="dxa"/>
            <w:noWrap/>
            <w:vAlign w:val="bottom"/>
          </w:tcPr>
          <w:p w14:paraId="45CFF01A" w14:textId="77777777" w:rsidR="0042307E" w:rsidRDefault="0042307E">
            <w:pPr>
              <w:rPr>
                <w:rFonts w:eastAsia="MS Mincho" w:cs="Arial"/>
                <w:sz w:val="16"/>
                <w:szCs w:val="16"/>
              </w:rPr>
            </w:pPr>
          </w:p>
        </w:tc>
        <w:tc>
          <w:tcPr>
            <w:tcW w:w="789" w:type="dxa"/>
            <w:noWrap/>
            <w:vAlign w:val="bottom"/>
          </w:tcPr>
          <w:p w14:paraId="553B00E4" w14:textId="77777777" w:rsidR="0042307E" w:rsidRDefault="0042307E">
            <w:pPr>
              <w:rPr>
                <w:rFonts w:eastAsia="MS Mincho" w:cs="Arial"/>
                <w:sz w:val="16"/>
                <w:szCs w:val="16"/>
              </w:rPr>
            </w:pPr>
          </w:p>
        </w:tc>
        <w:tc>
          <w:tcPr>
            <w:tcW w:w="256" w:type="dxa"/>
            <w:shd w:val="clear" w:color="auto" w:fill="C0C0C0"/>
            <w:noWrap/>
            <w:vAlign w:val="bottom"/>
          </w:tcPr>
          <w:p w14:paraId="539E16CD"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72DD867E"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377D8FAD"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66FDBC15" w14:textId="77777777" w:rsidR="0042307E" w:rsidRDefault="0042307E">
            <w:pPr>
              <w:rPr>
                <w:rFonts w:eastAsia="MS Mincho" w:cs="Arial"/>
                <w:sz w:val="16"/>
                <w:szCs w:val="16"/>
              </w:rPr>
            </w:pPr>
          </w:p>
        </w:tc>
      </w:tr>
      <w:tr w:rsidR="0042307E" w14:paraId="76955896" w14:textId="77777777" w:rsidTr="0042307E">
        <w:trPr>
          <w:cantSplit/>
          <w:trHeight w:val="255"/>
          <w:jc w:val="center"/>
        </w:trPr>
        <w:tc>
          <w:tcPr>
            <w:tcW w:w="738" w:type="dxa"/>
            <w:tcBorders>
              <w:top w:val="nil"/>
              <w:left w:val="single" w:sz="4" w:space="0" w:color="auto"/>
              <w:bottom w:val="nil"/>
              <w:right w:val="nil"/>
            </w:tcBorders>
            <w:noWrap/>
            <w:vAlign w:val="bottom"/>
          </w:tcPr>
          <w:p w14:paraId="483F8490" w14:textId="77777777" w:rsidR="0042307E" w:rsidRDefault="0042307E">
            <w:pPr>
              <w:rPr>
                <w:rFonts w:eastAsia="MS Mincho" w:cs="Arial"/>
                <w:sz w:val="16"/>
                <w:szCs w:val="16"/>
              </w:rPr>
            </w:pPr>
          </w:p>
        </w:tc>
        <w:tc>
          <w:tcPr>
            <w:tcW w:w="1918" w:type="dxa"/>
            <w:noWrap/>
            <w:vAlign w:val="bottom"/>
          </w:tcPr>
          <w:p w14:paraId="47CD6287" w14:textId="77777777" w:rsidR="0042307E" w:rsidRDefault="0042307E">
            <w:pPr>
              <w:rPr>
                <w:rFonts w:eastAsia="MS Mincho" w:cs="Arial"/>
                <w:sz w:val="16"/>
                <w:szCs w:val="16"/>
              </w:rPr>
            </w:pPr>
          </w:p>
        </w:tc>
        <w:tc>
          <w:tcPr>
            <w:tcW w:w="789" w:type="dxa"/>
            <w:noWrap/>
            <w:vAlign w:val="bottom"/>
          </w:tcPr>
          <w:p w14:paraId="2D49A332" w14:textId="77777777" w:rsidR="0042307E" w:rsidRDefault="0042307E">
            <w:pPr>
              <w:rPr>
                <w:rFonts w:eastAsia="MS Mincho" w:cs="Arial"/>
                <w:sz w:val="16"/>
                <w:szCs w:val="16"/>
              </w:rPr>
            </w:pPr>
          </w:p>
        </w:tc>
        <w:tc>
          <w:tcPr>
            <w:tcW w:w="256" w:type="dxa"/>
            <w:shd w:val="clear" w:color="auto" w:fill="C0C0C0"/>
            <w:noWrap/>
            <w:vAlign w:val="bottom"/>
          </w:tcPr>
          <w:p w14:paraId="7D0679F2"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7C812F5F"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03035676"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3218A597" w14:textId="77777777" w:rsidR="0042307E" w:rsidRDefault="0042307E">
            <w:pPr>
              <w:rPr>
                <w:rFonts w:eastAsia="MS Mincho" w:cs="Arial"/>
                <w:sz w:val="16"/>
                <w:szCs w:val="16"/>
              </w:rPr>
            </w:pPr>
          </w:p>
        </w:tc>
      </w:tr>
      <w:tr w:rsidR="0042307E" w14:paraId="4C7CF8D4" w14:textId="77777777" w:rsidTr="0042307E">
        <w:trPr>
          <w:cantSplit/>
          <w:trHeight w:val="255"/>
          <w:jc w:val="center"/>
        </w:trPr>
        <w:tc>
          <w:tcPr>
            <w:tcW w:w="738" w:type="dxa"/>
            <w:tcBorders>
              <w:top w:val="nil"/>
              <w:left w:val="single" w:sz="4" w:space="0" w:color="auto"/>
              <w:bottom w:val="nil"/>
              <w:right w:val="nil"/>
            </w:tcBorders>
            <w:noWrap/>
            <w:vAlign w:val="bottom"/>
          </w:tcPr>
          <w:p w14:paraId="5A747551" w14:textId="77777777" w:rsidR="0042307E" w:rsidRDefault="0042307E">
            <w:pPr>
              <w:rPr>
                <w:rFonts w:eastAsia="MS Mincho" w:cs="Arial"/>
                <w:sz w:val="16"/>
                <w:szCs w:val="16"/>
              </w:rPr>
            </w:pPr>
          </w:p>
        </w:tc>
        <w:tc>
          <w:tcPr>
            <w:tcW w:w="1918" w:type="dxa"/>
            <w:noWrap/>
            <w:vAlign w:val="bottom"/>
          </w:tcPr>
          <w:p w14:paraId="40C583F6" w14:textId="77777777" w:rsidR="0042307E" w:rsidRDefault="0042307E">
            <w:pPr>
              <w:rPr>
                <w:rFonts w:eastAsia="MS Mincho" w:cs="Arial"/>
                <w:sz w:val="16"/>
                <w:szCs w:val="16"/>
              </w:rPr>
            </w:pPr>
          </w:p>
        </w:tc>
        <w:tc>
          <w:tcPr>
            <w:tcW w:w="789" w:type="dxa"/>
            <w:noWrap/>
            <w:vAlign w:val="bottom"/>
          </w:tcPr>
          <w:p w14:paraId="74643E8B" w14:textId="77777777" w:rsidR="0042307E" w:rsidRDefault="0042307E">
            <w:pPr>
              <w:rPr>
                <w:rFonts w:eastAsia="MS Mincho" w:cs="Arial"/>
                <w:sz w:val="16"/>
                <w:szCs w:val="16"/>
              </w:rPr>
            </w:pPr>
          </w:p>
        </w:tc>
        <w:tc>
          <w:tcPr>
            <w:tcW w:w="256" w:type="dxa"/>
            <w:shd w:val="clear" w:color="auto" w:fill="C0C0C0"/>
            <w:noWrap/>
            <w:vAlign w:val="bottom"/>
          </w:tcPr>
          <w:p w14:paraId="44C053F4"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2161A26A"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39A09021"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5FC610BC" w14:textId="77777777" w:rsidR="0042307E" w:rsidRDefault="0042307E">
            <w:pPr>
              <w:rPr>
                <w:rFonts w:eastAsia="MS Mincho" w:cs="Arial"/>
                <w:sz w:val="16"/>
                <w:szCs w:val="16"/>
              </w:rPr>
            </w:pPr>
          </w:p>
        </w:tc>
      </w:tr>
      <w:tr w:rsidR="0042307E" w14:paraId="2656BC68" w14:textId="77777777" w:rsidTr="0042307E">
        <w:trPr>
          <w:cantSplit/>
          <w:trHeight w:val="255"/>
          <w:jc w:val="center"/>
        </w:trPr>
        <w:tc>
          <w:tcPr>
            <w:tcW w:w="738" w:type="dxa"/>
            <w:tcBorders>
              <w:top w:val="nil"/>
              <w:left w:val="single" w:sz="4" w:space="0" w:color="auto"/>
              <w:bottom w:val="nil"/>
              <w:right w:val="nil"/>
            </w:tcBorders>
            <w:noWrap/>
            <w:vAlign w:val="bottom"/>
          </w:tcPr>
          <w:p w14:paraId="7162B282" w14:textId="77777777" w:rsidR="0042307E" w:rsidRDefault="0042307E">
            <w:pPr>
              <w:rPr>
                <w:rFonts w:eastAsia="MS Mincho" w:cs="Arial"/>
                <w:sz w:val="16"/>
                <w:szCs w:val="16"/>
              </w:rPr>
            </w:pPr>
          </w:p>
        </w:tc>
        <w:tc>
          <w:tcPr>
            <w:tcW w:w="1918" w:type="dxa"/>
            <w:tcBorders>
              <w:top w:val="nil"/>
              <w:left w:val="nil"/>
              <w:bottom w:val="nil"/>
              <w:right w:val="nil"/>
            </w:tcBorders>
            <w:noWrap/>
            <w:vAlign w:val="bottom"/>
          </w:tcPr>
          <w:p w14:paraId="726708BB" w14:textId="77777777" w:rsidR="0042307E" w:rsidRDefault="0042307E">
            <w:pPr>
              <w:rPr>
                <w:rFonts w:eastAsia="MS Mincho" w:cs="Arial"/>
                <w:sz w:val="16"/>
                <w:szCs w:val="16"/>
              </w:rPr>
            </w:pPr>
          </w:p>
        </w:tc>
        <w:tc>
          <w:tcPr>
            <w:tcW w:w="789" w:type="dxa"/>
            <w:tcBorders>
              <w:top w:val="nil"/>
              <w:left w:val="nil"/>
              <w:bottom w:val="nil"/>
              <w:right w:val="nil"/>
            </w:tcBorders>
            <w:noWrap/>
            <w:vAlign w:val="bottom"/>
          </w:tcPr>
          <w:p w14:paraId="75C6D029" w14:textId="77777777" w:rsidR="0042307E" w:rsidRDefault="0042307E">
            <w:pPr>
              <w:rPr>
                <w:rFonts w:eastAsia="MS Mincho" w:cs="Arial"/>
                <w:sz w:val="16"/>
                <w:szCs w:val="16"/>
              </w:rPr>
            </w:pPr>
          </w:p>
        </w:tc>
        <w:tc>
          <w:tcPr>
            <w:tcW w:w="256" w:type="dxa"/>
            <w:tcBorders>
              <w:top w:val="nil"/>
              <w:left w:val="nil"/>
              <w:bottom w:val="nil"/>
              <w:right w:val="nil"/>
            </w:tcBorders>
            <w:shd w:val="clear" w:color="auto" w:fill="C0C0C0"/>
            <w:noWrap/>
            <w:vAlign w:val="bottom"/>
          </w:tcPr>
          <w:p w14:paraId="672CBA31"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39EFC909"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3F0032F0"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05AF04C5" w14:textId="77777777" w:rsidR="0042307E" w:rsidRDefault="0042307E">
            <w:pPr>
              <w:rPr>
                <w:rFonts w:eastAsia="MS Mincho" w:cs="Arial"/>
                <w:sz w:val="16"/>
                <w:szCs w:val="16"/>
              </w:rPr>
            </w:pPr>
          </w:p>
        </w:tc>
      </w:tr>
      <w:tr w:rsidR="0042307E" w14:paraId="2CC5E4E6" w14:textId="77777777" w:rsidTr="0042307E">
        <w:trPr>
          <w:cantSplit/>
          <w:trHeight w:val="255"/>
          <w:jc w:val="center"/>
        </w:trPr>
        <w:tc>
          <w:tcPr>
            <w:tcW w:w="738" w:type="dxa"/>
            <w:tcBorders>
              <w:top w:val="nil"/>
              <w:left w:val="single" w:sz="4" w:space="0" w:color="auto"/>
              <w:bottom w:val="nil"/>
              <w:right w:val="nil"/>
            </w:tcBorders>
            <w:noWrap/>
            <w:vAlign w:val="bottom"/>
          </w:tcPr>
          <w:p w14:paraId="68869627" w14:textId="77777777" w:rsidR="0042307E" w:rsidRDefault="0042307E">
            <w:pPr>
              <w:rPr>
                <w:rFonts w:eastAsia="MS Mincho" w:cs="Arial"/>
                <w:sz w:val="16"/>
                <w:szCs w:val="16"/>
              </w:rPr>
            </w:pPr>
          </w:p>
        </w:tc>
        <w:tc>
          <w:tcPr>
            <w:tcW w:w="1918" w:type="dxa"/>
            <w:tcBorders>
              <w:top w:val="nil"/>
              <w:left w:val="nil"/>
              <w:bottom w:val="nil"/>
              <w:right w:val="nil"/>
            </w:tcBorders>
            <w:noWrap/>
            <w:vAlign w:val="bottom"/>
          </w:tcPr>
          <w:p w14:paraId="0E3B551A" w14:textId="77777777" w:rsidR="0042307E" w:rsidRDefault="0042307E">
            <w:pPr>
              <w:rPr>
                <w:rFonts w:eastAsia="MS Mincho" w:cs="Arial"/>
                <w:sz w:val="16"/>
                <w:szCs w:val="16"/>
              </w:rPr>
            </w:pPr>
          </w:p>
        </w:tc>
        <w:tc>
          <w:tcPr>
            <w:tcW w:w="789" w:type="dxa"/>
            <w:tcBorders>
              <w:top w:val="nil"/>
              <w:left w:val="nil"/>
              <w:bottom w:val="nil"/>
              <w:right w:val="nil"/>
            </w:tcBorders>
            <w:noWrap/>
            <w:vAlign w:val="bottom"/>
          </w:tcPr>
          <w:p w14:paraId="153C6E63" w14:textId="77777777" w:rsidR="0042307E" w:rsidRDefault="0042307E">
            <w:pPr>
              <w:rPr>
                <w:rFonts w:eastAsia="MS Mincho" w:cs="Arial"/>
                <w:sz w:val="16"/>
                <w:szCs w:val="16"/>
              </w:rPr>
            </w:pPr>
          </w:p>
        </w:tc>
        <w:tc>
          <w:tcPr>
            <w:tcW w:w="256" w:type="dxa"/>
            <w:tcBorders>
              <w:top w:val="nil"/>
              <w:left w:val="nil"/>
              <w:bottom w:val="nil"/>
              <w:right w:val="nil"/>
            </w:tcBorders>
            <w:shd w:val="clear" w:color="auto" w:fill="C0C0C0"/>
            <w:noWrap/>
            <w:vAlign w:val="bottom"/>
          </w:tcPr>
          <w:p w14:paraId="4A637852"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650BD002"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1137BDFD"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22803D8C" w14:textId="77777777" w:rsidR="0042307E" w:rsidRDefault="0042307E">
            <w:pPr>
              <w:rPr>
                <w:rFonts w:eastAsia="MS Mincho" w:cs="Arial"/>
                <w:sz w:val="16"/>
                <w:szCs w:val="16"/>
              </w:rPr>
            </w:pPr>
          </w:p>
        </w:tc>
      </w:tr>
      <w:tr w:rsidR="0042307E" w14:paraId="04C1FAAA" w14:textId="77777777" w:rsidTr="0042307E">
        <w:trPr>
          <w:cantSplit/>
          <w:trHeight w:val="255"/>
          <w:jc w:val="center"/>
        </w:trPr>
        <w:tc>
          <w:tcPr>
            <w:tcW w:w="738" w:type="dxa"/>
            <w:tcBorders>
              <w:top w:val="nil"/>
              <w:left w:val="single" w:sz="4" w:space="0" w:color="auto"/>
              <w:bottom w:val="nil"/>
              <w:right w:val="nil"/>
            </w:tcBorders>
            <w:noWrap/>
            <w:vAlign w:val="bottom"/>
          </w:tcPr>
          <w:p w14:paraId="3EEB1882" w14:textId="77777777" w:rsidR="0042307E" w:rsidRDefault="0042307E">
            <w:pPr>
              <w:rPr>
                <w:rFonts w:eastAsia="MS Mincho" w:cs="Arial"/>
                <w:sz w:val="16"/>
                <w:szCs w:val="16"/>
              </w:rPr>
            </w:pPr>
          </w:p>
        </w:tc>
        <w:tc>
          <w:tcPr>
            <w:tcW w:w="1918" w:type="dxa"/>
            <w:tcBorders>
              <w:top w:val="nil"/>
              <w:left w:val="nil"/>
              <w:bottom w:val="nil"/>
              <w:right w:val="nil"/>
            </w:tcBorders>
            <w:noWrap/>
            <w:vAlign w:val="bottom"/>
          </w:tcPr>
          <w:p w14:paraId="5C17FB9B" w14:textId="77777777" w:rsidR="0042307E" w:rsidRDefault="0042307E">
            <w:pPr>
              <w:rPr>
                <w:rFonts w:eastAsia="MS Mincho" w:cs="Arial"/>
                <w:sz w:val="16"/>
                <w:szCs w:val="16"/>
              </w:rPr>
            </w:pPr>
          </w:p>
        </w:tc>
        <w:tc>
          <w:tcPr>
            <w:tcW w:w="789" w:type="dxa"/>
            <w:tcBorders>
              <w:top w:val="nil"/>
              <w:left w:val="nil"/>
              <w:bottom w:val="nil"/>
              <w:right w:val="nil"/>
            </w:tcBorders>
            <w:noWrap/>
            <w:vAlign w:val="bottom"/>
          </w:tcPr>
          <w:p w14:paraId="1F1C54FC" w14:textId="77777777" w:rsidR="0042307E" w:rsidRDefault="0042307E">
            <w:pPr>
              <w:rPr>
                <w:rFonts w:eastAsia="MS Mincho" w:cs="Arial"/>
                <w:sz w:val="16"/>
                <w:szCs w:val="16"/>
              </w:rPr>
            </w:pPr>
          </w:p>
        </w:tc>
        <w:tc>
          <w:tcPr>
            <w:tcW w:w="256" w:type="dxa"/>
            <w:tcBorders>
              <w:top w:val="nil"/>
              <w:left w:val="nil"/>
              <w:bottom w:val="nil"/>
              <w:right w:val="nil"/>
            </w:tcBorders>
            <w:shd w:val="clear" w:color="auto" w:fill="C0C0C0"/>
            <w:noWrap/>
            <w:vAlign w:val="bottom"/>
          </w:tcPr>
          <w:p w14:paraId="1CF4FBB3"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7D68C5AF"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3774CB9A"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16B3A4B2" w14:textId="77777777" w:rsidR="0042307E" w:rsidRDefault="0042307E">
            <w:pPr>
              <w:rPr>
                <w:rFonts w:eastAsia="MS Mincho" w:cs="Arial"/>
                <w:sz w:val="16"/>
                <w:szCs w:val="16"/>
              </w:rPr>
            </w:pPr>
          </w:p>
        </w:tc>
      </w:tr>
      <w:tr w:rsidR="0042307E" w14:paraId="1CB267E2" w14:textId="77777777" w:rsidTr="0042307E">
        <w:trPr>
          <w:cantSplit/>
          <w:trHeight w:val="255"/>
          <w:jc w:val="center"/>
        </w:trPr>
        <w:tc>
          <w:tcPr>
            <w:tcW w:w="738" w:type="dxa"/>
            <w:tcBorders>
              <w:top w:val="nil"/>
              <w:left w:val="single" w:sz="4" w:space="0" w:color="auto"/>
              <w:bottom w:val="nil"/>
              <w:right w:val="nil"/>
            </w:tcBorders>
            <w:noWrap/>
            <w:vAlign w:val="bottom"/>
          </w:tcPr>
          <w:p w14:paraId="20B9EF80" w14:textId="77777777" w:rsidR="0042307E" w:rsidRDefault="0042307E">
            <w:pPr>
              <w:rPr>
                <w:rFonts w:eastAsia="MS Mincho" w:cs="Arial"/>
                <w:sz w:val="16"/>
                <w:szCs w:val="16"/>
              </w:rPr>
            </w:pPr>
          </w:p>
        </w:tc>
        <w:tc>
          <w:tcPr>
            <w:tcW w:w="1918" w:type="dxa"/>
            <w:tcBorders>
              <w:top w:val="nil"/>
              <w:left w:val="nil"/>
              <w:bottom w:val="nil"/>
              <w:right w:val="nil"/>
            </w:tcBorders>
            <w:noWrap/>
            <w:vAlign w:val="bottom"/>
          </w:tcPr>
          <w:p w14:paraId="1825CDA1" w14:textId="77777777" w:rsidR="0042307E" w:rsidRDefault="0042307E">
            <w:pPr>
              <w:rPr>
                <w:rFonts w:eastAsia="MS Mincho" w:cs="Arial"/>
                <w:sz w:val="16"/>
                <w:szCs w:val="16"/>
              </w:rPr>
            </w:pPr>
          </w:p>
        </w:tc>
        <w:tc>
          <w:tcPr>
            <w:tcW w:w="789" w:type="dxa"/>
            <w:tcBorders>
              <w:top w:val="nil"/>
              <w:left w:val="nil"/>
              <w:bottom w:val="nil"/>
              <w:right w:val="nil"/>
            </w:tcBorders>
            <w:noWrap/>
            <w:vAlign w:val="bottom"/>
          </w:tcPr>
          <w:p w14:paraId="7D4E61F1" w14:textId="77777777" w:rsidR="0042307E" w:rsidRDefault="0042307E">
            <w:pPr>
              <w:rPr>
                <w:rFonts w:eastAsia="MS Mincho" w:cs="Arial"/>
                <w:sz w:val="16"/>
                <w:szCs w:val="16"/>
              </w:rPr>
            </w:pPr>
          </w:p>
        </w:tc>
        <w:tc>
          <w:tcPr>
            <w:tcW w:w="256" w:type="dxa"/>
            <w:tcBorders>
              <w:top w:val="nil"/>
              <w:left w:val="nil"/>
              <w:bottom w:val="nil"/>
              <w:right w:val="nil"/>
            </w:tcBorders>
            <w:shd w:val="clear" w:color="auto" w:fill="C0C0C0"/>
            <w:noWrap/>
            <w:vAlign w:val="bottom"/>
          </w:tcPr>
          <w:p w14:paraId="43104D31"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636E2757"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13E82CF1"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4D10E873" w14:textId="77777777" w:rsidR="0042307E" w:rsidRDefault="0042307E">
            <w:pPr>
              <w:rPr>
                <w:rFonts w:eastAsia="MS Mincho" w:cs="Arial"/>
                <w:sz w:val="16"/>
                <w:szCs w:val="16"/>
              </w:rPr>
            </w:pPr>
          </w:p>
        </w:tc>
      </w:tr>
      <w:tr w:rsidR="0042307E" w14:paraId="23BF1540" w14:textId="77777777" w:rsidTr="0042307E">
        <w:trPr>
          <w:cantSplit/>
          <w:trHeight w:val="255"/>
          <w:jc w:val="center"/>
        </w:trPr>
        <w:tc>
          <w:tcPr>
            <w:tcW w:w="738" w:type="dxa"/>
            <w:tcBorders>
              <w:top w:val="nil"/>
              <w:left w:val="single" w:sz="4" w:space="0" w:color="auto"/>
              <w:bottom w:val="nil"/>
              <w:right w:val="nil"/>
            </w:tcBorders>
            <w:noWrap/>
            <w:vAlign w:val="bottom"/>
          </w:tcPr>
          <w:p w14:paraId="0348165B" w14:textId="77777777" w:rsidR="0042307E" w:rsidRDefault="0042307E">
            <w:pPr>
              <w:rPr>
                <w:rFonts w:eastAsia="MS Mincho" w:cs="Arial"/>
                <w:sz w:val="16"/>
                <w:szCs w:val="16"/>
              </w:rPr>
            </w:pPr>
          </w:p>
        </w:tc>
        <w:tc>
          <w:tcPr>
            <w:tcW w:w="1918" w:type="dxa"/>
            <w:tcBorders>
              <w:top w:val="nil"/>
              <w:left w:val="nil"/>
              <w:bottom w:val="nil"/>
              <w:right w:val="nil"/>
            </w:tcBorders>
            <w:noWrap/>
            <w:vAlign w:val="bottom"/>
          </w:tcPr>
          <w:p w14:paraId="7F8E5EF2" w14:textId="77777777" w:rsidR="0042307E" w:rsidRDefault="0042307E">
            <w:pPr>
              <w:rPr>
                <w:rFonts w:eastAsia="MS Mincho" w:cs="Arial"/>
                <w:sz w:val="16"/>
                <w:szCs w:val="16"/>
              </w:rPr>
            </w:pPr>
          </w:p>
        </w:tc>
        <w:tc>
          <w:tcPr>
            <w:tcW w:w="789" w:type="dxa"/>
            <w:tcBorders>
              <w:top w:val="nil"/>
              <w:left w:val="nil"/>
              <w:bottom w:val="nil"/>
              <w:right w:val="nil"/>
            </w:tcBorders>
            <w:noWrap/>
            <w:vAlign w:val="bottom"/>
          </w:tcPr>
          <w:p w14:paraId="13DD6B78" w14:textId="77777777" w:rsidR="0042307E" w:rsidRDefault="0042307E">
            <w:pPr>
              <w:rPr>
                <w:rFonts w:eastAsia="MS Mincho" w:cs="Arial"/>
                <w:sz w:val="16"/>
                <w:szCs w:val="16"/>
              </w:rPr>
            </w:pPr>
          </w:p>
        </w:tc>
        <w:tc>
          <w:tcPr>
            <w:tcW w:w="256" w:type="dxa"/>
            <w:tcBorders>
              <w:top w:val="nil"/>
              <w:left w:val="nil"/>
              <w:bottom w:val="nil"/>
              <w:right w:val="nil"/>
            </w:tcBorders>
            <w:shd w:val="clear" w:color="auto" w:fill="C0C0C0"/>
            <w:noWrap/>
            <w:vAlign w:val="bottom"/>
          </w:tcPr>
          <w:p w14:paraId="3070A73F"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6CCCEEC1"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0CF05E46"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7C5D5627" w14:textId="77777777" w:rsidR="0042307E" w:rsidRDefault="0042307E">
            <w:pPr>
              <w:rPr>
                <w:rFonts w:eastAsia="MS Mincho" w:cs="Arial"/>
                <w:sz w:val="16"/>
                <w:szCs w:val="16"/>
              </w:rPr>
            </w:pPr>
          </w:p>
        </w:tc>
      </w:tr>
      <w:tr w:rsidR="0042307E" w14:paraId="0F7A0D05" w14:textId="77777777" w:rsidTr="0042307E">
        <w:trPr>
          <w:cantSplit/>
          <w:trHeight w:val="255"/>
          <w:jc w:val="center"/>
        </w:trPr>
        <w:tc>
          <w:tcPr>
            <w:tcW w:w="738" w:type="dxa"/>
            <w:tcBorders>
              <w:top w:val="nil"/>
              <w:left w:val="single" w:sz="4" w:space="0" w:color="auto"/>
              <w:bottom w:val="nil"/>
              <w:right w:val="nil"/>
            </w:tcBorders>
            <w:noWrap/>
            <w:vAlign w:val="bottom"/>
          </w:tcPr>
          <w:p w14:paraId="749EEE1F" w14:textId="77777777" w:rsidR="0042307E" w:rsidRDefault="0042307E">
            <w:pPr>
              <w:rPr>
                <w:rFonts w:eastAsia="MS Mincho" w:cs="Arial"/>
                <w:sz w:val="16"/>
                <w:szCs w:val="16"/>
              </w:rPr>
            </w:pPr>
          </w:p>
        </w:tc>
        <w:tc>
          <w:tcPr>
            <w:tcW w:w="1918" w:type="dxa"/>
            <w:tcBorders>
              <w:top w:val="nil"/>
              <w:left w:val="nil"/>
              <w:bottom w:val="nil"/>
              <w:right w:val="nil"/>
            </w:tcBorders>
            <w:noWrap/>
            <w:vAlign w:val="bottom"/>
          </w:tcPr>
          <w:p w14:paraId="10220C1B" w14:textId="77777777" w:rsidR="0042307E" w:rsidRDefault="0042307E">
            <w:pPr>
              <w:rPr>
                <w:rFonts w:eastAsia="MS Mincho" w:cs="Arial"/>
                <w:sz w:val="16"/>
                <w:szCs w:val="16"/>
              </w:rPr>
            </w:pPr>
          </w:p>
        </w:tc>
        <w:tc>
          <w:tcPr>
            <w:tcW w:w="789" w:type="dxa"/>
            <w:tcBorders>
              <w:top w:val="nil"/>
              <w:left w:val="nil"/>
              <w:bottom w:val="nil"/>
              <w:right w:val="nil"/>
            </w:tcBorders>
            <w:noWrap/>
            <w:vAlign w:val="bottom"/>
          </w:tcPr>
          <w:p w14:paraId="05373091" w14:textId="77777777" w:rsidR="0042307E" w:rsidRDefault="0042307E">
            <w:pPr>
              <w:rPr>
                <w:rFonts w:eastAsia="MS Mincho" w:cs="Arial"/>
                <w:sz w:val="16"/>
                <w:szCs w:val="16"/>
              </w:rPr>
            </w:pPr>
          </w:p>
        </w:tc>
        <w:tc>
          <w:tcPr>
            <w:tcW w:w="256" w:type="dxa"/>
            <w:tcBorders>
              <w:top w:val="nil"/>
              <w:left w:val="nil"/>
              <w:bottom w:val="nil"/>
              <w:right w:val="nil"/>
            </w:tcBorders>
            <w:shd w:val="clear" w:color="auto" w:fill="C0C0C0"/>
            <w:noWrap/>
            <w:vAlign w:val="bottom"/>
          </w:tcPr>
          <w:p w14:paraId="314EEC77"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3BD25724"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0F65C59D"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4E5AE117" w14:textId="77777777" w:rsidR="0042307E" w:rsidRDefault="0042307E">
            <w:pPr>
              <w:rPr>
                <w:rFonts w:eastAsia="MS Mincho" w:cs="Arial"/>
                <w:sz w:val="16"/>
                <w:szCs w:val="16"/>
              </w:rPr>
            </w:pPr>
          </w:p>
        </w:tc>
      </w:tr>
      <w:tr w:rsidR="0042307E" w14:paraId="3C7084A2" w14:textId="77777777" w:rsidTr="0042307E">
        <w:trPr>
          <w:cantSplit/>
          <w:trHeight w:val="255"/>
          <w:jc w:val="center"/>
        </w:trPr>
        <w:tc>
          <w:tcPr>
            <w:tcW w:w="738" w:type="dxa"/>
            <w:tcBorders>
              <w:top w:val="nil"/>
              <w:left w:val="single" w:sz="4" w:space="0" w:color="auto"/>
              <w:bottom w:val="nil"/>
              <w:right w:val="nil"/>
            </w:tcBorders>
            <w:noWrap/>
            <w:vAlign w:val="bottom"/>
          </w:tcPr>
          <w:p w14:paraId="58522E3D" w14:textId="77777777" w:rsidR="0042307E" w:rsidRDefault="0042307E">
            <w:pPr>
              <w:rPr>
                <w:rFonts w:eastAsia="MS Mincho" w:cs="Arial"/>
                <w:sz w:val="16"/>
                <w:szCs w:val="16"/>
              </w:rPr>
            </w:pPr>
          </w:p>
        </w:tc>
        <w:tc>
          <w:tcPr>
            <w:tcW w:w="1918" w:type="dxa"/>
            <w:tcBorders>
              <w:top w:val="nil"/>
              <w:left w:val="nil"/>
              <w:bottom w:val="nil"/>
              <w:right w:val="nil"/>
            </w:tcBorders>
            <w:noWrap/>
            <w:vAlign w:val="bottom"/>
          </w:tcPr>
          <w:p w14:paraId="63C4C78E" w14:textId="77777777" w:rsidR="0042307E" w:rsidRDefault="0042307E">
            <w:pPr>
              <w:rPr>
                <w:rFonts w:eastAsia="MS Mincho" w:cs="Arial"/>
                <w:sz w:val="16"/>
                <w:szCs w:val="16"/>
              </w:rPr>
            </w:pPr>
          </w:p>
        </w:tc>
        <w:tc>
          <w:tcPr>
            <w:tcW w:w="789" w:type="dxa"/>
            <w:tcBorders>
              <w:top w:val="nil"/>
              <w:left w:val="nil"/>
              <w:bottom w:val="nil"/>
              <w:right w:val="nil"/>
            </w:tcBorders>
            <w:noWrap/>
            <w:vAlign w:val="bottom"/>
          </w:tcPr>
          <w:p w14:paraId="0F2873EC" w14:textId="77777777" w:rsidR="0042307E" w:rsidRDefault="0042307E">
            <w:pPr>
              <w:rPr>
                <w:rFonts w:eastAsia="MS Mincho" w:cs="Arial"/>
                <w:sz w:val="16"/>
                <w:szCs w:val="16"/>
              </w:rPr>
            </w:pPr>
          </w:p>
        </w:tc>
        <w:tc>
          <w:tcPr>
            <w:tcW w:w="256" w:type="dxa"/>
            <w:tcBorders>
              <w:top w:val="nil"/>
              <w:left w:val="nil"/>
              <w:bottom w:val="nil"/>
              <w:right w:val="nil"/>
            </w:tcBorders>
            <w:shd w:val="clear" w:color="auto" w:fill="C0C0C0"/>
            <w:noWrap/>
            <w:vAlign w:val="bottom"/>
          </w:tcPr>
          <w:p w14:paraId="1DF3D657"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2E728486"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7A52D601"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56E8CF96" w14:textId="77777777" w:rsidR="0042307E" w:rsidRDefault="0042307E">
            <w:pPr>
              <w:rPr>
                <w:rFonts w:eastAsia="MS Mincho" w:cs="Arial"/>
                <w:sz w:val="16"/>
                <w:szCs w:val="16"/>
              </w:rPr>
            </w:pPr>
          </w:p>
        </w:tc>
      </w:tr>
      <w:tr w:rsidR="0042307E" w14:paraId="50C8985D" w14:textId="77777777" w:rsidTr="0042307E">
        <w:trPr>
          <w:cantSplit/>
          <w:trHeight w:val="255"/>
          <w:jc w:val="center"/>
        </w:trPr>
        <w:tc>
          <w:tcPr>
            <w:tcW w:w="738" w:type="dxa"/>
            <w:tcBorders>
              <w:top w:val="nil"/>
              <w:left w:val="single" w:sz="4" w:space="0" w:color="auto"/>
              <w:bottom w:val="single" w:sz="4" w:space="0" w:color="auto"/>
              <w:right w:val="nil"/>
            </w:tcBorders>
            <w:noWrap/>
            <w:vAlign w:val="bottom"/>
          </w:tcPr>
          <w:p w14:paraId="439D1E35" w14:textId="77777777" w:rsidR="0042307E" w:rsidRDefault="0042307E">
            <w:pPr>
              <w:rPr>
                <w:rFonts w:eastAsia="MS Mincho" w:cs="Arial"/>
                <w:sz w:val="16"/>
                <w:szCs w:val="16"/>
              </w:rPr>
            </w:pPr>
          </w:p>
        </w:tc>
        <w:tc>
          <w:tcPr>
            <w:tcW w:w="1918" w:type="dxa"/>
            <w:tcBorders>
              <w:top w:val="nil"/>
              <w:left w:val="nil"/>
              <w:bottom w:val="single" w:sz="4" w:space="0" w:color="auto"/>
              <w:right w:val="nil"/>
            </w:tcBorders>
            <w:noWrap/>
            <w:vAlign w:val="bottom"/>
          </w:tcPr>
          <w:p w14:paraId="7D9CAB8B" w14:textId="77777777" w:rsidR="0042307E" w:rsidRDefault="0042307E">
            <w:pPr>
              <w:rPr>
                <w:rFonts w:eastAsia="MS Mincho" w:cs="Arial"/>
                <w:sz w:val="16"/>
                <w:szCs w:val="16"/>
              </w:rPr>
            </w:pPr>
          </w:p>
        </w:tc>
        <w:tc>
          <w:tcPr>
            <w:tcW w:w="789" w:type="dxa"/>
            <w:tcBorders>
              <w:top w:val="nil"/>
              <w:left w:val="nil"/>
              <w:bottom w:val="single" w:sz="4" w:space="0" w:color="auto"/>
              <w:right w:val="nil"/>
            </w:tcBorders>
            <w:noWrap/>
            <w:vAlign w:val="bottom"/>
          </w:tcPr>
          <w:p w14:paraId="7E6E00F5" w14:textId="77777777" w:rsidR="0042307E" w:rsidRDefault="0042307E">
            <w:pPr>
              <w:rPr>
                <w:rFonts w:eastAsia="MS Mincho" w:cs="Arial"/>
                <w:sz w:val="16"/>
                <w:szCs w:val="16"/>
              </w:rPr>
            </w:pPr>
          </w:p>
        </w:tc>
        <w:tc>
          <w:tcPr>
            <w:tcW w:w="256" w:type="dxa"/>
            <w:tcBorders>
              <w:top w:val="nil"/>
              <w:left w:val="nil"/>
              <w:bottom w:val="single" w:sz="4" w:space="0" w:color="auto"/>
              <w:right w:val="nil"/>
            </w:tcBorders>
            <w:shd w:val="clear" w:color="auto" w:fill="C0C0C0"/>
            <w:noWrap/>
            <w:vAlign w:val="bottom"/>
          </w:tcPr>
          <w:p w14:paraId="5D27B4CF" w14:textId="77777777" w:rsidR="0042307E" w:rsidRDefault="0042307E">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14:paraId="57504223" w14:textId="77777777" w:rsidR="0042307E" w:rsidRDefault="0042307E">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14:paraId="3D0629DB" w14:textId="77777777" w:rsidR="0042307E" w:rsidRDefault="0042307E">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14:paraId="30809B0A" w14:textId="77777777" w:rsidR="0042307E" w:rsidRDefault="0042307E">
            <w:pPr>
              <w:rPr>
                <w:rFonts w:eastAsia="MS Mincho" w:cs="Arial"/>
                <w:sz w:val="16"/>
                <w:szCs w:val="16"/>
              </w:rPr>
            </w:pPr>
          </w:p>
        </w:tc>
      </w:tr>
    </w:tbl>
    <w:p w14:paraId="3A89F76F" w14:textId="77777777" w:rsidR="0042307E" w:rsidRDefault="0042307E">
      <w:pPr>
        <w:rPr>
          <w:rFonts w:eastAsia="MS Mincho" w:cs="Arial"/>
        </w:rPr>
      </w:pPr>
    </w:p>
    <w:p w14:paraId="59E63A62" w14:textId="77777777" w:rsidR="0042307E" w:rsidRDefault="0042307E">
      <w:pPr>
        <w:rPr>
          <w:rFonts w:eastAsia="MS Mincho"/>
        </w:rPr>
      </w:pPr>
    </w:p>
    <w:p w14:paraId="705AB25E" w14:textId="77777777" w:rsidR="0042307E" w:rsidRDefault="0042307E" w:rsidP="0042307E">
      <w:pPr>
        <w:pStyle w:val="Heading4"/>
      </w:pPr>
      <w:r w:rsidRPr="00B9479B">
        <w:t>TP-PHY-TPP-REQ-336729/B-REDCAP1 - APIM</w:t>
      </w:r>
    </w:p>
    <w:p w14:paraId="6279A826" w14:textId="77777777" w:rsidR="0042307E" w:rsidRDefault="0042307E">
      <w:pPr>
        <w:rPr>
          <w:rFonts w:eastAsia="MS Mincho" w:cs="Arial"/>
        </w:rPr>
      </w:pPr>
      <w:r>
        <w:rPr>
          <w:rFonts w:eastAsia="MS Mincho" w:cs="Arial"/>
        </w:rPr>
        <w:t>The REDCAP1 – APIM channel is representing the channel connecting "REDCAP" features and "APIM" features.</w:t>
      </w:r>
    </w:p>
    <w:p w14:paraId="70349823" w14:textId="77777777" w:rsidR="0042307E" w:rsidRDefault="0042307E">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7"/>
        <w:gridCol w:w="2650"/>
        <w:gridCol w:w="136"/>
        <w:gridCol w:w="1819"/>
      </w:tblGrid>
      <w:tr w:rsidR="0042307E" w14:paraId="79B91C03" w14:textId="77777777" w:rsidTr="0042307E">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14:paraId="2CBD6ADB"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3E3DA0C9"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14:paraId="4D7491BB" w14:textId="77777777" w:rsidR="0042307E" w:rsidRDefault="0042307E">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14:paraId="0C07897B" w14:textId="77777777" w:rsidR="0042307E" w:rsidRDefault="0042307E">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14:paraId="1831DF4B"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4C500F25" w14:textId="77777777" w:rsidR="0042307E" w:rsidRDefault="0042307E">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14:paraId="3661E28C" w14:textId="77777777" w:rsidR="0042307E" w:rsidRDefault="0042307E">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14:paraId="643CE21C" w14:textId="77777777" w:rsidR="0042307E" w:rsidRDefault="0042307E">
            <w:pPr>
              <w:rPr>
                <w:rFonts w:eastAsia="MS Mincho" w:cs="Arial"/>
                <w:b/>
                <w:sz w:val="16"/>
                <w:szCs w:val="16"/>
              </w:rPr>
            </w:pPr>
            <w:r>
              <w:rPr>
                <w:rFonts w:eastAsia="MS Mincho" w:cs="Arial"/>
                <w:b/>
                <w:sz w:val="16"/>
                <w:szCs w:val="16"/>
              </w:rPr>
              <w:t>Transmitter:  TCU</w:t>
            </w:r>
          </w:p>
        </w:tc>
        <w:tc>
          <w:tcPr>
            <w:tcW w:w="1955" w:type="dxa"/>
            <w:gridSpan w:val="2"/>
            <w:tcBorders>
              <w:top w:val="nil"/>
              <w:left w:val="nil"/>
              <w:bottom w:val="nil"/>
              <w:right w:val="single" w:sz="4" w:space="0" w:color="auto"/>
            </w:tcBorders>
            <w:shd w:val="clear" w:color="auto" w:fill="C0C0C0"/>
            <w:noWrap/>
            <w:vAlign w:val="bottom"/>
            <w:hideMark/>
          </w:tcPr>
          <w:p w14:paraId="0EBB306E" w14:textId="77777777" w:rsidR="0042307E" w:rsidRDefault="0042307E">
            <w:pPr>
              <w:rPr>
                <w:rFonts w:eastAsia="MS Mincho" w:cs="Arial"/>
                <w:sz w:val="16"/>
                <w:szCs w:val="16"/>
              </w:rPr>
            </w:pPr>
            <w:r>
              <w:rPr>
                <w:rFonts w:eastAsia="MS Mincho" w:cs="Arial"/>
                <w:sz w:val="16"/>
                <w:szCs w:val="16"/>
              </w:rPr>
              <w:t> </w:t>
            </w:r>
          </w:p>
        </w:tc>
      </w:tr>
      <w:tr w:rsidR="0042307E" w14:paraId="45CAB239"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hideMark/>
          </w:tcPr>
          <w:p w14:paraId="5D4E1B08" w14:textId="77777777" w:rsidR="0042307E" w:rsidRDefault="0042307E">
            <w:pPr>
              <w:rPr>
                <w:rFonts w:eastAsia="MS Mincho" w:cs="Arial"/>
                <w:sz w:val="16"/>
                <w:szCs w:val="16"/>
              </w:rPr>
            </w:pPr>
            <w:r>
              <w:rPr>
                <w:rFonts w:eastAsia="MS Mincho" w:cs="Arial"/>
                <w:sz w:val="16"/>
                <w:szCs w:val="16"/>
              </w:rPr>
              <w:t>HS4: 0x1A5</w:t>
            </w:r>
          </w:p>
        </w:tc>
        <w:tc>
          <w:tcPr>
            <w:tcW w:w="2342" w:type="dxa"/>
            <w:tcBorders>
              <w:top w:val="nil"/>
              <w:left w:val="nil"/>
              <w:bottom w:val="single" w:sz="4" w:space="0" w:color="auto"/>
              <w:right w:val="single" w:sz="4" w:space="0" w:color="auto"/>
            </w:tcBorders>
            <w:noWrap/>
            <w:hideMark/>
          </w:tcPr>
          <w:p w14:paraId="186FDDD9" w14:textId="77777777" w:rsidR="0042307E" w:rsidRDefault="0042307E">
            <w:pPr>
              <w:rPr>
                <w:rFonts w:eastAsia="MS Mincho" w:cs="Arial"/>
                <w:sz w:val="16"/>
                <w:szCs w:val="16"/>
              </w:rPr>
            </w:pPr>
            <w:r>
              <w:rPr>
                <w:rFonts w:eastAsia="MS Mincho" w:cs="Arial"/>
                <w:sz w:val="16"/>
                <w:szCs w:val="16"/>
              </w:rPr>
              <w:t>REDCAP1_APIM_Word _Rx</w:t>
            </w:r>
          </w:p>
        </w:tc>
        <w:tc>
          <w:tcPr>
            <w:tcW w:w="863" w:type="dxa"/>
            <w:tcBorders>
              <w:top w:val="nil"/>
              <w:left w:val="nil"/>
              <w:bottom w:val="single" w:sz="4" w:space="0" w:color="auto"/>
              <w:right w:val="single" w:sz="4" w:space="0" w:color="auto"/>
            </w:tcBorders>
            <w:noWrap/>
            <w:hideMark/>
          </w:tcPr>
          <w:p w14:paraId="169E7C71" w14:textId="77777777" w:rsidR="0042307E" w:rsidRDefault="0042307E">
            <w:pPr>
              <w:jc w:val="center"/>
              <w:rPr>
                <w:rFonts w:eastAsia="MS Mincho" w:cs="Arial"/>
                <w:sz w:val="16"/>
                <w:szCs w:val="16"/>
              </w:rPr>
            </w:pPr>
            <w:r>
              <w:rPr>
                <w:rFonts w:eastAsia="MS Mincho" w:cs="Arial"/>
                <w:sz w:val="16"/>
                <w:szCs w:val="16"/>
              </w:rPr>
              <w:t>31</w:t>
            </w:r>
          </w:p>
        </w:tc>
        <w:tc>
          <w:tcPr>
            <w:tcW w:w="261" w:type="dxa"/>
            <w:shd w:val="clear" w:color="auto" w:fill="C0C0C0"/>
            <w:noWrap/>
            <w:vAlign w:val="bottom"/>
            <w:hideMark/>
          </w:tcPr>
          <w:p w14:paraId="5918ADC7" w14:textId="77777777" w:rsidR="0042307E" w:rsidRDefault="0042307E">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14:paraId="22CF8403" w14:textId="77777777" w:rsidR="0042307E" w:rsidRDefault="0042307E">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14:paraId="0E081CF7" w14:textId="77777777" w:rsidR="0042307E" w:rsidRDefault="0042307E">
            <w:pPr>
              <w:rPr>
                <w:rFonts w:eastAsia="MS Mincho" w:cs="Arial"/>
                <w:b/>
                <w:sz w:val="16"/>
                <w:szCs w:val="16"/>
              </w:rPr>
            </w:pPr>
            <w:r>
              <w:rPr>
                <w:rFonts w:eastAsia="MS Mincho" w:cs="Arial"/>
                <w:b/>
                <w:sz w:val="16"/>
                <w:szCs w:val="16"/>
              </w:rPr>
              <w:t>Receiver:  APIM</w:t>
            </w:r>
          </w:p>
        </w:tc>
        <w:tc>
          <w:tcPr>
            <w:tcW w:w="1955" w:type="dxa"/>
            <w:gridSpan w:val="2"/>
            <w:tcBorders>
              <w:top w:val="nil"/>
              <w:left w:val="nil"/>
              <w:bottom w:val="single" w:sz="4" w:space="0" w:color="auto"/>
              <w:right w:val="single" w:sz="4" w:space="0" w:color="auto"/>
            </w:tcBorders>
            <w:shd w:val="clear" w:color="auto" w:fill="C0C0C0"/>
            <w:noWrap/>
            <w:vAlign w:val="bottom"/>
            <w:hideMark/>
          </w:tcPr>
          <w:p w14:paraId="684BFA35" w14:textId="77777777" w:rsidR="0042307E" w:rsidRDefault="0042307E">
            <w:pPr>
              <w:rPr>
                <w:rFonts w:eastAsia="MS Mincho" w:cs="Arial"/>
                <w:sz w:val="16"/>
                <w:szCs w:val="16"/>
              </w:rPr>
            </w:pPr>
            <w:r>
              <w:rPr>
                <w:rFonts w:eastAsia="MS Mincho" w:cs="Arial"/>
                <w:sz w:val="16"/>
                <w:szCs w:val="16"/>
              </w:rPr>
              <w:t> </w:t>
            </w:r>
          </w:p>
        </w:tc>
      </w:tr>
      <w:tr w:rsidR="0042307E" w14:paraId="6E938B25"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0C240EED"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5E5D41E2" w14:textId="77777777" w:rsidR="0042307E" w:rsidRDefault="0042307E">
            <w:pPr>
              <w:rPr>
                <w:rFonts w:eastAsia="MS Mincho" w:cs="Arial"/>
                <w:sz w:val="16"/>
                <w:szCs w:val="16"/>
              </w:rPr>
            </w:pPr>
          </w:p>
        </w:tc>
        <w:tc>
          <w:tcPr>
            <w:tcW w:w="863" w:type="dxa"/>
            <w:noWrap/>
            <w:vAlign w:val="bottom"/>
          </w:tcPr>
          <w:p w14:paraId="3AB56640" w14:textId="77777777" w:rsidR="0042307E" w:rsidRDefault="0042307E">
            <w:pPr>
              <w:rPr>
                <w:rFonts w:eastAsia="MS Mincho" w:cs="Arial"/>
                <w:sz w:val="16"/>
                <w:szCs w:val="16"/>
              </w:rPr>
            </w:pPr>
          </w:p>
        </w:tc>
        <w:tc>
          <w:tcPr>
            <w:tcW w:w="261" w:type="dxa"/>
            <w:shd w:val="clear" w:color="auto" w:fill="C0C0C0"/>
            <w:noWrap/>
            <w:hideMark/>
          </w:tcPr>
          <w:p w14:paraId="5C207559" w14:textId="77777777" w:rsidR="0042307E" w:rsidRDefault="0042307E">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14:paraId="6442B7D6"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76A4DE0E"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2D4DF4B1"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22B0F3A8" w14:textId="77777777" w:rsidR="0042307E" w:rsidRDefault="0042307E">
            <w:pPr>
              <w:rPr>
                <w:rFonts w:eastAsia="MS Mincho" w:cs="Arial"/>
                <w:sz w:val="16"/>
                <w:szCs w:val="16"/>
              </w:rPr>
            </w:pPr>
          </w:p>
        </w:tc>
        <w:tc>
          <w:tcPr>
            <w:tcW w:w="863" w:type="dxa"/>
            <w:noWrap/>
            <w:vAlign w:val="bottom"/>
          </w:tcPr>
          <w:p w14:paraId="79804733" w14:textId="77777777" w:rsidR="0042307E" w:rsidRDefault="0042307E">
            <w:pPr>
              <w:rPr>
                <w:rFonts w:eastAsia="MS Mincho" w:cs="Arial"/>
                <w:sz w:val="16"/>
                <w:szCs w:val="16"/>
              </w:rPr>
            </w:pPr>
          </w:p>
        </w:tc>
        <w:tc>
          <w:tcPr>
            <w:tcW w:w="261" w:type="dxa"/>
            <w:shd w:val="clear" w:color="auto" w:fill="C0C0C0"/>
            <w:noWrap/>
            <w:vAlign w:val="bottom"/>
            <w:hideMark/>
          </w:tcPr>
          <w:p w14:paraId="49386131" w14:textId="77777777" w:rsidR="0042307E" w:rsidRDefault="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12F583C6" w14:textId="77777777" w:rsidR="0042307E" w:rsidRDefault="0042307E">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14:paraId="6FCCF6C7" w14:textId="77777777" w:rsidR="0042307E" w:rsidRDefault="0042307E">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14:paraId="252424CF"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3DE036C8"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2DE7BC84" w14:textId="77777777" w:rsidR="0042307E" w:rsidRDefault="0042307E" w:rsidP="0042307E">
            <w:pPr>
              <w:rPr>
                <w:rFonts w:eastAsia="MS Mincho" w:cs="Arial"/>
                <w:sz w:val="16"/>
                <w:szCs w:val="16"/>
              </w:rPr>
            </w:pPr>
            <w:r>
              <w:rPr>
                <w:rFonts w:eastAsia="MS Mincho" w:cs="Arial"/>
                <w:sz w:val="16"/>
                <w:szCs w:val="16"/>
              </w:rPr>
              <w:t> </w:t>
            </w:r>
          </w:p>
        </w:tc>
        <w:tc>
          <w:tcPr>
            <w:tcW w:w="2342" w:type="dxa"/>
            <w:noWrap/>
            <w:vAlign w:val="bottom"/>
          </w:tcPr>
          <w:p w14:paraId="2E37F07E" w14:textId="77777777" w:rsidR="0042307E" w:rsidRDefault="0042307E" w:rsidP="0042307E">
            <w:pPr>
              <w:rPr>
                <w:rFonts w:eastAsia="MS Mincho" w:cs="Arial"/>
                <w:sz w:val="16"/>
                <w:szCs w:val="16"/>
              </w:rPr>
            </w:pPr>
          </w:p>
        </w:tc>
        <w:tc>
          <w:tcPr>
            <w:tcW w:w="863" w:type="dxa"/>
            <w:noWrap/>
            <w:vAlign w:val="bottom"/>
          </w:tcPr>
          <w:p w14:paraId="3311D1C3" w14:textId="77777777" w:rsidR="0042307E" w:rsidRDefault="0042307E" w:rsidP="0042307E">
            <w:pPr>
              <w:rPr>
                <w:rFonts w:eastAsia="MS Mincho" w:cs="Arial"/>
                <w:sz w:val="16"/>
                <w:szCs w:val="16"/>
              </w:rPr>
            </w:pPr>
          </w:p>
        </w:tc>
        <w:tc>
          <w:tcPr>
            <w:tcW w:w="261" w:type="dxa"/>
            <w:shd w:val="clear" w:color="auto" w:fill="C0C0C0"/>
            <w:noWrap/>
            <w:vAlign w:val="bottom"/>
            <w:hideMark/>
          </w:tcPr>
          <w:p w14:paraId="4DA90453" w14:textId="77777777" w:rsidR="0042307E" w:rsidRDefault="0042307E" w:rsidP="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tcPr>
          <w:p w14:paraId="6817BFDD" w14:textId="77777777" w:rsidR="0042307E" w:rsidRDefault="0042307E" w:rsidP="0042307E">
            <w:pPr>
              <w:spacing w:line="276" w:lineRule="auto"/>
              <w:rPr>
                <w:rFonts w:eastAsia="MS Mincho" w:cs="Arial"/>
                <w:sz w:val="16"/>
                <w:szCs w:val="16"/>
              </w:rPr>
            </w:pPr>
            <w:r>
              <w:rPr>
                <w:rFonts w:eastAsia="MS Mincho" w:cs="Arial"/>
                <w:sz w:val="16"/>
                <w:szCs w:val="16"/>
              </w:rPr>
              <w:t>0xC7</w:t>
            </w:r>
          </w:p>
        </w:tc>
        <w:tc>
          <w:tcPr>
            <w:tcW w:w="2873" w:type="dxa"/>
            <w:gridSpan w:val="3"/>
            <w:tcBorders>
              <w:top w:val="single" w:sz="4" w:space="0" w:color="auto"/>
              <w:left w:val="nil"/>
              <w:bottom w:val="single" w:sz="4" w:space="0" w:color="auto"/>
              <w:right w:val="single" w:sz="4" w:space="0" w:color="auto"/>
            </w:tcBorders>
            <w:noWrap/>
          </w:tcPr>
          <w:p w14:paraId="722867B6" w14:textId="77777777" w:rsidR="0042307E" w:rsidRDefault="0042307E" w:rsidP="0042307E">
            <w:pPr>
              <w:spacing w:line="276" w:lineRule="auto"/>
              <w:rPr>
                <w:rFonts w:eastAsia="MS Mincho" w:cs="Arial"/>
                <w:sz w:val="16"/>
                <w:szCs w:val="16"/>
              </w:rPr>
            </w:pPr>
            <w:r>
              <w:rPr>
                <w:rFonts w:eastAsia="MS Mincho" w:cs="Arial"/>
                <w:sz w:val="16"/>
                <w:szCs w:val="16"/>
              </w:rPr>
              <w:t>REDCAP1_TPReceive_Rq</w:t>
            </w:r>
          </w:p>
        </w:tc>
        <w:tc>
          <w:tcPr>
            <w:tcW w:w="1819" w:type="dxa"/>
            <w:tcBorders>
              <w:top w:val="single" w:sz="4" w:space="0" w:color="auto"/>
              <w:left w:val="nil"/>
              <w:bottom w:val="single" w:sz="4" w:space="0" w:color="auto"/>
              <w:right w:val="single" w:sz="4" w:space="0" w:color="auto"/>
            </w:tcBorders>
            <w:noWrap/>
          </w:tcPr>
          <w:p w14:paraId="131F9693" w14:textId="77777777" w:rsidR="0042307E" w:rsidRDefault="0042307E" w:rsidP="0042307E">
            <w:pPr>
              <w:spacing w:line="276" w:lineRule="auto"/>
              <w:rPr>
                <w:rFonts w:eastAsia="MS Mincho" w:cs="Arial"/>
                <w:sz w:val="16"/>
                <w:szCs w:val="16"/>
                <w:highlight w:val="yellow"/>
              </w:rPr>
            </w:pPr>
            <w:r>
              <w:rPr>
                <w:rFonts w:eastAsia="MS Mincho" w:cs="Arial"/>
                <w:sz w:val="16"/>
                <w:szCs w:val="16"/>
              </w:rPr>
              <w:t>MobileCom_Service2 - Embedded Modem</w:t>
            </w:r>
          </w:p>
        </w:tc>
      </w:tr>
      <w:tr w:rsidR="0042307E" w14:paraId="631C3F96" w14:textId="77777777" w:rsidTr="0042307E">
        <w:trPr>
          <w:cantSplit/>
          <w:trHeight w:val="255"/>
          <w:jc w:val="center"/>
        </w:trPr>
        <w:tc>
          <w:tcPr>
            <w:tcW w:w="1098" w:type="dxa"/>
            <w:tcBorders>
              <w:top w:val="nil"/>
              <w:left w:val="single" w:sz="4" w:space="0" w:color="auto"/>
              <w:bottom w:val="nil"/>
              <w:right w:val="nil"/>
            </w:tcBorders>
            <w:noWrap/>
            <w:vAlign w:val="bottom"/>
          </w:tcPr>
          <w:p w14:paraId="5DA26508" w14:textId="77777777" w:rsidR="0042307E" w:rsidRDefault="0042307E">
            <w:pPr>
              <w:rPr>
                <w:rFonts w:eastAsia="MS Mincho" w:cs="Arial"/>
                <w:sz w:val="16"/>
                <w:szCs w:val="16"/>
              </w:rPr>
            </w:pPr>
          </w:p>
        </w:tc>
        <w:tc>
          <w:tcPr>
            <w:tcW w:w="2342" w:type="dxa"/>
            <w:tcBorders>
              <w:top w:val="nil"/>
              <w:left w:val="nil"/>
              <w:bottom w:val="nil"/>
              <w:right w:val="nil"/>
            </w:tcBorders>
            <w:noWrap/>
            <w:vAlign w:val="bottom"/>
          </w:tcPr>
          <w:p w14:paraId="3A0ABD99" w14:textId="77777777" w:rsidR="0042307E" w:rsidRDefault="0042307E">
            <w:pPr>
              <w:rPr>
                <w:rFonts w:eastAsia="MS Mincho" w:cs="Arial"/>
                <w:sz w:val="16"/>
                <w:szCs w:val="16"/>
              </w:rPr>
            </w:pPr>
          </w:p>
        </w:tc>
        <w:tc>
          <w:tcPr>
            <w:tcW w:w="863" w:type="dxa"/>
            <w:tcBorders>
              <w:top w:val="nil"/>
              <w:left w:val="nil"/>
              <w:bottom w:val="nil"/>
              <w:right w:val="nil"/>
            </w:tcBorders>
            <w:noWrap/>
            <w:vAlign w:val="bottom"/>
          </w:tcPr>
          <w:p w14:paraId="49185A51" w14:textId="77777777" w:rsidR="0042307E" w:rsidRDefault="0042307E">
            <w:pPr>
              <w:rPr>
                <w:rFonts w:eastAsia="MS Mincho" w:cs="Arial"/>
                <w:sz w:val="16"/>
                <w:szCs w:val="16"/>
              </w:rPr>
            </w:pPr>
          </w:p>
        </w:tc>
        <w:tc>
          <w:tcPr>
            <w:tcW w:w="261" w:type="dxa"/>
            <w:tcBorders>
              <w:top w:val="nil"/>
              <w:left w:val="nil"/>
              <w:bottom w:val="nil"/>
              <w:right w:val="nil"/>
            </w:tcBorders>
            <w:shd w:val="clear" w:color="auto" w:fill="C0C0C0"/>
            <w:noWrap/>
            <w:vAlign w:val="bottom"/>
          </w:tcPr>
          <w:p w14:paraId="464DB70F"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2E7487ED" w14:textId="77777777" w:rsidR="0042307E" w:rsidRDefault="0042307E">
            <w:pPr>
              <w:rPr>
                <w:rFonts w:eastAsia="MS Mincho" w:cs="Arial"/>
                <w:sz w:val="16"/>
                <w:szCs w:val="16"/>
              </w:rPr>
            </w:pPr>
            <w:r>
              <w:rPr>
                <w:rFonts w:eastAsia="MS Mincho" w:cs="Arial"/>
                <w:sz w:val="16"/>
                <w:szCs w:val="16"/>
              </w:rPr>
              <w:t>0xC8</w:t>
            </w:r>
          </w:p>
        </w:tc>
        <w:tc>
          <w:tcPr>
            <w:tcW w:w="2873" w:type="dxa"/>
            <w:gridSpan w:val="3"/>
            <w:tcBorders>
              <w:top w:val="single" w:sz="4" w:space="0" w:color="auto"/>
              <w:left w:val="nil"/>
              <w:bottom w:val="single" w:sz="4" w:space="0" w:color="auto"/>
              <w:right w:val="single" w:sz="4" w:space="0" w:color="auto"/>
            </w:tcBorders>
            <w:noWrap/>
            <w:vAlign w:val="bottom"/>
          </w:tcPr>
          <w:p w14:paraId="478F61E5" w14:textId="77777777" w:rsidR="0042307E" w:rsidRDefault="0042307E">
            <w:pPr>
              <w:rPr>
                <w:rFonts w:eastAsia="MS Mincho" w:cs="Arial"/>
                <w:sz w:val="16"/>
                <w:szCs w:val="16"/>
              </w:rPr>
            </w:pPr>
            <w:r>
              <w:rPr>
                <w:rFonts w:eastAsia="MS Mincho" w:cs="Arial"/>
                <w:sz w:val="16"/>
                <w:szCs w:val="16"/>
              </w:rPr>
              <w:t>REDCAP1_SendStatus_Rq</w:t>
            </w:r>
          </w:p>
        </w:tc>
        <w:tc>
          <w:tcPr>
            <w:tcW w:w="1819" w:type="dxa"/>
            <w:tcBorders>
              <w:top w:val="single" w:sz="4" w:space="0" w:color="auto"/>
              <w:left w:val="nil"/>
              <w:bottom w:val="single" w:sz="4" w:space="0" w:color="auto"/>
              <w:right w:val="single" w:sz="4" w:space="0" w:color="auto"/>
            </w:tcBorders>
            <w:noWrap/>
            <w:vAlign w:val="bottom"/>
          </w:tcPr>
          <w:p w14:paraId="62AB5D04" w14:textId="77777777" w:rsidR="0042307E" w:rsidRDefault="0042307E">
            <w:pPr>
              <w:rPr>
                <w:rFonts w:eastAsia="MS Mincho" w:cs="Arial"/>
                <w:sz w:val="16"/>
                <w:szCs w:val="16"/>
              </w:rPr>
            </w:pPr>
            <w:r>
              <w:rPr>
                <w:rFonts w:eastAsia="MS Mincho" w:cs="Arial"/>
                <w:sz w:val="16"/>
                <w:szCs w:val="16"/>
              </w:rPr>
              <w:t>MobileCom_Service2 - Embedded Modem</w:t>
            </w:r>
          </w:p>
        </w:tc>
      </w:tr>
      <w:tr w:rsidR="0042307E" w14:paraId="50B676B2" w14:textId="77777777" w:rsidTr="0042307E">
        <w:trPr>
          <w:cantSplit/>
          <w:trHeight w:val="255"/>
          <w:jc w:val="center"/>
        </w:trPr>
        <w:tc>
          <w:tcPr>
            <w:tcW w:w="1098" w:type="dxa"/>
            <w:tcBorders>
              <w:top w:val="nil"/>
              <w:left w:val="single" w:sz="4" w:space="0" w:color="auto"/>
              <w:bottom w:val="single" w:sz="4" w:space="0" w:color="auto"/>
              <w:right w:val="nil"/>
            </w:tcBorders>
            <w:noWrap/>
            <w:vAlign w:val="bottom"/>
          </w:tcPr>
          <w:p w14:paraId="4DC0553A" w14:textId="77777777" w:rsidR="0042307E" w:rsidRDefault="0042307E">
            <w:pPr>
              <w:rPr>
                <w:rFonts w:eastAsia="MS Mincho" w:cs="Arial"/>
                <w:sz w:val="16"/>
                <w:szCs w:val="16"/>
              </w:rPr>
            </w:pPr>
          </w:p>
        </w:tc>
        <w:tc>
          <w:tcPr>
            <w:tcW w:w="2342" w:type="dxa"/>
            <w:tcBorders>
              <w:top w:val="nil"/>
              <w:left w:val="nil"/>
              <w:bottom w:val="single" w:sz="4" w:space="0" w:color="auto"/>
              <w:right w:val="nil"/>
            </w:tcBorders>
            <w:noWrap/>
            <w:vAlign w:val="bottom"/>
          </w:tcPr>
          <w:p w14:paraId="669275F3" w14:textId="77777777" w:rsidR="0042307E" w:rsidRDefault="0042307E">
            <w:pPr>
              <w:rPr>
                <w:rFonts w:eastAsia="MS Mincho" w:cs="Arial"/>
                <w:sz w:val="16"/>
                <w:szCs w:val="16"/>
              </w:rPr>
            </w:pPr>
          </w:p>
        </w:tc>
        <w:tc>
          <w:tcPr>
            <w:tcW w:w="863" w:type="dxa"/>
            <w:tcBorders>
              <w:top w:val="nil"/>
              <w:left w:val="nil"/>
              <w:bottom w:val="single" w:sz="4" w:space="0" w:color="auto"/>
              <w:right w:val="nil"/>
            </w:tcBorders>
            <w:noWrap/>
            <w:vAlign w:val="bottom"/>
          </w:tcPr>
          <w:p w14:paraId="1BC3C9FD" w14:textId="77777777" w:rsidR="0042307E" w:rsidRDefault="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4128B92A" w14:textId="77777777" w:rsidR="0042307E" w:rsidRDefault="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52545A52" w14:textId="77777777" w:rsidR="0042307E" w:rsidRDefault="0042307E">
            <w:pPr>
              <w:rPr>
                <w:rFonts w:eastAsia="MS Mincho" w:cs="Arial"/>
                <w:sz w:val="16"/>
                <w:szCs w:val="16"/>
              </w:rPr>
            </w:pPr>
          </w:p>
        </w:tc>
        <w:tc>
          <w:tcPr>
            <w:tcW w:w="2873" w:type="dxa"/>
            <w:gridSpan w:val="3"/>
            <w:tcBorders>
              <w:top w:val="single" w:sz="4" w:space="0" w:color="auto"/>
              <w:left w:val="nil"/>
              <w:bottom w:val="single" w:sz="4" w:space="0" w:color="auto"/>
              <w:right w:val="single" w:sz="4" w:space="0" w:color="auto"/>
            </w:tcBorders>
            <w:noWrap/>
            <w:vAlign w:val="bottom"/>
          </w:tcPr>
          <w:p w14:paraId="0919E25F" w14:textId="77777777" w:rsidR="0042307E" w:rsidRDefault="0042307E">
            <w:pPr>
              <w:rPr>
                <w:rFonts w:eastAsia="MS Mincho" w:cs="Arial"/>
                <w:sz w:val="16"/>
                <w:szCs w:val="16"/>
              </w:rPr>
            </w:pPr>
          </w:p>
        </w:tc>
        <w:tc>
          <w:tcPr>
            <w:tcW w:w="1819" w:type="dxa"/>
            <w:tcBorders>
              <w:top w:val="single" w:sz="4" w:space="0" w:color="auto"/>
              <w:left w:val="nil"/>
              <w:bottom w:val="single" w:sz="4" w:space="0" w:color="auto"/>
              <w:right w:val="single" w:sz="4" w:space="0" w:color="auto"/>
            </w:tcBorders>
            <w:noWrap/>
            <w:vAlign w:val="bottom"/>
          </w:tcPr>
          <w:p w14:paraId="410DFD2D" w14:textId="77777777" w:rsidR="0042307E" w:rsidRDefault="0042307E">
            <w:pPr>
              <w:rPr>
                <w:rFonts w:eastAsia="MS Mincho" w:cs="Arial"/>
                <w:sz w:val="16"/>
                <w:szCs w:val="16"/>
              </w:rPr>
            </w:pPr>
          </w:p>
        </w:tc>
      </w:tr>
    </w:tbl>
    <w:p w14:paraId="02F47238" w14:textId="77777777" w:rsidR="0042307E" w:rsidRDefault="0042307E">
      <w:pPr>
        <w:rPr>
          <w:rFonts w:eastAsia="MS Mincho" w:cs="Arial"/>
        </w:rPr>
      </w:pPr>
    </w:p>
    <w:p w14:paraId="76CE82DE" w14:textId="77777777" w:rsidR="0042307E" w:rsidRDefault="0042307E">
      <w:pPr>
        <w:rPr>
          <w:rFonts w:eastAsia="MS Mincho"/>
        </w:rPr>
      </w:pPr>
    </w:p>
    <w:p w14:paraId="6B7F6526" w14:textId="77777777" w:rsidR="0042307E" w:rsidRDefault="0042307E" w:rsidP="0042307E">
      <w:pPr>
        <w:pStyle w:val="Heading4"/>
      </w:pPr>
      <w:r w:rsidRPr="00B9479B">
        <w:t>TP-PHY-TPP-REQ-336730/B-APIM - REDCAP1</w:t>
      </w:r>
    </w:p>
    <w:p w14:paraId="1158664F" w14:textId="77777777" w:rsidR="0042307E" w:rsidRDefault="0042307E">
      <w:pPr>
        <w:rPr>
          <w:rFonts w:eastAsia="MS Mincho" w:cs="Arial"/>
        </w:rPr>
      </w:pPr>
      <w:r>
        <w:rPr>
          <w:rFonts w:eastAsia="MS Mincho" w:cs="Arial"/>
        </w:rPr>
        <w:t>The APIM - REDCAP1 channel is representing the channel connecting "APIM" features and "REDCAP" features.</w:t>
      </w:r>
    </w:p>
    <w:p w14:paraId="07598FC9" w14:textId="77777777" w:rsidR="0042307E" w:rsidRPr="00424873" w:rsidRDefault="0042307E">
      <w:pPr>
        <w:rPr>
          <w:rFonts w:eastAsia="MS Mincho" w:cs="Arial"/>
          <w:u w:val="single"/>
        </w:rPr>
      </w:pPr>
    </w:p>
    <w:p w14:paraId="11EDD682" w14:textId="77777777" w:rsidR="0042307E" w:rsidRDefault="0042307E">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7"/>
        <w:gridCol w:w="2650"/>
        <w:gridCol w:w="136"/>
        <w:gridCol w:w="1819"/>
      </w:tblGrid>
      <w:tr w:rsidR="0042307E" w14:paraId="118445C6" w14:textId="77777777" w:rsidTr="0042307E">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14:paraId="6C4AED73"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3890C565"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14:paraId="1A756D1C" w14:textId="77777777" w:rsidR="0042307E" w:rsidRDefault="0042307E">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14:paraId="25E79D25" w14:textId="77777777" w:rsidR="0042307E" w:rsidRDefault="0042307E">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14:paraId="41846357"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0EE3E4B7" w14:textId="77777777" w:rsidR="0042307E" w:rsidRDefault="0042307E">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14:paraId="57C9E75E" w14:textId="77777777" w:rsidR="0042307E" w:rsidRDefault="0042307E">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14:paraId="77BDE566" w14:textId="77777777" w:rsidR="0042307E" w:rsidRDefault="0042307E">
            <w:pPr>
              <w:rPr>
                <w:rFonts w:eastAsia="MS Mincho" w:cs="Arial"/>
                <w:b/>
                <w:sz w:val="16"/>
                <w:szCs w:val="16"/>
              </w:rPr>
            </w:pPr>
            <w:r>
              <w:rPr>
                <w:rFonts w:eastAsia="MS Mincho" w:cs="Arial"/>
                <w:b/>
                <w:sz w:val="16"/>
                <w:szCs w:val="16"/>
              </w:rPr>
              <w:t>Transmitter:  APIM</w:t>
            </w:r>
          </w:p>
        </w:tc>
        <w:tc>
          <w:tcPr>
            <w:tcW w:w="1955" w:type="dxa"/>
            <w:gridSpan w:val="2"/>
            <w:tcBorders>
              <w:top w:val="nil"/>
              <w:left w:val="nil"/>
              <w:bottom w:val="nil"/>
              <w:right w:val="single" w:sz="4" w:space="0" w:color="auto"/>
            </w:tcBorders>
            <w:shd w:val="clear" w:color="auto" w:fill="C0C0C0"/>
            <w:noWrap/>
            <w:vAlign w:val="bottom"/>
            <w:hideMark/>
          </w:tcPr>
          <w:p w14:paraId="4B167B9B" w14:textId="77777777" w:rsidR="0042307E" w:rsidRDefault="0042307E">
            <w:pPr>
              <w:rPr>
                <w:rFonts w:eastAsia="MS Mincho" w:cs="Arial"/>
                <w:sz w:val="16"/>
                <w:szCs w:val="16"/>
              </w:rPr>
            </w:pPr>
            <w:r>
              <w:rPr>
                <w:rFonts w:eastAsia="MS Mincho" w:cs="Arial"/>
                <w:sz w:val="16"/>
                <w:szCs w:val="16"/>
              </w:rPr>
              <w:t> </w:t>
            </w:r>
          </w:p>
        </w:tc>
      </w:tr>
      <w:tr w:rsidR="0042307E" w14:paraId="72D67D41"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hideMark/>
          </w:tcPr>
          <w:p w14:paraId="24F19699" w14:textId="77777777" w:rsidR="0042307E" w:rsidRDefault="0042307E">
            <w:pPr>
              <w:rPr>
                <w:rFonts w:eastAsia="MS Mincho" w:cs="Arial"/>
                <w:sz w:val="16"/>
                <w:szCs w:val="16"/>
              </w:rPr>
            </w:pPr>
            <w:r>
              <w:rPr>
                <w:rFonts w:eastAsia="MS Mincho" w:cs="Arial"/>
                <w:sz w:val="16"/>
                <w:szCs w:val="16"/>
              </w:rPr>
              <w:t>HS4: 0x1AD</w:t>
            </w:r>
          </w:p>
        </w:tc>
        <w:tc>
          <w:tcPr>
            <w:tcW w:w="2342" w:type="dxa"/>
            <w:tcBorders>
              <w:top w:val="nil"/>
              <w:left w:val="nil"/>
              <w:bottom w:val="single" w:sz="4" w:space="0" w:color="auto"/>
              <w:right w:val="single" w:sz="4" w:space="0" w:color="auto"/>
            </w:tcBorders>
            <w:noWrap/>
            <w:hideMark/>
          </w:tcPr>
          <w:p w14:paraId="632B3C6E" w14:textId="77777777" w:rsidR="0042307E" w:rsidRDefault="0042307E">
            <w:pPr>
              <w:rPr>
                <w:rFonts w:eastAsia="MS Mincho" w:cs="Arial"/>
                <w:sz w:val="16"/>
                <w:szCs w:val="16"/>
              </w:rPr>
            </w:pPr>
            <w:r>
              <w:rPr>
                <w:rFonts w:eastAsia="MS Mincho" w:cs="Arial"/>
                <w:sz w:val="16"/>
                <w:szCs w:val="16"/>
              </w:rPr>
              <w:t>APIM_REDCAP1_Word _Tx</w:t>
            </w:r>
          </w:p>
        </w:tc>
        <w:tc>
          <w:tcPr>
            <w:tcW w:w="863" w:type="dxa"/>
            <w:tcBorders>
              <w:top w:val="nil"/>
              <w:left w:val="nil"/>
              <w:bottom w:val="single" w:sz="4" w:space="0" w:color="auto"/>
              <w:right w:val="single" w:sz="4" w:space="0" w:color="auto"/>
            </w:tcBorders>
            <w:noWrap/>
            <w:hideMark/>
          </w:tcPr>
          <w:p w14:paraId="0CBA216E" w14:textId="77777777" w:rsidR="0042307E" w:rsidRDefault="0042307E">
            <w:pPr>
              <w:jc w:val="center"/>
              <w:rPr>
                <w:rFonts w:eastAsia="MS Mincho" w:cs="Arial"/>
                <w:sz w:val="16"/>
                <w:szCs w:val="16"/>
              </w:rPr>
            </w:pPr>
            <w:r>
              <w:rPr>
                <w:rFonts w:eastAsia="MS Mincho" w:cs="Arial"/>
                <w:sz w:val="16"/>
                <w:szCs w:val="16"/>
              </w:rPr>
              <w:t>31</w:t>
            </w:r>
          </w:p>
        </w:tc>
        <w:tc>
          <w:tcPr>
            <w:tcW w:w="261" w:type="dxa"/>
            <w:shd w:val="clear" w:color="auto" w:fill="C0C0C0"/>
            <w:noWrap/>
            <w:vAlign w:val="bottom"/>
            <w:hideMark/>
          </w:tcPr>
          <w:p w14:paraId="5BA127CA" w14:textId="77777777" w:rsidR="0042307E" w:rsidRDefault="0042307E">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14:paraId="50805E60" w14:textId="77777777" w:rsidR="0042307E" w:rsidRDefault="0042307E">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14:paraId="67B17B97" w14:textId="77777777" w:rsidR="0042307E" w:rsidRDefault="0042307E">
            <w:pPr>
              <w:rPr>
                <w:rFonts w:eastAsia="MS Mincho" w:cs="Arial"/>
                <w:b/>
                <w:sz w:val="16"/>
                <w:szCs w:val="16"/>
              </w:rPr>
            </w:pPr>
            <w:r>
              <w:rPr>
                <w:rFonts w:eastAsia="MS Mincho" w:cs="Arial"/>
                <w:b/>
                <w:sz w:val="16"/>
                <w:szCs w:val="16"/>
              </w:rPr>
              <w:t>Receiver:  TCU</w:t>
            </w:r>
          </w:p>
        </w:tc>
        <w:tc>
          <w:tcPr>
            <w:tcW w:w="1955" w:type="dxa"/>
            <w:gridSpan w:val="2"/>
            <w:tcBorders>
              <w:top w:val="nil"/>
              <w:left w:val="nil"/>
              <w:bottom w:val="single" w:sz="4" w:space="0" w:color="auto"/>
              <w:right w:val="single" w:sz="4" w:space="0" w:color="auto"/>
            </w:tcBorders>
            <w:shd w:val="clear" w:color="auto" w:fill="C0C0C0"/>
            <w:noWrap/>
            <w:vAlign w:val="bottom"/>
            <w:hideMark/>
          </w:tcPr>
          <w:p w14:paraId="1EDF2D38" w14:textId="77777777" w:rsidR="0042307E" w:rsidRDefault="0042307E">
            <w:pPr>
              <w:rPr>
                <w:rFonts w:eastAsia="MS Mincho" w:cs="Arial"/>
                <w:sz w:val="16"/>
                <w:szCs w:val="16"/>
              </w:rPr>
            </w:pPr>
            <w:r>
              <w:rPr>
                <w:rFonts w:eastAsia="MS Mincho" w:cs="Arial"/>
                <w:sz w:val="16"/>
                <w:szCs w:val="16"/>
              </w:rPr>
              <w:t> </w:t>
            </w:r>
          </w:p>
        </w:tc>
      </w:tr>
      <w:tr w:rsidR="0042307E" w14:paraId="62FD4664"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2990247F"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19D4D59C" w14:textId="77777777" w:rsidR="0042307E" w:rsidRDefault="0042307E">
            <w:pPr>
              <w:rPr>
                <w:rFonts w:eastAsia="MS Mincho" w:cs="Arial"/>
                <w:sz w:val="16"/>
                <w:szCs w:val="16"/>
              </w:rPr>
            </w:pPr>
          </w:p>
        </w:tc>
        <w:tc>
          <w:tcPr>
            <w:tcW w:w="863" w:type="dxa"/>
            <w:noWrap/>
            <w:vAlign w:val="bottom"/>
          </w:tcPr>
          <w:p w14:paraId="1513815D" w14:textId="77777777" w:rsidR="0042307E" w:rsidRDefault="0042307E">
            <w:pPr>
              <w:rPr>
                <w:rFonts w:eastAsia="MS Mincho" w:cs="Arial"/>
                <w:sz w:val="16"/>
                <w:szCs w:val="16"/>
              </w:rPr>
            </w:pPr>
          </w:p>
        </w:tc>
        <w:tc>
          <w:tcPr>
            <w:tcW w:w="261" w:type="dxa"/>
            <w:shd w:val="clear" w:color="auto" w:fill="C0C0C0"/>
            <w:noWrap/>
            <w:hideMark/>
          </w:tcPr>
          <w:p w14:paraId="28568F66" w14:textId="77777777" w:rsidR="0042307E" w:rsidRDefault="0042307E">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14:paraId="1BC801E4"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7F2C9A6D"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29825DDF"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0957EAF0" w14:textId="77777777" w:rsidR="0042307E" w:rsidRDefault="0042307E">
            <w:pPr>
              <w:rPr>
                <w:rFonts w:eastAsia="MS Mincho" w:cs="Arial"/>
                <w:sz w:val="16"/>
                <w:szCs w:val="16"/>
              </w:rPr>
            </w:pPr>
          </w:p>
        </w:tc>
        <w:tc>
          <w:tcPr>
            <w:tcW w:w="863" w:type="dxa"/>
            <w:noWrap/>
            <w:vAlign w:val="bottom"/>
          </w:tcPr>
          <w:p w14:paraId="0CDCB223" w14:textId="77777777" w:rsidR="0042307E" w:rsidRDefault="0042307E">
            <w:pPr>
              <w:rPr>
                <w:rFonts w:eastAsia="MS Mincho" w:cs="Arial"/>
                <w:sz w:val="16"/>
                <w:szCs w:val="16"/>
              </w:rPr>
            </w:pPr>
          </w:p>
        </w:tc>
        <w:tc>
          <w:tcPr>
            <w:tcW w:w="261" w:type="dxa"/>
            <w:shd w:val="clear" w:color="auto" w:fill="C0C0C0"/>
            <w:noWrap/>
            <w:vAlign w:val="bottom"/>
            <w:hideMark/>
          </w:tcPr>
          <w:p w14:paraId="09AA9DFE" w14:textId="77777777" w:rsidR="0042307E" w:rsidRDefault="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717BD25E" w14:textId="77777777" w:rsidR="0042307E" w:rsidRDefault="0042307E">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14:paraId="364249B9" w14:textId="77777777" w:rsidR="0042307E" w:rsidRDefault="0042307E">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14:paraId="28131580"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5A26E4CD" w14:textId="77777777" w:rsidTr="0042307E">
        <w:trPr>
          <w:cantSplit/>
          <w:trHeight w:val="255"/>
          <w:jc w:val="center"/>
        </w:trPr>
        <w:tc>
          <w:tcPr>
            <w:tcW w:w="1098" w:type="dxa"/>
            <w:tcBorders>
              <w:top w:val="nil"/>
              <w:left w:val="single" w:sz="4" w:space="0" w:color="auto"/>
              <w:bottom w:val="nil"/>
              <w:right w:val="nil"/>
            </w:tcBorders>
            <w:noWrap/>
            <w:vAlign w:val="bottom"/>
          </w:tcPr>
          <w:p w14:paraId="6D2D3A03" w14:textId="77777777" w:rsidR="0042307E" w:rsidRDefault="0042307E" w:rsidP="0042307E">
            <w:pPr>
              <w:rPr>
                <w:rFonts w:eastAsia="MS Mincho" w:cs="Arial"/>
                <w:sz w:val="16"/>
                <w:szCs w:val="16"/>
              </w:rPr>
            </w:pPr>
          </w:p>
        </w:tc>
        <w:tc>
          <w:tcPr>
            <w:tcW w:w="2342" w:type="dxa"/>
            <w:noWrap/>
            <w:vAlign w:val="bottom"/>
          </w:tcPr>
          <w:p w14:paraId="7B176D03" w14:textId="77777777" w:rsidR="0042307E" w:rsidRDefault="0042307E" w:rsidP="0042307E">
            <w:pPr>
              <w:rPr>
                <w:rFonts w:eastAsia="MS Mincho" w:cs="Arial"/>
                <w:sz w:val="16"/>
                <w:szCs w:val="16"/>
              </w:rPr>
            </w:pPr>
          </w:p>
        </w:tc>
        <w:tc>
          <w:tcPr>
            <w:tcW w:w="863" w:type="dxa"/>
            <w:noWrap/>
            <w:vAlign w:val="bottom"/>
          </w:tcPr>
          <w:p w14:paraId="4CBE09E5" w14:textId="77777777" w:rsidR="0042307E" w:rsidRDefault="0042307E" w:rsidP="0042307E">
            <w:pPr>
              <w:rPr>
                <w:rFonts w:eastAsia="MS Mincho" w:cs="Arial"/>
                <w:sz w:val="16"/>
                <w:szCs w:val="16"/>
              </w:rPr>
            </w:pPr>
          </w:p>
        </w:tc>
        <w:tc>
          <w:tcPr>
            <w:tcW w:w="261" w:type="dxa"/>
            <w:shd w:val="clear" w:color="auto" w:fill="C0C0C0"/>
            <w:noWrap/>
            <w:vAlign w:val="bottom"/>
          </w:tcPr>
          <w:p w14:paraId="318E6F22" w14:textId="77777777" w:rsidR="0042307E" w:rsidRDefault="0042307E" w:rsidP="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tcPr>
          <w:p w14:paraId="404A3621" w14:textId="77777777" w:rsidR="0042307E" w:rsidRDefault="0042307E" w:rsidP="0042307E">
            <w:pPr>
              <w:spacing w:line="276" w:lineRule="auto"/>
              <w:rPr>
                <w:rFonts w:eastAsia="MS Mincho" w:cs="Arial"/>
                <w:sz w:val="16"/>
                <w:szCs w:val="16"/>
              </w:rPr>
            </w:pPr>
            <w:r>
              <w:rPr>
                <w:rFonts w:eastAsia="MS Mincho" w:cs="Arial"/>
                <w:sz w:val="16"/>
                <w:szCs w:val="16"/>
              </w:rPr>
              <w:t>0xC6</w:t>
            </w:r>
          </w:p>
        </w:tc>
        <w:tc>
          <w:tcPr>
            <w:tcW w:w="2873" w:type="dxa"/>
            <w:gridSpan w:val="3"/>
            <w:tcBorders>
              <w:top w:val="single" w:sz="4" w:space="0" w:color="auto"/>
              <w:left w:val="nil"/>
              <w:bottom w:val="single" w:sz="4" w:space="0" w:color="auto"/>
              <w:right w:val="single" w:sz="4" w:space="0" w:color="auto"/>
            </w:tcBorders>
            <w:noWrap/>
          </w:tcPr>
          <w:p w14:paraId="7A0B7477" w14:textId="77777777" w:rsidR="0042307E" w:rsidRDefault="0042307E" w:rsidP="0042307E">
            <w:pPr>
              <w:spacing w:line="276" w:lineRule="auto"/>
              <w:rPr>
                <w:rFonts w:eastAsia="MS Mincho" w:cs="Arial"/>
                <w:sz w:val="16"/>
                <w:szCs w:val="16"/>
              </w:rPr>
            </w:pPr>
            <w:r>
              <w:rPr>
                <w:rFonts w:eastAsia="MS Mincho" w:cs="Arial"/>
                <w:sz w:val="16"/>
                <w:szCs w:val="16"/>
              </w:rPr>
              <w:t>REDCAP1_TPSend_Rq</w:t>
            </w:r>
          </w:p>
        </w:tc>
        <w:tc>
          <w:tcPr>
            <w:tcW w:w="1819" w:type="dxa"/>
            <w:tcBorders>
              <w:top w:val="single" w:sz="4" w:space="0" w:color="auto"/>
              <w:left w:val="nil"/>
              <w:bottom w:val="single" w:sz="4" w:space="0" w:color="auto"/>
              <w:right w:val="single" w:sz="4" w:space="0" w:color="auto"/>
            </w:tcBorders>
            <w:noWrap/>
          </w:tcPr>
          <w:p w14:paraId="247FE953" w14:textId="77777777" w:rsidR="0042307E" w:rsidRDefault="0042307E" w:rsidP="0042307E">
            <w:pPr>
              <w:spacing w:line="276" w:lineRule="auto"/>
              <w:rPr>
                <w:rFonts w:eastAsia="MS Mincho" w:cs="Arial"/>
                <w:sz w:val="16"/>
                <w:szCs w:val="16"/>
                <w:highlight w:val="yellow"/>
              </w:rPr>
            </w:pPr>
            <w:r>
              <w:rPr>
                <w:rFonts w:eastAsia="MS Mincho" w:cs="Arial"/>
                <w:sz w:val="16"/>
                <w:szCs w:val="16"/>
              </w:rPr>
              <w:t>MobileCom_Service2 - Embedded Modem</w:t>
            </w:r>
          </w:p>
        </w:tc>
      </w:tr>
      <w:tr w:rsidR="0042307E" w14:paraId="61214DA9" w14:textId="77777777" w:rsidTr="0042307E">
        <w:trPr>
          <w:cantSplit/>
          <w:trHeight w:val="255"/>
          <w:jc w:val="center"/>
        </w:trPr>
        <w:tc>
          <w:tcPr>
            <w:tcW w:w="1098" w:type="dxa"/>
            <w:tcBorders>
              <w:top w:val="nil"/>
              <w:left w:val="single" w:sz="4" w:space="0" w:color="auto"/>
              <w:bottom w:val="single" w:sz="4" w:space="0" w:color="auto"/>
              <w:right w:val="nil"/>
            </w:tcBorders>
            <w:noWrap/>
            <w:vAlign w:val="bottom"/>
          </w:tcPr>
          <w:p w14:paraId="21246989" w14:textId="77777777" w:rsidR="0042307E" w:rsidRDefault="0042307E" w:rsidP="0042307E">
            <w:pPr>
              <w:rPr>
                <w:rFonts w:eastAsia="MS Mincho" w:cs="Arial"/>
                <w:sz w:val="16"/>
                <w:szCs w:val="16"/>
              </w:rPr>
            </w:pPr>
          </w:p>
        </w:tc>
        <w:tc>
          <w:tcPr>
            <w:tcW w:w="2342" w:type="dxa"/>
            <w:tcBorders>
              <w:top w:val="nil"/>
              <w:left w:val="nil"/>
              <w:bottom w:val="single" w:sz="4" w:space="0" w:color="auto"/>
              <w:right w:val="nil"/>
            </w:tcBorders>
            <w:noWrap/>
            <w:vAlign w:val="bottom"/>
          </w:tcPr>
          <w:p w14:paraId="0CF1772D" w14:textId="77777777" w:rsidR="0042307E" w:rsidRDefault="0042307E" w:rsidP="0042307E">
            <w:pPr>
              <w:rPr>
                <w:rFonts w:eastAsia="MS Mincho" w:cs="Arial"/>
                <w:sz w:val="16"/>
                <w:szCs w:val="16"/>
              </w:rPr>
            </w:pPr>
          </w:p>
        </w:tc>
        <w:tc>
          <w:tcPr>
            <w:tcW w:w="863" w:type="dxa"/>
            <w:tcBorders>
              <w:top w:val="nil"/>
              <w:left w:val="nil"/>
              <w:bottom w:val="single" w:sz="4" w:space="0" w:color="auto"/>
              <w:right w:val="nil"/>
            </w:tcBorders>
            <w:noWrap/>
            <w:vAlign w:val="bottom"/>
          </w:tcPr>
          <w:p w14:paraId="2675BAFD" w14:textId="77777777" w:rsidR="0042307E" w:rsidRDefault="0042307E" w:rsidP="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0D9333E3" w14:textId="77777777" w:rsidR="0042307E" w:rsidRDefault="0042307E" w:rsidP="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14:paraId="633A32E0" w14:textId="77777777" w:rsidR="0042307E" w:rsidRDefault="0042307E" w:rsidP="0042307E">
            <w:pPr>
              <w:spacing w:line="276" w:lineRule="auto"/>
              <w:rPr>
                <w:rFonts w:eastAsia="MS Mincho" w:cs="Arial"/>
                <w:sz w:val="16"/>
                <w:szCs w:val="16"/>
              </w:rPr>
            </w:pPr>
          </w:p>
        </w:tc>
        <w:tc>
          <w:tcPr>
            <w:tcW w:w="2873" w:type="dxa"/>
            <w:gridSpan w:val="3"/>
            <w:tcBorders>
              <w:top w:val="single" w:sz="4" w:space="0" w:color="auto"/>
              <w:left w:val="nil"/>
              <w:bottom w:val="single" w:sz="4" w:space="0" w:color="auto"/>
              <w:right w:val="single" w:sz="4" w:space="0" w:color="auto"/>
            </w:tcBorders>
            <w:noWrap/>
            <w:vAlign w:val="bottom"/>
          </w:tcPr>
          <w:p w14:paraId="4ABEAA0B" w14:textId="77777777" w:rsidR="0042307E" w:rsidRDefault="0042307E" w:rsidP="0042307E">
            <w:pPr>
              <w:spacing w:line="276" w:lineRule="auto"/>
              <w:rPr>
                <w:rFonts w:eastAsia="MS Mincho" w:cs="Arial"/>
                <w:sz w:val="16"/>
                <w:szCs w:val="16"/>
              </w:rPr>
            </w:pPr>
          </w:p>
        </w:tc>
        <w:tc>
          <w:tcPr>
            <w:tcW w:w="1819" w:type="dxa"/>
            <w:tcBorders>
              <w:top w:val="single" w:sz="4" w:space="0" w:color="auto"/>
              <w:left w:val="nil"/>
              <w:bottom w:val="single" w:sz="4" w:space="0" w:color="auto"/>
              <w:right w:val="single" w:sz="4" w:space="0" w:color="auto"/>
            </w:tcBorders>
            <w:noWrap/>
          </w:tcPr>
          <w:p w14:paraId="0F8E4CB4" w14:textId="77777777" w:rsidR="0042307E" w:rsidRPr="00644800" w:rsidRDefault="0042307E" w:rsidP="0042307E">
            <w:pPr>
              <w:spacing w:line="276" w:lineRule="auto"/>
              <w:rPr>
                <w:rFonts w:eastAsia="MS Mincho" w:cs="Arial"/>
                <w:sz w:val="16"/>
                <w:szCs w:val="16"/>
              </w:rPr>
            </w:pPr>
          </w:p>
        </w:tc>
      </w:tr>
    </w:tbl>
    <w:p w14:paraId="55AD360B" w14:textId="77777777" w:rsidR="0042307E" w:rsidRDefault="0042307E">
      <w:pPr>
        <w:rPr>
          <w:rFonts w:eastAsia="MS Mincho" w:cs="Arial"/>
        </w:rPr>
      </w:pPr>
    </w:p>
    <w:p w14:paraId="70FF222E" w14:textId="77777777" w:rsidR="0042307E" w:rsidRDefault="0042307E">
      <w:pPr>
        <w:rPr>
          <w:rFonts w:eastAsia="MS Mincho"/>
        </w:rPr>
      </w:pPr>
    </w:p>
    <w:p w14:paraId="06CF24EB" w14:textId="77777777" w:rsidR="0042307E" w:rsidRDefault="0042307E" w:rsidP="0042307E">
      <w:pPr>
        <w:pStyle w:val="Heading4"/>
      </w:pPr>
      <w:r w:rsidRPr="00B9479B">
        <w:t>TP-PHY-TPP-REQ-336733/B-REDCAP2 - APIM</w:t>
      </w:r>
    </w:p>
    <w:p w14:paraId="53C7F58E" w14:textId="77777777" w:rsidR="0042307E" w:rsidRDefault="0042307E">
      <w:pPr>
        <w:rPr>
          <w:rFonts w:eastAsia="MS Mincho" w:cs="Arial"/>
        </w:rPr>
      </w:pPr>
      <w:r>
        <w:rPr>
          <w:rFonts w:eastAsia="MS Mincho" w:cs="Arial"/>
        </w:rPr>
        <w:t>The REDCAP2 - APIM channel is representing the channel connecting "REDCAP" features and "APIM" features.</w:t>
      </w:r>
    </w:p>
    <w:p w14:paraId="39242C8B" w14:textId="77777777" w:rsidR="0042307E" w:rsidRDefault="0042307E">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9"/>
        <w:gridCol w:w="2702"/>
        <w:gridCol w:w="139"/>
        <w:gridCol w:w="1819"/>
      </w:tblGrid>
      <w:tr w:rsidR="0042307E" w14:paraId="5812E4B2" w14:textId="77777777" w:rsidTr="0042307E">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14:paraId="3BCD8FD0"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20F4901E"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14:paraId="67DC5B1A" w14:textId="77777777" w:rsidR="0042307E" w:rsidRDefault="0042307E">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14:paraId="0B9FD781" w14:textId="77777777" w:rsidR="0042307E" w:rsidRDefault="0042307E">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14:paraId="0E1B284A"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42E549BE" w14:textId="77777777" w:rsidR="0042307E" w:rsidRDefault="0042307E">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14:paraId="714AD3F7" w14:textId="77777777" w:rsidR="0042307E" w:rsidRDefault="0042307E">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14:paraId="5EB291AE" w14:textId="77777777" w:rsidR="0042307E" w:rsidRDefault="0042307E" w:rsidP="0042307E">
            <w:pPr>
              <w:rPr>
                <w:rFonts w:eastAsia="MS Mincho" w:cs="Arial"/>
                <w:b/>
                <w:sz w:val="16"/>
                <w:szCs w:val="16"/>
              </w:rPr>
            </w:pPr>
            <w:r>
              <w:rPr>
                <w:rFonts w:eastAsia="MS Mincho" w:cs="Arial"/>
                <w:b/>
                <w:sz w:val="16"/>
                <w:szCs w:val="16"/>
              </w:rPr>
              <w:t>Transmitter:  TCU</w:t>
            </w:r>
          </w:p>
        </w:tc>
        <w:tc>
          <w:tcPr>
            <w:tcW w:w="1955" w:type="dxa"/>
            <w:gridSpan w:val="2"/>
            <w:tcBorders>
              <w:top w:val="nil"/>
              <w:left w:val="nil"/>
              <w:bottom w:val="nil"/>
              <w:right w:val="single" w:sz="4" w:space="0" w:color="auto"/>
            </w:tcBorders>
            <w:shd w:val="clear" w:color="auto" w:fill="C0C0C0"/>
            <w:noWrap/>
            <w:vAlign w:val="bottom"/>
            <w:hideMark/>
          </w:tcPr>
          <w:p w14:paraId="038BB03C" w14:textId="77777777" w:rsidR="0042307E" w:rsidRDefault="0042307E">
            <w:pPr>
              <w:rPr>
                <w:rFonts w:eastAsia="MS Mincho" w:cs="Arial"/>
                <w:sz w:val="16"/>
                <w:szCs w:val="16"/>
              </w:rPr>
            </w:pPr>
            <w:r>
              <w:rPr>
                <w:rFonts w:eastAsia="MS Mincho" w:cs="Arial"/>
                <w:sz w:val="16"/>
                <w:szCs w:val="16"/>
              </w:rPr>
              <w:t> </w:t>
            </w:r>
          </w:p>
        </w:tc>
      </w:tr>
      <w:tr w:rsidR="0042307E" w14:paraId="5033B1BF"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hideMark/>
          </w:tcPr>
          <w:p w14:paraId="614989B7" w14:textId="77777777" w:rsidR="0042307E" w:rsidRDefault="0042307E" w:rsidP="0042307E">
            <w:pPr>
              <w:rPr>
                <w:rFonts w:eastAsia="MS Mincho" w:cs="Arial"/>
                <w:sz w:val="16"/>
                <w:szCs w:val="16"/>
              </w:rPr>
            </w:pPr>
            <w:r>
              <w:rPr>
                <w:rFonts w:eastAsia="MS Mincho" w:cs="Arial"/>
                <w:sz w:val="16"/>
                <w:szCs w:val="16"/>
              </w:rPr>
              <w:t>HS4: 0x293</w:t>
            </w:r>
          </w:p>
        </w:tc>
        <w:tc>
          <w:tcPr>
            <w:tcW w:w="2342" w:type="dxa"/>
            <w:tcBorders>
              <w:top w:val="nil"/>
              <w:left w:val="nil"/>
              <w:bottom w:val="single" w:sz="4" w:space="0" w:color="auto"/>
              <w:right w:val="single" w:sz="4" w:space="0" w:color="auto"/>
            </w:tcBorders>
            <w:noWrap/>
            <w:hideMark/>
          </w:tcPr>
          <w:p w14:paraId="5D3521DF" w14:textId="77777777" w:rsidR="0042307E" w:rsidRDefault="0042307E" w:rsidP="0042307E">
            <w:pPr>
              <w:rPr>
                <w:rFonts w:eastAsia="MS Mincho" w:cs="Arial"/>
                <w:sz w:val="16"/>
                <w:szCs w:val="16"/>
              </w:rPr>
            </w:pPr>
            <w:r>
              <w:rPr>
                <w:rFonts w:eastAsia="MS Mincho" w:cs="Arial"/>
                <w:sz w:val="16"/>
                <w:szCs w:val="16"/>
              </w:rPr>
              <w:t>APIM_REDCAP2_Word _Rx</w:t>
            </w:r>
          </w:p>
        </w:tc>
        <w:tc>
          <w:tcPr>
            <w:tcW w:w="863" w:type="dxa"/>
            <w:tcBorders>
              <w:top w:val="nil"/>
              <w:left w:val="nil"/>
              <w:bottom w:val="single" w:sz="4" w:space="0" w:color="auto"/>
              <w:right w:val="single" w:sz="4" w:space="0" w:color="auto"/>
            </w:tcBorders>
            <w:noWrap/>
            <w:hideMark/>
          </w:tcPr>
          <w:p w14:paraId="5A615388" w14:textId="77777777" w:rsidR="0042307E" w:rsidRDefault="0042307E">
            <w:pPr>
              <w:jc w:val="center"/>
              <w:rPr>
                <w:rFonts w:eastAsia="MS Mincho" w:cs="Arial"/>
                <w:sz w:val="16"/>
                <w:szCs w:val="16"/>
              </w:rPr>
            </w:pPr>
            <w:r>
              <w:rPr>
                <w:rFonts w:eastAsia="MS Mincho" w:cs="Arial"/>
                <w:sz w:val="16"/>
                <w:szCs w:val="16"/>
              </w:rPr>
              <w:t>32</w:t>
            </w:r>
          </w:p>
        </w:tc>
        <w:tc>
          <w:tcPr>
            <w:tcW w:w="261" w:type="dxa"/>
            <w:shd w:val="clear" w:color="auto" w:fill="C0C0C0"/>
            <w:noWrap/>
            <w:vAlign w:val="bottom"/>
            <w:hideMark/>
          </w:tcPr>
          <w:p w14:paraId="62CE7B58" w14:textId="77777777" w:rsidR="0042307E" w:rsidRDefault="0042307E">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14:paraId="265ED13C" w14:textId="77777777" w:rsidR="0042307E" w:rsidRDefault="0042307E">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14:paraId="1E8DC4B7" w14:textId="77777777" w:rsidR="0042307E" w:rsidRDefault="0042307E" w:rsidP="0042307E">
            <w:pPr>
              <w:rPr>
                <w:rFonts w:eastAsia="MS Mincho" w:cs="Arial"/>
                <w:b/>
                <w:sz w:val="16"/>
                <w:szCs w:val="16"/>
              </w:rPr>
            </w:pPr>
            <w:r>
              <w:rPr>
                <w:rFonts w:eastAsia="MS Mincho" w:cs="Arial"/>
                <w:b/>
                <w:sz w:val="16"/>
                <w:szCs w:val="16"/>
              </w:rPr>
              <w:t>Receiver:  APIM</w:t>
            </w:r>
          </w:p>
        </w:tc>
        <w:tc>
          <w:tcPr>
            <w:tcW w:w="1955" w:type="dxa"/>
            <w:gridSpan w:val="2"/>
            <w:tcBorders>
              <w:top w:val="nil"/>
              <w:left w:val="nil"/>
              <w:bottom w:val="single" w:sz="4" w:space="0" w:color="auto"/>
              <w:right w:val="single" w:sz="4" w:space="0" w:color="auto"/>
            </w:tcBorders>
            <w:shd w:val="clear" w:color="auto" w:fill="C0C0C0"/>
            <w:noWrap/>
            <w:vAlign w:val="bottom"/>
            <w:hideMark/>
          </w:tcPr>
          <w:p w14:paraId="3FC052C2" w14:textId="77777777" w:rsidR="0042307E" w:rsidRDefault="0042307E">
            <w:pPr>
              <w:rPr>
                <w:rFonts w:eastAsia="MS Mincho" w:cs="Arial"/>
                <w:sz w:val="16"/>
                <w:szCs w:val="16"/>
              </w:rPr>
            </w:pPr>
            <w:r>
              <w:rPr>
                <w:rFonts w:eastAsia="MS Mincho" w:cs="Arial"/>
                <w:sz w:val="16"/>
                <w:szCs w:val="16"/>
              </w:rPr>
              <w:t> </w:t>
            </w:r>
          </w:p>
        </w:tc>
      </w:tr>
      <w:tr w:rsidR="0042307E" w14:paraId="7524DCBB"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6A36BAFC"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50B04424" w14:textId="77777777" w:rsidR="0042307E" w:rsidRDefault="0042307E">
            <w:pPr>
              <w:rPr>
                <w:rFonts w:eastAsia="MS Mincho" w:cs="Arial"/>
                <w:sz w:val="16"/>
                <w:szCs w:val="16"/>
              </w:rPr>
            </w:pPr>
          </w:p>
        </w:tc>
        <w:tc>
          <w:tcPr>
            <w:tcW w:w="863" w:type="dxa"/>
            <w:noWrap/>
            <w:vAlign w:val="bottom"/>
          </w:tcPr>
          <w:p w14:paraId="1532F6D1" w14:textId="77777777" w:rsidR="0042307E" w:rsidRDefault="0042307E">
            <w:pPr>
              <w:rPr>
                <w:rFonts w:eastAsia="MS Mincho" w:cs="Arial"/>
                <w:sz w:val="16"/>
                <w:szCs w:val="16"/>
              </w:rPr>
            </w:pPr>
          </w:p>
        </w:tc>
        <w:tc>
          <w:tcPr>
            <w:tcW w:w="261" w:type="dxa"/>
            <w:shd w:val="clear" w:color="auto" w:fill="C0C0C0"/>
            <w:noWrap/>
            <w:hideMark/>
          </w:tcPr>
          <w:p w14:paraId="5F336C51" w14:textId="77777777" w:rsidR="0042307E" w:rsidRDefault="0042307E">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14:paraId="52CF48B3"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0A2CF4F9"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2234ECBE"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636B03C5" w14:textId="77777777" w:rsidR="0042307E" w:rsidRDefault="0042307E">
            <w:pPr>
              <w:rPr>
                <w:rFonts w:eastAsia="MS Mincho" w:cs="Arial"/>
                <w:sz w:val="16"/>
                <w:szCs w:val="16"/>
              </w:rPr>
            </w:pPr>
          </w:p>
        </w:tc>
        <w:tc>
          <w:tcPr>
            <w:tcW w:w="863" w:type="dxa"/>
            <w:noWrap/>
            <w:vAlign w:val="bottom"/>
          </w:tcPr>
          <w:p w14:paraId="1B7C991A" w14:textId="77777777" w:rsidR="0042307E" w:rsidRDefault="0042307E">
            <w:pPr>
              <w:rPr>
                <w:rFonts w:eastAsia="MS Mincho" w:cs="Arial"/>
                <w:sz w:val="16"/>
                <w:szCs w:val="16"/>
              </w:rPr>
            </w:pPr>
          </w:p>
        </w:tc>
        <w:tc>
          <w:tcPr>
            <w:tcW w:w="261" w:type="dxa"/>
            <w:shd w:val="clear" w:color="auto" w:fill="C0C0C0"/>
            <w:noWrap/>
            <w:vAlign w:val="bottom"/>
            <w:hideMark/>
          </w:tcPr>
          <w:p w14:paraId="160A2994" w14:textId="77777777" w:rsidR="0042307E" w:rsidRDefault="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1EE9CFE9" w14:textId="77777777" w:rsidR="0042307E" w:rsidRDefault="0042307E">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14:paraId="0AD9D984" w14:textId="77777777" w:rsidR="0042307E" w:rsidRDefault="0042307E">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14:paraId="627A5573"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53BFB125"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79BE9FEA" w14:textId="77777777" w:rsidR="0042307E" w:rsidRDefault="0042307E" w:rsidP="0042307E">
            <w:pPr>
              <w:rPr>
                <w:rFonts w:eastAsia="MS Mincho" w:cs="Arial"/>
                <w:sz w:val="16"/>
                <w:szCs w:val="16"/>
              </w:rPr>
            </w:pPr>
            <w:r>
              <w:rPr>
                <w:rFonts w:eastAsia="MS Mincho" w:cs="Arial"/>
                <w:sz w:val="16"/>
                <w:szCs w:val="16"/>
              </w:rPr>
              <w:lastRenderedPageBreak/>
              <w:t> </w:t>
            </w:r>
          </w:p>
        </w:tc>
        <w:tc>
          <w:tcPr>
            <w:tcW w:w="2342" w:type="dxa"/>
            <w:noWrap/>
            <w:vAlign w:val="bottom"/>
          </w:tcPr>
          <w:p w14:paraId="2109BB56" w14:textId="77777777" w:rsidR="0042307E" w:rsidRDefault="0042307E" w:rsidP="0042307E">
            <w:pPr>
              <w:rPr>
                <w:rFonts w:eastAsia="MS Mincho" w:cs="Arial"/>
                <w:sz w:val="16"/>
                <w:szCs w:val="16"/>
              </w:rPr>
            </w:pPr>
          </w:p>
        </w:tc>
        <w:tc>
          <w:tcPr>
            <w:tcW w:w="863" w:type="dxa"/>
            <w:noWrap/>
            <w:vAlign w:val="bottom"/>
          </w:tcPr>
          <w:p w14:paraId="0D64984E" w14:textId="77777777" w:rsidR="0042307E" w:rsidRDefault="0042307E" w:rsidP="0042307E">
            <w:pPr>
              <w:rPr>
                <w:rFonts w:eastAsia="MS Mincho" w:cs="Arial"/>
                <w:sz w:val="16"/>
                <w:szCs w:val="16"/>
              </w:rPr>
            </w:pPr>
          </w:p>
        </w:tc>
        <w:tc>
          <w:tcPr>
            <w:tcW w:w="261" w:type="dxa"/>
            <w:shd w:val="clear" w:color="auto" w:fill="C0C0C0"/>
            <w:noWrap/>
            <w:vAlign w:val="bottom"/>
            <w:hideMark/>
          </w:tcPr>
          <w:p w14:paraId="67339571" w14:textId="77777777" w:rsidR="0042307E" w:rsidRDefault="0042307E" w:rsidP="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tcPr>
          <w:p w14:paraId="40F8F73A" w14:textId="77777777" w:rsidR="0042307E" w:rsidRDefault="0042307E" w:rsidP="0042307E">
            <w:pPr>
              <w:spacing w:line="276" w:lineRule="auto"/>
              <w:rPr>
                <w:rFonts w:eastAsia="MS Mincho" w:cs="Arial"/>
                <w:sz w:val="16"/>
                <w:szCs w:val="16"/>
              </w:rPr>
            </w:pPr>
            <w:r>
              <w:rPr>
                <w:rFonts w:eastAsia="MS Mincho" w:cs="Arial"/>
                <w:sz w:val="16"/>
                <w:szCs w:val="16"/>
              </w:rPr>
              <w:t>0xCF</w:t>
            </w:r>
          </w:p>
        </w:tc>
        <w:tc>
          <w:tcPr>
            <w:tcW w:w="2873" w:type="dxa"/>
            <w:gridSpan w:val="3"/>
            <w:tcBorders>
              <w:top w:val="single" w:sz="4" w:space="0" w:color="auto"/>
              <w:left w:val="nil"/>
              <w:bottom w:val="single" w:sz="4" w:space="0" w:color="auto"/>
              <w:right w:val="single" w:sz="4" w:space="0" w:color="auto"/>
            </w:tcBorders>
            <w:noWrap/>
          </w:tcPr>
          <w:p w14:paraId="2A314A7B" w14:textId="77777777" w:rsidR="0042307E" w:rsidRDefault="0042307E" w:rsidP="0042307E">
            <w:pPr>
              <w:spacing w:line="276" w:lineRule="auto"/>
              <w:rPr>
                <w:rFonts w:eastAsia="MS Mincho" w:cs="Arial"/>
                <w:sz w:val="16"/>
                <w:szCs w:val="16"/>
              </w:rPr>
            </w:pPr>
            <w:proofErr w:type="spellStart"/>
            <w:r w:rsidRPr="000D5BF8">
              <w:rPr>
                <w:rFonts w:eastAsia="MS Mincho" w:cs="Arial"/>
                <w:sz w:val="16"/>
                <w:szCs w:val="16"/>
              </w:rPr>
              <w:t>megaTP_ConsecutivePackage</w:t>
            </w:r>
            <w:proofErr w:type="spellEnd"/>
          </w:p>
        </w:tc>
        <w:tc>
          <w:tcPr>
            <w:tcW w:w="1819" w:type="dxa"/>
            <w:tcBorders>
              <w:top w:val="single" w:sz="4" w:space="0" w:color="auto"/>
              <w:left w:val="nil"/>
              <w:bottom w:val="single" w:sz="4" w:space="0" w:color="auto"/>
              <w:right w:val="single" w:sz="4" w:space="0" w:color="auto"/>
            </w:tcBorders>
            <w:noWrap/>
          </w:tcPr>
          <w:p w14:paraId="4003256E" w14:textId="77777777" w:rsidR="0042307E" w:rsidRDefault="0042307E" w:rsidP="0042307E">
            <w:pPr>
              <w:spacing w:line="276" w:lineRule="auto"/>
              <w:rPr>
                <w:rFonts w:eastAsia="MS Mincho" w:cs="Arial"/>
                <w:sz w:val="16"/>
                <w:szCs w:val="16"/>
                <w:highlight w:val="yellow"/>
              </w:rPr>
            </w:pPr>
            <w:r w:rsidRPr="000D5BF8">
              <w:rPr>
                <w:rFonts w:eastAsia="MS Mincho" w:cs="Arial"/>
                <w:sz w:val="16"/>
                <w:szCs w:val="16"/>
              </w:rPr>
              <w:t>MobileCom_Service2 - Embedded Modem</w:t>
            </w:r>
          </w:p>
        </w:tc>
      </w:tr>
      <w:tr w:rsidR="0042307E" w14:paraId="58C957C7" w14:textId="77777777" w:rsidTr="0042307E">
        <w:trPr>
          <w:cantSplit/>
          <w:trHeight w:val="255"/>
          <w:jc w:val="center"/>
        </w:trPr>
        <w:tc>
          <w:tcPr>
            <w:tcW w:w="1098" w:type="dxa"/>
            <w:tcBorders>
              <w:top w:val="nil"/>
              <w:left w:val="single" w:sz="4" w:space="0" w:color="auto"/>
              <w:bottom w:val="nil"/>
              <w:right w:val="nil"/>
            </w:tcBorders>
            <w:noWrap/>
            <w:vAlign w:val="bottom"/>
          </w:tcPr>
          <w:p w14:paraId="7BFBBD84" w14:textId="77777777" w:rsidR="0042307E" w:rsidRDefault="0042307E" w:rsidP="0042307E">
            <w:pPr>
              <w:rPr>
                <w:rFonts w:eastAsia="MS Mincho" w:cs="Arial"/>
                <w:sz w:val="16"/>
                <w:szCs w:val="16"/>
              </w:rPr>
            </w:pPr>
          </w:p>
        </w:tc>
        <w:tc>
          <w:tcPr>
            <w:tcW w:w="2342" w:type="dxa"/>
            <w:noWrap/>
            <w:vAlign w:val="bottom"/>
          </w:tcPr>
          <w:p w14:paraId="03A2726F" w14:textId="77777777" w:rsidR="0042307E" w:rsidRDefault="0042307E" w:rsidP="0042307E">
            <w:pPr>
              <w:rPr>
                <w:rFonts w:eastAsia="MS Mincho" w:cs="Arial"/>
                <w:sz w:val="16"/>
                <w:szCs w:val="16"/>
              </w:rPr>
            </w:pPr>
          </w:p>
        </w:tc>
        <w:tc>
          <w:tcPr>
            <w:tcW w:w="863" w:type="dxa"/>
            <w:noWrap/>
            <w:vAlign w:val="bottom"/>
          </w:tcPr>
          <w:p w14:paraId="0A0CBB02" w14:textId="77777777" w:rsidR="0042307E" w:rsidRDefault="0042307E" w:rsidP="0042307E">
            <w:pPr>
              <w:rPr>
                <w:rFonts w:eastAsia="MS Mincho" w:cs="Arial"/>
                <w:sz w:val="16"/>
                <w:szCs w:val="16"/>
              </w:rPr>
            </w:pPr>
          </w:p>
        </w:tc>
        <w:tc>
          <w:tcPr>
            <w:tcW w:w="261" w:type="dxa"/>
            <w:shd w:val="clear" w:color="auto" w:fill="C0C0C0"/>
            <w:noWrap/>
            <w:vAlign w:val="bottom"/>
          </w:tcPr>
          <w:p w14:paraId="256EF56C" w14:textId="77777777" w:rsidR="0042307E" w:rsidRDefault="0042307E" w:rsidP="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tcPr>
          <w:p w14:paraId="2CCA04D4" w14:textId="77777777" w:rsidR="0042307E" w:rsidRDefault="0042307E" w:rsidP="0042307E">
            <w:pPr>
              <w:spacing w:line="276" w:lineRule="auto"/>
              <w:rPr>
                <w:rFonts w:eastAsia="MS Mincho" w:cs="Arial"/>
                <w:sz w:val="16"/>
                <w:szCs w:val="16"/>
              </w:rPr>
            </w:pPr>
            <w:r w:rsidRPr="000D5BF8">
              <w:rPr>
                <w:rFonts w:eastAsia="MS Mincho" w:cs="Arial"/>
                <w:sz w:val="16"/>
                <w:szCs w:val="16"/>
              </w:rPr>
              <w:t>0xFF</w:t>
            </w:r>
          </w:p>
        </w:tc>
        <w:tc>
          <w:tcPr>
            <w:tcW w:w="2873" w:type="dxa"/>
            <w:gridSpan w:val="3"/>
            <w:tcBorders>
              <w:top w:val="single" w:sz="4" w:space="0" w:color="auto"/>
              <w:left w:val="nil"/>
              <w:bottom w:val="single" w:sz="4" w:space="0" w:color="auto"/>
              <w:right w:val="single" w:sz="4" w:space="0" w:color="auto"/>
            </w:tcBorders>
            <w:noWrap/>
          </w:tcPr>
          <w:p w14:paraId="5D2815A0" w14:textId="77777777" w:rsidR="0042307E" w:rsidRDefault="0042307E" w:rsidP="0042307E">
            <w:pPr>
              <w:spacing w:line="276" w:lineRule="auto"/>
              <w:rPr>
                <w:rFonts w:eastAsia="MS Mincho" w:cs="Arial"/>
                <w:sz w:val="16"/>
                <w:szCs w:val="16"/>
              </w:rPr>
            </w:pPr>
            <w:proofErr w:type="spellStart"/>
            <w:r w:rsidRPr="000D5BF8">
              <w:rPr>
                <w:rFonts w:eastAsia="MS Mincho" w:cs="Arial"/>
                <w:sz w:val="16"/>
                <w:szCs w:val="16"/>
              </w:rPr>
              <w:t>megaTP_FirstPackage</w:t>
            </w:r>
            <w:proofErr w:type="spellEnd"/>
          </w:p>
        </w:tc>
        <w:tc>
          <w:tcPr>
            <w:tcW w:w="1819" w:type="dxa"/>
            <w:tcBorders>
              <w:top w:val="single" w:sz="4" w:space="0" w:color="auto"/>
              <w:left w:val="nil"/>
              <w:bottom w:val="single" w:sz="4" w:space="0" w:color="auto"/>
              <w:right w:val="single" w:sz="4" w:space="0" w:color="auto"/>
            </w:tcBorders>
            <w:noWrap/>
          </w:tcPr>
          <w:p w14:paraId="65D28872" w14:textId="77777777" w:rsidR="0042307E" w:rsidRDefault="0042307E" w:rsidP="0042307E">
            <w:pPr>
              <w:spacing w:line="276" w:lineRule="auto"/>
              <w:rPr>
                <w:rFonts w:eastAsia="MS Mincho" w:cs="Arial"/>
                <w:sz w:val="16"/>
                <w:szCs w:val="16"/>
                <w:highlight w:val="yellow"/>
              </w:rPr>
            </w:pPr>
            <w:r w:rsidRPr="000D5BF8">
              <w:rPr>
                <w:rFonts w:eastAsia="MS Mincho" w:cs="Arial"/>
                <w:sz w:val="16"/>
                <w:szCs w:val="16"/>
              </w:rPr>
              <w:t>MobileCom_Service2 - Embedded Modem</w:t>
            </w:r>
          </w:p>
        </w:tc>
      </w:tr>
      <w:tr w:rsidR="0042307E" w14:paraId="7A4BCF55" w14:textId="77777777" w:rsidTr="0042307E">
        <w:trPr>
          <w:cantSplit/>
          <w:trHeight w:val="255"/>
          <w:jc w:val="center"/>
        </w:trPr>
        <w:tc>
          <w:tcPr>
            <w:tcW w:w="1098" w:type="dxa"/>
            <w:tcBorders>
              <w:top w:val="nil"/>
              <w:left w:val="single" w:sz="4" w:space="0" w:color="auto"/>
              <w:bottom w:val="single" w:sz="4" w:space="0" w:color="auto"/>
              <w:right w:val="nil"/>
            </w:tcBorders>
            <w:noWrap/>
            <w:vAlign w:val="bottom"/>
          </w:tcPr>
          <w:p w14:paraId="3F394961" w14:textId="77777777" w:rsidR="0042307E" w:rsidRDefault="0042307E" w:rsidP="0042307E">
            <w:pPr>
              <w:rPr>
                <w:rFonts w:eastAsia="MS Mincho" w:cs="Arial"/>
                <w:sz w:val="16"/>
                <w:szCs w:val="16"/>
              </w:rPr>
            </w:pPr>
          </w:p>
        </w:tc>
        <w:tc>
          <w:tcPr>
            <w:tcW w:w="2342" w:type="dxa"/>
            <w:tcBorders>
              <w:top w:val="nil"/>
              <w:left w:val="nil"/>
              <w:bottom w:val="single" w:sz="4" w:space="0" w:color="auto"/>
              <w:right w:val="nil"/>
            </w:tcBorders>
            <w:noWrap/>
            <w:vAlign w:val="bottom"/>
          </w:tcPr>
          <w:p w14:paraId="13C0F126" w14:textId="77777777" w:rsidR="0042307E" w:rsidRDefault="0042307E" w:rsidP="0042307E">
            <w:pPr>
              <w:rPr>
                <w:rFonts w:eastAsia="MS Mincho" w:cs="Arial"/>
                <w:sz w:val="16"/>
                <w:szCs w:val="16"/>
              </w:rPr>
            </w:pPr>
          </w:p>
        </w:tc>
        <w:tc>
          <w:tcPr>
            <w:tcW w:w="863" w:type="dxa"/>
            <w:tcBorders>
              <w:top w:val="nil"/>
              <w:left w:val="nil"/>
              <w:bottom w:val="single" w:sz="4" w:space="0" w:color="auto"/>
              <w:right w:val="nil"/>
            </w:tcBorders>
            <w:noWrap/>
            <w:vAlign w:val="bottom"/>
          </w:tcPr>
          <w:p w14:paraId="6BEFE949" w14:textId="77777777" w:rsidR="0042307E" w:rsidRDefault="0042307E" w:rsidP="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6DD59558" w14:textId="77777777" w:rsidR="0042307E" w:rsidRDefault="0042307E" w:rsidP="0042307E">
            <w:pPr>
              <w:rPr>
                <w:rFonts w:eastAsia="MS Mincho" w:cs="Arial"/>
                <w:sz w:val="16"/>
                <w:szCs w:val="16"/>
              </w:rPr>
            </w:pPr>
          </w:p>
        </w:tc>
        <w:tc>
          <w:tcPr>
            <w:tcW w:w="821" w:type="dxa"/>
            <w:tcBorders>
              <w:top w:val="nil"/>
              <w:left w:val="single" w:sz="4" w:space="0" w:color="auto"/>
              <w:bottom w:val="single" w:sz="4" w:space="0" w:color="auto"/>
              <w:right w:val="single" w:sz="4" w:space="0" w:color="auto"/>
            </w:tcBorders>
            <w:noWrap/>
          </w:tcPr>
          <w:p w14:paraId="35CF4CAD" w14:textId="77777777" w:rsidR="0042307E" w:rsidRDefault="0042307E" w:rsidP="0042307E">
            <w:pPr>
              <w:spacing w:line="276" w:lineRule="auto"/>
              <w:rPr>
                <w:rFonts w:eastAsia="MS Mincho" w:cs="Arial"/>
                <w:sz w:val="16"/>
                <w:szCs w:val="16"/>
              </w:rPr>
            </w:pPr>
            <w:r>
              <w:rPr>
                <w:rFonts w:eastAsia="MS Mincho" w:cs="Arial"/>
                <w:sz w:val="16"/>
                <w:szCs w:val="16"/>
              </w:rPr>
              <w:t>0xAB</w:t>
            </w:r>
          </w:p>
        </w:tc>
        <w:tc>
          <w:tcPr>
            <w:tcW w:w="2873" w:type="dxa"/>
            <w:gridSpan w:val="3"/>
            <w:tcBorders>
              <w:top w:val="nil"/>
              <w:left w:val="nil"/>
              <w:bottom w:val="single" w:sz="4" w:space="0" w:color="auto"/>
              <w:right w:val="single" w:sz="4" w:space="0" w:color="auto"/>
            </w:tcBorders>
            <w:noWrap/>
          </w:tcPr>
          <w:p w14:paraId="6CBD5E7D" w14:textId="77777777" w:rsidR="0042307E" w:rsidRDefault="0042307E" w:rsidP="0042307E">
            <w:pPr>
              <w:spacing w:line="276" w:lineRule="auto"/>
              <w:rPr>
                <w:rFonts w:eastAsia="MS Mincho" w:cs="Arial"/>
                <w:sz w:val="16"/>
                <w:szCs w:val="16"/>
              </w:rPr>
            </w:pPr>
            <w:proofErr w:type="spellStart"/>
            <w:r>
              <w:rPr>
                <w:rFonts w:eastAsia="MS Mincho" w:cs="Arial"/>
                <w:sz w:val="16"/>
                <w:szCs w:val="16"/>
              </w:rPr>
              <w:t>megaTP_PackageRetransmission_Rq</w:t>
            </w:r>
            <w:proofErr w:type="spellEnd"/>
          </w:p>
        </w:tc>
        <w:tc>
          <w:tcPr>
            <w:tcW w:w="1819" w:type="dxa"/>
            <w:tcBorders>
              <w:top w:val="nil"/>
              <w:left w:val="nil"/>
              <w:bottom w:val="single" w:sz="4" w:space="0" w:color="auto"/>
              <w:right w:val="single" w:sz="4" w:space="0" w:color="auto"/>
            </w:tcBorders>
            <w:noWrap/>
          </w:tcPr>
          <w:p w14:paraId="37DED2DA" w14:textId="77777777" w:rsidR="0042307E" w:rsidRDefault="0042307E" w:rsidP="0042307E">
            <w:pPr>
              <w:spacing w:line="276" w:lineRule="auto"/>
              <w:rPr>
                <w:rFonts w:eastAsia="MS Mincho" w:cs="Arial"/>
                <w:sz w:val="16"/>
                <w:szCs w:val="16"/>
                <w:highlight w:val="yellow"/>
              </w:rPr>
            </w:pPr>
            <w:r>
              <w:rPr>
                <w:rFonts w:eastAsia="MS Mincho" w:cs="Arial"/>
                <w:sz w:val="16"/>
                <w:szCs w:val="16"/>
              </w:rPr>
              <w:t>MobileCom_Service2 - Embedded Modem</w:t>
            </w:r>
          </w:p>
        </w:tc>
      </w:tr>
    </w:tbl>
    <w:p w14:paraId="495DDD6D" w14:textId="77777777" w:rsidR="0042307E" w:rsidRDefault="0042307E">
      <w:pPr>
        <w:rPr>
          <w:rFonts w:eastAsia="MS Mincho" w:cs="Arial"/>
        </w:rPr>
      </w:pPr>
    </w:p>
    <w:p w14:paraId="310467A7" w14:textId="77777777" w:rsidR="0042307E" w:rsidRDefault="0042307E">
      <w:pPr>
        <w:rPr>
          <w:rFonts w:eastAsia="MS Mincho"/>
        </w:rPr>
      </w:pPr>
    </w:p>
    <w:p w14:paraId="11094F55" w14:textId="77777777" w:rsidR="0042307E" w:rsidRDefault="0042307E" w:rsidP="0042307E">
      <w:pPr>
        <w:pStyle w:val="Heading4"/>
      </w:pPr>
      <w:r w:rsidRPr="00B9479B">
        <w:t>TP-PHY-TPP-REQ-336734/B-APIM - REDCAP2</w:t>
      </w:r>
    </w:p>
    <w:p w14:paraId="2D35254E" w14:textId="77777777" w:rsidR="0042307E" w:rsidRDefault="0042307E">
      <w:pPr>
        <w:rPr>
          <w:rFonts w:eastAsia="MS Mincho" w:cs="Arial"/>
        </w:rPr>
      </w:pPr>
      <w:r>
        <w:rPr>
          <w:rFonts w:eastAsia="MS Mincho" w:cs="Arial"/>
        </w:rPr>
        <w:t>The APIM – REDCAP2 channel is representing the channel connecting "APIM" features and "REDCAP" features.</w:t>
      </w:r>
    </w:p>
    <w:p w14:paraId="6AE4E85E" w14:textId="77777777" w:rsidR="0042307E" w:rsidRPr="00424873" w:rsidRDefault="0042307E">
      <w:pPr>
        <w:rPr>
          <w:rFonts w:eastAsia="MS Mincho" w:cs="Arial"/>
          <w:u w:val="single"/>
        </w:rPr>
      </w:pPr>
    </w:p>
    <w:p w14:paraId="6AB33F7A" w14:textId="77777777" w:rsidR="0042307E" w:rsidRDefault="0042307E">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9"/>
        <w:gridCol w:w="2702"/>
        <w:gridCol w:w="139"/>
        <w:gridCol w:w="1819"/>
      </w:tblGrid>
      <w:tr w:rsidR="0042307E" w14:paraId="37288875" w14:textId="77777777" w:rsidTr="0042307E">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14:paraId="799729B9" w14:textId="77777777" w:rsidR="0042307E" w:rsidRDefault="0042307E">
            <w:pPr>
              <w:jc w:val="center"/>
              <w:rPr>
                <w:rFonts w:eastAsia="MS Mincho" w:cs="Arial"/>
                <w:b/>
                <w:bCs/>
                <w:sz w:val="16"/>
                <w:szCs w:val="16"/>
              </w:rPr>
            </w:pPr>
            <w:r>
              <w:rPr>
                <w:rFonts w:eastAsia="MS Mincho" w:cs="Arial"/>
                <w:b/>
                <w:bCs/>
                <w:sz w:val="16"/>
                <w:szCs w:val="16"/>
              </w:rPr>
              <w:t>Channel</w:t>
            </w:r>
          </w:p>
        </w:tc>
      </w:tr>
      <w:tr w:rsidR="0042307E" w14:paraId="618C538A"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14:paraId="2907B9DC" w14:textId="77777777" w:rsidR="0042307E" w:rsidRDefault="0042307E">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14:paraId="28720018" w14:textId="77777777" w:rsidR="0042307E" w:rsidRDefault="0042307E">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14:paraId="387A6406" w14:textId="77777777" w:rsidR="0042307E" w:rsidRDefault="0042307E">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4A5C02B6" w14:textId="77777777" w:rsidR="0042307E" w:rsidRDefault="0042307E">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14:paraId="46E0D35D" w14:textId="77777777" w:rsidR="0042307E" w:rsidRDefault="0042307E">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14:paraId="3A19690F" w14:textId="77777777" w:rsidR="0042307E" w:rsidRDefault="0042307E">
            <w:pPr>
              <w:rPr>
                <w:rFonts w:eastAsia="MS Mincho" w:cs="Arial"/>
                <w:b/>
                <w:sz w:val="16"/>
                <w:szCs w:val="16"/>
              </w:rPr>
            </w:pPr>
            <w:r>
              <w:rPr>
                <w:rFonts w:eastAsia="MS Mincho" w:cs="Arial"/>
                <w:b/>
                <w:sz w:val="16"/>
                <w:szCs w:val="16"/>
              </w:rPr>
              <w:t>Transmitter:  APIM</w:t>
            </w:r>
          </w:p>
        </w:tc>
        <w:tc>
          <w:tcPr>
            <w:tcW w:w="1955" w:type="dxa"/>
            <w:gridSpan w:val="2"/>
            <w:tcBorders>
              <w:top w:val="nil"/>
              <w:left w:val="nil"/>
              <w:bottom w:val="nil"/>
              <w:right w:val="single" w:sz="4" w:space="0" w:color="auto"/>
            </w:tcBorders>
            <w:shd w:val="clear" w:color="auto" w:fill="C0C0C0"/>
            <w:noWrap/>
            <w:vAlign w:val="bottom"/>
            <w:hideMark/>
          </w:tcPr>
          <w:p w14:paraId="7BE028DB" w14:textId="77777777" w:rsidR="0042307E" w:rsidRDefault="0042307E">
            <w:pPr>
              <w:rPr>
                <w:rFonts w:eastAsia="MS Mincho" w:cs="Arial"/>
                <w:sz w:val="16"/>
                <w:szCs w:val="16"/>
              </w:rPr>
            </w:pPr>
            <w:r>
              <w:rPr>
                <w:rFonts w:eastAsia="MS Mincho" w:cs="Arial"/>
                <w:sz w:val="16"/>
                <w:szCs w:val="16"/>
              </w:rPr>
              <w:t> </w:t>
            </w:r>
          </w:p>
        </w:tc>
      </w:tr>
      <w:tr w:rsidR="0042307E" w14:paraId="0CFEA8BC" w14:textId="77777777" w:rsidTr="0042307E">
        <w:trPr>
          <w:cantSplit/>
          <w:trHeight w:val="255"/>
          <w:jc w:val="center"/>
        </w:trPr>
        <w:tc>
          <w:tcPr>
            <w:tcW w:w="1098" w:type="dxa"/>
            <w:tcBorders>
              <w:top w:val="nil"/>
              <w:left w:val="single" w:sz="4" w:space="0" w:color="auto"/>
              <w:bottom w:val="single" w:sz="4" w:space="0" w:color="auto"/>
              <w:right w:val="single" w:sz="4" w:space="0" w:color="auto"/>
            </w:tcBorders>
            <w:noWrap/>
            <w:hideMark/>
          </w:tcPr>
          <w:p w14:paraId="5F6DCA3E" w14:textId="77777777" w:rsidR="0042307E" w:rsidRDefault="0042307E" w:rsidP="0042307E">
            <w:pPr>
              <w:rPr>
                <w:rFonts w:eastAsia="MS Mincho" w:cs="Arial"/>
                <w:sz w:val="16"/>
                <w:szCs w:val="16"/>
              </w:rPr>
            </w:pPr>
            <w:r>
              <w:rPr>
                <w:rFonts w:eastAsia="MS Mincho" w:cs="Arial"/>
                <w:sz w:val="16"/>
                <w:szCs w:val="16"/>
              </w:rPr>
              <w:t>HS4: 0x29B</w:t>
            </w:r>
          </w:p>
        </w:tc>
        <w:tc>
          <w:tcPr>
            <w:tcW w:w="2342" w:type="dxa"/>
            <w:tcBorders>
              <w:top w:val="nil"/>
              <w:left w:val="nil"/>
              <w:bottom w:val="single" w:sz="4" w:space="0" w:color="auto"/>
              <w:right w:val="single" w:sz="4" w:space="0" w:color="auto"/>
            </w:tcBorders>
            <w:noWrap/>
            <w:hideMark/>
          </w:tcPr>
          <w:p w14:paraId="11F4A90F" w14:textId="77777777" w:rsidR="0042307E" w:rsidRDefault="0042307E">
            <w:pPr>
              <w:rPr>
                <w:rFonts w:eastAsia="MS Mincho" w:cs="Arial"/>
                <w:sz w:val="16"/>
                <w:szCs w:val="16"/>
              </w:rPr>
            </w:pPr>
            <w:r>
              <w:rPr>
                <w:rFonts w:eastAsia="MS Mincho" w:cs="Arial"/>
                <w:sz w:val="16"/>
                <w:szCs w:val="16"/>
              </w:rPr>
              <w:t>APIM_REDCAP2_Word _Tx</w:t>
            </w:r>
          </w:p>
        </w:tc>
        <w:tc>
          <w:tcPr>
            <w:tcW w:w="863" w:type="dxa"/>
            <w:tcBorders>
              <w:top w:val="nil"/>
              <w:left w:val="nil"/>
              <w:bottom w:val="single" w:sz="4" w:space="0" w:color="auto"/>
              <w:right w:val="single" w:sz="4" w:space="0" w:color="auto"/>
            </w:tcBorders>
            <w:noWrap/>
            <w:hideMark/>
          </w:tcPr>
          <w:p w14:paraId="72065394" w14:textId="77777777" w:rsidR="0042307E" w:rsidRDefault="0042307E" w:rsidP="0042307E">
            <w:pPr>
              <w:jc w:val="center"/>
              <w:rPr>
                <w:rFonts w:eastAsia="MS Mincho" w:cs="Arial"/>
                <w:sz w:val="16"/>
                <w:szCs w:val="16"/>
              </w:rPr>
            </w:pPr>
            <w:r>
              <w:rPr>
                <w:rFonts w:eastAsia="MS Mincho" w:cs="Arial"/>
                <w:sz w:val="16"/>
                <w:szCs w:val="16"/>
              </w:rPr>
              <w:t>32</w:t>
            </w:r>
          </w:p>
        </w:tc>
        <w:tc>
          <w:tcPr>
            <w:tcW w:w="261" w:type="dxa"/>
            <w:shd w:val="clear" w:color="auto" w:fill="C0C0C0"/>
            <w:noWrap/>
            <w:vAlign w:val="bottom"/>
            <w:hideMark/>
          </w:tcPr>
          <w:p w14:paraId="77C13844" w14:textId="77777777" w:rsidR="0042307E" w:rsidRDefault="0042307E">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14:paraId="4A98914C" w14:textId="77777777" w:rsidR="0042307E" w:rsidRDefault="0042307E">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14:paraId="5A0AEF8B" w14:textId="77777777" w:rsidR="0042307E" w:rsidRDefault="0042307E">
            <w:pPr>
              <w:rPr>
                <w:rFonts w:eastAsia="MS Mincho" w:cs="Arial"/>
                <w:b/>
                <w:sz w:val="16"/>
                <w:szCs w:val="16"/>
              </w:rPr>
            </w:pPr>
            <w:r>
              <w:rPr>
                <w:rFonts w:eastAsia="MS Mincho" w:cs="Arial"/>
                <w:b/>
                <w:sz w:val="16"/>
                <w:szCs w:val="16"/>
              </w:rPr>
              <w:t>Receiver:  TCU</w:t>
            </w:r>
          </w:p>
        </w:tc>
        <w:tc>
          <w:tcPr>
            <w:tcW w:w="1955" w:type="dxa"/>
            <w:gridSpan w:val="2"/>
            <w:tcBorders>
              <w:top w:val="nil"/>
              <w:left w:val="nil"/>
              <w:bottom w:val="single" w:sz="4" w:space="0" w:color="auto"/>
              <w:right w:val="single" w:sz="4" w:space="0" w:color="auto"/>
            </w:tcBorders>
            <w:shd w:val="clear" w:color="auto" w:fill="C0C0C0"/>
            <w:noWrap/>
            <w:vAlign w:val="bottom"/>
            <w:hideMark/>
          </w:tcPr>
          <w:p w14:paraId="709486A7" w14:textId="77777777" w:rsidR="0042307E" w:rsidRDefault="0042307E">
            <w:pPr>
              <w:rPr>
                <w:rFonts w:eastAsia="MS Mincho" w:cs="Arial"/>
                <w:sz w:val="16"/>
                <w:szCs w:val="16"/>
              </w:rPr>
            </w:pPr>
            <w:r>
              <w:rPr>
                <w:rFonts w:eastAsia="MS Mincho" w:cs="Arial"/>
                <w:sz w:val="16"/>
                <w:szCs w:val="16"/>
              </w:rPr>
              <w:t> </w:t>
            </w:r>
          </w:p>
        </w:tc>
      </w:tr>
      <w:tr w:rsidR="0042307E" w14:paraId="74CD4BB8"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209BF5B6"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1A2E108D" w14:textId="77777777" w:rsidR="0042307E" w:rsidRDefault="0042307E">
            <w:pPr>
              <w:rPr>
                <w:rFonts w:eastAsia="MS Mincho" w:cs="Arial"/>
                <w:sz w:val="16"/>
                <w:szCs w:val="16"/>
              </w:rPr>
            </w:pPr>
          </w:p>
        </w:tc>
        <w:tc>
          <w:tcPr>
            <w:tcW w:w="863" w:type="dxa"/>
            <w:noWrap/>
            <w:vAlign w:val="bottom"/>
          </w:tcPr>
          <w:p w14:paraId="743DA4FF" w14:textId="77777777" w:rsidR="0042307E" w:rsidRDefault="0042307E">
            <w:pPr>
              <w:rPr>
                <w:rFonts w:eastAsia="MS Mincho" w:cs="Arial"/>
                <w:sz w:val="16"/>
                <w:szCs w:val="16"/>
              </w:rPr>
            </w:pPr>
          </w:p>
        </w:tc>
        <w:tc>
          <w:tcPr>
            <w:tcW w:w="261" w:type="dxa"/>
            <w:shd w:val="clear" w:color="auto" w:fill="C0C0C0"/>
            <w:noWrap/>
            <w:hideMark/>
          </w:tcPr>
          <w:p w14:paraId="7BEFB82E" w14:textId="77777777" w:rsidR="0042307E" w:rsidRDefault="0042307E">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14:paraId="3679AC21" w14:textId="77777777" w:rsidR="0042307E" w:rsidRDefault="0042307E">
            <w:pPr>
              <w:jc w:val="center"/>
              <w:rPr>
                <w:rFonts w:eastAsia="MS Mincho" w:cs="Arial"/>
                <w:b/>
                <w:bCs/>
                <w:sz w:val="16"/>
                <w:szCs w:val="16"/>
              </w:rPr>
            </w:pPr>
            <w:r>
              <w:rPr>
                <w:rFonts w:eastAsia="MS Mincho" w:cs="Arial"/>
                <w:b/>
                <w:bCs/>
                <w:sz w:val="16"/>
                <w:szCs w:val="16"/>
              </w:rPr>
              <w:t>Logical Signals</w:t>
            </w:r>
          </w:p>
        </w:tc>
      </w:tr>
      <w:tr w:rsidR="0042307E" w14:paraId="185E44E8"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02DEDAF7" w14:textId="77777777" w:rsidR="0042307E" w:rsidRDefault="0042307E">
            <w:pPr>
              <w:rPr>
                <w:rFonts w:eastAsia="MS Mincho" w:cs="Arial"/>
                <w:sz w:val="16"/>
                <w:szCs w:val="16"/>
              </w:rPr>
            </w:pPr>
            <w:r>
              <w:rPr>
                <w:rFonts w:eastAsia="MS Mincho" w:cs="Arial"/>
                <w:sz w:val="16"/>
                <w:szCs w:val="16"/>
              </w:rPr>
              <w:t> </w:t>
            </w:r>
          </w:p>
        </w:tc>
        <w:tc>
          <w:tcPr>
            <w:tcW w:w="2342" w:type="dxa"/>
            <w:noWrap/>
            <w:vAlign w:val="bottom"/>
          </w:tcPr>
          <w:p w14:paraId="3A82F8CB" w14:textId="77777777" w:rsidR="0042307E" w:rsidRDefault="0042307E">
            <w:pPr>
              <w:rPr>
                <w:rFonts w:eastAsia="MS Mincho" w:cs="Arial"/>
                <w:sz w:val="16"/>
                <w:szCs w:val="16"/>
              </w:rPr>
            </w:pPr>
          </w:p>
        </w:tc>
        <w:tc>
          <w:tcPr>
            <w:tcW w:w="863" w:type="dxa"/>
            <w:noWrap/>
            <w:vAlign w:val="bottom"/>
          </w:tcPr>
          <w:p w14:paraId="4D8F4D07" w14:textId="77777777" w:rsidR="0042307E" w:rsidRDefault="0042307E">
            <w:pPr>
              <w:rPr>
                <w:rFonts w:eastAsia="MS Mincho" w:cs="Arial"/>
                <w:sz w:val="16"/>
                <w:szCs w:val="16"/>
              </w:rPr>
            </w:pPr>
          </w:p>
        </w:tc>
        <w:tc>
          <w:tcPr>
            <w:tcW w:w="261" w:type="dxa"/>
            <w:shd w:val="clear" w:color="auto" w:fill="C0C0C0"/>
            <w:noWrap/>
            <w:vAlign w:val="bottom"/>
            <w:hideMark/>
          </w:tcPr>
          <w:p w14:paraId="0D8AE8C0" w14:textId="77777777" w:rsidR="0042307E" w:rsidRDefault="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14:paraId="250FD41C" w14:textId="77777777" w:rsidR="0042307E" w:rsidRDefault="0042307E">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14:paraId="6B48FF26" w14:textId="77777777" w:rsidR="0042307E" w:rsidRDefault="0042307E">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14:paraId="6A7151DC" w14:textId="77777777" w:rsidR="0042307E" w:rsidRDefault="0042307E">
            <w:pPr>
              <w:rPr>
                <w:rFonts w:eastAsia="MS Mincho" w:cs="Arial"/>
                <w:b/>
                <w:bCs/>
                <w:sz w:val="16"/>
                <w:szCs w:val="16"/>
              </w:rPr>
            </w:pPr>
            <w:r>
              <w:rPr>
                <w:rFonts w:eastAsia="MS Mincho" w:cs="Arial"/>
                <w:b/>
                <w:bCs/>
                <w:sz w:val="16"/>
                <w:szCs w:val="16"/>
              </w:rPr>
              <w:t>Utilization</w:t>
            </w:r>
          </w:p>
        </w:tc>
      </w:tr>
      <w:tr w:rsidR="0042307E" w14:paraId="43D67249" w14:textId="77777777" w:rsidTr="0042307E">
        <w:trPr>
          <w:cantSplit/>
          <w:trHeight w:val="255"/>
          <w:jc w:val="center"/>
        </w:trPr>
        <w:tc>
          <w:tcPr>
            <w:tcW w:w="1098" w:type="dxa"/>
            <w:tcBorders>
              <w:top w:val="nil"/>
              <w:left w:val="single" w:sz="4" w:space="0" w:color="auto"/>
              <w:bottom w:val="nil"/>
              <w:right w:val="nil"/>
            </w:tcBorders>
            <w:noWrap/>
            <w:vAlign w:val="bottom"/>
            <w:hideMark/>
          </w:tcPr>
          <w:p w14:paraId="738645E7" w14:textId="77777777" w:rsidR="0042307E" w:rsidRDefault="0042307E" w:rsidP="0042307E">
            <w:pPr>
              <w:rPr>
                <w:rFonts w:eastAsia="MS Mincho" w:cs="Arial"/>
                <w:sz w:val="16"/>
                <w:szCs w:val="16"/>
              </w:rPr>
            </w:pPr>
            <w:r>
              <w:rPr>
                <w:rFonts w:eastAsia="MS Mincho" w:cs="Arial"/>
                <w:sz w:val="16"/>
                <w:szCs w:val="16"/>
              </w:rPr>
              <w:t> </w:t>
            </w:r>
          </w:p>
        </w:tc>
        <w:tc>
          <w:tcPr>
            <w:tcW w:w="2342" w:type="dxa"/>
            <w:noWrap/>
            <w:vAlign w:val="bottom"/>
          </w:tcPr>
          <w:p w14:paraId="0134B605" w14:textId="77777777" w:rsidR="0042307E" w:rsidRDefault="0042307E" w:rsidP="0042307E">
            <w:pPr>
              <w:rPr>
                <w:rFonts w:eastAsia="MS Mincho" w:cs="Arial"/>
                <w:sz w:val="16"/>
                <w:szCs w:val="16"/>
              </w:rPr>
            </w:pPr>
          </w:p>
        </w:tc>
        <w:tc>
          <w:tcPr>
            <w:tcW w:w="863" w:type="dxa"/>
            <w:noWrap/>
            <w:vAlign w:val="bottom"/>
          </w:tcPr>
          <w:p w14:paraId="5E377E1C" w14:textId="77777777" w:rsidR="0042307E" w:rsidRDefault="0042307E" w:rsidP="0042307E">
            <w:pPr>
              <w:rPr>
                <w:rFonts w:eastAsia="MS Mincho" w:cs="Arial"/>
                <w:sz w:val="16"/>
                <w:szCs w:val="16"/>
              </w:rPr>
            </w:pPr>
          </w:p>
        </w:tc>
        <w:tc>
          <w:tcPr>
            <w:tcW w:w="261" w:type="dxa"/>
            <w:shd w:val="clear" w:color="auto" w:fill="C0C0C0"/>
            <w:noWrap/>
            <w:vAlign w:val="bottom"/>
            <w:hideMark/>
          </w:tcPr>
          <w:p w14:paraId="11EDDD08" w14:textId="77777777" w:rsidR="0042307E" w:rsidRDefault="0042307E" w:rsidP="0042307E">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tcPr>
          <w:p w14:paraId="6D452736" w14:textId="77777777" w:rsidR="0042307E" w:rsidRDefault="0042307E" w:rsidP="0042307E">
            <w:pPr>
              <w:spacing w:line="276" w:lineRule="auto"/>
              <w:rPr>
                <w:rFonts w:eastAsia="MS Mincho" w:cs="Arial"/>
                <w:sz w:val="16"/>
                <w:szCs w:val="16"/>
              </w:rPr>
            </w:pPr>
            <w:r>
              <w:rPr>
                <w:rFonts w:eastAsia="MS Mincho" w:cs="Arial"/>
                <w:sz w:val="16"/>
                <w:szCs w:val="16"/>
              </w:rPr>
              <w:t>0xCF</w:t>
            </w:r>
          </w:p>
        </w:tc>
        <w:tc>
          <w:tcPr>
            <w:tcW w:w="2873" w:type="dxa"/>
            <w:gridSpan w:val="3"/>
            <w:tcBorders>
              <w:top w:val="single" w:sz="4" w:space="0" w:color="auto"/>
              <w:left w:val="nil"/>
              <w:bottom w:val="single" w:sz="4" w:space="0" w:color="auto"/>
              <w:right w:val="single" w:sz="4" w:space="0" w:color="auto"/>
            </w:tcBorders>
            <w:noWrap/>
          </w:tcPr>
          <w:p w14:paraId="10FE4260" w14:textId="77777777" w:rsidR="0042307E" w:rsidRDefault="0042307E" w:rsidP="0042307E">
            <w:pPr>
              <w:spacing w:line="276" w:lineRule="auto"/>
              <w:rPr>
                <w:rFonts w:eastAsia="MS Mincho" w:cs="Arial"/>
                <w:sz w:val="16"/>
                <w:szCs w:val="16"/>
              </w:rPr>
            </w:pPr>
            <w:proofErr w:type="spellStart"/>
            <w:r>
              <w:rPr>
                <w:rFonts w:eastAsia="MS Mincho" w:cs="Arial"/>
                <w:sz w:val="16"/>
                <w:szCs w:val="16"/>
              </w:rPr>
              <w:t>megaTP_ConsecutivePackage</w:t>
            </w:r>
            <w:proofErr w:type="spellEnd"/>
          </w:p>
        </w:tc>
        <w:tc>
          <w:tcPr>
            <w:tcW w:w="1819" w:type="dxa"/>
            <w:tcBorders>
              <w:top w:val="single" w:sz="4" w:space="0" w:color="auto"/>
              <w:left w:val="nil"/>
              <w:bottom w:val="single" w:sz="4" w:space="0" w:color="auto"/>
              <w:right w:val="single" w:sz="4" w:space="0" w:color="auto"/>
            </w:tcBorders>
            <w:noWrap/>
          </w:tcPr>
          <w:p w14:paraId="054504D1" w14:textId="77777777" w:rsidR="0042307E" w:rsidRDefault="0042307E" w:rsidP="0042307E">
            <w:pPr>
              <w:spacing w:line="276" w:lineRule="auto"/>
              <w:rPr>
                <w:rFonts w:eastAsia="MS Mincho" w:cs="Arial"/>
                <w:sz w:val="16"/>
                <w:szCs w:val="16"/>
                <w:highlight w:val="yellow"/>
              </w:rPr>
            </w:pPr>
            <w:r>
              <w:rPr>
                <w:rFonts w:eastAsia="MS Mincho" w:cs="Arial"/>
                <w:sz w:val="16"/>
                <w:szCs w:val="16"/>
              </w:rPr>
              <w:t>MobileCom_Service2 - Embedded Modem</w:t>
            </w:r>
          </w:p>
        </w:tc>
      </w:tr>
      <w:tr w:rsidR="0042307E" w14:paraId="31B77F27" w14:textId="77777777" w:rsidTr="0042307E">
        <w:trPr>
          <w:cantSplit/>
          <w:trHeight w:val="255"/>
          <w:jc w:val="center"/>
        </w:trPr>
        <w:tc>
          <w:tcPr>
            <w:tcW w:w="1098" w:type="dxa"/>
            <w:tcBorders>
              <w:top w:val="nil"/>
              <w:left w:val="single" w:sz="4" w:space="0" w:color="auto"/>
              <w:bottom w:val="nil"/>
              <w:right w:val="nil"/>
            </w:tcBorders>
            <w:noWrap/>
            <w:vAlign w:val="bottom"/>
          </w:tcPr>
          <w:p w14:paraId="14EB2261" w14:textId="77777777" w:rsidR="0042307E" w:rsidRDefault="0042307E" w:rsidP="0042307E">
            <w:pPr>
              <w:rPr>
                <w:rFonts w:eastAsia="MS Mincho" w:cs="Arial"/>
                <w:sz w:val="16"/>
                <w:szCs w:val="16"/>
              </w:rPr>
            </w:pPr>
          </w:p>
        </w:tc>
        <w:tc>
          <w:tcPr>
            <w:tcW w:w="2342" w:type="dxa"/>
            <w:noWrap/>
            <w:vAlign w:val="bottom"/>
          </w:tcPr>
          <w:p w14:paraId="1B929E22" w14:textId="77777777" w:rsidR="0042307E" w:rsidRDefault="0042307E" w:rsidP="0042307E">
            <w:pPr>
              <w:rPr>
                <w:rFonts w:eastAsia="MS Mincho" w:cs="Arial"/>
                <w:sz w:val="16"/>
                <w:szCs w:val="16"/>
              </w:rPr>
            </w:pPr>
          </w:p>
        </w:tc>
        <w:tc>
          <w:tcPr>
            <w:tcW w:w="863" w:type="dxa"/>
            <w:noWrap/>
            <w:vAlign w:val="bottom"/>
          </w:tcPr>
          <w:p w14:paraId="62C94F59" w14:textId="77777777" w:rsidR="0042307E" w:rsidRDefault="0042307E" w:rsidP="0042307E">
            <w:pPr>
              <w:rPr>
                <w:rFonts w:eastAsia="MS Mincho" w:cs="Arial"/>
                <w:sz w:val="16"/>
                <w:szCs w:val="16"/>
              </w:rPr>
            </w:pPr>
          </w:p>
        </w:tc>
        <w:tc>
          <w:tcPr>
            <w:tcW w:w="261" w:type="dxa"/>
            <w:shd w:val="clear" w:color="auto" w:fill="C0C0C0"/>
            <w:noWrap/>
            <w:vAlign w:val="bottom"/>
          </w:tcPr>
          <w:p w14:paraId="5FF5F0BB" w14:textId="77777777" w:rsidR="0042307E" w:rsidRDefault="0042307E" w:rsidP="0042307E">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tcPr>
          <w:p w14:paraId="7921293F" w14:textId="77777777" w:rsidR="0042307E" w:rsidRDefault="0042307E" w:rsidP="0042307E">
            <w:pPr>
              <w:spacing w:line="276" w:lineRule="auto"/>
              <w:rPr>
                <w:rFonts w:eastAsia="MS Mincho" w:cs="Arial"/>
                <w:sz w:val="16"/>
                <w:szCs w:val="16"/>
              </w:rPr>
            </w:pPr>
            <w:r>
              <w:rPr>
                <w:rFonts w:eastAsia="MS Mincho" w:cs="Arial"/>
                <w:sz w:val="16"/>
                <w:szCs w:val="16"/>
              </w:rPr>
              <w:t>0xFF</w:t>
            </w:r>
          </w:p>
        </w:tc>
        <w:tc>
          <w:tcPr>
            <w:tcW w:w="2873" w:type="dxa"/>
            <w:gridSpan w:val="3"/>
            <w:tcBorders>
              <w:top w:val="single" w:sz="4" w:space="0" w:color="auto"/>
              <w:left w:val="nil"/>
              <w:bottom w:val="single" w:sz="4" w:space="0" w:color="auto"/>
              <w:right w:val="single" w:sz="4" w:space="0" w:color="auto"/>
            </w:tcBorders>
            <w:noWrap/>
          </w:tcPr>
          <w:p w14:paraId="083844A2" w14:textId="77777777" w:rsidR="0042307E" w:rsidRDefault="0042307E" w:rsidP="0042307E">
            <w:pPr>
              <w:spacing w:line="276" w:lineRule="auto"/>
              <w:rPr>
                <w:rFonts w:eastAsia="MS Mincho" w:cs="Arial"/>
                <w:sz w:val="16"/>
                <w:szCs w:val="16"/>
              </w:rPr>
            </w:pPr>
            <w:proofErr w:type="spellStart"/>
            <w:r>
              <w:rPr>
                <w:rFonts w:eastAsia="MS Mincho" w:cs="Arial"/>
                <w:sz w:val="16"/>
                <w:szCs w:val="16"/>
              </w:rPr>
              <w:t>megaTP_FirstPackage</w:t>
            </w:r>
            <w:proofErr w:type="spellEnd"/>
          </w:p>
        </w:tc>
        <w:tc>
          <w:tcPr>
            <w:tcW w:w="1819" w:type="dxa"/>
            <w:tcBorders>
              <w:top w:val="single" w:sz="4" w:space="0" w:color="auto"/>
              <w:left w:val="nil"/>
              <w:bottom w:val="single" w:sz="4" w:space="0" w:color="auto"/>
              <w:right w:val="single" w:sz="4" w:space="0" w:color="auto"/>
            </w:tcBorders>
            <w:noWrap/>
          </w:tcPr>
          <w:p w14:paraId="71ADC04F" w14:textId="77777777" w:rsidR="0042307E" w:rsidRDefault="0042307E" w:rsidP="0042307E">
            <w:pPr>
              <w:spacing w:line="276" w:lineRule="auto"/>
              <w:rPr>
                <w:rFonts w:eastAsia="MS Mincho" w:cs="Arial"/>
                <w:sz w:val="16"/>
                <w:szCs w:val="16"/>
                <w:highlight w:val="yellow"/>
              </w:rPr>
            </w:pPr>
            <w:r>
              <w:rPr>
                <w:rFonts w:eastAsia="MS Mincho" w:cs="Arial"/>
                <w:sz w:val="16"/>
                <w:szCs w:val="16"/>
              </w:rPr>
              <w:t>MobileCom_Service2 - Embedded Modem</w:t>
            </w:r>
          </w:p>
        </w:tc>
      </w:tr>
      <w:tr w:rsidR="0042307E" w14:paraId="7ADA3700" w14:textId="77777777" w:rsidTr="0042307E">
        <w:trPr>
          <w:cantSplit/>
          <w:trHeight w:val="255"/>
          <w:jc w:val="center"/>
        </w:trPr>
        <w:tc>
          <w:tcPr>
            <w:tcW w:w="1098" w:type="dxa"/>
            <w:tcBorders>
              <w:top w:val="nil"/>
              <w:left w:val="single" w:sz="4" w:space="0" w:color="auto"/>
              <w:bottom w:val="single" w:sz="4" w:space="0" w:color="auto"/>
              <w:right w:val="nil"/>
            </w:tcBorders>
            <w:noWrap/>
            <w:vAlign w:val="bottom"/>
          </w:tcPr>
          <w:p w14:paraId="6795B6BC" w14:textId="77777777" w:rsidR="0042307E" w:rsidRDefault="0042307E" w:rsidP="0042307E">
            <w:pPr>
              <w:rPr>
                <w:rFonts w:eastAsia="MS Mincho" w:cs="Arial"/>
                <w:sz w:val="16"/>
                <w:szCs w:val="16"/>
              </w:rPr>
            </w:pPr>
          </w:p>
        </w:tc>
        <w:tc>
          <w:tcPr>
            <w:tcW w:w="2342" w:type="dxa"/>
            <w:tcBorders>
              <w:top w:val="nil"/>
              <w:left w:val="nil"/>
              <w:bottom w:val="single" w:sz="4" w:space="0" w:color="auto"/>
              <w:right w:val="nil"/>
            </w:tcBorders>
            <w:noWrap/>
            <w:vAlign w:val="bottom"/>
          </w:tcPr>
          <w:p w14:paraId="759033A5" w14:textId="77777777" w:rsidR="0042307E" w:rsidRDefault="0042307E" w:rsidP="0042307E">
            <w:pPr>
              <w:rPr>
                <w:rFonts w:eastAsia="MS Mincho" w:cs="Arial"/>
                <w:sz w:val="16"/>
                <w:szCs w:val="16"/>
              </w:rPr>
            </w:pPr>
          </w:p>
        </w:tc>
        <w:tc>
          <w:tcPr>
            <w:tcW w:w="863" w:type="dxa"/>
            <w:tcBorders>
              <w:top w:val="nil"/>
              <w:left w:val="nil"/>
              <w:bottom w:val="single" w:sz="4" w:space="0" w:color="auto"/>
              <w:right w:val="nil"/>
            </w:tcBorders>
            <w:noWrap/>
            <w:vAlign w:val="bottom"/>
          </w:tcPr>
          <w:p w14:paraId="381A299E" w14:textId="77777777" w:rsidR="0042307E" w:rsidRDefault="0042307E" w:rsidP="0042307E">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14:paraId="5EBB62CC" w14:textId="77777777" w:rsidR="0042307E" w:rsidRDefault="0042307E" w:rsidP="0042307E">
            <w:pPr>
              <w:rPr>
                <w:rFonts w:eastAsia="MS Mincho" w:cs="Arial"/>
                <w:sz w:val="16"/>
                <w:szCs w:val="16"/>
              </w:rPr>
            </w:pPr>
          </w:p>
        </w:tc>
        <w:tc>
          <w:tcPr>
            <w:tcW w:w="821" w:type="dxa"/>
            <w:tcBorders>
              <w:top w:val="nil"/>
              <w:left w:val="single" w:sz="4" w:space="0" w:color="auto"/>
              <w:bottom w:val="single" w:sz="4" w:space="0" w:color="auto"/>
              <w:right w:val="single" w:sz="4" w:space="0" w:color="auto"/>
            </w:tcBorders>
            <w:noWrap/>
          </w:tcPr>
          <w:p w14:paraId="55CA0220" w14:textId="77777777" w:rsidR="0042307E" w:rsidRDefault="0042307E" w:rsidP="0042307E">
            <w:pPr>
              <w:spacing w:line="276" w:lineRule="auto"/>
              <w:rPr>
                <w:rFonts w:eastAsia="MS Mincho" w:cs="Arial"/>
                <w:sz w:val="16"/>
                <w:szCs w:val="16"/>
              </w:rPr>
            </w:pPr>
            <w:r>
              <w:rPr>
                <w:rFonts w:eastAsia="MS Mincho" w:cs="Arial"/>
                <w:sz w:val="16"/>
                <w:szCs w:val="16"/>
              </w:rPr>
              <w:t>0xAB</w:t>
            </w:r>
          </w:p>
        </w:tc>
        <w:tc>
          <w:tcPr>
            <w:tcW w:w="2873" w:type="dxa"/>
            <w:gridSpan w:val="3"/>
            <w:tcBorders>
              <w:top w:val="nil"/>
              <w:left w:val="nil"/>
              <w:bottom w:val="single" w:sz="4" w:space="0" w:color="auto"/>
              <w:right w:val="single" w:sz="4" w:space="0" w:color="auto"/>
            </w:tcBorders>
            <w:noWrap/>
          </w:tcPr>
          <w:p w14:paraId="41C0738C" w14:textId="77777777" w:rsidR="0042307E" w:rsidRDefault="0042307E" w:rsidP="0042307E">
            <w:pPr>
              <w:spacing w:line="276" w:lineRule="auto"/>
              <w:rPr>
                <w:rFonts w:eastAsia="MS Mincho" w:cs="Arial"/>
                <w:sz w:val="16"/>
                <w:szCs w:val="16"/>
              </w:rPr>
            </w:pPr>
            <w:proofErr w:type="spellStart"/>
            <w:r>
              <w:rPr>
                <w:rFonts w:eastAsia="MS Mincho" w:cs="Arial"/>
                <w:sz w:val="16"/>
                <w:szCs w:val="16"/>
              </w:rPr>
              <w:t>megaTP_PackageRetransmission_Rq</w:t>
            </w:r>
            <w:proofErr w:type="spellEnd"/>
          </w:p>
        </w:tc>
        <w:tc>
          <w:tcPr>
            <w:tcW w:w="1819" w:type="dxa"/>
            <w:tcBorders>
              <w:top w:val="nil"/>
              <w:left w:val="nil"/>
              <w:bottom w:val="single" w:sz="4" w:space="0" w:color="auto"/>
              <w:right w:val="single" w:sz="4" w:space="0" w:color="auto"/>
            </w:tcBorders>
            <w:noWrap/>
          </w:tcPr>
          <w:p w14:paraId="0F1D873F" w14:textId="77777777" w:rsidR="0042307E" w:rsidRDefault="0042307E" w:rsidP="0042307E">
            <w:pPr>
              <w:spacing w:line="276" w:lineRule="auto"/>
              <w:rPr>
                <w:rFonts w:eastAsia="MS Mincho" w:cs="Arial"/>
                <w:sz w:val="16"/>
                <w:szCs w:val="16"/>
                <w:highlight w:val="yellow"/>
              </w:rPr>
            </w:pPr>
            <w:r>
              <w:rPr>
                <w:rFonts w:eastAsia="MS Mincho" w:cs="Arial"/>
                <w:sz w:val="16"/>
                <w:szCs w:val="16"/>
              </w:rPr>
              <w:t>MobileCom_Service2 - Embedded Modem</w:t>
            </w:r>
          </w:p>
        </w:tc>
      </w:tr>
    </w:tbl>
    <w:p w14:paraId="207D0745" w14:textId="77777777" w:rsidR="0042307E" w:rsidRDefault="0042307E">
      <w:pPr>
        <w:rPr>
          <w:rFonts w:eastAsia="MS Mincho" w:cs="Arial"/>
        </w:rPr>
      </w:pPr>
    </w:p>
    <w:p w14:paraId="778C96BD" w14:textId="77777777" w:rsidR="0042307E" w:rsidRDefault="0042307E">
      <w:pPr>
        <w:rPr>
          <w:rFonts w:eastAsia="MS Mincho"/>
        </w:rPr>
      </w:pPr>
    </w:p>
    <w:p w14:paraId="677FC519" w14:textId="77777777" w:rsidR="0042307E" w:rsidRDefault="0042307E" w:rsidP="0042307E">
      <w:pPr>
        <w:pStyle w:val="Heading4"/>
      </w:pPr>
      <w:r w:rsidRPr="00B9479B">
        <w:t>TP-PHY-TPP-REQ-404932/A-APIM - NFAM</w:t>
      </w:r>
    </w:p>
    <w:p w14:paraId="2BB9346A" w14:textId="77777777" w:rsidR="0042307E" w:rsidRDefault="0042307E" w:rsidP="0042307E">
      <w:pPr>
        <w:rPr>
          <w:rFonts w:eastAsia="MS Mincho" w:cs="Arial"/>
        </w:rPr>
      </w:pPr>
      <w:r>
        <w:rPr>
          <w:rFonts w:eastAsia="MS Mincho" w:cs="Arial"/>
        </w:rPr>
        <w:t>The APIM – NFAM channel represent the channel connecting "APIM" features and "NFAM" features.</w:t>
      </w:r>
    </w:p>
    <w:p w14:paraId="7B1C824C" w14:textId="77777777" w:rsidR="0042307E" w:rsidRDefault="0042307E" w:rsidP="0042307E">
      <w:pPr>
        <w:rPr>
          <w:rFonts w:eastAsia="MS Mincho" w:cs="Arial"/>
        </w:rPr>
      </w:pPr>
    </w:p>
    <w:p w14:paraId="0FBF9BDE"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44CB49AC" w14:textId="77777777" w:rsidR="0042307E" w:rsidRDefault="0042307E" w:rsidP="0042307E">
      <w:pPr>
        <w:rPr>
          <w:rFonts w:eastAsia="MS Mincho" w:cs="Arial"/>
        </w:rPr>
      </w:pPr>
    </w:p>
    <w:p w14:paraId="45D623E6" w14:textId="77777777" w:rsidR="0042307E" w:rsidRDefault="0042307E" w:rsidP="0042307E"/>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0D39461F"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432C1548" w14:textId="77777777" w:rsidR="0042307E" w:rsidRDefault="0042307E">
            <w:pPr>
              <w:spacing w:line="276" w:lineRule="auto"/>
              <w:jc w:val="center"/>
              <w:rPr>
                <w:rFonts w:eastAsia="MS Mincho" w:cs="Arial"/>
                <w:b/>
                <w:bCs/>
                <w:sz w:val="16"/>
                <w:szCs w:val="16"/>
              </w:rPr>
            </w:pPr>
            <w:r>
              <w:rPr>
                <w:rFonts w:eastAsia="MS Mincho" w:cs="Arial"/>
                <w:b/>
                <w:bCs/>
                <w:sz w:val="16"/>
                <w:szCs w:val="16"/>
              </w:rPr>
              <w:t>Channel</w:t>
            </w:r>
          </w:p>
        </w:tc>
      </w:tr>
      <w:tr w:rsidR="0042307E" w14:paraId="62FF9F21" w14:textId="77777777" w:rsidTr="0042307E">
        <w:trPr>
          <w:cantSplit/>
          <w:trHeight w:val="436"/>
          <w:jc w:val="center"/>
        </w:trPr>
        <w:tc>
          <w:tcPr>
            <w:tcW w:w="762" w:type="dxa"/>
            <w:tcBorders>
              <w:top w:val="nil"/>
              <w:left w:val="single" w:sz="4" w:space="0" w:color="auto"/>
              <w:bottom w:val="single" w:sz="4" w:space="0" w:color="auto"/>
              <w:right w:val="single" w:sz="4" w:space="0" w:color="auto"/>
            </w:tcBorders>
            <w:noWrap/>
            <w:vAlign w:val="bottom"/>
            <w:hideMark/>
          </w:tcPr>
          <w:p w14:paraId="6943DA5E" w14:textId="77777777" w:rsidR="0042307E" w:rsidRDefault="0042307E">
            <w:pPr>
              <w:spacing w:line="276" w:lineRule="auto"/>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6B1D3072"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59D87F9F" w14:textId="77777777" w:rsidR="0042307E" w:rsidRDefault="0042307E">
            <w:pPr>
              <w:spacing w:line="276" w:lineRule="auto"/>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61A4DA7D"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0C5EE48D"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2F72A15B" w14:textId="77777777" w:rsidR="0042307E" w:rsidRDefault="0042307E">
            <w:pPr>
              <w:spacing w:line="276" w:lineRule="auto"/>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14:paraId="5BA4F95F"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466C52A8"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0388AB3B" w14:textId="77777777" w:rsidR="0042307E" w:rsidRDefault="0042307E">
            <w:pPr>
              <w:spacing w:line="276" w:lineRule="auto"/>
              <w:rPr>
                <w:rFonts w:eastAsia="MS Mincho" w:cs="Arial"/>
                <w:sz w:val="16"/>
                <w:szCs w:val="16"/>
              </w:rPr>
            </w:pPr>
            <w:r>
              <w:rPr>
                <w:rFonts w:eastAsia="MS Mincho" w:cs="Arial"/>
                <w:sz w:val="16"/>
                <w:szCs w:val="16"/>
              </w:rPr>
              <w:t>0x293</w:t>
            </w:r>
          </w:p>
        </w:tc>
        <w:tc>
          <w:tcPr>
            <w:tcW w:w="2383" w:type="dxa"/>
            <w:tcBorders>
              <w:top w:val="nil"/>
              <w:left w:val="nil"/>
              <w:bottom w:val="single" w:sz="4" w:space="0" w:color="auto"/>
              <w:right w:val="single" w:sz="4" w:space="0" w:color="auto"/>
            </w:tcBorders>
            <w:noWrap/>
            <w:hideMark/>
          </w:tcPr>
          <w:p w14:paraId="2D1D9BAD" w14:textId="77777777" w:rsidR="0042307E" w:rsidRDefault="0042307E">
            <w:pPr>
              <w:spacing w:line="276" w:lineRule="auto"/>
              <w:rPr>
                <w:rFonts w:eastAsia="MS Mincho" w:cs="Arial"/>
                <w:sz w:val="16"/>
                <w:szCs w:val="16"/>
              </w:rPr>
            </w:pPr>
            <w:proofErr w:type="spellStart"/>
            <w:r>
              <w:rPr>
                <w:rFonts w:eastAsia="MS Mincho" w:cs="Arial"/>
                <w:sz w:val="16"/>
                <w:szCs w:val="16"/>
              </w:rPr>
              <w:t>APIM_NFAM_Tx</w:t>
            </w:r>
            <w:proofErr w:type="spellEnd"/>
          </w:p>
        </w:tc>
        <w:tc>
          <w:tcPr>
            <w:tcW w:w="914" w:type="dxa"/>
            <w:tcBorders>
              <w:top w:val="nil"/>
              <w:left w:val="nil"/>
              <w:bottom w:val="single" w:sz="4" w:space="0" w:color="auto"/>
              <w:right w:val="single" w:sz="4" w:space="0" w:color="auto"/>
            </w:tcBorders>
            <w:noWrap/>
            <w:hideMark/>
          </w:tcPr>
          <w:p w14:paraId="63E9F9E3" w14:textId="77777777" w:rsidR="0042307E" w:rsidRDefault="0042307E">
            <w:pPr>
              <w:spacing w:line="276" w:lineRule="auto"/>
              <w:jc w:val="center"/>
              <w:rPr>
                <w:rFonts w:eastAsia="MS Mincho" w:cs="Arial"/>
                <w:sz w:val="16"/>
                <w:szCs w:val="16"/>
              </w:rPr>
            </w:pPr>
            <w:r>
              <w:rPr>
                <w:rFonts w:eastAsia="MS Mincho" w:cs="Arial"/>
                <w:sz w:val="16"/>
                <w:szCs w:val="16"/>
              </w:rPr>
              <w:t>50</w:t>
            </w:r>
          </w:p>
        </w:tc>
        <w:tc>
          <w:tcPr>
            <w:tcW w:w="261" w:type="dxa"/>
            <w:shd w:val="clear" w:color="auto" w:fill="C0C0C0"/>
            <w:noWrap/>
            <w:vAlign w:val="bottom"/>
            <w:hideMark/>
          </w:tcPr>
          <w:p w14:paraId="22246297"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14:paraId="68E70EA0"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14:paraId="0328ECD1" w14:textId="77777777" w:rsidR="0042307E" w:rsidRDefault="0042307E">
            <w:pPr>
              <w:spacing w:line="276" w:lineRule="auto"/>
              <w:rPr>
                <w:rFonts w:eastAsia="MS Mincho" w:cs="Arial"/>
                <w:b/>
                <w:sz w:val="16"/>
                <w:szCs w:val="16"/>
              </w:rPr>
            </w:pPr>
            <w:r>
              <w:rPr>
                <w:rFonts w:eastAsia="MS Mincho" w:cs="Arial"/>
                <w:b/>
                <w:sz w:val="16"/>
                <w:szCs w:val="16"/>
              </w:rPr>
              <w:t>Receiver:  NFAM</w:t>
            </w:r>
          </w:p>
        </w:tc>
        <w:tc>
          <w:tcPr>
            <w:tcW w:w="2086" w:type="dxa"/>
            <w:tcBorders>
              <w:top w:val="nil"/>
              <w:left w:val="nil"/>
              <w:bottom w:val="single" w:sz="4" w:space="0" w:color="auto"/>
              <w:right w:val="single" w:sz="4" w:space="0" w:color="auto"/>
            </w:tcBorders>
            <w:shd w:val="clear" w:color="auto" w:fill="C0C0C0"/>
            <w:noWrap/>
            <w:vAlign w:val="bottom"/>
            <w:hideMark/>
          </w:tcPr>
          <w:p w14:paraId="5411B57D"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2079A95C"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44ABC422"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0C9022AC" w14:textId="77777777" w:rsidR="0042307E" w:rsidRDefault="0042307E">
            <w:pPr>
              <w:spacing w:line="276" w:lineRule="auto"/>
              <w:rPr>
                <w:rFonts w:eastAsia="MS Mincho" w:cs="Arial"/>
                <w:sz w:val="16"/>
                <w:szCs w:val="16"/>
              </w:rPr>
            </w:pPr>
          </w:p>
        </w:tc>
        <w:tc>
          <w:tcPr>
            <w:tcW w:w="914" w:type="dxa"/>
            <w:noWrap/>
            <w:vAlign w:val="bottom"/>
          </w:tcPr>
          <w:p w14:paraId="108EDD8E" w14:textId="77777777" w:rsidR="0042307E" w:rsidRDefault="0042307E">
            <w:pPr>
              <w:spacing w:line="276" w:lineRule="auto"/>
              <w:rPr>
                <w:rFonts w:eastAsia="MS Mincho" w:cs="Arial"/>
                <w:sz w:val="16"/>
                <w:szCs w:val="16"/>
              </w:rPr>
            </w:pPr>
          </w:p>
        </w:tc>
        <w:tc>
          <w:tcPr>
            <w:tcW w:w="261" w:type="dxa"/>
            <w:shd w:val="clear" w:color="auto" w:fill="C0C0C0"/>
            <w:noWrap/>
            <w:hideMark/>
          </w:tcPr>
          <w:p w14:paraId="53D6457C"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5E348907"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753C8653"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766303C3"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4F944BC5" w14:textId="77777777" w:rsidR="0042307E" w:rsidRDefault="0042307E">
            <w:pPr>
              <w:spacing w:line="276" w:lineRule="auto"/>
              <w:rPr>
                <w:rFonts w:eastAsia="MS Mincho" w:cs="Arial"/>
                <w:sz w:val="16"/>
                <w:szCs w:val="16"/>
              </w:rPr>
            </w:pPr>
          </w:p>
        </w:tc>
        <w:tc>
          <w:tcPr>
            <w:tcW w:w="914" w:type="dxa"/>
            <w:noWrap/>
            <w:vAlign w:val="bottom"/>
          </w:tcPr>
          <w:p w14:paraId="072BAF31"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31ECB07C"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603B5C09"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14:paraId="6046C10D"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14:paraId="1568EC43"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146D61F0"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2DFA2300"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701D92C9" w14:textId="77777777" w:rsidR="0042307E" w:rsidRDefault="0042307E">
            <w:pPr>
              <w:spacing w:line="276" w:lineRule="auto"/>
              <w:rPr>
                <w:rFonts w:eastAsia="MS Mincho" w:cs="Arial"/>
                <w:sz w:val="16"/>
                <w:szCs w:val="16"/>
              </w:rPr>
            </w:pPr>
          </w:p>
        </w:tc>
        <w:tc>
          <w:tcPr>
            <w:tcW w:w="914" w:type="dxa"/>
            <w:noWrap/>
            <w:vAlign w:val="bottom"/>
          </w:tcPr>
          <w:p w14:paraId="3995166A"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2789C1D7"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14:paraId="6ADE2D12" w14:textId="77777777" w:rsidR="0042307E" w:rsidRDefault="0042307E">
            <w:pPr>
              <w:spacing w:line="276" w:lineRule="auto"/>
              <w:rPr>
                <w:rFonts w:eastAsia="MS Mincho" w:cs="Arial"/>
                <w:sz w:val="16"/>
                <w:szCs w:val="16"/>
              </w:rPr>
            </w:pPr>
            <w:r>
              <w:rPr>
                <w:rFonts w:eastAsia="MS Mincho" w:cs="Arial"/>
                <w:sz w:val="16"/>
                <w:szCs w:val="16"/>
              </w:rPr>
              <w:t>0xDC</w:t>
            </w:r>
          </w:p>
        </w:tc>
        <w:tc>
          <w:tcPr>
            <w:tcW w:w="2731" w:type="dxa"/>
            <w:tcBorders>
              <w:top w:val="single" w:sz="4" w:space="0" w:color="auto"/>
              <w:left w:val="nil"/>
              <w:bottom w:val="single" w:sz="4" w:space="0" w:color="auto"/>
              <w:right w:val="single" w:sz="4" w:space="0" w:color="auto"/>
            </w:tcBorders>
            <w:noWrap/>
          </w:tcPr>
          <w:p w14:paraId="6873EED1" w14:textId="77777777" w:rsidR="0042307E" w:rsidRPr="009C4B6A" w:rsidRDefault="0042307E" w:rsidP="0042307E">
            <w:pPr>
              <w:spacing w:line="276" w:lineRule="auto"/>
              <w:rPr>
                <w:rFonts w:eastAsia="MS Mincho" w:cs="Arial"/>
                <w:sz w:val="16"/>
                <w:szCs w:val="16"/>
              </w:rPr>
            </w:pPr>
            <w:proofErr w:type="spellStart"/>
            <w:r w:rsidRPr="009C4B6A">
              <w:rPr>
                <w:rFonts w:eastAsia="MS Mincho" w:cs="Arial"/>
                <w:sz w:val="16"/>
                <w:szCs w:val="16"/>
              </w:rPr>
              <w:t>NFCKeyList_Rq</w:t>
            </w:r>
            <w:proofErr w:type="spellEnd"/>
            <w:r w:rsidRPr="009C4B6A">
              <w:rPr>
                <w:rFonts w:eastAsia="MS Mincho" w:cs="Arial"/>
                <w:sz w:val="16"/>
                <w:szCs w:val="16"/>
              </w:rPr>
              <w:t xml:space="preserve"> </w:t>
            </w:r>
          </w:p>
          <w:p w14:paraId="429DBBB1" w14:textId="77777777" w:rsidR="0042307E" w:rsidRDefault="0042307E" w:rsidP="0042307E">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hideMark/>
          </w:tcPr>
          <w:p w14:paraId="38364121" w14:textId="77777777" w:rsidR="0042307E" w:rsidRDefault="0042307E">
            <w:pPr>
              <w:spacing w:line="276" w:lineRule="auto"/>
              <w:rPr>
                <w:rFonts w:eastAsia="MS Mincho" w:cs="Arial"/>
                <w:sz w:val="16"/>
                <w:szCs w:val="16"/>
              </w:rPr>
            </w:pPr>
            <w:r>
              <w:rPr>
                <w:rFonts w:eastAsia="MS Mincho" w:cs="Arial"/>
                <w:sz w:val="16"/>
                <w:szCs w:val="16"/>
              </w:rPr>
              <w:t>MobileCom_Service4 - NFC</w:t>
            </w:r>
          </w:p>
        </w:tc>
      </w:tr>
      <w:tr w:rsidR="0042307E" w14:paraId="739DFC59" w14:textId="77777777" w:rsidTr="0042307E">
        <w:trPr>
          <w:cantSplit/>
          <w:trHeight w:val="255"/>
          <w:jc w:val="center"/>
        </w:trPr>
        <w:tc>
          <w:tcPr>
            <w:tcW w:w="762" w:type="dxa"/>
            <w:tcBorders>
              <w:top w:val="nil"/>
              <w:left w:val="single" w:sz="4" w:space="0" w:color="auto"/>
              <w:bottom w:val="nil"/>
              <w:right w:val="nil"/>
            </w:tcBorders>
            <w:noWrap/>
            <w:vAlign w:val="bottom"/>
          </w:tcPr>
          <w:p w14:paraId="4352EA96" w14:textId="77777777" w:rsidR="0042307E" w:rsidRDefault="0042307E">
            <w:pPr>
              <w:spacing w:line="276" w:lineRule="auto"/>
              <w:rPr>
                <w:rFonts w:eastAsia="MS Mincho" w:cs="Arial"/>
                <w:sz w:val="16"/>
                <w:szCs w:val="16"/>
              </w:rPr>
            </w:pPr>
          </w:p>
        </w:tc>
        <w:tc>
          <w:tcPr>
            <w:tcW w:w="2383" w:type="dxa"/>
            <w:noWrap/>
            <w:vAlign w:val="bottom"/>
          </w:tcPr>
          <w:p w14:paraId="5EFE5162" w14:textId="77777777" w:rsidR="0042307E" w:rsidRDefault="0042307E">
            <w:pPr>
              <w:spacing w:line="276" w:lineRule="auto"/>
              <w:rPr>
                <w:rFonts w:eastAsia="MS Mincho" w:cs="Arial"/>
                <w:sz w:val="16"/>
                <w:szCs w:val="16"/>
              </w:rPr>
            </w:pPr>
          </w:p>
        </w:tc>
        <w:tc>
          <w:tcPr>
            <w:tcW w:w="914" w:type="dxa"/>
            <w:noWrap/>
            <w:vAlign w:val="bottom"/>
          </w:tcPr>
          <w:p w14:paraId="5D851516"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5586C9D4"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2EF9A5E1" w14:textId="77777777" w:rsidR="0042307E" w:rsidRDefault="0042307E">
            <w:pPr>
              <w:spacing w:line="276" w:lineRule="auto"/>
              <w:rPr>
                <w:rFonts w:eastAsia="MS Mincho" w:cs="Arial"/>
                <w:sz w:val="16"/>
                <w:szCs w:val="16"/>
              </w:rPr>
            </w:pPr>
            <w:r>
              <w:rPr>
                <w:rFonts w:eastAsia="MS Mincho" w:cs="Arial"/>
                <w:sz w:val="16"/>
                <w:szCs w:val="16"/>
              </w:rPr>
              <w:t>0xDE</w:t>
            </w:r>
          </w:p>
        </w:tc>
        <w:tc>
          <w:tcPr>
            <w:tcW w:w="2731" w:type="dxa"/>
            <w:tcBorders>
              <w:top w:val="single" w:sz="4" w:space="0" w:color="auto"/>
              <w:left w:val="nil"/>
              <w:bottom w:val="single" w:sz="4" w:space="0" w:color="auto"/>
              <w:right w:val="single" w:sz="4" w:space="0" w:color="auto"/>
            </w:tcBorders>
            <w:noWrap/>
          </w:tcPr>
          <w:p w14:paraId="3A5D76BD" w14:textId="77777777" w:rsidR="0042307E" w:rsidRDefault="0042307E">
            <w:pPr>
              <w:spacing w:line="276" w:lineRule="auto"/>
              <w:rPr>
                <w:rFonts w:eastAsia="MS Mincho" w:cs="Arial"/>
                <w:sz w:val="16"/>
                <w:szCs w:val="16"/>
              </w:rPr>
            </w:pPr>
            <w:r w:rsidRPr="009C4B6A">
              <w:rPr>
                <w:rFonts w:eastAsia="MS Mincho" w:cs="Arial"/>
                <w:sz w:val="16"/>
                <w:szCs w:val="16"/>
              </w:rPr>
              <w:t>NFCKey_Rq</w:t>
            </w:r>
          </w:p>
        </w:tc>
        <w:tc>
          <w:tcPr>
            <w:tcW w:w="2086" w:type="dxa"/>
            <w:tcBorders>
              <w:top w:val="single" w:sz="4" w:space="0" w:color="auto"/>
              <w:left w:val="nil"/>
              <w:bottom w:val="single" w:sz="4" w:space="0" w:color="auto"/>
              <w:right w:val="single" w:sz="4" w:space="0" w:color="auto"/>
            </w:tcBorders>
            <w:noWrap/>
          </w:tcPr>
          <w:p w14:paraId="2EA10DDF" w14:textId="77777777" w:rsidR="0042307E" w:rsidRDefault="0042307E">
            <w:pPr>
              <w:spacing w:line="276" w:lineRule="auto"/>
              <w:rPr>
                <w:rFonts w:eastAsia="MS Mincho" w:cs="Arial"/>
                <w:sz w:val="16"/>
                <w:szCs w:val="16"/>
              </w:rPr>
            </w:pPr>
            <w:r>
              <w:rPr>
                <w:rFonts w:eastAsia="MS Mincho" w:cs="Arial"/>
                <w:sz w:val="16"/>
                <w:szCs w:val="16"/>
              </w:rPr>
              <w:t>MobileCom_Service4 - NFC</w:t>
            </w:r>
          </w:p>
        </w:tc>
      </w:tr>
      <w:tr w:rsidR="0042307E" w14:paraId="2848E6E1"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0EE6E875" w14:textId="77777777" w:rsidR="0042307E" w:rsidRDefault="0042307E">
            <w:pPr>
              <w:spacing w:line="276" w:lineRule="auto"/>
              <w:rPr>
                <w:rFonts w:eastAsia="MS Mincho" w:cs="Arial"/>
                <w:sz w:val="16"/>
                <w:szCs w:val="16"/>
              </w:rPr>
            </w:pPr>
          </w:p>
        </w:tc>
        <w:tc>
          <w:tcPr>
            <w:tcW w:w="2383" w:type="dxa"/>
            <w:tcBorders>
              <w:bottom w:val="single" w:sz="4" w:space="0" w:color="auto"/>
            </w:tcBorders>
            <w:noWrap/>
            <w:vAlign w:val="bottom"/>
          </w:tcPr>
          <w:p w14:paraId="4B708960" w14:textId="77777777" w:rsidR="0042307E" w:rsidRDefault="0042307E">
            <w:pPr>
              <w:spacing w:line="276" w:lineRule="auto"/>
              <w:rPr>
                <w:rFonts w:eastAsia="MS Mincho" w:cs="Arial"/>
                <w:sz w:val="16"/>
                <w:szCs w:val="16"/>
              </w:rPr>
            </w:pPr>
          </w:p>
        </w:tc>
        <w:tc>
          <w:tcPr>
            <w:tcW w:w="914" w:type="dxa"/>
            <w:tcBorders>
              <w:bottom w:val="single" w:sz="4" w:space="0" w:color="auto"/>
            </w:tcBorders>
            <w:noWrap/>
            <w:vAlign w:val="bottom"/>
          </w:tcPr>
          <w:p w14:paraId="3752FC8B" w14:textId="77777777" w:rsidR="0042307E" w:rsidRDefault="0042307E">
            <w:pPr>
              <w:spacing w:line="276" w:lineRule="auto"/>
              <w:rPr>
                <w:rFonts w:eastAsia="MS Mincho" w:cs="Arial"/>
                <w:sz w:val="16"/>
                <w:szCs w:val="16"/>
              </w:rPr>
            </w:pPr>
          </w:p>
        </w:tc>
        <w:tc>
          <w:tcPr>
            <w:tcW w:w="261" w:type="dxa"/>
            <w:tcBorders>
              <w:bottom w:val="single" w:sz="4" w:space="0" w:color="auto"/>
            </w:tcBorders>
            <w:shd w:val="clear" w:color="auto" w:fill="C0C0C0"/>
            <w:noWrap/>
            <w:vAlign w:val="bottom"/>
          </w:tcPr>
          <w:p w14:paraId="05AF4414"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2FD3761A" w14:textId="77777777" w:rsidR="0042307E" w:rsidRDefault="0042307E">
            <w:pPr>
              <w:spacing w:line="276" w:lineRule="auto"/>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5E669E2F" w14:textId="77777777" w:rsidR="0042307E" w:rsidRDefault="0042307E">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21CF49A4" w14:textId="77777777" w:rsidR="0042307E" w:rsidRDefault="0042307E">
            <w:pPr>
              <w:spacing w:line="276" w:lineRule="auto"/>
              <w:rPr>
                <w:rFonts w:eastAsia="MS Mincho" w:cs="Arial"/>
                <w:sz w:val="16"/>
                <w:szCs w:val="16"/>
              </w:rPr>
            </w:pPr>
          </w:p>
        </w:tc>
      </w:tr>
    </w:tbl>
    <w:p w14:paraId="0FCE1876" w14:textId="77777777" w:rsidR="0042307E" w:rsidRDefault="0042307E" w:rsidP="0042307E"/>
    <w:p w14:paraId="708D2EB9" w14:textId="77777777" w:rsidR="0042307E" w:rsidRDefault="0042307E" w:rsidP="0042307E">
      <w:pPr>
        <w:pStyle w:val="Heading4"/>
      </w:pPr>
      <w:r w:rsidRPr="00B9479B">
        <w:t>TP-PHY-TPP-REQ-404931/A-NFAM - APIM</w:t>
      </w:r>
    </w:p>
    <w:p w14:paraId="73465076" w14:textId="77777777" w:rsidR="0042307E" w:rsidRDefault="0042307E" w:rsidP="0042307E">
      <w:pPr>
        <w:rPr>
          <w:rFonts w:eastAsia="MS Mincho" w:cs="Arial"/>
        </w:rPr>
      </w:pPr>
      <w:r>
        <w:rPr>
          <w:rFonts w:eastAsia="MS Mincho" w:cs="Arial"/>
        </w:rPr>
        <w:t>The APIM – NFAM channel represent the channel connecting "APIM" features and "NFAM" features.</w:t>
      </w:r>
    </w:p>
    <w:p w14:paraId="6B89B660" w14:textId="77777777" w:rsidR="0042307E" w:rsidRDefault="0042307E" w:rsidP="0042307E">
      <w:pPr>
        <w:rPr>
          <w:rFonts w:eastAsia="MS Mincho" w:cs="Arial"/>
        </w:rPr>
      </w:pPr>
    </w:p>
    <w:p w14:paraId="1D26764A" w14:textId="77777777" w:rsidR="0042307E" w:rsidRDefault="0042307E" w:rsidP="0042307E">
      <w:pPr>
        <w:rPr>
          <w:rFonts w:eastAsia="MS Mincho" w:cs="Arial"/>
        </w:rPr>
      </w:pPr>
      <w:r>
        <w:rPr>
          <w:rFonts w:eastAsia="MS Mincho" w:cs="Arial"/>
        </w:rPr>
        <w:t xml:space="preserve">This channel is used for </w:t>
      </w:r>
      <w:r>
        <w:rPr>
          <w:rFonts w:eastAsia="MS Mincho" w:cs="Arial"/>
          <w:u w:val="single"/>
        </w:rPr>
        <w:t>Flow control</w:t>
      </w:r>
    </w:p>
    <w:p w14:paraId="6794C0A2" w14:textId="77777777" w:rsidR="0042307E" w:rsidRDefault="0042307E" w:rsidP="0042307E">
      <w:pPr>
        <w:rPr>
          <w:rFonts w:eastAsia="MS Mincho" w:cs="Arial"/>
        </w:rPr>
      </w:pPr>
    </w:p>
    <w:p w14:paraId="50AEF931" w14:textId="77777777" w:rsidR="0042307E" w:rsidRDefault="0042307E" w:rsidP="0042307E"/>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42307E" w14:paraId="4005E718" w14:textId="77777777" w:rsidTr="0042307E">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14:paraId="639AADAE" w14:textId="77777777" w:rsidR="0042307E" w:rsidRDefault="0042307E">
            <w:pPr>
              <w:spacing w:line="276" w:lineRule="auto"/>
              <w:jc w:val="center"/>
              <w:rPr>
                <w:rFonts w:eastAsia="MS Mincho" w:cs="Arial"/>
                <w:b/>
                <w:bCs/>
                <w:sz w:val="16"/>
                <w:szCs w:val="16"/>
              </w:rPr>
            </w:pPr>
            <w:r>
              <w:rPr>
                <w:rFonts w:eastAsia="MS Mincho" w:cs="Arial"/>
                <w:b/>
                <w:bCs/>
                <w:sz w:val="16"/>
                <w:szCs w:val="16"/>
              </w:rPr>
              <w:t>Channel</w:t>
            </w:r>
          </w:p>
        </w:tc>
      </w:tr>
      <w:tr w:rsidR="0042307E" w14:paraId="76543E71" w14:textId="77777777" w:rsidTr="0042307E">
        <w:trPr>
          <w:cantSplit/>
          <w:trHeight w:val="436"/>
          <w:jc w:val="center"/>
        </w:trPr>
        <w:tc>
          <w:tcPr>
            <w:tcW w:w="762" w:type="dxa"/>
            <w:tcBorders>
              <w:top w:val="nil"/>
              <w:left w:val="single" w:sz="4" w:space="0" w:color="auto"/>
              <w:bottom w:val="single" w:sz="4" w:space="0" w:color="auto"/>
              <w:right w:val="single" w:sz="4" w:space="0" w:color="auto"/>
            </w:tcBorders>
            <w:noWrap/>
            <w:vAlign w:val="bottom"/>
            <w:hideMark/>
          </w:tcPr>
          <w:p w14:paraId="3D7F595D" w14:textId="77777777" w:rsidR="0042307E" w:rsidRDefault="0042307E">
            <w:pPr>
              <w:spacing w:line="276" w:lineRule="auto"/>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14:paraId="59940FDD" w14:textId="77777777" w:rsidR="0042307E" w:rsidRDefault="0042307E">
            <w:pPr>
              <w:spacing w:line="276" w:lineRule="auto"/>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14:paraId="20316B47" w14:textId="77777777" w:rsidR="0042307E" w:rsidRDefault="0042307E">
            <w:pPr>
              <w:spacing w:line="276" w:lineRule="auto"/>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14:paraId="22ED3C0A" w14:textId="77777777" w:rsidR="0042307E" w:rsidRDefault="0042307E">
            <w:pPr>
              <w:spacing w:line="276" w:lineRule="auto"/>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14:paraId="02251CC9"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14:paraId="64CDF3A1" w14:textId="77777777" w:rsidR="0042307E" w:rsidRDefault="0042307E">
            <w:pPr>
              <w:spacing w:line="276" w:lineRule="auto"/>
              <w:rPr>
                <w:rFonts w:eastAsia="MS Mincho" w:cs="Arial"/>
                <w:b/>
                <w:sz w:val="16"/>
                <w:szCs w:val="16"/>
              </w:rPr>
            </w:pPr>
            <w:r>
              <w:rPr>
                <w:rFonts w:eastAsia="MS Mincho" w:cs="Arial"/>
                <w:b/>
                <w:sz w:val="16"/>
                <w:szCs w:val="16"/>
              </w:rPr>
              <w:t xml:space="preserve">Transmitter:  NFAM </w:t>
            </w:r>
          </w:p>
        </w:tc>
        <w:tc>
          <w:tcPr>
            <w:tcW w:w="2086" w:type="dxa"/>
            <w:tcBorders>
              <w:top w:val="nil"/>
              <w:left w:val="nil"/>
              <w:bottom w:val="nil"/>
              <w:right w:val="single" w:sz="4" w:space="0" w:color="auto"/>
            </w:tcBorders>
            <w:shd w:val="clear" w:color="auto" w:fill="C0C0C0"/>
            <w:noWrap/>
            <w:vAlign w:val="bottom"/>
            <w:hideMark/>
          </w:tcPr>
          <w:p w14:paraId="4C085290"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1B96E448" w14:textId="77777777" w:rsidTr="0042307E">
        <w:trPr>
          <w:cantSplit/>
          <w:trHeight w:val="255"/>
          <w:jc w:val="center"/>
        </w:trPr>
        <w:tc>
          <w:tcPr>
            <w:tcW w:w="762" w:type="dxa"/>
            <w:tcBorders>
              <w:top w:val="nil"/>
              <w:left w:val="single" w:sz="4" w:space="0" w:color="auto"/>
              <w:bottom w:val="single" w:sz="4" w:space="0" w:color="auto"/>
              <w:right w:val="single" w:sz="4" w:space="0" w:color="auto"/>
            </w:tcBorders>
            <w:noWrap/>
            <w:hideMark/>
          </w:tcPr>
          <w:p w14:paraId="18EC76FB" w14:textId="77777777" w:rsidR="0042307E" w:rsidRDefault="0042307E">
            <w:pPr>
              <w:spacing w:line="276" w:lineRule="auto"/>
              <w:rPr>
                <w:rFonts w:eastAsia="MS Mincho" w:cs="Arial"/>
                <w:sz w:val="16"/>
                <w:szCs w:val="16"/>
              </w:rPr>
            </w:pPr>
            <w:r>
              <w:rPr>
                <w:rFonts w:eastAsia="MS Mincho" w:cs="Arial"/>
                <w:sz w:val="16"/>
                <w:szCs w:val="16"/>
              </w:rPr>
              <w:t>0x29B</w:t>
            </w:r>
          </w:p>
        </w:tc>
        <w:tc>
          <w:tcPr>
            <w:tcW w:w="2383" w:type="dxa"/>
            <w:tcBorders>
              <w:top w:val="nil"/>
              <w:left w:val="nil"/>
              <w:bottom w:val="single" w:sz="4" w:space="0" w:color="auto"/>
              <w:right w:val="single" w:sz="4" w:space="0" w:color="auto"/>
            </w:tcBorders>
            <w:noWrap/>
            <w:hideMark/>
          </w:tcPr>
          <w:p w14:paraId="429D2D76" w14:textId="77777777" w:rsidR="0042307E" w:rsidRDefault="0042307E">
            <w:pPr>
              <w:spacing w:line="276" w:lineRule="auto"/>
              <w:rPr>
                <w:rFonts w:eastAsia="MS Mincho" w:cs="Arial"/>
                <w:sz w:val="16"/>
                <w:szCs w:val="16"/>
              </w:rPr>
            </w:pPr>
            <w:proofErr w:type="spellStart"/>
            <w:r>
              <w:rPr>
                <w:rFonts w:eastAsia="MS Mincho" w:cs="Arial"/>
                <w:sz w:val="16"/>
                <w:szCs w:val="16"/>
              </w:rPr>
              <w:t>APIM_NFAM_Rx</w:t>
            </w:r>
            <w:proofErr w:type="spellEnd"/>
          </w:p>
        </w:tc>
        <w:tc>
          <w:tcPr>
            <w:tcW w:w="914" w:type="dxa"/>
            <w:tcBorders>
              <w:top w:val="nil"/>
              <w:left w:val="nil"/>
              <w:bottom w:val="single" w:sz="4" w:space="0" w:color="auto"/>
              <w:right w:val="single" w:sz="4" w:space="0" w:color="auto"/>
            </w:tcBorders>
            <w:noWrap/>
            <w:hideMark/>
          </w:tcPr>
          <w:p w14:paraId="22E5DD23" w14:textId="77777777" w:rsidR="0042307E" w:rsidRDefault="0042307E">
            <w:pPr>
              <w:spacing w:line="276" w:lineRule="auto"/>
              <w:jc w:val="center"/>
              <w:rPr>
                <w:rFonts w:eastAsia="MS Mincho" w:cs="Arial"/>
                <w:sz w:val="16"/>
                <w:szCs w:val="16"/>
              </w:rPr>
            </w:pPr>
            <w:r>
              <w:rPr>
                <w:rFonts w:eastAsia="MS Mincho" w:cs="Arial"/>
                <w:sz w:val="16"/>
                <w:szCs w:val="16"/>
              </w:rPr>
              <w:t>50</w:t>
            </w:r>
          </w:p>
        </w:tc>
        <w:tc>
          <w:tcPr>
            <w:tcW w:w="261" w:type="dxa"/>
            <w:shd w:val="clear" w:color="auto" w:fill="C0C0C0"/>
            <w:noWrap/>
            <w:vAlign w:val="bottom"/>
            <w:hideMark/>
          </w:tcPr>
          <w:p w14:paraId="67615650" w14:textId="77777777" w:rsidR="0042307E" w:rsidRDefault="0042307E">
            <w:pPr>
              <w:spacing w:line="276" w:lineRule="auto"/>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14:paraId="1C3929A9" w14:textId="77777777" w:rsidR="0042307E" w:rsidRDefault="0042307E">
            <w:pPr>
              <w:spacing w:line="276" w:lineRule="auto"/>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14:paraId="57FFEFC4" w14:textId="77777777" w:rsidR="0042307E" w:rsidRDefault="0042307E">
            <w:pPr>
              <w:spacing w:line="276" w:lineRule="auto"/>
              <w:rPr>
                <w:rFonts w:eastAsia="MS Mincho" w:cs="Arial"/>
                <w:b/>
                <w:sz w:val="16"/>
                <w:szCs w:val="16"/>
              </w:rPr>
            </w:pPr>
            <w:r>
              <w:rPr>
                <w:rFonts w:eastAsia="MS Mincho" w:cs="Arial"/>
                <w:b/>
                <w:sz w:val="16"/>
                <w:szCs w:val="16"/>
              </w:rPr>
              <w:t>Receiver:  APIM</w:t>
            </w:r>
          </w:p>
        </w:tc>
        <w:tc>
          <w:tcPr>
            <w:tcW w:w="2086" w:type="dxa"/>
            <w:tcBorders>
              <w:top w:val="nil"/>
              <w:left w:val="nil"/>
              <w:bottom w:val="single" w:sz="4" w:space="0" w:color="auto"/>
              <w:right w:val="single" w:sz="4" w:space="0" w:color="auto"/>
            </w:tcBorders>
            <w:shd w:val="clear" w:color="auto" w:fill="C0C0C0"/>
            <w:noWrap/>
            <w:vAlign w:val="bottom"/>
            <w:hideMark/>
          </w:tcPr>
          <w:p w14:paraId="109E14F6" w14:textId="77777777" w:rsidR="0042307E" w:rsidRDefault="0042307E">
            <w:pPr>
              <w:spacing w:line="276" w:lineRule="auto"/>
              <w:rPr>
                <w:rFonts w:eastAsia="MS Mincho" w:cs="Arial"/>
                <w:sz w:val="16"/>
                <w:szCs w:val="16"/>
              </w:rPr>
            </w:pPr>
            <w:r>
              <w:rPr>
                <w:rFonts w:eastAsia="MS Mincho" w:cs="Arial"/>
                <w:sz w:val="16"/>
                <w:szCs w:val="16"/>
              </w:rPr>
              <w:t> </w:t>
            </w:r>
          </w:p>
        </w:tc>
      </w:tr>
      <w:tr w:rsidR="0042307E" w14:paraId="296AD11B"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06C05981" w14:textId="77777777" w:rsidR="0042307E" w:rsidRDefault="0042307E">
            <w:pPr>
              <w:spacing w:line="276" w:lineRule="auto"/>
              <w:rPr>
                <w:rFonts w:eastAsia="MS Mincho" w:cs="Arial"/>
                <w:sz w:val="16"/>
                <w:szCs w:val="16"/>
              </w:rPr>
            </w:pPr>
            <w:r>
              <w:rPr>
                <w:rFonts w:eastAsia="MS Mincho" w:cs="Arial"/>
                <w:sz w:val="16"/>
                <w:szCs w:val="16"/>
              </w:rPr>
              <w:lastRenderedPageBreak/>
              <w:t> </w:t>
            </w:r>
          </w:p>
        </w:tc>
        <w:tc>
          <w:tcPr>
            <w:tcW w:w="2383" w:type="dxa"/>
            <w:noWrap/>
            <w:vAlign w:val="bottom"/>
          </w:tcPr>
          <w:p w14:paraId="1C3657F2" w14:textId="77777777" w:rsidR="0042307E" w:rsidRDefault="0042307E">
            <w:pPr>
              <w:spacing w:line="276" w:lineRule="auto"/>
              <w:rPr>
                <w:rFonts w:eastAsia="MS Mincho" w:cs="Arial"/>
                <w:sz w:val="16"/>
                <w:szCs w:val="16"/>
              </w:rPr>
            </w:pPr>
          </w:p>
        </w:tc>
        <w:tc>
          <w:tcPr>
            <w:tcW w:w="914" w:type="dxa"/>
            <w:noWrap/>
            <w:vAlign w:val="bottom"/>
          </w:tcPr>
          <w:p w14:paraId="6BD8AD96" w14:textId="77777777" w:rsidR="0042307E" w:rsidRDefault="0042307E">
            <w:pPr>
              <w:spacing w:line="276" w:lineRule="auto"/>
              <w:rPr>
                <w:rFonts w:eastAsia="MS Mincho" w:cs="Arial"/>
                <w:sz w:val="16"/>
                <w:szCs w:val="16"/>
              </w:rPr>
            </w:pPr>
          </w:p>
        </w:tc>
        <w:tc>
          <w:tcPr>
            <w:tcW w:w="261" w:type="dxa"/>
            <w:shd w:val="clear" w:color="auto" w:fill="C0C0C0"/>
            <w:noWrap/>
            <w:hideMark/>
          </w:tcPr>
          <w:p w14:paraId="7288490D" w14:textId="77777777" w:rsidR="0042307E" w:rsidRDefault="0042307E">
            <w:pPr>
              <w:spacing w:line="276" w:lineRule="auto"/>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14:paraId="716777C6" w14:textId="77777777" w:rsidR="0042307E" w:rsidRDefault="0042307E">
            <w:pPr>
              <w:spacing w:line="276" w:lineRule="auto"/>
              <w:jc w:val="center"/>
              <w:rPr>
                <w:rFonts w:eastAsia="MS Mincho" w:cs="Arial"/>
                <w:b/>
                <w:bCs/>
                <w:sz w:val="16"/>
                <w:szCs w:val="16"/>
              </w:rPr>
            </w:pPr>
            <w:r>
              <w:rPr>
                <w:rFonts w:eastAsia="MS Mincho" w:cs="Arial"/>
                <w:b/>
                <w:bCs/>
                <w:sz w:val="16"/>
                <w:szCs w:val="16"/>
              </w:rPr>
              <w:t>Logical Signals</w:t>
            </w:r>
          </w:p>
        </w:tc>
      </w:tr>
      <w:tr w:rsidR="0042307E" w14:paraId="695EDB99"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01E4BB20"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3EEB6496" w14:textId="77777777" w:rsidR="0042307E" w:rsidRDefault="0042307E">
            <w:pPr>
              <w:spacing w:line="276" w:lineRule="auto"/>
              <w:rPr>
                <w:rFonts w:eastAsia="MS Mincho" w:cs="Arial"/>
                <w:sz w:val="16"/>
                <w:szCs w:val="16"/>
              </w:rPr>
            </w:pPr>
          </w:p>
        </w:tc>
        <w:tc>
          <w:tcPr>
            <w:tcW w:w="914" w:type="dxa"/>
            <w:noWrap/>
            <w:vAlign w:val="bottom"/>
          </w:tcPr>
          <w:p w14:paraId="677E9D8B"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7F6EC02C"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14:paraId="56CF60A7" w14:textId="77777777" w:rsidR="0042307E" w:rsidRDefault="0042307E">
            <w:pPr>
              <w:spacing w:line="276" w:lineRule="auto"/>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14:paraId="6CBBCC7E" w14:textId="77777777" w:rsidR="0042307E" w:rsidRDefault="0042307E">
            <w:pPr>
              <w:spacing w:line="276" w:lineRule="auto"/>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14:paraId="7BA0F834" w14:textId="77777777" w:rsidR="0042307E" w:rsidRDefault="0042307E">
            <w:pPr>
              <w:spacing w:line="276" w:lineRule="auto"/>
              <w:rPr>
                <w:rFonts w:eastAsia="MS Mincho" w:cs="Arial"/>
                <w:b/>
                <w:bCs/>
                <w:sz w:val="16"/>
                <w:szCs w:val="16"/>
              </w:rPr>
            </w:pPr>
            <w:r>
              <w:rPr>
                <w:rFonts w:eastAsia="MS Mincho" w:cs="Arial"/>
                <w:b/>
                <w:bCs/>
                <w:sz w:val="16"/>
                <w:szCs w:val="16"/>
              </w:rPr>
              <w:t>Utilization</w:t>
            </w:r>
          </w:p>
        </w:tc>
      </w:tr>
      <w:tr w:rsidR="0042307E" w14:paraId="434F6870" w14:textId="77777777" w:rsidTr="0042307E">
        <w:trPr>
          <w:cantSplit/>
          <w:trHeight w:val="255"/>
          <w:jc w:val="center"/>
        </w:trPr>
        <w:tc>
          <w:tcPr>
            <w:tcW w:w="762" w:type="dxa"/>
            <w:tcBorders>
              <w:top w:val="nil"/>
              <w:left w:val="single" w:sz="4" w:space="0" w:color="auto"/>
              <w:bottom w:val="nil"/>
              <w:right w:val="nil"/>
            </w:tcBorders>
            <w:noWrap/>
            <w:vAlign w:val="bottom"/>
            <w:hideMark/>
          </w:tcPr>
          <w:p w14:paraId="771B6E65" w14:textId="77777777" w:rsidR="0042307E" w:rsidRDefault="0042307E">
            <w:pPr>
              <w:spacing w:line="276" w:lineRule="auto"/>
              <w:rPr>
                <w:rFonts w:eastAsia="MS Mincho" w:cs="Arial"/>
                <w:sz w:val="16"/>
                <w:szCs w:val="16"/>
              </w:rPr>
            </w:pPr>
            <w:r>
              <w:rPr>
                <w:rFonts w:eastAsia="MS Mincho" w:cs="Arial"/>
                <w:sz w:val="16"/>
                <w:szCs w:val="16"/>
              </w:rPr>
              <w:t> </w:t>
            </w:r>
          </w:p>
        </w:tc>
        <w:tc>
          <w:tcPr>
            <w:tcW w:w="2383" w:type="dxa"/>
            <w:noWrap/>
            <w:vAlign w:val="bottom"/>
          </w:tcPr>
          <w:p w14:paraId="72671585" w14:textId="77777777" w:rsidR="0042307E" w:rsidRDefault="0042307E">
            <w:pPr>
              <w:spacing w:line="276" w:lineRule="auto"/>
              <w:rPr>
                <w:rFonts w:eastAsia="MS Mincho" w:cs="Arial"/>
                <w:sz w:val="16"/>
                <w:szCs w:val="16"/>
              </w:rPr>
            </w:pPr>
          </w:p>
        </w:tc>
        <w:tc>
          <w:tcPr>
            <w:tcW w:w="914" w:type="dxa"/>
            <w:noWrap/>
            <w:vAlign w:val="bottom"/>
          </w:tcPr>
          <w:p w14:paraId="77B180D4" w14:textId="77777777" w:rsidR="0042307E" w:rsidRDefault="0042307E">
            <w:pPr>
              <w:spacing w:line="276" w:lineRule="auto"/>
              <w:rPr>
                <w:rFonts w:eastAsia="MS Mincho" w:cs="Arial"/>
                <w:sz w:val="16"/>
                <w:szCs w:val="16"/>
              </w:rPr>
            </w:pPr>
          </w:p>
        </w:tc>
        <w:tc>
          <w:tcPr>
            <w:tcW w:w="261" w:type="dxa"/>
            <w:shd w:val="clear" w:color="auto" w:fill="C0C0C0"/>
            <w:noWrap/>
            <w:vAlign w:val="bottom"/>
            <w:hideMark/>
          </w:tcPr>
          <w:p w14:paraId="6FA84C69" w14:textId="77777777" w:rsidR="0042307E" w:rsidRDefault="0042307E">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14:paraId="26883AAD" w14:textId="77777777" w:rsidR="0042307E" w:rsidRDefault="0042307E">
            <w:pPr>
              <w:spacing w:line="276" w:lineRule="auto"/>
              <w:rPr>
                <w:rFonts w:eastAsia="MS Mincho" w:cs="Arial"/>
                <w:sz w:val="16"/>
                <w:szCs w:val="16"/>
              </w:rPr>
            </w:pPr>
            <w:r>
              <w:rPr>
                <w:rFonts w:eastAsia="MS Mincho" w:cs="Arial"/>
                <w:sz w:val="16"/>
                <w:szCs w:val="16"/>
              </w:rPr>
              <w:t>0xDD</w:t>
            </w:r>
          </w:p>
        </w:tc>
        <w:tc>
          <w:tcPr>
            <w:tcW w:w="2731" w:type="dxa"/>
            <w:tcBorders>
              <w:top w:val="single" w:sz="4" w:space="0" w:color="auto"/>
              <w:left w:val="nil"/>
              <w:bottom w:val="single" w:sz="4" w:space="0" w:color="auto"/>
              <w:right w:val="single" w:sz="4" w:space="0" w:color="auto"/>
            </w:tcBorders>
            <w:noWrap/>
          </w:tcPr>
          <w:p w14:paraId="533FD34A" w14:textId="77777777" w:rsidR="0042307E" w:rsidRPr="00106433" w:rsidRDefault="0042307E" w:rsidP="0042307E">
            <w:pPr>
              <w:spacing w:line="276" w:lineRule="auto"/>
              <w:rPr>
                <w:rFonts w:eastAsia="MS Mincho" w:cs="Arial"/>
                <w:sz w:val="16"/>
                <w:szCs w:val="16"/>
              </w:rPr>
            </w:pPr>
            <w:proofErr w:type="spellStart"/>
            <w:r w:rsidRPr="00106433">
              <w:rPr>
                <w:rFonts w:eastAsia="MS Mincho" w:cs="Arial"/>
                <w:sz w:val="16"/>
                <w:szCs w:val="16"/>
              </w:rPr>
              <w:t>NFCKeyList_Rsp</w:t>
            </w:r>
            <w:proofErr w:type="spellEnd"/>
          </w:p>
          <w:p w14:paraId="5299B2EC" w14:textId="77777777" w:rsidR="0042307E" w:rsidRDefault="0042307E" w:rsidP="0042307E">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6D71D6EE" w14:textId="77777777" w:rsidR="0042307E" w:rsidRDefault="0042307E">
            <w:pPr>
              <w:spacing w:line="276" w:lineRule="auto"/>
              <w:rPr>
                <w:rFonts w:eastAsia="MS Mincho" w:cs="Arial"/>
                <w:sz w:val="16"/>
                <w:szCs w:val="16"/>
              </w:rPr>
            </w:pPr>
            <w:r>
              <w:rPr>
                <w:rFonts w:eastAsia="MS Mincho" w:cs="Arial"/>
                <w:sz w:val="16"/>
                <w:szCs w:val="16"/>
              </w:rPr>
              <w:t>MobileCom_Service4 – NFC</w:t>
            </w:r>
          </w:p>
        </w:tc>
      </w:tr>
      <w:tr w:rsidR="0042307E" w14:paraId="79F20D2E" w14:textId="77777777" w:rsidTr="0042307E">
        <w:trPr>
          <w:cantSplit/>
          <w:trHeight w:val="255"/>
          <w:jc w:val="center"/>
        </w:trPr>
        <w:tc>
          <w:tcPr>
            <w:tcW w:w="762" w:type="dxa"/>
            <w:tcBorders>
              <w:top w:val="nil"/>
              <w:left w:val="single" w:sz="4" w:space="0" w:color="auto"/>
              <w:bottom w:val="nil"/>
              <w:right w:val="nil"/>
            </w:tcBorders>
            <w:noWrap/>
            <w:vAlign w:val="bottom"/>
          </w:tcPr>
          <w:p w14:paraId="586673D1" w14:textId="77777777" w:rsidR="0042307E" w:rsidRDefault="0042307E">
            <w:pPr>
              <w:spacing w:line="276" w:lineRule="auto"/>
              <w:rPr>
                <w:rFonts w:eastAsia="MS Mincho" w:cs="Arial"/>
                <w:sz w:val="16"/>
                <w:szCs w:val="16"/>
              </w:rPr>
            </w:pPr>
          </w:p>
        </w:tc>
        <w:tc>
          <w:tcPr>
            <w:tcW w:w="2383" w:type="dxa"/>
            <w:noWrap/>
            <w:vAlign w:val="bottom"/>
          </w:tcPr>
          <w:p w14:paraId="6D75FEAD" w14:textId="77777777" w:rsidR="0042307E" w:rsidRDefault="0042307E">
            <w:pPr>
              <w:spacing w:line="276" w:lineRule="auto"/>
              <w:rPr>
                <w:rFonts w:eastAsia="MS Mincho" w:cs="Arial"/>
                <w:sz w:val="16"/>
                <w:szCs w:val="16"/>
              </w:rPr>
            </w:pPr>
          </w:p>
        </w:tc>
        <w:tc>
          <w:tcPr>
            <w:tcW w:w="914" w:type="dxa"/>
            <w:noWrap/>
            <w:vAlign w:val="bottom"/>
          </w:tcPr>
          <w:p w14:paraId="62B8264F" w14:textId="77777777" w:rsidR="0042307E" w:rsidRDefault="0042307E">
            <w:pPr>
              <w:spacing w:line="276" w:lineRule="auto"/>
              <w:rPr>
                <w:rFonts w:eastAsia="MS Mincho" w:cs="Arial"/>
                <w:sz w:val="16"/>
                <w:szCs w:val="16"/>
              </w:rPr>
            </w:pPr>
          </w:p>
        </w:tc>
        <w:tc>
          <w:tcPr>
            <w:tcW w:w="261" w:type="dxa"/>
            <w:shd w:val="clear" w:color="auto" w:fill="C0C0C0"/>
            <w:noWrap/>
            <w:vAlign w:val="bottom"/>
          </w:tcPr>
          <w:p w14:paraId="4DA2A174"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7318C989" w14:textId="77777777" w:rsidR="0042307E" w:rsidRPr="00307C39" w:rsidRDefault="0042307E">
            <w:pPr>
              <w:spacing w:line="276" w:lineRule="auto"/>
              <w:rPr>
                <w:rFonts w:eastAsia="MS Mincho" w:cs="Arial"/>
                <w:sz w:val="16"/>
                <w:szCs w:val="16"/>
              </w:rPr>
            </w:pPr>
            <w:r w:rsidRPr="00307C39">
              <w:rPr>
                <w:rFonts w:eastAsia="MS Mincho" w:cs="Arial"/>
                <w:sz w:val="16"/>
                <w:szCs w:val="16"/>
              </w:rPr>
              <w:t>0x</w:t>
            </w:r>
            <w:r>
              <w:rPr>
                <w:rFonts w:eastAsia="MS Mincho" w:cs="Arial"/>
                <w:sz w:val="16"/>
                <w:szCs w:val="16"/>
              </w:rPr>
              <w:t>DF</w:t>
            </w:r>
          </w:p>
        </w:tc>
        <w:tc>
          <w:tcPr>
            <w:tcW w:w="2731" w:type="dxa"/>
            <w:tcBorders>
              <w:top w:val="single" w:sz="4" w:space="0" w:color="auto"/>
              <w:left w:val="nil"/>
              <w:bottom w:val="single" w:sz="4" w:space="0" w:color="auto"/>
              <w:right w:val="single" w:sz="4" w:space="0" w:color="auto"/>
            </w:tcBorders>
            <w:noWrap/>
          </w:tcPr>
          <w:p w14:paraId="18F88A47" w14:textId="77777777" w:rsidR="0042307E" w:rsidRPr="00307C39" w:rsidRDefault="0042307E">
            <w:pPr>
              <w:spacing w:line="276" w:lineRule="auto"/>
              <w:rPr>
                <w:rFonts w:eastAsia="MS Mincho" w:cs="Arial"/>
                <w:sz w:val="16"/>
                <w:szCs w:val="16"/>
              </w:rPr>
            </w:pPr>
            <w:r w:rsidRPr="00106433">
              <w:rPr>
                <w:rFonts w:eastAsia="MS Mincho" w:cs="Arial"/>
                <w:sz w:val="16"/>
                <w:szCs w:val="16"/>
              </w:rPr>
              <w:t>NFCKey_Rsp</w:t>
            </w:r>
          </w:p>
        </w:tc>
        <w:tc>
          <w:tcPr>
            <w:tcW w:w="2086" w:type="dxa"/>
            <w:tcBorders>
              <w:top w:val="single" w:sz="4" w:space="0" w:color="auto"/>
              <w:left w:val="nil"/>
              <w:bottom w:val="single" w:sz="4" w:space="0" w:color="auto"/>
              <w:right w:val="single" w:sz="4" w:space="0" w:color="auto"/>
            </w:tcBorders>
            <w:noWrap/>
          </w:tcPr>
          <w:p w14:paraId="11DD82DD" w14:textId="77777777" w:rsidR="0042307E" w:rsidRPr="00307C39" w:rsidRDefault="0042307E">
            <w:pPr>
              <w:spacing w:line="276" w:lineRule="auto"/>
              <w:rPr>
                <w:rFonts w:eastAsia="MS Mincho" w:cs="Arial"/>
                <w:sz w:val="16"/>
                <w:szCs w:val="16"/>
              </w:rPr>
            </w:pPr>
            <w:r w:rsidRPr="00307C39">
              <w:rPr>
                <w:rFonts w:eastAsia="MS Mincho" w:cs="Arial"/>
                <w:sz w:val="16"/>
                <w:szCs w:val="16"/>
              </w:rPr>
              <w:t>MobileCom_Service</w:t>
            </w:r>
            <w:r>
              <w:rPr>
                <w:rFonts w:eastAsia="MS Mincho" w:cs="Arial"/>
                <w:sz w:val="16"/>
                <w:szCs w:val="16"/>
              </w:rPr>
              <w:t>4</w:t>
            </w:r>
            <w:r w:rsidRPr="00307C39">
              <w:rPr>
                <w:rFonts w:eastAsia="MS Mincho" w:cs="Arial"/>
                <w:sz w:val="16"/>
                <w:szCs w:val="16"/>
              </w:rPr>
              <w:t xml:space="preserve"> - </w:t>
            </w:r>
            <w:r>
              <w:rPr>
                <w:rFonts w:eastAsia="MS Mincho" w:cs="Arial"/>
                <w:sz w:val="16"/>
                <w:szCs w:val="16"/>
              </w:rPr>
              <w:t>NFC</w:t>
            </w:r>
          </w:p>
        </w:tc>
      </w:tr>
      <w:tr w:rsidR="0042307E" w14:paraId="56F58060" w14:textId="77777777" w:rsidTr="0042307E">
        <w:trPr>
          <w:cantSplit/>
          <w:trHeight w:val="255"/>
          <w:jc w:val="center"/>
        </w:trPr>
        <w:tc>
          <w:tcPr>
            <w:tcW w:w="762" w:type="dxa"/>
            <w:tcBorders>
              <w:top w:val="nil"/>
              <w:left w:val="single" w:sz="4" w:space="0" w:color="auto"/>
              <w:bottom w:val="single" w:sz="4" w:space="0" w:color="auto"/>
              <w:right w:val="nil"/>
            </w:tcBorders>
            <w:noWrap/>
            <w:vAlign w:val="bottom"/>
          </w:tcPr>
          <w:p w14:paraId="55F0A70E" w14:textId="77777777" w:rsidR="0042307E" w:rsidRDefault="0042307E">
            <w:pPr>
              <w:spacing w:line="276" w:lineRule="auto"/>
              <w:rPr>
                <w:rFonts w:eastAsia="MS Mincho" w:cs="Arial"/>
                <w:sz w:val="16"/>
                <w:szCs w:val="16"/>
              </w:rPr>
            </w:pPr>
          </w:p>
        </w:tc>
        <w:tc>
          <w:tcPr>
            <w:tcW w:w="2383" w:type="dxa"/>
            <w:tcBorders>
              <w:bottom w:val="single" w:sz="4" w:space="0" w:color="auto"/>
            </w:tcBorders>
            <w:noWrap/>
            <w:vAlign w:val="bottom"/>
          </w:tcPr>
          <w:p w14:paraId="0C459BFB" w14:textId="77777777" w:rsidR="0042307E" w:rsidRDefault="0042307E">
            <w:pPr>
              <w:spacing w:line="276" w:lineRule="auto"/>
              <w:rPr>
                <w:rFonts w:eastAsia="MS Mincho" w:cs="Arial"/>
                <w:sz w:val="16"/>
                <w:szCs w:val="16"/>
              </w:rPr>
            </w:pPr>
          </w:p>
        </w:tc>
        <w:tc>
          <w:tcPr>
            <w:tcW w:w="914" w:type="dxa"/>
            <w:tcBorders>
              <w:bottom w:val="single" w:sz="4" w:space="0" w:color="auto"/>
            </w:tcBorders>
            <w:noWrap/>
            <w:vAlign w:val="bottom"/>
          </w:tcPr>
          <w:p w14:paraId="657DA221" w14:textId="77777777" w:rsidR="0042307E" w:rsidRDefault="0042307E">
            <w:pPr>
              <w:spacing w:line="276" w:lineRule="auto"/>
              <w:rPr>
                <w:rFonts w:eastAsia="MS Mincho" w:cs="Arial"/>
                <w:sz w:val="16"/>
                <w:szCs w:val="16"/>
              </w:rPr>
            </w:pPr>
          </w:p>
        </w:tc>
        <w:tc>
          <w:tcPr>
            <w:tcW w:w="261" w:type="dxa"/>
            <w:tcBorders>
              <w:bottom w:val="single" w:sz="4" w:space="0" w:color="auto"/>
            </w:tcBorders>
            <w:shd w:val="clear" w:color="auto" w:fill="C0C0C0"/>
            <w:noWrap/>
            <w:vAlign w:val="bottom"/>
          </w:tcPr>
          <w:p w14:paraId="1FC1C3CD" w14:textId="77777777" w:rsidR="0042307E" w:rsidRDefault="0042307E">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14:paraId="678153F4" w14:textId="77777777" w:rsidR="0042307E" w:rsidRDefault="0042307E">
            <w:pPr>
              <w:spacing w:line="276" w:lineRule="auto"/>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14:paraId="677EB897" w14:textId="77777777" w:rsidR="0042307E" w:rsidRDefault="0042307E">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14:paraId="037C69DA" w14:textId="77777777" w:rsidR="0042307E" w:rsidRDefault="0042307E">
            <w:pPr>
              <w:spacing w:line="276" w:lineRule="auto"/>
              <w:rPr>
                <w:rFonts w:eastAsia="MS Mincho" w:cs="Arial"/>
                <w:sz w:val="16"/>
                <w:szCs w:val="16"/>
              </w:rPr>
            </w:pPr>
          </w:p>
        </w:tc>
      </w:tr>
    </w:tbl>
    <w:p w14:paraId="234AB4D9" w14:textId="77777777" w:rsidR="0042307E" w:rsidRDefault="0042307E" w:rsidP="0042307E"/>
    <w:p w14:paraId="0408B7BC" w14:textId="77777777" w:rsidR="0042307E" w:rsidRDefault="0042307E" w:rsidP="0042307E">
      <w:pPr>
        <w:pStyle w:val="Heading3"/>
      </w:pPr>
      <w:bookmarkStart w:id="27" w:name="_Toc66950311"/>
      <w:r>
        <w:t>Signal Descriptions</w:t>
      </w:r>
      <w:bookmarkEnd w:id="27"/>
    </w:p>
    <w:p w14:paraId="5D7D6509" w14:textId="77777777" w:rsidR="0042307E" w:rsidRDefault="0042307E" w:rsidP="0042307E">
      <w:pPr>
        <w:pStyle w:val="Heading4"/>
      </w:pPr>
      <w:r w:rsidRPr="00B9479B">
        <w:t>TP-LOG-TPL-REQ-023137/A-SID-3D-GetMPInfo_Rsp (</w:t>
      </w:r>
      <w:proofErr w:type="spellStart"/>
      <w:r w:rsidRPr="00B9479B">
        <w:t>TcSE</w:t>
      </w:r>
      <w:proofErr w:type="spellEnd"/>
      <w:r w:rsidRPr="00B9479B">
        <w:t xml:space="preserve"> ROIN-138040-2)</w:t>
      </w:r>
    </w:p>
    <w:p w14:paraId="2E99FDE3" w14:textId="77777777" w:rsidR="00E9111B" w:rsidRDefault="0042307E">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949/549 </w:t>
      </w:r>
      <w:r>
        <w:rPr>
          <w:rFonts w:cs="Arial"/>
          <w:snapToGrid w:val="0"/>
          <w:szCs w:val="20"/>
          <w:lang w:val="en-GB"/>
        </w:rPr>
        <w:t xml:space="preserve">(Coding Table I / Coding Table II) </w:t>
      </w:r>
      <w:r>
        <w:rPr>
          <w:rFonts w:cs="Arial"/>
          <w:szCs w:val="20"/>
          <w:lang w:val="en-GB"/>
        </w:rPr>
        <w:t>bytes.</w:t>
      </w:r>
    </w:p>
    <w:p w14:paraId="64ADAB5B"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fr-FR"/>
        </w:rPr>
      </w:pPr>
      <w:r>
        <w:rPr>
          <w:rStyle w:val="spelle"/>
          <w:rFonts w:cs="Arial"/>
          <w:b/>
          <w:snapToGrid w:val="0"/>
          <w:szCs w:val="20"/>
          <w:lang w:val="fr-FR"/>
        </w:rPr>
        <w:t>Byte</w:t>
      </w:r>
      <w:r>
        <w:rPr>
          <w:rFonts w:cs="Arial"/>
          <w:b/>
          <w:snapToGrid w:val="0"/>
          <w:szCs w:val="20"/>
          <w:lang w:val="fr-FR"/>
        </w:rPr>
        <w:t xml:space="preserve"> </w:t>
      </w:r>
      <w:proofErr w:type="gramStart"/>
      <w:r>
        <w:rPr>
          <w:rFonts w:cs="Arial"/>
          <w:b/>
          <w:snapToGrid w:val="0"/>
          <w:szCs w:val="20"/>
          <w:lang w:val="fr-FR"/>
        </w:rPr>
        <w:t>0:</w:t>
      </w:r>
      <w:proofErr w:type="gramEnd"/>
      <w:r>
        <w:rPr>
          <w:rFonts w:cs="Arial"/>
          <w:b/>
          <w:snapToGrid w:val="0"/>
          <w:szCs w:val="20"/>
          <w:lang w:val="fr-FR"/>
        </w:rPr>
        <w:t xml:space="preserve"> Signal identifier</w:t>
      </w:r>
    </w:p>
    <w:p w14:paraId="75939D3E" w14:textId="77777777" w:rsidR="00E9111B" w:rsidRDefault="0042307E">
      <w:pPr>
        <w:keepNext/>
        <w:keepLines/>
        <w:tabs>
          <w:tab w:val="left" w:pos="709"/>
          <w:tab w:val="left" w:pos="1276"/>
          <w:tab w:val="left" w:pos="1843"/>
          <w:tab w:val="left" w:pos="2419"/>
        </w:tabs>
        <w:ind w:left="1276"/>
        <w:rPr>
          <w:rFonts w:cs="Arial"/>
          <w:szCs w:val="20"/>
          <w:lang w:val="fr-FR"/>
        </w:rPr>
      </w:pPr>
      <w:r>
        <w:rPr>
          <w:rStyle w:val="msoins0"/>
          <w:rFonts w:cs="Arial"/>
          <w:snapToGrid w:val="0"/>
          <w:szCs w:val="20"/>
          <w:lang w:val="fr-FR"/>
        </w:rPr>
        <w:t>0x3</w:t>
      </w:r>
      <w:proofErr w:type="gramStart"/>
      <w:r>
        <w:rPr>
          <w:rStyle w:val="msoins0"/>
          <w:rFonts w:cs="Arial"/>
          <w:snapToGrid w:val="0"/>
          <w:szCs w:val="20"/>
          <w:lang w:val="fr-FR"/>
        </w:rPr>
        <w:t>D</w:t>
      </w:r>
      <w:r>
        <w:rPr>
          <w:rFonts w:cs="Arial"/>
          <w:snapToGrid w:val="0"/>
          <w:szCs w:val="20"/>
          <w:lang w:val="fr-FR"/>
        </w:rPr>
        <w:t>:</w:t>
      </w:r>
      <w:proofErr w:type="gramEnd"/>
      <w:r>
        <w:rPr>
          <w:rFonts w:cs="Arial"/>
          <w:snapToGrid w:val="0"/>
          <w:szCs w:val="20"/>
          <w:lang w:val="fr-FR"/>
        </w:rPr>
        <w:t xml:space="preserve"> </w:t>
      </w:r>
      <w:proofErr w:type="spellStart"/>
      <w:r>
        <w:rPr>
          <w:rStyle w:val="spelle"/>
          <w:rFonts w:cs="Arial"/>
          <w:szCs w:val="20"/>
          <w:lang w:val="fr-FR"/>
        </w:rPr>
        <w:t>GetMPListItemInformation_Rsp</w:t>
      </w:r>
      <w:proofErr w:type="spellEnd"/>
    </w:p>
    <w:p w14:paraId="3B0455E6"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14:paraId="3060347E"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75CA9ABD" w14:textId="77777777" w:rsidR="00E9111B" w:rsidRDefault="0042307E">
      <w:pPr>
        <w:keepNext/>
        <w:keepLines/>
        <w:tabs>
          <w:tab w:val="left" w:pos="3544"/>
        </w:tabs>
        <w:ind w:left="1276"/>
        <w:rPr>
          <w:rFonts w:cs="Arial"/>
          <w:snapToGrid w:val="0"/>
          <w:szCs w:val="20"/>
        </w:rPr>
      </w:pPr>
      <w:r>
        <w:rPr>
          <w:rFonts w:cs="Arial"/>
          <w:snapToGrid w:val="0"/>
          <w:szCs w:val="20"/>
        </w:rPr>
        <w:t>0x12: MP_Media2</w:t>
      </w:r>
      <w:r>
        <w:rPr>
          <w:rFonts w:cs="Arial"/>
          <w:snapToGrid w:val="0"/>
          <w:szCs w:val="20"/>
        </w:rPr>
        <w:tab/>
        <w:t>–</w:t>
      </w:r>
      <w:r>
        <w:rPr>
          <w:rFonts w:cs="Arial"/>
          <w:snapToGrid w:val="0"/>
          <w:szCs w:val="20"/>
        </w:rPr>
        <w:tab/>
        <w:t>BT Audio Streaming</w:t>
      </w:r>
    </w:p>
    <w:p w14:paraId="789F441C"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1104E554"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03DE8470" w14:textId="77777777" w:rsidR="00E9111B" w:rsidRDefault="0042307E">
      <w:pPr>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14:paraId="0A8B63A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207AC288"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20858C1D"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3E5CEA8F"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D9F485E"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32A7FE83"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1DBC28D" w14:textId="77777777" w:rsidR="00E9111B" w:rsidRDefault="0042307E">
      <w:pPr>
        <w:autoSpaceDE w:val="0"/>
        <w:autoSpaceDN w:val="0"/>
        <w:adjustRightInd w:val="0"/>
        <w:ind w:left="1260"/>
        <w:rPr>
          <w:rFonts w:cs="Arial"/>
          <w:i/>
          <w:iCs/>
          <w:szCs w:val="20"/>
        </w:rPr>
      </w:pPr>
      <w:r>
        <w:rPr>
          <w:rFonts w:cs="Arial"/>
          <w:i/>
          <w:iCs/>
          <w:szCs w:val="20"/>
        </w:rPr>
        <w:t>Bit 0-5: Reserved</w:t>
      </w:r>
    </w:p>
    <w:p w14:paraId="16C388B2" w14:textId="77777777" w:rsidR="00E9111B" w:rsidRDefault="00E9111B">
      <w:pPr>
        <w:autoSpaceDE w:val="0"/>
        <w:autoSpaceDN w:val="0"/>
        <w:adjustRightInd w:val="0"/>
        <w:ind w:left="1260"/>
        <w:rPr>
          <w:rFonts w:cs="Arial"/>
          <w:i/>
          <w:iCs/>
          <w:szCs w:val="20"/>
        </w:rPr>
      </w:pPr>
    </w:p>
    <w:p w14:paraId="665FD6AD" w14:textId="77777777" w:rsidR="00E9111B" w:rsidRDefault="0042307E">
      <w:pPr>
        <w:autoSpaceDE w:val="0"/>
        <w:autoSpaceDN w:val="0"/>
        <w:adjustRightInd w:val="0"/>
        <w:ind w:left="1260"/>
        <w:rPr>
          <w:rFonts w:cs="Arial"/>
          <w:i/>
          <w:iCs/>
          <w:szCs w:val="20"/>
        </w:rPr>
      </w:pPr>
      <w:r>
        <w:rPr>
          <w:rFonts w:cs="Arial"/>
          <w:i/>
          <w:iCs/>
          <w:szCs w:val="20"/>
        </w:rPr>
        <w:t>Bit 6-7: Coding</w:t>
      </w:r>
    </w:p>
    <w:p w14:paraId="05BB85AA" w14:textId="77777777" w:rsidR="00E9111B" w:rsidRDefault="0042307E">
      <w:pPr>
        <w:autoSpaceDE w:val="0"/>
        <w:autoSpaceDN w:val="0"/>
        <w:adjustRightInd w:val="0"/>
        <w:ind w:left="1890"/>
        <w:rPr>
          <w:rFonts w:cs="Arial"/>
          <w:szCs w:val="20"/>
        </w:rPr>
      </w:pPr>
      <w:r>
        <w:rPr>
          <w:rFonts w:cs="Arial"/>
          <w:szCs w:val="20"/>
        </w:rPr>
        <w:t>0x0: Coding Table I</w:t>
      </w:r>
    </w:p>
    <w:p w14:paraId="060383EF"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4FE90BA4" w14:textId="77777777" w:rsidR="00E9111B" w:rsidRDefault="0042307E">
      <w:pPr>
        <w:autoSpaceDE w:val="0"/>
        <w:autoSpaceDN w:val="0"/>
        <w:adjustRightInd w:val="0"/>
        <w:ind w:left="1890"/>
        <w:rPr>
          <w:rFonts w:cs="Arial"/>
          <w:szCs w:val="20"/>
        </w:rPr>
      </w:pPr>
      <w:r>
        <w:rPr>
          <w:rFonts w:cs="Arial"/>
          <w:szCs w:val="20"/>
        </w:rPr>
        <w:t>0x1: Coding Table II</w:t>
      </w:r>
    </w:p>
    <w:p w14:paraId="3A7065AD" w14:textId="77777777" w:rsidR="00E9111B" w:rsidRDefault="0042307E">
      <w:pPr>
        <w:autoSpaceDE w:val="0"/>
        <w:autoSpaceDN w:val="0"/>
        <w:adjustRightInd w:val="0"/>
        <w:ind w:left="1890"/>
        <w:rPr>
          <w:rFonts w:cs="Arial"/>
          <w:szCs w:val="20"/>
        </w:rPr>
      </w:pPr>
      <w:r>
        <w:rPr>
          <w:rFonts w:cs="Arial"/>
          <w:szCs w:val="20"/>
        </w:rPr>
        <w:t>0x00-0xFF Latin-9 (1 byte per char)</w:t>
      </w:r>
    </w:p>
    <w:p w14:paraId="04F96230" w14:textId="77777777" w:rsidR="00E9111B" w:rsidRDefault="0042307E">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4-5: </w:t>
      </w:r>
      <w:proofErr w:type="spellStart"/>
      <w:r>
        <w:rPr>
          <w:rStyle w:val="spelle"/>
          <w:rFonts w:cs="Arial"/>
          <w:b/>
          <w:szCs w:val="20"/>
          <w:lang w:val="en-GB"/>
        </w:rPr>
        <w:t>FolderNumber</w:t>
      </w:r>
      <w:proofErr w:type="spellEnd"/>
    </w:p>
    <w:p w14:paraId="6E3871B9" w14:textId="77777777" w:rsidR="00E9111B" w:rsidRDefault="0042307E">
      <w:pPr>
        <w:keepNext/>
        <w:keepLines/>
        <w:tabs>
          <w:tab w:val="left" w:pos="709"/>
          <w:tab w:val="left" w:pos="1276"/>
          <w:tab w:val="left" w:pos="1843"/>
          <w:tab w:val="left" w:pos="2419"/>
        </w:tabs>
        <w:ind w:left="1276"/>
        <w:rPr>
          <w:rFonts w:cs="Arial"/>
          <w:snapToGrid w:val="0"/>
          <w:color w:val="000000"/>
          <w:szCs w:val="20"/>
          <w:lang w:val="en-GB"/>
        </w:rPr>
      </w:pPr>
      <w:r>
        <w:rPr>
          <w:rFonts w:cs="Arial"/>
          <w:snapToGrid w:val="0"/>
          <w:color w:val="000000"/>
          <w:szCs w:val="20"/>
          <w:lang w:val="en-GB"/>
        </w:rPr>
        <w:t>0x0000 – Root</w:t>
      </w:r>
      <w:r>
        <w:rPr>
          <w:rFonts w:cs="Arial"/>
          <w:snapToGrid w:val="0"/>
          <w:color w:val="000000"/>
          <w:szCs w:val="20"/>
          <w:lang w:val="en-GB"/>
        </w:rPr>
        <w:br/>
        <w:t>0x0001 – Folder number 1</w:t>
      </w:r>
      <w:r>
        <w:rPr>
          <w:rFonts w:cs="Arial"/>
          <w:snapToGrid w:val="0"/>
          <w:color w:val="000000"/>
          <w:szCs w:val="20"/>
          <w:lang w:val="en-GB"/>
        </w:rPr>
        <w:br/>
        <w:t>0x0002 – Folder number 2</w:t>
      </w:r>
      <w:r>
        <w:rPr>
          <w:rFonts w:cs="Arial"/>
          <w:snapToGrid w:val="0"/>
          <w:color w:val="000000"/>
          <w:szCs w:val="20"/>
          <w:lang w:val="en-GB"/>
        </w:rPr>
        <w:br/>
        <w:t>…</w:t>
      </w:r>
      <w:r>
        <w:rPr>
          <w:rFonts w:cs="Arial"/>
          <w:snapToGrid w:val="0"/>
          <w:color w:val="000000"/>
          <w:szCs w:val="20"/>
          <w:lang w:val="en-GB"/>
        </w:rPr>
        <w:br/>
        <w:t>0xFFFF – Folder number 65535</w:t>
      </w:r>
    </w:p>
    <w:p w14:paraId="066FBF72" w14:textId="77777777" w:rsidR="00E9111B" w:rsidRDefault="0042307E">
      <w:pPr>
        <w:keepNext/>
        <w:keepLines/>
        <w:tabs>
          <w:tab w:val="left" w:pos="709"/>
          <w:tab w:val="left" w:pos="1276"/>
          <w:tab w:val="left" w:pos="1843"/>
          <w:tab w:val="left" w:pos="2419"/>
        </w:tabs>
        <w:spacing w:before="120" w:after="60"/>
        <w:ind w:left="709"/>
        <w:rPr>
          <w:rFonts w:cs="Arial"/>
          <w:b/>
          <w:szCs w:val="20"/>
        </w:rPr>
      </w:pPr>
      <w:r>
        <w:rPr>
          <w:rFonts w:cs="Arial"/>
          <w:b/>
          <w:szCs w:val="20"/>
        </w:rPr>
        <w:t xml:space="preserve">Byte 6-7: </w:t>
      </w:r>
      <w:proofErr w:type="spellStart"/>
      <w:r>
        <w:rPr>
          <w:rStyle w:val="spelle"/>
          <w:rFonts w:cs="Arial"/>
          <w:b/>
          <w:szCs w:val="20"/>
        </w:rPr>
        <w:t>HeaderInfo_</w:t>
      </w:r>
      <w:r>
        <w:rPr>
          <w:rStyle w:val="spelle"/>
          <w:rFonts w:cs="Arial"/>
          <w:i/>
          <w:szCs w:val="20"/>
        </w:rPr>
        <w:t>ItemsInFolder</w:t>
      </w:r>
      <w:proofErr w:type="spellEnd"/>
    </w:p>
    <w:p w14:paraId="081027FF" w14:textId="77777777" w:rsidR="00E9111B" w:rsidRDefault="0042307E">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lang w:val="en-GB"/>
        </w:rPr>
        <w:t xml:space="preserve">Bit 0-15: </w:t>
      </w:r>
      <w:proofErr w:type="spellStart"/>
      <w:r>
        <w:rPr>
          <w:rStyle w:val="spelle"/>
          <w:rFonts w:cs="Arial"/>
          <w:i/>
          <w:szCs w:val="20"/>
          <w:lang w:val="en-GB"/>
        </w:rPr>
        <w:t>ItemsInFolder</w:t>
      </w:r>
      <w:proofErr w:type="spellEnd"/>
    </w:p>
    <w:p w14:paraId="6EDB2239" w14:textId="77777777" w:rsidR="00E9111B" w:rsidRDefault="0042307E">
      <w:pPr>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 xml:space="preserve">Value: </w:t>
      </w:r>
      <w:proofErr w:type="gramStart"/>
      <w:r>
        <w:rPr>
          <w:rFonts w:cs="Arial"/>
          <w:snapToGrid w:val="0"/>
          <w:color w:val="000000"/>
          <w:szCs w:val="20"/>
          <w:lang w:val="en-GB"/>
        </w:rPr>
        <w:t>0..</w:t>
      </w:r>
      <w:proofErr w:type="gramEnd"/>
      <w:r>
        <w:rPr>
          <w:rFonts w:cs="Arial"/>
          <w:snapToGrid w:val="0"/>
          <w:color w:val="000000"/>
          <w:szCs w:val="20"/>
          <w:lang w:val="en-GB"/>
        </w:rPr>
        <w:t>65535</w:t>
      </w:r>
    </w:p>
    <w:p w14:paraId="67BCD493" w14:textId="77777777" w:rsidR="00E9111B" w:rsidRDefault="0042307E">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8: </w:t>
      </w:r>
      <w:proofErr w:type="spellStart"/>
      <w:r>
        <w:rPr>
          <w:rStyle w:val="spelle"/>
          <w:rFonts w:cs="Arial"/>
          <w:b/>
          <w:szCs w:val="20"/>
          <w:lang w:val="en-GB"/>
        </w:rPr>
        <w:t>HeaderInfo_</w:t>
      </w:r>
      <w:r>
        <w:rPr>
          <w:rStyle w:val="spelle"/>
          <w:rFonts w:cs="Arial"/>
          <w:i/>
          <w:szCs w:val="20"/>
          <w:lang w:val="en-GB"/>
        </w:rPr>
        <w:t>NumberOfItems</w:t>
      </w:r>
      <w:proofErr w:type="spellEnd"/>
    </w:p>
    <w:p w14:paraId="5233EC95" w14:textId="77777777" w:rsidR="00E9111B" w:rsidRDefault="0042307E">
      <w:pPr>
        <w:tabs>
          <w:tab w:val="left" w:pos="709"/>
          <w:tab w:val="left" w:pos="1276"/>
          <w:tab w:val="left" w:pos="1843"/>
          <w:tab w:val="left" w:pos="2419"/>
        </w:tabs>
        <w:spacing w:before="120" w:after="60"/>
        <w:ind w:left="1276"/>
        <w:rPr>
          <w:rFonts w:cs="Arial"/>
          <w:i/>
          <w:szCs w:val="20"/>
          <w:lang w:val="en-GB"/>
        </w:rPr>
      </w:pPr>
      <w:r>
        <w:rPr>
          <w:rFonts w:cs="Arial"/>
          <w:i/>
          <w:snapToGrid w:val="0"/>
          <w:szCs w:val="20"/>
          <w:lang w:val="en-GB"/>
        </w:rPr>
        <w:t>Bit 0-2: reserved</w:t>
      </w:r>
    </w:p>
    <w:p w14:paraId="2D080086" w14:textId="77777777" w:rsidR="00E9111B" w:rsidRDefault="0042307E">
      <w:pPr>
        <w:keepNext/>
        <w:keepLines/>
        <w:tabs>
          <w:tab w:val="left" w:pos="709"/>
          <w:tab w:val="left" w:pos="1276"/>
          <w:tab w:val="left" w:pos="1843"/>
          <w:tab w:val="left" w:pos="2419"/>
        </w:tabs>
        <w:spacing w:before="120" w:after="60"/>
        <w:ind w:left="1276"/>
        <w:rPr>
          <w:rFonts w:cs="Arial"/>
          <w:b/>
          <w:szCs w:val="20"/>
          <w:lang w:val="en-GB"/>
        </w:rPr>
      </w:pPr>
      <w:r>
        <w:rPr>
          <w:rFonts w:cs="Arial"/>
          <w:i/>
          <w:snapToGrid w:val="0"/>
          <w:szCs w:val="20"/>
          <w:lang w:val="en-GB"/>
        </w:rPr>
        <w:t xml:space="preserve">Bit 3-7: </w:t>
      </w:r>
      <w:proofErr w:type="spellStart"/>
      <w:r>
        <w:rPr>
          <w:rStyle w:val="spelle"/>
          <w:rFonts w:cs="Arial"/>
          <w:i/>
          <w:szCs w:val="20"/>
          <w:lang w:val="en-GB"/>
        </w:rPr>
        <w:t>NumberOfItems</w:t>
      </w:r>
      <w:proofErr w:type="spellEnd"/>
    </w:p>
    <w:p w14:paraId="2708D9D7" w14:textId="77777777" w:rsidR="00E9111B" w:rsidRDefault="0042307E">
      <w:pPr>
        <w:keepNext/>
        <w:keepLines/>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 xml:space="preserve">Value: </w:t>
      </w:r>
      <w:proofErr w:type="gramStart"/>
      <w:r>
        <w:rPr>
          <w:rFonts w:cs="Arial"/>
          <w:snapToGrid w:val="0"/>
          <w:color w:val="000000"/>
          <w:szCs w:val="20"/>
          <w:lang w:val="en-GB"/>
        </w:rPr>
        <w:t>0..</w:t>
      </w:r>
      <w:proofErr w:type="gramEnd"/>
      <w:r>
        <w:rPr>
          <w:rFonts w:cs="Arial"/>
          <w:snapToGrid w:val="0"/>
          <w:color w:val="000000"/>
          <w:szCs w:val="20"/>
          <w:lang w:val="en-GB"/>
        </w:rPr>
        <w:t>20</w:t>
      </w:r>
    </w:p>
    <w:p w14:paraId="1999D9AF" w14:textId="77777777" w:rsidR="00E9111B" w:rsidRDefault="00E9111B">
      <w:pPr>
        <w:tabs>
          <w:tab w:val="left" w:pos="709"/>
          <w:tab w:val="left" w:pos="1276"/>
          <w:tab w:val="left" w:pos="1843"/>
          <w:tab w:val="left" w:pos="2419"/>
        </w:tabs>
        <w:ind w:left="1843"/>
        <w:rPr>
          <w:rFonts w:cs="Arial"/>
          <w:snapToGrid w:val="0"/>
          <w:color w:val="000000"/>
          <w:szCs w:val="20"/>
          <w:lang w:val="en-GB"/>
        </w:rPr>
      </w:pPr>
    </w:p>
    <w:p w14:paraId="3E40DA7A" w14:textId="77777777" w:rsidR="00E9111B" w:rsidRDefault="0042307E">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lastRenderedPageBreak/>
        <w:t xml:space="preserve">Byte 9 up to 948/548 </w:t>
      </w:r>
      <w:r>
        <w:rPr>
          <w:rFonts w:cs="Arial"/>
          <w:b/>
          <w:snapToGrid w:val="0"/>
          <w:szCs w:val="20"/>
          <w:lang w:val="en-GB"/>
        </w:rPr>
        <w:t>(Coding Table I / Coding Table II)</w:t>
      </w:r>
      <w:r>
        <w:rPr>
          <w:rFonts w:cs="Arial"/>
          <w:b/>
          <w:szCs w:val="20"/>
          <w:lang w:val="en-GB"/>
        </w:rPr>
        <w:t>: Item Info</w:t>
      </w:r>
    </w:p>
    <w:p w14:paraId="590A543C" w14:textId="77777777" w:rsidR="00E9111B" w:rsidRDefault="0042307E">
      <w:pPr>
        <w:keepNext/>
        <w:keepLines/>
        <w:tabs>
          <w:tab w:val="left" w:pos="709"/>
          <w:tab w:val="left" w:pos="1276"/>
          <w:tab w:val="left" w:pos="1843"/>
          <w:tab w:val="left" w:pos="2419"/>
        </w:tabs>
        <w:ind w:left="709"/>
        <w:rPr>
          <w:rFonts w:cs="Arial"/>
          <w:snapToGrid w:val="0"/>
          <w:szCs w:val="20"/>
          <w:lang w:val="en-GB"/>
        </w:rPr>
      </w:pPr>
      <w:proofErr w:type="gramStart"/>
      <w:r>
        <w:rPr>
          <w:rFonts w:cs="Arial"/>
          <w:snapToGrid w:val="0"/>
          <w:szCs w:val="20"/>
          <w:lang w:val="en-GB"/>
        </w:rPr>
        <w:t>Array(</w:t>
      </w:r>
      <w:proofErr w:type="gramEnd"/>
      <w:r>
        <w:rPr>
          <w:rFonts w:cs="Arial"/>
          <w:snapToGrid w:val="0"/>
          <w:szCs w:val="20"/>
          <w:lang w:val="en-GB"/>
        </w:rPr>
        <w:t>1..</w:t>
      </w:r>
      <w:r>
        <w:rPr>
          <w:rFonts w:cs="Arial"/>
          <w:i/>
          <w:szCs w:val="20"/>
          <w:lang w:val="en-GB"/>
        </w:rPr>
        <w:t xml:space="preserve"> </w:t>
      </w:r>
      <w:proofErr w:type="spellStart"/>
      <w:r>
        <w:rPr>
          <w:rStyle w:val="spelle"/>
          <w:rFonts w:cs="Arial"/>
          <w:szCs w:val="20"/>
          <w:lang w:val="en-GB"/>
        </w:rPr>
        <w:t>NumberOfItems</w:t>
      </w:r>
      <w:proofErr w:type="spellEnd"/>
      <w:r>
        <w:rPr>
          <w:rFonts w:cs="Arial"/>
          <w:snapToGrid w:val="0"/>
          <w:szCs w:val="20"/>
          <w:lang w:val="en-GB"/>
        </w:rPr>
        <w:t xml:space="preserve">) of record </w:t>
      </w:r>
      <w:r>
        <w:rPr>
          <w:rFonts w:cs="Arial"/>
          <w:color w:val="000000"/>
          <w:szCs w:val="20"/>
        </w:rPr>
        <w:t>(</w:t>
      </w:r>
      <w:proofErr w:type="spellStart"/>
      <w:r>
        <w:rPr>
          <w:rStyle w:val="spelle"/>
          <w:rFonts w:cs="Arial"/>
          <w:color w:val="000000"/>
          <w:szCs w:val="20"/>
        </w:rPr>
        <w:t>ItemIndex</w:t>
      </w:r>
      <w:proofErr w:type="spellEnd"/>
      <w:r>
        <w:rPr>
          <w:rFonts w:cs="Arial"/>
          <w:color w:val="000000"/>
          <w:szCs w:val="20"/>
        </w:rPr>
        <w:t xml:space="preserve">, </w:t>
      </w:r>
      <w:proofErr w:type="spellStart"/>
      <w:r>
        <w:rPr>
          <w:rStyle w:val="spelle"/>
          <w:rFonts w:cs="Arial"/>
          <w:color w:val="000000"/>
          <w:szCs w:val="20"/>
        </w:rPr>
        <w:t>ItemName</w:t>
      </w:r>
      <w:proofErr w:type="spellEnd"/>
      <w:r>
        <w:rPr>
          <w:rFonts w:cs="Arial"/>
          <w:color w:val="000000"/>
          <w:szCs w:val="20"/>
        </w:rPr>
        <w:t xml:space="preserve">, </w:t>
      </w:r>
      <w:proofErr w:type="spellStart"/>
      <w:r>
        <w:rPr>
          <w:rStyle w:val="spelle"/>
          <w:rFonts w:cs="Arial"/>
          <w:color w:val="000000"/>
          <w:szCs w:val="20"/>
        </w:rPr>
        <w:t>ItemSort</w:t>
      </w:r>
      <w:proofErr w:type="spellEnd"/>
      <w:r>
        <w:rPr>
          <w:rFonts w:cs="Arial"/>
          <w:color w:val="000000"/>
          <w:szCs w:val="20"/>
        </w:rPr>
        <w:t xml:space="preserve">, </w:t>
      </w:r>
      <w:proofErr w:type="spellStart"/>
      <w:r>
        <w:rPr>
          <w:rStyle w:val="spelle"/>
          <w:rFonts w:cs="Arial"/>
          <w:color w:val="000000"/>
          <w:szCs w:val="20"/>
        </w:rPr>
        <w:t>ItemNumber</w:t>
      </w:r>
      <w:proofErr w:type="spellEnd"/>
      <w:r>
        <w:rPr>
          <w:rFonts w:cs="Arial"/>
          <w:color w:val="000000"/>
          <w:szCs w:val="20"/>
        </w:rPr>
        <w:t>)</w:t>
      </w:r>
    </w:p>
    <w:p w14:paraId="7C4E5A6F" w14:textId="77777777" w:rsidR="00E9111B" w:rsidRDefault="0042307E" w:rsidP="0042307E">
      <w:pPr>
        <w:keepNext/>
        <w:keepLines/>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240"/>
        <w:ind w:left="576" w:right="288"/>
        <w:rPr>
          <w:rFonts w:cs="Arial"/>
          <w:i/>
          <w:snapToGrid w:val="0"/>
          <w:szCs w:val="20"/>
          <w:lang w:val="en-GB"/>
        </w:rPr>
      </w:pPr>
      <w:r>
        <w:rPr>
          <w:rFonts w:cs="Arial"/>
          <w:i/>
          <w:snapToGrid w:val="0"/>
          <w:szCs w:val="20"/>
          <w:lang w:val="en-GB"/>
        </w:rPr>
        <w:t>NOTE:</w:t>
      </w:r>
      <w:r>
        <w:rPr>
          <w:rFonts w:cs="Arial"/>
          <w:i/>
          <w:snapToGrid w:val="0"/>
          <w:szCs w:val="20"/>
          <w:lang w:val="en-GB"/>
        </w:rPr>
        <w:br/>
        <w:t xml:space="preserve">Transfer starts at </w:t>
      </w:r>
      <w:proofErr w:type="spellStart"/>
      <w:r>
        <w:rPr>
          <w:rStyle w:val="spelle"/>
          <w:rFonts w:cs="Arial"/>
          <w:i/>
          <w:snapToGrid w:val="0"/>
          <w:szCs w:val="20"/>
          <w:lang w:val="en-GB"/>
        </w:rPr>
        <w:t>ItemIndex</w:t>
      </w:r>
      <w:proofErr w:type="spellEnd"/>
      <w:r>
        <w:rPr>
          <w:rFonts w:cs="Arial"/>
          <w:i/>
          <w:snapToGrid w:val="0"/>
          <w:szCs w:val="20"/>
          <w:lang w:val="en-GB"/>
        </w:rPr>
        <w:t xml:space="preserve"> sent in the request.</w:t>
      </w:r>
      <w:r>
        <w:rPr>
          <w:rFonts w:cs="Arial"/>
          <w:i/>
          <w:snapToGrid w:val="0"/>
          <w:szCs w:val="20"/>
          <w:lang w:val="en-GB"/>
        </w:rPr>
        <w:br/>
      </w:r>
      <w:proofErr w:type="spellStart"/>
      <w:r>
        <w:rPr>
          <w:rStyle w:val="spelle"/>
          <w:rFonts w:cs="Arial"/>
          <w:i/>
          <w:szCs w:val="20"/>
          <w:lang w:val="en-GB"/>
        </w:rPr>
        <w:t>NumberOfItems</w:t>
      </w:r>
      <w:proofErr w:type="spellEnd"/>
      <w:r>
        <w:rPr>
          <w:rFonts w:cs="Arial"/>
          <w:i/>
          <w:snapToGrid w:val="0"/>
          <w:szCs w:val="20"/>
          <w:lang w:val="en-GB"/>
        </w:rPr>
        <w:t xml:space="preserve"> value is connected to the value stated in the request.</w:t>
      </w:r>
      <w:r>
        <w:rPr>
          <w:rFonts w:cs="Arial"/>
          <w:i/>
          <w:snapToGrid w:val="0"/>
          <w:szCs w:val="20"/>
          <w:lang w:val="en-GB"/>
        </w:rPr>
        <w:br/>
        <w:t xml:space="preserve">If fewer items are available then requested, the </w:t>
      </w:r>
      <w:proofErr w:type="spellStart"/>
      <w:r>
        <w:rPr>
          <w:rStyle w:val="spelle"/>
          <w:rFonts w:cs="Arial"/>
          <w:i/>
          <w:snapToGrid w:val="0"/>
          <w:szCs w:val="20"/>
          <w:lang w:val="en-GB"/>
        </w:rPr>
        <w:t>NumberOfItems</w:t>
      </w:r>
      <w:proofErr w:type="spellEnd"/>
      <w:r>
        <w:rPr>
          <w:rFonts w:cs="Arial"/>
          <w:i/>
          <w:snapToGrid w:val="0"/>
          <w:szCs w:val="20"/>
          <w:lang w:val="en-GB"/>
        </w:rPr>
        <w:t xml:space="preserve"> parameter in the response is set to the number of items which are available.</w:t>
      </w:r>
    </w:p>
    <w:p w14:paraId="64F04FF4" w14:textId="77777777" w:rsidR="00E9111B" w:rsidRDefault="0042307E">
      <w:pPr>
        <w:keepNext/>
        <w:keepLines/>
        <w:tabs>
          <w:tab w:val="left" w:pos="709"/>
          <w:tab w:val="left" w:pos="1276"/>
          <w:tab w:val="left" w:pos="1843"/>
          <w:tab w:val="left" w:pos="2419"/>
        </w:tabs>
        <w:ind w:left="709"/>
        <w:rPr>
          <w:rFonts w:cs="Arial"/>
          <w:snapToGrid w:val="0"/>
          <w:szCs w:val="20"/>
          <w:lang w:val="en-GB"/>
        </w:rPr>
      </w:pPr>
      <w:r>
        <w:rPr>
          <w:rFonts w:cs="Arial"/>
          <w:snapToGrid w:val="0"/>
          <w:szCs w:val="20"/>
          <w:lang w:val="en-GB"/>
        </w:rPr>
        <w:t>Record definition (47/27 (Coding Table I / Coding Table II) bytes):</w:t>
      </w:r>
    </w:p>
    <w:p w14:paraId="723838C0" w14:textId="77777777" w:rsidR="00E9111B" w:rsidRDefault="0042307E">
      <w:pPr>
        <w:keepNext/>
        <w:keepLines/>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0-15: </w:t>
      </w:r>
      <w:proofErr w:type="spellStart"/>
      <w:r>
        <w:rPr>
          <w:rStyle w:val="spelle"/>
          <w:rFonts w:cs="Arial"/>
          <w:i/>
          <w:szCs w:val="20"/>
          <w:lang w:val="en-GB"/>
        </w:rPr>
        <w:t>ItemIndex</w:t>
      </w:r>
      <w:proofErr w:type="spellEnd"/>
    </w:p>
    <w:p w14:paraId="71E61A47" w14:textId="77777777" w:rsidR="00E9111B" w:rsidRDefault="0042307E">
      <w:pPr>
        <w:keepNext/>
        <w:keepLines/>
        <w:tabs>
          <w:tab w:val="num" w:pos="284"/>
          <w:tab w:val="left" w:pos="709"/>
          <w:tab w:val="left" w:pos="1276"/>
          <w:tab w:val="left" w:pos="1843"/>
          <w:tab w:val="left" w:pos="2419"/>
        </w:tabs>
        <w:ind w:left="1843"/>
        <w:rPr>
          <w:rFonts w:cs="Arial"/>
          <w:szCs w:val="20"/>
          <w:lang w:val="en-GB"/>
        </w:rPr>
      </w:pPr>
      <w:r>
        <w:rPr>
          <w:rFonts w:cs="Arial"/>
          <w:snapToGrid w:val="0"/>
          <w:szCs w:val="20"/>
          <w:lang w:val="en-GB"/>
        </w:rPr>
        <w:t xml:space="preserve">Value: </w:t>
      </w:r>
      <w:proofErr w:type="gramStart"/>
      <w:r>
        <w:rPr>
          <w:rFonts w:cs="Arial"/>
          <w:snapToGrid w:val="0"/>
          <w:szCs w:val="20"/>
          <w:lang w:val="en-GB"/>
        </w:rPr>
        <w:t>0..</w:t>
      </w:r>
      <w:proofErr w:type="gramEnd"/>
      <w:r>
        <w:rPr>
          <w:rFonts w:cs="Arial"/>
          <w:snapToGrid w:val="0"/>
          <w:szCs w:val="20"/>
          <w:lang w:val="en-GB"/>
        </w:rPr>
        <w:t>65535</w:t>
      </w:r>
    </w:p>
    <w:p w14:paraId="238B11CD" w14:textId="77777777" w:rsidR="00E9111B" w:rsidRDefault="0042307E">
      <w:pPr>
        <w:keepNext/>
        <w:keepLines/>
        <w:tabs>
          <w:tab w:val="left" w:pos="709"/>
          <w:tab w:val="left" w:pos="1276"/>
          <w:tab w:val="left" w:pos="1843"/>
          <w:tab w:val="left" w:pos="2419"/>
        </w:tabs>
        <w:spacing w:before="120" w:after="60"/>
        <w:ind w:left="1276"/>
        <w:rPr>
          <w:rFonts w:cs="Arial"/>
          <w:b/>
          <w:szCs w:val="20"/>
          <w:lang w:val="en-GB"/>
        </w:rPr>
      </w:pPr>
      <w:r>
        <w:rPr>
          <w:rFonts w:cs="Arial"/>
          <w:i/>
          <w:szCs w:val="20"/>
          <w:lang w:val="en-GB"/>
        </w:rPr>
        <w:t xml:space="preserve">Bit 16 up to 335/175: </w:t>
      </w:r>
      <w:proofErr w:type="spellStart"/>
      <w:r>
        <w:rPr>
          <w:rStyle w:val="spelle"/>
          <w:rFonts w:cs="Arial"/>
          <w:i/>
          <w:szCs w:val="20"/>
          <w:lang w:val="en-GB"/>
        </w:rPr>
        <w:t>ItemName</w:t>
      </w:r>
      <w:proofErr w:type="spellEnd"/>
    </w:p>
    <w:p w14:paraId="2936B0A1" w14:textId="77777777" w:rsidR="00E9111B" w:rsidRDefault="0042307E">
      <w:pPr>
        <w:keepNext/>
        <w:keepLines/>
        <w:tabs>
          <w:tab w:val="left" w:pos="709"/>
          <w:tab w:val="left" w:pos="1276"/>
          <w:tab w:val="left" w:pos="1843"/>
          <w:tab w:val="left" w:pos="2419"/>
        </w:tabs>
        <w:ind w:left="1843"/>
        <w:rPr>
          <w:rFonts w:cs="Arial"/>
          <w:szCs w:val="20"/>
          <w:lang w:val="en-GB"/>
        </w:rPr>
      </w:pPr>
      <w:r>
        <w:rPr>
          <w:rFonts w:cs="Arial"/>
          <w:szCs w:val="20"/>
          <w:lang w:val="en-GB"/>
        </w:rPr>
        <w:t>Max. 20 characters, 19 letters plus 1 end of string character.</w:t>
      </w:r>
    </w:p>
    <w:p w14:paraId="3222CB15" w14:textId="77777777" w:rsidR="00E9111B" w:rsidRDefault="0042307E">
      <w:pPr>
        <w:keepNext/>
        <w:keepLines/>
        <w:tabs>
          <w:tab w:val="left" w:pos="709"/>
          <w:tab w:val="left" w:pos="1276"/>
          <w:tab w:val="left" w:pos="1843"/>
          <w:tab w:val="left" w:pos="2419"/>
        </w:tabs>
        <w:spacing w:before="120" w:after="60"/>
        <w:ind w:left="1276"/>
        <w:rPr>
          <w:rFonts w:cs="Arial"/>
          <w:i/>
          <w:iCs/>
          <w:szCs w:val="20"/>
          <w:lang w:val="en-GB"/>
        </w:rPr>
      </w:pPr>
      <w:r>
        <w:rPr>
          <w:rFonts w:cs="Arial"/>
          <w:i/>
          <w:iCs/>
          <w:szCs w:val="20"/>
          <w:lang w:val="en-GB"/>
        </w:rPr>
        <w:t>Bit 32/</w:t>
      </w:r>
      <w:proofErr w:type="gramStart"/>
      <w:r>
        <w:rPr>
          <w:rFonts w:cs="Arial"/>
          <w:i/>
          <w:iCs/>
          <w:szCs w:val="20"/>
          <w:lang w:val="en-GB"/>
        </w:rPr>
        <w:t>24..</w:t>
      </w:r>
      <w:proofErr w:type="gramEnd"/>
      <w:r>
        <w:rPr>
          <w:rFonts w:cs="Arial"/>
          <w:i/>
          <w:iCs/>
          <w:szCs w:val="20"/>
          <w:lang w:val="en-GB"/>
        </w:rPr>
        <w:t xml:space="preserve">336/176 up to 39/31..343/183: </w:t>
      </w:r>
      <w:proofErr w:type="spellStart"/>
      <w:r>
        <w:rPr>
          <w:rStyle w:val="msoins0"/>
          <w:rFonts w:cs="Arial"/>
          <w:i/>
          <w:iCs/>
          <w:szCs w:val="20"/>
          <w:lang w:val="en-GB"/>
        </w:rPr>
        <w:t>ItemSort</w:t>
      </w:r>
      <w:proofErr w:type="spellEnd"/>
    </w:p>
    <w:p w14:paraId="7BD5C01D" w14:textId="77777777" w:rsidR="00E9111B" w:rsidRDefault="0042307E">
      <w:pPr>
        <w:keepNext/>
        <w:keepLines/>
        <w:ind w:left="1843"/>
        <w:rPr>
          <w:rFonts w:cs="Arial"/>
          <w:snapToGrid w:val="0"/>
          <w:szCs w:val="20"/>
        </w:rPr>
      </w:pPr>
      <w:r>
        <w:rPr>
          <w:rFonts w:cs="Arial"/>
          <w:snapToGrid w:val="0"/>
          <w:szCs w:val="20"/>
        </w:rPr>
        <w:t>0x0 – Folder</w:t>
      </w:r>
    </w:p>
    <w:p w14:paraId="5238106B" w14:textId="77777777" w:rsidR="00E9111B" w:rsidRDefault="0042307E">
      <w:pPr>
        <w:keepNext/>
        <w:keepLines/>
        <w:ind w:left="1843"/>
        <w:rPr>
          <w:rFonts w:cs="Arial"/>
          <w:snapToGrid w:val="0"/>
          <w:szCs w:val="20"/>
        </w:rPr>
      </w:pPr>
      <w:r>
        <w:rPr>
          <w:rFonts w:cs="Arial"/>
          <w:snapToGrid w:val="0"/>
          <w:szCs w:val="20"/>
        </w:rPr>
        <w:t xml:space="preserve">0x1 – </w:t>
      </w:r>
      <w:r>
        <w:rPr>
          <w:rStyle w:val="msoins0"/>
          <w:rFonts w:cs="Arial"/>
          <w:snapToGrid w:val="0"/>
          <w:szCs w:val="20"/>
        </w:rPr>
        <w:t>File</w:t>
      </w:r>
    </w:p>
    <w:p w14:paraId="4BDACAB0" w14:textId="77777777" w:rsidR="00E9111B" w:rsidRDefault="0042307E">
      <w:pPr>
        <w:keepNext/>
        <w:keepLines/>
        <w:ind w:left="1843"/>
        <w:rPr>
          <w:rFonts w:cs="Arial"/>
          <w:snapToGrid w:val="0"/>
          <w:szCs w:val="20"/>
        </w:rPr>
      </w:pPr>
      <w:r>
        <w:rPr>
          <w:rFonts w:cs="Arial"/>
          <w:snapToGrid w:val="0"/>
          <w:szCs w:val="20"/>
        </w:rPr>
        <w:t xml:space="preserve">0x2 – </w:t>
      </w:r>
      <w:r>
        <w:rPr>
          <w:rStyle w:val="msoins0"/>
          <w:rFonts w:cs="Arial"/>
          <w:snapToGrid w:val="0"/>
          <w:szCs w:val="20"/>
        </w:rPr>
        <w:t>Playlist</w:t>
      </w:r>
    </w:p>
    <w:p w14:paraId="239E9868" w14:textId="77777777" w:rsidR="00E9111B" w:rsidRDefault="0042307E">
      <w:pPr>
        <w:keepNext/>
        <w:keepLines/>
        <w:ind w:left="1843"/>
        <w:rPr>
          <w:rFonts w:cs="Arial"/>
          <w:snapToGrid w:val="0"/>
          <w:szCs w:val="20"/>
        </w:rPr>
      </w:pPr>
      <w:r>
        <w:rPr>
          <w:rFonts w:cs="Arial"/>
          <w:snapToGrid w:val="0"/>
          <w:szCs w:val="20"/>
        </w:rPr>
        <w:t xml:space="preserve">0x3 – </w:t>
      </w:r>
      <w:proofErr w:type="spellStart"/>
      <w:r>
        <w:rPr>
          <w:rStyle w:val="spelle"/>
          <w:rFonts w:cs="Arial"/>
          <w:snapToGrid w:val="0"/>
          <w:szCs w:val="20"/>
        </w:rPr>
        <w:t>Videofile</w:t>
      </w:r>
      <w:proofErr w:type="spellEnd"/>
    </w:p>
    <w:p w14:paraId="164998CA" w14:textId="77777777" w:rsidR="00E9111B" w:rsidRDefault="0042307E">
      <w:pPr>
        <w:keepNext/>
        <w:keepLines/>
        <w:ind w:left="1843"/>
        <w:rPr>
          <w:rFonts w:cs="Arial"/>
          <w:snapToGrid w:val="0"/>
          <w:szCs w:val="20"/>
        </w:rPr>
      </w:pPr>
      <w:r>
        <w:rPr>
          <w:rFonts w:cs="Arial"/>
          <w:snapToGrid w:val="0"/>
          <w:szCs w:val="20"/>
        </w:rPr>
        <w:t xml:space="preserve">0x4 – </w:t>
      </w:r>
      <w:proofErr w:type="spellStart"/>
      <w:r>
        <w:rPr>
          <w:rStyle w:val="spelle"/>
          <w:rFonts w:cs="Arial"/>
          <w:snapToGrid w:val="0"/>
          <w:szCs w:val="20"/>
        </w:rPr>
        <w:t>Imagefile</w:t>
      </w:r>
      <w:proofErr w:type="spellEnd"/>
    </w:p>
    <w:p w14:paraId="20772A0B" w14:textId="77777777" w:rsidR="00E9111B" w:rsidRDefault="0042307E">
      <w:pPr>
        <w:keepNext/>
        <w:keepLines/>
        <w:ind w:left="1843"/>
        <w:rPr>
          <w:rFonts w:cs="Arial"/>
          <w:snapToGrid w:val="0"/>
          <w:szCs w:val="20"/>
        </w:rPr>
      </w:pPr>
      <w:r>
        <w:rPr>
          <w:rFonts w:cs="Arial"/>
          <w:snapToGrid w:val="0"/>
          <w:szCs w:val="20"/>
        </w:rPr>
        <w:t>0x5 – reserved</w:t>
      </w:r>
    </w:p>
    <w:p w14:paraId="1694A55D" w14:textId="77777777" w:rsidR="00E9111B" w:rsidRDefault="0042307E">
      <w:pPr>
        <w:keepNext/>
        <w:keepLines/>
        <w:ind w:left="1843"/>
        <w:rPr>
          <w:rFonts w:cs="Arial"/>
          <w:snapToGrid w:val="0"/>
          <w:szCs w:val="20"/>
        </w:rPr>
      </w:pPr>
      <w:r>
        <w:rPr>
          <w:rFonts w:cs="Arial"/>
          <w:snapToGrid w:val="0"/>
          <w:szCs w:val="20"/>
        </w:rPr>
        <w:t>…</w:t>
      </w:r>
    </w:p>
    <w:p w14:paraId="5F98B18E" w14:textId="77777777" w:rsidR="00E9111B" w:rsidRDefault="0042307E">
      <w:pPr>
        <w:keepNext/>
        <w:keepLines/>
        <w:ind w:left="1843"/>
        <w:rPr>
          <w:rFonts w:cs="Arial"/>
          <w:snapToGrid w:val="0"/>
          <w:szCs w:val="20"/>
        </w:rPr>
      </w:pPr>
      <w:r>
        <w:rPr>
          <w:rFonts w:cs="Arial"/>
          <w:snapToGrid w:val="0"/>
          <w:szCs w:val="20"/>
        </w:rPr>
        <w:t>0x7 - reserved</w:t>
      </w:r>
    </w:p>
    <w:p w14:paraId="7FE08D71" w14:textId="77777777" w:rsidR="00E9111B" w:rsidRDefault="00E9111B">
      <w:pPr>
        <w:keepNext/>
        <w:keepLines/>
        <w:ind w:left="1843"/>
        <w:rPr>
          <w:bCs/>
        </w:rPr>
      </w:pPr>
    </w:p>
    <w:p w14:paraId="649F27BA" w14:textId="77777777" w:rsidR="00E9111B" w:rsidRDefault="0042307E">
      <w:pPr>
        <w:keepNext/>
        <w:keepLines/>
        <w:tabs>
          <w:tab w:val="left" w:pos="709"/>
          <w:tab w:val="left" w:pos="1276"/>
          <w:tab w:val="left" w:pos="1843"/>
          <w:tab w:val="left" w:pos="2419"/>
        </w:tabs>
        <w:spacing w:before="120" w:after="60"/>
        <w:ind w:left="1276"/>
        <w:rPr>
          <w:rFonts w:cs="Arial"/>
          <w:i/>
          <w:snapToGrid w:val="0"/>
          <w:color w:val="000000"/>
          <w:szCs w:val="20"/>
        </w:rPr>
      </w:pPr>
      <w:r>
        <w:rPr>
          <w:rFonts w:cs="Arial"/>
          <w:i/>
          <w:szCs w:val="20"/>
          <w:lang w:val="en-GB"/>
        </w:rPr>
        <w:t>Bit 40/</w:t>
      </w:r>
      <w:proofErr w:type="gramStart"/>
      <w:r>
        <w:rPr>
          <w:rFonts w:cs="Arial"/>
          <w:i/>
          <w:szCs w:val="20"/>
          <w:lang w:val="en-GB"/>
        </w:rPr>
        <w:t>32..</w:t>
      </w:r>
      <w:proofErr w:type="gramEnd"/>
      <w:r>
        <w:rPr>
          <w:rFonts w:cs="Arial"/>
          <w:i/>
          <w:szCs w:val="20"/>
          <w:lang w:val="en-GB"/>
        </w:rPr>
        <w:t xml:space="preserve">344/184 up to 71/63..375/215: </w:t>
      </w:r>
      <w:proofErr w:type="spellStart"/>
      <w:r>
        <w:rPr>
          <w:rStyle w:val="spelle"/>
          <w:rFonts w:cs="Arial"/>
          <w:i/>
          <w:snapToGrid w:val="0"/>
          <w:color w:val="000000"/>
          <w:szCs w:val="20"/>
        </w:rPr>
        <w:t>ItemNumber</w:t>
      </w:r>
      <w:proofErr w:type="spellEnd"/>
    </w:p>
    <w:p w14:paraId="48C3F831" w14:textId="77777777" w:rsidR="00E9111B" w:rsidRDefault="0042307E">
      <w:pPr>
        <w:keepNext/>
        <w:keepLines/>
        <w:tabs>
          <w:tab w:val="left" w:pos="709"/>
          <w:tab w:val="left" w:pos="2419"/>
        </w:tabs>
        <w:spacing w:before="120" w:after="60"/>
        <w:ind w:left="1843"/>
        <w:rPr>
          <w:rFonts w:cs="Arial"/>
          <w:i/>
          <w:szCs w:val="20"/>
          <w:lang w:val="da-DK"/>
        </w:rPr>
      </w:pPr>
      <w:r>
        <w:rPr>
          <w:rFonts w:cs="Arial"/>
          <w:i/>
          <w:snapToGrid w:val="0"/>
          <w:color w:val="000000"/>
          <w:szCs w:val="20"/>
          <w:lang w:val="da-DK"/>
        </w:rPr>
        <w:t>FolderNumber</w:t>
      </w:r>
    </w:p>
    <w:p w14:paraId="21153FAD" w14:textId="77777777" w:rsidR="00E9111B" w:rsidRDefault="0042307E">
      <w:pPr>
        <w:keepNext/>
        <w:keepLines/>
        <w:ind w:left="2410"/>
        <w:rPr>
          <w:rFonts w:cs="Arial"/>
          <w:snapToGrid w:val="0"/>
          <w:color w:val="000000"/>
          <w:szCs w:val="20"/>
          <w:lang w:val="da-DK"/>
        </w:rPr>
      </w:pPr>
      <w:r>
        <w:rPr>
          <w:rFonts w:cs="Arial"/>
          <w:snapToGrid w:val="0"/>
          <w:color w:val="000000"/>
          <w:szCs w:val="20"/>
          <w:lang w:val="da-DK"/>
        </w:rPr>
        <w:t>0x0000 – Root</w:t>
      </w:r>
      <w:r>
        <w:rPr>
          <w:rFonts w:cs="Arial"/>
          <w:snapToGrid w:val="0"/>
          <w:color w:val="000000"/>
          <w:szCs w:val="20"/>
          <w:lang w:val="da-DK"/>
        </w:rPr>
        <w:br/>
        <w:t>0x0001 – Folder number 1</w:t>
      </w:r>
      <w:r>
        <w:rPr>
          <w:rFonts w:cs="Arial"/>
          <w:snapToGrid w:val="0"/>
          <w:color w:val="000000"/>
          <w:szCs w:val="20"/>
          <w:lang w:val="da-DK"/>
        </w:rPr>
        <w:br/>
        <w:t>0x0002 – Folder number 2</w:t>
      </w:r>
      <w:r>
        <w:rPr>
          <w:rFonts w:cs="Arial"/>
          <w:snapToGrid w:val="0"/>
          <w:color w:val="000000"/>
          <w:szCs w:val="20"/>
          <w:lang w:val="da-DK"/>
        </w:rPr>
        <w:br/>
        <w:t>…</w:t>
      </w:r>
      <w:r>
        <w:rPr>
          <w:rFonts w:cs="Arial"/>
          <w:snapToGrid w:val="0"/>
          <w:color w:val="000000"/>
          <w:szCs w:val="20"/>
          <w:lang w:val="da-DK"/>
        </w:rPr>
        <w:br/>
        <w:t>0xFFFF – Folder number 65535</w:t>
      </w:r>
    </w:p>
    <w:p w14:paraId="47389B73" w14:textId="77777777" w:rsidR="00E9111B" w:rsidRDefault="0042307E">
      <w:pPr>
        <w:keepNext/>
        <w:keepLines/>
        <w:tabs>
          <w:tab w:val="left" w:pos="709"/>
          <w:tab w:val="left" w:pos="1843"/>
          <w:tab w:val="left" w:pos="2419"/>
        </w:tabs>
        <w:spacing w:before="120" w:after="60"/>
        <w:ind w:left="1843"/>
        <w:rPr>
          <w:rFonts w:cs="Arial"/>
          <w:i/>
          <w:snapToGrid w:val="0"/>
          <w:color w:val="000000"/>
          <w:szCs w:val="20"/>
        </w:rPr>
      </w:pPr>
      <w:proofErr w:type="spellStart"/>
      <w:r>
        <w:rPr>
          <w:rStyle w:val="spelle"/>
          <w:rFonts w:cs="Arial"/>
          <w:i/>
          <w:snapToGrid w:val="0"/>
          <w:color w:val="000000"/>
          <w:szCs w:val="20"/>
        </w:rPr>
        <w:t>TrackNumber</w:t>
      </w:r>
      <w:proofErr w:type="spellEnd"/>
    </w:p>
    <w:p w14:paraId="61B06F2E" w14:textId="77777777" w:rsidR="00E9111B" w:rsidRDefault="0042307E" w:rsidP="0042307E">
      <w:pPr>
        <w:keepNext/>
        <w:keepLines/>
        <w:pBdr>
          <w:top w:val="single" w:sz="4" w:space="1" w:color="auto"/>
          <w:left w:val="single" w:sz="4" w:space="4" w:color="auto"/>
          <w:bottom w:val="single" w:sz="4" w:space="1" w:color="auto"/>
          <w:right w:val="single" w:sz="4" w:space="4" w:color="auto"/>
        </w:pBdr>
        <w:tabs>
          <w:tab w:val="left" w:pos="709"/>
          <w:tab w:val="left" w:pos="1843"/>
          <w:tab w:val="left" w:pos="2419"/>
        </w:tabs>
        <w:spacing w:after="60"/>
        <w:ind w:left="576" w:right="288"/>
        <w:rPr>
          <w:rFonts w:cs="Arial"/>
          <w:i/>
          <w:snapToGrid w:val="0"/>
          <w:color w:val="000000"/>
          <w:szCs w:val="20"/>
        </w:rPr>
      </w:pPr>
      <w:r>
        <w:rPr>
          <w:rFonts w:cs="Arial"/>
          <w:i/>
          <w:snapToGrid w:val="0"/>
          <w:color w:val="000000"/>
          <w:szCs w:val="20"/>
        </w:rPr>
        <w:t>NOTE:</w:t>
      </w:r>
      <w:r>
        <w:rPr>
          <w:rFonts w:cs="Arial"/>
          <w:i/>
          <w:snapToGrid w:val="0"/>
          <w:color w:val="000000"/>
          <w:szCs w:val="20"/>
        </w:rPr>
        <w:br/>
        <w:t xml:space="preserve">If </w:t>
      </w:r>
      <w:proofErr w:type="spellStart"/>
      <w:r>
        <w:rPr>
          <w:rStyle w:val="spelle"/>
          <w:rFonts w:cs="Arial"/>
          <w:i/>
          <w:snapToGrid w:val="0"/>
          <w:color w:val="000000"/>
          <w:szCs w:val="20"/>
        </w:rPr>
        <w:t>ItemNumber</w:t>
      </w:r>
      <w:proofErr w:type="spellEnd"/>
      <w:r>
        <w:rPr>
          <w:rFonts w:cs="Arial"/>
          <w:i/>
          <w:snapToGrid w:val="0"/>
          <w:color w:val="000000"/>
          <w:szCs w:val="20"/>
        </w:rPr>
        <w:t xml:space="preserve"> is equal to Folder or </w:t>
      </w:r>
      <w:r>
        <w:rPr>
          <w:rStyle w:val="spelle"/>
          <w:rFonts w:cs="Arial"/>
          <w:i/>
          <w:snapToGrid w:val="0"/>
          <w:color w:val="000000"/>
          <w:szCs w:val="20"/>
        </w:rPr>
        <w:t>Playlist</w:t>
      </w:r>
      <w:r>
        <w:rPr>
          <w:rFonts w:cs="Arial"/>
          <w:i/>
          <w:snapToGrid w:val="0"/>
          <w:color w:val="000000"/>
          <w:szCs w:val="20"/>
        </w:rPr>
        <w:t xml:space="preserve"> the parameter </w:t>
      </w:r>
      <w:proofErr w:type="spellStart"/>
      <w:r>
        <w:rPr>
          <w:rStyle w:val="spelle"/>
          <w:rFonts w:cs="Arial"/>
          <w:i/>
          <w:snapToGrid w:val="0"/>
          <w:color w:val="000000"/>
          <w:szCs w:val="20"/>
        </w:rPr>
        <w:t>TrackNumber</w:t>
      </w:r>
      <w:proofErr w:type="spellEnd"/>
      <w:r>
        <w:rPr>
          <w:rFonts w:cs="Arial"/>
          <w:i/>
          <w:snapToGrid w:val="0"/>
          <w:color w:val="000000"/>
          <w:szCs w:val="20"/>
        </w:rPr>
        <w:t xml:space="preserve"> is set to 0x0000. If </w:t>
      </w:r>
      <w:proofErr w:type="spellStart"/>
      <w:r>
        <w:rPr>
          <w:rStyle w:val="spelle"/>
          <w:rFonts w:cs="Arial"/>
          <w:i/>
          <w:snapToGrid w:val="0"/>
          <w:color w:val="000000"/>
          <w:szCs w:val="20"/>
        </w:rPr>
        <w:t>ItemNumber</w:t>
      </w:r>
      <w:proofErr w:type="spellEnd"/>
      <w:r>
        <w:rPr>
          <w:rFonts w:cs="Arial"/>
          <w:i/>
          <w:snapToGrid w:val="0"/>
          <w:color w:val="000000"/>
          <w:szCs w:val="20"/>
        </w:rPr>
        <w:t xml:space="preserve"> is fordna3</w:t>
      </w:r>
    </w:p>
    <w:p w14:paraId="48A620D6" w14:textId="77777777" w:rsidR="00E9111B" w:rsidRDefault="0042307E" w:rsidP="0042307E">
      <w:pPr>
        <w:keepNext/>
        <w:keepLines/>
        <w:pBdr>
          <w:top w:val="single" w:sz="4" w:space="1" w:color="auto"/>
          <w:left w:val="single" w:sz="4" w:space="4" w:color="auto"/>
          <w:bottom w:val="single" w:sz="4" w:space="1" w:color="auto"/>
          <w:right w:val="single" w:sz="4" w:space="4" w:color="auto"/>
        </w:pBdr>
        <w:tabs>
          <w:tab w:val="left" w:pos="709"/>
          <w:tab w:val="left" w:pos="1843"/>
          <w:tab w:val="left" w:pos="2419"/>
        </w:tabs>
        <w:spacing w:after="60"/>
        <w:ind w:left="576" w:right="288"/>
        <w:rPr>
          <w:rFonts w:cs="Arial"/>
          <w:i/>
          <w:szCs w:val="20"/>
          <w:lang w:val="en-GB"/>
        </w:rPr>
      </w:pPr>
      <w:r>
        <w:rPr>
          <w:rFonts w:cs="Arial"/>
          <w:i/>
          <w:snapToGrid w:val="0"/>
          <w:color w:val="000000"/>
          <w:szCs w:val="20"/>
        </w:rPr>
        <w:t xml:space="preserve">equal to File, the parameter </w:t>
      </w:r>
      <w:proofErr w:type="spellStart"/>
      <w:r>
        <w:rPr>
          <w:rStyle w:val="spelle"/>
          <w:rFonts w:cs="Arial"/>
          <w:i/>
          <w:snapToGrid w:val="0"/>
          <w:color w:val="000000"/>
          <w:szCs w:val="20"/>
        </w:rPr>
        <w:t>TrackNumber</w:t>
      </w:r>
      <w:proofErr w:type="spellEnd"/>
      <w:r>
        <w:rPr>
          <w:rFonts w:cs="Arial"/>
          <w:i/>
          <w:snapToGrid w:val="0"/>
          <w:color w:val="000000"/>
          <w:szCs w:val="20"/>
        </w:rPr>
        <w:t xml:space="preserve"> reflects the track number of the selected folder.</w:t>
      </w:r>
    </w:p>
    <w:p w14:paraId="28468584" w14:textId="77777777" w:rsidR="00E9111B" w:rsidRDefault="0042307E">
      <w:pPr>
        <w:keepNext/>
        <w:keepLines/>
        <w:ind w:left="2410"/>
        <w:rPr>
          <w:rFonts w:cs="Arial"/>
          <w:snapToGrid w:val="0"/>
          <w:color w:val="000000"/>
          <w:szCs w:val="20"/>
          <w:lang w:val="en-GB"/>
        </w:rPr>
      </w:pPr>
      <w:r>
        <w:rPr>
          <w:rFonts w:cs="Arial"/>
          <w:snapToGrid w:val="0"/>
          <w:color w:val="000000"/>
          <w:szCs w:val="20"/>
          <w:lang w:val="en-GB"/>
        </w:rPr>
        <w:t>0x0001 – Track 1</w:t>
      </w:r>
      <w:r>
        <w:rPr>
          <w:rFonts w:cs="Arial"/>
          <w:snapToGrid w:val="0"/>
          <w:color w:val="000000"/>
          <w:szCs w:val="20"/>
          <w:lang w:val="en-GB"/>
        </w:rPr>
        <w:br/>
        <w:t>0x0002 – Track 2</w:t>
      </w:r>
      <w:r>
        <w:rPr>
          <w:rFonts w:cs="Arial"/>
          <w:snapToGrid w:val="0"/>
          <w:color w:val="000000"/>
          <w:szCs w:val="20"/>
          <w:lang w:val="en-GB"/>
        </w:rPr>
        <w:br/>
        <w:t>…</w:t>
      </w:r>
      <w:r>
        <w:rPr>
          <w:rFonts w:cs="Arial"/>
          <w:snapToGrid w:val="0"/>
          <w:color w:val="000000"/>
          <w:szCs w:val="20"/>
          <w:lang w:val="en-GB"/>
        </w:rPr>
        <w:br/>
        <w:t>0xFFFF – Track 65535</w:t>
      </w:r>
    </w:p>
    <w:p w14:paraId="347CCF47" w14:textId="77777777" w:rsidR="00E9111B" w:rsidRDefault="00E9111B">
      <w:pPr>
        <w:rPr>
          <w:rFonts w:cs="Arial"/>
          <w:szCs w:val="20"/>
          <w:lang w:val="en-GB"/>
        </w:rPr>
      </w:pPr>
    </w:p>
    <w:p w14:paraId="3328A4B8" w14:textId="77777777" w:rsidR="0042307E" w:rsidRDefault="0042307E" w:rsidP="0042307E">
      <w:pPr>
        <w:pStyle w:val="Heading4"/>
      </w:pPr>
      <w:r w:rsidRPr="00B9479B">
        <w:lastRenderedPageBreak/>
        <w:t>TP-LOG-TPL-REQ-023138/A-SID-6A-EnsembleName_St (</w:t>
      </w:r>
      <w:proofErr w:type="spellStart"/>
      <w:r w:rsidRPr="00B9479B">
        <w:t>TcSE</w:t>
      </w:r>
      <w:proofErr w:type="spellEnd"/>
      <w:r w:rsidRPr="00B9479B">
        <w:t xml:space="preserve"> ROIN-147415-3)</w:t>
      </w:r>
    </w:p>
    <w:p w14:paraId="3943FD16" w14:textId="77777777" w:rsidR="00E9111B" w:rsidRDefault="0042307E">
      <w:pPr>
        <w:keepNext/>
        <w:keepLines/>
        <w:tabs>
          <w:tab w:val="left" w:pos="709"/>
          <w:tab w:val="left" w:pos="1276"/>
          <w:tab w:val="left" w:pos="1843"/>
          <w:tab w:val="left" w:pos="2419"/>
        </w:tabs>
        <w:rPr>
          <w:snapToGrid w:val="0"/>
          <w:szCs w:val="20"/>
          <w:lang w:val="en-GB"/>
        </w:rPr>
      </w:pPr>
      <w:r>
        <w:rPr>
          <w:snapToGrid w:val="0"/>
          <w:szCs w:val="20"/>
          <w:lang w:val="en-GB"/>
        </w:rPr>
        <w:t>Data size: up to 38/21 (Coding Table I / Coding Table II) byte</w:t>
      </w:r>
    </w:p>
    <w:p w14:paraId="00511175" w14:textId="77777777" w:rsidR="00E9111B" w:rsidRDefault="0042307E">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0: Signal identifier</w:t>
      </w:r>
    </w:p>
    <w:p w14:paraId="41176E86" w14:textId="77777777" w:rsidR="00E9111B" w:rsidRDefault="0042307E">
      <w:pPr>
        <w:keepNext/>
        <w:keepLines/>
        <w:tabs>
          <w:tab w:val="left" w:pos="709"/>
          <w:tab w:val="left" w:pos="1276"/>
          <w:tab w:val="left" w:pos="1843"/>
          <w:tab w:val="left" w:pos="2419"/>
        </w:tabs>
        <w:ind w:left="1276"/>
        <w:rPr>
          <w:snapToGrid w:val="0"/>
          <w:szCs w:val="20"/>
          <w:lang w:val="en-GB"/>
        </w:rPr>
      </w:pPr>
      <w:r>
        <w:rPr>
          <w:snapToGrid w:val="0"/>
          <w:szCs w:val="20"/>
          <w:lang w:val="en-GB"/>
        </w:rPr>
        <w:t xml:space="preserve">0x6A: </w:t>
      </w:r>
      <w:proofErr w:type="spellStart"/>
      <w:r>
        <w:rPr>
          <w:rStyle w:val="spelle"/>
          <w:snapToGrid w:val="0"/>
          <w:szCs w:val="20"/>
          <w:lang w:val="en-GB"/>
        </w:rPr>
        <w:t>EnsembleName_St</w:t>
      </w:r>
      <w:proofErr w:type="spellEnd"/>
    </w:p>
    <w:p w14:paraId="3AF7ED4A" w14:textId="77777777" w:rsidR="00E9111B" w:rsidRDefault="0042307E">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1: Utilization</w:t>
      </w:r>
    </w:p>
    <w:p w14:paraId="5456F33E" w14:textId="77777777" w:rsidR="00E9111B" w:rsidRDefault="0042307E">
      <w:pPr>
        <w:keepNext/>
        <w:keepLines/>
        <w:tabs>
          <w:tab w:val="left" w:pos="3544"/>
        </w:tabs>
        <w:ind w:left="1276"/>
        <w:rPr>
          <w:snapToGrid w:val="0"/>
          <w:szCs w:val="20"/>
          <w:lang w:val="en-GB"/>
        </w:rPr>
      </w:pPr>
      <w:r>
        <w:rPr>
          <w:snapToGrid w:val="0"/>
          <w:szCs w:val="20"/>
          <w:lang w:val="en-GB"/>
        </w:rPr>
        <w:t xml:space="preserve">0x01: </w:t>
      </w:r>
      <w:r>
        <w:rPr>
          <w:snapToGrid w:val="0"/>
          <w:szCs w:val="20"/>
        </w:rPr>
        <w:t>Radio_Service1</w:t>
      </w:r>
      <w:r>
        <w:rPr>
          <w:snapToGrid w:val="0"/>
          <w:szCs w:val="20"/>
          <w:lang w:val="en-GB"/>
        </w:rPr>
        <w:tab/>
        <w:t>–</w:t>
      </w:r>
      <w:r>
        <w:rPr>
          <w:snapToGrid w:val="0"/>
          <w:szCs w:val="20"/>
          <w:lang w:val="en-GB"/>
        </w:rPr>
        <w:tab/>
      </w:r>
      <w:proofErr w:type="spellStart"/>
      <w:r>
        <w:rPr>
          <w:rStyle w:val="spelle"/>
          <w:snapToGrid w:val="0"/>
          <w:szCs w:val="20"/>
          <w:lang w:val="en-GB"/>
        </w:rPr>
        <w:t>AmFm</w:t>
      </w:r>
      <w:proofErr w:type="spellEnd"/>
      <w:r>
        <w:rPr>
          <w:snapToGrid w:val="0"/>
          <w:szCs w:val="20"/>
          <w:lang w:val="en-GB"/>
        </w:rPr>
        <w:t xml:space="preserve"> Radio General</w:t>
      </w:r>
    </w:p>
    <w:p w14:paraId="26BE76AE" w14:textId="77777777" w:rsidR="00E9111B" w:rsidRDefault="0042307E">
      <w:pPr>
        <w:keepNext/>
        <w:keepLines/>
        <w:tabs>
          <w:tab w:val="left" w:pos="3544"/>
        </w:tabs>
        <w:ind w:left="1276"/>
        <w:rPr>
          <w:snapToGrid w:val="0"/>
          <w:szCs w:val="20"/>
          <w:lang w:val="en-GB"/>
        </w:rPr>
      </w:pPr>
      <w:r>
        <w:rPr>
          <w:snapToGrid w:val="0"/>
          <w:szCs w:val="20"/>
          <w:lang w:val="en-GB"/>
        </w:rPr>
        <w:t xml:space="preserve">0x03: </w:t>
      </w:r>
      <w:r>
        <w:rPr>
          <w:snapToGrid w:val="0"/>
          <w:szCs w:val="20"/>
        </w:rPr>
        <w:t>Radio_Service3</w:t>
      </w:r>
      <w:r>
        <w:rPr>
          <w:snapToGrid w:val="0"/>
          <w:szCs w:val="20"/>
          <w:lang w:val="en-GB"/>
        </w:rPr>
        <w:tab/>
        <w:t>–</w:t>
      </w:r>
      <w:r>
        <w:rPr>
          <w:snapToGrid w:val="0"/>
          <w:szCs w:val="20"/>
          <w:lang w:val="en-GB"/>
        </w:rPr>
        <w:tab/>
        <w:t>DAB</w:t>
      </w:r>
    </w:p>
    <w:p w14:paraId="73DBACED" w14:textId="77777777" w:rsidR="00E9111B" w:rsidRDefault="0042307E">
      <w:pPr>
        <w:keepNext/>
        <w:keepLines/>
        <w:tabs>
          <w:tab w:val="left" w:pos="709"/>
          <w:tab w:val="left" w:pos="1276"/>
          <w:tab w:val="left" w:pos="1843"/>
          <w:tab w:val="left" w:pos="2419"/>
        </w:tabs>
        <w:spacing w:before="120" w:after="60"/>
        <w:ind w:left="709"/>
        <w:rPr>
          <w:b/>
          <w:snapToGrid w:val="0"/>
          <w:szCs w:val="20"/>
        </w:rPr>
      </w:pPr>
      <w:r>
        <w:rPr>
          <w:b/>
          <w:snapToGrid w:val="0"/>
          <w:szCs w:val="20"/>
        </w:rPr>
        <w:t>Byte 2: Command Execution Status</w:t>
      </w:r>
    </w:p>
    <w:p w14:paraId="4D85F762" w14:textId="77777777" w:rsidR="00E9111B" w:rsidRDefault="0042307E">
      <w:pPr>
        <w:keepNext/>
        <w:keepLines/>
        <w:tabs>
          <w:tab w:val="left" w:pos="3544"/>
        </w:tabs>
        <w:ind w:left="1276"/>
        <w:rPr>
          <w:snapToGrid w:val="0"/>
          <w:szCs w:val="20"/>
        </w:rPr>
      </w:pPr>
      <w:r>
        <w:rPr>
          <w:snapToGrid w:val="0"/>
          <w:szCs w:val="20"/>
        </w:rPr>
        <w:t xml:space="preserve">0x0y: </w:t>
      </w:r>
      <w:proofErr w:type="gramStart"/>
      <w:r>
        <w:rPr>
          <w:snapToGrid w:val="0"/>
          <w:szCs w:val="20"/>
        </w:rPr>
        <w:t>Final Result</w:t>
      </w:r>
      <w:proofErr w:type="gramEnd"/>
      <w:r>
        <w:rPr>
          <w:snapToGrid w:val="0"/>
          <w:szCs w:val="20"/>
        </w:rPr>
        <w:tab/>
        <w:t>–</w:t>
      </w:r>
      <w:r>
        <w:rPr>
          <w:snapToGrid w:val="0"/>
          <w:szCs w:val="20"/>
        </w:rPr>
        <w:tab/>
        <w:t>Success</w:t>
      </w:r>
    </w:p>
    <w:p w14:paraId="27704B09" w14:textId="77777777" w:rsidR="00E9111B" w:rsidRDefault="0042307E">
      <w:pPr>
        <w:keepNext/>
        <w:keepLines/>
        <w:tabs>
          <w:tab w:val="left" w:pos="3544"/>
        </w:tabs>
        <w:ind w:left="1276"/>
        <w:rPr>
          <w:snapToGrid w:val="0"/>
          <w:szCs w:val="20"/>
        </w:rPr>
      </w:pPr>
      <w:r>
        <w:rPr>
          <w:snapToGrid w:val="0"/>
          <w:szCs w:val="20"/>
        </w:rPr>
        <w:t xml:space="preserve">0x1y: </w:t>
      </w:r>
      <w:proofErr w:type="gramStart"/>
      <w:r>
        <w:rPr>
          <w:snapToGrid w:val="0"/>
          <w:szCs w:val="20"/>
        </w:rPr>
        <w:t>Final Result</w:t>
      </w:r>
      <w:proofErr w:type="gramEnd"/>
      <w:r>
        <w:rPr>
          <w:snapToGrid w:val="0"/>
          <w:szCs w:val="20"/>
        </w:rPr>
        <w:tab/>
        <w:t>–</w:t>
      </w:r>
      <w:r>
        <w:rPr>
          <w:snapToGrid w:val="0"/>
          <w:szCs w:val="20"/>
        </w:rPr>
        <w:tab/>
        <w:t>Fail</w:t>
      </w:r>
    </w:p>
    <w:p w14:paraId="19FB6958" w14:textId="77777777" w:rsidR="00E9111B" w:rsidRDefault="0042307E">
      <w:pPr>
        <w:keepNext/>
        <w:keepLines/>
        <w:tabs>
          <w:tab w:val="left" w:pos="3544"/>
        </w:tabs>
        <w:ind w:left="1276"/>
        <w:rPr>
          <w:snapToGrid w:val="0"/>
          <w:szCs w:val="20"/>
        </w:rPr>
      </w:pPr>
      <w:r>
        <w:rPr>
          <w:snapToGrid w:val="0"/>
          <w:szCs w:val="20"/>
        </w:rPr>
        <w:t xml:space="preserve">0x2y: </w:t>
      </w:r>
      <w:proofErr w:type="gramStart"/>
      <w:r>
        <w:rPr>
          <w:snapToGrid w:val="0"/>
          <w:szCs w:val="20"/>
        </w:rPr>
        <w:t>Final Result</w:t>
      </w:r>
      <w:proofErr w:type="gramEnd"/>
      <w:r>
        <w:rPr>
          <w:snapToGrid w:val="0"/>
          <w:szCs w:val="20"/>
        </w:rPr>
        <w:tab/>
        <w:t>–</w:t>
      </w:r>
      <w:r>
        <w:rPr>
          <w:snapToGrid w:val="0"/>
          <w:szCs w:val="20"/>
        </w:rPr>
        <w:tab/>
        <w:t>Information</w:t>
      </w:r>
    </w:p>
    <w:p w14:paraId="5D051CF9" w14:textId="77777777" w:rsidR="00E9111B" w:rsidRDefault="0042307E">
      <w:pPr>
        <w:keepNext/>
        <w:keepLines/>
        <w:tabs>
          <w:tab w:val="left" w:pos="3544"/>
        </w:tabs>
        <w:ind w:left="1276"/>
        <w:rPr>
          <w:snapToGrid w:val="0"/>
          <w:szCs w:val="20"/>
        </w:rPr>
      </w:pPr>
      <w:r>
        <w:rPr>
          <w:snapToGrid w:val="0"/>
          <w:szCs w:val="20"/>
        </w:rPr>
        <w:t>0x3y: Intermediate Result</w:t>
      </w:r>
      <w:r>
        <w:rPr>
          <w:snapToGrid w:val="0"/>
          <w:szCs w:val="20"/>
        </w:rPr>
        <w:tab/>
        <w:t>–</w:t>
      </w:r>
      <w:r>
        <w:rPr>
          <w:snapToGrid w:val="0"/>
          <w:szCs w:val="20"/>
        </w:rPr>
        <w:tab/>
        <w:t>Wait</w:t>
      </w:r>
    </w:p>
    <w:p w14:paraId="28356BA7" w14:textId="77777777" w:rsidR="00E9111B" w:rsidRDefault="0042307E">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3: Character Coding</w:t>
      </w:r>
    </w:p>
    <w:p w14:paraId="246FAE6D"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6B834D62" w14:textId="77777777" w:rsidR="00E9111B" w:rsidRDefault="00E9111B">
      <w:pPr>
        <w:autoSpaceDE w:val="0"/>
        <w:autoSpaceDN w:val="0"/>
        <w:adjustRightInd w:val="0"/>
        <w:ind w:left="1260"/>
        <w:rPr>
          <w:rFonts w:ascii="Helvetica-Oblique" w:hAnsi="Helvetica-Oblique" w:cs="Helvetica-Oblique" w:hint="eastAsia"/>
          <w:i/>
          <w:iCs/>
          <w:szCs w:val="20"/>
        </w:rPr>
      </w:pPr>
    </w:p>
    <w:p w14:paraId="273C94E0"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5A281AFB"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4FA00592"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49028B94"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01B188EE"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 - RDS Latin shall be used.</w:t>
      </w:r>
    </w:p>
    <w:p w14:paraId="12DED5F9" w14:textId="77777777" w:rsidR="00E9111B" w:rsidRDefault="0042307E">
      <w:pPr>
        <w:keepNext/>
        <w:keepLines/>
        <w:tabs>
          <w:tab w:val="left" w:pos="709"/>
          <w:tab w:val="left" w:pos="1276"/>
          <w:tab w:val="left" w:pos="1843"/>
          <w:tab w:val="left" w:pos="2419"/>
        </w:tabs>
        <w:spacing w:before="120" w:after="60"/>
        <w:rPr>
          <w:b/>
          <w:snapToGrid w:val="0"/>
          <w:szCs w:val="20"/>
          <w:lang w:val="en-GB"/>
        </w:rPr>
      </w:pPr>
      <w:r>
        <w:rPr>
          <w:snapToGrid w:val="0"/>
          <w:szCs w:val="20"/>
          <w:lang w:val="en-GB"/>
        </w:rPr>
        <w:tab/>
      </w:r>
      <w:r>
        <w:rPr>
          <w:b/>
          <w:snapToGrid w:val="0"/>
          <w:szCs w:val="20"/>
          <w:lang w:val="en-GB"/>
        </w:rPr>
        <w:t>Byte 4 up to 37/20 (Coding Table I / Coding Table II): Active Ensemble Name</w:t>
      </w:r>
    </w:p>
    <w:p w14:paraId="09C37E31" w14:textId="77777777" w:rsidR="00E9111B" w:rsidRDefault="0042307E">
      <w:pPr>
        <w:keepNext/>
        <w:keepLines/>
        <w:tabs>
          <w:tab w:val="left" w:pos="709"/>
          <w:tab w:val="left" w:pos="1276"/>
          <w:tab w:val="left" w:pos="1843"/>
          <w:tab w:val="left" w:pos="2419"/>
        </w:tabs>
        <w:ind w:left="1276"/>
        <w:rPr>
          <w:szCs w:val="20"/>
          <w:lang w:val="en-GB"/>
        </w:rPr>
      </w:pPr>
      <w:r>
        <w:rPr>
          <w:szCs w:val="20"/>
          <w:lang w:val="en-GB"/>
        </w:rPr>
        <w:t>Max. 17 characters, 16 characters plus 1 end of string character.</w:t>
      </w:r>
    </w:p>
    <w:p w14:paraId="2BCCC1EB" w14:textId="77777777" w:rsidR="00E9111B" w:rsidRDefault="00E9111B">
      <w:pPr>
        <w:rPr>
          <w:lang w:val="en-GB"/>
        </w:rPr>
      </w:pPr>
    </w:p>
    <w:p w14:paraId="69381CF9" w14:textId="77777777" w:rsidR="0042307E" w:rsidRDefault="0042307E" w:rsidP="0042307E">
      <w:pPr>
        <w:pStyle w:val="Heading4"/>
      </w:pPr>
      <w:r w:rsidRPr="00B9479B">
        <w:t>TP-LOG-TPL-REQ-023139/A-SID-6B-CurrentStationName_St (</w:t>
      </w:r>
      <w:proofErr w:type="spellStart"/>
      <w:r w:rsidRPr="00B9479B">
        <w:t>TcSE</w:t>
      </w:r>
      <w:proofErr w:type="spellEnd"/>
      <w:r w:rsidRPr="00B9479B">
        <w:t xml:space="preserve"> ROIN-147417-4)</w:t>
      </w:r>
    </w:p>
    <w:p w14:paraId="28BC7D09" w14:textId="77777777" w:rsidR="00E9111B" w:rsidRDefault="0042307E">
      <w:pPr>
        <w:keepNext/>
        <w:keepLines/>
        <w:tabs>
          <w:tab w:val="left" w:pos="709"/>
          <w:tab w:val="left" w:pos="1276"/>
          <w:tab w:val="left" w:pos="1843"/>
          <w:tab w:val="left" w:pos="2419"/>
        </w:tabs>
        <w:rPr>
          <w:rFonts w:cs="Arial"/>
          <w:snapToGrid w:val="0"/>
          <w:szCs w:val="20"/>
        </w:rPr>
      </w:pPr>
      <w:r>
        <w:rPr>
          <w:rFonts w:cs="Arial"/>
          <w:snapToGrid w:val="0"/>
          <w:szCs w:val="20"/>
        </w:rPr>
        <w:t>Data size: up to 38/21 (Coding Table I / Coding Table II) byte</w:t>
      </w:r>
    </w:p>
    <w:p w14:paraId="6215906B"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70524404" w14:textId="77777777" w:rsidR="00E9111B" w:rsidRDefault="0042307E">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0x6B: </w:t>
      </w:r>
      <w:proofErr w:type="spellStart"/>
      <w:r>
        <w:rPr>
          <w:rStyle w:val="spelle"/>
          <w:rFonts w:cs="Arial"/>
          <w:snapToGrid w:val="0"/>
          <w:szCs w:val="20"/>
          <w:lang w:val="en-GB"/>
        </w:rPr>
        <w:t>CurrentStationName_St</w:t>
      </w:r>
      <w:proofErr w:type="spellEnd"/>
    </w:p>
    <w:p w14:paraId="1F0843EB"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14:paraId="1B224898"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 xml:space="preserve">0x01: </w:t>
      </w:r>
      <w:r>
        <w:rPr>
          <w:rFonts w:cs="Arial"/>
          <w:snapToGrid w:val="0"/>
          <w:szCs w:val="20"/>
        </w:rPr>
        <w:t>Radio_Service1</w:t>
      </w:r>
      <w:r>
        <w:rPr>
          <w:rFonts w:cs="Arial"/>
          <w:snapToGrid w:val="0"/>
          <w:szCs w:val="20"/>
          <w:lang w:val="en-GB"/>
        </w:rPr>
        <w:tab/>
        <w:t>–</w:t>
      </w:r>
      <w:r>
        <w:rPr>
          <w:rFonts w:cs="Arial"/>
          <w:snapToGrid w:val="0"/>
          <w:szCs w:val="20"/>
          <w:lang w:val="en-GB"/>
        </w:rPr>
        <w:tab/>
      </w:r>
      <w:proofErr w:type="spellStart"/>
      <w:r>
        <w:rPr>
          <w:rStyle w:val="spelle"/>
          <w:rFonts w:cs="Arial"/>
          <w:snapToGrid w:val="0"/>
          <w:szCs w:val="20"/>
          <w:lang w:val="en-GB"/>
        </w:rPr>
        <w:t>AmFm</w:t>
      </w:r>
      <w:proofErr w:type="spellEnd"/>
      <w:r>
        <w:rPr>
          <w:rFonts w:cs="Arial"/>
          <w:snapToGrid w:val="0"/>
          <w:szCs w:val="20"/>
          <w:lang w:val="en-GB"/>
        </w:rPr>
        <w:t xml:space="preserve"> Radio General</w:t>
      </w:r>
    </w:p>
    <w:p w14:paraId="0D47A7DE"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 xml:space="preserve">0x03: </w:t>
      </w:r>
      <w:r>
        <w:rPr>
          <w:rFonts w:cs="Arial"/>
          <w:snapToGrid w:val="0"/>
          <w:szCs w:val="20"/>
        </w:rPr>
        <w:t>Radio_Service3</w:t>
      </w:r>
      <w:r>
        <w:rPr>
          <w:rFonts w:cs="Arial"/>
          <w:snapToGrid w:val="0"/>
          <w:szCs w:val="20"/>
          <w:lang w:val="en-GB"/>
        </w:rPr>
        <w:tab/>
        <w:t>–</w:t>
      </w:r>
      <w:r>
        <w:rPr>
          <w:rFonts w:cs="Arial"/>
          <w:snapToGrid w:val="0"/>
          <w:szCs w:val="20"/>
          <w:lang w:val="en-GB"/>
        </w:rPr>
        <w:tab/>
        <w:t>DAB</w:t>
      </w:r>
    </w:p>
    <w:p w14:paraId="10FFAF6A"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BF93F17"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63F61711"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72DFCC7A"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EB45457"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3714565D"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3: Character Coding</w:t>
      </w:r>
    </w:p>
    <w:p w14:paraId="2241EF93" w14:textId="77777777" w:rsidR="00E9111B" w:rsidRDefault="0042307E">
      <w:pPr>
        <w:autoSpaceDE w:val="0"/>
        <w:autoSpaceDN w:val="0"/>
        <w:adjustRightInd w:val="0"/>
        <w:ind w:left="1260"/>
        <w:rPr>
          <w:rFonts w:cs="Arial"/>
          <w:i/>
          <w:iCs/>
          <w:szCs w:val="20"/>
        </w:rPr>
      </w:pPr>
      <w:r>
        <w:rPr>
          <w:rFonts w:cs="Arial"/>
          <w:i/>
          <w:iCs/>
          <w:szCs w:val="20"/>
        </w:rPr>
        <w:t>Bit 0-5: Reserved</w:t>
      </w:r>
    </w:p>
    <w:p w14:paraId="5690A04F" w14:textId="77777777" w:rsidR="00E9111B" w:rsidRDefault="00E9111B">
      <w:pPr>
        <w:autoSpaceDE w:val="0"/>
        <w:autoSpaceDN w:val="0"/>
        <w:adjustRightInd w:val="0"/>
        <w:ind w:left="1260"/>
        <w:rPr>
          <w:rFonts w:cs="Arial"/>
          <w:i/>
          <w:iCs/>
          <w:szCs w:val="20"/>
        </w:rPr>
      </w:pPr>
    </w:p>
    <w:p w14:paraId="0562E29A" w14:textId="77777777" w:rsidR="00E9111B" w:rsidRDefault="0042307E">
      <w:pPr>
        <w:autoSpaceDE w:val="0"/>
        <w:autoSpaceDN w:val="0"/>
        <w:adjustRightInd w:val="0"/>
        <w:ind w:left="1260"/>
        <w:rPr>
          <w:rFonts w:cs="Arial"/>
          <w:i/>
          <w:iCs/>
          <w:szCs w:val="20"/>
        </w:rPr>
      </w:pPr>
      <w:r>
        <w:rPr>
          <w:rFonts w:cs="Arial"/>
          <w:i/>
          <w:iCs/>
          <w:szCs w:val="20"/>
        </w:rPr>
        <w:t>Bit 6-7: Coding</w:t>
      </w:r>
    </w:p>
    <w:p w14:paraId="3D9BD0A3" w14:textId="77777777" w:rsidR="00E9111B" w:rsidRDefault="0042307E">
      <w:pPr>
        <w:autoSpaceDE w:val="0"/>
        <w:autoSpaceDN w:val="0"/>
        <w:adjustRightInd w:val="0"/>
        <w:ind w:left="1890"/>
        <w:rPr>
          <w:rFonts w:cs="Arial"/>
          <w:szCs w:val="20"/>
        </w:rPr>
      </w:pPr>
      <w:r>
        <w:rPr>
          <w:rFonts w:cs="Arial"/>
          <w:szCs w:val="20"/>
        </w:rPr>
        <w:t>0x0: Coding Table I</w:t>
      </w:r>
    </w:p>
    <w:p w14:paraId="1D9FDAE1"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189C9F2A" w14:textId="77777777" w:rsidR="00E9111B" w:rsidRDefault="0042307E">
      <w:pPr>
        <w:autoSpaceDE w:val="0"/>
        <w:autoSpaceDN w:val="0"/>
        <w:adjustRightInd w:val="0"/>
        <w:ind w:left="1890"/>
        <w:rPr>
          <w:rFonts w:cs="Arial"/>
          <w:szCs w:val="20"/>
        </w:rPr>
      </w:pPr>
      <w:r>
        <w:rPr>
          <w:rFonts w:cs="Arial"/>
          <w:szCs w:val="20"/>
        </w:rPr>
        <w:t>0x1: Coding Table II</w:t>
      </w:r>
    </w:p>
    <w:p w14:paraId="4B92D54A" w14:textId="77777777" w:rsidR="00E9111B" w:rsidRDefault="0042307E">
      <w:pPr>
        <w:autoSpaceDE w:val="0"/>
        <w:autoSpaceDN w:val="0"/>
        <w:adjustRightInd w:val="0"/>
        <w:ind w:left="1890"/>
        <w:rPr>
          <w:rFonts w:cs="Arial"/>
          <w:szCs w:val="20"/>
        </w:rPr>
      </w:pPr>
      <w:r>
        <w:rPr>
          <w:rFonts w:cs="Arial"/>
          <w:szCs w:val="20"/>
        </w:rPr>
        <w:t>0x00-0xFF Latin-9 (1 byte per char) - RDS Latin shall be used.</w:t>
      </w:r>
    </w:p>
    <w:p w14:paraId="5B0D5937" w14:textId="77777777" w:rsidR="00E9111B" w:rsidRDefault="0042307E">
      <w:pPr>
        <w:keepNext/>
        <w:keepLines/>
        <w:tabs>
          <w:tab w:val="left" w:pos="709"/>
          <w:tab w:val="left" w:pos="1276"/>
          <w:tab w:val="left" w:pos="1843"/>
          <w:tab w:val="left" w:pos="2419"/>
        </w:tabs>
        <w:spacing w:before="120" w:after="60"/>
        <w:rPr>
          <w:rFonts w:cs="Arial"/>
          <w:b/>
          <w:snapToGrid w:val="0"/>
          <w:szCs w:val="20"/>
        </w:rPr>
      </w:pPr>
      <w:r>
        <w:rPr>
          <w:rFonts w:cs="Arial"/>
          <w:snapToGrid w:val="0"/>
          <w:szCs w:val="20"/>
        </w:rPr>
        <w:tab/>
      </w:r>
      <w:r>
        <w:rPr>
          <w:rFonts w:cs="Arial"/>
          <w:b/>
          <w:snapToGrid w:val="0"/>
          <w:szCs w:val="20"/>
        </w:rPr>
        <w:t xml:space="preserve">Byte 4 up to 37/20 (Coding Table I / Coding Table II): </w:t>
      </w:r>
      <w:r>
        <w:rPr>
          <w:rFonts w:cs="Arial"/>
          <w:b/>
          <w:szCs w:val="20"/>
        </w:rPr>
        <w:t>current station</w:t>
      </w:r>
      <w:r>
        <w:rPr>
          <w:rFonts w:cs="Arial"/>
          <w:b/>
          <w:snapToGrid w:val="0"/>
          <w:szCs w:val="20"/>
        </w:rPr>
        <w:t xml:space="preserve"> name</w:t>
      </w:r>
    </w:p>
    <w:p w14:paraId="2A246AF3" w14:textId="77777777" w:rsidR="00E9111B" w:rsidRDefault="0042307E">
      <w:pPr>
        <w:ind w:left="1260"/>
        <w:rPr>
          <w:rFonts w:cs="Arial"/>
          <w:szCs w:val="20"/>
        </w:rPr>
      </w:pPr>
      <w:r>
        <w:rPr>
          <w:rFonts w:cs="Arial"/>
          <w:szCs w:val="20"/>
        </w:rPr>
        <w:t>Max. 17 characters, 16 characters plus 1 end of string character.</w:t>
      </w:r>
    </w:p>
    <w:p w14:paraId="5227A931" w14:textId="77777777" w:rsidR="0042307E" w:rsidRDefault="0042307E" w:rsidP="0042307E">
      <w:pPr>
        <w:pStyle w:val="Heading4"/>
      </w:pPr>
      <w:r w:rsidRPr="00B9479B">
        <w:lastRenderedPageBreak/>
        <w:t>TP-LOG-TPL-REQ-023140/A-SID-42-ArtistName_St (</w:t>
      </w:r>
      <w:proofErr w:type="spellStart"/>
      <w:r w:rsidRPr="00B9479B">
        <w:t>TcSE</w:t>
      </w:r>
      <w:proofErr w:type="spellEnd"/>
      <w:r w:rsidRPr="00B9479B">
        <w:t xml:space="preserve"> ROIN-138041-2)</w:t>
      </w:r>
    </w:p>
    <w:p w14:paraId="5692B07D"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14:paraId="548996A2"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3D649BEB" w14:textId="77777777" w:rsidR="00E9111B" w:rsidRDefault="0042307E">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0x42: </w:t>
      </w:r>
      <w:proofErr w:type="spellStart"/>
      <w:r>
        <w:rPr>
          <w:rStyle w:val="spelle"/>
          <w:rFonts w:cs="Arial"/>
          <w:snapToGrid w:val="0"/>
          <w:szCs w:val="20"/>
          <w:lang w:val="en-GB"/>
        </w:rPr>
        <w:t>NameOfArtist_St</w:t>
      </w:r>
      <w:proofErr w:type="spellEnd"/>
    </w:p>
    <w:p w14:paraId="57BE62C2"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14:paraId="3DDF84E4"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42FA058E"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14:paraId="0CB3F38D"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6E932F54"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14:paraId="1F8B91D1"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4865D2C5"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14:paraId="0553B33A"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770F5B82"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23368736"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7DEDD531"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2818A9F2"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553C672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094F2761" w14:textId="77777777" w:rsidR="00E9111B" w:rsidRDefault="0042307E">
      <w:pPr>
        <w:autoSpaceDE w:val="0"/>
        <w:autoSpaceDN w:val="0"/>
        <w:adjustRightInd w:val="0"/>
        <w:ind w:left="1260"/>
        <w:rPr>
          <w:rFonts w:cs="Arial"/>
          <w:i/>
          <w:iCs/>
          <w:szCs w:val="20"/>
        </w:rPr>
      </w:pPr>
      <w:r>
        <w:rPr>
          <w:rFonts w:cs="Arial"/>
          <w:i/>
          <w:iCs/>
          <w:szCs w:val="20"/>
        </w:rPr>
        <w:t>Bit 0-5: Reserved</w:t>
      </w:r>
    </w:p>
    <w:p w14:paraId="3CA67BA5" w14:textId="77777777" w:rsidR="00E9111B" w:rsidRDefault="00E9111B">
      <w:pPr>
        <w:autoSpaceDE w:val="0"/>
        <w:autoSpaceDN w:val="0"/>
        <w:adjustRightInd w:val="0"/>
        <w:ind w:left="1260"/>
        <w:rPr>
          <w:rFonts w:cs="Arial"/>
          <w:i/>
          <w:iCs/>
          <w:szCs w:val="20"/>
        </w:rPr>
      </w:pPr>
    </w:p>
    <w:p w14:paraId="59E246C0" w14:textId="77777777" w:rsidR="00E9111B" w:rsidRDefault="0042307E">
      <w:pPr>
        <w:autoSpaceDE w:val="0"/>
        <w:autoSpaceDN w:val="0"/>
        <w:adjustRightInd w:val="0"/>
        <w:ind w:left="1260"/>
        <w:rPr>
          <w:rFonts w:cs="Arial"/>
          <w:i/>
          <w:iCs/>
          <w:szCs w:val="20"/>
        </w:rPr>
      </w:pPr>
      <w:r>
        <w:rPr>
          <w:rFonts w:cs="Arial"/>
          <w:i/>
          <w:iCs/>
          <w:szCs w:val="20"/>
        </w:rPr>
        <w:t>Bit 6-7: Coding</w:t>
      </w:r>
    </w:p>
    <w:p w14:paraId="58C11D79" w14:textId="77777777" w:rsidR="00E9111B" w:rsidRDefault="0042307E">
      <w:pPr>
        <w:autoSpaceDE w:val="0"/>
        <w:autoSpaceDN w:val="0"/>
        <w:adjustRightInd w:val="0"/>
        <w:ind w:left="1890"/>
        <w:rPr>
          <w:rFonts w:cs="Arial"/>
          <w:szCs w:val="20"/>
        </w:rPr>
      </w:pPr>
      <w:r>
        <w:rPr>
          <w:rFonts w:cs="Arial"/>
          <w:szCs w:val="20"/>
        </w:rPr>
        <w:t>0x0: Coding Table I</w:t>
      </w:r>
    </w:p>
    <w:p w14:paraId="0394901D"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75696440" w14:textId="77777777" w:rsidR="00E9111B" w:rsidRDefault="0042307E">
      <w:pPr>
        <w:autoSpaceDE w:val="0"/>
        <w:autoSpaceDN w:val="0"/>
        <w:adjustRightInd w:val="0"/>
        <w:ind w:left="1890"/>
        <w:rPr>
          <w:rFonts w:cs="Arial"/>
          <w:szCs w:val="20"/>
        </w:rPr>
      </w:pPr>
      <w:r>
        <w:rPr>
          <w:rFonts w:cs="Arial"/>
          <w:szCs w:val="20"/>
        </w:rPr>
        <w:t>0x1: Coding Table II</w:t>
      </w:r>
    </w:p>
    <w:p w14:paraId="6737E289" w14:textId="77777777" w:rsidR="00E9111B" w:rsidRDefault="0042307E">
      <w:pPr>
        <w:autoSpaceDE w:val="0"/>
        <w:autoSpaceDN w:val="0"/>
        <w:adjustRightInd w:val="0"/>
        <w:ind w:left="1890"/>
        <w:rPr>
          <w:rFonts w:cs="Arial"/>
          <w:szCs w:val="20"/>
        </w:rPr>
      </w:pPr>
      <w:r>
        <w:rPr>
          <w:rFonts w:cs="Arial"/>
          <w:szCs w:val="20"/>
        </w:rPr>
        <w:t>0x00-0xFF Latin-9 (1 byte per char)</w:t>
      </w:r>
    </w:p>
    <w:p w14:paraId="65FA8233"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Active artist name</w:t>
      </w:r>
    </w:p>
    <w:p w14:paraId="5661D5F6"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14:paraId="025A2CBE" w14:textId="77777777" w:rsidR="00E9111B" w:rsidRDefault="00E9111B">
      <w:pPr>
        <w:rPr>
          <w:rFonts w:cs="Arial"/>
          <w:szCs w:val="20"/>
          <w:lang w:val="en-GB"/>
        </w:rPr>
      </w:pPr>
    </w:p>
    <w:p w14:paraId="5873177D" w14:textId="77777777" w:rsidR="0042307E" w:rsidRDefault="0042307E" w:rsidP="0042307E">
      <w:pPr>
        <w:pStyle w:val="Heading4"/>
      </w:pPr>
      <w:r w:rsidRPr="00B9479B">
        <w:t>TP-LOG-TPL-REQ-023141/A-SID-43-FileName_St (</w:t>
      </w:r>
      <w:proofErr w:type="spellStart"/>
      <w:r w:rsidRPr="00B9479B">
        <w:t>TcSE</w:t>
      </w:r>
      <w:proofErr w:type="spellEnd"/>
      <w:r w:rsidRPr="00B9479B">
        <w:t xml:space="preserve"> ROIN-146556-2)</w:t>
      </w:r>
    </w:p>
    <w:p w14:paraId="52590588"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14:paraId="3C360B32"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0586060"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 xml:space="preserve">0x43: </w:t>
      </w:r>
      <w:r>
        <w:rPr>
          <w:rStyle w:val="spelle"/>
          <w:rFonts w:cs="Arial"/>
          <w:szCs w:val="20"/>
          <w:lang w:val="nb-NO"/>
        </w:rPr>
        <w:t>NameOfFile_St</w:t>
      </w:r>
    </w:p>
    <w:p w14:paraId="5975E2D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14:paraId="1A8D4DFF"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39F5EE5A"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14:paraId="2AC5CDCF"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0175533F"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0D075196" w14:textId="77777777" w:rsidR="00E9111B" w:rsidRDefault="0042307E">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14:paraId="6CD195B9"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F69C252"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5750996E"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4A1B0267"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9380369"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44E78C64"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0201A97B" w14:textId="77777777" w:rsidR="00E9111B" w:rsidRDefault="0042307E">
      <w:pPr>
        <w:autoSpaceDE w:val="0"/>
        <w:autoSpaceDN w:val="0"/>
        <w:adjustRightInd w:val="0"/>
        <w:ind w:left="1260"/>
        <w:rPr>
          <w:rFonts w:cs="Arial"/>
          <w:i/>
          <w:iCs/>
          <w:szCs w:val="20"/>
        </w:rPr>
      </w:pPr>
      <w:r>
        <w:rPr>
          <w:rFonts w:cs="Arial"/>
          <w:i/>
          <w:iCs/>
          <w:szCs w:val="20"/>
        </w:rPr>
        <w:t>Bit 0-5: Reserved</w:t>
      </w:r>
    </w:p>
    <w:p w14:paraId="14CF7C4C" w14:textId="77777777" w:rsidR="00E9111B" w:rsidRDefault="00E9111B">
      <w:pPr>
        <w:autoSpaceDE w:val="0"/>
        <w:autoSpaceDN w:val="0"/>
        <w:adjustRightInd w:val="0"/>
        <w:ind w:left="1260"/>
        <w:rPr>
          <w:rFonts w:cs="Arial"/>
          <w:i/>
          <w:iCs/>
          <w:szCs w:val="20"/>
        </w:rPr>
      </w:pPr>
    </w:p>
    <w:p w14:paraId="76E03451" w14:textId="77777777" w:rsidR="00E9111B" w:rsidRDefault="0042307E">
      <w:pPr>
        <w:autoSpaceDE w:val="0"/>
        <w:autoSpaceDN w:val="0"/>
        <w:adjustRightInd w:val="0"/>
        <w:ind w:left="1260"/>
        <w:rPr>
          <w:rFonts w:cs="Arial"/>
          <w:i/>
          <w:iCs/>
          <w:szCs w:val="20"/>
        </w:rPr>
      </w:pPr>
      <w:r>
        <w:rPr>
          <w:rFonts w:cs="Arial"/>
          <w:i/>
          <w:iCs/>
          <w:szCs w:val="20"/>
        </w:rPr>
        <w:t>Bit 6-7: Coding</w:t>
      </w:r>
    </w:p>
    <w:p w14:paraId="12440DED" w14:textId="77777777" w:rsidR="00E9111B" w:rsidRDefault="0042307E">
      <w:pPr>
        <w:autoSpaceDE w:val="0"/>
        <w:autoSpaceDN w:val="0"/>
        <w:adjustRightInd w:val="0"/>
        <w:ind w:left="1890"/>
        <w:rPr>
          <w:rFonts w:cs="Arial"/>
          <w:szCs w:val="20"/>
        </w:rPr>
      </w:pPr>
      <w:r>
        <w:rPr>
          <w:rFonts w:cs="Arial"/>
          <w:szCs w:val="20"/>
        </w:rPr>
        <w:t>0x0: Coding Table I</w:t>
      </w:r>
    </w:p>
    <w:p w14:paraId="57D6F25F"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6C1D05F8" w14:textId="77777777" w:rsidR="00E9111B" w:rsidRDefault="0042307E">
      <w:pPr>
        <w:autoSpaceDE w:val="0"/>
        <w:autoSpaceDN w:val="0"/>
        <w:adjustRightInd w:val="0"/>
        <w:ind w:left="1890"/>
        <w:rPr>
          <w:rFonts w:cs="Arial"/>
          <w:szCs w:val="20"/>
        </w:rPr>
      </w:pPr>
      <w:r>
        <w:rPr>
          <w:rFonts w:cs="Arial"/>
          <w:szCs w:val="20"/>
        </w:rPr>
        <w:t>0x1: Coding Table II</w:t>
      </w:r>
    </w:p>
    <w:p w14:paraId="307AE4AB" w14:textId="77777777" w:rsidR="00E9111B" w:rsidRDefault="0042307E">
      <w:pPr>
        <w:autoSpaceDE w:val="0"/>
        <w:autoSpaceDN w:val="0"/>
        <w:adjustRightInd w:val="0"/>
        <w:ind w:left="1890"/>
        <w:rPr>
          <w:rFonts w:cs="Arial"/>
          <w:szCs w:val="20"/>
        </w:rPr>
      </w:pPr>
      <w:r>
        <w:rPr>
          <w:rFonts w:cs="Arial"/>
          <w:szCs w:val="20"/>
        </w:rPr>
        <w:t>0x00-0xFF Latin-9 (1 byte per char)</w:t>
      </w:r>
    </w:p>
    <w:p w14:paraId="75A34B69"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4 up to 43/23 (Coding Table I / Coding Table II): Current file name</w:t>
      </w:r>
    </w:p>
    <w:p w14:paraId="1490EC70"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14:paraId="16CB50BE" w14:textId="77777777" w:rsidR="00E9111B" w:rsidRDefault="00E9111B">
      <w:pPr>
        <w:rPr>
          <w:rFonts w:cs="Arial"/>
          <w:szCs w:val="20"/>
          <w:lang w:val="en-GB"/>
        </w:rPr>
      </w:pPr>
    </w:p>
    <w:p w14:paraId="10E54A84" w14:textId="77777777" w:rsidR="0042307E" w:rsidRDefault="0042307E" w:rsidP="0042307E">
      <w:pPr>
        <w:pStyle w:val="Heading4"/>
      </w:pPr>
      <w:r w:rsidRPr="00B9479B">
        <w:t>TP-LOG-TPL-REQ-023142/A-SID-3F-AlbumName_St (</w:t>
      </w:r>
      <w:proofErr w:type="spellStart"/>
      <w:r w:rsidRPr="00B9479B">
        <w:t>TcSE</w:t>
      </w:r>
      <w:proofErr w:type="spellEnd"/>
      <w:r w:rsidRPr="00B9479B">
        <w:t xml:space="preserve"> ROIN-146555-2)</w:t>
      </w:r>
    </w:p>
    <w:p w14:paraId="476853FD"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14:paraId="086AE6E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82A0005" w14:textId="77777777" w:rsidR="00E9111B" w:rsidRDefault="0042307E">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0x3F: </w:t>
      </w:r>
      <w:proofErr w:type="spellStart"/>
      <w:r>
        <w:rPr>
          <w:rStyle w:val="spelle"/>
          <w:rFonts w:cs="Arial"/>
          <w:szCs w:val="20"/>
          <w:lang w:val="en-GB"/>
        </w:rPr>
        <w:t>NameOfAlbum_St</w:t>
      </w:r>
      <w:proofErr w:type="spellEnd"/>
    </w:p>
    <w:p w14:paraId="4E4F8533"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14:paraId="5BB5D702"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6A064DA0"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14:paraId="0EDCF488"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4D9DAD1E"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14:paraId="35073C14"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71989F7B"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14:paraId="072B382F"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2017185A"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310DEDCB"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7E6847F4"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19D5939"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0C74A3AC"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1B7A74B" w14:textId="77777777" w:rsidR="00E9111B" w:rsidRDefault="0042307E">
      <w:pPr>
        <w:autoSpaceDE w:val="0"/>
        <w:autoSpaceDN w:val="0"/>
        <w:adjustRightInd w:val="0"/>
        <w:ind w:left="1260"/>
        <w:rPr>
          <w:rFonts w:cs="Arial"/>
          <w:i/>
          <w:iCs/>
          <w:szCs w:val="20"/>
        </w:rPr>
      </w:pPr>
      <w:r>
        <w:rPr>
          <w:rFonts w:cs="Arial"/>
          <w:i/>
          <w:iCs/>
          <w:szCs w:val="20"/>
        </w:rPr>
        <w:t>Bit 0-5: Reserved</w:t>
      </w:r>
    </w:p>
    <w:p w14:paraId="2D99DB3A" w14:textId="77777777" w:rsidR="00E9111B" w:rsidRDefault="00E9111B">
      <w:pPr>
        <w:autoSpaceDE w:val="0"/>
        <w:autoSpaceDN w:val="0"/>
        <w:adjustRightInd w:val="0"/>
        <w:ind w:left="1260"/>
        <w:rPr>
          <w:rFonts w:cs="Arial"/>
          <w:i/>
          <w:iCs/>
          <w:szCs w:val="20"/>
        </w:rPr>
      </w:pPr>
    </w:p>
    <w:p w14:paraId="027BFC64" w14:textId="77777777" w:rsidR="00E9111B" w:rsidRDefault="0042307E">
      <w:pPr>
        <w:autoSpaceDE w:val="0"/>
        <w:autoSpaceDN w:val="0"/>
        <w:adjustRightInd w:val="0"/>
        <w:ind w:left="1260"/>
        <w:rPr>
          <w:rFonts w:cs="Arial"/>
          <w:i/>
          <w:iCs/>
          <w:szCs w:val="20"/>
        </w:rPr>
      </w:pPr>
      <w:r>
        <w:rPr>
          <w:rFonts w:cs="Arial"/>
          <w:i/>
          <w:iCs/>
          <w:szCs w:val="20"/>
        </w:rPr>
        <w:t>Bit 6-7: Coding</w:t>
      </w:r>
    </w:p>
    <w:p w14:paraId="698E4445" w14:textId="77777777" w:rsidR="00E9111B" w:rsidRDefault="0042307E">
      <w:pPr>
        <w:autoSpaceDE w:val="0"/>
        <w:autoSpaceDN w:val="0"/>
        <w:adjustRightInd w:val="0"/>
        <w:ind w:left="1890"/>
        <w:rPr>
          <w:rFonts w:cs="Arial"/>
          <w:szCs w:val="20"/>
        </w:rPr>
      </w:pPr>
      <w:r>
        <w:rPr>
          <w:rFonts w:cs="Arial"/>
          <w:szCs w:val="20"/>
        </w:rPr>
        <w:t>0x0: Coding Table I</w:t>
      </w:r>
    </w:p>
    <w:p w14:paraId="11DDF0E6"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0A6F6C44" w14:textId="77777777" w:rsidR="00E9111B" w:rsidRDefault="0042307E">
      <w:pPr>
        <w:autoSpaceDE w:val="0"/>
        <w:autoSpaceDN w:val="0"/>
        <w:adjustRightInd w:val="0"/>
        <w:ind w:left="1890"/>
        <w:rPr>
          <w:rFonts w:cs="Arial"/>
          <w:szCs w:val="20"/>
        </w:rPr>
      </w:pPr>
      <w:r>
        <w:rPr>
          <w:rFonts w:cs="Arial"/>
          <w:szCs w:val="20"/>
        </w:rPr>
        <w:t>0x1: Coding Table II</w:t>
      </w:r>
    </w:p>
    <w:p w14:paraId="6F9935D5" w14:textId="77777777" w:rsidR="00E9111B" w:rsidRDefault="0042307E">
      <w:pPr>
        <w:autoSpaceDE w:val="0"/>
        <w:autoSpaceDN w:val="0"/>
        <w:adjustRightInd w:val="0"/>
        <w:ind w:left="1890"/>
        <w:rPr>
          <w:rFonts w:cs="Arial"/>
          <w:szCs w:val="20"/>
        </w:rPr>
      </w:pPr>
      <w:r>
        <w:rPr>
          <w:rFonts w:cs="Arial"/>
          <w:szCs w:val="20"/>
        </w:rPr>
        <w:t>0x00-0xFF Latin-9 (1 byte per char)</w:t>
      </w:r>
    </w:p>
    <w:p w14:paraId="63B31101"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album name</w:t>
      </w:r>
    </w:p>
    <w:p w14:paraId="67A05177"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14:paraId="0C6236F9" w14:textId="77777777" w:rsidR="00E9111B" w:rsidRDefault="00E9111B">
      <w:pPr>
        <w:rPr>
          <w:rFonts w:cs="Arial"/>
          <w:szCs w:val="20"/>
          <w:lang w:val="en-GB"/>
        </w:rPr>
      </w:pPr>
    </w:p>
    <w:p w14:paraId="2EE3A1C9" w14:textId="77777777" w:rsidR="0042307E" w:rsidRDefault="0042307E" w:rsidP="0042307E">
      <w:pPr>
        <w:pStyle w:val="Heading4"/>
      </w:pPr>
      <w:r w:rsidRPr="00B9479B">
        <w:t>TP-LOG-TPL-REQ-023143/A-SID-3E-ActiveFolderInfo_St (</w:t>
      </w:r>
      <w:proofErr w:type="spellStart"/>
      <w:r w:rsidRPr="00B9479B">
        <w:t>TcSE</w:t>
      </w:r>
      <w:proofErr w:type="spellEnd"/>
      <w:r w:rsidRPr="00B9479B">
        <w:t xml:space="preserve"> ROIN-138042-2)</w:t>
      </w:r>
    </w:p>
    <w:p w14:paraId="6DC25FC1" w14:textId="77777777" w:rsidR="00E9111B" w:rsidRDefault="0042307E">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w:t>
      </w:r>
      <w:r>
        <w:rPr>
          <w:rStyle w:val="msoins0"/>
          <w:rFonts w:cs="Arial"/>
          <w:szCs w:val="20"/>
          <w:lang w:val="en-GB"/>
        </w:rPr>
        <w:t xml:space="preserve">44 </w:t>
      </w:r>
      <w:r>
        <w:rPr>
          <w:rFonts w:cs="Arial"/>
          <w:szCs w:val="20"/>
          <w:lang w:val="en-GB"/>
        </w:rPr>
        <w:t>bytes.</w:t>
      </w:r>
    </w:p>
    <w:p w14:paraId="54E050B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3C867CF0" w14:textId="77777777" w:rsidR="00E9111B" w:rsidRDefault="0042307E">
      <w:pPr>
        <w:keepNext/>
        <w:keepLines/>
        <w:tabs>
          <w:tab w:val="left" w:pos="709"/>
          <w:tab w:val="left" w:pos="1276"/>
          <w:tab w:val="left" w:pos="1843"/>
          <w:tab w:val="left" w:pos="2419"/>
        </w:tabs>
        <w:ind w:left="1276"/>
        <w:rPr>
          <w:rFonts w:cs="Arial"/>
          <w:szCs w:val="20"/>
          <w:lang w:val="en-GB"/>
        </w:rPr>
      </w:pPr>
      <w:r>
        <w:rPr>
          <w:rStyle w:val="msoins0"/>
          <w:rFonts w:cs="Arial"/>
          <w:snapToGrid w:val="0"/>
          <w:szCs w:val="20"/>
          <w:lang w:val="en-GB"/>
        </w:rPr>
        <w:t>0x3E</w:t>
      </w:r>
      <w:r>
        <w:rPr>
          <w:rFonts w:cs="Arial"/>
          <w:snapToGrid w:val="0"/>
          <w:szCs w:val="20"/>
          <w:lang w:val="en-GB"/>
        </w:rPr>
        <w:t xml:space="preserve">: </w:t>
      </w:r>
      <w:proofErr w:type="spellStart"/>
      <w:r>
        <w:rPr>
          <w:rStyle w:val="spelle"/>
          <w:rFonts w:cs="Arial"/>
          <w:szCs w:val="20"/>
          <w:lang w:val="en-GB"/>
        </w:rPr>
        <w:t>ActiveFolderInfo_St</w:t>
      </w:r>
      <w:proofErr w:type="spellEnd"/>
    </w:p>
    <w:p w14:paraId="0E73DCF4"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14:paraId="0DF04759"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55EDD87A"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14:paraId="2096B489"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5098BB0B"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0E4C7595" w14:textId="77777777" w:rsidR="00E9111B" w:rsidRDefault="0042307E">
      <w:pPr>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14:paraId="26478DC7"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2216CB0F"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5F78C807"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379E9C9F"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5AEB3EB3"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0DD1490C" w14:textId="77777777" w:rsidR="00E9111B" w:rsidRDefault="0042307E">
      <w:pPr>
        <w:keepNext/>
        <w:keepLines/>
        <w:spacing w:before="120" w:after="60"/>
        <w:ind w:left="709"/>
        <w:rPr>
          <w:rFonts w:cs="Arial"/>
          <w:b/>
          <w:szCs w:val="20"/>
          <w:lang w:val="en-GB"/>
        </w:rPr>
      </w:pPr>
      <w:r>
        <w:rPr>
          <w:rFonts w:cs="Arial"/>
          <w:b/>
          <w:szCs w:val="20"/>
          <w:lang w:val="en-GB"/>
        </w:rPr>
        <w:t>Byte 3-</w:t>
      </w:r>
      <w:r>
        <w:rPr>
          <w:rStyle w:val="msoins0"/>
          <w:rFonts w:cs="Arial"/>
          <w:b/>
          <w:szCs w:val="20"/>
          <w:lang w:val="en-GB"/>
        </w:rPr>
        <w:t>11</w:t>
      </w:r>
      <w:r>
        <w:rPr>
          <w:rFonts w:cs="Arial"/>
          <w:b/>
          <w:szCs w:val="20"/>
          <w:lang w:val="en-GB"/>
        </w:rPr>
        <w:t>: Item Info</w:t>
      </w:r>
    </w:p>
    <w:p w14:paraId="30EC1A0B" w14:textId="77777777" w:rsidR="00E9111B" w:rsidRDefault="0042307E">
      <w:pPr>
        <w:keepNext/>
        <w:keepLines/>
        <w:tabs>
          <w:tab w:val="left" w:pos="709"/>
          <w:tab w:val="left" w:pos="1276"/>
          <w:tab w:val="left" w:pos="1843"/>
          <w:tab w:val="left" w:pos="2419"/>
        </w:tabs>
        <w:ind w:left="1276"/>
        <w:rPr>
          <w:rFonts w:cs="Arial"/>
          <w:szCs w:val="20"/>
        </w:rPr>
      </w:pPr>
      <w:proofErr w:type="gramStart"/>
      <w:r>
        <w:rPr>
          <w:rFonts w:cs="Arial"/>
          <w:snapToGrid w:val="0"/>
          <w:szCs w:val="20"/>
          <w:lang w:val="en-GB"/>
        </w:rPr>
        <w:t>Array(</w:t>
      </w:r>
      <w:proofErr w:type="spellStart"/>
      <w:proofErr w:type="gramEnd"/>
      <w:r>
        <w:rPr>
          <w:rStyle w:val="spelle"/>
          <w:rFonts w:cs="Arial"/>
          <w:snapToGrid w:val="0"/>
          <w:szCs w:val="20"/>
          <w:lang w:val="en-GB"/>
        </w:rPr>
        <w:t>NbrOfTypes</w:t>
      </w:r>
      <w:proofErr w:type="spellEnd"/>
      <w:r>
        <w:rPr>
          <w:rFonts w:cs="Arial"/>
          <w:snapToGrid w:val="0"/>
          <w:szCs w:val="20"/>
          <w:lang w:val="en-GB"/>
        </w:rPr>
        <w:t xml:space="preserve">) of record </w:t>
      </w:r>
      <w:r>
        <w:rPr>
          <w:rFonts w:cs="Arial"/>
          <w:szCs w:val="20"/>
        </w:rPr>
        <w:t xml:space="preserve">(Type, </w:t>
      </w:r>
      <w:proofErr w:type="spellStart"/>
      <w:r>
        <w:rPr>
          <w:rStyle w:val="spelle"/>
          <w:rFonts w:cs="Arial"/>
          <w:szCs w:val="20"/>
        </w:rPr>
        <w:t>NbrOfItems</w:t>
      </w:r>
      <w:proofErr w:type="spellEnd"/>
      <w:r>
        <w:rPr>
          <w:rFonts w:cs="Arial"/>
          <w:szCs w:val="20"/>
        </w:rPr>
        <w:t>)</w:t>
      </w:r>
    </w:p>
    <w:p w14:paraId="6CAFD2D0" w14:textId="77777777" w:rsidR="00E9111B" w:rsidRDefault="0042307E">
      <w:pPr>
        <w:tabs>
          <w:tab w:val="left" w:pos="709"/>
          <w:tab w:val="left" w:pos="1276"/>
          <w:tab w:val="left" w:pos="1843"/>
          <w:tab w:val="left" w:pos="2419"/>
        </w:tabs>
        <w:spacing w:after="60"/>
        <w:ind w:left="1276"/>
        <w:rPr>
          <w:rStyle w:val="msoins0"/>
          <w:i/>
          <w:snapToGrid w:val="0"/>
          <w:lang w:val="en-GB"/>
        </w:rPr>
      </w:pPr>
      <w:r>
        <w:rPr>
          <w:rStyle w:val="msoins0"/>
          <w:rFonts w:cs="Arial"/>
          <w:i/>
          <w:snapToGrid w:val="0"/>
          <w:szCs w:val="20"/>
          <w:lang w:val="en-GB"/>
        </w:rPr>
        <w:t>Bit 0-4: reserved</w:t>
      </w:r>
    </w:p>
    <w:p w14:paraId="303765F5" w14:textId="77777777" w:rsidR="00E9111B" w:rsidRDefault="0042307E">
      <w:pPr>
        <w:keepNext/>
        <w:keepLines/>
        <w:tabs>
          <w:tab w:val="left" w:pos="709"/>
          <w:tab w:val="left" w:pos="1276"/>
          <w:tab w:val="left" w:pos="1843"/>
          <w:tab w:val="left" w:pos="2419"/>
        </w:tabs>
        <w:ind w:left="1276"/>
      </w:pPr>
      <w:r>
        <w:rPr>
          <w:rFonts w:cs="Arial"/>
          <w:i/>
          <w:szCs w:val="20"/>
        </w:rPr>
        <w:lastRenderedPageBreak/>
        <w:t xml:space="preserve">Bit </w:t>
      </w:r>
      <w:r>
        <w:rPr>
          <w:rStyle w:val="msoins0"/>
          <w:rFonts w:cs="Arial"/>
          <w:i/>
          <w:szCs w:val="20"/>
        </w:rPr>
        <w:t xml:space="preserve">5 </w:t>
      </w:r>
      <w:r>
        <w:rPr>
          <w:rFonts w:cs="Arial"/>
          <w:i/>
          <w:szCs w:val="20"/>
        </w:rPr>
        <w:t>-</w:t>
      </w:r>
      <w:r>
        <w:rPr>
          <w:rStyle w:val="msoins0"/>
          <w:rFonts w:cs="Arial"/>
          <w:i/>
          <w:szCs w:val="20"/>
        </w:rPr>
        <w:t xml:space="preserve"> 7</w:t>
      </w:r>
      <w:r>
        <w:rPr>
          <w:rFonts w:cs="Arial"/>
          <w:i/>
          <w:szCs w:val="20"/>
        </w:rPr>
        <w:t>: Type</w:t>
      </w:r>
    </w:p>
    <w:p w14:paraId="584F2D29" w14:textId="77777777" w:rsidR="00E9111B" w:rsidRDefault="0042307E">
      <w:pPr>
        <w:keepNext/>
        <w:keepLines/>
        <w:ind w:left="1843"/>
        <w:rPr>
          <w:rFonts w:cs="Arial"/>
          <w:snapToGrid w:val="0"/>
          <w:szCs w:val="20"/>
        </w:rPr>
      </w:pPr>
      <w:r>
        <w:rPr>
          <w:rFonts w:cs="Arial"/>
          <w:snapToGrid w:val="0"/>
          <w:szCs w:val="20"/>
        </w:rPr>
        <w:t>0x0 – Folder</w:t>
      </w:r>
    </w:p>
    <w:p w14:paraId="708470D5" w14:textId="77777777" w:rsidR="00E9111B" w:rsidRDefault="0042307E">
      <w:pPr>
        <w:keepNext/>
        <w:keepLines/>
        <w:ind w:left="1843"/>
        <w:rPr>
          <w:rFonts w:cs="Arial"/>
          <w:snapToGrid w:val="0"/>
          <w:szCs w:val="20"/>
        </w:rPr>
      </w:pPr>
      <w:r>
        <w:rPr>
          <w:rFonts w:cs="Arial"/>
          <w:snapToGrid w:val="0"/>
          <w:szCs w:val="20"/>
        </w:rPr>
        <w:t xml:space="preserve">0x1 – </w:t>
      </w:r>
      <w:r>
        <w:rPr>
          <w:rStyle w:val="msoins0"/>
          <w:rFonts w:cs="Arial"/>
          <w:snapToGrid w:val="0"/>
          <w:szCs w:val="20"/>
        </w:rPr>
        <w:t>File</w:t>
      </w:r>
    </w:p>
    <w:p w14:paraId="23E98DA6" w14:textId="77777777" w:rsidR="00E9111B" w:rsidRDefault="0042307E">
      <w:pPr>
        <w:keepNext/>
        <w:keepLines/>
        <w:ind w:left="1843"/>
        <w:rPr>
          <w:rFonts w:cs="Arial"/>
          <w:snapToGrid w:val="0"/>
          <w:szCs w:val="20"/>
        </w:rPr>
      </w:pPr>
      <w:r>
        <w:rPr>
          <w:rFonts w:cs="Arial"/>
          <w:snapToGrid w:val="0"/>
          <w:szCs w:val="20"/>
        </w:rPr>
        <w:t xml:space="preserve">0x2 – </w:t>
      </w:r>
      <w:r>
        <w:rPr>
          <w:rStyle w:val="msoins0"/>
          <w:rFonts w:cs="Arial"/>
          <w:snapToGrid w:val="0"/>
          <w:szCs w:val="20"/>
        </w:rPr>
        <w:t>Playlist</w:t>
      </w:r>
    </w:p>
    <w:p w14:paraId="51EBCCEE" w14:textId="77777777" w:rsidR="00E9111B" w:rsidRDefault="0042307E">
      <w:pPr>
        <w:keepNext/>
        <w:keepLines/>
        <w:ind w:left="1843"/>
        <w:rPr>
          <w:rFonts w:cs="Arial"/>
          <w:snapToGrid w:val="0"/>
          <w:szCs w:val="20"/>
        </w:rPr>
      </w:pPr>
      <w:r>
        <w:rPr>
          <w:rFonts w:cs="Arial"/>
          <w:snapToGrid w:val="0"/>
          <w:szCs w:val="20"/>
        </w:rPr>
        <w:t>0x3</w:t>
      </w:r>
      <w:r>
        <w:rPr>
          <w:rStyle w:val="msoins0"/>
          <w:rFonts w:cs="Arial"/>
          <w:snapToGrid w:val="0"/>
          <w:szCs w:val="20"/>
        </w:rPr>
        <w:t>-0x7</w:t>
      </w:r>
      <w:r>
        <w:rPr>
          <w:rFonts w:cs="Arial"/>
          <w:snapToGrid w:val="0"/>
          <w:szCs w:val="20"/>
        </w:rPr>
        <w:t xml:space="preserve"> – </w:t>
      </w:r>
      <w:r>
        <w:rPr>
          <w:rStyle w:val="msoins0"/>
          <w:rFonts w:cs="Arial"/>
          <w:i/>
          <w:snapToGrid w:val="0"/>
          <w:szCs w:val="20"/>
          <w:lang w:val="en-GB"/>
        </w:rPr>
        <w:t>reserved</w:t>
      </w:r>
    </w:p>
    <w:p w14:paraId="5E21A611" w14:textId="77777777" w:rsidR="00E9111B" w:rsidRDefault="0042307E">
      <w:pPr>
        <w:keepNext/>
        <w:keepLines/>
        <w:tabs>
          <w:tab w:val="left" w:pos="709"/>
          <w:tab w:val="left" w:pos="1276"/>
          <w:tab w:val="left" w:pos="1843"/>
          <w:tab w:val="left" w:pos="2419"/>
        </w:tabs>
        <w:ind w:left="1276"/>
        <w:rPr>
          <w:color w:val="000000"/>
        </w:rPr>
      </w:pPr>
      <w:r>
        <w:rPr>
          <w:rFonts w:cs="Arial"/>
          <w:i/>
          <w:snapToGrid w:val="0"/>
          <w:color w:val="000000"/>
          <w:szCs w:val="20"/>
        </w:rPr>
        <w:t xml:space="preserve">Bit 8-23: </w:t>
      </w:r>
      <w:proofErr w:type="spellStart"/>
      <w:r>
        <w:rPr>
          <w:rStyle w:val="spelle"/>
          <w:rFonts w:cs="Arial"/>
          <w:i/>
          <w:snapToGrid w:val="0"/>
          <w:color w:val="000000"/>
          <w:szCs w:val="20"/>
        </w:rPr>
        <w:t>NbrOfItem</w:t>
      </w:r>
      <w:proofErr w:type="spellEnd"/>
    </w:p>
    <w:p w14:paraId="4BECD1B0" w14:textId="77777777" w:rsidR="00E9111B" w:rsidRDefault="0042307E">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0x0000 – No item</w:t>
      </w:r>
    </w:p>
    <w:p w14:paraId="57351BE9" w14:textId="77777777" w:rsidR="00E9111B" w:rsidRDefault="0042307E">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0x0001 – Item 1</w:t>
      </w:r>
    </w:p>
    <w:p w14:paraId="2B7CA4B8" w14:textId="77777777" w:rsidR="00E9111B" w:rsidRDefault="0042307E">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0x0002 – Item 2</w:t>
      </w:r>
    </w:p>
    <w:p w14:paraId="67C7EFF9" w14:textId="77777777" w:rsidR="00E9111B" w:rsidRDefault="0042307E">
      <w:pPr>
        <w:keepNext/>
        <w:keepLines/>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w:t>
      </w:r>
    </w:p>
    <w:p w14:paraId="7C4E0815"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0xFFFF – Item 65535</w:t>
      </w:r>
    </w:p>
    <w:p w14:paraId="58990BA8" w14:textId="77777777" w:rsidR="00E9111B" w:rsidRDefault="0042307E">
      <w:pPr>
        <w:keepNext/>
        <w:keepLines/>
        <w:spacing w:before="120" w:after="60"/>
        <w:ind w:left="709"/>
        <w:rPr>
          <w:rFonts w:cs="Arial"/>
          <w:b/>
          <w:szCs w:val="20"/>
          <w:lang w:val="en-GB"/>
        </w:rPr>
      </w:pPr>
      <w:r>
        <w:rPr>
          <w:rFonts w:cs="Arial"/>
          <w:b/>
          <w:szCs w:val="20"/>
          <w:lang w:val="en-GB"/>
        </w:rPr>
        <w:t xml:space="preserve">Byte </w:t>
      </w:r>
      <w:r>
        <w:rPr>
          <w:rStyle w:val="msoins0"/>
          <w:rFonts w:cs="Arial"/>
          <w:b/>
          <w:szCs w:val="20"/>
          <w:lang w:val="en-GB"/>
        </w:rPr>
        <w:t xml:space="preserve">12 </w:t>
      </w:r>
      <w:r>
        <w:rPr>
          <w:rFonts w:cs="Arial"/>
          <w:b/>
          <w:szCs w:val="20"/>
          <w:lang w:val="en-GB"/>
        </w:rPr>
        <w:t xml:space="preserve">up to </w:t>
      </w:r>
      <w:r>
        <w:rPr>
          <w:rStyle w:val="msoins0"/>
          <w:rFonts w:cs="Arial"/>
          <w:b/>
          <w:szCs w:val="20"/>
          <w:lang w:val="en-GB"/>
        </w:rPr>
        <w:t>43</w:t>
      </w:r>
      <w:r>
        <w:rPr>
          <w:rFonts w:cs="Arial"/>
          <w:b/>
          <w:szCs w:val="20"/>
          <w:lang w:val="en-GB"/>
        </w:rPr>
        <w:t>: Folder Path (depending onto Folder depth)</w:t>
      </w:r>
    </w:p>
    <w:p w14:paraId="026119F5" w14:textId="77777777" w:rsidR="00E9111B" w:rsidRDefault="0042307E">
      <w:pPr>
        <w:keepNext/>
        <w:keepLines/>
        <w:tabs>
          <w:tab w:val="left" w:pos="709"/>
          <w:tab w:val="left" w:pos="1276"/>
          <w:tab w:val="left" w:pos="1843"/>
          <w:tab w:val="left" w:pos="2419"/>
        </w:tabs>
        <w:ind w:left="1276"/>
        <w:rPr>
          <w:rFonts w:cs="Arial"/>
          <w:snapToGrid w:val="0"/>
          <w:szCs w:val="20"/>
          <w:lang w:val="en-GB"/>
        </w:rPr>
      </w:pPr>
      <w:proofErr w:type="gramStart"/>
      <w:r>
        <w:rPr>
          <w:rFonts w:cs="Arial"/>
          <w:snapToGrid w:val="0"/>
          <w:szCs w:val="20"/>
          <w:lang w:val="en-GB"/>
        </w:rPr>
        <w:t>Array(</w:t>
      </w:r>
      <w:proofErr w:type="spellStart"/>
      <w:proofErr w:type="gramEnd"/>
      <w:r>
        <w:rPr>
          <w:rStyle w:val="spelle"/>
          <w:rFonts w:cs="Arial"/>
          <w:snapToGrid w:val="0"/>
          <w:szCs w:val="20"/>
          <w:lang w:val="en-GB"/>
        </w:rPr>
        <w:t>ActiveFolder</w:t>
      </w:r>
      <w:proofErr w:type="spellEnd"/>
      <w:r>
        <w:rPr>
          <w:rFonts w:cs="Arial"/>
          <w:snapToGrid w:val="0"/>
          <w:szCs w:val="20"/>
          <w:lang w:val="en-GB"/>
        </w:rPr>
        <w:t xml:space="preserve">, Root, … way to </w:t>
      </w:r>
      <w:proofErr w:type="spellStart"/>
      <w:r>
        <w:rPr>
          <w:rStyle w:val="spelle"/>
          <w:rFonts w:cs="Arial"/>
          <w:snapToGrid w:val="0"/>
          <w:szCs w:val="20"/>
          <w:lang w:val="en-GB"/>
        </w:rPr>
        <w:t>ActiveFolder</w:t>
      </w:r>
      <w:proofErr w:type="spellEnd"/>
      <w:r>
        <w:rPr>
          <w:rFonts w:cs="Arial"/>
          <w:snapToGrid w:val="0"/>
          <w:szCs w:val="20"/>
          <w:lang w:val="en-GB"/>
        </w:rPr>
        <w:t>) of record (</w:t>
      </w:r>
      <w:proofErr w:type="spellStart"/>
      <w:r>
        <w:rPr>
          <w:rStyle w:val="spelle"/>
          <w:rFonts w:cs="Arial"/>
          <w:snapToGrid w:val="0"/>
          <w:szCs w:val="20"/>
          <w:lang w:val="en-GB"/>
        </w:rPr>
        <w:t>FolderNumber</w:t>
      </w:r>
      <w:proofErr w:type="spellEnd"/>
      <w:r>
        <w:rPr>
          <w:rFonts w:cs="Arial"/>
          <w:snapToGrid w:val="0"/>
          <w:szCs w:val="20"/>
          <w:lang w:val="en-GB"/>
        </w:rPr>
        <w:t xml:space="preserve">, </w:t>
      </w:r>
      <w:proofErr w:type="spellStart"/>
      <w:r>
        <w:rPr>
          <w:rStyle w:val="spelle"/>
          <w:rFonts w:cs="Arial"/>
          <w:snapToGrid w:val="0"/>
          <w:szCs w:val="20"/>
          <w:lang w:val="en-GB"/>
        </w:rPr>
        <w:t>ItemIndex</w:t>
      </w:r>
      <w:proofErr w:type="spellEnd"/>
      <w:r>
        <w:rPr>
          <w:rFonts w:cs="Arial"/>
          <w:snapToGrid w:val="0"/>
          <w:szCs w:val="20"/>
          <w:lang w:val="en-GB"/>
        </w:rPr>
        <w:t>)</w:t>
      </w:r>
    </w:p>
    <w:p w14:paraId="622D6B06" w14:textId="77777777" w:rsidR="00E9111B" w:rsidRDefault="0042307E">
      <w:pPr>
        <w:keepNext/>
        <w:keepLines/>
        <w:tabs>
          <w:tab w:val="left" w:pos="709"/>
          <w:tab w:val="left" w:pos="1276"/>
          <w:tab w:val="left" w:pos="1843"/>
          <w:tab w:val="left" w:pos="2419"/>
        </w:tabs>
        <w:ind w:left="1276"/>
        <w:rPr>
          <w:rFonts w:cs="Arial"/>
          <w:i/>
          <w:szCs w:val="20"/>
          <w:lang w:val="da-DK"/>
        </w:rPr>
      </w:pPr>
      <w:r>
        <w:rPr>
          <w:rFonts w:cs="Arial"/>
          <w:i/>
          <w:szCs w:val="20"/>
          <w:lang w:val="da-DK"/>
        </w:rPr>
        <w:t>Bit 0-15: FolderNumber</w:t>
      </w:r>
    </w:p>
    <w:p w14:paraId="036FA6AB" w14:textId="77777777" w:rsidR="00E9111B" w:rsidRDefault="0042307E">
      <w:pPr>
        <w:keepNext/>
        <w:keepLines/>
        <w:ind w:left="1843"/>
        <w:rPr>
          <w:rFonts w:cs="Arial"/>
          <w:snapToGrid w:val="0"/>
          <w:szCs w:val="20"/>
          <w:lang w:val="da-DK"/>
        </w:rPr>
      </w:pPr>
      <w:r>
        <w:rPr>
          <w:rFonts w:cs="Arial"/>
          <w:snapToGrid w:val="0"/>
          <w:szCs w:val="20"/>
          <w:lang w:val="da-DK"/>
        </w:rPr>
        <w:t>0x0000 – Root</w:t>
      </w:r>
    </w:p>
    <w:p w14:paraId="6D599E4C" w14:textId="77777777" w:rsidR="00E9111B" w:rsidRDefault="0042307E">
      <w:pPr>
        <w:keepNext/>
        <w:keepLines/>
        <w:ind w:left="1843"/>
        <w:rPr>
          <w:rFonts w:cs="Arial"/>
          <w:snapToGrid w:val="0"/>
          <w:szCs w:val="20"/>
          <w:lang w:val="da-DK"/>
        </w:rPr>
      </w:pPr>
      <w:r>
        <w:rPr>
          <w:rFonts w:cs="Arial"/>
          <w:snapToGrid w:val="0"/>
          <w:szCs w:val="20"/>
          <w:lang w:val="da-DK"/>
        </w:rPr>
        <w:t>0x0001 – Folder number 1</w:t>
      </w:r>
    </w:p>
    <w:p w14:paraId="221AC1F2" w14:textId="77777777" w:rsidR="00E9111B" w:rsidRDefault="0042307E">
      <w:pPr>
        <w:keepNext/>
        <w:keepLines/>
        <w:ind w:left="1843"/>
        <w:rPr>
          <w:rFonts w:cs="Arial"/>
          <w:snapToGrid w:val="0"/>
          <w:szCs w:val="20"/>
          <w:lang w:val="da-DK"/>
        </w:rPr>
      </w:pPr>
      <w:r>
        <w:rPr>
          <w:rFonts w:cs="Arial"/>
          <w:snapToGrid w:val="0"/>
          <w:szCs w:val="20"/>
          <w:lang w:val="da-DK"/>
        </w:rPr>
        <w:t>0x0002 – Folder number 2</w:t>
      </w:r>
    </w:p>
    <w:p w14:paraId="778F2FF6" w14:textId="77777777" w:rsidR="00E9111B" w:rsidRDefault="0042307E">
      <w:pPr>
        <w:keepNext/>
        <w:keepLines/>
        <w:ind w:left="1843"/>
        <w:rPr>
          <w:rFonts w:cs="Arial"/>
          <w:snapToGrid w:val="0"/>
          <w:szCs w:val="20"/>
          <w:lang w:val="da-DK"/>
        </w:rPr>
      </w:pPr>
      <w:r>
        <w:rPr>
          <w:rFonts w:cs="Arial"/>
          <w:snapToGrid w:val="0"/>
          <w:szCs w:val="20"/>
          <w:lang w:val="da-DK"/>
        </w:rPr>
        <w:t>…</w:t>
      </w:r>
    </w:p>
    <w:p w14:paraId="4B2FE268" w14:textId="77777777" w:rsidR="00E9111B" w:rsidRDefault="0042307E">
      <w:pPr>
        <w:keepNext/>
        <w:keepLines/>
        <w:ind w:left="1843"/>
        <w:rPr>
          <w:rFonts w:cs="Arial"/>
          <w:snapToGrid w:val="0"/>
          <w:szCs w:val="20"/>
          <w:lang w:val="da-DK"/>
        </w:rPr>
      </w:pPr>
      <w:r>
        <w:rPr>
          <w:rFonts w:cs="Arial"/>
          <w:snapToGrid w:val="0"/>
          <w:szCs w:val="20"/>
          <w:lang w:val="da-DK"/>
        </w:rPr>
        <w:t>0xFFFF – Folder number 65535</w:t>
      </w:r>
    </w:p>
    <w:p w14:paraId="070D9B4F" w14:textId="77777777" w:rsidR="00E9111B" w:rsidRDefault="0042307E">
      <w:pPr>
        <w:keepNext/>
        <w:keepLines/>
        <w:tabs>
          <w:tab w:val="left" w:pos="709"/>
          <w:tab w:val="left" w:pos="1276"/>
          <w:tab w:val="left" w:pos="1843"/>
          <w:tab w:val="left" w:pos="2419"/>
        </w:tabs>
        <w:ind w:left="1276"/>
        <w:rPr>
          <w:rFonts w:cs="Arial"/>
          <w:i/>
          <w:szCs w:val="20"/>
        </w:rPr>
      </w:pPr>
      <w:r>
        <w:rPr>
          <w:rFonts w:cs="Arial"/>
          <w:i/>
          <w:szCs w:val="20"/>
        </w:rPr>
        <w:t xml:space="preserve">Bit 16-31: </w:t>
      </w:r>
      <w:proofErr w:type="spellStart"/>
      <w:r>
        <w:rPr>
          <w:rStyle w:val="spelle"/>
          <w:rFonts w:cs="Arial"/>
          <w:i/>
          <w:szCs w:val="20"/>
        </w:rPr>
        <w:t>ItemIndex</w:t>
      </w:r>
      <w:proofErr w:type="spellEnd"/>
    </w:p>
    <w:p w14:paraId="300BCBEA" w14:textId="77777777" w:rsidR="00E9111B" w:rsidRDefault="0042307E">
      <w:pPr>
        <w:keepNext/>
        <w:keepLines/>
        <w:ind w:left="1843"/>
        <w:rPr>
          <w:rFonts w:cs="Arial"/>
          <w:snapToGrid w:val="0"/>
          <w:szCs w:val="20"/>
        </w:rPr>
      </w:pPr>
      <w:r>
        <w:rPr>
          <w:rFonts w:cs="Arial"/>
          <w:snapToGrid w:val="0"/>
          <w:szCs w:val="20"/>
        </w:rPr>
        <w:t>0x0000 – Item position 0 in folder</w:t>
      </w:r>
    </w:p>
    <w:p w14:paraId="4F9A9BE9" w14:textId="77777777" w:rsidR="00E9111B" w:rsidRDefault="0042307E">
      <w:pPr>
        <w:keepNext/>
        <w:keepLines/>
        <w:ind w:left="1843"/>
        <w:rPr>
          <w:rFonts w:cs="Arial"/>
          <w:snapToGrid w:val="0"/>
          <w:szCs w:val="20"/>
        </w:rPr>
      </w:pPr>
      <w:r>
        <w:rPr>
          <w:rFonts w:cs="Arial"/>
          <w:snapToGrid w:val="0"/>
          <w:szCs w:val="20"/>
        </w:rPr>
        <w:t>0x0001 – Item position 1 in folder</w:t>
      </w:r>
    </w:p>
    <w:p w14:paraId="795C138E" w14:textId="77777777" w:rsidR="00E9111B" w:rsidRDefault="0042307E">
      <w:pPr>
        <w:keepNext/>
        <w:keepLines/>
        <w:ind w:left="1843"/>
        <w:rPr>
          <w:rFonts w:cs="Arial"/>
          <w:snapToGrid w:val="0"/>
          <w:szCs w:val="20"/>
        </w:rPr>
      </w:pPr>
      <w:r>
        <w:rPr>
          <w:rFonts w:cs="Arial"/>
          <w:snapToGrid w:val="0"/>
          <w:szCs w:val="20"/>
        </w:rPr>
        <w:t>0x0002 – Item position 2 in folder</w:t>
      </w:r>
    </w:p>
    <w:p w14:paraId="5C672D97" w14:textId="77777777" w:rsidR="00E9111B" w:rsidRDefault="0042307E">
      <w:pPr>
        <w:keepNext/>
        <w:keepLines/>
        <w:ind w:left="1843"/>
        <w:rPr>
          <w:rFonts w:cs="Arial"/>
          <w:snapToGrid w:val="0"/>
          <w:szCs w:val="20"/>
        </w:rPr>
      </w:pPr>
      <w:r>
        <w:rPr>
          <w:rFonts w:cs="Arial"/>
          <w:snapToGrid w:val="0"/>
          <w:szCs w:val="20"/>
        </w:rPr>
        <w:t>…</w:t>
      </w:r>
    </w:p>
    <w:p w14:paraId="7D4CCF32" w14:textId="77777777" w:rsidR="00E9111B" w:rsidRDefault="0042307E">
      <w:pPr>
        <w:keepNext/>
        <w:keepLines/>
        <w:ind w:left="1843"/>
        <w:rPr>
          <w:rFonts w:cs="Arial"/>
          <w:snapToGrid w:val="0"/>
          <w:szCs w:val="20"/>
        </w:rPr>
      </w:pPr>
      <w:r>
        <w:rPr>
          <w:rFonts w:cs="Arial"/>
          <w:snapToGrid w:val="0"/>
          <w:szCs w:val="20"/>
        </w:rPr>
        <w:t>0xFFFF – Item position 65535 in folder</w:t>
      </w:r>
    </w:p>
    <w:p w14:paraId="06B5AD19" w14:textId="77777777" w:rsidR="00E9111B" w:rsidRDefault="00E9111B"/>
    <w:p w14:paraId="02BE5C59" w14:textId="77777777" w:rsidR="0042307E" w:rsidRDefault="0042307E" w:rsidP="0042307E">
      <w:pPr>
        <w:pStyle w:val="Heading4"/>
      </w:pPr>
      <w:r w:rsidRPr="00B9479B">
        <w:t>TP-LOG-TPL-REQ-023144/A-SID-5F-GetTUPresetInfo_Rsp (</w:t>
      </w:r>
      <w:proofErr w:type="spellStart"/>
      <w:r w:rsidRPr="00B9479B">
        <w:t>TcSE</w:t>
      </w:r>
      <w:proofErr w:type="spellEnd"/>
      <w:r w:rsidRPr="00B9479B">
        <w:t xml:space="preserve"> ROIN-146501-5)</w:t>
      </w:r>
    </w:p>
    <w:p w14:paraId="5BE961A7"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1116/606 (Coding Table I / Coding Table II) byte</w:t>
      </w:r>
    </w:p>
    <w:p w14:paraId="23541AAA"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6C8FB1D0" w14:textId="77777777" w:rsidR="00E9111B" w:rsidRDefault="0042307E">
      <w:pPr>
        <w:tabs>
          <w:tab w:val="left" w:pos="709"/>
          <w:tab w:val="left" w:pos="1276"/>
          <w:tab w:val="left" w:pos="1843"/>
          <w:tab w:val="left" w:pos="2419"/>
        </w:tabs>
        <w:ind w:left="1276"/>
        <w:rPr>
          <w:rFonts w:cs="Arial"/>
          <w:szCs w:val="20"/>
          <w:lang w:val="en-GB"/>
        </w:rPr>
      </w:pPr>
      <w:r>
        <w:rPr>
          <w:rFonts w:cs="Arial"/>
          <w:snapToGrid w:val="0"/>
          <w:szCs w:val="20"/>
          <w:lang w:val="en-GB"/>
        </w:rPr>
        <w:t xml:space="preserve">0x5F: </w:t>
      </w:r>
      <w:proofErr w:type="spellStart"/>
      <w:r>
        <w:rPr>
          <w:rStyle w:val="spelle"/>
          <w:rFonts w:cs="Arial"/>
          <w:szCs w:val="20"/>
          <w:lang w:val="en-GB"/>
        </w:rPr>
        <w:t>GetTUPresetInfo_Rsp</w:t>
      </w:r>
      <w:proofErr w:type="spellEnd"/>
    </w:p>
    <w:p w14:paraId="5FA57265"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69227404" w14:textId="77777777" w:rsidR="00E9111B" w:rsidRDefault="0042307E">
      <w:pPr>
        <w:keepNext/>
        <w:keepLines/>
        <w:tabs>
          <w:tab w:val="left" w:pos="3544"/>
        </w:tabs>
        <w:ind w:left="1276"/>
        <w:rPr>
          <w:rFonts w:cs="Arial"/>
          <w:snapToGrid w:val="0"/>
          <w:szCs w:val="20"/>
        </w:rPr>
      </w:pPr>
      <w:r>
        <w:rPr>
          <w:rFonts w:cs="Arial"/>
          <w:snapToGrid w:val="0"/>
          <w:szCs w:val="20"/>
        </w:rPr>
        <w:t>0x01: Radio_Service1</w:t>
      </w:r>
      <w:r>
        <w:rPr>
          <w:rFonts w:cs="Arial"/>
          <w:snapToGrid w:val="0"/>
          <w:szCs w:val="20"/>
        </w:rPr>
        <w:tab/>
        <w:t>–</w:t>
      </w:r>
      <w:r>
        <w:rPr>
          <w:rFonts w:cs="Arial"/>
          <w:snapToGrid w:val="0"/>
          <w:szCs w:val="20"/>
        </w:rPr>
        <w:tab/>
      </w:r>
      <w:proofErr w:type="spellStart"/>
      <w:r>
        <w:rPr>
          <w:rStyle w:val="spelle"/>
          <w:rFonts w:cs="Arial"/>
          <w:snapToGrid w:val="0"/>
          <w:szCs w:val="20"/>
        </w:rPr>
        <w:t>AmFm</w:t>
      </w:r>
      <w:proofErr w:type="spellEnd"/>
      <w:r>
        <w:rPr>
          <w:rFonts w:cs="Arial"/>
          <w:snapToGrid w:val="0"/>
          <w:szCs w:val="20"/>
        </w:rPr>
        <w:t xml:space="preserve"> Radio General</w:t>
      </w:r>
    </w:p>
    <w:p w14:paraId="69C9A9CC" w14:textId="77777777" w:rsidR="00E9111B" w:rsidRDefault="0042307E">
      <w:pPr>
        <w:keepNext/>
        <w:keepLines/>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14:paraId="7883E9F9" w14:textId="77777777" w:rsidR="00E9111B" w:rsidRDefault="0042307E">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t>DAB</w:t>
      </w:r>
    </w:p>
    <w:p w14:paraId="77B3E0C0"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4AC22A26"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15D7CC26"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12BF8734"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58B28E9C"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5515E3C4"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43CFC206" w14:textId="77777777" w:rsidR="00E9111B" w:rsidRDefault="0042307E">
      <w:pPr>
        <w:autoSpaceDE w:val="0"/>
        <w:autoSpaceDN w:val="0"/>
        <w:adjustRightInd w:val="0"/>
        <w:ind w:left="1260"/>
        <w:rPr>
          <w:rFonts w:cs="Arial"/>
          <w:i/>
          <w:iCs/>
          <w:szCs w:val="20"/>
        </w:rPr>
      </w:pPr>
      <w:r>
        <w:rPr>
          <w:rFonts w:cs="Arial"/>
          <w:i/>
          <w:iCs/>
          <w:szCs w:val="20"/>
        </w:rPr>
        <w:t>Bit 0-5: Reserved</w:t>
      </w:r>
    </w:p>
    <w:p w14:paraId="145348A2" w14:textId="77777777" w:rsidR="00E9111B" w:rsidRDefault="00E9111B">
      <w:pPr>
        <w:autoSpaceDE w:val="0"/>
        <w:autoSpaceDN w:val="0"/>
        <w:adjustRightInd w:val="0"/>
        <w:ind w:left="1260"/>
        <w:rPr>
          <w:rFonts w:cs="Arial"/>
          <w:i/>
          <w:iCs/>
          <w:szCs w:val="20"/>
        </w:rPr>
      </w:pPr>
    </w:p>
    <w:p w14:paraId="5A162A45" w14:textId="77777777" w:rsidR="00E9111B" w:rsidRDefault="0042307E">
      <w:pPr>
        <w:autoSpaceDE w:val="0"/>
        <w:autoSpaceDN w:val="0"/>
        <w:adjustRightInd w:val="0"/>
        <w:ind w:left="1260"/>
        <w:rPr>
          <w:rFonts w:cs="Arial"/>
          <w:i/>
          <w:iCs/>
          <w:szCs w:val="20"/>
        </w:rPr>
      </w:pPr>
      <w:r>
        <w:rPr>
          <w:rFonts w:cs="Arial"/>
          <w:i/>
          <w:iCs/>
          <w:szCs w:val="20"/>
        </w:rPr>
        <w:t>Bit 6-7: Coding</w:t>
      </w:r>
    </w:p>
    <w:p w14:paraId="1F60747B" w14:textId="77777777" w:rsidR="00E9111B" w:rsidRDefault="0042307E">
      <w:pPr>
        <w:autoSpaceDE w:val="0"/>
        <w:autoSpaceDN w:val="0"/>
        <w:adjustRightInd w:val="0"/>
        <w:ind w:left="1890"/>
        <w:rPr>
          <w:rFonts w:cs="Arial"/>
          <w:szCs w:val="20"/>
        </w:rPr>
      </w:pPr>
      <w:r>
        <w:rPr>
          <w:rFonts w:cs="Arial"/>
          <w:szCs w:val="20"/>
        </w:rPr>
        <w:t>0x0: Coding Table I</w:t>
      </w:r>
    </w:p>
    <w:p w14:paraId="52615D3D"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7C42BCBB" w14:textId="77777777" w:rsidR="00E9111B" w:rsidRDefault="0042307E">
      <w:pPr>
        <w:autoSpaceDE w:val="0"/>
        <w:autoSpaceDN w:val="0"/>
        <w:adjustRightInd w:val="0"/>
        <w:ind w:left="1890"/>
        <w:rPr>
          <w:rFonts w:cs="Arial"/>
          <w:szCs w:val="20"/>
        </w:rPr>
      </w:pPr>
      <w:r>
        <w:rPr>
          <w:rFonts w:cs="Arial"/>
          <w:szCs w:val="20"/>
        </w:rPr>
        <w:t>0x1: Coding Table II</w:t>
      </w:r>
    </w:p>
    <w:p w14:paraId="274F4E64" w14:textId="77777777" w:rsidR="00E9111B" w:rsidRDefault="0042307E">
      <w:pPr>
        <w:autoSpaceDE w:val="0"/>
        <w:autoSpaceDN w:val="0"/>
        <w:adjustRightInd w:val="0"/>
        <w:ind w:left="1890"/>
        <w:rPr>
          <w:rFonts w:cs="Arial"/>
          <w:szCs w:val="20"/>
        </w:rPr>
      </w:pPr>
      <w:r>
        <w:rPr>
          <w:rFonts w:cs="Arial"/>
          <w:szCs w:val="20"/>
        </w:rPr>
        <w:t>0x00-0xFF Latin-9 (1 byte per char)</w:t>
      </w:r>
      <w:ins w:id="28" w:author="Nicholas Colella" w:date="2009-02-17T13:51:00Z">
        <w:r>
          <w:rPr>
            <w:rStyle w:val="msoins0"/>
          </w:rPr>
          <w:t xml:space="preserve"> - </w:t>
        </w:r>
        <w:r>
          <w:rPr>
            <w:rStyle w:val="msoins0"/>
            <w:rFonts w:cs="Arial"/>
            <w:szCs w:val="20"/>
          </w:rPr>
          <w:t>RDS Latin shall be used.</w:t>
        </w:r>
      </w:ins>
    </w:p>
    <w:p w14:paraId="287F20EE" w14:textId="77777777" w:rsidR="00E9111B" w:rsidRDefault="0042307E">
      <w:pPr>
        <w:tabs>
          <w:tab w:val="left" w:pos="709"/>
          <w:tab w:val="left" w:pos="1276"/>
          <w:tab w:val="left" w:pos="1843"/>
          <w:tab w:val="left" w:pos="2419"/>
        </w:tabs>
        <w:spacing w:before="120" w:after="60"/>
        <w:ind w:left="709"/>
        <w:rPr>
          <w:rFonts w:cs="Arial"/>
          <w:b/>
          <w:szCs w:val="20"/>
          <w:lang w:val="en-GB"/>
        </w:rPr>
      </w:pPr>
      <w:r>
        <w:rPr>
          <w:rFonts w:cs="Arial"/>
          <w:b/>
          <w:szCs w:val="20"/>
          <w:lang w:val="en-GB"/>
        </w:rPr>
        <w:t>Byte 4-5: Header info</w:t>
      </w:r>
    </w:p>
    <w:p w14:paraId="301F12B1" w14:textId="77777777" w:rsidR="00E9111B" w:rsidRDefault="0042307E">
      <w:pPr>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0-7: </w:t>
      </w:r>
      <w:proofErr w:type="spellStart"/>
      <w:r>
        <w:rPr>
          <w:rStyle w:val="spelle"/>
          <w:rFonts w:cs="Arial"/>
          <w:i/>
          <w:szCs w:val="20"/>
          <w:lang w:val="en-GB"/>
        </w:rPr>
        <w:t>ListSize</w:t>
      </w:r>
      <w:proofErr w:type="spellEnd"/>
    </w:p>
    <w:p w14:paraId="331CEE0A" w14:textId="77777777" w:rsidR="00E9111B" w:rsidRDefault="0042307E">
      <w:pPr>
        <w:ind w:left="1843"/>
        <w:rPr>
          <w:rFonts w:cs="Arial"/>
          <w:snapToGrid w:val="0"/>
          <w:szCs w:val="20"/>
        </w:rPr>
      </w:pPr>
      <w:r>
        <w:rPr>
          <w:rFonts w:cs="Arial"/>
          <w:snapToGrid w:val="0"/>
          <w:szCs w:val="20"/>
        </w:rPr>
        <w:t>0x00 – Invalid</w:t>
      </w:r>
    </w:p>
    <w:p w14:paraId="77E4B206" w14:textId="77777777" w:rsidR="00E9111B" w:rsidRDefault="0042307E">
      <w:pPr>
        <w:ind w:left="1843"/>
        <w:rPr>
          <w:rFonts w:cs="Arial"/>
          <w:snapToGrid w:val="0"/>
          <w:szCs w:val="20"/>
          <w:lang w:val="pt-BR"/>
        </w:rPr>
      </w:pPr>
      <w:r>
        <w:rPr>
          <w:rFonts w:cs="Arial"/>
          <w:snapToGrid w:val="0"/>
          <w:szCs w:val="20"/>
          <w:lang w:val="pt-BR"/>
        </w:rPr>
        <w:lastRenderedPageBreak/>
        <w:t>0x01 – List Size 1</w:t>
      </w:r>
      <w:r>
        <w:rPr>
          <w:rFonts w:cs="Arial"/>
          <w:snapToGrid w:val="0"/>
          <w:szCs w:val="20"/>
          <w:lang w:val="pt-BR"/>
        </w:rPr>
        <w:br/>
        <w:t>0x02 – List Size 2</w:t>
      </w:r>
      <w:r>
        <w:rPr>
          <w:rFonts w:cs="Arial"/>
          <w:snapToGrid w:val="0"/>
          <w:szCs w:val="20"/>
          <w:lang w:val="pt-BR"/>
        </w:rPr>
        <w:br/>
        <w:t>…</w:t>
      </w:r>
    </w:p>
    <w:p w14:paraId="1B8E7975" w14:textId="77777777" w:rsidR="00E9111B" w:rsidRDefault="0042307E">
      <w:pPr>
        <w:ind w:left="1843"/>
        <w:rPr>
          <w:rFonts w:cs="Arial"/>
          <w:snapToGrid w:val="0"/>
          <w:szCs w:val="20"/>
          <w:lang w:val="pt-BR"/>
        </w:rPr>
      </w:pPr>
      <w:r>
        <w:rPr>
          <w:rFonts w:cs="Arial"/>
          <w:snapToGrid w:val="0"/>
          <w:szCs w:val="20"/>
          <w:lang w:val="pt-BR"/>
        </w:rPr>
        <w:t>0x1E – List Size 30</w:t>
      </w:r>
    </w:p>
    <w:p w14:paraId="43D638EC" w14:textId="77777777" w:rsidR="00E9111B" w:rsidRDefault="0042307E">
      <w:pPr>
        <w:ind w:left="1843"/>
        <w:rPr>
          <w:rFonts w:cs="Arial"/>
          <w:snapToGrid w:val="0"/>
          <w:szCs w:val="20"/>
        </w:rPr>
      </w:pPr>
      <w:r>
        <w:rPr>
          <w:rFonts w:cs="Arial"/>
          <w:snapToGrid w:val="0"/>
          <w:szCs w:val="20"/>
        </w:rPr>
        <w:t>0xFF – No entry</w:t>
      </w:r>
    </w:p>
    <w:p w14:paraId="0C529126" w14:textId="77777777" w:rsidR="00E9111B" w:rsidRDefault="00E9111B">
      <w:pPr>
        <w:ind w:left="1843"/>
        <w:rPr>
          <w:rFonts w:cs="Arial"/>
          <w:snapToGrid w:val="0"/>
          <w:szCs w:val="20"/>
        </w:rPr>
      </w:pPr>
    </w:p>
    <w:p w14:paraId="5697295B"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576" w:right="288"/>
        <w:rPr>
          <w:rFonts w:cs="Arial"/>
          <w:i/>
          <w:snapToGrid w:val="0"/>
          <w:szCs w:val="20"/>
          <w:lang w:val="en-GB"/>
        </w:rPr>
      </w:pPr>
      <w:r>
        <w:rPr>
          <w:rFonts w:cs="Arial"/>
          <w:i/>
          <w:snapToGrid w:val="0"/>
          <w:szCs w:val="20"/>
          <w:lang w:val="en-GB"/>
        </w:rPr>
        <w:t xml:space="preserve">NOTE: </w:t>
      </w:r>
      <w:proofErr w:type="spellStart"/>
      <w:r>
        <w:rPr>
          <w:rStyle w:val="spelle"/>
          <w:rFonts w:cs="Arial"/>
          <w:i/>
          <w:snapToGrid w:val="0"/>
          <w:szCs w:val="20"/>
          <w:lang w:val="en-GB"/>
        </w:rPr>
        <w:t>ListSize</w:t>
      </w:r>
      <w:proofErr w:type="spellEnd"/>
      <w:r>
        <w:rPr>
          <w:rFonts w:cs="Arial"/>
          <w:i/>
          <w:snapToGrid w:val="0"/>
          <w:szCs w:val="20"/>
          <w:lang w:val="en-GB"/>
        </w:rPr>
        <w:t xml:space="preserve"> maximum is currently limited to 30 items.</w:t>
      </w:r>
    </w:p>
    <w:p w14:paraId="001A7E00" w14:textId="77777777" w:rsidR="00E9111B" w:rsidRDefault="0042307E">
      <w:pPr>
        <w:numPr>
          <w:ins w:id="29" w:author="Nicholas Colella" w:date="2009-02-17T13:48:00Z"/>
        </w:numPr>
        <w:tabs>
          <w:tab w:val="left" w:pos="709"/>
          <w:tab w:val="left" w:pos="1276"/>
          <w:tab w:val="left" w:pos="1843"/>
          <w:tab w:val="left" w:pos="2419"/>
        </w:tabs>
        <w:spacing w:before="120" w:after="60"/>
        <w:ind w:left="709"/>
        <w:rPr>
          <w:ins w:id="30" w:author="Nicholas Colella" w:date="2009-02-17T13:48:00Z"/>
          <w:rStyle w:val="msoins0"/>
        </w:rPr>
      </w:pPr>
      <w:ins w:id="31" w:author="Nicholas Colella" w:date="2009-02-17T13:48:00Z">
        <w:r>
          <w:rPr>
            <w:rStyle w:val="msoins0"/>
            <w:rFonts w:cs="Arial"/>
            <w:i/>
            <w:snapToGrid w:val="0"/>
            <w:szCs w:val="20"/>
            <w:lang w:val="en-GB"/>
          </w:rPr>
          <w:tab/>
          <w:t>Bit 8-11: reserved</w:t>
        </w:r>
      </w:ins>
    </w:p>
    <w:p w14:paraId="136075BB" w14:textId="77777777" w:rsidR="00E9111B" w:rsidRDefault="0042307E">
      <w:pPr>
        <w:tabs>
          <w:tab w:val="left" w:pos="709"/>
          <w:tab w:val="left" w:pos="1276"/>
          <w:tab w:val="left" w:pos="1843"/>
          <w:tab w:val="left" w:pos="2419"/>
        </w:tabs>
        <w:spacing w:before="120" w:after="60"/>
        <w:ind w:left="1276"/>
      </w:pPr>
      <w:r>
        <w:rPr>
          <w:rFonts w:cs="Arial"/>
          <w:i/>
          <w:snapToGrid w:val="0"/>
          <w:szCs w:val="20"/>
          <w:lang w:val="en-GB"/>
        </w:rPr>
        <w:t xml:space="preserve">Bit </w:t>
      </w:r>
      <w:del w:id="32" w:author="Nicholas Colella" w:date="2009-02-17T13:48:00Z">
        <w:r>
          <w:rPr>
            <w:rStyle w:val="msodel0"/>
            <w:rFonts w:cs="Arial"/>
            <w:i/>
            <w:snapToGrid w:val="0"/>
            <w:szCs w:val="20"/>
            <w:lang w:val="en-GB"/>
          </w:rPr>
          <w:delText>8</w:delText>
        </w:r>
      </w:del>
      <w:ins w:id="33" w:author="Nicholas Colella" w:date="2009-02-17T13:48:00Z">
        <w:r>
          <w:rPr>
            <w:rStyle w:val="msoins0"/>
            <w:rFonts w:cs="Arial"/>
            <w:i/>
            <w:snapToGrid w:val="0"/>
            <w:szCs w:val="20"/>
            <w:lang w:val="en-GB"/>
          </w:rPr>
          <w:t>12</w:t>
        </w:r>
      </w:ins>
      <w:r>
        <w:rPr>
          <w:rFonts w:cs="Arial"/>
          <w:i/>
          <w:snapToGrid w:val="0"/>
          <w:szCs w:val="20"/>
          <w:lang w:val="en-GB"/>
        </w:rPr>
        <w:t>-</w:t>
      </w:r>
      <w:del w:id="34" w:author="Nicholas Colella" w:date="2009-02-17T13:48:00Z">
        <w:r>
          <w:rPr>
            <w:rStyle w:val="msodel0"/>
            <w:rFonts w:cs="Arial"/>
            <w:i/>
            <w:snapToGrid w:val="0"/>
            <w:szCs w:val="20"/>
            <w:lang w:val="en-GB"/>
          </w:rPr>
          <w:delText>11</w:delText>
        </w:r>
      </w:del>
      <w:ins w:id="35" w:author="Nicholas Colella" w:date="2009-02-17T13:48:00Z">
        <w:r>
          <w:rPr>
            <w:rStyle w:val="msoins0"/>
            <w:rFonts w:cs="Arial"/>
            <w:i/>
            <w:snapToGrid w:val="0"/>
            <w:szCs w:val="20"/>
            <w:lang w:val="en-GB"/>
          </w:rPr>
          <w:t>15</w:t>
        </w:r>
      </w:ins>
      <w:r>
        <w:rPr>
          <w:rFonts w:cs="Arial"/>
          <w:i/>
          <w:snapToGrid w:val="0"/>
          <w:szCs w:val="20"/>
          <w:lang w:val="en-GB"/>
        </w:rPr>
        <w:t xml:space="preserve">: </w:t>
      </w:r>
      <w:proofErr w:type="spellStart"/>
      <w:r>
        <w:rPr>
          <w:rFonts w:cs="Arial"/>
          <w:i/>
          <w:snapToGrid w:val="0"/>
          <w:szCs w:val="20"/>
          <w:lang w:val="en-GB"/>
        </w:rPr>
        <w:t>Preset</w:t>
      </w:r>
      <w:proofErr w:type="spellEnd"/>
      <w:r>
        <w:rPr>
          <w:rFonts w:cs="Arial"/>
          <w:i/>
          <w:snapToGrid w:val="0"/>
          <w:szCs w:val="20"/>
          <w:lang w:val="en-GB"/>
        </w:rPr>
        <w:t xml:space="preserve"> bank</w:t>
      </w:r>
    </w:p>
    <w:p w14:paraId="76915575"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0x00 – Not Valid</w:t>
      </w:r>
    </w:p>
    <w:p w14:paraId="40885F7F" w14:textId="77777777" w:rsidR="00E9111B" w:rsidRDefault="0042307E">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0x01 – Preset Bank I</w:t>
      </w:r>
      <w:r>
        <w:rPr>
          <w:rFonts w:cs="Arial"/>
          <w:snapToGrid w:val="0"/>
          <w:color w:val="000000"/>
          <w:szCs w:val="20"/>
          <w:lang w:val="sv-SE"/>
        </w:rPr>
        <w:tab/>
        <w:t>–</w:t>
      </w:r>
      <w:r>
        <w:rPr>
          <w:rFonts w:cs="Arial"/>
          <w:snapToGrid w:val="0"/>
          <w:color w:val="000000"/>
          <w:szCs w:val="20"/>
          <w:lang w:val="sv-SE"/>
        </w:rPr>
        <w:tab/>
        <w:t>FM1</w:t>
      </w:r>
    </w:p>
    <w:p w14:paraId="4AC47011" w14:textId="77777777" w:rsidR="00E9111B" w:rsidRDefault="0042307E">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0x02 – Preset Bank II</w:t>
      </w:r>
      <w:r>
        <w:rPr>
          <w:rFonts w:cs="Arial"/>
          <w:snapToGrid w:val="0"/>
          <w:color w:val="000000"/>
          <w:szCs w:val="20"/>
          <w:lang w:val="sv-SE"/>
        </w:rPr>
        <w:tab/>
        <w:t>–</w:t>
      </w:r>
      <w:r>
        <w:rPr>
          <w:rFonts w:cs="Arial"/>
          <w:snapToGrid w:val="0"/>
          <w:color w:val="000000"/>
          <w:szCs w:val="20"/>
          <w:lang w:val="sv-SE"/>
        </w:rPr>
        <w:tab/>
        <w:t>FM2</w:t>
      </w:r>
    </w:p>
    <w:p w14:paraId="6D0C0959" w14:textId="77777777" w:rsidR="00E9111B" w:rsidRDefault="0042307E">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0x03 – Preset Bank III</w:t>
      </w:r>
      <w:r>
        <w:rPr>
          <w:rFonts w:cs="Arial"/>
          <w:snapToGrid w:val="0"/>
          <w:color w:val="000000"/>
          <w:szCs w:val="20"/>
          <w:lang w:val="sv-SE"/>
        </w:rPr>
        <w:tab/>
        <w:t>–</w:t>
      </w:r>
      <w:r>
        <w:rPr>
          <w:rFonts w:cs="Arial"/>
          <w:snapToGrid w:val="0"/>
          <w:color w:val="000000"/>
          <w:szCs w:val="20"/>
          <w:lang w:val="sv-SE"/>
        </w:rPr>
        <w:tab/>
        <w:t>FM3</w:t>
      </w:r>
    </w:p>
    <w:p w14:paraId="01CF9EFC" w14:textId="77777777" w:rsidR="00E9111B" w:rsidRDefault="0042307E">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0x04 – Preset Bank IV</w:t>
      </w:r>
      <w:r>
        <w:rPr>
          <w:rFonts w:cs="Arial"/>
          <w:snapToGrid w:val="0"/>
          <w:color w:val="000000"/>
          <w:szCs w:val="20"/>
          <w:lang w:val="sv-SE"/>
        </w:rPr>
        <w:tab/>
        <w:t>–</w:t>
      </w:r>
      <w:r>
        <w:rPr>
          <w:rFonts w:cs="Arial"/>
          <w:snapToGrid w:val="0"/>
          <w:color w:val="000000"/>
          <w:szCs w:val="20"/>
          <w:lang w:val="sv-SE"/>
        </w:rPr>
        <w:tab/>
        <w:t>FM AST</w:t>
      </w:r>
    </w:p>
    <w:p w14:paraId="1512E292" w14:textId="77777777" w:rsidR="00E9111B" w:rsidRDefault="0042307E">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0x05 – Preset Bank V</w:t>
      </w:r>
      <w:r>
        <w:rPr>
          <w:rFonts w:cs="Arial"/>
          <w:snapToGrid w:val="0"/>
          <w:color w:val="000000"/>
          <w:szCs w:val="20"/>
          <w:lang w:val="sv-SE"/>
        </w:rPr>
        <w:tab/>
        <w:t>–</w:t>
      </w:r>
      <w:r>
        <w:rPr>
          <w:rFonts w:cs="Arial"/>
          <w:snapToGrid w:val="0"/>
          <w:color w:val="000000"/>
          <w:szCs w:val="20"/>
          <w:lang w:val="sv-SE"/>
        </w:rPr>
        <w:tab/>
        <w:t>AM</w:t>
      </w:r>
    </w:p>
    <w:p w14:paraId="108AB749" w14:textId="77777777" w:rsidR="00E9111B" w:rsidRDefault="0042307E">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0x06 – Preset Bank VI</w:t>
      </w:r>
      <w:r>
        <w:rPr>
          <w:rFonts w:cs="Arial"/>
          <w:snapToGrid w:val="0"/>
          <w:color w:val="000000"/>
          <w:szCs w:val="20"/>
          <w:lang w:val="sv-SE"/>
        </w:rPr>
        <w:tab/>
        <w:t>–</w:t>
      </w:r>
      <w:r>
        <w:rPr>
          <w:rFonts w:cs="Arial"/>
          <w:snapToGrid w:val="0"/>
          <w:color w:val="000000"/>
          <w:szCs w:val="20"/>
          <w:lang w:val="sv-SE"/>
        </w:rPr>
        <w:tab/>
        <w:t>AM AST</w:t>
      </w:r>
    </w:p>
    <w:p w14:paraId="34A6377F" w14:textId="77777777" w:rsidR="00E9111B" w:rsidRDefault="0042307E">
      <w:pPr>
        <w:tabs>
          <w:tab w:val="left" w:pos="709"/>
          <w:tab w:val="left" w:pos="1276"/>
          <w:tab w:val="left" w:pos="1843"/>
          <w:tab w:val="left" w:pos="2419"/>
        </w:tabs>
        <w:ind w:left="1843"/>
        <w:rPr>
          <w:rFonts w:cs="Arial"/>
          <w:strike/>
          <w:snapToGrid w:val="0"/>
          <w:color w:val="FF0000"/>
          <w:szCs w:val="20"/>
          <w:lang w:val="en-GB"/>
        </w:rPr>
      </w:pPr>
      <w:r>
        <w:rPr>
          <w:rFonts w:cs="Arial"/>
          <w:strike/>
          <w:snapToGrid w:val="0"/>
          <w:color w:val="FF0000"/>
          <w:szCs w:val="20"/>
          <w:lang w:val="en-GB"/>
        </w:rPr>
        <w:t xml:space="preserve">0x07 – Reserved     </w:t>
      </w:r>
      <w:r>
        <w:rPr>
          <w:rFonts w:cs="Arial"/>
          <w:strike/>
          <w:snapToGrid w:val="0"/>
          <w:color w:val="FF0000"/>
          <w:szCs w:val="20"/>
          <w:lang w:val="en-GB"/>
        </w:rPr>
        <w:tab/>
        <w:t>–</w:t>
      </w:r>
      <w:r>
        <w:rPr>
          <w:rFonts w:cs="Arial"/>
          <w:strike/>
          <w:snapToGrid w:val="0"/>
          <w:color w:val="FF0000"/>
          <w:szCs w:val="20"/>
          <w:lang w:val="en-GB"/>
        </w:rPr>
        <w:tab/>
        <w:t>Reserved</w:t>
      </w:r>
    </w:p>
    <w:p w14:paraId="67ABE404"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 xml:space="preserve">0x07 – </w:t>
      </w:r>
      <w:proofErr w:type="spellStart"/>
      <w:r>
        <w:rPr>
          <w:rFonts w:cs="Arial"/>
          <w:snapToGrid w:val="0"/>
          <w:szCs w:val="20"/>
          <w:lang w:val="en-GB"/>
        </w:rPr>
        <w:t>Preset</w:t>
      </w:r>
      <w:proofErr w:type="spellEnd"/>
      <w:r>
        <w:rPr>
          <w:rFonts w:cs="Arial"/>
          <w:snapToGrid w:val="0"/>
          <w:szCs w:val="20"/>
          <w:lang w:val="en-GB"/>
        </w:rPr>
        <w:t xml:space="preserve"> Bank XII</w:t>
      </w:r>
      <w:r>
        <w:rPr>
          <w:rFonts w:cs="Arial"/>
          <w:snapToGrid w:val="0"/>
          <w:szCs w:val="20"/>
          <w:lang w:val="en-GB"/>
        </w:rPr>
        <w:tab/>
        <w:t>–</w:t>
      </w:r>
      <w:r>
        <w:rPr>
          <w:rFonts w:cs="Arial"/>
          <w:snapToGrid w:val="0"/>
          <w:szCs w:val="20"/>
          <w:lang w:val="en-GB"/>
        </w:rPr>
        <w:tab/>
        <w:t>DAB3</w:t>
      </w:r>
    </w:p>
    <w:p w14:paraId="48576856"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 xml:space="preserve">0x08 – </w:t>
      </w:r>
      <w:proofErr w:type="spellStart"/>
      <w:r>
        <w:rPr>
          <w:rFonts w:cs="Arial"/>
          <w:snapToGrid w:val="0"/>
          <w:szCs w:val="20"/>
          <w:lang w:val="en-GB"/>
        </w:rPr>
        <w:t>Preset</w:t>
      </w:r>
      <w:proofErr w:type="spellEnd"/>
      <w:r>
        <w:rPr>
          <w:rFonts w:cs="Arial"/>
          <w:snapToGrid w:val="0"/>
          <w:szCs w:val="20"/>
          <w:lang w:val="en-GB"/>
        </w:rPr>
        <w:t xml:space="preserve"> Bank VII</w:t>
      </w:r>
      <w:r>
        <w:rPr>
          <w:rFonts w:cs="Arial"/>
          <w:snapToGrid w:val="0"/>
          <w:szCs w:val="20"/>
          <w:lang w:val="en-GB"/>
        </w:rPr>
        <w:tab/>
        <w:t>–</w:t>
      </w:r>
      <w:r>
        <w:rPr>
          <w:rFonts w:cs="Arial"/>
          <w:snapToGrid w:val="0"/>
          <w:szCs w:val="20"/>
          <w:lang w:val="en-GB"/>
        </w:rPr>
        <w:tab/>
        <w:t>DAB1</w:t>
      </w:r>
    </w:p>
    <w:p w14:paraId="5C4A80E2"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 xml:space="preserve">0x09 – </w:t>
      </w:r>
      <w:proofErr w:type="spellStart"/>
      <w:r>
        <w:rPr>
          <w:rFonts w:cs="Arial"/>
          <w:snapToGrid w:val="0"/>
          <w:szCs w:val="20"/>
          <w:lang w:val="en-GB"/>
        </w:rPr>
        <w:t>Preset</w:t>
      </w:r>
      <w:proofErr w:type="spellEnd"/>
      <w:r>
        <w:rPr>
          <w:rFonts w:cs="Arial"/>
          <w:snapToGrid w:val="0"/>
          <w:szCs w:val="20"/>
          <w:lang w:val="en-GB"/>
        </w:rPr>
        <w:t xml:space="preserve"> Bank VIII</w:t>
      </w:r>
      <w:r>
        <w:rPr>
          <w:rFonts w:cs="Arial"/>
          <w:snapToGrid w:val="0"/>
          <w:szCs w:val="20"/>
          <w:lang w:val="en-GB"/>
        </w:rPr>
        <w:tab/>
        <w:t>–</w:t>
      </w:r>
      <w:r>
        <w:rPr>
          <w:rFonts w:cs="Arial"/>
          <w:snapToGrid w:val="0"/>
          <w:szCs w:val="20"/>
          <w:lang w:val="en-GB"/>
        </w:rPr>
        <w:tab/>
        <w:t>DAB2</w:t>
      </w:r>
    </w:p>
    <w:p w14:paraId="313F4F8B"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 xml:space="preserve">0x0A – </w:t>
      </w:r>
      <w:proofErr w:type="spellStart"/>
      <w:r>
        <w:rPr>
          <w:rFonts w:cs="Arial"/>
          <w:snapToGrid w:val="0"/>
          <w:szCs w:val="20"/>
          <w:lang w:val="en-GB"/>
        </w:rPr>
        <w:t>Preset</w:t>
      </w:r>
      <w:proofErr w:type="spellEnd"/>
      <w:r>
        <w:rPr>
          <w:rFonts w:cs="Arial"/>
          <w:snapToGrid w:val="0"/>
          <w:szCs w:val="20"/>
          <w:lang w:val="en-GB"/>
        </w:rPr>
        <w:t xml:space="preserve"> Bank IX</w:t>
      </w:r>
      <w:r>
        <w:rPr>
          <w:rFonts w:cs="Arial"/>
          <w:snapToGrid w:val="0"/>
          <w:szCs w:val="20"/>
          <w:lang w:val="en-GB"/>
        </w:rPr>
        <w:tab/>
        <w:t>–</w:t>
      </w:r>
      <w:r>
        <w:rPr>
          <w:rFonts w:cs="Arial"/>
          <w:snapToGrid w:val="0"/>
          <w:szCs w:val="20"/>
          <w:lang w:val="en-GB"/>
        </w:rPr>
        <w:tab/>
        <w:t>SAT1</w:t>
      </w:r>
    </w:p>
    <w:p w14:paraId="64DB617C"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 xml:space="preserve">0x0B – </w:t>
      </w:r>
      <w:proofErr w:type="spellStart"/>
      <w:r>
        <w:rPr>
          <w:rFonts w:cs="Arial"/>
          <w:snapToGrid w:val="0"/>
          <w:szCs w:val="20"/>
          <w:lang w:val="en-GB"/>
        </w:rPr>
        <w:t>Preset</w:t>
      </w:r>
      <w:proofErr w:type="spellEnd"/>
      <w:r>
        <w:rPr>
          <w:rFonts w:cs="Arial"/>
          <w:snapToGrid w:val="0"/>
          <w:szCs w:val="20"/>
          <w:lang w:val="en-GB"/>
        </w:rPr>
        <w:t xml:space="preserve"> Bank X</w:t>
      </w:r>
      <w:r>
        <w:rPr>
          <w:rFonts w:cs="Arial"/>
          <w:snapToGrid w:val="0"/>
          <w:szCs w:val="20"/>
          <w:lang w:val="en-GB"/>
        </w:rPr>
        <w:tab/>
        <w:t>–</w:t>
      </w:r>
      <w:r>
        <w:rPr>
          <w:rFonts w:cs="Arial"/>
          <w:snapToGrid w:val="0"/>
          <w:szCs w:val="20"/>
          <w:lang w:val="en-GB"/>
        </w:rPr>
        <w:tab/>
        <w:t>SAT2</w:t>
      </w:r>
    </w:p>
    <w:p w14:paraId="4F37B1A8" w14:textId="77777777" w:rsidR="00E9111B" w:rsidRDefault="0042307E">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 xml:space="preserve">0x0C – </w:t>
      </w:r>
      <w:proofErr w:type="spellStart"/>
      <w:r>
        <w:rPr>
          <w:rFonts w:cs="Arial"/>
          <w:snapToGrid w:val="0"/>
          <w:szCs w:val="20"/>
          <w:lang w:val="en-GB"/>
        </w:rPr>
        <w:t>Preset</w:t>
      </w:r>
      <w:proofErr w:type="spellEnd"/>
      <w:r>
        <w:rPr>
          <w:rFonts w:cs="Arial"/>
          <w:snapToGrid w:val="0"/>
          <w:szCs w:val="20"/>
          <w:lang w:val="en-GB"/>
        </w:rPr>
        <w:t xml:space="preserve"> Bank XI</w:t>
      </w:r>
      <w:r>
        <w:rPr>
          <w:rFonts w:cs="Arial"/>
          <w:snapToGrid w:val="0"/>
          <w:szCs w:val="20"/>
          <w:lang w:val="en-GB"/>
        </w:rPr>
        <w:tab/>
        <w:t>–</w:t>
      </w:r>
      <w:r>
        <w:rPr>
          <w:rFonts w:cs="Arial"/>
          <w:snapToGrid w:val="0"/>
          <w:szCs w:val="20"/>
          <w:lang w:val="en-GB"/>
        </w:rPr>
        <w:tab/>
        <w:t>SAT3</w:t>
      </w:r>
    </w:p>
    <w:p w14:paraId="26A74B2E" w14:textId="77777777" w:rsidR="00E9111B" w:rsidRDefault="0042307E">
      <w:pPr>
        <w:tabs>
          <w:tab w:val="left" w:pos="709"/>
          <w:tab w:val="left" w:pos="1276"/>
          <w:tab w:val="left" w:pos="1843"/>
          <w:tab w:val="left" w:pos="2419"/>
        </w:tabs>
        <w:spacing w:before="120" w:after="60"/>
        <w:ind w:left="709"/>
        <w:rPr>
          <w:del w:id="36" w:author="Nicholas Colella" w:date="2009-02-17T13:48:00Z"/>
          <w:rStyle w:val="msodel0"/>
          <w:i/>
        </w:rPr>
      </w:pPr>
      <w:del w:id="37" w:author="Nicholas Colella" w:date="2009-02-17T13:48:00Z">
        <w:r>
          <w:rPr>
            <w:rStyle w:val="msodel0"/>
            <w:rFonts w:cs="Arial"/>
            <w:i/>
            <w:snapToGrid w:val="0"/>
            <w:szCs w:val="20"/>
            <w:lang w:val="en-GB"/>
          </w:rPr>
          <w:tab/>
          <w:delText>Bit 12-15: reserved</w:delText>
        </w:r>
      </w:del>
    </w:p>
    <w:p w14:paraId="7AFBF2AF" w14:textId="77777777" w:rsidR="00E9111B" w:rsidRDefault="00E9111B">
      <w:pPr>
        <w:tabs>
          <w:tab w:val="left" w:pos="709"/>
          <w:tab w:val="left" w:pos="1276"/>
          <w:tab w:val="left" w:pos="1843"/>
          <w:tab w:val="left" w:pos="2419"/>
        </w:tabs>
        <w:spacing w:before="120" w:after="60"/>
        <w:ind w:left="709"/>
      </w:pPr>
    </w:p>
    <w:p w14:paraId="2E9A0EA6" w14:textId="77777777" w:rsidR="00E9111B" w:rsidRDefault="0042307E">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6 up to 1115/605 </w:t>
      </w:r>
      <w:r>
        <w:rPr>
          <w:rFonts w:cs="Arial"/>
          <w:b/>
          <w:snapToGrid w:val="0"/>
          <w:szCs w:val="20"/>
          <w:lang w:val="en-GB"/>
        </w:rPr>
        <w:t>(Coding Table I / Coding Table II)</w:t>
      </w:r>
      <w:r>
        <w:rPr>
          <w:rFonts w:cs="Arial"/>
          <w:b/>
          <w:szCs w:val="20"/>
          <w:lang w:val="en-GB"/>
        </w:rPr>
        <w:t xml:space="preserve">: </w:t>
      </w:r>
      <w:proofErr w:type="spellStart"/>
      <w:r>
        <w:rPr>
          <w:rFonts w:cs="Arial"/>
          <w:b/>
          <w:szCs w:val="20"/>
          <w:lang w:val="en-GB"/>
        </w:rPr>
        <w:t>Preset</w:t>
      </w:r>
      <w:proofErr w:type="spellEnd"/>
      <w:r>
        <w:rPr>
          <w:rFonts w:cs="Arial"/>
          <w:b/>
          <w:szCs w:val="20"/>
          <w:lang w:val="en-GB"/>
        </w:rPr>
        <w:t xml:space="preserve"> Info</w:t>
      </w:r>
    </w:p>
    <w:p w14:paraId="6730BF82" w14:textId="77777777" w:rsidR="00E9111B" w:rsidRDefault="0042307E" w:rsidP="0042307E">
      <w:pPr>
        <w:pBdr>
          <w:top w:val="single" w:sz="4" w:space="1" w:color="auto"/>
          <w:left w:val="single" w:sz="4" w:space="4" w:color="auto"/>
          <w:bottom w:val="single" w:sz="4" w:space="1" w:color="auto"/>
          <w:right w:val="single" w:sz="4" w:space="4" w:color="auto"/>
        </w:pBdr>
        <w:ind w:left="576" w:right="288"/>
        <w:rPr>
          <w:rFonts w:cs="Arial"/>
          <w:szCs w:val="20"/>
        </w:rPr>
      </w:pPr>
      <w:r>
        <w:rPr>
          <w:rFonts w:cs="Arial"/>
          <w:i/>
          <w:snapToGrid w:val="0"/>
          <w:szCs w:val="20"/>
          <w:lang w:val="en-GB"/>
        </w:rPr>
        <w:t xml:space="preserve">NOTE: Transfer starts at </w:t>
      </w:r>
      <w:proofErr w:type="spellStart"/>
      <w:r>
        <w:rPr>
          <w:rFonts w:cs="Arial"/>
          <w:i/>
          <w:snapToGrid w:val="0"/>
          <w:szCs w:val="20"/>
          <w:lang w:val="en-GB"/>
        </w:rPr>
        <w:t>Preset</w:t>
      </w:r>
      <w:proofErr w:type="spellEnd"/>
      <w:r>
        <w:rPr>
          <w:rFonts w:cs="Arial"/>
          <w:i/>
          <w:snapToGrid w:val="0"/>
          <w:szCs w:val="20"/>
          <w:lang w:val="en-GB"/>
        </w:rPr>
        <w:t xml:space="preserve"> number sent in the request</w:t>
      </w:r>
      <w:r>
        <w:rPr>
          <w:rFonts w:cs="Arial"/>
          <w:i/>
          <w:snapToGrid w:val="0"/>
          <w:szCs w:val="20"/>
          <w:lang w:val="en-GB"/>
        </w:rPr>
        <w:br/>
      </w:r>
      <w:r>
        <w:rPr>
          <w:rFonts w:cs="Arial"/>
          <w:b/>
          <w:i/>
          <w:snapToGrid w:val="0"/>
          <w:szCs w:val="20"/>
          <w:lang w:val="en-GB"/>
        </w:rPr>
        <w:t>N</w:t>
      </w:r>
      <w:r>
        <w:rPr>
          <w:rFonts w:cs="Arial"/>
          <w:i/>
          <w:snapToGrid w:val="0"/>
          <w:szCs w:val="20"/>
          <w:lang w:val="en-GB"/>
        </w:rPr>
        <w:t xml:space="preserve"> is also stated in the request. If </w:t>
      </w:r>
      <w:r>
        <w:rPr>
          <w:rFonts w:cs="Arial"/>
          <w:b/>
          <w:i/>
          <w:snapToGrid w:val="0"/>
          <w:szCs w:val="20"/>
          <w:lang w:val="en-GB"/>
        </w:rPr>
        <w:t>N</w:t>
      </w:r>
      <w:r>
        <w:rPr>
          <w:rFonts w:cs="Arial"/>
          <w:i/>
          <w:snapToGrid w:val="0"/>
          <w:szCs w:val="20"/>
          <w:lang w:val="en-GB"/>
        </w:rPr>
        <w:t xml:space="preserve"> is greater than </w:t>
      </w:r>
      <w:proofErr w:type="spellStart"/>
      <w:r>
        <w:rPr>
          <w:rStyle w:val="spelle"/>
          <w:rFonts w:cs="Arial"/>
          <w:i/>
          <w:snapToGrid w:val="0"/>
          <w:szCs w:val="20"/>
          <w:lang w:val="en-GB"/>
        </w:rPr>
        <w:t>ListSize</w:t>
      </w:r>
      <w:proofErr w:type="spellEnd"/>
      <w:r>
        <w:rPr>
          <w:rFonts w:cs="Arial"/>
          <w:i/>
          <w:snapToGrid w:val="0"/>
          <w:szCs w:val="20"/>
          <w:lang w:val="en-GB"/>
        </w:rPr>
        <w:t>, the complete list will be transferred.</w:t>
      </w:r>
    </w:p>
    <w:p w14:paraId="542FC9D3" w14:textId="77777777" w:rsidR="00E9111B" w:rsidRDefault="00E9111B">
      <w:pPr>
        <w:autoSpaceDE w:val="0"/>
        <w:autoSpaceDN w:val="0"/>
        <w:adjustRightInd w:val="0"/>
        <w:ind w:left="1276"/>
        <w:rPr>
          <w:rFonts w:cs="Arial"/>
          <w:szCs w:val="20"/>
          <w:lang w:val="en-GB"/>
        </w:rPr>
      </w:pPr>
    </w:p>
    <w:p w14:paraId="485E7732" w14:textId="77777777" w:rsidR="00E9111B" w:rsidRDefault="0042307E">
      <w:pPr>
        <w:autoSpaceDE w:val="0"/>
        <w:autoSpaceDN w:val="0"/>
        <w:adjustRightInd w:val="0"/>
        <w:ind w:left="1276"/>
        <w:rPr>
          <w:rFonts w:cs="Arial"/>
          <w:szCs w:val="20"/>
          <w:lang w:val="en-GB"/>
        </w:rPr>
      </w:pPr>
      <w:r>
        <w:rPr>
          <w:rFonts w:cs="Arial"/>
          <w:szCs w:val="20"/>
          <w:lang w:val="en-GB"/>
        </w:rPr>
        <w:t>Array (1...N) of record (</w:t>
      </w:r>
      <w:proofErr w:type="spellStart"/>
      <w:r>
        <w:rPr>
          <w:rStyle w:val="spelle"/>
          <w:rFonts w:cs="Arial"/>
          <w:szCs w:val="20"/>
          <w:lang w:val="en-GB"/>
        </w:rPr>
        <w:t>PresetNumber</w:t>
      </w:r>
      <w:proofErr w:type="spellEnd"/>
      <w:r>
        <w:rPr>
          <w:rFonts w:cs="Arial"/>
          <w:szCs w:val="20"/>
          <w:lang w:val="en-GB"/>
        </w:rPr>
        <w:t>, Frequency, Station Name,)</w:t>
      </w:r>
    </w:p>
    <w:p w14:paraId="6B0FA74E" w14:textId="77777777" w:rsidR="00E9111B" w:rsidRDefault="0042307E">
      <w:pPr>
        <w:keepNext/>
        <w:keepLines/>
        <w:ind w:left="1276"/>
        <w:rPr>
          <w:rFonts w:cs="Arial"/>
          <w:snapToGrid w:val="0"/>
          <w:szCs w:val="20"/>
          <w:lang w:val="en-GB"/>
        </w:rPr>
      </w:pPr>
      <w:r>
        <w:rPr>
          <w:rFonts w:cs="Arial"/>
          <w:snapToGrid w:val="0"/>
          <w:szCs w:val="20"/>
          <w:lang w:val="en-GB"/>
        </w:rPr>
        <w:t>Record definition (37/20 (Coding Table I / Coding Table II) bytes):</w:t>
      </w:r>
    </w:p>
    <w:p w14:paraId="52925BFD" w14:textId="77777777" w:rsidR="00E9111B" w:rsidRDefault="0042307E">
      <w:pPr>
        <w:ind w:left="1843"/>
        <w:rPr>
          <w:rFonts w:cs="Arial"/>
          <w:i/>
          <w:szCs w:val="20"/>
        </w:rPr>
      </w:pPr>
      <w:r>
        <w:rPr>
          <w:rFonts w:cs="Arial"/>
          <w:i/>
          <w:szCs w:val="20"/>
        </w:rPr>
        <w:t xml:space="preserve">Byte 0: </w:t>
      </w:r>
      <w:proofErr w:type="spellStart"/>
      <w:r>
        <w:rPr>
          <w:rFonts w:cs="Arial"/>
          <w:i/>
          <w:szCs w:val="20"/>
        </w:rPr>
        <w:t>PresetNumber</w:t>
      </w:r>
      <w:proofErr w:type="spellEnd"/>
    </w:p>
    <w:p w14:paraId="53DFCE1A" w14:textId="77777777" w:rsidR="00E9111B" w:rsidRDefault="0042307E">
      <w:pPr>
        <w:ind w:left="2410"/>
        <w:rPr>
          <w:rFonts w:cs="Arial"/>
          <w:szCs w:val="20"/>
        </w:rPr>
      </w:pPr>
      <w:r>
        <w:rPr>
          <w:rFonts w:cs="Arial"/>
          <w:szCs w:val="20"/>
        </w:rPr>
        <w:t>0x00 – Reserved</w:t>
      </w:r>
      <w:r>
        <w:rPr>
          <w:rFonts w:cs="Arial"/>
          <w:szCs w:val="20"/>
        </w:rPr>
        <w:br/>
        <w:t>0x01 – Preset 1</w:t>
      </w:r>
      <w:r>
        <w:rPr>
          <w:rFonts w:cs="Arial"/>
          <w:szCs w:val="20"/>
        </w:rPr>
        <w:br/>
        <w:t>0x02 – Preset 2</w:t>
      </w:r>
      <w:r>
        <w:rPr>
          <w:rFonts w:cs="Arial"/>
          <w:szCs w:val="20"/>
        </w:rPr>
        <w:br/>
        <w:t>...</w:t>
      </w:r>
    </w:p>
    <w:p w14:paraId="4BF2A971" w14:textId="77777777" w:rsidR="00E9111B" w:rsidRDefault="0042307E">
      <w:pPr>
        <w:ind w:left="2410"/>
        <w:rPr>
          <w:rFonts w:cs="Arial"/>
          <w:szCs w:val="20"/>
        </w:rPr>
      </w:pPr>
      <w:r>
        <w:rPr>
          <w:rFonts w:cs="Arial"/>
          <w:szCs w:val="20"/>
        </w:rPr>
        <w:t>0x1E – Preset 30</w:t>
      </w:r>
    </w:p>
    <w:p w14:paraId="375B2067" w14:textId="77777777" w:rsidR="00E9111B" w:rsidRDefault="0042307E">
      <w:pPr>
        <w:ind w:left="2410"/>
        <w:rPr>
          <w:rFonts w:cs="Arial"/>
          <w:szCs w:val="20"/>
          <w:lang w:val="es-MX"/>
        </w:rPr>
      </w:pPr>
      <w:r>
        <w:rPr>
          <w:rFonts w:cs="Arial"/>
          <w:szCs w:val="20"/>
          <w:lang w:val="es-MX"/>
        </w:rPr>
        <w:t xml:space="preserve">0xFF – </w:t>
      </w:r>
      <w:r>
        <w:rPr>
          <w:rFonts w:cs="Arial"/>
          <w:snapToGrid w:val="0"/>
          <w:szCs w:val="20"/>
          <w:lang w:val="es-MX"/>
        </w:rPr>
        <w:t xml:space="preserve">No </w:t>
      </w:r>
      <w:proofErr w:type="spellStart"/>
      <w:r>
        <w:rPr>
          <w:rFonts w:cs="Arial"/>
          <w:snapToGrid w:val="0"/>
          <w:szCs w:val="20"/>
          <w:lang w:val="es-MX"/>
        </w:rPr>
        <w:t>valid</w:t>
      </w:r>
      <w:proofErr w:type="spellEnd"/>
      <w:r>
        <w:rPr>
          <w:rFonts w:cs="Arial"/>
          <w:snapToGrid w:val="0"/>
          <w:szCs w:val="20"/>
          <w:lang w:val="es-MX"/>
        </w:rPr>
        <w:t xml:space="preserve"> </w:t>
      </w:r>
      <w:proofErr w:type="spellStart"/>
      <w:r>
        <w:rPr>
          <w:rFonts w:cs="Arial"/>
          <w:snapToGrid w:val="0"/>
          <w:szCs w:val="20"/>
          <w:lang w:val="es-MX"/>
        </w:rPr>
        <w:t>preset</w:t>
      </w:r>
      <w:proofErr w:type="spellEnd"/>
      <w:r>
        <w:rPr>
          <w:rFonts w:cs="Arial"/>
          <w:szCs w:val="20"/>
          <w:lang w:val="es-MX"/>
        </w:rPr>
        <w:br/>
      </w:r>
    </w:p>
    <w:p w14:paraId="3DF6ECC7" w14:textId="77777777" w:rsidR="00E9111B" w:rsidRDefault="0042307E">
      <w:pPr>
        <w:ind w:left="1843"/>
        <w:rPr>
          <w:rFonts w:cs="Arial"/>
          <w:i/>
          <w:szCs w:val="20"/>
          <w:lang w:val="en-GB"/>
        </w:rPr>
      </w:pPr>
      <w:r>
        <w:rPr>
          <w:rFonts w:cs="Arial"/>
          <w:i/>
          <w:szCs w:val="20"/>
          <w:lang w:val="en-GB"/>
        </w:rPr>
        <w:t>Byte 1-2: Frequency</w:t>
      </w:r>
    </w:p>
    <w:p w14:paraId="44E67492" w14:textId="77777777" w:rsidR="00E9111B" w:rsidRDefault="0042307E">
      <w:pPr>
        <w:ind w:left="2410"/>
        <w:rPr>
          <w:rFonts w:cs="Arial"/>
          <w:szCs w:val="20"/>
          <w:lang w:val="en-GB"/>
        </w:rPr>
      </w:pPr>
      <w:r>
        <w:rPr>
          <w:rFonts w:cs="Arial"/>
          <w:szCs w:val="20"/>
          <w:lang w:val="en-GB"/>
        </w:rPr>
        <w:t>0x0000 – 0</w:t>
      </w:r>
    </w:p>
    <w:p w14:paraId="5812DC8E" w14:textId="77777777" w:rsidR="00E9111B" w:rsidRDefault="0042307E">
      <w:pPr>
        <w:ind w:left="2410"/>
        <w:rPr>
          <w:rFonts w:cs="Arial"/>
          <w:szCs w:val="20"/>
          <w:lang w:val="en-GB"/>
        </w:rPr>
      </w:pPr>
      <w:r>
        <w:rPr>
          <w:rFonts w:cs="Arial"/>
          <w:szCs w:val="20"/>
          <w:lang w:val="en-GB"/>
        </w:rPr>
        <w:t>0x0001 – 1</w:t>
      </w:r>
    </w:p>
    <w:p w14:paraId="66A4136B" w14:textId="77777777" w:rsidR="00E9111B" w:rsidRDefault="0042307E">
      <w:pPr>
        <w:ind w:left="2410"/>
        <w:rPr>
          <w:rFonts w:cs="Arial"/>
          <w:szCs w:val="20"/>
          <w:lang w:val="en-GB"/>
        </w:rPr>
      </w:pPr>
      <w:r>
        <w:rPr>
          <w:rFonts w:cs="Arial"/>
          <w:szCs w:val="20"/>
          <w:lang w:val="en-GB"/>
        </w:rPr>
        <w:t>…</w:t>
      </w:r>
    </w:p>
    <w:p w14:paraId="3F89D5EC" w14:textId="77777777" w:rsidR="00E9111B" w:rsidRDefault="0042307E">
      <w:pPr>
        <w:ind w:left="2410"/>
        <w:rPr>
          <w:rFonts w:cs="Arial"/>
          <w:szCs w:val="20"/>
          <w:lang w:val="en-GB"/>
        </w:rPr>
      </w:pPr>
      <w:r>
        <w:rPr>
          <w:rFonts w:cs="Arial"/>
          <w:szCs w:val="20"/>
          <w:lang w:val="en-GB"/>
        </w:rPr>
        <w:t>0x0615 – 1557</w:t>
      </w:r>
      <w:r>
        <w:rPr>
          <w:rFonts w:cs="Arial"/>
          <w:szCs w:val="20"/>
          <w:lang w:val="en-GB"/>
        </w:rPr>
        <w:br/>
        <w:t>0x0616 – Reserved</w:t>
      </w:r>
    </w:p>
    <w:p w14:paraId="25E0A7B6" w14:textId="77777777" w:rsidR="00E9111B" w:rsidRDefault="0042307E">
      <w:pPr>
        <w:ind w:left="2410"/>
        <w:rPr>
          <w:rFonts w:cs="Arial"/>
          <w:szCs w:val="20"/>
          <w:lang w:val="en-GB"/>
        </w:rPr>
      </w:pPr>
      <w:r>
        <w:rPr>
          <w:rFonts w:cs="Arial"/>
          <w:szCs w:val="20"/>
          <w:lang w:val="en-GB"/>
        </w:rPr>
        <w:t>…</w:t>
      </w:r>
    </w:p>
    <w:p w14:paraId="368EB6F4" w14:textId="77777777" w:rsidR="00E9111B" w:rsidRDefault="0042307E">
      <w:pPr>
        <w:ind w:left="2410"/>
        <w:rPr>
          <w:rFonts w:cs="Arial"/>
          <w:szCs w:val="20"/>
        </w:rPr>
      </w:pPr>
      <w:r>
        <w:rPr>
          <w:rFonts w:cs="Arial"/>
          <w:szCs w:val="20"/>
        </w:rPr>
        <w:t xml:space="preserve">0xFFFF </w:t>
      </w:r>
      <w:r>
        <w:rPr>
          <w:rFonts w:cs="Arial"/>
          <w:szCs w:val="20"/>
          <w:lang w:val="en-GB"/>
        </w:rPr>
        <w:t xml:space="preserve">– </w:t>
      </w:r>
      <w:r>
        <w:rPr>
          <w:rFonts w:cs="Arial"/>
          <w:szCs w:val="20"/>
        </w:rPr>
        <w:t>Reserved</w:t>
      </w:r>
    </w:p>
    <w:p w14:paraId="1C0D6D35" w14:textId="77777777" w:rsidR="00E9111B" w:rsidRDefault="00E9111B">
      <w:pPr>
        <w:ind w:left="2410"/>
        <w:rPr>
          <w:rFonts w:cs="Arial"/>
          <w:szCs w:val="20"/>
        </w:rPr>
      </w:pPr>
    </w:p>
    <w:p w14:paraId="4A23576E"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da-DK"/>
        </w:rPr>
      </w:pPr>
      <w:r>
        <w:rPr>
          <w:rFonts w:cs="Arial"/>
          <w:i/>
          <w:snapToGrid w:val="0"/>
          <w:szCs w:val="20"/>
          <w:lang w:val="en-GB"/>
        </w:rPr>
        <w:t xml:space="preserve">AM: Freq = 153+ Offset kHz. </w:t>
      </w:r>
      <w:r>
        <w:rPr>
          <w:rFonts w:cs="Arial"/>
          <w:i/>
          <w:snapToGrid w:val="0"/>
          <w:szCs w:val="20"/>
          <w:lang w:val="da-DK"/>
        </w:rPr>
        <w:t xml:space="preserve">Offset 0..1557 </w:t>
      </w:r>
    </w:p>
    <w:p w14:paraId="48DDF43F"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da-DK"/>
        </w:rPr>
        <w:t xml:space="preserve">FM: Freq = 76+ Offset*0.05 MHz. </w:t>
      </w:r>
      <w:r>
        <w:rPr>
          <w:rFonts w:cs="Arial"/>
          <w:i/>
          <w:snapToGrid w:val="0"/>
          <w:szCs w:val="20"/>
          <w:lang w:val="en-GB"/>
        </w:rPr>
        <w:t xml:space="preserve">Offset </w:t>
      </w:r>
      <w:proofErr w:type="gramStart"/>
      <w:r>
        <w:rPr>
          <w:rFonts w:cs="Arial"/>
          <w:i/>
          <w:snapToGrid w:val="0"/>
          <w:szCs w:val="20"/>
          <w:lang w:val="en-GB"/>
        </w:rPr>
        <w:t>0..</w:t>
      </w:r>
      <w:proofErr w:type="gramEnd"/>
      <w:r>
        <w:rPr>
          <w:rFonts w:cs="Arial"/>
          <w:i/>
          <w:snapToGrid w:val="0"/>
          <w:szCs w:val="20"/>
          <w:lang w:val="en-GB"/>
        </w:rPr>
        <w:t>640</w:t>
      </w:r>
    </w:p>
    <w:p w14:paraId="05EFF433"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Selected tuned band determine frequency (kHz or MHz).</w:t>
      </w:r>
    </w:p>
    <w:p w14:paraId="6177FDCD"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 xml:space="preserve">SDARS: </w:t>
      </w:r>
      <w:proofErr w:type="spellStart"/>
      <w:r>
        <w:rPr>
          <w:rStyle w:val="spelle"/>
          <w:rFonts w:cs="Arial"/>
          <w:i/>
          <w:snapToGrid w:val="0"/>
          <w:color w:val="FF0000"/>
          <w:szCs w:val="20"/>
          <w:lang w:val="en-GB"/>
        </w:rPr>
        <w:t>ChanNum</w:t>
      </w:r>
      <w:proofErr w:type="spellEnd"/>
      <w:r>
        <w:rPr>
          <w:rFonts w:cs="Arial"/>
          <w:i/>
          <w:snapToGrid w:val="0"/>
          <w:color w:val="FF0000"/>
          <w:szCs w:val="20"/>
          <w:lang w:val="en-GB"/>
        </w:rPr>
        <w:t xml:space="preserve"> = xxx (range = 000 – 223)</w:t>
      </w:r>
    </w:p>
    <w:p w14:paraId="535080EE"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DAB: frequency/</w:t>
      </w:r>
      <w:proofErr w:type="spellStart"/>
      <w:r>
        <w:rPr>
          <w:rFonts w:cs="Arial"/>
          <w:i/>
          <w:snapToGrid w:val="0"/>
          <w:color w:val="FF0000"/>
          <w:szCs w:val="20"/>
          <w:lang w:val="en-GB"/>
        </w:rPr>
        <w:t>BlockNumber</w:t>
      </w:r>
      <w:proofErr w:type="spellEnd"/>
      <w:r>
        <w:rPr>
          <w:rFonts w:cs="Arial"/>
          <w:i/>
          <w:snapToGrid w:val="0"/>
          <w:color w:val="FF0000"/>
          <w:szCs w:val="20"/>
          <w:lang w:val="en-GB"/>
        </w:rPr>
        <w:t xml:space="preserve"> = Bitfield:</w:t>
      </w:r>
    </w:p>
    <w:p w14:paraId="526F1409"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Bit 0</w:t>
      </w:r>
      <w:proofErr w:type="gramStart"/>
      <w:r>
        <w:rPr>
          <w:rFonts w:cs="Arial"/>
          <w:i/>
          <w:snapToGrid w:val="0"/>
          <w:color w:val="FF0000"/>
          <w:szCs w:val="20"/>
          <w:lang w:val="en-GB"/>
        </w:rPr>
        <w:t xml:space="preserve"> ..</w:t>
      </w:r>
      <w:proofErr w:type="gramEnd"/>
      <w:r>
        <w:rPr>
          <w:rFonts w:cs="Arial"/>
          <w:i/>
          <w:snapToGrid w:val="0"/>
          <w:color w:val="FF0000"/>
          <w:szCs w:val="20"/>
          <w:lang w:val="en-GB"/>
        </w:rPr>
        <w:t xml:space="preserve"> 4: </w:t>
      </w:r>
    </w:p>
    <w:p w14:paraId="0A60747D"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 xml:space="preserve">L-Band Canada: Numeric </w:t>
      </w:r>
      <w:proofErr w:type="gramStart"/>
      <w:r>
        <w:rPr>
          <w:rFonts w:cs="Arial"/>
          <w:i/>
          <w:snapToGrid w:val="0"/>
          <w:color w:val="FF0000"/>
          <w:szCs w:val="20"/>
          <w:lang w:val="en-GB"/>
        </w:rPr>
        <w:t>value(</w:t>
      </w:r>
      <w:proofErr w:type="gramEnd"/>
      <w:r>
        <w:rPr>
          <w:rFonts w:cs="Arial"/>
          <w:i/>
          <w:snapToGrid w:val="0"/>
          <w:color w:val="FF0000"/>
          <w:szCs w:val="20"/>
          <w:lang w:val="en-GB"/>
        </w:rPr>
        <w:t xml:space="preserve">1 .. 23); </w:t>
      </w:r>
    </w:p>
    <w:p w14:paraId="3161A35F"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lastRenderedPageBreak/>
        <w:t xml:space="preserve">L-Band Europe: Numeric </w:t>
      </w:r>
      <w:proofErr w:type="gramStart"/>
      <w:r>
        <w:rPr>
          <w:rFonts w:cs="Arial"/>
          <w:i/>
          <w:snapToGrid w:val="0"/>
          <w:color w:val="FF0000"/>
          <w:szCs w:val="20"/>
          <w:lang w:val="en-GB"/>
        </w:rPr>
        <w:t>value(</w:t>
      </w:r>
      <w:proofErr w:type="gramEnd"/>
      <w:r>
        <w:rPr>
          <w:rFonts w:cs="Arial"/>
          <w:i/>
          <w:snapToGrid w:val="0"/>
          <w:color w:val="FF0000"/>
          <w:szCs w:val="20"/>
          <w:lang w:val="en-GB"/>
        </w:rPr>
        <w:t xml:space="preserve">A=1 .. W=23); </w:t>
      </w:r>
    </w:p>
    <w:p w14:paraId="09C543B0"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 xml:space="preserve">Band III: Numeric </w:t>
      </w:r>
      <w:proofErr w:type="gramStart"/>
      <w:r>
        <w:rPr>
          <w:rFonts w:cs="Arial"/>
          <w:i/>
          <w:snapToGrid w:val="0"/>
          <w:color w:val="FF0000"/>
          <w:szCs w:val="20"/>
          <w:lang w:val="en-GB"/>
        </w:rPr>
        <w:t>value(</w:t>
      </w:r>
      <w:proofErr w:type="gramEnd"/>
      <w:r>
        <w:rPr>
          <w:rFonts w:cs="Arial"/>
          <w:i/>
          <w:snapToGrid w:val="0"/>
          <w:color w:val="FF0000"/>
          <w:szCs w:val="20"/>
          <w:lang w:val="en-GB"/>
        </w:rPr>
        <w:t>A=1 .. W=23); hex coded</w:t>
      </w:r>
    </w:p>
    <w:p w14:paraId="6FC2780C"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Bit 5</w:t>
      </w:r>
      <w:proofErr w:type="gramStart"/>
      <w:r>
        <w:rPr>
          <w:rFonts w:cs="Arial"/>
          <w:i/>
          <w:snapToGrid w:val="0"/>
          <w:color w:val="FF0000"/>
          <w:szCs w:val="20"/>
          <w:lang w:val="en-GB"/>
        </w:rPr>
        <w:t xml:space="preserve"> ..</w:t>
      </w:r>
      <w:proofErr w:type="gramEnd"/>
      <w:r>
        <w:rPr>
          <w:rFonts w:cs="Arial"/>
          <w:i/>
          <w:snapToGrid w:val="0"/>
          <w:color w:val="FF0000"/>
          <w:szCs w:val="20"/>
          <w:lang w:val="en-GB"/>
        </w:rPr>
        <w:t xml:space="preserve"> 8: </w:t>
      </w:r>
    </w:p>
    <w:p w14:paraId="12845EA5"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Band III: Numeric value (not used for L-Band; default value: 0h), hex coded</w:t>
      </w:r>
    </w:p>
    <w:p w14:paraId="7B2FA433"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 xml:space="preserve">Bit 9: </w:t>
      </w:r>
    </w:p>
    <w:p w14:paraId="6DBB2492"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color w:val="FF0000"/>
          <w:szCs w:val="20"/>
          <w:lang w:val="en-GB"/>
        </w:rPr>
      </w:pPr>
      <w:r>
        <w:rPr>
          <w:rFonts w:cs="Arial"/>
          <w:i/>
          <w:snapToGrid w:val="0"/>
          <w:color w:val="FF0000"/>
          <w:szCs w:val="20"/>
          <w:lang w:val="en-GB"/>
        </w:rPr>
        <w:t>0: Band III, 1: L-Band</w:t>
      </w:r>
    </w:p>
    <w:p w14:paraId="3F76F28B" w14:textId="77777777" w:rsidR="00E9111B" w:rsidRDefault="00E9111B">
      <w:pPr>
        <w:ind w:left="1843"/>
        <w:rPr>
          <w:rFonts w:cs="Arial"/>
          <w:i/>
          <w:snapToGrid w:val="0"/>
          <w:szCs w:val="20"/>
        </w:rPr>
      </w:pPr>
    </w:p>
    <w:p w14:paraId="5143A1ED" w14:textId="77777777" w:rsidR="00E9111B" w:rsidRDefault="0042307E">
      <w:pPr>
        <w:ind w:left="1843"/>
        <w:rPr>
          <w:rFonts w:cs="Arial"/>
          <w:i/>
          <w:snapToGrid w:val="0"/>
          <w:szCs w:val="20"/>
        </w:rPr>
      </w:pPr>
      <w:r>
        <w:rPr>
          <w:rFonts w:cs="Arial"/>
          <w:i/>
          <w:snapToGrid w:val="0"/>
          <w:szCs w:val="20"/>
        </w:rPr>
        <w:t>Byte 3 up to 36/19 (Coding Table II / Coding Table I): Station Name</w:t>
      </w:r>
    </w:p>
    <w:p w14:paraId="2AA7DC5D" w14:textId="77777777" w:rsidR="00E9111B" w:rsidRDefault="0042307E">
      <w:pPr>
        <w:ind w:left="2410"/>
        <w:rPr>
          <w:rFonts w:cs="Arial"/>
          <w:snapToGrid w:val="0"/>
          <w:szCs w:val="20"/>
          <w:lang w:val="en-GB"/>
        </w:rPr>
      </w:pPr>
      <w:r>
        <w:rPr>
          <w:rFonts w:cs="Arial"/>
          <w:snapToGrid w:val="0"/>
          <w:szCs w:val="20"/>
          <w:lang w:val="en-GB"/>
        </w:rPr>
        <w:t xml:space="preserve">Up to 17 characters </w:t>
      </w:r>
      <w:r>
        <w:rPr>
          <w:rFonts w:cs="Arial"/>
          <w:szCs w:val="20"/>
        </w:rPr>
        <w:t xml:space="preserve">16 letters plus 1 End </w:t>
      </w:r>
      <w:proofErr w:type="gramStart"/>
      <w:r>
        <w:rPr>
          <w:rFonts w:cs="Arial"/>
          <w:szCs w:val="20"/>
        </w:rPr>
        <w:t>Of</w:t>
      </w:r>
      <w:proofErr w:type="gramEnd"/>
      <w:r>
        <w:rPr>
          <w:rFonts w:cs="Arial"/>
          <w:szCs w:val="20"/>
        </w:rPr>
        <w:t xml:space="preserve"> String character</w:t>
      </w:r>
    </w:p>
    <w:p w14:paraId="04BD9868" w14:textId="77777777" w:rsidR="00E9111B" w:rsidRDefault="00E9111B">
      <w:pPr>
        <w:autoSpaceDE w:val="0"/>
        <w:autoSpaceDN w:val="0"/>
        <w:adjustRightInd w:val="0"/>
        <w:ind w:left="2410"/>
        <w:rPr>
          <w:rFonts w:cs="Arial"/>
          <w:szCs w:val="20"/>
        </w:rPr>
      </w:pPr>
    </w:p>
    <w:p w14:paraId="788C7F3B"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rPr>
        <w:t xml:space="preserve">NOTE: If the Station Name is shorter than 16 characters, it must be terminated with an End </w:t>
      </w:r>
      <w:proofErr w:type="gramStart"/>
      <w:r>
        <w:rPr>
          <w:rFonts w:cs="Arial"/>
          <w:i/>
          <w:snapToGrid w:val="0"/>
          <w:szCs w:val="20"/>
        </w:rPr>
        <w:t>Of</w:t>
      </w:r>
      <w:proofErr w:type="gramEnd"/>
      <w:r>
        <w:rPr>
          <w:rFonts w:cs="Arial"/>
          <w:i/>
          <w:snapToGrid w:val="0"/>
          <w:szCs w:val="20"/>
        </w:rPr>
        <w:t xml:space="preserve"> String</w:t>
      </w:r>
      <w:r>
        <w:rPr>
          <w:rFonts w:cs="Arial"/>
          <w:i/>
          <w:snapToGrid w:val="0"/>
          <w:szCs w:val="20"/>
          <w:lang w:val="en-GB"/>
        </w:rPr>
        <w:t>.</w:t>
      </w:r>
    </w:p>
    <w:p w14:paraId="40F9F624"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proofErr w:type="spellStart"/>
      <w:r>
        <w:rPr>
          <w:rStyle w:val="spelle"/>
          <w:rFonts w:cs="Arial"/>
          <w:i/>
          <w:snapToGrid w:val="0"/>
          <w:szCs w:val="20"/>
        </w:rPr>
        <w:t>PSName</w:t>
      </w:r>
      <w:proofErr w:type="spellEnd"/>
      <w:r>
        <w:rPr>
          <w:rFonts w:cs="Arial"/>
          <w:i/>
          <w:snapToGrid w:val="0"/>
          <w:szCs w:val="20"/>
        </w:rPr>
        <w:t xml:space="preserve"> = 8 Characters Max</w:t>
      </w:r>
    </w:p>
    <w:p w14:paraId="506498B8" w14:textId="77777777" w:rsidR="00E9111B" w:rsidRDefault="00E9111B"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p>
    <w:p w14:paraId="3E43BC49"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 xml:space="preserve">DAB </w:t>
      </w:r>
      <w:r>
        <w:rPr>
          <w:rFonts w:cs="Arial"/>
          <w:i/>
          <w:snapToGrid w:val="0"/>
          <w:szCs w:val="20"/>
          <w:lang w:val="en-GB"/>
        </w:rPr>
        <w:t>Service Name</w:t>
      </w:r>
      <w:r>
        <w:rPr>
          <w:rFonts w:cs="Arial"/>
          <w:i/>
          <w:snapToGrid w:val="0"/>
          <w:szCs w:val="20"/>
        </w:rPr>
        <w:t xml:space="preserve"> = 16 Characters Max</w:t>
      </w:r>
    </w:p>
    <w:p w14:paraId="479B1682" w14:textId="77777777" w:rsidR="00E9111B" w:rsidRDefault="00E9111B" w:rsidP="0042307E">
      <w:pPr>
        <w:numPr>
          <w:ins w:id="38" w:author="rpaquet2" w:date="2011-02-08T13:14:00Z"/>
        </w:num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ins w:id="39" w:author="rpaquet2" w:date="2011-02-08T13:14:00Z"/>
          <w:rStyle w:val="msoins0"/>
        </w:rPr>
      </w:pPr>
    </w:p>
    <w:p w14:paraId="23BB58D6"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Style w:val="msoins00"/>
          <w:rFonts w:cs="Arial"/>
          <w:i/>
          <w:snapToGrid w:val="0"/>
          <w:szCs w:val="20"/>
        </w:rPr>
      </w:pPr>
      <w:ins w:id="40" w:author="rpaquet2" w:date="2011-02-08T13:15:00Z">
        <w:r>
          <w:rPr>
            <w:rStyle w:val="msoins0"/>
            <w:rFonts w:cs="Arial"/>
            <w:i/>
            <w:snapToGrid w:val="0"/>
            <w:szCs w:val="20"/>
          </w:rPr>
          <w:t>HD Station Name = 16 Characters Max</w:t>
        </w:r>
      </w:ins>
    </w:p>
    <w:p w14:paraId="654BDAE3"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del w:id="41" w:author="rpaquet2" w:date="2011-02-14T11:08:00Z"/>
          <w:rStyle w:val="msodel0"/>
        </w:rPr>
      </w:pPr>
      <w:del w:id="42" w:author="rpaquet2" w:date="2011-02-14T11:08:00Z">
        <w:r>
          <w:rPr>
            <w:rStyle w:val="msodel0"/>
            <w:rFonts w:cs="Arial"/>
            <w:i/>
            <w:snapToGrid w:val="0"/>
            <w:szCs w:val="20"/>
          </w:rPr>
          <w:delText xml:space="preserve">HD Station Name = </w:delText>
        </w:r>
      </w:del>
      <w:del w:id="43" w:author="rpaquet2" w:date="2011-02-08T13:09:00Z">
        <w:r>
          <w:rPr>
            <w:rStyle w:val="msodel0"/>
            <w:rFonts w:cs="Arial"/>
            <w:i/>
            <w:snapToGrid w:val="0"/>
            <w:szCs w:val="20"/>
          </w:rPr>
          <w:delText xml:space="preserve">(SSN) </w:delText>
        </w:r>
      </w:del>
      <w:del w:id="44" w:author="rpaquet2" w:date="2011-02-14T11:08:00Z">
        <w:r>
          <w:rPr>
            <w:rStyle w:val="msodel0"/>
            <w:rFonts w:cs="Arial"/>
            <w:i/>
            <w:snapToGrid w:val="0"/>
            <w:szCs w:val="20"/>
          </w:rPr>
          <w:delText>-HD(</w:delText>
        </w:r>
      </w:del>
      <w:del w:id="45" w:author="rpaquet2" w:date="2011-02-08T13:10:00Z">
        <w:r>
          <w:rPr>
            <w:rStyle w:val="msodel0"/>
            <w:rFonts w:cs="Arial"/>
            <w:i/>
            <w:snapToGrid w:val="0"/>
            <w:szCs w:val="20"/>
          </w:rPr>
          <w:delText>n</w:delText>
        </w:r>
      </w:del>
      <w:del w:id="46" w:author="rpaquet2" w:date="2011-02-14T11:08:00Z">
        <w:r>
          <w:rPr>
            <w:rStyle w:val="msodel0"/>
            <w:rFonts w:cs="Arial"/>
            <w:i/>
            <w:snapToGrid w:val="0"/>
            <w:szCs w:val="20"/>
          </w:rPr>
          <w:delText>)</w:delText>
        </w:r>
      </w:del>
    </w:p>
    <w:p w14:paraId="2A192BCE"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del w:id="47" w:author="rpaquet2" w:date="2011-02-08T13:10:00Z"/>
          <w:rStyle w:val="msodel0"/>
        </w:rPr>
      </w:pPr>
      <w:del w:id="48" w:author="rpaquet2" w:date="2011-02-08T13:10:00Z">
        <w:r>
          <w:rPr>
            <w:rStyle w:val="msodel0"/>
            <w:rFonts w:cs="Arial"/>
            <w:i/>
            <w:snapToGrid w:val="0"/>
            <w:szCs w:val="20"/>
          </w:rPr>
          <w:delText>SSN = 4 Characters Max</w:delText>
        </w:r>
      </w:del>
    </w:p>
    <w:p w14:paraId="22B2428C"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del w:id="49" w:author="rpaquet2" w:date="2011-02-14T11:08:00Z"/>
          <w:rStyle w:val="msodel0"/>
        </w:rPr>
      </w:pPr>
      <w:del w:id="50" w:author="rpaquet2" w:date="2011-02-08T13:10:00Z">
        <w:r>
          <w:rPr>
            <w:rStyle w:val="msodel0"/>
            <w:rFonts w:cs="Arial"/>
            <w:i/>
            <w:snapToGrid w:val="0"/>
            <w:szCs w:val="20"/>
          </w:rPr>
          <w:delText>n</w:delText>
        </w:r>
      </w:del>
      <w:del w:id="51" w:author="rpaquet2" w:date="2011-02-14T11:08:00Z">
        <w:r>
          <w:rPr>
            <w:rStyle w:val="msodel0"/>
            <w:rFonts w:cs="Arial"/>
            <w:i/>
            <w:snapToGrid w:val="0"/>
            <w:szCs w:val="20"/>
          </w:rPr>
          <w:delText xml:space="preserve"> = Multicast channel number</w:delText>
        </w:r>
      </w:del>
    </w:p>
    <w:p w14:paraId="2BAFBDFE" w14:textId="77777777" w:rsidR="00E9111B" w:rsidRDefault="00E9111B"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p>
    <w:p w14:paraId="1018778B"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SDARS Channel name = Short name</w:t>
      </w:r>
    </w:p>
    <w:p w14:paraId="15AEC0CD"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Short Name = 8 Characters Max</w:t>
      </w:r>
    </w:p>
    <w:p w14:paraId="6C273FE0" w14:textId="77777777" w:rsidR="00E9111B" w:rsidRDefault="00E9111B">
      <w:pPr>
        <w:tabs>
          <w:tab w:val="left" w:pos="709"/>
          <w:tab w:val="left" w:pos="1276"/>
          <w:tab w:val="left" w:pos="1843"/>
          <w:tab w:val="left" w:pos="2419"/>
        </w:tabs>
        <w:rPr>
          <w:rFonts w:cs="Arial"/>
          <w:bCs/>
          <w:szCs w:val="20"/>
        </w:rPr>
      </w:pPr>
    </w:p>
    <w:p w14:paraId="38CA788D" w14:textId="77777777" w:rsidR="00E9111B" w:rsidRDefault="00E9111B">
      <w:pPr>
        <w:rPr>
          <w:rFonts w:cs="Arial"/>
          <w:szCs w:val="20"/>
          <w:lang w:val="en-GB"/>
        </w:rPr>
      </w:pPr>
    </w:p>
    <w:p w14:paraId="4A7F7C95" w14:textId="77777777" w:rsidR="0042307E" w:rsidRDefault="0042307E" w:rsidP="0042307E">
      <w:pPr>
        <w:pStyle w:val="Heading4"/>
      </w:pPr>
      <w:r w:rsidRPr="00B9479B">
        <w:t>TP-LOG-TPL-REQ-023145/A-SID-60-GetStationList_Rsp (</w:t>
      </w:r>
      <w:proofErr w:type="spellStart"/>
      <w:r w:rsidRPr="00B9479B">
        <w:t>TcSE</w:t>
      </w:r>
      <w:proofErr w:type="spellEnd"/>
      <w:r w:rsidRPr="00B9479B">
        <w:t xml:space="preserve"> ROIN-146502-6)</w:t>
      </w:r>
    </w:p>
    <w:p w14:paraId="17DB4549" w14:textId="77777777" w:rsidR="00E9111B" w:rsidRDefault="0042307E">
      <w:pPr>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1178/668 (Coding Table I / Coding Table II) byte</w:t>
      </w:r>
    </w:p>
    <w:p w14:paraId="51FDBD3D"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E519E16" w14:textId="77777777" w:rsidR="00E9111B" w:rsidRDefault="0042307E">
      <w:pPr>
        <w:tabs>
          <w:tab w:val="left" w:pos="709"/>
          <w:tab w:val="left" w:pos="1276"/>
          <w:tab w:val="left" w:pos="1843"/>
          <w:tab w:val="left" w:pos="2419"/>
        </w:tabs>
        <w:ind w:left="1276"/>
        <w:rPr>
          <w:rFonts w:cs="Arial"/>
          <w:szCs w:val="20"/>
          <w:lang w:val="en-GB"/>
        </w:rPr>
      </w:pPr>
      <w:r>
        <w:rPr>
          <w:rFonts w:cs="Arial"/>
          <w:snapToGrid w:val="0"/>
          <w:szCs w:val="20"/>
          <w:lang w:val="en-GB"/>
        </w:rPr>
        <w:t xml:space="preserve">0x60: </w:t>
      </w:r>
      <w:proofErr w:type="spellStart"/>
      <w:r>
        <w:rPr>
          <w:rStyle w:val="spelle"/>
          <w:rFonts w:cs="Arial"/>
          <w:szCs w:val="20"/>
          <w:lang w:val="en-GB"/>
        </w:rPr>
        <w:t>GetStationList_Rsp</w:t>
      </w:r>
      <w:proofErr w:type="spellEnd"/>
    </w:p>
    <w:p w14:paraId="6C2A6C0F" w14:textId="77777777" w:rsidR="00E9111B" w:rsidRDefault="0042307E">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328072E3" w14:textId="77777777" w:rsidR="00E9111B" w:rsidRDefault="0042307E">
      <w:pPr>
        <w:keepLines/>
        <w:tabs>
          <w:tab w:val="left" w:pos="3544"/>
        </w:tabs>
        <w:ind w:left="1276"/>
        <w:rPr>
          <w:rFonts w:cs="Arial"/>
          <w:snapToGrid w:val="0"/>
          <w:szCs w:val="20"/>
        </w:rPr>
      </w:pPr>
      <w:r>
        <w:rPr>
          <w:rFonts w:cs="Arial"/>
          <w:snapToGrid w:val="0"/>
          <w:szCs w:val="20"/>
        </w:rPr>
        <w:t>0x04: Radio_Service4</w:t>
      </w:r>
      <w:r>
        <w:rPr>
          <w:rFonts w:cs="Arial"/>
          <w:snapToGrid w:val="0"/>
          <w:szCs w:val="20"/>
        </w:rPr>
        <w:tab/>
        <w:t>–</w:t>
      </w:r>
      <w:r>
        <w:rPr>
          <w:rFonts w:cs="Arial"/>
          <w:snapToGrid w:val="0"/>
          <w:szCs w:val="20"/>
        </w:rPr>
        <w:tab/>
        <w:t>Dynamic Station List</w:t>
      </w:r>
    </w:p>
    <w:p w14:paraId="04C436A0" w14:textId="77777777" w:rsidR="00E9111B" w:rsidRDefault="0042307E">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2: Command Execution Status</w:t>
      </w:r>
    </w:p>
    <w:p w14:paraId="76704887" w14:textId="77777777" w:rsidR="00E9111B" w:rsidRDefault="0042307E">
      <w:pPr>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4C9B49EB" w14:textId="77777777" w:rsidR="00E9111B" w:rsidRDefault="0042307E">
      <w:pPr>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7C6FA558" w14:textId="77777777" w:rsidR="00E9111B" w:rsidRDefault="0042307E">
      <w:pPr>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62270D2A"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0F30E931" w14:textId="77777777" w:rsidR="00E9111B" w:rsidRDefault="0042307E">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626EA39D" w14:textId="77777777" w:rsidR="00E9111B" w:rsidRDefault="0042307E">
      <w:pPr>
        <w:autoSpaceDE w:val="0"/>
        <w:autoSpaceDN w:val="0"/>
        <w:adjustRightInd w:val="0"/>
        <w:ind w:left="1260"/>
        <w:rPr>
          <w:rFonts w:cs="Arial"/>
          <w:i/>
          <w:iCs/>
          <w:szCs w:val="20"/>
        </w:rPr>
      </w:pPr>
      <w:r>
        <w:rPr>
          <w:rFonts w:cs="Arial"/>
          <w:i/>
          <w:iCs/>
          <w:szCs w:val="20"/>
        </w:rPr>
        <w:t>Bit 0-5: Reserved</w:t>
      </w:r>
    </w:p>
    <w:p w14:paraId="49879B52" w14:textId="77777777" w:rsidR="00E9111B" w:rsidRDefault="00E9111B">
      <w:pPr>
        <w:autoSpaceDE w:val="0"/>
        <w:autoSpaceDN w:val="0"/>
        <w:adjustRightInd w:val="0"/>
        <w:ind w:left="1260"/>
        <w:rPr>
          <w:rFonts w:cs="Arial"/>
          <w:i/>
          <w:iCs/>
          <w:szCs w:val="20"/>
        </w:rPr>
      </w:pPr>
    </w:p>
    <w:p w14:paraId="725E7818" w14:textId="77777777" w:rsidR="00E9111B" w:rsidRDefault="0042307E">
      <w:pPr>
        <w:autoSpaceDE w:val="0"/>
        <w:autoSpaceDN w:val="0"/>
        <w:adjustRightInd w:val="0"/>
        <w:ind w:left="1260"/>
        <w:rPr>
          <w:rFonts w:cs="Arial"/>
          <w:i/>
          <w:iCs/>
          <w:szCs w:val="20"/>
        </w:rPr>
      </w:pPr>
      <w:r>
        <w:rPr>
          <w:rFonts w:cs="Arial"/>
          <w:i/>
          <w:iCs/>
          <w:szCs w:val="20"/>
        </w:rPr>
        <w:t>Bit 6-7: Coding</w:t>
      </w:r>
    </w:p>
    <w:p w14:paraId="2D3232B9" w14:textId="77777777" w:rsidR="00E9111B" w:rsidRDefault="0042307E">
      <w:pPr>
        <w:autoSpaceDE w:val="0"/>
        <w:autoSpaceDN w:val="0"/>
        <w:adjustRightInd w:val="0"/>
        <w:ind w:left="1890"/>
        <w:rPr>
          <w:rFonts w:cs="Arial"/>
          <w:szCs w:val="20"/>
        </w:rPr>
      </w:pPr>
      <w:r>
        <w:rPr>
          <w:rFonts w:cs="Arial"/>
          <w:szCs w:val="20"/>
        </w:rPr>
        <w:t>0x0: Coding Table I</w:t>
      </w:r>
    </w:p>
    <w:p w14:paraId="79D09C60"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530BFF6B" w14:textId="77777777" w:rsidR="00E9111B" w:rsidRDefault="0042307E">
      <w:pPr>
        <w:autoSpaceDE w:val="0"/>
        <w:autoSpaceDN w:val="0"/>
        <w:adjustRightInd w:val="0"/>
        <w:ind w:left="1890"/>
        <w:rPr>
          <w:rFonts w:cs="Arial"/>
          <w:szCs w:val="20"/>
        </w:rPr>
      </w:pPr>
      <w:r>
        <w:rPr>
          <w:rFonts w:cs="Arial"/>
          <w:szCs w:val="20"/>
        </w:rPr>
        <w:t>0x1: Coding Table II</w:t>
      </w:r>
    </w:p>
    <w:p w14:paraId="0E527F1F" w14:textId="77777777" w:rsidR="00E9111B" w:rsidRDefault="0042307E">
      <w:pPr>
        <w:autoSpaceDE w:val="0"/>
        <w:autoSpaceDN w:val="0"/>
        <w:adjustRightInd w:val="0"/>
        <w:ind w:left="1890"/>
        <w:rPr>
          <w:rFonts w:cs="Arial"/>
          <w:szCs w:val="20"/>
        </w:rPr>
      </w:pPr>
      <w:r>
        <w:rPr>
          <w:rFonts w:cs="Arial"/>
          <w:szCs w:val="20"/>
        </w:rPr>
        <w:t>0x00-0xFF Latin-9 (1 byte per char)</w:t>
      </w:r>
      <w:r>
        <w:rPr>
          <w:rStyle w:val="msoins0"/>
        </w:rPr>
        <w:t xml:space="preserve"> - </w:t>
      </w:r>
      <w:r>
        <w:rPr>
          <w:rStyle w:val="msoins0"/>
          <w:rFonts w:cs="Arial"/>
          <w:szCs w:val="20"/>
        </w:rPr>
        <w:t>RDS Latin shall be used.</w:t>
      </w:r>
    </w:p>
    <w:p w14:paraId="0DE3742C" w14:textId="77777777" w:rsidR="00E9111B" w:rsidRDefault="0042307E">
      <w:pPr>
        <w:tabs>
          <w:tab w:val="left" w:pos="709"/>
          <w:tab w:val="left" w:pos="1276"/>
          <w:tab w:val="left" w:pos="1843"/>
          <w:tab w:val="left" w:pos="2419"/>
        </w:tabs>
        <w:spacing w:before="120" w:after="60"/>
        <w:ind w:left="709"/>
        <w:rPr>
          <w:rFonts w:cs="Arial"/>
          <w:b/>
          <w:szCs w:val="20"/>
          <w:lang w:val="en-GB"/>
        </w:rPr>
      </w:pPr>
      <w:r>
        <w:rPr>
          <w:rFonts w:cs="Arial"/>
          <w:b/>
          <w:szCs w:val="20"/>
          <w:lang w:val="en-GB"/>
        </w:rPr>
        <w:t>Byte 4-7: Header info</w:t>
      </w:r>
    </w:p>
    <w:p w14:paraId="69EC8064" w14:textId="77777777" w:rsidR="00E9111B" w:rsidRDefault="0042307E">
      <w:pPr>
        <w:tabs>
          <w:tab w:val="left" w:pos="709"/>
          <w:tab w:val="left" w:pos="1276"/>
          <w:tab w:val="left" w:pos="1843"/>
          <w:tab w:val="left" w:pos="2419"/>
        </w:tabs>
        <w:spacing w:before="120"/>
        <w:ind w:left="1276"/>
        <w:rPr>
          <w:rStyle w:val="msoins0"/>
          <w:i/>
          <w:snapToGrid w:val="0"/>
        </w:rPr>
      </w:pPr>
      <w:r>
        <w:rPr>
          <w:rStyle w:val="msoins0"/>
          <w:rFonts w:cs="Arial"/>
          <w:i/>
          <w:snapToGrid w:val="0"/>
          <w:szCs w:val="20"/>
          <w:lang w:val="en-GB"/>
        </w:rPr>
        <w:t>Bit 0: Refresh flag</w:t>
      </w:r>
    </w:p>
    <w:p w14:paraId="31067650" w14:textId="77777777" w:rsidR="00E9111B" w:rsidRDefault="0042307E">
      <w:pPr>
        <w:ind w:left="1843"/>
        <w:rPr>
          <w:rStyle w:val="msoins0"/>
          <w:rFonts w:cs="Arial"/>
          <w:i/>
          <w:snapToGrid w:val="0"/>
          <w:szCs w:val="20"/>
          <w:lang w:val="en-GB"/>
        </w:rPr>
      </w:pPr>
      <w:r>
        <w:rPr>
          <w:rStyle w:val="msoins0"/>
          <w:rFonts w:cs="Arial"/>
          <w:szCs w:val="20"/>
          <w:lang w:val="en-GB"/>
        </w:rPr>
        <w:t>$0: False</w:t>
      </w:r>
    </w:p>
    <w:p w14:paraId="5FF5A9CF" w14:textId="77777777" w:rsidR="00E9111B" w:rsidRDefault="0042307E">
      <w:pPr>
        <w:tabs>
          <w:tab w:val="left" w:pos="709"/>
          <w:tab w:val="left" w:pos="2419"/>
        </w:tabs>
        <w:spacing w:after="120"/>
        <w:ind w:left="1843"/>
        <w:rPr>
          <w:rStyle w:val="msoins0"/>
          <w:rFonts w:cs="Arial"/>
          <w:szCs w:val="20"/>
        </w:rPr>
      </w:pPr>
      <w:r>
        <w:rPr>
          <w:rStyle w:val="msoins0"/>
          <w:rFonts w:cs="Arial"/>
          <w:szCs w:val="20"/>
          <w:lang w:val="en-GB"/>
        </w:rPr>
        <w:t>$1: True</w:t>
      </w:r>
    </w:p>
    <w:p w14:paraId="6E8066BA"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576" w:right="288"/>
        <w:rPr>
          <w:rStyle w:val="msoins0"/>
          <w:rFonts w:cs="Arial"/>
          <w:i/>
          <w:snapToGrid w:val="0"/>
          <w:szCs w:val="20"/>
          <w:lang w:val="en-GB"/>
        </w:rPr>
      </w:pPr>
      <w:r>
        <w:rPr>
          <w:rStyle w:val="msoins0"/>
          <w:rFonts w:ascii="Helvetica-Oblique" w:hAnsi="Helvetica-Oblique" w:cs="Helvetica-Oblique"/>
          <w:i/>
          <w:iCs/>
          <w:szCs w:val="20"/>
        </w:rPr>
        <w:t>NOTE: Refresh Flag shall always be set to 0x1 for Single Tuners.</w:t>
      </w:r>
    </w:p>
    <w:p w14:paraId="4EF1E96D" w14:textId="77777777" w:rsidR="00E9111B" w:rsidRDefault="0042307E">
      <w:pPr>
        <w:tabs>
          <w:tab w:val="left" w:pos="709"/>
          <w:tab w:val="left" w:pos="1276"/>
          <w:tab w:val="left" w:pos="1843"/>
          <w:tab w:val="left" w:pos="2419"/>
        </w:tabs>
        <w:spacing w:before="120" w:after="60"/>
        <w:ind w:left="1276"/>
        <w:rPr>
          <w:rStyle w:val="msoins0"/>
          <w:rFonts w:cs="Arial"/>
          <w:i/>
          <w:szCs w:val="20"/>
          <w:lang w:val="pt-BR"/>
        </w:rPr>
      </w:pPr>
      <w:r>
        <w:rPr>
          <w:rStyle w:val="msoins0"/>
          <w:rFonts w:cs="Arial"/>
          <w:i/>
          <w:szCs w:val="20"/>
          <w:lang w:val="pt-BR"/>
        </w:rPr>
        <w:t>Bit 1-4: reserved</w:t>
      </w:r>
    </w:p>
    <w:p w14:paraId="3194DE2E" w14:textId="77777777" w:rsidR="00E9111B" w:rsidRDefault="0042307E">
      <w:pPr>
        <w:tabs>
          <w:tab w:val="left" w:pos="709"/>
          <w:tab w:val="left" w:pos="1276"/>
          <w:tab w:val="left" w:pos="1843"/>
          <w:tab w:val="left" w:pos="2419"/>
        </w:tabs>
        <w:spacing w:before="120" w:after="60"/>
        <w:ind w:left="1276"/>
        <w:rPr>
          <w:lang w:val="en-GB"/>
        </w:rPr>
      </w:pPr>
      <w:r>
        <w:rPr>
          <w:rFonts w:cs="Arial"/>
          <w:i/>
          <w:szCs w:val="20"/>
          <w:lang w:val="en-GB"/>
        </w:rPr>
        <w:t xml:space="preserve">Bit </w:t>
      </w:r>
      <w:r>
        <w:rPr>
          <w:rStyle w:val="msoins0"/>
          <w:rFonts w:cs="Arial"/>
          <w:i/>
          <w:szCs w:val="20"/>
          <w:lang w:val="en-GB"/>
        </w:rPr>
        <w:t xml:space="preserve">5 </w:t>
      </w:r>
      <w:r>
        <w:rPr>
          <w:rFonts w:cs="Arial"/>
          <w:i/>
          <w:szCs w:val="20"/>
          <w:lang w:val="en-GB"/>
        </w:rPr>
        <w:t>-</w:t>
      </w:r>
      <w:r>
        <w:rPr>
          <w:rStyle w:val="msoins0"/>
          <w:rFonts w:cs="Arial"/>
          <w:i/>
          <w:szCs w:val="20"/>
          <w:lang w:val="en-GB"/>
        </w:rPr>
        <w:t xml:space="preserve"> 7</w:t>
      </w:r>
      <w:r>
        <w:rPr>
          <w:rFonts w:cs="Arial"/>
          <w:i/>
          <w:szCs w:val="20"/>
          <w:lang w:val="en-GB"/>
        </w:rPr>
        <w:t xml:space="preserve">: </w:t>
      </w:r>
      <w:proofErr w:type="spellStart"/>
      <w:r>
        <w:rPr>
          <w:rStyle w:val="spelle"/>
          <w:rFonts w:cs="Arial"/>
          <w:i/>
          <w:szCs w:val="20"/>
          <w:lang w:val="en-GB"/>
        </w:rPr>
        <w:t>StationList</w:t>
      </w:r>
      <w:proofErr w:type="spellEnd"/>
      <w:r>
        <w:rPr>
          <w:rFonts w:cs="Arial"/>
          <w:i/>
          <w:szCs w:val="20"/>
          <w:lang w:val="en-GB"/>
        </w:rPr>
        <w:tab/>
      </w:r>
    </w:p>
    <w:p w14:paraId="371C4D8C" w14:textId="77777777" w:rsidR="00E9111B" w:rsidRDefault="0042307E">
      <w:pPr>
        <w:ind w:left="1843"/>
        <w:rPr>
          <w:rFonts w:cs="Arial"/>
          <w:snapToGrid w:val="0"/>
          <w:szCs w:val="20"/>
          <w:lang w:val="da-DK"/>
        </w:rPr>
      </w:pPr>
      <w:r>
        <w:rPr>
          <w:rFonts w:cs="Arial"/>
          <w:snapToGrid w:val="0"/>
          <w:szCs w:val="20"/>
          <w:lang w:val="da-DK"/>
        </w:rPr>
        <w:t>0x0 – Invalid</w:t>
      </w:r>
    </w:p>
    <w:p w14:paraId="53D7CE99" w14:textId="77777777" w:rsidR="00E9111B" w:rsidRDefault="0042307E">
      <w:pPr>
        <w:ind w:left="1843"/>
        <w:rPr>
          <w:rFonts w:cs="Arial"/>
          <w:snapToGrid w:val="0"/>
          <w:szCs w:val="20"/>
          <w:lang w:val="pt-BR"/>
        </w:rPr>
      </w:pPr>
      <w:r>
        <w:rPr>
          <w:rFonts w:cs="Arial"/>
          <w:snapToGrid w:val="0"/>
          <w:szCs w:val="20"/>
          <w:lang w:val="pt-BR"/>
        </w:rPr>
        <w:lastRenderedPageBreak/>
        <w:t xml:space="preserve">0x1 </w:t>
      </w:r>
      <w:r>
        <w:rPr>
          <w:rFonts w:cs="Arial"/>
          <w:snapToGrid w:val="0"/>
          <w:szCs w:val="20"/>
          <w:lang w:val="da-DK"/>
        </w:rPr>
        <w:t>–</w:t>
      </w:r>
      <w:r>
        <w:rPr>
          <w:rFonts w:cs="Arial"/>
          <w:snapToGrid w:val="0"/>
          <w:szCs w:val="20"/>
          <w:lang w:val="pt-BR"/>
        </w:rPr>
        <w:t xml:space="preserve"> Analog AM List</w:t>
      </w:r>
    </w:p>
    <w:p w14:paraId="191D9C26" w14:textId="77777777" w:rsidR="00E9111B" w:rsidRDefault="0042307E">
      <w:pPr>
        <w:ind w:left="1843"/>
        <w:rPr>
          <w:rFonts w:cs="Arial"/>
          <w:snapToGrid w:val="0"/>
          <w:szCs w:val="20"/>
          <w:lang w:val="pt-BR"/>
        </w:rPr>
      </w:pPr>
      <w:r>
        <w:rPr>
          <w:rFonts w:cs="Arial"/>
          <w:snapToGrid w:val="0"/>
          <w:szCs w:val="20"/>
          <w:lang w:val="pt-BR"/>
        </w:rPr>
        <w:t xml:space="preserve">0x2 </w:t>
      </w:r>
      <w:r>
        <w:rPr>
          <w:rFonts w:cs="Arial"/>
          <w:snapToGrid w:val="0"/>
          <w:szCs w:val="20"/>
          <w:lang w:val="da-DK"/>
        </w:rPr>
        <w:t>–</w:t>
      </w:r>
      <w:r>
        <w:rPr>
          <w:rFonts w:cs="Arial"/>
          <w:snapToGrid w:val="0"/>
          <w:szCs w:val="20"/>
          <w:lang w:val="pt-BR"/>
        </w:rPr>
        <w:t xml:space="preserve"> Analog FM List</w:t>
      </w:r>
    </w:p>
    <w:p w14:paraId="1FFC2C1B" w14:textId="77777777" w:rsidR="00E9111B" w:rsidRDefault="0042307E">
      <w:pPr>
        <w:ind w:left="1843"/>
        <w:rPr>
          <w:rFonts w:cs="Arial"/>
          <w:snapToGrid w:val="0"/>
          <w:szCs w:val="20"/>
          <w:lang w:val="pt-BR"/>
        </w:rPr>
      </w:pPr>
      <w:r>
        <w:rPr>
          <w:rFonts w:cs="Arial"/>
          <w:snapToGrid w:val="0"/>
          <w:szCs w:val="20"/>
          <w:lang w:val="pt-BR"/>
        </w:rPr>
        <w:t xml:space="preserve">0x3 </w:t>
      </w:r>
      <w:r>
        <w:rPr>
          <w:rFonts w:cs="Arial"/>
          <w:snapToGrid w:val="0"/>
          <w:szCs w:val="20"/>
          <w:lang w:val="da-DK"/>
        </w:rPr>
        <w:t xml:space="preserve">– </w:t>
      </w:r>
      <w:r>
        <w:rPr>
          <w:rFonts w:cs="Arial"/>
          <w:snapToGrid w:val="0"/>
          <w:szCs w:val="20"/>
          <w:lang w:val="pt-BR"/>
        </w:rPr>
        <w:t>FM HD List</w:t>
      </w:r>
    </w:p>
    <w:p w14:paraId="2834DA88" w14:textId="77777777" w:rsidR="00E9111B" w:rsidRDefault="0042307E">
      <w:pPr>
        <w:ind w:left="1843"/>
        <w:rPr>
          <w:rFonts w:cs="Arial"/>
          <w:snapToGrid w:val="0"/>
          <w:szCs w:val="20"/>
          <w:lang w:val="pt-BR"/>
        </w:rPr>
      </w:pPr>
      <w:r>
        <w:rPr>
          <w:rFonts w:cs="Arial"/>
          <w:snapToGrid w:val="0"/>
          <w:szCs w:val="20"/>
          <w:lang w:val="pt-BR"/>
        </w:rPr>
        <w:t xml:space="preserve">0x4 </w:t>
      </w:r>
      <w:r>
        <w:rPr>
          <w:rFonts w:cs="Arial"/>
          <w:snapToGrid w:val="0"/>
          <w:szCs w:val="20"/>
          <w:lang w:val="da-DK"/>
        </w:rPr>
        <w:t>–</w:t>
      </w:r>
      <w:r>
        <w:rPr>
          <w:rFonts w:cs="Arial"/>
          <w:snapToGrid w:val="0"/>
          <w:szCs w:val="20"/>
          <w:lang w:val="pt-BR"/>
        </w:rPr>
        <w:t xml:space="preserve"> Analog and HD FM List</w:t>
      </w:r>
    </w:p>
    <w:p w14:paraId="0EB05B44" w14:textId="77777777" w:rsidR="00E9111B" w:rsidRDefault="0042307E">
      <w:pPr>
        <w:ind w:left="1843"/>
        <w:rPr>
          <w:rFonts w:cs="Arial"/>
          <w:snapToGrid w:val="0"/>
          <w:szCs w:val="20"/>
          <w:lang w:val="pt-BR"/>
        </w:rPr>
      </w:pPr>
      <w:r>
        <w:rPr>
          <w:rFonts w:cs="Arial"/>
          <w:snapToGrid w:val="0"/>
          <w:szCs w:val="20"/>
          <w:lang w:val="pt-BR"/>
        </w:rPr>
        <w:t>0x5 – Analog FM PTY List</w:t>
      </w:r>
    </w:p>
    <w:p w14:paraId="1EA9FA99" w14:textId="77777777" w:rsidR="00E9111B" w:rsidRDefault="0042307E">
      <w:pPr>
        <w:ind w:left="1843"/>
        <w:rPr>
          <w:rFonts w:cs="Arial"/>
          <w:snapToGrid w:val="0"/>
          <w:szCs w:val="20"/>
          <w:lang w:val="pt-BR"/>
        </w:rPr>
      </w:pPr>
      <w:r>
        <w:rPr>
          <w:rFonts w:cs="Arial"/>
          <w:snapToGrid w:val="0"/>
          <w:szCs w:val="20"/>
          <w:lang w:val="pt-BR"/>
        </w:rPr>
        <w:t>0x6 – DAB Ensemble Service List</w:t>
      </w:r>
    </w:p>
    <w:p w14:paraId="79FF9094" w14:textId="77777777" w:rsidR="00E9111B" w:rsidRDefault="0042307E">
      <w:pPr>
        <w:ind w:left="1843"/>
        <w:rPr>
          <w:rFonts w:cs="Arial"/>
          <w:snapToGrid w:val="0"/>
          <w:szCs w:val="20"/>
          <w:lang w:val="pt-BR"/>
        </w:rPr>
      </w:pPr>
      <w:r>
        <w:rPr>
          <w:rFonts w:cs="Arial"/>
          <w:snapToGrid w:val="0"/>
          <w:szCs w:val="20"/>
          <w:lang w:val="pt-BR"/>
        </w:rPr>
        <w:t>0x7 – DAB Service List</w:t>
      </w:r>
    </w:p>
    <w:p w14:paraId="5C5A652A" w14:textId="77777777" w:rsidR="00E9111B" w:rsidRDefault="0042307E">
      <w:pPr>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8-15: </w:t>
      </w:r>
      <w:proofErr w:type="spellStart"/>
      <w:r>
        <w:rPr>
          <w:rStyle w:val="spelle"/>
          <w:rFonts w:cs="Arial"/>
          <w:i/>
          <w:szCs w:val="20"/>
          <w:lang w:val="en-GB"/>
        </w:rPr>
        <w:t>ListSize</w:t>
      </w:r>
      <w:proofErr w:type="spellEnd"/>
    </w:p>
    <w:p w14:paraId="12E7EF93" w14:textId="77777777" w:rsidR="00E9111B" w:rsidRDefault="0042307E">
      <w:pPr>
        <w:ind w:left="1843"/>
        <w:rPr>
          <w:rFonts w:cs="Arial"/>
          <w:snapToGrid w:val="0"/>
          <w:szCs w:val="20"/>
        </w:rPr>
      </w:pPr>
      <w:r>
        <w:rPr>
          <w:rFonts w:cs="Arial"/>
          <w:snapToGrid w:val="0"/>
          <w:szCs w:val="20"/>
          <w:lang w:val="en-GB"/>
        </w:rPr>
        <w:t>0x00 – Invalid</w:t>
      </w:r>
    </w:p>
    <w:p w14:paraId="66DEA2C8" w14:textId="77777777" w:rsidR="00E9111B" w:rsidRDefault="0042307E">
      <w:pPr>
        <w:ind w:left="1843"/>
        <w:rPr>
          <w:rFonts w:cs="Arial"/>
          <w:snapToGrid w:val="0"/>
          <w:szCs w:val="20"/>
          <w:lang w:val="pt-BR"/>
        </w:rPr>
      </w:pPr>
      <w:r>
        <w:rPr>
          <w:rFonts w:cs="Arial"/>
          <w:snapToGrid w:val="0"/>
          <w:szCs w:val="20"/>
          <w:lang w:val="pt-BR"/>
        </w:rPr>
        <w:t>0x01 – Item 1</w:t>
      </w:r>
      <w:r>
        <w:rPr>
          <w:rFonts w:cs="Arial"/>
          <w:snapToGrid w:val="0"/>
          <w:szCs w:val="20"/>
          <w:lang w:val="pt-BR"/>
        </w:rPr>
        <w:br/>
        <w:t>0x02 – Item 2</w:t>
      </w:r>
      <w:r>
        <w:rPr>
          <w:rFonts w:cs="Arial"/>
          <w:snapToGrid w:val="0"/>
          <w:szCs w:val="20"/>
          <w:lang w:val="pt-BR"/>
        </w:rPr>
        <w:br/>
        <w:t>…</w:t>
      </w:r>
    </w:p>
    <w:p w14:paraId="0617BE55" w14:textId="77777777" w:rsidR="00E9111B" w:rsidRDefault="0042307E">
      <w:pPr>
        <w:ind w:left="1843"/>
        <w:rPr>
          <w:rFonts w:cs="Arial"/>
          <w:snapToGrid w:val="0"/>
          <w:szCs w:val="20"/>
          <w:lang w:val="pt-BR"/>
        </w:rPr>
      </w:pPr>
      <w:r>
        <w:rPr>
          <w:rFonts w:cs="Arial"/>
          <w:snapToGrid w:val="0"/>
          <w:szCs w:val="20"/>
          <w:highlight w:val="yellow"/>
          <w:lang w:val="pt-BR"/>
        </w:rPr>
        <w:t>0xFD – Item 253</w:t>
      </w:r>
    </w:p>
    <w:p w14:paraId="57ED7707" w14:textId="77777777" w:rsidR="00E9111B" w:rsidRDefault="0042307E">
      <w:pPr>
        <w:ind w:left="1843"/>
        <w:rPr>
          <w:rFonts w:cs="Arial"/>
          <w:snapToGrid w:val="0"/>
          <w:szCs w:val="20"/>
          <w:lang w:val="pt-BR"/>
        </w:rPr>
      </w:pPr>
      <w:r>
        <w:rPr>
          <w:rFonts w:cs="Arial"/>
          <w:snapToGrid w:val="0"/>
          <w:szCs w:val="20"/>
          <w:highlight w:val="yellow"/>
          <w:lang w:val="pt-BR"/>
        </w:rPr>
        <w:t>0xFE – Not Used</w:t>
      </w:r>
    </w:p>
    <w:p w14:paraId="4BFC3191" w14:textId="77777777" w:rsidR="00E9111B" w:rsidRDefault="0042307E">
      <w:pPr>
        <w:ind w:left="1843"/>
        <w:rPr>
          <w:rFonts w:cs="Arial"/>
          <w:snapToGrid w:val="0"/>
          <w:szCs w:val="20"/>
        </w:rPr>
      </w:pPr>
      <w:r>
        <w:rPr>
          <w:rFonts w:cs="Arial"/>
          <w:snapToGrid w:val="0"/>
          <w:szCs w:val="20"/>
          <w:lang w:val="en-GB"/>
        </w:rPr>
        <w:t>0xFF – No entry</w:t>
      </w:r>
    </w:p>
    <w:p w14:paraId="25066257" w14:textId="77777777" w:rsidR="00E9111B" w:rsidRDefault="00E9111B">
      <w:pPr>
        <w:ind w:left="1843"/>
        <w:rPr>
          <w:rFonts w:cs="Arial"/>
          <w:snapToGrid w:val="0"/>
          <w:szCs w:val="20"/>
          <w:lang w:val="en-GB"/>
        </w:rPr>
      </w:pPr>
    </w:p>
    <w:p w14:paraId="00F77535"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576" w:right="288"/>
        <w:rPr>
          <w:rFonts w:cs="Arial"/>
          <w:i/>
          <w:snapToGrid w:val="0"/>
          <w:szCs w:val="20"/>
          <w:lang w:val="en-GB"/>
        </w:rPr>
      </w:pPr>
      <w:r>
        <w:rPr>
          <w:rFonts w:cs="Arial"/>
          <w:i/>
          <w:snapToGrid w:val="0"/>
          <w:szCs w:val="20"/>
          <w:lang w:val="en-GB"/>
        </w:rPr>
        <w:t>NOTE: The parameter List Size defines how many list items are transmitted in the response.</w:t>
      </w:r>
    </w:p>
    <w:p w14:paraId="30581E50"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576" w:right="288"/>
        <w:rPr>
          <w:rFonts w:cs="Arial"/>
          <w:i/>
          <w:snapToGrid w:val="0"/>
          <w:szCs w:val="20"/>
          <w:lang w:val="en-GB"/>
        </w:rPr>
      </w:pPr>
      <w:proofErr w:type="spellStart"/>
      <w:r>
        <w:rPr>
          <w:rStyle w:val="spelle"/>
          <w:rFonts w:cs="Arial"/>
          <w:i/>
          <w:snapToGrid w:val="0"/>
          <w:szCs w:val="20"/>
          <w:lang w:val="en-GB"/>
        </w:rPr>
        <w:t>ListSize</w:t>
      </w:r>
      <w:proofErr w:type="spellEnd"/>
      <w:r>
        <w:rPr>
          <w:rFonts w:cs="Arial"/>
          <w:i/>
          <w:snapToGrid w:val="0"/>
          <w:szCs w:val="20"/>
          <w:lang w:val="en-GB"/>
        </w:rPr>
        <w:t xml:space="preserve"> maximum is currently limited to 30 items.</w:t>
      </w:r>
    </w:p>
    <w:p w14:paraId="3F8FB569" w14:textId="77777777" w:rsidR="00E9111B" w:rsidRDefault="0042307E">
      <w:pPr>
        <w:tabs>
          <w:tab w:val="left" w:pos="709"/>
          <w:tab w:val="left" w:pos="1276"/>
          <w:tab w:val="left" w:pos="1843"/>
          <w:tab w:val="left" w:pos="2419"/>
        </w:tabs>
        <w:spacing w:before="120" w:after="60"/>
        <w:ind w:left="1276"/>
        <w:rPr>
          <w:rFonts w:cs="Arial"/>
          <w:i/>
          <w:snapToGrid w:val="0"/>
          <w:szCs w:val="20"/>
          <w:lang w:val="en-GB"/>
        </w:rPr>
      </w:pPr>
      <w:r>
        <w:rPr>
          <w:rFonts w:cs="Arial"/>
          <w:i/>
          <w:snapToGrid w:val="0"/>
          <w:szCs w:val="20"/>
          <w:lang w:val="en-GB"/>
        </w:rPr>
        <w:t xml:space="preserve">Bit 16-23: </w:t>
      </w:r>
      <w:proofErr w:type="spellStart"/>
      <w:r>
        <w:rPr>
          <w:rStyle w:val="spelle"/>
          <w:rFonts w:cs="Arial"/>
          <w:i/>
          <w:snapToGrid w:val="0"/>
          <w:szCs w:val="20"/>
          <w:lang w:val="en-GB"/>
        </w:rPr>
        <w:t>TotalNumOfStatAval</w:t>
      </w:r>
      <w:proofErr w:type="spellEnd"/>
    </w:p>
    <w:p w14:paraId="072F5407" w14:textId="77777777" w:rsidR="00E9111B" w:rsidRDefault="0042307E">
      <w:pPr>
        <w:ind w:left="1843"/>
        <w:rPr>
          <w:rFonts w:cs="Arial"/>
          <w:snapToGrid w:val="0"/>
          <w:szCs w:val="20"/>
        </w:rPr>
      </w:pPr>
      <w:r>
        <w:rPr>
          <w:rFonts w:cs="Arial"/>
          <w:snapToGrid w:val="0"/>
          <w:szCs w:val="20"/>
          <w:lang w:val="en-GB"/>
        </w:rPr>
        <w:t>0x00 – Invalid</w:t>
      </w:r>
    </w:p>
    <w:p w14:paraId="3DB7484A" w14:textId="77777777" w:rsidR="00E9111B" w:rsidRDefault="0042307E">
      <w:pPr>
        <w:ind w:left="1843"/>
        <w:rPr>
          <w:rFonts w:cs="Arial"/>
          <w:snapToGrid w:val="0"/>
          <w:szCs w:val="20"/>
          <w:lang w:val="pt-BR"/>
        </w:rPr>
      </w:pPr>
      <w:r>
        <w:rPr>
          <w:rFonts w:cs="Arial"/>
          <w:snapToGrid w:val="0"/>
          <w:szCs w:val="20"/>
          <w:lang w:val="pt-BR"/>
        </w:rPr>
        <w:t>0x01 – Item 1</w:t>
      </w:r>
      <w:r>
        <w:rPr>
          <w:rFonts w:cs="Arial"/>
          <w:snapToGrid w:val="0"/>
          <w:szCs w:val="20"/>
          <w:lang w:val="pt-BR"/>
        </w:rPr>
        <w:br/>
        <w:t>0x02 – Item 2</w:t>
      </w:r>
      <w:r>
        <w:rPr>
          <w:rFonts w:cs="Arial"/>
          <w:snapToGrid w:val="0"/>
          <w:szCs w:val="20"/>
          <w:lang w:val="pt-BR"/>
        </w:rPr>
        <w:br/>
        <w:t>…</w:t>
      </w:r>
    </w:p>
    <w:p w14:paraId="3B5D1E1E" w14:textId="77777777" w:rsidR="00E9111B" w:rsidRDefault="0042307E">
      <w:pPr>
        <w:ind w:left="1843"/>
        <w:rPr>
          <w:rFonts w:cs="Arial"/>
          <w:snapToGrid w:val="0"/>
          <w:szCs w:val="20"/>
          <w:highlight w:val="yellow"/>
          <w:lang w:val="pt-BR"/>
        </w:rPr>
      </w:pPr>
      <w:r>
        <w:rPr>
          <w:rFonts w:cs="Arial"/>
          <w:snapToGrid w:val="0"/>
          <w:szCs w:val="20"/>
          <w:highlight w:val="yellow"/>
          <w:lang w:val="pt-BR"/>
        </w:rPr>
        <w:t>0xFD – Item 253</w:t>
      </w:r>
    </w:p>
    <w:p w14:paraId="7E593990" w14:textId="77777777" w:rsidR="00E9111B" w:rsidRDefault="0042307E">
      <w:pPr>
        <w:ind w:left="1843"/>
        <w:rPr>
          <w:rFonts w:cs="Arial"/>
          <w:snapToGrid w:val="0"/>
          <w:szCs w:val="20"/>
          <w:lang w:val="pt-BR"/>
        </w:rPr>
      </w:pPr>
      <w:r>
        <w:rPr>
          <w:rFonts w:cs="Arial"/>
          <w:snapToGrid w:val="0"/>
          <w:szCs w:val="20"/>
          <w:highlight w:val="yellow"/>
          <w:lang w:val="pt-BR"/>
        </w:rPr>
        <w:t>0xFE –Not Used</w:t>
      </w:r>
    </w:p>
    <w:p w14:paraId="40025341" w14:textId="77777777" w:rsidR="00E9111B" w:rsidRDefault="0042307E">
      <w:pPr>
        <w:ind w:left="1843"/>
        <w:rPr>
          <w:rFonts w:cs="Arial"/>
          <w:snapToGrid w:val="0"/>
          <w:szCs w:val="20"/>
        </w:rPr>
      </w:pPr>
      <w:r>
        <w:rPr>
          <w:rFonts w:cs="Arial"/>
          <w:snapToGrid w:val="0"/>
          <w:szCs w:val="20"/>
          <w:lang w:val="en-GB"/>
        </w:rPr>
        <w:t>0xFF – No entry</w:t>
      </w:r>
    </w:p>
    <w:p w14:paraId="3440CDE3" w14:textId="77777777" w:rsidR="00E9111B" w:rsidRDefault="0042307E">
      <w:pPr>
        <w:tabs>
          <w:tab w:val="left" w:pos="709"/>
          <w:tab w:val="left" w:pos="1276"/>
          <w:tab w:val="left" w:pos="1843"/>
          <w:tab w:val="left" w:pos="2419"/>
        </w:tabs>
        <w:spacing w:before="120"/>
        <w:ind w:left="1276"/>
        <w:rPr>
          <w:rStyle w:val="msoins0"/>
          <w:i/>
          <w:lang w:val="en-GB"/>
        </w:rPr>
      </w:pPr>
      <w:r>
        <w:rPr>
          <w:rStyle w:val="msoins0"/>
          <w:rFonts w:cs="Arial"/>
          <w:i/>
          <w:snapToGrid w:val="0"/>
          <w:szCs w:val="20"/>
          <w:lang w:val="en-GB"/>
        </w:rPr>
        <w:t xml:space="preserve">Bit 24 </w:t>
      </w:r>
      <w:r>
        <w:rPr>
          <w:rStyle w:val="msoins0"/>
          <w:rFonts w:cs="Arial"/>
          <w:szCs w:val="20"/>
          <w:lang w:val="en-GB"/>
        </w:rPr>
        <w:t xml:space="preserve">– </w:t>
      </w:r>
      <w:r>
        <w:rPr>
          <w:rStyle w:val="msoins0"/>
          <w:rFonts w:cs="Arial"/>
          <w:i/>
          <w:snapToGrid w:val="0"/>
          <w:szCs w:val="20"/>
          <w:lang w:val="en-GB"/>
        </w:rPr>
        <w:t>25: reserved</w:t>
      </w:r>
    </w:p>
    <w:p w14:paraId="35275F2C" w14:textId="77777777" w:rsidR="00E9111B" w:rsidRDefault="0042307E">
      <w:pPr>
        <w:tabs>
          <w:tab w:val="left" w:pos="709"/>
          <w:tab w:val="left" w:pos="1276"/>
          <w:tab w:val="left" w:pos="1843"/>
          <w:tab w:val="left" w:pos="2419"/>
        </w:tabs>
        <w:spacing w:before="120" w:after="60"/>
        <w:ind w:left="1276"/>
      </w:pPr>
      <w:r>
        <w:rPr>
          <w:rFonts w:cs="Arial"/>
          <w:i/>
          <w:snapToGrid w:val="0"/>
          <w:szCs w:val="20"/>
          <w:lang w:val="en-GB"/>
        </w:rPr>
        <w:t xml:space="preserve">Bit </w:t>
      </w:r>
      <w:r>
        <w:rPr>
          <w:rStyle w:val="msoins0"/>
          <w:rFonts w:cs="Arial"/>
          <w:i/>
          <w:snapToGrid w:val="0"/>
          <w:szCs w:val="20"/>
          <w:lang w:val="en-GB"/>
        </w:rPr>
        <w:t xml:space="preserve">26 </w:t>
      </w:r>
      <w:r>
        <w:rPr>
          <w:rFonts w:cs="Arial"/>
          <w:i/>
          <w:snapToGrid w:val="0"/>
          <w:szCs w:val="20"/>
          <w:lang w:val="en-GB"/>
        </w:rPr>
        <w:t>-</w:t>
      </w:r>
      <w:r>
        <w:rPr>
          <w:rStyle w:val="msoins0"/>
          <w:rFonts w:cs="Arial"/>
          <w:i/>
          <w:snapToGrid w:val="0"/>
          <w:szCs w:val="20"/>
          <w:lang w:val="en-GB"/>
        </w:rPr>
        <w:t xml:space="preserve"> 31</w:t>
      </w:r>
      <w:r>
        <w:rPr>
          <w:rFonts w:cs="Arial"/>
          <w:i/>
          <w:snapToGrid w:val="0"/>
          <w:szCs w:val="20"/>
          <w:lang w:val="en-GB"/>
        </w:rPr>
        <w:t>: Requested PTY</w:t>
      </w:r>
    </w:p>
    <w:p w14:paraId="427AEF6E" w14:textId="77777777" w:rsidR="00E9111B" w:rsidRDefault="0042307E">
      <w:pPr>
        <w:ind w:left="1843"/>
        <w:rPr>
          <w:rFonts w:cs="Arial"/>
          <w:snapToGrid w:val="0"/>
          <w:szCs w:val="20"/>
          <w:lang w:val="fr-FR"/>
        </w:rPr>
      </w:pPr>
      <w:r>
        <w:rPr>
          <w:rFonts w:cs="Arial"/>
          <w:snapToGrid w:val="0"/>
          <w:szCs w:val="20"/>
          <w:lang w:val="fr-FR"/>
        </w:rPr>
        <w:t xml:space="preserve">0x00 – </w:t>
      </w:r>
      <w:proofErr w:type="spellStart"/>
      <w:r>
        <w:rPr>
          <w:rStyle w:val="spelle"/>
          <w:rFonts w:cs="Arial"/>
          <w:snapToGrid w:val="0"/>
          <w:szCs w:val="20"/>
          <w:lang w:val="fr-FR"/>
        </w:rPr>
        <w:t>Invalid</w:t>
      </w:r>
      <w:proofErr w:type="spellEnd"/>
    </w:p>
    <w:p w14:paraId="01401DA4" w14:textId="77777777" w:rsidR="00E9111B" w:rsidRDefault="0042307E">
      <w:pPr>
        <w:ind w:left="1843"/>
        <w:rPr>
          <w:rFonts w:cs="Arial"/>
          <w:snapToGrid w:val="0"/>
          <w:szCs w:val="20"/>
          <w:lang w:val="pt-BR"/>
        </w:rPr>
      </w:pPr>
      <w:r>
        <w:rPr>
          <w:rFonts w:cs="Arial"/>
          <w:snapToGrid w:val="0"/>
          <w:szCs w:val="20"/>
          <w:lang w:val="pt-BR"/>
        </w:rPr>
        <w:t>0x01 – PTY Code</w:t>
      </w:r>
      <w:r>
        <w:rPr>
          <w:rFonts w:cs="Arial"/>
          <w:snapToGrid w:val="0"/>
          <w:szCs w:val="20"/>
          <w:lang w:val="pt-BR"/>
        </w:rPr>
        <w:br/>
        <w:t>0x02 – PTY Code</w:t>
      </w:r>
      <w:r>
        <w:rPr>
          <w:rFonts w:cs="Arial"/>
          <w:snapToGrid w:val="0"/>
          <w:szCs w:val="20"/>
          <w:lang w:val="pt-BR"/>
        </w:rPr>
        <w:br/>
        <w:t>…</w:t>
      </w:r>
    </w:p>
    <w:p w14:paraId="13BDC56B" w14:textId="77777777" w:rsidR="00E9111B" w:rsidRDefault="0042307E">
      <w:pPr>
        <w:ind w:left="1843"/>
        <w:rPr>
          <w:rFonts w:cs="Arial"/>
          <w:snapToGrid w:val="0"/>
          <w:szCs w:val="20"/>
        </w:rPr>
      </w:pPr>
      <w:r>
        <w:rPr>
          <w:rFonts w:cs="Arial"/>
          <w:snapToGrid w:val="0"/>
          <w:szCs w:val="20"/>
          <w:lang w:val="en-GB"/>
        </w:rPr>
        <w:t>0x1F – PTY Code</w:t>
      </w:r>
    </w:p>
    <w:p w14:paraId="724B4D1F" w14:textId="77777777" w:rsidR="00E9111B" w:rsidRDefault="00E9111B">
      <w:pPr>
        <w:ind w:left="1843"/>
        <w:rPr>
          <w:rFonts w:cs="Arial"/>
          <w:snapToGrid w:val="0"/>
          <w:szCs w:val="20"/>
          <w:lang w:val="en-GB"/>
        </w:rPr>
      </w:pPr>
    </w:p>
    <w:p w14:paraId="4DDA8CE5" w14:textId="77777777" w:rsidR="00E9111B" w:rsidRDefault="0042307E" w:rsidP="0042307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576" w:right="288"/>
        <w:rPr>
          <w:rFonts w:cs="Arial"/>
          <w:i/>
          <w:snapToGrid w:val="0"/>
          <w:szCs w:val="20"/>
          <w:lang w:val="en-GB"/>
        </w:rPr>
      </w:pPr>
      <w:r>
        <w:rPr>
          <w:rFonts w:cs="Arial"/>
          <w:i/>
          <w:snapToGrid w:val="0"/>
          <w:szCs w:val="20"/>
          <w:lang w:val="en-GB"/>
        </w:rPr>
        <w:t xml:space="preserve">NOTE: If parameter </w:t>
      </w:r>
      <w:proofErr w:type="spellStart"/>
      <w:r>
        <w:rPr>
          <w:rStyle w:val="spelle"/>
          <w:rFonts w:cs="Arial"/>
          <w:i/>
          <w:snapToGrid w:val="0"/>
          <w:szCs w:val="20"/>
          <w:lang w:val="en-GB"/>
        </w:rPr>
        <w:t>StationList</w:t>
      </w:r>
      <w:proofErr w:type="spellEnd"/>
      <w:r>
        <w:rPr>
          <w:rFonts w:cs="Arial"/>
          <w:i/>
          <w:snapToGrid w:val="0"/>
          <w:szCs w:val="20"/>
          <w:lang w:val="en-GB"/>
        </w:rPr>
        <w:t xml:space="preserve"> = 0x5-0x7 or 0x1 then Requested PTY = 0x0, else PTY = 0x0</w:t>
      </w:r>
      <w:r>
        <w:rPr>
          <w:rStyle w:val="msoins1"/>
          <w:rFonts w:cs="Arial"/>
          <w:i/>
          <w:snapToGrid w:val="0"/>
          <w:szCs w:val="20"/>
          <w:lang w:val="en-GB"/>
        </w:rPr>
        <w:t>0</w:t>
      </w:r>
      <w:r>
        <w:rPr>
          <w:rFonts w:cs="Arial"/>
          <w:i/>
          <w:snapToGrid w:val="0"/>
          <w:szCs w:val="20"/>
          <w:lang w:val="en-GB"/>
        </w:rPr>
        <w:t xml:space="preserve"> ... 0x1F.</w:t>
      </w:r>
      <w:r>
        <w:rPr>
          <w:rFonts w:cs="Arial"/>
          <w:b/>
          <w:i/>
          <w:snapToGrid w:val="0"/>
          <w:szCs w:val="20"/>
          <w:lang w:val="en-GB"/>
        </w:rPr>
        <w:t xml:space="preserve"> </w:t>
      </w:r>
      <w:r>
        <w:rPr>
          <w:rFonts w:cs="Arial"/>
          <w:i/>
          <w:snapToGrid w:val="0"/>
          <w:szCs w:val="20"/>
          <w:lang w:val="en-GB"/>
        </w:rPr>
        <w:t xml:space="preserve">For parameter </w:t>
      </w:r>
      <w:proofErr w:type="spellStart"/>
      <w:r>
        <w:rPr>
          <w:rStyle w:val="spelle"/>
          <w:rFonts w:cs="Arial"/>
          <w:i/>
          <w:snapToGrid w:val="0"/>
          <w:szCs w:val="20"/>
          <w:lang w:val="en-GB"/>
        </w:rPr>
        <w:t>StationList</w:t>
      </w:r>
      <w:proofErr w:type="spellEnd"/>
      <w:r>
        <w:rPr>
          <w:rFonts w:cs="Arial"/>
          <w:i/>
          <w:snapToGrid w:val="0"/>
          <w:szCs w:val="20"/>
          <w:lang w:val="en-GB"/>
        </w:rPr>
        <w:t xml:space="preserve"> = 0x2 with FM RDS the Requested PTY = 0x0.</w:t>
      </w:r>
    </w:p>
    <w:p w14:paraId="545BFB57" w14:textId="77777777" w:rsidR="00E9111B" w:rsidRDefault="0042307E">
      <w:pPr>
        <w:keepLines/>
        <w:tabs>
          <w:tab w:val="left" w:pos="709"/>
          <w:tab w:val="left" w:pos="1276"/>
          <w:tab w:val="left" w:pos="1843"/>
          <w:tab w:val="left" w:pos="2419"/>
        </w:tabs>
        <w:spacing w:before="120" w:after="60"/>
        <w:ind w:left="709"/>
        <w:rPr>
          <w:b/>
        </w:rPr>
      </w:pPr>
      <w:r>
        <w:rPr>
          <w:rFonts w:cs="Arial"/>
          <w:b/>
          <w:szCs w:val="20"/>
          <w:lang w:val="en-GB"/>
        </w:rPr>
        <w:t xml:space="preserve">Byte 8 up to 1177/667 </w:t>
      </w:r>
      <w:r>
        <w:rPr>
          <w:rFonts w:cs="Arial"/>
          <w:b/>
          <w:snapToGrid w:val="0"/>
          <w:szCs w:val="20"/>
          <w:lang w:val="en-GB"/>
        </w:rPr>
        <w:t>(Coding Table I / Coding Table II)</w:t>
      </w:r>
      <w:r>
        <w:rPr>
          <w:rFonts w:cs="Arial"/>
          <w:b/>
          <w:szCs w:val="20"/>
          <w:lang w:val="en-GB"/>
        </w:rPr>
        <w:t xml:space="preserve">: </w:t>
      </w:r>
      <w:proofErr w:type="spellStart"/>
      <w:r>
        <w:rPr>
          <w:rStyle w:val="spelle"/>
          <w:rFonts w:cs="Arial"/>
          <w:b/>
          <w:szCs w:val="20"/>
          <w:lang w:val="en-GB"/>
        </w:rPr>
        <w:t>ItemVector</w:t>
      </w:r>
      <w:proofErr w:type="spellEnd"/>
    </w:p>
    <w:p w14:paraId="67C623C0" w14:textId="77777777" w:rsidR="00E9111B" w:rsidRDefault="0042307E" w:rsidP="0042307E">
      <w:pPr>
        <w:pBdr>
          <w:top w:val="single" w:sz="4" w:space="1" w:color="auto"/>
          <w:left w:val="single" w:sz="4" w:space="4" w:color="auto"/>
          <w:bottom w:val="single" w:sz="4" w:space="1" w:color="auto"/>
          <w:right w:val="single" w:sz="4" w:space="4" w:color="auto"/>
        </w:pBdr>
        <w:ind w:left="576" w:right="288"/>
        <w:rPr>
          <w:rFonts w:cs="Arial"/>
          <w:szCs w:val="20"/>
        </w:rPr>
      </w:pPr>
      <w:r>
        <w:rPr>
          <w:rFonts w:cs="Arial"/>
          <w:i/>
          <w:snapToGrid w:val="0"/>
          <w:szCs w:val="20"/>
          <w:lang w:val="en-GB"/>
        </w:rPr>
        <w:t>NOTE: Transfer starts at Index Number sent in the request.</w:t>
      </w:r>
      <w:r>
        <w:rPr>
          <w:rFonts w:cs="Arial"/>
          <w:i/>
          <w:snapToGrid w:val="0"/>
          <w:szCs w:val="20"/>
          <w:lang w:val="en-GB"/>
        </w:rPr>
        <w:br/>
      </w:r>
      <w:r>
        <w:rPr>
          <w:rFonts w:cs="Arial"/>
          <w:b/>
          <w:i/>
          <w:snapToGrid w:val="0"/>
          <w:szCs w:val="20"/>
          <w:lang w:val="en-GB"/>
        </w:rPr>
        <w:t>N</w:t>
      </w:r>
      <w:r>
        <w:rPr>
          <w:rFonts w:cs="Arial"/>
          <w:i/>
          <w:snapToGrid w:val="0"/>
          <w:szCs w:val="20"/>
          <w:lang w:val="en-GB"/>
        </w:rPr>
        <w:t xml:space="preserve"> is also stated in the request. If </w:t>
      </w:r>
      <w:r>
        <w:rPr>
          <w:rFonts w:cs="Arial"/>
          <w:b/>
          <w:i/>
          <w:snapToGrid w:val="0"/>
          <w:szCs w:val="20"/>
          <w:lang w:val="en-GB"/>
        </w:rPr>
        <w:t>N</w:t>
      </w:r>
      <w:r>
        <w:rPr>
          <w:rFonts w:cs="Arial"/>
          <w:i/>
          <w:snapToGrid w:val="0"/>
          <w:szCs w:val="20"/>
          <w:lang w:val="en-GB"/>
        </w:rPr>
        <w:t xml:space="preserve"> is greater than </w:t>
      </w:r>
      <w:proofErr w:type="spellStart"/>
      <w:r>
        <w:rPr>
          <w:rStyle w:val="spelle"/>
          <w:rFonts w:cs="Arial"/>
          <w:i/>
          <w:snapToGrid w:val="0"/>
          <w:szCs w:val="20"/>
          <w:lang w:val="en-GB"/>
        </w:rPr>
        <w:t>ListSize</w:t>
      </w:r>
      <w:proofErr w:type="spellEnd"/>
      <w:r>
        <w:rPr>
          <w:rFonts w:cs="Arial"/>
          <w:i/>
          <w:snapToGrid w:val="0"/>
          <w:szCs w:val="20"/>
          <w:lang w:val="en-GB"/>
        </w:rPr>
        <w:t>, the complete list will be transferred.</w:t>
      </w:r>
    </w:p>
    <w:p w14:paraId="37567336" w14:textId="77777777" w:rsidR="00E9111B" w:rsidRDefault="00E9111B">
      <w:pPr>
        <w:adjustRightInd w:val="0"/>
        <w:ind w:left="1276"/>
        <w:rPr>
          <w:rFonts w:cs="Arial"/>
          <w:szCs w:val="20"/>
          <w:lang w:val="en-GB"/>
        </w:rPr>
      </w:pPr>
    </w:p>
    <w:p w14:paraId="0A8EBF21" w14:textId="77777777" w:rsidR="00E9111B" w:rsidRDefault="0042307E">
      <w:pPr>
        <w:adjustRightInd w:val="0"/>
        <w:ind w:left="1276"/>
        <w:rPr>
          <w:rFonts w:cs="Arial"/>
          <w:szCs w:val="20"/>
          <w:lang w:val="en-GB"/>
        </w:rPr>
      </w:pPr>
      <w:r>
        <w:rPr>
          <w:rFonts w:cs="Arial"/>
          <w:szCs w:val="20"/>
          <w:lang w:val="en-GB"/>
        </w:rPr>
        <w:t>Array (1...N) of record (</w:t>
      </w:r>
      <w:proofErr w:type="spellStart"/>
      <w:r>
        <w:rPr>
          <w:rStyle w:val="spelle"/>
          <w:rFonts w:cs="Arial"/>
          <w:szCs w:val="20"/>
          <w:lang w:val="en-GB"/>
        </w:rPr>
        <w:t>IndexNumber</w:t>
      </w:r>
      <w:proofErr w:type="spellEnd"/>
      <w:r>
        <w:rPr>
          <w:rFonts w:cs="Arial"/>
          <w:szCs w:val="20"/>
          <w:lang w:val="en-GB"/>
        </w:rPr>
        <w:t xml:space="preserve">, Frequency, </w:t>
      </w:r>
      <w:proofErr w:type="spellStart"/>
      <w:r>
        <w:rPr>
          <w:rStyle w:val="spelle"/>
          <w:rFonts w:cs="Arial"/>
          <w:szCs w:val="20"/>
          <w:lang w:val="en-GB"/>
        </w:rPr>
        <w:t>HDMulticast</w:t>
      </w:r>
      <w:proofErr w:type="spellEnd"/>
      <w:r>
        <w:rPr>
          <w:rFonts w:cs="Arial"/>
          <w:szCs w:val="20"/>
          <w:lang w:val="en-GB"/>
        </w:rPr>
        <w:t>, TP Status, TMC Status, Program Type, Station Name)</w:t>
      </w:r>
    </w:p>
    <w:p w14:paraId="214706AB" w14:textId="77777777" w:rsidR="00E9111B" w:rsidRDefault="0042307E">
      <w:pPr>
        <w:keepLines/>
        <w:ind w:left="1276"/>
        <w:rPr>
          <w:rFonts w:cs="Arial"/>
          <w:snapToGrid w:val="0"/>
          <w:szCs w:val="20"/>
          <w:lang w:val="en-GB"/>
        </w:rPr>
      </w:pPr>
      <w:r>
        <w:rPr>
          <w:rFonts w:cs="Arial"/>
          <w:snapToGrid w:val="0"/>
          <w:szCs w:val="20"/>
          <w:lang w:val="en-GB"/>
        </w:rPr>
        <w:t>Record definition (39/22 (Coding Table I / Coding Table II) bytes):</w:t>
      </w:r>
    </w:p>
    <w:p w14:paraId="3CD79202" w14:textId="77777777" w:rsidR="00E9111B" w:rsidRDefault="0042307E">
      <w:pPr>
        <w:ind w:left="1843"/>
        <w:rPr>
          <w:rFonts w:cs="Arial"/>
          <w:i/>
          <w:szCs w:val="20"/>
          <w:lang w:val="en-GB"/>
        </w:rPr>
      </w:pPr>
      <w:r>
        <w:rPr>
          <w:rFonts w:cs="Arial"/>
          <w:i/>
          <w:szCs w:val="20"/>
          <w:lang w:val="en-GB"/>
        </w:rPr>
        <w:t xml:space="preserve">Bit 0-7: </w:t>
      </w:r>
      <w:proofErr w:type="spellStart"/>
      <w:r>
        <w:rPr>
          <w:rStyle w:val="spelle"/>
          <w:rFonts w:cs="Arial"/>
          <w:i/>
          <w:szCs w:val="20"/>
          <w:lang w:val="en-GB"/>
        </w:rPr>
        <w:t>IndexNumber</w:t>
      </w:r>
      <w:proofErr w:type="spellEnd"/>
    </w:p>
    <w:p w14:paraId="35091FEF" w14:textId="77777777" w:rsidR="00E9111B" w:rsidRDefault="0042307E">
      <w:pPr>
        <w:tabs>
          <w:tab w:val="num" w:pos="284"/>
        </w:tabs>
        <w:ind w:left="2410"/>
        <w:rPr>
          <w:rFonts w:cs="Arial"/>
          <w:color w:val="000000"/>
          <w:szCs w:val="20"/>
          <w:lang w:val="en-GB"/>
        </w:rPr>
      </w:pPr>
      <w:r>
        <w:rPr>
          <w:rFonts w:cs="Arial"/>
          <w:color w:val="000000"/>
          <w:szCs w:val="20"/>
          <w:lang w:val="en-GB"/>
        </w:rPr>
        <w:t>0x00 – Reserved</w:t>
      </w:r>
      <w:r>
        <w:rPr>
          <w:rFonts w:cs="Arial"/>
          <w:color w:val="000000"/>
          <w:szCs w:val="20"/>
          <w:lang w:val="en-GB"/>
        </w:rPr>
        <w:br/>
        <w:t>0x01 – Index 1</w:t>
      </w:r>
      <w:r>
        <w:rPr>
          <w:rFonts w:cs="Arial"/>
          <w:color w:val="000000"/>
          <w:szCs w:val="20"/>
          <w:lang w:val="en-GB"/>
        </w:rPr>
        <w:br/>
        <w:t>0x02 – Index 2</w:t>
      </w:r>
      <w:r>
        <w:rPr>
          <w:rFonts w:cs="Arial"/>
          <w:color w:val="000000"/>
          <w:szCs w:val="20"/>
          <w:lang w:val="en-GB"/>
        </w:rPr>
        <w:br/>
        <w:t>...</w:t>
      </w:r>
    </w:p>
    <w:p w14:paraId="3A1AD90F" w14:textId="77777777" w:rsidR="00E9111B" w:rsidRDefault="0042307E">
      <w:pPr>
        <w:tabs>
          <w:tab w:val="num" w:pos="284"/>
        </w:tabs>
        <w:ind w:left="2410"/>
        <w:rPr>
          <w:rFonts w:cs="Arial"/>
          <w:color w:val="000000"/>
          <w:szCs w:val="20"/>
        </w:rPr>
      </w:pPr>
      <w:r>
        <w:rPr>
          <w:rFonts w:cs="Arial"/>
          <w:color w:val="000000"/>
          <w:szCs w:val="20"/>
          <w:highlight w:val="yellow"/>
          <w:lang w:val="en-GB"/>
        </w:rPr>
        <w:t>0xFE – Ensemble Name</w:t>
      </w:r>
    </w:p>
    <w:p w14:paraId="3305E7FF" w14:textId="77777777" w:rsidR="00E9111B" w:rsidRDefault="0042307E">
      <w:pPr>
        <w:tabs>
          <w:tab w:val="num" w:pos="284"/>
        </w:tabs>
        <w:ind w:left="2410"/>
        <w:rPr>
          <w:rFonts w:cs="Arial"/>
          <w:color w:val="000000"/>
          <w:szCs w:val="20"/>
          <w:lang w:val="en-GB"/>
        </w:rPr>
      </w:pPr>
      <w:r>
        <w:rPr>
          <w:rFonts w:cs="Arial"/>
          <w:color w:val="000000"/>
          <w:szCs w:val="20"/>
          <w:lang w:val="en-GB"/>
        </w:rPr>
        <w:t xml:space="preserve">0xFF – </w:t>
      </w:r>
      <w:r>
        <w:rPr>
          <w:rFonts w:cs="Arial"/>
          <w:snapToGrid w:val="0"/>
          <w:color w:val="000000"/>
          <w:szCs w:val="20"/>
          <w:lang w:val="en-GB"/>
        </w:rPr>
        <w:t>Invalid</w:t>
      </w:r>
      <w:r>
        <w:rPr>
          <w:rFonts w:cs="Arial"/>
          <w:color w:val="000000"/>
          <w:szCs w:val="20"/>
          <w:lang w:val="en-GB"/>
        </w:rPr>
        <w:br/>
      </w:r>
    </w:p>
    <w:p w14:paraId="04A1E96C" w14:textId="77777777" w:rsidR="00E9111B" w:rsidRDefault="0042307E">
      <w:pPr>
        <w:ind w:left="1843"/>
        <w:rPr>
          <w:rFonts w:cs="Arial"/>
          <w:i/>
          <w:szCs w:val="20"/>
          <w:lang w:val="en-GB"/>
        </w:rPr>
      </w:pPr>
      <w:r>
        <w:rPr>
          <w:rFonts w:cs="Arial"/>
          <w:i/>
          <w:szCs w:val="20"/>
          <w:lang w:val="en-GB"/>
        </w:rPr>
        <w:t>Bit 8-23: Frequency</w:t>
      </w:r>
    </w:p>
    <w:p w14:paraId="52848829" w14:textId="77777777" w:rsidR="00E9111B" w:rsidRDefault="0042307E">
      <w:pPr>
        <w:tabs>
          <w:tab w:val="num" w:pos="284"/>
        </w:tabs>
        <w:ind w:left="2410"/>
        <w:rPr>
          <w:rFonts w:cs="Arial"/>
          <w:color w:val="000000"/>
          <w:szCs w:val="20"/>
          <w:lang w:val="en-GB"/>
        </w:rPr>
      </w:pPr>
      <w:r>
        <w:rPr>
          <w:rFonts w:cs="Arial"/>
          <w:color w:val="000000"/>
          <w:szCs w:val="20"/>
          <w:lang w:val="en-GB"/>
        </w:rPr>
        <w:t>0x000 – 0</w:t>
      </w:r>
    </w:p>
    <w:p w14:paraId="41686203" w14:textId="77777777" w:rsidR="00E9111B" w:rsidRDefault="0042307E">
      <w:pPr>
        <w:tabs>
          <w:tab w:val="num" w:pos="284"/>
        </w:tabs>
        <w:ind w:left="2410"/>
        <w:rPr>
          <w:rFonts w:cs="Arial"/>
          <w:color w:val="000000"/>
          <w:szCs w:val="20"/>
          <w:lang w:val="en-GB"/>
        </w:rPr>
      </w:pPr>
      <w:r>
        <w:rPr>
          <w:rFonts w:cs="Arial"/>
          <w:color w:val="000000"/>
          <w:szCs w:val="20"/>
          <w:lang w:val="en-GB"/>
        </w:rPr>
        <w:t>0x001 – 1</w:t>
      </w:r>
    </w:p>
    <w:p w14:paraId="5C84F41D" w14:textId="77777777" w:rsidR="00E9111B" w:rsidRDefault="0042307E">
      <w:pPr>
        <w:tabs>
          <w:tab w:val="num" w:pos="284"/>
        </w:tabs>
        <w:ind w:left="2410"/>
        <w:rPr>
          <w:rFonts w:cs="Arial"/>
          <w:color w:val="000000"/>
          <w:szCs w:val="20"/>
          <w:lang w:val="en-GB"/>
        </w:rPr>
      </w:pPr>
      <w:r>
        <w:rPr>
          <w:rFonts w:cs="Arial"/>
          <w:color w:val="000000"/>
          <w:szCs w:val="20"/>
          <w:lang w:val="en-GB"/>
        </w:rPr>
        <w:lastRenderedPageBreak/>
        <w:t>…</w:t>
      </w:r>
    </w:p>
    <w:p w14:paraId="7395F35E" w14:textId="77777777" w:rsidR="00E9111B" w:rsidRDefault="0042307E">
      <w:pPr>
        <w:tabs>
          <w:tab w:val="num" w:pos="284"/>
        </w:tabs>
        <w:ind w:left="2410"/>
        <w:rPr>
          <w:rFonts w:cs="Arial"/>
          <w:color w:val="000000"/>
          <w:szCs w:val="20"/>
          <w:lang w:val="en-GB"/>
        </w:rPr>
      </w:pPr>
      <w:r>
        <w:rPr>
          <w:rFonts w:cs="Arial"/>
          <w:color w:val="000000"/>
          <w:szCs w:val="20"/>
          <w:lang w:val="en-GB"/>
        </w:rPr>
        <w:t>0x615 – 1557</w:t>
      </w:r>
      <w:r>
        <w:rPr>
          <w:rFonts w:cs="Arial"/>
          <w:color w:val="000000"/>
          <w:szCs w:val="20"/>
          <w:lang w:val="en-GB"/>
        </w:rPr>
        <w:br/>
        <w:t>0x616 – reserved</w:t>
      </w:r>
    </w:p>
    <w:p w14:paraId="5AA6607F" w14:textId="77777777" w:rsidR="00E9111B" w:rsidRDefault="0042307E">
      <w:pPr>
        <w:tabs>
          <w:tab w:val="num" w:pos="284"/>
        </w:tabs>
        <w:ind w:left="2410"/>
        <w:rPr>
          <w:rFonts w:cs="Arial"/>
          <w:color w:val="000000"/>
          <w:szCs w:val="20"/>
          <w:lang w:val="en-GB"/>
        </w:rPr>
      </w:pPr>
      <w:r>
        <w:rPr>
          <w:rFonts w:cs="Arial"/>
          <w:color w:val="000000"/>
          <w:szCs w:val="20"/>
          <w:lang w:val="en-GB"/>
        </w:rPr>
        <w:t>…</w:t>
      </w:r>
    </w:p>
    <w:p w14:paraId="3BD0D203" w14:textId="77777777" w:rsidR="00E9111B" w:rsidRDefault="0042307E">
      <w:pPr>
        <w:tabs>
          <w:tab w:val="num" w:pos="284"/>
        </w:tabs>
        <w:ind w:left="2410"/>
        <w:rPr>
          <w:rFonts w:cs="Arial"/>
          <w:color w:val="000000"/>
          <w:szCs w:val="20"/>
        </w:rPr>
      </w:pPr>
      <w:r>
        <w:rPr>
          <w:rFonts w:cs="Arial"/>
          <w:color w:val="000000"/>
          <w:szCs w:val="20"/>
          <w:lang w:val="en-GB"/>
        </w:rPr>
        <w:t>0xFFFF – reserved</w:t>
      </w:r>
    </w:p>
    <w:p w14:paraId="551589D1" w14:textId="77777777" w:rsidR="00E9111B" w:rsidRDefault="00E9111B">
      <w:pPr>
        <w:tabs>
          <w:tab w:val="num" w:pos="284"/>
        </w:tabs>
        <w:ind w:left="2410"/>
        <w:rPr>
          <w:rFonts w:cs="Arial"/>
          <w:color w:val="000000"/>
          <w:szCs w:val="20"/>
          <w:lang w:val="en-GB"/>
        </w:rPr>
      </w:pPr>
    </w:p>
    <w:p w14:paraId="3654F0C4"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 xml:space="preserve">AM: Freq = 153+ Offset kHz. Offset </w:t>
      </w:r>
      <w:proofErr w:type="gramStart"/>
      <w:r>
        <w:rPr>
          <w:rFonts w:cs="Arial"/>
          <w:i/>
          <w:snapToGrid w:val="0"/>
          <w:szCs w:val="20"/>
        </w:rPr>
        <w:t>0..</w:t>
      </w:r>
      <w:proofErr w:type="gramEnd"/>
      <w:r>
        <w:rPr>
          <w:rFonts w:cs="Arial"/>
          <w:i/>
          <w:snapToGrid w:val="0"/>
          <w:szCs w:val="20"/>
        </w:rPr>
        <w:t xml:space="preserve">1557 </w:t>
      </w:r>
    </w:p>
    <w:p w14:paraId="73A560DF"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da-DK"/>
        </w:rPr>
      </w:pPr>
      <w:r>
        <w:rPr>
          <w:rFonts w:cs="Arial"/>
          <w:i/>
          <w:snapToGrid w:val="0"/>
          <w:szCs w:val="20"/>
          <w:lang w:val="da-DK"/>
        </w:rPr>
        <w:t>FM: Freq = 76+ Offset*0.05 MHz. Offset 0..640</w:t>
      </w:r>
    </w:p>
    <w:p w14:paraId="2A824AC4"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Selected tuned band determine frequency (kHz or MHz).</w:t>
      </w:r>
      <w:r>
        <w:rPr>
          <w:rFonts w:cs="Arial"/>
          <w:i/>
          <w:snapToGrid w:val="0"/>
          <w:szCs w:val="20"/>
          <w:lang w:val="en-GB"/>
        </w:rPr>
        <w:br/>
        <w:t>DAB: frequency/</w:t>
      </w:r>
      <w:proofErr w:type="spellStart"/>
      <w:r>
        <w:rPr>
          <w:rFonts w:cs="Arial"/>
          <w:i/>
          <w:snapToGrid w:val="0"/>
          <w:szCs w:val="20"/>
          <w:lang w:val="en-GB"/>
        </w:rPr>
        <w:t>BlockNumber</w:t>
      </w:r>
      <w:proofErr w:type="spellEnd"/>
      <w:r>
        <w:rPr>
          <w:rFonts w:cs="Arial"/>
          <w:i/>
          <w:snapToGrid w:val="0"/>
          <w:szCs w:val="20"/>
          <w:lang w:val="en-GB"/>
        </w:rPr>
        <w:t xml:space="preserve"> = Bitfield:</w:t>
      </w:r>
    </w:p>
    <w:p w14:paraId="637B0F80"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Bit 0</w:t>
      </w:r>
      <w:proofErr w:type="gramStart"/>
      <w:r>
        <w:rPr>
          <w:rFonts w:cs="Arial"/>
          <w:i/>
          <w:snapToGrid w:val="0"/>
          <w:szCs w:val="20"/>
          <w:lang w:val="en-GB"/>
        </w:rPr>
        <w:t xml:space="preserve"> ..</w:t>
      </w:r>
      <w:proofErr w:type="gramEnd"/>
      <w:r>
        <w:rPr>
          <w:rFonts w:cs="Arial"/>
          <w:i/>
          <w:snapToGrid w:val="0"/>
          <w:szCs w:val="20"/>
          <w:lang w:val="en-GB"/>
        </w:rPr>
        <w:t xml:space="preserve"> 4: </w:t>
      </w:r>
    </w:p>
    <w:p w14:paraId="030E9A97"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L-Band Canada: Numeric value (1</w:t>
      </w:r>
      <w:proofErr w:type="gramStart"/>
      <w:r>
        <w:rPr>
          <w:rFonts w:cs="Arial"/>
          <w:i/>
          <w:snapToGrid w:val="0"/>
          <w:szCs w:val="20"/>
          <w:lang w:val="en-GB"/>
        </w:rPr>
        <w:t xml:space="preserve"> ..</w:t>
      </w:r>
      <w:proofErr w:type="gramEnd"/>
      <w:r>
        <w:rPr>
          <w:rFonts w:cs="Arial"/>
          <w:i/>
          <w:snapToGrid w:val="0"/>
          <w:szCs w:val="20"/>
          <w:lang w:val="en-GB"/>
        </w:rPr>
        <w:t xml:space="preserve"> 23); </w:t>
      </w:r>
    </w:p>
    <w:p w14:paraId="624D3459"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L-Band Europe: Numeric value (A=1</w:t>
      </w:r>
      <w:proofErr w:type="gramStart"/>
      <w:r>
        <w:rPr>
          <w:rFonts w:cs="Arial"/>
          <w:i/>
          <w:snapToGrid w:val="0"/>
          <w:szCs w:val="20"/>
          <w:lang w:val="en-GB"/>
        </w:rPr>
        <w:t xml:space="preserve"> ..</w:t>
      </w:r>
      <w:proofErr w:type="gramEnd"/>
      <w:r>
        <w:rPr>
          <w:rFonts w:cs="Arial"/>
          <w:i/>
          <w:snapToGrid w:val="0"/>
          <w:szCs w:val="20"/>
          <w:lang w:val="en-GB"/>
        </w:rPr>
        <w:t xml:space="preserve"> W=23); </w:t>
      </w:r>
    </w:p>
    <w:p w14:paraId="46DE1B97"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Band III: Numeric value (A=1</w:t>
      </w:r>
      <w:proofErr w:type="gramStart"/>
      <w:r>
        <w:rPr>
          <w:rFonts w:cs="Arial"/>
          <w:i/>
          <w:snapToGrid w:val="0"/>
          <w:szCs w:val="20"/>
          <w:lang w:val="en-GB"/>
        </w:rPr>
        <w:t xml:space="preserve"> ..</w:t>
      </w:r>
      <w:proofErr w:type="gramEnd"/>
      <w:r>
        <w:rPr>
          <w:rFonts w:cs="Arial"/>
          <w:i/>
          <w:snapToGrid w:val="0"/>
          <w:szCs w:val="20"/>
          <w:lang w:val="en-GB"/>
        </w:rPr>
        <w:t xml:space="preserve"> W=23); hex coded</w:t>
      </w:r>
    </w:p>
    <w:p w14:paraId="51D557DB"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Bit 5</w:t>
      </w:r>
      <w:proofErr w:type="gramStart"/>
      <w:r>
        <w:rPr>
          <w:rFonts w:cs="Arial"/>
          <w:i/>
          <w:snapToGrid w:val="0"/>
          <w:szCs w:val="20"/>
          <w:lang w:val="en-GB"/>
        </w:rPr>
        <w:t xml:space="preserve"> ..</w:t>
      </w:r>
      <w:proofErr w:type="gramEnd"/>
      <w:r>
        <w:rPr>
          <w:rFonts w:cs="Arial"/>
          <w:i/>
          <w:snapToGrid w:val="0"/>
          <w:szCs w:val="20"/>
          <w:lang w:val="en-GB"/>
        </w:rPr>
        <w:t xml:space="preserve"> 8: </w:t>
      </w:r>
    </w:p>
    <w:p w14:paraId="00984AE6"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Band III: Numeric value (not used for L-Band; default value: 0h), hex coded</w:t>
      </w:r>
    </w:p>
    <w:p w14:paraId="6D7E00F7"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 xml:space="preserve">Bit 9: </w:t>
      </w:r>
    </w:p>
    <w:p w14:paraId="15F7F267"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0: Band III, 1: L-Band</w:t>
      </w:r>
    </w:p>
    <w:p w14:paraId="641B235F" w14:textId="77777777" w:rsidR="00E9111B" w:rsidRDefault="00E9111B">
      <w:pPr>
        <w:ind w:left="1843"/>
        <w:rPr>
          <w:rFonts w:cs="Arial"/>
          <w:i/>
          <w:szCs w:val="20"/>
          <w:lang w:val="en-GB"/>
        </w:rPr>
      </w:pPr>
    </w:p>
    <w:p w14:paraId="0028D812"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zCs w:val="20"/>
          <w:lang w:val="en-GB"/>
        </w:rPr>
      </w:pPr>
      <w:r>
        <w:rPr>
          <w:rFonts w:cs="Arial"/>
          <w:i/>
          <w:snapToGrid w:val="0"/>
          <w:szCs w:val="20"/>
          <w:lang w:val="en-GB"/>
        </w:rPr>
        <w:t xml:space="preserve">NOTE: </w:t>
      </w:r>
      <w:r>
        <w:rPr>
          <w:rFonts w:cs="Arial"/>
          <w:i/>
          <w:szCs w:val="20"/>
          <w:lang w:val="en-GB"/>
        </w:rPr>
        <w:t>If Station List is 0x5 the parameter Frequency will contain the total number of stations available in a particular PTY.</w:t>
      </w:r>
    </w:p>
    <w:p w14:paraId="39F5D4E0" w14:textId="77777777" w:rsidR="00E9111B" w:rsidRDefault="00E9111B">
      <w:pPr>
        <w:ind w:left="1843"/>
        <w:rPr>
          <w:rFonts w:cs="Arial"/>
          <w:i/>
          <w:szCs w:val="20"/>
        </w:rPr>
      </w:pPr>
    </w:p>
    <w:p w14:paraId="26F460E8" w14:textId="77777777" w:rsidR="00E9111B" w:rsidRDefault="0042307E">
      <w:pPr>
        <w:ind w:left="1843"/>
        <w:rPr>
          <w:rFonts w:cs="Arial"/>
          <w:i/>
          <w:szCs w:val="20"/>
          <w:lang w:val="en-GB"/>
        </w:rPr>
      </w:pPr>
      <w:r>
        <w:rPr>
          <w:rFonts w:cs="Arial"/>
          <w:i/>
          <w:szCs w:val="20"/>
          <w:lang w:val="en-GB"/>
        </w:rPr>
        <w:t xml:space="preserve">Bit 24-29: </w:t>
      </w:r>
      <w:proofErr w:type="spellStart"/>
      <w:r>
        <w:rPr>
          <w:rStyle w:val="spelle"/>
          <w:rFonts w:cs="Arial"/>
          <w:i/>
          <w:szCs w:val="20"/>
          <w:lang w:val="en-GB"/>
        </w:rPr>
        <w:t>HDMulticast</w:t>
      </w:r>
      <w:proofErr w:type="spellEnd"/>
    </w:p>
    <w:p w14:paraId="083669BE" w14:textId="77777777" w:rsidR="00E9111B" w:rsidRDefault="0042307E">
      <w:pPr>
        <w:tabs>
          <w:tab w:val="num" w:pos="284"/>
        </w:tabs>
        <w:ind w:left="2410"/>
        <w:rPr>
          <w:rFonts w:cs="Arial"/>
          <w:color w:val="000000"/>
          <w:szCs w:val="20"/>
          <w:lang w:val="en-GB"/>
        </w:rPr>
      </w:pPr>
      <w:r>
        <w:rPr>
          <w:rFonts w:cs="Arial"/>
          <w:color w:val="000000"/>
          <w:szCs w:val="20"/>
          <w:lang w:val="en-GB"/>
        </w:rPr>
        <w:t>0x00 – Not Applicable</w:t>
      </w:r>
      <w:r>
        <w:rPr>
          <w:rFonts w:cs="Arial"/>
          <w:color w:val="000000"/>
          <w:szCs w:val="20"/>
          <w:lang w:val="en-GB"/>
        </w:rPr>
        <w:br/>
        <w:t>0x01 – MC 1</w:t>
      </w:r>
    </w:p>
    <w:p w14:paraId="2A83601D" w14:textId="77777777" w:rsidR="00E9111B" w:rsidRDefault="0042307E">
      <w:pPr>
        <w:tabs>
          <w:tab w:val="num" w:pos="284"/>
        </w:tabs>
        <w:ind w:left="2410"/>
        <w:rPr>
          <w:rFonts w:cs="Arial"/>
          <w:color w:val="000000"/>
          <w:szCs w:val="20"/>
          <w:lang w:val="en-GB"/>
        </w:rPr>
      </w:pPr>
      <w:r>
        <w:rPr>
          <w:rFonts w:cs="Arial"/>
          <w:color w:val="000000"/>
          <w:szCs w:val="20"/>
          <w:lang w:val="en-GB"/>
        </w:rPr>
        <w:t>0x02 – MC 2</w:t>
      </w:r>
    </w:p>
    <w:p w14:paraId="0D0AF3F5" w14:textId="77777777" w:rsidR="00E9111B" w:rsidRDefault="0042307E">
      <w:pPr>
        <w:tabs>
          <w:tab w:val="num" w:pos="284"/>
        </w:tabs>
        <w:ind w:left="2410"/>
        <w:rPr>
          <w:rFonts w:cs="Arial"/>
          <w:color w:val="000000"/>
          <w:szCs w:val="20"/>
        </w:rPr>
      </w:pPr>
      <w:r>
        <w:rPr>
          <w:rFonts w:cs="Arial"/>
          <w:color w:val="000000"/>
          <w:szCs w:val="20"/>
          <w:lang w:val="en-GB"/>
        </w:rPr>
        <w:t>0x03 – MC 3</w:t>
      </w:r>
    </w:p>
    <w:p w14:paraId="783DB30D" w14:textId="77777777" w:rsidR="00E9111B" w:rsidRDefault="0042307E">
      <w:pPr>
        <w:tabs>
          <w:tab w:val="num" w:pos="284"/>
        </w:tabs>
        <w:ind w:left="2410"/>
        <w:rPr>
          <w:rFonts w:cs="Arial"/>
          <w:color w:val="000000"/>
          <w:szCs w:val="20"/>
          <w:lang w:val="en-GB"/>
        </w:rPr>
      </w:pPr>
      <w:r>
        <w:rPr>
          <w:rFonts w:cs="Arial"/>
          <w:color w:val="000000"/>
          <w:szCs w:val="20"/>
          <w:lang w:val="en-GB"/>
        </w:rPr>
        <w:t>0x04 – MC 4</w:t>
      </w:r>
    </w:p>
    <w:p w14:paraId="720AEAA3" w14:textId="77777777" w:rsidR="00E9111B" w:rsidRDefault="0042307E">
      <w:pPr>
        <w:tabs>
          <w:tab w:val="num" w:pos="284"/>
        </w:tabs>
        <w:ind w:left="2410"/>
        <w:rPr>
          <w:rFonts w:cs="Arial"/>
          <w:color w:val="000000"/>
          <w:szCs w:val="20"/>
          <w:lang w:val="en-GB"/>
        </w:rPr>
      </w:pPr>
      <w:r>
        <w:rPr>
          <w:rFonts w:cs="Arial"/>
          <w:color w:val="000000"/>
          <w:szCs w:val="20"/>
          <w:lang w:val="en-GB"/>
        </w:rPr>
        <w:t>0x05 – MC 5</w:t>
      </w:r>
    </w:p>
    <w:p w14:paraId="27D8653B" w14:textId="77777777" w:rsidR="00E9111B" w:rsidRDefault="0042307E">
      <w:pPr>
        <w:tabs>
          <w:tab w:val="num" w:pos="284"/>
        </w:tabs>
        <w:ind w:left="2410"/>
        <w:rPr>
          <w:rFonts w:cs="Arial"/>
          <w:color w:val="000000"/>
          <w:szCs w:val="20"/>
          <w:lang w:val="en-GB"/>
        </w:rPr>
      </w:pPr>
      <w:r>
        <w:rPr>
          <w:rFonts w:cs="Arial"/>
          <w:color w:val="000000"/>
          <w:szCs w:val="20"/>
          <w:lang w:val="en-GB"/>
        </w:rPr>
        <w:t>0x06 – MC 6</w:t>
      </w:r>
    </w:p>
    <w:p w14:paraId="33B03F35" w14:textId="77777777" w:rsidR="00E9111B" w:rsidRDefault="0042307E">
      <w:pPr>
        <w:tabs>
          <w:tab w:val="num" w:pos="284"/>
        </w:tabs>
        <w:ind w:left="2410"/>
        <w:rPr>
          <w:rFonts w:cs="Arial"/>
          <w:color w:val="000000"/>
          <w:szCs w:val="20"/>
          <w:lang w:val="en-GB"/>
        </w:rPr>
      </w:pPr>
      <w:r>
        <w:rPr>
          <w:rFonts w:cs="Arial"/>
          <w:color w:val="000000"/>
          <w:szCs w:val="20"/>
          <w:lang w:val="en-GB"/>
        </w:rPr>
        <w:t>0x07 – MC 7</w:t>
      </w:r>
    </w:p>
    <w:p w14:paraId="0B75A5A1" w14:textId="77777777" w:rsidR="00E9111B" w:rsidRDefault="0042307E">
      <w:pPr>
        <w:tabs>
          <w:tab w:val="num" w:pos="284"/>
        </w:tabs>
        <w:ind w:left="2410"/>
        <w:rPr>
          <w:rFonts w:cs="Arial"/>
          <w:color w:val="000000"/>
          <w:szCs w:val="20"/>
          <w:lang w:val="en-GB"/>
        </w:rPr>
      </w:pPr>
      <w:r>
        <w:rPr>
          <w:rFonts w:cs="Arial"/>
          <w:color w:val="000000"/>
          <w:szCs w:val="20"/>
          <w:lang w:val="en-GB"/>
        </w:rPr>
        <w:t>0x08 – PTY List</w:t>
      </w:r>
    </w:p>
    <w:p w14:paraId="3B5FCF01" w14:textId="77777777" w:rsidR="00E9111B" w:rsidRDefault="0042307E">
      <w:pPr>
        <w:tabs>
          <w:tab w:val="num" w:pos="284"/>
        </w:tabs>
        <w:ind w:left="2410"/>
        <w:rPr>
          <w:rFonts w:cs="Arial"/>
          <w:color w:val="000000"/>
          <w:szCs w:val="20"/>
          <w:lang w:val="en-GB"/>
        </w:rPr>
      </w:pPr>
      <w:r>
        <w:rPr>
          <w:rFonts w:cs="Arial"/>
          <w:color w:val="000000"/>
          <w:szCs w:val="20"/>
          <w:lang w:val="en-GB"/>
        </w:rPr>
        <w:t>0x09 – reserved</w:t>
      </w:r>
    </w:p>
    <w:p w14:paraId="65953812" w14:textId="77777777" w:rsidR="00E9111B" w:rsidRDefault="0042307E">
      <w:pPr>
        <w:tabs>
          <w:tab w:val="num" w:pos="284"/>
        </w:tabs>
        <w:ind w:left="2410"/>
        <w:rPr>
          <w:rFonts w:cs="Arial"/>
          <w:color w:val="000000"/>
          <w:szCs w:val="20"/>
          <w:lang w:val="en-GB"/>
        </w:rPr>
      </w:pPr>
      <w:r>
        <w:rPr>
          <w:rFonts w:cs="Arial"/>
          <w:color w:val="000000"/>
          <w:szCs w:val="20"/>
          <w:lang w:val="en-GB"/>
        </w:rPr>
        <w:t>…</w:t>
      </w:r>
    </w:p>
    <w:p w14:paraId="2894FB28" w14:textId="77777777" w:rsidR="00E9111B" w:rsidRDefault="0042307E">
      <w:pPr>
        <w:tabs>
          <w:tab w:val="num" w:pos="284"/>
        </w:tabs>
        <w:ind w:left="2410"/>
        <w:rPr>
          <w:rFonts w:cs="Arial"/>
          <w:color w:val="000000"/>
          <w:szCs w:val="20"/>
        </w:rPr>
      </w:pPr>
      <w:r>
        <w:rPr>
          <w:rFonts w:cs="Arial"/>
          <w:color w:val="000000"/>
          <w:szCs w:val="20"/>
          <w:lang w:val="en-GB"/>
        </w:rPr>
        <w:t>0x3F reserved</w:t>
      </w:r>
    </w:p>
    <w:p w14:paraId="76740798" w14:textId="77777777" w:rsidR="00E9111B" w:rsidRDefault="00E9111B">
      <w:pPr>
        <w:tabs>
          <w:tab w:val="num" w:pos="284"/>
        </w:tabs>
        <w:ind w:left="2410"/>
        <w:rPr>
          <w:rFonts w:cs="Arial"/>
          <w:color w:val="000000"/>
          <w:szCs w:val="20"/>
          <w:lang w:val="en-GB"/>
        </w:rPr>
      </w:pPr>
    </w:p>
    <w:p w14:paraId="5C5438CB" w14:textId="77777777" w:rsidR="00E9111B" w:rsidRDefault="0042307E">
      <w:pPr>
        <w:ind w:left="1843"/>
        <w:rPr>
          <w:rFonts w:cs="Arial"/>
          <w:i/>
          <w:szCs w:val="20"/>
          <w:lang w:val="en-GB"/>
        </w:rPr>
      </w:pPr>
      <w:r>
        <w:rPr>
          <w:rFonts w:cs="Arial"/>
          <w:i/>
          <w:szCs w:val="20"/>
          <w:lang w:val="en-GB"/>
        </w:rPr>
        <w:t xml:space="preserve">Bit 30: </w:t>
      </w:r>
      <w:proofErr w:type="spellStart"/>
      <w:r>
        <w:rPr>
          <w:rStyle w:val="spelle"/>
          <w:rFonts w:cs="Arial"/>
          <w:i/>
          <w:szCs w:val="20"/>
          <w:lang w:val="en-GB"/>
        </w:rPr>
        <w:t>TPStatus</w:t>
      </w:r>
      <w:proofErr w:type="spellEnd"/>
      <w:r>
        <w:rPr>
          <w:rFonts w:cs="Arial"/>
          <w:i/>
          <w:szCs w:val="20"/>
          <w:lang w:val="en-GB"/>
        </w:rPr>
        <w:t xml:space="preserve">: </w:t>
      </w:r>
    </w:p>
    <w:p w14:paraId="2613B736" w14:textId="77777777" w:rsidR="00E9111B" w:rsidRDefault="0042307E">
      <w:pPr>
        <w:tabs>
          <w:tab w:val="num" w:pos="284"/>
        </w:tabs>
        <w:ind w:left="2410"/>
        <w:rPr>
          <w:rFonts w:cs="Arial"/>
          <w:color w:val="000000"/>
          <w:szCs w:val="20"/>
          <w:lang w:val="en-GB"/>
        </w:rPr>
      </w:pPr>
      <w:r>
        <w:rPr>
          <w:rFonts w:cs="Arial"/>
          <w:color w:val="000000"/>
          <w:szCs w:val="20"/>
          <w:lang w:val="en-GB"/>
        </w:rPr>
        <w:t>0x0: not available</w:t>
      </w:r>
    </w:p>
    <w:p w14:paraId="5D6868EF" w14:textId="77777777" w:rsidR="00E9111B" w:rsidRDefault="0042307E">
      <w:pPr>
        <w:tabs>
          <w:tab w:val="num" w:pos="284"/>
        </w:tabs>
        <w:ind w:left="2410"/>
        <w:rPr>
          <w:rFonts w:cs="Arial"/>
          <w:color w:val="000000"/>
          <w:szCs w:val="20"/>
          <w:lang w:val="en-GB"/>
        </w:rPr>
      </w:pPr>
      <w:r>
        <w:rPr>
          <w:rFonts w:cs="Arial"/>
          <w:color w:val="000000"/>
          <w:szCs w:val="20"/>
          <w:lang w:val="en-GB"/>
        </w:rPr>
        <w:t>0x1: available</w:t>
      </w:r>
    </w:p>
    <w:p w14:paraId="098E7C42" w14:textId="77777777" w:rsidR="00E9111B" w:rsidRDefault="00E9111B">
      <w:pPr>
        <w:ind w:left="1843"/>
        <w:rPr>
          <w:rFonts w:cs="Arial"/>
          <w:i/>
          <w:szCs w:val="20"/>
          <w:lang w:val="en-GB"/>
        </w:rPr>
      </w:pPr>
    </w:p>
    <w:p w14:paraId="3A41A4E0" w14:textId="77777777" w:rsidR="00E9111B" w:rsidRDefault="0042307E">
      <w:pPr>
        <w:ind w:left="1843"/>
        <w:rPr>
          <w:rFonts w:cs="Arial"/>
          <w:i/>
          <w:szCs w:val="20"/>
          <w:lang w:val="en-GB"/>
        </w:rPr>
      </w:pPr>
      <w:r>
        <w:rPr>
          <w:rFonts w:cs="Arial"/>
          <w:i/>
          <w:szCs w:val="20"/>
          <w:lang w:val="en-GB"/>
        </w:rPr>
        <w:t xml:space="preserve">Bit 31: </w:t>
      </w:r>
      <w:proofErr w:type="spellStart"/>
      <w:r>
        <w:rPr>
          <w:rStyle w:val="spelle"/>
          <w:rFonts w:cs="Arial"/>
          <w:i/>
          <w:szCs w:val="20"/>
          <w:lang w:val="en-GB"/>
        </w:rPr>
        <w:t>TMCStatus</w:t>
      </w:r>
      <w:proofErr w:type="spellEnd"/>
      <w:r>
        <w:rPr>
          <w:rFonts w:cs="Arial"/>
          <w:i/>
          <w:szCs w:val="20"/>
          <w:lang w:val="en-GB"/>
        </w:rPr>
        <w:t xml:space="preserve">: </w:t>
      </w:r>
    </w:p>
    <w:p w14:paraId="035F085C" w14:textId="77777777" w:rsidR="00E9111B" w:rsidRDefault="0042307E">
      <w:pPr>
        <w:tabs>
          <w:tab w:val="num" w:pos="284"/>
        </w:tabs>
        <w:ind w:left="2410"/>
        <w:rPr>
          <w:rFonts w:cs="Arial"/>
          <w:color w:val="000000"/>
          <w:szCs w:val="20"/>
          <w:lang w:val="en-GB"/>
        </w:rPr>
      </w:pPr>
      <w:r>
        <w:rPr>
          <w:rFonts w:cs="Arial"/>
          <w:color w:val="000000"/>
          <w:szCs w:val="20"/>
          <w:lang w:val="en-GB"/>
        </w:rPr>
        <w:t>0x0: not available</w:t>
      </w:r>
    </w:p>
    <w:p w14:paraId="6FD062DF" w14:textId="77777777" w:rsidR="00E9111B" w:rsidRDefault="0042307E">
      <w:pPr>
        <w:tabs>
          <w:tab w:val="num" w:pos="284"/>
        </w:tabs>
        <w:ind w:left="2410"/>
        <w:rPr>
          <w:rFonts w:cs="Arial"/>
          <w:color w:val="000000"/>
          <w:szCs w:val="20"/>
          <w:lang w:val="en-GB"/>
        </w:rPr>
      </w:pPr>
      <w:r>
        <w:rPr>
          <w:rFonts w:cs="Arial"/>
          <w:color w:val="000000"/>
          <w:szCs w:val="20"/>
          <w:lang w:val="en-GB"/>
        </w:rPr>
        <w:t>0x1: available</w:t>
      </w:r>
    </w:p>
    <w:p w14:paraId="286E00B8" w14:textId="77777777" w:rsidR="00E9111B" w:rsidRDefault="00E9111B">
      <w:pPr>
        <w:tabs>
          <w:tab w:val="num" w:pos="284"/>
        </w:tabs>
        <w:ind w:left="2410"/>
        <w:rPr>
          <w:rFonts w:cs="Arial"/>
          <w:color w:val="000000"/>
          <w:szCs w:val="20"/>
          <w:lang w:val="en-GB"/>
        </w:rPr>
      </w:pPr>
    </w:p>
    <w:p w14:paraId="1F1E687D" w14:textId="77777777" w:rsidR="00E9111B" w:rsidRDefault="0042307E">
      <w:pPr>
        <w:ind w:left="1843"/>
        <w:rPr>
          <w:rStyle w:val="msoins0"/>
          <w:i/>
        </w:rPr>
      </w:pPr>
      <w:r>
        <w:rPr>
          <w:rStyle w:val="msoins0"/>
          <w:rFonts w:cs="Arial"/>
          <w:i/>
          <w:szCs w:val="20"/>
          <w:lang w:val="en-GB"/>
        </w:rPr>
        <w:t>Bit 32-33: reserved</w:t>
      </w:r>
    </w:p>
    <w:p w14:paraId="6C9B4E7C" w14:textId="77777777" w:rsidR="00E9111B" w:rsidRDefault="0042307E">
      <w:pPr>
        <w:ind w:left="1843"/>
        <w:rPr>
          <w:snapToGrid w:val="0"/>
        </w:rPr>
      </w:pPr>
      <w:r>
        <w:rPr>
          <w:rFonts w:cs="Arial"/>
          <w:i/>
          <w:snapToGrid w:val="0"/>
          <w:szCs w:val="20"/>
          <w:lang w:val="en-GB"/>
        </w:rPr>
        <w:t xml:space="preserve">Bit </w:t>
      </w:r>
      <w:r>
        <w:rPr>
          <w:rStyle w:val="msoins0"/>
          <w:rFonts w:cs="Arial"/>
          <w:i/>
          <w:snapToGrid w:val="0"/>
          <w:szCs w:val="20"/>
          <w:lang w:val="en-GB"/>
        </w:rPr>
        <w:t xml:space="preserve">34 </w:t>
      </w:r>
      <w:r>
        <w:rPr>
          <w:rFonts w:cs="Arial"/>
          <w:i/>
          <w:snapToGrid w:val="0"/>
          <w:szCs w:val="20"/>
          <w:lang w:val="en-GB"/>
        </w:rPr>
        <w:t>-</w:t>
      </w:r>
      <w:r>
        <w:rPr>
          <w:rStyle w:val="msoins0"/>
          <w:rFonts w:cs="Arial"/>
          <w:i/>
          <w:snapToGrid w:val="0"/>
          <w:szCs w:val="20"/>
          <w:lang w:val="en-GB"/>
        </w:rPr>
        <w:t xml:space="preserve"> 39</w:t>
      </w:r>
      <w:r>
        <w:rPr>
          <w:rFonts w:cs="Arial"/>
          <w:i/>
          <w:snapToGrid w:val="0"/>
          <w:szCs w:val="20"/>
          <w:lang w:val="en-GB"/>
        </w:rPr>
        <w:t>: Program Type:</w:t>
      </w:r>
    </w:p>
    <w:p w14:paraId="1D1EEB67" w14:textId="77777777" w:rsidR="00E9111B" w:rsidRDefault="0042307E">
      <w:pPr>
        <w:tabs>
          <w:tab w:val="num" w:pos="284"/>
        </w:tabs>
        <w:ind w:left="2410"/>
        <w:rPr>
          <w:rFonts w:cs="Arial"/>
          <w:color w:val="000000"/>
          <w:szCs w:val="20"/>
          <w:lang w:val="en-GB"/>
        </w:rPr>
      </w:pPr>
      <w:r>
        <w:rPr>
          <w:rFonts w:cs="Arial"/>
          <w:color w:val="000000"/>
          <w:szCs w:val="20"/>
          <w:lang w:val="en-GB"/>
        </w:rPr>
        <w:t>0x00 – Invalid</w:t>
      </w:r>
    </w:p>
    <w:p w14:paraId="463987BD" w14:textId="77777777" w:rsidR="00E9111B" w:rsidRDefault="0042307E">
      <w:pPr>
        <w:tabs>
          <w:tab w:val="num" w:pos="284"/>
        </w:tabs>
        <w:ind w:left="2410"/>
        <w:rPr>
          <w:rFonts w:cs="Arial"/>
          <w:color w:val="000000"/>
          <w:szCs w:val="20"/>
          <w:lang w:val="en-GB"/>
        </w:rPr>
      </w:pPr>
      <w:r>
        <w:rPr>
          <w:rFonts w:cs="Arial"/>
          <w:color w:val="000000"/>
          <w:szCs w:val="20"/>
          <w:lang w:val="en-GB"/>
        </w:rPr>
        <w:t>0x01 – PTY1</w:t>
      </w:r>
      <w:r>
        <w:rPr>
          <w:rFonts w:cs="Arial"/>
          <w:color w:val="000000"/>
          <w:szCs w:val="20"/>
          <w:lang w:val="en-GB"/>
        </w:rPr>
        <w:br/>
        <w:t>0x02 – PTY 2</w:t>
      </w:r>
      <w:r>
        <w:rPr>
          <w:rFonts w:cs="Arial"/>
          <w:color w:val="000000"/>
          <w:szCs w:val="20"/>
          <w:lang w:val="en-GB"/>
        </w:rPr>
        <w:br/>
        <w:t>…</w:t>
      </w:r>
    </w:p>
    <w:p w14:paraId="281935C7" w14:textId="77777777" w:rsidR="00E9111B" w:rsidRDefault="0042307E">
      <w:pPr>
        <w:tabs>
          <w:tab w:val="num" w:pos="284"/>
        </w:tabs>
        <w:ind w:left="2410"/>
        <w:rPr>
          <w:rFonts w:cs="Arial"/>
          <w:color w:val="000000"/>
          <w:szCs w:val="20"/>
          <w:lang w:val="en-GB"/>
        </w:rPr>
      </w:pPr>
      <w:r>
        <w:rPr>
          <w:rFonts w:cs="Arial"/>
          <w:color w:val="000000"/>
          <w:szCs w:val="20"/>
          <w:lang w:val="en-GB"/>
        </w:rPr>
        <w:t>0x1F – PTY31</w:t>
      </w:r>
    </w:p>
    <w:p w14:paraId="6A30DE25" w14:textId="77777777" w:rsidR="00E9111B" w:rsidRDefault="00E9111B">
      <w:pPr>
        <w:ind w:left="1843"/>
      </w:pPr>
    </w:p>
    <w:p w14:paraId="6FC71CE3" w14:textId="77777777" w:rsidR="00E9111B" w:rsidRDefault="0042307E">
      <w:pPr>
        <w:ind w:left="1843"/>
        <w:rPr>
          <w:rFonts w:cs="Arial"/>
          <w:i/>
          <w:snapToGrid w:val="0"/>
          <w:szCs w:val="20"/>
        </w:rPr>
      </w:pPr>
      <w:r>
        <w:rPr>
          <w:rFonts w:cs="Arial"/>
          <w:i/>
          <w:snapToGrid w:val="0"/>
          <w:szCs w:val="20"/>
          <w:lang w:val="en-GB"/>
        </w:rPr>
        <w:t>Bit 40 up to 312/176 (Coding Table II / Coding Table I): Station Name</w:t>
      </w:r>
    </w:p>
    <w:p w14:paraId="44AC1C70" w14:textId="77777777" w:rsidR="00E9111B" w:rsidRDefault="0042307E">
      <w:pPr>
        <w:ind w:left="2410"/>
        <w:rPr>
          <w:rFonts w:cs="Arial"/>
          <w:szCs w:val="20"/>
          <w:lang w:val="en-GB"/>
        </w:rPr>
      </w:pPr>
      <w:r>
        <w:rPr>
          <w:rFonts w:cs="Arial"/>
          <w:snapToGrid w:val="0"/>
          <w:szCs w:val="20"/>
          <w:lang w:val="en-GB"/>
        </w:rPr>
        <w:t>Up to 17 characters 16</w:t>
      </w:r>
      <w:r>
        <w:rPr>
          <w:rFonts w:cs="Arial"/>
          <w:szCs w:val="20"/>
          <w:lang w:val="en-GB"/>
        </w:rPr>
        <w:t xml:space="preserve"> letters plus 1 End </w:t>
      </w:r>
      <w:proofErr w:type="gramStart"/>
      <w:r>
        <w:rPr>
          <w:rFonts w:cs="Arial"/>
          <w:szCs w:val="20"/>
          <w:lang w:val="en-GB"/>
        </w:rPr>
        <w:t>Of</w:t>
      </w:r>
      <w:proofErr w:type="gramEnd"/>
      <w:r>
        <w:rPr>
          <w:rFonts w:cs="Arial"/>
          <w:szCs w:val="20"/>
          <w:lang w:val="en-GB"/>
        </w:rPr>
        <w:t xml:space="preserve"> String character</w:t>
      </w:r>
    </w:p>
    <w:p w14:paraId="19CBC4CA" w14:textId="77777777" w:rsidR="00E9111B" w:rsidRDefault="00E9111B">
      <w:pPr>
        <w:ind w:left="2410"/>
        <w:rPr>
          <w:rFonts w:cs="Arial"/>
          <w:szCs w:val="20"/>
          <w:lang w:val="en-GB"/>
        </w:rPr>
      </w:pPr>
    </w:p>
    <w:p w14:paraId="39493387"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 xml:space="preserve">NOTE: If the Station Name is shorter than 16 characters, it must be terminated with an End </w:t>
      </w:r>
      <w:proofErr w:type="gramStart"/>
      <w:r>
        <w:rPr>
          <w:rFonts w:cs="Arial"/>
          <w:i/>
          <w:snapToGrid w:val="0"/>
          <w:szCs w:val="20"/>
          <w:lang w:val="en-GB"/>
        </w:rPr>
        <w:t>Of</w:t>
      </w:r>
      <w:proofErr w:type="gramEnd"/>
      <w:r>
        <w:rPr>
          <w:rFonts w:cs="Arial"/>
          <w:i/>
          <w:snapToGrid w:val="0"/>
          <w:szCs w:val="20"/>
          <w:lang w:val="en-GB"/>
        </w:rPr>
        <w:t xml:space="preserve"> String character.</w:t>
      </w:r>
    </w:p>
    <w:p w14:paraId="484A9A15"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proofErr w:type="spellStart"/>
      <w:r>
        <w:rPr>
          <w:rStyle w:val="spelle"/>
          <w:rFonts w:cs="Arial"/>
          <w:i/>
          <w:snapToGrid w:val="0"/>
          <w:szCs w:val="20"/>
          <w:lang w:val="en-GB"/>
        </w:rPr>
        <w:t>PSName</w:t>
      </w:r>
      <w:proofErr w:type="spellEnd"/>
      <w:r>
        <w:rPr>
          <w:rFonts w:cs="Arial"/>
          <w:i/>
          <w:snapToGrid w:val="0"/>
          <w:szCs w:val="20"/>
          <w:lang w:val="en-GB"/>
        </w:rPr>
        <w:t xml:space="preserve"> = 8 Characters Max</w:t>
      </w:r>
    </w:p>
    <w:p w14:paraId="710601E0" w14:textId="77777777" w:rsidR="00E9111B" w:rsidRDefault="00E9111B"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p>
    <w:p w14:paraId="0E82DDF2"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lastRenderedPageBreak/>
        <w:t>DAB Service Name = 16 Characters Max</w:t>
      </w:r>
    </w:p>
    <w:p w14:paraId="4D895239"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highlight w:val="yellow"/>
          <w:lang w:val="en-GB"/>
        </w:rPr>
        <w:t>DAB Ensemble Name = 16 Characters Max</w:t>
      </w:r>
    </w:p>
    <w:p w14:paraId="28242F39" w14:textId="77777777" w:rsidR="00E9111B" w:rsidRDefault="00E9111B"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p>
    <w:p w14:paraId="0F34615F"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HD Station Name = (SSN)</w:t>
      </w:r>
    </w:p>
    <w:p w14:paraId="67882DCF"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SSN = 4 Characters Max</w:t>
      </w:r>
    </w:p>
    <w:p w14:paraId="6E525628" w14:textId="77777777" w:rsidR="00E9111B" w:rsidRDefault="00E9111B"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p>
    <w:p w14:paraId="67C03550"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SDARS Channel name = Short name</w:t>
      </w:r>
    </w:p>
    <w:p w14:paraId="53CA36C5"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lang w:val="en-GB"/>
        </w:rPr>
      </w:pPr>
      <w:r>
        <w:rPr>
          <w:rFonts w:cs="Arial"/>
          <w:i/>
          <w:snapToGrid w:val="0"/>
          <w:szCs w:val="20"/>
          <w:lang w:val="en-GB"/>
        </w:rPr>
        <w:t>Short Name = 8 Characters Max</w:t>
      </w:r>
    </w:p>
    <w:p w14:paraId="0FA41550" w14:textId="77777777" w:rsidR="00E9111B" w:rsidRDefault="00E9111B">
      <w:pPr>
        <w:rPr>
          <w:rFonts w:cs="Arial"/>
          <w:szCs w:val="20"/>
        </w:rPr>
      </w:pPr>
    </w:p>
    <w:p w14:paraId="24D24733" w14:textId="77777777" w:rsidR="0042307E" w:rsidRDefault="0042307E" w:rsidP="0042307E">
      <w:pPr>
        <w:pStyle w:val="Heading4"/>
      </w:pPr>
      <w:r w:rsidRPr="00B9479B">
        <w:t>TP-LOG-TPL-REQ-023146/A-SID-44-FolderName_St (</w:t>
      </w:r>
      <w:proofErr w:type="spellStart"/>
      <w:r w:rsidRPr="00B9479B">
        <w:t>TcSE</w:t>
      </w:r>
      <w:proofErr w:type="spellEnd"/>
      <w:r w:rsidRPr="00B9479B">
        <w:t xml:space="preserve"> ROIN-146557-2)</w:t>
      </w:r>
    </w:p>
    <w:p w14:paraId="32023EA7"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14:paraId="1B2A5F51"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43976750" w14:textId="77777777" w:rsidR="00E9111B" w:rsidRDefault="0042307E">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0x44: </w:t>
      </w:r>
      <w:proofErr w:type="spellStart"/>
      <w:r>
        <w:rPr>
          <w:rStyle w:val="spelle"/>
          <w:rFonts w:cs="Arial"/>
          <w:snapToGrid w:val="0"/>
          <w:szCs w:val="20"/>
          <w:lang w:val="en-GB"/>
        </w:rPr>
        <w:t>NameOfFolder_St</w:t>
      </w:r>
      <w:proofErr w:type="spellEnd"/>
    </w:p>
    <w:p w14:paraId="22634D71"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569EB8AC"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221F8969"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0x12: MP_Media2</w:t>
      </w:r>
      <w:r>
        <w:rPr>
          <w:rFonts w:cs="Arial"/>
          <w:snapToGrid w:val="0"/>
          <w:szCs w:val="20"/>
          <w:lang w:val="nb-NO"/>
        </w:rPr>
        <w:tab/>
        <w:t>–</w:t>
      </w:r>
      <w:r>
        <w:rPr>
          <w:rFonts w:cs="Arial"/>
          <w:snapToGrid w:val="0"/>
          <w:szCs w:val="20"/>
          <w:lang w:val="nb-NO"/>
        </w:rPr>
        <w:tab/>
        <w:t>BT Audio Streaming</w:t>
      </w:r>
    </w:p>
    <w:p w14:paraId="2EE73C57"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78029C1C"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172BDB74" w14:textId="77777777" w:rsidR="00E9111B" w:rsidRDefault="0042307E">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14:paraId="088EBF98"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6758E483"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58435B91"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2B1CABAF"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5F32288"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5B807998"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6AC5B347" w14:textId="77777777" w:rsidR="00E9111B" w:rsidRDefault="0042307E">
      <w:pPr>
        <w:autoSpaceDE w:val="0"/>
        <w:autoSpaceDN w:val="0"/>
        <w:adjustRightInd w:val="0"/>
        <w:ind w:left="1260"/>
        <w:rPr>
          <w:rFonts w:cs="Arial"/>
          <w:i/>
          <w:iCs/>
          <w:szCs w:val="20"/>
        </w:rPr>
      </w:pPr>
      <w:r>
        <w:rPr>
          <w:rFonts w:cs="Arial"/>
          <w:i/>
          <w:iCs/>
          <w:szCs w:val="20"/>
        </w:rPr>
        <w:t>Bit 0-5: Reserved</w:t>
      </w:r>
    </w:p>
    <w:p w14:paraId="3D7B9CAF" w14:textId="77777777" w:rsidR="00E9111B" w:rsidRDefault="00E9111B">
      <w:pPr>
        <w:autoSpaceDE w:val="0"/>
        <w:autoSpaceDN w:val="0"/>
        <w:adjustRightInd w:val="0"/>
        <w:ind w:left="1260"/>
        <w:rPr>
          <w:rFonts w:cs="Arial"/>
          <w:i/>
          <w:iCs/>
          <w:szCs w:val="20"/>
        </w:rPr>
      </w:pPr>
    </w:p>
    <w:p w14:paraId="4A36C302" w14:textId="77777777" w:rsidR="00E9111B" w:rsidRDefault="0042307E">
      <w:pPr>
        <w:autoSpaceDE w:val="0"/>
        <w:autoSpaceDN w:val="0"/>
        <w:adjustRightInd w:val="0"/>
        <w:ind w:left="1260"/>
        <w:rPr>
          <w:rFonts w:cs="Arial"/>
          <w:i/>
          <w:iCs/>
          <w:szCs w:val="20"/>
        </w:rPr>
      </w:pPr>
      <w:r>
        <w:rPr>
          <w:rFonts w:cs="Arial"/>
          <w:i/>
          <w:iCs/>
          <w:szCs w:val="20"/>
        </w:rPr>
        <w:t>Bit 6-7: Coding</w:t>
      </w:r>
    </w:p>
    <w:p w14:paraId="31E410F9" w14:textId="77777777" w:rsidR="00E9111B" w:rsidRDefault="0042307E">
      <w:pPr>
        <w:autoSpaceDE w:val="0"/>
        <w:autoSpaceDN w:val="0"/>
        <w:adjustRightInd w:val="0"/>
        <w:ind w:left="1890"/>
        <w:rPr>
          <w:rFonts w:cs="Arial"/>
          <w:szCs w:val="20"/>
        </w:rPr>
      </w:pPr>
      <w:r>
        <w:rPr>
          <w:rFonts w:cs="Arial"/>
          <w:szCs w:val="20"/>
        </w:rPr>
        <w:t>0x0: Coding Table I</w:t>
      </w:r>
    </w:p>
    <w:p w14:paraId="156BF3DB"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6976D267" w14:textId="77777777" w:rsidR="00E9111B" w:rsidRDefault="0042307E">
      <w:pPr>
        <w:autoSpaceDE w:val="0"/>
        <w:autoSpaceDN w:val="0"/>
        <w:adjustRightInd w:val="0"/>
        <w:ind w:left="1890"/>
        <w:rPr>
          <w:rFonts w:cs="Arial"/>
          <w:szCs w:val="20"/>
        </w:rPr>
      </w:pPr>
      <w:r>
        <w:rPr>
          <w:rFonts w:cs="Arial"/>
          <w:szCs w:val="20"/>
        </w:rPr>
        <w:t>0x1: Coding Table II</w:t>
      </w:r>
    </w:p>
    <w:p w14:paraId="0E729BF4" w14:textId="77777777" w:rsidR="00E9111B" w:rsidRDefault="0042307E">
      <w:pPr>
        <w:autoSpaceDE w:val="0"/>
        <w:autoSpaceDN w:val="0"/>
        <w:adjustRightInd w:val="0"/>
        <w:ind w:left="1890"/>
        <w:rPr>
          <w:rFonts w:cs="Arial"/>
          <w:szCs w:val="20"/>
        </w:rPr>
      </w:pPr>
      <w:r>
        <w:rPr>
          <w:rFonts w:cs="Arial"/>
          <w:szCs w:val="20"/>
        </w:rPr>
        <w:t>0x00-0xFF Latin-9 (1 byte per char)</w:t>
      </w:r>
    </w:p>
    <w:p w14:paraId="5DD58DA5"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folder name</w:t>
      </w:r>
    </w:p>
    <w:p w14:paraId="64A7E102"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14:paraId="1770036A" w14:textId="77777777" w:rsidR="00E9111B" w:rsidRDefault="00E9111B">
      <w:pPr>
        <w:rPr>
          <w:rFonts w:cs="Arial"/>
          <w:szCs w:val="20"/>
          <w:lang w:val="en-GB"/>
        </w:rPr>
      </w:pPr>
    </w:p>
    <w:p w14:paraId="3F3FAC62" w14:textId="77777777" w:rsidR="0042307E" w:rsidRDefault="0042307E" w:rsidP="0042307E">
      <w:pPr>
        <w:pStyle w:val="Heading4"/>
      </w:pPr>
      <w:r w:rsidRPr="00B9479B">
        <w:lastRenderedPageBreak/>
        <w:t>TP-LOG-TPL-REQ-023147/A-SID-45-GenreName_St (</w:t>
      </w:r>
      <w:proofErr w:type="spellStart"/>
      <w:r w:rsidRPr="00B9479B">
        <w:t>TcSE</w:t>
      </w:r>
      <w:proofErr w:type="spellEnd"/>
      <w:r w:rsidRPr="00B9479B">
        <w:t xml:space="preserve"> ROIN-146558-2)</w:t>
      </w:r>
    </w:p>
    <w:p w14:paraId="08C51242"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14:paraId="0B5A1B9D"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1AE1FAE7" w14:textId="77777777" w:rsidR="00E9111B" w:rsidRDefault="0042307E">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0x45: </w:t>
      </w:r>
      <w:proofErr w:type="spellStart"/>
      <w:r>
        <w:rPr>
          <w:rStyle w:val="spelle"/>
          <w:rFonts w:cs="Arial"/>
          <w:snapToGrid w:val="0"/>
          <w:szCs w:val="20"/>
          <w:lang w:val="en-GB"/>
        </w:rPr>
        <w:t>NameOfGenre_St</w:t>
      </w:r>
      <w:proofErr w:type="spellEnd"/>
    </w:p>
    <w:p w14:paraId="6A63317A"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7A6E130C" w14:textId="77777777" w:rsidR="00E9111B" w:rsidRDefault="0042307E">
      <w:pPr>
        <w:keepNext/>
        <w:keepLines/>
        <w:tabs>
          <w:tab w:val="left" w:pos="3544"/>
        </w:tabs>
        <w:ind w:left="1276"/>
        <w:rPr>
          <w:rFonts w:cs="Arial"/>
          <w:snapToGrid w:val="0"/>
          <w:szCs w:val="20"/>
          <w:lang w:val="en-GB"/>
        </w:rPr>
      </w:pPr>
      <w:bookmarkStart w:id="52" w:name="OLE_LINK1"/>
      <w:bookmarkStart w:id="53" w:name="OLE_LINK2"/>
      <w:r>
        <w:rPr>
          <w:rFonts w:cs="Arial"/>
          <w:snapToGrid w:val="0"/>
          <w:szCs w:val="20"/>
          <w:lang w:val="en-GB"/>
        </w:rPr>
        <w:t>0x11: MP_Media1</w:t>
      </w:r>
      <w:r>
        <w:rPr>
          <w:rFonts w:cs="Arial"/>
          <w:snapToGrid w:val="0"/>
          <w:szCs w:val="20"/>
          <w:lang w:val="en-GB"/>
        </w:rPr>
        <w:tab/>
        <w:t>–</w:t>
      </w:r>
      <w:r>
        <w:rPr>
          <w:rFonts w:cs="Arial"/>
          <w:snapToGrid w:val="0"/>
          <w:szCs w:val="20"/>
          <w:lang w:val="en-GB"/>
        </w:rPr>
        <w:tab/>
        <w:t>CD</w:t>
      </w:r>
    </w:p>
    <w:p w14:paraId="6BDDAB9E"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14:paraId="320DBAC5"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53C2E079"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14:paraId="762A51AE"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508C643D"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14:paraId="34EE64E2"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8A0FB15"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12CD2B53"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6403C8B2"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03741B0"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bookmarkEnd w:id="52"/>
    <w:bookmarkEnd w:id="53"/>
    <w:p w14:paraId="62DFBB6D"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3C26312C" w14:textId="77777777" w:rsidR="00E9111B" w:rsidRDefault="0042307E">
      <w:pPr>
        <w:autoSpaceDE w:val="0"/>
        <w:autoSpaceDN w:val="0"/>
        <w:adjustRightInd w:val="0"/>
        <w:ind w:left="1260"/>
        <w:rPr>
          <w:rFonts w:cs="Arial"/>
          <w:i/>
          <w:iCs/>
          <w:szCs w:val="20"/>
        </w:rPr>
      </w:pPr>
      <w:r>
        <w:rPr>
          <w:rFonts w:cs="Arial"/>
          <w:i/>
          <w:iCs/>
          <w:szCs w:val="20"/>
        </w:rPr>
        <w:t>Bit 0-5: Reserved</w:t>
      </w:r>
    </w:p>
    <w:p w14:paraId="20392E6B" w14:textId="77777777" w:rsidR="00E9111B" w:rsidRDefault="00E9111B">
      <w:pPr>
        <w:autoSpaceDE w:val="0"/>
        <w:autoSpaceDN w:val="0"/>
        <w:adjustRightInd w:val="0"/>
        <w:ind w:left="1260"/>
        <w:rPr>
          <w:rFonts w:cs="Arial"/>
          <w:i/>
          <w:iCs/>
          <w:szCs w:val="20"/>
        </w:rPr>
      </w:pPr>
    </w:p>
    <w:p w14:paraId="4CB672A5" w14:textId="77777777" w:rsidR="00E9111B" w:rsidRDefault="0042307E">
      <w:pPr>
        <w:autoSpaceDE w:val="0"/>
        <w:autoSpaceDN w:val="0"/>
        <w:adjustRightInd w:val="0"/>
        <w:ind w:left="1260"/>
        <w:rPr>
          <w:rFonts w:cs="Arial"/>
          <w:i/>
          <w:iCs/>
          <w:szCs w:val="20"/>
        </w:rPr>
      </w:pPr>
      <w:r>
        <w:rPr>
          <w:rFonts w:cs="Arial"/>
          <w:i/>
          <w:iCs/>
          <w:szCs w:val="20"/>
        </w:rPr>
        <w:t>Bit 6-7: Coding</w:t>
      </w:r>
    </w:p>
    <w:p w14:paraId="0E59117D" w14:textId="77777777" w:rsidR="00E9111B" w:rsidRDefault="0042307E">
      <w:pPr>
        <w:autoSpaceDE w:val="0"/>
        <w:autoSpaceDN w:val="0"/>
        <w:adjustRightInd w:val="0"/>
        <w:ind w:left="1890"/>
        <w:rPr>
          <w:rFonts w:cs="Arial"/>
          <w:szCs w:val="20"/>
        </w:rPr>
      </w:pPr>
      <w:r>
        <w:rPr>
          <w:rFonts w:cs="Arial"/>
          <w:szCs w:val="20"/>
        </w:rPr>
        <w:t>0x0: Coding Table I</w:t>
      </w:r>
    </w:p>
    <w:p w14:paraId="0A00B152"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579F4026" w14:textId="77777777" w:rsidR="00E9111B" w:rsidRDefault="0042307E">
      <w:pPr>
        <w:autoSpaceDE w:val="0"/>
        <w:autoSpaceDN w:val="0"/>
        <w:adjustRightInd w:val="0"/>
        <w:ind w:left="1890"/>
        <w:rPr>
          <w:rFonts w:cs="Arial"/>
          <w:szCs w:val="20"/>
        </w:rPr>
      </w:pPr>
      <w:r>
        <w:rPr>
          <w:rFonts w:cs="Arial"/>
          <w:szCs w:val="20"/>
        </w:rPr>
        <w:t>0x1: Coding Table II</w:t>
      </w:r>
    </w:p>
    <w:p w14:paraId="136CD5D6" w14:textId="77777777" w:rsidR="00E9111B" w:rsidRDefault="0042307E">
      <w:pPr>
        <w:autoSpaceDE w:val="0"/>
        <w:autoSpaceDN w:val="0"/>
        <w:adjustRightInd w:val="0"/>
        <w:ind w:left="1890"/>
        <w:rPr>
          <w:rFonts w:cs="Arial"/>
          <w:szCs w:val="20"/>
        </w:rPr>
      </w:pPr>
      <w:r>
        <w:rPr>
          <w:rFonts w:cs="Arial"/>
          <w:szCs w:val="20"/>
        </w:rPr>
        <w:t>0x00-0xFF Latin-9 (1 byte per char)</w:t>
      </w:r>
    </w:p>
    <w:p w14:paraId="51543906" w14:textId="77777777" w:rsidR="00E9111B" w:rsidRDefault="0042307E">
      <w:pPr>
        <w:keepNext/>
        <w:keepLines/>
        <w:tabs>
          <w:tab w:val="left" w:pos="709"/>
          <w:tab w:val="left" w:pos="1276"/>
          <w:tab w:val="left" w:pos="1843"/>
          <w:tab w:val="left" w:pos="2419"/>
        </w:tabs>
        <w:spacing w:before="120" w:after="60"/>
        <w:rPr>
          <w:rFonts w:cs="Arial"/>
          <w:b/>
          <w:snapToGrid w:val="0"/>
          <w:szCs w:val="20"/>
          <w:lang w:val="en-GB"/>
        </w:rPr>
      </w:pPr>
      <w:r>
        <w:rPr>
          <w:rFonts w:cs="Arial"/>
          <w:snapToGrid w:val="0"/>
          <w:szCs w:val="20"/>
          <w:lang w:val="en-GB"/>
        </w:rPr>
        <w:tab/>
      </w:r>
      <w:r>
        <w:rPr>
          <w:rFonts w:cs="Arial"/>
          <w:b/>
          <w:snapToGrid w:val="0"/>
          <w:szCs w:val="20"/>
          <w:lang w:val="en-GB"/>
        </w:rPr>
        <w:t>Byte 4 up to 43/23 (Coding Table I / Coding Table II): Active genre name</w:t>
      </w:r>
    </w:p>
    <w:p w14:paraId="271C838F"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14:paraId="0BEFB967" w14:textId="77777777" w:rsidR="00E9111B" w:rsidRDefault="00E9111B">
      <w:pPr>
        <w:rPr>
          <w:rFonts w:cs="Arial"/>
          <w:szCs w:val="20"/>
          <w:lang w:val="en-GB"/>
        </w:rPr>
      </w:pPr>
    </w:p>
    <w:p w14:paraId="06A85D98" w14:textId="77777777" w:rsidR="0042307E" w:rsidRDefault="0042307E" w:rsidP="0042307E">
      <w:pPr>
        <w:pStyle w:val="Heading4"/>
      </w:pPr>
      <w:r w:rsidRPr="00B9479B">
        <w:t>TP-LOG-TPL-REQ-023148/A-SID-46-TrackName_St (</w:t>
      </w:r>
      <w:proofErr w:type="spellStart"/>
      <w:r w:rsidRPr="00B9479B">
        <w:t>TcSE</w:t>
      </w:r>
      <w:proofErr w:type="spellEnd"/>
      <w:r w:rsidRPr="00B9479B">
        <w:t xml:space="preserve"> ROIN-146559-2)</w:t>
      </w:r>
    </w:p>
    <w:p w14:paraId="041B340A"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14:paraId="22A8105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2488AA7C" w14:textId="77777777" w:rsidR="00E9111B" w:rsidRDefault="0042307E">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0x46: </w:t>
      </w:r>
      <w:proofErr w:type="spellStart"/>
      <w:r>
        <w:rPr>
          <w:rStyle w:val="spelle"/>
          <w:rFonts w:cs="Arial"/>
          <w:snapToGrid w:val="0"/>
          <w:szCs w:val="20"/>
          <w:lang w:val="en-GB"/>
        </w:rPr>
        <w:t>NameOfTrack_St</w:t>
      </w:r>
      <w:proofErr w:type="spellEnd"/>
    </w:p>
    <w:p w14:paraId="2A0123B3"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14:paraId="08C35CE7"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49CFB959"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14:paraId="41066459"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2D447C15"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14:paraId="3758EBA0"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6954233A"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14:paraId="5BD85A8F"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6170EC5"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0D9E67D9"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11029FDD"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2CBBA552" w14:textId="77777777" w:rsidR="00E9111B" w:rsidRDefault="0042307E">
      <w:pPr>
        <w:keepNext/>
        <w:keepLines/>
        <w:tabs>
          <w:tab w:val="left" w:pos="3544"/>
        </w:tabs>
        <w:ind w:left="1276"/>
        <w:rPr>
          <w:rFonts w:cs="Arial"/>
          <w:i/>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35C211E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136BAD0" w14:textId="77777777" w:rsidR="00E9111B" w:rsidRDefault="0042307E">
      <w:pPr>
        <w:autoSpaceDE w:val="0"/>
        <w:autoSpaceDN w:val="0"/>
        <w:adjustRightInd w:val="0"/>
        <w:ind w:left="1260"/>
        <w:rPr>
          <w:rFonts w:cs="Arial"/>
          <w:i/>
          <w:iCs/>
          <w:szCs w:val="20"/>
        </w:rPr>
      </w:pPr>
      <w:r>
        <w:rPr>
          <w:rFonts w:cs="Arial"/>
          <w:i/>
          <w:iCs/>
          <w:szCs w:val="20"/>
        </w:rPr>
        <w:t>Bit 0-5: Reserved</w:t>
      </w:r>
    </w:p>
    <w:p w14:paraId="5BA9B838" w14:textId="77777777" w:rsidR="00E9111B" w:rsidRDefault="00E9111B">
      <w:pPr>
        <w:autoSpaceDE w:val="0"/>
        <w:autoSpaceDN w:val="0"/>
        <w:adjustRightInd w:val="0"/>
        <w:ind w:left="1260"/>
        <w:rPr>
          <w:rFonts w:cs="Arial"/>
          <w:i/>
          <w:iCs/>
          <w:szCs w:val="20"/>
        </w:rPr>
      </w:pPr>
    </w:p>
    <w:p w14:paraId="190D2386" w14:textId="77777777" w:rsidR="00E9111B" w:rsidRDefault="0042307E">
      <w:pPr>
        <w:autoSpaceDE w:val="0"/>
        <w:autoSpaceDN w:val="0"/>
        <w:adjustRightInd w:val="0"/>
        <w:ind w:left="1260"/>
        <w:rPr>
          <w:rFonts w:cs="Arial"/>
          <w:i/>
          <w:iCs/>
          <w:szCs w:val="20"/>
        </w:rPr>
      </w:pPr>
      <w:r>
        <w:rPr>
          <w:rFonts w:cs="Arial"/>
          <w:i/>
          <w:iCs/>
          <w:szCs w:val="20"/>
        </w:rPr>
        <w:t>Bit 6-7: Coding</w:t>
      </w:r>
    </w:p>
    <w:p w14:paraId="281883BA" w14:textId="77777777" w:rsidR="00E9111B" w:rsidRDefault="0042307E">
      <w:pPr>
        <w:autoSpaceDE w:val="0"/>
        <w:autoSpaceDN w:val="0"/>
        <w:adjustRightInd w:val="0"/>
        <w:ind w:left="1890"/>
        <w:rPr>
          <w:rFonts w:cs="Arial"/>
          <w:szCs w:val="20"/>
        </w:rPr>
      </w:pPr>
      <w:r>
        <w:rPr>
          <w:rFonts w:cs="Arial"/>
          <w:szCs w:val="20"/>
        </w:rPr>
        <w:t>0x0: Coding Table I</w:t>
      </w:r>
    </w:p>
    <w:p w14:paraId="4F824B50"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5490269C" w14:textId="77777777" w:rsidR="00E9111B" w:rsidRDefault="0042307E">
      <w:pPr>
        <w:autoSpaceDE w:val="0"/>
        <w:autoSpaceDN w:val="0"/>
        <w:adjustRightInd w:val="0"/>
        <w:ind w:left="1890"/>
        <w:rPr>
          <w:rFonts w:cs="Arial"/>
          <w:szCs w:val="20"/>
        </w:rPr>
      </w:pPr>
      <w:r>
        <w:rPr>
          <w:rFonts w:cs="Arial"/>
          <w:szCs w:val="20"/>
        </w:rPr>
        <w:t>0x1: Coding Table II</w:t>
      </w:r>
    </w:p>
    <w:p w14:paraId="392613C0" w14:textId="77777777" w:rsidR="00E9111B" w:rsidRDefault="0042307E">
      <w:pPr>
        <w:autoSpaceDE w:val="0"/>
        <w:autoSpaceDN w:val="0"/>
        <w:adjustRightInd w:val="0"/>
        <w:ind w:left="1890"/>
        <w:rPr>
          <w:rFonts w:cs="Arial"/>
          <w:szCs w:val="20"/>
        </w:rPr>
      </w:pPr>
      <w:r>
        <w:rPr>
          <w:rFonts w:cs="Arial"/>
          <w:szCs w:val="20"/>
        </w:rPr>
        <w:lastRenderedPageBreak/>
        <w:t>0x00-0xFF Latin-9 (1 byte per char)</w:t>
      </w:r>
    </w:p>
    <w:p w14:paraId="04D087D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track name</w:t>
      </w:r>
    </w:p>
    <w:p w14:paraId="4EF8FE54"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14:paraId="4141BC93" w14:textId="77777777" w:rsidR="00E9111B" w:rsidRDefault="00E9111B">
      <w:pPr>
        <w:rPr>
          <w:rFonts w:cs="Arial"/>
          <w:szCs w:val="20"/>
          <w:lang w:val="en-GB"/>
        </w:rPr>
      </w:pPr>
    </w:p>
    <w:p w14:paraId="11EC2800" w14:textId="77777777" w:rsidR="0042307E" w:rsidRDefault="0042307E" w:rsidP="0042307E">
      <w:pPr>
        <w:pStyle w:val="Heading4"/>
      </w:pPr>
      <w:r w:rsidRPr="00B9479B">
        <w:t>TP-LOG-TPL-REQ-023149/A-SID-3B-RadioText_St (</w:t>
      </w:r>
      <w:proofErr w:type="spellStart"/>
      <w:r w:rsidRPr="00B9479B">
        <w:t>TcSE</w:t>
      </w:r>
      <w:proofErr w:type="spellEnd"/>
      <w:r w:rsidRPr="00B9479B">
        <w:t xml:space="preserve"> ROIN-138038-3)</w:t>
      </w:r>
    </w:p>
    <w:p w14:paraId="2BC73E40"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134/69 (Coding Table I / Coding Table II) byte</w:t>
      </w:r>
    </w:p>
    <w:p w14:paraId="15ABE436"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7E5E9F9D" w14:textId="77777777" w:rsidR="00E9111B" w:rsidRDefault="0042307E">
      <w:pPr>
        <w:keepNext/>
        <w:keepLines/>
        <w:tabs>
          <w:tab w:val="left" w:pos="3544"/>
        </w:tabs>
        <w:ind w:left="1276"/>
        <w:rPr>
          <w:rFonts w:cs="Arial"/>
          <w:snapToGrid w:val="0"/>
          <w:szCs w:val="20"/>
        </w:rPr>
      </w:pPr>
      <w:r>
        <w:rPr>
          <w:rFonts w:cs="Arial"/>
          <w:snapToGrid w:val="0"/>
          <w:szCs w:val="20"/>
        </w:rPr>
        <w:t xml:space="preserve">0x3B: </w:t>
      </w:r>
      <w:proofErr w:type="spellStart"/>
      <w:r>
        <w:rPr>
          <w:rStyle w:val="spelle"/>
          <w:rFonts w:cs="Arial"/>
          <w:snapToGrid w:val="0"/>
          <w:szCs w:val="20"/>
        </w:rPr>
        <w:t>RadioText_</w:t>
      </w:r>
      <w:r>
        <w:rPr>
          <w:rStyle w:val="msoins0"/>
          <w:rFonts w:cs="Arial"/>
          <w:snapToGrid w:val="0"/>
          <w:szCs w:val="20"/>
        </w:rPr>
        <w:t>St</w:t>
      </w:r>
      <w:proofErr w:type="spellEnd"/>
    </w:p>
    <w:p w14:paraId="0F1E4C7D"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18691408" w14:textId="77777777" w:rsidR="00E9111B" w:rsidRDefault="0042307E">
      <w:pPr>
        <w:keepNext/>
        <w:keepLines/>
        <w:tabs>
          <w:tab w:val="left" w:pos="3544"/>
        </w:tabs>
        <w:ind w:left="1276"/>
        <w:rPr>
          <w:rFonts w:cs="Arial"/>
          <w:snapToGrid w:val="0"/>
          <w:szCs w:val="20"/>
        </w:rPr>
      </w:pPr>
      <w:r>
        <w:rPr>
          <w:rFonts w:cs="Arial"/>
          <w:snapToGrid w:val="0"/>
          <w:szCs w:val="20"/>
        </w:rPr>
        <w:t>0x01: Radio_Service1</w:t>
      </w:r>
      <w:r>
        <w:rPr>
          <w:rFonts w:cs="Arial"/>
          <w:snapToGrid w:val="0"/>
          <w:szCs w:val="20"/>
        </w:rPr>
        <w:tab/>
        <w:t>–</w:t>
      </w:r>
      <w:r>
        <w:rPr>
          <w:rFonts w:cs="Arial"/>
          <w:snapToGrid w:val="0"/>
          <w:szCs w:val="20"/>
        </w:rPr>
        <w:tab/>
      </w:r>
      <w:proofErr w:type="spellStart"/>
      <w:r>
        <w:rPr>
          <w:rStyle w:val="spelle"/>
          <w:rFonts w:cs="Arial"/>
          <w:snapToGrid w:val="0"/>
          <w:szCs w:val="20"/>
        </w:rPr>
        <w:t>AmFm</w:t>
      </w:r>
      <w:proofErr w:type="spellEnd"/>
      <w:r>
        <w:rPr>
          <w:rFonts w:cs="Arial"/>
          <w:snapToGrid w:val="0"/>
          <w:szCs w:val="20"/>
        </w:rPr>
        <w:t xml:space="preserve"> Radio General</w:t>
      </w:r>
    </w:p>
    <w:p w14:paraId="1232285D" w14:textId="77777777" w:rsidR="00E9111B" w:rsidRDefault="0042307E">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t>DAB</w:t>
      </w:r>
    </w:p>
    <w:p w14:paraId="294326C4"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03302C6"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0FFE2A0B"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249F9FBF"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1AC01B43"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56E287A5"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4B7AA885" w14:textId="77777777" w:rsidR="00E9111B" w:rsidRDefault="0042307E">
      <w:pPr>
        <w:autoSpaceDE w:val="0"/>
        <w:autoSpaceDN w:val="0"/>
        <w:adjustRightInd w:val="0"/>
        <w:ind w:left="1260"/>
        <w:rPr>
          <w:rFonts w:cs="Arial"/>
          <w:i/>
          <w:iCs/>
          <w:szCs w:val="20"/>
        </w:rPr>
      </w:pPr>
      <w:r>
        <w:rPr>
          <w:rFonts w:cs="Arial"/>
          <w:i/>
          <w:iCs/>
          <w:szCs w:val="20"/>
        </w:rPr>
        <w:t>Bit 0-5: Reserved</w:t>
      </w:r>
    </w:p>
    <w:p w14:paraId="3B9FDF84" w14:textId="77777777" w:rsidR="00E9111B" w:rsidRDefault="00E9111B">
      <w:pPr>
        <w:autoSpaceDE w:val="0"/>
        <w:autoSpaceDN w:val="0"/>
        <w:adjustRightInd w:val="0"/>
        <w:ind w:left="1260"/>
        <w:rPr>
          <w:rFonts w:cs="Arial"/>
          <w:i/>
          <w:iCs/>
          <w:szCs w:val="20"/>
        </w:rPr>
      </w:pPr>
    </w:p>
    <w:p w14:paraId="7F4EA5B0" w14:textId="77777777" w:rsidR="00E9111B" w:rsidRDefault="0042307E">
      <w:pPr>
        <w:autoSpaceDE w:val="0"/>
        <w:autoSpaceDN w:val="0"/>
        <w:adjustRightInd w:val="0"/>
        <w:ind w:left="1260"/>
        <w:rPr>
          <w:rFonts w:cs="Arial"/>
          <w:i/>
          <w:iCs/>
          <w:szCs w:val="20"/>
        </w:rPr>
      </w:pPr>
      <w:r>
        <w:rPr>
          <w:rFonts w:cs="Arial"/>
          <w:i/>
          <w:iCs/>
          <w:szCs w:val="20"/>
        </w:rPr>
        <w:t>Bit 6-7: Coding</w:t>
      </w:r>
    </w:p>
    <w:p w14:paraId="07374FDF" w14:textId="77777777" w:rsidR="00E9111B" w:rsidRDefault="0042307E">
      <w:pPr>
        <w:autoSpaceDE w:val="0"/>
        <w:autoSpaceDN w:val="0"/>
        <w:adjustRightInd w:val="0"/>
        <w:ind w:left="1890"/>
        <w:rPr>
          <w:rFonts w:cs="Arial"/>
          <w:szCs w:val="20"/>
        </w:rPr>
      </w:pPr>
      <w:r>
        <w:rPr>
          <w:rFonts w:cs="Arial"/>
          <w:szCs w:val="20"/>
        </w:rPr>
        <w:t>0x0: Coding Table I</w:t>
      </w:r>
    </w:p>
    <w:p w14:paraId="6FFFC619"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425F8DBD" w14:textId="77777777" w:rsidR="00E9111B" w:rsidRDefault="0042307E">
      <w:pPr>
        <w:autoSpaceDE w:val="0"/>
        <w:autoSpaceDN w:val="0"/>
        <w:adjustRightInd w:val="0"/>
        <w:ind w:left="1890"/>
        <w:rPr>
          <w:rFonts w:cs="Arial"/>
          <w:szCs w:val="20"/>
        </w:rPr>
      </w:pPr>
      <w:r>
        <w:rPr>
          <w:rFonts w:cs="Arial"/>
          <w:szCs w:val="20"/>
        </w:rPr>
        <w:t>0x1: Coding Table II</w:t>
      </w:r>
    </w:p>
    <w:p w14:paraId="66CD71C9" w14:textId="77777777" w:rsidR="00E9111B" w:rsidRDefault="0042307E">
      <w:pPr>
        <w:autoSpaceDE w:val="0"/>
        <w:autoSpaceDN w:val="0"/>
        <w:adjustRightInd w:val="0"/>
        <w:ind w:left="1890"/>
        <w:rPr>
          <w:rFonts w:cs="Arial"/>
          <w:szCs w:val="20"/>
        </w:rPr>
      </w:pPr>
      <w:r>
        <w:rPr>
          <w:rFonts w:cs="Arial"/>
          <w:szCs w:val="20"/>
        </w:rPr>
        <w:t>0x00-0xFF Latin-9 (1 byte per char) - RDS Latin shall be used.</w:t>
      </w:r>
    </w:p>
    <w:p w14:paraId="72931BF6" w14:textId="77777777" w:rsidR="00E9111B" w:rsidRDefault="0042307E">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133/68: </w:t>
      </w:r>
      <w:r>
        <w:rPr>
          <w:rFonts w:cs="Arial"/>
          <w:b/>
          <w:snapToGrid w:val="0"/>
          <w:szCs w:val="20"/>
          <w:lang w:val="en-GB"/>
        </w:rPr>
        <w:t>(Coding Table I / Coding Table II)</w:t>
      </w:r>
      <w:r>
        <w:rPr>
          <w:rFonts w:cs="Arial"/>
          <w:b/>
          <w:szCs w:val="20"/>
          <w:lang w:val="en-GB"/>
        </w:rPr>
        <w:t xml:space="preserve">: </w:t>
      </w:r>
      <w:proofErr w:type="spellStart"/>
      <w:r>
        <w:rPr>
          <w:rStyle w:val="spelle"/>
          <w:rFonts w:cs="Arial"/>
          <w:b/>
          <w:szCs w:val="20"/>
          <w:lang w:val="en-GB"/>
        </w:rPr>
        <w:t>ItemName</w:t>
      </w:r>
      <w:proofErr w:type="spellEnd"/>
    </w:p>
    <w:p w14:paraId="10A49472"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65 characters, 64 characters plus 1 end of string character.</w:t>
      </w:r>
    </w:p>
    <w:p w14:paraId="14DF986F" w14:textId="77777777" w:rsidR="00E9111B" w:rsidRDefault="00E9111B">
      <w:pPr>
        <w:rPr>
          <w:rFonts w:cs="Arial"/>
          <w:szCs w:val="20"/>
          <w:lang w:val="en-GB"/>
        </w:rPr>
      </w:pPr>
    </w:p>
    <w:p w14:paraId="60E78495" w14:textId="77777777" w:rsidR="0042307E" w:rsidRDefault="0042307E" w:rsidP="0042307E">
      <w:pPr>
        <w:pStyle w:val="Heading4"/>
      </w:pPr>
      <w:r w:rsidRPr="00B9479B">
        <w:t>TP-LOG-TPL-REQ-023150/A-SID-52-GetFolderName_Rsp (</w:t>
      </w:r>
      <w:proofErr w:type="spellStart"/>
      <w:r w:rsidRPr="00B9479B">
        <w:t>TcSE</w:t>
      </w:r>
      <w:proofErr w:type="spellEnd"/>
      <w:r w:rsidRPr="00B9479B">
        <w:t xml:space="preserve"> ROIN-138039-2)</w:t>
      </w:r>
    </w:p>
    <w:p w14:paraId="2CD6330E" w14:textId="77777777" w:rsidR="00E9111B" w:rsidRDefault="0042307E">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46/26 </w:t>
      </w:r>
      <w:r>
        <w:rPr>
          <w:rFonts w:cs="Arial"/>
          <w:snapToGrid w:val="0"/>
          <w:szCs w:val="20"/>
          <w:lang w:val="en-GB"/>
        </w:rPr>
        <w:t xml:space="preserve">(Coding Table I / Coding Table II) </w:t>
      </w:r>
      <w:r>
        <w:rPr>
          <w:rFonts w:cs="Arial"/>
          <w:szCs w:val="20"/>
          <w:lang w:val="en-GB"/>
        </w:rPr>
        <w:t>bytes.</w:t>
      </w:r>
    </w:p>
    <w:p w14:paraId="30715B48"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7C79FAB"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 xml:space="preserve">0x52: </w:t>
      </w:r>
      <w:proofErr w:type="spellStart"/>
      <w:r>
        <w:rPr>
          <w:rStyle w:val="spelle"/>
          <w:rFonts w:cs="Arial"/>
          <w:snapToGrid w:val="0"/>
          <w:szCs w:val="20"/>
        </w:rPr>
        <w:t>GetMPFolderName_Rsp</w:t>
      </w:r>
      <w:proofErr w:type="spellEnd"/>
    </w:p>
    <w:p w14:paraId="104513AE"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4510A24C"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0x11: MP_Media1</w:t>
      </w:r>
      <w:r>
        <w:rPr>
          <w:rFonts w:cs="Arial"/>
          <w:snapToGrid w:val="0"/>
          <w:szCs w:val="20"/>
          <w:lang w:val="en-GB"/>
        </w:rPr>
        <w:tab/>
        <w:t>–</w:t>
      </w:r>
      <w:r>
        <w:rPr>
          <w:rFonts w:cs="Arial"/>
          <w:snapToGrid w:val="0"/>
          <w:szCs w:val="20"/>
          <w:lang w:val="en-GB"/>
        </w:rPr>
        <w:tab/>
        <w:t>CD</w:t>
      </w:r>
    </w:p>
    <w:p w14:paraId="2A2F1E45" w14:textId="77777777" w:rsidR="00E9111B" w:rsidRDefault="0042307E">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14:paraId="6CA8FCAE"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14:paraId="29F28138" w14:textId="77777777" w:rsidR="00E9111B" w:rsidRDefault="0042307E">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14:paraId="57540B4C" w14:textId="77777777" w:rsidR="00E9111B" w:rsidRDefault="0042307E">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14:paraId="4E42472A"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5FB0E6F4"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20991089"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2B1C0ED8"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6E723B59"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2F5BBF18"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6DBEB5A3"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484B17B7" w14:textId="77777777" w:rsidR="00E9111B" w:rsidRDefault="00E9111B">
      <w:pPr>
        <w:autoSpaceDE w:val="0"/>
        <w:autoSpaceDN w:val="0"/>
        <w:adjustRightInd w:val="0"/>
        <w:ind w:left="1260"/>
        <w:rPr>
          <w:rFonts w:ascii="Helvetica-Oblique" w:hAnsi="Helvetica-Oblique" w:cs="Helvetica-Oblique" w:hint="eastAsia"/>
          <w:i/>
          <w:iCs/>
          <w:szCs w:val="20"/>
        </w:rPr>
      </w:pPr>
    </w:p>
    <w:p w14:paraId="03D997BC"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4D9EA904"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5AC6CE40"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17E35840"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lastRenderedPageBreak/>
        <w:t>0x1: Coding Table II</w:t>
      </w:r>
    </w:p>
    <w:p w14:paraId="07BD516A"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04E911E6" w14:textId="77777777" w:rsidR="00E9111B" w:rsidRDefault="0042307E">
      <w:pPr>
        <w:keepNext/>
        <w:keepLines/>
        <w:tabs>
          <w:tab w:val="left" w:pos="709"/>
          <w:tab w:val="left" w:pos="1276"/>
          <w:tab w:val="left" w:pos="1843"/>
          <w:tab w:val="left" w:pos="2419"/>
        </w:tabs>
        <w:spacing w:before="120" w:after="60"/>
        <w:rPr>
          <w:rFonts w:cs="Arial"/>
          <w:b/>
          <w:szCs w:val="20"/>
        </w:rPr>
      </w:pPr>
      <w:r>
        <w:rPr>
          <w:rFonts w:cs="Arial"/>
          <w:b/>
          <w:szCs w:val="20"/>
        </w:rPr>
        <w:tab/>
        <w:t xml:space="preserve">Byte 4-5: </w:t>
      </w:r>
      <w:proofErr w:type="spellStart"/>
      <w:r>
        <w:rPr>
          <w:rStyle w:val="spelle"/>
          <w:rFonts w:cs="Arial"/>
          <w:b/>
          <w:szCs w:val="20"/>
        </w:rPr>
        <w:t>FolderNumber</w:t>
      </w:r>
      <w:proofErr w:type="spellEnd"/>
    </w:p>
    <w:p w14:paraId="7C60557B" w14:textId="77777777" w:rsidR="00E9111B" w:rsidRDefault="0042307E">
      <w:pPr>
        <w:keepNext/>
        <w:keepLines/>
        <w:tabs>
          <w:tab w:val="left" w:pos="709"/>
          <w:tab w:val="left" w:pos="1276"/>
          <w:tab w:val="left" w:pos="1843"/>
          <w:tab w:val="left" w:pos="2419"/>
        </w:tabs>
        <w:ind w:left="1276"/>
        <w:rPr>
          <w:rFonts w:cs="Arial"/>
          <w:snapToGrid w:val="0"/>
          <w:color w:val="000000"/>
          <w:szCs w:val="20"/>
          <w:lang w:val="en-GB"/>
        </w:rPr>
      </w:pPr>
      <w:r>
        <w:rPr>
          <w:rFonts w:cs="Arial"/>
          <w:snapToGrid w:val="0"/>
          <w:color w:val="000000"/>
          <w:szCs w:val="20"/>
        </w:rPr>
        <w:t>0x0000 – Root</w:t>
      </w:r>
      <w:r>
        <w:rPr>
          <w:rFonts w:cs="Arial"/>
          <w:snapToGrid w:val="0"/>
          <w:color w:val="000000"/>
          <w:szCs w:val="20"/>
        </w:rPr>
        <w:br/>
        <w:t>0x0001 – Folder number 1</w:t>
      </w:r>
      <w:r>
        <w:rPr>
          <w:rFonts w:cs="Arial"/>
          <w:snapToGrid w:val="0"/>
          <w:color w:val="000000"/>
          <w:szCs w:val="20"/>
        </w:rPr>
        <w:br/>
        <w:t>0x0002 – Folder number 2</w:t>
      </w:r>
      <w:r>
        <w:rPr>
          <w:rFonts w:cs="Arial"/>
          <w:snapToGrid w:val="0"/>
          <w:color w:val="000000"/>
          <w:szCs w:val="20"/>
        </w:rPr>
        <w:br/>
        <w:t>…</w:t>
      </w:r>
      <w:r>
        <w:rPr>
          <w:rFonts w:cs="Arial"/>
          <w:snapToGrid w:val="0"/>
          <w:color w:val="000000"/>
          <w:szCs w:val="20"/>
        </w:rPr>
        <w:br/>
      </w:r>
      <w:r>
        <w:rPr>
          <w:rFonts w:cs="Arial"/>
          <w:snapToGrid w:val="0"/>
          <w:color w:val="000000"/>
          <w:szCs w:val="20"/>
          <w:lang w:val="en-GB"/>
        </w:rPr>
        <w:t>0xFFFF – Folder number 65535</w:t>
      </w:r>
    </w:p>
    <w:p w14:paraId="16BC40FA" w14:textId="77777777" w:rsidR="00E9111B" w:rsidRDefault="0042307E">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6 up to 45/25 </w:t>
      </w:r>
      <w:r>
        <w:rPr>
          <w:rFonts w:cs="Arial"/>
          <w:b/>
          <w:snapToGrid w:val="0"/>
          <w:szCs w:val="20"/>
          <w:lang w:val="en-GB"/>
        </w:rPr>
        <w:t>(Coding Table I / Coding Table II)</w:t>
      </w:r>
      <w:r>
        <w:rPr>
          <w:rFonts w:cs="Arial"/>
          <w:b/>
          <w:szCs w:val="20"/>
          <w:lang w:val="en-GB"/>
        </w:rPr>
        <w:t xml:space="preserve">: </w:t>
      </w:r>
      <w:proofErr w:type="spellStart"/>
      <w:r>
        <w:rPr>
          <w:rStyle w:val="spelle"/>
          <w:rFonts w:cs="Arial"/>
          <w:b/>
          <w:szCs w:val="20"/>
          <w:lang w:val="en-GB"/>
        </w:rPr>
        <w:t>ItemName</w:t>
      </w:r>
      <w:proofErr w:type="spellEnd"/>
    </w:p>
    <w:p w14:paraId="4F1582DF"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14:paraId="074A8CDE" w14:textId="77777777" w:rsidR="00E9111B" w:rsidRDefault="00E9111B">
      <w:pPr>
        <w:keepNext/>
        <w:keepLines/>
        <w:tabs>
          <w:tab w:val="left" w:pos="709"/>
          <w:tab w:val="left" w:pos="1276"/>
          <w:tab w:val="left" w:pos="1843"/>
          <w:tab w:val="left" w:pos="2419"/>
        </w:tabs>
        <w:ind w:left="1276"/>
        <w:rPr>
          <w:rFonts w:cs="Arial"/>
          <w:szCs w:val="20"/>
          <w:lang w:val="en-GB"/>
        </w:rPr>
      </w:pPr>
    </w:p>
    <w:p w14:paraId="520ACAAF" w14:textId="77777777" w:rsidR="00E9111B" w:rsidRDefault="0042307E" w:rsidP="00BE776A">
      <w:pPr>
        <w:keepNext/>
        <w:keepLines/>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lang w:val="en-GB"/>
        </w:rPr>
        <w:t>NOTE:</w:t>
      </w:r>
      <w:r>
        <w:rPr>
          <w:rFonts w:cs="Arial"/>
          <w:i/>
          <w:snapToGrid w:val="0"/>
          <w:szCs w:val="20"/>
          <w:lang w:val="en-GB"/>
        </w:rPr>
        <w:br/>
        <w:t xml:space="preserve">In case of Root, EOS is sent as </w:t>
      </w:r>
      <w:proofErr w:type="spellStart"/>
      <w:r>
        <w:rPr>
          <w:rStyle w:val="spelle"/>
          <w:rFonts w:cs="Arial"/>
          <w:i/>
          <w:snapToGrid w:val="0"/>
          <w:szCs w:val="20"/>
          <w:lang w:val="en-GB"/>
        </w:rPr>
        <w:t>ItemName</w:t>
      </w:r>
      <w:proofErr w:type="spellEnd"/>
      <w:r>
        <w:rPr>
          <w:rFonts w:cs="Arial"/>
          <w:i/>
          <w:snapToGrid w:val="0"/>
          <w:szCs w:val="20"/>
          <w:lang w:val="en-GB"/>
        </w:rPr>
        <w:t>, display units to show the HMI defined equivalent of 'Root'.</w:t>
      </w:r>
    </w:p>
    <w:p w14:paraId="030E7199" w14:textId="77777777" w:rsidR="00E9111B" w:rsidRDefault="00E9111B">
      <w:pPr>
        <w:keepNext/>
        <w:keepLines/>
        <w:tabs>
          <w:tab w:val="left" w:pos="709"/>
          <w:tab w:val="left" w:pos="1276"/>
          <w:tab w:val="left" w:pos="1843"/>
          <w:tab w:val="left" w:pos="2419"/>
        </w:tabs>
        <w:ind w:left="1276"/>
        <w:rPr>
          <w:rFonts w:cs="Arial"/>
          <w:szCs w:val="20"/>
        </w:rPr>
      </w:pPr>
    </w:p>
    <w:p w14:paraId="5C289BC6" w14:textId="77777777" w:rsidR="00E9111B" w:rsidRDefault="00E9111B">
      <w:pPr>
        <w:rPr>
          <w:rFonts w:cs="Arial"/>
          <w:szCs w:val="20"/>
        </w:rPr>
      </w:pPr>
    </w:p>
    <w:p w14:paraId="1CECE6AE" w14:textId="77777777" w:rsidR="0042307E" w:rsidRDefault="0042307E" w:rsidP="0042307E">
      <w:pPr>
        <w:pStyle w:val="Heading4"/>
      </w:pPr>
      <w:r w:rsidRPr="00B9479B">
        <w:t>TP-LOG-TPL-REQ-023151/A-SID-63-GetTagInfo_Rsp (</w:t>
      </w:r>
      <w:proofErr w:type="spellStart"/>
      <w:r w:rsidRPr="00B9479B">
        <w:t>TcSE</w:t>
      </w:r>
      <w:proofErr w:type="spellEnd"/>
      <w:r w:rsidRPr="00B9479B">
        <w:t xml:space="preserve"> ROIN-146549-2)</w:t>
      </w:r>
    </w:p>
    <w:p w14:paraId="475A7355"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1178/668 (Coding Table I / Coding Table II) byte</w:t>
      </w:r>
    </w:p>
    <w:p w14:paraId="740760B6" w14:textId="77777777" w:rsidR="00E9111B" w:rsidRDefault="0042307E">
      <w:pPr>
        <w:tabs>
          <w:tab w:val="left" w:pos="709"/>
          <w:tab w:val="left" w:pos="1276"/>
          <w:tab w:val="left" w:pos="1843"/>
          <w:tab w:val="left" w:pos="2419"/>
        </w:tabs>
        <w:spacing w:before="120" w:after="60"/>
        <w:ind w:left="709"/>
        <w:rPr>
          <w:rFonts w:cs="Arial"/>
          <w:b/>
          <w:snapToGrid w:val="0"/>
          <w:szCs w:val="20"/>
          <w:lang w:val="sv-SE"/>
        </w:rPr>
      </w:pPr>
      <w:r>
        <w:rPr>
          <w:rFonts w:cs="Arial"/>
          <w:b/>
          <w:snapToGrid w:val="0"/>
          <w:szCs w:val="20"/>
          <w:lang w:val="sv-SE"/>
        </w:rPr>
        <w:t>Byte 0: Signal identifier</w:t>
      </w:r>
    </w:p>
    <w:p w14:paraId="5A162857" w14:textId="77777777" w:rsidR="00E9111B" w:rsidRDefault="0042307E">
      <w:pPr>
        <w:tabs>
          <w:tab w:val="left" w:pos="709"/>
          <w:tab w:val="left" w:pos="1276"/>
          <w:tab w:val="left" w:pos="1843"/>
          <w:tab w:val="left" w:pos="2419"/>
        </w:tabs>
        <w:ind w:left="1276"/>
        <w:rPr>
          <w:rFonts w:cs="Arial"/>
          <w:szCs w:val="20"/>
          <w:lang w:val="sv-SE"/>
        </w:rPr>
      </w:pPr>
      <w:r>
        <w:rPr>
          <w:rFonts w:cs="Arial"/>
          <w:snapToGrid w:val="0"/>
          <w:szCs w:val="20"/>
          <w:lang w:val="sv-SE"/>
        </w:rPr>
        <w:t xml:space="preserve">0x63: </w:t>
      </w:r>
      <w:r>
        <w:rPr>
          <w:rStyle w:val="spelle"/>
          <w:rFonts w:cs="Arial"/>
          <w:szCs w:val="20"/>
          <w:lang w:val="sv-SE"/>
        </w:rPr>
        <w:t>GetTagInfo_Rsp</w:t>
      </w:r>
    </w:p>
    <w:p w14:paraId="1F16861F"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3E24180C" w14:textId="77777777" w:rsidR="00E9111B" w:rsidRDefault="0042307E">
      <w:pPr>
        <w:tabs>
          <w:tab w:val="left" w:pos="3544"/>
        </w:tabs>
        <w:ind w:left="1276"/>
        <w:rPr>
          <w:rFonts w:cs="Arial"/>
          <w:snapToGrid w:val="0"/>
          <w:szCs w:val="20"/>
        </w:rPr>
      </w:pPr>
      <w:r>
        <w:rPr>
          <w:rFonts w:cs="Arial"/>
          <w:snapToGrid w:val="0"/>
          <w:szCs w:val="20"/>
        </w:rPr>
        <w:t>0x05: Radio_Service5</w:t>
      </w:r>
      <w:r>
        <w:rPr>
          <w:rFonts w:cs="Arial"/>
          <w:snapToGrid w:val="0"/>
          <w:szCs w:val="20"/>
        </w:rPr>
        <w:tab/>
        <w:t>–</w:t>
      </w:r>
      <w:r>
        <w:rPr>
          <w:rFonts w:cs="Arial"/>
          <w:snapToGrid w:val="0"/>
          <w:szCs w:val="20"/>
        </w:rPr>
        <w:tab/>
        <w:t>Radio Tagging</w:t>
      </w:r>
    </w:p>
    <w:p w14:paraId="09BB547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72A3ED02"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15C86422"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43B63050"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3F683D3C"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1D020E46"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2EA6759"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258BABF5" w14:textId="77777777" w:rsidR="00E9111B" w:rsidRDefault="00E9111B">
      <w:pPr>
        <w:autoSpaceDE w:val="0"/>
        <w:autoSpaceDN w:val="0"/>
        <w:adjustRightInd w:val="0"/>
        <w:ind w:left="1260"/>
        <w:rPr>
          <w:rFonts w:ascii="Helvetica-Oblique" w:hAnsi="Helvetica-Oblique" w:cs="Helvetica-Oblique" w:hint="eastAsia"/>
          <w:i/>
          <w:iCs/>
          <w:szCs w:val="20"/>
        </w:rPr>
      </w:pPr>
    </w:p>
    <w:p w14:paraId="7A509BC2"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017465CE"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69723AEB"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5E4B3438"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061F2E66"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7543C1AA" w14:textId="77777777" w:rsidR="00E9111B" w:rsidRDefault="0042307E">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1101/556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Tag Info</w:t>
      </w:r>
    </w:p>
    <w:p w14:paraId="436982F4" w14:textId="77777777" w:rsidR="00E9111B" w:rsidRDefault="0042307E">
      <w:pPr>
        <w:ind w:left="1843"/>
        <w:rPr>
          <w:rFonts w:cs="Arial"/>
          <w:i/>
          <w:szCs w:val="20"/>
          <w:lang w:val="en-GB"/>
        </w:rPr>
      </w:pPr>
      <w:r>
        <w:rPr>
          <w:rFonts w:cs="Arial"/>
          <w:i/>
          <w:szCs w:val="20"/>
          <w:lang w:val="en-GB"/>
        </w:rPr>
        <w:t xml:space="preserve">Time Stamp </w:t>
      </w:r>
    </w:p>
    <w:p w14:paraId="41D1AF92" w14:textId="77777777" w:rsidR="00E9111B" w:rsidRDefault="0042307E">
      <w:pPr>
        <w:ind w:left="2160"/>
        <w:rPr>
          <w:rFonts w:cs="Arial"/>
          <w:i/>
          <w:szCs w:val="20"/>
          <w:lang w:val="en-GB"/>
        </w:rPr>
      </w:pPr>
      <w:r>
        <w:rPr>
          <w:rFonts w:cs="Arial"/>
          <w:i/>
          <w:szCs w:val="20"/>
          <w:lang w:val="en-GB"/>
        </w:rPr>
        <w:t>Fix 4 byte</w:t>
      </w:r>
    </w:p>
    <w:p w14:paraId="24494138" w14:textId="77777777" w:rsidR="00E9111B" w:rsidRDefault="0042307E">
      <w:pPr>
        <w:ind w:left="2160"/>
        <w:rPr>
          <w:rFonts w:cs="Arial"/>
          <w:i/>
          <w:szCs w:val="20"/>
          <w:lang w:val="en-GB"/>
        </w:rPr>
      </w:pPr>
      <w:r>
        <w:rPr>
          <w:rFonts w:cs="Arial"/>
          <w:i/>
          <w:szCs w:val="20"/>
          <w:lang w:val="en-GB"/>
        </w:rPr>
        <w:t xml:space="preserve">Format is binary - </w:t>
      </w:r>
      <w:proofErr w:type="gramStart"/>
      <w:r>
        <w:rPr>
          <w:rFonts w:cs="Arial"/>
          <w:i/>
          <w:szCs w:val="20"/>
          <w:lang w:val="en-GB"/>
        </w:rPr>
        <w:t>ALFN(</w:t>
      </w:r>
      <w:proofErr w:type="gramEnd"/>
      <w:r>
        <w:rPr>
          <w:rFonts w:cs="Arial"/>
          <w:i/>
          <w:szCs w:val="20"/>
          <w:lang w:val="en-GB"/>
        </w:rPr>
        <w:t>Time Stamp)</w:t>
      </w:r>
    </w:p>
    <w:p w14:paraId="2957B845" w14:textId="77777777" w:rsidR="00E9111B" w:rsidRDefault="00E9111B">
      <w:pPr>
        <w:ind w:left="1843"/>
        <w:rPr>
          <w:rFonts w:cs="Arial"/>
          <w:i/>
          <w:szCs w:val="20"/>
          <w:lang w:val="en-GB"/>
        </w:rPr>
      </w:pPr>
    </w:p>
    <w:p w14:paraId="2544E804" w14:textId="77777777" w:rsidR="00E9111B" w:rsidRDefault="0042307E">
      <w:pPr>
        <w:ind w:left="1843"/>
        <w:rPr>
          <w:rFonts w:cs="Arial"/>
          <w:i/>
          <w:szCs w:val="20"/>
          <w:lang w:val="en-GB"/>
        </w:rPr>
      </w:pPr>
      <w:r>
        <w:rPr>
          <w:rFonts w:cs="Arial"/>
          <w:i/>
          <w:szCs w:val="20"/>
          <w:lang w:val="en-GB"/>
        </w:rPr>
        <w:t xml:space="preserve">Time Lock Status </w:t>
      </w:r>
    </w:p>
    <w:p w14:paraId="5F8596BA" w14:textId="77777777" w:rsidR="00E9111B" w:rsidRDefault="0042307E">
      <w:pPr>
        <w:ind w:left="2160"/>
        <w:rPr>
          <w:rFonts w:cs="Arial"/>
          <w:i/>
          <w:szCs w:val="20"/>
          <w:lang w:val="en-GB"/>
        </w:rPr>
      </w:pPr>
      <w:r>
        <w:rPr>
          <w:rFonts w:cs="Arial"/>
          <w:i/>
          <w:szCs w:val="20"/>
          <w:lang w:val="en-GB"/>
        </w:rPr>
        <w:t xml:space="preserve">Fix 1 byte </w:t>
      </w:r>
    </w:p>
    <w:p w14:paraId="22F43D08" w14:textId="77777777" w:rsidR="00E9111B" w:rsidRDefault="0042307E">
      <w:pPr>
        <w:ind w:left="2160"/>
        <w:rPr>
          <w:rFonts w:cs="Arial"/>
          <w:i/>
          <w:szCs w:val="20"/>
          <w:lang w:val="en-GB"/>
        </w:rPr>
      </w:pPr>
      <w:r>
        <w:rPr>
          <w:rFonts w:cs="Arial"/>
          <w:i/>
          <w:szCs w:val="20"/>
          <w:lang w:val="en-GB"/>
        </w:rPr>
        <w:t>0x0 - Time Lock not Set</w:t>
      </w:r>
    </w:p>
    <w:p w14:paraId="0ED61F1F" w14:textId="77777777" w:rsidR="00E9111B" w:rsidRDefault="0042307E">
      <w:pPr>
        <w:ind w:left="2160"/>
        <w:rPr>
          <w:rFonts w:cs="Arial"/>
          <w:i/>
          <w:szCs w:val="20"/>
          <w:lang w:val="en-GB"/>
        </w:rPr>
      </w:pPr>
      <w:r>
        <w:rPr>
          <w:rFonts w:cs="Arial"/>
          <w:i/>
          <w:szCs w:val="20"/>
          <w:lang w:val="en-GB"/>
        </w:rPr>
        <w:t>0x1 - Time Lock Set</w:t>
      </w:r>
    </w:p>
    <w:p w14:paraId="4774991D" w14:textId="77777777" w:rsidR="00E9111B" w:rsidRDefault="0042307E">
      <w:pPr>
        <w:ind w:left="2160"/>
        <w:rPr>
          <w:rFonts w:cs="Arial"/>
          <w:i/>
          <w:szCs w:val="20"/>
          <w:lang w:val="en-GB"/>
        </w:rPr>
      </w:pPr>
      <w:r>
        <w:rPr>
          <w:rFonts w:cs="Arial"/>
          <w:i/>
          <w:szCs w:val="20"/>
          <w:lang w:val="en-GB"/>
        </w:rPr>
        <w:t>0xFF - (ALFN invalid)</w:t>
      </w:r>
    </w:p>
    <w:p w14:paraId="5F22D7DB" w14:textId="77777777" w:rsidR="00E9111B" w:rsidRDefault="00E9111B">
      <w:pPr>
        <w:ind w:left="1843"/>
        <w:rPr>
          <w:rFonts w:cs="Arial"/>
          <w:i/>
          <w:szCs w:val="20"/>
          <w:lang w:val="en-GB"/>
        </w:rPr>
      </w:pPr>
    </w:p>
    <w:p w14:paraId="56BFE318" w14:textId="77777777" w:rsidR="00E9111B" w:rsidRDefault="0042307E">
      <w:pPr>
        <w:ind w:left="1843"/>
        <w:rPr>
          <w:rFonts w:cs="Arial"/>
          <w:i/>
          <w:szCs w:val="20"/>
          <w:lang w:val="en-GB"/>
        </w:rPr>
      </w:pPr>
      <w:r>
        <w:rPr>
          <w:rFonts w:cs="Arial"/>
          <w:i/>
          <w:szCs w:val="20"/>
          <w:lang w:val="en-GB"/>
        </w:rPr>
        <w:t xml:space="preserve">Program Number </w:t>
      </w:r>
    </w:p>
    <w:p w14:paraId="1A77F733" w14:textId="77777777" w:rsidR="00E9111B" w:rsidRDefault="0042307E">
      <w:pPr>
        <w:ind w:left="2160"/>
        <w:rPr>
          <w:rFonts w:cs="Arial"/>
          <w:i/>
          <w:szCs w:val="20"/>
          <w:lang w:val="en-GB"/>
        </w:rPr>
      </w:pPr>
      <w:r>
        <w:rPr>
          <w:rFonts w:cs="Arial"/>
          <w:i/>
          <w:szCs w:val="20"/>
          <w:lang w:val="en-GB"/>
        </w:rPr>
        <w:t>Fix 1 byte</w:t>
      </w:r>
    </w:p>
    <w:p w14:paraId="07530D16" w14:textId="77777777" w:rsidR="00E9111B" w:rsidRDefault="0042307E">
      <w:pPr>
        <w:ind w:left="2160"/>
        <w:rPr>
          <w:rFonts w:cs="Arial"/>
          <w:i/>
          <w:szCs w:val="20"/>
          <w:lang w:val="en-GB"/>
        </w:rPr>
      </w:pPr>
      <w:r>
        <w:rPr>
          <w:rFonts w:cs="Arial"/>
          <w:i/>
          <w:szCs w:val="20"/>
          <w:lang w:val="en-GB"/>
        </w:rPr>
        <w:t>0x1 - Multicast 1</w:t>
      </w:r>
    </w:p>
    <w:p w14:paraId="1829C941" w14:textId="77777777" w:rsidR="00E9111B" w:rsidRDefault="0042307E">
      <w:pPr>
        <w:ind w:left="2160"/>
        <w:rPr>
          <w:rFonts w:cs="Arial"/>
          <w:i/>
          <w:szCs w:val="20"/>
          <w:lang w:val="en-GB"/>
        </w:rPr>
      </w:pPr>
      <w:r>
        <w:rPr>
          <w:rFonts w:cs="Arial"/>
          <w:i/>
          <w:szCs w:val="20"/>
          <w:lang w:val="en-GB"/>
        </w:rPr>
        <w:t>0x2 - Multicast 2</w:t>
      </w:r>
    </w:p>
    <w:p w14:paraId="161A884D" w14:textId="77777777" w:rsidR="00E9111B" w:rsidRDefault="0042307E">
      <w:pPr>
        <w:ind w:left="2160"/>
        <w:rPr>
          <w:rFonts w:cs="Arial"/>
          <w:i/>
          <w:szCs w:val="20"/>
          <w:lang w:val="en-GB"/>
        </w:rPr>
      </w:pPr>
      <w:r>
        <w:rPr>
          <w:rFonts w:cs="Arial"/>
          <w:i/>
          <w:szCs w:val="20"/>
          <w:lang w:val="en-GB"/>
        </w:rPr>
        <w:t>0x3 - Multicast 3</w:t>
      </w:r>
    </w:p>
    <w:p w14:paraId="12EBA29B" w14:textId="77777777" w:rsidR="00E9111B" w:rsidRDefault="0042307E">
      <w:pPr>
        <w:ind w:left="2160"/>
        <w:rPr>
          <w:rFonts w:cs="Arial"/>
          <w:i/>
          <w:szCs w:val="20"/>
          <w:lang w:val="en-GB"/>
        </w:rPr>
      </w:pPr>
      <w:r>
        <w:rPr>
          <w:rFonts w:cs="Arial"/>
          <w:i/>
          <w:szCs w:val="20"/>
          <w:lang w:val="en-GB"/>
        </w:rPr>
        <w:t>0x4 - Multicast 4</w:t>
      </w:r>
    </w:p>
    <w:p w14:paraId="74C9C35C" w14:textId="77777777" w:rsidR="00E9111B" w:rsidRDefault="0042307E">
      <w:pPr>
        <w:ind w:left="2160"/>
        <w:rPr>
          <w:rFonts w:cs="Arial"/>
          <w:i/>
          <w:szCs w:val="20"/>
          <w:lang w:val="en-GB"/>
        </w:rPr>
      </w:pPr>
      <w:r>
        <w:rPr>
          <w:rFonts w:cs="Arial"/>
          <w:i/>
          <w:szCs w:val="20"/>
          <w:lang w:val="en-GB"/>
        </w:rPr>
        <w:t>0x5 - Multicast 5</w:t>
      </w:r>
    </w:p>
    <w:p w14:paraId="7B58A351" w14:textId="77777777" w:rsidR="00E9111B" w:rsidRDefault="0042307E">
      <w:pPr>
        <w:ind w:left="2160"/>
        <w:rPr>
          <w:rFonts w:cs="Arial"/>
          <w:i/>
          <w:szCs w:val="20"/>
          <w:lang w:val="en-GB"/>
        </w:rPr>
      </w:pPr>
      <w:r>
        <w:rPr>
          <w:rFonts w:cs="Arial"/>
          <w:i/>
          <w:szCs w:val="20"/>
          <w:lang w:val="en-GB"/>
        </w:rPr>
        <w:lastRenderedPageBreak/>
        <w:t>0x6 - Multicast 6</w:t>
      </w:r>
    </w:p>
    <w:p w14:paraId="127E6738" w14:textId="77777777" w:rsidR="00E9111B" w:rsidRDefault="0042307E">
      <w:pPr>
        <w:ind w:left="2160"/>
        <w:rPr>
          <w:rFonts w:cs="Arial"/>
          <w:i/>
          <w:szCs w:val="20"/>
          <w:lang w:val="en-GB"/>
        </w:rPr>
      </w:pPr>
      <w:r>
        <w:rPr>
          <w:rFonts w:cs="Arial"/>
          <w:i/>
          <w:szCs w:val="20"/>
          <w:lang w:val="en-GB"/>
        </w:rPr>
        <w:t>0x7 - Multicast 7</w:t>
      </w:r>
    </w:p>
    <w:p w14:paraId="164A8E83" w14:textId="77777777" w:rsidR="00E9111B" w:rsidRDefault="0042307E">
      <w:pPr>
        <w:ind w:left="2160"/>
        <w:rPr>
          <w:rFonts w:cs="Arial"/>
          <w:i/>
          <w:szCs w:val="20"/>
          <w:lang w:val="en-GB"/>
        </w:rPr>
      </w:pPr>
      <w:r>
        <w:rPr>
          <w:rFonts w:cs="Arial"/>
          <w:i/>
          <w:szCs w:val="20"/>
          <w:lang w:val="en-GB"/>
        </w:rPr>
        <w:t xml:space="preserve">0xFF </w:t>
      </w:r>
      <w:proofErr w:type="gramStart"/>
      <w:r>
        <w:rPr>
          <w:rFonts w:cs="Arial"/>
          <w:i/>
          <w:szCs w:val="20"/>
          <w:lang w:val="en-GB"/>
        </w:rPr>
        <w:t>-  Invalid</w:t>
      </w:r>
      <w:proofErr w:type="gramEnd"/>
      <w:r>
        <w:rPr>
          <w:rFonts w:cs="Arial"/>
          <w:i/>
          <w:szCs w:val="20"/>
          <w:lang w:val="en-GB"/>
        </w:rPr>
        <w:t xml:space="preserve"> or Empty</w:t>
      </w:r>
    </w:p>
    <w:p w14:paraId="4549EFC9" w14:textId="77777777" w:rsidR="00E9111B" w:rsidRDefault="00E9111B">
      <w:pPr>
        <w:ind w:left="1843"/>
        <w:rPr>
          <w:rFonts w:cs="Arial"/>
          <w:i/>
          <w:szCs w:val="20"/>
        </w:rPr>
      </w:pPr>
    </w:p>
    <w:p w14:paraId="4080D4B3" w14:textId="77777777" w:rsidR="00E9111B" w:rsidRDefault="0042307E">
      <w:pPr>
        <w:ind w:left="1843"/>
        <w:rPr>
          <w:rFonts w:cs="Arial"/>
          <w:i/>
          <w:szCs w:val="20"/>
        </w:rPr>
      </w:pPr>
      <w:r>
        <w:rPr>
          <w:rFonts w:cs="Arial"/>
          <w:i/>
          <w:szCs w:val="20"/>
        </w:rPr>
        <w:t xml:space="preserve">Ambiguous Data Flag </w:t>
      </w:r>
    </w:p>
    <w:p w14:paraId="296CB956" w14:textId="77777777" w:rsidR="00E9111B" w:rsidRDefault="0042307E">
      <w:pPr>
        <w:ind w:left="2160"/>
        <w:rPr>
          <w:rFonts w:cs="Arial"/>
          <w:i/>
          <w:szCs w:val="20"/>
          <w:lang w:val="en-GB"/>
        </w:rPr>
      </w:pPr>
      <w:r>
        <w:rPr>
          <w:rFonts w:cs="Arial"/>
          <w:i/>
          <w:szCs w:val="20"/>
          <w:lang w:val="en-GB"/>
        </w:rPr>
        <w:t>Fix 1 byte</w:t>
      </w:r>
    </w:p>
    <w:p w14:paraId="4B0ED7B5" w14:textId="77777777" w:rsidR="00E9111B" w:rsidRDefault="0042307E">
      <w:pPr>
        <w:ind w:left="2160"/>
        <w:rPr>
          <w:rFonts w:cs="Arial"/>
          <w:i/>
          <w:szCs w:val="20"/>
        </w:rPr>
      </w:pPr>
      <w:r>
        <w:rPr>
          <w:rFonts w:cs="Arial"/>
          <w:i/>
          <w:szCs w:val="20"/>
        </w:rPr>
        <w:t>0x00 - Not Ambiguous</w:t>
      </w:r>
    </w:p>
    <w:p w14:paraId="13760ED4" w14:textId="77777777" w:rsidR="00E9111B" w:rsidRDefault="0042307E">
      <w:pPr>
        <w:ind w:left="2160"/>
        <w:rPr>
          <w:rFonts w:cs="Arial"/>
          <w:i/>
          <w:szCs w:val="20"/>
        </w:rPr>
      </w:pPr>
      <w:r>
        <w:rPr>
          <w:rFonts w:cs="Arial"/>
          <w:i/>
          <w:szCs w:val="20"/>
        </w:rPr>
        <w:t>0x01 - Ambiguous</w:t>
      </w:r>
    </w:p>
    <w:p w14:paraId="332386DA" w14:textId="77777777" w:rsidR="00E9111B" w:rsidRDefault="0042307E">
      <w:pPr>
        <w:ind w:left="2160"/>
        <w:rPr>
          <w:rFonts w:cs="Arial"/>
          <w:i/>
          <w:szCs w:val="20"/>
          <w:lang w:val="en-GB"/>
        </w:rPr>
      </w:pPr>
      <w:r>
        <w:rPr>
          <w:rFonts w:cs="Arial"/>
          <w:i/>
          <w:szCs w:val="20"/>
          <w:lang w:val="en-GB"/>
        </w:rPr>
        <w:t>0xFF - Invalid or Empty</w:t>
      </w:r>
    </w:p>
    <w:p w14:paraId="74F916A2" w14:textId="77777777" w:rsidR="00E9111B" w:rsidRDefault="00E9111B">
      <w:pPr>
        <w:ind w:left="1843"/>
        <w:rPr>
          <w:rFonts w:cs="Arial"/>
          <w:i/>
          <w:szCs w:val="20"/>
          <w:lang w:val="en-GB"/>
        </w:rPr>
      </w:pPr>
    </w:p>
    <w:p w14:paraId="12E642F5" w14:textId="77777777" w:rsidR="00E9111B" w:rsidRDefault="0042307E">
      <w:pPr>
        <w:ind w:left="1843"/>
        <w:rPr>
          <w:rFonts w:cs="Arial"/>
          <w:i/>
          <w:szCs w:val="20"/>
          <w:lang w:val="en-GB"/>
        </w:rPr>
      </w:pPr>
      <w:r>
        <w:rPr>
          <w:rFonts w:cs="Arial"/>
          <w:i/>
          <w:szCs w:val="20"/>
          <w:lang w:val="en-GB"/>
        </w:rPr>
        <w:t xml:space="preserve">Button Press Flag </w:t>
      </w:r>
    </w:p>
    <w:p w14:paraId="26A37F75" w14:textId="77777777" w:rsidR="00E9111B" w:rsidRDefault="0042307E">
      <w:pPr>
        <w:ind w:left="2160"/>
        <w:rPr>
          <w:rFonts w:cs="Arial"/>
          <w:i/>
          <w:szCs w:val="20"/>
          <w:lang w:val="en-GB"/>
        </w:rPr>
      </w:pPr>
      <w:r>
        <w:rPr>
          <w:rFonts w:cs="Arial"/>
          <w:i/>
          <w:szCs w:val="20"/>
          <w:lang w:val="en-GB"/>
        </w:rPr>
        <w:t>Fix 1 byte</w:t>
      </w:r>
    </w:p>
    <w:p w14:paraId="695D65CC" w14:textId="77777777" w:rsidR="00E9111B" w:rsidRDefault="0042307E">
      <w:pPr>
        <w:ind w:left="2160"/>
        <w:rPr>
          <w:rFonts w:cs="Arial"/>
          <w:i/>
          <w:szCs w:val="20"/>
          <w:lang w:val="en-GB"/>
        </w:rPr>
      </w:pPr>
      <w:r>
        <w:rPr>
          <w:rFonts w:cs="Arial"/>
          <w:i/>
          <w:szCs w:val="20"/>
          <w:lang w:val="en-GB"/>
        </w:rPr>
        <w:t>0x00 - No</w:t>
      </w:r>
    </w:p>
    <w:p w14:paraId="3F172916" w14:textId="77777777" w:rsidR="00E9111B" w:rsidRDefault="0042307E">
      <w:pPr>
        <w:ind w:left="2160"/>
        <w:rPr>
          <w:rFonts w:cs="Arial"/>
          <w:i/>
          <w:szCs w:val="20"/>
          <w:lang w:val="en-GB"/>
        </w:rPr>
      </w:pPr>
      <w:r>
        <w:rPr>
          <w:rFonts w:cs="Arial"/>
          <w:i/>
          <w:szCs w:val="20"/>
          <w:lang w:val="en-GB"/>
        </w:rPr>
        <w:t>0x01 - Yes</w:t>
      </w:r>
    </w:p>
    <w:p w14:paraId="769012FF" w14:textId="77777777" w:rsidR="00E9111B" w:rsidRDefault="0042307E">
      <w:pPr>
        <w:ind w:left="2160"/>
        <w:rPr>
          <w:rFonts w:cs="Arial"/>
          <w:i/>
          <w:szCs w:val="20"/>
          <w:lang w:val="en-GB"/>
        </w:rPr>
      </w:pPr>
      <w:r>
        <w:rPr>
          <w:rFonts w:cs="Arial"/>
          <w:i/>
          <w:szCs w:val="20"/>
          <w:lang w:val="en-GB"/>
        </w:rPr>
        <w:t>0xFF - Invalid or Empty</w:t>
      </w:r>
    </w:p>
    <w:p w14:paraId="1035B0F5" w14:textId="77777777" w:rsidR="00E9111B" w:rsidRDefault="00E9111B">
      <w:pPr>
        <w:ind w:left="1843"/>
        <w:rPr>
          <w:rFonts w:cs="Arial"/>
          <w:i/>
          <w:szCs w:val="20"/>
          <w:lang w:val="en-GB"/>
        </w:rPr>
      </w:pPr>
    </w:p>
    <w:p w14:paraId="76D26544"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Note: The following fields shall support Coding Table I &amp; II</w:t>
      </w:r>
    </w:p>
    <w:p w14:paraId="0083DFBD" w14:textId="77777777" w:rsidR="00E9111B" w:rsidRDefault="0042307E">
      <w:pPr>
        <w:ind w:left="1843"/>
        <w:rPr>
          <w:rFonts w:cs="Arial"/>
          <w:i/>
          <w:szCs w:val="20"/>
          <w:lang w:val="en-GB"/>
        </w:rPr>
      </w:pPr>
      <w:r>
        <w:rPr>
          <w:rFonts w:cs="Arial"/>
          <w:i/>
          <w:szCs w:val="20"/>
          <w:lang w:val="en-GB"/>
        </w:rPr>
        <w:t xml:space="preserve">Title </w:t>
      </w:r>
    </w:p>
    <w:p w14:paraId="5E2AF6DA" w14:textId="77777777" w:rsidR="00E9111B" w:rsidRDefault="0042307E">
      <w:pPr>
        <w:ind w:left="2160"/>
        <w:rPr>
          <w:rFonts w:cs="Arial"/>
          <w:i/>
          <w:szCs w:val="20"/>
        </w:rPr>
      </w:pPr>
      <w:r>
        <w:rPr>
          <w:rFonts w:cs="Arial"/>
          <w:i/>
          <w:szCs w:val="20"/>
        </w:rPr>
        <w:t xml:space="preserve">Max. 65 Characters, 64 letters plus 1 EOS </w:t>
      </w:r>
    </w:p>
    <w:p w14:paraId="314CF4F2" w14:textId="77777777" w:rsidR="00E9111B" w:rsidRDefault="0042307E">
      <w:pPr>
        <w:ind w:left="2160"/>
        <w:rPr>
          <w:rFonts w:cs="Arial"/>
          <w:i/>
          <w:szCs w:val="20"/>
          <w:lang w:val="en-GB"/>
        </w:rPr>
      </w:pPr>
      <w:r>
        <w:rPr>
          <w:rFonts w:cs="Arial"/>
          <w:i/>
          <w:szCs w:val="20"/>
          <w:lang w:val="en-GB"/>
        </w:rPr>
        <w:t>If Invalid or Empty set to 0x00</w:t>
      </w:r>
    </w:p>
    <w:p w14:paraId="705DAE7E" w14:textId="77777777" w:rsidR="00E9111B" w:rsidRDefault="00E9111B">
      <w:pPr>
        <w:ind w:left="1843"/>
        <w:rPr>
          <w:rFonts w:cs="Arial"/>
          <w:i/>
          <w:szCs w:val="20"/>
          <w:lang w:val="en-GB"/>
        </w:rPr>
      </w:pPr>
    </w:p>
    <w:p w14:paraId="54FC1C05" w14:textId="77777777" w:rsidR="00E9111B" w:rsidRDefault="0042307E">
      <w:pPr>
        <w:ind w:left="1843"/>
        <w:rPr>
          <w:rFonts w:cs="Arial"/>
          <w:i/>
          <w:szCs w:val="20"/>
          <w:lang w:val="fr-FR"/>
        </w:rPr>
      </w:pPr>
      <w:proofErr w:type="spellStart"/>
      <w:r>
        <w:rPr>
          <w:rFonts w:cs="Arial"/>
          <w:i/>
          <w:szCs w:val="20"/>
          <w:lang w:val="fr-FR"/>
        </w:rPr>
        <w:t>Artist</w:t>
      </w:r>
      <w:proofErr w:type="spellEnd"/>
      <w:r>
        <w:rPr>
          <w:rFonts w:cs="Arial"/>
          <w:i/>
          <w:szCs w:val="20"/>
          <w:lang w:val="fr-FR"/>
        </w:rPr>
        <w:t xml:space="preserve"> </w:t>
      </w:r>
    </w:p>
    <w:p w14:paraId="66CBDC95" w14:textId="77777777" w:rsidR="00E9111B" w:rsidRDefault="0042307E">
      <w:pPr>
        <w:ind w:left="2160"/>
        <w:rPr>
          <w:rFonts w:cs="Arial"/>
          <w:i/>
          <w:szCs w:val="20"/>
          <w:lang w:val="fr-FR"/>
        </w:rPr>
      </w:pPr>
      <w:r>
        <w:rPr>
          <w:rFonts w:cs="Arial"/>
          <w:i/>
          <w:szCs w:val="20"/>
          <w:lang w:val="fr-FR"/>
        </w:rPr>
        <w:t xml:space="preserve">Max. 65 </w:t>
      </w:r>
      <w:proofErr w:type="spellStart"/>
      <w:r>
        <w:rPr>
          <w:rFonts w:cs="Arial"/>
          <w:i/>
          <w:szCs w:val="20"/>
          <w:lang w:val="fr-FR"/>
        </w:rPr>
        <w:t>Characters</w:t>
      </w:r>
      <w:proofErr w:type="spellEnd"/>
      <w:r>
        <w:rPr>
          <w:rFonts w:cs="Arial"/>
          <w:i/>
          <w:szCs w:val="20"/>
          <w:lang w:val="fr-FR"/>
        </w:rPr>
        <w:t xml:space="preserve">, 64 </w:t>
      </w:r>
      <w:proofErr w:type="spellStart"/>
      <w:r>
        <w:rPr>
          <w:rFonts w:cs="Arial"/>
          <w:i/>
          <w:szCs w:val="20"/>
          <w:lang w:val="fr-FR"/>
        </w:rPr>
        <w:t>letters</w:t>
      </w:r>
      <w:proofErr w:type="spellEnd"/>
      <w:r>
        <w:rPr>
          <w:rFonts w:cs="Arial"/>
          <w:i/>
          <w:szCs w:val="20"/>
          <w:lang w:val="fr-FR"/>
        </w:rPr>
        <w:t xml:space="preserve"> plus 1 EOS </w:t>
      </w:r>
    </w:p>
    <w:p w14:paraId="35DA2821" w14:textId="77777777" w:rsidR="00E9111B" w:rsidRDefault="0042307E">
      <w:pPr>
        <w:ind w:left="2160"/>
        <w:rPr>
          <w:rFonts w:cs="Arial"/>
          <w:i/>
          <w:szCs w:val="20"/>
          <w:lang w:val="en-GB"/>
        </w:rPr>
      </w:pPr>
      <w:r>
        <w:rPr>
          <w:rFonts w:cs="Arial"/>
          <w:i/>
          <w:szCs w:val="20"/>
          <w:lang w:val="en-GB"/>
        </w:rPr>
        <w:t>If Invalid or Empty set to 0x00</w:t>
      </w:r>
    </w:p>
    <w:p w14:paraId="0D425854" w14:textId="77777777" w:rsidR="00E9111B" w:rsidRDefault="00E9111B">
      <w:pPr>
        <w:ind w:left="1843"/>
        <w:rPr>
          <w:rFonts w:cs="Arial"/>
          <w:i/>
          <w:szCs w:val="20"/>
          <w:lang w:val="en-GB"/>
        </w:rPr>
      </w:pPr>
    </w:p>
    <w:p w14:paraId="454335EE" w14:textId="77777777" w:rsidR="00E9111B" w:rsidRDefault="0042307E">
      <w:pPr>
        <w:ind w:left="1843"/>
        <w:rPr>
          <w:rFonts w:cs="Arial"/>
          <w:i/>
          <w:szCs w:val="20"/>
        </w:rPr>
      </w:pPr>
      <w:r>
        <w:rPr>
          <w:rFonts w:cs="Arial"/>
          <w:i/>
          <w:szCs w:val="20"/>
        </w:rPr>
        <w:t xml:space="preserve">Album </w:t>
      </w:r>
    </w:p>
    <w:p w14:paraId="3E78B3C4" w14:textId="77777777" w:rsidR="00E9111B" w:rsidRDefault="0042307E">
      <w:pPr>
        <w:ind w:left="2160"/>
        <w:rPr>
          <w:rFonts w:cs="Arial"/>
          <w:i/>
          <w:szCs w:val="20"/>
        </w:rPr>
      </w:pPr>
      <w:r>
        <w:rPr>
          <w:rFonts w:cs="Arial"/>
          <w:i/>
          <w:szCs w:val="20"/>
        </w:rPr>
        <w:t xml:space="preserve">Max. 65 Characters, 64 letters plus 1 EOS </w:t>
      </w:r>
    </w:p>
    <w:p w14:paraId="37954AE8" w14:textId="77777777" w:rsidR="00E9111B" w:rsidRDefault="0042307E">
      <w:pPr>
        <w:ind w:left="2160"/>
        <w:rPr>
          <w:rFonts w:cs="Arial"/>
          <w:i/>
          <w:szCs w:val="20"/>
          <w:lang w:val="en-GB"/>
        </w:rPr>
      </w:pPr>
      <w:r>
        <w:rPr>
          <w:rFonts w:cs="Arial"/>
          <w:i/>
          <w:szCs w:val="20"/>
          <w:lang w:val="en-GB"/>
        </w:rPr>
        <w:t>If Invalid or Empty set to 0x00</w:t>
      </w:r>
    </w:p>
    <w:p w14:paraId="756784EA" w14:textId="77777777" w:rsidR="00E9111B" w:rsidRDefault="00E9111B">
      <w:pPr>
        <w:ind w:left="1843"/>
        <w:rPr>
          <w:rFonts w:cs="Arial"/>
          <w:i/>
          <w:szCs w:val="20"/>
          <w:lang w:val="en-GB"/>
        </w:rPr>
      </w:pPr>
    </w:p>
    <w:p w14:paraId="1F62EEA9" w14:textId="77777777" w:rsidR="00E9111B" w:rsidRDefault="0042307E">
      <w:pPr>
        <w:ind w:left="1843"/>
        <w:rPr>
          <w:rFonts w:cs="Arial"/>
          <w:i/>
          <w:szCs w:val="20"/>
          <w:lang w:val="en-GB"/>
        </w:rPr>
      </w:pPr>
      <w:r>
        <w:rPr>
          <w:rFonts w:cs="Arial"/>
          <w:i/>
          <w:szCs w:val="20"/>
          <w:lang w:val="en-GB"/>
        </w:rPr>
        <w:t xml:space="preserve">UFID Owner Identifier </w:t>
      </w:r>
    </w:p>
    <w:p w14:paraId="316A815E" w14:textId="77777777" w:rsidR="00E9111B" w:rsidRDefault="0042307E">
      <w:pPr>
        <w:ind w:left="2160"/>
        <w:rPr>
          <w:rFonts w:cs="Arial"/>
          <w:i/>
          <w:szCs w:val="20"/>
        </w:rPr>
      </w:pPr>
      <w:r>
        <w:rPr>
          <w:rFonts w:cs="Arial"/>
          <w:i/>
          <w:szCs w:val="20"/>
        </w:rPr>
        <w:t xml:space="preserve">Max. 129 Characters, 128 letters plus 1 EOS </w:t>
      </w:r>
    </w:p>
    <w:p w14:paraId="5DF1C0EC" w14:textId="77777777" w:rsidR="00E9111B" w:rsidRDefault="0042307E">
      <w:pPr>
        <w:ind w:left="2160"/>
        <w:rPr>
          <w:rFonts w:cs="Arial"/>
          <w:i/>
          <w:szCs w:val="20"/>
          <w:lang w:val="en-GB"/>
        </w:rPr>
      </w:pPr>
      <w:r>
        <w:rPr>
          <w:rFonts w:cs="Arial"/>
          <w:i/>
          <w:szCs w:val="20"/>
          <w:lang w:val="en-GB"/>
        </w:rPr>
        <w:t>If Invalid or Empty set to 0x00</w:t>
      </w:r>
    </w:p>
    <w:p w14:paraId="1E830C68" w14:textId="77777777" w:rsidR="00E9111B" w:rsidRDefault="00E9111B">
      <w:pPr>
        <w:ind w:left="1843"/>
        <w:rPr>
          <w:rFonts w:cs="Arial"/>
          <w:i/>
          <w:szCs w:val="20"/>
          <w:lang w:val="en-GB"/>
        </w:rPr>
      </w:pPr>
    </w:p>
    <w:p w14:paraId="247FB020" w14:textId="77777777" w:rsidR="00E9111B" w:rsidRDefault="0042307E">
      <w:pPr>
        <w:ind w:left="1843"/>
        <w:rPr>
          <w:rFonts w:cs="Arial"/>
          <w:i/>
          <w:szCs w:val="20"/>
          <w:lang w:val="fr-FR"/>
        </w:rPr>
      </w:pPr>
      <w:r>
        <w:rPr>
          <w:rFonts w:cs="Arial"/>
          <w:i/>
          <w:szCs w:val="20"/>
          <w:lang w:val="fr-FR"/>
        </w:rPr>
        <w:t xml:space="preserve">UFID Identifier </w:t>
      </w:r>
    </w:p>
    <w:p w14:paraId="519473E5" w14:textId="77777777" w:rsidR="00E9111B" w:rsidRDefault="0042307E">
      <w:pPr>
        <w:ind w:left="2160"/>
        <w:rPr>
          <w:rFonts w:cs="Arial"/>
          <w:i/>
          <w:szCs w:val="20"/>
          <w:lang w:val="fr-FR"/>
        </w:rPr>
      </w:pPr>
      <w:r>
        <w:rPr>
          <w:rFonts w:cs="Arial"/>
          <w:i/>
          <w:szCs w:val="20"/>
          <w:lang w:val="fr-FR"/>
        </w:rPr>
        <w:t xml:space="preserve">Max. 65 </w:t>
      </w:r>
      <w:proofErr w:type="spellStart"/>
      <w:r>
        <w:rPr>
          <w:rFonts w:cs="Arial"/>
          <w:i/>
          <w:szCs w:val="20"/>
          <w:lang w:val="fr-FR"/>
        </w:rPr>
        <w:t>Characters</w:t>
      </w:r>
      <w:proofErr w:type="spellEnd"/>
      <w:r>
        <w:rPr>
          <w:rFonts w:cs="Arial"/>
          <w:i/>
          <w:szCs w:val="20"/>
          <w:lang w:val="fr-FR"/>
        </w:rPr>
        <w:t xml:space="preserve">, 64 </w:t>
      </w:r>
      <w:proofErr w:type="spellStart"/>
      <w:r>
        <w:rPr>
          <w:rFonts w:cs="Arial"/>
          <w:i/>
          <w:szCs w:val="20"/>
          <w:lang w:val="fr-FR"/>
        </w:rPr>
        <w:t>letters</w:t>
      </w:r>
      <w:proofErr w:type="spellEnd"/>
      <w:r>
        <w:rPr>
          <w:rFonts w:cs="Arial"/>
          <w:i/>
          <w:szCs w:val="20"/>
          <w:lang w:val="fr-FR"/>
        </w:rPr>
        <w:t xml:space="preserve"> plus 1 EOS </w:t>
      </w:r>
    </w:p>
    <w:p w14:paraId="472F01D7" w14:textId="77777777" w:rsidR="00E9111B" w:rsidRDefault="0042307E">
      <w:pPr>
        <w:ind w:left="2160"/>
        <w:rPr>
          <w:rFonts w:cs="Arial"/>
          <w:i/>
          <w:szCs w:val="20"/>
          <w:lang w:val="en-GB"/>
        </w:rPr>
      </w:pPr>
      <w:r>
        <w:rPr>
          <w:rFonts w:cs="Arial"/>
          <w:i/>
          <w:szCs w:val="20"/>
          <w:lang w:val="en-GB"/>
        </w:rPr>
        <w:t>If Invalid or Empty set to 0x00</w:t>
      </w:r>
    </w:p>
    <w:p w14:paraId="7166734A" w14:textId="77777777" w:rsidR="00E9111B" w:rsidRDefault="00E9111B">
      <w:pPr>
        <w:ind w:left="1843"/>
        <w:rPr>
          <w:rFonts w:cs="Arial"/>
          <w:i/>
          <w:szCs w:val="20"/>
          <w:lang w:val="en-GB"/>
        </w:rPr>
      </w:pPr>
    </w:p>
    <w:p w14:paraId="0261C417" w14:textId="77777777" w:rsidR="00E9111B" w:rsidRDefault="0042307E">
      <w:pPr>
        <w:ind w:left="1843"/>
        <w:rPr>
          <w:rFonts w:cs="Arial"/>
          <w:i/>
          <w:szCs w:val="20"/>
          <w:lang w:val="en-GB"/>
        </w:rPr>
      </w:pPr>
      <w:r>
        <w:rPr>
          <w:rFonts w:cs="Arial"/>
          <w:i/>
          <w:szCs w:val="20"/>
          <w:lang w:val="en-GB"/>
        </w:rPr>
        <w:t xml:space="preserve">Station Call Sign </w:t>
      </w:r>
    </w:p>
    <w:p w14:paraId="7BAC5089" w14:textId="77777777" w:rsidR="00E9111B" w:rsidRDefault="0042307E">
      <w:pPr>
        <w:ind w:left="2160"/>
        <w:rPr>
          <w:rFonts w:cs="Arial"/>
          <w:i/>
          <w:szCs w:val="20"/>
        </w:rPr>
      </w:pPr>
      <w:r>
        <w:rPr>
          <w:rFonts w:cs="Arial"/>
          <w:i/>
          <w:szCs w:val="20"/>
        </w:rPr>
        <w:t xml:space="preserve">Max. 17 Characters, 16 letters plus 1 EOS </w:t>
      </w:r>
    </w:p>
    <w:p w14:paraId="1C9AA218" w14:textId="77777777" w:rsidR="00E9111B" w:rsidRDefault="0042307E">
      <w:pPr>
        <w:ind w:left="2160"/>
        <w:rPr>
          <w:rFonts w:cs="Arial"/>
          <w:i/>
          <w:szCs w:val="20"/>
          <w:lang w:val="en-GB"/>
        </w:rPr>
      </w:pPr>
      <w:r>
        <w:rPr>
          <w:rFonts w:cs="Arial"/>
          <w:i/>
          <w:szCs w:val="20"/>
          <w:lang w:val="en-GB"/>
        </w:rPr>
        <w:t>If Invalid or Empty set to 0x00</w:t>
      </w:r>
    </w:p>
    <w:p w14:paraId="734922BF" w14:textId="77777777" w:rsidR="00E9111B" w:rsidRDefault="00E9111B">
      <w:pPr>
        <w:ind w:left="1843"/>
        <w:rPr>
          <w:rFonts w:cs="Arial"/>
          <w:i/>
          <w:szCs w:val="20"/>
          <w:lang w:val="en-GB"/>
        </w:rPr>
      </w:pPr>
    </w:p>
    <w:p w14:paraId="57C6E3C9" w14:textId="77777777" w:rsidR="00E9111B" w:rsidRDefault="0042307E">
      <w:pPr>
        <w:ind w:left="1843"/>
        <w:rPr>
          <w:rFonts w:cs="Arial"/>
          <w:i/>
          <w:szCs w:val="20"/>
          <w:lang w:val="en-GB"/>
        </w:rPr>
      </w:pPr>
      <w:r>
        <w:rPr>
          <w:rFonts w:cs="Arial"/>
          <w:i/>
          <w:szCs w:val="20"/>
          <w:lang w:val="en-GB"/>
        </w:rPr>
        <w:t xml:space="preserve">Station Frequency </w:t>
      </w:r>
    </w:p>
    <w:p w14:paraId="041D6D2A" w14:textId="77777777" w:rsidR="00E9111B" w:rsidRDefault="0042307E">
      <w:pPr>
        <w:ind w:left="2160"/>
        <w:rPr>
          <w:rFonts w:cs="Arial"/>
          <w:i/>
          <w:szCs w:val="20"/>
        </w:rPr>
      </w:pPr>
      <w:r>
        <w:rPr>
          <w:rFonts w:cs="Arial"/>
          <w:i/>
          <w:szCs w:val="20"/>
        </w:rPr>
        <w:t xml:space="preserve">Max. 10 Characters, 9 letters plus 1 EOS </w:t>
      </w:r>
    </w:p>
    <w:p w14:paraId="77F1A13F" w14:textId="77777777" w:rsidR="00E9111B" w:rsidRDefault="0042307E">
      <w:pPr>
        <w:ind w:left="2160"/>
        <w:rPr>
          <w:rFonts w:cs="Arial"/>
          <w:i/>
          <w:szCs w:val="20"/>
          <w:lang w:val="en-GB"/>
        </w:rPr>
      </w:pPr>
      <w:r>
        <w:rPr>
          <w:rFonts w:cs="Arial"/>
          <w:i/>
          <w:szCs w:val="20"/>
          <w:lang w:val="en-GB"/>
        </w:rPr>
        <w:t>If Invalid or Empty set to 0x00</w:t>
      </w:r>
    </w:p>
    <w:p w14:paraId="0BC3E88C" w14:textId="77777777" w:rsidR="00E9111B" w:rsidRDefault="00E9111B">
      <w:pPr>
        <w:ind w:left="1843"/>
        <w:rPr>
          <w:rFonts w:cs="Arial"/>
          <w:i/>
          <w:szCs w:val="20"/>
          <w:lang w:val="en-GB"/>
        </w:rPr>
      </w:pPr>
    </w:p>
    <w:p w14:paraId="75BD03AB" w14:textId="77777777" w:rsidR="00E9111B" w:rsidRDefault="0042307E">
      <w:pPr>
        <w:ind w:left="1843"/>
        <w:rPr>
          <w:rFonts w:cs="Arial"/>
          <w:i/>
          <w:szCs w:val="20"/>
          <w:lang w:val="fr-FR"/>
        </w:rPr>
      </w:pPr>
      <w:r>
        <w:rPr>
          <w:rFonts w:cs="Arial"/>
          <w:i/>
          <w:szCs w:val="20"/>
          <w:lang w:val="fr-FR"/>
        </w:rPr>
        <w:t xml:space="preserve">Genre </w:t>
      </w:r>
    </w:p>
    <w:p w14:paraId="6F42BBE4" w14:textId="77777777" w:rsidR="00E9111B" w:rsidRDefault="0042307E">
      <w:pPr>
        <w:ind w:left="2160"/>
        <w:rPr>
          <w:rFonts w:cs="Arial"/>
          <w:i/>
          <w:szCs w:val="20"/>
          <w:lang w:val="fr-FR"/>
        </w:rPr>
      </w:pPr>
      <w:r>
        <w:rPr>
          <w:rFonts w:cs="Arial"/>
          <w:i/>
          <w:szCs w:val="20"/>
          <w:lang w:val="fr-FR"/>
        </w:rPr>
        <w:t xml:space="preserve">Max. 129 </w:t>
      </w:r>
      <w:proofErr w:type="spellStart"/>
      <w:r>
        <w:rPr>
          <w:rFonts w:cs="Arial"/>
          <w:i/>
          <w:szCs w:val="20"/>
          <w:lang w:val="fr-FR"/>
        </w:rPr>
        <w:t>Characters</w:t>
      </w:r>
      <w:proofErr w:type="spellEnd"/>
      <w:r>
        <w:rPr>
          <w:rFonts w:cs="Arial"/>
          <w:i/>
          <w:szCs w:val="20"/>
          <w:lang w:val="fr-FR"/>
        </w:rPr>
        <w:t xml:space="preserve">, 128 </w:t>
      </w:r>
      <w:proofErr w:type="spellStart"/>
      <w:r>
        <w:rPr>
          <w:rFonts w:cs="Arial"/>
          <w:i/>
          <w:szCs w:val="20"/>
          <w:lang w:val="fr-FR"/>
        </w:rPr>
        <w:t>letters</w:t>
      </w:r>
      <w:proofErr w:type="spellEnd"/>
      <w:r>
        <w:rPr>
          <w:rFonts w:cs="Arial"/>
          <w:i/>
          <w:szCs w:val="20"/>
          <w:lang w:val="fr-FR"/>
        </w:rPr>
        <w:t xml:space="preserve"> plus 1 EOS </w:t>
      </w:r>
    </w:p>
    <w:p w14:paraId="6E2F14EF" w14:textId="77777777" w:rsidR="00E9111B" w:rsidRDefault="0042307E">
      <w:pPr>
        <w:ind w:left="2160"/>
        <w:rPr>
          <w:rFonts w:cs="Arial"/>
          <w:i/>
          <w:szCs w:val="20"/>
          <w:lang w:val="en-GB"/>
        </w:rPr>
      </w:pPr>
      <w:r>
        <w:rPr>
          <w:rFonts w:cs="Arial"/>
          <w:i/>
          <w:szCs w:val="20"/>
          <w:lang w:val="en-GB"/>
        </w:rPr>
        <w:t>If Invalid or Empty set to 0x00</w:t>
      </w:r>
    </w:p>
    <w:p w14:paraId="1F42FF73" w14:textId="77777777" w:rsidR="00E9111B" w:rsidRDefault="00E9111B">
      <w:pPr>
        <w:ind w:left="1843"/>
        <w:rPr>
          <w:rFonts w:cs="Arial"/>
          <w:i/>
          <w:szCs w:val="20"/>
          <w:lang w:val="en-GB"/>
        </w:rPr>
      </w:pPr>
    </w:p>
    <w:p w14:paraId="684EA489" w14:textId="77777777" w:rsidR="0042307E" w:rsidRDefault="0042307E" w:rsidP="0042307E">
      <w:pPr>
        <w:pStyle w:val="Heading4"/>
      </w:pPr>
      <w:r w:rsidRPr="00B9479B">
        <w:t>TP-LOG-TPL-REQ-023152/A-SID-64-GetCDTOCData_Rsp (</w:t>
      </w:r>
      <w:proofErr w:type="spellStart"/>
      <w:r w:rsidRPr="00B9479B">
        <w:t>TcSE</w:t>
      </w:r>
      <w:proofErr w:type="spellEnd"/>
      <w:r w:rsidRPr="00B9479B">
        <w:t xml:space="preserve"> ROIN-146682-2)</w:t>
      </w:r>
    </w:p>
    <w:p w14:paraId="2C0AF9BB"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1024 (Coding Table II) bytes</w:t>
      </w:r>
    </w:p>
    <w:p w14:paraId="3C1B4C3B" w14:textId="77777777" w:rsidR="00E9111B" w:rsidRDefault="0042307E">
      <w:pPr>
        <w:tabs>
          <w:tab w:val="left" w:pos="709"/>
          <w:tab w:val="left" w:pos="1276"/>
          <w:tab w:val="left" w:pos="1843"/>
          <w:tab w:val="left" w:pos="2419"/>
        </w:tabs>
        <w:spacing w:before="120" w:after="60"/>
        <w:ind w:left="709"/>
        <w:rPr>
          <w:rFonts w:cs="Arial"/>
          <w:b/>
          <w:snapToGrid w:val="0"/>
          <w:szCs w:val="20"/>
          <w:lang w:val="sv-SE"/>
        </w:rPr>
      </w:pPr>
      <w:r>
        <w:rPr>
          <w:rFonts w:cs="Arial"/>
          <w:b/>
          <w:snapToGrid w:val="0"/>
          <w:szCs w:val="20"/>
          <w:lang w:val="sv-SE"/>
        </w:rPr>
        <w:t>Byte 0: Signal identifier</w:t>
      </w:r>
    </w:p>
    <w:p w14:paraId="7E485057" w14:textId="77777777" w:rsidR="00E9111B" w:rsidRDefault="0042307E">
      <w:pPr>
        <w:tabs>
          <w:tab w:val="left" w:pos="709"/>
          <w:tab w:val="left" w:pos="1276"/>
          <w:tab w:val="left" w:pos="1843"/>
          <w:tab w:val="left" w:pos="2419"/>
        </w:tabs>
        <w:ind w:left="1276"/>
        <w:rPr>
          <w:rFonts w:cs="Arial"/>
          <w:szCs w:val="20"/>
          <w:lang w:val="sv-SE"/>
        </w:rPr>
      </w:pPr>
      <w:r>
        <w:rPr>
          <w:rFonts w:cs="Arial"/>
          <w:snapToGrid w:val="0"/>
          <w:szCs w:val="20"/>
          <w:lang w:val="sv-SE"/>
        </w:rPr>
        <w:t xml:space="preserve">0x64: </w:t>
      </w:r>
      <w:r>
        <w:rPr>
          <w:rStyle w:val="spelle"/>
          <w:rFonts w:cs="Arial"/>
          <w:szCs w:val="20"/>
          <w:lang w:val="sv-SE"/>
        </w:rPr>
        <w:t>GetCDTOCData_Rsp</w:t>
      </w:r>
    </w:p>
    <w:p w14:paraId="373F22CD"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0C26DC6E" w14:textId="77777777" w:rsidR="00E9111B" w:rsidRDefault="0042307E">
      <w:pPr>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14:paraId="49E3262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14:paraId="2A3B76DE"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464BEE2D"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69FD11C8"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2CA012E7"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1401FB51"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2B130C46"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14CA959A" w14:textId="77777777" w:rsidR="00E9111B" w:rsidRDefault="00E9111B">
      <w:pPr>
        <w:autoSpaceDE w:val="0"/>
        <w:autoSpaceDN w:val="0"/>
        <w:adjustRightInd w:val="0"/>
        <w:ind w:left="1260"/>
        <w:rPr>
          <w:rFonts w:ascii="Helvetica-Oblique" w:hAnsi="Helvetica-Oblique" w:cs="Helvetica-Oblique" w:hint="eastAsia"/>
          <w:i/>
          <w:iCs/>
          <w:szCs w:val="20"/>
        </w:rPr>
      </w:pPr>
    </w:p>
    <w:p w14:paraId="3AD9E2F4"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53E47259"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7E0393A6"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6A4446E8"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58611902"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20093CB1" w14:textId="77777777" w:rsidR="00E9111B" w:rsidRDefault="0042307E">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1023 </w:t>
      </w:r>
      <w:r>
        <w:rPr>
          <w:rFonts w:cs="Arial"/>
          <w:b/>
          <w:snapToGrid w:val="0"/>
          <w:szCs w:val="20"/>
          <w:lang w:val="en-GB"/>
        </w:rPr>
        <w:t>(Coding Table II Only)</w:t>
      </w:r>
      <w:r>
        <w:rPr>
          <w:rFonts w:cs="Arial"/>
          <w:b/>
          <w:szCs w:val="20"/>
          <w:lang w:val="en-GB"/>
        </w:rPr>
        <w:t xml:space="preserve">: </w:t>
      </w:r>
      <w:r>
        <w:rPr>
          <w:rStyle w:val="spelle"/>
          <w:rFonts w:cs="Arial"/>
          <w:b/>
          <w:szCs w:val="20"/>
          <w:lang w:val="en-GB"/>
        </w:rPr>
        <w:t>CD TOC Data</w:t>
      </w:r>
    </w:p>
    <w:p w14:paraId="1D6A1969" w14:textId="77777777" w:rsidR="00E9111B" w:rsidRDefault="0042307E">
      <w:pPr>
        <w:ind w:left="1260"/>
        <w:rPr>
          <w:rFonts w:cs="Arial"/>
          <w:i/>
          <w:szCs w:val="20"/>
          <w:lang w:val="en-GB"/>
        </w:rPr>
      </w:pPr>
      <w:proofErr w:type="gramStart"/>
      <w:r>
        <w:rPr>
          <w:rFonts w:cs="Arial"/>
          <w:i/>
          <w:szCs w:val="20"/>
          <w:lang w:val="en-GB"/>
        </w:rPr>
        <w:t>Array(</w:t>
      </w:r>
      <w:proofErr w:type="gramEnd"/>
      <w:r>
        <w:rPr>
          <w:rFonts w:cs="Arial"/>
          <w:i/>
          <w:szCs w:val="20"/>
          <w:lang w:val="en-GB"/>
        </w:rPr>
        <w:t>1..MaxTOC) of record (</w:t>
      </w:r>
      <w:proofErr w:type="spellStart"/>
      <w:r>
        <w:rPr>
          <w:rStyle w:val="spelle"/>
          <w:rFonts w:cs="Arial"/>
          <w:i/>
          <w:szCs w:val="20"/>
          <w:lang w:val="en-GB"/>
        </w:rPr>
        <w:t>ItemIndex</w:t>
      </w:r>
      <w:proofErr w:type="spellEnd"/>
      <w:r>
        <w:rPr>
          <w:rFonts w:cs="Arial"/>
          <w:i/>
          <w:szCs w:val="20"/>
          <w:lang w:val="en-GB"/>
        </w:rPr>
        <w:t xml:space="preserve">, </w:t>
      </w:r>
      <w:proofErr w:type="spellStart"/>
      <w:r>
        <w:rPr>
          <w:rStyle w:val="spelle"/>
          <w:rFonts w:cs="Arial"/>
          <w:i/>
          <w:szCs w:val="20"/>
          <w:lang w:val="en-GB"/>
        </w:rPr>
        <w:t>TOCItem</w:t>
      </w:r>
      <w:proofErr w:type="spellEnd"/>
      <w:r>
        <w:rPr>
          <w:rFonts w:cs="Arial"/>
          <w:i/>
          <w:szCs w:val="20"/>
          <w:lang w:val="en-GB"/>
        </w:rPr>
        <w:t>)</w:t>
      </w:r>
    </w:p>
    <w:p w14:paraId="0A5D9316" w14:textId="77777777" w:rsidR="00E9111B" w:rsidRDefault="00E9111B">
      <w:pPr>
        <w:ind w:left="1843"/>
        <w:rPr>
          <w:rFonts w:cs="Arial"/>
          <w:i/>
          <w:szCs w:val="20"/>
          <w:lang w:val="en-GB"/>
        </w:rPr>
      </w:pPr>
    </w:p>
    <w:p w14:paraId="42E06079" w14:textId="77777777" w:rsidR="00E9111B" w:rsidRDefault="0042307E">
      <w:pPr>
        <w:ind w:left="1530"/>
        <w:rPr>
          <w:rFonts w:cs="Arial"/>
          <w:i/>
          <w:szCs w:val="20"/>
          <w:lang w:val="en-GB"/>
        </w:rPr>
      </w:pPr>
      <w:r>
        <w:rPr>
          <w:rFonts w:cs="Arial"/>
          <w:i/>
          <w:szCs w:val="20"/>
          <w:lang w:val="en-GB"/>
        </w:rPr>
        <w:t>Record definition (up to 1020 (Coding Table II) bytes):</w:t>
      </w:r>
    </w:p>
    <w:p w14:paraId="34E1E59D" w14:textId="77777777" w:rsidR="00E9111B" w:rsidRDefault="00E9111B">
      <w:pPr>
        <w:ind w:left="1530"/>
        <w:rPr>
          <w:rFonts w:cs="Arial"/>
          <w:i/>
          <w:szCs w:val="20"/>
          <w:lang w:val="en-GB"/>
        </w:rPr>
      </w:pPr>
    </w:p>
    <w:p w14:paraId="593281D7" w14:textId="77777777" w:rsidR="00E9111B" w:rsidRDefault="0042307E">
      <w:pPr>
        <w:ind w:left="1843"/>
        <w:rPr>
          <w:rFonts w:cs="Arial"/>
          <w:i/>
          <w:szCs w:val="20"/>
          <w:lang w:val="en-GB"/>
        </w:rPr>
      </w:pPr>
      <w:r>
        <w:rPr>
          <w:rFonts w:cs="Arial"/>
          <w:i/>
          <w:szCs w:val="20"/>
          <w:lang w:val="en-GB"/>
        </w:rPr>
        <w:t xml:space="preserve">Byte 0:  </w:t>
      </w:r>
      <w:proofErr w:type="spellStart"/>
      <w:r>
        <w:rPr>
          <w:rStyle w:val="spelle"/>
          <w:rFonts w:cs="Arial"/>
          <w:i/>
          <w:szCs w:val="20"/>
          <w:lang w:val="en-GB"/>
        </w:rPr>
        <w:t>ItemIndex</w:t>
      </w:r>
      <w:proofErr w:type="spellEnd"/>
    </w:p>
    <w:p w14:paraId="01ABEBBA" w14:textId="77777777" w:rsidR="00E9111B" w:rsidRDefault="0042307E">
      <w:pPr>
        <w:ind w:left="2160"/>
        <w:rPr>
          <w:rFonts w:cs="Arial"/>
          <w:i/>
          <w:szCs w:val="20"/>
          <w:lang w:val="en-GB"/>
        </w:rPr>
      </w:pPr>
      <w:r>
        <w:rPr>
          <w:rFonts w:cs="Arial"/>
          <w:i/>
          <w:szCs w:val="20"/>
          <w:lang w:val="en-GB"/>
        </w:rPr>
        <w:t>0x</w:t>
      </w:r>
      <w:proofErr w:type="gramStart"/>
      <w:r>
        <w:rPr>
          <w:rFonts w:cs="Arial"/>
          <w:i/>
          <w:szCs w:val="20"/>
          <w:lang w:val="en-GB"/>
        </w:rPr>
        <w:t>00..</w:t>
      </w:r>
      <w:proofErr w:type="gramEnd"/>
      <w:r>
        <w:rPr>
          <w:rFonts w:cs="Arial"/>
          <w:i/>
          <w:szCs w:val="20"/>
          <w:lang w:val="en-GB"/>
        </w:rPr>
        <w:t>0xFF</w:t>
      </w:r>
    </w:p>
    <w:p w14:paraId="3B7EF126" w14:textId="77777777" w:rsidR="00E9111B" w:rsidRDefault="00E9111B">
      <w:pPr>
        <w:ind w:left="1843"/>
        <w:rPr>
          <w:rFonts w:cs="Arial"/>
          <w:i/>
          <w:szCs w:val="20"/>
          <w:lang w:val="en-GB"/>
        </w:rPr>
      </w:pPr>
    </w:p>
    <w:p w14:paraId="0FF60997" w14:textId="77777777" w:rsidR="00E9111B" w:rsidRDefault="0042307E">
      <w:pPr>
        <w:ind w:left="1843"/>
        <w:rPr>
          <w:rFonts w:cs="Arial"/>
          <w:i/>
          <w:szCs w:val="20"/>
          <w:lang w:val="en-GB"/>
        </w:rPr>
      </w:pPr>
      <w:r>
        <w:rPr>
          <w:rFonts w:cs="Arial"/>
          <w:i/>
          <w:szCs w:val="20"/>
          <w:lang w:val="en-GB"/>
        </w:rPr>
        <w:t xml:space="preserve">Byte 1 – Byte 3:  </w:t>
      </w:r>
      <w:proofErr w:type="spellStart"/>
      <w:r>
        <w:rPr>
          <w:rStyle w:val="spelle"/>
          <w:rFonts w:cs="Arial"/>
          <w:i/>
          <w:szCs w:val="20"/>
          <w:lang w:val="en-GB"/>
        </w:rPr>
        <w:t>TOCItem</w:t>
      </w:r>
      <w:proofErr w:type="spellEnd"/>
    </w:p>
    <w:p w14:paraId="6CDA949C" w14:textId="77777777" w:rsidR="00E9111B" w:rsidRDefault="0042307E">
      <w:pPr>
        <w:ind w:left="2160"/>
        <w:rPr>
          <w:rFonts w:cs="Arial"/>
          <w:i/>
          <w:szCs w:val="20"/>
          <w:lang w:val="en-GB"/>
        </w:rPr>
      </w:pPr>
      <w:r>
        <w:rPr>
          <w:rFonts w:cs="Arial"/>
          <w:i/>
          <w:szCs w:val="20"/>
          <w:lang w:val="en-GB"/>
        </w:rPr>
        <w:t>0x</w:t>
      </w:r>
      <w:proofErr w:type="gramStart"/>
      <w:r>
        <w:rPr>
          <w:rFonts w:cs="Arial"/>
          <w:i/>
          <w:szCs w:val="20"/>
          <w:lang w:val="en-GB"/>
        </w:rPr>
        <w:t>00..</w:t>
      </w:r>
      <w:proofErr w:type="gramEnd"/>
      <w:r>
        <w:rPr>
          <w:rFonts w:cs="Arial"/>
          <w:i/>
          <w:szCs w:val="20"/>
          <w:lang w:val="en-GB"/>
        </w:rPr>
        <w:t>0xFFFFFF</w:t>
      </w:r>
    </w:p>
    <w:p w14:paraId="18840BB3" w14:textId="77777777" w:rsidR="0042307E" w:rsidRDefault="0042307E" w:rsidP="0042307E">
      <w:pPr>
        <w:pStyle w:val="Heading4"/>
      </w:pPr>
      <w:r w:rsidRPr="00B9479B">
        <w:t>TP-LOG-TPL-REQ-023153/A-SID-67-DispInfo_ArtistName_St (</w:t>
      </w:r>
      <w:proofErr w:type="spellStart"/>
      <w:r w:rsidRPr="00B9479B">
        <w:t>TcSE</w:t>
      </w:r>
      <w:proofErr w:type="spellEnd"/>
      <w:r w:rsidRPr="00B9479B">
        <w:t xml:space="preserve"> ROIN-146770-5)</w:t>
      </w:r>
    </w:p>
    <w:p w14:paraId="1CC1A294"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Max Data size: up to 134/69 (Coding Table I / Coding Table II) bytes</w:t>
      </w:r>
    </w:p>
    <w:p w14:paraId="4B86C55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C4E19BD"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0x67: </w:t>
      </w:r>
      <w:proofErr w:type="spellStart"/>
      <w:r>
        <w:rPr>
          <w:rStyle w:val="spelle"/>
          <w:rFonts w:cs="Arial"/>
          <w:snapToGrid w:val="0"/>
          <w:szCs w:val="20"/>
          <w:lang w:val="en-GB"/>
        </w:rPr>
        <w:t>DispInfo_ArtistName_St</w:t>
      </w:r>
      <w:proofErr w:type="spellEnd"/>
    </w:p>
    <w:p w14:paraId="2B3E2DC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0B6F9F30" w14:textId="77777777" w:rsidR="00E9111B" w:rsidRDefault="0042307E">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14:paraId="543AB121" w14:textId="77777777" w:rsidR="00E9111B" w:rsidRDefault="0042307E">
      <w:pPr>
        <w:tabs>
          <w:tab w:val="left" w:pos="3544"/>
        </w:tabs>
        <w:ind w:left="1276"/>
        <w:rPr>
          <w:rFonts w:cs="Arial"/>
          <w:snapToGrid w:val="0"/>
          <w:szCs w:val="20"/>
          <w:lang w:val="en-GB"/>
        </w:rPr>
      </w:pPr>
      <w:r>
        <w:rPr>
          <w:rFonts w:cs="Arial"/>
          <w:snapToGrid w:val="0"/>
          <w:szCs w:val="20"/>
          <w:lang w:val="en-GB"/>
        </w:rPr>
        <w:t>0x06: Radio_Service6</w:t>
      </w:r>
      <w:r>
        <w:rPr>
          <w:rFonts w:cs="Arial"/>
          <w:snapToGrid w:val="0"/>
          <w:szCs w:val="20"/>
          <w:lang w:val="en-GB"/>
        </w:rPr>
        <w:tab/>
        <w:t>–</w:t>
      </w:r>
      <w:r>
        <w:rPr>
          <w:rFonts w:cs="Arial"/>
          <w:snapToGrid w:val="0"/>
          <w:szCs w:val="20"/>
          <w:lang w:val="en-GB"/>
        </w:rPr>
        <w:tab/>
        <w:t>HD Radio</w:t>
      </w:r>
    </w:p>
    <w:p w14:paraId="6AAA1DC5"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B450628"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4209DC1C"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0F4E0520"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3F276621"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6585E118"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5C193F24"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4F9837B8" w14:textId="77777777" w:rsidR="00E9111B" w:rsidRDefault="00E9111B">
      <w:pPr>
        <w:autoSpaceDE w:val="0"/>
        <w:autoSpaceDN w:val="0"/>
        <w:adjustRightInd w:val="0"/>
        <w:ind w:left="1260"/>
        <w:rPr>
          <w:rFonts w:ascii="Helvetica-Oblique" w:hAnsi="Helvetica-Oblique" w:cs="Helvetica-Oblique" w:hint="eastAsia"/>
          <w:i/>
          <w:iCs/>
          <w:szCs w:val="20"/>
        </w:rPr>
      </w:pPr>
    </w:p>
    <w:p w14:paraId="1D9E8069"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64B10B91"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7715A831"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14E25CEF"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4B13FD7D"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58F074E2"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If Utilization = 0x02:</w:t>
      </w:r>
    </w:p>
    <w:p w14:paraId="1BC0DF17"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ab/>
        <w:t xml:space="preserve">Byte 4 up to 93/48 (Coding Table I / Coding Table II): </w:t>
      </w:r>
    </w:p>
    <w:p w14:paraId="513B38CA"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AID</w:t>
      </w:r>
    </w:p>
    <w:p w14:paraId="67FE8981"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r>
      <w:r>
        <w:rPr>
          <w:rFonts w:cs="Arial"/>
          <w:szCs w:val="20"/>
          <w:lang w:val="en-GB"/>
        </w:rPr>
        <w:tab/>
        <w:t xml:space="preserve">Fixed 8 </w:t>
      </w:r>
      <w:del w:id="54" w:author="sorris1" w:date="2010-06-07T08:30:00Z">
        <w:r>
          <w:rPr>
            <w:rStyle w:val="msodel0"/>
            <w:rFonts w:cs="Arial"/>
            <w:szCs w:val="20"/>
            <w:lang w:val="en-GB"/>
          </w:rPr>
          <w:delText>bytes</w:delText>
        </w:r>
      </w:del>
      <w:ins w:id="55" w:author="sorris1" w:date="2010-06-07T08:30:00Z">
        <w:r>
          <w:rPr>
            <w:rStyle w:val="msoins0"/>
            <w:rFonts w:cs="Arial"/>
            <w:szCs w:val="20"/>
            <w:lang w:val="en-GB"/>
          </w:rPr>
          <w:t>characters</w:t>
        </w:r>
      </w:ins>
    </w:p>
    <w:p w14:paraId="2AEDF7D3" w14:textId="77777777" w:rsidR="00E9111B" w:rsidRDefault="00E9111B">
      <w:pPr>
        <w:tabs>
          <w:tab w:val="left" w:pos="709"/>
          <w:tab w:val="left" w:pos="1276"/>
          <w:tab w:val="left" w:pos="1843"/>
          <w:tab w:val="left" w:pos="2419"/>
        </w:tabs>
        <w:ind w:left="1276"/>
        <w:rPr>
          <w:rFonts w:cs="Arial"/>
          <w:szCs w:val="20"/>
          <w:lang w:val="en-GB"/>
        </w:rPr>
      </w:pPr>
    </w:p>
    <w:p w14:paraId="06492AF4"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Artist Name</w:t>
      </w:r>
    </w:p>
    <w:p w14:paraId="40018930" w14:textId="77777777" w:rsidR="00E9111B" w:rsidRDefault="0042307E">
      <w:pPr>
        <w:tabs>
          <w:tab w:val="left" w:pos="709"/>
          <w:tab w:val="left" w:pos="1276"/>
          <w:tab w:val="left" w:pos="1843"/>
          <w:tab w:val="left" w:pos="2419"/>
        </w:tabs>
        <w:ind w:left="1276"/>
      </w:pPr>
      <w:r>
        <w:rPr>
          <w:rFonts w:cs="Arial"/>
          <w:szCs w:val="20"/>
          <w:lang w:val="en-GB"/>
        </w:rPr>
        <w:tab/>
      </w:r>
      <w:r>
        <w:rPr>
          <w:rFonts w:cs="Arial"/>
          <w:szCs w:val="20"/>
          <w:lang w:val="en-GB"/>
        </w:rPr>
        <w:tab/>
        <w:t>Max. 37 characters, 36 characters plus 1 end of string character.</w:t>
      </w:r>
    </w:p>
    <w:p w14:paraId="15F8D945" w14:textId="77777777" w:rsidR="00E9111B" w:rsidRDefault="0042307E">
      <w:pPr>
        <w:tabs>
          <w:tab w:val="left" w:pos="709"/>
          <w:tab w:val="left" w:pos="1276"/>
          <w:tab w:val="left" w:pos="1843"/>
          <w:tab w:val="left" w:pos="2419"/>
        </w:tabs>
        <w:rPr>
          <w:rFonts w:cs="Arial"/>
          <w:szCs w:val="20"/>
          <w:lang w:val="en-GB"/>
        </w:rPr>
      </w:pPr>
      <w:r>
        <w:rPr>
          <w:rFonts w:cs="Arial"/>
          <w:szCs w:val="20"/>
          <w:lang w:val="en-GB"/>
        </w:rPr>
        <w:tab/>
      </w:r>
    </w:p>
    <w:p w14:paraId="06B3F5F3" w14:textId="77777777" w:rsidR="00E9111B" w:rsidRDefault="0042307E">
      <w:pPr>
        <w:tabs>
          <w:tab w:val="left" w:pos="709"/>
          <w:tab w:val="left" w:pos="1276"/>
          <w:tab w:val="left" w:pos="1843"/>
          <w:tab w:val="left" w:pos="2419"/>
        </w:tabs>
        <w:rPr>
          <w:rFonts w:cs="Arial"/>
          <w:b/>
          <w:szCs w:val="20"/>
          <w:lang w:val="en-GB"/>
        </w:rPr>
      </w:pPr>
      <w:r>
        <w:rPr>
          <w:rFonts w:cs="Arial"/>
          <w:szCs w:val="20"/>
          <w:lang w:val="en-GB"/>
        </w:rPr>
        <w:lastRenderedPageBreak/>
        <w:tab/>
      </w:r>
      <w:r>
        <w:rPr>
          <w:rFonts w:cs="Arial"/>
          <w:b/>
          <w:szCs w:val="20"/>
          <w:lang w:val="en-GB"/>
        </w:rPr>
        <w:t>If Utilization = 0x06:</w:t>
      </w:r>
    </w:p>
    <w:p w14:paraId="40EF2280" w14:textId="77777777" w:rsidR="00E9111B" w:rsidRDefault="00E9111B">
      <w:pPr>
        <w:tabs>
          <w:tab w:val="left" w:pos="709"/>
          <w:tab w:val="left" w:pos="1276"/>
          <w:tab w:val="left" w:pos="1843"/>
          <w:tab w:val="left" w:pos="2419"/>
        </w:tabs>
      </w:pPr>
    </w:p>
    <w:p w14:paraId="310B5D52" w14:textId="77777777" w:rsidR="00E9111B" w:rsidRDefault="0042307E">
      <w:pPr>
        <w:tabs>
          <w:tab w:val="left" w:pos="1260"/>
        </w:tabs>
        <w:ind w:left="720"/>
        <w:rPr>
          <w:rFonts w:cs="Arial"/>
          <w:b/>
          <w:snapToGrid w:val="0"/>
          <w:szCs w:val="20"/>
          <w:lang w:val="en-GB"/>
        </w:rPr>
      </w:pPr>
      <w:r>
        <w:rPr>
          <w:rFonts w:cs="Arial"/>
          <w:szCs w:val="20"/>
          <w:lang w:val="en-GB"/>
        </w:rPr>
        <w:tab/>
      </w:r>
      <w:r>
        <w:rPr>
          <w:rFonts w:cs="Arial"/>
          <w:b/>
          <w:szCs w:val="20"/>
          <w:lang w:val="en-GB"/>
        </w:rPr>
        <w:t xml:space="preserve">Byte 4 up to 133/68 </w:t>
      </w:r>
      <w:r>
        <w:rPr>
          <w:rFonts w:cs="Arial"/>
          <w:b/>
          <w:snapToGrid w:val="0"/>
          <w:szCs w:val="20"/>
          <w:lang w:val="en-GB"/>
        </w:rPr>
        <w:t>(Coding Table I / Coding Table II):</w:t>
      </w:r>
    </w:p>
    <w:p w14:paraId="1C07DDF2" w14:textId="77777777" w:rsidR="00E9111B" w:rsidRDefault="0042307E">
      <w:pPr>
        <w:tabs>
          <w:tab w:val="left" w:pos="1260"/>
          <w:tab w:val="left" w:pos="1800"/>
        </w:tabs>
        <w:ind w:left="720"/>
        <w:rPr>
          <w:rFonts w:cs="Arial"/>
          <w:snapToGrid w:val="0"/>
          <w:szCs w:val="20"/>
          <w:lang w:val="en-GB"/>
        </w:rPr>
      </w:pPr>
      <w:r>
        <w:rPr>
          <w:rFonts w:cs="Arial"/>
          <w:b/>
          <w:snapToGrid w:val="0"/>
          <w:szCs w:val="20"/>
          <w:lang w:val="en-GB"/>
        </w:rPr>
        <w:tab/>
      </w:r>
      <w:r>
        <w:rPr>
          <w:rFonts w:cs="Arial"/>
          <w:b/>
          <w:snapToGrid w:val="0"/>
          <w:szCs w:val="20"/>
          <w:lang w:val="en-GB"/>
        </w:rPr>
        <w:tab/>
      </w:r>
      <w:r>
        <w:rPr>
          <w:rFonts w:cs="Arial"/>
          <w:snapToGrid w:val="0"/>
          <w:szCs w:val="20"/>
          <w:lang w:val="en-GB"/>
        </w:rPr>
        <w:t>Artist Name</w:t>
      </w:r>
    </w:p>
    <w:p w14:paraId="74DA4781" w14:textId="77777777" w:rsidR="00E9111B" w:rsidRDefault="0042307E">
      <w:pPr>
        <w:tabs>
          <w:tab w:val="left" w:pos="1260"/>
          <w:tab w:val="left" w:pos="1800"/>
          <w:tab w:val="left" w:pos="2340"/>
        </w:tabs>
        <w:ind w:left="720"/>
        <w:rPr>
          <w:rFonts w:cs="Arial"/>
          <w:szCs w:val="20"/>
          <w:lang w:val="en-GB"/>
        </w:rPr>
      </w:pPr>
      <w:r>
        <w:rPr>
          <w:rFonts w:cs="Arial"/>
          <w:snapToGrid w:val="0"/>
          <w:szCs w:val="20"/>
          <w:lang w:val="en-GB"/>
        </w:rPr>
        <w:tab/>
      </w:r>
      <w:r>
        <w:rPr>
          <w:rFonts w:cs="Arial"/>
          <w:snapToGrid w:val="0"/>
          <w:szCs w:val="20"/>
          <w:lang w:val="en-GB"/>
        </w:rPr>
        <w:tab/>
      </w:r>
      <w:r>
        <w:rPr>
          <w:rFonts w:cs="Arial"/>
          <w:snapToGrid w:val="0"/>
          <w:szCs w:val="20"/>
          <w:lang w:val="en-GB"/>
        </w:rPr>
        <w:tab/>
        <w:t>Max. 65 characters, 64 characters plus 1 end of string character.</w:t>
      </w:r>
    </w:p>
    <w:p w14:paraId="74F621B6" w14:textId="77777777" w:rsidR="00E9111B" w:rsidRDefault="00E9111B">
      <w:pPr>
        <w:rPr>
          <w:szCs w:val="20"/>
          <w:lang w:val="en-GB"/>
        </w:rPr>
      </w:pPr>
    </w:p>
    <w:p w14:paraId="21783B14" w14:textId="77777777" w:rsidR="0042307E" w:rsidRDefault="0042307E" w:rsidP="0042307E">
      <w:pPr>
        <w:pStyle w:val="Heading4"/>
      </w:pPr>
      <w:r w:rsidRPr="00B9479B">
        <w:t>TP-LOG-TPL-REQ-023154/A-SID-68-SDARS_CatName_St (</w:t>
      </w:r>
      <w:proofErr w:type="spellStart"/>
      <w:r w:rsidRPr="00B9479B">
        <w:t>TcSE</w:t>
      </w:r>
      <w:proofErr w:type="spellEnd"/>
      <w:r w:rsidRPr="00B9479B">
        <w:t xml:space="preserve"> ROIN-146772-3)</w:t>
      </w:r>
    </w:p>
    <w:p w14:paraId="1C7F40C4"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56/30 (Coding Table I / Coding Table II) bytes</w:t>
      </w:r>
    </w:p>
    <w:p w14:paraId="58E45227"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4A308FCA"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0x68: </w:t>
      </w:r>
      <w:proofErr w:type="spellStart"/>
      <w:r>
        <w:rPr>
          <w:rStyle w:val="spelle"/>
          <w:rFonts w:cs="Arial"/>
          <w:snapToGrid w:val="0"/>
          <w:szCs w:val="20"/>
          <w:lang w:val="en-GB"/>
        </w:rPr>
        <w:t>SDARS_CatName_St</w:t>
      </w:r>
      <w:proofErr w:type="spellEnd"/>
    </w:p>
    <w:p w14:paraId="44090842"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298E9795" w14:textId="77777777" w:rsidR="00E9111B" w:rsidRDefault="0042307E">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14:paraId="5E59ED2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AEC73BF"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1C213A29"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41C0ED38"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21594B45"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79A96C4E"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3ACEF28"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4C5FD76D" w14:textId="77777777" w:rsidR="00E9111B" w:rsidRDefault="00E9111B">
      <w:pPr>
        <w:autoSpaceDE w:val="0"/>
        <w:autoSpaceDN w:val="0"/>
        <w:adjustRightInd w:val="0"/>
        <w:ind w:left="1260"/>
        <w:rPr>
          <w:rFonts w:ascii="Helvetica-Oblique" w:hAnsi="Helvetica-Oblique" w:cs="Helvetica-Oblique" w:hint="eastAsia"/>
          <w:i/>
          <w:iCs/>
          <w:szCs w:val="20"/>
        </w:rPr>
      </w:pPr>
    </w:p>
    <w:p w14:paraId="13D86138"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6F16550B"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46C96D93"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387D6D81"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3EDEC42E"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0318FC25"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55/29 (Coding Table I / Coding Table II): </w:t>
      </w:r>
    </w:p>
    <w:p w14:paraId="708DCC57"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GCI Category Long Name</w:t>
      </w:r>
    </w:p>
    <w:p w14:paraId="0AE50897"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Max. 17 characters, 16 characters plus 1 end of string character.</w:t>
      </w:r>
    </w:p>
    <w:p w14:paraId="0F875150" w14:textId="77777777" w:rsidR="00E9111B" w:rsidRDefault="00E9111B">
      <w:pPr>
        <w:tabs>
          <w:tab w:val="left" w:pos="709"/>
          <w:tab w:val="left" w:pos="1276"/>
          <w:tab w:val="left" w:pos="1843"/>
          <w:tab w:val="left" w:pos="2419"/>
        </w:tabs>
        <w:ind w:left="1276"/>
        <w:rPr>
          <w:rFonts w:cs="Arial"/>
          <w:szCs w:val="20"/>
          <w:lang w:val="en-GB"/>
        </w:rPr>
      </w:pPr>
    </w:p>
    <w:p w14:paraId="55473657"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GCI Category Short Name</w:t>
      </w:r>
    </w:p>
    <w:p w14:paraId="27FC7E00"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Max. 9 characters, 8 characters plus 1 end of string character.</w:t>
      </w:r>
    </w:p>
    <w:p w14:paraId="1C7A8A0A" w14:textId="77777777" w:rsidR="00E9111B" w:rsidRDefault="00E9111B">
      <w:pPr>
        <w:tabs>
          <w:tab w:val="left" w:pos="709"/>
          <w:tab w:val="left" w:pos="1276"/>
          <w:tab w:val="left" w:pos="1843"/>
          <w:tab w:val="left" w:pos="2419"/>
        </w:tabs>
        <w:ind w:left="1276"/>
        <w:rPr>
          <w:rFonts w:cs="Arial"/>
          <w:szCs w:val="20"/>
          <w:lang w:val="en-GB"/>
        </w:rPr>
      </w:pPr>
    </w:p>
    <w:p w14:paraId="240E526A" w14:textId="77777777" w:rsidR="00E9111B" w:rsidRDefault="00E9111B">
      <w:pPr>
        <w:tabs>
          <w:tab w:val="left" w:pos="709"/>
          <w:tab w:val="left" w:pos="1276"/>
          <w:tab w:val="left" w:pos="1843"/>
          <w:tab w:val="left" w:pos="2419"/>
        </w:tabs>
        <w:ind w:left="1276"/>
        <w:rPr>
          <w:lang w:val="en-GB"/>
        </w:rPr>
      </w:pPr>
    </w:p>
    <w:p w14:paraId="547C6980" w14:textId="77777777" w:rsidR="0042307E" w:rsidRDefault="0042307E" w:rsidP="0042307E">
      <w:pPr>
        <w:pStyle w:val="Heading4"/>
      </w:pPr>
      <w:r w:rsidRPr="00B9479B">
        <w:t>TP-LOG-TPL-REQ-023155/A-SID-6C-SDARS_ChannelName_St (</w:t>
      </w:r>
      <w:proofErr w:type="spellStart"/>
      <w:r w:rsidRPr="00B9479B">
        <w:t>TcSE</w:t>
      </w:r>
      <w:proofErr w:type="spellEnd"/>
      <w:r w:rsidRPr="00B9479B">
        <w:t xml:space="preserve"> ROIN-146811-3)</w:t>
      </w:r>
    </w:p>
    <w:p w14:paraId="43E827CB"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64/34 (Coding Table I / Coding Table II) bytes</w:t>
      </w:r>
    </w:p>
    <w:p w14:paraId="3C4B7DD9"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3727C546"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0x6C: </w:t>
      </w:r>
      <w:proofErr w:type="spellStart"/>
      <w:r>
        <w:rPr>
          <w:rStyle w:val="spelle"/>
          <w:rFonts w:cs="Arial"/>
          <w:snapToGrid w:val="0"/>
          <w:szCs w:val="20"/>
          <w:lang w:val="en-GB"/>
        </w:rPr>
        <w:t>SDARS_ChannelName_St</w:t>
      </w:r>
      <w:proofErr w:type="spellEnd"/>
    </w:p>
    <w:p w14:paraId="0BC7E74C"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0F01126C" w14:textId="77777777" w:rsidR="00E9111B" w:rsidRDefault="0042307E">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14:paraId="372C7B79"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40899A50"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79F1C23B"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4AB54319"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26DC050D"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61BA9DEF"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4F49CE56"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5D7DA463" w14:textId="77777777" w:rsidR="00E9111B" w:rsidRDefault="00E9111B">
      <w:pPr>
        <w:autoSpaceDE w:val="0"/>
        <w:autoSpaceDN w:val="0"/>
        <w:adjustRightInd w:val="0"/>
        <w:ind w:left="1260"/>
        <w:rPr>
          <w:rFonts w:ascii="Helvetica-Oblique" w:hAnsi="Helvetica-Oblique" w:cs="Helvetica-Oblique" w:hint="eastAsia"/>
          <w:i/>
          <w:iCs/>
          <w:szCs w:val="20"/>
        </w:rPr>
      </w:pPr>
    </w:p>
    <w:p w14:paraId="3818606D"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1A38161C"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74B4E1D9"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lastRenderedPageBreak/>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5A492C14"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442CEAFC"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0A3F98B9"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63/33 (Coding Table I / Coding Table II): </w:t>
      </w:r>
    </w:p>
    <w:p w14:paraId="44D29626"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GCI Channel Long Name</w:t>
      </w:r>
    </w:p>
    <w:p w14:paraId="5DD6F855"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Max. 21 characters, 20 characters plus 1 end of string character.</w:t>
      </w:r>
    </w:p>
    <w:p w14:paraId="1B01CE7D" w14:textId="77777777" w:rsidR="00E9111B" w:rsidRDefault="00E9111B">
      <w:pPr>
        <w:tabs>
          <w:tab w:val="left" w:pos="709"/>
          <w:tab w:val="left" w:pos="1276"/>
          <w:tab w:val="left" w:pos="1843"/>
          <w:tab w:val="left" w:pos="2419"/>
        </w:tabs>
        <w:ind w:left="1276"/>
        <w:rPr>
          <w:rFonts w:cs="Arial"/>
          <w:szCs w:val="20"/>
          <w:lang w:val="en-GB"/>
        </w:rPr>
      </w:pPr>
    </w:p>
    <w:p w14:paraId="2F5B63AF"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GCI Channel Short Name</w:t>
      </w:r>
    </w:p>
    <w:p w14:paraId="600BF4FB"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Max. 9 characters, 8 characters plus 1 end of string character.</w:t>
      </w:r>
    </w:p>
    <w:p w14:paraId="45C23B2B" w14:textId="77777777" w:rsidR="00E9111B" w:rsidRDefault="00E9111B">
      <w:pPr>
        <w:tabs>
          <w:tab w:val="left" w:pos="709"/>
          <w:tab w:val="left" w:pos="1276"/>
          <w:tab w:val="left" w:pos="1843"/>
          <w:tab w:val="left" w:pos="2419"/>
        </w:tabs>
        <w:ind w:left="1276"/>
        <w:rPr>
          <w:rFonts w:cs="Arial"/>
          <w:szCs w:val="20"/>
          <w:lang w:val="en-GB"/>
        </w:rPr>
      </w:pPr>
    </w:p>
    <w:p w14:paraId="4764AF5F" w14:textId="77777777" w:rsidR="00E9111B" w:rsidRDefault="00E9111B">
      <w:pPr>
        <w:tabs>
          <w:tab w:val="left" w:pos="709"/>
          <w:tab w:val="left" w:pos="1276"/>
          <w:tab w:val="left" w:pos="1843"/>
          <w:tab w:val="left" w:pos="2419"/>
        </w:tabs>
        <w:ind w:left="1276"/>
        <w:rPr>
          <w:lang w:val="en-GB"/>
        </w:rPr>
      </w:pPr>
    </w:p>
    <w:p w14:paraId="7CA8A5AD" w14:textId="77777777" w:rsidR="0042307E" w:rsidRDefault="0042307E" w:rsidP="0042307E">
      <w:pPr>
        <w:pStyle w:val="Heading4"/>
      </w:pPr>
      <w:r w:rsidRPr="00B9479B">
        <w:t>TP-LOG-TPL-REQ-023156/A-SID-6F-DispInfo_SongTitle_St (</w:t>
      </w:r>
      <w:proofErr w:type="spellStart"/>
      <w:r w:rsidRPr="00B9479B">
        <w:t>TcSE</w:t>
      </w:r>
      <w:proofErr w:type="spellEnd"/>
      <w:r w:rsidRPr="00B9479B">
        <w:t xml:space="preserve"> ROIN-146818-5)</w:t>
      </w:r>
    </w:p>
    <w:p w14:paraId="6CE8D9B4" w14:textId="77777777" w:rsidR="00E9111B" w:rsidRDefault="0042307E">
      <w:pPr>
        <w:tabs>
          <w:tab w:val="left" w:pos="709"/>
          <w:tab w:val="left" w:pos="1276"/>
          <w:tab w:val="left" w:pos="1843"/>
          <w:tab w:val="left" w:pos="2419"/>
        </w:tabs>
        <w:rPr>
          <w:rFonts w:cs="Arial"/>
          <w:snapToGrid w:val="0"/>
          <w:szCs w:val="20"/>
          <w:lang w:val="en-GB"/>
        </w:rPr>
      </w:pPr>
      <w:ins w:id="56" w:author="sorris1" w:date="2009-04-13T15:40:00Z">
        <w:r>
          <w:rPr>
            <w:rStyle w:val="msoins1"/>
            <w:rFonts w:cs="Arial"/>
            <w:snapToGrid w:val="0"/>
            <w:szCs w:val="20"/>
            <w:lang w:val="en-GB"/>
          </w:rPr>
          <w:t xml:space="preserve">Max </w:t>
        </w:r>
      </w:ins>
      <w:r>
        <w:rPr>
          <w:rFonts w:cs="Arial"/>
          <w:snapToGrid w:val="0"/>
          <w:szCs w:val="20"/>
          <w:lang w:val="en-GB"/>
        </w:rPr>
        <w:t xml:space="preserve">Data size: up to </w:t>
      </w:r>
      <w:ins w:id="57" w:author="sorris1" w:date="2009-04-13T15:39:00Z">
        <w:r>
          <w:rPr>
            <w:rStyle w:val="msoins1"/>
            <w:rFonts w:cs="Arial"/>
            <w:snapToGrid w:val="0"/>
            <w:szCs w:val="20"/>
            <w:lang w:val="en-GB"/>
          </w:rPr>
          <w:t>134</w:t>
        </w:r>
      </w:ins>
      <w:r>
        <w:rPr>
          <w:rFonts w:cs="Arial"/>
          <w:snapToGrid w:val="0"/>
          <w:szCs w:val="20"/>
          <w:lang w:val="en-GB"/>
        </w:rPr>
        <w:t>/</w:t>
      </w:r>
      <w:ins w:id="58" w:author="sorris1" w:date="2009-04-13T15:39:00Z">
        <w:r>
          <w:rPr>
            <w:rStyle w:val="msoins1"/>
            <w:rFonts w:cs="Arial"/>
            <w:snapToGrid w:val="0"/>
            <w:szCs w:val="20"/>
            <w:lang w:val="en-GB"/>
          </w:rPr>
          <w:t xml:space="preserve">69 </w:t>
        </w:r>
      </w:ins>
      <w:r>
        <w:rPr>
          <w:rFonts w:cs="Arial"/>
          <w:snapToGrid w:val="0"/>
          <w:szCs w:val="20"/>
          <w:lang w:val="en-GB"/>
        </w:rPr>
        <w:t>(Coding Table I / Coding Table II) bytes</w:t>
      </w:r>
    </w:p>
    <w:p w14:paraId="3BF4B1F9"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355C605E"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0x6F: </w:t>
      </w:r>
      <w:proofErr w:type="spellStart"/>
      <w:ins w:id="59" w:author="sorris1" w:date="2009-04-13T15:39:00Z">
        <w:r>
          <w:rPr>
            <w:rStyle w:val="msoins1"/>
            <w:rFonts w:cs="Arial"/>
            <w:snapToGrid w:val="0"/>
            <w:szCs w:val="20"/>
            <w:lang w:val="en-GB"/>
          </w:rPr>
          <w:t>DispInfo</w:t>
        </w:r>
      </w:ins>
      <w:r>
        <w:rPr>
          <w:rStyle w:val="spelle"/>
          <w:rFonts w:cs="Arial"/>
          <w:snapToGrid w:val="0"/>
          <w:szCs w:val="20"/>
          <w:lang w:val="en-GB"/>
        </w:rPr>
        <w:t>_SongTitle_St</w:t>
      </w:r>
      <w:proofErr w:type="spellEnd"/>
    </w:p>
    <w:p w14:paraId="33E9D7D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2D0AC101" w14:textId="77777777" w:rsidR="00E9111B" w:rsidRDefault="0042307E">
      <w:pPr>
        <w:tabs>
          <w:tab w:val="left" w:pos="3544"/>
        </w:tabs>
        <w:ind w:left="1276"/>
        <w:rPr>
          <w:ins w:id="60" w:author="sorris1" w:date="2009-04-13T15:35:00Z"/>
          <w:rStyle w:val="msoins1"/>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14:paraId="109B120B" w14:textId="77777777" w:rsidR="00E9111B" w:rsidRDefault="0042307E">
      <w:pPr>
        <w:numPr>
          <w:ins w:id="61" w:author="sorris1" w:date="2009-04-13T15:35:00Z"/>
        </w:numPr>
        <w:tabs>
          <w:tab w:val="left" w:pos="3544"/>
        </w:tabs>
        <w:ind w:left="1276"/>
      </w:pPr>
      <w:ins w:id="62" w:author="sorris1" w:date="2009-04-13T15:35:00Z">
        <w:r>
          <w:rPr>
            <w:rStyle w:val="msoins1"/>
            <w:rFonts w:cs="Arial"/>
            <w:snapToGrid w:val="0"/>
            <w:szCs w:val="20"/>
            <w:lang w:val="en-GB"/>
          </w:rPr>
          <w:t>0x06: Radio_Service6</w:t>
        </w:r>
      </w:ins>
      <w:ins w:id="63" w:author="sorris1" w:date="2009-04-13T15:36:00Z">
        <w:r>
          <w:rPr>
            <w:rStyle w:val="msoins1"/>
            <w:rFonts w:cs="Arial"/>
            <w:snapToGrid w:val="0"/>
            <w:szCs w:val="20"/>
            <w:lang w:val="en-GB"/>
          </w:rPr>
          <w:tab/>
          <w:t>–</w:t>
        </w:r>
        <w:r>
          <w:rPr>
            <w:rStyle w:val="msoins1"/>
            <w:rFonts w:cs="Arial"/>
            <w:snapToGrid w:val="0"/>
            <w:szCs w:val="20"/>
            <w:lang w:val="en-GB"/>
          </w:rPr>
          <w:tab/>
          <w:t>HD Radio</w:t>
        </w:r>
      </w:ins>
    </w:p>
    <w:p w14:paraId="280FD8D5"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02FE3CFF"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6E76BF67"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5C99B82C"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103B542B"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4F18A37A"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F445F73"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7D0EC0B3" w14:textId="77777777" w:rsidR="00E9111B" w:rsidRDefault="00E9111B">
      <w:pPr>
        <w:autoSpaceDE w:val="0"/>
        <w:autoSpaceDN w:val="0"/>
        <w:adjustRightInd w:val="0"/>
        <w:ind w:left="1260"/>
        <w:rPr>
          <w:rFonts w:ascii="Helvetica-Oblique" w:hAnsi="Helvetica-Oblique" w:cs="Helvetica-Oblique" w:hint="eastAsia"/>
          <w:i/>
          <w:iCs/>
          <w:szCs w:val="20"/>
        </w:rPr>
      </w:pPr>
    </w:p>
    <w:p w14:paraId="3A039208"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36061240"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21F6F6D2"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1A679A67"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139B192B"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40213F7E" w14:textId="77777777" w:rsidR="00E9111B" w:rsidRDefault="0042307E">
      <w:pPr>
        <w:numPr>
          <w:ins w:id="64" w:author="sorris1" w:date="2009-04-13T15:36:00Z"/>
        </w:numPr>
        <w:tabs>
          <w:tab w:val="left" w:pos="709"/>
          <w:tab w:val="left" w:pos="1276"/>
          <w:tab w:val="left" w:pos="1843"/>
          <w:tab w:val="left" w:pos="2419"/>
        </w:tabs>
        <w:spacing w:before="120" w:after="60"/>
        <w:ind w:left="709"/>
        <w:rPr>
          <w:ins w:id="65" w:author="sorris1" w:date="2009-04-13T15:36:00Z"/>
          <w:rStyle w:val="msoins1"/>
          <w:rFonts w:cs="Arial"/>
          <w:b/>
          <w:snapToGrid w:val="0"/>
          <w:lang w:val="en-GB"/>
        </w:rPr>
      </w:pPr>
      <w:ins w:id="66" w:author="sorris1" w:date="2009-04-13T15:36:00Z">
        <w:r>
          <w:rPr>
            <w:rStyle w:val="msoins1"/>
            <w:rFonts w:cs="Arial"/>
            <w:b/>
            <w:snapToGrid w:val="0"/>
            <w:szCs w:val="20"/>
            <w:lang w:val="en-GB"/>
          </w:rPr>
          <w:t>If Utilization = 0x02:</w:t>
        </w:r>
      </w:ins>
    </w:p>
    <w:p w14:paraId="568D9971" w14:textId="77777777" w:rsidR="00E9111B" w:rsidRDefault="0042307E">
      <w:pPr>
        <w:tabs>
          <w:tab w:val="left" w:pos="709"/>
          <w:tab w:val="left" w:pos="1276"/>
          <w:tab w:val="left" w:pos="1843"/>
          <w:tab w:val="left" w:pos="2419"/>
        </w:tabs>
        <w:spacing w:before="120" w:after="60"/>
        <w:ind w:left="1276"/>
      </w:pPr>
      <w:r>
        <w:rPr>
          <w:rFonts w:cs="Arial"/>
          <w:b/>
          <w:snapToGrid w:val="0"/>
          <w:szCs w:val="20"/>
          <w:lang w:val="en-GB"/>
        </w:rPr>
        <w:t xml:space="preserve">Byte 4 up to 93/48 (Coding Table I / Coding Table II): </w:t>
      </w:r>
    </w:p>
    <w:p w14:paraId="114467A2" w14:textId="77777777" w:rsidR="00E9111B" w:rsidRDefault="0042307E">
      <w:pPr>
        <w:tabs>
          <w:tab w:val="left" w:pos="709"/>
          <w:tab w:val="left" w:pos="1276"/>
          <w:tab w:val="left" w:pos="1843"/>
          <w:tab w:val="left" w:pos="2419"/>
        </w:tabs>
        <w:ind w:left="1843"/>
        <w:rPr>
          <w:rFonts w:cs="Arial"/>
          <w:szCs w:val="20"/>
          <w:lang w:val="en-GB"/>
        </w:rPr>
      </w:pPr>
      <w:r>
        <w:rPr>
          <w:rFonts w:cs="Arial"/>
          <w:szCs w:val="20"/>
          <w:lang w:val="en-GB"/>
        </w:rPr>
        <w:t>PID</w:t>
      </w:r>
    </w:p>
    <w:p w14:paraId="084874B1" w14:textId="77777777" w:rsidR="00E9111B" w:rsidRDefault="0042307E">
      <w:pPr>
        <w:tabs>
          <w:tab w:val="left" w:pos="709"/>
          <w:tab w:val="left" w:pos="1276"/>
          <w:tab w:val="left" w:pos="1843"/>
          <w:tab w:val="left" w:pos="2419"/>
        </w:tabs>
        <w:ind w:left="1843"/>
        <w:rPr>
          <w:rFonts w:cs="Arial"/>
          <w:szCs w:val="20"/>
          <w:lang w:val="en-GB"/>
        </w:rPr>
      </w:pPr>
      <w:r>
        <w:rPr>
          <w:rFonts w:cs="Arial"/>
          <w:szCs w:val="20"/>
          <w:lang w:val="en-GB"/>
        </w:rPr>
        <w:tab/>
        <w:t xml:space="preserve">Fixed 8 </w:t>
      </w:r>
      <w:del w:id="67" w:author="sorris1" w:date="2010-06-07T08:29:00Z">
        <w:r>
          <w:rPr>
            <w:rStyle w:val="msodel0"/>
            <w:rFonts w:cs="Arial"/>
            <w:szCs w:val="20"/>
            <w:lang w:val="en-GB"/>
          </w:rPr>
          <w:delText>bytes</w:delText>
        </w:r>
      </w:del>
      <w:ins w:id="68" w:author="sorris1" w:date="2010-06-07T08:29:00Z">
        <w:r>
          <w:rPr>
            <w:rStyle w:val="msoins1"/>
            <w:rFonts w:cs="Arial"/>
            <w:szCs w:val="20"/>
            <w:lang w:val="en-GB"/>
          </w:rPr>
          <w:t>characters</w:t>
        </w:r>
      </w:ins>
    </w:p>
    <w:p w14:paraId="5EB15EAD" w14:textId="77777777" w:rsidR="00E9111B" w:rsidRDefault="00E9111B">
      <w:pPr>
        <w:tabs>
          <w:tab w:val="left" w:pos="709"/>
          <w:tab w:val="left" w:pos="1276"/>
          <w:tab w:val="left" w:pos="1843"/>
          <w:tab w:val="left" w:pos="2419"/>
        </w:tabs>
        <w:ind w:left="1843"/>
        <w:rPr>
          <w:rFonts w:cs="Arial"/>
          <w:szCs w:val="20"/>
          <w:lang w:val="en-GB"/>
        </w:rPr>
      </w:pPr>
    </w:p>
    <w:p w14:paraId="5589EB69" w14:textId="77777777" w:rsidR="00E9111B" w:rsidRDefault="0042307E">
      <w:pPr>
        <w:tabs>
          <w:tab w:val="left" w:pos="709"/>
          <w:tab w:val="left" w:pos="1276"/>
          <w:tab w:val="left" w:pos="1843"/>
          <w:tab w:val="left" w:pos="2419"/>
        </w:tabs>
        <w:ind w:left="1843"/>
        <w:rPr>
          <w:rFonts w:cs="Arial"/>
          <w:szCs w:val="20"/>
          <w:lang w:val="en-GB"/>
        </w:rPr>
      </w:pPr>
      <w:r>
        <w:rPr>
          <w:rFonts w:cs="Arial"/>
          <w:szCs w:val="20"/>
          <w:lang w:val="en-GB"/>
        </w:rPr>
        <w:t>Song Title</w:t>
      </w:r>
    </w:p>
    <w:p w14:paraId="27190FCF" w14:textId="77777777" w:rsidR="00E9111B" w:rsidRDefault="0042307E">
      <w:pPr>
        <w:tabs>
          <w:tab w:val="left" w:pos="709"/>
          <w:tab w:val="left" w:pos="1276"/>
          <w:tab w:val="left" w:pos="1843"/>
          <w:tab w:val="left" w:pos="2419"/>
        </w:tabs>
        <w:ind w:left="1843"/>
        <w:rPr>
          <w:ins w:id="69" w:author="sorris1" w:date="2009-04-13T15:36:00Z"/>
          <w:rStyle w:val="msoins1"/>
        </w:rPr>
      </w:pPr>
      <w:r>
        <w:rPr>
          <w:rFonts w:cs="Arial"/>
          <w:szCs w:val="20"/>
          <w:lang w:val="en-GB"/>
        </w:rPr>
        <w:tab/>
        <w:t>Max. 37 characters, 36 characters plus 1 end of string character.</w:t>
      </w:r>
    </w:p>
    <w:p w14:paraId="07804AEC" w14:textId="77777777" w:rsidR="00E9111B" w:rsidRDefault="00E9111B">
      <w:pPr>
        <w:numPr>
          <w:ins w:id="70" w:author="sorris1" w:date="2009-04-13T15:37:00Z"/>
        </w:numPr>
        <w:tabs>
          <w:tab w:val="left" w:pos="709"/>
          <w:tab w:val="left" w:pos="1276"/>
          <w:tab w:val="left" w:pos="1843"/>
          <w:tab w:val="left" w:pos="2419"/>
        </w:tabs>
        <w:ind w:left="1843"/>
        <w:rPr>
          <w:ins w:id="71" w:author="sorris1" w:date="2009-04-13T15:37:00Z"/>
          <w:rStyle w:val="msoins1"/>
          <w:rFonts w:cs="Arial"/>
          <w:szCs w:val="20"/>
          <w:lang w:val="en-GB"/>
        </w:rPr>
      </w:pPr>
    </w:p>
    <w:p w14:paraId="5FC70797" w14:textId="77777777" w:rsidR="00E9111B" w:rsidRDefault="0042307E">
      <w:pPr>
        <w:numPr>
          <w:ins w:id="72" w:author="sorris1" w:date="2009-04-13T15:36:00Z"/>
        </w:numPr>
        <w:tabs>
          <w:tab w:val="left" w:pos="709"/>
          <w:tab w:val="left" w:pos="1276"/>
          <w:tab w:val="left" w:pos="1843"/>
          <w:tab w:val="left" w:pos="2419"/>
        </w:tabs>
        <w:ind w:left="720"/>
        <w:rPr>
          <w:ins w:id="73" w:author="sorris1" w:date="2009-04-13T15:39:00Z"/>
          <w:rStyle w:val="msoins1"/>
          <w:rFonts w:cs="Arial"/>
          <w:b/>
          <w:szCs w:val="20"/>
          <w:lang w:val="en-GB"/>
        </w:rPr>
      </w:pPr>
      <w:ins w:id="74" w:author="sorris1" w:date="2009-04-13T15:37:00Z">
        <w:r>
          <w:rPr>
            <w:rStyle w:val="msoins1"/>
            <w:rFonts w:cs="Arial"/>
            <w:b/>
            <w:szCs w:val="20"/>
            <w:lang w:val="en-GB"/>
          </w:rPr>
          <w:t>If Utilization = 0x06:</w:t>
        </w:r>
      </w:ins>
    </w:p>
    <w:p w14:paraId="717B0D1C" w14:textId="77777777" w:rsidR="00E9111B" w:rsidRDefault="00E9111B">
      <w:pPr>
        <w:numPr>
          <w:ins w:id="75" w:author="sorris1" w:date="2009-04-13T15:39:00Z"/>
        </w:numPr>
        <w:tabs>
          <w:tab w:val="left" w:pos="709"/>
          <w:tab w:val="left" w:pos="1276"/>
          <w:tab w:val="left" w:pos="1843"/>
          <w:tab w:val="left" w:pos="2419"/>
        </w:tabs>
        <w:ind w:left="720"/>
        <w:rPr>
          <w:ins w:id="76" w:author="sorris1" w:date="2009-04-13T15:37:00Z"/>
          <w:rStyle w:val="msoins1"/>
          <w:rFonts w:cs="Arial"/>
          <w:b/>
          <w:szCs w:val="20"/>
          <w:lang w:val="en-GB"/>
        </w:rPr>
      </w:pPr>
    </w:p>
    <w:p w14:paraId="18B2E289" w14:textId="77777777" w:rsidR="00E9111B" w:rsidRDefault="0042307E">
      <w:pPr>
        <w:numPr>
          <w:ins w:id="77" w:author="sorris1" w:date="2009-04-13T15:37:00Z"/>
        </w:numPr>
        <w:tabs>
          <w:tab w:val="left" w:pos="709"/>
          <w:tab w:val="left" w:pos="1276"/>
          <w:tab w:val="left" w:pos="1843"/>
          <w:tab w:val="left" w:pos="2419"/>
        </w:tabs>
        <w:ind w:left="720"/>
        <w:rPr>
          <w:ins w:id="78" w:author="sorris1" w:date="2009-04-13T15:38:00Z"/>
          <w:rStyle w:val="msoins1"/>
          <w:rFonts w:cs="Arial"/>
          <w:b/>
          <w:snapToGrid w:val="0"/>
          <w:szCs w:val="20"/>
          <w:lang w:val="en-GB"/>
        </w:rPr>
      </w:pPr>
      <w:ins w:id="79" w:author="sorris1" w:date="2009-04-13T15:37:00Z">
        <w:r>
          <w:rPr>
            <w:rStyle w:val="msoins1"/>
            <w:rFonts w:cs="Arial"/>
            <w:b/>
            <w:szCs w:val="20"/>
            <w:lang w:val="en-GB"/>
          </w:rPr>
          <w:tab/>
          <w:t xml:space="preserve">Byte 4 up to </w:t>
        </w:r>
      </w:ins>
      <w:ins w:id="80" w:author="sorris1" w:date="2009-04-13T15:38:00Z">
        <w:r>
          <w:rPr>
            <w:rStyle w:val="msoins1"/>
            <w:rFonts w:cs="Arial"/>
            <w:b/>
            <w:szCs w:val="20"/>
            <w:lang w:val="en-GB"/>
          </w:rPr>
          <w:t xml:space="preserve">133/68 </w:t>
        </w:r>
        <w:r>
          <w:rPr>
            <w:rStyle w:val="msoins1"/>
            <w:rFonts w:cs="Arial"/>
            <w:b/>
            <w:snapToGrid w:val="0"/>
            <w:szCs w:val="20"/>
            <w:lang w:val="en-GB"/>
          </w:rPr>
          <w:t>(Coding Table I / Coding Table II):</w:t>
        </w:r>
      </w:ins>
    </w:p>
    <w:p w14:paraId="21A962E2" w14:textId="77777777" w:rsidR="00E9111B" w:rsidRDefault="0042307E">
      <w:pPr>
        <w:numPr>
          <w:ins w:id="81" w:author="sorris1" w:date="2009-04-13T15:38:00Z"/>
        </w:numPr>
        <w:tabs>
          <w:tab w:val="left" w:pos="709"/>
          <w:tab w:val="left" w:pos="1276"/>
          <w:tab w:val="left" w:pos="1843"/>
          <w:tab w:val="left" w:pos="2419"/>
        </w:tabs>
        <w:ind w:left="720"/>
        <w:rPr>
          <w:ins w:id="82" w:author="sorris1" w:date="2009-04-13T15:38:00Z"/>
          <w:rStyle w:val="msoins1"/>
          <w:rFonts w:cs="Arial"/>
          <w:snapToGrid w:val="0"/>
          <w:szCs w:val="20"/>
          <w:lang w:val="en-GB"/>
        </w:rPr>
      </w:pPr>
      <w:ins w:id="83" w:author="sorris1" w:date="2009-04-13T15:38:00Z">
        <w:r>
          <w:rPr>
            <w:rStyle w:val="msoins1"/>
            <w:rFonts w:cs="Arial"/>
            <w:b/>
            <w:snapToGrid w:val="0"/>
            <w:szCs w:val="20"/>
            <w:lang w:val="en-GB"/>
          </w:rPr>
          <w:tab/>
        </w:r>
        <w:r>
          <w:rPr>
            <w:rStyle w:val="msoins1"/>
            <w:rFonts w:cs="Arial"/>
            <w:b/>
            <w:snapToGrid w:val="0"/>
            <w:szCs w:val="20"/>
            <w:lang w:val="en-GB"/>
          </w:rPr>
          <w:tab/>
        </w:r>
        <w:r>
          <w:rPr>
            <w:rStyle w:val="msoins1"/>
            <w:rFonts w:cs="Arial"/>
            <w:snapToGrid w:val="0"/>
            <w:szCs w:val="20"/>
            <w:lang w:val="en-GB"/>
          </w:rPr>
          <w:t>Song Title</w:t>
        </w:r>
      </w:ins>
    </w:p>
    <w:p w14:paraId="7A434C05" w14:textId="77777777" w:rsidR="00E9111B" w:rsidRDefault="0042307E">
      <w:pPr>
        <w:numPr>
          <w:ins w:id="84" w:author="sorris1" w:date="2009-04-13T15:38:00Z"/>
        </w:numPr>
        <w:tabs>
          <w:tab w:val="left" w:pos="709"/>
          <w:tab w:val="left" w:pos="1276"/>
          <w:tab w:val="left" w:pos="1843"/>
          <w:tab w:val="left" w:pos="2419"/>
        </w:tabs>
        <w:ind w:left="720"/>
      </w:pPr>
      <w:ins w:id="85" w:author="sorris1" w:date="2009-04-13T15:38:00Z">
        <w:r>
          <w:rPr>
            <w:rStyle w:val="msoins1"/>
            <w:rFonts w:cs="Arial"/>
            <w:snapToGrid w:val="0"/>
            <w:szCs w:val="20"/>
            <w:lang w:val="en-GB"/>
          </w:rPr>
          <w:tab/>
        </w:r>
        <w:r>
          <w:rPr>
            <w:rStyle w:val="msoins1"/>
            <w:rFonts w:cs="Arial"/>
            <w:snapToGrid w:val="0"/>
            <w:szCs w:val="20"/>
            <w:lang w:val="en-GB"/>
          </w:rPr>
          <w:tab/>
        </w:r>
        <w:r>
          <w:rPr>
            <w:rStyle w:val="msoins1"/>
            <w:rFonts w:cs="Arial"/>
            <w:snapToGrid w:val="0"/>
            <w:szCs w:val="20"/>
            <w:lang w:val="en-GB"/>
          </w:rPr>
          <w:tab/>
          <w:t>Max. 65 characters, 64 characters plus 1 end of string character.</w:t>
        </w:r>
      </w:ins>
    </w:p>
    <w:p w14:paraId="02C84672" w14:textId="77777777" w:rsidR="00E9111B" w:rsidRDefault="00E9111B">
      <w:pPr>
        <w:rPr>
          <w:rFonts w:cs="Arial"/>
          <w:szCs w:val="20"/>
          <w:lang w:val="en-GB"/>
        </w:rPr>
      </w:pPr>
    </w:p>
    <w:p w14:paraId="584322CF" w14:textId="77777777" w:rsidR="0042307E" w:rsidRDefault="0042307E" w:rsidP="0042307E">
      <w:pPr>
        <w:pStyle w:val="Heading4"/>
      </w:pPr>
      <w:r w:rsidRPr="00B9479B">
        <w:t>TP-LOG-TPL-REQ-023157/A-SID-66-SDARS_Alert_St (</w:t>
      </w:r>
      <w:proofErr w:type="spellStart"/>
      <w:r w:rsidRPr="00B9479B">
        <w:t>TcSE</w:t>
      </w:r>
      <w:proofErr w:type="spellEnd"/>
      <w:r w:rsidRPr="00B9479B">
        <w:t xml:space="preserve"> ROIN-146819-3)</w:t>
      </w:r>
    </w:p>
    <w:p w14:paraId="229B3D2A"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95/50 (Coding Table I / Coding Table II) bytes</w:t>
      </w:r>
    </w:p>
    <w:p w14:paraId="38863632"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FD9F003"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0x66: </w:t>
      </w:r>
      <w:proofErr w:type="spellStart"/>
      <w:r>
        <w:rPr>
          <w:rStyle w:val="spelle"/>
          <w:rFonts w:cs="Arial"/>
          <w:snapToGrid w:val="0"/>
          <w:szCs w:val="20"/>
          <w:lang w:val="en-GB"/>
        </w:rPr>
        <w:t>SDARS_Alert_St</w:t>
      </w:r>
      <w:proofErr w:type="spellEnd"/>
    </w:p>
    <w:p w14:paraId="36D96062"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1: Utilization</w:t>
      </w:r>
    </w:p>
    <w:p w14:paraId="4C535968" w14:textId="77777777" w:rsidR="00E9111B" w:rsidRDefault="0042307E">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14:paraId="3499C16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099D3F00"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7086876A"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7405D1FC"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1E55A0B8"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5603632C"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5B006EE4"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3AAB0DD9" w14:textId="77777777" w:rsidR="00E9111B" w:rsidRDefault="00E9111B">
      <w:pPr>
        <w:autoSpaceDE w:val="0"/>
        <w:autoSpaceDN w:val="0"/>
        <w:adjustRightInd w:val="0"/>
        <w:ind w:left="1260"/>
        <w:rPr>
          <w:rFonts w:ascii="Helvetica-Oblique" w:hAnsi="Helvetica-Oblique" w:cs="Helvetica-Oblique" w:hint="eastAsia"/>
          <w:i/>
          <w:iCs/>
          <w:szCs w:val="20"/>
        </w:rPr>
      </w:pPr>
    </w:p>
    <w:p w14:paraId="4F3F22AF"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44228025"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7A9AECD8"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247D1FC5"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6F38816F"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65CA7A5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94/49 (Coding Table I / Coding Table II): </w:t>
      </w:r>
    </w:p>
    <w:p w14:paraId="23C4D8CA"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Alert ID (PID or AID)</w:t>
      </w:r>
    </w:p>
    <w:p w14:paraId="51BD8E28"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Fixed 8 bytes</w:t>
      </w:r>
    </w:p>
    <w:p w14:paraId="70036706" w14:textId="77777777" w:rsidR="00E9111B" w:rsidRDefault="00E9111B">
      <w:pPr>
        <w:tabs>
          <w:tab w:val="left" w:pos="709"/>
          <w:tab w:val="left" w:pos="1276"/>
          <w:tab w:val="left" w:pos="1843"/>
          <w:tab w:val="left" w:pos="2419"/>
        </w:tabs>
        <w:ind w:left="1276"/>
        <w:rPr>
          <w:rFonts w:cs="Arial"/>
          <w:szCs w:val="20"/>
          <w:lang w:val="en-GB"/>
        </w:rPr>
      </w:pPr>
    </w:p>
    <w:p w14:paraId="4D9450DB"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Channel Number</w:t>
      </w:r>
    </w:p>
    <w:p w14:paraId="4DEECF2E"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Fixed 1 Byte</w:t>
      </w:r>
    </w:p>
    <w:p w14:paraId="5D8EE795"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0x00…0xFF</w:t>
      </w:r>
    </w:p>
    <w:p w14:paraId="4E573118" w14:textId="77777777" w:rsidR="00E9111B" w:rsidRDefault="00E9111B">
      <w:pPr>
        <w:tabs>
          <w:tab w:val="left" w:pos="709"/>
          <w:tab w:val="left" w:pos="1276"/>
          <w:tab w:val="left" w:pos="1843"/>
          <w:tab w:val="left" w:pos="2419"/>
        </w:tabs>
        <w:ind w:left="1276"/>
        <w:rPr>
          <w:rFonts w:cs="Arial"/>
          <w:szCs w:val="20"/>
          <w:lang w:val="en-GB"/>
        </w:rPr>
      </w:pPr>
    </w:p>
    <w:p w14:paraId="02034A20"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Alert Text (Song Title or Artist Name)</w:t>
      </w:r>
    </w:p>
    <w:p w14:paraId="533F7063"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Max. 37 characters, 36 characters plus 1 end of string character.</w:t>
      </w:r>
    </w:p>
    <w:p w14:paraId="43C759BD" w14:textId="77777777" w:rsidR="00E9111B" w:rsidRDefault="00E9111B">
      <w:pPr>
        <w:rPr>
          <w:rFonts w:cs="Arial"/>
          <w:szCs w:val="20"/>
          <w:lang w:val="en-GB"/>
        </w:rPr>
      </w:pPr>
    </w:p>
    <w:p w14:paraId="51CA74FC" w14:textId="77777777" w:rsidR="0042307E" w:rsidRDefault="0042307E" w:rsidP="0042307E">
      <w:pPr>
        <w:pStyle w:val="Heading4"/>
      </w:pPr>
      <w:r w:rsidRPr="00B9479B">
        <w:t>TP-LOG-TPL-REQ-023158/A-SID-65-SDARS_SetAlert_Rq (</w:t>
      </w:r>
      <w:proofErr w:type="spellStart"/>
      <w:r w:rsidRPr="00B9479B">
        <w:t>TcSE</w:t>
      </w:r>
      <w:proofErr w:type="spellEnd"/>
      <w:r w:rsidRPr="00B9479B">
        <w:t xml:space="preserve"> ROIN-147030-3)</w:t>
      </w:r>
    </w:p>
    <w:p w14:paraId="5EF6D2C5"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1667/927 (</w:t>
      </w:r>
      <w:r>
        <w:rPr>
          <w:rFonts w:cs="Arial"/>
          <w:bCs/>
          <w:snapToGrid w:val="0"/>
          <w:szCs w:val="20"/>
          <w:lang w:val="en-GB"/>
        </w:rPr>
        <w:t>Coding Table I</w:t>
      </w:r>
      <w:r>
        <w:rPr>
          <w:rFonts w:cs="Arial"/>
          <w:snapToGrid w:val="0"/>
          <w:szCs w:val="20"/>
          <w:lang w:val="en-GB"/>
        </w:rPr>
        <w:t>/Coding Table II) bytes</w:t>
      </w:r>
    </w:p>
    <w:p w14:paraId="3E00A6A2"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3A05713D"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0x65: </w:t>
      </w:r>
      <w:proofErr w:type="spellStart"/>
      <w:r>
        <w:rPr>
          <w:rStyle w:val="spelle"/>
          <w:rFonts w:cs="Arial"/>
          <w:szCs w:val="20"/>
        </w:rPr>
        <w:t>SDARS_SetAlert_Rq</w:t>
      </w:r>
      <w:proofErr w:type="spellEnd"/>
    </w:p>
    <w:p w14:paraId="7DD60992"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173A3322" w14:textId="77777777" w:rsidR="00E9111B" w:rsidRDefault="0042307E">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14:paraId="2EC8540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564C5E9E" w14:textId="77777777" w:rsidR="00E9111B" w:rsidRDefault="0042307E">
      <w:pPr>
        <w:tabs>
          <w:tab w:val="left" w:pos="3544"/>
        </w:tabs>
        <w:ind w:left="1276"/>
        <w:rPr>
          <w:rFonts w:cs="Arial"/>
          <w:snapToGrid w:val="0"/>
          <w:szCs w:val="20"/>
        </w:rPr>
      </w:pPr>
      <w:r>
        <w:rPr>
          <w:rFonts w:cs="Arial"/>
          <w:snapToGrid w:val="0"/>
          <w:szCs w:val="20"/>
        </w:rPr>
        <w:t>0x00: INVALID/INACTIVE</w:t>
      </w:r>
    </w:p>
    <w:p w14:paraId="4AD6B794"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2A4D7CFD"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79C0AFAD" w14:textId="77777777" w:rsidR="00E9111B" w:rsidRDefault="00E9111B">
      <w:pPr>
        <w:autoSpaceDE w:val="0"/>
        <w:autoSpaceDN w:val="0"/>
        <w:adjustRightInd w:val="0"/>
        <w:ind w:left="1260"/>
        <w:rPr>
          <w:rFonts w:ascii="Helvetica-Oblique" w:hAnsi="Helvetica-Oblique" w:cs="Helvetica-Oblique" w:hint="eastAsia"/>
          <w:i/>
          <w:iCs/>
          <w:szCs w:val="20"/>
        </w:rPr>
      </w:pPr>
    </w:p>
    <w:p w14:paraId="702081C5"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2A1F6192"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10EEF363"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39FBCC2C"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0BD47819"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71100ED3"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OpCode</w:t>
      </w:r>
    </w:p>
    <w:p w14:paraId="1015BA41" w14:textId="77777777" w:rsidR="00E9111B" w:rsidRDefault="0042307E">
      <w:pPr>
        <w:tabs>
          <w:tab w:val="left" w:pos="709"/>
          <w:tab w:val="left" w:pos="1276"/>
          <w:tab w:val="left" w:pos="1843"/>
          <w:tab w:val="left" w:pos="2419"/>
        </w:tabs>
        <w:spacing w:after="60"/>
        <w:ind w:left="1276"/>
        <w:rPr>
          <w:rFonts w:cs="Arial"/>
          <w:i/>
          <w:szCs w:val="20"/>
        </w:rPr>
      </w:pPr>
      <w:r>
        <w:rPr>
          <w:rFonts w:cs="Arial"/>
          <w:i/>
          <w:szCs w:val="20"/>
        </w:rPr>
        <w:t>Bit 0-</w:t>
      </w:r>
      <w:proofErr w:type="gramStart"/>
      <w:r>
        <w:rPr>
          <w:rFonts w:cs="Arial"/>
          <w:i/>
          <w:szCs w:val="20"/>
        </w:rPr>
        <w:t>7:OpCode</w:t>
      </w:r>
      <w:proofErr w:type="gramEnd"/>
    </w:p>
    <w:p w14:paraId="2C96FDFF" w14:textId="77777777" w:rsidR="00E9111B" w:rsidRDefault="0042307E">
      <w:pPr>
        <w:tabs>
          <w:tab w:val="left" w:pos="1843"/>
        </w:tabs>
        <w:ind w:left="1843" w:hanging="1843"/>
        <w:rPr>
          <w:rFonts w:cs="Arial"/>
          <w:bCs/>
          <w:snapToGrid w:val="0"/>
          <w:szCs w:val="20"/>
        </w:rPr>
      </w:pPr>
      <w:r>
        <w:rPr>
          <w:rFonts w:cs="Arial"/>
          <w:bCs/>
          <w:snapToGrid w:val="0"/>
          <w:szCs w:val="20"/>
        </w:rPr>
        <w:tab/>
        <w:t>0x0:  Reserved</w:t>
      </w:r>
    </w:p>
    <w:p w14:paraId="379AE3D3"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Read</w:t>
      </w:r>
    </w:p>
    <w:p w14:paraId="4C22D45E" w14:textId="77777777" w:rsidR="00E9111B" w:rsidRDefault="0042307E">
      <w:pPr>
        <w:tabs>
          <w:tab w:val="left" w:pos="1843"/>
        </w:tabs>
        <w:ind w:left="1843" w:hanging="1843"/>
        <w:rPr>
          <w:rFonts w:cs="Arial"/>
          <w:bCs/>
          <w:snapToGrid w:val="0"/>
          <w:szCs w:val="20"/>
          <w:lang w:val="nb-NO"/>
        </w:rPr>
      </w:pPr>
      <w:r>
        <w:rPr>
          <w:rFonts w:cs="Arial"/>
          <w:bCs/>
          <w:snapToGrid w:val="0"/>
          <w:szCs w:val="20"/>
        </w:rPr>
        <w:tab/>
      </w:r>
      <w:r>
        <w:rPr>
          <w:rFonts w:cs="Arial"/>
          <w:bCs/>
          <w:snapToGrid w:val="0"/>
          <w:szCs w:val="20"/>
          <w:lang w:val="nb-NO"/>
        </w:rPr>
        <w:t>0x2:  Add Song</w:t>
      </w:r>
    </w:p>
    <w:p w14:paraId="6F39F542"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0x3:  Add Artist</w:t>
      </w:r>
    </w:p>
    <w:p w14:paraId="1D82E063"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0x4:  Delete</w:t>
      </w:r>
    </w:p>
    <w:p w14:paraId="40E6EFBC"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0x5:  Delete All</w:t>
      </w:r>
    </w:p>
    <w:p w14:paraId="7687DADB" w14:textId="77777777" w:rsidR="00E9111B" w:rsidRDefault="0042307E">
      <w:pPr>
        <w:tabs>
          <w:tab w:val="left" w:pos="1843"/>
        </w:tabs>
        <w:ind w:left="1843" w:hanging="1843"/>
        <w:rPr>
          <w:rFonts w:cs="Arial"/>
          <w:bCs/>
          <w:snapToGrid w:val="0"/>
          <w:szCs w:val="20"/>
        </w:rPr>
      </w:pPr>
      <w:r>
        <w:rPr>
          <w:rFonts w:cs="Arial"/>
          <w:bCs/>
          <w:snapToGrid w:val="0"/>
          <w:szCs w:val="20"/>
          <w:lang w:val="nb-NO"/>
        </w:rPr>
        <w:tab/>
      </w:r>
      <w:r>
        <w:rPr>
          <w:rFonts w:cs="Arial"/>
          <w:bCs/>
          <w:snapToGrid w:val="0"/>
          <w:szCs w:val="20"/>
        </w:rPr>
        <w:t>...</w:t>
      </w:r>
    </w:p>
    <w:p w14:paraId="54E40269" w14:textId="77777777" w:rsidR="00E9111B" w:rsidRDefault="0042307E">
      <w:pPr>
        <w:tabs>
          <w:tab w:val="left" w:pos="1843"/>
        </w:tabs>
        <w:ind w:left="1843" w:hanging="1843"/>
        <w:rPr>
          <w:rFonts w:cs="Arial"/>
          <w:bCs/>
          <w:snapToGrid w:val="0"/>
          <w:szCs w:val="20"/>
          <w:lang w:val="en-GB"/>
        </w:rPr>
      </w:pPr>
      <w:r>
        <w:rPr>
          <w:rFonts w:cs="Arial"/>
          <w:bCs/>
          <w:snapToGrid w:val="0"/>
          <w:szCs w:val="20"/>
        </w:rPr>
        <w:lastRenderedPageBreak/>
        <w:tab/>
      </w:r>
      <w:r>
        <w:rPr>
          <w:rFonts w:cs="Arial"/>
          <w:bCs/>
          <w:snapToGrid w:val="0"/>
          <w:szCs w:val="20"/>
          <w:lang w:val="en-GB"/>
        </w:rPr>
        <w:t>0x</w:t>
      </w:r>
      <w:proofErr w:type="gramStart"/>
      <w:r>
        <w:rPr>
          <w:rFonts w:cs="Arial"/>
          <w:bCs/>
          <w:snapToGrid w:val="0"/>
          <w:szCs w:val="20"/>
          <w:lang w:val="en-GB"/>
        </w:rPr>
        <w:t>6..</w:t>
      </w:r>
      <w:proofErr w:type="gramEnd"/>
      <w:r>
        <w:rPr>
          <w:rFonts w:cs="Arial"/>
          <w:bCs/>
          <w:snapToGrid w:val="0"/>
          <w:szCs w:val="20"/>
          <w:lang w:val="en-GB"/>
        </w:rPr>
        <w:t>0xFF:  Reserved</w:t>
      </w:r>
    </w:p>
    <w:p w14:paraId="4A3D63EA"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NumberOfItems</w:t>
      </w:r>
      <w:proofErr w:type="spellEnd"/>
    </w:p>
    <w:p w14:paraId="302EE5D2" w14:textId="77777777" w:rsidR="00E9111B" w:rsidRDefault="0042307E">
      <w:pPr>
        <w:tabs>
          <w:tab w:val="left" w:pos="709"/>
          <w:tab w:val="left" w:pos="1276"/>
          <w:tab w:val="left" w:pos="1843"/>
          <w:tab w:val="left" w:pos="2419"/>
        </w:tabs>
        <w:ind w:left="1843"/>
        <w:rPr>
          <w:rFonts w:cs="Arial"/>
          <w:szCs w:val="20"/>
        </w:rPr>
      </w:pPr>
      <w:r>
        <w:rPr>
          <w:rFonts w:cs="Arial"/>
          <w:szCs w:val="20"/>
        </w:rPr>
        <w:t>0x00: DELETE/DELETE ALL</w:t>
      </w:r>
    </w:p>
    <w:p w14:paraId="12336CA7"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59DC0175"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6830C795"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3265966A"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7E4840F0"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34F02EA0"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StartIndex</w:t>
      </w:r>
      <w:proofErr w:type="spellEnd"/>
    </w:p>
    <w:p w14:paraId="7D397847" w14:textId="77777777" w:rsidR="00E9111B" w:rsidRDefault="0042307E">
      <w:pPr>
        <w:tabs>
          <w:tab w:val="left" w:pos="709"/>
          <w:tab w:val="left" w:pos="1276"/>
          <w:tab w:val="left" w:pos="1843"/>
          <w:tab w:val="left" w:pos="2419"/>
        </w:tabs>
        <w:ind w:left="1843"/>
        <w:rPr>
          <w:rFonts w:cs="Arial"/>
          <w:szCs w:val="20"/>
          <w:lang w:val="nb-NO"/>
        </w:rPr>
      </w:pPr>
      <w:r>
        <w:rPr>
          <w:rFonts w:cs="Arial"/>
          <w:szCs w:val="20"/>
          <w:lang w:val="nb-NO"/>
        </w:rPr>
        <w:t>0x00: DELETE/DELETE ALL</w:t>
      </w:r>
    </w:p>
    <w:p w14:paraId="20C838ED" w14:textId="77777777" w:rsidR="00E9111B" w:rsidRDefault="0042307E">
      <w:pPr>
        <w:tabs>
          <w:tab w:val="left" w:pos="709"/>
          <w:tab w:val="left" w:pos="1276"/>
          <w:tab w:val="left" w:pos="1843"/>
          <w:tab w:val="left" w:pos="2419"/>
        </w:tabs>
        <w:ind w:left="1843"/>
        <w:rPr>
          <w:rFonts w:cs="Arial"/>
          <w:szCs w:val="20"/>
          <w:lang w:val="nb-NO"/>
        </w:rPr>
      </w:pPr>
      <w:r>
        <w:rPr>
          <w:rFonts w:cs="Arial"/>
          <w:szCs w:val="20"/>
          <w:lang w:val="nb-NO"/>
        </w:rPr>
        <w:t>0x01:  1</w:t>
      </w:r>
    </w:p>
    <w:p w14:paraId="3C3C9CC3"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7C56B54F"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25769B0D"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5227053B"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3E009B86" w14:textId="77777777" w:rsidR="00E9111B" w:rsidRDefault="0042307E">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7 up to 1666/926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Alert Data</w:t>
      </w:r>
    </w:p>
    <w:p w14:paraId="385B3D85" w14:textId="77777777" w:rsidR="00E9111B" w:rsidRDefault="0042307E">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proofErr w:type="spellStart"/>
      <w:r>
        <w:rPr>
          <w:rStyle w:val="spelle"/>
          <w:rFonts w:cs="Arial"/>
          <w:i/>
          <w:szCs w:val="20"/>
          <w:lang w:val="en-GB"/>
        </w:rPr>
        <w:t>ItemIndex</w:t>
      </w:r>
      <w:proofErr w:type="spellEnd"/>
      <w:r>
        <w:rPr>
          <w:rFonts w:cs="Arial"/>
          <w:i/>
          <w:szCs w:val="20"/>
          <w:lang w:val="en-GB"/>
        </w:rPr>
        <w:t xml:space="preserve">, ID, </w:t>
      </w:r>
      <w:proofErr w:type="spellStart"/>
      <w:r>
        <w:rPr>
          <w:rStyle w:val="spelle"/>
          <w:rFonts w:cs="Arial"/>
          <w:i/>
          <w:szCs w:val="20"/>
          <w:lang w:val="en-GB"/>
        </w:rPr>
        <w:t>PDT_Text</w:t>
      </w:r>
      <w:proofErr w:type="spellEnd"/>
      <w:r>
        <w:rPr>
          <w:rFonts w:cs="Arial"/>
          <w:i/>
          <w:szCs w:val="20"/>
          <w:lang w:val="en-GB"/>
        </w:rPr>
        <w:t>)</w:t>
      </w:r>
    </w:p>
    <w:p w14:paraId="1F53E8FE" w14:textId="77777777" w:rsidR="00E9111B" w:rsidRDefault="00E9111B">
      <w:pPr>
        <w:ind w:left="1843"/>
        <w:rPr>
          <w:rFonts w:cs="Arial"/>
          <w:i/>
          <w:szCs w:val="20"/>
          <w:lang w:val="en-GB"/>
        </w:rPr>
      </w:pPr>
    </w:p>
    <w:p w14:paraId="711E0B4C" w14:textId="77777777" w:rsidR="00E9111B" w:rsidRDefault="0042307E">
      <w:pPr>
        <w:ind w:left="1530"/>
        <w:rPr>
          <w:rFonts w:cs="Arial"/>
          <w:i/>
          <w:szCs w:val="20"/>
          <w:lang w:val="en-GB"/>
        </w:rPr>
      </w:pPr>
      <w:r>
        <w:rPr>
          <w:rFonts w:cs="Arial"/>
          <w:i/>
          <w:szCs w:val="20"/>
          <w:lang w:val="en-GB"/>
        </w:rPr>
        <w:t>Record definition (up to 1660/920 (Coding Table I/Coding Table II) bytes):</w:t>
      </w:r>
    </w:p>
    <w:p w14:paraId="28A45733" w14:textId="77777777" w:rsidR="00E9111B" w:rsidRDefault="00E9111B">
      <w:pPr>
        <w:ind w:left="1530"/>
        <w:rPr>
          <w:rFonts w:cs="Arial"/>
          <w:i/>
          <w:szCs w:val="20"/>
          <w:lang w:val="en-GB"/>
        </w:rPr>
      </w:pPr>
    </w:p>
    <w:p w14:paraId="43B20B48" w14:textId="77777777" w:rsidR="00E9111B" w:rsidRDefault="0042307E">
      <w:pPr>
        <w:ind w:left="1843"/>
        <w:rPr>
          <w:rFonts w:cs="Arial"/>
          <w:i/>
          <w:szCs w:val="20"/>
          <w:lang w:val="en-GB"/>
        </w:rPr>
      </w:pPr>
      <w:r>
        <w:rPr>
          <w:rFonts w:cs="Arial"/>
          <w:i/>
          <w:szCs w:val="20"/>
          <w:lang w:val="en-GB"/>
        </w:rPr>
        <w:t xml:space="preserve">Byte 0:  </w:t>
      </w:r>
      <w:proofErr w:type="spellStart"/>
      <w:r>
        <w:rPr>
          <w:rStyle w:val="spelle"/>
          <w:rFonts w:cs="Arial"/>
          <w:i/>
          <w:szCs w:val="20"/>
          <w:lang w:val="en-GB"/>
        </w:rPr>
        <w:t>ItemIndex</w:t>
      </w:r>
      <w:proofErr w:type="spellEnd"/>
    </w:p>
    <w:p w14:paraId="20679523" w14:textId="77777777" w:rsidR="00E9111B" w:rsidRDefault="0042307E">
      <w:pPr>
        <w:ind w:left="2160"/>
        <w:rPr>
          <w:rFonts w:cs="Arial"/>
          <w:szCs w:val="20"/>
          <w:lang w:val="en-GB"/>
        </w:rPr>
      </w:pPr>
      <w:r>
        <w:rPr>
          <w:rFonts w:cs="Arial"/>
          <w:szCs w:val="20"/>
          <w:lang w:val="en-GB"/>
        </w:rPr>
        <w:t>0x</w:t>
      </w:r>
      <w:proofErr w:type="gramStart"/>
      <w:r>
        <w:rPr>
          <w:rFonts w:cs="Arial"/>
          <w:szCs w:val="20"/>
          <w:lang w:val="en-GB"/>
        </w:rPr>
        <w:t>00..</w:t>
      </w:r>
      <w:proofErr w:type="gramEnd"/>
      <w:r>
        <w:rPr>
          <w:rFonts w:cs="Arial"/>
          <w:szCs w:val="20"/>
          <w:lang w:val="en-GB"/>
        </w:rPr>
        <w:t>0xFF</w:t>
      </w:r>
    </w:p>
    <w:p w14:paraId="40D11A3C" w14:textId="77777777" w:rsidR="00E9111B" w:rsidRDefault="00E9111B">
      <w:pPr>
        <w:ind w:left="1843"/>
        <w:rPr>
          <w:rFonts w:cs="Arial"/>
          <w:i/>
          <w:szCs w:val="20"/>
          <w:lang w:val="en-GB"/>
        </w:rPr>
      </w:pPr>
    </w:p>
    <w:p w14:paraId="30E84451" w14:textId="77777777" w:rsidR="00E9111B" w:rsidRDefault="0042307E">
      <w:pPr>
        <w:ind w:left="1843"/>
        <w:rPr>
          <w:rFonts w:cs="Arial"/>
          <w:i/>
          <w:szCs w:val="20"/>
          <w:lang w:val="en-GB"/>
        </w:rPr>
      </w:pPr>
      <w:r>
        <w:rPr>
          <w:rFonts w:cs="Arial"/>
          <w:i/>
          <w:szCs w:val="20"/>
          <w:lang w:val="en-GB"/>
        </w:rPr>
        <w:t>Byte 1 to Byte 8:  PID/AID</w:t>
      </w:r>
    </w:p>
    <w:p w14:paraId="5991AD11" w14:textId="77777777" w:rsidR="00E9111B" w:rsidRDefault="0042307E">
      <w:pPr>
        <w:ind w:left="2160"/>
        <w:rPr>
          <w:rFonts w:cs="Arial"/>
          <w:szCs w:val="20"/>
          <w:lang w:val="en-GB"/>
        </w:rPr>
      </w:pPr>
      <w:r>
        <w:rPr>
          <w:rFonts w:cs="Arial"/>
          <w:szCs w:val="20"/>
          <w:lang w:val="en-GB"/>
        </w:rPr>
        <w:t>Fixed 8 Bytes</w:t>
      </w:r>
    </w:p>
    <w:p w14:paraId="44A9569E" w14:textId="77777777" w:rsidR="00E9111B" w:rsidRDefault="00E9111B">
      <w:pPr>
        <w:ind w:left="2160"/>
        <w:rPr>
          <w:rFonts w:cs="Arial"/>
          <w:szCs w:val="20"/>
          <w:lang w:val="en-GB"/>
        </w:rPr>
      </w:pPr>
    </w:p>
    <w:p w14:paraId="2F6CC563" w14:textId="77777777" w:rsidR="00E9111B" w:rsidRDefault="0042307E">
      <w:pPr>
        <w:ind w:left="2160"/>
        <w:rPr>
          <w:rFonts w:cs="Arial"/>
          <w:szCs w:val="20"/>
          <w:lang w:val="en-GB"/>
        </w:rPr>
      </w:pPr>
      <w:r>
        <w:rPr>
          <w:rFonts w:cs="Arial"/>
          <w:szCs w:val="20"/>
          <w:lang w:val="en-GB"/>
        </w:rPr>
        <w:t>PID/AID = Max. 8 characters</w:t>
      </w:r>
    </w:p>
    <w:p w14:paraId="7ADD4692" w14:textId="77777777" w:rsidR="00E9111B" w:rsidRDefault="00E9111B">
      <w:pPr>
        <w:ind w:left="1843"/>
        <w:rPr>
          <w:rFonts w:cs="Arial"/>
          <w:i/>
          <w:szCs w:val="20"/>
          <w:lang w:val="en-GB"/>
        </w:rPr>
      </w:pPr>
    </w:p>
    <w:p w14:paraId="15E9468D" w14:textId="77777777" w:rsidR="00E9111B" w:rsidRDefault="0042307E">
      <w:pPr>
        <w:ind w:left="1843"/>
        <w:rPr>
          <w:rFonts w:cs="Arial"/>
          <w:i/>
          <w:szCs w:val="20"/>
          <w:lang w:val="en-GB"/>
        </w:rPr>
      </w:pPr>
      <w:r>
        <w:rPr>
          <w:rFonts w:cs="Arial"/>
          <w:i/>
          <w:szCs w:val="20"/>
          <w:lang w:val="en-GB"/>
        </w:rPr>
        <w:t xml:space="preserve">Byte 9 up to Byte 82/45:  </w:t>
      </w:r>
      <w:proofErr w:type="spellStart"/>
      <w:r>
        <w:rPr>
          <w:rStyle w:val="spelle"/>
          <w:rFonts w:cs="Arial"/>
          <w:i/>
          <w:szCs w:val="20"/>
          <w:lang w:val="en-GB"/>
        </w:rPr>
        <w:t>PDT_Text</w:t>
      </w:r>
      <w:proofErr w:type="spellEnd"/>
      <w:r>
        <w:rPr>
          <w:rFonts w:cs="Arial"/>
          <w:i/>
          <w:szCs w:val="20"/>
          <w:lang w:val="en-GB"/>
        </w:rPr>
        <w:t xml:space="preserve"> (Song Title/Song Artist)</w:t>
      </w:r>
    </w:p>
    <w:p w14:paraId="31445E46" w14:textId="77777777" w:rsidR="00E9111B" w:rsidRDefault="0042307E">
      <w:pPr>
        <w:ind w:left="1843"/>
        <w:rPr>
          <w:rFonts w:cs="Arial"/>
          <w:szCs w:val="20"/>
          <w:lang w:val="en-GB"/>
        </w:rPr>
      </w:pPr>
      <w:r>
        <w:rPr>
          <w:rFonts w:cs="Arial"/>
          <w:szCs w:val="20"/>
          <w:lang w:val="en-GB"/>
        </w:rPr>
        <w:tab/>
        <w:t xml:space="preserve">Max. 36 characters plus 1 End </w:t>
      </w:r>
      <w:proofErr w:type="gramStart"/>
      <w:r>
        <w:rPr>
          <w:rFonts w:cs="Arial"/>
          <w:szCs w:val="20"/>
          <w:lang w:val="en-GB"/>
        </w:rPr>
        <w:t>Of</w:t>
      </w:r>
      <w:proofErr w:type="gramEnd"/>
      <w:r>
        <w:rPr>
          <w:rFonts w:cs="Arial"/>
          <w:szCs w:val="20"/>
          <w:lang w:val="en-GB"/>
        </w:rPr>
        <w:t xml:space="preserve"> String</w:t>
      </w:r>
    </w:p>
    <w:p w14:paraId="26E16F1C" w14:textId="77777777" w:rsidR="00E9111B" w:rsidRDefault="00E9111B">
      <w:pPr>
        <w:ind w:left="2160"/>
        <w:rPr>
          <w:rFonts w:cs="Arial"/>
          <w:i/>
          <w:szCs w:val="20"/>
          <w:lang w:val="en-GB"/>
        </w:rPr>
      </w:pPr>
    </w:p>
    <w:p w14:paraId="31704A2F" w14:textId="77777777" w:rsidR="00E9111B" w:rsidRDefault="00E9111B">
      <w:pPr>
        <w:ind w:left="2160"/>
        <w:rPr>
          <w:rFonts w:cs="Arial"/>
          <w:i/>
          <w:szCs w:val="20"/>
          <w:lang w:val="en-GB"/>
        </w:rPr>
      </w:pPr>
    </w:p>
    <w:p w14:paraId="3BDAABB7"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  Maximum number of alerts that can be added is limited to 20.</w:t>
      </w:r>
    </w:p>
    <w:p w14:paraId="4EFA5FA0" w14:textId="77777777" w:rsidR="00E9111B" w:rsidRDefault="00E9111B">
      <w:pPr>
        <w:ind w:left="2160"/>
        <w:rPr>
          <w:rFonts w:cs="Arial"/>
          <w:i/>
          <w:szCs w:val="20"/>
          <w:lang w:val="en-GB"/>
        </w:rPr>
      </w:pPr>
    </w:p>
    <w:p w14:paraId="76335649" w14:textId="77777777" w:rsidR="00E9111B" w:rsidRDefault="00E9111B">
      <w:pPr>
        <w:ind w:left="2160"/>
        <w:rPr>
          <w:rFonts w:cs="Arial"/>
          <w:i/>
          <w:szCs w:val="20"/>
          <w:lang w:val="en-GB"/>
        </w:rPr>
      </w:pPr>
    </w:p>
    <w:p w14:paraId="2A823491"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b/>
          <w:i/>
          <w:szCs w:val="20"/>
          <w:lang w:val="en-GB"/>
        </w:rPr>
      </w:pPr>
      <w:r>
        <w:rPr>
          <w:rFonts w:cs="Arial"/>
          <w:b/>
          <w:i/>
          <w:szCs w:val="20"/>
          <w:lang w:val="en-GB"/>
        </w:rPr>
        <w:t>Notes:</w:t>
      </w:r>
    </w:p>
    <w:p w14:paraId="602776DD"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READ, Then </w:t>
      </w:r>
      <w:proofErr w:type="spellStart"/>
      <w:r>
        <w:rPr>
          <w:rStyle w:val="spelle"/>
          <w:rFonts w:cs="Arial"/>
          <w:i/>
          <w:szCs w:val="20"/>
          <w:lang w:val="en-GB"/>
        </w:rPr>
        <w:t>IndexNum</w:t>
      </w:r>
      <w:proofErr w:type="spellEnd"/>
      <w:r>
        <w:rPr>
          <w:rFonts w:cs="Arial"/>
          <w:i/>
          <w:szCs w:val="20"/>
          <w:lang w:val="en-GB"/>
        </w:rPr>
        <w:t xml:space="preserve"> = 0x00, ID = 0x00, Text = 0x00</w:t>
      </w:r>
    </w:p>
    <w:p w14:paraId="6507F478" w14:textId="77777777" w:rsidR="00E9111B" w:rsidRDefault="00E9111B"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p>
    <w:p w14:paraId="7D3A86EB"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ADD SONG, Then </w:t>
      </w:r>
      <w:proofErr w:type="spellStart"/>
      <w:r>
        <w:rPr>
          <w:rStyle w:val="spelle"/>
          <w:rFonts w:cs="Arial"/>
          <w:i/>
          <w:szCs w:val="20"/>
          <w:lang w:val="en-GB"/>
        </w:rPr>
        <w:t>IndexNum</w:t>
      </w:r>
      <w:proofErr w:type="spellEnd"/>
      <w:r>
        <w:rPr>
          <w:rFonts w:cs="Arial"/>
          <w:i/>
          <w:szCs w:val="20"/>
          <w:lang w:val="en-GB"/>
        </w:rPr>
        <w:t xml:space="preserve"> = </w:t>
      </w:r>
      <w:proofErr w:type="spellStart"/>
      <w:r>
        <w:rPr>
          <w:rStyle w:val="spelle"/>
          <w:rFonts w:cs="Arial"/>
          <w:i/>
          <w:szCs w:val="20"/>
          <w:lang w:val="en-GB"/>
        </w:rPr>
        <w:t>StartIndex</w:t>
      </w:r>
      <w:proofErr w:type="spellEnd"/>
      <w:r>
        <w:rPr>
          <w:rFonts w:cs="Arial"/>
          <w:i/>
          <w:szCs w:val="20"/>
          <w:lang w:val="en-GB"/>
        </w:rPr>
        <w:t>, ID = PID, Text = PDT Song Title</w:t>
      </w:r>
    </w:p>
    <w:p w14:paraId="4956D1B8" w14:textId="77777777" w:rsidR="00E9111B" w:rsidRDefault="00E9111B"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p>
    <w:p w14:paraId="22B84C7F"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ADD ARTIST, Then </w:t>
      </w:r>
      <w:proofErr w:type="spellStart"/>
      <w:r>
        <w:rPr>
          <w:rStyle w:val="spelle"/>
          <w:rFonts w:cs="Arial"/>
          <w:i/>
          <w:szCs w:val="20"/>
          <w:lang w:val="en-GB"/>
        </w:rPr>
        <w:t>IndexNum</w:t>
      </w:r>
      <w:proofErr w:type="spellEnd"/>
      <w:r>
        <w:rPr>
          <w:rFonts w:cs="Arial"/>
          <w:i/>
          <w:szCs w:val="20"/>
          <w:lang w:val="en-GB"/>
        </w:rPr>
        <w:t xml:space="preserve"> = </w:t>
      </w:r>
      <w:proofErr w:type="spellStart"/>
      <w:r>
        <w:rPr>
          <w:rStyle w:val="spelle"/>
          <w:rFonts w:cs="Arial"/>
          <w:i/>
          <w:szCs w:val="20"/>
          <w:lang w:val="en-GB"/>
        </w:rPr>
        <w:t>StartIndex</w:t>
      </w:r>
      <w:proofErr w:type="spellEnd"/>
      <w:r>
        <w:rPr>
          <w:rFonts w:cs="Arial"/>
          <w:i/>
          <w:szCs w:val="20"/>
          <w:lang w:val="en-GB"/>
        </w:rPr>
        <w:t>, ID = AID, Text = PDT Artist Name</w:t>
      </w:r>
    </w:p>
    <w:p w14:paraId="135B7703" w14:textId="77777777" w:rsidR="00E9111B" w:rsidRDefault="00E9111B"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p>
    <w:p w14:paraId="36F15D85"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DELETE, </w:t>
      </w:r>
    </w:p>
    <w:p w14:paraId="649D9054"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 xml:space="preserve">Then </w:t>
      </w:r>
      <w:proofErr w:type="spellStart"/>
      <w:r>
        <w:rPr>
          <w:rStyle w:val="spelle"/>
          <w:rFonts w:cs="Arial"/>
          <w:i/>
          <w:szCs w:val="20"/>
          <w:lang w:val="en-GB"/>
        </w:rPr>
        <w:t>IndexNum</w:t>
      </w:r>
      <w:proofErr w:type="spellEnd"/>
      <w:r>
        <w:rPr>
          <w:rFonts w:cs="Arial"/>
          <w:i/>
          <w:szCs w:val="20"/>
          <w:lang w:val="en-GB"/>
        </w:rPr>
        <w:t xml:space="preserve"> = 0x00, ID = PID/AID, Text = 0x0</w:t>
      </w:r>
    </w:p>
    <w:p w14:paraId="0BB6DEA1" w14:textId="77777777" w:rsidR="00E9111B" w:rsidRDefault="00E9111B"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p>
    <w:p w14:paraId="0187807D"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DELETE ALL, Then </w:t>
      </w:r>
      <w:proofErr w:type="spellStart"/>
      <w:r>
        <w:rPr>
          <w:rStyle w:val="spelle"/>
          <w:rFonts w:cs="Arial"/>
          <w:i/>
          <w:szCs w:val="20"/>
          <w:lang w:val="en-GB"/>
        </w:rPr>
        <w:t>IndexNum</w:t>
      </w:r>
      <w:proofErr w:type="spellEnd"/>
      <w:r>
        <w:rPr>
          <w:rFonts w:cs="Arial"/>
          <w:i/>
          <w:szCs w:val="20"/>
          <w:lang w:val="en-GB"/>
        </w:rPr>
        <w:t xml:space="preserve"> = 0x0, ID = 0x0, Text = 0x0</w:t>
      </w:r>
    </w:p>
    <w:p w14:paraId="4658DF27" w14:textId="77777777" w:rsidR="00E9111B" w:rsidRDefault="00E9111B">
      <w:pPr>
        <w:ind w:left="2160"/>
        <w:rPr>
          <w:rFonts w:cs="Arial"/>
          <w:i/>
          <w:szCs w:val="20"/>
          <w:lang w:val="en-GB"/>
        </w:rPr>
      </w:pPr>
    </w:p>
    <w:p w14:paraId="5A75A74C" w14:textId="77777777" w:rsidR="0042307E" w:rsidRDefault="0042307E" w:rsidP="0042307E">
      <w:pPr>
        <w:pStyle w:val="Heading4"/>
      </w:pPr>
      <w:r w:rsidRPr="00B9479B">
        <w:t>TP-LOG-TPL-REQ-023159/A-SID-6D-SDARS_CurrentCatList_Rsp (</w:t>
      </w:r>
      <w:proofErr w:type="spellStart"/>
      <w:r w:rsidRPr="00B9479B">
        <w:t>TcSE</w:t>
      </w:r>
      <w:proofErr w:type="spellEnd"/>
      <w:r w:rsidRPr="00B9479B">
        <w:t xml:space="preserve"> ROIN-147071-3)</w:t>
      </w:r>
    </w:p>
    <w:p w14:paraId="6E9FE287"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3307/1747 (</w:t>
      </w:r>
      <w:r>
        <w:rPr>
          <w:rFonts w:cs="Arial"/>
          <w:bCs/>
          <w:snapToGrid w:val="0"/>
          <w:szCs w:val="20"/>
          <w:lang w:val="en-GB"/>
        </w:rPr>
        <w:t>Coding Table I</w:t>
      </w:r>
      <w:r>
        <w:rPr>
          <w:rFonts w:cs="Arial"/>
          <w:snapToGrid w:val="0"/>
          <w:szCs w:val="20"/>
          <w:lang w:val="en-GB"/>
        </w:rPr>
        <w:t>/Coding Table II) bytes</w:t>
      </w:r>
    </w:p>
    <w:p w14:paraId="06C23FA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651148E1"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0x6D: </w:t>
      </w:r>
      <w:proofErr w:type="spellStart"/>
      <w:r>
        <w:rPr>
          <w:rStyle w:val="spelle"/>
          <w:rFonts w:cs="Arial"/>
          <w:szCs w:val="20"/>
        </w:rPr>
        <w:t>SDARS_CurrentCatList_Rsp</w:t>
      </w:r>
      <w:proofErr w:type="spellEnd"/>
    </w:p>
    <w:p w14:paraId="6325BDB2"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39EB4D53" w14:textId="77777777" w:rsidR="00E9111B" w:rsidRDefault="0042307E">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14:paraId="13024611"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14:paraId="5946B6A4"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08D9A1D3"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2021D2E0"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4CA3B032"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3EAB3951"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49C2B962"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4E4EC017" w14:textId="77777777" w:rsidR="00E9111B" w:rsidRDefault="00E9111B">
      <w:pPr>
        <w:autoSpaceDE w:val="0"/>
        <w:autoSpaceDN w:val="0"/>
        <w:adjustRightInd w:val="0"/>
        <w:ind w:left="1260"/>
        <w:rPr>
          <w:rFonts w:ascii="Helvetica-Oblique" w:hAnsi="Helvetica-Oblique" w:cs="Helvetica-Oblique" w:hint="eastAsia"/>
          <w:i/>
          <w:iCs/>
          <w:szCs w:val="20"/>
        </w:rPr>
      </w:pPr>
    </w:p>
    <w:p w14:paraId="3E2C03E1"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399D9A31"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6E312044"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6DAFC211"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0AB4FFA3"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5CBFD49F"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Style w:val="spelle"/>
          <w:rFonts w:cs="Arial"/>
          <w:b/>
          <w:snapToGrid w:val="0"/>
          <w:szCs w:val="20"/>
        </w:rPr>
        <w:t>NumberOfItems</w:t>
      </w:r>
      <w:proofErr w:type="spellEnd"/>
    </w:p>
    <w:p w14:paraId="464CD1BF"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0C175B24"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771023E1"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413D6A98"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6C2F2CCC"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68D6774E"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06ABEC71"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pPr>
      <w:r>
        <w:rPr>
          <w:rFonts w:cs="Arial"/>
          <w:b/>
          <w:i/>
          <w:szCs w:val="20"/>
          <w:lang w:val="en-GB"/>
        </w:rPr>
        <w:t>Note</w:t>
      </w:r>
      <w:r>
        <w:rPr>
          <w:rFonts w:cs="Arial"/>
          <w:i/>
          <w:szCs w:val="20"/>
          <w:lang w:val="en-GB"/>
        </w:rPr>
        <w:t>:  M</w:t>
      </w:r>
      <w:r>
        <w:rPr>
          <w:rFonts w:cs="Arial"/>
          <w:i/>
          <w:szCs w:val="20"/>
        </w:rPr>
        <w:t>ax number of items returned is limited to 60.</w:t>
      </w:r>
    </w:p>
    <w:p w14:paraId="0C9A5D42"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StartIndex</w:t>
      </w:r>
      <w:proofErr w:type="spellEnd"/>
    </w:p>
    <w:p w14:paraId="18F854EB"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09DE67BB"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343E38CA"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52157EA4"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1DA82A94"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577630CD"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6C3B1BC9"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ItemsInList</w:t>
      </w:r>
      <w:proofErr w:type="spellEnd"/>
    </w:p>
    <w:p w14:paraId="32A5DCC4"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201310AA" w14:textId="77777777" w:rsidR="00E9111B" w:rsidRDefault="0042307E">
      <w:pPr>
        <w:tabs>
          <w:tab w:val="left" w:pos="709"/>
          <w:tab w:val="left" w:pos="1276"/>
          <w:tab w:val="left" w:pos="1843"/>
          <w:tab w:val="left" w:pos="2419"/>
        </w:tabs>
        <w:ind w:left="1843"/>
        <w:rPr>
          <w:rFonts w:cs="Arial"/>
          <w:szCs w:val="20"/>
        </w:rPr>
      </w:pPr>
      <w:r>
        <w:rPr>
          <w:rFonts w:cs="Arial"/>
          <w:szCs w:val="20"/>
        </w:rPr>
        <w:t>0x01: Items Available 1</w:t>
      </w:r>
    </w:p>
    <w:p w14:paraId="16730BD9" w14:textId="77777777" w:rsidR="00E9111B" w:rsidRDefault="0042307E">
      <w:pPr>
        <w:tabs>
          <w:tab w:val="left" w:pos="709"/>
          <w:tab w:val="left" w:pos="1276"/>
          <w:tab w:val="left" w:pos="1843"/>
          <w:tab w:val="left" w:pos="2419"/>
        </w:tabs>
        <w:ind w:left="1843"/>
        <w:rPr>
          <w:rFonts w:cs="Arial"/>
          <w:szCs w:val="20"/>
        </w:rPr>
      </w:pPr>
      <w:r>
        <w:rPr>
          <w:rFonts w:cs="Arial"/>
          <w:szCs w:val="20"/>
        </w:rPr>
        <w:t>0x02:  Items Available 2</w:t>
      </w:r>
    </w:p>
    <w:p w14:paraId="569A3F40"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767955A9" w14:textId="77777777" w:rsidR="00E9111B" w:rsidRDefault="0042307E">
      <w:pPr>
        <w:tabs>
          <w:tab w:val="left" w:pos="709"/>
          <w:tab w:val="left" w:pos="1276"/>
          <w:tab w:val="left" w:pos="1843"/>
          <w:tab w:val="left" w:pos="2419"/>
        </w:tabs>
        <w:ind w:left="1843"/>
        <w:rPr>
          <w:rFonts w:cs="Arial"/>
          <w:szCs w:val="20"/>
        </w:rPr>
      </w:pPr>
      <w:r>
        <w:rPr>
          <w:rFonts w:cs="Arial"/>
          <w:szCs w:val="20"/>
        </w:rPr>
        <w:t>0xFE:  Items Available 254</w:t>
      </w:r>
    </w:p>
    <w:p w14:paraId="27D82550"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2A1C3DB7" w14:textId="77777777" w:rsidR="00E9111B" w:rsidRDefault="00E9111B">
      <w:pPr>
        <w:tabs>
          <w:tab w:val="left" w:pos="709"/>
          <w:tab w:val="left" w:pos="1276"/>
          <w:tab w:val="left" w:pos="1843"/>
          <w:tab w:val="left" w:pos="2419"/>
        </w:tabs>
        <w:ind w:left="1843"/>
        <w:rPr>
          <w:rFonts w:cs="Arial"/>
          <w:szCs w:val="20"/>
          <w:lang w:val="en-GB"/>
        </w:rPr>
      </w:pPr>
    </w:p>
    <w:p w14:paraId="18784C2E" w14:textId="77777777" w:rsidR="00E9111B" w:rsidRDefault="0042307E">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3306/1746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14:paraId="5A0F4B1D" w14:textId="77777777" w:rsidR="00E9111B" w:rsidRDefault="0042307E">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proofErr w:type="spellStart"/>
      <w:r>
        <w:rPr>
          <w:rStyle w:val="spelle"/>
          <w:rFonts w:cs="Arial"/>
          <w:i/>
          <w:szCs w:val="20"/>
          <w:lang w:val="en-GB"/>
        </w:rPr>
        <w:t>ItemIndex</w:t>
      </w:r>
      <w:proofErr w:type="spellEnd"/>
      <w:r>
        <w:rPr>
          <w:rFonts w:cs="Arial"/>
          <w:i/>
          <w:szCs w:val="20"/>
          <w:lang w:val="en-GB"/>
        </w:rPr>
        <w:t xml:space="preserve">, </w:t>
      </w:r>
      <w:proofErr w:type="spellStart"/>
      <w:r>
        <w:rPr>
          <w:rStyle w:val="spelle"/>
          <w:rFonts w:cs="Arial"/>
          <w:i/>
          <w:szCs w:val="20"/>
          <w:lang w:val="en-GB"/>
        </w:rPr>
        <w:t>CategoryNumber</w:t>
      </w:r>
      <w:proofErr w:type="spellEnd"/>
      <w:r>
        <w:rPr>
          <w:rFonts w:cs="Arial"/>
          <w:i/>
          <w:szCs w:val="20"/>
          <w:lang w:val="en-GB"/>
        </w:rPr>
        <w:t xml:space="preserve">, </w:t>
      </w:r>
      <w:proofErr w:type="spellStart"/>
      <w:r>
        <w:rPr>
          <w:rStyle w:val="spelle"/>
          <w:rFonts w:cs="Arial"/>
          <w:i/>
          <w:szCs w:val="20"/>
          <w:lang w:val="en-GB"/>
        </w:rPr>
        <w:t>ChannelsInCategory</w:t>
      </w:r>
      <w:proofErr w:type="spellEnd"/>
      <w:r>
        <w:rPr>
          <w:rFonts w:cs="Arial"/>
          <w:i/>
          <w:szCs w:val="20"/>
          <w:lang w:val="en-GB"/>
        </w:rPr>
        <w:t>, Short Category Name, Long Category Name)</w:t>
      </w:r>
    </w:p>
    <w:p w14:paraId="17C17F8A" w14:textId="77777777" w:rsidR="00E9111B" w:rsidRDefault="00E9111B">
      <w:pPr>
        <w:ind w:left="1843"/>
        <w:rPr>
          <w:rFonts w:cs="Arial"/>
          <w:i/>
          <w:szCs w:val="20"/>
        </w:rPr>
      </w:pPr>
    </w:p>
    <w:p w14:paraId="7546891A" w14:textId="77777777" w:rsidR="00E9111B" w:rsidRDefault="0042307E">
      <w:pPr>
        <w:ind w:left="1530"/>
        <w:rPr>
          <w:rFonts w:cs="Arial"/>
          <w:i/>
          <w:szCs w:val="20"/>
          <w:lang w:val="en-GB"/>
        </w:rPr>
      </w:pPr>
      <w:r>
        <w:rPr>
          <w:rFonts w:cs="Arial"/>
          <w:i/>
          <w:szCs w:val="20"/>
          <w:lang w:val="en-GB"/>
        </w:rPr>
        <w:t>Record definition (up to 55/29 (Coding Table I/Coding Table II) bytes):</w:t>
      </w:r>
    </w:p>
    <w:p w14:paraId="2E069E96" w14:textId="77777777" w:rsidR="00E9111B" w:rsidRDefault="0042307E">
      <w:pPr>
        <w:ind w:left="1530"/>
        <w:rPr>
          <w:rFonts w:cs="Arial"/>
          <w:i/>
          <w:szCs w:val="20"/>
          <w:lang w:val="en-GB"/>
        </w:rPr>
      </w:pPr>
      <w:r>
        <w:rPr>
          <w:rFonts w:cs="Arial"/>
          <w:i/>
          <w:szCs w:val="20"/>
          <w:lang w:val="en-GB"/>
        </w:rPr>
        <w:t xml:space="preserve">Byte 0:  </w:t>
      </w:r>
      <w:proofErr w:type="spellStart"/>
      <w:r>
        <w:rPr>
          <w:rStyle w:val="spelle"/>
          <w:rFonts w:cs="Arial"/>
          <w:i/>
          <w:szCs w:val="20"/>
          <w:lang w:val="en-GB"/>
        </w:rPr>
        <w:t>ItemIndex</w:t>
      </w:r>
      <w:proofErr w:type="spellEnd"/>
    </w:p>
    <w:p w14:paraId="4EFEA8F2" w14:textId="77777777" w:rsidR="00E9111B" w:rsidRDefault="0042307E">
      <w:pPr>
        <w:ind w:left="2160"/>
        <w:rPr>
          <w:rFonts w:cs="Arial"/>
          <w:szCs w:val="20"/>
          <w:lang w:val="en-GB"/>
        </w:rPr>
      </w:pPr>
      <w:r>
        <w:rPr>
          <w:rFonts w:cs="Arial"/>
          <w:szCs w:val="20"/>
          <w:lang w:val="en-GB"/>
        </w:rPr>
        <w:t>0x</w:t>
      </w:r>
      <w:proofErr w:type="gramStart"/>
      <w:r>
        <w:rPr>
          <w:rFonts w:cs="Arial"/>
          <w:szCs w:val="20"/>
          <w:lang w:val="en-GB"/>
        </w:rPr>
        <w:t>00..</w:t>
      </w:r>
      <w:proofErr w:type="gramEnd"/>
      <w:r>
        <w:rPr>
          <w:rFonts w:cs="Arial"/>
          <w:szCs w:val="20"/>
          <w:lang w:val="en-GB"/>
        </w:rPr>
        <w:t>0xFF</w:t>
      </w:r>
    </w:p>
    <w:p w14:paraId="1AA43E8F" w14:textId="77777777" w:rsidR="00E9111B" w:rsidRDefault="00E9111B">
      <w:pPr>
        <w:ind w:left="2160"/>
        <w:rPr>
          <w:rFonts w:cs="Arial"/>
          <w:szCs w:val="20"/>
          <w:lang w:val="en-GB"/>
        </w:rPr>
      </w:pPr>
    </w:p>
    <w:p w14:paraId="2A00A3FB" w14:textId="77777777" w:rsidR="00E9111B" w:rsidRDefault="0042307E">
      <w:pPr>
        <w:ind w:left="1530"/>
        <w:rPr>
          <w:rFonts w:cs="Arial"/>
          <w:i/>
          <w:szCs w:val="20"/>
          <w:lang w:val="en-GB"/>
        </w:rPr>
      </w:pPr>
      <w:r>
        <w:rPr>
          <w:rFonts w:cs="Arial"/>
          <w:i/>
          <w:szCs w:val="20"/>
          <w:lang w:val="en-GB"/>
        </w:rPr>
        <w:t xml:space="preserve">Byte 1:  </w:t>
      </w:r>
      <w:proofErr w:type="spellStart"/>
      <w:r>
        <w:rPr>
          <w:rStyle w:val="spelle"/>
          <w:rFonts w:cs="Arial"/>
          <w:i/>
          <w:szCs w:val="20"/>
          <w:lang w:val="en-GB"/>
        </w:rPr>
        <w:t>CategoryNumber</w:t>
      </w:r>
      <w:proofErr w:type="spellEnd"/>
      <w:r>
        <w:rPr>
          <w:rFonts w:cs="Arial"/>
          <w:i/>
          <w:szCs w:val="20"/>
          <w:lang w:val="en-GB"/>
        </w:rPr>
        <w:t>:</w:t>
      </w:r>
    </w:p>
    <w:p w14:paraId="759F9837" w14:textId="77777777" w:rsidR="00E9111B" w:rsidRDefault="0042307E">
      <w:pPr>
        <w:ind w:left="1530" w:firstLine="630"/>
        <w:rPr>
          <w:rFonts w:cs="Arial"/>
          <w:szCs w:val="20"/>
        </w:rPr>
      </w:pPr>
      <w:r>
        <w:rPr>
          <w:rFonts w:cs="Arial"/>
          <w:szCs w:val="20"/>
        </w:rPr>
        <w:t>0x00:</w:t>
      </w:r>
      <w:r>
        <w:rPr>
          <w:rFonts w:cs="Arial"/>
          <w:szCs w:val="20"/>
        </w:rPr>
        <w:tab/>
        <w:t>All</w:t>
      </w:r>
    </w:p>
    <w:p w14:paraId="069F737D" w14:textId="77777777" w:rsidR="00E9111B" w:rsidRDefault="0042307E">
      <w:pPr>
        <w:ind w:left="1530" w:firstLine="630"/>
        <w:rPr>
          <w:rFonts w:cs="Arial"/>
          <w:szCs w:val="20"/>
        </w:rPr>
      </w:pPr>
      <w:r>
        <w:rPr>
          <w:rFonts w:cs="Arial"/>
          <w:szCs w:val="20"/>
        </w:rPr>
        <w:t>0x01:</w:t>
      </w:r>
      <w:r>
        <w:rPr>
          <w:rFonts w:cs="Arial"/>
          <w:szCs w:val="20"/>
        </w:rPr>
        <w:tab/>
        <w:t>Category 1</w:t>
      </w:r>
    </w:p>
    <w:p w14:paraId="2E1E3F7A" w14:textId="77777777" w:rsidR="00E9111B" w:rsidRDefault="0042307E">
      <w:pPr>
        <w:ind w:left="1530" w:firstLine="630"/>
        <w:rPr>
          <w:rFonts w:cs="Arial"/>
          <w:szCs w:val="20"/>
        </w:rPr>
      </w:pPr>
      <w:r>
        <w:rPr>
          <w:rFonts w:cs="Arial"/>
          <w:szCs w:val="20"/>
        </w:rPr>
        <w:t>…</w:t>
      </w:r>
    </w:p>
    <w:p w14:paraId="59760695" w14:textId="77777777" w:rsidR="00E9111B" w:rsidRDefault="0042307E">
      <w:pPr>
        <w:ind w:left="1530" w:firstLine="630"/>
        <w:rPr>
          <w:rFonts w:cs="Arial"/>
          <w:szCs w:val="20"/>
        </w:rPr>
      </w:pPr>
      <w:r>
        <w:rPr>
          <w:rFonts w:cs="Arial"/>
          <w:szCs w:val="20"/>
        </w:rPr>
        <w:t>0xF9:</w:t>
      </w:r>
      <w:r>
        <w:rPr>
          <w:rFonts w:cs="Arial"/>
          <w:szCs w:val="20"/>
        </w:rPr>
        <w:tab/>
        <w:t>Category 249</w:t>
      </w:r>
    </w:p>
    <w:p w14:paraId="1FE7651D" w14:textId="77777777" w:rsidR="00E9111B" w:rsidRDefault="0042307E">
      <w:pPr>
        <w:ind w:left="1530" w:firstLine="630"/>
        <w:rPr>
          <w:rFonts w:cs="Arial"/>
          <w:szCs w:val="20"/>
        </w:rPr>
      </w:pPr>
      <w:r>
        <w:rPr>
          <w:rFonts w:cs="Arial"/>
          <w:szCs w:val="20"/>
        </w:rPr>
        <w:t>0xFA...0xFE:</w:t>
      </w:r>
      <w:r>
        <w:rPr>
          <w:rFonts w:cs="Arial"/>
          <w:szCs w:val="20"/>
        </w:rPr>
        <w:tab/>
        <w:t>Reserved</w:t>
      </w:r>
    </w:p>
    <w:p w14:paraId="0B1EBAFE" w14:textId="77777777" w:rsidR="00E9111B" w:rsidRDefault="0042307E">
      <w:pPr>
        <w:ind w:left="1530" w:firstLine="630"/>
        <w:rPr>
          <w:rFonts w:cs="Arial"/>
          <w:szCs w:val="20"/>
        </w:rPr>
      </w:pPr>
      <w:r>
        <w:rPr>
          <w:rFonts w:cs="Arial"/>
          <w:szCs w:val="20"/>
        </w:rPr>
        <w:t>0xFF:</w:t>
      </w:r>
      <w:r>
        <w:rPr>
          <w:rFonts w:cs="Arial"/>
          <w:szCs w:val="20"/>
        </w:rPr>
        <w:tab/>
        <w:t>Invalid</w:t>
      </w:r>
    </w:p>
    <w:p w14:paraId="34F85141" w14:textId="77777777" w:rsidR="00E9111B" w:rsidRDefault="00E9111B">
      <w:pPr>
        <w:ind w:left="1530"/>
        <w:rPr>
          <w:rFonts w:cs="Arial"/>
          <w:i/>
          <w:szCs w:val="20"/>
          <w:lang w:val="en-GB"/>
        </w:rPr>
      </w:pPr>
    </w:p>
    <w:p w14:paraId="3552002F" w14:textId="77777777" w:rsidR="00E9111B" w:rsidRDefault="0042307E">
      <w:pPr>
        <w:ind w:left="1530"/>
        <w:rPr>
          <w:rFonts w:cs="Arial"/>
          <w:i/>
          <w:szCs w:val="20"/>
          <w:lang w:val="en-GB"/>
        </w:rPr>
      </w:pPr>
      <w:r>
        <w:rPr>
          <w:rFonts w:cs="Arial"/>
          <w:i/>
          <w:szCs w:val="20"/>
          <w:lang w:val="en-GB"/>
        </w:rPr>
        <w:t xml:space="preserve">Byte 2:  </w:t>
      </w:r>
      <w:proofErr w:type="spellStart"/>
      <w:r>
        <w:rPr>
          <w:rStyle w:val="spelle"/>
          <w:rFonts w:cs="Arial"/>
          <w:i/>
          <w:szCs w:val="20"/>
          <w:lang w:val="en-GB"/>
        </w:rPr>
        <w:t>ChannelsInCategory</w:t>
      </w:r>
      <w:proofErr w:type="spellEnd"/>
      <w:r>
        <w:rPr>
          <w:rFonts w:cs="Arial"/>
          <w:i/>
          <w:szCs w:val="20"/>
          <w:lang w:val="en-GB"/>
        </w:rPr>
        <w:t>:</w:t>
      </w:r>
    </w:p>
    <w:p w14:paraId="25DDCF30" w14:textId="77777777" w:rsidR="00E9111B" w:rsidRDefault="0042307E">
      <w:pPr>
        <w:ind w:left="1530" w:firstLine="630"/>
        <w:rPr>
          <w:rFonts w:cs="Arial"/>
          <w:szCs w:val="20"/>
          <w:lang w:val="fr-FR"/>
        </w:rPr>
      </w:pPr>
      <w:r>
        <w:rPr>
          <w:rFonts w:cs="Arial"/>
          <w:szCs w:val="20"/>
          <w:lang w:val="fr-FR"/>
        </w:rPr>
        <w:t>0x</w:t>
      </w:r>
      <w:proofErr w:type="gramStart"/>
      <w:r>
        <w:rPr>
          <w:rFonts w:cs="Arial"/>
          <w:szCs w:val="20"/>
          <w:lang w:val="fr-FR"/>
        </w:rPr>
        <w:t>00:</w:t>
      </w:r>
      <w:proofErr w:type="gramEnd"/>
      <w:r>
        <w:rPr>
          <w:rFonts w:cs="Arial"/>
          <w:szCs w:val="20"/>
          <w:lang w:val="fr-FR"/>
        </w:rPr>
        <w:tab/>
      </w:r>
      <w:proofErr w:type="spellStart"/>
      <w:r>
        <w:rPr>
          <w:rFonts w:cs="Arial"/>
          <w:szCs w:val="20"/>
          <w:lang w:val="fr-FR"/>
        </w:rPr>
        <w:t>Invalid</w:t>
      </w:r>
      <w:proofErr w:type="spellEnd"/>
    </w:p>
    <w:p w14:paraId="49621C2F" w14:textId="77777777" w:rsidR="00E9111B" w:rsidRDefault="0042307E">
      <w:pPr>
        <w:ind w:left="1530" w:firstLine="630"/>
        <w:rPr>
          <w:rFonts w:cs="Arial"/>
          <w:szCs w:val="20"/>
          <w:lang w:val="fr-FR"/>
        </w:rPr>
      </w:pPr>
      <w:r>
        <w:rPr>
          <w:rFonts w:cs="Arial"/>
          <w:szCs w:val="20"/>
          <w:lang w:val="fr-FR"/>
        </w:rPr>
        <w:lastRenderedPageBreak/>
        <w:t>0x</w:t>
      </w:r>
      <w:proofErr w:type="gramStart"/>
      <w:r>
        <w:rPr>
          <w:rFonts w:cs="Arial"/>
          <w:szCs w:val="20"/>
          <w:lang w:val="fr-FR"/>
        </w:rPr>
        <w:t>01:</w:t>
      </w:r>
      <w:proofErr w:type="gramEnd"/>
      <w:r>
        <w:rPr>
          <w:rFonts w:cs="Arial"/>
          <w:szCs w:val="20"/>
          <w:lang w:val="fr-FR"/>
        </w:rPr>
        <w:tab/>
        <w:t xml:space="preserve">Channels </w:t>
      </w:r>
      <w:proofErr w:type="spellStart"/>
      <w:r>
        <w:rPr>
          <w:rFonts w:cs="Arial"/>
          <w:szCs w:val="20"/>
          <w:lang w:val="fr-FR"/>
        </w:rPr>
        <w:t>Available</w:t>
      </w:r>
      <w:proofErr w:type="spellEnd"/>
      <w:r>
        <w:rPr>
          <w:rFonts w:cs="Arial"/>
          <w:szCs w:val="20"/>
          <w:lang w:val="fr-FR"/>
        </w:rPr>
        <w:t xml:space="preserve"> 1</w:t>
      </w:r>
    </w:p>
    <w:p w14:paraId="53E0164F" w14:textId="77777777" w:rsidR="00E9111B" w:rsidRDefault="0042307E">
      <w:pPr>
        <w:ind w:left="1530" w:firstLine="630"/>
        <w:rPr>
          <w:rFonts w:cs="Arial"/>
          <w:szCs w:val="20"/>
          <w:lang w:val="fr-FR"/>
        </w:rPr>
      </w:pPr>
      <w:r>
        <w:rPr>
          <w:rFonts w:cs="Arial"/>
          <w:szCs w:val="20"/>
          <w:lang w:val="fr-FR"/>
        </w:rPr>
        <w:t>0x</w:t>
      </w:r>
      <w:proofErr w:type="gramStart"/>
      <w:r>
        <w:rPr>
          <w:rFonts w:cs="Arial"/>
          <w:szCs w:val="20"/>
          <w:lang w:val="fr-FR"/>
        </w:rPr>
        <w:t>02:</w:t>
      </w:r>
      <w:proofErr w:type="gramEnd"/>
      <w:r>
        <w:rPr>
          <w:rFonts w:cs="Arial"/>
          <w:szCs w:val="20"/>
          <w:lang w:val="fr-FR"/>
        </w:rPr>
        <w:tab/>
        <w:t xml:space="preserve">Channels </w:t>
      </w:r>
      <w:proofErr w:type="spellStart"/>
      <w:r>
        <w:rPr>
          <w:rFonts w:cs="Arial"/>
          <w:szCs w:val="20"/>
          <w:lang w:val="fr-FR"/>
        </w:rPr>
        <w:t>Available</w:t>
      </w:r>
      <w:proofErr w:type="spellEnd"/>
      <w:r>
        <w:rPr>
          <w:rFonts w:cs="Arial"/>
          <w:szCs w:val="20"/>
          <w:lang w:val="fr-FR"/>
        </w:rPr>
        <w:t xml:space="preserve"> 2</w:t>
      </w:r>
    </w:p>
    <w:p w14:paraId="56C4A95E" w14:textId="77777777" w:rsidR="00E9111B" w:rsidRDefault="0042307E">
      <w:pPr>
        <w:ind w:left="1530" w:firstLine="630"/>
        <w:rPr>
          <w:rFonts w:cs="Arial"/>
          <w:szCs w:val="20"/>
        </w:rPr>
      </w:pPr>
      <w:r>
        <w:rPr>
          <w:rFonts w:cs="Arial"/>
          <w:szCs w:val="20"/>
        </w:rPr>
        <w:t>…</w:t>
      </w:r>
    </w:p>
    <w:p w14:paraId="51A25EBA" w14:textId="77777777" w:rsidR="00E9111B" w:rsidRDefault="0042307E">
      <w:pPr>
        <w:ind w:left="1530" w:firstLine="630"/>
        <w:rPr>
          <w:rFonts w:cs="Arial"/>
          <w:szCs w:val="20"/>
        </w:rPr>
      </w:pPr>
      <w:r>
        <w:rPr>
          <w:rFonts w:cs="Arial"/>
          <w:szCs w:val="20"/>
        </w:rPr>
        <w:t>0xFE:</w:t>
      </w:r>
      <w:r>
        <w:rPr>
          <w:rFonts w:cs="Arial"/>
          <w:szCs w:val="20"/>
        </w:rPr>
        <w:tab/>
        <w:t>Channels Available 254</w:t>
      </w:r>
    </w:p>
    <w:p w14:paraId="5D18EEC5" w14:textId="77777777" w:rsidR="00E9111B" w:rsidRDefault="0042307E">
      <w:pPr>
        <w:ind w:left="1530" w:firstLine="630"/>
        <w:rPr>
          <w:ins w:id="86" w:author="sorris1" w:date="2011-07-14T10:21:00Z"/>
          <w:rStyle w:val="msoins0"/>
        </w:rPr>
      </w:pPr>
      <w:r>
        <w:rPr>
          <w:rFonts w:cs="Arial"/>
          <w:szCs w:val="20"/>
        </w:rPr>
        <w:t>0xFF:</w:t>
      </w:r>
      <w:r>
        <w:rPr>
          <w:rFonts w:cs="Arial"/>
          <w:szCs w:val="20"/>
        </w:rPr>
        <w:tab/>
        <w:t>No Entry</w:t>
      </w:r>
    </w:p>
    <w:p w14:paraId="208CD64F" w14:textId="77777777" w:rsidR="00E9111B" w:rsidRDefault="00E9111B">
      <w:pPr>
        <w:numPr>
          <w:ins w:id="87" w:author="sorris1" w:date="2011-07-14T10:21:00Z"/>
        </w:numPr>
        <w:ind w:left="1530" w:firstLine="630"/>
      </w:pPr>
    </w:p>
    <w:p w14:paraId="560646E6" w14:textId="77777777" w:rsidR="00E9111B" w:rsidRDefault="0042307E" w:rsidP="00BE776A">
      <w:pPr>
        <w:numPr>
          <w:ins w:id="88" w:author="sorris1" w:date="2011-07-14T10:15:00Z"/>
        </w:numPr>
        <w:pBdr>
          <w:top w:val="single" w:sz="4" w:space="1" w:color="auto"/>
          <w:left w:val="single" w:sz="4" w:space="4" w:color="auto"/>
          <w:bottom w:val="single" w:sz="4" w:space="1" w:color="auto"/>
          <w:right w:val="single" w:sz="4" w:space="4" w:color="auto"/>
        </w:pBdr>
        <w:ind w:left="576" w:right="288"/>
        <w:rPr>
          <w:ins w:id="89" w:author="sorris1" w:date="2011-07-14T10:21:00Z"/>
          <w:rStyle w:val="msoins0"/>
          <w:i/>
          <w:lang w:val="en-GB"/>
        </w:rPr>
      </w:pPr>
      <w:ins w:id="90" w:author="sorris1" w:date="2011-07-14T10:15:00Z">
        <w:r>
          <w:rPr>
            <w:rStyle w:val="msoins0"/>
            <w:rFonts w:cs="Arial"/>
            <w:b/>
            <w:i/>
            <w:szCs w:val="20"/>
            <w:lang w:val="en-GB"/>
          </w:rPr>
          <w:t>Note:</w:t>
        </w:r>
        <w:r>
          <w:rPr>
            <w:rStyle w:val="msoins0"/>
            <w:rFonts w:cs="Arial"/>
            <w:i/>
            <w:szCs w:val="20"/>
            <w:lang w:val="en-GB"/>
          </w:rPr>
          <w:t xml:space="preserve">  </w:t>
        </w:r>
      </w:ins>
    </w:p>
    <w:p w14:paraId="49DADA38" w14:textId="77777777" w:rsidR="00E9111B" w:rsidRDefault="0042307E" w:rsidP="00BE776A">
      <w:pPr>
        <w:numPr>
          <w:ins w:id="91" w:author="sorris1" w:date="2011-07-14T10:21:00Z"/>
        </w:numPr>
        <w:pBdr>
          <w:top w:val="single" w:sz="4" w:space="1" w:color="auto"/>
          <w:left w:val="single" w:sz="4" w:space="4" w:color="auto"/>
          <w:bottom w:val="single" w:sz="4" w:space="1" w:color="auto"/>
          <w:right w:val="single" w:sz="4" w:space="4" w:color="auto"/>
        </w:pBdr>
        <w:ind w:left="576" w:right="288"/>
        <w:rPr>
          <w:ins w:id="92" w:author="sorris1" w:date="2011-07-14T10:16:00Z"/>
          <w:rStyle w:val="msoins0"/>
          <w:rFonts w:cs="Arial"/>
          <w:i/>
          <w:szCs w:val="20"/>
          <w:lang w:val="en-GB"/>
        </w:rPr>
      </w:pPr>
      <w:proofErr w:type="spellStart"/>
      <w:ins w:id="93" w:author="sorris1" w:date="2011-07-14T10:16:00Z">
        <w:r>
          <w:rPr>
            <w:rStyle w:val="msoins0"/>
            <w:rFonts w:cs="Arial"/>
            <w:i/>
            <w:szCs w:val="20"/>
            <w:lang w:val="en-GB"/>
          </w:rPr>
          <w:t>ChannelsInCategory</w:t>
        </w:r>
        <w:proofErr w:type="spellEnd"/>
        <w:r>
          <w:rPr>
            <w:rStyle w:val="msoins0"/>
            <w:rFonts w:cs="Arial"/>
            <w:i/>
            <w:szCs w:val="20"/>
            <w:lang w:val="en-GB"/>
          </w:rPr>
          <w:t xml:space="preserve"> = 0x</w:t>
        </w:r>
        <w:proofErr w:type="gramStart"/>
        <w:r>
          <w:rPr>
            <w:rStyle w:val="msoins0"/>
            <w:rFonts w:cs="Arial"/>
            <w:i/>
            <w:szCs w:val="20"/>
            <w:lang w:val="en-GB"/>
          </w:rPr>
          <w:t>00:Invalid</w:t>
        </w:r>
        <w:proofErr w:type="gramEnd"/>
        <w:r>
          <w:rPr>
            <w:rStyle w:val="msoins0"/>
            <w:rFonts w:cs="Arial"/>
            <w:i/>
            <w:szCs w:val="20"/>
            <w:lang w:val="en-GB"/>
          </w:rPr>
          <w:t xml:space="preserve"> when there are not channels available in </w:t>
        </w:r>
      </w:ins>
      <w:ins w:id="94" w:author="sorris1" w:date="2011-07-14T10:17:00Z">
        <w:r>
          <w:rPr>
            <w:rStyle w:val="msoins0"/>
            <w:rFonts w:cs="Arial"/>
            <w:i/>
            <w:szCs w:val="20"/>
            <w:lang w:val="en-GB"/>
          </w:rPr>
          <w:t xml:space="preserve">a </w:t>
        </w:r>
      </w:ins>
      <w:ins w:id="95" w:author="sorris1" w:date="2011-07-14T10:16:00Z">
        <w:r>
          <w:rPr>
            <w:rStyle w:val="msoins0"/>
            <w:rFonts w:cs="Arial"/>
            <w:i/>
            <w:szCs w:val="20"/>
            <w:lang w:val="en-GB"/>
          </w:rPr>
          <w:t>respective category.</w:t>
        </w:r>
      </w:ins>
    </w:p>
    <w:p w14:paraId="6BF26910" w14:textId="77777777" w:rsidR="00E9111B" w:rsidRDefault="0042307E" w:rsidP="00BE776A">
      <w:pPr>
        <w:numPr>
          <w:ins w:id="96" w:author="sorris1" w:date="2011-07-14T10:16:00Z"/>
        </w:numPr>
        <w:pBdr>
          <w:top w:val="single" w:sz="4" w:space="1" w:color="auto"/>
          <w:left w:val="single" w:sz="4" w:space="4" w:color="auto"/>
          <w:bottom w:val="single" w:sz="4" w:space="1" w:color="auto"/>
          <w:right w:val="single" w:sz="4" w:space="4" w:color="auto"/>
        </w:pBdr>
        <w:ind w:left="576" w:right="288"/>
        <w:rPr>
          <w:ins w:id="97" w:author="sorris1" w:date="2011-07-14T10:15:00Z"/>
          <w:rStyle w:val="msoins0"/>
          <w:rFonts w:cs="Arial"/>
          <w:i/>
          <w:szCs w:val="20"/>
          <w:lang w:val="en-GB"/>
        </w:rPr>
      </w:pPr>
      <w:proofErr w:type="spellStart"/>
      <w:ins w:id="98" w:author="sorris1" w:date="2011-07-14T10:16:00Z">
        <w:r>
          <w:rPr>
            <w:rStyle w:val="msoins0"/>
            <w:rFonts w:cs="Arial"/>
            <w:i/>
            <w:szCs w:val="20"/>
            <w:lang w:val="en-GB"/>
          </w:rPr>
          <w:t>ChannelsInCategory</w:t>
        </w:r>
        <w:proofErr w:type="spellEnd"/>
        <w:r>
          <w:rPr>
            <w:rStyle w:val="msoins0"/>
            <w:rFonts w:cs="Arial"/>
            <w:i/>
            <w:szCs w:val="20"/>
            <w:lang w:val="en-GB"/>
          </w:rPr>
          <w:t xml:space="preserve"> = 0</w:t>
        </w:r>
        <w:proofErr w:type="gramStart"/>
        <w:r>
          <w:rPr>
            <w:rStyle w:val="msoins0"/>
            <w:rFonts w:cs="Arial"/>
            <w:i/>
            <w:szCs w:val="20"/>
            <w:lang w:val="en-GB"/>
          </w:rPr>
          <w:t>xFF:NoEntry</w:t>
        </w:r>
        <w:proofErr w:type="gramEnd"/>
        <w:r>
          <w:rPr>
            <w:rStyle w:val="msoins0"/>
            <w:rFonts w:cs="Arial"/>
            <w:i/>
            <w:szCs w:val="20"/>
            <w:lang w:val="en-GB"/>
          </w:rPr>
          <w:t xml:space="preserve"> </w:t>
        </w:r>
      </w:ins>
      <w:ins w:id="99" w:author="sorris1" w:date="2011-07-14T10:18:00Z">
        <w:r>
          <w:rPr>
            <w:rStyle w:val="msoins0"/>
            <w:rFonts w:cs="Arial"/>
            <w:i/>
            <w:szCs w:val="20"/>
            <w:lang w:val="en-GB"/>
          </w:rPr>
          <w:t>for a category number that is out of range</w:t>
        </w:r>
      </w:ins>
      <w:ins w:id="100" w:author="sorris1" w:date="2011-07-14T10:15:00Z">
        <w:r>
          <w:rPr>
            <w:rStyle w:val="msoins0"/>
            <w:rFonts w:cs="Arial"/>
            <w:i/>
            <w:szCs w:val="20"/>
            <w:lang w:val="en-GB"/>
          </w:rPr>
          <w:t>.</w:t>
        </w:r>
      </w:ins>
    </w:p>
    <w:p w14:paraId="4DB57908" w14:textId="77777777" w:rsidR="00E9111B" w:rsidRDefault="00E9111B">
      <w:pPr>
        <w:ind w:left="1530"/>
      </w:pPr>
    </w:p>
    <w:p w14:paraId="45F1093D" w14:textId="77777777" w:rsidR="00E9111B" w:rsidRDefault="0042307E">
      <w:pPr>
        <w:ind w:left="1530"/>
        <w:rPr>
          <w:rFonts w:cs="Arial"/>
          <w:i/>
          <w:szCs w:val="20"/>
          <w:lang w:val="en-GB"/>
        </w:rPr>
      </w:pPr>
      <w:r>
        <w:rPr>
          <w:rFonts w:cs="Arial"/>
          <w:i/>
          <w:szCs w:val="20"/>
          <w:lang w:val="en-GB"/>
        </w:rPr>
        <w:t xml:space="preserve">Byte 3 up to Byte 54/28 (Coding Table I/Coding Table II)  </w:t>
      </w:r>
    </w:p>
    <w:p w14:paraId="4AFC4120" w14:textId="77777777" w:rsidR="00E9111B" w:rsidRDefault="00E9111B">
      <w:pPr>
        <w:ind w:left="1530" w:firstLine="313"/>
        <w:rPr>
          <w:rFonts w:cs="Arial"/>
          <w:i/>
          <w:szCs w:val="20"/>
          <w:lang w:val="en-GB"/>
        </w:rPr>
      </w:pPr>
    </w:p>
    <w:p w14:paraId="4A5B4BE8" w14:textId="77777777" w:rsidR="00E9111B" w:rsidRDefault="0042307E">
      <w:pPr>
        <w:ind w:left="1530" w:firstLine="313"/>
        <w:rPr>
          <w:rFonts w:cs="Arial"/>
          <w:i/>
          <w:szCs w:val="20"/>
          <w:lang w:val="en-GB"/>
        </w:rPr>
      </w:pPr>
      <w:r>
        <w:rPr>
          <w:rFonts w:cs="Arial"/>
          <w:i/>
          <w:szCs w:val="20"/>
          <w:lang w:val="en-GB"/>
        </w:rPr>
        <w:t xml:space="preserve">Short Category Name </w:t>
      </w:r>
    </w:p>
    <w:p w14:paraId="2B7BD09C" w14:textId="77777777" w:rsidR="00E9111B" w:rsidRDefault="0042307E">
      <w:pPr>
        <w:ind w:left="1843" w:firstLine="317"/>
        <w:rPr>
          <w:rFonts w:cs="Arial"/>
          <w:szCs w:val="20"/>
          <w:lang w:val="en-GB"/>
        </w:rPr>
      </w:pPr>
      <w:r>
        <w:rPr>
          <w:rFonts w:cs="Arial"/>
          <w:szCs w:val="20"/>
          <w:lang w:val="en-GB"/>
        </w:rPr>
        <w:t xml:space="preserve">Max. 8 characters plus 1 End </w:t>
      </w:r>
      <w:proofErr w:type="gramStart"/>
      <w:r>
        <w:rPr>
          <w:rFonts w:cs="Arial"/>
          <w:szCs w:val="20"/>
          <w:lang w:val="en-GB"/>
        </w:rPr>
        <w:t>Of</w:t>
      </w:r>
      <w:proofErr w:type="gramEnd"/>
      <w:r>
        <w:rPr>
          <w:rFonts w:cs="Arial"/>
          <w:szCs w:val="20"/>
          <w:lang w:val="en-GB"/>
        </w:rPr>
        <w:t xml:space="preserve"> String</w:t>
      </w:r>
    </w:p>
    <w:p w14:paraId="47FEB588" w14:textId="77777777" w:rsidR="00E9111B" w:rsidRDefault="00E9111B">
      <w:pPr>
        <w:ind w:left="1843"/>
        <w:rPr>
          <w:rFonts w:cs="Arial"/>
          <w:szCs w:val="20"/>
          <w:lang w:val="en-GB"/>
        </w:rPr>
      </w:pPr>
    </w:p>
    <w:p w14:paraId="1186F97A" w14:textId="77777777" w:rsidR="00E9111B" w:rsidRDefault="0042307E">
      <w:pPr>
        <w:ind w:left="1530" w:firstLine="313"/>
        <w:rPr>
          <w:rFonts w:cs="Arial"/>
          <w:i/>
          <w:szCs w:val="20"/>
          <w:lang w:val="en-GB"/>
        </w:rPr>
      </w:pPr>
      <w:r>
        <w:rPr>
          <w:rFonts w:cs="Arial"/>
          <w:i/>
          <w:szCs w:val="20"/>
          <w:lang w:val="en-GB"/>
        </w:rPr>
        <w:t xml:space="preserve">Long Category Name </w:t>
      </w:r>
    </w:p>
    <w:p w14:paraId="021D7359" w14:textId="77777777" w:rsidR="00E9111B" w:rsidRDefault="0042307E">
      <w:pPr>
        <w:ind w:left="1843" w:firstLine="317"/>
        <w:rPr>
          <w:rFonts w:cs="Arial"/>
          <w:szCs w:val="20"/>
          <w:lang w:val="en-GB"/>
        </w:rPr>
      </w:pPr>
      <w:r>
        <w:rPr>
          <w:rFonts w:cs="Arial"/>
          <w:szCs w:val="20"/>
          <w:lang w:val="en-GB"/>
        </w:rPr>
        <w:t xml:space="preserve">Max. 16 characters plus 1 End </w:t>
      </w:r>
      <w:proofErr w:type="gramStart"/>
      <w:r>
        <w:rPr>
          <w:rFonts w:cs="Arial"/>
          <w:szCs w:val="20"/>
          <w:lang w:val="en-GB"/>
        </w:rPr>
        <w:t>Of</w:t>
      </w:r>
      <w:proofErr w:type="gramEnd"/>
      <w:r>
        <w:rPr>
          <w:rFonts w:cs="Arial"/>
          <w:szCs w:val="20"/>
          <w:lang w:val="en-GB"/>
        </w:rPr>
        <w:t xml:space="preserve"> String</w:t>
      </w:r>
    </w:p>
    <w:p w14:paraId="3EDECF62" w14:textId="77777777" w:rsidR="00E9111B" w:rsidRDefault="00E9111B">
      <w:pPr>
        <w:ind w:left="1843" w:firstLine="317"/>
        <w:rPr>
          <w:rFonts w:cs="Arial"/>
          <w:szCs w:val="20"/>
          <w:lang w:val="en-GB"/>
        </w:rPr>
      </w:pPr>
    </w:p>
    <w:p w14:paraId="04C6C956"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 xml:space="preserve">  Both Long and Short Category names will be sent. The HMI will decide which to display.</w:t>
      </w:r>
    </w:p>
    <w:p w14:paraId="59268D7B" w14:textId="77777777" w:rsidR="0042307E" w:rsidRDefault="0042307E" w:rsidP="0042307E">
      <w:pPr>
        <w:pStyle w:val="Heading4"/>
      </w:pPr>
      <w:r w:rsidRPr="00B9479B">
        <w:t>TP-LOG-TPL-REQ-023160/A-SID-6E-SDARS_SetAlert_Rsp (</w:t>
      </w:r>
      <w:proofErr w:type="spellStart"/>
      <w:r w:rsidRPr="00B9479B">
        <w:t>TcSE</w:t>
      </w:r>
      <w:proofErr w:type="spellEnd"/>
      <w:r w:rsidRPr="00B9479B">
        <w:t xml:space="preserve"> ROIN-147072-3)</w:t>
      </w:r>
    </w:p>
    <w:p w14:paraId="370E8C17"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1668/928 (</w:t>
      </w:r>
      <w:r>
        <w:rPr>
          <w:rFonts w:cs="Arial"/>
          <w:bCs/>
          <w:snapToGrid w:val="0"/>
          <w:szCs w:val="20"/>
          <w:lang w:val="en-GB"/>
        </w:rPr>
        <w:t>Coding Table I</w:t>
      </w:r>
      <w:r>
        <w:rPr>
          <w:rFonts w:cs="Arial"/>
          <w:snapToGrid w:val="0"/>
          <w:szCs w:val="20"/>
          <w:lang w:val="en-GB"/>
        </w:rPr>
        <w:t>/Coding Table II) bytes</w:t>
      </w:r>
    </w:p>
    <w:p w14:paraId="4421111E"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439A7FAB"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0x6E: </w:t>
      </w:r>
      <w:proofErr w:type="spellStart"/>
      <w:r>
        <w:rPr>
          <w:rStyle w:val="spelle"/>
          <w:rFonts w:cs="Arial"/>
          <w:szCs w:val="20"/>
        </w:rPr>
        <w:t>SDARS_SetAlert_Rsp</w:t>
      </w:r>
      <w:proofErr w:type="spellEnd"/>
    </w:p>
    <w:p w14:paraId="19209FCF"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139F9621" w14:textId="77777777" w:rsidR="00E9111B" w:rsidRDefault="0042307E">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14:paraId="6C4F1FDD"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286641C"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68BB65B4"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78399AEE"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54F995EB"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05F94326"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4691B610"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5F025290" w14:textId="77777777" w:rsidR="00E9111B" w:rsidRDefault="00E9111B">
      <w:pPr>
        <w:autoSpaceDE w:val="0"/>
        <w:autoSpaceDN w:val="0"/>
        <w:adjustRightInd w:val="0"/>
        <w:ind w:left="1260"/>
        <w:rPr>
          <w:rFonts w:ascii="Helvetica-Oblique" w:hAnsi="Helvetica-Oblique" w:cs="Helvetica-Oblique" w:hint="eastAsia"/>
          <w:i/>
          <w:iCs/>
          <w:szCs w:val="20"/>
        </w:rPr>
      </w:pPr>
    </w:p>
    <w:p w14:paraId="7726347A"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0FB8282E"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26EA29EE"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0057524D"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30FD0859"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763616E5"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Style w:val="spelle"/>
          <w:rFonts w:cs="Arial"/>
          <w:b/>
          <w:snapToGrid w:val="0"/>
          <w:szCs w:val="20"/>
        </w:rPr>
        <w:t>RspCode</w:t>
      </w:r>
      <w:proofErr w:type="spellEnd"/>
    </w:p>
    <w:p w14:paraId="1419523E" w14:textId="77777777" w:rsidR="00E9111B" w:rsidRDefault="0042307E">
      <w:pPr>
        <w:tabs>
          <w:tab w:val="left" w:pos="1843"/>
        </w:tabs>
        <w:ind w:left="1843" w:hanging="1843"/>
        <w:rPr>
          <w:rFonts w:cs="Arial"/>
          <w:bCs/>
          <w:snapToGrid w:val="0"/>
          <w:szCs w:val="20"/>
        </w:rPr>
      </w:pPr>
      <w:r>
        <w:rPr>
          <w:rFonts w:cs="Arial"/>
          <w:bCs/>
          <w:snapToGrid w:val="0"/>
          <w:szCs w:val="20"/>
        </w:rPr>
        <w:tab/>
        <w:t>0x0:  Reserved</w:t>
      </w:r>
    </w:p>
    <w:p w14:paraId="2A74E287"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Already Saved</w:t>
      </w:r>
    </w:p>
    <w:p w14:paraId="61230BE4" w14:textId="77777777" w:rsidR="00E9111B" w:rsidRDefault="0042307E">
      <w:pPr>
        <w:tabs>
          <w:tab w:val="left" w:pos="1843"/>
        </w:tabs>
        <w:ind w:left="1843" w:hanging="1843"/>
        <w:rPr>
          <w:rFonts w:cs="Arial"/>
          <w:bCs/>
          <w:snapToGrid w:val="0"/>
          <w:szCs w:val="20"/>
        </w:rPr>
      </w:pPr>
      <w:r>
        <w:rPr>
          <w:rFonts w:cs="Arial"/>
          <w:bCs/>
          <w:snapToGrid w:val="0"/>
          <w:szCs w:val="20"/>
        </w:rPr>
        <w:tab/>
        <w:t>0x2:  Memory Full</w:t>
      </w:r>
    </w:p>
    <w:p w14:paraId="188C022C" w14:textId="77777777" w:rsidR="00E9111B" w:rsidRDefault="0042307E">
      <w:pPr>
        <w:tabs>
          <w:tab w:val="left" w:pos="1843"/>
        </w:tabs>
        <w:ind w:left="1843" w:hanging="1843"/>
        <w:rPr>
          <w:rFonts w:cs="Arial"/>
          <w:bCs/>
          <w:snapToGrid w:val="0"/>
          <w:szCs w:val="20"/>
        </w:rPr>
      </w:pPr>
      <w:r>
        <w:rPr>
          <w:rFonts w:cs="Arial"/>
          <w:bCs/>
          <w:snapToGrid w:val="0"/>
          <w:szCs w:val="20"/>
        </w:rPr>
        <w:tab/>
        <w:t>0x3:  List Info</w:t>
      </w:r>
    </w:p>
    <w:p w14:paraId="4E3C0B61" w14:textId="77777777" w:rsidR="00E9111B" w:rsidRDefault="0042307E">
      <w:pPr>
        <w:tabs>
          <w:tab w:val="left" w:pos="1843"/>
        </w:tabs>
        <w:ind w:left="1843" w:hanging="1843"/>
        <w:rPr>
          <w:rFonts w:cs="Arial"/>
          <w:bCs/>
          <w:snapToGrid w:val="0"/>
          <w:szCs w:val="20"/>
        </w:rPr>
      </w:pPr>
      <w:r>
        <w:rPr>
          <w:rFonts w:cs="Arial"/>
          <w:bCs/>
          <w:snapToGrid w:val="0"/>
          <w:szCs w:val="20"/>
        </w:rPr>
        <w:tab/>
        <w:t>0x4:  Added Song</w:t>
      </w:r>
    </w:p>
    <w:p w14:paraId="708D6752" w14:textId="77777777" w:rsidR="00E9111B" w:rsidRDefault="0042307E">
      <w:pPr>
        <w:tabs>
          <w:tab w:val="left" w:pos="1843"/>
        </w:tabs>
        <w:ind w:left="1843" w:hanging="1843"/>
        <w:rPr>
          <w:rFonts w:cs="Arial"/>
          <w:bCs/>
          <w:snapToGrid w:val="0"/>
          <w:szCs w:val="20"/>
        </w:rPr>
      </w:pPr>
      <w:r>
        <w:rPr>
          <w:rFonts w:cs="Arial"/>
          <w:bCs/>
          <w:snapToGrid w:val="0"/>
          <w:szCs w:val="20"/>
        </w:rPr>
        <w:tab/>
        <w:t>0x5:  Added Artist</w:t>
      </w:r>
    </w:p>
    <w:p w14:paraId="7BC1A1E2" w14:textId="77777777" w:rsidR="00E9111B" w:rsidRDefault="0042307E">
      <w:pPr>
        <w:tabs>
          <w:tab w:val="left" w:pos="1843"/>
        </w:tabs>
        <w:ind w:left="1843" w:hanging="1843"/>
        <w:rPr>
          <w:rFonts w:cs="Arial"/>
          <w:bCs/>
          <w:snapToGrid w:val="0"/>
          <w:szCs w:val="20"/>
        </w:rPr>
      </w:pPr>
      <w:r>
        <w:rPr>
          <w:rFonts w:cs="Arial"/>
          <w:bCs/>
          <w:snapToGrid w:val="0"/>
          <w:szCs w:val="20"/>
        </w:rPr>
        <w:tab/>
        <w:t>0x6:  Deleted</w:t>
      </w:r>
    </w:p>
    <w:p w14:paraId="4E6C46EC" w14:textId="77777777" w:rsidR="00E9111B" w:rsidRDefault="0042307E">
      <w:pPr>
        <w:tabs>
          <w:tab w:val="left" w:pos="1843"/>
        </w:tabs>
        <w:ind w:left="1843" w:hanging="1843"/>
        <w:rPr>
          <w:rFonts w:cs="Arial"/>
          <w:bCs/>
          <w:snapToGrid w:val="0"/>
          <w:szCs w:val="20"/>
        </w:rPr>
      </w:pPr>
      <w:r>
        <w:rPr>
          <w:rFonts w:cs="Arial"/>
          <w:bCs/>
          <w:snapToGrid w:val="0"/>
          <w:szCs w:val="20"/>
        </w:rPr>
        <w:tab/>
        <w:t>0x7:  All Deleted</w:t>
      </w:r>
    </w:p>
    <w:p w14:paraId="2AE9B443" w14:textId="77777777" w:rsidR="00E9111B" w:rsidRDefault="0042307E">
      <w:pPr>
        <w:tabs>
          <w:tab w:val="left" w:pos="1843"/>
        </w:tabs>
        <w:ind w:left="1843" w:hanging="1843"/>
        <w:rPr>
          <w:rFonts w:cs="Arial"/>
          <w:bCs/>
          <w:snapToGrid w:val="0"/>
          <w:szCs w:val="20"/>
        </w:rPr>
      </w:pPr>
      <w:r>
        <w:rPr>
          <w:rFonts w:cs="Arial"/>
          <w:bCs/>
          <w:snapToGrid w:val="0"/>
          <w:szCs w:val="20"/>
        </w:rPr>
        <w:tab/>
        <w:t>...</w:t>
      </w:r>
    </w:p>
    <w:p w14:paraId="62B530B9"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w:t>
      </w:r>
      <w:proofErr w:type="gramStart"/>
      <w:r>
        <w:rPr>
          <w:rFonts w:cs="Arial"/>
          <w:bCs/>
          <w:snapToGrid w:val="0"/>
          <w:szCs w:val="20"/>
          <w:lang w:val="en-GB"/>
        </w:rPr>
        <w:t>8..</w:t>
      </w:r>
      <w:proofErr w:type="gramEnd"/>
      <w:r>
        <w:rPr>
          <w:rFonts w:cs="Arial"/>
          <w:bCs/>
          <w:snapToGrid w:val="0"/>
          <w:szCs w:val="20"/>
          <w:lang w:val="en-GB"/>
        </w:rPr>
        <w:t>0xFF:  Reserved</w:t>
      </w:r>
    </w:p>
    <w:p w14:paraId="5C1B26DC"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NumberOfItems</w:t>
      </w:r>
      <w:proofErr w:type="spellEnd"/>
    </w:p>
    <w:p w14:paraId="18AEB737"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01B78509"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78776BC1" w14:textId="77777777" w:rsidR="00E9111B" w:rsidRDefault="0042307E">
      <w:pPr>
        <w:tabs>
          <w:tab w:val="left" w:pos="709"/>
          <w:tab w:val="left" w:pos="1276"/>
          <w:tab w:val="left" w:pos="1843"/>
          <w:tab w:val="left" w:pos="2419"/>
        </w:tabs>
        <w:ind w:left="1843"/>
        <w:rPr>
          <w:rFonts w:cs="Arial"/>
          <w:szCs w:val="20"/>
        </w:rPr>
      </w:pPr>
      <w:r>
        <w:rPr>
          <w:rFonts w:cs="Arial"/>
          <w:szCs w:val="20"/>
        </w:rPr>
        <w:lastRenderedPageBreak/>
        <w:t>0x02:  2</w:t>
      </w:r>
    </w:p>
    <w:p w14:paraId="186DC1E1"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45B39B65"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165D568C"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15CDFF12" w14:textId="77777777" w:rsidR="00E9111B" w:rsidRDefault="00E9111B">
      <w:pPr>
        <w:tabs>
          <w:tab w:val="left" w:pos="709"/>
          <w:tab w:val="left" w:pos="1276"/>
          <w:tab w:val="left" w:pos="1843"/>
          <w:tab w:val="left" w:pos="2419"/>
        </w:tabs>
        <w:ind w:left="1843"/>
        <w:rPr>
          <w:rFonts w:cs="Arial"/>
          <w:szCs w:val="20"/>
        </w:rPr>
      </w:pPr>
    </w:p>
    <w:p w14:paraId="1ABF1096"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 xml:space="preserve">:  If </w:t>
      </w:r>
      <w:proofErr w:type="spellStart"/>
      <w:r>
        <w:rPr>
          <w:rStyle w:val="spelle"/>
          <w:rFonts w:cs="Arial"/>
          <w:i/>
          <w:szCs w:val="20"/>
          <w:lang w:val="en-GB"/>
        </w:rPr>
        <w:t>RspCode</w:t>
      </w:r>
      <w:proofErr w:type="spellEnd"/>
      <w:r>
        <w:rPr>
          <w:rFonts w:cs="Arial"/>
          <w:i/>
          <w:szCs w:val="20"/>
          <w:lang w:val="en-GB"/>
        </w:rPr>
        <w:t xml:space="preserve"> = List Info, then Maximum number of alerts that can be returned is limited to 20.</w:t>
      </w:r>
    </w:p>
    <w:p w14:paraId="2EEC0310" w14:textId="77777777" w:rsidR="00E9111B" w:rsidRDefault="00E9111B">
      <w:pPr>
        <w:tabs>
          <w:tab w:val="left" w:pos="709"/>
          <w:tab w:val="left" w:pos="1276"/>
          <w:tab w:val="left" w:pos="1843"/>
          <w:tab w:val="left" w:pos="2419"/>
        </w:tabs>
        <w:ind w:left="1843"/>
        <w:rPr>
          <w:rFonts w:cs="Arial"/>
          <w:szCs w:val="20"/>
          <w:lang w:val="en-GB"/>
        </w:rPr>
      </w:pPr>
    </w:p>
    <w:p w14:paraId="2F3E5BF9"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StartIndex</w:t>
      </w:r>
      <w:proofErr w:type="spellEnd"/>
    </w:p>
    <w:p w14:paraId="065B2D29"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72E03F3B"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1FE6A343"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6E11F94F"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42963FD7"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191BE390"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5DF5D79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proofErr w:type="spellStart"/>
      <w:r>
        <w:rPr>
          <w:rStyle w:val="spelle"/>
          <w:rFonts w:cs="Arial"/>
          <w:b/>
          <w:snapToGrid w:val="0"/>
          <w:szCs w:val="20"/>
        </w:rPr>
        <w:t>ItemsInList</w:t>
      </w:r>
      <w:proofErr w:type="spellEnd"/>
    </w:p>
    <w:p w14:paraId="3B5C9240"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69636548" w14:textId="77777777" w:rsidR="00E9111B" w:rsidRDefault="0042307E">
      <w:pPr>
        <w:tabs>
          <w:tab w:val="left" w:pos="709"/>
          <w:tab w:val="left" w:pos="1276"/>
          <w:tab w:val="left" w:pos="1843"/>
          <w:tab w:val="left" w:pos="2419"/>
        </w:tabs>
        <w:ind w:left="1843"/>
        <w:rPr>
          <w:rFonts w:cs="Arial"/>
          <w:szCs w:val="20"/>
        </w:rPr>
      </w:pPr>
      <w:r>
        <w:rPr>
          <w:rFonts w:cs="Arial"/>
          <w:szCs w:val="20"/>
        </w:rPr>
        <w:t>0x01: Items Available 1</w:t>
      </w:r>
    </w:p>
    <w:p w14:paraId="253178AA" w14:textId="77777777" w:rsidR="00E9111B" w:rsidRDefault="0042307E">
      <w:pPr>
        <w:tabs>
          <w:tab w:val="left" w:pos="709"/>
          <w:tab w:val="left" w:pos="1276"/>
          <w:tab w:val="left" w:pos="1843"/>
          <w:tab w:val="left" w:pos="2419"/>
        </w:tabs>
        <w:ind w:left="1843"/>
        <w:rPr>
          <w:rFonts w:cs="Arial"/>
          <w:szCs w:val="20"/>
        </w:rPr>
      </w:pPr>
      <w:r>
        <w:rPr>
          <w:rFonts w:cs="Arial"/>
          <w:szCs w:val="20"/>
        </w:rPr>
        <w:t>0x02:  Items Available 2</w:t>
      </w:r>
    </w:p>
    <w:p w14:paraId="75EECEBF"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657E700B" w14:textId="77777777" w:rsidR="00E9111B" w:rsidRDefault="0042307E">
      <w:pPr>
        <w:tabs>
          <w:tab w:val="left" w:pos="709"/>
          <w:tab w:val="left" w:pos="1276"/>
          <w:tab w:val="left" w:pos="1843"/>
          <w:tab w:val="left" w:pos="2419"/>
        </w:tabs>
        <w:ind w:left="1843"/>
        <w:rPr>
          <w:rFonts w:cs="Arial"/>
          <w:szCs w:val="20"/>
        </w:rPr>
      </w:pPr>
      <w:r>
        <w:rPr>
          <w:rFonts w:cs="Arial"/>
          <w:szCs w:val="20"/>
        </w:rPr>
        <w:t>0xFE:  Items Available 254</w:t>
      </w:r>
    </w:p>
    <w:p w14:paraId="3E9D3D2C"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31409F65" w14:textId="77777777" w:rsidR="00E9111B" w:rsidRDefault="00E9111B">
      <w:pPr>
        <w:tabs>
          <w:tab w:val="left" w:pos="709"/>
          <w:tab w:val="left" w:pos="1276"/>
          <w:tab w:val="left" w:pos="1843"/>
          <w:tab w:val="left" w:pos="2419"/>
        </w:tabs>
        <w:ind w:left="1843"/>
        <w:rPr>
          <w:rFonts w:cs="Arial"/>
          <w:szCs w:val="20"/>
          <w:lang w:val="en-GB"/>
        </w:rPr>
      </w:pPr>
    </w:p>
    <w:p w14:paraId="172FBA70" w14:textId="77777777" w:rsidR="00E9111B" w:rsidRDefault="0042307E">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1667/927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14:paraId="1D101EE0" w14:textId="77777777" w:rsidR="00E9111B" w:rsidRDefault="0042307E">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proofErr w:type="spellStart"/>
      <w:r>
        <w:rPr>
          <w:rStyle w:val="spelle"/>
          <w:rFonts w:cs="Arial"/>
          <w:i/>
          <w:szCs w:val="20"/>
          <w:lang w:val="en-GB"/>
        </w:rPr>
        <w:t>ItemIndex</w:t>
      </w:r>
      <w:proofErr w:type="spellEnd"/>
      <w:r>
        <w:rPr>
          <w:rFonts w:cs="Arial"/>
          <w:i/>
          <w:szCs w:val="20"/>
          <w:lang w:val="en-GB"/>
        </w:rPr>
        <w:t xml:space="preserve">, </w:t>
      </w:r>
      <w:r>
        <w:rPr>
          <w:rStyle w:val="spelle"/>
          <w:rFonts w:cs="Arial"/>
          <w:i/>
          <w:szCs w:val="20"/>
          <w:lang w:val="en-GB"/>
        </w:rPr>
        <w:t>ID</w:t>
      </w:r>
      <w:r>
        <w:rPr>
          <w:rFonts w:cs="Arial"/>
          <w:i/>
          <w:szCs w:val="20"/>
          <w:lang w:val="en-GB"/>
        </w:rPr>
        <w:t xml:space="preserve">, </w:t>
      </w:r>
      <w:r>
        <w:rPr>
          <w:rStyle w:val="spelle"/>
          <w:rFonts w:cs="Arial"/>
          <w:i/>
          <w:szCs w:val="20"/>
          <w:lang w:val="en-GB"/>
        </w:rPr>
        <w:t>PDT Text</w:t>
      </w:r>
      <w:r>
        <w:rPr>
          <w:rFonts w:cs="Arial"/>
          <w:i/>
          <w:szCs w:val="20"/>
          <w:lang w:val="en-GB"/>
        </w:rPr>
        <w:t>)</w:t>
      </w:r>
    </w:p>
    <w:p w14:paraId="0E7D3618" w14:textId="77777777" w:rsidR="00E9111B" w:rsidRDefault="00E9111B">
      <w:pPr>
        <w:ind w:left="1843"/>
        <w:rPr>
          <w:rFonts w:cs="Arial"/>
          <w:i/>
          <w:szCs w:val="20"/>
        </w:rPr>
      </w:pPr>
    </w:p>
    <w:p w14:paraId="7490EB77" w14:textId="77777777" w:rsidR="00E9111B" w:rsidRDefault="0042307E">
      <w:pPr>
        <w:ind w:left="1530"/>
        <w:rPr>
          <w:rFonts w:cs="Arial"/>
          <w:i/>
          <w:szCs w:val="20"/>
          <w:lang w:val="en-GB"/>
        </w:rPr>
      </w:pPr>
      <w:r>
        <w:rPr>
          <w:rFonts w:cs="Arial"/>
          <w:i/>
          <w:szCs w:val="20"/>
          <w:lang w:val="en-GB"/>
        </w:rPr>
        <w:t>Record definition (up to 1660/920 (Coding Table I/Coding Table II) bytes):</w:t>
      </w:r>
    </w:p>
    <w:p w14:paraId="76A62FA2" w14:textId="77777777" w:rsidR="00E9111B" w:rsidRDefault="0042307E">
      <w:pPr>
        <w:ind w:left="1530"/>
        <w:rPr>
          <w:rFonts w:cs="Arial"/>
          <w:i/>
          <w:szCs w:val="20"/>
          <w:lang w:val="en-GB"/>
        </w:rPr>
      </w:pPr>
      <w:r>
        <w:rPr>
          <w:rFonts w:cs="Arial"/>
          <w:i/>
          <w:szCs w:val="20"/>
          <w:lang w:val="en-GB"/>
        </w:rPr>
        <w:t xml:space="preserve">Byte 0:  </w:t>
      </w:r>
      <w:proofErr w:type="spellStart"/>
      <w:r>
        <w:rPr>
          <w:rStyle w:val="spelle"/>
          <w:rFonts w:cs="Arial"/>
          <w:i/>
          <w:szCs w:val="20"/>
          <w:lang w:val="en-GB"/>
        </w:rPr>
        <w:t>ItemIndex</w:t>
      </w:r>
      <w:proofErr w:type="spellEnd"/>
    </w:p>
    <w:p w14:paraId="607E6059" w14:textId="77777777" w:rsidR="00E9111B" w:rsidRDefault="0042307E">
      <w:pPr>
        <w:ind w:left="2160"/>
        <w:rPr>
          <w:rFonts w:cs="Arial"/>
          <w:szCs w:val="20"/>
          <w:lang w:val="en-GB"/>
        </w:rPr>
      </w:pPr>
      <w:r>
        <w:rPr>
          <w:rFonts w:cs="Arial"/>
          <w:szCs w:val="20"/>
          <w:lang w:val="en-GB"/>
        </w:rPr>
        <w:t>0x</w:t>
      </w:r>
      <w:proofErr w:type="gramStart"/>
      <w:r>
        <w:rPr>
          <w:rFonts w:cs="Arial"/>
          <w:szCs w:val="20"/>
          <w:lang w:val="en-GB"/>
        </w:rPr>
        <w:t>00..</w:t>
      </w:r>
      <w:proofErr w:type="gramEnd"/>
      <w:r>
        <w:rPr>
          <w:rFonts w:cs="Arial"/>
          <w:szCs w:val="20"/>
          <w:lang w:val="en-GB"/>
        </w:rPr>
        <w:t>0xFF</w:t>
      </w:r>
    </w:p>
    <w:p w14:paraId="6B4311F8" w14:textId="77777777" w:rsidR="00E9111B" w:rsidRDefault="00E9111B">
      <w:pPr>
        <w:ind w:left="2160"/>
        <w:rPr>
          <w:rFonts w:cs="Arial"/>
          <w:szCs w:val="20"/>
          <w:lang w:val="en-GB"/>
        </w:rPr>
      </w:pPr>
    </w:p>
    <w:p w14:paraId="0715368E" w14:textId="77777777" w:rsidR="00E9111B" w:rsidRDefault="0042307E">
      <w:pPr>
        <w:ind w:left="1530"/>
        <w:rPr>
          <w:rFonts w:cs="Arial"/>
          <w:i/>
          <w:szCs w:val="20"/>
          <w:lang w:val="en-GB"/>
        </w:rPr>
      </w:pPr>
      <w:r>
        <w:rPr>
          <w:rFonts w:cs="Arial"/>
          <w:i/>
          <w:szCs w:val="20"/>
          <w:lang w:val="en-GB"/>
        </w:rPr>
        <w:t>Byte 1 to Byte 8:  PID/AID</w:t>
      </w:r>
    </w:p>
    <w:p w14:paraId="53DAA8F2" w14:textId="77777777" w:rsidR="00E9111B" w:rsidRDefault="0042307E">
      <w:pPr>
        <w:ind w:left="1530" w:firstLine="630"/>
        <w:rPr>
          <w:rFonts w:cs="Arial"/>
          <w:szCs w:val="20"/>
          <w:lang w:val="en-GB"/>
        </w:rPr>
      </w:pPr>
      <w:r>
        <w:rPr>
          <w:rFonts w:cs="Arial"/>
          <w:szCs w:val="20"/>
          <w:lang w:val="en-GB"/>
        </w:rPr>
        <w:t>Fixed 8 Bytes</w:t>
      </w:r>
    </w:p>
    <w:p w14:paraId="06903112" w14:textId="77777777" w:rsidR="00E9111B" w:rsidRDefault="0042307E">
      <w:pPr>
        <w:ind w:left="1530" w:firstLine="630"/>
        <w:rPr>
          <w:rFonts w:cs="Arial"/>
          <w:szCs w:val="20"/>
          <w:lang w:val="en-GB"/>
        </w:rPr>
      </w:pPr>
      <w:r>
        <w:rPr>
          <w:rFonts w:cs="Arial"/>
          <w:szCs w:val="20"/>
          <w:lang w:val="en-GB"/>
        </w:rPr>
        <w:t>Max. 8 characters</w:t>
      </w:r>
    </w:p>
    <w:p w14:paraId="64B73B41" w14:textId="77777777" w:rsidR="00E9111B" w:rsidRDefault="00E9111B">
      <w:pPr>
        <w:ind w:left="1530"/>
        <w:rPr>
          <w:rFonts w:cs="Arial"/>
          <w:i/>
          <w:szCs w:val="20"/>
          <w:lang w:val="en-GB"/>
        </w:rPr>
      </w:pPr>
    </w:p>
    <w:p w14:paraId="646923E6" w14:textId="77777777" w:rsidR="00E9111B" w:rsidRDefault="0042307E">
      <w:pPr>
        <w:ind w:left="1530"/>
        <w:rPr>
          <w:rFonts w:cs="Arial"/>
          <w:i/>
          <w:szCs w:val="20"/>
          <w:lang w:val="en-GB"/>
        </w:rPr>
      </w:pPr>
      <w:r>
        <w:rPr>
          <w:rFonts w:cs="Arial"/>
          <w:i/>
          <w:szCs w:val="20"/>
          <w:lang w:val="en-GB"/>
        </w:rPr>
        <w:t xml:space="preserve">Byte 9 up to Byte 82/45:  </w:t>
      </w:r>
      <w:proofErr w:type="spellStart"/>
      <w:r>
        <w:rPr>
          <w:rStyle w:val="spelle"/>
          <w:rFonts w:cs="Arial"/>
          <w:i/>
          <w:szCs w:val="20"/>
          <w:lang w:val="en-GB"/>
        </w:rPr>
        <w:t>PDT_Text</w:t>
      </w:r>
      <w:proofErr w:type="spellEnd"/>
      <w:r>
        <w:rPr>
          <w:rFonts w:cs="Arial"/>
          <w:i/>
          <w:szCs w:val="20"/>
          <w:lang w:val="en-GB"/>
        </w:rPr>
        <w:t xml:space="preserve"> (Song Title/Song Artist)</w:t>
      </w:r>
    </w:p>
    <w:p w14:paraId="30930EFD" w14:textId="77777777" w:rsidR="00E9111B" w:rsidRDefault="0042307E">
      <w:pPr>
        <w:ind w:left="1843"/>
        <w:rPr>
          <w:rFonts w:cs="Arial"/>
          <w:szCs w:val="20"/>
          <w:lang w:val="en-GB"/>
        </w:rPr>
      </w:pPr>
      <w:r>
        <w:rPr>
          <w:rFonts w:cs="Arial"/>
          <w:szCs w:val="20"/>
          <w:lang w:val="en-GB"/>
        </w:rPr>
        <w:tab/>
        <w:t xml:space="preserve">Max. 36 characters plus 1 End </w:t>
      </w:r>
      <w:proofErr w:type="gramStart"/>
      <w:r>
        <w:rPr>
          <w:rFonts w:cs="Arial"/>
          <w:szCs w:val="20"/>
          <w:lang w:val="en-GB"/>
        </w:rPr>
        <w:t>Of</w:t>
      </w:r>
      <w:proofErr w:type="gramEnd"/>
      <w:r>
        <w:rPr>
          <w:rFonts w:cs="Arial"/>
          <w:szCs w:val="20"/>
          <w:lang w:val="en-GB"/>
        </w:rPr>
        <w:t xml:space="preserve"> String</w:t>
      </w:r>
    </w:p>
    <w:p w14:paraId="14B2D0FC" w14:textId="77777777" w:rsidR="00E9111B" w:rsidRDefault="00E9111B">
      <w:pPr>
        <w:ind w:left="2160"/>
        <w:rPr>
          <w:lang w:val="en-GB"/>
        </w:rPr>
      </w:pPr>
    </w:p>
    <w:p w14:paraId="2B081B8E" w14:textId="77777777" w:rsidR="0042307E" w:rsidRDefault="0042307E" w:rsidP="0042307E">
      <w:pPr>
        <w:pStyle w:val="Heading4"/>
      </w:pPr>
      <w:r w:rsidRPr="00B9479B">
        <w:t>TP-LOG-TPL-REQ-023161/A-SID-62-SSP_Rsp (</w:t>
      </w:r>
      <w:proofErr w:type="spellStart"/>
      <w:r w:rsidRPr="00B9479B">
        <w:t>TcSE</w:t>
      </w:r>
      <w:proofErr w:type="spellEnd"/>
      <w:r w:rsidRPr="00B9479B">
        <w:t xml:space="preserve"> ROIN-147238-2)</w:t>
      </w:r>
    </w:p>
    <w:p w14:paraId="7115DF6A"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4096 (Coding Table II Only) bytes</w:t>
      </w:r>
    </w:p>
    <w:p w14:paraId="6F28D4A0"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0C71E65B"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0x62: </w:t>
      </w:r>
      <w:proofErr w:type="spellStart"/>
      <w:r>
        <w:rPr>
          <w:rStyle w:val="spelle"/>
          <w:rFonts w:cs="Arial"/>
          <w:szCs w:val="20"/>
        </w:rPr>
        <w:t>SSP_Rsp</w:t>
      </w:r>
      <w:proofErr w:type="spellEnd"/>
    </w:p>
    <w:p w14:paraId="089ED7A6"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50C3C3AF" w14:textId="77777777" w:rsidR="00E9111B" w:rsidRDefault="0042307E">
      <w:pPr>
        <w:tabs>
          <w:tab w:val="left" w:pos="3544"/>
        </w:tabs>
        <w:ind w:left="1276"/>
        <w:rPr>
          <w:rFonts w:cs="Arial"/>
          <w:snapToGrid w:val="0"/>
          <w:szCs w:val="20"/>
        </w:rPr>
      </w:pPr>
      <w:r>
        <w:rPr>
          <w:rFonts w:cs="Arial"/>
          <w:snapToGrid w:val="0"/>
          <w:szCs w:val="20"/>
        </w:rPr>
        <w:t>0x71: Data_Service1</w:t>
      </w:r>
      <w:r>
        <w:rPr>
          <w:rFonts w:cs="Arial"/>
          <w:snapToGrid w:val="0"/>
          <w:szCs w:val="20"/>
        </w:rPr>
        <w:tab/>
        <w:t>–</w:t>
      </w:r>
      <w:r>
        <w:rPr>
          <w:rFonts w:cs="Arial"/>
          <w:snapToGrid w:val="0"/>
          <w:szCs w:val="20"/>
        </w:rPr>
        <w:tab/>
        <w:t>SSP Data Service</w:t>
      </w:r>
    </w:p>
    <w:p w14:paraId="0136FC40"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577D767"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518F4E14"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01B33B66"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53FA5B45"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468C4E25"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0F9EB763"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56EE118D" w14:textId="77777777" w:rsidR="00E9111B" w:rsidRDefault="00E9111B">
      <w:pPr>
        <w:autoSpaceDE w:val="0"/>
        <w:autoSpaceDN w:val="0"/>
        <w:adjustRightInd w:val="0"/>
        <w:ind w:left="1260"/>
        <w:rPr>
          <w:rFonts w:ascii="Helvetica-Oblique" w:hAnsi="Helvetica-Oblique" w:cs="Helvetica-Oblique" w:hint="eastAsia"/>
          <w:i/>
          <w:iCs/>
          <w:szCs w:val="20"/>
        </w:rPr>
      </w:pPr>
    </w:p>
    <w:p w14:paraId="06243E18"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376ED977"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32996D4B"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lastRenderedPageBreak/>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43029F87"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56AECA3E"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0A91A250"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Style w:val="spelle"/>
          <w:rFonts w:cs="Arial"/>
          <w:b/>
          <w:snapToGrid w:val="0"/>
          <w:szCs w:val="20"/>
        </w:rPr>
        <w:t>RspCode</w:t>
      </w:r>
      <w:proofErr w:type="spellEnd"/>
    </w:p>
    <w:p w14:paraId="100C9F39" w14:textId="77777777" w:rsidR="00E9111B" w:rsidRDefault="0042307E">
      <w:pPr>
        <w:tabs>
          <w:tab w:val="left" w:pos="1843"/>
        </w:tabs>
        <w:ind w:left="1843" w:hanging="1843"/>
        <w:rPr>
          <w:rFonts w:cs="Arial"/>
          <w:bCs/>
          <w:snapToGrid w:val="0"/>
          <w:szCs w:val="20"/>
        </w:rPr>
      </w:pPr>
      <w:r>
        <w:rPr>
          <w:rFonts w:cs="Arial"/>
          <w:bCs/>
          <w:snapToGrid w:val="0"/>
          <w:szCs w:val="20"/>
        </w:rPr>
        <w:tab/>
        <w:t>0x0 - Invalid</w:t>
      </w:r>
    </w:p>
    <w:p w14:paraId="4F44FE1C" w14:textId="77777777" w:rsidR="00E9111B" w:rsidRDefault="0042307E">
      <w:pPr>
        <w:tabs>
          <w:tab w:val="left" w:pos="1843"/>
        </w:tabs>
        <w:ind w:left="1843" w:hanging="1843"/>
        <w:rPr>
          <w:rFonts w:cs="Arial"/>
          <w:bCs/>
          <w:snapToGrid w:val="0"/>
          <w:szCs w:val="20"/>
        </w:rPr>
      </w:pPr>
      <w:r>
        <w:rPr>
          <w:rFonts w:cs="Arial"/>
          <w:bCs/>
          <w:snapToGrid w:val="0"/>
          <w:szCs w:val="20"/>
        </w:rPr>
        <w:tab/>
        <w:t>0x1 - Data Channel Status</w:t>
      </w:r>
    </w:p>
    <w:p w14:paraId="24D55F0D" w14:textId="77777777" w:rsidR="00E9111B" w:rsidRDefault="0042307E">
      <w:pPr>
        <w:tabs>
          <w:tab w:val="left" w:pos="1843"/>
        </w:tabs>
        <w:ind w:left="1843" w:hanging="1843"/>
        <w:rPr>
          <w:rFonts w:cs="Arial"/>
          <w:bCs/>
          <w:snapToGrid w:val="0"/>
          <w:szCs w:val="20"/>
        </w:rPr>
      </w:pPr>
      <w:r>
        <w:rPr>
          <w:rFonts w:cs="Arial"/>
          <w:bCs/>
          <w:snapToGrid w:val="0"/>
          <w:szCs w:val="20"/>
        </w:rPr>
        <w:tab/>
        <w:t xml:space="preserve">0x2 - </w:t>
      </w:r>
      <w:proofErr w:type="spellStart"/>
      <w:r>
        <w:rPr>
          <w:rStyle w:val="spelle"/>
          <w:rFonts w:cs="Arial"/>
          <w:bCs/>
          <w:snapToGrid w:val="0"/>
          <w:szCs w:val="20"/>
        </w:rPr>
        <w:t>decoder_path_id</w:t>
      </w:r>
      <w:proofErr w:type="spellEnd"/>
    </w:p>
    <w:p w14:paraId="28AC3843" w14:textId="77777777" w:rsidR="00E9111B" w:rsidRDefault="0042307E">
      <w:pPr>
        <w:tabs>
          <w:tab w:val="left" w:pos="1843"/>
        </w:tabs>
        <w:ind w:left="1843" w:hanging="1843"/>
        <w:rPr>
          <w:rFonts w:cs="Arial"/>
          <w:bCs/>
          <w:snapToGrid w:val="0"/>
          <w:szCs w:val="20"/>
        </w:rPr>
      </w:pPr>
      <w:r>
        <w:rPr>
          <w:rFonts w:cs="Arial"/>
          <w:bCs/>
          <w:snapToGrid w:val="0"/>
          <w:szCs w:val="20"/>
        </w:rPr>
        <w:tab/>
        <w:t xml:space="preserve">0x3 - SSP </w:t>
      </w:r>
      <w:proofErr w:type="spellStart"/>
      <w:r>
        <w:rPr>
          <w:rStyle w:val="spelle"/>
          <w:rFonts w:cs="Arial"/>
          <w:bCs/>
          <w:snapToGrid w:val="0"/>
          <w:szCs w:val="20"/>
        </w:rPr>
        <w:t>Rsp</w:t>
      </w:r>
      <w:proofErr w:type="spellEnd"/>
      <w:r>
        <w:rPr>
          <w:rFonts w:cs="Arial"/>
          <w:bCs/>
          <w:snapToGrid w:val="0"/>
          <w:szCs w:val="20"/>
        </w:rPr>
        <w:t xml:space="preserve"> Packet</w:t>
      </w:r>
    </w:p>
    <w:p w14:paraId="71F72134"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w:t>
      </w:r>
      <w:proofErr w:type="gramStart"/>
      <w:r>
        <w:rPr>
          <w:rFonts w:cs="Arial"/>
          <w:bCs/>
          <w:snapToGrid w:val="0"/>
          <w:szCs w:val="20"/>
          <w:lang w:val="en-GB"/>
        </w:rPr>
        <w:t>4..</w:t>
      </w:r>
      <w:proofErr w:type="gramEnd"/>
      <w:r>
        <w:rPr>
          <w:rFonts w:cs="Arial"/>
          <w:bCs/>
          <w:snapToGrid w:val="0"/>
          <w:szCs w:val="20"/>
          <w:lang w:val="en-GB"/>
        </w:rPr>
        <w:t>0xFF:  Reserved</w:t>
      </w:r>
    </w:p>
    <w:p w14:paraId="30C1B0F1"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ChannelStatus</w:t>
      </w:r>
      <w:proofErr w:type="spellEnd"/>
      <w:r>
        <w:rPr>
          <w:rFonts w:cs="Arial"/>
          <w:b/>
          <w:snapToGrid w:val="0"/>
          <w:szCs w:val="20"/>
        </w:rPr>
        <w:t xml:space="preserve"> </w:t>
      </w:r>
    </w:p>
    <w:p w14:paraId="11ADDA81" w14:textId="77777777" w:rsidR="00E9111B" w:rsidRDefault="0042307E">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proofErr w:type="spellStart"/>
      <w:r>
        <w:rPr>
          <w:rStyle w:val="spelle"/>
          <w:rFonts w:cs="Arial"/>
          <w:snapToGrid w:val="0"/>
          <w:szCs w:val="20"/>
        </w:rPr>
        <w:t>RspCode</w:t>
      </w:r>
      <w:proofErr w:type="spellEnd"/>
      <w:r>
        <w:rPr>
          <w:rFonts w:cs="Arial"/>
          <w:snapToGrid w:val="0"/>
          <w:szCs w:val="20"/>
        </w:rPr>
        <w:t xml:space="preserve"> = 0, this parameter = 0x0</w:t>
      </w:r>
    </w:p>
    <w:p w14:paraId="55A44F3E" w14:textId="77777777" w:rsidR="00E9111B" w:rsidRDefault="0042307E">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proofErr w:type="spellStart"/>
      <w:r>
        <w:rPr>
          <w:rStyle w:val="spelle"/>
          <w:rFonts w:cs="Arial"/>
          <w:snapToGrid w:val="0"/>
          <w:szCs w:val="20"/>
        </w:rPr>
        <w:t>RspCode</w:t>
      </w:r>
      <w:proofErr w:type="spellEnd"/>
      <w:r>
        <w:rPr>
          <w:rFonts w:cs="Arial"/>
          <w:snapToGrid w:val="0"/>
          <w:szCs w:val="20"/>
        </w:rPr>
        <w:t xml:space="preserve"> = 1, this parameter contains the status of the data channel:</w:t>
      </w:r>
    </w:p>
    <w:p w14:paraId="1B80E933" w14:textId="77777777" w:rsidR="00E9111B" w:rsidRDefault="0042307E">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0x0 = Initializing channel</w:t>
      </w:r>
    </w:p>
    <w:p w14:paraId="3B7EFDAE" w14:textId="77777777" w:rsidR="00E9111B" w:rsidRDefault="0042307E">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0x1 = Channel Closed</w:t>
      </w:r>
    </w:p>
    <w:p w14:paraId="11D6BFE0" w14:textId="77777777" w:rsidR="00E9111B" w:rsidRDefault="0042307E">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0x2 = Channel Open</w:t>
      </w:r>
    </w:p>
    <w:p w14:paraId="768BA8AC" w14:textId="77777777" w:rsidR="00E9111B" w:rsidRDefault="0042307E">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proofErr w:type="spellStart"/>
      <w:r>
        <w:rPr>
          <w:rStyle w:val="spelle"/>
          <w:rFonts w:cs="Arial"/>
          <w:snapToGrid w:val="0"/>
          <w:szCs w:val="20"/>
        </w:rPr>
        <w:t>RspCode</w:t>
      </w:r>
      <w:proofErr w:type="spellEnd"/>
      <w:r>
        <w:rPr>
          <w:rFonts w:cs="Arial"/>
          <w:snapToGrid w:val="0"/>
          <w:szCs w:val="20"/>
        </w:rPr>
        <w:t xml:space="preserve"> = 2 or 3, this parameter = 0x2.</w:t>
      </w:r>
    </w:p>
    <w:p w14:paraId="66D2C671" w14:textId="77777777" w:rsidR="00E9111B" w:rsidRDefault="0042307E">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6: </w:t>
      </w:r>
      <w:proofErr w:type="spellStart"/>
      <w:r>
        <w:rPr>
          <w:rStyle w:val="spelle"/>
          <w:rFonts w:cs="Arial"/>
          <w:b/>
          <w:szCs w:val="20"/>
        </w:rPr>
        <w:t>decoder_path_id</w:t>
      </w:r>
      <w:proofErr w:type="spellEnd"/>
      <w:r>
        <w:rPr>
          <w:rFonts w:cs="Arial"/>
          <w:b/>
          <w:szCs w:val="20"/>
        </w:rPr>
        <w:t xml:space="preserve"> </w:t>
      </w:r>
    </w:p>
    <w:p w14:paraId="3F13D5E9" w14:textId="77777777" w:rsidR="00E9111B" w:rsidRDefault="0042307E">
      <w:pPr>
        <w:tabs>
          <w:tab w:val="left" w:pos="709"/>
          <w:tab w:val="left" w:pos="1276"/>
          <w:tab w:val="left" w:pos="1843"/>
          <w:tab w:val="left" w:pos="2419"/>
        </w:tabs>
        <w:spacing w:before="120" w:after="60"/>
        <w:ind w:left="1276"/>
        <w:rPr>
          <w:rFonts w:cs="Arial"/>
          <w:szCs w:val="20"/>
        </w:rPr>
      </w:pPr>
      <w:r>
        <w:rPr>
          <w:rFonts w:cs="Arial"/>
          <w:szCs w:val="20"/>
        </w:rPr>
        <w:t xml:space="preserve">When </w:t>
      </w:r>
      <w:proofErr w:type="spellStart"/>
      <w:r>
        <w:rPr>
          <w:rStyle w:val="spelle"/>
          <w:rFonts w:cs="Arial"/>
          <w:szCs w:val="20"/>
        </w:rPr>
        <w:t>RspCode</w:t>
      </w:r>
      <w:proofErr w:type="spellEnd"/>
      <w:r>
        <w:rPr>
          <w:rFonts w:cs="Arial"/>
          <w:szCs w:val="20"/>
        </w:rPr>
        <w:t xml:space="preserve"> = 0 or 1, this parameter is NULL (0x00)</w:t>
      </w:r>
    </w:p>
    <w:p w14:paraId="770224F5" w14:textId="77777777" w:rsidR="00E9111B" w:rsidRDefault="0042307E">
      <w:pPr>
        <w:tabs>
          <w:tab w:val="left" w:pos="709"/>
          <w:tab w:val="left" w:pos="1276"/>
          <w:tab w:val="left" w:pos="1843"/>
          <w:tab w:val="left" w:pos="2419"/>
        </w:tabs>
        <w:spacing w:before="120" w:after="60"/>
        <w:ind w:left="1276"/>
        <w:rPr>
          <w:rFonts w:cs="Arial"/>
          <w:szCs w:val="20"/>
        </w:rPr>
      </w:pPr>
      <w:r>
        <w:rPr>
          <w:rFonts w:cs="Arial"/>
          <w:szCs w:val="20"/>
        </w:rPr>
        <w:t xml:space="preserve">When </w:t>
      </w:r>
      <w:proofErr w:type="spellStart"/>
      <w:r>
        <w:rPr>
          <w:rStyle w:val="spelle"/>
          <w:rFonts w:cs="Arial"/>
          <w:szCs w:val="20"/>
        </w:rPr>
        <w:t>RspCode</w:t>
      </w:r>
      <w:proofErr w:type="spellEnd"/>
      <w:r>
        <w:rPr>
          <w:rFonts w:cs="Arial"/>
          <w:szCs w:val="20"/>
        </w:rPr>
        <w:t xml:space="preserve"> = 0x2 or 0x3, this parameter contains the </w:t>
      </w:r>
      <w:proofErr w:type="spellStart"/>
      <w:r>
        <w:rPr>
          <w:rStyle w:val="spelle"/>
          <w:rFonts w:cs="Arial"/>
          <w:szCs w:val="20"/>
        </w:rPr>
        <w:t>decoder_path_id</w:t>
      </w:r>
      <w:proofErr w:type="spellEnd"/>
      <w:r>
        <w:rPr>
          <w:rFonts w:cs="Arial"/>
          <w:szCs w:val="20"/>
        </w:rPr>
        <w:t>.</w:t>
      </w:r>
    </w:p>
    <w:p w14:paraId="2850B8A0" w14:textId="77777777" w:rsidR="00E9111B" w:rsidRDefault="0042307E">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7 up to Byte 4095: </w:t>
      </w:r>
      <w:proofErr w:type="spellStart"/>
      <w:r>
        <w:rPr>
          <w:rStyle w:val="spelle"/>
          <w:rFonts w:cs="Arial"/>
          <w:b/>
          <w:szCs w:val="20"/>
        </w:rPr>
        <w:t>SSP_Packet</w:t>
      </w:r>
      <w:proofErr w:type="spellEnd"/>
      <w:r>
        <w:rPr>
          <w:rFonts w:cs="Arial"/>
          <w:b/>
          <w:szCs w:val="20"/>
        </w:rPr>
        <w:t xml:space="preserve"> </w:t>
      </w:r>
      <w:r>
        <w:rPr>
          <w:rFonts w:cs="Arial"/>
          <w:b/>
          <w:i/>
          <w:szCs w:val="20"/>
        </w:rPr>
        <w:t>(</w:t>
      </w:r>
      <w:r>
        <w:rPr>
          <w:rFonts w:cs="Arial"/>
          <w:b/>
          <w:bCs/>
          <w:i/>
          <w:snapToGrid w:val="0"/>
          <w:szCs w:val="20"/>
          <w:lang w:val="en-GB"/>
        </w:rPr>
        <w:t>Coding Table II Only)</w:t>
      </w:r>
    </w:p>
    <w:p w14:paraId="3BC7A213" w14:textId="77777777" w:rsidR="00E9111B" w:rsidRDefault="0042307E">
      <w:pPr>
        <w:tabs>
          <w:tab w:val="left" w:pos="709"/>
          <w:tab w:val="left" w:pos="1276"/>
          <w:tab w:val="left" w:pos="1843"/>
          <w:tab w:val="left" w:pos="2419"/>
        </w:tabs>
        <w:ind w:left="1276"/>
        <w:rPr>
          <w:rFonts w:cs="Arial"/>
          <w:szCs w:val="20"/>
        </w:rPr>
      </w:pPr>
      <w:r>
        <w:rPr>
          <w:rFonts w:cs="Arial"/>
          <w:szCs w:val="20"/>
        </w:rPr>
        <w:t xml:space="preserve">When </w:t>
      </w:r>
      <w:proofErr w:type="spellStart"/>
      <w:r>
        <w:rPr>
          <w:rStyle w:val="spelle"/>
          <w:rFonts w:cs="Arial"/>
          <w:szCs w:val="20"/>
        </w:rPr>
        <w:t>RspCode</w:t>
      </w:r>
      <w:proofErr w:type="spellEnd"/>
      <w:r>
        <w:rPr>
          <w:rFonts w:cs="Arial"/>
          <w:szCs w:val="20"/>
        </w:rPr>
        <w:t xml:space="preserve"> = 0 or 1 or 2, this parameter is NULL (0x00)</w:t>
      </w:r>
    </w:p>
    <w:p w14:paraId="74A18578" w14:textId="77777777" w:rsidR="00E9111B" w:rsidRDefault="00E9111B">
      <w:pPr>
        <w:tabs>
          <w:tab w:val="left" w:pos="709"/>
          <w:tab w:val="left" w:pos="1276"/>
          <w:tab w:val="left" w:pos="1843"/>
          <w:tab w:val="left" w:pos="2419"/>
        </w:tabs>
        <w:ind w:left="1276"/>
        <w:rPr>
          <w:rFonts w:cs="Arial"/>
          <w:szCs w:val="20"/>
        </w:rPr>
      </w:pPr>
    </w:p>
    <w:p w14:paraId="738A533D" w14:textId="77777777" w:rsidR="00E9111B" w:rsidRDefault="0042307E">
      <w:pPr>
        <w:tabs>
          <w:tab w:val="left" w:pos="709"/>
          <w:tab w:val="left" w:pos="1276"/>
          <w:tab w:val="left" w:pos="1843"/>
          <w:tab w:val="left" w:pos="2419"/>
        </w:tabs>
        <w:ind w:left="1276"/>
        <w:rPr>
          <w:rFonts w:cs="Arial"/>
          <w:szCs w:val="20"/>
        </w:rPr>
      </w:pPr>
      <w:r>
        <w:rPr>
          <w:rFonts w:cs="Arial"/>
          <w:szCs w:val="20"/>
        </w:rPr>
        <w:t xml:space="preserve">When </w:t>
      </w:r>
      <w:proofErr w:type="spellStart"/>
      <w:r>
        <w:rPr>
          <w:rStyle w:val="spelle"/>
          <w:rFonts w:cs="Arial"/>
          <w:szCs w:val="20"/>
        </w:rPr>
        <w:t>RspCode</w:t>
      </w:r>
      <w:proofErr w:type="spellEnd"/>
      <w:r>
        <w:rPr>
          <w:rFonts w:cs="Arial"/>
          <w:szCs w:val="20"/>
        </w:rPr>
        <w:t xml:space="preserve"> = 0x3, this parameter contains the SSP response packet.</w:t>
      </w:r>
    </w:p>
    <w:p w14:paraId="1CA834BD" w14:textId="77777777" w:rsidR="00E9111B" w:rsidRDefault="00E9111B">
      <w:pPr>
        <w:tabs>
          <w:tab w:val="left" w:pos="709"/>
          <w:tab w:val="left" w:pos="1276"/>
          <w:tab w:val="left" w:pos="1843"/>
          <w:tab w:val="left" w:pos="2419"/>
        </w:tabs>
        <w:ind w:left="1276"/>
        <w:rPr>
          <w:rFonts w:cs="Arial"/>
          <w:szCs w:val="20"/>
        </w:rPr>
      </w:pPr>
    </w:p>
    <w:p w14:paraId="7BFBE796"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zCs w:val="20"/>
          <w:lang w:val="en-GB"/>
        </w:rPr>
      </w:pPr>
      <w:r>
        <w:rPr>
          <w:rFonts w:cs="Arial"/>
          <w:b/>
          <w:i/>
          <w:szCs w:val="20"/>
        </w:rPr>
        <w:t>Note:</w:t>
      </w:r>
      <w:r>
        <w:rPr>
          <w:rFonts w:cs="Arial"/>
          <w:i/>
          <w:szCs w:val="20"/>
        </w:rPr>
        <w:t xml:space="preserve">  SSP packet definitions are defined in the SSP specifications</w:t>
      </w:r>
    </w:p>
    <w:p w14:paraId="09F056CA" w14:textId="77777777" w:rsidR="00E9111B" w:rsidRDefault="00E9111B">
      <w:pPr>
        <w:ind w:left="2160"/>
        <w:rPr>
          <w:lang w:val="en-GB"/>
        </w:rPr>
      </w:pPr>
    </w:p>
    <w:p w14:paraId="643E2912" w14:textId="77777777" w:rsidR="0042307E" w:rsidRDefault="0042307E" w:rsidP="0042307E">
      <w:pPr>
        <w:pStyle w:val="Heading4"/>
      </w:pPr>
      <w:r w:rsidRPr="00B9479B">
        <w:t>TP-LOG-TPL-REQ-023162/A-SID-61-SSP_Rq (</w:t>
      </w:r>
      <w:proofErr w:type="spellStart"/>
      <w:r w:rsidRPr="00B9479B">
        <w:t>TcSE</w:t>
      </w:r>
      <w:proofErr w:type="spellEnd"/>
      <w:r w:rsidRPr="00B9479B">
        <w:t xml:space="preserve"> ROIN-147239-3)</w:t>
      </w:r>
    </w:p>
    <w:p w14:paraId="3FBA7F64"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4096 (Coding Table II Only) bytes</w:t>
      </w:r>
    </w:p>
    <w:p w14:paraId="70B5EFB9" w14:textId="77777777" w:rsidR="00E9111B" w:rsidRDefault="0042307E">
      <w:pPr>
        <w:tabs>
          <w:tab w:val="left" w:pos="709"/>
          <w:tab w:val="left" w:pos="1276"/>
          <w:tab w:val="left" w:pos="1843"/>
          <w:tab w:val="left" w:pos="2419"/>
        </w:tabs>
        <w:spacing w:before="120" w:after="60"/>
        <w:ind w:left="709"/>
        <w:rPr>
          <w:rFonts w:cs="Arial"/>
          <w:b/>
          <w:snapToGrid w:val="0"/>
          <w:szCs w:val="20"/>
          <w:lang w:val="fr-FR"/>
        </w:rPr>
      </w:pPr>
      <w:r>
        <w:rPr>
          <w:rFonts w:cs="Arial"/>
          <w:b/>
          <w:snapToGrid w:val="0"/>
          <w:szCs w:val="20"/>
          <w:lang w:val="fr-FR"/>
        </w:rPr>
        <w:t xml:space="preserve">Byte </w:t>
      </w:r>
      <w:proofErr w:type="gramStart"/>
      <w:r>
        <w:rPr>
          <w:rFonts w:cs="Arial"/>
          <w:b/>
          <w:snapToGrid w:val="0"/>
          <w:szCs w:val="20"/>
          <w:lang w:val="fr-FR"/>
        </w:rPr>
        <w:t>0:</w:t>
      </w:r>
      <w:proofErr w:type="gramEnd"/>
      <w:r>
        <w:rPr>
          <w:rFonts w:cs="Arial"/>
          <w:b/>
          <w:snapToGrid w:val="0"/>
          <w:szCs w:val="20"/>
          <w:lang w:val="fr-FR"/>
        </w:rPr>
        <w:t xml:space="preserve"> Signal identifier</w:t>
      </w:r>
    </w:p>
    <w:p w14:paraId="0EBA8897" w14:textId="77777777" w:rsidR="00E9111B" w:rsidRDefault="0042307E">
      <w:pPr>
        <w:tabs>
          <w:tab w:val="left" w:pos="709"/>
          <w:tab w:val="left" w:pos="1276"/>
          <w:tab w:val="left" w:pos="1843"/>
          <w:tab w:val="left" w:pos="2419"/>
        </w:tabs>
        <w:ind w:left="1276"/>
        <w:rPr>
          <w:rFonts w:cs="Arial"/>
          <w:szCs w:val="20"/>
          <w:lang w:val="fr-FR"/>
        </w:rPr>
      </w:pPr>
      <w:r>
        <w:rPr>
          <w:rFonts w:cs="Arial"/>
          <w:snapToGrid w:val="0"/>
          <w:szCs w:val="20"/>
          <w:lang w:val="fr-FR"/>
        </w:rPr>
        <w:t>0x</w:t>
      </w:r>
      <w:proofErr w:type="gramStart"/>
      <w:r>
        <w:rPr>
          <w:rFonts w:cs="Arial"/>
          <w:snapToGrid w:val="0"/>
          <w:szCs w:val="20"/>
          <w:lang w:val="fr-FR"/>
        </w:rPr>
        <w:t>61:</w:t>
      </w:r>
      <w:proofErr w:type="gramEnd"/>
      <w:r>
        <w:rPr>
          <w:rFonts w:cs="Arial"/>
          <w:snapToGrid w:val="0"/>
          <w:szCs w:val="20"/>
          <w:lang w:val="fr-FR"/>
        </w:rPr>
        <w:t xml:space="preserve"> </w:t>
      </w:r>
      <w:proofErr w:type="spellStart"/>
      <w:r>
        <w:rPr>
          <w:rStyle w:val="spelle"/>
          <w:rFonts w:cs="Arial"/>
          <w:szCs w:val="20"/>
          <w:lang w:val="fr-FR"/>
        </w:rPr>
        <w:t>SSP_Rq</w:t>
      </w:r>
      <w:proofErr w:type="spellEnd"/>
    </w:p>
    <w:p w14:paraId="2516D06A"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774637E3" w14:textId="77777777" w:rsidR="00E9111B" w:rsidRDefault="0042307E">
      <w:pPr>
        <w:tabs>
          <w:tab w:val="left" w:pos="3544"/>
        </w:tabs>
        <w:ind w:left="1276"/>
        <w:rPr>
          <w:rFonts w:cs="Arial"/>
          <w:snapToGrid w:val="0"/>
          <w:szCs w:val="20"/>
        </w:rPr>
      </w:pPr>
      <w:r>
        <w:rPr>
          <w:rFonts w:cs="Arial"/>
          <w:snapToGrid w:val="0"/>
          <w:szCs w:val="20"/>
        </w:rPr>
        <w:t>0x71: Data_Service1</w:t>
      </w:r>
      <w:r>
        <w:rPr>
          <w:rFonts w:cs="Arial"/>
          <w:snapToGrid w:val="0"/>
          <w:szCs w:val="20"/>
        </w:rPr>
        <w:tab/>
        <w:t>–</w:t>
      </w:r>
      <w:r>
        <w:rPr>
          <w:rFonts w:cs="Arial"/>
          <w:snapToGrid w:val="0"/>
          <w:szCs w:val="20"/>
        </w:rPr>
        <w:tab/>
        <w:t>SSP Data Service</w:t>
      </w:r>
    </w:p>
    <w:p w14:paraId="5BDB074F"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7CB447AC" w14:textId="77777777" w:rsidR="00E9111B" w:rsidRDefault="0042307E">
      <w:pPr>
        <w:tabs>
          <w:tab w:val="left" w:pos="3544"/>
        </w:tabs>
        <w:ind w:left="1276"/>
        <w:rPr>
          <w:rStyle w:val="msoins0"/>
        </w:rPr>
      </w:pPr>
      <w:r>
        <w:rPr>
          <w:rStyle w:val="msoins0"/>
          <w:rFonts w:cs="Arial"/>
          <w:snapToGrid w:val="0"/>
          <w:szCs w:val="20"/>
        </w:rPr>
        <w:t>0x00: Invalid/Inactive</w:t>
      </w:r>
    </w:p>
    <w:p w14:paraId="2B2E99DB" w14:textId="77777777" w:rsidR="00E9111B" w:rsidRDefault="0042307E">
      <w:pPr>
        <w:tabs>
          <w:tab w:val="left" w:pos="709"/>
          <w:tab w:val="left" w:pos="1276"/>
          <w:tab w:val="left" w:pos="1843"/>
          <w:tab w:val="left" w:pos="2419"/>
        </w:tabs>
        <w:spacing w:before="120" w:after="60"/>
        <w:ind w:left="709"/>
        <w:rPr>
          <w:b/>
          <w:lang w:val="en-GB"/>
        </w:rPr>
      </w:pPr>
      <w:r>
        <w:rPr>
          <w:rFonts w:cs="Arial"/>
          <w:b/>
          <w:snapToGrid w:val="0"/>
          <w:szCs w:val="20"/>
          <w:lang w:val="en-GB"/>
        </w:rPr>
        <w:t>Byte 3: Character Coding</w:t>
      </w:r>
    </w:p>
    <w:p w14:paraId="35D13084"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353EF625" w14:textId="77777777" w:rsidR="00E9111B" w:rsidRDefault="00E9111B">
      <w:pPr>
        <w:autoSpaceDE w:val="0"/>
        <w:autoSpaceDN w:val="0"/>
        <w:adjustRightInd w:val="0"/>
        <w:ind w:left="1260"/>
        <w:rPr>
          <w:rFonts w:ascii="Helvetica-Oblique" w:hAnsi="Helvetica-Oblique" w:cs="Helvetica-Oblique" w:hint="eastAsia"/>
          <w:i/>
          <w:iCs/>
          <w:szCs w:val="20"/>
        </w:rPr>
      </w:pPr>
    </w:p>
    <w:p w14:paraId="4B75BA24"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7E72C29A"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13A091BF"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12041359"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4166F155"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254525F8"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Style w:val="spelle"/>
          <w:rFonts w:cs="Arial"/>
          <w:b/>
          <w:snapToGrid w:val="0"/>
          <w:szCs w:val="20"/>
        </w:rPr>
        <w:t>RqCode</w:t>
      </w:r>
      <w:proofErr w:type="spellEnd"/>
    </w:p>
    <w:p w14:paraId="68CE57A2" w14:textId="77777777" w:rsidR="00E9111B" w:rsidRDefault="0042307E">
      <w:pPr>
        <w:tabs>
          <w:tab w:val="left" w:pos="1843"/>
        </w:tabs>
        <w:ind w:left="1843" w:hanging="1843"/>
        <w:rPr>
          <w:rFonts w:cs="Arial"/>
          <w:bCs/>
          <w:snapToGrid w:val="0"/>
          <w:szCs w:val="20"/>
        </w:rPr>
      </w:pPr>
      <w:r>
        <w:rPr>
          <w:rFonts w:cs="Arial"/>
          <w:bCs/>
          <w:snapToGrid w:val="0"/>
          <w:szCs w:val="20"/>
        </w:rPr>
        <w:tab/>
        <w:t>0x0 - Invalid</w:t>
      </w:r>
    </w:p>
    <w:p w14:paraId="4F04D910" w14:textId="77777777" w:rsidR="00E9111B" w:rsidRDefault="0042307E">
      <w:pPr>
        <w:tabs>
          <w:tab w:val="left" w:pos="1843"/>
        </w:tabs>
        <w:ind w:left="1843" w:hanging="1843"/>
        <w:rPr>
          <w:rFonts w:cs="Arial"/>
          <w:bCs/>
          <w:snapToGrid w:val="0"/>
          <w:szCs w:val="20"/>
        </w:rPr>
      </w:pPr>
      <w:r>
        <w:rPr>
          <w:rFonts w:cs="Arial"/>
          <w:bCs/>
          <w:snapToGrid w:val="0"/>
          <w:szCs w:val="20"/>
        </w:rPr>
        <w:tab/>
        <w:t xml:space="preserve">0x1 - </w:t>
      </w:r>
      <w:r>
        <w:rPr>
          <w:rFonts w:cs="Arial"/>
          <w:szCs w:val="20"/>
        </w:rPr>
        <w:t>Query Data Channel Status</w:t>
      </w:r>
    </w:p>
    <w:p w14:paraId="08081448" w14:textId="77777777" w:rsidR="00E9111B" w:rsidRDefault="0042307E">
      <w:pPr>
        <w:tabs>
          <w:tab w:val="left" w:pos="1843"/>
        </w:tabs>
        <w:ind w:left="1843" w:hanging="1843"/>
        <w:rPr>
          <w:rFonts w:cs="Arial"/>
          <w:bCs/>
          <w:snapToGrid w:val="0"/>
          <w:szCs w:val="20"/>
        </w:rPr>
      </w:pPr>
      <w:r>
        <w:rPr>
          <w:rFonts w:cs="Arial"/>
          <w:bCs/>
          <w:snapToGrid w:val="0"/>
          <w:szCs w:val="20"/>
        </w:rPr>
        <w:tab/>
        <w:t xml:space="preserve">0x2 - </w:t>
      </w:r>
      <w:r>
        <w:rPr>
          <w:rFonts w:cs="Arial"/>
          <w:szCs w:val="20"/>
        </w:rPr>
        <w:t xml:space="preserve">Query </w:t>
      </w:r>
      <w:proofErr w:type="spellStart"/>
      <w:r>
        <w:rPr>
          <w:rStyle w:val="spelle"/>
          <w:rFonts w:cs="Arial"/>
          <w:szCs w:val="20"/>
        </w:rPr>
        <w:t>decoder_path_id</w:t>
      </w:r>
      <w:proofErr w:type="spellEnd"/>
    </w:p>
    <w:p w14:paraId="38FEBCFD" w14:textId="77777777" w:rsidR="00E9111B" w:rsidRDefault="0042307E">
      <w:pPr>
        <w:tabs>
          <w:tab w:val="left" w:pos="1843"/>
        </w:tabs>
        <w:ind w:left="1843" w:hanging="1843"/>
        <w:rPr>
          <w:rFonts w:cs="Arial"/>
          <w:bCs/>
          <w:snapToGrid w:val="0"/>
          <w:szCs w:val="20"/>
        </w:rPr>
      </w:pPr>
      <w:r>
        <w:rPr>
          <w:rFonts w:cs="Arial"/>
          <w:bCs/>
          <w:snapToGrid w:val="0"/>
          <w:szCs w:val="20"/>
        </w:rPr>
        <w:lastRenderedPageBreak/>
        <w:tab/>
        <w:t xml:space="preserve">0x3 - </w:t>
      </w:r>
      <w:r>
        <w:rPr>
          <w:rFonts w:cs="Arial"/>
          <w:szCs w:val="20"/>
        </w:rPr>
        <w:t xml:space="preserve">SSP </w:t>
      </w:r>
      <w:r>
        <w:rPr>
          <w:rStyle w:val="spelle"/>
          <w:rFonts w:cs="Arial"/>
          <w:szCs w:val="20"/>
        </w:rPr>
        <w:t>Req</w:t>
      </w:r>
      <w:r>
        <w:rPr>
          <w:rFonts w:cs="Arial"/>
          <w:szCs w:val="20"/>
        </w:rPr>
        <w:t xml:space="preserve"> Packet</w:t>
      </w:r>
    </w:p>
    <w:p w14:paraId="1FA4FD8B"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w:t>
      </w:r>
      <w:proofErr w:type="gramStart"/>
      <w:r>
        <w:rPr>
          <w:rFonts w:cs="Arial"/>
          <w:bCs/>
          <w:snapToGrid w:val="0"/>
          <w:szCs w:val="20"/>
          <w:lang w:val="en-GB"/>
        </w:rPr>
        <w:t>4..</w:t>
      </w:r>
      <w:proofErr w:type="gramEnd"/>
      <w:r>
        <w:rPr>
          <w:rFonts w:cs="Arial"/>
          <w:bCs/>
          <w:snapToGrid w:val="0"/>
          <w:szCs w:val="20"/>
          <w:lang w:val="en-GB"/>
        </w:rPr>
        <w:t>0xFF:  Reserved</w:t>
      </w:r>
    </w:p>
    <w:p w14:paraId="179F89DA" w14:textId="77777777" w:rsidR="00E9111B" w:rsidRDefault="0042307E">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4095: </w:t>
      </w:r>
      <w:proofErr w:type="spellStart"/>
      <w:r>
        <w:rPr>
          <w:rStyle w:val="spelle"/>
          <w:rFonts w:cs="Arial"/>
          <w:b/>
          <w:szCs w:val="20"/>
        </w:rPr>
        <w:t>SSP_Packet</w:t>
      </w:r>
      <w:proofErr w:type="spellEnd"/>
      <w:r>
        <w:rPr>
          <w:rFonts w:cs="Arial"/>
          <w:b/>
          <w:szCs w:val="20"/>
        </w:rPr>
        <w:t xml:space="preserve"> </w:t>
      </w:r>
      <w:r>
        <w:rPr>
          <w:rFonts w:cs="Arial"/>
          <w:b/>
          <w:i/>
          <w:szCs w:val="20"/>
        </w:rPr>
        <w:t>(</w:t>
      </w:r>
      <w:r>
        <w:rPr>
          <w:rFonts w:cs="Arial"/>
          <w:b/>
          <w:bCs/>
          <w:i/>
          <w:snapToGrid w:val="0"/>
          <w:szCs w:val="20"/>
          <w:lang w:val="en-GB"/>
        </w:rPr>
        <w:t>Coding Table II Only)</w:t>
      </w:r>
    </w:p>
    <w:p w14:paraId="5E782731" w14:textId="77777777" w:rsidR="00E9111B" w:rsidRDefault="0042307E">
      <w:pPr>
        <w:tabs>
          <w:tab w:val="left" w:pos="709"/>
          <w:tab w:val="left" w:pos="1276"/>
          <w:tab w:val="left" w:pos="1843"/>
          <w:tab w:val="left" w:pos="2419"/>
        </w:tabs>
        <w:ind w:left="1276"/>
        <w:rPr>
          <w:rFonts w:cs="Arial"/>
          <w:szCs w:val="20"/>
        </w:rPr>
      </w:pPr>
      <w:r>
        <w:rPr>
          <w:rFonts w:cs="Arial"/>
          <w:szCs w:val="20"/>
        </w:rPr>
        <w:t xml:space="preserve">When </w:t>
      </w:r>
      <w:proofErr w:type="spellStart"/>
      <w:r>
        <w:rPr>
          <w:rStyle w:val="spelle"/>
          <w:rFonts w:cs="Arial"/>
          <w:szCs w:val="20"/>
        </w:rPr>
        <w:t>RspCode</w:t>
      </w:r>
      <w:proofErr w:type="spellEnd"/>
      <w:r>
        <w:rPr>
          <w:rFonts w:cs="Arial"/>
          <w:szCs w:val="20"/>
        </w:rPr>
        <w:t xml:space="preserve"> &lt; 3 this parameter is NULL (0x00)</w:t>
      </w:r>
    </w:p>
    <w:p w14:paraId="42846914" w14:textId="77777777" w:rsidR="00E9111B" w:rsidRDefault="00E9111B">
      <w:pPr>
        <w:tabs>
          <w:tab w:val="left" w:pos="709"/>
          <w:tab w:val="left" w:pos="1276"/>
          <w:tab w:val="left" w:pos="1843"/>
          <w:tab w:val="left" w:pos="2419"/>
        </w:tabs>
        <w:ind w:left="1276"/>
        <w:rPr>
          <w:rFonts w:cs="Arial"/>
          <w:szCs w:val="20"/>
        </w:rPr>
      </w:pPr>
    </w:p>
    <w:p w14:paraId="6CBFFBC8" w14:textId="77777777" w:rsidR="00E9111B" w:rsidRDefault="0042307E">
      <w:pPr>
        <w:tabs>
          <w:tab w:val="left" w:pos="709"/>
          <w:tab w:val="left" w:pos="1276"/>
          <w:tab w:val="left" w:pos="1843"/>
          <w:tab w:val="left" w:pos="2419"/>
        </w:tabs>
        <w:ind w:left="1276"/>
        <w:rPr>
          <w:rFonts w:cs="Arial"/>
          <w:szCs w:val="20"/>
        </w:rPr>
      </w:pPr>
      <w:r>
        <w:rPr>
          <w:rFonts w:cs="Arial"/>
          <w:szCs w:val="20"/>
        </w:rPr>
        <w:t xml:space="preserve">When </w:t>
      </w:r>
      <w:proofErr w:type="spellStart"/>
      <w:r>
        <w:rPr>
          <w:rStyle w:val="spelle"/>
          <w:rFonts w:cs="Arial"/>
          <w:szCs w:val="20"/>
        </w:rPr>
        <w:t>RspCode</w:t>
      </w:r>
      <w:proofErr w:type="spellEnd"/>
      <w:r>
        <w:rPr>
          <w:rFonts w:cs="Arial"/>
          <w:szCs w:val="20"/>
        </w:rPr>
        <w:t xml:space="preserve"> = 0x3, this parameter contains the SSP command packet.</w:t>
      </w:r>
    </w:p>
    <w:p w14:paraId="1C2B077E" w14:textId="77777777" w:rsidR="00E9111B" w:rsidRDefault="00E9111B">
      <w:pPr>
        <w:tabs>
          <w:tab w:val="left" w:pos="709"/>
          <w:tab w:val="left" w:pos="1276"/>
          <w:tab w:val="left" w:pos="1843"/>
          <w:tab w:val="left" w:pos="2419"/>
        </w:tabs>
        <w:ind w:left="1276"/>
        <w:rPr>
          <w:rFonts w:cs="Arial"/>
          <w:szCs w:val="20"/>
        </w:rPr>
      </w:pPr>
    </w:p>
    <w:p w14:paraId="39CB2C8A"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zCs w:val="20"/>
          <w:lang w:val="en-GB"/>
        </w:rPr>
      </w:pPr>
      <w:r>
        <w:rPr>
          <w:rFonts w:cs="Arial"/>
          <w:b/>
          <w:i/>
          <w:szCs w:val="20"/>
        </w:rPr>
        <w:t>Note:</w:t>
      </w:r>
      <w:r>
        <w:rPr>
          <w:rFonts w:cs="Arial"/>
          <w:i/>
          <w:szCs w:val="20"/>
        </w:rPr>
        <w:t xml:space="preserve">  SSP packet definitions are defined in the SSP specifications</w:t>
      </w:r>
    </w:p>
    <w:p w14:paraId="427873B6" w14:textId="77777777" w:rsidR="00E9111B" w:rsidRDefault="00E9111B">
      <w:pPr>
        <w:ind w:left="2160"/>
        <w:rPr>
          <w:lang w:val="en-GB"/>
        </w:rPr>
      </w:pPr>
    </w:p>
    <w:p w14:paraId="21FBF532" w14:textId="77777777" w:rsidR="0042307E" w:rsidRDefault="0042307E" w:rsidP="0042307E">
      <w:pPr>
        <w:pStyle w:val="Heading4"/>
      </w:pPr>
      <w:r w:rsidRPr="00B9479B">
        <w:t>TP-LOG-TPL-REQ-023163/A-SID-80-ChannelInfo_Rq (</w:t>
      </w:r>
      <w:proofErr w:type="spellStart"/>
      <w:r w:rsidRPr="00B9479B">
        <w:t>TcSE</w:t>
      </w:r>
      <w:proofErr w:type="spellEnd"/>
      <w:r w:rsidRPr="00B9479B">
        <w:t xml:space="preserve"> ROIN-167434-2)</w:t>
      </w:r>
    </w:p>
    <w:p w14:paraId="59FA3E1A"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516 (</w:t>
      </w:r>
      <w:r>
        <w:rPr>
          <w:rFonts w:cs="Arial"/>
          <w:bCs/>
          <w:snapToGrid w:val="0"/>
          <w:szCs w:val="20"/>
          <w:lang w:val="en-GB"/>
        </w:rPr>
        <w:t>Coding Table I</w:t>
      </w:r>
      <w:r>
        <w:rPr>
          <w:rFonts w:cs="Arial"/>
          <w:snapToGrid w:val="0"/>
          <w:szCs w:val="20"/>
          <w:lang w:val="en-GB"/>
        </w:rPr>
        <w:t>II) bytes</w:t>
      </w:r>
    </w:p>
    <w:p w14:paraId="702D5B7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171AACEA"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0x80: </w:t>
      </w:r>
      <w:proofErr w:type="spellStart"/>
      <w:r>
        <w:rPr>
          <w:rStyle w:val="spelle"/>
          <w:rFonts w:cs="Arial"/>
          <w:szCs w:val="20"/>
        </w:rPr>
        <w:t>ChannelInfo_Rq</w:t>
      </w:r>
      <w:proofErr w:type="spellEnd"/>
    </w:p>
    <w:p w14:paraId="756847F9"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3C9E19C9" w14:textId="77777777" w:rsidR="00E9111B" w:rsidRDefault="0042307E">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14:paraId="18501774"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53A0720A" w14:textId="77777777" w:rsidR="00E9111B" w:rsidRDefault="0042307E">
      <w:pPr>
        <w:tabs>
          <w:tab w:val="left" w:pos="3544"/>
        </w:tabs>
        <w:ind w:left="1276"/>
        <w:rPr>
          <w:rFonts w:cs="Arial"/>
          <w:snapToGrid w:val="0"/>
          <w:szCs w:val="20"/>
        </w:rPr>
      </w:pPr>
      <w:r>
        <w:rPr>
          <w:rFonts w:cs="Arial"/>
          <w:snapToGrid w:val="0"/>
          <w:szCs w:val="20"/>
        </w:rPr>
        <w:t>0x00: INVALID/INACTIVE</w:t>
      </w:r>
    </w:p>
    <w:p w14:paraId="4D43CC9D"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3D0D7ADA" w14:textId="77777777" w:rsidR="00E9111B" w:rsidRDefault="0042307E">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0-5: reserved</w:t>
      </w:r>
    </w:p>
    <w:p w14:paraId="492ED28A" w14:textId="77777777" w:rsidR="00E9111B" w:rsidRDefault="0042307E">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6-7: Coding</w:t>
      </w:r>
    </w:p>
    <w:p w14:paraId="244FCDB4"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14:paraId="24933681"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OpCode</w:t>
      </w:r>
    </w:p>
    <w:p w14:paraId="3E9EAA9C" w14:textId="77777777" w:rsidR="00E9111B" w:rsidRDefault="0042307E">
      <w:pPr>
        <w:tabs>
          <w:tab w:val="left" w:pos="709"/>
          <w:tab w:val="left" w:pos="1276"/>
          <w:tab w:val="left" w:pos="1843"/>
          <w:tab w:val="left" w:pos="2419"/>
        </w:tabs>
        <w:spacing w:after="60"/>
        <w:ind w:left="1276"/>
        <w:rPr>
          <w:rFonts w:cs="Arial"/>
          <w:i/>
          <w:szCs w:val="20"/>
        </w:rPr>
      </w:pPr>
      <w:r>
        <w:rPr>
          <w:rFonts w:cs="Arial"/>
          <w:i/>
          <w:szCs w:val="20"/>
        </w:rPr>
        <w:t>Bit 0-</w:t>
      </w:r>
      <w:proofErr w:type="gramStart"/>
      <w:r>
        <w:rPr>
          <w:rFonts w:cs="Arial"/>
          <w:i/>
          <w:szCs w:val="20"/>
        </w:rPr>
        <w:t>7:OpCode</w:t>
      </w:r>
      <w:proofErr w:type="gramEnd"/>
    </w:p>
    <w:p w14:paraId="680401E7" w14:textId="77777777" w:rsidR="00E9111B" w:rsidRDefault="0042307E">
      <w:pPr>
        <w:tabs>
          <w:tab w:val="left" w:pos="1843"/>
        </w:tabs>
        <w:ind w:left="1843" w:hanging="1843"/>
        <w:rPr>
          <w:rFonts w:cs="Arial"/>
          <w:bCs/>
          <w:snapToGrid w:val="0"/>
          <w:szCs w:val="20"/>
        </w:rPr>
      </w:pPr>
      <w:r>
        <w:rPr>
          <w:rFonts w:cs="Arial"/>
          <w:bCs/>
          <w:snapToGrid w:val="0"/>
          <w:szCs w:val="20"/>
        </w:rPr>
        <w:tab/>
        <w:t>0x0:  Reserved</w:t>
      </w:r>
    </w:p>
    <w:p w14:paraId="7CC9F5F2"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Read</w:t>
      </w:r>
    </w:p>
    <w:p w14:paraId="6AED4EDB" w14:textId="77777777" w:rsidR="00E9111B" w:rsidRDefault="0042307E">
      <w:pPr>
        <w:tabs>
          <w:tab w:val="left" w:pos="1843"/>
        </w:tabs>
        <w:ind w:left="1843" w:hanging="1843"/>
        <w:rPr>
          <w:rFonts w:cs="Arial"/>
          <w:bCs/>
          <w:snapToGrid w:val="0"/>
          <w:szCs w:val="20"/>
          <w:lang w:val="nb-NO"/>
        </w:rPr>
      </w:pPr>
      <w:r>
        <w:rPr>
          <w:rFonts w:cs="Arial"/>
          <w:bCs/>
          <w:snapToGrid w:val="0"/>
          <w:szCs w:val="20"/>
        </w:rPr>
        <w:tab/>
      </w:r>
      <w:r>
        <w:rPr>
          <w:rFonts w:cs="Arial"/>
          <w:bCs/>
          <w:snapToGrid w:val="0"/>
          <w:szCs w:val="20"/>
          <w:lang w:val="nb-NO"/>
        </w:rPr>
        <w:t>0x2:  Lock</w:t>
      </w:r>
    </w:p>
    <w:p w14:paraId="2CF710D6"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0x3:  Unlock</w:t>
      </w:r>
    </w:p>
    <w:p w14:paraId="1D4D9D2A"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0x4:  Skip</w:t>
      </w:r>
    </w:p>
    <w:p w14:paraId="4593094F"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0x5:  Clear Skip</w:t>
      </w:r>
    </w:p>
    <w:p w14:paraId="34D8E641"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0x6:  Skip List</w:t>
      </w:r>
    </w:p>
    <w:p w14:paraId="00061B31" w14:textId="77777777" w:rsidR="00E9111B" w:rsidRDefault="0042307E">
      <w:pPr>
        <w:tabs>
          <w:tab w:val="left" w:pos="1843"/>
        </w:tabs>
        <w:ind w:left="1843" w:hanging="1843"/>
        <w:rPr>
          <w:rFonts w:cs="Arial"/>
          <w:bCs/>
          <w:snapToGrid w:val="0"/>
          <w:szCs w:val="20"/>
          <w:lang w:val="nb-NO"/>
        </w:rPr>
      </w:pPr>
      <w:r>
        <w:rPr>
          <w:rFonts w:cs="Arial"/>
          <w:bCs/>
          <w:snapToGrid w:val="0"/>
          <w:szCs w:val="20"/>
          <w:lang w:val="nb-NO"/>
        </w:rPr>
        <w:tab/>
        <w:t>0x7:  PID Request</w:t>
      </w:r>
    </w:p>
    <w:p w14:paraId="054DD689" w14:textId="77777777" w:rsidR="00E9111B" w:rsidRDefault="0042307E">
      <w:pPr>
        <w:tabs>
          <w:tab w:val="left" w:pos="1843"/>
        </w:tabs>
        <w:ind w:left="1843" w:hanging="1843"/>
        <w:rPr>
          <w:rFonts w:cs="Arial"/>
          <w:bCs/>
          <w:snapToGrid w:val="0"/>
          <w:szCs w:val="20"/>
        </w:rPr>
      </w:pPr>
      <w:r>
        <w:rPr>
          <w:rFonts w:cs="Arial"/>
          <w:bCs/>
          <w:snapToGrid w:val="0"/>
          <w:szCs w:val="20"/>
          <w:lang w:val="nb-NO"/>
        </w:rPr>
        <w:tab/>
      </w:r>
      <w:r>
        <w:rPr>
          <w:rFonts w:cs="Arial"/>
          <w:bCs/>
          <w:snapToGrid w:val="0"/>
          <w:szCs w:val="20"/>
        </w:rPr>
        <w:t>...</w:t>
      </w:r>
    </w:p>
    <w:p w14:paraId="162BEDEF"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w:t>
      </w:r>
      <w:proofErr w:type="gramStart"/>
      <w:r>
        <w:rPr>
          <w:rFonts w:cs="Arial"/>
          <w:bCs/>
          <w:snapToGrid w:val="0"/>
          <w:szCs w:val="20"/>
          <w:lang w:val="en-GB"/>
        </w:rPr>
        <w:t>8..</w:t>
      </w:r>
      <w:proofErr w:type="gramEnd"/>
      <w:r>
        <w:rPr>
          <w:rFonts w:cs="Arial"/>
          <w:bCs/>
          <w:snapToGrid w:val="0"/>
          <w:szCs w:val="20"/>
          <w:lang w:val="en-GB"/>
        </w:rPr>
        <w:t>0xFF:  Reserved</w:t>
      </w:r>
    </w:p>
    <w:p w14:paraId="2E53B8BE" w14:textId="77777777" w:rsidR="00E9111B" w:rsidRDefault="0042307E">
      <w:pPr>
        <w:tabs>
          <w:tab w:val="left" w:pos="709"/>
          <w:tab w:val="left" w:pos="1276"/>
          <w:tab w:val="left" w:pos="1843"/>
          <w:tab w:val="left" w:pos="2419"/>
        </w:tabs>
        <w:spacing w:before="120" w:after="60"/>
        <w:ind w:left="709"/>
        <w:rPr>
          <w:rStyle w:val="spelle"/>
        </w:rPr>
      </w:pPr>
      <w:r>
        <w:rPr>
          <w:rFonts w:cs="Arial"/>
          <w:b/>
          <w:snapToGrid w:val="0"/>
          <w:szCs w:val="20"/>
        </w:rPr>
        <w:t xml:space="preserve">Byte 5: </w:t>
      </w:r>
      <w:r>
        <w:rPr>
          <w:rStyle w:val="spelle"/>
          <w:rFonts w:cs="Arial"/>
          <w:b/>
          <w:snapToGrid w:val="0"/>
          <w:szCs w:val="20"/>
        </w:rPr>
        <w:t>Category</w:t>
      </w:r>
    </w:p>
    <w:p w14:paraId="5CE32D47"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0x00:  All</w:t>
      </w:r>
    </w:p>
    <w:p w14:paraId="124CE5C5"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0x01:  Category1</w:t>
      </w:r>
    </w:p>
    <w:p w14:paraId="2B177C67"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0x02:  Category2</w:t>
      </w:r>
    </w:p>
    <w:p w14:paraId="3F0C39FC"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0x03:  Category3</w:t>
      </w:r>
    </w:p>
    <w:p w14:paraId="531945B9"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w:t>
      </w:r>
    </w:p>
    <w:p w14:paraId="0B94A77F"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0xF9:  Category249</w:t>
      </w:r>
    </w:p>
    <w:p w14:paraId="60EA6C15"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0xFA:  Sirius 1</w:t>
      </w:r>
    </w:p>
    <w:p w14:paraId="1C413D45"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0xFB:  Sirius 2</w:t>
      </w:r>
    </w:p>
    <w:p w14:paraId="0DD8392A"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0xFC:  Sirius 3</w:t>
      </w:r>
    </w:p>
    <w:p w14:paraId="3B15C378"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0xFD:  Reserved</w:t>
      </w:r>
    </w:p>
    <w:p w14:paraId="4CF8A9CF"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0xFE:  Reserved</w:t>
      </w:r>
    </w:p>
    <w:p w14:paraId="7A975485" w14:textId="77777777" w:rsidR="00E9111B" w:rsidRDefault="0042307E">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0xFF:  Invalid</w:t>
      </w:r>
    </w:p>
    <w:p w14:paraId="1A9268DB" w14:textId="77777777" w:rsidR="00E9111B" w:rsidRDefault="00E9111B">
      <w:pPr>
        <w:tabs>
          <w:tab w:val="left" w:pos="709"/>
          <w:tab w:val="left" w:pos="1843"/>
          <w:tab w:val="left" w:pos="1900"/>
          <w:tab w:val="left" w:pos="2419"/>
        </w:tabs>
        <w:ind w:left="706"/>
        <w:rPr>
          <w:rStyle w:val="spelle"/>
          <w:rFonts w:cs="Arial"/>
          <w:snapToGrid w:val="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E9111B" w14:paraId="1738C9FA" w14:textId="77777777" w:rsidTr="0042307E">
        <w:trPr>
          <w:jc w:val="center"/>
        </w:trPr>
        <w:tc>
          <w:tcPr>
            <w:tcW w:w="8768" w:type="dxa"/>
            <w:tcBorders>
              <w:top w:val="single" w:sz="4" w:space="0" w:color="auto"/>
              <w:left w:val="single" w:sz="4" w:space="0" w:color="auto"/>
              <w:bottom w:val="single" w:sz="4" w:space="0" w:color="auto"/>
              <w:right w:val="single" w:sz="4" w:space="0" w:color="auto"/>
            </w:tcBorders>
            <w:hideMark/>
          </w:tcPr>
          <w:p w14:paraId="7DCD5AD1" w14:textId="77777777" w:rsidR="00E9111B" w:rsidRDefault="0042307E">
            <w:pPr>
              <w:tabs>
                <w:tab w:val="left" w:pos="492"/>
                <w:tab w:val="left" w:pos="1843"/>
                <w:tab w:val="left" w:pos="1900"/>
                <w:tab w:val="left" w:pos="2419"/>
              </w:tabs>
              <w:ind w:left="-8"/>
              <w:rPr>
                <w:rFonts w:cs="Arial"/>
                <w:i/>
                <w:snapToGrid w:val="0"/>
                <w:szCs w:val="20"/>
              </w:rPr>
            </w:pPr>
            <w:r>
              <w:rPr>
                <w:rFonts w:cs="Arial"/>
                <w:b/>
                <w:i/>
                <w:snapToGrid w:val="0"/>
                <w:szCs w:val="20"/>
              </w:rPr>
              <w:t>Note</w:t>
            </w:r>
            <w:r>
              <w:rPr>
                <w:rFonts w:cs="Arial"/>
                <w:i/>
                <w:snapToGrid w:val="0"/>
                <w:szCs w:val="20"/>
              </w:rPr>
              <w:t xml:space="preserve">:  If </w:t>
            </w:r>
            <w:r>
              <w:rPr>
                <w:rStyle w:val="spelle"/>
                <w:rFonts w:cs="Arial"/>
                <w:i/>
                <w:snapToGrid w:val="0"/>
                <w:szCs w:val="20"/>
              </w:rPr>
              <w:t>Opcode</w:t>
            </w:r>
            <w:r>
              <w:rPr>
                <w:rFonts w:cs="Arial"/>
                <w:i/>
                <w:snapToGrid w:val="0"/>
                <w:szCs w:val="20"/>
              </w:rPr>
              <w:t xml:space="preserve"> = Lock/Unlock/Skip/Skip Clear/Skip List, then Category = FF</w:t>
            </w:r>
          </w:p>
          <w:p w14:paraId="4A220C25" w14:textId="77777777" w:rsidR="00E9111B" w:rsidRDefault="0042307E">
            <w:pPr>
              <w:tabs>
                <w:tab w:val="left" w:pos="592"/>
                <w:tab w:val="left" w:pos="1843"/>
                <w:tab w:val="left" w:pos="1900"/>
                <w:tab w:val="left" w:pos="2419"/>
              </w:tabs>
              <w:ind w:left="-8"/>
              <w:rPr>
                <w:rFonts w:cs="Arial"/>
                <w:i/>
                <w:snapToGrid w:val="0"/>
                <w:szCs w:val="20"/>
              </w:rPr>
            </w:pPr>
            <w:r>
              <w:rPr>
                <w:rFonts w:cs="Arial"/>
                <w:i/>
                <w:snapToGrid w:val="0"/>
                <w:szCs w:val="20"/>
              </w:rPr>
              <w:tab/>
              <w:t xml:space="preserve">If </w:t>
            </w:r>
            <w:r>
              <w:rPr>
                <w:rStyle w:val="spelle"/>
                <w:rFonts w:cs="Arial"/>
                <w:i/>
                <w:snapToGrid w:val="0"/>
                <w:szCs w:val="20"/>
              </w:rPr>
              <w:t>Opcode</w:t>
            </w:r>
            <w:r>
              <w:rPr>
                <w:rFonts w:cs="Arial"/>
                <w:i/>
                <w:snapToGrid w:val="0"/>
                <w:szCs w:val="20"/>
              </w:rPr>
              <w:t xml:space="preserve"> = PID Request, then Category = All</w:t>
            </w:r>
          </w:p>
        </w:tc>
      </w:tr>
    </w:tbl>
    <w:p w14:paraId="78A929D3" w14:textId="77777777" w:rsidR="00E9111B" w:rsidRDefault="00E9111B">
      <w:pPr>
        <w:tabs>
          <w:tab w:val="left" w:pos="709"/>
          <w:tab w:val="left" w:pos="1843"/>
          <w:tab w:val="left" w:pos="1900"/>
          <w:tab w:val="left" w:pos="2419"/>
        </w:tabs>
        <w:ind w:left="706"/>
        <w:rPr>
          <w:rFonts w:cs="Arial"/>
          <w:snapToGrid w:val="0"/>
          <w:szCs w:val="20"/>
        </w:rPr>
      </w:pPr>
    </w:p>
    <w:p w14:paraId="0CB671BA"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StartIndex</w:t>
      </w:r>
      <w:proofErr w:type="spellEnd"/>
    </w:p>
    <w:p w14:paraId="4E35999A" w14:textId="77777777" w:rsidR="00E9111B" w:rsidRDefault="0042307E">
      <w:pPr>
        <w:tabs>
          <w:tab w:val="left" w:pos="709"/>
          <w:tab w:val="left" w:pos="1276"/>
          <w:tab w:val="left" w:pos="1843"/>
          <w:tab w:val="left" w:pos="2419"/>
        </w:tabs>
        <w:ind w:left="1843"/>
        <w:rPr>
          <w:rFonts w:cs="Arial"/>
          <w:szCs w:val="20"/>
          <w:lang w:val="nb-NO"/>
        </w:rPr>
      </w:pPr>
      <w:r>
        <w:rPr>
          <w:rFonts w:cs="Arial"/>
          <w:szCs w:val="20"/>
          <w:lang w:val="nb-NO"/>
        </w:rPr>
        <w:t>0x00: Invalid</w:t>
      </w:r>
    </w:p>
    <w:p w14:paraId="79528926" w14:textId="77777777" w:rsidR="00E9111B" w:rsidRDefault="0042307E">
      <w:pPr>
        <w:tabs>
          <w:tab w:val="left" w:pos="709"/>
          <w:tab w:val="left" w:pos="1276"/>
          <w:tab w:val="left" w:pos="1843"/>
          <w:tab w:val="left" w:pos="2419"/>
        </w:tabs>
        <w:ind w:left="1843"/>
        <w:rPr>
          <w:rFonts w:cs="Arial"/>
          <w:szCs w:val="20"/>
          <w:lang w:val="nb-NO"/>
        </w:rPr>
      </w:pPr>
      <w:r>
        <w:rPr>
          <w:rFonts w:cs="Arial"/>
          <w:szCs w:val="20"/>
          <w:lang w:val="nb-NO"/>
        </w:rPr>
        <w:t>0x01:  1</w:t>
      </w:r>
    </w:p>
    <w:p w14:paraId="6E647FB2"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2083CA79"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7AFB52B4"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16A0BFED"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2FEF9661" w14:textId="77777777" w:rsidR="00E9111B" w:rsidRDefault="00E9111B">
      <w:pPr>
        <w:tabs>
          <w:tab w:val="left" w:pos="709"/>
          <w:tab w:val="left" w:pos="1276"/>
          <w:tab w:val="left" w:pos="1843"/>
          <w:tab w:val="left" w:pos="2419"/>
        </w:tabs>
        <w:ind w:left="1843"/>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E9111B" w14:paraId="71594769" w14:textId="77777777" w:rsidTr="0042307E">
        <w:trPr>
          <w:jc w:val="center"/>
        </w:trPr>
        <w:tc>
          <w:tcPr>
            <w:tcW w:w="8028" w:type="dxa"/>
            <w:tcBorders>
              <w:top w:val="single" w:sz="4" w:space="0" w:color="auto"/>
              <w:left w:val="single" w:sz="4" w:space="0" w:color="auto"/>
              <w:bottom w:val="single" w:sz="4" w:space="0" w:color="auto"/>
              <w:right w:val="single" w:sz="4" w:space="0" w:color="auto"/>
            </w:tcBorders>
            <w:hideMark/>
          </w:tcPr>
          <w:p w14:paraId="1568D252" w14:textId="77777777" w:rsidR="00E9111B" w:rsidRDefault="0042307E">
            <w:pPr>
              <w:rPr>
                <w:rFonts w:cs="Arial"/>
                <w:i/>
                <w:szCs w:val="20"/>
              </w:rPr>
            </w:pPr>
            <w:r>
              <w:rPr>
                <w:rFonts w:cs="Arial"/>
                <w:b/>
                <w:i/>
                <w:szCs w:val="20"/>
              </w:rPr>
              <w:t>Note</w:t>
            </w:r>
            <w:r>
              <w:rPr>
                <w:rFonts w:cs="Arial"/>
                <w:i/>
                <w:szCs w:val="20"/>
              </w:rPr>
              <w:t xml:space="preserve">: If </w:t>
            </w:r>
            <w:r>
              <w:rPr>
                <w:rStyle w:val="spelle"/>
                <w:rFonts w:cs="Arial"/>
                <w:i/>
                <w:szCs w:val="20"/>
              </w:rPr>
              <w:t>Opcode</w:t>
            </w:r>
            <w:r>
              <w:rPr>
                <w:rFonts w:cs="Arial"/>
                <w:i/>
                <w:szCs w:val="20"/>
              </w:rPr>
              <w:t xml:space="preserve"> = LOCK/UNLOCK/SKIP/SKIP CLEAR/SKIP LIST/PID REQUEST, Then </w:t>
            </w:r>
            <w:proofErr w:type="spellStart"/>
            <w:r>
              <w:rPr>
                <w:rStyle w:val="spelle"/>
                <w:rFonts w:cs="Arial"/>
                <w:i/>
                <w:szCs w:val="20"/>
              </w:rPr>
              <w:t>StartIndex</w:t>
            </w:r>
            <w:proofErr w:type="spellEnd"/>
            <w:r>
              <w:rPr>
                <w:rFonts w:cs="Arial"/>
                <w:i/>
                <w:szCs w:val="20"/>
              </w:rPr>
              <w:t xml:space="preserve"> = 00</w:t>
            </w:r>
          </w:p>
        </w:tc>
      </w:tr>
    </w:tbl>
    <w:p w14:paraId="09158D1F" w14:textId="77777777" w:rsidR="00E9111B" w:rsidRDefault="00E9111B">
      <w:pPr>
        <w:tabs>
          <w:tab w:val="left" w:pos="709"/>
          <w:tab w:val="left" w:pos="1276"/>
          <w:tab w:val="left" w:pos="1843"/>
          <w:tab w:val="left" w:pos="2419"/>
        </w:tabs>
        <w:ind w:left="720"/>
        <w:rPr>
          <w:rFonts w:cs="Arial"/>
          <w:szCs w:val="20"/>
        </w:rPr>
      </w:pPr>
    </w:p>
    <w:p w14:paraId="1AD3890C"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proofErr w:type="spellStart"/>
      <w:r>
        <w:rPr>
          <w:rStyle w:val="spelle"/>
          <w:rFonts w:cs="Arial"/>
          <w:b/>
          <w:snapToGrid w:val="0"/>
          <w:szCs w:val="20"/>
        </w:rPr>
        <w:t>NumberOfItems</w:t>
      </w:r>
      <w:proofErr w:type="spellEnd"/>
    </w:p>
    <w:p w14:paraId="403D6056" w14:textId="77777777" w:rsidR="00E9111B" w:rsidRDefault="0042307E">
      <w:pPr>
        <w:tabs>
          <w:tab w:val="left" w:pos="709"/>
          <w:tab w:val="left" w:pos="1276"/>
          <w:tab w:val="left" w:pos="1843"/>
          <w:tab w:val="left" w:pos="2419"/>
        </w:tabs>
        <w:ind w:left="1843"/>
        <w:rPr>
          <w:rFonts w:cs="Arial"/>
          <w:szCs w:val="20"/>
        </w:rPr>
      </w:pPr>
      <w:r>
        <w:rPr>
          <w:rFonts w:cs="Arial"/>
          <w:szCs w:val="20"/>
        </w:rPr>
        <w:t>0x00: Invalid</w:t>
      </w:r>
    </w:p>
    <w:p w14:paraId="0DA587F4"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225D64C6"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73EFBE31"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4F605BD4"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3EAFC1F0"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77AFD991" w14:textId="77777777" w:rsidR="00E9111B" w:rsidRDefault="0042307E">
      <w:pPr>
        <w:tabs>
          <w:tab w:val="left" w:pos="709"/>
          <w:tab w:val="left" w:pos="1276"/>
          <w:tab w:val="left" w:pos="1843"/>
          <w:tab w:val="left" w:pos="2419"/>
        </w:tabs>
        <w:rPr>
          <w:rFonts w:cs="Arial"/>
          <w:szCs w:val="20"/>
        </w:rPr>
      </w:pPr>
      <w:r>
        <w:rPr>
          <w:rFonts w:cs="Arial"/>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E9111B" w14:paraId="52D3AF4B" w14:textId="77777777" w:rsidTr="0042307E">
        <w:trPr>
          <w:jc w:val="center"/>
        </w:trPr>
        <w:tc>
          <w:tcPr>
            <w:tcW w:w="8768" w:type="dxa"/>
            <w:tcBorders>
              <w:top w:val="single" w:sz="4" w:space="0" w:color="auto"/>
              <w:left w:val="single" w:sz="4" w:space="0" w:color="auto"/>
              <w:bottom w:val="single" w:sz="4" w:space="0" w:color="auto"/>
              <w:right w:val="single" w:sz="4" w:space="0" w:color="auto"/>
            </w:tcBorders>
            <w:hideMark/>
          </w:tcPr>
          <w:p w14:paraId="303A9786" w14:textId="77777777" w:rsidR="00E9111B" w:rsidRDefault="0042307E">
            <w:pPr>
              <w:tabs>
                <w:tab w:val="left" w:pos="709"/>
                <w:tab w:val="left" w:pos="1276"/>
                <w:tab w:val="left" w:pos="1843"/>
                <w:tab w:val="left" w:pos="2419"/>
              </w:tabs>
              <w:rPr>
                <w:rFonts w:cs="Arial"/>
                <w:i/>
                <w:szCs w:val="20"/>
              </w:rPr>
            </w:pPr>
            <w:r>
              <w:rPr>
                <w:rFonts w:cs="Arial"/>
                <w:b/>
                <w:i/>
                <w:szCs w:val="20"/>
              </w:rPr>
              <w:t>Note</w:t>
            </w:r>
            <w:r>
              <w:rPr>
                <w:rFonts w:cs="Arial"/>
                <w:i/>
                <w:szCs w:val="20"/>
              </w:rPr>
              <w:t xml:space="preserve">: If </w:t>
            </w:r>
            <w:proofErr w:type="spellStart"/>
            <w:r>
              <w:rPr>
                <w:rStyle w:val="spelle"/>
                <w:rFonts w:cs="Arial"/>
                <w:i/>
                <w:szCs w:val="20"/>
              </w:rPr>
              <w:t>NumberOfItems</w:t>
            </w:r>
            <w:proofErr w:type="spellEnd"/>
            <w:r>
              <w:rPr>
                <w:rFonts w:cs="Arial"/>
                <w:i/>
                <w:szCs w:val="20"/>
              </w:rPr>
              <w:t xml:space="preserve"> exceeds </w:t>
            </w:r>
            <w:proofErr w:type="gramStart"/>
            <w:r>
              <w:rPr>
                <w:rFonts w:cs="Arial"/>
                <w:i/>
                <w:szCs w:val="20"/>
              </w:rPr>
              <w:t>amount</w:t>
            </w:r>
            <w:proofErr w:type="gramEnd"/>
            <w:r>
              <w:rPr>
                <w:rFonts w:cs="Arial"/>
                <w:i/>
                <w:szCs w:val="20"/>
              </w:rPr>
              <w:t xml:space="preserve"> of items available, the maximum number of items available will be returned</w:t>
            </w:r>
          </w:p>
        </w:tc>
      </w:tr>
    </w:tbl>
    <w:p w14:paraId="1DF8B241" w14:textId="77777777" w:rsidR="00E9111B" w:rsidRDefault="00E9111B">
      <w:pPr>
        <w:tabs>
          <w:tab w:val="left" w:pos="709"/>
          <w:tab w:val="left" w:pos="1276"/>
          <w:tab w:val="left" w:pos="1843"/>
          <w:tab w:val="left" w:pos="2419"/>
        </w:tabs>
        <w:rPr>
          <w:rFonts w:cs="Arial"/>
          <w:szCs w:val="20"/>
        </w:rPr>
      </w:pPr>
    </w:p>
    <w:p w14:paraId="68DB3191" w14:textId="77777777" w:rsidR="00E9111B" w:rsidRDefault="0042307E">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8 up to 515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II)</w:t>
      </w:r>
      <w:r>
        <w:rPr>
          <w:rFonts w:cs="Arial"/>
          <w:b/>
          <w:szCs w:val="20"/>
          <w:lang w:val="en-GB"/>
        </w:rPr>
        <w:t xml:space="preserve">: </w:t>
      </w:r>
      <w:r>
        <w:rPr>
          <w:rStyle w:val="spelle"/>
          <w:rFonts w:cs="Arial"/>
          <w:b/>
          <w:szCs w:val="20"/>
          <w:lang w:val="en-GB"/>
        </w:rPr>
        <w:t>Alert Data</w:t>
      </w:r>
    </w:p>
    <w:p w14:paraId="3C096C3B" w14:textId="77777777" w:rsidR="00E9111B" w:rsidRDefault="0042307E">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r>
        <w:rPr>
          <w:rStyle w:val="spelle"/>
          <w:rFonts w:cs="Arial"/>
          <w:i/>
          <w:szCs w:val="20"/>
          <w:lang w:val="en-GB"/>
        </w:rPr>
        <w:t>Channel Number</w:t>
      </w:r>
      <w:r>
        <w:rPr>
          <w:rFonts w:cs="Arial"/>
          <w:i/>
          <w:szCs w:val="20"/>
          <w:lang w:val="en-GB"/>
        </w:rPr>
        <w:t xml:space="preserve">, Lock Status, </w:t>
      </w:r>
      <w:r>
        <w:rPr>
          <w:rStyle w:val="spelle"/>
          <w:rFonts w:cs="Arial"/>
          <w:i/>
          <w:szCs w:val="20"/>
          <w:lang w:val="en-GB"/>
        </w:rPr>
        <w:t>Skip Status</w:t>
      </w:r>
      <w:r>
        <w:rPr>
          <w:rFonts w:cs="Arial"/>
          <w:i/>
          <w:szCs w:val="20"/>
          <w:lang w:val="en-GB"/>
        </w:rPr>
        <w:t>)</w:t>
      </w:r>
    </w:p>
    <w:p w14:paraId="5089E421" w14:textId="77777777" w:rsidR="00E9111B" w:rsidRDefault="00E9111B">
      <w:pPr>
        <w:ind w:left="1843"/>
        <w:rPr>
          <w:rFonts w:cs="Arial"/>
          <w:i/>
          <w:szCs w:val="20"/>
          <w:lang w:val="en-GB"/>
        </w:rPr>
      </w:pPr>
    </w:p>
    <w:p w14:paraId="5501B7E1" w14:textId="77777777" w:rsidR="00E9111B" w:rsidRDefault="0042307E">
      <w:pPr>
        <w:ind w:left="1530"/>
        <w:rPr>
          <w:rFonts w:cs="Arial"/>
          <w:i/>
          <w:szCs w:val="20"/>
          <w:lang w:val="en-GB"/>
        </w:rPr>
      </w:pPr>
      <w:r>
        <w:rPr>
          <w:rFonts w:cs="Arial"/>
          <w:i/>
          <w:szCs w:val="20"/>
          <w:lang w:val="en-GB"/>
        </w:rPr>
        <w:t>Record definition (up to 254 (Coding Table III) bytes):</w:t>
      </w:r>
    </w:p>
    <w:p w14:paraId="3DF8102D" w14:textId="77777777" w:rsidR="00E9111B" w:rsidRDefault="00E9111B">
      <w:pPr>
        <w:ind w:left="1530"/>
        <w:rPr>
          <w:rFonts w:cs="Arial"/>
          <w:i/>
          <w:szCs w:val="20"/>
          <w:lang w:val="en-GB"/>
        </w:rPr>
      </w:pPr>
    </w:p>
    <w:p w14:paraId="7091553A" w14:textId="77777777" w:rsidR="00E9111B" w:rsidRDefault="0042307E">
      <w:pPr>
        <w:ind w:left="1843"/>
        <w:rPr>
          <w:rFonts w:cs="Arial"/>
          <w:i/>
          <w:szCs w:val="20"/>
          <w:lang w:val="en-GB"/>
        </w:rPr>
      </w:pPr>
      <w:r>
        <w:rPr>
          <w:rFonts w:cs="Arial"/>
          <w:i/>
          <w:szCs w:val="20"/>
          <w:lang w:val="en-GB"/>
        </w:rPr>
        <w:t xml:space="preserve">Byte 0:  </w:t>
      </w:r>
      <w:r>
        <w:rPr>
          <w:rStyle w:val="spelle"/>
          <w:rFonts w:cs="Arial"/>
          <w:i/>
          <w:szCs w:val="20"/>
          <w:lang w:val="en-GB"/>
        </w:rPr>
        <w:t>Channel Number</w:t>
      </w:r>
    </w:p>
    <w:p w14:paraId="127F8BD5" w14:textId="77777777" w:rsidR="00E9111B" w:rsidRDefault="0042307E">
      <w:pPr>
        <w:ind w:left="2160"/>
        <w:rPr>
          <w:rFonts w:cs="Arial"/>
          <w:szCs w:val="20"/>
          <w:lang w:val="en-GB"/>
        </w:rPr>
      </w:pPr>
      <w:r>
        <w:rPr>
          <w:rFonts w:cs="Arial"/>
          <w:szCs w:val="20"/>
          <w:lang w:val="en-GB"/>
        </w:rPr>
        <w:t>0x</w:t>
      </w:r>
      <w:proofErr w:type="gramStart"/>
      <w:r>
        <w:rPr>
          <w:rFonts w:cs="Arial"/>
          <w:szCs w:val="20"/>
          <w:lang w:val="en-GB"/>
        </w:rPr>
        <w:t>00..</w:t>
      </w:r>
      <w:proofErr w:type="gramEnd"/>
      <w:r>
        <w:rPr>
          <w:rFonts w:cs="Arial"/>
          <w:szCs w:val="20"/>
          <w:lang w:val="en-GB"/>
        </w:rPr>
        <w:t>0xFF</w:t>
      </w:r>
    </w:p>
    <w:p w14:paraId="4224244C" w14:textId="77777777" w:rsidR="00E9111B" w:rsidRDefault="00E9111B">
      <w:pPr>
        <w:ind w:left="1843"/>
        <w:rPr>
          <w:rFonts w:cs="Arial"/>
          <w:i/>
          <w:szCs w:val="20"/>
          <w:lang w:val="en-GB"/>
        </w:rPr>
      </w:pPr>
    </w:p>
    <w:p w14:paraId="7F91611B" w14:textId="77777777" w:rsidR="00E9111B" w:rsidRDefault="0042307E">
      <w:pPr>
        <w:ind w:left="1843"/>
        <w:rPr>
          <w:rFonts w:cs="Arial"/>
          <w:i/>
          <w:szCs w:val="20"/>
          <w:lang w:val="en-GB"/>
        </w:rPr>
      </w:pPr>
      <w:r>
        <w:rPr>
          <w:rFonts w:cs="Arial"/>
          <w:i/>
          <w:szCs w:val="20"/>
          <w:lang w:val="en-GB"/>
        </w:rPr>
        <w:t>Byte 1/Bit 0-3: Lock Status</w:t>
      </w:r>
    </w:p>
    <w:p w14:paraId="07473F6D" w14:textId="77777777" w:rsidR="00E9111B" w:rsidRDefault="0042307E">
      <w:pPr>
        <w:ind w:left="1843" w:firstLine="317"/>
        <w:rPr>
          <w:rFonts w:cs="Arial"/>
          <w:i/>
          <w:szCs w:val="20"/>
          <w:lang w:val="en-GB"/>
        </w:rPr>
      </w:pPr>
      <w:r>
        <w:rPr>
          <w:rFonts w:cs="Arial"/>
          <w:i/>
          <w:szCs w:val="20"/>
          <w:lang w:val="en-GB"/>
        </w:rPr>
        <w:t>0x00: Invalid</w:t>
      </w:r>
    </w:p>
    <w:p w14:paraId="5358DA64" w14:textId="77777777" w:rsidR="00E9111B" w:rsidRDefault="0042307E">
      <w:pPr>
        <w:ind w:left="1843" w:firstLine="317"/>
        <w:rPr>
          <w:rFonts w:cs="Arial"/>
          <w:i/>
          <w:szCs w:val="20"/>
          <w:lang w:val="en-GB"/>
        </w:rPr>
      </w:pPr>
      <w:r>
        <w:rPr>
          <w:rFonts w:cs="Arial"/>
          <w:i/>
          <w:szCs w:val="20"/>
          <w:lang w:val="en-GB"/>
        </w:rPr>
        <w:t>0x01: Locked</w:t>
      </w:r>
    </w:p>
    <w:p w14:paraId="12BF0519" w14:textId="77777777" w:rsidR="00E9111B" w:rsidRDefault="0042307E">
      <w:pPr>
        <w:ind w:left="1843" w:firstLine="317"/>
        <w:rPr>
          <w:rFonts w:cs="Arial"/>
          <w:i/>
          <w:szCs w:val="20"/>
          <w:lang w:val="en-GB"/>
        </w:rPr>
      </w:pPr>
      <w:r>
        <w:rPr>
          <w:rFonts w:cs="Arial"/>
          <w:i/>
          <w:szCs w:val="20"/>
          <w:lang w:val="en-GB"/>
        </w:rPr>
        <w:t>0x02: Unlocked</w:t>
      </w:r>
    </w:p>
    <w:p w14:paraId="45335098" w14:textId="77777777" w:rsidR="00E9111B" w:rsidRDefault="00E9111B">
      <w:pPr>
        <w:ind w:left="1843" w:firstLine="317"/>
        <w:rPr>
          <w:rFonts w:cs="Arial"/>
          <w:i/>
          <w:szCs w:val="20"/>
          <w:lang w:val="en-GB"/>
        </w:rPr>
      </w:pPr>
    </w:p>
    <w:p w14:paraId="5CA7C01E" w14:textId="77777777" w:rsidR="00E9111B" w:rsidRDefault="0042307E">
      <w:pPr>
        <w:tabs>
          <w:tab w:val="left" w:pos="1900"/>
        </w:tabs>
        <w:rPr>
          <w:rFonts w:cs="Arial"/>
          <w:szCs w:val="20"/>
          <w:lang w:val="en-GB"/>
        </w:rPr>
      </w:pPr>
      <w:r>
        <w:rPr>
          <w:rFonts w:cs="Arial"/>
          <w:szCs w:val="20"/>
          <w:lang w:val="en-GB"/>
        </w:rPr>
        <w:tab/>
        <w:t>Byte 1/Bits 4-7: Skip Status</w:t>
      </w:r>
    </w:p>
    <w:p w14:paraId="2A822421" w14:textId="77777777" w:rsidR="00E9111B" w:rsidRDefault="0042307E">
      <w:pPr>
        <w:tabs>
          <w:tab w:val="left" w:pos="1900"/>
        </w:tabs>
        <w:rPr>
          <w:rFonts w:cs="Arial"/>
          <w:szCs w:val="20"/>
          <w:lang w:val="en-GB"/>
        </w:rPr>
      </w:pPr>
      <w:r>
        <w:rPr>
          <w:rFonts w:cs="Arial"/>
          <w:szCs w:val="20"/>
          <w:lang w:val="en-GB"/>
        </w:rPr>
        <w:tab/>
      </w:r>
      <w:r>
        <w:rPr>
          <w:rFonts w:cs="Arial"/>
          <w:szCs w:val="20"/>
          <w:lang w:val="en-GB"/>
        </w:rPr>
        <w:tab/>
        <w:t>0x00: Invalid</w:t>
      </w:r>
    </w:p>
    <w:p w14:paraId="5DB0C8AC" w14:textId="77777777" w:rsidR="00E9111B" w:rsidRDefault="0042307E">
      <w:pPr>
        <w:tabs>
          <w:tab w:val="left" w:pos="1900"/>
        </w:tabs>
        <w:rPr>
          <w:rFonts w:cs="Arial"/>
          <w:szCs w:val="20"/>
          <w:lang w:val="en-GB"/>
        </w:rPr>
      </w:pPr>
      <w:r>
        <w:rPr>
          <w:rFonts w:cs="Arial"/>
          <w:szCs w:val="20"/>
          <w:lang w:val="en-GB"/>
        </w:rPr>
        <w:tab/>
      </w:r>
      <w:r>
        <w:rPr>
          <w:rFonts w:cs="Arial"/>
          <w:szCs w:val="20"/>
          <w:lang w:val="en-GB"/>
        </w:rPr>
        <w:tab/>
        <w:t>0x01: Skipped</w:t>
      </w:r>
    </w:p>
    <w:p w14:paraId="620F61A6" w14:textId="77777777" w:rsidR="00E9111B" w:rsidRDefault="0042307E">
      <w:pPr>
        <w:tabs>
          <w:tab w:val="left" w:pos="1900"/>
        </w:tabs>
        <w:rPr>
          <w:rFonts w:cs="Arial"/>
          <w:szCs w:val="20"/>
          <w:lang w:val="en-GB"/>
        </w:rPr>
      </w:pPr>
      <w:r>
        <w:rPr>
          <w:rFonts w:cs="Arial"/>
          <w:szCs w:val="20"/>
          <w:lang w:val="en-GB"/>
        </w:rPr>
        <w:tab/>
      </w:r>
      <w:r>
        <w:rPr>
          <w:rFonts w:cs="Arial"/>
          <w:szCs w:val="20"/>
          <w:lang w:val="en-GB"/>
        </w:rPr>
        <w:tab/>
        <w:t>0x02: Cleared Skip</w:t>
      </w:r>
    </w:p>
    <w:p w14:paraId="0321FE1E" w14:textId="77777777" w:rsidR="00E9111B" w:rsidRDefault="00E9111B">
      <w:pPr>
        <w:tabs>
          <w:tab w:val="left" w:pos="1900"/>
        </w:tabs>
        <w:rPr>
          <w:rFonts w:cs="Arial"/>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8"/>
      </w:tblGrid>
      <w:tr w:rsidR="00E9111B" w14:paraId="3AFA8504" w14:textId="77777777" w:rsidTr="0042307E">
        <w:trPr>
          <w:jc w:val="center"/>
        </w:trPr>
        <w:tc>
          <w:tcPr>
            <w:tcW w:w="8668" w:type="dxa"/>
            <w:tcBorders>
              <w:top w:val="single" w:sz="4" w:space="0" w:color="auto"/>
              <w:left w:val="single" w:sz="4" w:space="0" w:color="auto"/>
              <w:bottom w:val="single" w:sz="4" w:space="0" w:color="auto"/>
              <w:right w:val="single" w:sz="4" w:space="0" w:color="auto"/>
            </w:tcBorders>
          </w:tcPr>
          <w:p w14:paraId="4A1E6C16" w14:textId="77777777" w:rsidR="00E9111B" w:rsidRDefault="0042307E">
            <w:pPr>
              <w:rPr>
                <w:rFonts w:cs="Arial"/>
                <w:szCs w:val="20"/>
              </w:rPr>
            </w:pPr>
            <w:r>
              <w:rPr>
                <w:rFonts w:cs="Arial"/>
                <w:szCs w:val="20"/>
              </w:rPr>
              <w:t>Notes:</w:t>
            </w:r>
          </w:p>
          <w:p w14:paraId="0C2561C3"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READ, </w:t>
            </w:r>
          </w:p>
          <w:p w14:paraId="11243130" w14:textId="77777777" w:rsidR="00E9111B" w:rsidRDefault="0042307E">
            <w:pPr>
              <w:rPr>
                <w:rFonts w:cs="Arial"/>
                <w:szCs w:val="20"/>
              </w:rPr>
            </w:pPr>
            <w:r>
              <w:rPr>
                <w:rFonts w:cs="Arial"/>
                <w:szCs w:val="20"/>
              </w:rPr>
              <w:t>Then Channel Number = 0x00, Lock Status = 0x00, Skip Status = 0x00</w:t>
            </w:r>
          </w:p>
          <w:p w14:paraId="347FAC85" w14:textId="77777777" w:rsidR="00E9111B" w:rsidRDefault="00E9111B">
            <w:pPr>
              <w:rPr>
                <w:rFonts w:cs="Arial"/>
                <w:szCs w:val="20"/>
              </w:rPr>
            </w:pPr>
          </w:p>
          <w:p w14:paraId="210A38FE"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LOCK, </w:t>
            </w:r>
          </w:p>
          <w:p w14:paraId="2039377A" w14:textId="77777777" w:rsidR="00E9111B" w:rsidRDefault="0042307E">
            <w:pPr>
              <w:rPr>
                <w:rFonts w:cs="Arial"/>
                <w:szCs w:val="20"/>
              </w:rPr>
            </w:pPr>
            <w:r>
              <w:rPr>
                <w:rFonts w:cs="Arial"/>
                <w:szCs w:val="20"/>
              </w:rPr>
              <w:t>Then Channel Number = Channel Number, Lock Status = 0x01, Skip Status = 0x00</w:t>
            </w:r>
          </w:p>
          <w:p w14:paraId="4E11F692" w14:textId="77777777" w:rsidR="00E9111B" w:rsidRDefault="00E9111B">
            <w:pPr>
              <w:rPr>
                <w:rFonts w:cs="Arial"/>
                <w:szCs w:val="20"/>
              </w:rPr>
            </w:pPr>
          </w:p>
          <w:p w14:paraId="222D222C"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UNLOCK, </w:t>
            </w:r>
          </w:p>
          <w:p w14:paraId="3884B160" w14:textId="77777777" w:rsidR="00E9111B" w:rsidRDefault="0042307E">
            <w:pPr>
              <w:rPr>
                <w:rFonts w:cs="Arial"/>
                <w:szCs w:val="20"/>
              </w:rPr>
            </w:pPr>
            <w:r>
              <w:rPr>
                <w:rFonts w:cs="Arial"/>
                <w:szCs w:val="20"/>
              </w:rPr>
              <w:t>Then Channel Number = Channel Number, Lock Status = 0x02, Skip Status = 0x00</w:t>
            </w:r>
          </w:p>
          <w:p w14:paraId="55957CFA" w14:textId="77777777" w:rsidR="00E9111B" w:rsidRDefault="00E9111B">
            <w:pPr>
              <w:rPr>
                <w:rFonts w:cs="Arial"/>
                <w:szCs w:val="20"/>
              </w:rPr>
            </w:pPr>
          </w:p>
          <w:p w14:paraId="62E85923"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SKIP, </w:t>
            </w:r>
          </w:p>
          <w:p w14:paraId="06B07726" w14:textId="77777777" w:rsidR="00E9111B" w:rsidRDefault="0042307E">
            <w:pPr>
              <w:rPr>
                <w:rFonts w:cs="Arial"/>
                <w:szCs w:val="20"/>
              </w:rPr>
            </w:pPr>
            <w:r>
              <w:rPr>
                <w:rFonts w:cs="Arial"/>
                <w:szCs w:val="20"/>
              </w:rPr>
              <w:t>Then Channel Number = Channel Number, Lock Status = 0x00, Skip Status = 0x01</w:t>
            </w:r>
          </w:p>
          <w:p w14:paraId="3AD7A1B4" w14:textId="77777777" w:rsidR="00E9111B" w:rsidRDefault="00E9111B">
            <w:pPr>
              <w:rPr>
                <w:rFonts w:cs="Arial"/>
                <w:szCs w:val="20"/>
              </w:rPr>
            </w:pPr>
          </w:p>
          <w:p w14:paraId="7D63595E"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SKIP CLEAR, </w:t>
            </w:r>
          </w:p>
          <w:p w14:paraId="67686953" w14:textId="77777777" w:rsidR="00E9111B" w:rsidRDefault="0042307E">
            <w:pPr>
              <w:rPr>
                <w:rFonts w:cs="Arial"/>
                <w:szCs w:val="20"/>
              </w:rPr>
            </w:pPr>
            <w:r>
              <w:rPr>
                <w:rFonts w:cs="Arial"/>
                <w:szCs w:val="20"/>
              </w:rPr>
              <w:t>Then Channel Number = Channel Number, Lock Status = 0x00, Skip Status = 0x02</w:t>
            </w:r>
          </w:p>
          <w:p w14:paraId="2B9D90DC" w14:textId="77777777" w:rsidR="00E9111B" w:rsidRDefault="00E9111B">
            <w:pPr>
              <w:rPr>
                <w:rFonts w:cs="Arial"/>
                <w:szCs w:val="20"/>
              </w:rPr>
            </w:pPr>
          </w:p>
          <w:p w14:paraId="56CB1D7D"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SKIP LIST, </w:t>
            </w:r>
          </w:p>
          <w:p w14:paraId="49372EE2" w14:textId="77777777" w:rsidR="00E9111B" w:rsidRDefault="0042307E">
            <w:pPr>
              <w:rPr>
                <w:rFonts w:cs="Arial"/>
                <w:szCs w:val="20"/>
              </w:rPr>
            </w:pPr>
            <w:r>
              <w:rPr>
                <w:rFonts w:cs="Arial"/>
                <w:szCs w:val="20"/>
              </w:rPr>
              <w:t>Then Channel Number = 0x00, Lock Status = 0x00, Skip Status = 0x00</w:t>
            </w:r>
          </w:p>
          <w:p w14:paraId="650E7236" w14:textId="77777777" w:rsidR="00E9111B" w:rsidRDefault="00E9111B">
            <w:pPr>
              <w:widowControl w:val="0"/>
              <w:adjustRightInd w:val="0"/>
              <w:rPr>
                <w:rFonts w:cs="Arial"/>
                <w:szCs w:val="20"/>
              </w:rPr>
            </w:pPr>
          </w:p>
          <w:p w14:paraId="764060D9" w14:textId="77777777" w:rsidR="00E9111B" w:rsidRDefault="0042307E">
            <w:pPr>
              <w:widowControl w:val="0"/>
              <w:adjustRightInd w:val="0"/>
              <w:rPr>
                <w:rFonts w:cs="Arial"/>
                <w:szCs w:val="20"/>
              </w:rPr>
            </w:pPr>
            <w:r>
              <w:rPr>
                <w:rFonts w:cs="Arial"/>
                <w:szCs w:val="20"/>
              </w:rPr>
              <w:t xml:space="preserve">If </w:t>
            </w:r>
            <w:r>
              <w:rPr>
                <w:rStyle w:val="spelle"/>
                <w:rFonts w:cs="Arial"/>
                <w:szCs w:val="20"/>
              </w:rPr>
              <w:t>Opcode</w:t>
            </w:r>
            <w:r>
              <w:rPr>
                <w:rFonts w:cs="Arial"/>
                <w:szCs w:val="20"/>
              </w:rPr>
              <w:t xml:space="preserve"> = PID REQUEST, </w:t>
            </w:r>
          </w:p>
          <w:p w14:paraId="1ED05FDE" w14:textId="77777777" w:rsidR="00E9111B" w:rsidRDefault="0042307E">
            <w:pPr>
              <w:tabs>
                <w:tab w:val="left" w:pos="1900"/>
              </w:tabs>
              <w:rPr>
                <w:rFonts w:cs="Arial"/>
                <w:szCs w:val="20"/>
              </w:rPr>
            </w:pPr>
            <w:r>
              <w:rPr>
                <w:rFonts w:cs="Arial"/>
                <w:szCs w:val="20"/>
              </w:rPr>
              <w:t>Then Channel Number = 0x00, Lock Status = 0x00, Skip Status = 0x00</w:t>
            </w:r>
          </w:p>
        </w:tc>
      </w:tr>
    </w:tbl>
    <w:p w14:paraId="37CDBB3A" w14:textId="77777777" w:rsidR="00E9111B" w:rsidRDefault="00E9111B">
      <w:pPr>
        <w:rPr>
          <w:lang w:val="en-GB"/>
        </w:rPr>
      </w:pPr>
    </w:p>
    <w:p w14:paraId="6A947290" w14:textId="77777777" w:rsidR="0042307E" w:rsidRDefault="0042307E" w:rsidP="0042307E">
      <w:pPr>
        <w:pStyle w:val="Heading4"/>
      </w:pPr>
      <w:r w:rsidRPr="00B9479B">
        <w:t>TP-LOG-TPL-REQ-023164/A-SID-69-SDARS_ChannelInfo_Rsp (</w:t>
      </w:r>
      <w:proofErr w:type="spellStart"/>
      <w:r w:rsidRPr="00B9479B">
        <w:t>TcSE</w:t>
      </w:r>
      <w:proofErr w:type="spellEnd"/>
      <w:r w:rsidRPr="00B9479B">
        <w:t xml:space="preserve"> ROIN-147031-3)</w:t>
      </w:r>
    </w:p>
    <w:p w14:paraId="5BFBFDFD"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3369 (Coding Table II) bytes</w:t>
      </w:r>
    </w:p>
    <w:p w14:paraId="6D4BC08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0E25F148"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0x69: </w:t>
      </w:r>
      <w:proofErr w:type="spellStart"/>
      <w:r>
        <w:rPr>
          <w:rStyle w:val="spelle"/>
          <w:rFonts w:cs="Arial"/>
          <w:szCs w:val="20"/>
        </w:rPr>
        <w:t>SDARS_ChannelInfo_Rsp</w:t>
      </w:r>
      <w:proofErr w:type="spellEnd"/>
    </w:p>
    <w:p w14:paraId="60A622E8"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6096109F" w14:textId="77777777" w:rsidR="00E9111B" w:rsidRDefault="0042307E">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14:paraId="780884A4"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79D58275"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0EFABE83"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446B72BE"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691DC3FA"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35F44FAC"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8A14B01" w14:textId="77777777" w:rsidR="00E9111B" w:rsidRDefault="0042307E">
      <w:pPr>
        <w:autoSpaceDE w:val="0"/>
        <w:autoSpaceDN w:val="0"/>
        <w:adjustRightInd w:val="0"/>
        <w:ind w:left="1260"/>
        <w:rPr>
          <w:rFonts w:cs="Arial"/>
          <w:i/>
          <w:iCs/>
          <w:szCs w:val="20"/>
        </w:rPr>
      </w:pPr>
      <w:r>
        <w:rPr>
          <w:rFonts w:cs="Arial"/>
          <w:i/>
          <w:iCs/>
          <w:szCs w:val="20"/>
        </w:rPr>
        <w:t>Bit 0-5: Reserved</w:t>
      </w:r>
    </w:p>
    <w:p w14:paraId="5EC7572E" w14:textId="77777777" w:rsidR="00E9111B" w:rsidRDefault="00E9111B">
      <w:pPr>
        <w:autoSpaceDE w:val="0"/>
        <w:autoSpaceDN w:val="0"/>
        <w:adjustRightInd w:val="0"/>
        <w:ind w:left="1260"/>
        <w:rPr>
          <w:rFonts w:cs="Arial"/>
          <w:i/>
          <w:iCs/>
          <w:szCs w:val="20"/>
        </w:rPr>
      </w:pPr>
    </w:p>
    <w:p w14:paraId="20685641" w14:textId="77777777" w:rsidR="00E9111B" w:rsidRDefault="0042307E">
      <w:pPr>
        <w:autoSpaceDE w:val="0"/>
        <w:autoSpaceDN w:val="0"/>
        <w:adjustRightInd w:val="0"/>
        <w:ind w:left="1260"/>
        <w:rPr>
          <w:rFonts w:cs="Arial"/>
          <w:i/>
          <w:iCs/>
          <w:szCs w:val="20"/>
        </w:rPr>
      </w:pPr>
      <w:r>
        <w:rPr>
          <w:rFonts w:cs="Arial"/>
          <w:i/>
          <w:iCs/>
          <w:szCs w:val="20"/>
        </w:rPr>
        <w:t>Bit 6-7: Coding</w:t>
      </w:r>
    </w:p>
    <w:p w14:paraId="5DC1CD95" w14:textId="77777777" w:rsidR="00E9111B" w:rsidRDefault="0042307E">
      <w:pPr>
        <w:autoSpaceDE w:val="0"/>
        <w:autoSpaceDN w:val="0"/>
        <w:adjustRightInd w:val="0"/>
        <w:ind w:left="1890"/>
        <w:rPr>
          <w:rFonts w:cs="Arial"/>
          <w:szCs w:val="20"/>
        </w:rPr>
      </w:pPr>
      <w:r>
        <w:rPr>
          <w:rFonts w:cs="Arial"/>
          <w:szCs w:val="20"/>
        </w:rPr>
        <w:t>0x1: Coding Table II</w:t>
      </w:r>
    </w:p>
    <w:p w14:paraId="6EF8C264" w14:textId="77777777" w:rsidR="00E9111B" w:rsidRDefault="0042307E">
      <w:pPr>
        <w:autoSpaceDE w:val="0"/>
        <w:autoSpaceDN w:val="0"/>
        <w:adjustRightInd w:val="0"/>
        <w:ind w:left="1890"/>
        <w:rPr>
          <w:rFonts w:cs="Arial"/>
          <w:szCs w:val="20"/>
        </w:rPr>
      </w:pPr>
      <w:r>
        <w:rPr>
          <w:rFonts w:cs="Arial"/>
          <w:szCs w:val="20"/>
        </w:rPr>
        <w:t>0x00-0xFF Latin-9 (1 byte per char)</w:t>
      </w:r>
    </w:p>
    <w:p w14:paraId="58465A6E"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Style w:val="spelle"/>
          <w:rFonts w:cs="Arial"/>
          <w:b/>
          <w:snapToGrid w:val="0"/>
          <w:szCs w:val="20"/>
        </w:rPr>
        <w:t>RspCode</w:t>
      </w:r>
      <w:proofErr w:type="spellEnd"/>
    </w:p>
    <w:p w14:paraId="1E082194" w14:textId="77777777" w:rsidR="00E9111B" w:rsidRDefault="0042307E">
      <w:pPr>
        <w:tabs>
          <w:tab w:val="left" w:pos="709"/>
          <w:tab w:val="left" w:pos="1276"/>
          <w:tab w:val="left" w:pos="1843"/>
          <w:tab w:val="left" w:pos="2419"/>
        </w:tabs>
        <w:spacing w:after="60"/>
        <w:ind w:left="1276"/>
        <w:rPr>
          <w:rFonts w:cs="Arial"/>
          <w:i/>
          <w:szCs w:val="20"/>
        </w:rPr>
      </w:pPr>
      <w:r>
        <w:rPr>
          <w:rFonts w:cs="Arial"/>
          <w:i/>
          <w:szCs w:val="20"/>
        </w:rPr>
        <w:t>Bit 0-</w:t>
      </w:r>
      <w:proofErr w:type="gramStart"/>
      <w:r>
        <w:rPr>
          <w:rFonts w:cs="Arial"/>
          <w:i/>
          <w:szCs w:val="20"/>
        </w:rPr>
        <w:t>7:RspCode</w:t>
      </w:r>
      <w:proofErr w:type="gramEnd"/>
    </w:p>
    <w:p w14:paraId="38FCE8A8" w14:textId="77777777" w:rsidR="00E9111B" w:rsidRDefault="0042307E">
      <w:pPr>
        <w:tabs>
          <w:tab w:val="left" w:pos="1843"/>
        </w:tabs>
        <w:ind w:left="1843" w:hanging="1843"/>
        <w:rPr>
          <w:rFonts w:cs="Arial"/>
          <w:bCs/>
          <w:snapToGrid w:val="0"/>
          <w:szCs w:val="20"/>
        </w:rPr>
      </w:pPr>
      <w:r>
        <w:rPr>
          <w:rFonts w:cs="Arial"/>
          <w:bCs/>
          <w:snapToGrid w:val="0"/>
          <w:szCs w:val="20"/>
        </w:rPr>
        <w:tab/>
        <w:t>0x0:  Reserved</w:t>
      </w:r>
    </w:p>
    <w:p w14:paraId="59765038"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List Info</w:t>
      </w:r>
    </w:p>
    <w:p w14:paraId="2AF0505B" w14:textId="77777777" w:rsidR="00E9111B" w:rsidRDefault="0042307E">
      <w:pPr>
        <w:tabs>
          <w:tab w:val="left" w:pos="1843"/>
        </w:tabs>
        <w:ind w:left="1843" w:hanging="1843"/>
        <w:rPr>
          <w:rFonts w:cs="Arial"/>
          <w:bCs/>
          <w:snapToGrid w:val="0"/>
          <w:szCs w:val="20"/>
        </w:rPr>
      </w:pPr>
      <w:r>
        <w:rPr>
          <w:rFonts w:cs="Arial"/>
          <w:bCs/>
          <w:snapToGrid w:val="0"/>
          <w:szCs w:val="20"/>
        </w:rPr>
        <w:tab/>
        <w:t>0x2:  Locked</w:t>
      </w:r>
    </w:p>
    <w:p w14:paraId="60478EFE" w14:textId="77777777" w:rsidR="00E9111B" w:rsidRDefault="0042307E">
      <w:pPr>
        <w:tabs>
          <w:tab w:val="left" w:pos="1843"/>
        </w:tabs>
        <w:ind w:left="1843" w:hanging="1843"/>
        <w:rPr>
          <w:rFonts w:cs="Arial"/>
          <w:bCs/>
          <w:snapToGrid w:val="0"/>
          <w:szCs w:val="20"/>
        </w:rPr>
      </w:pPr>
      <w:r>
        <w:rPr>
          <w:rFonts w:cs="Arial"/>
          <w:bCs/>
          <w:snapToGrid w:val="0"/>
          <w:szCs w:val="20"/>
        </w:rPr>
        <w:tab/>
        <w:t>0x3:  Unlocked</w:t>
      </w:r>
    </w:p>
    <w:p w14:paraId="3445A19B" w14:textId="77777777" w:rsidR="00E9111B" w:rsidRDefault="0042307E">
      <w:pPr>
        <w:tabs>
          <w:tab w:val="left" w:pos="1843"/>
        </w:tabs>
        <w:ind w:left="1843" w:hanging="1843"/>
        <w:rPr>
          <w:rFonts w:cs="Arial"/>
          <w:bCs/>
          <w:snapToGrid w:val="0"/>
          <w:szCs w:val="20"/>
        </w:rPr>
      </w:pPr>
      <w:r>
        <w:rPr>
          <w:rFonts w:cs="Arial"/>
          <w:bCs/>
          <w:snapToGrid w:val="0"/>
          <w:szCs w:val="20"/>
        </w:rPr>
        <w:tab/>
        <w:t>0x4:  Skipped</w:t>
      </w:r>
    </w:p>
    <w:p w14:paraId="6E559065" w14:textId="77777777" w:rsidR="00E9111B" w:rsidRDefault="0042307E">
      <w:pPr>
        <w:tabs>
          <w:tab w:val="left" w:pos="1843"/>
        </w:tabs>
        <w:ind w:left="1843" w:hanging="1843"/>
        <w:rPr>
          <w:rFonts w:cs="Arial"/>
          <w:bCs/>
          <w:snapToGrid w:val="0"/>
          <w:szCs w:val="20"/>
        </w:rPr>
      </w:pPr>
      <w:r>
        <w:rPr>
          <w:rFonts w:cs="Arial"/>
          <w:bCs/>
          <w:snapToGrid w:val="0"/>
          <w:szCs w:val="20"/>
        </w:rPr>
        <w:tab/>
        <w:t>0x5:  Skip Cleared</w:t>
      </w:r>
    </w:p>
    <w:p w14:paraId="639171C5" w14:textId="77777777" w:rsidR="00E9111B" w:rsidRDefault="0042307E">
      <w:pPr>
        <w:tabs>
          <w:tab w:val="left" w:pos="1843"/>
        </w:tabs>
        <w:ind w:left="1843" w:hanging="1843"/>
        <w:rPr>
          <w:rFonts w:cs="Arial"/>
          <w:bCs/>
          <w:snapToGrid w:val="0"/>
          <w:szCs w:val="20"/>
        </w:rPr>
      </w:pPr>
      <w:r>
        <w:rPr>
          <w:rFonts w:cs="Arial"/>
          <w:bCs/>
          <w:snapToGrid w:val="0"/>
          <w:szCs w:val="20"/>
        </w:rPr>
        <w:tab/>
        <w:t>0x6:  Skip List</w:t>
      </w:r>
    </w:p>
    <w:p w14:paraId="5DC66ECD" w14:textId="77777777" w:rsidR="00E9111B" w:rsidRDefault="0042307E">
      <w:pPr>
        <w:tabs>
          <w:tab w:val="left" w:pos="1843"/>
        </w:tabs>
        <w:ind w:left="1843" w:hanging="1843"/>
        <w:rPr>
          <w:rFonts w:cs="Arial"/>
          <w:bCs/>
          <w:snapToGrid w:val="0"/>
          <w:szCs w:val="20"/>
        </w:rPr>
      </w:pPr>
      <w:r>
        <w:rPr>
          <w:rFonts w:cs="Arial"/>
          <w:bCs/>
          <w:snapToGrid w:val="0"/>
          <w:szCs w:val="20"/>
        </w:rPr>
        <w:tab/>
        <w:t>0x7:  PID Request</w:t>
      </w:r>
    </w:p>
    <w:p w14:paraId="20959F51" w14:textId="77777777" w:rsidR="00E9111B" w:rsidRDefault="0042307E">
      <w:pPr>
        <w:tabs>
          <w:tab w:val="left" w:pos="1843"/>
        </w:tabs>
        <w:ind w:left="1843" w:hanging="1843"/>
        <w:rPr>
          <w:rFonts w:cs="Arial"/>
          <w:bCs/>
          <w:snapToGrid w:val="0"/>
          <w:szCs w:val="20"/>
        </w:rPr>
      </w:pPr>
      <w:r>
        <w:rPr>
          <w:rFonts w:cs="Arial"/>
          <w:bCs/>
          <w:snapToGrid w:val="0"/>
          <w:szCs w:val="20"/>
        </w:rPr>
        <w:tab/>
        <w:t>...</w:t>
      </w:r>
    </w:p>
    <w:p w14:paraId="270DAF08"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w:t>
      </w:r>
      <w:proofErr w:type="gramStart"/>
      <w:r>
        <w:rPr>
          <w:rFonts w:cs="Arial"/>
          <w:bCs/>
          <w:snapToGrid w:val="0"/>
          <w:szCs w:val="20"/>
          <w:lang w:val="en-GB"/>
        </w:rPr>
        <w:t>8..</w:t>
      </w:r>
      <w:proofErr w:type="gramEnd"/>
      <w:r>
        <w:rPr>
          <w:rFonts w:cs="Arial"/>
          <w:bCs/>
          <w:snapToGrid w:val="0"/>
          <w:szCs w:val="20"/>
          <w:lang w:val="en-GB"/>
        </w:rPr>
        <w:t>0xFF:  Reserved</w:t>
      </w:r>
    </w:p>
    <w:p w14:paraId="5300A01E"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Category</w:t>
      </w:r>
    </w:p>
    <w:p w14:paraId="5A0B9369" w14:textId="77777777" w:rsidR="00E9111B" w:rsidRDefault="0042307E">
      <w:pPr>
        <w:tabs>
          <w:tab w:val="left" w:pos="709"/>
          <w:tab w:val="left" w:pos="1276"/>
          <w:tab w:val="left" w:pos="1843"/>
          <w:tab w:val="left" w:pos="2419"/>
        </w:tabs>
        <w:ind w:left="1843"/>
        <w:rPr>
          <w:rFonts w:cs="Arial"/>
          <w:szCs w:val="20"/>
        </w:rPr>
      </w:pPr>
      <w:r>
        <w:rPr>
          <w:rFonts w:cs="Arial"/>
          <w:szCs w:val="20"/>
        </w:rPr>
        <w:t>0x00: All</w:t>
      </w:r>
    </w:p>
    <w:p w14:paraId="09230E4C" w14:textId="77777777" w:rsidR="00E9111B" w:rsidRDefault="0042307E">
      <w:pPr>
        <w:tabs>
          <w:tab w:val="left" w:pos="709"/>
          <w:tab w:val="left" w:pos="1276"/>
          <w:tab w:val="left" w:pos="1843"/>
          <w:tab w:val="left" w:pos="2419"/>
        </w:tabs>
        <w:ind w:left="1843"/>
        <w:rPr>
          <w:rFonts w:cs="Arial"/>
          <w:szCs w:val="20"/>
        </w:rPr>
      </w:pPr>
      <w:r>
        <w:rPr>
          <w:rFonts w:cs="Arial"/>
          <w:szCs w:val="20"/>
        </w:rPr>
        <w:t>0x01:  Category 1</w:t>
      </w:r>
    </w:p>
    <w:p w14:paraId="20E82359" w14:textId="77777777" w:rsidR="00E9111B" w:rsidRDefault="0042307E">
      <w:pPr>
        <w:tabs>
          <w:tab w:val="left" w:pos="709"/>
          <w:tab w:val="left" w:pos="1276"/>
          <w:tab w:val="left" w:pos="1843"/>
          <w:tab w:val="left" w:pos="2419"/>
        </w:tabs>
        <w:ind w:left="1843"/>
        <w:rPr>
          <w:rFonts w:cs="Arial"/>
          <w:szCs w:val="20"/>
        </w:rPr>
      </w:pPr>
      <w:r>
        <w:rPr>
          <w:rFonts w:cs="Arial"/>
          <w:szCs w:val="20"/>
        </w:rPr>
        <w:t>0x02:  Category 2</w:t>
      </w:r>
    </w:p>
    <w:p w14:paraId="04A0C77B"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27116B5D" w14:textId="77777777" w:rsidR="00E9111B" w:rsidRDefault="0042307E">
      <w:pPr>
        <w:tabs>
          <w:tab w:val="left" w:pos="709"/>
          <w:tab w:val="left" w:pos="1276"/>
          <w:tab w:val="left" w:pos="1843"/>
          <w:tab w:val="left" w:pos="2419"/>
        </w:tabs>
        <w:ind w:left="1843"/>
        <w:rPr>
          <w:rFonts w:cs="Arial"/>
          <w:szCs w:val="20"/>
        </w:rPr>
      </w:pPr>
      <w:r>
        <w:rPr>
          <w:rFonts w:cs="Arial"/>
          <w:szCs w:val="20"/>
        </w:rPr>
        <w:t>0xF9:  Category 249</w:t>
      </w:r>
    </w:p>
    <w:p w14:paraId="625092AB" w14:textId="77777777" w:rsidR="00E9111B" w:rsidRDefault="0042307E">
      <w:pPr>
        <w:tabs>
          <w:tab w:val="left" w:pos="709"/>
          <w:tab w:val="left" w:pos="1276"/>
          <w:tab w:val="left" w:pos="1843"/>
          <w:tab w:val="left" w:pos="2419"/>
        </w:tabs>
        <w:ind w:left="1843"/>
        <w:rPr>
          <w:rFonts w:cs="Arial"/>
          <w:szCs w:val="20"/>
        </w:rPr>
      </w:pPr>
      <w:r>
        <w:rPr>
          <w:rFonts w:cs="Arial"/>
          <w:szCs w:val="20"/>
        </w:rPr>
        <w:t>0xFA:  Sirius 1</w:t>
      </w:r>
    </w:p>
    <w:p w14:paraId="481799B0" w14:textId="77777777" w:rsidR="00E9111B" w:rsidRDefault="0042307E">
      <w:pPr>
        <w:tabs>
          <w:tab w:val="left" w:pos="709"/>
          <w:tab w:val="left" w:pos="1276"/>
          <w:tab w:val="left" w:pos="1843"/>
          <w:tab w:val="left" w:pos="2419"/>
        </w:tabs>
        <w:ind w:left="1843"/>
        <w:rPr>
          <w:rFonts w:cs="Arial"/>
          <w:szCs w:val="20"/>
        </w:rPr>
      </w:pPr>
      <w:r>
        <w:rPr>
          <w:rFonts w:cs="Arial"/>
          <w:szCs w:val="20"/>
        </w:rPr>
        <w:t>0xFB:  Sirius 2</w:t>
      </w:r>
    </w:p>
    <w:p w14:paraId="4C6FE089" w14:textId="77777777" w:rsidR="00E9111B" w:rsidRDefault="0042307E">
      <w:pPr>
        <w:tabs>
          <w:tab w:val="left" w:pos="709"/>
          <w:tab w:val="left" w:pos="1276"/>
          <w:tab w:val="left" w:pos="1843"/>
          <w:tab w:val="left" w:pos="2419"/>
        </w:tabs>
        <w:ind w:left="1843"/>
        <w:rPr>
          <w:rFonts w:cs="Arial"/>
          <w:szCs w:val="20"/>
        </w:rPr>
      </w:pPr>
      <w:r>
        <w:rPr>
          <w:rFonts w:cs="Arial"/>
          <w:szCs w:val="20"/>
        </w:rPr>
        <w:t>0xFC:  Sirius 3</w:t>
      </w:r>
    </w:p>
    <w:p w14:paraId="7B05BB50" w14:textId="77777777" w:rsidR="00E9111B" w:rsidRDefault="0042307E">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0xFD…0xFF:  Reserved</w:t>
      </w:r>
    </w:p>
    <w:p w14:paraId="25EFDA36"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 xml:space="preserve">:  </w:t>
      </w:r>
    </w:p>
    <w:p w14:paraId="7D92FDB0" w14:textId="77777777" w:rsidR="00E9111B" w:rsidRDefault="0042307E" w:rsidP="00BE776A">
      <w:pPr>
        <w:pBdr>
          <w:top w:val="single" w:sz="4" w:space="1" w:color="auto"/>
          <w:left w:val="single" w:sz="4" w:space="4" w:color="auto"/>
          <w:bottom w:val="single" w:sz="4" w:space="1" w:color="auto"/>
          <w:right w:val="single" w:sz="4" w:space="4" w:color="auto"/>
        </w:pBdr>
        <w:ind w:left="576" w:right="288" w:firstLine="180"/>
        <w:rPr>
          <w:rFonts w:cs="Arial"/>
          <w:i/>
          <w:szCs w:val="20"/>
        </w:rPr>
      </w:pPr>
      <w:r>
        <w:rPr>
          <w:rFonts w:cs="Arial"/>
          <w:i/>
          <w:szCs w:val="20"/>
        </w:rPr>
        <w:t xml:space="preserve">If </w:t>
      </w:r>
      <w:proofErr w:type="spellStart"/>
      <w:r>
        <w:rPr>
          <w:rStyle w:val="spelle"/>
          <w:rFonts w:cs="Arial"/>
          <w:i/>
          <w:szCs w:val="20"/>
        </w:rPr>
        <w:t>RspCode</w:t>
      </w:r>
      <w:proofErr w:type="spellEnd"/>
      <w:r>
        <w:rPr>
          <w:rFonts w:cs="Arial"/>
          <w:i/>
          <w:szCs w:val="20"/>
        </w:rPr>
        <w:t xml:space="preserve"> = Locked/Unlocked/Skipped/Skip Cleared/Skip List, Then Category = FF</w:t>
      </w:r>
    </w:p>
    <w:p w14:paraId="0B1B525C" w14:textId="77777777" w:rsidR="00E9111B" w:rsidRDefault="00E9111B" w:rsidP="00BE776A">
      <w:pPr>
        <w:pBdr>
          <w:top w:val="single" w:sz="4" w:space="1" w:color="auto"/>
          <w:left w:val="single" w:sz="4" w:space="4" w:color="auto"/>
          <w:bottom w:val="single" w:sz="4" w:space="1" w:color="auto"/>
          <w:right w:val="single" w:sz="4" w:space="4" w:color="auto"/>
        </w:pBdr>
        <w:ind w:left="576" w:right="288"/>
        <w:rPr>
          <w:rFonts w:cs="Arial"/>
          <w:i/>
          <w:szCs w:val="20"/>
        </w:rPr>
      </w:pPr>
    </w:p>
    <w:p w14:paraId="32334BFE" w14:textId="77777777" w:rsidR="00E9111B" w:rsidRDefault="0042307E" w:rsidP="00BE776A">
      <w:pPr>
        <w:pBdr>
          <w:top w:val="single" w:sz="4" w:space="1" w:color="auto"/>
          <w:left w:val="single" w:sz="4" w:space="4" w:color="auto"/>
          <w:bottom w:val="single" w:sz="4" w:space="1" w:color="auto"/>
          <w:right w:val="single" w:sz="4" w:space="4" w:color="auto"/>
        </w:pBdr>
        <w:ind w:left="576" w:right="288" w:firstLine="180"/>
        <w:rPr>
          <w:rFonts w:cs="Arial"/>
          <w:i/>
          <w:szCs w:val="20"/>
        </w:rPr>
      </w:pPr>
      <w:r>
        <w:rPr>
          <w:rFonts w:cs="Arial"/>
          <w:i/>
          <w:szCs w:val="20"/>
        </w:rPr>
        <w:t xml:space="preserve">If </w:t>
      </w:r>
      <w:proofErr w:type="spellStart"/>
      <w:r>
        <w:rPr>
          <w:rStyle w:val="spelle"/>
          <w:rFonts w:cs="Arial"/>
          <w:i/>
          <w:szCs w:val="20"/>
        </w:rPr>
        <w:t>RspCode</w:t>
      </w:r>
      <w:proofErr w:type="spellEnd"/>
      <w:r>
        <w:rPr>
          <w:rFonts w:cs="Arial"/>
          <w:i/>
          <w:szCs w:val="20"/>
        </w:rPr>
        <w:t xml:space="preserve"> = PID REQUEST, then Category = All</w:t>
      </w:r>
    </w:p>
    <w:p w14:paraId="74F72E6E" w14:textId="77777777" w:rsidR="00E9111B" w:rsidRDefault="00E9111B">
      <w:pPr>
        <w:tabs>
          <w:tab w:val="left" w:pos="1843"/>
        </w:tabs>
        <w:ind w:left="1843" w:hanging="1843"/>
        <w:rPr>
          <w:rFonts w:cs="Arial"/>
          <w:bCs/>
          <w:snapToGrid w:val="0"/>
          <w:szCs w:val="20"/>
          <w:lang w:val="en-GB"/>
        </w:rPr>
      </w:pPr>
    </w:p>
    <w:p w14:paraId="49BD260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 xml:space="preserve">Byte 6: </w:t>
      </w:r>
      <w:proofErr w:type="spellStart"/>
      <w:r>
        <w:rPr>
          <w:rStyle w:val="spelle"/>
          <w:rFonts w:cs="Arial"/>
          <w:b/>
          <w:snapToGrid w:val="0"/>
          <w:szCs w:val="20"/>
        </w:rPr>
        <w:t>NumberOfItems</w:t>
      </w:r>
      <w:proofErr w:type="spellEnd"/>
    </w:p>
    <w:p w14:paraId="78689BF4"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6033CF6F"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3EA9AF77"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0EBD2F6A"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0AD0BE6B"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0525B83C"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13199377"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rPr>
      </w:pPr>
      <w:r>
        <w:rPr>
          <w:rFonts w:cs="Arial"/>
          <w:b/>
          <w:i/>
          <w:szCs w:val="20"/>
          <w:lang w:val="en-GB"/>
        </w:rPr>
        <w:t>Note:</w:t>
      </w:r>
      <w:r>
        <w:rPr>
          <w:rFonts w:cs="Arial"/>
          <w:i/>
          <w:szCs w:val="20"/>
          <w:lang w:val="en-GB"/>
        </w:rPr>
        <w:t xml:space="preserve">  </w:t>
      </w:r>
      <w:r>
        <w:rPr>
          <w:rFonts w:cs="Arial"/>
          <w:i/>
          <w:szCs w:val="20"/>
        </w:rPr>
        <w:t xml:space="preserve">If </w:t>
      </w:r>
      <w:proofErr w:type="spellStart"/>
      <w:r>
        <w:rPr>
          <w:rStyle w:val="spelle"/>
          <w:rFonts w:cs="Arial"/>
          <w:i/>
          <w:szCs w:val="20"/>
        </w:rPr>
        <w:t>RspCode</w:t>
      </w:r>
      <w:proofErr w:type="spellEnd"/>
      <w:r>
        <w:rPr>
          <w:rFonts w:cs="Arial"/>
          <w:i/>
          <w:szCs w:val="20"/>
        </w:rPr>
        <w:t xml:space="preserve"> = List Info, Then the max number of items returned is limited to 18.</w:t>
      </w:r>
    </w:p>
    <w:p w14:paraId="573B0283"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rPr>
      </w:pPr>
      <w:r>
        <w:rPr>
          <w:rFonts w:cs="Arial"/>
          <w:b/>
          <w:i/>
          <w:szCs w:val="20"/>
        </w:rPr>
        <w:t xml:space="preserve">Note: </w:t>
      </w:r>
      <w:r>
        <w:rPr>
          <w:rFonts w:cs="Arial"/>
          <w:i/>
          <w:szCs w:val="20"/>
        </w:rPr>
        <w:t xml:space="preserve">If </w:t>
      </w:r>
      <w:proofErr w:type="spellStart"/>
      <w:r>
        <w:rPr>
          <w:rStyle w:val="spelle"/>
          <w:rFonts w:cs="Arial"/>
          <w:i/>
          <w:szCs w:val="20"/>
        </w:rPr>
        <w:t>NumberOfItems</w:t>
      </w:r>
      <w:proofErr w:type="spellEnd"/>
      <w:r>
        <w:rPr>
          <w:rFonts w:cs="Arial"/>
          <w:i/>
          <w:szCs w:val="20"/>
        </w:rPr>
        <w:t xml:space="preserve"> exceeds </w:t>
      </w:r>
      <w:proofErr w:type="gramStart"/>
      <w:r>
        <w:rPr>
          <w:rFonts w:cs="Arial"/>
          <w:i/>
          <w:szCs w:val="20"/>
        </w:rPr>
        <w:t>amount</w:t>
      </w:r>
      <w:proofErr w:type="gramEnd"/>
      <w:r>
        <w:rPr>
          <w:rFonts w:cs="Arial"/>
          <w:i/>
          <w:szCs w:val="20"/>
        </w:rPr>
        <w:t xml:space="preserve"> of items available, the maximum number of items available will be returned.</w:t>
      </w:r>
    </w:p>
    <w:p w14:paraId="0DDC43F8" w14:textId="77777777" w:rsidR="00E9111B" w:rsidRDefault="00E9111B">
      <w:pPr>
        <w:tabs>
          <w:tab w:val="left" w:pos="709"/>
          <w:tab w:val="left" w:pos="1276"/>
          <w:tab w:val="left" w:pos="1843"/>
          <w:tab w:val="left" w:pos="2419"/>
        </w:tabs>
        <w:spacing w:before="120" w:after="60"/>
        <w:ind w:left="709"/>
        <w:rPr>
          <w:rFonts w:cs="Arial"/>
          <w:b/>
          <w:snapToGrid w:val="0"/>
          <w:szCs w:val="20"/>
        </w:rPr>
      </w:pPr>
    </w:p>
    <w:p w14:paraId="5628358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proofErr w:type="spellStart"/>
      <w:r>
        <w:rPr>
          <w:rStyle w:val="spelle"/>
          <w:rFonts w:cs="Arial"/>
          <w:b/>
          <w:snapToGrid w:val="0"/>
          <w:szCs w:val="20"/>
        </w:rPr>
        <w:t>StartIndex</w:t>
      </w:r>
      <w:proofErr w:type="spellEnd"/>
    </w:p>
    <w:p w14:paraId="5F9AF507"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56B6FE16" w14:textId="77777777" w:rsidR="00E9111B" w:rsidRDefault="0042307E">
      <w:pPr>
        <w:tabs>
          <w:tab w:val="left" w:pos="709"/>
          <w:tab w:val="left" w:pos="1276"/>
          <w:tab w:val="left" w:pos="1843"/>
          <w:tab w:val="left" w:pos="2419"/>
        </w:tabs>
        <w:ind w:left="1843"/>
        <w:rPr>
          <w:rFonts w:cs="Arial"/>
          <w:szCs w:val="20"/>
        </w:rPr>
      </w:pPr>
      <w:r>
        <w:rPr>
          <w:rFonts w:cs="Arial"/>
          <w:szCs w:val="20"/>
        </w:rPr>
        <w:t>0x01:  1</w:t>
      </w:r>
    </w:p>
    <w:p w14:paraId="453E6516" w14:textId="77777777" w:rsidR="00E9111B" w:rsidRDefault="0042307E">
      <w:pPr>
        <w:tabs>
          <w:tab w:val="left" w:pos="709"/>
          <w:tab w:val="left" w:pos="1276"/>
          <w:tab w:val="left" w:pos="1843"/>
          <w:tab w:val="left" w:pos="2419"/>
        </w:tabs>
        <w:ind w:left="1843"/>
        <w:rPr>
          <w:rFonts w:cs="Arial"/>
          <w:szCs w:val="20"/>
        </w:rPr>
      </w:pPr>
      <w:r>
        <w:rPr>
          <w:rFonts w:cs="Arial"/>
          <w:szCs w:val="20"/>
        </w:rPr>
        <w:t>0x02:  2</w:t>
      </w:r>
    </w:p>
    <w:p w14:paraId="05B8E7B2"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219D3DF4" w14:textId="77777777" w:rsidR="00E9111B" w:rsidRDefault="0042307E">
      <w:pPr>
        <w:tabs>
          <w:tab w:val="left" w:pos="709"/>
          <w:tab w:val="left" w:pos="1276"/>
          <w:tab w:val="left" w:pos="1843"/>
          <w:tab w:val="left" w:pos="2419"/>
        </w:tabs>
        <w:ind w:left="1843"/>
        <w:rPr>
          <w:rFonts w:cs="Arial"/>
          <w:szCs w:val="20"/>
        </w:rPr>
      </w:pPr>
      <w:r>
        <w:rPr>
          <w:rFonts w:cs="Arial"/>
          <w:szCs w:val="20"/>
        </w:rPr>
        <w:t>0xFE:  254</w:t>
      </w:r>
    </w:p>
    <w:p w14:paraId="285E8C83"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4E415362"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8: </w:t>
      </w:r>
      <w:proofErr w:type="spellStart"/>
      <w:r>
        <w:rPr>
          <w:rStyle w:val="spelle"/>
          <w:rFonts w:cs="Arial"/>
          <w:b/>
          <w:snapToGrid w:val="0"/>
          <w:szCs w:val="20"/>
        </w:rPr>
        <w:t>ItemsInCategory</w:t>
      </w:r>
      <w:proofErr w:type="spellEnd"/>
    </w:p>
    <w:p w14:paraId="3B28AF9E" w14:textId="77777777" w:rsidR="00E9111B" w:rsidRDefault="0042307E">
      <w:pPr>
        <w:tabs>
          <w:tab w:val="left" w:pos="709"/>
          <w:tab w:val="left" w:pos="1276"/>
          <w:tab w:val="left" w:pos="1843"/>
          <w:tab w:val="left" w:pos="2419"/>
        </w:tabs>
        <w:ind w:left="1843"/>
        <w:rPr>
          <w:rFonts w:cs="Arial"/>
          <w:szCs w:val="20"/>
        </w:rPr>
      </w:pPr>
      <w:r>
        <w:rPr>
          <w:rFonts w:cs="Arial"/>
          <w:szCs w:val="20"/>
        </w:rPr>
        <w:t>0x00: Reserved</w:t>
      </w:r>
    </w:p>
    <w:p w14:paraId="22E61226" w14:textId="77777777" w:rsidR="00E9111B" w:rsidRDefault="0042307E">
      <w:pPr>
        <w:tabs>
          <w:tab w:val="left" w:pos="709"/>
          <w:tab w:val="left" w:pos="1276"/>
          <w:tab w:val="left" w:pos="1843"/>
          <w:tab w:val="left" w:pos="2419"/>
        </w:tabs>
        <w:ind w:left="1843"/>
        <w:rPr>
          <w:rFonts w:cs="Arial"/>
          <w:szCs w:val="20"/>
        </w:rPr>
      </w:pPr>
      <w:r>
        <w:rPr>
          <w:rFonts w:cs="Arial"/>
          <w:szCs w:val="20"/>
        </w:rPr>
        <w:t>0x01: Items Available 1</w:t>
      </w:r>
    </w:p>
    <w:p w14:paraId="6F52F5CC" w14:textId="77777777" w:rsidR="00E9111B" w:rsidRDefault="0042307E">
      <w:pPr>
        <w:tabs>
          <w:tab w:val="left" w:pos="709"/>
          <w:tab w:val="left" w:pos="1276"/>
          <w:tab w:val="left" w:pos="1843"/>
          <w:tab w:val="left" w:pos="2419"/>
        </w:tabs>
        <w:ind w:left="1843"/>
        <w:rPr>
          <w:rFonts w:cs="Arial"/>
          <w:szCs w:val="20"/>
        </w:rPr>
      </w:pPr>
      <w:r>
        <w:rPr>
          <w:rFonts w:cs="Arial"/>
          <w:szCs w:val="20"/>
        </w:rPr>
        <w:t>0x02:  Items Available 2</w:t>
      </w:r>
    </w:p>
    <w:p w14:paraId="5CAC8393" w14:textId="77777777" w:rsidR="00E9111B" w:rsidRDefault="0042307E">
      <w:pPr>
        <w:tabs>
          <w:tab w:val="left" w:pos="709"/>
          <w:tab w:val="left" w:pos="1276"/>
          <w:tab w:val="left" w:pos="1843"/>
          <w:tab w:val="left" w:pos="2419"/>
        </w:tabs>
        <w:ind w:left="1843"/>
        <w:rPr>
          <w:rFonts w:cs="Arial"/>
          <w:szCs w:val="20"/>
        </w:rPr>
      </w:pPr>
      <w:r>
        <w:rPr>
          <w:rFonts w:cs="Arial"/>
          <w:szCs w:val="20"/>
        </w:rPr>
        <w:t>....</w:t>
      </w:r>
    </w:p>
    <w:p w14:paraId="614090F7" w14:textId="77777777" w:rsidR="00E9111B" w:rsidRDefault="0042307E">
      <w:pPr>
        <w:tabs>
          <w:tab w:val="left" w:pos="709"/>
          <w:tab w:val="left" w:pos="1276"/>
          <w:tab w:val="left" w:pos="1843"/>
          <w:tab w:val="left" w:pos="2419"/>
        </w:tabs>
        <w:ind w:left="1843"/>
        <w:rPr>
          <w:rFonts w:cs="Arial"/>
          <w:szCs w:val="20"/>
        </w:rPr>
      </w:pPr>
      <w:r>
        <w:rPr>
          <w:rFonts w:cs="Arial"/>
          <w:szCs w:val="20"/>
        </w:rPr>
        <w:t>0xFE:  Items Available 254</w:t>
      </w:r>
    </w:p>
    <w:p w14:paraId="05064986" w14:textId="77777777" w:rsidR="00E9111B" w:rsidRDefault="0042307E">
      <w:pPr>
        <w:tabs>
          <w:tab w:val="left" w:pos="709"/>
          <w:tab w:val="left" w:pos="1276"/>
          <w:tab w:val="left" w:pos="1843"/>
          <w:tab w:val="left" w:pos="2419"/>
        </w:tabs>
        <w:ind w:left="1843"/>
        <w:rPr>
          <w:rFonts w:cs="Arial"/>
          <w:szCs w:val="20"/>
        </w:rPr>
      </w:pPr>
      <w:r>
        <w:rPr>
          <w:rFonts w:cs="Arial"/>
          <w:szCs w:val="20"/>
        </w:rPr>
        <w:t>0xFF: No Entry</w:t>
      </w:r>
    </w:p>
    <w:p w14:paraId="5D3F3B79"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 xml:space="preserve">:  </w:t>
      </w:r>
      <w:r>
        <w:rPr>
          <w:rFonts w:cs="Arial"/>
          <w:i/>
          <w:szCs w:val="20"/>
        </w:rPr>
        <w:t xml:space="preserve">If </w:t>
      </w:r>
      <w:proofErr w:type="spellStart"/>
      <w:r>
        <w:rPr>
          <w:rStyle w:val="spelle"/>
          <w:rFonts w:cs="Arial"/>
          <w:i/>
          <w:szCs w:val="20"/>
        </w:rPr>
        <w:t>RspCode</w:t>
      </w:r>
      <w:proofErr w:type="spellEnd"/>
      <w:r>
        <w:rPr>
          <w:rFonts w:cs="Arial"/>
          <w:i/>
          <w:szCs w:val="20"/>
        </w:rPr>
        <w:t xml:space="preserve"> = Locked/Unlocked/Skipped/Skip Cleared/Skip List, Then </w:t>
      </w:r>
      <w:proofErr w:type="spellStart"/>
      <w:r>
        <w:rPr>
          <w:rStyle w:val="spelle"/>
          <w:rFonts w:cs="Arial"/>
          <w:i/>
          <w:szCs w:val="20"/>
        </w:rPr>
        <w:t>ItemsInCategory</w:t>
      </w:r>
      <w:proofErr w:type="spellEnd"/>
      <w:r>
        <w:rPr>
          <w:rFonts w:cs="Arial"/>
          <w:i/>
          <w:szCs w:val="20"/>
        </w:rPr>
        <w:t xml:space="preserve"> = FF</w:t>
      </w:r>
    </w:p>
    <w:p w14:paraId="5DD967B9" w14:textId="77777777" w:rsidR="00E9111B" w:rsidRDefault="00E9111B">
      <w:pPr>
        <w:tabs>
          <w:tab w:val="left" w:pos="709"/>
          <w:tab w:val="left" w:pos="1276"/>
          <w:tab w:val="left" w:pos="1843"/>
          <w:tab w:val="left" w:pos="2419"/>
        </w:tabs>
        <w:ind w:left="1843"/>
        <w:rPr>
          <w:rFonts w:cs="Arial"/>
          <w:szCs w:val="20"/>
          <w:lang w:val="en-GB"/>
        </w:rPr>
      </w:pPr>
    </w:p>
    <w:p w14:paraId="786D0B15" w14:textId="77777777" w:rsidR="00E9111B" w:rsidRDefault="0042307E">
      <w:pPr>
        <w:tabs>
          <w:tab w:val="left" w:pos="709"/>
          <w:tab w:val="left" w:pos="1276"/>
          <w:tab w:val="left" w:pos="1843"/>
          <w:tab w:val="left" w:pos="2419"/>
        </w:tabs>
        <w:spacing w:before="120" w:after="60"/>
        <w:ind w:left="709"/>
        <w:rPr>
          <w:rStyle w:val="spelle"/>
          <w:b/>
        </w:rPr>
      </w:pPr>
      <w:r>
        <w:rPr>
          <w:rFonts w:cs="Arial"/>
          <w:b/>
          <w:szCs w:val="20"/>
          <w:lang w:val="en-GB"/>
        </w:rPr>
        <w:t xml:space="preserve">Byte 9 up to 3368 </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14:paraId="0A4F0D88"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pPr>
      <w:r>
        <w:rPr>
          <w:rFonts w:cs="Arial"/>
          <w:b/>
          <w:i/>
          <w:szCs w:val="20"/>
          <w:lang w:val="en-GB"/>
        </w:rPr>
        <w:t>Note</w:t>
      </w:r>
      <w:r>
        <w:rPr>
          <w:rFonts w:cs="Arial"/>
          <w:i/>
          <w:szCs w:val="20"/>
          <w:lang w:val="en-GB"/>
        </w:rPr>
        <w:t xml:space="preserve">:  </w:t>
      </w:r>
      <w:r>
        <w:rPr>
          <w:rFonts w:cs="Arial"/>
          <w:i/>
          <w:szCs w:val="20"/>
        </w:rPr>
        <w:t xml:space="preserve">If </w:t>
      </w:r>
      <w:proofErr w:type="spellStart"/>
      <w:r>
        <w:rPr>
          <w:rStyle w:val="spelle"/>
          <w:rFonts w:cs="Arial"/>
          <w:i/>
          <w:szCs w:val="20"/>
        </w:rPr>
        <w:t>RspCode</w:t>
      </w:r>
      <w:proofErr w:type="spellEnd"/>
      <w:r>
        <w:rPr>
          <w:rFonts w:cs="Arial"/>
          <w:i/>
          <w:szCs w:val="20"/>
        </w:rPr>
        <w:t xml:space="preserve"> = List Info, Then the max number of items returned is limited to 18.</w:t>
      </w:r>
    </w:p>
    <w:p w14:paraId="15C6D946" w14:textId="77777777" w:rsidR="00E9111B" w:rsidRDefault="0042307E">
      <w:pPr>
        <w:ind w:left="1260"/>
        <w:rPr>
          <w:rFonts w:cs="Arial"/>
          <w:i/>
          <w:szCs w:val="20"/>
          <w:lang w:val="en-GB"/>
        </w:rPr>
      </w:pPr>
      <w:proofErr w:type="gramStart"/>
      <w:r>
        <w:rPr>
          <w:rFonts w:cs="Arial"/>
          <w:i/>
          <w:szCs w:val="20"/>
          <w:lang w:val="en-GB"/>
        </w:rPr>
        <w:t>Array(</w:t>
      </w:r>
      <w:proofErr w:type="gramEnd"/>
      <w:r>
        <w:rPr>
          <w:rFonts w:cs="Arial"/>
          <w:i/>
          <w:szCs w:val="20"/>
          <w:lang w:val="en-GB"/>
        </w:rPr>
        <w:t>1..NumberOfItems) of record (</w:t>
      </w:r>
      <w:proofErr w:type="spellStart"/>
      <w:r>
        <w:rPr>
          <w:rStyle w:val="spelle"/>
          <w:rFonts w:cs="Arial"/>
          <w:i/>
          <w:szCs w:val="20"/>
          <w:lang w:val="en-GB"/>
        </w:rPr>
        <w:t>ItemIndex</w:t>
      </w:r>
      <w:proofErr w:type="spellEnd"/>
      <w:r>
        <w:rPr>
          <w:rFonts w:cs="Arial"/>
          <w:i/>
          <w:szCs w:val="20"/>
          <w:lang w:val="en-GB"/>
        </w:rPr>
        <w:t>, Channel Number, Lock Status, Skip Status, PID, Short Channel Name, Long Channel Name, Song Artist, Song Title)</w:t>
      </w:r>
    </w:p>
    <w:p w14:paraId="088A151F" w14:textId="77777777" w:rsidR="00E9111B" w:rsidRDefault="00E9111B">
      <w:pPr>
        <w:ind w:left="1843"/>
        <w:rPr>
          <w:rFonts w:cs="Arial"/>
          <w:i/>
          <w:szCs w:val="20"/>
          <w:lang w:val="en-GB"/>
        </w:rPr>
      </w:pPr>
    </w:p>
    <w:p w14:paraId="3458ECB3" w14:textId="77777777" w:rsidR="00E9111B" w:rsidRDefault="0042307E">
      <w:pPr>
        <w:ind w:left="1530"/>
        <w:rPr>
          <w:rFonts w:cs="Arial"/>
          <w:i/>
          <w:szCs w:val="20"/>
          <w:lang w:val="en-GB"/>
        </w:rPr>
      </w:pPr>
      <w:r>
        <w:rPr>
          <w:rFonts w:cs="Arial"/>
          <w:i/>
          <w:szCs w:val="20"/>
          <w:lang w:val="en-GB"/>
        </w:rPr>
        <w:t>Record definition (up to 115 (Coding Table II) bytes):</w:t>
      </w:r>
    </w:p>
    <w:p w14:paraId="527D6FD5" w14:textId="77777777" w:rsidR="00E9111B" w:rsidRDefault="0042307E">
      <w:pPr>
        <w:ind w:left="1530"/>
        <w:rPr>
          <w:rFonts w:cs="Arial"/>
          <w:i/>
          <w:szCs w:val="20"/>
          <w:lang w:val="en-GB"/>
        </w:rPr>
      </w:pPr>
      <w:r>
        <w:rPr>
          <w:rFonts w:cs="Arial"/>
          <w:i/>
          <w:szCs w:val="20"/>
          <w:lang w:val="en-GB"/>
        </w:rPr>
        <w:t xml:space="preserve">Byte 0:  </w:t>
      </w:r>
      <w:proofErr w:type="spellStart"/>
      <w:r>
        <w:rPr>
          <w:rStyle w:val="spelle"/>
          <w:rFonts w:cs="Arial"/>
          <w:i/>
          <w:szCs w:val="20"/>
          <w:lang w:val="en-GB"/>
        </w:rPr>
        <w:t>ItemIndex</w:t>
      </w:r>
      <w:proofErr w:type="spellEnd"/>
    </w:p>
    <w:p w14:paraId="3138324B" w14:textId="77777777" w:rsidR="00E9111B" w:rsidRDefault="0042307E">
      <w:pPr>
        <w:ind w:left="2160"/>
        <w:rPr>
          <w:rFonts w:cs="Arial"/>
          <w:szCs w:val="20"/>
          <w:lang w:val="en-GB"/>
        </w:rPr>
      </w:pPr>
      <w:r>
        <w:rPr>
          <w:rFonts w:cs="Arial"/>
          <w:szCs w:val="20"/>
          <w:lang w:val="en-GB"/>
        </w:rPr>
        <w:t>0x</w:t>
      </w:r>
      <w:proofErr w:type="gramStart"/>
      <w:r>
        <w:rPr>
          <w:rFonts w:cs="Arial"/>
          <w:szCs w:val="20"/>
          <w:lang w:val="en-GB"/>
        </w:rPr>
        <w:t>00..</w:t>
      </w:r>
      <w:proofErr w:type="gramEnd"/>
      <w:r>
        <w:rPr>
          <w:rFonts w:cs="Arial"/>
          <w:szCs w:val="20"/>
          <w:lang w:val="en-GB"/>
        </w:rPr>
        <w:t>0xFF</w:t>
      </w:r>
    </w:p>
    <w:p w14:paraId="53EE4102" w14:textId="77777777" w:rsidR="00E9111B" w:rsidRDefault="00E9111B">
      <w:pPr>
        <w:ind w:left="2160"/>
        <w:rPr>
          <w:rFonts w:cs="Arial"/>
          <w:szCs w:val="20"/>
          <w:lang w:val="en-GB"/>
        </w:rPr>
      </w:pPr>
    </w:p>
    <w:p w14:paraId="7640DACA" w14:textId="77777777" w:rsidR="00E9111B" w:rsidRDefault="0042307E">
      <w:pPr>
        <w:ind w:left="1530"/>
        <w:rPr>
          <w:rFonts w:cs="Arial"/>
          <w:i/>
          <w:szCs w:val="20"/>
          <w:lang w:val="en-GB"/>
        </w:rPr>
      </w:pPr>
      <w:r>
        <w:rPr>
          <w:rFonts w:cs="Arial"/>
          <w:i/>
          <w:szCs w:val="20"/>
          <w:lang w:val="en-GB"/>
        </w:rPr>
        <w:t>Byte 1:  Channel Number:</w:t>
      </w:r>
    </w:p>
    <w:p w14:paraId="31167B42" w14:textId="77777777" w:rsidR="00E9111B" w:rsidRDefault="0042307E">
      <w:pPr>
        <w:ind w:left="1530" w:firstLine="630"/>
        <w:rPr>
          <w:rFonts w:cs="Arial"/>
          <w:szCs w:val="20"/>
          <w:lang w:val="sv-SE"/>
        </w:rPr>
      </w:pPr>
      <w:r>
        <w:rPr>
          <w:rFonts w:cs="Arial"/>
          <w:szCs w:val="20"/>
          <w:lang w:val="sv-SE"/>
        </w:rPr>
        <w:t>0x00 ....0xFF</w:t>
      </w:r>
    </w:p>
    <w:p w14:paraId="468360D4" w14:textId="77777777" w:rsidR="00E9111B" w:rsidRDefault="00E9111B">
      <w:pPr>
        <w:ind w:left="1530"/>
        <w:rPr>
          <w:rFonts w:cs="Arial"/>
          <w:i/>
          <w:szCs w:val="20"/>
          <w:lang w:val="sv-SE"/>
        </w:rPr>
      </w:pPr>
    </w:p>
    <w:p w14:paraId="3926744A" w14:textId="77777777" w:rsidR="00E9111B" w:rsidRDefault="0042307E">
      <w:pPr>
        <w:ind w:left="1530"/>
        <w:rPr>
          <w:rFonts w:cs="Arial"/>
          <w:i/>
          <w:szCs w:val="20"/>
          <w:lang w:val="sv-SE"/>
        </w:rPr>
      </w:pPr>
      <w:r>
        <w:rPr>
          <w:rFonts w:cs="Arial"/>
          <w:i/>
          <w:szCs w:val="20"/>
          <w:lang w:val="sv-SE"/>
        </w:rPr>
        <w:t>Byte 2/Bits 0-3:   Lock Status:</w:t>
      </w:r>
    </w:p>
    <w:p w14:paraId="13481B78" w14:textId="77777777" w:rsidR="00E9111B" w:rsidRDefault="0042307E">
      <w:pPr>
        <w:ind w:left="1530"/>
        <w:rPr>
          <w:rFonts w:cs="Arial"/>
          <w:szCs w:val="20"/>
          <w:lang w:val="en-GB"/>
        </w:rPr>
      </w:pPr>
      <w:r>
        <w:rPr>
          <w:rFonts w:cs="Arial"/>
          <w:i/>
          <w:szCs w:val="20"/>
          <w:lang w:val="sv-SE"/>
        </w:rPr>
        <w:t xml:space="preserve">   </w:t>
      </w:r>
      <w:r>
        <w:rPr>
          <w:rFonts w:cs="Arial"/>
          <w:szCs w:val="20"/>
          <w:lang w:val="en-GB"/>
        </w:rPr>
        <w:t>0x00: Invalid</w:t>
      </w:r>
    </w:p>
    <w:p w14:paraId="5052833D" w14:textId="77777777" w:rsidR="00E9111B" w:rsidRDefault="0042307E">
      <w:pPr>
        <w:ind w:left="1530"/>
        <w:rPr>
          <w:rFonts w:cs="Arial"/>
          <w:szCs w:val="20"/>
          <w:lang w:val="en-GB"/>
        </w:rPr>
      </w:pPr>
      <w:r>
        <w:rPr>
          <w:rFonts w:cs="Arial"/>
          <w:szCs w:val="20"/>
          <w:lang w:val="en-GB"/>
        </w:rPr>
        <w:t xml:space="preserve">   0x01: Locked</w:t>
      </w:r>
    </w:p>
    <w:p w14:paraId="0881A14B" w14:textId="77777777" w:rsidR="00E9111B" w:rsidRDefault="0042307E">
      <w:pPr>
        <w:ind w:left="1530"/>
        <w:rPr>
          <w:rFonts w:cs="Arial"/>
          <w:szCs w:val="20"/>
          <w:lang w:val="en-GB"/>
        </w:rPr>
      </w:pPr>
      <w:r>
        <w:rPr>
          <w:rFonts w:cs="Arial"/>
          <w:szCs w:val="20"/>
          <w:lang w:val="en-GB"/>
        </w:rPr>
        <w:t xml:space="preserve">   0x02: Unlocked</w:t>
      </w:r>
    </w:p>
    <w:p w14:paraId="70155D76" w14:textId="77777777" w:rsidR="00E9111B" w:rsidRDefault="00E9111B">
      <w:pPr>
        <w:ind w:left="1530"/>
        <w:rPr>
          <w:rFonts w:cs="Arial"/>
          <w:i/>
          <w:szCs w:val="20"/>
          <w:lang w:val="en-GB"/>
        </w:rPr>
      </w:pPr>
    </w:p>
    <w:p w14:paraId="7EAF5FF0" w14:textId="77777777" w:rsidR="00E9111B" w:rsidRDefault="0042307E">
      <w:pPr>
        <w:ind w:left="1530"/>
        <w:rPr>
          <w:rFonts w:cs="Arial"/>
          <w:i/>
          <w:szCs w:val="20"/>
          <w:lang w:val="nb-NO"/>
        </w:rPr>
      </w:pPr>
      <w:r>
        <w:rPr>
          <w:rFonts w:cs="Arial"/>
          <w:i/>
          <w:szCs w:val="20"/>
          <w:lang w:val="nb-NO"/>
        </w:rPr>
        <w:t>Byte 2/Bits 4-7:   Skip Status:</w:t>
      </w:r>
    </w:p>
    <w:p w14:paraId="290085EE" w14:textId="77777777" w:rsidR="00E9111B" w:rsidRDefault="0042307E">
      <w:pPr>
        <w:ind w:left="1530"/>
        <w:rPr>
          <w:rFonts w:cs="Arial"/>
          <w:szCs w:val="20"/>
          <w:lang w:val="nb-NO"/>
        </w:rPr>
      </w:pPr>
      <w:r>
        <w:rPr>
          <w:rFonts w:cs="Arial"/>
          <w:szCs w:val="20"/>
          <w:lang w:val="nb-NO"/>
        </w:rPr>
        <w:t xml:space="preserve">   0x00: Invalid</w:t>
      </w:r>
    </w:p>
    <w:p w14:paraId="141ECC29" w14:textId="77777777" w:rsidR="00E9111B" w:rsidRDefault="0042307E">
      <w:pPr>
        <w:ind w:left="1530"/>
        <w:rPr>
          <w:rFonts w:cs="Arial"/>
          <w:szCs w:val="20"/>
          <w:lang w:val="nb-NO"/>
        </w:rPr>
      </w:pPr>
      <w:r>
        <w:rPr>
          <w:rFonts w:cs="Arial"/>
          <w:szCs w:val="20"/>
          <w:lang w:val="nb-NO"/>
        </w:rPr>
        <w:t xml:space="preserve">   0x01: Skipped</w:t>
      </w:r>
    </w:p>
    <w:p w14:paraId="7C8B0C6B" w14:textId="77777777" w:rsidR="00E9111B" w:rsidRDefault="0042307E">
      <w:pPr>
        <w:ind w:left="1530"/>
        <w:rPr>
          <w:rFonts w:cs="Arial"/>
          <w:szCs w:val="20"/>
          <w:lang w:val="en-GB"/>
        </w:rPr>
      </w:pPr>
      <w:r>
        <w:rPr>
          <w:rFonts w:cs="Arial"/>
          <w:szCs w:val="20"/>
          <w:lang w:val="nb-NO"/>
        </w:rPr>
        <w:t xml:space="preserve">   </w:t>
      </w:r>
      <w:r>
        <w:rPr>
          <w:rFonts w:cs="Arial"/>
          <w:szCs w:val="20"/>
          <w:lang w:val="en-GB"/>
        </w:rPr>
        <w:t>0x02: Cleared skip</w:t>
      </w:r>
    </w:p>
    <w:p w14:paraId="7D6868AB" w14:textId="77777777" w:rsidR="00E9111B" w:rsidRDefault="00E9111B">
      <w:pPr>
        <w:ind w:left="1530"/>
        <w:rPr>
          <w:rFonts w:cs="Arial"/>
          <w:i/>
          <w:szCs w:val="20"/>
          <w:lang w:val="en-GB"/>
        </w:rPr>
      </w:pPr>
    </w:p>
    <w:p w14:paraId="29845571" w14:textId="77777777" w:rsidR="00E9111B" w:rsidRDefault="0042307E">
      <w:pPr>
        <w:ind w:left="1530"/>
        <w:rPr>
          <w:rFonts w:cs="Arial"/>
          <w:i/>
          <w:szCs w:val="20"/>
          <w:lang w:val="en-GB"/>
        </w:rPr>
      </w:pPr>
      <w:r>
        <w:rPr>
          <w:rFonts w:cs="Arial"/>
          <w:i/>
          <w:szCs w:val="20"/>
          <w:lang w:val="en-GB"/>
        </w:rPr>
        <w:t>Byte 3 to Byte 10:  PID</w:t>
      </w:r>
    </w:p>
    <w:p w14:paraId="54CEAA7D" w14:textId="77777777" w:rsidR="00E9111B" w:rsidRDefault="0042307E">
      <w:pPr>
        <w:ind w:left="1530" w:firstLine="630"/>
        <w:rPr>
          <w:rFonts w:cs="Arial"/>
          <w:szCs w:val="20"/>
          <w:lang w:val="en-GB"/>
        </w:rPr>
      </w:pPr>
      <w:r>
        <w:rPr>
          <w:rFonts w:cs="Arial"/>
          <w:szCs w:val="20"/>
          <w:lang w:val="en-GB"/>
        </w:rPr>
        <w:t>Fixed 8 bytes</w:t>
      </w:r>
    </w:p>
    <w:p w14:paraId="176F6078" w14:textId="77777777" w:rsidR="00E9111B" w:rsidRDefault="0042307E">
      <w:pPr>
        <w:ind w:left="1530" w:firstLine="630"/>
        <w:rPr>
          <w:rFonts w:cs="Arial"/>
          <w:szCs w:val="20"/>
          <w:lang w:val="en-GB"/>
        </w:rPr>
      </w:pPr>
      <w:r>
        <w:rPr>
          <w:rFonts w:cs="Arial"/>
          <w:szCs w:val="20"/>
          <w:lang w:val="en-GB"/>
        </w:rPr>
        <w:t>8 Characters</w:t>
      </w:r>
    </w:p>
    <w:p w14:paraId="26D49404" w14:textId="77777777" w:rsidR="00E9111B" w:rsidRDefault="00E9111B">
      <w:pPr>
        <w:ind w:left="1530"/>
        <w:rPr>
          <w:rFonts w:cs="Arial"/>
          <w:i/>
          <w:szCs w:val="20"/>
          <w:lang w:val="en-GB"/>
        </w:rPr>
      </w:pPr>
    </w:p>
    <w:p w14:paraId="443F2EAD" w14:textId="77777777" w:rsidR="00E9111B" w:rsidRDefault="0042307E">
      <w:pPr>
        <w:ind w:left="1530"/>
        <w:rPr>
          <w:rFonts w:cs="Arial"/>
          <w:i/>
          <w:szCs w:val="20"/>
          <w:lang w:val="en-GB"/>
        </w:rPr>
      </w:pPr>
      <w:r>
        <w:rPr>
          <w:rFonts w:cs="Arial"/>
          <w:i/>
          <w:szCs w:val="20"/>
          <w:lang w:val="en-GB"/>
        </w:rPr>
        <w:lastRenderedPageBreak/>
        <w:t>Byte 11 up to 114 (Coding Table II)</w:t>
      </w:r>
    </w:p>
    <w:p w14:paraId="46EE78CA" w14:textId="77777777" w:rsidR="00E9111B" w:rsidRDefault="00E9111B">
      <w:pPr>
        <w:ind w:left="1530"/>
        <w:rPr>
          <w:rFonts w:cs="Arial"/>
          <w:i/>
          <w:szCs w:val="20"/>
          <w:lang w:val="en-GB"/>
        </w:rPr>
      </w:pPr>
    </w:p>
    <w:p w14:paraId="459CC456" w14:textId="77777777" w:rsidR="00E9111B" w:rsidRDefault="0042307E">
      <w:pPr>
        <w:ind w:left="1530" w:firstLine="313"/>
        <w:rPr>
          <w:rFonts w:cs="Arial"/>
          <w:i/>
          <w:szCs w:val="20"/>
          <w:lang w:val="en-GB"/>
        </w:rPr>
      </w:pPr>
      <w:r>
        <w:rPr>
          <w:rFonts w:cs="Arial"/>
          <w:i/>
          <w:szCs w:val="20"/>
          <w:lang w:val="en-GB"/>
        </w:rPr>
        <w:t xml:space="preserve">Short Channel Name </w:t>
      </w:r>
    </w:p>
    <w:p w14:paraId="2A24E0C0" w14:textId="77777777" w:rsidR="00E9111B" w:rsidRDefault="0042307E">
      <w:pPr>
        <w:ind w:left="1843" w:firstLine="317"/>
        <w:rPr>
          <w:rFonts w:cs="Arial"/>
          <w:szCs w:val="20"/>
          <w:lang w:val="en-GB"/>
        </w:rPr>
      </w:pPr>
      <w:r>
        <w:rPr>
          <w:rFonts w:cs="Arial"/>
          <w:szCs w:val="20"/>
          <w:lang w:val="en-GB"/>
        </w:rPr>
        <w:t xml:space="preserve">Max. 8 characters plus 1 End </w:t>
      </w:r>
      <w:proofErr w:type="gramStart"/>
      <w:r>
        <w:rPr>
          <w:rFonts w:cs="Arial"/>
          <w:szCs w:val="20"/>
          <w:lang w:val="en-GB"/>
        </w:rPr>
        <w:t>Of</w:t>
      </w:r>
      <w:proofErr w:type="gramEnd"/>
      <w:r>
        <w:rPr>
          <w:rFonts w:cs="Arial"/>
          <w:szCs w:val="20"/>
          <w:lang w:val="en-GB"/>
        </w:rPr>
        <w:t xml:space="preserve"> String</w:t>
      </w:r>
    </w:p>
    <w:p w14:paraId="63CEE07E" w14:textId="77777777" w:rsidR="00E9111B" w:rsidRDefault="00E9111B">
      <w:pPr>
        <w:ind w:left="1843"/>
        <w:rPr>
          <w:rFonts w:cs="Arial"/>
          <w:szCs w:val="20"/>
          <w:lang w:val="en-GB"/>
        </w:rPr>
      </w:pPr>
    </w:p>
    <w:p w14:paraId="12872B33" w14:textId="77777777" w:rsidR="00E9111B" w:rsidRDefault="0042307E">
      <w:pPr>
        <w:ind w:left="1530" w:firstLine="313"/>
        <w:rPr>
          <w:rFonts w:cs="Arial"/>
          <w:i/>
          <w:szCs w:val="20"/>
          <w:lang w:val="en-GB"/>
        </w:rPr>
      </w:pPr>
      <w:r>
        <w:rPr>
          <w:rFonts w:cs="Arial"/>
          <w:i/>
          <w:szCs w:val="20"/>
          <w:lang w:val="en-GB"/>
        </w:rPr>
        <w:t xml:space="preserve">Long Channel Name </w:t>
      </w:r>
    </w:p>
    <w:p w14:paraId="66910CCE" w14:textId="77777777" w:rsidR="00E9111B" w:rsidRDefault="0042307E">
      <w:pPr>
        <w:ind w:left="1843" w:firstLine="317"/>
        <w:rPr>
          <w:rFonts w:cs="Arial"/>
          <w:szCs w:val="20"/>
          <w:lang w:val="en-GB"/>
        </w:rPr>
      </w:pPr>
      <w:r>
        <w:rPr>
          <w:rFonts w:cs="Arial"/>
          <w:szCs w:val="20"/>
          <w:lang w:val="en-GB"/>
        </w:rPr>
        <w:t xml:space="preserve">Max. 20 characters plus 1 End </w:t>
      </w:r>
      <w:proofErr w:type="gramStart"/>
      <w:r>
        <w:rPr>
          <w:rFonts w:cs="Arial"/>
          <w:szCs w:val="20"/>
          <w:lang w:val="en-GB"/>
        </w:rPr>
        <w:t>Of</w:t>
      </w:r>
      <w:proofErr w:type="gramEnd"/>
      <w:r>
        <w:rPr>
          <w:rFonts w:cs="Arial"/>
          <w:szCs w:val="20"/>
          <w:lang w:val="en-GB"/>
        </w:rPr>
        <w:t xml:space="preserve"> String</w:t>
      </w:r>
    </w:p>
    <w:p w14:paraId="65A52D66"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 xml:space="preserve">  Both Long and Short channel names will be sent. The HMI will decide which to display.</w:t>
      </w:r>
    </w:p>
    <w:p w14:paraId="0CCB97D8" w14:textId="77777777" w:rsidR="00E9111B" w:rsidRDefault="00E9111B">
      <w:pPr>
        <w:ind w:left="1530"/>
        <w:rPr>
          <w:rFonts w:cs="Arial"/>
          <w:i/>
          <w:szCs w:val="20"/>
          <w:lang w:val="en-GB"/>
        </w:rPr>
      </w:pPr>
    </w:p>
    <w:p w14:paraId="798D019F" w14:textId="77777777" w:rsidR="00E9111B" w:rsidRDefault="0042307E">
      <w:pPr>
        <w:ind w:left="1530" w:firstLine="313"/>
        <w:rPr>
          <w:rFonts w:cs="Arial"/>
          <w:i/>
          <w:szCs w:val="20"/>
          <w:lang w:val="en-GB"/>
        </w:rPr>
      </w:pPr>
      <w:r>
        <w:rPr>
          <w:rFonts w:cs="Arial"/>
          <w:i/>
          <w:szCs w:val="20"/>
          <w:lang w:val="en-GB"/>
        </w:rPr>
        <w:t>Song Artist:</w:t>
      </w:r>
    </w:p>
    <w:p w14:paraId="31842DE5" w14:textId="77777777" w:rsidR="00E9111B" w:rsidRDefault="0042307E">
      <w:pPr>
        <w:ind w:left="1843" w:firstLine="317"/>
        <w:rPr>
          <w:rFonts w:cs="Arial"/>
          <w:szCs w:val="20"/>
          <w:lang w:val="en-GB"/>
        </w:rPr>
      </w:pPr>
      <w:r>
        <w:rPr>
          <w:rFonts w:cs="Arial"/>
          <w:szCs w:val="20"/>
          <w:lang w:val="en-GB"/>
        </w:rPr>
        <w:t xml:space="preserve">Max. 36 characters plus 1 End </w:t>
      </w:r>
      <w:proofErr w:type="gramStart"/>
      <w:r>
        <w:rPr>
          <w:rFonts w:cs="Arial"/>
          <w:szCs w:val="20"/>
          <w:lang w:val="en-GB"/>
        </w:rPr>
        <w:t>Of</w:t>
      </w:r>
      <w:proofErr w:type="gramEnd"/>
      <w:r>
        <w:rPr>
          <w:rFonts w:cs="Arial"/>
          <w:szCs w:val="20"/>
          <w:lang w:val="en-GB"/>
        </w:rPr>
        <w:t xml:space="preserve"> String</w:t>
      </w:r>
    </w:p>
    <w:p w14:paraId="36E16ADB" w14:textId="77777777" w:rsidR="00E9111B" w:rsidRDefault="00E9111B">
      <w:pPr>
        <w:ind w:left="1530"/>
        <w:rPr>
          <w:rFonts w:cs="Arial"/>
          <w:i/>
          <w:szCs w:val="20"/>
          <w:lang w:val="en-GB"/>
        </w:rPr>
      </w:pPr>
    </w:p>
    <w:p w14:paraId="00CD2409" w14:textId="77777777" w:rsidR="00E9111B" w:rsidRDefault="0042307E">
      <w:pPr>
        <w:ind w:left="1530" w:firstLine="313"/>
        <w:rPr>
          <w:rFonts w:cs="Arial"/>
          <w:i/>
          <w:szCs w:val="20"/>
          <w:lang w:val="en-GB"/>
        </w:rPr>
      </w:pPr>
      <w:r>
        <w:rPr>
          <w:rFonts w:cs="Arial"/>
          <w:i/>
          <w:szCs w:val="20"/>
          <w:lang w:val="en-GB"/>
        </w:rPr>
        <w:t>Song Title:</w:t>
      </w:r>
    </w:p>
    <w:p w14:paraId="58EC23E4" w14:textId="77777777" w:rsidR="00E9111B" w:rsidRDefault="0042307E">
      <w:pPr>
        <w:ind w:left="1843" w:firstLine="317"/>
        <w:rPr>
          <w:rFonts w:cs="Arial"/>
          <w:szCs w:val="20"/>
          <w:lang w:val="en-GB"/>
        </w:rPr>
      </w:pPr>
      <w:r>
        <w:rPr>
          <w:rFonts w:cs="Arial"/>
          <w:szCs w:val="20"/>
          <w:lang w:val="en-GB"/>
        </w:rPr>
        <w:t xml:space="preserve">Max. 36 characters plus 1 End </w:t>
      </w:r>
      <w:proofErr w:type="gramStart"/>
      <w:r>
        <w:rPr>
          <w:rFonts w:cs="Arial"/>
          <w:szCs w:val="20"/>
          <w:lang w:val="en-GB"/>
        </w:rPr>
        <w:t>Of</w:t>
      </w:r>
      <w:proofErr w:type="gramEnd"/>
      <w:r>
        <w:rPr>
          <w:rFonts w:cs="Arial"/>
          <w:szCs w:val="20"/>
          <w:lang w:val="en-GB"/>
        </w:rPr>
        <w:t xml:space="preserve"> String</w:t>
      </w:r>
    </w:p>
    <w:p w14:paraId="7629CBA0" w14:textId="77777777" w:rsidR="00E9111B" w:rsidRDefault="00E9111B">
      <w:pPr>
        <w:ind w:left="1530"/>
        <w:rPr>
          <w:rFonts w:cs="Arial"/>
          <w:i/>
          <w:szCs w:val="20"/>
          <w:lang w:val="en-GB"/>
        </w:rPr>
      </w:pPr>
    </w:p>
    <w:p w14:paraId="3C75B0B6"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b/>
          <w:i/>
          <w:szCs w:val="20"/>
          <w:lang w:val="en-GB"/>
        </w:rPr>
      </w:pPr>
      <w:r>
        <w:rPr>
          <w:rFonts w:cs="Arial"/>
          <w:b/>
          <w:i/>
          <w:szCs w:val="20"/>
          <w:lang w:val="en-GB"/>
        </w:rPr>
        <w:t>Notes:</w:t>
      </w:r>
    </w:p>
    <w:p w14:paraId="0A090C10"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proofErr w:type="spellStart"/>
      <w:r>
        <w:rPr>
          <w:rStyle w:val="spelle"/>
          <w:rFonts w:cs="Arial"/>
          <w:i/>
          <w:szCs w:val="20"/>
          <w:lang w:val="en-GB"/>
        </w:rPr>
        <w:t>RspCode</w:t>
      </w:r>
      <w:proofErr w:type="spellEnd"/>
      <w:r>
        <w:rPr>
          <w:rFonts w:cs="Arial"/>
          <w:i/>
          <w:szCs w:val="20"/>
          <w:lang w:val="en-GB"/>
        </w:rPr>
        <w:t xml:space="preserve"> = List Info, Then </w:t>
      </w:r>
    </w:p>
    <w:p w14:paraId="18208267"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14:paraId="323772EC"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Chan. Name</w:t>
      </w:r>
    </w:p>
    <w:p w14:paraId="1440A8D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Song Artist</w:t>
      </w:r>
    </w:p>
    <w:p w14:paraId="0F9A298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Song Title</w:t>
      </w:r>
    </w:p>
    <w:p w14:paraId="28380FB0"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Lock Status</w:t>
      </w:r>
    </w:p>
    <w:p w14:paraId="09BE9F25"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Skip Status</w:t>
      </w:r>
    </w:p>
    <w:p w14:paraId="70EBF780"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PID</w:t>
      </w:r>
    </w:p>
    <w:p w14:paraId="2782D805" w14:textId="77777777" w:rsidR="00E9111B" w:rsidRDefault="00E9111B" w:rsidP="00BE776A">
      <w:pPr>
        <w:pBdr>
          <w:top w:val="single" w:sz="4" w:space="1" w:color="auto"/>
          <w:left w:val="single" w:sz="4" w:space="1" w:color="auto"/>
          <w:bottom w:val="single" w:sz="4" w:space="1" w:color="auto"/>
          <w:right w:val="single" w:sz="4" w:space="1" w:color="auto"/>
        </w:pBdr>
        <w:ind w:left="450"/>
        <w:rPr>
          <w:rFonts w:cs="Arial"/>
          <w:i/>
          <w:szCs w:val="20"/>
          <w:lang w:val="en-GB"/>
        </w:rPr>
      </w:pPr>
    </w:p>
    <w:p w14:paraId="61A60EA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proofErr w:type="spellStart"/>
      <w:r>
        <w:rPr>
          <w:rStyle w:val="spelle"/>
          <w:rFonts w:cs="Arial"/>
          <w:i/>
          <w:szCs w:val="20"/>
          <w:lang w:val="en-GB"/>
        </w:rPr>
        <w:t>RspCode</w:t>
      </w:r>
      <w:proofErr w:type="spellEnd"/>
      <w:r>
        <w:rPr>
          <w:rFonts w:cs="Arial"/>
          <w:i/>
          <w:szCs w:val="20"/>
          <w:lang w:val="en-GB"/>
        </w:rPr>
        <w:t xml:space="preserve"> = Locked, Then</w:t>
      </w:r>
    </w:p>
    <w:p w14:paraId="3A8D30E0"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14:paraId="5598E627"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14:paraId="65C24BC5"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14:paraId="69E1AA1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14:paraId="1147394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0x01</w:t>
      </w:r>
    </w:p>
    <w:p w14:paraId="746D3B7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0x00</w:t>
      </w:r>
    </w:p>
    <w:p w14:paraId="1D8F7344"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14:paraId="2345B72B" w14:textId="77777777" w:rsidR="00E9111B" w:rsidRDefault="00E9111B" w:rsidP="00BE776A">
      <w:pPr>
        <w:pBdr>
          <w:top w:val="single" w:sz="4" w:space="1" w:color="auto"/>
          <w:left w:val="single" w:sz="4" w:space="1" w:color="auto"/>
          <w:bottom w:val="single" w:sz="4" w:space="1" w:color="auto"/>
          <w:right w:val="single" w:sz="4" w:space="1" w:color="auto"/>
        </w:pBdr>
        <w:ind w:left="450"/>
        <w:rPr>
          <w:rFonts w:cs="Arial"/>
          <w:i/>
          <w:szCs w:val="20"/>
          <w:lang w:val="en-GB"/>
        </w:rPr>
      </w:pPr>
    </w:p>
    <w:p w14:paraId="4490C0B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proofErr w:type="spellStart"/>
      <w:r>
        <w:rPr>
          <w:rStyle w:val="spelle"/>
          <w:rFonts w:cs="Arial"/>
          <w:i/>
          <w:szCs w:val="20"/>
          <w:lang w:val="en-GB"/>
        </w:rPr>
        <w:t>RspCode</w:t>
      </w:r>
      <w:proofErr w:type="spellEnd"/>
      <w:r>
        <w:rPr>
          <w:rFonts w:cs="Arial"/>
          <w:i/>
          <w:szCs w:val="20"/>
          <w:lang w:val="en-GB"/>
        </w:rPr>
        <w:t xml:space="preserve"> = Unlocked, Then</w:t>
      </w:r>
    </w:p>
    <w:p w14:paraId="003D1880"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14:paraId="42E1A3F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14:paraId="655B2C4B"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14:paraId="75BF160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14:paraId="3EBC1F9F"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0x02</w:t>
      </w:r>
    </w:p>
    <w:p w14:paraId="5215E8F5"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0x00</w:t>
      </w:r>
    </w:p>
    <w:p w14:paraId="2D96E2CF"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14:paraId="1087F6F2" w14:textId="77777777" w:rsidR="00E9111B" w:rsidRDefault="00E9111B" w:rsidP="00BE776A">
      <w:pPr>
        <w:pBdr>
          <w:top w:val="single" w:sz="4" w:space="1" w:color="auto"/>
          <w:left w:val="single" w:sz="4" w:space="1" w:color="auto"/>
          <w:bottom w:val="single" w:sz="4" w:space="1" w:color="auto"/>
          <w:right w:val="single" w:sz="4" w:space="1" w:color="auto"/>
        </w:pBdr>
        <w:ind w:left="450"/>
        <w:rPr>
          <w:rFonts w:cs="Arial"/>
          <w:i/>
          <w:szCs w:val="20"/>
          <w:lang w:val="en-GB"/>
        </w:rPr>
      </w:pPr>
    </w:p>
    <w:p w14:paraId="4B1949ED"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proofErr w:type="spellStart"/>
      <w:r>
        <w:rPr>
          <w:rStyle w:val="spelle"/>
          <w:rFonts w:cs="Arial"/>
          <w:i/>
          <w:szCs w:val="20"/>
          <w:lang w:val="en-GB"/>
        </w:rPr>
        <w:t>RspCode</w:t>
      </w:r>
      <w:proofErr w:type="spellEnd"/>
      <w:r>
        <w:rPr>
          <w:rFonts w:cs="Arial"/>
          <w:i/>
          <w:szCs w:val="20"/>
          <w:lang w:val="en-GB"/>
        </w:rPr>
        <w:t xml:space="preserve"> = Skipped, Then</w:t>
      </w:r>
    </w:p>
    <w:p w14:paraId="2435E2CA"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14:paraId="424A231E"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14:paraId="3132178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14:paraId="69BD89E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14:paraId="275F75E6"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14:paraId="143AC762"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0x01</w:t>
      </w:r>
    </w:p>
    <w:p w14:paraId="2DFFB160"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14:paraId="4544813F" w14:textId="77777777" w:rsidR="00E9111B" w:rsidRDefault="00E9111B" w:rsidP="00BE776A">
      <w:pPr>
        <w:pBdr>
          <w:top w:val="single" w:sz="4" w:space="1" w:color="auto"/>
          <w:left w:val="single" w:sz="4" w:space="1" w:color="auto"/>
          <w:bottom w:val="single" w:sz="4" w:space="1" w:color="auto"/>
          <w:right w:val="single" w:sz="4" w:space="1" w:color="auto"/>
        </w:pBdr>
        <w:ind w:left="450"/>
        <w:rPr>
          <w:rFonts w:cs="Arial"/>
          <w:i/>
          <w:szCs w:val="20"/>
          <w:lang w:val="en-GB"/>
        </w:rPr>
      </w:pPr>
    </w:p>
    <w:p w14:paraId="701F31C3"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Skip Cleared, Then</w:t>
      </w:r>
    </w:p>
    <w:p w14:paraId="77C50AE9"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14:paraId="5D407D43"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14:paraId="0E124D7B"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14:paraId="6F332EDD"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14:paraId="1999C38E"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14:paraId="3AEFEE63"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lastRenderedPageBreak/>
        <w:t>Skip Status = 0x02</w:t>
      </w:r>
    </w:p>
    <w:p w14:paraId="2199109A"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14:paraId="081EA61C" w14:textId="77777777" w:rsidR="00E9111B" w:rsidRDefault="00E9111B" w:rsidP="00BE776A">
      <w:pPr>
        <w:pBdr>
          <w:top w:val="single" w:sz="4" w:space="1" w:color="auto"/>
          <w:left w:val="single" w:sz="4" w:space="1" w:color="auto"/>
          <w:bottom w:val="single" w:sz="4" w:space="1" w:color="auto"/>
          <w:right w:val="single" w:sz="4" w:space="1" w:color="auto"/>
        </w:pBdr>
        <w:ind w:left="450"/>
        <w:rPr>
          <w:rFonts w:cs="Arial"/>
          <w:i/>
          <w:szCs w:val="20"/>
          <w:lang w:val="en-GB"/>
        </w:rPr>
      </w:pPr>
    </w:p>
    <w:p w14:paraId="1AD74290"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Skip List, Then</w:t>
      </w:r>
    </w:p>
    <w:p w14:paraId="4F213F3D"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14:paraId="4983F874"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14:paraId="66DF463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14:paraId="1E94ADA7"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14:paraId="48D6B01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14:paraId="6F2D523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Skip Status = Skip Status</w:t>
      </w:r>
    </w:p>
    <w:p w14:paraId="38B70FB9"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PID = 0x00</w:t>
      </w:r>
    </w:p>
    <w:p w14:paraId="61E2F1AA" w14:textId="77777777" w:rsidR="00E9111B" w:rsidRDefault="00E9111B" w:rsidP="00BE776A">
      <w:pPr>
        <w:pBdr>
          <w:top w:val="single" w:sz="4" w:space="1" w:color="auto"/>
          <w:left w:val="single" w:sz="4" w:space="1" w:color="auto"/>
          <w:bottom w:val="single" w:sz="4" w:space="1" w:color="auto"/>
          <w:right w:val="single" w:sz="4" w:space="1" w:color="auto"/>
        </w:pBdr>
        <w:ind w:left="450"/>
        <w:rPr>
          <w:rFonts w:cs="Arial"/>
          <w:i/>
          <w:szCs w:val="20"/>
          <w:lang w:val="nb-NO"/>
        </w:rPr>
      </w:pPr>
    </w:p>
    <w:p w14:paraId="5A5DEF35"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 xml:space="preserve">If </w:t>
      </w:r>
      <w:r>
        <w:rPr>
          <w:rStyle w:val="spelle"/>
          <w:rFonts w:cs="Arial"/>
          <w:i/>
          <w:szCs w:val="20"/>
        </w:rPr>
        <w:t>Opcode</w:t>
      </w:r>
      <w:r>
        <w:rPr>
          <w:rFonts w:cs="Arial"/>
          <w:i/>
          <w:szCs w:val="20"/>
        </w:rPr>
        <w:t xml:space="preserve"> = PID REQUEST, Then </w:t>
      </w:r>
    </w:p>
    <w:p w14:paraId="60AEA609"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Channel Number = Chan. Num.</w:t>
      </w:r>
    </w:p>
    <w:p w14:paraId="272482AF"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Channel Name = 0x00</w:t>
      </w:r>
    </w:p>
    <w:p w14:paraId="3EB63E21"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Song Artist = 0x00</w:t>
      </w:r>
    </w:p>
    <w:p w14:paraId="707A478F"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Song Title = 0x00</w:t>
      </w:r>
    </w:p>
    <w:p w14:paraId="1E183568"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Lock Status = Lock Status</w:t>
      </w:r>
    </w:p>
    <w:p w14:paraId="21C5A562"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Skip Status = Skip Status</w:t>
      </w:r>
    </w:p>
    <w:p w14:paraId="366668D5" w14:textId="77777777" w:rsidR="00E9111B" w:rsidRDefault="0042307E" w:rsidP="00BE776A">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PID = PID</w:t>
      </w:r>
    </w:p>
    <w:p w14:paraId="11D0911E" w14:textId="77777777" w:rsidR="0042307E" w:rsidRDefault="0042307E" w:rsidP="0042307E">
      <w:pPr>
        <w:pStyle w:val="Heading4"/>
      </w:pPr>
      <w:r w:rsidRPr="00B9479B">
        <w:t>TP-LOG-TPL-REQ-023165/B-SID-70-AHU_Bezel_Diag_Data (</w:t>
      </w:r>
      <w:proofErr w:type="spellStart"/>
      <w:r w:rsidRPr="00B9479B">
        <w:t>TcSE</w:t>
      </w:r>
      <w:proofErr w:type="spellEnd"/>
      <w:r w:rsidRPr="00B9479B">
        <w:t xml:space="preserve"> ROIN-147284-2)</w:t>
      </w:r>
    </w:p>
    <w:p w14:paraId="095BE84B"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73 (Coding Table II Only) bytes</w:t>
      </w:r>
    </w:p>
    <w:p w14:paraId="25EB4829" w14:textId="77777777" w:rsidR="0042307E" w:rsidRDefault="0042307E">
      <w:pPr>
        <w:tabs>
          <w:tab w:val="left" w:pos="709"/>
          <w:tab w:val="left" w:pos="1276"/>
          <w:tab w:val="left" w:pos="1843"/>
          <w:tab w:val="left" w:pos="2419"/>
        </w:tabs>
        <w:spacing w:before="120" w:after="60"/>
        <w:ind w:left="709"/>
        <w:rPr>
          <w:rFonts w:cs="Arial"/>
          <w:b/>
          <w:snapToGrid w:val="0"/>
          <w:lang w:val="pt-BR"/>
        </w:rPr>
      </w:pPr>
      <w:r>
        <w:rPr>
          <w:rFonts w:cs="Arial"/>
          <w:b/>
          <w:snapToGrid w:val="0"/>
          <w:lang w:val="pt-BR"/>
        </w:rPr>
        <w:t>Byte 0: Signal identifier</w:t>
      </w:r>
    </w:p>
    <w:p w14:paraId="4E3C083D" w14:textId="77777777" w:rsidR="0042307E" w:rsidRDefault="0042307E">
      <w:pPr>
        <w:tabs>
          <w:tab w:val="left" w:pos="709"/>
          <w:tab w:val="left" w:pos="1276"/>
          <w:tab w:val="left" w:pos="1843"/>
          <w:tab w:val="left" w:pos="2419"/>
        </w:tabs>
        <w:ind w:left="1276"/>
        <w:rPr>
          <w:rFonts w:cs="Arial"/>
          <w:lang w:val="pt-BR"/>
        </w:rPr>
      </w:pPr>
      <w:r>
        <w:rPr>
          <w:rFonts w:cs="Arial"/>
          <w:snapToGrid w:val="0"/>
          <w:lang w:val="pt-BR"/>
        </w:rPr>
        <w:t xml:space="preserve">0x70: </w:t>
      </w:r>
      <w:r>
        <w:rPr>
          <w:rFonts w:cs="Arial"/>
          <w:lang w:val="pt-BR"/>
        </w:rPr>
        <w:t>AHU_Bezel_Diag_Data</w:t>
      </w:r>
    </w:p>
    <w:p w14:paraId="7014E09A" w14:textId="77777777" w:rsidR="0042307E" w:rsidRDefault="0042307E">
      <w:pPr>
        <w:tabs>
          <w:tab w:val="left" w:pos="709"/>
          <w:tab w:val="left" w:pos="1276"/>
          <w:tab w:val="left" w:pos="1843"/>
          <w:tab w:val="left" w:pos="2419"/>
        </w:tabs>
        <w:spacing w:before="120" w:after="60"/>
        <w:ind w:left="709"/>
        <w:rPr>
          <w:rFonts w:cs="Arial"/>
          <w:b/>
          <w:snapToGrid w:val="0"/>
          <w:lang w:val="pt-BR"/>
        </w:rPr>
      </w:pPr>
      <w:r>
        <w:rPr>
          <w:rFonts w:cs="Arial"/>
          <w:b/>
          <w:snapToGrid w:val="0"/>
          <w:lang w:val="pt-BR"/>
        </w:rPr>
        <w:t>Byte 1: Utilization</w:t>
      </w:r>
    </w:p>
    <w:p w14:paraId="6BF968FB" w14:textId="77777777" w:rsidR="0042307E" w:rsidRDefault="0042307E">
      <w:pPr>
        <w:tabs>
          <w:tab w:val="left" w:pos="3544"/>
        </w:tabs>
        <w:ind w:left="1276"/>
        <w:rPr>
          <w:rFonts w:cs="Arial"/>
          <w:snapToGrid w:val="0"/>
        </w:rPr>
      </w:pPr>
      <w:r>
        <w:rPr>
          <w:rFonts w:cs="Arial"/>
          <w:snapToGrid w:val="0"/>
        </w:rPr>
        <w:t>0x72: Data_Service2</w:t>
      </w:r>
      <w:r>
        <w:rPr>
          <w:rFonts w:cs="Arial"/>
          <w:snapToGrid w:val="0"/>
        </w:rPr>
        <w:tab/>
        <w:t>–</w:t>
      </w:r>
      <w:r>
        <w:rPr>
          <w:rFonts w:cs="Arial"/>
          <w:snapToGrid w:val="0"/>
        </w:rPr>
        <w:tab/>
        <w:t>Component Diagnostic Data</w:t>
      </w:r>
    </w:p>
    <w:p w14:paraId="5A3D5AE5"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7ED4EAD0"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494135C8"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65B91C2F"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097B31CF"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563299E8"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6E472C99" w14:textId="77777777" w:rsidR="0042307E" w:rsidRDefault="0042307E">
      <w:pPr>
        <w:autoSpaceDE w:val="0"/>
        <w:autoSpaceDN w:val="0"/>
        <w:adjustRightInd w:val="0"/>
        <w:ind w:left="1260"/>
        <w:rPr>
          <w:rFonts w:ascii="Helvetica-Oblique" w:hAnsi="Helvetica-Oblique" w:cs="Helvetica-Oblique" w:hint="eastAsia"/>
          <w:i/>
          <w:iCs/>
        </w:rPr>
      </w:pPr>
      <w:r>
        <w:rPr>
          <w:rFonts w:ascii="Helvetica-Oblique" w:hAnsi="Helvetica-Oblique" w:cs="Helvetica-Oblique"/>
          <w:i/>
          <w:iCs/>
        </w:rPr>
        <w:t>Bit 0-5: Reserved</w:t>
      </w:r>
    </w:p>
    <w:p w14:paraId="3B86E92F" w14:textId="77777777" w:rsidR="0042307E" w:rsidRDefault="0042307E">
      <w:pPr>
        <w:autoSpaceDE w:val="0"/>
        <w:autoSpaceDN w:val="0"/>
        <w:adjustRightInd w:val="0"/>
        <w:ind w:left="1260"/>
        <w:rPr>
          <w:rFonts w:ascii="Helvetica-Oblique" w:hAnsi="Helvetica-Oblique" w:cs="Helvetica-Oblique" w:hint="eastAsia"/>
          <w:i/>
          <w:iCs/>
        </w:rPr>
      </w:pPr>
    </w:p>
    <w:p w14:paraId="41AC96CD" w14:textId="77777777" w:rsidR="0042307E" w:rsidRDefault="0042307E">
      <w:pPr>
        <w:autoSpaceDE w:val="0"/>
        <w:autoSpaceDN w:val="0"/>
        <w:adjustRightInd w:val="0"/>
        <w:ind w:left="1260"/>
        <w:rPr>
          <w:rFonts w:ascii="Helvetica-Oblique" w:hAnsi="Helvetica-Oblique" w:cs="Helvetica-Oblique" w:hint="eastAsia"/>
          <w:i/>
          <w:iCs/>
        </w:rPr>
      </w:pPr>
      <w:r>
        <w:rPr>
          <w:rFonts w:ascii="Helvetica-Oblique" w:hAnsi="Helvetica-Oblique" w:cs="Helvetica-Oblique"/>
          <w:i/>
          <w:iCs/>
        </w:rPr>
        <w:t>Bit 6-7: Coding</w:t>
      </w:r>
    </w:p>
    <w:p w14:paraId="15221170" w14:textId="77777777" w:rsidR="0042307E" w:rsidRDefault="0042307E">
      <w:pPr>
        <w:autoSpaceDE w:val="0"/>
        <w:autoSpaceDN w:val="0"/>
        <w:adjustRightInd w:val="0"/>
        <w:ind w:left="1890"/>
        <w:rPr>
          <w:rFonts w:ascii="Helvetica" w:hAnsi="Helvetica" w:cs="Helvetica"/>
        </w:rPr>
      </w:pPr>
      <w:r>
        <w:rPr>
          <w:rFonts w:ascii="Helvetica" w:hAnsi="Helvetica" w:cs="Helvetica"/>
        </w:rPr>
        <w:t>0x0: Coding Table I</w:t>
      </w:r>
    </w:p>
    <w:p w14:paraId="5703BCCB" w14:textId="77777777" w:rsidR="0042307E" w:rsidRDefault="0042307E">
      <w:pPr>
        <w:autoSpaceDE w:val="0"/>
        <w:autoSpaceDN w:val="0"/>
        <w:adjustRightInd w:val="0"/>
        <w:ind w:left="1890"/>
        <w:rPr>
          <w:rFonts w:ascii="Helvetica" w:hAnsi="Helvetica" w:cs="Helvetica"/>
        </w:rPr>
      </w:pPr>
      <w:r>
        <w:rPr>
          <w:rFonts w:ascii="Helvetica" w:hAnsi="Helvetica" w:cs="Helvetica"/>
        </w:rPr>
        <w:t xml:space="preserve">0x0000-0xFFFF UNICODE UTF-16 (2 </w:t>
      </w:r>
      <w:proofErr w:type="gramStart"/>
      <w:r>
        <w:rPr>
          <w:rFonts w:ascii="Helvetica" w:hAnsi="Helvetica" w:cs="Helvetica"/>
        </w:rPr>
        <w:t>byte</w:t>
      </w:r>
      <w:proofErr w:type="gramEnd"/>
      <w:r>
        <w:rPr>
          <w:rFonts w:ascii="Helvetica" w:hAnsi="Helvetica" w:cs="Helvetica"/>
        </w:rPr>
        <w:t xml:space="preserve"> per char)</w:t>
      </w:r>
    </w:p>
    <w:p w14:paraId="456EA00C" w14:textId="77777777" w:rsidR="0042307E" w:rsidRDefault="0042307E">
      <w:pPr>
        <w:autoSpaceDE w:val="0"/>
        <w:autoSpaceDN w:val="0"/>
        <w:adjustRightInd w:val="0"/>
        <w:ind w:left="1890"/>
        <w:rPr>
          <w:rFonts w:ascii="Helvetica" w:hAnsi="Helvetica" w:cs="Helvetica"/>
        </w:rPr>
      </w:pPr>
      <w:r>
        <w:rPr>
          <w:rFonts w:ascii="Helvetica" w:hAnsi="Helvetica" w:cs="Helvetica"/>
        </w:rPr>
        <w:t>0x1: Coding Table II</w:t>
      </w:r>
    </w:p>
    <w:p w14:paraId="3FFEC034" w14:textId="77777777" w:rsidR="0042307E" w:rsidRDefault="0042307E">
      <w:pPr>
        <w:autoSpaceDE w:val="0"/>
        <w:autoSpaceDN w:val="0"/>
        <w:adjustRightInd w:val="0"/>
        <w:ind w:left="1890"/>
        <w:rPr>
          <w:rFonts w:ascii="Helvetica-Oblique" w:hAnsi="Helvetica-Oblique" w:cs="Helvetica-Oblique" w:hint="eastAsia"/>
        </w:rPr>
      </w:pPr>
      <w:r>
        <w:rPr>
          <w:rFonts w:ascii="Helvetica" w:hAnsi="Helvetica" w:cs="Helvetica"/>
        </w:rPr>
        <w:t>0x00-0xFF Latin-9 (1 byte per char)</w:t>
      </w:r>
    </w:p>
    <w:p w14:paraId="2B206E8C" w14:textId="77777777" w:rsidR="0042307E" w:rsidRDefault="0042307E">
      <w:pPr>
        <w:tabs>
          <w:tab w:val="left" w:pos="709"/>
          <w:tab w:val="left" w:pos="1276"/>
          <w:tab w:val="left" w:pos="1843"/>
          <w:tab w:val="left" w:pos="2419"/>
        </w:tabs>
        <w:spacing w:before="120" w:after="60"/>
        <w:ind w:left="709"/>
        <w:rPr>
          <w:b/>
        </w:rPr>
      </w:pPr>
      <w:r>
        <w:rPr>
          <w:rFonts w:cs="Arial"/>
          <w:b/>
          <w:snapToGrid w:val="0"/>
        </w:rPr>
        <w:t xml:space="preserve">Byte 4: </w:t>
      </w:r>
      <w:proofErr w:type="spellStart"/>
      <w:r>
        <w:rPr>
          <w:rFonts w:cs="Arial"/>
          <w:b/>
          <w:snapToGrid w:val="0"/>
        </w:rPr>
        <w:t>Bezel_Diag_Operation</w:t>
      </w:r>
      <w:proofErr w:type="spellEnd"/>
    </w:p>
    <w:p w14:paraId="163DBAAB" w14:textId="77777777" w:rsidR="0042307E" w:rsidRDefault="0042307E">
      <w:pPr>
        <w:tabs>
          <w:tab w:val="left" w:pos="1843"/>
        </w:tabs>
        <w:ind w:left="1843" w:hanging="1843"/>
        <w:rPr>
          <w:bCs/>
        </w:rPr>
      </w:pPr>
      <w:r>
        <w:rPr>
          <w:rFonts w:cs="Arial"/>
          <w:bCs/>
          <w:snapToGrid w:val="0"/>
        </w:rPr>
        <w:tab/>
        <w:t>0x0 Inactive</w:t>
      </w:r>
    </w:p>
    <w:p w14:paraId="592EE260" w14:textId="77777777" w:rsidR="0042307E" w:rsidRDefault="0042307E">
      <w:pPr>
        <w:tabs>
          <w:tab w:val="left" w:pos="1843"/>
        </w:tabs>
        <w:ind w:left="3686" w:hanging="1843"/>
        <w:rPr>
          <w:rFonts w:cs="Arial"/>
          <w:bCs/>
          <w:snapToGrid w:val="0"/>
        </w:rPr>
      </w:pPr>
      <w:r>
        <w:rPr>
          <w:rFonts w:cs="Arial"/>
          <w:bCs/>
          <w:snapToGrid w:val="0"/>
        </w:rPr>
        <w:t>0x1 Get All Background Request</w:t>
      </w:r>
    </w:p>
    <w:p w14:paraId="76AF55D0" w14:textId="77777777" w:rsidR="0042307E" w:rsidRDefault="0042307E">
      <w:pPr>
        <w:tabs>
          <w:tab w:val="left" w:pos="1843"/>
        </w:tabs>
        <w:ind w:left="3686" w:hanging="1843"/>
        <w:rPr>
          <w:rFonts w:cs="Arial"/>
          <w:bCs/>
          <w:snapToGrid w:val="0"/>
        </w:rPr>
      </w:pPr>
      <w:r>
        <w:rPr>
          <w:rFonts w:cs="Arial"/>
          <w:bCs/>
          <w:snapToGrid w:val="0"/>
        </w:rPr>
        <w:t xml:space="preserve">0x2 Software Part Number </w:t>
      </w:r>
    </w:p>
    <w:p w14:paraId="3F7BFDB4" w14:textId="77777777" w:rsidR="0042307E" w:rsidRDefault="0042307E">
      <w:pPr>
        <w:tabs>
          <w:tab w:val="left" w:pos="1843"/>
        </w:tabs>
        <w:ind w:left="3686" w:hanging="1843"/>
        <w:rPr>
          <w:rFonts w:cs="Arial"/>
          <w:bCs/>
          <w:snapToGrid w:val="0"/>
        </w:rPr>
      </w:pPr>
      <w:r>
        <w:rPr>
          <w:rFonts w:cs="Arial"/>
          <w:bCs/>
          <w:snapToGrid w:val="0"/>
        </w:rPr>
        <w:t>0x3 Hardware Part Number</w:t>
      </w:r>
    </w:p>
    <w:p w14:paraId="12C0C706" w14:textId="77777777" w:rsidR="0042307E" w:rsidRDefault="0042307E">
      <w:pPr>
        <w:tabs>
          <w:tab w:val="left" w:pos="1843"/>
        </w:tabs>
        <w:ind w:left="3686" w:hanging="1843"/>
        <w:rPr>
          <w:rFonts w:cs="Arial"/>
          <w:bCs/>
          <w:snapToGrid w:val="0"/>
        </w:rPr>
      </w:pPr>
      <w:r>
        <w:rPr>
          <w:rFonts w:cs="Arial"/>
          <w:bCs/>
          <w:snapToGrid w:val="0"/>
        </w:rPr>
        <w:t>0x4 Calibration Part Number</w:t>
      </w:r>
    </w:p>
    <w:p w14:paraId="089FE27C" w14:textId="77777777" w:rsidR="0042307E" w:rsidRDefault="0042307E">
      <w:pPr>
        <w:tabs>
          <w:tab w:val="left" w:pos="1843"/>
        </w:tabs>
        <w:ind w:left="3686" w:hanging="1843"/>
        <w:rPr>
          <w:rFonts w:cs="Arial"/>
          <w:bCs/>
          <w:snapToGrid w:val="0"/>
        </w:rPr>
      </w:pPr>
      <w:r>
        <w:rPr>
          <w:rFonts w:cs="Arial"/>
          <w:bCs/>
          <w:snapToGrid w:val="0"/>
        </w:rPr>
        <w:t>0x5 Speaker Walk-Around</w:t>
      </w:r>
    </w:p>
    <w:p w14:paraId="78C07673" w14:textId="77777777" w:rsidR="0042307E" w:rsidRDefault="0042307E">
      <w:pPr>
        <w:tabs>
          <w:tab w:val="left" w:pos="1843"/>
        </w:tabs>
        <w:ind w:left="3686" w:hanging="1843"/>
        <w:rPr>
          <w:rFonts w:cs="Arial"/>
          <w:bCs/>
          <w:snapToGrid w:val="0"/>
        </w:rPr>
      </w:pPr>
      <w:r>
        <w:rPr>
          <w:rFonts w:cs="Arial"/>
          <w:bCs/>
          <w:snapToGrid w:val="0"/>
        </w:rPr>
        <w:t>0x6 SDARS ESN Number</w:t>
      </w:r>
    </w:p>
    <w:p w14:paraId="0A8D1DF4" w14:textId="77777777" w:rsidR="0042307E" w:rsidRDefault="0042307E">
      <w:pPr>
        <w:tabs>
          <w:tab w:val="left" w:pos="1843"/>
        </w:tabs>
        <w:ind w:left="3686" w:hanging="1843"/>
        <w:rPr>
          <w:rFonts w:cs="Arial"/>
          <w:bCs/>
          <w:snapToGrid w:val="0"/>
        </w:rPr>
      </w:pPr>
      <w:r>
        <w:rPr>
          <w:rFonts w:cs="Arial"/>
          <w:bCs/>
          <w:snapToGrid w:val="0"/>
        </w:rPr>
        <w:t>0x7 Signal Strength</w:t>
      </w:r>
    </w:p>
    <w:p w14:paraId="62C2DD00" w14:textId="77777777" w:rsidR="0042307E" w:rsidRDefault="0042307E">
      <w:pPr>
        <w:tabs>
          <w:tab w:val="left" w:pos="1843"/>
        </w:tabs>
        <w:ind w:left="1843" w:hanging="1843"/>
        <w:rPr>
          <w:rFonts w:cs="Arial"/>
          <w:bCs/>
          <w:snapToGrid w:val="0"/>
          <w:lang w:val="en-GB"/>
        </w:rPr>
      </w:pPr>
      <w:r>
        <w:rPr>
          <w:rFonts w:cs="Arial"/>
          <w:bCs/>
          <w:snapToGrid w:val="0"/>
        </w:rPr>
        <w:tab/>
      </w:r>
      <w:r>
        <w:rPr>
          <w:rFonts w:cs="Arial"/>
          <w:bCs/>
          <w:snapToGrid w:val="0"/>
          <w:lang w:val="en-GB"/>
        </w:rPr>
        <w:t>0x</w:t>
      </w:r>
      <w:proofErr w:type="gramStart"/>
      <w:r>
        <w:rPr>
          <w:rFonts w:cs="Arial"/>
          <w:bCs/>
          <w:snapToGrid w:val="0"/>
          <w:lang w:val="en-GB"/>
        </w:rPr>
        <w:t>8..</w:t>
      </w:r>
      <w:proofErr w:type="gramEnd"/>
      <w:r>
        <w:rPr>
          <w:rFonts w:cs="Arial"/>
          <w:bCs/>
          <w:snapToGrid w:val="0"/>
          <w:lang w:val="en-GB"/>
        </w:rPr>
        <w:t>0xFF:  Reserved</w:t>
      </w:r>
    </w:p>
    <w:p w14:paraId="68A52E27" w14:textId="77777777" w:rsidR="0042307E" w:rsidRDefault="0042307E">
      <w:pPr>
        <w:tabs>
          <w:tab w:val="left" w:pos="709"/>
          <w:tab w:val="left" w:pos="1276"/>
          <w:tab w:val="left" w:pos="1843"/>
          <w:tab w:val="left" w:pos="2419"/>
        </w:tabs>
        <w:spacing w:before="120" w:after="60"/>
        <w:ind w:left="709"/>
        <w:rPr>
          <w:rFonts w:cs="Arial"/>
          <w:b/>
        </w:rPr>
      </w:pPr>
      <w:r>
        <w:rPr>
          <w:rFonts w:cs="Arial"/>
          <w:b/>
          <w:snapToGrid w:val="0"/>
        </w:rPr>
        <w:t xml:space="preserve">Byte 5 up to Byte 72: </w:t>
      </w:r>
      <w:r>
        <w:rPr>
          <w:rFonts w:cs="Arial"/>
          <w:b/>
        </w:rPr>
        <w:t xml:space="preserve">Bezel Diagnostic Data </w:t>
      </w:r>
      <w:r>
        <w:rPr>
          <w:rFonts w:cs="Arial"/>
          <w:b/>
          <w:i/>
        </w:rPr>
        <w:t>(</w:t>
      </w:r>
      <w:r>
        <w:rPr>
          <w:rFonts w:cs="Arial"/>
          <w:b/>
          <w:bCs/>
          <w:i/>
          <w:snapToGrid w:val="0"/>
          <w:lang w:val="en-GB"/>
        </w:rPr>
        <w:t>Coding Table II Only)</w:t>
      </w:r>
    </w:p>
    <w:p w14:paraId="23E87040" w14:textId="77777777" w:rsidR="0042307E" w:rsidRDefault="0042307E">
      <w:pPr>
        <w:tabs>
          <w:tab w:val="left" w:pos="709"/>
          <w:tab w:val="left" w:pos="1276"/>
          <w:tab w:val="left" w:pos="1843"/>
          <w:tab w:val="left" w:pos="2419"/>
        </w:tabs>
        <w:ind w:left="1276"/>
        <w:rPr>
          <w:rFonts w:cs="Arial"/>
        </w:rPr>
      </w:pPr>
      <w:r>
        <w:rPr>
          <w:rFonts w:cs="Arial"/>
        </w:rPr>
        <w:t>Max 24 characters + 1 EOS for any Bezel Diagnostic Operation</w:t>
      </w:r>
    </w:p>
    <w:p w14:paraId="2727182D" w14:textId="77777777" w:rsidR="0042307E" w:rsidRDefault="0042307E">
      <w:pPr>
        <w:tabs>
          <w:tab w:val="left" w:pos="709"/>
          <w:tab w:val="left" w:pos="1276"/>
          <w:tab w:val="left" w:pos="1843"/>
          <w:tab w:val="left" w:pos="2419"/>
        </w:tabs>
        <w:ind w:left="1276"/>
        <w:rPr>
          <w:rFonts w:cs="Arial"/>
        </w:rPr>
      </w:pPr>
    </w:p>
    <w:p w14:paraId="21D7306B"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b/>
          <w:i/>
        </w:rPr>
        <w:lastRenderedPageBreak/>
        <w:t>Note:</w:t>
      </w:r>
      <w:r>
        <w:rPr>
          <w:rFonts w:cs="Arial"/>
          <w:i/>
        </w:rPr>
        <w:t xml:space="preserve">  When </w:t>
      </w:r>
      <w:proofErr w:type="spellStart"/>
      <w:r>
        <w:rPr>
          <w:rFonts w:cs="Arial"/>
          <w:i/>
        </w:rPr>
        <w:t>Bezel_Diag_Operation</w:t>
      </w:r>
      <w:proofErr w:type="spellEnd"/>
      <w:r>
        <w:rPr>
          <w:rFonts w:cs="Arial"/>
          <w:i/>
        </w:rPr>
        <w:t xml:space="preserve"> = 0x2 then the data will be for the Software Part Number  </w:t>
      </w:r>
    </w:p>
    <w:p w14:paraId="576949F1"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7D4690EB"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0x3 then the data will be for the Hardware Part Number</w:t>
      </w:r>
    </w:p>
    <w:p w14:paraId="17327691"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05FB616F"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0x4 then the data will be for the Calibration Part Number</w:t>
      </w:r>
    </w:p>
    <w:p w14:paraId="17D5A11D"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79929B71"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0x5 then the data will be for the Speaker Walk-Around test</w:t>
      </w:r>
    </w:p>
    <w:p w14:paraId="086229F4"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38F01855"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0x6 then the data will be for the SDARS ESN Number</w:t>
      </w:r>
    </w:p>
    <w:p w14:paraId="6DE25289"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1E8553EC"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0x7 then the data will be for the radio signal strength test</w:t>
      </w:r>
    </w:p>
    <w:p w14:paraId="7BF14BD7" w14:textId="77777777" w:rsidR="0042307E" w:rsidRDefault="0042307E">
      <w:pPr>
        <w:ind w:left="2160"/>
        <w:rPr>
          <w:lang w:val="en-GB"/>
        </w:rPr>
      </w:pPr>
    </w:p>
    <w:p w14:paraId="72F75F67" w14:textId="77777777" w:rsidR="0042307E" w:rsidRDefault="0042307E">
      <w:pPr>
        <w:ind w:left="1260"/>
        <w:rPr>
          <w:rFonts w:cs="Arial"/>
          <w:lang w:val="en-GB"/>
        </w:rPr>
      </w:pPr>
      <w:r>
        <w:rPr>
          <w:rFonts w:cs="Arial"/>
          <w:b/>
          <w:lang w:val="en-GB"/>
        </w:rPr>
        <w:t>Note:</w:t>
      </w:r>
      <w:r>
        <w:rPr>
          <w:rFonts w:cs="Arial"/>
          <w:lang w:val="en-GB"/>
        </w:rPr>
        <w:t xml:space="preserve">  If </w:t>
      </w:r>
      <w:proofErr w:type="spellStart"/>
      <w:r>
        <w:rPr>
          <w:rFonts w:cs="Arial"/>
          <w:lang w:val="en-GB"/>
        </w:rPr>
        <w:t>Bezel_Diag_Operation</w:t>
      </w:r>
      <w:proofErr w:type="spellEnd"/>
      <w:r>
        <w:rPr>
          <w:rFonts w:cs="Arial"/>
          <w:lang w:val="en-GB"/>
        </w:rPr>
        <w:t xml:space="preserve"> = 0x1 Get All Background Request then the following diagnostic operation data will be sent in this order:</w:t>
      </w:r>
    </w:p>
    <w:p w14:paraId="1713ECA1" w14:textId="77777777" w:rsidR="0042307E" w:rsidRDefault="0042307E">
      <w:pPr>
        <w:ind w:left="1260"/>
        <w:rPr>
          <w:rFonts w:cs="Arial"/>
          <w:i/>
          <w:lang w:val="en-GB"/>
        </w:rPr>
      </w:pPr>
      <w:r>
        <w:rPr>
          <w:rFonts w:cs="Arial"/>
          <w:i/>
          <w:lang w:val="en-GB"/>
        </w:rPr>
        <w:t>Software Part Number</w:t>
      </w:r>
    </w:p>
    <w:p w14:paraId="726999DA" w14:textId="77777777" w:rsidR="0042307E" w:rsidRDefault="0042307E">
      <w:pPr>
        <w:ind w:left="1260" w:firstLine="720"/>
        <w:rPr>
          <w:rFonts w:cs="Arial"/>
        </w:rPr>
      </w:pPr>
      <w:r>
        <w:rPr>
          <w:rFonts w:cs="Arial"/>
        </w:rPr>
        <w:t>Max 24 characters + 1 EOS</w:t>
      </w:r>
    </w:p>
    <w:p w14:paraId="58403755" w14:textId="77777777" w:rsidR="0042307E" w:rsidRDefault="0042307E">
      <w:pPr>
        <w:ind w:left="1260" w:firstLine="720"/>
        <w:rPr>
          <w:rFonts w:cs="Arial"/>
          <w:lang w:val="en-GB"/>
        </w:rPr>
      </w:pPr>
    </w:p>
    <w:p w14:paraId="32978A87" w14:textId="77777777" w:rsidR="0042307E" w:rsidRDefault="0042307E">
      <w:pPr>
        <w:ind w:left="1260"/>
        <w:rPr>
          <w:rFonts w:cs="Arial"/>
          <w:i/>
          <w:lang w:val="en-GB"/>
        </w:rPr>
      </w:pPr>
      <w:r>
        <w:rPr>
          <w:rFonts w:cs="Arial"/>
          <w:i/>
          <w:lang w:val="en-GB"/>
        </w:rPr>
        <w:t xml:space="preserve">Hardware Part Number </w:t>
      </w:r>
    </w:p>
    <w:p w14:paraId="7AAA1DED" w14:textId="77777777" w:rsidR="0042307E" w:rsidRDefault="0042307E">
      <w:pPr>
        <w:ind w:left="1260" w:firstLine="720"/>
        <w:rPr>
          <w:rFonts w:cs="Arial"/>
        </w:rPr>
      </w:pPr>
      <w:r>
        <w:rPr>
          <w:rFonts w:cs="Arial"/>
        </w:rPr>
        <w:t>Max 24 characters + 1 EOS</w:t>
      </w:r>
    </w:p>
    <w:p w14:paraId="6B4B18D6" w14:textId="77777777" w:rsidR="0042307E" w:rsidRDefault="0042307E">
      <w:pPr>
        <w:ind w:left="1260" w:firstLine="720"/>
        <w:rPr>
          <w:rFonts w:cs="Arial"/>
          <w:lang w:val="en-GB"/>
        </w:rPr>
      </w:pPr>
    </w:p>
    <w:p w14:paraId="3B04C0CE" w14:textId="77777777" w:rsidR="0042307E" w:rsidRDefault="0042307E">
      <w:pPr>
        <w:ind w:left="1260"/>
        <w:rPr>
          <w:rFonts w:cs="Arial"/>
          <w:i/>
          <w:lang w:val="en-GB"/>
        </w:rPr>
      </w:pPr>
      <w:r>
        <w:rPr>
          <w:rFonts w:cs="Arial"/>
          <w:i/>
          <w:lang w:val="en-GB"/>
        </w:rPr>
        <w:t xml:space="preserve">Calibration Part Number </w:t>
      </w:r>
    </w:p>
    <w:p w14:paraId="40656A70" w14:textId="77777777" w:rsidR="0042307E" w:rsidRDefault="0042307E">
      <w:pPr>
        <w:ind w:left="1260" w:firstLine="720"/>
        <w:rPr>
          <w:rFonts w:cs="Arial"/>
        </w:rPr>
      </w:pPr>
      <w:r>
        <w:rPr>
          <w:rFonts w:cs="Arial"/>
        </w:rPr>
        <w:t>Max 24 characters + 1 EOS</w:t>
      </w:r>
    </w:p>
    <w:p w14:paraId="0DB12F18" w14:textId="77777777" w:rsidR="0042307E" w:rsidRDefault="0042307E">
      <w:pPr>
        <w:ind w:left="1260" w:firstLine="720"/>
        <w:rPr>
          <w:rFonts w:cs="Arial"/>
          <w:lang w:val="en-GB"/>
        </w:rPr>
      </w:pPr>
    </w:p>
    <w:p w14:paraId="61686E7A" w14:textId="77777777" w:rsidR="0042307E" w:rsidRDefault="0042307E">
      <w:pPr>
        <w:ind w:left="1260"/>
        <w:rPr>
          <w:rFonts w:cs="Arial"/>
          <w:i/>
          <w:lang w:val="en-GB"/>
        </w:rPr>
      </w:pPr>
      <w:r>
        <w:rPr>
          <w:rFonts w:cs="Arial"/>
          <w:i/>
          <w:lang w:val="en-GB"/>
        </w:rPr>
        <w:t xml:space="preserve">SDARS ESN Number </w:t>
      </w:r>
    </w:p>
    <w:p w14:paraId="7E633873" w14:textId="77777777" w:rsidR="0042307E" w:rsidRDefault="0042307E">
      <w:pPr>
        <w:ind w:left="1260" w:firstLine="720"/>
        <w:rPr>
          <w:rFonts w:cs="Arial"/>
          <w:lang w:val="en-GB"/>
        </w:rPr>
      </w:pPr>
      <w:r>
        <w:rPr>
          <w:rFonts w:cs="Arial"/>
        </w:rPr>
        <w:t>Max 24 characters + 1 EOS</w:t>
      </w:r>
    </w:p>
    <w:p w14:paraId="3F7996D4" w14:textId="77777777" w:rsidR="0042307E" w:rsidRDefault="0042307E" w:rsidP="0042307E">
      <w:pPr>
        <w:pStyle w:val="Heading4"/>
      </w:pPr>
      <w:r w:rsidRPr="00B9479B">
        <w:t>TP-LOG-TPL-REQ-023166/B-SID-71-EFP_Bezel_Diag_Data (</w:t>
      </w:r>
      <w:proofErr w:type="spellStart"/>
      <w:r w:rsidRPr="00B9479B">
        <w:t>TcSE</w:t>
      </w:r>
      <w:proofErr w:type="spellEnd"/>
      <w:r w:rsidRPr="00B9479B">
        <w:t xml:space="preserve"> ROIN-147292-2)</w:t>
      </w:r>
    </w:p>
    <w:p w14:paraId="369C1104"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56 (Coding Table II Only) bytes</w:t>
      </w:r>
    </w:p>
    <w:p w14:paraId="1C45A3AB"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36A48919" w14:textId="77777777" w:rsidR="0042307E" w:rsidRDefault="0042307E">
      <w:pPr>
        <w:tabs>
          <w:tab w:val="left" w:pos="709"/>
          <w:tab w:val="left" w:pos="1276"/>
          <w:tab w:val="left" w:pos="1843"/>
          <w:tab w:val="left" w:pos="2419"/>
        </w:tabs>
        <w:ind w:left="1276"/>
        <w:rPr>
          <w:rFonts w:cs="Arial"/>
        </w:rPr>
      </w:pPr>
      <w:r>
        <w:rPr>
          <w:rFonts w:cs="Arial"/>
          <w:snapToGrid w:val="0"/>
        </w:rPr>
        <w:t xml:space="preserve">0x71: </w:t>
      </w:r>
      <w:proofErr w:type="spellStart"/>
      <w:r>
        <w:rPr>
          <w:rFonts w:cs="Arial"/>
        </w:rPr>
        <w:t>EFP_Bezel_Diag_Data</w:t>
      </w:r>
      <w:proofErr w:type="spellEnd"/>
    </w:p>
    <w:p w14:paraId="612C63D7"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1: Utilization</w:t>
      </w:r>
    </w:p>
    <w:p w14:paraId="7EFF0E30" w14:textId="77777777" w:rsidR="0042307E" w:rsidRDefault="0042307E">
      <w:pPr>
        <w:tabs>
          <w:tab w:val="left" w:pos="3544"/>
        </w:tabs>
        <w:ind w:left="1276"/>
        <w:rPr>
          <w:rFonts w:cs="Arial"/>
          <w:snapToGrid w:val="0"/>
        </w:rPr>
      </w:pPr>
      <w:r>
        <w:rPr>
          <w:rFonts w:cs="Arial"/>
          <w:snapToGrid w:val="0"/>
        </w:rPr>
        <w:t>0x72: Data_Service2</w:t>
      </w:r>
      <w:r>
        <w:rPr>
          <w:rFonts w:cs="Arial"/>
          <w:snapToGrid w:val="0"/>
        </w:rPr>
        <w:tab/>
        <w:t>–</w:t>
      </w:r>
      <w:r>
        <w:rPr>
          <w:rFonts w:cs="Arial"/>
          <w:snapToGrid w:val="0"/>
        </w:rPr>
        <w:tab/>
        <w:t>Component Diagnostic Data</w:t>
      </w:r>
    </w:p>
    <w:p w14:paraId="19D03489"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637C313A"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2E796686"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025EDE1A"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0C7B407F"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6F6612B1"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39E7F6DE" w14:textId="77777777" w:rsidR="0042307E" w:rsidRDefault="0042307E">
      <w:pPr>
        <w:autoSpaceDE w:val="0"/>
        <w:autoSpaceDN w:val="0"/>
        <w:adjustRightInd w:val="0"/>
        <w:ind w:left="1260"/>
        <w:rPr>
          <w:rFonts w:ascii="Helvetica-Oblique" w:hAnsi="Helvetica-Oblique" w:cs="Helvetica-Oblique" w:hint="eastAsia"/>
          <w:i/>
          <w:iCs/>
        </w:rPr>
      </w:pPr>
      <w:r>
        <w:rPr>
          <w:rFonts w:ascii="Helvetica-Oblique" w:hAnsi="Helvetica-Oblique" w:cs="Helvetica-Oblique"/>
          <w:i/>
          <w:iCs/>
        </w:rPr>
        <w:t>Bit 0-5: Reserved</w:t>
      </w:r>
    </w:p>
    <w:p w14:paraId="12F686D5" w14:textId="77777777" w:rsidR="0042307E" w:rsidRDefault="0042307E">
      <w:pPr>
        <w:autoSpaceDE w:val="0"/>
        <w:autoSpaceDN w:val="0"/>
        <w:adjustRightInd w:val="0"/>
        <w:ind w:left="1260"/>
        <w:rPr>
          <w:rFonts w:ascii="Helvetica-Oblique" w:hAnsi="Helvetica-Oblique" w:cs="Helvetica-Oblique" w:hint="eastAsia"/>
          <w:i/>
          <w:iCs/>
        </w:rPr>
      </w:pPr>
    </w:p>
    <w:p w14:paraId="169F473D" w14:textId="77777777" w:rsidR="0042307E" w:rsidRDefault="0042307E">
      <w:pPr>
        <w:autoSpaceDE w:val="0"/>
        <w:autoSpaceDN w:val="0"/>
        <w:adjustRightInd w:val="0"/>
        <w:ind w:left="1260"/>
        <w:rPr>
          <w:rFonts w:ascii="Helvetica-Oblique" w:hAnsi="Helvetica-Oblique" w:cs="Helvetica-Oblique" w:hint="eastAsia"/>
          <w:i/>
          <w:iCs/>
        </w:rPr>
      </w:pPr>
      <w:r>
        <w:rPr>
          <w:rFonts w:ascii="Helvetica-Oblique" w:hAnsi="Helvetica-Oblique" w:cs="Helvetica-Oblique"/>
          <w:i/>
          <w:iCs/>
        </w:rPr>
        <w:t>Bit 6-7: Coding</w:t>
      </w:r>
    </w:p>
    <w:p w14:paraId="777CA8ED" w14:textId="77777777" w:rsidR="0042307E" w:rsidRDefault="0042307E">
      <w:pPr>
        <w:autoSpaceDE w:val="0"/>
        <w:autoSpaceDN w:val="0"/>
        <w:adjustRightInd w:val="0"/>
        <w:ind w:left="1890"/>
        <w:rPr>
          <w:rFonts w:ascii="Helvetica" w:hAnsi="Helvetica" w:cs="Helvetica"/>
        </w:rPr>
      </w:pPr>
      <w:r>
        <w:rPr>
          <w:rFonts w:ascii="Helvetica" w:hAnsi="Helvetica" w:cs="Helvetica"/>
        </w:rPr>
        <w:t>0x0: Coding Table I</w:t>
      </w:r>
    </w:p>
    <w:p w14:paraId="04698E07" w14:textId="77777777" w:rsidR="0042307E" w:rsidRDefault="0042307E">
      <w:pPr>
        <w:autoSpaceDE w:val="0"/>
        <w:autoSpaceDN w:val="0"/>
        <w:adjustRightInd w:val="0"/>
        <w:ind w:left="1890"/>
        <w:rPr>
          <w:rFonts w:ascii="Helvetica" w:hAnsi="Helvetica" w:cs="Helvetica"/>
        </w:rPr>
      </w:pPr>
      <w:r>
        <w:rPr>
          <w:rFonts w:ascii="Helvetica" w:hAnsi="Helvetica" w:cs="Helvetica"/>
        </w:rPr>
        <w:t xml:space="preserve">0x0000-0xFFFF UNICODE UTF-16 (2 </w:t>
      </w:r>
      <w:proofErr w:type="gramStart"/>
      <w:r>
        <w:rPr>
          <w:rFonts w:ascii="Helvetica" w:hAnsi="Helvetica" w:cs="Helvetica"/>
        </w:rPr>
        <w:t>byte</w:t>
      </w:r>
      <w:proofErr w:type="gramEnd"/>
      <w:r>
        <w:rPr>
          <w:rFonts w:ascii="Helvetica" w:hAnsi="Helvetica" w:cs="Helvetica"/>
        </w:rPr>
        <w:t xml:space="preserve"> per char)</w:t>
      </w:r>
    </w:p>
    <w:p w14:paraId="607A54D1" w14:textId="77777777" w:rsidR="0042307E" w:rsidRDefault="0042307E">
      <w:pPr>
        <w:autoSpaceDE w:val="0"/>
        <w:autoSpaceDN w:val="0"/>
        <w:adjustRightInd w:val="0"/>
        <w:ind w:left="1890"/>
        <w:rPr>
          <w:rFonts w:ascii="Helvetica" w:hAnsi="Helvetica" w:cs="Helvetica"/>
        </w:rPr>
      </w:pPr>
      <w:r>
        <w:rPr>
          <w:rFonts w:ascii="Helvetica" w:hAnsi="Helvetica" w:cs="Helvetica"/>
        </w:rPr>
        <w:t>0x1: Coding Table II</w:t>
      </w:r>
    </w:p>
    <w:p w14:paraId="5014D18F" w14:textId="77777777" w:rsidR="0042307E" w:rsidRDefault="0042307E">
      <w:pPr>
        <w:autoSpaceDE w:val="0"/>
        <w:autoSpaceDN w:val="0"/>
        <w:adjustRightInd w:val="0"/>
        <w:ind w:left="1890"/>
        <w:rPr>
          <w:rFonts w:ascii="Helvetica-Oblique" w:hAnsi="Helvetica-Oblique" w:cs="Helvetica-Oblique" w:hint="eastAsia"/>
        </w:rPr>
      </w:pPr>
      <w:r>
        <w:rPr>
          <w:rFonts w:ascii="Helvetica" w:hAnsi="Helvetica" w:cs="Helvetica"/>
        </w:rPr>
        <w:t>0x00-0xFF Latin-9 (1 byte per char)</w:t>
      </w:r>
    </w:p>
    <w:p w14:paraId="49B8298C" w14:textId="77777777" w:rsidR="0042307E" w:rsidRDefault="0042307E">
      <w:pPr>
        <w:tabs>
          <w:tab w:val="left" w:pos="709"/>
          <w:tab w:val="left" w:pos="1276"/>
          <w:tab w:val="left" w:pos="1843"/>
          <w:tab w:val="left" w:pos="2419"/>
        </w:tabs>
        <w:spacing w:before="120" w:after="60"/>
        <w:ind w:left="709"/>
        <w:rPr>
          <w:b/>
        </w:rPr>
      </w:pPr>
      <w:r>
        <w:rPr>
          <w:rFonts w:cs="Arial"/>
          <w:b/>
          <w:snapToGrid w:val="0"/>
        </w:rPr>
        <w:t xml:space="preserve">Byte 4: </w:t>
      </w:r>
      <w:proofErr w:type="spellStart"/>
      <w:r>
        <w:rPr>
          <w:rFonts w:cs="Arial"/>
          <w:b/>
          <w:snapToGrid w:val="0"/>
        </w:rPr>
        <w:t>Bezel_Diag_Operation</w:t>
      </w:r>
      <w:proofErr w:type="spellEnd"/>
    </w:p>
    <w:p w14:paraId="391ECE74" w14:textId="77777777" w:rsidR="0042307E" w:rsidRDefault="0042307E">
      <w:pPr>
        <w:tabs>
          <w:tab w:val="left" w:pos="1843"/>
        </w:tabs>
        <w:ind w:left="1843" w:hanging="1843"/>
        <w:rPr>
          <w:bCs/>
        </w:rPr>
      </w:pPr>
      <w:r>
        <w:rPr>
          <w:rFonts w:cs="Arial"/>
          <w:bCs/>
          <w:snapToGrid w:val="0"/>
        </w:rPr>
        <w:tab/>
        <w:t>0x0 Inactive</w:t>
      </w:r>
    </w:p>
    <w:p w14:paraId="6DE315E0" w14:textId="77777777" w:rsidR="0042307E" w:rsidRDefault="0042307E">
      <w:pPr>
        <w:tabs>
          <w:tab w:val="left" w:pos="1843"/>
        </w:tabs>
        <w:ind w:left="3686" w:hanging="1843"/>
        <w:rPr>
          <w:rFonts w:cs="Arial"/>
          <w:bCs/>
          <w:snapToGrid w:val="0"/>
        </w:rPr>
      </w:pPr>
      <w:r>
        <w:rPr>
          <w:rFonts w:cs="Arial"/>
          <w:bCs/>
          <w:snapToGrid w:val="0"/>
        </w:rPr>
        <w:t>0x1 Get All Background Request</w:t>
      </w:r>
    </w:p>
    <w:p w14:paraId="3BCB1522" w14:textId="77777777" w:rsidR="0042307E" w:rsidRDefault="0042307E">
      <w:pPr>
        <w:tabs>
          <w:tab w:val="left" w:pos="1843"/>
        </w:tabs>
        <w:ind w:left="3686" w:hanging="1843"/>
        <w:rPr>
          <w:rFonts w:cs="Arial"/>
          <w:bCs/>
          <w:snapToGrid w:val="0"/>
        </w:rPr>
      </w:pPr>
      <w:r>
        <w:rPr>
          <w:rFonts w:cs="Arial"/>
          <w:bCs/>
          <w:snapToGrid w:val="0"/>
        </w:rPr>
        <w:t xml:space="preserve">0x2 Software Part Number </w:t>
      </w:r>
    </w:p>
    <w:p w14:paraId="78F67C69" w14:textId="77777777" w:rsidR="0042307E" w:rsidRDefault="0042307E">
      <w:pPr>
        <w:tabs>
          <w:tab w:val="left" w:pos="1843"/>
        </w:tabs>
        <w:ind w:left="3686" w:hanging="1843"/>
        <w:rPr>
          <w:rFonts w:cs="Arial"/>
          <w:bCs/>
          <w:snapToGrid w:val="0"/>
        </w:rPr>
      </w:pPr>
      <w:r>
        <w:rPr>
          <w:rFonts w:cs="Arial"/>
          <w:bCs/>
          <w:snapToGrid w:val="0"/>
        </w:rPr>
        <w:t>0x3 Hardware Part Number</w:t>
      </w:r>
    </w:p>
    <w:p w14:paraId="230FB7CA" w14:textId="77777777" w:rsidR="0042307E" w:rsidRDefault="0042307E">
      <w:pPr>
        <w:tabs>
          <w:tab w:val="left" w:pos="1843"/>
        </w:tabs>
        <w:ind w:left="3686" w:hanging="1843"/>
        <w:rPr>
          <w:rFonts w:cs="Arial"/>
          <w:bCs/>
          <w:snapToGrid w:val="0"/>
        </w:rPr>
      </w:pPr>
      <w:r>
        <w:rPr>
          <w:rFonts w:cs="Arial"/>
          <w:bCs/>
          <w:snapToGrid w:val="0"/>
        </w:rPr>
        <w:t>0x4 Calibration Part Number</w:t>
      </w:r>
    </w:p>
    <w:p w14:paraId="2D0A8CBC" w14:textId="77777777" w:rsidR="0042307E" w:rsidRDefault="0042307E">
      <w:pPr>
        <w:tabs>
          <w:tab w:val="left" w:pos="1843"/>
        </w:tabs>
        <w:ind w:left="3686" w:hanging="1843"/>
        <w:rPr>
          <w:rFonts w:cs="Arial"/>
          <w:bCs/>
          <w:snapToGrid w:val="0"/>
          <w:lang w:val="en-GB"/>
        </w:rPr>
      </w:pPr>
      <w:r>
        <w:rPr>
          <w:rFonts w:cs="Arial"/>
          <w:bCs/>
          <w:snapToGrid w:val="0"/>
        </w:rPr>
        <w:t>0x</w:t>
      </w:r>
      <w:proofErr w:type="gramStart"/>
      <w:r>
        <w:rPr>
          <w:rFonts w:cs="Arial"/>
          <w:bCs/>
          <w:snapToGrid w:val="0"/>
        </w:rPr>
        <w:t>5</w:t>
      </w:r>
      <w:r>
        <w:rPr>
          <w:rFonts w:cs="Arial"/>
          <w:bCs/>
          <w:snapToGrid w:val="0"/>
          <w:lang w:val="en-GB"/>
        </w:rPr>
        <w:t>..</w:t>
      </w:r>
      <w:proofErr w:type="gramEnd"/>
      <w:r>
        <w:rPr>
          <w:rFonts w:cs="Arial"/>
          <w:bCs/>
          <w:snapToGrid w:val="0"/>
          <w:lang w:val="en-GB"/>
        </w:rPr>
        <w:t>0xFF:  Reserved</w:t>
      </w:r>
    </w:p>
    <w:p w14:paraId="08C5E5A9" w14:textId="77777777" w:rsidR="0042307E" w:rsidRDefault="0042307E">
      <w:pPr>
        <w:tabs>
          <w:tab w:val="left" w:pos="709"/>
          <w:tab w:val="left" w:pos="1276"/>
          <w:tab w:val="left" w:pos="1843"/>
          <w:tab w:val="left" w:pos="2419"/>
        </w:tabs>
        <w:spacing w:before="120" w:after="60"/>
        <w:ind w:left="709"/>
        <w:rPr>
          <w:rFonts w:cs="Arial"/>
          <w:b/>
        </w:rPr>
      </w:pPr>
      <w:r>
        <w:rPr>
          <w:rFonts w:cs="Arial"/>
          <w:b/>
          <w:snapToGrid w:val="0"/>
        </w:rPr>
        <w:t xml:space="preserve">Byte 5 up to Byte 55: </w:t>
      </w:r>
      <w:r>
        <w:rPr>
          <w:rFonts w:cs="Arial"/>
          <w:b/>
        </w:rPr>
        <w:t xml:space="preserve">Bezel Diagnostic Data </w:t>
      </w:r>
      <w:r>
        <w:rPr>
          <w:rFonts w:cs="Arial"/>
          <w:b/>
          <w:i/>
        </w:rPr>
        <w:t>(</w:t>
      </w:r>
      <w:r>
        <w:rPr>
          <w:rFonts w:cs="Arial"/>
          <w:b/>
          <w:bCs/>
          <w:i/>
          <w:snapToGrid w:val="0"/>
          <w:lang w:val="en-GB"/>
        </w:rPr>
        <w:t>Coding Table II Only)</w:t>
      </w:r>
    </w:p>
    <w:p w14:paraId="2B08444F" w14:textId="77777777" w:rsidR="0042307E" w:rsidRDefault="0042307E">
      <w:pPr>
        <w:tabs>
          <w:tab w:val="left" w:pos="709"/>
          <w:tab w:val="left" w:pos="1276"/>
          <w:tab w:val="left" w:pos="1843"/>
          <w:tab w:val="left" w:pos="2419"/>
        </w:tabs>
        <w:ind w:left="1276"/>
        <w:rPr>
          <w:rFonts w:cs="Arial"/>
        </w:rPr>
      </w:pPr>
      <w:r>
        <w:rPr>
          <w:rFonts w:cs="Arial"/>
        </w:rPr>
        <w:lastRenderedPageBreak/>
        <w:t>Max 24 characters + 1 EOS for any Bezel Diagnostic Operation</w:t>
      </w:r>
    </w:p>
    <w:p w14:paraId="77316236" w14:textId="77777777" w:rsidR="0042307E" w:rsidRDefault="0042307E">
      <w:pPr>
        <w:tabs>
          <w:tab w:val="left" w:pos="709"/>
          <w:tab w:val="left" w:pos="1276"/>
          <w:tab w:val="left" w:pos="1843"/>
          <w:tab w:val="left" w:pos="2419"/>
        </w:tabs>
        <w:ind w:left="1276"/>
        <w:rPr>
          <w:rFonts w:cs="Arial"/>
        </w:rPr>
      </w:pPr>
    </w:p>
    <w:p w14:paraId="3C91B7D0"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b/>
          <w:i/>
        </w:rPr>
        <w:t>Note:</w:t>
      </w:r>
      <w:r>
        <w:rPr>
          <w:rFonts w:cs="Arial"/>
          <w:i/>
        </w:rPr>
        <w:t xml:space="preserve">  When </w:t>
      </w:r>
      <w:proofErr w:type="spellStart"/>
      <w:r>
        <w:rPr>
          <w:rFonts w:cs="Arial"/>
          <w:i/>
        </w:rPr>
        <w:t>Bezel_Diag_Operation</w:t>
      </w:r>
      <w:proofErr w:type="spellEnd"/>
      <w:r>
        <w:rPr>
          <w:rFonts w:cs="Arial"/>
          <w:i/>
        </w:rPr>
        <w:t xml:space="preserve"> = 0x2 then the data will be for the Software Part Number  </w:t>
      </w:r>
    </w:p>
    <w:p w14:paraId="3D458CB1"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30332BE2"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0x3 then the data will be for the Hardware Part Number</w:t>
      </w:r>
    </w:p>
    <w:p w14:paraId="36273ED1"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1AA196DE"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0x4 then the data will be for the Calibration Part Number</w:t>
      </w:r>
    </w:p>
    <w:p w14:paraId="44258C4E"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6F845504" w14:textId="77777777" w:rsidR="0042307E" w:rsidRDefault="0042307E">
      <w:pPr>
        <w:ind w:left="2160"/>
        <w:rPr>
          <w:lang w:val="en-GB"/>
        </w:rPr>
      </w:pPr>
    </w:p>
    <w:p w14:paraId="42BE5BA3" w14:textId="77777777" w:rsidR="0042307E" w:rsidRDefault="0042307E">
      <w:pPr>
        <w:ind w:left="1260"/>
        <w:rPr>
          <w:rFonts w:cs="Arial"/>
          <w:lang w:val="en-GB"/>
        </w:rPr>
      </w:pPr>
      <w:r>
        <w:rPr>
          <w:rFonts w:cs="Arial"/>
          <w:b/>
          <w:lang w:val="en-GB"/>
        </w:rPr>
        <w:t>Note:</w:t>
      </w:r>
      <w:r>
        <w:rPr>
          <w:rFonts w:cs="Arial"/>
          <w:lang w:val="en-GB"/>
        </w:rPr>
        <w:t xml:space="preserve">  If </w:t>
      </w:r>
      <w:proofErr w:type="spellStart"/>
      <w:r>
        <w:rPr>
          <w:rFonts w:cs="Arial"/>
          <w:lang w:val="en-GB"/>
        </w:rPr>
        <w:t>Bezel_Diag_Operation</w:t>
      </w:r>
      <w:proofErr w:type="spellEnd"/>
      <w:r>
        <w:rPr>
          <w:rFonts w:cs="Arial"/>
          <w:lang w:val="en-GB"/>
        </w:rPr>
        <w:t xml:space="preserve"> = 0x1 Get All Background Request then the following diagnostic operation data will be sent in this order:</w:t>
      </w:r>
    </w:p>
    <w:p w14:paraId="1BCE4652" w14:textId="77777777" w:rsidR="0042307E" w:rsidRDefault="0042307E">
      <w:pPr>
        <w:ind w:left="1260"/>
        <w:rPr>
          <w:rFonts w:cs="Arial"/>
          <w:i/>
          <w:lang w:val="en-GB"/>
        </w:rPr>
      </w:pPr>
    </w:p>
    <w:p w14:paraId="536C83EA" w14:textId="77777777" w:rsidR="0042307E" w:rsidRDefault="0042307E">
      <w:pPr>
        <w:ind w:left="1260"/>
        <w:rPr>
          <w:rFonts w:cs="Arial"/>
          <w:i/>
          <w:lang w:val="en-GB"/>
        </w:rPr>
      </w:pPr>
      <w:r>
        <w:rPr>
          <w:rFonts w:cs="Arial"/>
          <w:i/>
          <w:lang w:val="en-GB"/>
        </w:rPr>
        <w:t>Software Part Number</w:t>
      </w:r>
    </w:p>
    <w:p w14:paraId="050D96D5" w14:textId="77777777" w:rsidR="0042307E" w:rsidRDefault="0042307E">
      <w:pPr>
        <w:ind w:left="1260" w:firstLine="720"/>
        <w:rPr>
          <w:rFonts w:cs="Arial"/>
        </w:rPr>
      </w:pPr>
      <w:r>
        <w:rPr>
          <w:rFonts w:cs="Arial"/>
        </w:rPr>
        <w:t>Max 24 characters + 1 EOS</w:t>
      </w:r>
    </w:p>
    <w:p w14:paraId="75600F4A" w14:textId="77777777" w:rsidR="0042307E" w:rsidRDefault="0042307E">
      <w:pPr>
        <w:ind w:left="1260" w:firstLine="720"/>
        <w:rPr>
          <w:rFonts w:cs="Arial"/>
          <w:lang w:val="en-GB"/>
        </w:rPr>
      </w:pPr>
    </w:p>
    <w:p w14:paraId="013786A5" w14:textId="77777777" w:rsidR="0042307E" w:rsidRDefault="0042307E">
      <w:pPr>
        <w:ind w:left="1260"/>
        <w:rPr>
          <w:rFonts w:cs="Arial"/>
          <w:i/>
          <w:lang w:val="en-GB"/>
        </w:rPr>
      </w:pPr>
      <w:r>
        <w:rPr>
          <w:rFonts w:cs="Arial"/>
          <w:i/>
          <w:lang w:val="en-GB"/>
        </w:rPr>
        <w:t xml:space="preserve">Hardware Part Number </w:t>
      </w:r>
    </w:p>
    <w:p w14:paraId="4A3505B0" w14:textId="77777777" w:rsidR="0042307E" w:rsidRDefault="0042307E">
      <w:pPr>
        <w:ind w:left="1260" w:firstLine="720"/>
        <w:rPr>
          <w:rFonts w:cs="Arial"/>
        </w:rPr>
      </w:pPr>
      <w:r>
        <w:rPr>
          <w:rFonts w:cs="Arial"/>
        </w:rPr>
        <w:t>Max 24 characters + 1 EOS</w:t>
      </w:r>
    </w:p>
    <w:p w14:paraId="6F280F0C" w14:textId="77777777" w:rsidR="0042307E" w:rsidRDefault="0042307E">
      <w:pPr>
        <w:ind w:left="1260" w:firstLine="720"/>
        <w:rPr>
          <w:rFonts w:cs="Arial"/>
          <w:lang w:val="en-GB"/>
        </w:rPr>
      </w:pPr>
    </w:p>
    <w:p w14:paraId="6ED62A0E" w14:textId="77777777" w:rsidR="0042307E" w:rsidRDefault="0042307E">
      <w:pPr>
        <w:ind w:left="1260"/>
        <w:rPr>
          <w:rFonts w:cs="Arial"/>
          <w:i/>
          <w:lang w:val="en-GB"/>
        </w:rPr>
      </w:pPr>
      <w:r>
        <w:rPr>
          <w:rFonts w:cs="Arial"/>
          <w:i/>
          <w:lang w:val="en-GB"/>
        </w:rPr>
        <w:t xml:space="preserve">Calibration Part Number </w:t>
      </w:r>
    </w:p>
    <w:p w14:paraId="29184E1A" w14:textId="77777777" w:rsidR="0042307E" w:rsidRDefault="0042307E">
      <w:pPr>
        <w:ind w:left="1260" w:firstLine="720"/>
        <w:rPr>
          <w:rFonts w:cs="Arial"/>
        </w:rPr>
      </w:pPr>
      <w:r>
        <w:rPr>
          <w:rFonts w:cs="Arial"/>
        </w:rPr>
        <w:t>Max 24 characters + 1 EOS</w:t>
      </w:r>
    </w:p>
    <w:p w14:paraId="24790E65" w14:textId="77777777" w:rsidR="0042307E" w:rsidRDefault="0042307E">
      <w:pPr>
        <w:rPr>
          <w:rFonts w:cs="Arial"/>
          <w:lang w:val="en-GB"/>
        </w:rPr>
      </w:pPr>
    </w:p>
    <w:p w14:paraId="5329EF17" w14:textId="77777777" w:rsidR="0042307E" w:rsidRDefault="0042307E" w:rsidP="0042307E">
      <w:pPr>
        <w:pStyle w:val="Heading4"/>
      </w:pPr>
      <w:r w:rsidRPr="00B9479B">
        <w:t>TP-LOG-TPL-REQ-015147/B-SID-72-DSP_Bezel_Diag_Data (</w:t>
      </w:r>
      <w:proofErr w:type="spellStart"/>
      <w:r w:rsidRPr="00B9479B">
        <w:t>TcSE</w:t>
      </w:r>
      <w:proofErr w:type="spellEnd"/>
      <w:r w:rsidRPr="00B9479B">
        <w:t xml:space="preserve"> ROIN-147293-2)</w:t>
      </w:r>
    </w:p>
    <w:p w14:paraId="0AC61A41"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56 (Coding Table II Only) bytes</w:t>
      </w:r>
    </w:p>
    <w:p w14:paraId="6CE9DB5E" w14:textId="77777777" w:rsidR="0042307E" w:rsidRDefault="0042307E">
      <w:pPr>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0: Signal identifier</w:t>
      </w:r>
    </w:p>
    <w:p w14:paraId="6291A859" w14:textId="77777777" w:rsidR="0042307E" w:rsidRDefault="0042307E">
      <w:pPr>
        <w:tabs>
          <w:tab w:val="left" w:pos="709"/>
          <w:tab w:val="left" w:pos="1276"/>
          <w:tab w:val="left" w:pos="1843"/>
          <w:tab w:val="left" w:pos="2419"/>
        </w:tabs>
        <w:ind w:left="1276"/>
        <w:rPr>
          <w:rFonts w:cs="Arial"/>
          <w:lang w:val="nb-NO"/>
        </w:rPr>
      </w:pPr>
      <w:r>
        <w:rPr>
          <w:rFonts w:cs="Arial"/>
          <w:snapToGrid w:val="0"/>
          <w:lang w:val="nb-NO"/>
        </w:rPr>
        <w:t xml:space="preserve">0x72: </w:t>
      </w:r>
      <w:r>
        <w:rPr>
          <w:rFonts w:cs="Arial"/>
          <w:lang w:val="nb-NO"/>
        </w:rPr>
        <w:t>DSPAMP_Bezel_Diag_Data</w:t>
      </w:r>
    </w:p>
    <w:p w14:paraId="08F43A46"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1: Utilization</w:t>
      </w:r>
    </w:p>
    <w:p w14:paraId="1C6C3E0A" w14:textId="77777777" w:rsidR="0042307E" w:rsidRDefault="0042307E">
      <w:pPr>
        <w:tabs>
          <w:tab w:val="left" w:pos="3544"/>
        </w:tabs>
        <w:ind w:left="1276"/>
        <w:rPr>
          <w:rFonts w:cs="Arial"/>
          <w:snapToGrid w:val="0"/>
        </w:rPr>
      </w:pPr>
      <w:r>
        <w:rPr>
          <w:rFonts w:cs="Arial"/>
          <w:snapToGrid w:val="0"/>
        </w:rPr>
        <w:t>0x72: Data_Service2</w:t>
      </w:r>
      <w:r>
        <w:rPr>
          <w:rFonts w:cs="Arial"/>
          <w:snapToGrid w:val="0"/>
        </w:rPr>
        <w:tab/>
        <w:t>–</w:t>
      </w:r>
      <w:r>
        <w:rPr>
          <w:rFonts w:cs="Arial"/>
          <w:snapToGrid w:val="0"/>
        </w:rPr>
        <w:tab/>
        <w:t>Component Diagnostic Data</w:t>
      </w:r>
    </w:p>
    <w:p w14:paraId="7F94B85B"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07717A24"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27676CF4"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45CB971F"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2E7148DE"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4B0546DD"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247C5A70" w14:textId="77777777" w:rsidR="0042307E" w:rsidRDefault="0042307E">
      <w:pPr>
        <w:autoSpaceDE w:val="0"/>
        <w:autoSpaceDN w:val="0"/>
        <w:adjustRightInd w:val="0"/>
        <w:ind w:left="1260"/>
        <w:rPr>
          <w:rFonts w:ascii="Helvetica-Oblique" w:hAnsi="Helvetica-Oblique" w:cs="Helvetica-Oblique" w:hint="eastAsia"/>
          <w:i/>
          <w:iCs/>
        </w:rPr>
      </w:pPr>
      <w:r>
        <w:rPr>
          <w:rFonts w:ascii="Helvetica-Oblique" w:hAnsi="Helvetica-Oblique" w:cs="Helvetica-Oblique"/>
          <w:i/>
          <w:iCs/>
        </w:rPr>
        <w:t>Bit 0-5: Reserved</w:t>
      </w:r>
    </w:p>
    <w:p w14:paraId="51A63F79" w14:textId="77777777" w:rsidR="0042307E" w:rsidRDefault="0042307E">
      <w:pPr>
        <w:autoSpaceDE w:val="0"/>
        <w:autoSpaceDN w:val="0"/>
        <w:adjustRightInd w:val="0"/>
        <w:ind w:left="1260"/>
        <w:rPr>
          <w:rFonts w:ascii="Helvetica-Oblique" w:hAnsi="Helvetica-Oblique" w:cs="Helvetica-Oblique" w:hint="eastAsia"/>
          <w:i/>
          <w:iCs/>
        </w:rPr>
      </w:pPr>
    </w:p>
    <w:p w14:paraId="71DDD50D" w14:textId="77777777" w:rsidR="0042307E" w:rsidRDefault="0042307E">
      <w:pPr>
        <w:autoSpaceDE w:val="0"/>
        <w:autoSpaceDN w:val="0"/>
        <w:adjustRightInd w:val="0"/>
        <w:ind w:left="1260"/>
        <w:rPr>
          <w:rFonts w:ascii="Helvetica-Oblique" w:hAnsi="Helvetica-Oblique" w:cs="Helvetica-Oblique" w:hint="eastAsia"/>
          <w:i/>
          <w:iCs/>
        </w:rPr>
      </w:pPr>
      <w:r>
        <w:rPr>
          <w:rFonts w:ascii="Helvetica-Oblique" w:hAnsi="Helvetica-Oblique" w:cs="Helvetica-Oblique"/>
          <w:i/>
          <w:iCs/>
        </w:rPr>
        <w:t>Bit 6-7: Coding</w:t>
      </w:r>
    </w:p>
    <w:p w14:paraId="66435A97" w14:textId="77777777" w:rsidR="0042307E" w:rsidRDefault="0042307E">
      <w:pPr>
        <w:autoSpaceDE w:val="0"/>
        <w:autoSpaceDN w:val="0"/>
        <w:adjustRightInd w:val="0"/>
        <w:ind w:left="1890"/>
        <w:rPr>
          <w:rFonts w:ascii="Helvetica" w:hAnsi="Helvetica" w:cs="Helvetica"/>
        </w:rPr>
      </w:pPr>
      <w:r>
        <w:rPr>
          <w:rFonts w:ascii="Helvetica" w:hAnsi="Helvetica" w:cs="Helvetica"/>
        </w:rPr>
        <w:t>0x0: Coding Table I</w:t>
      </w:r>
    </w:p>
    <w:p w14:paraId="40F75142" w14:textId="77777777" w:rsidR="0042307E" w:rsidRDefault="0042307E">
      <w:pPr>
        <w:autoSpaceDE w:val="0"/>
        <w:autoSpaceDN w:val="0"/>
        <w:adjustRightInd w:val="0"/>
        <w:ind w:left="1890"/>
        <w:rPr>
          <w:rFonts w:ascii="Helvetica" w:hAnsi="Helvetica" w:cs="Helvetica"/>
        </w:rPr>
      </w:pPr>
      <w:r>
        <w:rPr>
          <w:rFonts w:ascii="Helvetica" w:hAnsi="Helvetica" w:cs="Helvetica"/>
        </w:rPr>
        <w:t xml:space="preserve">0x0000-0xFFFF UNICODE UTF-16 (2 </w:t>
      </w:r>
      <w:proofErr w:type="gramStart"/>
      <w:r>
        <w:rPr>
          <w:rFonts w:ascii="Helvetica" w:hAnsi="Helvetica" w:cs="Helvetica"/>
        </w:rPr>
        <w:t>byte</w:t>
      </w:r>
      <w:proofErr w:type="gramEnd"/>
      <w:r>
        <w:rPr>
          <w:rFonts w:ascii="Helvetica" w:hAnsi="Helvetica" w:cs="Helvetica"/>
        </w:rPr>
        <w:t xml:space="preserve"> per char)</w:t>
      </w:r>
    </w:p>
    <w:p w14:paraId="6AF53B39" w14:textId="77777777" w:rsidR="0042307E" w:rsidRDefault="0042307E">
      <w:pPr>
        <w:autoSpaceDE w:val="0"/>
        <w:autoSpaceDN w:val="0"/>
        <w:adjustRightInd w:val="0"/>
        <w:ind w:left="1890"/>
        <w:rPr>
          <w:rFonts w:ascii="Helvetica" w:hAnsi="Helvetica" w:cs="Helvetica"/>
        </w:rPr>
      </w:pPr>
      <w:r>
        <w:rPr>
          <w:rFonts w:ascii="Helvetica" w:hAnsi="Helvetica" w:cs="Helvetica"/>
        </w:rPr>
        <w:t>0x1: Coding Table II</w:t>
      </w:r>
    </w:p>
    <w:p w14:paraId="5CEDE946" w14:textId="77777777" w:rsidR="0042307E" w:rsidRDefault="0042307E">
      <w:pPr>
        <w:autoSpaceDE w:val="0"/>
        <w:autoSpaceDN w:val="0"/>
        <w:adjustRightInd w:val="0"/>
        <w:ind w:left="1890"/>
        <w:rPr>
          <w:rFonts w:ascii="Helvetica-Oblique" w:hAnsi="Helvetica-Oblique" w:cs="Helvetica-Oblique" w:hint="eastAsia"/>
        </w:rPr>
      </w:pPr>
      <w:r>
        <w:rPr>
          <w:rFonts w:ascii="Helvetica" w:hAnsi="Helvetica" w:cs="Helvetica"/>
        </w:rPr>
        <w:t>0x00-0xFF Latin-9 (1 byte per char)</w:t>
      </w:r>
    </w:p>
    <w:p w14:paraId="2E1B0E1A" w14:textId="77777777" w:rsidR="0042307E" w:rsidRDefault="0042307E">
      <w:pPr>
        <w:tabs>
          <w:tab w:val="left" w:pos="709"/>
          <w:tab w:val="left" w:pos="1276"/>
          <w:tab w:val="left" w:pos="1843"/>
          <w:tab w:val="left" w:pos="2419"/>
        </w:tabs>
        <w:spacing w:before="120" w:after="60"/>
        <w:ind w:left="709"/>
        <w:rPr>
          <w:b/>
        </w:rPr>
      </w:pPr>
      <w:r>
        <w:rPr>
          <w:rFonts w:cs="Arial"/>
          <w:b/>
          <w:snapToGrid w:val="0"/>
        </w:rPr>
        <w:t xml:space="preserve">Byte 4: </w:t>
      </w:r>
      <w:proofErr w:type="spellStart"/>
      <w:r>
        <w:rPr>
          <w:rFonts w:cs="Arial"/>
          <w:b/>
          <w:snapToGrid w:val="0"/>
        </w:rPr>
        <w:t>Bezel_Diag_Operation</w:t>
      </w:r>
      <w:proofErr w:type="spellEnd"/>
    </w:p>
    <w:p w14:paraId="5EF8D5F5" w14:textId="77777777" w:rsidR="0042307E" w:rsidRDefault="0042307E">
      <w:pPr>
        <w:tabs>
          <w:tab w:val="left" w:pos="1843"/>
        </w:tabs>
        <w:ind w:left="1843" w:hanging="1843"/>
        <w:rPr>
          <w:bCs/>
        </w:rPr>
      </w:pPr>
      <w:r>
        <w:rPr>
          <w:rFonts w:cs="Arial"/>
          <w:bCs/>
          <w:snapToGrid w:val="0"/>
        </w:rPr>
        <w:tab/>
        <w:t>0x0 Inactive</w:t>
      </w:r>
    </w:p>
    <w:p w14:paraId="0B350208" w14:textId="77777777" w:rsidR="0042307E" w:rsidRDefault="0042307E">
      <w:pPr>
        <w:tabs>
          <w:tab w:val="left" w:pos="1843"/>
        </w:tabs>
        <w:ind w:left="3686" w:hanging="1843"/>
        <w:rPr>
          <w:rFonts w:cs="Arial"/>
          <w:bCs/>
          <w:snapToGrid w:val="0"/>
        </w:rPr>
      </w:pPr>
      <w:r>
        <w:rPr>
          <w:rFonts w:cs="Arial"/>
          <w:bCs/>
          <w:snapToGrid w:val="0"/>
        </w:rPr>
        <w:t>0x1 Get All Background Request</w:t>
      </w:r>
    </w:p>
    <w:p w14:paraId="0B9BA136" w14:textId="77777777" w:rsidR="0042307E" w:rsidRDefault="0042307E">
      <w:pPr>
        <w:tabs>
          <w:tab w:val="left" w:pos="1843"/>
        </w:tabs>
        <w:ind w:left="3686" w:hanging="1843"/>
        <w:rPr>
          <w:rFonts w:cs="Arial"/>
          <w:bCs/>
          <w:snapToGrid w:val="0"/>
        </w:rPr>
      </w:pPr>
      <w:r>
        <w:rPr>
          <w:rFonts w:cs="Arial"/>
          <w:bCs/>
          <w:snapToGrid w:val="0"/>
        </w:rPr>
        <w:t xml:space="preserve">0x2 Software Part Number </w:t>
      </w:r>
    </w:p>
    <w:p w14:paraId="6C843FD9" w14:textId="77777777" w:rsidR="0042307E" w:rsidRDefault="0042307E">
      <w:pPr>
        <w:tabs>
          <w:tab w:val="left" w:pos="1843"/>
        </w:tabs>
        <w:ind w:left="3686" w:hanging="1843"/>
        <w:rPr>
          <w:rFonts w:cs="Arial"/>
          <w:bCs/>
          <w:snapToGrid w:val="0"/>
        </w:rPr>
      </w:pPr>
      <w:r>
        <w:rPr>
          <w:rFonts w:cs="Arial"/>
          <w:bCs/>
          <w:snapToGrid w:val="0"/>
        </w:rPr>
        <w:t>0x3 Hardware Part Number</w:t>
      </w:r>
    </w:p>
    <w:p w14:paraId="2892609E" w14:textId="77777777" w:rsidR="0042307E" w:rsidRDefault="0042307E">
      <w:pPr>
        <w:tabs>
          <w:tab w:val="left" w:pos="1843"/>
        </w:tabs>
        <w:ind w:left="3686" w:hanging="1843"/>
        <w:rPr>
          <w:rFonts w:cs="Arial"/>
          <w:bCs/>
          <w:snapToGrid w:val="0"/>
        </w:rPr>
      </w:pPr>
      <w:r>
        <w:rPr>
          <w:rFonts w:cs="Arial"/>
          <w:bCs/>
          <w:snapToGrid w:val="0"/>
        </w:rPr>
        <w:t>0x4 Calibration Part Number</w:t>
      </w:r>
    </w:p>
    <w:p w14:paraId="12915FBF" w14:textId="77777777" w:rsidR="0042307E" w:rsidRDefault="0042307E">
      <w:pPr>
        <w:tabs>
          <w:tab w:val="left" w:pos="1843"/>
        </w:tabs>
        <w:ind w:left="3686" w:hanging="1843"/>
        <w:rPr>
          <w:rFonts w:cs="Arial"/>
          <w:bCs/>
          <w:snapToGrid w:val="0"/>
        </w:rPr>
      </w:pPr>
      <w:r>
        <w:rPr>
          <w:rFonts w:cs="Arial"/>
          <w:bCs/>
          <w:snapToGrid w:val="0"/>
        </w:rPr>
        <w:t>0x5 Speaker Walk-Around</w:t>
      </w:r>
    </w:p>
    <w:p w14:paraId="6E12EDC3" w14:textId="77777777" w:rsidR="0042307E" w:rsidRDefault="0042307E">
      <w:pPr>
        <w:tabs>
          <w:tab w:val="left" w:pos="1843"/>
        </w:tabs>
        <w:ind w:left="3686" w:hanging="1843"/>
        <w:rPr>
          <w:rFonts w:cs="Arial"/>
          <w:bCs/>
          <w:snapToGrid w:val="0"/>
          <w:lang w:val="en-GB"/>
        </w:rPr>
      </w:pPr>
      <w:r>
        <w:rPr>
          <w:rFonts w:cs="Arial"/>
          <w:bCs/>
          <w:snapToGrid w:val="0"/>
        </w:rPr>
        <w:t>0x</w:t>
      </w:r>
      <w:proofErr w:type="gramStart"/>
      <w:r>
        <w:rPr>
          <w:rFonts w:cs="Arial"/>
          <w:bCs/>
          <w:snapToGrid w:val="0"/>
        </w:rPr>
        <w:t>6..</w:t>
      </w:r>
      <w:proofErr w:type="gramEnd"/>
      <w:r>
        <w:rPr>
          <w:rFonts w:cs="Arial"/>
          <w:bCs/>
          <w:snapToGrid w:val="0"/>
          <w:lang w:val="en-GB"/>
        </w:rPr>
        <w:t>0xFF:  Reserved</w:t>
      </w:r>
    </w:p>
    <w:p w14:paraId="673847B3" w14:textId="77777777" w:rsidR="0042307E" w:rsidRDefault="0042307E">
      <w:pPr>
        <w:tabs>
          <w:tab w:val="left" w:pos="709"/>
          <w:tab w:val="left" w:pos="1276"/>
          <w:tab w:val="left" w:pos="1843"/>
          <w:tab w:val="left" w:pos="2419"/>
        </w:tabs>
        <w:spacing w:before="120" w:after="60"/>
        <w:ind w:left="709"/>
        <w:rPr>
          <w:rFonts w:cs="Arial"/>
          <w:b/>
        </w:rPr>
      </w:pPr>
      <w:r>
        <w:rPr>
          <w:rFonts w:cs="Arial"/>
          <w:b/>
          <w:snapToGrid w:val="0"/>
        </w:rPr>
        <w:t xml:space="preserve">Byte 5 up to Byte 55: </w:t>
      </w:r>
      <w:r>
        <w:rPr>
          <w:rFonts w:cs="Arial"/>
          <w:b/>
        </w:rPr>
        <w:t xml:space="preserve">Bezel Diagnostic Data </w:t>
      </w:r>
      <w:r>
        <w:rPr>
          <w:rFonts w:cs="Arial"/>
          <w:b/>
          <w:i/>
        </w:rPr>
        <w:t>(</w:t>
      </w:r>
      <w:r>
        <w:rPr>
          <w:rFonts w:cs="Arial"/>
          <w:b/>
          <w:bCs/>
          <w:i/>
          <w:snapToGrid w:val="0"/>
          <w:lang w:val="en-GB"/>
        </w:rPr>
        <w:t>Coding Table II Only)</w:t>
      </w:r>
    </w:p>
    <w:p w14:paraId="75239396" w14:textId="77777777" w:rsidR="0042307E" w:rsidRDefault="0042307E">
      <w:pPr>
        <w:tabs>
          <w:tab w:val="left" w:pos="709"/>
          <w:tab w:val="left" w:pos="1276"/>
          <w:tab w:val="left" w:pos="1843"/>
          <w:tab w:val="left" w:pos="2419"/>
        </w:tabs>
        <w:ind w:left="1276"/>
        <w:rPr>
          <w:rFonts w:cs="Arial"/>
        </w:rPr>
      </w:pPr>
      <w:r>
        <w:rPr>
          <w:rFonts w:cs="Arial"/>
        </w:rPr>
        <w:t>Max 24 characters + 1 EOS for any Bezel Diagnostic Operation</w:t>
      </w:r>
    </w:p>
    <w:p w14:paraId="70E1E178" w14:textId="77777777" w:rsidR="0042307E" w:rsidRDefault="0042307E">
      <w:pPr>
        <w:tabs>
          <w:tab w:val="left" w:pos="709"/>
          <w:tab w:val="left" w:pos="1276"/>
          <w:tab w:val="left" w:pos="1843"/>
          <w:tab w:val="left" w:pos="2419"/>
        </w:tabs>
        <w:ind w:left="1276"/>
        <w:rPr>
          <w:rFonts w:cs="Arial"/>
        </w:rPr>
      </w:pPr>
    </w:p>
    <w:p w14:paraId="24939BBA"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b/>
          <w:i/>
        </w:rPr>
        <w:t>Note:</w:t>
      </w:r>
      <w:r>
        <w:rPr>
          <w:rFonts w:cs="Arial"/>
          <w:i/>
        </w:rPr>
        <w:t xml:space="preserve">  When </w:t>
      </w:r>
      <w:proofErr w:type="spellStart"/>
      <w:r>
        <w:rPr>
          <w:rFonts w:cs="Arial"/>
          <w:i/>
        </w:rPr>
        <w:t>Bezel_Diag_Operation</w:t>
      </w:r>
      <w:proofErr w:type="spellEnd"/>
      <w:r>
        <w:rPr>
          <w:rFonts w:cs="Arial"/>
          <w:i/>
        </w:rPr>
        <w:t xml:space="preserve"> = 0x2 then the data will be for the Software Part Number  </w:t>
      </w:r>
    </w:p>
    <w:p w14:paraId="4DC9EE09"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56BDA357"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0x3 then the data will be for the Hardware Part Number</w:t>
      </w:r>
    </w:p>
    <w:p w14:paraId="443012CD"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034E2648"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0x4 then the data will be for the Calibration Part Number</w:t>
      </w:r>
    </w:p>
    <w:p w14:paraId="681F4988"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p>
    <w:p w14:paraId="1354DB26" w14:textId="77777777" w:rsidR="0042307E"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rPr>
      </w:pPr>
      <w:r>
        <w:rPr>
          <w:rFonts w:cs="Arial"/>
          <w:i/>
        </w:rPr>
        <w:t xml:space="preserve">When </w:t>
      </w:r>
      <w:proofErr w:type="spellStart"/>
      <w:r>
        <w:rPr>
          <w:rFonts w:cs="Arial"/>
          <w:i/>
        </w:rPr>
        <w:t>Bezel_Diag_Operation</w:t>
      </w:r>
      <w:proofErr w:type="spellEnd"/>
      <w:r>
        <w:rPr>
          <w:rFonts w:cs="Arial"/>
          <w:i/>
        </w:rPr>
        <w:t xml:space="preserve"> = 0x5 then the data will be for the Speaker Walk-Around test</w:t>
      </w:r>
    </w:p>
    <w:p w14:paraId="39680B22" w14:textId="77777777" w:rsidR="0042307E" w:rsidRDefault="0042307E">
      <w:pPr>
        <w:ind w:left="2160"/>
        <w:rPr>
          <w:lang w:val="en-GB"/>
        </w:rPr>
      </w:pPr>
    </w:p>
    <w:p w14:paraId="677FF862" w14:textId="77777777" w:rsidR="0042307E" w:rsidRDefault="0042307E">
      <w:pPr>
        <w:ind w:left="1260"/>
        <w:rPr>
          <w:rFonts w:cs="Arial"/>
          <w:lang w:val="en-GB"/>
        </w:rPr>
      </w:pPr>
      <w:r>
        <w:rPr>
          <w:rFonts w:cs="Arial"/>
          <w:b/>
          <w:lang w:val="en-GB"/>
        </w:rPr>
        <w:t>Note:</w:t>
      </w:r>
      <w:r>
        <w:rPr>
          <w:rFonts w:cs="Arial"/>
          <w:lang w:val="en-GB"/>
        </w:rPr>
        <w:t xml:space="preserve">  If </w:t>
      </w:r>
      <w:proofErr w:type="spellStart"/>
      <w:r>
        <w:rPr>
          <w:rFonts w:cs="Arial"/>
          <w:lang w:val="en-GB"/>
        </w:rPr>
        <w:t>Bezel_Diag_Operation</w:t>
      </w:r>
      <w:proofErr w:type="spellEnd"/>
      <w:r>
        <w:rPr>
          <w:rFonts w:cs="Arial"/>
          <w:lang w:val="en-GB"/>
        </w:rPr>
        <w:t xml:space="preserve"> = 0x1 Get All Background Request then the following diagnostic operation data will be sent in this order:</w:t>
      </w:r>
    </w:p>
    <w:p w14:paraId="3368AA0F" w14:textId="77777777" w:rsidR="0042307E" w:rsidRDefault="0042307E">
      <w:pPr>
        <w:ind w:left="1260"/>
        <w:rPr>
          <w:rFonts w:cs="Arial"/>
          <w:i/>
          <w:lang w:val="en-GB"/>
        </w:rPr>
      </w:pPr>
      <w:r>
        <w:rPr>
          <w:rFonts w:cs="Arial"/>
          <w:i/>
          <w:lang w:val="en-GB"/>
        </w:rPr>
        <w:t>Software Part Number</w:t>
      </w:r>
    </w:p>
    <w:p w14:paraId="5150CED9" w14:textId="77777777" w:rsidR="0042307E" w:rsidRDefault="0042307E">
      <w:pPr>
        <w:ind w:left="1260" w:firstLine="720"/>
        <w:rPr>
          <w:rFonts w:cs="Arial"/>
        </w:rPr>
      </w:pPr>
      <w:r>
        <w:rPr>
          <w:rFonts w:cs="Arial"/>
        </w:rPr>
        <w:t>Max 24 characters + 1 EOS</w:t>
      </w:r>
    </w:p>
    <w:p w14:paraId="241C4D06" w14:textId="77777777" w:rsidR="0042307E" w:rsidRDefault="0042307E">
      <w:pPr>
        <w:ind w:left="1260" w:firstLine="720"/>
        <w:rPr>
          <w:rFonts w:cs="Arial"/>
          <w:lang w:val="en-GB"/>
        </w:rPr>
      </w:pPr>
    </w:p>
    <w:p w14:paraId="6CC3B21F" w14:textId="77777777" w:rsidR="0042307E" w:rsidRDefault="0042307E">
      <w:pPr>
        <w:ind w:left="1260"/>
        <w:rPr>
          <w:rFonts w:cs="Arial"/>
          <w:i/>
          <w:lang w:val="en-GB"/>
        </w:rPr>
      </w:pPr>
      <w:r>
        <w:rPr>
          <w:rFonts w:cs="Arial"/>
          <w:i/>
          <w:lang w:val="en-GB"/>
        </w:rPr>
        <w:t xml:space="preserve">Hardware Part Number </w:t>
      </w:r>
    </w:p>
    <w:p w14:paraId="2A955263" w14:textId="77777777" w:rsidR="0042307E" w:rsidRDefault="0042307E">
      <w:pPr>
        <w:ind w:left="1260" w:firstLine="720"/>
        <w:rPr>
          <w:rFonts w:cs="Arial"/>
        </w:rPr>
      </w:pPr>
      <w:r>
        <w:rPr>
          <w:rFonts w:cs="Arial"/>
        </w:rPr>
        <w:t>Max 24 characters + 1 EOS</w:t>
      </w:r>
    </w:p>
    <w:p w14:paraId="3D867502" w14:textId="77777777" w:rsidR="0042307E" w:rsidRDefault="0042307E">
      <w:pPr>
        <w:ind w:left="1260" w:firstLine="720"/>
        <w:rPr>
          <w:rFonts w:cs="Arial"/>
          <w:lang w:val="en-GB"/>
        </w:rPr>
      </w:pPr>
    </w:p>
    <w:p w14:paraId="6A43ADC8" w14:textId="77777777" w:rsidR="0042307E" w:rsidRDefault="0042307E">
      <w:pPr>
        <w:ind w:left="1260"/>
        <w:rPr>
          <w:rFonts w:cs="Arial"/>
          <w:i/>
          <w:lang w:val="en-GB"/>
        </w:rPr>
      </w:pPr>
      <w:r>
        <w:rPr>
          <w:rFonts w:cs="Arial"/>
          <w:i/>
          <w:lang w:val="en-GB"/>
        </w:rPr>
        <w:t xml:space="preserve">Calibration Part Number </w:t>
      </w:r>
    </w:p>
    <w:p w14:paraId="416ECC9D" w14:textId="77777777" w:rsidR="0042307E" w:rsidRDefault="0042307E">
      <w:pPr>
        <w:ind w:left="1260" w:firstLine="720"/>
        <w:rPr>
          <w:rFonts w:cs="Arial"/>
          <w:lang w:val="en-GB"/>
        </w:rPr>
      </w:pPr>
      <w:r>
        <w:rPr>
          <w:rFonts w:cs="Arial"/>
        </w:rPr>
        <w:t>Max 24 characters + 1 EOS</w:t>
      </w:r>
    </w:p>
    <w:p w14:paraId="52AC7FA5" w14:textId="77777777" w:rsidR="0042307E" w:rsidRDefault="0042307E" w:rsidP="0042307E">
      <w:pPr>
        <w:pStyle w:val="Heading4"/>
      </w:pPr>
      <w:r w:rsidRPr="00B9479B">
        <w:t>TP-LOG-TPL-REQ-023167/A-SID-73-SDARS_ESN_St (</w:t>
      </w:r>
      <w:proofErr w:type="spellStart"/>
      <w:r w:rsidRPr="00B9479B">
        <w:t>TcSE</w:t>
      </w:r>
      <w:proofErr w:type="spellEnd"/>
      <w:r w:rsidRPr="00B9479B">
        <w:t xml:space="preserve"> ROIN-159079-2)</w:t>
      </w:r>
    </w:p>
    <w:p w14:paraId="3EA9CA43"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28/16 (Coding Table I / Coding Table II) bytes</w:t>
      </w:r>
    </w:p>
    <w:p w14:paraId="12C146B5"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1BC2437B"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0x73: </w:t>
      </w:r>
      <w:proofErr w:type="spellStart"/>
      <w:r>
        <w:rPr>
          <w:rStyle w:val="spelle"/>
          <w:rFonts w:cs="Arial"/>
          <w:snapToGrid w:val="0"/>
          <w:szCs w:val="20"/>
          <w:lang w:val="en-GB"/>
        </w:rPr>
        <w:t>SDARS_ESN_St</w:t>
      </w:r>
      <w:proofErr w:type="spellEnd"/>
    </w:p>
    <w:p w14:paraId="06A3823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49C7BBEB" w14:textId="77777777" w:rsidR="00E9111B" w:rsidRDefault="0042307E">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14:paraId="0E80FFD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05E389F1"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052F83D3"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0AE0DBA5"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6F56FFF0"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77A58076"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233E2CD3"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234A5B2B" w14:textId="77777777" w:rsidR="00E9111B" w:rsidRDefault="00E9111B">
      <w:pPr>
        <w:autoSpaceDE w:val="0"/>
        <w:autoSpaceDN w:val="0"/>
        <w:adjustRightInd w:val="0"/>
        <w:ind w:left="1260"/>
        <w:rPr>
          <w:rFonts w:ascii="Helvetica-Oblique" w:hAnsi="Helvetica-Oblique" w:cs="Helvetica-Oblique" w:hint="eastAsia"/>
          <w:i/>
          <w:iCs/>
          <w:szCs w:val="20"/>
        </w:rPr>
      </w:pPr>
    </w:p>
    <w:p w14:paraId="76984328"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4A553AC2"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42BC0D9A"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4362A0B7"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39BC692B"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0C1B648D"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27/15 (Coding Table I / Coding Table II): </w:t>
      </w:r>
    </w:p>
    <w:p w14:paraId="11ED251B"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ESN</w:t>
      </w:r>
    </w:p>
    <w:p w14:paraId="51B532E8"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Fixed 12 bytes</w:t>
      </w:r>
    </w:p>
    <w:p w14:paraId="2F6ECDAB" w14:textId="77777777" w:rsidR="00E9111B" w:rsidRDefault="00E9111B">
      <w:pPr>
        <w:rPr>
          <w:rFonts w:cs="Arial"/>
          <w:szCs w:val="20"/>
          <w:lang w:val="en-GB"/>
        </w:rPr>
      </w:pPr>
    </w:p>
    <w:p w14:paraId="48D4D55D" w14:textId="77777777" w:rsidR="0042307E" w:rsidRDefault="0042307E" w:rsidP="0042307E">
      <w:pPr>
        <w:pStyle w:val="Heading4"/>
      </w:pPr>
      <w:r w:rsidRPr="00B9479B">
        <w:t>TP-LOG-TPL-REQ-023168/A-SID-74-TMCData_St (</w:t>
      </w:r>
      <w:proofErr w:type="spellStart"/>
      <w:r w:rsidRPr="00B9479B">
        <w:t>TcSE</w:t>
      </w:r>
      <w:proofErr w:type="spellEnd"/>
      <w:r w:rsidRPr="00B9479B">
        <w:t xml:space="preserve"> ROIN-159081-4)</w:t>
      </w:r>
    </w:p>
    <w:p w14:paraId="280A2C20" w14:textId="77777777" w:rsidR="00E9111B" w:rsidRDefault="0042307E">
      <w:pPr>
        <w:tabs>
          <w:tab w:val="left" w:pos="709"/>
          <w:tab w:val="left" w:pos="1276"/>
          <w:tab w:val="left" w:pos="1843"/>
          <w:tab w:val="left" w:pos="2419"/>
        </w:tabs>
        <w:rPr>
          <w:rFonts w:cs="Arial"/>
          <w:snapToGrid w:val="0"/>
          <w:szCs w:val="20"/>
        </w:rPr>
      </w:pPr>
      <w:r>
        <w:rPr>
          <w:rFonts w:cs="Arial"/>
          <w:snapToGrid w:val="0"/>
          <w:szCs w:val="20"/>
        </w:rPr>
        <w:t xml:space="preserve">Data size: up to 26 </w:t>
      </w:r>
      <w:proofErr w:type="gramStart"/>
      <w:r>
        <w:rPr>
          <w:rFonts w:cs="Arial"/>
          <w:snapToGrid w:val="0"/>
          <w:szCs w:val="20"/>
        </w:rPr>
        <w:t>byte</w:t>
      </w:r>
      <w:proofErr w:type="gramEnd"/>
    </w:p>
    <w:p w14:paraId="294B8B3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52286A50" w14:textId="77777777" w:rsidR="00E9111B" w:rsidRDefault="0042307E">
      <w:pPr>
        <w:tabs>
          <w:tab w:val="left" w:pos="709"/>
          <w:tab w:val="left" w:pos="1276"/>
          <w:tab w:val="left" w:pos="1843"/>
          <w:tab w:val="left" w:pos="2419"/>
        </w:tabs>
        <w:ind w:left="1276"/>
        <w:rPr>
          <w:rFonts w:cs="Arial"/>
          <w:snapToGrid w:val="0"/>
          <w:szCs w:val="20"/>
        </w:rPr>
      </w:pPr>
      <w:r>
        <w:rPr>
          <w:rFonts w:cs="Arial"/>
          <w:snapToGrid w:val="0"/>
          <w:szCs w:val="20"/>
        </w:rPr>
        <w:t xml:space="preserve">0x74: </w:t>
      </w:r>
      <w:proofErr w:type="spellStart"/>
      <w:r>
        <w:rPr>
          <w:rFonts w:cs="Arial"/>
          <w:snapToGrid w:val="0"/>
          <w:szCs w:val="20"/>
        </w:rPr>
        <w:t>TMCData_St</w:t>
      </w:r>
      <w:proofErr w:type="spellEnd"/>
    </w:p>
    <w:p w14:paraId="738354C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14:paraId="10584EB5" w14:textId="77777777" w:rsidR="00E9111B" w:rsidRDefault="0042307E">
      <w:pPr>
        <w:keepLines/>
        <w:tabs>
          <w:tab w:val="left" w:pos="3544"/>
        </w:tabs>
        <w:ind w:left="1276"/>
        <w:rPr>
          <w:rFonts w:cs="Arial"/>
          <w:snapToGrid w:val="0"/>
          <w:szCs w:val="20"/>
        </w:rPr>
      </w:pPr>
      <w:r>
        <w:rPr>
          <w:rFonts w:cs="Arial"/>
          <w:snapToGrid w:val="0"/>
          <w:szCs w:val="20"/>
        </w:rPr>
        <w:t>0x73: Data_Service3</w:t>
      </w:r>
      <w:r>
        <w:rPr>
          <w:rFonts w:cs="Arial"/>
          <w:snapToGrid w:val="0"/>
          <w:szCs w:val="20"/>
        </w:rPr>
        <w:tab/>
        <w:t>–</w:t>
      </w:r>
      <w:r>
        <w:rPr>
          <w:rFonts w:cs="Arial"/>
          <w:snapToGrid w:val="0"/>
          <w:szCs w:val="20"/>
        </w:rPr>
        <w:tab/>
        <w:t>TMC Data</w:t>
      </w:r>
    </w:p>
    <w:p w14:paraId="26D0255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A3514D5"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016CF8E3"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4C94D735"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510F5AF" w14:textId="77777777" w:rsidR="00E9111B" w:rsidRDefault="0042307E">
      <w:pPr>
        <w:tabs>
          <w:tab w:val="left" w:pos="3544"/>
        </w:tabs>
        <w:ind w:left="1276"/>
        <w:rPr>
          <w:rFonts w:cs="Arial"/>
          <w:snapToGrid w:val="0"/>
          <w:szCs w:val="20"/>
        </w:rPr>
      </w:pPr>
      <w:r>
        <w:rPr>
          <w:rFonts w:cs="Arial"/>
          <w:snapToGrid w:val="0"/>
          <w:szCs w:val="20"/>
        </w:rPr>
        <w:lastRenderedPageBreak/>
        <w:t>0x3y: Intermediate Result</w:t>
      </w:r>
      <w:r>
        <w:rPr>
          <w:rFonts w:cs="Arial"/>
          <w:snapToGrid w:val="0"/>
          <w:szCs w:val="20"/>
        </w:rPr>
        <w:tab/>
        <w:t>–</w:t>
      </w:r>
      <w:r>
        <w:rPr>
          <w:rFonts w:cs="Arial"/>
          <w:snapToGrid w:val="0"/>
          <w:szCs w:val="20"/>
        </w:rPr>
        <w:tab/>
        <w:t>Wait</w:t>
      </w:r>
    </w:p>
    <w:p w14:paraId="76ADE8F4"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3: Character Coding</w:t>
      </w:r>
    </w:p>
    <w:p w14:paraId="08CEC331" w14:textId="77777777" w:rsidR="00E9111B" w:rsidRDefault="0042307E">
      <w:pPr>
        <w:autoSpaceDE w:val="0"/>
        <w:autoSpaceDN w:val="0"/>
        <w:adjustRightInd w:val="0"/>
        <w:ind w:left="1260"/>
        <w:rPr>
          <w:rFonts w:cs="Arial"/>
          <w:iCs/>
          <w:szCs w:val="20"/>
        </w:rPr>
      </w:pPr>
      <w:r>
        <w:rPr>
          <w:rFonts w:cs="Arial"/>
          <w:iCs/>
          <w:szCs w:val="20"/>
        </w:rPr>
        <w:t>Bit 0-5: Reserved</w:t>
      </w:r>
    </w:p>
    <w:p w14:paraId="7F22EDA9" w14:textId="77777777" w:rsidR="00E9111B" w:rsidRDefault="0042307E">
      <w:pPr>
        <w:autoSpaceDE w:val="0"/>
        <w:autoSpaceDN w:val="0"/>
        <w:adjustRightInd w:val="0"/>
        <w:ind w:left="1260"/>
        <w:rPr>
          <w:rFonts w:cs="Arial"/>
          <w:iCs/>
          <w:szCs w:val="20"/>
        </w:rPr>
      </w:pPr>
      <w:r>
        <w:rPr>
          <w:rFonts w:cs="Arial"/>
          <w:iCs/>
          <w:szCs w:val="20"/>
        </w:rPr>
        <w:t>Bit 6-7: Coding</w:t>
      </w:r>
    </w:p>
    <w:p w14:paraId="7A047BCE" w14:textId="77777777" w:rsidR="00E9111B" w:rsidRDefault="0042307E">
      <w:pPr>
        <w:autoSpaceDE w:val="0"/>
        <w:autoSpaceDN w:val="0"/>
        <w:adjustRightInd w:val="0"/>
        <w:ind w:left="1890"/>
        <w:rPr>
          <w:rFonts w:cs="Arial"/>
          <w:szCs w:val="20"/>
        </w:rPr>
      </w:pPr>
      <w:r>
        <w:rPr>
          <w:rFonts w:cs="Arial"/>
          <w:szCs w:val="20"/>
        </w:rPr>
        <w:t xml:space="preserve"> 0x0: Coding Table I</w:t>
      </w:r>
    </w:p>
    <w:p w14:paraId="190E8127" w14:textId="77777777" w:rsidR="00E9111B" w:rsidRDefault="0042307E">
      <w:pPr>
        <w:autoSpaceDE w:val="0"/>
        <w:autoSpaceDN w:val="0"/>
        <w:adjustRightInd w:val="0"/>
        <w:ind w:left="1890"/>
        <w:rPr>
          <w:rFonts w:cs="Arial"/>
          <w:szCs w:val="20"/>
          <w:lang w:val="sv-SE"/>
        </w:rPr>
      </w:pPr>
      <w:r>
        <w:rPr>
          <w:rFonts w:cs="Arial"/>
          <w:szCs w:val="20"/>
        </w:rPr>
        <w:t xml:space="preserve"> </w:t>
      </w:r>
      <w:r>
        <w:rPr>
          <w:rFonts w:cs="Arial"/>
          <w:szCs w:val="20"/>
          <w:lang w:val="sv-SE"/>
        </w:rPr>
        <w:t>0x0000-0xFFFF UNICODE UTF-16 (2 byte per char)</w:t>
      </w:r>
    </w:p>
    <w:p w14:paraId="5C7D7D9F" w14:textId="77777777" w:rsidR="00E9111B" w:rsidRDefault="0042307E">
      <w:pPr>
        <w:autoSpaceDE w:val="0"/>
        <w:autoSpaceDN w:val="0"/>
        <w:adjustRightInd w:val="0"/>
        <w:ind w:left="1890"/>
        <w:rPr>
          <w:rFonts w:cs="Arial"/>
          <w:szCs w:val="20"/>
        </w:rPr>
      </w:pPr>
      <w:r>
        <w:rPr>
          <w:rFonts w:cs="Arial"/>
          <w:szCs w:val="20"/>
          <w:lang w:val="sv-SE"/>
        </w:rPr>
        <w:t xml:space="preserve"> </w:t>
      </w:r>
      <w:r>
        <w:rPr>
          <w:rFonts w:cs="Arial"/>
          <w:szCs w:val="20"/>
        </w:rPr>
        <w:t>0x1: Coding Table II</w:t>
      </w:r>
    </w:p>
    <w:p w14:paraId="55492F67" w14:textId="77777777" w:rsidR="00E9111B" w:rsidRDefault="0042307E">
      <w:pPr>
        <w:autoSpaceDE w:val="0"/>
        <w:autoSpaceDN w:val="0"/>
        <w:adjustRightInd w:val="0"/>
        <w:ind w:left="1890"/>
        <w:rPr>
          <w:rFonts w:cs="Arial"/>
          <w:szCs w:val="20"/>
        </w:rPr>
      </w:pPr>
      <w:r>
        <w:rPr>
          <w:rFonts w:cs="Arial"/>
          <w:szCs w:val="20"/>
        </w:rPr>
        <w:t xml:space="preserve"> 0x00-0xFF Latin-9 (1 byte per char)</w:t>
      </w:r>
    </w:p>
    <w:p w14:paraId="73AC58CF"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Fonts w:cs="Arial"/>
          <w:b/>
          <w:snapToGrid w:val="0"/>
          <w:szCs w:val="20"/>
        </w:rPr>
        <w:t>NbrOfGroups</w:t>
      </w:r>
      <w:proofErr w:type="spellEnd"/>
    </w:p>
    <w:p w14:paraId="35D7E799" w14:textId="77777777" w:rsidR="00E9111B" w:rsidRDefault="0042307E">
      <w:pPr>
        <w:autoSpaceDE w:val="0"/>
        <w:autoSpaceDN w:val="0"/>
        <w:adjustRightInd w:val="0"/>
        <w:ind w:left="1260"/>
        <w:rPr>
          <w:rFonts w:cs="Arial"/>
          <w:iCs/>
          <w:szCs w:val="20"/>
        </w:rPr>
      </w:pPr>
      <w:r>
        <w:rPr>
          <w:rFonts w:cs="Arial"/>
          <w:iCs/>
          <w:szCs w:val="20"/>
        </w:rPr>
        <w:t>Bit 0-4: Reserved</w:t>
      </w:r>
    </w:p>
    <w:p w14:paraId="36DCAFB9" w14:textId="77777777" w:rsidR="00E9111B" w:rsidRDefault="0042307E">
      <w:pPr>
        <w:autoSpaceDE w:val="0"/>
        <w:autoSpaceDN w:val="0"/>
        <w:adjustRightInd w:val="0"/>
        <w:ind w:left="1260"/>
        <w:rPr>
          <w:rFonts w:cs="Arial"/>
          <w:iCs/>
          <w:szCs w:val="20"/>
        </w:rPr>
      </w:pPr>
      <w:r>
        <w:rPr>
          <w:rFonts w:cs="Arial"/>
          <w:iCs/>
          <w:szCs w:val="20"/>
        </w:rPr>
        <w:t xml:space="preserve">Bit 5-7: </w:t>
      </w:r>
      <w:proofErr w:type="spellStart"/>
      <w:r>
        <w:rPr>
          <w:rFonts w:cs="Arial"/>
          <w:iCs/>
          <w:szCs w:val="20"/>
        </w:rPr>
        <w:t>NbrOfGroups</w:t>
      </w:r>
      <w:proofErr w:type="spellEnd"/>
    </w:p>
    <w:p w14:paraId="4B4E2F90" w14:textId="77777777" w:rsidR="00E9111B" w:rsidRDefault="0042307E">
      <w:pPr>
        <w:autoSpaceDE w:val="0"/>
        <w:autoSpaceDN w:val="0"/>
        <w:adjustRightInd w:val="0"/>
        <w:ind w:left="1260" w:firstLine="540"/>
        <w:rPr>
          <w:rFonts w:cs="Arial"/>
          <w:iCs/>
          <w:szCs w:val="20"/>
        </w:rPr>
      </w:pPr>
      <w:r>
        <w:rPr>
          <w:rFonts w:cs="Arial"/>
          <w:iCs/>
          <w:szCs w:val="20"/>
        </w:rPr>
        <w:t>0x0: not used</w:t>
      </w:r>
    </w:p>
    <w:p w14:paraId="11837B9C" w14:textId="77777777" w:rsidR="00E9111B" w:rsidRDefault="0042307E">
      <w:pPr>
        <w:autoSpaceDE w:val="0"/>
        <w:autoSpaceDN w:val="0"/>
        <w:adjustRightInd w:val="0"/>
        <w:ind w:left="1260" w:firstLine="540"/>
        <w:rPr>
          <w:rFonts w:cs="Arial"/>
          <w:iCs/>
          <w:szCs w:val="20"/>
        </w:rPr>
      </w:pPr>
      <w:r>
        <w:rPr>
          <w:rFonts w:cs="Arial"/>
          <w:iCs/>
          <w:szCs w:val="20"/>
        </w:rPr>
        <w:t xml:space="preserve">0x1 – 0x5: </w:t>
      </w:r>
      <w:proofErr w:type="spellStart"/>
      <w:r>
        <w:rPr>
          <w:rFonts w:cs="Arial"/>
          <w:iCs/>
          <w:szCs w:val="20"/>
        </w:rPr>
        <w:t>NbrOfGroups</w:t>
      </w:r>
      <w:proofErr w:type="spellEnd"/>
    </w:p>
    <w:p w14:paraId="7C29D068" w14:textId="77777777" w:rsidR="00E9111B" w:rsidRDefault="0042307E">
      <w:pPr>
        <w:autoSpaceDE w:val="0"/>
        <w:autoSpaceDN w:val="0"/>
        <w:adjustRightInd w:val="0"/>
        <w:ind w:left="1260" w:firstLine="540"/>
        <w:rPr>
          <w:rFonts w:cs="Arial"/>
          <w:iCs/>
          <w:szCs w:val="20"/>
        </w:rPr>
      </w:pPr>
      <w:r>
        <w:rPr>
          <w:rFonts w:cs="Arial"/>
          <w:iCs/>
          <w:szCs w:val="20"/>
        </w:rPr>
        <w:t>0x6 – 0x7: Reserved</w:t>
      </w:r>
    </w:p>
    <w:p w14:paraId="6B2D2395" w14:textId="77777777" w:rsidR="00E9111B" w:rsidRDefault="00E9111B">
      <w:pPr>
        <w:autoSpaceDE w:val="0"/>
        <w:autoSpaceDN w:val="0"/>
        <w:adjustRightInd w:val="0"/>
        <w:ind w:left="1260" w:firstLine="540"/>
        <w:rPr>
          <w:rFonts w:cs="Arial"/>
          <w:iCs/>
          <w:szCs w:val="20"/>
        </w:rPr>
      </w:pPr>
    </w:p>
    <w:p w14:paraId="3DBB0A6F"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5: Dynamization Information</w:t>
      </w:r>
    </w:p>
    <w:p w14:paraId="4B8C0F2D" w14:textId="77777777" w:rsidR="00E9111B" w:rsidRDefault="0042307E">
      <w:pPr>
        <w:autoSpaceDE w:val="0"/>
        <w:autoSpaceDN w:val="0"/>
        <w:adjustRightInd w:val="0"/>
        <w:ind w:left="1260"/>
        <w:rPr>
          <w:rFonts w:cs="Arial"/>
          <w:iCs/>
          <w:szCs w:val="20"/>
          <w:lang w:val="fr-FR"/>
        </w:rPr>
      </w:pPr>
      <w:r>
        <w:rPr>
          <w:rFonts w:cs="Arial"/>
          <w:iCs/>
          <w:szCs w:val="20"/>
          <w:lang w:val="fr-FR"/>
        </w:rPr>
        <w:t>Bit 0-</w:t>
      </w:r>
      <w:proofErr w:type="gramStart"/>
      <w:r>
        <w:rPr>
          <w:rFonts w:cs="Arial"/>
          <w:iCs/>
          <w:szCs w:val="20"/>
          <w:lang w:val="fr-FR"/>
        </w:rPr>
        <w:t>2:</w:t>
      </w:r>
      <w:proofErr w:type="gramEnd"/>
      <w:r>
        <w:rPr>
          <w:rFonts w:cs="Arial"/>
          <w:iCs/>
          <w:szCs w:val="20"/>
          <w:lang w:val="fr-FR"/>
        </w:rPr>
        <w:t xml:space="preserve"> Duration </w:t>
      </w:r>
      <w:proofErr w:type="spellStart"/>
      <w:r>
        <w:rPr>
          <w:rFonts w:cs="Arial"/>
          <w:iCs/>
          <w:szCs w:val="20"/>
          <w:lang w:val="fr-FR"/>
        </w:rPr>
        <w:t>Persistence</w:t>
      </w:r>
      <w:proofErr w:type="spellEnd"/>
    </w:p>
    <w:p w14:paraId="572F1CCB" w14:textId="77777777" w:rsidR="00E9111B" w:rsidRDefault="0042307E">
      <w:pPr>
        <w:autoSpaceDE w:val="0"/>
        <w:autoSpaceDN w:val="0"/>
        <w:adjustRightInd w:val="0"/>
        <w:ind w:left="1260" w:firstLine="540"/>
        <w:rPr>
          <w:rFonts w:cs="Arial"/>
          <w:iCs/>
          <w:szCs w:val="20"/>
          <w:lang w:val="fr-FR"/>
        </w:rPr>
      </w:pPr>
      <w:r>
        <w:rPr>
          <w:rFonts w:cs="Arial"/>
          <w:iCs/>
          <w:szCs w:val="20"/>
          <w:lang w:val="fr-FR"/>
        </w:rPr>
        <w:t>0x0 – 0x</w:t>
      </w:r>
      <w:proofErr w:type="gramStart"/>
      <w:r>
        <w:rPr>
          <w:rFonts w:cs="Arial"/>
          <w:iCs/>
          <w:szCs w:val="20"/>
          <w:lang w:val="fr-FR"/>
        </w:rPr>
        <w:t>7:</w:t>
      </w:r>
      <w:proofErr w:type="gramEnd"/>
      <w:r>
        <w:rPr>
          <w:rFonts w:cs="Arial"/>
          <w:iCs/>
          <w:szCs w:val="20"/>
          <w:lang w:val="fr-FR"/>
        </w:rPr>
        <w:t xml:space="preserve"> </w:t>
      </w:r>
      <w:proofErr w:type="spellStart"/>
      <w:r>
        <w:rPr>
          <w:rFonts w:cs="Arial"/>
          <w:iCs/>
          <w:szCs w:val="20"/>
          <w:lang w:val="fr-FR"/>
        </w:rPr>
        <w:t>Numeric</w:t>
      </w:r>
      <w:proofErr w:type="spellEnd"/>
      <w:r>
        <w:rPr>
          <w:rFonts w:cs="Arial"/>
          <w:iCs/>
          <w:szCs w:val="20"/>
          <w:lang w:val="fr-FR"/>
        </w:rPr>
        <w:t xml:space="preserve"> Duration Code</w:t>
      </w:r>
    </w:p>
    <w:p w14:paraId="457083B8" w14:textId="77777777" w:rsidR="00E9111B" w:rsidRDefault="0042307E">
      <w:pPr>
        <w:autoSpaceDE w:val="0"/>
        <w:autoSpaceDN w:val="0"/>
        <w:adjustRightInd w:val="0"/>
        <w:ind w:left="1260"/>
        <w:rPr>
          <w:rFonts w:cs="Arial"/>
          <w:iCs/>
          <w:szCs w:val="20"/>
        </w:rPr>
      </w:pPr>
      <w:r>
        <w:rPr>
          <w:rFonts w:cs="Arial"/>
          <w:iCs/>
          <w:szCs w:val="20"/>
        </w:rPr>
        <w:t>Bit 3: Diversion Advice</w:t>
      </w:r>
    </w:p>
    <w:p w14:paraId="0879F9DF" w14:textId="77777777" w:rsidR="00E9111B" w:rsidRDefault="0042307E">
      <w:pPr>
        <w:autoSpaceDE w:val="0"/>
        <w:autoSpaceDN w:val="0"/>
        <w:adjustRightInd w:val="0"/>
        <w:ind w:left="1260" w:firstLine="540"/>
        <w:rPr>
          <w:rFonts w:cs="Arial"/>
          <w:iCs/>
          <w:szCs w:val="20"/>
        </w:rPr>
      </w:pPr>
      <w:r>
        <w:rPr>
          <w:rFonts w:cs="Arial"/>
          <w:iCs/>
          <w:szCs w:val="20"/>
        </w:rPr>
        <w:t>0x0: no diversion recommended</w:t>
      </w:r>
    </w:p>
    <w:p w14:paraId="4A739330" w14:textId="77777777" w:rsidR="00E9111B" w:rsidRDefault="0042307E">
      <w:pPr>
        <w:autoSpaceDE w:val="0"/>
        <w:autoSpaceDN w:val="0"/>
        <w:adjustRightInd w:val="0"/>
        <w:ind w:left="1260" w:firstLine="540"/>
        <w:rPr>
          <w:rFonts w:cs="Arial"/>
          <w:iCs/>
          <w:szCs w:val="20"/>
        </w:rPr>
      </w:pPr>
      <w:r>
        <w:rPr>
          <w:rFonts w:cs="Arial"/>
          <w:iCs/>
          <w:szCs w:val="20"/>
        </w:rPr>
        <w:t>0x1: diversion recommended</w:t>
      </w:r>
    </w:p>
    <w:p w14:paraId="4EE27499" w14:textId="77777777" w:rsidR="00E9111B" w:rsidRDefault="0042307E">
      <w:pPr>
        <w:autoSpaceDE w:val="0"/>
        <w:autoSpaceDN w:val="0"/>
        <w:adjustRightInd w:val="0"/>
        <w:ind w:left="1260"/>
        <w:rPr>
          <w:rFonts w:cs="Arial"/>
          <w:iCs/>
          <w:szCs w:val="20"/>
        </w:rPr>
      </w:pPr>
      <w:r>
        <w:rPr>
          <w:rFonts w:cs="Arial"/>
          <w:iCs/>
          <w:szCs w:val="20"/>
        </w:rPr>
        <w:t>Bit 4: Direction</w:t>
      </w:r>
    </w:p>
    <w:p w14:paraId="609FFB74" w14:textId="77777777" w:rsidR="00E9111B" w:rsidRDefault="0042307E">
      <w:pPr>
        <w:autoSpaceDE w:val="0"/>
        <w:autoSpaceDN w:val="0"/>
        <w:adjustRightInd w:val="0"/>
        <w:ind w:left="1260" w:firstLine="540"/>
        <w:rPr>
          <w:rFonts w:cs="Arial"/>
          <w:iCs/>
          <w:szCs w:val="20"/>
        </w:rPr>
      </w:pPr>
      <w:r>
        <w:rPr>
          <w:rFonts w:cs="Arial"/>
          <w:iCs/>
          <w:szCs w:val="20"/>
        </w:rPr>
        <w:t>0x0: positive</w:t>
      </w:r>
    </w:p>
    <w:p w14:paraId="747E843A" w14:textId="77777777" w:rsidR="00E9111B" w:rsidRDefault="0042307E">
      <w:pPr>
        <w:autoSpaceDE w:val="0"/>
        <w:autoSpaceDN w:val="0"/>
        <w:adjustRightInd w:val="0"/>
        <w:ind w:left="1260" w:firstLine="540"/>
        <w:rPr>
          <w:rFonts w:cs="Arial"/>
          <w:iCs/>
          <w:szCs w:val="20"/>
        </w:rPr>
      </w:pPr>
      <w:r>
        <w:rPr>
          <w:rFonts w:cs="Arial"/>
          <w:iCs/>
          <w:szCs w:val="20"/>
        </w:rPr>
        <w:t>0x1: negative</w:t>
      </w:r>
    </w:p>
    <w:p w14:paraId="34A3A546" w14:textId="77777777" w:rsidR="00E9111B" w:rsidRDefault="0042307E">
      <w:pPr>
        <w:autoSpaceDE w:val="0"/>
        <w:autoSpaceDN w:val="0"/>
        <w:adjustRightInd w:val="0"/>
        <w:ind w:left="1260"/>
        <w:rPr>
          <w:rFonts w:cs="Arial"/>
          <w:iCs/>
          <w:szCs w:val="20"/>
        </w:rPr>
      </w:pPr>
      <w:r>
        <w:rPr>
          <w:rFonts w:cs="Arial"/>
          <w:iCs/>
          <w:szCs w:val="20"/>
        </w:rPr>
        <w:t>Bit 5-7: Extent</w:t>
      </w:r>
    </w:p>
    <w:p w14:paraId="0508402E" w14:textId="77777777" w:rsidR="00E9111B" w:rsidRDefault="0042307E">
      <w:pPr>
        <w:autoSpaceDE w:val="0"/>
        <w:autoSpaceDN w:val="0"/>
        <w:adjustRightInd w:val="0"/>
        <w:ind w:left="1260" w:firstLine="540"/>
        <w:rPr>
          <w:rFonts w:cs="Arial"/>
          <w:iCs/>
          <w:szCs w:val="20"/>
        </w:rPr>
      </w:pPr>
      <w:r>
        <w:rPr>
          <w:rFonts w:cs="Arial"/>
          <w:iCs/>
          <w:szCs w:val="20"/>
        </w:rPr>
        <w:t>0x0 – 0x7: Numeric Extent Code</w:t>
      </w:r>
    </w:p>
    <w:p w14:paraId="2892DEB5" w14:textId="77777777" w:rsidR="00E9111B" w:rsidRDefault="00E9111B">
      <w:pPr>
        <w:autoSpaceDE w:val="0"/>
        <w:autoSpaceDN w:val="0"/>
        <w:adjustRightInd w:val="0"/>
        <w:ind w:left="1260" w:firstLine="540"/>
        <w:rPr>
          <w:rFonts w:cs="Arial"/>
          <w:iCs/>
          <w:szCs w:val="20"/>
        </w:rPr>
      </w:pPr>
    </w:p>
    <w:p w14:paraId="25768FDC"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6-7: Event</w:t>
      </w:r>
    </w:p>
    <w:p w14:paraId="5079B70C" w14:textId="77777777" w:rsidR="00E9111B" w:rsidRDefault="0042307E">
      <w:pPr>
        <w:autoSpaceDE w:val="0"/>
        <w:autoSpaceDN w:val="0"/>
        <w:adjustRightInd w:val="0"/>
        <w:ind w:left="1260"/>
        <w:rPr>
          <w:rFonts w:cs="Arial"/>
          <w:iCs/>
          <w:szCs w:val="20"/>
        </w:rPr>
      </w:pPr>
      <w:r>
        <w:rPr>
          <w:rFonts w:cs="Arial"/>
          <w:iCs/>
          <w:szCs w:val="20"/>
        </w:rPr>
        <w:t>Bit 0-4: Reserved</w:t>
      </w:r>
    </w:p>
    <w:p w14:paraId="6870362D" w14:textId="77777777" w:rsidR="00E9111B" w:rsidRDefault="0042307E">
      <w:pPr>
        <w:autoSpaceDE w:val="0"/>
        <w:autoSpaceDN w:val="0"/>
        <w:adjustRightInd w:val="0"/>
        <w:ind w:left="1260"/>
        <w:rPr>
          <w:rFonts w:cs="Arial"/>
          <w:iCs/>
          <w:szCs w:val="20"/>
        </w:rPr>
      </w:pPr>
      <w:r>
        <w:rPr>
          <w:rFonts w:cs="Arial"/>
          <w:iCs/>
          <w:szCs w:val="20"/>
        </w:rPr>
        <w:t>Bit 5-15: Event Code</w:t>
      </w:r>
    </w:p>
    <w:p w14:paraId="33DB4EFD" w14:textId="77777777" w:rsidR="00E9111B" w:rsidRDefault="0042307E">
      <w:pPr>
        <w:autoSpaceDE w:val="0"/>
        <w:autoSpaceDN w:val="0"/>
        <w:adjustRightInd w:val="0"/>
        <w:ind w:left="1260" w:firstLine="540"/>
        <w:rPr>
          <w:rFonts w:cs="Arial"/>
          <w:iCs/>
          <w:szCs w:val="20"/>
        </w:rPr>
      </w:pPr>
      <w:r>
        <w:rPr>
          <w:rFonts w:cs="Arial"/>
          <w:iCs/>
          <w:szCs w:val="20"/>
        </w:rPr>
        <w:t>0x000 – 0x7FF: Numeric Event Code</w:t>
      </w:r>
    </w:p>
    <w:p w14:paraId="7F72164D" w14:textId="77777777" w:rsidR="00E9111B" w:rsidRDefault="00E9111B">
      <w:pPr>
        <w:autoSpaceDE w:val="0"/>
        <w:autoSpaceDN w:val="0"/>
        <w:adjustRightInd w:val="0"/>
        <w:ind w:left="1260"/>
        <w:rPr>
          <w:rFonts w:cs="Arial"/>
          <w:iCs/>
          <w:szCs w:val="20"/>
        </w:rPr>
      </w:pPr>
    </w:p>
    <w:p w14:paraId="56CE725F"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8-9: Location</w:t>
      </w:r>
    </w:p>
    <w:p w14:paraId="49067DA7" w14:textId="77777777" w:rsidR="00E9111B" w:rsidRDefault="0042307E">
      <w:pPr>
        <w:autoSpaceDE w:val="0"/>
        <w:autoSpaceDN w:val="0"/>
        <w:adjustRightInd w:val="0"/>
        <w:ind w:left="1260"/>
        <w:rPr>
          <w:rFonts w:cs="Arial"/>
          <w:iCs/>
          <w:szCs w:val="20"/>
        </w:rPr>
      </w:pPr>
      <w:r>
        <w:rPr>
          <w:rFonts w:cs="Arial"/>
          <w:iCs/>
          <w:szCs w:val="20"/>
        </w:rPr>
        <w:t>0x0000 – 0xFFFF: Numeric Location Code</w:t>
      </w:r>
    </w:p>
    <w:p w14:paraId="190F5307" w14:textId="77777777" w:rsidR="00E9111B" w:rsidRDefault="00E9111B">
      <w:pPr>
        <w:autoSpaceDE w:val="0"/>
        <w:autoSpaceDN w:val="0"/>
        <w:adjustRightInd w:val="0"/>
        <w:ind w:left="720"/>
        <w:rPr>
          <w:rFonts w:cs="Arial"/>
          <w:iCs/>
          <w:szCs w:val="20"/>
        </w:rPr>
      </w:pPr>
    </w:p>
    <w:p w14:paraId="7BF0E178" w14:textId="77777777" w:rsidR="00E9111B" w:rsidRDefault="0042307E">
      <w:pPr>
        <w:autoSpaceDE w:val="0"/>
        <w:autoSpaceDN w:val="0"/>
        <w:adjustRightInd w:val="0"/>
        <w:ind w:left="720"/>
        <w:rPr>
          <w:rFonts w:cs="Arial"/>
          <w:b/>
          <w:snapToGrid w:val="0"/>
          <w:szCs w:val="20"/>
        </w:rPr>
      </w:pPr>
      <w:r>
        <w:rPr>
          <w:rFonts w:cs="Arial"/>
          <w:b/>
          <w:snapToGrid w:val="0"/>
          <w:szCs w:val="20"/>
        </w:rPr>
        <w:t xml:space="preserve">Byte 10 up to 25: </w:t>
      </w:r>
      <w:proofErr w:type="spellStart"/>
      <w:r>
        <w:rPr>
          <w:rFonts w:cs="Arial"/>
          <w:b/>
          <w:snapToGrid w:val="0"/>
          <w:szCs w:val="20"/>
        </w:rPr>
        <w:t>OptMsgContent</w:t>
      </w:r>
      <w:proofErr w:type="spellEnd"/>
    </w:p>
    <w:p w14:paraId="6306C60E" w14:textId="77777777" w:rsidR="00E9111B" w:rsidRDefault="0042307E">
      <w:pPr>
        <w:keepLines/>
        <w:tabs>
          <w:tab w:val="left" w:pos="709"/>
          <w:tab w:val="left" w:pos="1276"/>
          <w:tab w:val="left" w:pos="1843"/>
          <w:tab w:val="left" w:pos="2419"/>
        </w:tabs>
        <w:ind w:left="709"/>
        <w:rPr>
          <w:rFonts w:cs="Arial"/>
          <w:szCs w:val="20"/>
        </w:rPr>
      </w:pPr>
      <w:r>
        <w:rPr>
          <w:rFonts w:cs="Arial"/>
          <w:szCs w:val="20"/>
        </w:rPr>
        <w:t>Array (</w:t>
      </w:r>
      <w:proofErr w:type="gramStart"/>
      <w:r>
        <w:rPr>
          <w:rFonts w:cs="Arial"/>
          <w:szCs w:val="20"/>
        </w:rPr>
        <w:t>2..</w:t>
      </w:r>
      <w:proofErr w:type="gramEnd"/>
      <w:r>
        <w:rPr>
          <w:rFonts w:cs="Arial"/>
          <w:szCs w:val="20"/>
        </w:rPr>
        <w:t xml:space="preserve"> </w:t>
      </w:r>
      <w:proofErr w:type="spellStart"/>
      <w:r>
        <w:rPr>
          <w:rFonts w:cs="Arial"/>
          <w:szCs w:val="20"/>
        </w:rPr>
        <w:t>NbrOfGroups</w:t>
      </w:r>
      <w:proofErr w:type="spellEnd"/>
      <w:r>
        <w:rPr>
          <w:rFonts w:cs="Arial"/>
          <w:szCs w:val="20"/>
        </w:rPr>
        <w:t>) of Record (Y-</w:t>
      </w:r>
      <w:proofErr w:type="spellStart"/>
      <w:r>
        <w:rPr>
          <w:rFonts w:cs="Arial"/>
          <w:szCs w:val="20"/>
        </w:rPr>
        <w:t>FreeFormat</w:t>
      </w:r>
      <w:proofErr w:type="spellEnd"/>
      <w:r>
        <w:rPr>
          <w:rFonts w:cs="Arial"/>
          <w:szCs w:val="20"/>
        </w:rPr>
        <w:t>, Z-</w:t>
      </w:r>
      <w:proofErr w:type="spellStart"/>
      <w:r>
        <w:rPr>
          <w:rFonts w:cs="Arial"/>
          <w:szCs w:val="20"/>
        </w:rPr>
        <w:t>FreeFormat</w:t>
      </w:r>
      <w:proofErr w:type="spellEnd"/>
      <w:r>
        <w:rPr>
          <w:rFonts w:cs="Arial"/>
          <w:szCs w:val="20"/>
        </w:rPr>
        <w:t>)</w:t>
      </w:r>
    </w:p>
    <w:p w14:paraId="15E904E5" w14:textId="77777777" w:rsidR="00E9111B" w:rsidRDefault="0042307E">
      <w:pPr>
        <w:keepLines/>
        <w:tabs>
          <w:tab w:val="left" w:pos="709"/>
          <w:tab w:val="left" w:pos="1276"/>
          <w:tab w:val="left" w:pos="1843"/>
          <w:tab w:val="left" w:pos="2419"/>
        </w:tabs>
        <w:ind w:left="709"/>
        <w:rPr>
          <w:rFonts w:cs="Arial"/>
          <w:szCs w:val="20"/>
        </w:rPr>
      </w:pPr>
      <w:r>
        <w:rPr>
          <w:rFonts w:cs="Arial"/>
          <w:szCs w:val="20"/>
        </w:rPr>
        <w:t>Record definition (4 byte)</w:t>
      </w:r>
    </w:p>
    <w:p w14:paraId="276D77B2" w14:textId="77777777" w:rsidR="00E9111B" w:rsidRDefault="0042307E">
      <w:pPr>
        <w:keepLines/>
        <w:tabs>
          <w:tab w:val="left" w:pos="709"/>
          <w:tab w:val="left" w:pos="1276"/>
          <w:tab w:val="left" w:pos="1843"/>
          <w:tab w:val="left" w:pos="2419"/>
        </w:tabs>
        <w:ind w:left="709" w:firstLine="551"/>
        <w:rPr>
          <w:rFonts w:cs="Arial"/>
          <w:szCs w:val="20"/>
        </w:rPr>
      </w:pPr>
      <w:r>
        <w:rPr>
          <w:rFonts w:cs="Arial"/>
          <w:szCs w:val="20"/>
        </w:rPr>
        <w:t>Byte 0-1: Y-</w:t>
      </w:r>
      <w:proofErr w:type="spellStart"/>
      <w:r>
        <w:rPr>
          <w:rFonts w:cs="Arial"/>
          <w:szCs w:val="20"/>
        </w:rPr>
        <w:t>FreeFormat</w:t>
      </w:r>
      <w:proofErr w:type="spellEnd"/>
      <w:r>
        <w:rPr>
          <w:rFonts w:cs="Arial"/>
          <w:szCs w:val="20"/>
        </w:rPr>
        <w:t>:</w:t>
      </w:r>
    </w:p>
    <w:p w14:paraId="2D95AB7A" w14:textId="77777777" w:rsidR="00E9111B" w:rsidRDefault="0042307E">
      <w:pPr>
        <w:keepLines/>
        <w:tabs>
          <w:tab w:val="left" w:pos="1260"/>
          <w:tab w:val="left" w:pos="1843"/>
          <w:tab w:val="left" w:pos="2419"/>
        </w:tabs>
        <w:ind w:left="1260" w:firstLine="720"/>
        <w:rPr>
          <w:rFonts w:cs="Arial"/>
          <w:szCs w:val="20"/>
        </w:rPr>
      </w:pPr>
      <w:r>
        <w:rPr>
          <w:rFonts w:cs="Arial"/>
          <w:szCs w:val="20"/>
        </w:rPr>
        <w:t>Bit 0-3: Reserved</w:t>
      </w:r>
    </w:p>
    <w:p w14:paraId="61E0298E" w14:textId="77777777" w:rsidR="00E9111B" w:rsidRDefault="0042307E">
      <w:pPr>
        <w:keepLines/>
        <w:tabs>
          <w:tab w:val="left" w:pos="1260"/>
          <w:tab w:val="left" w:pos="1843"/>
          <w:tab w:val="left" w:pos="2419"/>
        </w:tabs>
        <w:ind w:left="1260" w:firstLine="720"/>
        <w:rPr>
          <w:rFonts w:cs="Arial"/>
          <w:szCs w:val="20"/>
        </w:rPr>
      </w:pPr>
      <w:r>
        <w:rPr>
          <w:rFonts w:cs="Arial"/>
          <w:szCs w:val="20"/>
        </w:rPr>
        <w:t>Bit 4-15: Y11 up to Y0 Free Format</w:t>
      </w:r>
    </w:p>
    <w:p w14:paraId="6FA71C4D" w14:textId="77777777" w:rsidR="00E9111B" w:rsidRDefault="00E9111B">
      <w:pPr>
        <w:keepLines/>
        <w:tabs>
          <w:tab w:val="left" w:pos="709"/>
          <w:tab w:val="left" w:pos="1276"/>
          <w:tab w:val="left" w:pos="1843"/>
          <w:tab w:val="left" w:pos="2419"/>
        </w:tabs>
        <w:ind w:left="709" w:firstLine="551"/>
        <w:rPr>
          <w:rFonts w:cs="Arial"/>
          <w:szCs w:val="20"/>
        </w:rPr>
      </w:pPr>
    </w:p>
    <w:p w14:paraId="78F5AF81" w14:textId="77777777" w:rsidR="00E9111B" w:rsidRDefault="0042307E">
      <w:pPr>
        <w:keepLines/>
        <w:tabs>
          <w:tab w:val="left" w:pos="709"/>
          <w:tab w:val="left" w:pos="1276"/>
          <w:tab w:val="left" w:pos="1843"/>
          <w:tab w:val="left" w:pos="2419"/>
        </w:tabs>
        <w:ind w:left="709" w:firstLine="551"/>
        <w:rPr>
          <w:rFonts w:cs="Arial"/>
          <w:szCs w:val="20"/>
        </w:rPr>
      </w:pPr>
      <w:r>
        <w:rPr>
          <w:rFonts w:cs="Arial"/>
          <w:szCs w:val="20"/>
        </w:rPr>
        <w:t>Byte 2-3: Z-</w:t>
      </w:r>
      <w:proofErr w:type="spellStart"/>
      <w:r>
        <w:rPr>
          <w:rFonts w:cs="Arial"/>
          <w:szCs w:val="20"/>
        </w:rPr>
        <w:t>FreeFormat</w:t>
      </w:r>
      <w:proofErr w:type="spellEnd"/>
      <w:r>
        <w:rPr>
          <w:rFonts w:cs="Arial"/>
          <w:szCs w:val="20"/>
        </w:rPr>
        <w:t>:</w:t>
      </w:r>
    </w:p>
    <w:p w14:paraId="045AD9AF" w14:textId="77777777" w:rsidR="00E9111B" w:rsidRDefault="0042307E">
      <w:pPr>
        <w:keepLines/>
        <w:tabs>
          <w:tab w:val="left" w:pos="1276"/>
          <w:tab w:val="left" w:pos="1843"/>
          <w:tab w:val="left" w:pos="2419"/>
        </w:tabs>
        <w:ind w:left="1980"/>
        <w:rPr>
          <w:rFonts w:cs="Arial"/>
          <w:szCs w:val="20"/>
        </w:rPr>
      </w:pPr>
      <w:r>
        <w:rPr>
          <w:rFonts w:cs="Arial"/>
          <w:szCs w:val="20"/>
        </w:rPr>
        <w:t>Bit 0-15: Z15 up to Z0 Free Format</w:t>
      </w:r>
    </w:p>
    <w:p w14:paraId="2C5DBEC1" w14:textId="77777777" w:rsidR="00E9111B" w:rsidRDefault="00E9111B">
      <w:pPr>
        <w:keepLines/>
        <w:tabs>
          <w:tab w:val="left" w:pos="709"/>
          <w:tab w:val="left" w:pos="1276"/>
          <w:tab w:val="left" w:pos="1843"/>
          <w:tab w:val="left" w:pos="2419"/>
        </w:tabs>
        <w:ind w:left="709" w:firstLine="551"/>
        <w:rPr>
          <w:rFonts w:cs="Arial"/>
          <w:szCs w:val="20"/>
        </w:rPr>
      </w:pPr>
    </w:p>
    <w:p w14:paraId="236BC416" w14:textId="77777777" w:rsidR="00E9111B" w:rsidRDefault="00E9111B">
      <w:pPr>
        <w:keepLines/>
        <w:tabs>
          <w:tab w:val="left" w:pos="709"/>
          <w:tab w:val="left" w:pos="1276"/>
          <w:tab w:val="left" w:pos="1843"/>
          <w:tab w:val="left" w:pos="2419"/>
        </w:tabs>
        <w:ind w:left="709" w:firstLine="551"/>
        <w:rPr>
          <w:rFonts w:cs="Arial"/>
          <w:szCs w:val="20"/>
        </w:rPr>
      </w:pPr>
    </w:p>
    <w:p w14:paraId="784E4EE3" w14:textId="77777777" w:rsidR="00E9111B" w:rsidRDefault="0042307E" w:rsidP="00BE776A">
      <w:pPr>
        <w:keepLines/>
        <w:pBdr>
          <w:top w:val="single" w:sz="4" w:space="1" w:color="auto"/>
          <w:left w:val="single" w:sz="4" w:space="4" w:color="auto"/>
          <w:bottom w:val="single" w:sz="4" w:space="1" w:color="auto"/>
          <w:right w:val="single" w:sz="4" w:space="4" w:color="auto"/>
        </w:pBdr>
        <w:tabs>
          <w:tab w:val="left" w:pos="1260"/>
          <w:tab w:val="left" w:pos="1843"/>
          <w:tab w:val="left" w:pos="2419"/>
        </w:tabs>
        <w:ind w:left="576" w:right="288"/>
        <w:rPr>
          <w:rFonts w:cs="Arial"/>
          <w:szCs w:val="20"/>
        </w:rPr>
      </w:pPr>
      <w:r>
        <w:rPr>
          <w:rFonts w:cs="Arial"/>
          <w:szCs w:val="20"/>
        </w:rPr>
        <w:t>Free Format:</w:t>
      </w:r>
    </w:p>
    <w:p w14:paraId="6F3564EE" w14:textId="77777777" w:rsidR="00E9111B" w:rsidRDefault="0042307E" w:rsidP="00BE776A">
      <w:pPr>
        <w:keepLines/>
        <w:pBdr>
          <w:top w:val="single" w:sz="4" w:space="1" w:color="auto"/>
          <w:left w:val="single" w:sz="4" w:space="4" w:color="auto"/>
          <w:bottom w:val="single" w:sz="4" w:space="1" w:color="auto"/>
          <w:right w:val="single" w:sz="4" w:space="4" w:color="auto"/>
        </w:pBdr>
        <w:tabs>
          <w:tab w:val="left" w:pos="1260"/>
          <w:tab w:val="left" w:pos="1843"/>
          <w:tab w:val="left" w:pos="2419"/>
        </w:tabs>
        <w:ind w:left="576" w:right="288"/>
        <w:rPr>
          <w:rFonts w:cs="Arial"/>
          <w:szCs w:val="20"/>
        </w:rPr>
      </w:pPr>
      <w:r>
        <w:rPr>
          <w:rFonts w:cs="Arial"/>
          <w:szCs w:val="20"/>
        </w:rPr>
        <w:t xml:space="preserve">The Free Format used within the </w:t>
      </w:r>
      <w:proofErr w:type="spellStart"/>
      <w:r>
        <w:rPr>
          <w:rFonts w:cs="Arial"/>
          <w:szCs w:val="20"/>
        </w:rPr>
        <w:t>OptMsgContent</w:t>
      </w:r>
      <w:proofErr w:type="spellEnd"/>
      <w:r>
        <w:rPr>
          <w:rFonts w:cs="Arial"/>
          <w:szCs w:val="20"/>
        </w:rPr>
        <w:t xml:space="preserve"> Array must be filled with data as described in the ISO-14819-1 TMC specification.</w:t>
      </w:r>
    </w:p>
    <w:p w14:paraId="6E6DF213" w14:textId="77777777" w:rsidR="0042307E" w:rsidRDefault="0042307E" w:rsidP="0042307E">
      <w:pPr>
        <w:pStyle w:val="Heading4"/>
      </w:pPr>
      <w:r w:rsidRPr="00B9479B">
        <w:t>TP-LOG-TPL-REQ-023169/C-SID-76-LBP1_ItemInfo_Rsp (</w:t>
      </w:r>
      <w:proofErr w:type="spellStart"/>
      <w:r w:rsidRPr="00B9479B">
        <w:t>TcSE</w:t>
      </w:r>
      <w:proofErr w:type="spellEnd"/>
      <w:r w:rsidRPr="00B9479B">
        <w:t xml:space="preserve"> ROIN-159709-6)</w:t>
      </w:r>
    </w:p>
    <w:p w14:paraId="0AECA73C"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Variable (</w:t>
      </w:r>
      <w:r>
        <w:rPr>
          <w:rFonts w:cs="Arial"/>
          <w:bCs/>
          <w:snapToGrid w:val="0"/>
          <w:lang w:val="en-GB"/>
        </w:rPr>
        <w:t>Coding Table I</w:t>
      </w:r>
      <w:r>
        <w:rPr>
          <w:rFonts w:cs="Arial"/>
          <w:snapToGrid w:val="0"/>
          <w:lang w:val="en-GB"/>
        </w:rPr>
        <w:t>/Coding Table II) bytes</w:t>
      </w:r>
    </w:p>
    <w:p w14:paraId="33D864AA" w14:textId="77777777" w:rsidR="0042307E" w:rsidRDefault="0042307E">
      <w:pPr>
        <w:tabs>
          <w:tab w:val="left" w:pos="709"/>
          <w:tab w:val="left" w:pos="1276"/>
          <w:tab w:val="left" w:pos="1843"/>
          <w:tab w:val="left" w:pos="2419"/>
        </w:tabs>
        <w:spacing w:before="120" w:after="60"/>
        <w:ind w:left="709"/>
        <w:rPr>
          <w:rFonts w:cs="Arial"/>
          <w:b/>
          <w:snapToGrid w:val="0"/>
          <w:lang w:val="fr-FR"/>
        </w:rPr>
      </w:pPr>
      <w:r>
        <w:rPr>
          <w:rFonts w:cs="Arial"/>
          <w:b/>
          <w:snapToGrid w:val="0"/>
          <w:lang w:val="fr-FR"/>
        </w:rPr>
        <w:t xml:space="preserve">Byte </w:t>
      </w:r>
      <w:proofErr w:type="gramStart"/>
      <w:r>
        <w:rPr>
          <w:rFonts w:cs="Arial"/>
          <w:b/>
          <w:snapToGrid w:val="0"/>
          <w:lang w:val="fr-FR"/>
        </w:rPr>
        <w:t>0:</w:t>
      </w:r>
      <w:proofErr w:type="gramEnd"/>
      <w:r>
        <w:rPr>
          <w:rFonts w:cs="Arial"/>
          <w:b/>
          <w:snapToGrid w:val="0"/>
          <w:lang w:val="fr-FR"/>
        </w:rPr>
        <w:t xml:space="preserve"> Signal identifier</w:t>
      </w:r>
    </w:p>
    <w:p w14:paraId="0F9AAC9F" w14:textId="77777777" w:rsidR="0042307E" w:rsidRDefault="0042307E">
      <w:pPr>
        <w:tabs>
          <w:tab w:val="left" w:pos="709"/>
          <w:tab w:val="left" w:pos="1276"/>
          <w:tab w:val="left" w:pos="1843"/>
          <w:tab w:val="left" w:pos="2419"/>
        </w:tabs>
        <w:ind w:left="1276"/>
        <w:rPr>
          <w:rFonts w:cs="Arial"/>
          <w:lang w:val="fr-FR"/>
        </w:rPr>
      </w:pPr>
      <w:r>
        <w:rPr>
          <w:rFonts w:cs="Arial"/>
          <w:snapToGrid w:val="0"/>
          <w:lang w:val="fr-FR"/>
        </w:rPr>
        <w:lastRenderedPageBreak/>
        <w:t>0x</w:t>
      </w:r>
      <w:proofErr w:type="gramStart"/>
      <w:r>
        <w:rPr>
          <w:rFonts w:cs="Arial"/>
          <w:snapToGrid w:val="0"/>
          <w:lang w:val="fr-FR"/>
        </w:rPr>
        <w:t>76:</w:t>
      </w:r>
      <w:proofErr w:type="gramEnd"/>
      <w:r>
        <w:rPr>
          <w:rFonts w:cs="Arial"/>
          <w:snapToGrid w:val="0"/>
          <w:lang w:val="fr-FR"/>
        </w:rPr>
        <w:t xml:space="preserve"> </w:t>
      </w:r>
      <w:r>
        <w:rPr>
          <w:rFonts w:cs="Arial"/>
          <w:lang w:val="fr-FR"/>
        </w:rPr>
        <w:t>LBP1_ItemInfo_Rsp</w:t>
      </w:r>
    </w:p>
    <w:p w14:paraId="3BDD0197"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14:paraId="2892CFAE" w14:textId="77777777" w:rsidR="0042307E" w:rsidRPr="000D0C02" w:rsidRDefault="0042307E" w:rsidP="0042307E">
      <w:pPr>
        <w:tabs>
          <w:tab w:val="left" w:pos="3544"/>
        </w:tabs>
        <w:ind w:firstLine="1276"/>
        <w:rPr>
          <w:rFonts w:cs="Arial"/>
          <w:snapToGrid w:val="0"/>
        </w:rPr>
      </w:pPr>
      <w:r w:rsidRPr="000D0C02">
        <w:rPr>
          <w:rFonts w:cs="Arial"/>
          <w:snapToGrid w:val="0"/>
          <w:lang w:val="nb-NO"/>
        </w:rPr>
        <w:t xml:space="preserve">0x01 </w:t>
      </w:r>
      <w:r w:rsidRPr="000D0C02">
        <w:rPr>
          <w:rFonts w:cs="Arial"/>
          <w:snapToGrid w:val="0"/>
        </w:rPr>
        <w:t>Radio_Service1</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Radio General (AM, FM, AST</w:t>
      </w:r>
      <w:r>
        <w:rPr>
          <w:rFonts w:cs="Arial"/>
          <w:snapToGrid w:val="0"/>
        </w:rPr>
        <w:t>, DAB, SDARS</w:t>
      </w:r>
      <w:r w:rsidRPr="000D0C02">
        <w:rPr>
          <w:rFonts w:cs="Arial"/>
          <w:snapToGrid w:val="0"/>
        </w:rPr>
        <w:t>)</w:t>
      </w:r>
    </w:p>
    <w:p w14:paraId="2336072D" w14:textId="77777777" w:rsidR="0042307E" w:rsidRPr="000D0C02" w:rsidRDefault="0042307E" w:rsidP="0042307E">
      <w:pPr>
        <w:tabs>
          <w:tab w:val="left" w:pos="3544"/>
        </w:tabs>
        <w:ind w:left="1276"/>
        <w:rPr>
          <w:rFonts w:cs="Arial"/>
          <w:snapToGrid w:val="0"/>
        </w:rPr>
      </w:pPr>
      <w:r w:rsidRPr="000D0C02">
        <w:rPr>
          <w:rFonts w:cs="Arial"/>
          <w:snapToGrid w:val="0"/>
        </w:rPr>
        <w:t>0x02 Radio_Service2</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SDARS</w:t>
      </w:r>
    </w:p>
    <w:p w14:paraId="6ABE0F54" w14:textId="77777777" w:rsidR="0042307E" w:rsidRDefault="0042307E" w:rsidP="0042307E">
      <w:pPr>
        <w:tabs>
          <w:tab w:val="left" w:pos="3544"/>
        </w:tabs>
        <w:ind w:left="1276"/>
        <w:rPr>
          <w:rFonts w:cs="Arial"/>
          <w:snapToGrid w:val="0"/>
        </w:rPr>
      </w:pPr>
      <w:r w:rsidRPr="000D0C02">
        <w:rPr>
          <w:rFonts w:cs="Arial"/>
          <w:snapToGrid w:val="0"/>
        </w:rPr>
        <w:t>0x03 Radio_Service3</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DAB</w:t>
      </w:r>
      <w:r>
        <w:rPr>
          <w:rFonts w:cs="Arial"/>
          <w:snapToGrid w:val="0"/>
        </w:rPr>
        <w:br/>
      </w:r>
    </w:p>
    <w:p w14:paraId="185EFC62" w14:textId="77777777" w:rsidR="0042307E" w:rsidRPr="000D0C02" w:rsidRDefault="0042307E" w:rsidP="0042307E">
      <w:pPr>
        <w:tabs>
          <w:tab w:val="left" w:pos="3544"/>
        </w:tabs>
        <w:ind w:left="1276"/>
        <w:rPr>
          <w:rFonts w:cs="Arial"/>
          <w:snapToGrid w:val="0"/>
        </w:rPr>
      </w:pPr>
      <w:r w:rsidRPr="000D0C02">
        <w:rPr>
          <w:rFonts w:cs="Arial"/>
          <w:snapToGrid w:val="0"/>
        </w:rPr>
        <w:t>0x11 MP_Media1</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CD</w:t>
      </w:r>
    </w:p>
    <w:p w14:paraId="0F05008A" w14:textId="77777777" w:rsidR="0042307E" w:rsidRPr="000D0C02" w:rsidRDefault="0042307E" w:rsidP="0042307E">
      <w:pPr>
        <w:tabs>
          <w:tab w:val="left" w:pos="3544"/>
        </w:tabs>
        <w:ind w:left="1276"/>
        <w:rPr>
          <w:rFonts w:cs="Arial"/>
          <w:snapToGrid w:val="0"/>
        </w:rPr>
      </w:pPr>
      <w:r w:rsidRPr="000D0C02">
        <w:rPr>
          <w:rFonts w:cs="Arial"/>
          <w:snapToGrid w:val="0"/>
        </w:rPr>
        <w:t>0x12 MP_Media2</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BT Audio Streaming</w:t>
      </w:r>
    </w:p>
    <w:p w14:paraId="4DF265CE" w14:textId="77777777" w:rsidR="0042307E" w:rsidRPr="000D0C02" w:rsidRDefault="0042307E" w:rsidP="0042307E">
      <w:pPr>
        <w:tabs>
          <w:tab w:val="left" w:pos="3544"/>
        </w:tabs>
        <w:ind w:left="1276"/>
        <w:rPr>
          <w:rFonts w:cs="Arial"/>
          <w:snapToGrid w:val="0"/>
        </w:rPr>
      </w:pPr>
      <w:r w:rsidRPr="000D0C02">
        <w:rPr>
          <w:rFonts w:cs="Arial"/>
          <w:snapToGrid w:val="0"/>
        </w:rPr>
        <w:t>0x13 MP_Media3</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USB</w:t>
      </w:r>
    </w:p>
    <w:p w14:paraId="67386819" w14:textId="77777777" w:rsidR="0042307E" w:rsidRPr="000D0C02" w:rsidRDefault="0042307E" w:rsidP="0042307E">
      <w:pPr>
        <w:tabs>
          <w:tab w:val="left" w:pos="3544"/>
        </w:tabs>
        <w:ind w:left="1276"/>
        <w:rPr>
          <w:rFonts w:cs="Arial"/>
          <w:snapToGrid w:val="0"/>
        </w:rPr>
      </w:pPr>
      <w:r w:rsidRPr="000D0C02">
        <w:rPr>
          <w:rFonts w:cs="Arial"/>
          <w:snapToGrid w:val="0"/>
        </w:rPr>
        <w:t>0x14 MP_Media4</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iPod</w:t>
      </w:r>
    </w:p>
    <w:p w14:paraId="79FE863B" w14:textId="77777777" w:rsidR="0042307E" w:rsidRDefault="0042307E" w:rsidP="0042307E">
      <w:pPr>
        <w:tabs>
          <w:tab w:val="left" w:pos="3544"/>
        </w:tabs>
        <w:ind w:left="1276"/>
        <w:rPr>
          <w:rFonts w:cs="Arial"/>
          <w:snapToGrid w:val="0"/>
        </w:rPr>
      </w:pPr>
      <w:r w:rsidRPr="000D0C02">
        <w:rPr>
          <w:rFonts w:cs="Arial"/>
          <w:snapToGrid w:val="0"/>
        </w:rPr>
        <w:t>0x17 MP_Media7</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Generic Metadata</w:t>
      </w:r>
      <w:r>
        <w:rPr>
          <w:rFonts w:cs="Arial"/>
          <w:snapToGrid w:val="0"/>
        </w:rPr>
        <w:br/>
      </w:r>
    </w:p>
    <w:p w14:paraId="34708F01" w14:textId="77777777" w:rsidR="0042307E" w:rsidRDefault="0042307E" w:rsidP="0042307E">
      <w:pPr>
        <w:tabs>
          <w:tab w:val="left" w:pos="3544"/>
        </w:tabs>
        <w:ind w:left="1276"/>
        <w:rPr>
          <w:rFonts w:cs="Arial"/>
          <w:snapToGrid w:val="0"/>
        </w:rPr>
      </w:pPr>
      <w:r w:rsidRPr="000D0C02">
        <w:rPr>
          <w:rFonts w:cs="Arial"/>
          <w:snapToGrid w:val="0"/>
        </w:rPr>
        <w:t>0x22 Nav_Service2</w:t>
      </w:r>
      <w:r>
        <w:rPr>
          <w:rFonts w:cs="Arial"/>
          <w:snapToGrid w:val="0"/>
        </w:rPr>
        <w:tab/>
      </w:r>
      <w:r>
        <w:rPr>
          <w:rFonts w:cs="Arial"/>
          <w:snapToGrid w:val="0"/>
        </w:rPr>
        <w:tab/>
      </w:r>
      <w:r>
        <w:rPr>
          <w:rFonts w:cs="Arial"/>
          <w:snapToGrid w:val="0"/>
        </w:rPr>
        <w:tab/>
        <w:t xml:space="preserve">– </w:t>
      </w:r>
      <w:r w:rsidRPr="000D0C02">
        <w:rPr>
          <w:rFonts w:cs="Arial"/>
          <w:snapToGrid w:val="0"/>
        </w:rPr>
        <w:t>Navigation</w:t>
      </w:r>
      <w:r>
        <w:rPr>
          <w:rFonts w:cs="Arial"/>
          <w:snapToGrid w:val="0"/>
        </w:rPr>
        <w:br/>
      </w:r>
    </w:p>
    <w:p w14:paraId="5D2ADFB8" w14:textId="77777777" w:rsidR="0042307E" w:rsidRDefault="0042307E" w:rsidP="0042307E">
      <w:pPr>
        <w:tabs>
          <w:tab w:val="left" w:pos="3544"/>
        </w:tabs>
        <w:ind w:left="1276"/>
        <w:rPr>
          <w:rFonts w:cs="Arial"/>
          <w:snapToGrid w:val="0"/>
        </w:rPr>
      </w:pPr>
      <w:r w:rsidRPr="000D0C02">
        <w:rPr>
          <w:rFonts w:cs="Arial"/>
          <w:snapToGrid w:val="0"/>
        </w:rPr>
        <w:t>0x31 MobileCom_Service1</w:t>
      </w:r>
      <w:r>
        <w:rPr>
          <w:rFonts w:cs="Arial"/>
          <w:snapToGrid w:val="0"/>
        </w:rPr>
        <w:tab/>
        <w:t xml:space="preserve">– </w:t>
      </w:r>
      <w:r w:rsidRPr="000D0C02">
        <w:rPr>
          <w:rFonts w:cs="Arial"/>
          <w:snapToGrid w:val="0"/>
        </w:rPr>
        <w:t>Mobile Phone</w:t>
      </w:r>
      <w:r>
        <w:rPr>
          <w:rFonts w:cs="Arial"/>
          <w:snapToGrid w:val="0"/>
        </w:rPr>
        <w:br/>
      </w:r>
    </w:p>
    <w:p w14:paraId="50D58530" w14:textId="77777777" w:rsidR="0042307E" w:rsidRDefault="0042307E" w:rsidP="0042307E">
      <w:pPr>
        <w:tabs>
          <w:tab w:val="left" w:pos="3544"/>
        </w:tabs>
        <w:ind w:left="1276"/>
        <w:rPr>
          <w:rFonts w:cs="Arial"/>
          <w:snapToGrid w:val="0"/>
        </w:rPr>
      </w:pPr>
      <w:r>
        <w:rPr>
          <w:rFonts w:cs="Arial"/>
          <w:snapToGrid w:val="0"/>
        </w:rPr>
        <w:t>0x74: DataService4</w:t>
      </w:r>
      <w:r>
        <w:rPr>
          <w:rFonts w:cs="Arial"/>
          <w:snapToGrid w:val="0"/>
        </w:rPr>
        <w:tab/>
      </w:r>
      <w:r>
        <w:rPr>
          <w:rFonts w:cs="Arial"/>
          <w:snapToGrid w:val="0"/>
        </w:rPr>
        <w:tab/>
      </w:r>
      <w:r>
        <w:rPr>
          <w:rFonts w:cs="Arial"/>
          <w:snapToGrid w:val="0"/>
        </w:rPr>
        <w:tab/>
        <w:t>– List Browser Data</w:t>
      </w:r>
    </w:p>
    <w:p w14:paraId="2A635922"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405F26E6"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1D640C37"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22355879"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738FE029"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71978CA9"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5DFC34B1" w14:textId="77777777" w:rsidR="0042307E" w:rsidRDefault="0042307E">
      <w:pPr>
        <w:autoSpaceDE w:val="0"/>
        <w:autoSpaceDN w:val="0"/>
        <w:adjustRightInd w:val="0"/>
        <w:ind w:left="1260"/>
        <w:rPr>
          <w:rFonts w:cs="Arial"/>
          <w:i/>
          <w:iCs/>
        </w:rPr>
      </w:pPr>
      <w:r>
        <w:rPr>
          <w:rFonts w:cs="Arial"/>
          <w:i/>
          <w:iCs/>
        </w:rPr>
        <w:t>Bit 0-5: Reserved</w:t>
      </w:r>
    </w:p>
    <w:p w14:paraId="2F7E4989" w14:textId="77777777" w:rsidR="0042307E" w:rsidRDefault="0042307E">
      <w:pPr>
        <w:autoSpaceDE w:val="0"/>
        <w:autoSpaceDN w:val="0"/>
        <w:adjustRightInd w:val="0"/>
        <w:ind w:left="1260"/>
        <w:rPr>
          <w:rFonts w:cs="Arial"/>
          <w:i/>
          <w:iCs/>
        </w:rPr>
      </w:pPr>
    </w:p>
    <w:p w14:paraId="1AD7E171" w14:textId="77777777" w:rsidR="0042307E" w:rsidRDefault="0042307E">
      <w:pPr>
        <w:autoSpaceDE w:val="0"/>
        <w:autoSpaceDN w:val="0"/>
        <w:adjustRightInd w:val="0"/>
        <w:ind w:left="1260"/>
        <w:rPr>
          <w:rFonts w:cs="Arial"/>
          <w:i/>
          <w:iCs/>
        </w:rPr>
      </w:pPr>
      <w:r>
        <w:rPr>
          <w:rFonts w:cs="Arial"/>
          <w:i/>
          <w:iCs/>
        </w:rPr>
        <w:t>Bit 6-7: Coding</w:t>
      </w:r>
    </w:p>
    <w:p w14:paraId="66F06944" w14:textId="77777777" w:rsidR="0042307E" w:rsidRDefault="0042307E">
      <w:pPr>
        <w:autoSpaceDE w:val="0"/>
        <w:autoSpaceDN w:val="0"/>
        <w:adjustRightInd w:val="0"/>
        <w:ind w:left="1890"/>
        <w:rPr>
          <w:rFonts w:cs="Arial"/>
        </w:rPr>
      </w:pPr>
      <w:r>
        <w:rPr>
          <w:rFonts w:cs="Arial"/>
        </w:rPr>
        <w:t>0x0: Coding Table I</w:t>
      </w:r>
    </w:p>
    <w:p w14:paraId="30033EE7" w14:textId="77777777" w:rsidR="0042307E" w:rsidRDefault="0042307E">
      <w:pPr>
        <w:autoSpaceDE w:val="0"/>
        <w:autoSpaceDN w:val="0"/>
        <w:adjustRightInd w:val="0"/>
        <w:ind w:left="189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0790FEA9" w14:textId="77777777" w:rsidR="0042307E" w:rsidRDefault="0042307E">
      <w:pPr>
        <w:autoSpaceDE w:val="0"/>
        <w:autoSpaceDN w:val="0"/>
        <w:adjustRightInd w:val="0"/>
        <w:ind w:left="1890"/>
        <w:rPr>
          <w:rFonts w:cs="Arial"/>
        </w:rPr>
      </w:pPr>
      <w:r>
        <w:rPr>
          <w:rFonts w:cs="Arial"/>
        </w:rPr>
        <w:t>0x1: Coding Table II</w:t>
      </w:r>
    </w:p>
    <w:p w14:paraId="60864B98" w14:textId="77777777" w:rsidR="0042307E" w:rsidRDefault="0042307E">
      <w:pPr>
        <w:autoSpaceDE w:val="0"/>
        <w:autoSpaceDN w:val="0"/>
        <w:adjustRightInd w:val="0"/>
        <w:ind w:left="1890"/>
        <w:rPr>
          <w:rFonts w:cs="Arial"/>
        </w:rPr>
      </w:pPr>
      <w:r>
        <w:rPr>
          <w:rFonts w:cs="Arial"/>
        </w:rPr>
        <w:t>0x00-0xFF Latin-9 (1 byte per char)</w:t>
      </w:r>
    </w:p>
    <w:p w14:paraId="1B0EFAE2" w14:textId="77777777" w:rsidR="0042307E" w:rsidRDefault="0042307E">
      <w:pPr>
        <w:ind w:left="720"/>
        <w:rPr>
          <w:rFonts w:cs="Arial"/>
          <w:b/>
        </w:rPr>
      </w:pPr>
      <w:r>
        <w:rPr>
          <w:rFonts w:cs="Arial"/>
          <w:b/>
          <w:snapToGrid w:val="0"/>
        </w:rPr>
        <w:t xml:space="preserve">Byte 4: </w:t>
      </w:r>
      <w:proofErr w:type="spellStart"/>
      <w:r>
        <w:rPr>
          <w:rFonts w:cs="Arial"/>
          <w:b/>
        </w:rPr>
        <w:t>OpCodeRsp</w:t>
      </w:r>
      <w:proofErr w:type="spellEnd"/>
      <w:r>
        <w:rPr>
          <w:rFonts w:cs="Arial"/>
          <w:b/>
        </w:rPr>
        <w:t>:</w:t>
      </w:r>
    </w:p>
    <w:p w14:paraId="28BB82D3" w14:textId="77777777" w:rsidR="0042307E" w:rsidRDefault="0042307E">
      <w:pPr>
        <w:tabs>
          <w:tab w:val="left" w:pos="1843"/>
        </w:tabs>
        <w:spacing w:after="60"/>
        <w:ind w:left="1260"/>
        <w:rPr>
          <w:i/>
          <w:snapToGrid w:val="0"/>
        </w:rPr>
      </w:pPr>
      <w:r>
        <w:rPr>
          <w:rFonts w:cs="Arial"/>
          <w:i/>
          <w:snapToGrid w:val="0"/>
        </w:rPr>
        <w:t>Bit 0-5: reserved</w:t>
      </w:r>
    </w:p>
    <w:p w14:paraId="3C96A082" w14:textId="77777777" w:rsidR="0042307E" w:rsidRDefault="0042307E">
      <w:pPr>
        <w:tabs>
          <w:tab w:val="left" w:pos="709"/>
          <w:tab w:val="left" w:pos="1276"/>
          <w:tab w:val="left" w:pos="1843"/>
          <w:tab w:val="left" w:pos="2419"/>
        </w:tabs>
        <w:spacing w:after="60"/>
        <w:ind w:left="1276"/>
        <w:rPr>
          <w:rFonts w:cs="Arial"/>
          <w:lang w:val="en-GB"/>
        </w:rPr>
      </w:pPr>
      <w:r>
        <w:rPr>
          <w:rFonts w:cs="Arial"/>
          <w:i/>
          <w:lang w:val="en-GB"/>
        </w:rPr>
        <w:t xml:space="preserve">Bit 6 - 7: </w:t>
      </w:r>
      <w:proofErr w:type="spellStart"/>
      <w:r>
        <w:rPr>
          <w:rFonts w:cs="Arial"/>
          <w:i/>
          <w:lang w:val="en-GB"/>
        </w:rPr>
        <w:t>OpCodeRsp</w:t>
      </w:r>
      <w:proofErr w:type="spellEnd"/>
    </w:p>
    <w:p w14:paraId="79987C7B" w14:textId="77777777" w:rsidR="0042307E" w:rsidRDefault="0042307E">
      <w:pPr>
        <w:ind w:left="1800"/>
        <w:rPr>
          <w:rFonts w:cs="Arial"/>
        </w:rPr>
      </w:pPr>
      <w:r>
        <w:rPr>
          <w:rFonts w:cs="Arial"/>
        </w:rPr>
        <w:t>0x0: Inactive</w:t>
      </w:r>
    </w:p>
    <w:p w14:paraId="69EC720B" w14:textId="77777777" w:rsidR="0042307E" w:rsidRDefault="0042307E">
      <w:pPr>
        <w:ind w:left="1800"/>
        <w:rPr>
          <w:rFonts w:cs="Arial"/>
        </w:rPr>
      </w:pPr>
      <w:r>
        <w:rPr>
          <w:rFonts w:cs="Arial"/>
        </w:rPr>
        <w:t xml:space="preserve">0x1: </w:t>
      </w:r>
      <w:proofErr w:type="spellStart"/>
      <w:r>
        <w:rPr>
          <w:rFonts w:cs="Arial"/>
        </w:rPr>
        <w:t>GetItemInfoRsp</w:t>
      </w:r>
      <w:proofErr w:type="spellEnd"/>
    </w:p>
    <w:p w14:paraId="2EDFF779" w14:textId="77777777" w:rsidR="0042307E" w:rsidRDefault="0042307E">
      <w:pPr>
        <w:ind w:left="1800"/>
      </w:pPr>
      <w:r>
        <w:rPr>
          <w:rFonts w:cs="Arial"/>
        </w:rPr>
        <w:t xml:space="preserve">0x2: </w:t>
      </w:r>
      <w:proofErr w:type="spellStart"/>
      <w:r>
        <w:rPr>
          <w:rFonts w:cs="Arial"/>
        </w:rPr>
        <w:t>SetItemInfoRsp</w:t>
      </w:r>
      <w:proofErr w:type="spellEnd"/>
    </w:p>
    <w:p w14:paraId="6125B0E0" w14:textId="77777777" w:rsidR="0042307E" w:rsidRDefault="0042307E">
      <w:pPr>
        <w:ind w:left="1800"/>
        <w:rPr>
          <w:rFonts w:cs="Arial"/>
        </w:rPr>
      </w:pPr>
      <w:r>
        <w:rPr>
          <w:rFonts w:cs="Arial"/>
        </w:rPr>
        <w:t>0x3: Reserved</w:t>
      </w:r>
    </w:p>
    <w:p w14:paraId="7DFF6BFF" w14:textId="77777777" w:rsidR="0042307E" w:rsidRDefault="0042307E">
      <w:pPr>
        <w:ind w:left="720"/>
      </w:pPr>
      <w:r>
        <w:rPr>
          <w:rFonts w:cs="Arial"/>
          <w:b/>
          <w:snapToGrid w:val="0"/>
        </w:rPr>
        <w:t xml:space="preserve">Byte 5: </w:t>
      </w:r>
      <w:proofErr w:type="spellStart"/>
      <w:proofErr w:type="gramStart"/>
      <w:r>
        <w:rPr>
          <w:rFonts w:cs="Arial"/>
          <w:b/>
          <w:i/>
          <w:iCs/>
        </w:rPr>
        <w:t>RspListServ</w:t>
      </w:r>
      <w:proofErr w:type="spellEnd"/>
      <w:r>
        <w:rPr>
          <w:rFonts w:cs="Arial"/>
          <w:b/>
          <w:i/>
          <w:iCs/>
        </w:rPr>
        <w:t xml:space="preserve"> :</w:t>
      </w:r>
      <w:proofErr w:type="gramEnd"/>
      <w:r>
        <w:rPr>
          <w:rFonts w:cs="Arial"/>
        </w:rPr>
        <w:t xml:space="preserve"> </w:t>
      </w:r>
    </w:p>
    <w:p w14:paraId="4ADF01AF" w14:textId="77777777" w:rsidR="0042307E" w:rsidRDefault="0042307E">
      <w:pPr>
        <w:ind w:left="1800"/>
        <w:rPr>
          <w:rFonts w:cs="Arial"/>
        </w:rPr>
      </w:pPr>
      <w:r>
        <w:rPr>
          <w:rFonts w:cs="Arial"/>
        </w:rPr>
        <w:t>0x00: Inactive</w:t>
      </w:r>
    </w:p>
    <w:p w14:paraId="68506DB7" w14:textId="77777777" w:rsidR="0042307E" w:rsidRDefault="0042307E">
      <w:pPr>
        <w:ind w:left="1800"/>
        <w:rPr>
          <w:rFonts w:cs="Arial"/>
        </w:rPr>
      </w:pPr>
      <w:r>
        <w:rPr>
          <w:rFonts w:cs="Arial"/>
        </w:rPr>
        <w:t>0x01: ServerID_1</w:t>
      </w:r>
    </w:p>
    <w:p w14:paraId="708DE8D5" w14:textId="77777777" w:rsidR="0042307E" w:rsidRDefault="0042307E">
      <w:pPr>
        <w:ind w:left="1800"/>
        <w:rPr>
          <w:rFonts w:cs="Arial"/>
        </w:rPr>
      </w:pPr>
      <w:r>
        <w:rPr>
          <w:rFonts w:cs="Arial"/>
        </w:rPr>
        <w:t>...</w:t>
      </w:r>
    </w:p>
    <w:p w14:paraId="0F2A2E0A" w14:textId="77777777" w:rsidR="0042307E" w:rsidRDefault="0042307E">
      <w:pPr>
        <w:ind w:left="1800"/>
        <w:rPr>
          <w:rFonts w:cs="Arial"/>
        </w:rPr>
      </w:pPr>
      <w:r>
        <w:rPr>
          <w:rFonts w:cs="Arial"/>
        </w:rPr>
        <w:t>0xFF: Reserved</w:t>
      </w:r>
    </w:p>
    <w:p w14:paraId="6034F672" w14:textId="77777777" w:rsidR="0042307E" w:rsidRDefault="0042307E">
      <w:pPr>
        <w:tabs>
          <w:tab w:val="left" w:pos="709"/>
          <w:tab w:val="left" w:pos="1276"/>
          <w:tab w:val="left" w:pos="1843"/>
          <w:tab w:val="left" w:pos="2419"/>
        </w:tabs>
        <w:spacing w:before="120" w:after="60"/>
        <w:ind w:left="709"/>
        <w:rPr>
          <w:rFonts w:cs="Arial"/>
          <w:b/>
          <w:snapToGrid w:val="0"/>
          <w:lang w:val="sv-SE"/>
        </w:rPr>
      </w:pPr>
      <w:r>
        <w:rPr>
          <w:rFonts w:cs="Arial"/>
          <w:b/>
          <w:snapToGrid w:val="0"/>
          <w:lang w:val="sv-SE"/>
        </w:rPr>
        <w:t>Byte 6-7: ActiveListID</w:t>
      </w:r>
    </w:p>
    <w:p w14:paraId="6ADF51D2" w14:textId="77777777" w:rsidR="0042307E" w:rsidRDefault="0042307E">
      <w:pPr>
        <w:tabs>
          <w:tab w:val="left" w:pos="709"/>
          <w:tab w:val="left" w:pos="1276"/>
          <w:tab w:val="left" w:pos="1843"/>
          <w:tab w:val="left" w:pos="2419"/>
        </w:tabs>
        <w:ind w:left="1843"/>
        <w:rPr>
          <w:rFonts w:cs="Arial"/>
          <w:lang w:val="sv-SE"/>
        </w:rPr>
      </w:pPr>
      <w:r>
        <w:rPr>
          <w:rFonts w:cs="Arial"/>
          <w:lang w:val="sv-SE"/>
        </w:rPr>
        <w:t>0x0000: Root</w:t>
      </w:r>
    </w:p>
    <w:p w14:paraId="1452E066" w14:textId="77777777" w:rsidR="0042307E" w:rsidRDefault="0042307E">
      <w:pPr>
        <w:tabs>
          <w:tab w:val="left" w:pos="709"/>
          <w:tab w:val="left" w:pos="1276"/>
          <w:tab w:val="left" w:pos="1843"/>
          <w:tab w:val="left" w:pos="2419"/>
        </w:tabs>
        <w:ind w:left="1843"/>
        <w:rPr>
          <w:rFonts w:cs="Arial"/>
          <w:lang w:val="sv-SE"/>
        </w:rPr>
      </w:pPr>
      <w:r>
        <w:rPr>
          <w:rFonts w:cs="Arial"/>
          <w:lang w:val="sv-SE"/>
        </w:rPr>
        <w:t>0x0001: ListID_1</w:t>
      </w:r>
    </w:p>
    <w:p w14:paraId="4A776D50" w14:textId="77777777" w:rsidR="0042307E" w:rsidRDefault="0042307E">
      <w:pPr>
        <w:tabs>
          <w:tab w:val="left" w:pos="709"/>
          <w:tab w:val="left" w:pos="1276"/>
          <w:tab w:val="left" w:pos="1843"/>
          <w:tab w:val="left" w:pos="2419"/>
        </w:tabs>
        <w:ind w:left="1843"/>
        <w:rPr>
          <w:rFonts w:cs="Arial"/>
          <w:lang w:val="sv-SE"/>
        </w:rPr>
      </w:pPr>
      <w:r>
        <w:rPr>
          <w:rFonts w:cs="Arial"/>
          <w:lang w:val="sv-SE"/>
        </w:rPr>
        <w:t>0x0002: ListID_2</w:t>
      </w:r>
    </w:p>
    <w:p w14:paraId="62A9821B" w14:textId="77777777" w:rsidR="0042307E" w:rsidRDefault="0042307E">
      <w:pPr>
        <w:tabs>
          <w:tab w:val="left" w:pos="709"/>
          <w:tab w:val="left" w:pos="1276"/>
          <w:tab w:val="left" w:pos="1843"/>
          <w:tab w:val="left" w:pos="2419"/>
        </w:tabs>
        <w:ind w:left="1843"/>
        <w:rPr>
          <w:rFonts w:cs="Arial"/>
          <w:lang w:val="sv-SE"/>
        </w:rPr>
      </w:pPr>
      <w:r>
        <w:rPr>
          <w:rFonts w:cs="Arial"/>
          <w:lang w:val="sv-SE"/>
        </w:rPr>
        <w:t>....</w:t>
      </w:r>
    </w:p>
    <w:p w14:paraId="1BF1432B" w14:textId="77777777" w:rsidR="0042307E" w:rsidRDefault="0042307E">
      <w:pPr>
        <w:tabs>
          <w:tab w:val="left" w:pos="709"/>
          <w:tab w:val="left" w:pos="1276"/>
          <w:tab w:val="left" w:pos="1843"/>
          <w:tab w:val="left" w:pos="2419"/>
        </w:tabs>
        <w:ind w:left="1843"/>
        <w:rPr>
          <w:rFonts w:cs="Arial"/>
          <w:lang w:val="sv-SE"/>
        </w:rPr>
      </w:pPr>
      <w:r>
        <w:rPr>
          <w:rFonts w:cs="Arial"/>
          <w:lang w:val="sv-SE"/>
        </w:rPr>
        <w:t xml:space="preserve">0xFFFE: </w:t>
      </w:r>
    </w:p>
    <w:p w14:paraId="11AA77AE" w14:textId="77777777" w:rsidR="0042307E" w:rsidRDefault="0042307E">
      <w:pPr>
        <w:tabs>
          <w:tab w:val="left" w:pos="709"/>
          <w:tab w:val="left" w:pos="1276"/>
          <w:tab w:val="left" w:pos="1843"/>
          <w:tab w:val="left" w:pos="2419"/>
        </w:tabs>
        <w:ind w:left="1843"/>
        <w:rPr>
          <w:rFonts w:cs="Arial"/>
        </w:rPr>
      </w:pPr>
      <w:r>
        <w:rPr>
          <w:rFonts w:cs="Arial"/>
        </w:rPr>
        <w:t>0xFFFF: Reserved</w:t>
      </w:r>
    </w:p>
    <w:p w14:paraId="53BE0462"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8-9: </w:t>
      </w:r>
      <w:proofErr w:type="spellStart"/>
      <w:r>
        <w:rPr>
          <w:rFonts w:cs="Arial"/>
          <w:b/>
          <w:snapToGrid w:val="0"/>
        </w:rPr>
        <w:t>ParentListID</w:t>
      </w:r>
      <w:proofErr w:type="spellEnd"/>
    </w:p>
    <w:p w14:paraId="3BBB09F4" w14:textId="77777777" w:rsidR="0042307E" w:rsidRDefault="0042307E">
      <w:pPr>
        <w:tabs>
          <w:tab w:val="left" w:pos="709"/>
          <w:tab w:val="left" w:pos="1276"/>
          <w:tab w:val="left" w:pos="1843"/>
          <w:tab w:val="left" w:pos="2419"/>
        </w:tabs>
        <w:ind w:left="1843"/>
        <w:rPr>
          <w:rFonts w:cs="Arial"/>
        </w:rPr>
      </w:pPr>
      <w:r>
        <w:rPr>
          <w:rFonts w:cs="Arial"/>
        </w:rPr>
        <w:t>0x0000: Root</w:t>
      </w:r>
    </w:p>
    <w:p w14:paraId="1179B421" w14:textId="77777777" w:rsidR="0042307E" w:rsidRDefault="0042307E">
      <w:pPr>
        <w:tabs>
          <w:tab w:val="left" w:pos="709"/>
          <w:tab w:val="left" w:pos="1276"/>
          <w:tab w:val="left" w:pos="1843"/>
          <w:tab w:val="left" w:pos="2419"/>
        </w:tabs>
        <w:ind w:left="1843"/>
        <w:rPr>
          <w:rFonts w:cs="Arial"/>
          <w:lang w:val="sv-SE"/>
        </w:rPr>
      </w:pPr>
      <w:r>
        <w:rPr>
          <w:rFonts w:cs="Arial"/>
          <w:lang w:val="sv-SE"/>
        </w:rPr>
        <w:t>0x0001: ListID_1</w:t>
      </w:r>
    </w:p>
    <w:p w14:paraId="05000B57" w14:textId="77777777" w:rsidR="0042307E" w:rsidRDefault="0042307E">
      <w:pPr>
        <w:tabs>
          <w:tab w:val="left" w:pos="709"/>
          <w:tab w:val="left" w:pos="1276"/>
          <w:tab w:val="left" w:pos="1843"/>
          <w:tab w:val="left" w:pos="2419"/>
        </w:tabs>
        <w:ind w:left="1843"/>
        <w:rPr>
          <w:rFonts w:cs="Arial"/>
          <w:lang w:val="sv-SE"/>
        </w:rPr>
      </w:pPr>
      <w:r>
        <w:rPr>
          <w:rFonts w:cs="Arial"/>
          <w:lang w:val="sv-SE"/>
        </w:rPr>
        <w:t>0x0002: ListID_2</w:t>
      </w:r>
    </w:p>
    <w:p w14:paraId="6DBFC8AB" w14:textId="77777777" w:rsidR="0042307E" w:rsidRDefault="0042307E">
      <w:pPr>
        <w:tabs>
          <w:tab w:val="left" w:pos="709"/>
          <w:tab w:val="left" w:pos="1276"/>
          <w:tab w:val="left" w:pos="1843"/>
          <w:tab w:val="left" w:pos="2419"/>
        </w:tabs>
        <w:ind w:left="1843"/>
        <w:rPr>
          <w:rFonts w:cs="Arial"/>
          <w:lang w:val="sv-SE"/>
        </w:rPr>
      </w:pPr>
      <w:r>
        <w:rPr>
          <w:rFonts w:cs="Arial"/>
          <w:lang w:val="sv-SE"/>
        </w:rPr>
        <w:t>....</w:t>
      </w:r>
    </w:p>
    <w:p w14:paraId="71822D92" w14:textId="77777777" w:rsidR="0042307E" w:rsidRDefault="0042307E">
      <w:pPr>
        <w:tabs>
          <w:tab w:val="left" w:pos="709"/>
          <w:tab w:val="left" w:pos="1276"/>
          <w:tab w:val="left" w:pos="1843"/>
          <w:tab w:val="left" w:pos="2419"/>
        </w:tabs>
        <w:ind w:left="1843"/>
        <w:rPr>
          <w:rFonts w:cs="Arial"/>
          <w:lang w:val="sv-SE"/>
        </w:rPr>
      </w:pPr>
      <w:r>
        <w:rPr>
          <w:rFonts w:cs="Arial"/>
          <w:lang w:val="sv-SE"/>
        </w:rPr>
        <w:lastRenderedPageBreak/>
        <w:t xml:space="preserve">0xFFFE: </w:t>
      </w:r>
    </w:p>
    <w:p w14:paraId="2A1B3825" w14:textId="77777777" w:rsidR="0042307E" w:rsidRDefault="0042307E">
      <w:pPr>
        <w:tabs>
          <w:tab w:val="left" w:pos="709"/>
          <w:tab w:val="left" w:pos="1276"/>
          <w:tab w:val="left" w:pos="1843"/>
          <w:tab w:val="left" w:pos="2419"/>
        </w:tabs>
        <w:ind w:left="1843"/>
        <w:rPr>
          <w:rFonts w:cs="Arial"/>
        </w:rPr>
      </w:pPr>
      <w:r>
        <w:rPr>
          <w:rFonts w:cs="Arial"/>
        </w:rPr>
        <w:t>0xFFFF: Reserved</w:t>
      </w:r>
    </w:p>
    <w:p w14:paraId="7145B1E3"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10: </w:t>
      </w:r>
      <w:proofErr w:type="spellStart"/>
      <w:r>
        <w:rPr>
          <w:rFonts w:cs="Arial"/>
          <w:b/>
          <w:snapToGrid w:val="0"/>
        </w:rPr>
        <w:t>NbrOfItemsRtn</w:t>
      </w:r>
      <w:proofErr w:type="spellEnd"/>
    </w:p>
    <w:p w14:paraId="19C6587D" w14:textId="77777777" w:rsidR="0042307E" w:rsidRDefault="0042307E">
      <w:pPr>
        <w:tabs>
          <w:tab w:val="left" w:pos="709"/>
          <w:tab w:val="left" w:pos="1276"/>
          <w:tab w:val="left" w:pos="1843"/>
          <w:tab w:val="left" w:pos="2419"/>
        </w:tabs>
        <w:ind w:left="1843"/>
        <w:rPr>
          <w:rFonts w:cs="Arial"/>
        </w:rPr>
      </w:pPr>
      <w:r>
        <w:rPr>
          <w:rFonts w:cs="Arial"/>
        </w:rPr>
        <w:t>0x00: Reserved</w:t>
      </w:r>
    </w:p>
    <w:p w14:paraId="693D732C" w14:textId="77777777" w:rsidR="0042307E" w:rsidRDefault="0042307E">
      <w:pPr>
        <w:tabs>
          <w:tab w:val="left" w:pos="709"/>
          <w:tab w:val="left" w:pos="1276"/>
          <w:tab w:val="left" w:pos="1843"/>
          <w:tab w:val="left" w:pos="2419"/>
        </w:tabs>
        <w:ind w:left="1843"/>
        <w:rPr>
          <w:rFonts w:cs="Arial"/>
        </w:rPr>
      </w:pPr>
      <w:r>
        <w:rPr>
          <w:rFonts w:cs="Arial"/>
        </w:rPr>
        <w:t>0x01:  1</w:t>
      </w:r>
    </w:p>
    <w:p w14:paraId="75784EED" w14:textId="77777777" w:rsidR="0042307E" w:rsidRDefault="0042307E">
      <w:pPr>
        <w:tabs>
          <w:tab w:val="left" w:pos="709"/>
          <w:tab w:val="left" w:pos="1276"/>
          <w:tab w:val="left" w:pos="1843"/>
          <w:tab w:val="left" w:pos="2419"/>
        </w:tabs>
        <w:ind w:left="1843"/>
        <w:rPr>
          <w:rFonts w:cs="Arial"/>
        </w:rPr>
      </w:pPr>
      <w:r>
        <w:rPr>
          <w:rFonts w:cs="Arial"/>
        </w:rPr>
        <w:t>0x02:  2</w:t>
      </w:r>
    </w:p>
    <w:p w14:paraId="2378C22D" w14:textId="77777777" w:rsidR="0042307E" w:rsidRDefault="0042307E">
      <w:pPr>
        <w:tabs>
          <w:tab w:val="left" w:pos="709"/>
          <w:tab w:val="left" w:pos="1276"/>
          <w:tab w:val="left" w:pos="1843"/>
          <w:tab w:val="left" w:pos="2419"/>
        </w:tabs>
        <w:ind w:left="1843"/>
        <w:rPr>
          <w:rFonts w:cs="Arial"/>
        </w:rPr>
      </w:pPr>
      <w:r>
        <w:rPr>
          <w:rFonts w:cs="Arial"/>
        </w:rPr>
        <w:t>....</w:t>
      </w:r>
    </w:p>
    <w:p w14:paraId="6ABDF75C" w14:textId="77777777" w:rsidR="0042307E" w:rsidRDefault="0042307E">
      <w:pPr>
        <w:tabs>
          <w:tab w:val="left" w:pos="709"/>
          <w:tab w:val="left" w:pos="1276"/>
          <w:tab w:val="left" w:pos="1843"/>
          <w:tab w:val="left" w:pos="2419"/>
        </w:tabs>
        <w:ind w:left="1843"/>
        <w:rPr>
          <w:rFonts w:cs="Arial"/>
        </w:rPr>
      </w:pPr>
      <w:r>
        <w:rPr>
          <w:rFonts w:cs="Arial"/>
        </w:rPr>
        <w:t>0xFE:  254</w:t>
      </w:r>
    </w:p>
    <w:p w14:paraId="14C77B69" w14:textId="77777777" w:rsidR="0042307E" w:rsidRDefault="0042307E">
      <w:pPr>
        <w:tabs>
          <w:tab w:val="left" w:pos="709"/>
          <w:tab w:val="left" w:pos="1276"/>
          <w:tab w:val="left" w:pos="1843"/>
          <w:tab w:val="left" w:pos="2419"/>
        </w:tabs>
        <w:ind w:left="1843"/>
        <w:rPr>
          <w:rFonts w:cs="Arial"/>
        </w:rPr>
      </w:pPr>
      <w:r>
        <w:rPr>
          <w:rFonts w:cs="Arial"/>
        </w:rPr>
        <w:t>0xFF: Reserved</w:t>
      </w:r>
    </w:p>
    <w:p w14:paraId="43D62FB4"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11-12: </w:t>
      </w:r>
      <w:proofErr w:type="spellStart"/>
      <w:r>
        <w:rPr>
          <w:rFonts w:cs="Arial"/>
          <w:b/>
          <w:snapToGrid w:val="0"/>
        </w:rPr>
        <w:t>NbrOfItemsInSelection</w:t>
      </w:r>
      <w:proofErr w:type="spellEnd"/>
    </w:p>
    <w:p w14:paraId="0AF0EDF3" w14:textId="77777777" w:rsidR="0042307E" w:rsidRDefault="0042307E">
      <w:pPr>
        <w:tabs>
          <w:tab w:val="left" w:pos="709"/>
          <w:tab w:val="left" w:pos="1276"/>
          <w:tab w:val="left" w:pos="1843"/>
          <w:tab w:val="left" w:pos="2419"/>
        </w:tabs>
        <w:ind w:left="1843"/>
        <w:rPr>
          <w:rFonts w:cs="Arial"/>
        </w:rPr>
      </w:pPr>
      <w:r>
        <w:rPr>
          <w:rFonts w:cs="Arial"/>
        </w:rPr>
        <w:t>0x0000: Reserved</w:t>
      </w:r>
    </w:p>
    <w:p w14:paraId="57E549C9" w14:textId="77777777" w:rsidR="0042307E" w:rsidRDefault="0042307E">
      <w:pPr>
        <w:tabs>
          <w:tab w:val="left" w:pos="709"/>
          <w:tab w:val="left" w:pos="1276"/>
          <w:tab w:val="left" w:pos="1843"/>
          <w:tab w:val="left" w:pos="2419"/>
        </w:tabs>
        <w:ind w:left="1843"/>
        <w:rPr>
          <w:rFonts w:cs="Arial"/>
        </w:rPr>
      </w:pPr>
      <w:r>
        <w:rPr>
          <w:rFonts w:cs="Arial"/>
        </w:rPr>
        <w:t xml:space="preserve">0x0001: </w:t>
      </w:r>
    </w:p>
    <w:p w14:paraId="124C7AF1" w14:textId="77777777" w:rsidR="0042307E" w:rsidRDefault="0042307E">
      <w:pPr>
        <w:tabs>
          <w:tab w:val="left" w:pos="709"/>
          <w:tab w:val="left" w:pos="1276"/>
          <w:tab w:val="left" w:pos="1843"/>
          <w:tab w:val="left" w:pos="2419"/>
        </w:tabs>
        <w:ind w:left="1843"/>
        <w:rPr>
          <w:rFonts w:cs="Arial"/>
        </w:rPr>
      </w:pPr>
      <w:r>
        <w:rPr>
          <w:rFonts w:cs="Arial"/>
        </w:rPr>
        <w:t xml:space="preserve">0x0002: </w:t>
      </w:r>
    </w:p>
    <w:p w14:paraId="1B1517A4" w14:textId="77777777" w:rsidR="0042307E" w:rsidRDefault="0042307E">
      <w:pPr>
        <w:tabs>
          <w:tab w:val="left" w:pos="709"/>
          <w:tab w:val="left" w:pos="1276"/>
          <w:tab w:val="left" w:pos="1843"/>
          <w:tab w:val="left" w:pos="2419"/>
        </w:tabs>
        <w:ind w:left="1843"/>
        <w:rPr>
          <w:rFonts w:cs="Arial"/>
        </w:rPr>
      </w:pPr>
      <w:r>
        <w:rPr>
          <w:rFonts w:cs="Arial"/>
        </w:rPr>
        <w:t>....</w:t>
      </w:r>
    </w:p>
    <w:p w14:paraId="1338A8E0" w14:textId="77777777" w:rsidR="0042307E" w:rsidRDefault="0042307E">
      <w:pPr>
        <w:tabs>
          <w:tab w:val="left" w:pos="709"/>
          <w:tab w:val="left" w:pos="1276"/>
          <w:tab w:val="left" w:pos="1843"/>
          <w:tab w:val="left" w:pos="2419"/>
        </w:tabs>
        <w:ind w:left="1843"/>
        <w:rPr>
          <w:rFonts w:cs="Arial"/>
        </w:rPr>
      </w:pPr>
      <w:r>
        <w:rPr>
          <w:rFonts w:cs="Arial"/>
        </w:rPr>
        <w:t xml:space="preserve">0xFFFE: </w:t>
      </w:r>
    </w:p>
    <w:p w14:paraId="7FB358FC" w14:textId="77777777" w:rsidR="0042307E" w:rsidRDefault="0042307E">
      <w:pPr>
        <w:tabs>
          <w:tab w:val="left" w:pos="709"/>
          <w:tab w:val="left" w:pos="1276"/>
          <w:tab w:val="left" w:pos="1843"/>
          <w:tab w:val="left" w:pos="2419"/>
        </w:tabs>
        <w:ind w:left="1843"/>
        <w:rPr>
          <w:rFonts w:cs="Arial"/>
        </w:rPr>
      </w:pPr>
      <w:r>
        <w:rPr>
          <w:rFonts w:cs="Arial"/>
        </w:rPr>
        <w:t xml:space="preserve">0xFFFF: </w:t>
      </w:r>
    </w:p>
    <w:p w14:paraId="1E69C3EB" w14:textId="77777777" w:rsidR="0042307E" w:rsidRDefault="0042307E">
      <w:pPr>
        <w:tabs>
          <w:tab w:val="left" w:pos="709"/>
          <w:tab w:val="left" w:pos="1276"/>
          <w:tab w:val="left" w:pos="1843"/>
          <w:tab w:val="left" w:pos="2419"/>
        </w:tabs>
        <w:spacing w:before="120" w:after="60"/>
        <w:ind w:left="709"/>
        <w:rPr>
          <w:b/>
        </w:rPr>
      </w:pPr>
      <w:r>
        <w:rPr>
          <w:rFonts w:cs="Arial"/>
          <w:b/>
          <w:lang w:val="en-GB"/>
        </w:rPr>
        <w:t xml:space="preserve">Byte 13 up to Variable </w:t>
      </w:r>
      <w:r>
        <w:rPr>
          <w:rFonts w:cs="Arial"/>
          <w:b/>
          <w:snapToGrid w:val="0"/>
          <w:lang w:val="en-GB"/>
        </w:rPr>
        <w:t>(</w:t>
      </w:r>
      <w:r>
        <w:rPr>
          <w:rFonts w:cs="Arial"/>
          <w:b/>
          <w:bCs/>
          <w:snapToGrid w:val="0"/>
          <w:lang w:val="en-GB"/>
        </w:rPr>
        <w:t>Coding Table I</w:t>
      </w:r>
      <w:r>
        <w:rPr>
          <w:rFonts w:cs="Arial"/>
          <w:b/>
          <w:snapToGrid w:val="0"/>
          <w:lang w:val="en-GB"/>
        </w:rPr>
        <w:t>/Coding Table II)</w:t>
      </w:r>
      <w:r>
        <w:rPr>
          <w:rFonts w:cs="Arial"/>
          <w:b/>
          <w:lang w:val="en-GB"/>
        </w:rPr>
        <w:t>: Channel Info</w:t>
      </w:r>
    </w:p>
    <w:p w14:paraId="5A8DD853" w14:textId="77777777" w:rsidR="0042307E" w:rsidRDefault="0042307E">
      <w:pPr>
        <w:ind w:left="1260"/>
        <w:rPr>
          <w:rFonts w:cs="Arial"/>
          <w:i/>
          <w:lang w:val="en-GB"/>
        </w:rPr>
      </w:pPr>
      <w:proofErr w:type="gramStart"/>
      <w:r>
        <w:rPr>
          <w:rFonts w:cs="Arial"/>
          <w:i/>
          <w:lang w:val="en-GB"/>
        </w:rPr>
        <w:t>Array(</w:t>
      </w:r>
      <w:proofErr w:type="gramEnd"/>
      <w:r>
        <w:rPr>
          <w:rFonts w:cs="Arial"/>
          <w:i/>
          <w:lang w:val="en-GB"/>
        </w:rPr>
        <w:t>1..NumberOfItemsRtn) of record (</w:t>
      </w:r>
      <w:proofErr w:type="spellStart"/>
      <w:r>
        <w:rPr>
          <w:rFonts w:cs="Arial"/>
          <w:i/>
          <w:lang w:val="en-GB"/>
        </w:rPr>
        <w:t>ItemIndex</w:t>
      </w:r>
      <w:proofErr w:type="spellEnd"/>
      <w:r>
        <w:rPr>
          <w:rFonts w:cs="Arial"/>
          <w:i/>
          <w:lang w:val="en-GB"/>
        </w:rPr>
        <w:t xml:space="preserve">, </w:t>
      </w:r>
      <w:proofErr w:type="spellStart"/>
      <w:r>
        <w:rPr>
          <w:rFonts w:cs="Arial"/>
          <w:i/>
          <w:lang w:val="en-GB"/>
        </w:rPr>
        <w:t>DataType</w:t>
      </w:r>
      <w:proofErr w:type="spellEnd"/>
      <w:r>
        <w:rPr>
          <w:rFonts w:cs="Arial"/>
          <w:i/>
          <w:lang w:val="en-GB"/>
        </w:rPr>
        <w:t xml:space="preserve">, </w:t>
      </w:r>
      <w:proofErr w:type="spellStart"/>
      <w:r>
        <w:rPr>
          <w:rFonts w:cs="Arial"/>
          <w:i/>
          <w:lang w:val="en-GB"/>
        </w:rPr>
        <w:t>ObjectType</w:t>
      </w:r>
      <w:proofErr w:type="spellEnd"/>
      <w:r>
        <w:rPr>
          <w:rFonts w:cs="Arial"/>
          <w:i/>
          <w:lang w:val="en-GB"/>
        </w:rPr>
        <w:t xml:space="preserve">, </w:t>
      </w:r>
      <w:proofErr w:type="spellStart"/>
      <w:r>
        <w:rPr>
          <w:rFonts w:cs="Arial"/>
          <w:i/>
          <w:lang w:val="en-GB"/>
        </w:rPr>
        <w:t>ObjectState</w:t>
      </w:r>
      <w:proofErr w:type="spellEnd"/>
      <w:r>
        <w:rPr>
          <w:rFonts w:cs="Arial"/>
          <w:i/>
          <w:lang w:val="en-GB"/>
        </w:rPr>
        <w:t xml:space="preserve">, </w:t>
      </w:r>
      <w:proofErr w:type="spellStart"/>
      <w:r>
        <w:rPr>
          <w:rFonts w:cs="Arial"/>
          <w:i/>
          <w:lang w:val="en-GB"/>
        </w:rPr>
        <w:t>ActivationEvent</w:t>
      </w:r>
      <w:proofErr w:type="spellEnd"/>
      <w:r>
        <w:rPr>
          <w:rFonts w:cs="Arial"/>
          <w:i/>
          <w:lang w:val="en-GB"/>
        </w:rPr>
        <w:t xml:space="preserve">, </w:t>
      </w:r>
      <w:proofErr w:type="spellStart"/>
      <w:r>
        <w:rPr>
          <w:rFonts w:cs="Arial"/>
          <w:i/>
          <w:lang w:val="en-GB"/>
        </w:rPr>
        <w:t>ItemDescriptor</w:t>
      </w:r>
      <w:proofErr w:type="spellEnd"/>
      <w:r>
        <w:rPr>
          <w:rFonts w:cs="Arial"/>
          <w:i/>
          <w:lang w:val="en-GB"/>
        </w:rPr>
        <w:t>)</w:t>
      </w:r>
    </w:p>
    <w:p w14:paraId="0EB0CCB6" w14:textId="77777777" w:rsidR="0042307E" w:rsidRDefault="0042307E">
      <w:pPr>
        <w:ind w:left="1843"/>
        <w:rPr>
          <w:rFonts w:cs="Arial"/>
          <w:i/>
          <w:lang w:val="en-GB"/>
        </w:rPr>
      </w:pPr>
    </w:p>
    <w:p w14:paraId="2FAA0C74" w14:textId="77777777" w:rsidR="0042307E" w:rsidRDefault="0042307E">
      <w:pPr>
        <w:ind w:left="1530"/>
        <w:rPr>
          <w:rFonts w:cs="Arial"/>
          <w:i/>
          <w:lang w:val="en-GB"/>
        </w:rPr>
      </w:pPr>
      <w:r>
        <w:rPr>
          <w:rFonts w:cs="Arial"/>
          <w:i/>
          <w:lang w:val="en-GB"/>
        </w:rPr>
        <w:t>Record definition (up to Variable (Coding Table I/Coding Table II) bytes):</w:t>
      </w:r>
    </w:p>
    <w:p w14:paraId="29AC89AC" w14:textId="77777777" w:rsidR="0042307E" w:rsidRDefault="0042307E">
      <w:pPr>
        <w:ind w:left="1530"/>
        <w:rPr>
          <w:rFonts w:cs="Arial"/>
          <w:i/>
          <w:lang w:val="en-GB"/>
        </w:rPr>
      </w:pPr>
      <w:r>
        <w:rPr>
          <w:rFonts w:cs="Arial"/>
          <w:i/>
          <w:lang w:val="en-GB"/>
        </w:rPr>
        <w:t xml:space="preserve">Byte 0-1:  </w:t>
      </w:r>
      <w:proofErr w:type="spellStart"/>
      <w:r>
        <w:rPr>
          <w:rFonts w:cs="Arial"/>
          <w:i/>
          <w:lang w:val="en-GB"/>
        </w:rPr>
        <w:t>ItemIndex</w:t>
      </w:r>
      <w:proofErr w:type="spellEnd"/>
    </w:p>
    <w:p w14:paraId="5B2A428E" w14:textId="77777777" w:rsidR="0042307E" w:rsidRDefault="0042307E">
      <w:pPr>
        <w:ind w:left="2160"/>
        <w:rPr>
          <w:rFonts w:cs="Arial"/>
          <w:lang w:val="en-GB"/>
        </w:rPr>
      </w:pPr>
      <w:r>
        <w:rPr>
          <w:rFonts w:cs="Arial"/>
          <w:lang w:val="en-GB"/>
        </w:rPr>
        <w:t>0x0000: List Label</w:t>
      </w:r>
    </w:p>
    <w:p w14:paraId="7F482ED4" w14:textId="77777777" w:rsidR="0042307E" w:rsidRDefault="0042307E">
      <w:pPr>
        <w:ind w:left="2160"/>
        <w:rPr>
          <w:rFonts w:cs="Arial"/>
          <w:lang w:val="en-GB"/>
        </w:rPr>
      </w:pPr>
      <w:r>
        <w:rPr>
          <w:rFonts w:cs="Arial"/>
          <w:lang w:val="en-GB"/>
        </w:rPr>
        <w:t>0x0001</w:t>
      </w:r>
    </w:p>
    <w:p w14:paraId="0F3974C7" w14:textId="77777777" w:rsidR="0042307E" w:rsidRDefault="0042307E">
      <w:pPr>
        <w:ind w:left="2160"/>
      </w:pPr>
      <w:r>
        <w:rPr>
          <w:rFonts w:cs="Arial"/>
          <w:lang w:val="en-GB"/>
        </w:rPr>
        <w:t>..</w:t>
      </w:r>
    </w:p>
    <w:p w14:paraId="2A41B037" w14:textId="77777777" w:rsidR="0042307E" w:rsidRDefault="0042307E">
      <w:pPr>
        <w:ind w:left="2160"/>
      </w:pPr>
      <w:r>
        <w:rPr>
          <w:rFonts w:cs="Arial"/>
          <w:lang w:val="en-GB"/>
        </w:rPr>
        <w:t>0xFFFF</w:t>
      </w:r>
    </w:p>
    <w:p w14:paraId="3511F11E" w14:textId="77777777" w:rsidR="0042307E" w:rsidRDefault="0042307E">
      <w:pPr>
        <w:ind w:left="2160"/>
        <w:rPr>
          <w:rFonts w:cs="Arial"/>
          <w:lang w:val="en-GB"/>
        </w:rPr>
      </w:pPr>
    </w:p>
    <w:p w14:paraId="0C5BDC26" w14:textId="77777777" w:rsidR="0042307E" w:rsidRDefault="0042307E">
      <w:pPr>
        <w:ind w:left="1530"/>
        <w:rPr>
          <w:rFonts w:cs="Arial"/>
          <w:i/>
          <w:lang w:val="en-GB"/>
        </w:rPr>
      </w:pPr>
      <w:r>
        <w:rPr>
          <w:rFonts w:cs="Arial"/>
          <w:i/>
          <w:lang w:val="en-GB"/>
        </w:rPr>
        <w:t xml:space="preserve">Byte 2:  </w:t>
      </w:r>
      <w:proofErr w:type="spellStart"/>
      <w:r>
        <w:rPr>
          <w:rFonts w:cs="Arial"/>
          <w:i/>
          <w:lang w:val="en-GB"/>
        </w:rPr>
        <w:t>DataType</w:t>
      </w:r>
      <w:proofErr w:type="spellEnd"/>
    </w:p>
    <w:p w14:paraId="3B1965E3" w14:textId="77777777" w:rsidR="0042307E" w:rsidRDefault="0042307E">
      <w:pPr>
        <w:ind w:left="2160"/>
        <w:rPr>
          <w:rFonts w:cs="Arial"/>
          <w:lang w:val="en-GB"/>
        </w:rPr>
      </w:pPr>
      <w:r>
        <w:rPr>
          <w:rFonts w:cs="Arial"/>
          <w:lang w:val="en-GB"/>
        </w:rPr>
        <w:t>0x00</w:t>
      </w:r>
    </w:p>
    <w:p w14:paraId="58668543" w14:textId="77777777" w:rsidR="0042307E" w:rsidRDefault="0042307E">
      <w:pPr>
        <w:ind w:left="2160"/>
        <w:rPr>
          <w:rFonts w:cs="Arial"/>
          <w:lang w:val="en-GB"/>
        </w:rPr>
      </w:pPr>
      <w:r>
        <w:rPr>
          <w:rFonts w:cs="Arial"/>
          <w:lang w:val="en-GB"/>
        </w:rPr>
        <w:t>0x01</w:t>
      </w:r>
    </w:p>
    <w:p w14:paraId="70134656" w14:textId="77777777" w:rsidR="0042307E" w:rsidRDefault="0042307E">
      <w:pPr>
        <w:ind w:left="2160"/>
      </w:pPr>
      <w:r>
        <w:rPr>
          <w:rFonts w:cs="Arial"/>
          <w:lang w:val="en-GB"/>
        </w:rPr>
        <w:t>..</w:t>
      </w:r>
    </w:p>
    <w:p w14:paraId="2E7E39C5" w14:textId="77777777" w:rsidR="0042307E" w:rsidRDefault="0042307E">
      <w:pPr>
        <w:ind w:left="2160"/>
      </w:pPr>
      <w:r>
        <w:rPr>
          <w:rFonts w:cs="Arial"/>
          <w:lang w:val="en-GB"/>
        </w:rPr>
        <w:t>0xFF</w:t>
      </w:r>
    </w:p>
    <w:p w14:paraId="3B7AFD07" w14:textId="77777777" w:rsidR="0042307E" w:rsidRDefault="0042307E">
      <w:pPr>
        <w:ind w:left="1530"/>
        <w:rPr>
          <w:rFonts w:cs="Arial"/>
          <w:i/>
          <w:lang w:val="en-GB"/>
        </w:rPr>
      </w:pPr>
    </w:p>
    <w:p w14:paraId="7849D3CD" w14:textId="77777777" w:rsidR="0042307E" w:rsidRDefault="0042307E">
      <w:pPr>
        <w:ind w:left="1530"/>
        <w:rPr>
          <w:rFonts w:cs="Arial"/>
          <w:i/>
          <w:lang w:val="en-GB"/>
        </w:rPr>
      </w:pPr>
      <w:r>
        <w:rPr>
          <w:rFonts w:cs="Arial"/>
          <w:i/>
          <w:lang w:val="en-GB"/>
        </w:rPr>
        <w:t xml:space="preserve">Byte 3:  </w:t>
      </w:r>
    </w:p>
    <w:p w14:paraId="434F4CA5" w14:textId="77777777" w:rsidR="0042307E" w:rsidRDefault="0042307E">
      <w:pPr>
        <w:ind w:left="2160"/>
      </w:pPr>
      <w:r>
        <w:rPr>
          <w:rFonts w:cs="Arial"/>
          <w:lang w:val="en-GB"/>
        </w:rPr>
        <w:t>Bit 0 - 1: Reserved</w:t>
      </w:r>
    </w:p>
    <w:p w14:paraId="543C2271" w14:textId="77777777" w:rsidR="0042307E" w:rsidRDefault="0042307E">
      <w:pPr>
        <w:ind w:left="2160"/>
        <w:rPr>
          <w:rFonts w:cs="Arial"/>
          <w:lang w:val="en-GB"/>
        </w:rPr>
      </w:pPr>
      <w:r>
        <w:rPr>
          <w:rFonts w:cs="Arial"/>
          <w:lang w:val="en-GB"/>
        </w:rPr>
        <w:t xml:space="preserve">Bit 2 - 3: </w:t>
      </w:r>
      <w:proofErr w:type="spellStart"/>
      <w:r>
        <w:rPr>
          <w:rFonts w:cs="Arial"/>
          <w:i/>
          <w:lang w:val="en-GB"/>
        </w:rPr>
        <w:t>ObjectType</w:t>
      </w:r>
      <w:proofErr w:type="spellEnd"/>
    </w:p>
    <w:p w14:paraId="2202345A" w14:textId="77777777" w:rsidR="0042307E" w:rsidRDefault="0042307E">
      <w:pPr>
        <w:ind w:left="2160" w:firstLine="720"/>
        <w:rPr>
          <w:rFonts w:cs="Arial"/>
        </w:rPr>
      </w:pPr>
      <w:r>
        <w:rPr>
          <w:rFonts w:cs="Arial"/>
        </w:rPr>
        <w:t>0x0: List Label</w:t>
      </w:r>
    </w:p>
    <w:p w14:paraId="499F185E" w14:textId="77777777" w:rsidR="0042307E" w:rsidRDefault="0042307E">
      <w:pPr>
        <w:ind w:left="2160" w:firstLine="720"/>
        <w:rPr>
          <w:rFonts w:cs="Arial"/>
        </w:rPr>
      </w:pPr>
      <w:r>
        <w:rPr>
          <w:rFonts w:cs="Arial"/>
        </w:rPr>
        <w:t xml:space="preserve">0x1: </w:t>
      </w:r>
      <w:ins w:id="101" w:author="Nicholas Colella" w:date="2009-12-08T09:28:00Z">
        <w:r>
          <w:rPr>
            <w:rFonts w:cs="Arial"/>
          </w:rPr>
          <w:t xml:space="preserve">Entry </w:t>
        </w:r>
      </w:ins>
      <w:del w:id="102" w:author="Nicholas Colella" w:date="2009-12-08T09:28:00Z">
        <w:r>
          <w:rPr>
            <w:rFonts w:cs="Arial"/>
          </w:rPr>
          <w:delText>List</w:delText>
        </w:r>
      </w:del>
    </w:p>
    <w:p w14:paraId="7776A669" w14:textId="77777777" w:rsidR="0042307E" w:rsidRDefault="0042307E">
      <w:pPr>
        <w:ind w:left="2160" w:firstLine="720"/>
      </w:pPr>
      <w:r>
        <w:rPr>
          <w:rFonts w:cs="Arial"/>
        </w:rPr>
        <w:t xml:space="preserve">0x2: </w:t>
      </w:r>
      <w:ins w:id="103" w:author="Nicholas Colella" w:date="2009-12-08T09:28:00Z">
        <w:r>
          <w:rPr>
            <w:rFonts w:cs="Arial"/>
          </w:rPr>
          <w:t>List</w:t>
        </w:r>
      </w:ins>
      <w:del w:id="104" w:author="Nicholas Colella" w:date="2009-12-08T09:28:00Z">
        <w:r>
          <w:rPr>
            <w:rFonts w:cs="Arial"/>
          </w:rPr>
          <w:delText>Entry</w:delText>
        </w:r>
      </w:del>
    </w:p>
    <w:p w14:paraId="1DDB094D" w14:textId="77777777" w:rsidR="0042307E" w:rsidRDefault="0042307E">
      <w:pPr>
        <w:ind w:left="2160"/>
        <w:rPr>
          <w:rFonts w:cs="Arial"/>
          <w:lang w:val="en-GB"/>
        </w:rPr>
      </w:pPr>
      <w:r>
        <w:rPr>
          <w:rFonts w:cs="Arial"/>
          <w:lang w:val="en-GB"/>
        </w:rPr>
        <w:t xml:space="preserve">Bit 4 - 5: </w:t>
      </w:r>
      <w:proofErr w:type="spellStart"/>
      <w:r>
        <w:rPr>
          <w:rFonts w:cs="Arial"/>
          <w:i/>
          <w:lang w:val="en-GB"/>
        </w:rPr>
        <w:t>ObjectState</w:t>
      </w:r>
      <w:proofErr w:type="spellEnd"/>
    </w:p>
    <w:p w14:paraId="77008BE3" w14:textId="77777777" w:rsidR="0042307E" w:rsidRDefault="0042307E">
      <w:pPr>
        <w:ind w:left="2160" w:firstLine="720"/>
        <w:rPr>
          <w:rFonts w:cs="Arial"/>
        </w:rPr>
      </w:pPr>
      <w:r>
        <w:rPr>
          <w:rFonts w:cs="Arial"/>
        </w:rPr>
        <w:t>0x0: Inactive</w:t>
      </w:r>
    </w:p>
    <w:p w14:paraId="6B037727" w14:textId="77777777" w:rsidR="0042307E" w:rsidRDefault="0042307E">
      <w:pPr>
        <w:ind w:left="2160" w:firstLine="720"/>
        <w:rPr>
          <w:rFonts w:cs="Arial"/>
        </w:rPr>
      </w:pPr>
      <w:r>
        <w:rPr>
          <w:rFonts w:cs="Arial"/>
        </w:rPr>
        <w:t>0x1: Active</w:t>
      </w:r>
    </w:p>
    <w:p w14:paraId="7EFEFE63" w14:textId="77777777" w:rsidR="0042307E" w:rsidRDefault="0042307E">
      <w:pPr>
        <w:ind w:left="2160"/>
      </w:pPr>
      <w:r>
        <w:rPr>
          <w:rFonts w:cs="Arial"/>
          <w:lang w:val="en-GB"/>
        </w:rPr>
        <w:t>Bit 6 - 7:</w:t>
      </w:r>
      <w:r>
        <w:rPr>
          <w:rFonts w:cs="Arial"/>
          <w:i/>
          <w:lang w:val="en-GB"/>
        </w:rPr>
        <w:t xml:space="preserve"> </w:t>
      </w:r>
      <w:proofErr w:type="spellStart"/>
      <w:r>
        <w:rPr>
          <w:rFonts w:cs="Arial"/>
          <w:i/>
          <w:lang w:val="en-GB"/>
        </w:rPr>
        <w:t>ActivationEvent</w:t>
      </w:r>
      <w:proofErr w:type="spellEnd"/>
    </w:p>
    <w:p w14:paraId="17721979" w14:textId="77777777" w:rsidR="0042307E" w:rsidRDefault="0042307E">
      <w:pPr>
        <w:ind w:left="2160" w:firstLine="720"/>
        <w:rPr>
          <w:rFonts w:cs="Arial"/>
          <w:lang w:val="en-GB"/>
        </w:rPr>
      </w:pPr>
      <w:r>
        <w:rPr>
          <w:rFonts w:cs="Arial"/>
          <w:lang w:val="en-GB"/>
        </w:rPr>
        <w:t>0x0: Not Supported</w:t>
      </w:r>
    </w:p>
    <w:p w14:paraId="0F47F407" w14:textId="77777777" w:rsidR="0042307E" w:rsidRDefault="0042307E">
      <w:pPr>
        <w:ind w:left="2160" w:firstLine="720"/>
        <w:rPr>
          <w:rFonts w:cs="Arial"/>
          <w:lang w:val="en-GB"/>
        </w:rPr>
      </w:pPr>
      <w:r>
        <w:rPr>
          <w:rFonts w:cs="Arial"/>
          <w:lang w:val="en-GB"/>
        </w:rPr>
        <w:t>0x1: Supported</w:t>
      </w:r>
    </w:p>
    <w:p w14:paraId="56696571" w14:textId="77777777" w:rsidR="0042307E" w:rsidRDefault="0042307E">
      <w:pPr>
        <w:ind w:left="2160"/>
      </w:pPr>
    </w:p>
    <w:p w14:paraId="24658308" w14:textId="77777777" w:rsidR="0042307E" w:rsidRDefault="0042307E">
      <w:pPr>
        <w:ind w:left="1530"/>
        <w:rPr>
          <w:rFonts w:cs="Arial"/>
          <w:i/>
          <w:lang w:val="en-GB"/>
        </w:rPr>
      </w:pPr>
      <w:r>
        <w:rPr>
          <w:rFonts w:cs="Arial"/>
          <w:i/>
          <w:lang w:val="en-GB"/>
        </w:rPr>
        <w:t xml:space="preserve">Byte 4 up to Byte Variable:  </w:t>
      </w:r>
      <w:proofErr w:type="spellStart"/>
      <w:r>
        <w:rPr>
          <w:rFonts w:cs="Arial"/>
          <w:i/>
          <w:lang w:val="en-GB"/>
        </w:rPr>
        <w:t>ItemDescriptor</w:t>
      </w:r>
      <w:proofErr w:type="spellEnd"/>
    </w:p>
    <w:p w14:paraId="6560A1B8" w14:textId="77777777" w:rsidR="0042307E" w:rsidRPr="000D0C02" w:rsidRDefault="0042307E" w:rsidP="0042307E">
      <w:pPr>
        <w:ind w:left="1843"/>
        <w:rPr>
          <w:rFonts w:cs="Arial"/>
          <w:lang w:val="en-GB"/>
        </w:rPr>
      </w:pPr>
      <w:r>
        <w:rPr>
          <w:rFonts w:cs="Arial"/>
          <w:lang w:val="en-GB"/>
        </w:rPr>
        <w:tab/>
        <w:t xml:space="preserve">{Descriptor Tag} – Refer to descriptor table and </w:t>
      </w:r>
      <w:proofErr w:type="spellStart"/>
      <w:r>
        <w:rPr>
          <w:rFonts w:cs="Arial"/>
          <w:lang w:val="en-GB"/>
        </w:rPr>
        <w:t>DataType</w:t>
      </w:r>
      <w:proofErr w:type="spellEnd"/>
      <w:r>
        <w:rPr>
          <w:rFonts w:cs="Arial"/>
          <w:lang w:val="en-GB"/>
        </w:rPr>
        <w:t>.</w:t>
      </w:r>
    </w:p>
    <w:p w14:paraId="47290B8D" w14:textId="77777777" w:rsidR="0042307E" w:rsidRDefault="0042307E" w:rsidP="0042307E">
      <w:pPr>
        <w:pStyle w:val="Heading4"/>
      </w:pPr>
      <w:r w:rsidRPr="00B9479B">
        <w:lastRenderedPageBreak/>
        <w:t>TP-LOG-TPL-REQ-023170/A-SID-20-StreetName_St (</w:t>
      </w:r>
      <w:proofErr w:type="spellStart"/>
      <w:r w:rsidRPr="00B9479B">
        <w:t>TcSE</w:t>
      </w:r>
      <w:proofErr w:type="spellEnd"/>
      <w:r w:rsidRPr="00B9479B">
        <w:t xml:space="preserve"> ROIN-138045-3)</w:t>
      </w:r>
    </w:p>
    <w:p w14:paraId="0CACF5CB" w14:textId="77777777" w:rsidR="00E9111B" w:rsidRDefault="0042307E">
      <w:pPr>
        <w:keepNext/>
        <w:keepLines/>
        <w:tabs>
          <w:tab w:val="left" w:pos="1276"/>
          <w:tab w:val="left" w:pos="1843"/>
          <w:tab w:val="left" w:pos="2419"/>
        </w:tabs>
        <w:rPr>
          <w:rFonts w:cs="Arial"/>
          <w:b/>
          <w:snapToGrid w:val="0"/>
          <w:szCs w:val="20"/>
        </w:rPr>
      </w:pPr>
      <w:r>
        <w:rPr>
          <w:rFonts w:cs="Arial"/>
          <w:snapToGrid w:val="0"/>
          <w:szCs w:val="20"/>
        </w:rPr>
        <w:t>Data size: up to 45/24 (Coding Table I / Coding Table II) byte</w:t>
      </w:r>
    </w:p>
    <w:p w14:paraId="625E30DB" w14:textId="77777777" w:rsidR="00E9111B" w:rsidRDefault="00E9111B">
      <w:pPr>
        <w:keepNext/>
        <w:keepLines/>
        <w:ind w:left="700"/>
        <w:rPr>
          <w:rStyle w:val="spelle"/>
        </w:rPr>
      </w:pPr>
    </w:p>
    <w:p w14:paraId="52851FAB" w14:textId="77777777" w:rsidR="00E9111B" w:rsidRDefault="0042307E">
      <w:pPr>
        <w:keepNext/>
        <w:keepLines/>
        <w:ind w:left="700"/>
      </w:pPr>
      <w:r>
        <w:rPr>
          <w:rStyle w:val="spelle"/>
          <w:rFonts w:cs="Arial"/>
          <w:b/>
          <w:snapToGrid w:val="0"/>
          <w:szCs w:val="20"/>
        </w:rPr>
        <w:t>Byte</w:t>
      </w:r>
      <w:r>
        <w:rPr>
          <w:rFonts w:cs="Arial"/>
          <w:b/>
          <w:snapToGrid w:val="0"/>
          <w:szCs w:val="20"/>
        </w:rPr>
        <w:t xml:space="preserve"> 0: Signal identifier</w:t>
      </w:r>
    </w:p>
    <w:p w14:paraId="581CC25B" w14:textId="77777777" w:rsidR="00E9111B" w:rsidRDefault="0042307E">
      <w:pPr>
        <w:keepNext/>
        <w:keepLines/>
        <w:tabs>
          <w:tab w:val="left" w:pos="709"/>
          <w:tab w:val="left" w:pos="1276"/>
          <w:tab w:val="left" w:pos="1843"/>
          <w:tab w:val="left" w:pos="2419"/>
        </w:tabs>
        <w:ind w:left="1276"/>
        <w:rPr>
          <w:rStyle w:val="spelle"/>
          <w:lang w:val="en-GB"/>
        </w:rPr>
      </w:pPr>
      <w:r>
        <w:rPr>
          <w:rFonts w:cs="Arial"/>
          <w:snapToGrid w:val="0"/>
          <w:szCs w:val="20"/>
        </w:rPr>
        <w:t xml:space="preserve">0x20: </w:t>
      </w:r>
      <w:proofErr w:type="spellStart"/>
      <w:r>
        <w:rPr>
          <w:rStyle w:val="spelle"/>
          <w:rFonts w:cs="Arial"/>
          <w:snapToGrid w:val="0"/>
          <w:szCs w:val="20"/>
          <w:lang w:val="en-GB"/>
        </w:rPr>
        <w:t>StreetName_St</w:t>
      </w:r>
      <w:proofErr w:type="spellEnd"/>
    </w:p>
    <w:p w14:paraId="6258F1BA" w14:textId="77777777" w:rsidR="00E9111B" w:rsidRDefault="00E9111B">
      <w:pPr>
        <w:keepNext/>
        <w:keepLines/>
        <w:tabs>
          <w:tab w:val="left" w:pos="709"/>
          <w:tab w:val="left" w:pos="1276"/>
          <w:tab w:val="left" w:pos="1843"/>
          <w:tab w:val="left" w:pos="2419"/>
        </w:tabs>
        <w:ind w:left="1276"/>
      </w:pPr>
    </w:p>
    <w:p w14:paraId="093E5027" w14:textId="77777777" w:rsidR="00E9111B" w:rsidRDefault="0042307E">
      <w:pPr>
        <w:keepNext/>
        <w:keepLines/>
        <w:ind w:left="700"/>
        <w:rPr>
          <w:rFonts w:cs="Arial"/>
          <w:b/>
          <w:snapToGrid w:val="0"/>
          <w:szCs w:val="20"/>
        </w:rPr>
      </w:pPr>
      <w:r>
        <w:rPr>
          <w:rStyle w:val="spelle"/>
          <w:rFonts w:cs="Arial"/>
          <w:b/>
          <w:snapToGrid w:val="0"/>
          <w:szCs w:val="20"/>
        </w:rPr>
        <w:t>Byte</w:t>
      </w:r>
      <w:r>
        <w:rPr>
          <w:rFonts w:cs="Arial"/>
          <w:b/>
          <w:snapToGrid w:val="0"/>
          <w:szCs w:val="20"/>
        </w:rPr>
        <w:t xml:space="preserve"> 1: </w:t>
      </w:r>
      <w:r>
        <w:rPr>
          <w:rStyle w:val="spelle"/>
          <w:rFonts w:cs="Arial"/>
          <w:b/>
          <w:snapToGrid w:val="0"/>
          <w:szCs w:val="20"/>
        </w:rPr>
        <w:t>Attribute</w:t>
      </w:r>
    </w:p>
    <w:p w14:paraId="3695AB01" w14:textId="77777777" w:rsidR="00E9111B" w:rsidRDefault="0042307E">
      <w:pPr>
        <w:keepNext/>
        <w:keepLines/>
        <w:tabs>
          <w:tab w:val="left" w:pos="709"/>
          <w:tab w:val="left" w:pos="1276"/>
          <w:tab w:val="left" w:pos="1843"/>
          <w:tab w:val="left" w:pos="2419"/>
        </w:tabs>
        <w:ind w:left="1276"/>
        <w:rPr>
          <w:rStyle w:val="msoins0"/>
          <w:lang w:val="en-GB"/>
        </w:rPr>
      </w:pPr>
      <w:r>
        <w:rPr>
          <w:rStyle w:val="msoins0"/>
          <w:rFonts w:cs="Arial"/>
          <w:snapToGrid w:val="0"/>
          <w:szCs w:val="20"/>
          <w:lang w:val="en-GB"/>
        </w:rPr>
        <w:t>Bit 0-5: reserved</w:t>
      </w:r>
    </w:p>
    <w:p w14:paraId="26CE201A" w14:textId="77777777" w:rsidR="00E9111B" w:rsidRDefault="0042307E">
      <w:pPr>
        <w:keepNext/>
        <w:keepLines/>
        <w:tabs>
          <w:tab w:val="left" w:pos="709"/>
          <w:tab w:val="left" w:pos="1276"/>
          <w:tab w:val="left" w:pos="1843"/>
          <w:tab w:val="left" w:pos="2419"/>
        </w:tabs>
        <w:spacing w:before="120" w:after="60"/>
        <w:ind w:left="1276"/>
        <w:rPr>
          <w:color w:val="000000"/>
        </w:rPr>
      </w:pPr>
      <w:r>
        <w:rPr>
          <w:rFonts w:cs="Arial"/>
          <w:i/>
          <w:snapToGrid w:val="0"/>
          <w:szCs w:val="20"/>
        </w:rPr>
        <w:t xml:space="preserve">Bit </w:t>
      </w:r>
      <w:r>
        <w:rPr>
          <w:rStyle w:val="msoins0"/>
          <w:rFonts w:cs="Arial"/>
          <w:i/>
          <w:snapToGrid w:val="0"/>
          <w:szCs w:val="20"/>
        </w:rPr>
        <w:t xml:space="preserve">6 </w:t>
      </w:r>
      <w:r>
        <w:rPr>
          <w:rFonts w:cs="Arial"/>
          <w:i/>
          <w:snapToGrid w:val="0"/>
          <w:szCs w:val="20"/>
        </w:rPr>
        <w:t>-</w:t>
      </w:r>
      <w:r>
        <w:rPr>
          <w:rStyle w:val="msoins0"/>
          <w:rFonts w:cs="Arial"/>
          <w:i/>
          <w:snapToGrid w:val="0"/>
          <w:szCs w:val="20"/>
        </w:rPr>
        <w:t xml:space="preserve"> 7</w:t>
      </w:r>
      <w:r>
        <w:rPr>
          <w:rFonts w:cs="Arial"/>
          <w:i/>
          <w:snapToGrid w:val="0"/>
          <w:szCs w:val="20"/>
        </w:rPr>
        <w:t>: Text alignment</w:t>
      </w:r>
    </w:p>
    <w:p w14:paraId="4CB25E03" w14:textId="77777777" w:rsidR="00E9111B" w:rsidRDefault="0042307E">
      <w:pPr>
        <w:keepNext/>
        <w:keepLines/>
        <w:tabs>
          <w:tab w:val="left" w:pos="2500"/>
          <w:tab w:val="left" w:pos="2600"/>
        </w:tabs>
        <w:ind w:left="1843"/>
        <w:rPr>
          <w:rFonts w:cs="Arial"/>
          <w:snapToGrid w:val="0"/>
          <w:color w:val="000000"/>
          <w:szCs w:val="20"/>
        </w:rPr>
      </w:pPr>
      <w:r>
        <w:rPr>
          <w:rFonts w:cs="Arial"/>
          <w:snapToGrid w:val="0"/>
          <w:color w:val="000000"/>
          <w:szCs w:val="20"/>
        </w:rPr>
        <w:t>0x0 –</w:t>
      </w:r>
      <w:r>
        <w:rPr>
          <w:rFonts w:cs="Arial"/>
          <w:snapToGrid w:val="0"/>
          <w:color w:val="000000"/>
          <w:szCs w:val="20"/>
        </w:rPr>
        <w:tab/>
        <w:t>centered</w:t>
      </w:r>
    </w:p>
    <w:p w14:paraId="71CD6763" w14:textId="77777777" w:rsidR="00E9111B" w:rsidRDefault="0042307E">
      <w:pPr>
        <w:keepNext/>
        <w:keepLines/>
        <w:tabs>
          <w:tab w:val="left" w:pos="2500"/>
          <w:tab w:val="left" w:pos="2600"/>
        </w:tabs>
        <w:ind w:left="1843"/>
        <w:rPr>
          <w:rFonts w:cs="Arial"/>
          <w:snapToGrid w:val="0"/>
          <w:color w:val="000000"/>
          <w:szCs w:val="20"/>
        </w:rPr>
      </w:pPr>
      <w:r>
        <w:rPr>
          <w:rFonts w:cs="Arial"/>
          <w:snapToGrid w:val="0"/>
          <w:color w:val="000000"/>
          <w:szCs w:val="20"/>
        </w:rPr>
        <w:t>0x1 –</w:t>
      </w:r>
      <w:r>
        <w:rPr>
          <w:rFonts w:cs="Arial"/>
          <w:snapToGrid w:val="0"/>
          <w:color w:val="000000"/>
          <w:szCs w:val="20"/>
        </w:rPr>
        <w:tab/>
        <w:t>left aligned</w:t>
      </w:r>
    </w:p>
    <w:p w14:paraId="70043A0C" w14:textId="77777777" w:rsidR="00E9111B" w:rsidRDefault="0042307E">
      <w:pPr>
        <w:tabs>
          <w:tab w:val="left" w:pos="709"/>
          <w:tab w:val="left" w:pos="1276"/>
          <w:tab w:val="left" w:pos="1843"/>
          <w:tab w:val="left" w:pos="2419"/>
          <w:tab w:val="left" w:pos="2500"/>
          <w:tab w:val="left" w:pos="2600"/>
        </w:tabs>
        <w:ind w:left="1843"/>
        <w:rPr>
          <w:rFonts w:cs="Arial"/>
          <w:snapToGrid w:val="0"/>
          <w:color w:val="000000"/>
          <w:szCs w:val="20"/>
        </w:rPr>
      </w:pPr>
      <w:r>
        <w:rPr>
          <w:rFonts w:cs="Arial"/>
          <w:snapToGrid w:val="0"/>
          <w:color w:val="000000"/>
          <w:szCs w:val="20"/>
        </w:rPr>
        <w:t>0x2 –</w:t>
      </w:r>
      <w:r>
        <w:rPr>
          <w:rFonts w:cs="Arial"/>
          <w:snapToGrid w:val="0"/>
          <w:color w:val="000000"/>
          <w:szCs w:val="20"/>
        </w:rPr>
        <w:tab/>
      </w:r>
      <w:r>
        <w:rPr>
          <w:rFonts w:cs="Arial"/>
          <w:snapToGrid w:val="0"/>
          <w:color w:val="000000"/>
          <w:szCs w:val="20"/>
        </w:rPr>
        <w:tab/>
        <w:t>right aligned</w:t>
      </w:r>
    </w:p>
    <w:p w14:paraId="6D33CC94"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
        </w:rPr>
      </w:pPr>
      <w:r>
        <w:rPr>
          <w:rFonts w:cs="Arial"/>
          <w:i/>
          <w:snapToGrid w:val="0"/>
          <w:szCs w:val="20"/>
        </w:rPr>
        <w:t>NOTE:</w:t>
      </w:r>
    </w:p>
    <w:p w14:paraId="773C2B18"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The text alignment bit can only be used for Gen2 systems</w:t>
      </w:r>
    </w:p>
    <w:p w14:paraId="5A4E361F"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Character Coding</w:t>
      </w:r>
    </w:p>
    <w:p w14:paraId="057F2D97" w14:textId="77777777" w:rsidR="00E9111B" w:rsidRDefault="0042307E">
      <w:pPr>
        <w:autoSpaceDE w:val="0"/>
        <w:autoSpaceDN w:val="0"/>
        <w:adjustRightInd w:val="0"/>
        <w:ind w:left="1260"/>
        <w:rPr>
          <w:rFonts w:cs="Arial"/>
          <w:i/>
          <w:iCs/>
          <w:szCs w:val="20"/>
        </w:rPr>
      </w:pPr>
      <w:r>
        <w:rPr>
          <w:rFonts w:cs="Arial"/>
          <w:i/>
          <w:iCs/>
          <w:szCs w:val="20"/>
        </w:rPr>
        <w:t>Bit 0-5: Reserved</w:t>
      </w:r>
    </w:p>
    <w:p w14:paraId="7B04A3AA" w14:textId="77777777" w:rsidR="00E9111B" w:rsidRDefault="00E9111B">
      <w:pPr>
        <w:autoSpaceDE w:val="0"/>
        <w:autoSpaceDN w:val="0"/>
        <w:adjustRightInd w:val="0"/>
        <w:ind w:left="1260"/>
        <w:rPr>
          <w:rFonts w:cs="Arial"/>
          <w:i/>
          <w:iCs/>
          <w:szCs w:val="20"/>
        </w:rPr>
      </w:pPr>
    </w:p>
    <w:p w14:paraId="7C07983B" w14:textId="77777777" w:rsidR="00E9111B" w:rsidRDefault="0042307E">
      <w:pPr>
        <w:autoSpaceDE w:val="0"/>
        <w:autoSpaceDN w:val="0"/>
        <w:adjustRightInd w:val="0"/>
        <w:ind w:left="1260"/>
        <w:rPr>
          <w:rFonts w:cs="Arial"/>
          <w:i/>
          <w:iCs/>
          <w:szCs w:val="20"/>
        </w:rPr>
      </w:pPr>
      <w:r>
        <w:rPr>
          <w:rFonts w:cs="Arial"/>
          <w:i/>
          <w:iCs/>
          <w:szCs w:val="20"/>
        </w:rPr>
        <w:t>Bit 6-7: Coding</w:t>
      </w:r>
    </w:p>
    <w:p w14:paraId="4A6809CB" w14:textId="77777777" w:rsidR="00E9111B" w:rsidRDefault="0042307E">
      <w:pPr>
        <w:autoSpaceDE w:val="0"/>
        <w:autoSpaceDN w:val="0"/>
        <w:adjustRightInd w:val="0"/>
        <w:ind w:left="1890"/>
        <w:rPr>
          <w:rFonts w:cs="Arial"/>
          <w:szCs w:val="20"/>
        </w:rPr>
      </w:pPr>
      <w:r>
        <w:rPr>
          <w:rFonts w:cs="Arial"/>
          <w:szCs w:val="20"/>
        </w:rPr>
        <w:t>0x0: Coding Table I</w:t>
      </w:r>
    </w:p>
    <w:p w14:paraId="144C7C0D"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553FC741" w14:textId="77777777" w:rsidR="00E9111B" w:rsidRDefault="0042307E">
      <w:pPr>
        <w:autoSpaceDE w:val="0"/>
        <w:autoSpaceDN w:val="0"/>
        <w:adjustRightInd w:val="0"/>
        <w:ind w:left="1890"/>
        <w:rPr>
          <w:rFonts w:cs="Arial"/>
          <w:szCs w:val="20"/>
        </w:rPr>
      </w:pPr>
      <w:r>
        <w:rPr>
          <w:rFonts w:cs="Arial"/>
          <w:szCs w:val="20"/>
        </w:rPr>
        <w:t>0x1: Coding Table II</w:t>
      </w:r>
    </w:p>
    <w:p w14:paraId="0ACBDBDD" w14:textId="77777777" w:rsidR="00E9111B" w:rsidRDefault="0042307E">
      <w:pPr>
        <w:autoSpaceDE w:val="0"/>
        <w:autoSpaceDN w:val="0"/>
        <w:adjustRightInd w:val="0"/>
        <w:ind w:left="1890"/>
        <w:rPr>
          <w:rFonts w:cs="Arial"/>
          <w:szCs w:val="20"/>
        </w:rPr>
      </w:pPr>
      <w:r>
        <w:rPr>
          <w:rFonts w:cs="Arial"/>
          <w:szCs w:val="20"/>
        </w:rPr>
        <w:t>0x00-0xFF Latin-9 (1 byte per char)</w:t>
      </w:r>
    </w:p>
    <w:p w14:paraId="49BE5931" w14:textId="77777777" w:rsidR="00E9111B" w:rsidRDefault="0042307E">
      <w:pPr>
        <w:keepNext/>
        <w:keepLines/>
        <w:tabs>
          <w:tab w:val="left" w:pos="709"/>
          <w:tab w:val="left" w:pos="1276"/>
          <w:tab w:val="left" w:pos="1843"/>
          <w:tab w:val="left" w:pos="2419"/>
        </w:tabs>
        <w:spacing w:before="120" w:after="60"/>
        <w:ind w:left="709"/>
        <w:rPr>
          <w:rFonts w:cs="Arial"/>
          <w:b/>
          <w:snapToGrid w:val="0"/>
          <w:color w:val="000000"/>
          <w:szCs w:val="20"/>
        </w:rPr>
      </w:pPr>
      <w:r>
        <w:rPr>
          <w:rFonts w:cs="Arial"/>
          <w:b/>
          <w:snapToGrid w:val="0"/>
          <w:color w:val="000000"/>
          <w:szCs w:val="20"/>
        </w:rPr>
        <w:t xml:space="preserve">Byte 3 up to 44/23 (Coding Table I / Coding Table II): </w:t>
      </w:r>
      <w:proofErr w:type="spellStart"/>
      <w:r>
        <w:rPr>
          <w:rStyle w:val="spelle"/>
          <w:rFonts w:cs="Arial"/>
          <w:b/>
          <w:snapToGrid w:val="0"/>
          <w:color w:val="000000"/>
          <w:szCs w:val="20"/>
        </w:rPr>
        <w:t>StreetName</w:t>
      </w:r>
      <w:proofErr w:type="spellEnd"/>
    </w:p>
    <w:p w14:paraId="26709793" w14:textId="77777777" w:rsidR="00E9111B" w:rsidRDefault="0042307E">
      <w:pPr>
        <w:keepNext/>
        <w:keepLines/>
        <w:tabs>
          <w:tab w:val="left" w:pos="709"/>
          <w:tab w:val="left" w:pos="1276"/>
          <w:tab w:val="left" w:pos="1843"/>
          <w:tab w:val="left" w:pos="2419"/>
        </w:tabs>
        <w:ind w:left="1276"/>
        <w:rPr>
          <w:rFonts w:cs="Arial"/>
          <w:color w:val="000000"/>
          <w:szCs w:val="20"/>
          <w:lang w:val="en-GB"/>
        </w:rPr>
      </w:pPr>
      <w:r>
        <w:rPr>
          <w:rFonts w:cs="Arial"/>
          <w:color w:val="000000"/>
          <w:szCs w:val="20"/>
          <w:lang w:val="en-GB"/>
        </w:rPr>
        <w:t>Max. 21 characters, 20 characters plus 1 end of string character</w:t>
      </w:r>
    </w:p>
    <w:p w14:paraId="4873B606" w14:textId="77777777" w:rsidR="00E9111B" w:rsidRDefault="00E9111B">
      <w:pPr>
        <w:rPr>
          <w:rFonts w:cs="Arial"/>
          <w:szCs w:val="20"/>
          <w:lang w:val="en-GB"/>
        </w:rPr>
      </w:pPr>
    </w:p>
    <w:p w14:paraId="1A1AD2EF" w14:textId="77777777" w:rsidR="0042307E" w:rsidRDefault="0042307E" w:rsidP="0042307E">
      <w:pPr>
        <w:pStyle w:val="Heading4"/>
      </w:pPr>
      <w:r w:rsidRPr="00B9479B">
        <w:t>TP-LOG-TPL-REQ-023171/B-SID-0D-Initiate_BTCall_Rq (</w:t>
      </w:r>
      <w:proofErr w:type="spellStart"/>
      <w:r w:rsidRPr="00B9479B">
        <w:t>TcSE</w:t>
      </w:r>
      <w:proofErr w:type="spellEnd"/>
      <w:r w:rsidRPr="00B9479B">
        <w:t xml:space="preserve"> ROIN-138053-3)</w:t>
      </w:r>
    </w:p>
    <w:p w14:paraId="121ACAA2" w14:textId="77777777" w:rsidR="0042307E" w:rsidRDefault="0042307E">
      <w:pPr>
        <w:tabs>
          <w:tab w:val="left" w:pos="709"/>
          <w:tab w:val="left" w:pos="1276"/>
          <w:tab w:val="left" w:pos="1843"/>
          <w:tab w:val="left" w:pos="2419"/>
        </w:tabs>
        <w:spacing w:before="60"/>
        <w:rPr>
          <w:rFonts w:cs="Arial"/>
          <w:snapToGrid w:val="0"/>
          <w:color w:val="000000"/>
        </w:rPr>
      </w:pPr>
      <w:r>
        <w:rPr>
          <w:rFonts w:cs="Arial"/>
          <w:snapToGrid w:val="0"/>
        </w:rPr>
        <w:t xml:space="preserve">Data size: up to 27 </w:t>
      </w:r>
      <w:proofErr w:type="gramStart"/>
      <w:r>
        <w:rPr>
          <w:rFonts w:cs="Arial"/>
          <w:snapToGrid w:val="0"/>
        </w:rPr>
        <w:t>byte</w:t>
      </w:r>
      <w:proofErr w:type="gramEnd"/>
      <w:r>
        <w:rPr>
          <w:rFonts w:cs="Arial"/>
          <w:snapToGrid w:val="0"/>
        </w:rPr>
        <w:t>.</w:t>
      </w:r>
    </w:p>
    <w:p w14:paraId="28DC57FC"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28281BB1" w14:textId="77777777" w:rsidR="0042307E" w:rsidRDefault="0042307E">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0x0D: </w:t>
      </w:r>
      <w:proofErr w:type="spellStart"/>
      <w:r>
        <w:rPr>
          <w:rFonts w:cs="Arial"/>
          <w:snapToGrid w:val="0"/>
          <w:lang w:val="en-GB"/>
        </w:rPr>
        <w:t>InitiateBTCall_Rq</w:t>
      </w:r>
      <w:proofErr w:type="spellEnd"/>
    </w:p>
    <w:p w14:paraId="25BB112C" w14:textId="77777777" w:rsidR="0042307E" w:rsidRDefault="0042307E">
      <w:pPr>
        <w:tabs>
          <w:tab w:val="left" w:pos="709"/>
          <w:tab w:val="left" w:pos="1276"/>
          <w:tab w:val="left" w:pos="1843"/>
          <w:tab w:val="left" w:pos="2419"/>
        </w:tabs>
        <w:spacing w:before="120"/>
        <w:ind w:left="709"/>
        <w:rPr>
          <w:rFonts w:cs="Arial"/>
          <w:b/>
          <w:snapToGrid w:val="0"/>
        </w:rPr>
      </w:pPr>
      <w:r>
        <w:rPr>
          <w:rFonts w:cs="Arial"/>
          <w:b/>
          <w:snapToGrid w:val="0"/>
        </w:rPr>
        <w:t>Byte 1: Call Info</w:t>
      </w:r>
    </w:p>
    <w:p w14:paraId="148E7D7C" w14:textId="77777777" w:rsidR="0042307E" w:rsidRDefault="0042307E">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i/>
          <w:lang w:val="en-GB"/>
        </w:rPr>
      </w:pPr>
      <w:r>
        <w:rPr>
          <w:rFonts w:cs="Arial"/>
          <w:i/>
          <w:lang w:val="en-GB"/>
        </w:rPr>
        <w:t>Bit 0-4: Reserved</w:t>
      </w:r>
    </w:p>
    <w:p w14:paraId="3970AFE0" w14:textId="77777777" w:rsidR="0042307E" w:rsidRDefault="0042307E">
      <w:pPr>
        <w:tabs>
          <w:tab w:val="left" w:pos="709"/>
          <w:tab w:val="left" w:pos="1276"/>
          <w:tab w:val="left" w:pos="1843"/>
          <w:tab w:val="left" w:pos="2419"/>
        </w:tabs>
        <w:spacing w:before="60" w:after="60"/>
        <w:ind w:left="1276"/>
        <w:rPr>
          <w:snapToGrid w:val="0"/>
        </w:rPr>
      </w:pPr>
      <w:r>
        <w:rPr>
          <w:rFonts w:cs="Arial"/>
          <w:i/>
          <w:snapToGrid w:val="0"/>
        </w:rPr>
        <w:t xml:space="preserve">Bit 5 - 7: </w:t>
      </w:r>
      <w:proofErr w:type="spellStart"/>
      <w:r>
        <w:rPr>
          <w:rFonts w:cs="Arial"/>
          <w:i/>
          <w:snapToGrid w:val="0"/>
        </w:rPr>
        <w:t>TypeOfCall</w:t>
      </w:r>
      <w:proofErr w:type="spellEnd"/>
    </w:p>
    <w:p w14:paraId="3317F633" w14:textId="77777777" w:rsidR="0042307E" w:rsidRDefault="0042307E">
      <w:pPr>
        <w:tabs>
          <w:tab w:val="left" w:pos="709"/>
          <w:tab w:val="left" w:pos="1276"/>
          <w:tab w:val="left" w:pos="1843"/>
          <w:tab w:val="left" w:pos="2419"/>
        </w:tabs>
        <w:ind w:left="1843"/>
        <w:rPr>
          <w:rFonts w:cs="Arial"/>
          <w:snapToGrid w:val="0"/>
          <w:color w:val="000000"/>
        </w:rPr>
      </w:pPr>
      <w:r>
        <w:rPr>
          <w:rFonts w:cs="Arial"/>
          <w:snapToGrid w:val="0"/>
          <w:color w:val="000000"/>
        </w:rPr>
        <w:t>0x1 – Telephony Call</w:t>
      </w:r>
    </w:p>
    <w:p w14:paraId="394CC37E" w14:textId="77777777" w:rsidR="0042307E" w:rsidRDefault="0042307E">
      <w:pPr>
        <w:tabs>
          <w:tab w:val="left" w:pos="709"/>
          <w:tab w:val="left" w:pos="1276"/>
          <w:tab w:val="left" w:pos="1843"/>
          <w:tab w:val="left" w:pos="2419"/>
        </w:tabs>
        <w:spacing w:before="60"/>
        <w:ind w:left="1843"/>
        <w:rPr>
          <w:rFonts w:cs="Arial"/>
          <w:strike/>
          <w:snapToGrid w:val="0"/>
          <w:color w:val="000000"/>
        </w:rPr>
      </w:pPr>
      <w:r>
        <w:rPr>
          <w:rFonts w:cs="Arial"/>
          <w:snapToGrid w:val="0"/>
          <w:color w:val="000000"/>
        </w:rPr>
        <w:t>0x2 – Last Incoming Call</w:t>
      </w:r>
    </w:p>
    <w:p w14:paraId="50F47EC1" w14:textId="77777777" w:rsidR="0042307E" w:rsidRDefault="0042307E">
      <w:pPr>
        <w:tabs>
          <w:tab w:val="left" w:pos="709"/>
          <w:tab w:val="left" w:pos="1276"/>
          <w:tab w:val="left" w:pos="1843"/>
          <w:tab w:val="left" w:pos="2419"/>
        </w:tabs>
        <w:spacing w:before="60"/>
        <w:ind w:left="1843"/>
        <w:rPr>
          <w:rFonts w:cs="Arial"/>
          <w:snapToGrid w:val="0"/>
          <w:color w:val="000000"/>
        </w:rPr>
      </w:pPr>
      <w:r>
        <w:rPr>
          <w:rFonts w:cs="Arial"/>
          <w:snapToGrid w:val="0"/>
          <w:color w:val="000000"/>
        </w:rPr>
        <w:t>0x3 – Last Outgoing Call</w:t>
      </w:r>
    </w:p>
    <w:p w14:paraId="4EAFA4FA" w14:textId="77777777" w:rsidR="0042307E" w:rsidRDefault="0042307E" w:rsidP="0042307E">
      <w:pPr>
        <w:tabs>
          <w:tab w:val="left" w:pos="709"/>
          <w:tab w:val="left" w:pos="1276"/>
          <w:tab w:val="left" w:pos="1843"/>
          <w:tab w:val="left" w:pos="2419"/>
        </w:tabs>
        <w:spacing w:before="60"/>
        <w:ind w:left="1843"/>
      </w:pPr>
      <w:r>
        <w:rPr>
          <w:rFonts w:cs="Arial"/>
          <w:snapToGrid w:val="0"/>
          <w:color w:val="000000"/>
        </w:rPr>
        <w:t>0x4 – Last Missed Call</w:t>
      </w:r>
    </w:p>
    <w:p w14:paraId="4358F61E" w14:textId="77777777" w:rsidR="0042307E" w:rsidRPr="00A91E3C" w:rsidRDefault="0042307E" w:rsidP="0042307E">
      <w:pPr>
        <w:tabs>
          <w:tab w:val="left" w:pos="709"/>
          <w:tab w:val="left" w:pos="1276"/>
          <w:tab w:val="left" w:pos="1843"/>
          <w:tab w:val="left" w:pos="2419"/>
        </w:tabs>
        <w:spacing w:before="60"/>
        <w:ind w:left="1843"/>
      </w:pPr>
      <w:r>
        <w:rPr>
          <w:rFonts w:cs="Arial"/>
          <w:snapToGrid w:val="0"/>
          <w:color w:val="000000"/>
        </w:rPr>
        <w:t>0x5 – Redial</w:t>
      </w:r>
    </w:p>
    <w:p w14:paraId="46E6BAEF" w14:textId="77777777" w:rsidR="0042307E" w:rsidRDefault="0042307E">
      <w:pPr>
        <w:tabs>
          <w:tab w:val="left" w:pos="709"/>
          <w:tab w:val="left" w:pos="1276"/>
          <w:tab w:val="left" w:pos="1843"/>
          <w:tab w:val="left" w:pos="2419"/>
        </w:tabs>
        <w:spacing w:before="120" w:after="60"/>
        <w:ind w:left="720"/>
        <w:rPr>
          <w:rFonts w:cs="Arial"/>
          <w:snapToGrid w:val="0"/>
          <w:color w:val="000000"/>
        </w:rPr>
      </w:pPr>
      <w:r>
        <w:rPr>
          <w:rFonts w:cs="Arial"/>
          <w:b/>
          <w:snapToGrid w:val="0"/>
        </w:rPr>
        <w:t xml:space="preserve">Byte 2 up to 26: </w:t>
      </w:r>
      <w:proofErr w:type="spellStart"/>
      <w:r>
        <w:rPr>
          <w:rFonts w:cs="Arial"/>
          <w:b/>
          <w:snapToGrid w:val="0"/>
        </w:rPr>
        <w:t>TelephoneNumber</w:t>
      </w:r>
      <w:proofErr w:type="spellEnd"/>
      <w:r>
        <w:rPr>
          <w:rFonts w:cs="Arial"/>
          <w:b/>
          <w:snapToGrid w:val="0"/>
        </w:rPr>
        <w:t xml:space="preserve"> Coding Table II fixed</w:t>
      </w:r>
    </w:p>
    <w:p w14:paraId="1C9E3B18" w14:textId="77777777" w:rsidR="0042307E" w:rsidRDefault="0042307E">
      <w:pPr>
        <w:tabs>
          <w:tab w:val="left" w:pos="709"/>
          <w:tab w:val="left" w:pos="1276"/>
          <w:tab w:val="left" w:pos="1843"/>
          <w:tab w:val="left" w:pos="2419"/>
        </w:tabs>
        <w:ind w:left="708" w:firstLine="567"/>
        <w:rPr>
          <w:rFonts w:cs="Arial"/>
        </w:rPr>
      </w:pPr>
      <w:r>
        <w:rPr>
          <w:rFonts w:cs="Arial"/>
        </w:rPr>
        <w:t>Max. 25 characters, 24 characters plus 1 end of string.</w:t>
      </w:r>
    </w:p>
    <w:p w14:paraId="7D4DBA24" w14:textId="77777777" w:rsidR="0042307E" w:rsidRDefault="0042307E">
      <w:pPr>
        <w:rPr>
          <w:rFonts w:cs="Arial"/>
        </w:rPr>
      </w:pPr>
    </w:p>
    <w:p w14:paraId="29EB00A6" w14:textId="77777777" w:rsidR="0042307E" w:rsidRDefault="0042307E" w:rsidP="0042307E">
      <w:pPr>
        <w:pStyle w:val="Heading4"/>
      </w:pPr>
      <w:r w:rsidRPr="00B9479B">
        <w:t>TP-LOG-TPL-REQ-023172/A-SID-78-CurrentStreetName_St (</w:t>
      </w:r>
      <w:proofErr w:type="spellStart"/>
      <w:r w:rsidRPr="00B9479B">
        <w:t>TcSE</w:t>
      </w:r>
      <w:proofErr w:type="spellEnd"/>
      <w:r w:rsidRPr="00B9479B">
        <w:t xml:space="preserve"> ROIN-160690-3)</w:t>
      </w:r>
    </w:p>
    <w:p w14:paraId="3784A6AA"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46/26 (Coding Table I / Coding Table II) bytes</w:t>
      </w:r>
    </w:p>
    <w:p w14:paraId="76FA90BC"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58F795B"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0x78: </w:t>
      </w:r>
      <w:proofErr w:type="spellStart"/>
      <w:r>
        <w:rPr>
          <w:rStyle w:val="spelle"/>
          <w:rFonts w:cs="Arial"/>
          <w:snapToGrid w:val="0"/>
          <w:szCs w:val="20"/>
          <w:lang w:val="en-GB"/>
        </w:rPr>
        <w:t>CurrentStreetName_St</w:t>
      </w:r>
      <w:proofErr w:type="spellEnd"/>
    </w:p>
    <w:p w14:paraId="6C2F51AD"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6E5D4DD6" w14:textId="77777777" w:rsidR="00E9111B" w:rsidRDefault="0042307E">
      <w:pPr>
        <w:keepLines/>
        <w:tabs>
          <w:tab w:val="left" w:pos="3544"/>
        </w:tabs>
        <w:ind w:left="1276"/>
        <w:rPr>
          <w:rFonts w:cs="Arial"/>
          <w:snapToGrid w:val="0"/>
          <w:szCs w:val="20"/>
        </w:rPr>
      </w:pPr>
      <w:r>
        <w:rPr>
          <w:rFonts w:cs="Arial"/>
          <w:snapToGrid w:val="0"/>
          <w:szCs w:val="20"/>
        </w:rPr>
        <w:t>0x22: Nav_Service2</w:t>
      </w:r>
      <w:r>
        <w:rPr>
          <w:rFonts w:cs="Arial"/>
          <w:snapToGrid w:val="0"/>
          <w:szCs w:val="20"/>
        </w:rPr>
        <w:tab/>
        <w:t>–</w:t>
      </w:r>
      <w:r>
        <w:rPr>
          <w:rFonts w:cs="Arial"/>
          <w:snapToGrid w:val="0"/>
          <w:szCs w:val="20"/>
        </w:rPr>
        <w:tab/>
      </w:r>
      <w:r>
        <w:rPr>
          <w:rStyle w:val="spelle"/>
          <w:rFonts w:cs="Arial"/>
          <w:snapToGrid w:val="0"/>
          <w:szCs w:val="20"/>
        </w:rPr>
        <w:t>Navigation</w:t>
      </w:r>
    </w:p>
    <w:p w14:paraId="0C7FEB7A"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22796DFB" w14:textId="77777777" w:rsidR="00E9111B" w:rsidRDefault="0042307E">
      <w:pPr>
        <w:tabs>
          <w:tab w:val="left" w:pos="3544"/>
        </w:tabs>
        <w:ind w:left="1276"/>
        <w:rPr>
          <w:rFonts w:cs="Arial"/>
          <w:snapToGrid w:val="0"/>
          <w:szCs w:val="20"/>
        </w:rPr>
      </w:pPr>
      <w:r>
        <w:rPr>
          <w:rFonts w:cs="Arial"/>
          <w:snapToGrid w:val="0"/>
          <w:szCs w:val="20"/>
        </w:rPr>
        <w:lastRenderedPageBreak/>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277CF4AD"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7FC3570D"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3EF957F"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1946E1B6"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4F4DBBEA" w14:textId="77777777" w:rsidR="00E9111B" w:rsidRDefault="0042307E">
      <w:pPr>
        <w:autoSpaceDE w:val="0"/>
        <w:autoSpaceDN w:val="0"/>
        <w:adjustRightInd w:val="0"/>
        <w:ind w:left="1260"/>
        <w:rPr>
          <w:rFonts w:cs="Arial"/>
          <w:i/>
          <w:iCs/>
          <w:szCs w:val="20"/>
        </w:rPr>
      </w:pPr>
      <w:r>
        <w:rPr>
          <w:rFonts w:cs="Arial"/>
          <w:i/>
          <w:iCs/>
          <w:szCs w:val="20"/>
        </w:rPr>
        <w:t>Bit 0-5: Reserved</w:t>
      </w:r>
    </w:p>
    <w:p w14:paraId="742ECDB5" w14:textId="77777777" w:rsidR="00E9111B" w:rsidRDefault="00E9111B">
      <w:pPr>
        <w:autoSpaceDE w:val="0"/>
        <w:autoSpaceDN w:val="0"/>
        <w:adjustRightInd w:val="0"/>
        <w:ind w:left="1260"/>
        <w:rPr>
          <w:rFonts w:cs="Arial"/>
          <w:i/>
          <w:iCs/>
          <w:szCs w:val="20"/>
        </w:rPr>
      </w:pPr>
    </w:p>
    <w:p w14:paraId="42968074" w14:textId="77777777" w:rsidR="00E9111B" w:rsidRDefault="0042307E">
      <w:pPr>
        <w:autoSpaceDE w:val="0"/>
        <w:autoSpaceDN w:val="0"/>
        <w:adjustRightInd w:val="0"/>
        <w:ind w:left="1260"/>
        <w:rPr>
          <w:rFonts w:cs="Arial"/>
          <w:i/>
          <w:iCs/>
          <w:szCs w:val="20"/>
        </w:rPr>
      </w:pPr>
      <w:r>
        <w:rPr>
          <w:rFonts w:cs="Arial"/>
          <w:i/>
          <w:iCs/>
          <w:szCs w:val="20"/>
        </w:rPr>
        <w:t>Bit 6-7: Coding</w:t>
      </w:r>
    </w:p>
    <w:p w14:paraId="22CACAF8" w14:textId="77777777" w:rsidR="00E9111B" w:rsidRDefault="0042307E">
      <w:pPr>
        <w:autoSpaceDE w:val="0"/>
        <w:autoSpaceDN w:val="0"/>
        <w:adjustRightInd w:val="0"/>
        <w:ind w:left="1890"/>
        <w:rPr>
          <w:rFonts w:cs="Arial"/>
          <w:szCs w:val="20"/>
        </w:rPr>
      </w:pPr>
      <w:r>
        <w:rPr>
          <w:rFonts w:cs="Arial"/>
          <w:szCs w:val="20"/>
        </w:rPr>
        <w:t>0x0: Coding Table I</w:t>
      </w:r>
    </w:p>
    <w:p w14:paraId="58D943FD"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22122E15" w14:textId="77777777" w:rsidR="00E9111B" w:rsidRDefault="0042307E">
      <w:pPr>
        <w:autoSpaceDE w:val="0"/>
        <w:autoSpaceDN w:val="0"/>
        <w:adjustRightInd w:val="0"/>
        <w:ind w:left="1890"/>
        <w:rPr>
          <w:rFonts w:cs="Arial"/>
          <w:szCs w:val="20"/>
        </w:rPr>
      </w:pPr>
      <w:r>
        <w:rPr>
          <w:rFonts w:cs="Arial"/>
          <w:szCs w:val="20"/>
        </w:rPr>
        <w:t>0x1: Coding Table II</w:t>
      </w:r>
    </w:p>
    <w:p w14:paraId="2E7EA80F" w14:textId="77777777" w:rsidR="00E9111B" w:rsidRDefault="0042307E">
      <w:pPr>
        <w:autoSpaceDE w:val="0"/>
        <w:autoSpaceDN w:val="0"/>
        <w:adjustRightInd w:val="0"/>
        <w:ind w:left="1890"/>
        <w:rPr>
          <w:rFonts w:cs="Arial"/>
          <w:szCs w:val="20"/>
        </w:rPr>
      </w:pPr>
      <w:r>
        <w:rPr>
          <w:rFonts w:cs="Arial"/>
          <w:szCs w:val="20"/>
        </w:rPr>
        <w:t>0x00-0xFF Latin-9 (1 byte per char)</w:t>
      </w:r>
    </w:p>
    <w:p w14:paraId="4C02056A"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45/25 (Coding Table I / Coding Table II): </w:t>
      </w:r>
    </w:p>
    <w:p w14:paraId="049695AB" w14:textId="77777777" w:rsidR="00E9111B" w:rsidRDefault="0042307E">
      <w:pPr>
        <w:tabs>
          <w:tab w:val="left" w:pos="1800"/>
          <w:tab w:val="left" w:pos="1843"/>
          <w:tab w:val="left" w:pos="2419"/>
        </w:tabs>
        <w:spacing w:before="120" w:after="60"/>
        <w:ind w:left="1800"/>
        <w:rPr>
          <w:i/>
        </w:rPr>
      </w:pPr>
      <w:r>
        <w:rPr>
          <w:rFonts w:cs="Arial"/>
          <w:i/>
          <w:szCs w:val="20"/>
        </w:rPr>
        <w:t>Byte 1:</w:t>
      </w:r>
    </w:p>
    <w:p w14:paraId="1FF872A7" w14:textId="77777777" w:rsidR="00E9111B" w:rsidRDefault="0042307E">
      <w:pPr>
        <w:ind w:left="2160"/>
        <w:rPr>
          <w:rStyle w:val="msoins0"/>
          <w:rFonts w:cs="Arial"/>
          <w:szCs w:val="20"/>
        </w:rPr>
      </w:pPr>
      <w:r>
        <w:rPr>
          <w:rStyle w:val="msoins0"/>
          <w:rFonts w:cs="Arial"/>
          <w:i/>
          <w:szCs w:val="20"/>
        </w:rPr>
        <w:t>Bits 0-3: Reserved</w:t>
      </w:r>
    </w:p>
    <w:p w14:paraId="1953269E" w14:textId="77777777" w:rsidR="00E9111B" w:rsidRDefault="0042307E">
      <w:pPr>
        <w:tabs>
          <w:tab w:val="left" w:pos="1800"/>
          <w:tab w:val="left" w:pos="1843"/>
          <w:tab w:val="left" w:pos="2419"/>
        </w:tabs>
        <w:spacing w:before="120" w:after="60"/>
        <w:ind w:left="2160"/>
        <w:rPr>
          <w:b/>
          <w:snapToGrid w:val="0"/>
          <w:lang w:val="en-GB"/>
        </w:rPr>
      </w:pPr>
      <w:r>
        <w:rPr>
          <w:rFonts w:cs="Arial"/>
          <w:i/>
          <w:szCs w:val="20"/>
        </w:rPr>
        <w:t xml:space="preserve">Bits </w:t>
      </w:r>
      <w:r>
        <w:rPr>
          <w:rStyle w:val="msoins0"/>
          <w:rFonts w:cs="Arial"/>
          <w:i/>
          <w:szCs w:val="20"/>
        </w:rPr>
        <w:t xml:space="preserve">4 </w:t>
      </w:r>
      <w:r>
        <w:rPr>
          <w:rFonts w:cs="Arial"/>
          <w:i/>
          <w:szCs w:val="20"/>
        </w:rPr>
        <w:t>-</w:t>
      </w:r>
      <w:r>
        <w:rPr>
          <w:rStyle w:val="msoins0"/>
          <w:rFonts w:cs="Arial"/>
          <w:i/>
          <w:szCs w:val="20"/>
        </w:rPr>
        <w:t xml:space="preserve"> 7</w:t>
      </w:r>
      <w:r>
        <w:rPr>
          <w:rFonts w:cs="Arial"/>
          <w:i/>
          <w:szCs w:val="20"/>
        </w:rPr>
        <w:t xml:space="preserve">: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DataUpdate</w:t>
      </w:r>
      <w:r>
        <w:rPr>
          <w:rFonts w:cs="Arial"/>
          <w:szCs w:val="20"/>
        </w:rPr>
        <w:fldChar w:fldCharType="end"/>
      </w:r>
      <w:r>
        <w:rPr>
          <w:rFonts w:cs="Arial"/>
          <w:szCs w:val="20"/>
        </w:rPr>
        <w:t xml:space="preserve"> </w:t>
      </w:r>
    </w:p>
    <w:p w14:paraId="25FD4CD9" w14:textId="77777777" w:rsidR="00E9111B" w:rsidRDefault="0042307E">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Inactive</w:t>
      </w:r>
    </w:p>
    <w:p w14:paraId="0179E552" w14:textId="77777777" w:rsidR="00E9111B" w:rsidRDefault="0042307E">
      <w:pPr>
        <w:ind w:left="2340"/>
        <w:rPr>
          <w:rFonts w:cs="Arial"/>
          <w:szCs w:val="20"/>
        </w:rPr>
      </w:pPr>
      <w:r>
        <w:rPr>
          <w:rFonts w:cs="Arial"/>
          <w:szCs w:val="20"/>
        </w:rPr>
        <w:t>0x1 Set Operation</w:t>
      </w:r>
    </w:p>
    <w:p w14:paraId="3C5F2F04" w14:textId="77777777" w:rsidR="00E9111B" w:rsidRDefault="0042307E">
      <w:pPr>
        <w:ind w:left="2340"/>
        <w:rPr>
          <w:rFonts w:cs="Arial"/>
          <w:szCs w:val="20"/>
        </w:rPr>
      </w:pPr>
      <w:r>
        <w:rPr>
          <w:rFonts w:cs="Arial"/>
          <w:szCs w:val="20"/>
        </w:rPr>
        <w:t>0x2 Data refresh</w:t>
      </w:r>
      <w:r>
        <w:rPr>
          <w:rFonts w:cs="Arial"/>
          <w:szCs w:val="20"/>
        </w:rPr>
        <w:fldChar w:fldCharType="end"/>
      </w:r>
    </w:p>
    <w:p w14:paraId="2A9B7716" w14:textId="77777777" w:rsidR="00E9111B" w:rsidRDefault="00E9111B">
      <w:pPr>
        <w:ind w:left="2340"/>
        <w:rPr>
          <w:rFonts w:cs="Arial"/>
          <w:szCs w:val="20"/>
        </w:rPr>
      </w:pPr>
    </w:p>
    <w:p w14:paraId="293442A3" w14:textId="77777777" w:rsidR="00E9111B" w:rsidRDefault="00E9111B">
      <w:pPr>
        <w:ind w:left="2340"/>
      </w:pPr>
    </w:p>
    <w:p w14:paraId="54ED312B" w14:textId="77777777" w:rsidR="00E9111B" w:rsidRDefault="0042307E">
      <w:pPr>
        <w:ind w:left="1800"/>
        <w:rPr>
          <w:rFonts w:cs="Arial"/>
          <w:szCs w:val="20"/>
        </w:rPr>
      </w:pPr>
      <w:r>
        <w:rPr>
          <w:rFonts w:cs="Arial"/>
          <w:i/>
          <w:szCs w:val="20"/>
        </w:rPr>
        <w:t xml:space="preserve">Byte 2: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SpeedLimit</w:t>
      </w:r>
      <w:r>
        <w:rPr>
          <w:rFonts w:cs="Arial"/>
          <w:szCs w:val="20"/>
        </w:rPr>
        <w:fldChar w:fldCharType="end"/>
      </w:r>
      <w:r>
        <w:rPr>
          <w:rFonts w:cs="Arial"/>
          <w:szCs w:val="20"/>
        </w:rPr>
        <w:t xml:space="preserve"> </w:t>
      </w:r>
    </w:p>
    <w:p w14:paraId="2A84232D" w14:textId="77777777" w:rsidR="00E9111B" w:rsidRDefault="0042307E">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0x00 Invalid</w:t>
      </w:r>
    </w:p>
    <w:p w14:paraId="2A46460C" w14:textId="77777777" w:rsidR="00E9111B" w:rsidRDefault="0042307E">
      <w:pPr>
        <w:ind w:left="2340"/>
        <w:rPr>
          <w:rFonts w:cs="Arial"/>
          <w:szCs w:val="20"/>
        </w:rPr>
      </w:pPr>
      <w:r>
        <w:rPr>
          <w:rFonts w:cs="Arial"/>
          <w:szCs w:val="20"/>
        </w:rPr>
        <w:t>0x01 1</w:t>
      </w:r>
    </w:p>
    <w:p w14:paraId="64FA05E3" w14:textId="77777777" w:rsidR="00E9111B" w:rsidRDefault="0042307E">
      <w:pPr>
        <w:ind w:left="2340"/>
        <w:rPr>
          <w:rFonts w:cs="Arial"/>
          <w:szCs w:val="20"/>
        </w:rPr>
      </w:pPr>
      <w:r>
        <w:rPr>
          <w:rFonts w:cs="Arial"/>
          <w:szCs w:val="20"/>
        </w:rPr>
        <w:t>...</w:t>
      </w:r>
    </w:p>
    <w:p w14:paraId="66C0B2E6" w14:textId="77777777" w:rsidR="00E9111B" w:rsidRDefault="0042307E">
      <w:pPr>
        <w:ind w:left="2340"/>
        <w:rPr>
          <w:rFonts w:cs="Arial"/>
          <w:szCs w:val="20"/>
        </w:rPr>
      </w:pPr>
      <w:r>
        <w:rPr>
          <w:rFonts w:cs="Arial"/>
          <w:szCs w:val="20"/>
        </w:rPr>
        <w:t xml:space="preserve">0xFF </w:t>
      </w:r>
      <w:r>
        <w:rPr>
          <w:rFonts w:cs="Arial"/>
          <w:szCs w:val="20"/>
        </w:rPr>
        <w:fldChar w:fldCharType="end"/>
      </w:r>
      <w:r>
        <w:rPr>
          <w:rStyle w:val="msoins0"/>
          <w:rFonts w:cs="Arial"/>
          <w:szCs w:val="20"/>
        </w:rPr>
        <w:t>255</w:t>
      </w:r>
    </w:p>
    <w:p w14:paraId="099C0ECE" w14:textId="77777777" w:rsidR="00E9111B" w:rsidRDefault="00E9111B">
      <w:pPr>
        <w:ind w:left="2340"/>
        <w:rPr>
          <w:rFonts w:cs="Arial"/>
          <w:szCs w:val="20"/>
        </w:rPr>
      </w:pPr>
    </w:p>
    <w:p w14:paraId="42F0A1DE" w14:textId="77777777" w:rsidR="00E9111B" w:rsidRDefault="0042307E">
      <w:pPr>
        <w:ind w:left="1800"/>
        <w:rPr>
          <w:rFonts w:cs="Arial"/>
          <w:szCs w:val="20"/>
        </w:rPr>
      </w:pPr>
      <w:r>
        <w:rPr>
          <w:rFonts w:cs="Arial"/>
          <w:szCs w:val="20"/>
        </w:rPr>
        <w:t xml:space="preserve">Byte 3: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CurentStreetName</w:t>
      </w:r>
      <w:r>
        <w:rPr>
          <w:rFonts w:cs="Arial"/>
          <w:szCs w:val="20"/>
        </w:rPr>
        <w:fldChar w:fldCharType="end"/>
      </w:r>
      <w:r>
        <w:rPr>
          <w:rFonts w:cs="Arial"/>
          <w:szCs w:val="20"/>
        </w:rPr>
        <w:t xml:space="preserve"> </w:t>
      </w:r>
    </w:p>
    <w:p w14:paraId="247EA1DC" w14:textId="77777777" w:rsidR="00E9111B" w:rsidRDefault="0042307E">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19 characters max</w:t>
      </w:r>
      <w:r>
        <w:rPr>
          <w:rFonts w:cs="Arial"/>
          <w:szCs w:val="20"/>
        </w:rPr>
        <w:fldChar w:fldCharType="end"/>
      </w:r>
      <w:r>
        <w:rPr>
          <w:rFonts w:cs="Arial"/>
          <w:szCs w:val="20"/>
        </w:rPr>
        <w:t xml:space="preserve"> plus 1 end of string character</w:t>
      </w:r>
    </w:p>
    <w:p w14:paraId="29143117" w14:textId="77777777" w:rsidR="00E9111B" w:rsidRDefault="00E9111B">
      <w:pPr>
        <w:ind w:left="2340"/>
        <w:rPr>
          <w:lang w:val="en-GB"/>
        </w:rPr>
      </w:pPr>
    </w:p>
    <w:p w14:paraId="06AC13BB" w14:textId="77777777" w:rsidR="0042307E" w:rsidRDefault="0042307E" w:rsidP="0042307E">
      <w:pPr>
        <w:pStyle w:val="Heading4"/>
      </w:pPr>
      <w:r w:rsidRPr="00B9479B">
        <w:t>TP-LOG-TPL-REQ-023173/B-SID-77-Destination_Info_St (</w:t>
      </w:r>
      <w:proofErr w:type="spellStart"/>
      <w:r w:rsidRPr="00B9479B">
        <w:t>TcSE</w:t>
      </w:r>
      <w:proofErr w:type="spellEnd"/>
      <w:r w:rsidRPr="00B9479B">
        <w:t xml:space="preserve"> ROIN-160691-3)</w:t>
      </w:r>
    </w:p>
    <w:p w14:paraId="127D8E48"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49/29 (Coding Table I / Coding Table II) bytes</w:t>
      </w:r>
    </w:p>
    <w:p w14:paraId="75C80D1C"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14:paraId="16ABEAC7" w14:textId="77777777" w:rsidR="0042307E" w:rsidRDefault="0042307E">
      <w:pPr>
        <w:tabs>
          <w:tab w:val="left" w:pos="709"/>
          <w:tab w:val="left" w:pos="1276"/>
          <w:tab w:val="left" w:pos="1843"/>
          <w:tab w:val="left" w:pos="2419"/>
        </w:tabs>
        <w:ind w:left="1276"/>
        <w:rPr>
          <w:rFonts w:cs="Arial"/>
          <w:snapToGrid w:val="0"/>
          <w:lang w:val="en-GB"/>
        </w:rPr>
      </w:pPr>
      <w:r>
        <w:rPr>
          <w:rFonts w:cs="Arial"/>
          <w:snapToGrid w:val="0"/>
          <w:lang w:val="en-GB"/>
        </w:rPr>
        <w:t xml:space="preserve">0x77: </w:t>
      </w:r>
      <w:proofErr w:type="spellStart"/>
      <w:r>
        <w:rPr>
          <w:rFonts w:cs="Arial"/>
          <w:snapToGrid w:val="0"/>
          <w:lang w:val="en-GB"/>
        </w:rPr>
        <w:t>Destination_Info_St</w:t>
      </w:r>
      <w:proofErr w:type="spellEnd"/>
    </w:p>
    <w:p w14:paraId="5C5A94A8"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14:paraId="1A05CBFF" w14:textId="77777777" w:rsidR="0042307E" w:rsidRDefault="0042307E">
      <w:pPr>
        <w:keepLines/>
        <w:tabs>
          <w:tab w:val="left" w:pos="3544"/>
        </w:tabs>
        <w:ind w:left="1276"/>
        <w:rPr>
          <w:rFonts w:cs="Arial"/>
          <w:snapToGrid w:val="0"/>
        </w:rPr>
      </w:pPr>
      <w:r>
        <w:rPr>
          <w:rFonts w:cs="Arial"/>
          <w:snapToGrid w:val="0"/>
        </w:rPr>
        <w:t>0x22: Nav_Service2</w:t>
      </w:r>
      <w:r>
        <w:rPr>
          <w:rFonts w:cs="Arial"/>
          <w:snapToGrid w:val="0"/>
        </w:rPr>
        <w:tab/>
        <w:t>–</w:t>
      </w:r>
      <w:r>
        <w:rPr>
          <w:rFonts w:cs="Arial"/>
          <w:snapToGrid w:val="0"/>
        </w:rPr>
        <w:tab/>
        <w:t>Navigation</w:t>
      </w:r>
    </w:p>
    <w:p w14:paraId="6B6FBCBE"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38A8AD53"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3A0E1CFF"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4A7B464B"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7644750C"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3B4B4A57"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526FC48B" w14:textId="77777777" w:rsidR="0042307E" w:rsidRDefault="0042307E">
      <w:pPr>
        <w:autoSpaceDE w:val="0"/>
        <w:autoSpaceDN w:val="0"/>
        <w:adjustRightInd w:val="0"/>
        <w:ind w:left="1260"/>
        <w:rPr>
          <w:rFonts w:cs="Arial"/>
          <w:i/>
          <w:iCs/>
        </w:rPr>
      </w:pPr>
      <w:r>
        <w:rPr>
          <w:rFonts w:cs="Arial"/>
          <w:i/>
          <w:iCs/>
        </w:rPr>
        <w:t>Bit 0-5: Reserved</w:t>
      </w:r>
    </w:p>
    <w:p w14:paraId="24D3F9A4" w14:textId="77777777" w:rsidR="0042307E" w:rsidRDefault="0042307E">
      <w:pPr>
        <w:autoSpaceDE w:val="0"/>
        <w:autoSpaceDN w:val="0"/>
        <w:adjustRightInd w:val="0"/>
        <w:ind w:left="1260"/>
        <w:rPr>
          <w:rFonts w:cs="Arial"/>
          <w:i/>
          <w:iCs/>
        </w:rPr>
      </w:pPr>
    </w:p>
    <w:p w14:paraId="731CC6B1" w14:textId="77777777" w:rsidR="0042307E" w:rsidRDefault="0042307E">
      <w:pPr>
        <w:autoSpaceDE w:val="0"/>
        <w:autoSpaceDN w:val="0"/>
        <w:adjustRightInd w:val="0"/>
        <w:ind w:left="1260"/>
        <w:rPr>
          <w:rFonts w:cs="Arial"/>
          <w:i/>
          <w:iCs/>
        </w:rPr>
      </w:pPr>
      <w:r>
        <w:rPr>
          <w:rFonts w:cs="Arial"/>
          <w:i/>
          <w:iCs/>
        </w:rPr>
        <w:t>Bit 6-7: Coding</w:t>
      </w:r>
    </w:p>
    <w:p w14:paraId="31FF6465" w14:textId="77777777" w:rsidR="0042307E" w:rsidRDefault="0042307E">
      <w:pPr>
        <w:autoSpaceDE w:val="0"/>
        <w:autoSpaceDN w:val="0"/>
        <w:adjustRightInd w:val="0"/>
        <w:ind w:left="1890"/>
        <w:rPr>
          <w:rFonts w:cs="Arial"/>
        </w:rPr>
      </w:pPr>
      <w:r>
        <w:rPr>
          <w:rFonts w:cs="Arial"/>
        </w:rPr>
        <w:t>0x0: Coding Table I</w:t>
      </w:r>
    </w:p>
    <w:p w14:paraId="2DBB4657" w14:textId="77777777" w:rsidR="0042307E" w:rsidRDefault="0042307E">
      <w:pPr>
        <w:autoSpaceDE w:val="0"/>
        <w:autoSpaceDN w:val="0"/>
        <w:adjustRightInd w:val="0"/>
        <w:ind w:left="1890"/>
        <w:rPr>
          <w:lang w:val="sv-SE"/>
        </w:rPr>
      </w:pPr>
      <w:r>
        <w:rPr>
          <w:rFonts w:cs="Arial"/>
          <w:lang w:val="sv-SE"/>
        </w:rPr>
        <w:t>0x0000-0xFFFF UNICODE UTF-16 (2 byte per char)</w:t>
      </w:r>
    </w:p>
    <w:p w14:paraId="048654AC" w14:textId="77777777" w:rsidR="0042307E" w:rsidRDefault="0042307E">
      <w:pPr>
        <w:autoSpaceDE w:val="0"/>
        <w:autoSpaceDN w:val="0"/>
        <w:adjustRightInd w:val="0"/>
        <w:ind w:left="1890"/>
      </w:pPr>
      <w:r>
        <w:rPr>
          <w:rFonts w:cs="Arial"/>
        </w:rPr>
        <w:t>0x1: Coding Table II</w:t>
      </w:r>
    </w:p>
    <w:p w14:paraId="306AEE87" w14:textId="77777777" w:rsidR="0042307E" w:rsidRDefault="0042307E">
      <w:pPr>
        <w:autoSpaceDE w:val="0"/>
        <w:autoSpaceDN w:val="0"/>
        <w:adjustRightInd w:val="0"/>
        <w:ind w:left="1890"/>
        <w:rPr>
          <w:rFonts w:cs="Arial"/>
        </w:rPr>
      </w:pPr>
      <w:r>
        <w:rPr>
          <w:rFonts w:cs="Arial"/>
        </w:rPr>
        <w:t>0x00-0xFF Latin-9 (1 byte per char)</w:t>
      </w:r>
    </w:p>
    <w:p w14:paraId="114D72AF"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 xml:space="preserve">Byte 4 up to 48/28 (Coding Table I / Coding Table II): </w:t>
      </w:r>
    </w:p>
    <w:p w14:paraId="63355B8B" w14:textId="77777777" w:rsidR="0042307E" w:rsidRDefault="0042307E">
      <w:pPr>
        <w:ind w:left="1800"/>
        <w:rPr>
          <w:i/>
        </w:rPr>
      </w:pPr>
      <w:r>
        <w:rPr>
          <w:rFonts w:cs="Arial"/>
          <w:i/>
        </w:rPr>
        <w:t>Byte 1:</w:t>
      </w:r>
    </w:p>
    <w:p w14:paraId="1105D7A3" w14:textId="77777777" w:rsidR="0042307E" w:rsidRDefault="0042307E">
      <w:pPr>
        <w:ind w:left="2160"/>
      </w:pPr>
      <w:r>
        <w:rPr>
          <w:rFonts w:cs="Arial"/>
          <w:i/>
        </w:rPr>
        <w:lastRenderedPageBreak/>
        <w:t xml:space="preserve">Bits 0-3:  </w:t>
      </w:r>
      <w:r>
        <w:rPr>
          <w:rFonts w:cs="Arial"/>
        </w:rPr>
        <w:t>Reserved</w:t>
      </w:r>
    </w:p>
    <w:p w14:paraId="282E5086" w14:textId="77777777" w:rsidR="0042307E" w:rsidRDefault="0042307E">
      <w:pPr>
        <w:ind w:left="2160"/>
        <w:rPr>
          <w:rFonts w:cs="Arial"/>
        </w:rPr>
      </w:pPr>
      <w:r>
        <w:rPr>
          <w:rFonts w:cs="Arial"/>
          <w:i/>
        </w:rPr>
        <w:t xml:space="preserve">Bits 4-7: </w:t>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DistUnits</w:t>
      </w:r>
      <w:r>
        <w:rPr>
          <w:rFonts w:cs="Arial"/>
        </w:rPr>
        <w:fldChar w:fldCharType="end"/>
      </w:r>
      <w:r>
        <w:rPr>
          <w:rFonts w:cs="Arial"/>
        </w:rPr>
        <w:t xml:space="preserve"> </w:t>
      </w:r>
    </w:p>
    <w:p w14:paraId="13D3E306" w14:textId="77777777" w:rsidR="0042307E" w:rsidRDefault="0042307E">
      <w:pPr>
        <w:ind w:left="252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Miles</w:t>
      </w:r>
    </w:p>
    <w:p w14:paraId="42B91573" w14:textId="77777777" w:rsidR="0042307E" w:rsidRDefault="0042307E">
      <w:pPr>
        <w:ind w:left="2520"/>
        <w:rPr>
          <w:rFonts w:cs="Arial"/>
        </w:rPr>
      </w:pPr>
      <w:r>
        <w:rPr>
          <w:rFonts w:cs="Arial"/>
        </w:rPr>
        <w:t>0x1 Kilometres</w:t>
      </w:r>
      <w:r>
        <w:rPr>
          <w:rFonts w:cs="Arial"/>
        </w:rPr>
        <w:fldChar w:fldCharType="end"/>
      </w:r>
    </w:p>
    <w:p w14:paraId="5178C66D" w14:textId="77777777" w:rsidR="0042307E" w:rsidRDefault="0042307E">
      <w:pPr>
        <w:ind w:left="2520"/>
        <w:rPr>
          <w:rFonts w:cs="Arial"/>
        </w:rPr>
      </w:pPr>
    </w:p>
    <w:p w14:paraId="216121C9" w14:textId="77777777" w:rsidR="0042307E" w:rsidRDefault="0042307E">
      <w:pPr>
        <w:ind w:left="1800"/>
        <w:rPr>
          <w:rFonts w:cs="Arial"/>
        </w:rPr>
      </w:pPr>
      <w:r>
        <w:rPr>
          <w:rFonts w:cs="Arial"/>
          <w:i/>
        </w:rPr>
        <w:t xml:space="preserve">Bytes 2-3: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TotalDistTraveled</w:t>
      </w:r>
      <w:r>
        <w:rPr>
          <w:rFonts w:cs="Arial"/>
        </w:rPr>
        <w:fldChar w:fldCharType="end"/>
      </w:r>
      <w:r>
        <w:rPr>
          <w:rFonts w:cs="Arial"/>
        </w:rPr>
        <w:t xml:space="preserve"> </w:t>
      </w:r>
    </w:p>
    <w:p w14:paraId="2659DBDC" w14:textId="77777777" w:rsidR="0042307E" w:rsidRDefault="0042307E">
      <w:pPr>
        <w:ind w:left="216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w:t>
      </w:r>
    </w:p>
    <w:p w14:paraId="60545778" w14:textId="77777777" w:rsidR="0042307E" w:rsidRDefault="0042307E">
      <w:pPr>
        <w:ind w:left="2160"/>
        <w:rPr>
          <w:lang w:val="sv-SE"/>
        </w:rPr>
      </w:pPr>
      <w:r>
        <w:rPr>
          <w:rFonts w:cs="Arial"/>
          <w:lang w:val="sv-SE"/>
        </w:rPr>
        <w:t>...</w:t>
      </w:r>
    </w:p>
    <w:p w14:paraId="1EAC7A8D" w14:textId="77777777" w:rsidR="0042307E" w:rsidRDefault="0042307E">
      <w:pPr>
        <w:ind w:left="2160"/>
        <w:rPr>
          <w:rFonts w:cs="Arial"/>
        </w:rPr>
      </w:pPr>
      <w:r>
        <w:rPr>
          <w:rFonts w:cs="Arial"/>
          <w:lang w:val="sv-SE"/>
        </w:rPr>
        <w:t>0xFFFF</w:t>
      </w:r>
      <w:r>
        <w:rPr>
          <w:rFonts w:cs="Arial"/>
        </w:rPr>
        <w:fldChar w:fldCharType="end"/>
      </w:r>
    </w:p>
    <w:p w14:paraId="59E63289" w14:textId="77777777" w:rsidR="0042307E" w:rsidRDefault="0042307E">
      <w:pPr>
        <w:ind w:left="2160"/>
        <w:rPr>
          <w:rFonts w:cs="Arial"/>
          <w:lang w:val="sv-SE"/>
        </w:rPr>
      </w:pPr>
    </w:p>
    <w:p w14:paraId="6F2D9E43" w14:textId="77777777" w:rsidR="0042307E" w:rsidRDefault="0042307E">
      <w:pPr>
        <w:ind w:left="1800"/>
        <w:rPr>
          <w:rFonts w:cs="Arial"/>
          <w:lang w:val="sv-SE"/>
        </w:rPr>
      </w:pPr>
      <w:r>
        <w:rPr>
          <w:rFonts w:cs="Arial"/>
          <w:i/>
          <w:lang w:val="sv-SE"/>
        </w:rPr>
        <w:t xml:space="preserve">Bytes 4-5:  </w:t>
      </w:r>
      <w:r>
        <w:rPr>
          <w:rFonts w:cs="Arial"/>
        </w:rPr>
        <w:fldChar w:fldCharType="begin" w:fldLock="1"/>
      </w:r>
      <w:r>
        <w:rPr>
          <w:rFonts w:cs="Arial"/>
          <w:lang w:val="sv-SE"/>
        </w:rPr>
        <w:instrText xml:space="preserve">MERGEFIELD </w:instrText>
      </w:r>
      <w:r>
        <w:rPr>
          <w:rFonts w:cs="Arial"/>
          <w:i/>
          <w:iCs/>
          <w:lang w:val="sv-SE"/>
        </w:rPr>
        <w:instrText>MethParameter.Name</w:instrText>
      </w:r>
      <w:r>
        <w:rPr>
          <w:rFonts w:cs="Arial"/>
        </w:rPr>
        <w:fldChar w:fldCharType="separate"/>
      </w:r>
      <w:r>
        <w:rPr>
          <w:rFonts w:cs="Arial"/>
          <w:i/>
          <w:iCs/>
          <w:lang w:val="sv-SE"/>
        </w:rPr>
        <w:t>TotalTime</w:t>
      </w:r>
      <w:r>
        <w:rPr>
          <w:rFonts w:cs="Arial"/>
        </w:rPr>
        <w:fldChar w:fldCharType="end"/>
      </w:r>
      <w:r>
        <w:rPr>
          <w:rFonts w:cs="Arial"/>
          <w:lang w:val="sv-SE"/>
        </w:rPr>
        <w:t xml:space="preserve"> : units=minutes</w:t>
      </w:r>
    </w:p>
    <w:p w14:paraId="441D7124" w14:textId="77777777" w:rsidR="0042307E" w:rsidRDefault="0042307E">
      <w:pPr>
        <w:tabs>
          <w:tab w:val="left" w:pos="3060"/>
        </w:tabs>
        <w:ind w:left="2160"/>
        <w:rPr>
          <w:rFonts w:cs="Arial"/>
          <w:lang w:val="sv-SE"/>
        </w:rPr>
      </w:pPr>
      <w:r>
        <w:rPr>
          <w:rFonts w:cs="Arial"/>
        </w:rPr>
        <w:fldChar w:fldCharType="begin" w:fldLock="1"/>
      </w:r>
      <w:r>
        <w:rPr>
          <w:rFonts w:cs="Arial"/>
          <w:lang w:val="sv-SE"/>
        </w:rPr>
        <w:instrText>MERGEFIELD MethParameter.Notes</w:instrText>
      </w:r>
      <w:r>
        <w:rPr>
          <w:rFonts w:cs="Arial"/>
        </w:rPr>
        <w:fldChar w:fldCharType="separate"/>
      </w:r>
      <w:r>
        <w:rPr>
          <w:rFonts w:cs="Arial"/>
          <w:lang w:val="sv-SE"/>
        </w:rPr>
        <w:t>0x0</w:t>
      </w:r>
      <w:r>
        <w:rPr>
          <w:rFonts w:cs="Arial"/>
          <w:lang w:val="sv-SE"/>
        </w:rPr>
        <w:tab/>
        <w:t>0 min</w:t>
      </w:r>
    </w:p>
    <w:p w14:paraId="388A5536" w14:textId="77777777" w:rsidR="0042307E" w:rsidRDefault="0042307E">
      <w:pPr>
        <w:ind w:left="2160"/>
        <w:rPr>
          <w:rFonts w:cs="Arial"/>
          <w:lang w:val="sv-SE"/>
        </w:rPr>
      </w:pPr>
      <w:r>
        <w:rPr>
          <w:rFonts w:cs="Arial"/>
          <w:lang w:val="sv-SE"/>
        </w:rPr>
        <w:t>...</w:t>
      </w:r>
    </w:p>
    <w:p w14:paraId="2DF3B802" w14:textId="77777777" w:rsidR="0042307E" w:rsidRDefault="0042307E">
      <w:pPr>
        <w:tabs>
          <w:tab w:val="left" w:pos="3060"/>
        </w:tabs>
        <w:ind w:left="2160"/>
        <w:rPr>
          <w:rFonts w:cs="Arial"/>
          <w:lang w:val="sv-SE"/>
        </w:rPr>
      </w:pPr>
      <w:r>
        <w:rPr>
          <w:rFonts w:cs="Arial"/>
          <w:lang w:val="sv-SE"/>
        </w:rPr>
        <w:t>0xFFFF</w:t>
      </w:r>
      <w:r>
        <w:rPr>
          <w:rFonts w:cs="Arial"/>
        </w:rPr>
        <w:fldChar w:fldCharType="end"/>
      </w:r>
      <w:r>
        <w:rPr>
          <w:rFonts w:cs="Arial"/>
          <w:lang w:val="sv-SE"/>
        </w:rPr>
        <w:tab/>
        <w:t>65535 min</w:t>
      </w:r>
    </w:p>
    <w:p w14:paraId="79E6F1D3" w14:textId="77777777" w:rsidR="0042307E" w:rsidRDefault="0042307E">
      <w:pPr>
        <w:tabs>
          <w:tab w:val="left" w:pos="3060"/>
        </w:tabs>
        <w:ind w:left="2160"/>
        <w:rPr>
          <w:rFonts w:cs="Arial"/>
          <w:lang w:val="sv-SE"/>
        </w:rPr>
      </w:pPr>
    </w:p>
    <w:p w14:paraId="2BD82856" w14:textId="77777777" w:rsidR="0042307E" w:rsidRDefault="0042307E">
      <w:pPr>
        <w:ind w:left="1800"/>
        <w:rPr>
          <w:rFonts w:cs="Arial"/>
        </w:rPr>
      </w:pPr>
      <w:r>
        <w:rPr>
          <w:rFonts w:cs="Arial"/>
          <w:i/>
        </w:rPr>
        <w:t xml:space="preserve">Byte 6:  </w:t>
      </w:r>
      <w:r>
        <w:rPr>
          <w:rFonts w:cs="Arial"/>
          <w:i/>
        </w:rPr>
        <w:fldChar w:fldCharType="begin" w:fldLock="1"/>
      </w:r>
      <w:r>
        <w:rPr>
          <w:rFonts w:cs="Arial"/>
          <w:i/>
        </w:rPr>
        <w:instrText>MERGEFIELD MethParameter.Name</w:instrText>
      </w:r>
      <w:r>
        <w:rPr>
          <w:rFonts w:cs="Arial"/>
          <w:i/>
        </w:rPr>
        <w:fldChar w:fldCharType="separate"/>
      </w:r>
      <w:r>
        <w:rPr>
          <w:rFonts w:cs="Arial"/>
          <w:i/>
        </w:rPr>
        <w:t>Destination</w:t>
      </w:r>
      <w:r>
        <w:rPr>
          <w:rFonts w:cs="Arial"/>
          <w:i/>
        </w:rPr>
        <w:fldChar w:fldCharType="end"/>
      </w:r>
      <w:r>
        <w:rPr>
          <w:rFonts w:cs="Arial"/>
        </w:rPr>
        <w:t xml:space="preserve"> </w:t>
      </w:r>
    </w:p>
    <w:p w14:paraId="1E902850" w14:textId="77777777" w:rsidR="0042307E" w:rsidRDefault="0042307E">
      <w:pPr>
        <w:ind w:left="216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19 Characters Max</w:t>
      </w:r>
      <w:r>
        <w:rPr>
          <w:rFonts w:cs="Arial"/>
        </w:rPr>
        <w:fldChar w:fldCharType="end"/>
      </w:r>
      <w:r>
        <w:rPr>
          <w:rFonts w:cs="Arial"/>
        </w:rPr>
        <w:t xml:space="preserve"> plus 1 end of string character.</w:t>
      </w:r>
    </w:p>
    <w:p w14:paraId="1B6739F7" w14:textId="77777777" w:rsidR="0042307E" w:rsidRDefault="0042307E" w:rsidP="0042307E">
      <w:pPr>
        <w:pStyle w:val="Heading4"/>
      </w:pPr>
      <w:r w:rsidRPr="00B9479B">
        <w:t>TP-LOG-TPL-REQ-023174/A-SID-79-MediaInformation_St (</w:t>
      </w:r>
      <w:proofErr w:type="spellStart"/>
      <w:r w:rsidRPr="00B9479B">
        <w:t>TcSE</w:t>
      </w:r>
      <w:proofErr w:type="spellEnd"/>
      <w:r w:rsidRPr="00B9479B">
        <w:t xml:space="preserve"> ROIN-160692-2)</w:t>
      </w:r>
    </w:p>
    <w:p w14:paraId="62277558"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127/67 (Coding Table I / Coding Table II) bytes</w:t>
      </w:r>
    </w:p>
    <w:p w14:paraId="1ECDAF26"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53C51A26"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0x79: </w:t>
      </w:r>
      <w:proofErr w:type="spellStart"/>
      <w:r>
        <w:rPr>
          <w:rStyle w:val="spelle"/>
          <w:rFonts w:cs="Arial"/>
          <w:snapToGrid w:val="0"/>
          <w:szCs w:val="20"/>
          <w:lang w:val="en-GB"/>
        </w:rPr>
        <w:t>MediaInformation_St</w:t>
      </w:r>
      <w:proofErr w:type="spellEnd"/>
    </w:p>
    <w:p w14:paraId="4B88F95F"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60D39BFC" w14:textId="77777777" w:rsidR="00E9111B" w:rsidRDefault="0042307E">
      <w:pPr>
        <w:keepLines/>
        <w:tabs>
          <w:tab w:val="left" w:pos="3544"/>
        </w:tabs>
        <w:ind w:left="1276"/>
        <w:rPr>
          <w:rFonts w:cs="Arial"/>
          <w:snapToGrid w:val="0"/>
          <w:szCs w:val="20"/>
        </w:rPr>
      </w:pPr>
      <w:r>
        <w:rPr>
          <w:rFonts w:cs="Arial"/>
          <w:snapToGrid w:val="0"/>
          <w:szCs w:val="20"/>
        </w:rPr>
        <w:t>0x17: MP_Media7</w:t>
      </w:r>
      <w:r>
        <w:rPr>
          <w:rFonts w:cs="Arial"/>
          <w:snapToGrid w:val="0"/>
          <w:szCs w:val="20"/>
        </w:rPr>
        <w:tab/>
      </w:r>
      <w:r>
        <w:rPr>
          <w:rFonts w:cs="Arial"/>
          <w:snapToGrid w:val="0"/>
          <w:szCs w:val="20"/>
        </w:rPr>
        <w:tab/>
        <w:t>–</w:t>
      </w:r>
      <w:r>
        <w:rPr>
          <w:rFonts w:cs="Arial"/>
          <w:snapToGrid w:val="0"/>
          <w:szCs w:val="20"/>
        </w:rPr>
        <w:tab/>
      </w:r>
      <w:r>
        <w:rPr>
          <w:rStyle w:val="spelle"/>
          <w:rFonts w:cs="Arial"/>
          <w:snapToGrid w:val="0"/>
          <w:szCs w:val="20"/>
        </w:rPr>
        <w:t>Generic Metadata</w:t>
      </w:r>
    </w:p>
    <w:p w14:paraId="3113F0A8"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65043C43"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6E88D15F"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11D50D18"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356414A1"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5B784632"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3029C09C" w14:textId="77777777" w:rsidR="00E9111B" w:rsidRDefault="0042307E">
      <w:pPr>
        <w:autoSpaceDE w:val="0"/>
        <w:autoSpaceDN w:val="0"/>
        <w:adjustRightInd w:val="0"/>
        <w:ind w:left="1260"/>
        <w:rPr>
          <w:rFonts w:cs="Arial"/>
          <w:i/>
          <w:iCs/>
          <w:szCs w:val="20"/>
        </w:rPr>
      </w:pPr>
      <w:r>
        <w:rPr>
          <w:rFonts w:cs="Arial"/>
          <w:i/>
          <w:iCs/>
          <w:szCs w:val="20"/>
        </w:rPr>
        <w:t>Bit 0-5: Reserved</w:t>
      </w:r>
    </w:p>
    <w:p w14:paraId="4CCEEF59" w14:textId="77777777" w:rsidR="00E9111B" w:rsidRDefault="00E9111B">
      <w:pPr>
        <w:autoSpaceDE w:val="0"/>
        <w:autoSpaceDN w:val="0"/>
        <w:adjustRightInd w:val="0"/>
        <w:ind w:left="1260"/>
        <w:rPr>
          <w:rFonts w:cs="Arial"/>
          <w:i/>
          <w:iCs/>
          <w:szCs w:val="20"/>
        </w:rPr>
      </w:pPr>
    </w:p>
    <w:p w14:paraId="39C0F888" w14:textId="77777777" w:rsidR="00E9111B" w:rsidRDefault="0042307E">
      <w:pPr>
        <w:autoSpaceDE w:val="0"/>
        <w:autoSpaceDN w:val="0"/>
        <w:adjustRightInd w:val="0"/>
        <w:ind w:left="1260"/>
        <w:rPr>
          <w:rFonts w:cs="Arial"/>
          <w:i/>
          <w:iCs/>
          <w:szCs w:val="20"/>
        </w:rPr>
      </w:pPr>
      <w:r>
        <w:rPr>
          <w:rFonts w:cs="Arial"/>
          <w:i/>
          <w:iCs/>
          <w:szCs w:val="20"/>
        </w:rPr>
        <w:t>Bit 6-7: Coding</w:t>
      </w:r>
    </w:p>
    <w:p w14:paraId="3B0B5305" w14:textId="77777777" w:rsidR="00E9111B" w:rsidRDefault="0042307E">
      <w:pPr>
        <w:autoSpaceDE w:val="0"/>
        <w:autoSpaceDN w:val="0"/>
        <w:adjustRightInd w:val="0"/>
        <w:ind w:left="1890"/>
        <w:rPr>
          <w:rFonts w:cs="Arial"/>
          <w:szCs w:val="20"/>
        </w:rPr>
      </w:pPr>
      <w:r>
        <w:rPr>
          <w:rFonts w:cs="Arial"/>
          <w:szCs w:val="20"/>
        </w:rPr>
        <w:t>0x0: Coding Table I</w:t>
      </w:r>
    </w:p>
    <w:p w14:paraId="3C7CC9F2"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1A5C2EAB" w14:textId="77777777" w:rsidR="00E9111B" w:rsidRDefault="0042307E">
      <w:pPr>
        <w:autoSpaceDE w:val="0"/>
        <w:autoSpaceDN w:val="0"/>
        <w:adjustRightInd w:val="0"/>
        <w:ind w:left="1890"/>
        <w:rPr>
          <w:rFonts w:cs="Arial"/>
          <w:szCs w:val="20"/>
        </w:rPr>
      </w:pPr>
      <w:r>
        <w:rPr>
          <w:rFonts w:cs="Arial"/>
          <w:szCs w:val="20"/>
        </w:rPr>
        <w:t>0x1: Coding Table II</w:t>
      </w:r>
    </w:p>
    <w:p w14:paraId="5D772339" w14:textId="77777777" w:rsidR="00E9111B" w:rsidRDefault="0042307E">
      <w:pPr>
        <w:autoSpaceDE w:val="0"/>
        <w:autoSpaceDN w:val="0"/>
        <w:adjustRightInd w:val="0"/>
        <w:ind w:left="1890"/>
        <w:rPr>
          <w:rFonts w:cs="Arial"/>
          <w:szCs w:val="20"/>
        </w:rPr>
      </w:pPr>
      <w:r>
        <w:rPr>
          <w:rFonts w:cs="Arial"/>
          <w:szCs w:val="20"/>
        </w:rPr>
        <w:t>0x00-0xFF Latin-9 (1 byte per char)</w:t>
      </w:r>
    </w:p>
    <w:p w14:paraId="3E8F1806"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126/66 (Coding Table I / Coding Table II): </w:t>
      </w:r>
    </w:p>
    <w:p w14:paraId="1299819D" w14:textId="77777777" w:rsidR="00E9111B" w:rsidRDefault="0042307E">
      <w:pPr>
        <w:ind w:left="1800"/>
        <w:rPr>
          <w:i/>
        </w:rPr>
      </w:pPr>
      <w:r>
        <w:rPr>
          <w:rFonts w:cs="Arial"/>
          <w:i/>
          <w:szCs w:val="20"/>
        </w:rPr>
        <w:t>Byte 1:</w:t>
      </w:r>
    </w:p>
    <w:p w14:paraId="260E18F0" w14:textId="77777777" w:rsidR="00E9111B" w:rsidRDefault="0042307E">
      <w:pPr>
        <w:ind w:left="2160"/>
        <w:rPr>
          <w:rStyle w:val="msoins0"/>
        </w:rPr>
      </w:pPr>
      <w:r>
        <w:rPr>
          <w:rStyle w:val="msoins0"/>
          <w:rFonts w:cs="Arial"/>
          <w:i/>
          <w:szCs w:val="20"/>
        </w:rPr>
        <w:t>Bits 0-2:  Reserved</w:t>
      </w:r>
    </w:p>
    <w:p w14:paraId="05DF6BCF" w14:textId="77777777" w:rsidR="00E9111B" w:rsidRDefault="00E9111B">
      <w:pPr>
        <w:ind w:left="2160"/>
        <w:rPr>
          <w:rStyle w:val="msoins0"/>
          <w:rFonts w:cs="Arial"/>
          <w:i/>
          <w:szCs w:val="20"/>
        </w:rPr>
      </w:pPr>
    </w:p>
    <w:p w14:paraId="673795A6" w14:textId="77777777" w:rsidR="00E9111B" w:rsidRDefault="0042307E">
      <w:pPr>
        <w:ind w:left="2160"/>
      </w:pPr>
      <w:r>
        <w:rPr>
          <w:rFonts w:cs="Arial"/>
          <w:i/>
          <w:szCs w:val="20"/>
        </w:rPr>
        <w:t xml:space="preserve">Bits </w:t>
      </w:r>
      <w:r>
        <w:rPr>
          <w:rStyle w:val="msoins0"/>
          <w:rFonts w:cs="Arial"/>
          <w:i/>
          <w:szCs w:val="20"/>
        </w:rPr>
        <w:t xml:space="preserve">3 </w:t>
      </w:r>
      <w:r>
        <w:rPr>
          <w:rFonts w:cs="Arial"/>
          <w:i/>
          <w:szCs w:val="20"/>
        </w:rPr>
        <w:t>-</w:t>
      </w:r>
      <w:r>
        <w:rPr>
          <w:rStyle w:val="msoins0"/>
          <w:rFonts w:cs="Arial"/>
          <w:i/>
          <w:szCs w:val="20"/>
        </w:rPr>
        <w:t xml:space="preserve"> 5</w:t>
      </w:r>
      <w:r>
        <w:rPr>
          <w:rFonts w:cs="Arial"/>
          <w:i/>
          <w:szCs w:val="20"/>
        </w:rPr>
        <w:t xml:space="preserve">: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DataUpdate</w:t>
      </w:r>
      <w:r>
        <w:rPr>
          <w:rFonts w:cs="Arial"/>
          <w:i/>
          <w:szCs w:val="20"/>
        </w:rPr>
        <w:fldChar w:fldCharType="end"/>
      </w:r>
      <w:r>
        <w:rPr>
          <w:rFonts w:cs="Arial"/>
          <w:szCs w:val="20"/>
        </w:rPr>
        <w:t xml:space="preserve"> </w:t>
      </w:r>
    </w:p>
    <w:p w14:paraId="5A74FD03" w14:textId="77777777" w:rsidR="00E9111B" w:rsidRDefault="0042307E">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Inactive</w:t>
      </w:r>
    </w:p>
    <w:p w14:paraId="551B31A8" w14:textId="77777777" w:rsidR="00E9111B" w:rsidRDefault="0042307E">
      <w:pPr>
        <w:ind w:left="2700"/>
        <w:rPr>
          <w:rFonts w:cs="Arial"/>
          <w:szCs w:val="20"/>
        </w:rPr>
      </w:pPr>
      <w:r>
        <w:rPr>
          <w:rFonts w:cs="Arial"/>
          <w:szCs w:val="20"/>
        </w:rPr>
        <w:t>0x1 Set Operation</w:t>
      </w:r>
    </w:p>
    <w:p w14:paraId="0F4CE482" w14:textId="77777777" w:rsidR="00E9111B" w:rsidRDefault="0042307E">
      <w:pPr>
        <w:ind w:left="2700"/>
        <w:rPr>
          <w:rFonts w:cs="Arial"/>
          <w:szCs w:val="20"/>
        </w:rPr>
      </w:pPr>
      <w:r>
        <w:rPr>
          <w:rFonts w:cs="Arial"/>
          <w:szCs w:val="20"/>
        </w:rPr>
        <w:t>0x2 Data refresh</w:t>
      </w:r>
      <w:r>
        <w:rPr>
          <w:rFonts w:cs="Arial"/>
          <w:szCs w:val="20"/>
        </w:rPr>
        <w:fldChar w:fldCharType="end"/>
      </w:r>
    </w:p>
    <w:p w14:paraId="13E706FA" w14:textId="77777777" w:rsidR="00E9111B" w:rsidRDefault="00E9111B">
      <w:pPr>
        <w:ind w:left="1800"/>
        <w:rPr>
          <w:i/>
        </w:rPr>
      </w:pPr>
    </w:p>
    <w:p w14:paraId="21035DB1" w14:textId="77777777" w:rsidR="00E9111B" w:rsidRDefault="0042307E">
      <w:pPr>
        <w:ind w:left="2160"/>
      </w:pPr>
      <w:r>
        <w:rPr>
          <w:rFonts w:cs="Arial"/>
          <w:i/>
          <w:szCs w:val="20"/>
        </w:rPr>
        <w:t xml:space="preserve">Bits </w:t>
      </w:r>
      <w:r>
        <w:rPr>
          <w:rStyle w:val="msoins0"/>
          <w:rFonts w:cs="Arial"/>
          <w:i/>
          <w:szCs w:val="20"/>
        </w:rPr>
        <w:t xml:space="preserve">6 </w:t>
      </w:r>
      <w:r>
        <w:rPr>
          <w:rFonts w:cs="Arial"/>
          <w:i/>
          <w:szCs w:val="20"/>
        </w:rPr>
        <w:t>-</w:t>
      </w:r>
      <w:r>
        <w:rPr>
          <w:rStyle w:val="msoins0"/>
          <w:rFonts w:cs="Arial"/>
          <w:i/>
          <w:szCs w:val="20"/>
        </w:rPr>
        <w:t xml:space="preserve"> 7</w:t>
      </w:r>
      <w:r>
        <w:rPr>
          <w:rFonts w:cs="Arial"/>
          <w:i/>
          <w:szCs w:val="20"/>
        </w:rPr>
        <w:t xml:space="preserve">: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NonMetadataSrc</w:t>
      </w:r>
      <w:r>
        <w:rPr>
          <w:rFonts w:cs="Arial"/>
          <w:i/>
          <w:szCs w:val="20"/>
        </w:rPr>
        <w:fldChar w:fldCharType="end"/>
      </w:r>
      <w:r>
        <w:rPr>
          <w:rFonts w:cs="Arial"/>
          <w:szCs w:val="20"/>
        </w:rPr>
        <w:t xml:space="preserve"> </w:t>
      </w:r>
    </w:p>
    <w:p w14:paraId="192E23F9" w14:textId="77777777" w:rsidR="00E9111B" w:rsidRDefault="0042307E">
      <w:pPr>
        <w:tabs>
          <w:tab w:val="left" w:pos="2700"/>
        </w:tabs>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No</w:t>
      </w:r>
    </w:p>
    <w:p w14:paraId="1A26C4AD" w14:textId="77777777" w:rsidR="00E9111B" w:rsidRDefault="0042307E">
      <w:pPr>
        <w:tabs>
          <w:tab w:val="left" w:pos="2700"/>
        </w:tabs>
        <w:ind w:left="2700"/>
        <w:rPr>
          <w:rFonts w:cs="Arial"/>
          <w:szCs w:val="20"/>
        </w:rPr>
      </w:pPr>
      <w:r>
        <w:rPr>
          <w:rFonts w:cs="Arial"/>
          <w:szCs w:val="20"/>
        </w:rPr>
        <w:t>0x1 Yes</w:t>
      </w:r>
      <w:r>
        <w:rPr>
          <w:rFonts w:cs="Arial"/>
          <w:szCs w:val="20"/>
        </w:rPr>
        <w:fldChar w:fldCharType="end"/>
      </w:r>
    </w:p>
    <w:p w14:paraId="5C53E3AF" w14:textId="77777777" w:rsidR="00E9111B" w:rsidRDefault="00E9111B">
      <w:pPr>
        <w:ind w:left="2340"/>
        <w:rPr>
          <w:rFonts w:cs="Arial"/>
          <w:szCs w:val="20"/>
        </w:rPr>
      </w:pPr>
    </w:p>
    <w:p w14:paraId="19528B51" w14:textId="77777777" w:rsidR="00E9111B" w:rsidRDefault="00E9111B">
      <w:pPr>
        <w:ind w:left="1800"/>
        <w:rPr>
          <w:rFonts w:cs="Arial"/>
          <w:szCs w:val="20"/>
        </w:rPr>
      </w:pPr>
    </w:p>
    <w:p w14:paraId="0EB754A2" w14:textId="77777777" w:rsidR="00E9111B" w:rsidRDefault="0042307E">
      <w:pPr>
        <w:ind w:left="1800"/>
        <w:rPr>
          <w:rFonts w:cs="Arial"/>
          <w:szCs w:val="20"/>
          <w:lang w:val="pt-BR"/>
        </w:rPr>
      </w:pPr>
      <w:r>
        <w:rPr>
          <w:rFonts w:cs="Arial"/>
          <w:i/>
          <w:szCs w:val="20"/>
          <w:lang w:val="pt-BR"/>
        </w:rPr>
        <w:t xml:space="preserve">Byte 2:  </w:t>
      </w:r>
      <w:r>
        <w:rPr>
          <w:rFonts w:cs="Arial"/>
          <w:i/>
          <w:szCs w:val="20"/>
        </w:rPr>
        <w:fldChar w:fldCharType="begin" w:fldLock="1"/>
      </w:r>
      <w:r>
        <w:rPr>
          <w:rFonts w:cs="Arial"/>
          <w:i/>
          <w:szCs w:val="20"/>
          <w:lang w:val="pt-BR"/>
        </w:rPr>
        <w:instrText>MERGEFIELD MethParameter.Name</w:instrText>
      </w:r>
      <w:r>
        <w:rPr>
          <w:rFonts w:cs="Arial"/>
          <w:i/>
          <w:szCs w:val="20"/>
        </w:rPr>
        <w:fldChar w:fldCharType="separate"/>
      </w:r>
      <w:r>
        <w:rPr>
          <w:rFonts w:cs="Arial"/>
          <w:i/>
          <w:szCs w:val="20"/>
          <w:lang w:val="pt-BR"/>
        </w:rPr>
        <w:t>MetadataIcon_1</w:t>
      </w:r>
      <w:r>
        <w:rPr>
          <w:rFonts w:cs="Arial"/>
          <w:i/>
          <w:szCs w:val="20"/>
        </w:rPr>
        <w:fldChar w:fldCharType="end"/>
      </w:r>
      <w:r>
        <w:rPr>
          <w:rFonts w:cs="Arial"/>
          <w:szCs w:val="20"/>
          <w:lang w:val="pt-BR"/>
        </w:rPr>
        <w:t xml:space="preserve"> </w:t>
      </w:r>
    </w:p>
    <w:p w14:paraId="2A3672CA" w14:textId="77777777" w:rsidR="00E9111B" w:rsidRDefault="0042307E">
      <w:pPr>
        <w:ind w:left="2340"/>
        <w:rPr>
          <w:rFonts w:cs="Arial"/>
          <w:szCs w:val="20"/>
          <w:lang w:val="pt-BR"/>
        </w:rPr>
      </w:pPr>
      <w:r>
        <w:rPr>
          <w:rFonts w:cs="Arial"/>
          <w:szCs w:val="20"/>
          <w:lang w:val="pt-BR"/>
        </w:rPr>
        <w:t>0x00 Invalid</w:t>
      </w:r>
    </w:p>
    <w:p w14:paraId="05DE821C" w14:textId="77777777" w:rsidR="00E9111B" w:rsidRDefault="0042307E">
      <w:pPr>
        <w:ind w:left="2340"/>
        <w:rPr>
          <w:rFonts w:cs="Arial"/>
          <w:szCs w:val="20"/>
        </w:rPr>
      </w:pPr>
      <w:r>
        <w:rPr>
          <w:rFonts w:cs="Arial"/>
          <w:szCs w:val="20"/>
          <w:lang w:val="pt-BR"/>
        </w:rPr>
        <w:t xml:space="preserve">0x01.. </w:t>
      </w:r>
      <w:r>
        <w:rPr>
          <w:rFonts w:cs="Arial"/>
          <w:szCs w:val="20"/>
        </w:rPr>
        <w:t xml:space="preserve">0x18 </w:t>
      </w:r>
      <w:proofErr w:type="spellStart"/>
      <w:r>
        <w:rPr>
          <w:rStyle w:val="spelle"/>
          <w:rFonts w:cs="Arial"/>
          <w:szCs w:val="20"/>
        </w:rPr>
        <w:t>IconID's</w:t>
      </w:r>
      <w:proofErr w:type="spellEnd"/>
    </w:p>
    <w:p w14:paraId="44320DAA" w14:textId="77777777" w:rsidR="00E9111B" w:rsidRDefault="0042307E">
      <w:pPr>
        <w:ind w:left="2340"/>
        <w:rPr>
          <w:rFonts w:cs="Arial"/>
          <w:szCs w:val="20"/>
        </w:rPr>
      </w:pPr>
      <w:r>
        <w:rPr>
          <w:rFonts w:cs="Arial"/>
          <w:szCs w:val="20"/>
        </w:rPr>
        <w:lastRenderedPageBreak/>
        <w:t>0x19 - 0xFF Reserved</w:t>
      </w:r>
    </w:p>
    <w:p w14:paraId="4F431404" w14:textId="77777777" w:rsidR="00E9111B" w:rsidRDefault="00E9111B">
      <w:pPr>
        <w:ind w:left="1800"/>
        <w:rPr>
          <w:rFonts w:cs="Arial"/>
          <w:szCs w:val="20"/>
        </w:rPr>
      </w:pPr>
    </w:p>
    <w:p w14:paraId="5B63AE73" w14:textId="77777777" w:rsidR="00E9111B" w:rsidRDefault="0042307E">
      <w:pPr>
        <w:ind w:left="1800"/>
        <w:rPr>
          <w:rFonts w:cs="Arial"/>
          <w:szCs w:val="20"/>
        </w:rPr>
      </w:pPr>
      <w:r>
        <w:rPr>
          <w:rFonts w:cs="Arial"/>
          <w:i/>
          <w:szCs w:val="20"/>
        </w:rPr>
        <w:t xml:space="preserve">Byte 3: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MetadataIcon_2</w:t>
      </w:r>
      <w:r>
        <w:rPr>
          <w:rFonts w:cs="Arial"/>
          <w:i/>
          <w:szCs w:val="20"/>
        </w:rPr>
        <w:fldChar w:fldCharType="end"/>
      </w:r>
      <w:r>
        <w:rPr>
          <w:rFonts w:cs="Arial"/>
          <w:szCs w:val="20"/>
        </w:rPr>
        <w:t xml:space="preserve"> </w:t>
      </w:r>
    </w:p>
    <w:p w14:paraId="1A28592E" w14:textId="77777777" w:rsidR="00E9111B" w:rsidRDefault="0042307E">
      <w:pPr>
        <w:tabs>
          <w:tab w:val="left" w:pos="2340"/>
        </w:tabs>
        <w:ind w:left="2340"/>
        <w:rPr>
          <w:rFonts w:cs="Arial"/>
          <w:szCs w:val="20"/>
        </w:rPr>
      </w:pPr>
      <w:r>
        <w:rPr>
          <w:rFonts w:cs="Arial"/>
          <w:szCs w:val="20"/>
        </w:rPr>
        <w:t>0x00 Invalid</w:t>
      </w:r>
    </w:p>
    <w:p w14:paraId="18F206AA" w14:textId="77777777" w:rsidR="00E9111B" w:rsidRDefault="0042307E">
      <w:pPr>
        <w:tabs>
          <w:tab w:val="left" w:pos="2340"/>
        </w:tabs>
        <w:ind w:left="2340"/>
        <w:rPr>
          <w:rFonts w:cs="Arial"/>
          <w:szCs w:val="20"/>
        </w:rPr>
      </w:pPr>
      <w:r>
        <w:rPr>
          <w:rFonts w:cs="Arial"/>
          <w:szCs w:val="20"/>
        </w:rPr>
        <w:t>0x</w:t>
      </w:r>
      <w:proofErr w:type="gramStart"/>
      <w:r>
        <w:rPr>
          <w:rFonts w:cs="Arial"/>
          <w:szCs w:val="20"/>
        </w:rPr>
        <w:t>01..</w:t>
      </w:r>
      <w:proofErr w:type="gramEnd"/>
      <w:r>
        <w:rPr>
          <w:rFonts w:cs="Arial"/>
          <w:szCs w:val="20"/>
        </w:rPr>
        <w:t xml:space="preserve"> 0x18 </w:t>
      </w:r>
      <w:proofErr w:type="spellStart"/>
      <w:r>
        <w:rPr>
          <w:rStyle w:val="spelle"/>
          <w:rFonts w:cs="Arial"/>
          <w:szCs w:val="20"/>
        </w:rPr>
        <w:t>IconID's</w:t>
      </w:r>
      <w:proofErr w:type="spellEnd"/>
    </w:p>
    <w:p w14:paraId="17F67024" w14:textId="77777777" w:rsidR="00E9111B" w:rsidRDefault="0042307E">
      <w:pPr>
        <w:tabs>
          <w:tab w:val="left" w:pos="2340"/>
        </w:tabs>
        <w:ind w:left="2340"/>
        <w:rPr>
          <w:rFonts w:cs="Arial"/>
          <w:szCs w:val="20"/>
        </w:rPr>
      </w:pPr>
      <w:r>
        <w:rPr>
          <w:rFonts w:cs="Arial"/>
          <w:szCs w:val="20"/>
        </w:rPr>
        <w:t>0x19 - 0xFF Reserved</w:t>
      </w:r>
    </w:p>
    <w:p w14:paraId="6438DA63" w14:textId="77777777" w:rsidR="00E9111B" w:rsidRDefault="00E9111B">
      <w:pPr>
        <w:ind w:left="1800"/>
        <w:rPr>
          <w:rFonts w:cs="Arial"/>
          <w:szCs w:val="20"/>
        </w:rPr>
      </w:pPr>
    </w:p>
    <w:p w14:paraId="741EE27A" w14:textId="77777777" w:rsidR="00E9111B" w:rsidRDefault="0042307E">
      <w:pPr>
        <w:ind w:left="1800"/>
        <w:rPr>
          <w:i/>
        </w:rPr>
      </w:pPr>
      <w:r>
        <w:rPr>
          <w:rFonts w:cs="Arial"/>
          <w:i/>
          <w:szCs w:val="20"/>
        </w:rPr>
        <w:t xml:space="preserve">Byte 4:  </w:t>
      </w:r>
    </w:p>
    <w:p w14:paraId="5FE34C58" w14:textId="77777777" w:rsidR="00E9111B" w:rsidRDefault="0042307E">
      <w:pPr>
        <w:ind w:left="2160"/>
      </w:pP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Metatdata1</w:t>
      </w:r>
      <w:r>
        <w:rPr>
          <w:rFonts w:cs="Arial"/>
          <w:i/>
          <w:szCs w:val="20"/>
        </w:rPr>
        <w:fldChar w:fldCharType="end"/>
      </w:r>
      <w:r>
        <w:rPr>
          <w:rFonts w:cs="Arial"/>
          <w:szCs w:val="20"/>
        </w:rPr>
        <w:t xml:space="preserve"> </w:t>
      </w:r>
    </w:p>
    <w:p w14:paraId="2DF4A6B5" w14:textId="77777777" w:rsidR="00E9111B" w:rsidRDefault="0042307E">
      <w:pPr>
        <w:tabs>
          <w:tab w:val="left" w:pos="2340"/>
        </w:tabs>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Metadata1</w:t>
      </w:r>
      <w:r>
        <w:rPr>
          <w:rFonts w:cs="Arial"/>
          <w:szCs w:val="20"/>
        </w:rPr>
        <w:fldChar w:fldCharType="end"/>
      </w:r>
    </w:p>
    <w:p w14:paraId="1DAC4652" w14:textId="77777777" w:rsidR="00E9111B" w:rsidRDefault="0042307E">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14:paraId="75128616" w14:textId="77777777" w:rsidR="00E9111B" w:rsidRDefault="00E9111B">
      <w:pPr>
        <w:ind w:left="2160"/>
        <w:rPr>
          <w:rFonts w:cs="Arial"/>
          <w:szCs w:val="20"/>
        </w:rPr>
      </w:pPr>
    </w:p>
    <w:p w14:paraId="62AEF313" w14:textId="77777777" w:rsidR="00E9111B" w:rsidRDefault="0042307E">
      <w:pPr>
        <w:ind w:left="2160"/>
        <w:rPr>
          <w:rFonts w:cs="Arial"/>
          <w:szCs w:val="20"/>
        </w:rPr>
      </w:pP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Metadata2</w:t>
      </w:r>
      <w:r>
        <w:rPr>
          <w:rFonts w:cs="Arial"/>
          <w:i/>
          <w:szCs w:val="20"/>
        </w:rPr>
        <w:fldChar w:fldCharType="end"/>
      </w:r>
      <w:r>
        <w:rPr>
          <w:rFonts w:cs="Arial"/>
          <w:szCs w:val="20"/>
        </w:rPr>
        <w:t xml:space="preserve"> </w:t>
      </w:r>
    </w:p>
    <w:p w14:paraId="6CB00E1F" w14:textId="77777777" w:rsidR="00E9111B" w:rsidRDefault="0042307E">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Metadata2</w:t>
      </w:r>
      <w:r>
        <w:rPr>
          <w:rFonts w:cs="Arial"/>
          <w:szCs w:val="20"/>
        </w:rPr>
        <w:fldChar w:fldCharType="end"/>
      </w:r>
    </w:p>
    <w:p w14:paraId="391A9C85" w14:textId="77777777" w:rsidR="00E9111B" w:rsidRDefault="0042307E">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14:paraId="4CF36B77" w14:textId="77777777" w:rsidR="00E9111B" w:rsidRDefault="00E9111B">
      <w:pPr>
        <w:ind w:left="2160"/>
        <w:rPr>
          <w:rFonts w:cs="Arial"/>
          <w:szCs w:val="20"/>
        </w:rPr>
      </w:pPr>
    </w:p>
    <w:p w14:paraId="316E8335" w14:textId="77777777" w:rsidR="00E9111B" w:rsidRDefault="0042307E">
      <w:pPr>
        <w:ind w:left="2160"/>
        <w:rPr>
          <w:rFonts w:cs="Arial"/>
          <w:szCs w:val="20"/>
        </w:rPr>
      </w:pP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SourceInformation</w:t>
      </w:r>
      <w:r>
        <w:rPr>
          <w:rFonts w:cs="Arial"/>
          <w:i/>
          <w:szCs w:val="20"/>
        </w:rPr>
        <w:fldChar w:fldCharType="end"/>
      </w:r>
      <w:r>
        <w:rPr>
          <w:rFonts w:cs="Arial"/>
          <w:szCs w:val="20"/>
        </w:rPr>
        <w:t xml:space="preserve"> </w:t>
      </w:r>
    </w:p>
    <w:p w14:paraId="77AC4CF6" w14:textId="77777777" w:rsidR="00E9111B" w:rsidRDefault="0042307E">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Style w:val="spelle"/>
          <w:rFonts w:cs="Arial"/>
          <w:szCs w:val="20"/>
        </w:rPr>
        <w:t>SourceInformation</w:t>
      </w:r>
      <w:r>
        <w:rPr>
          <w:rFonts w:cs="Arial"/>
          <w:szCs w:val="20"/>
        </w:rPr>
        <w:fldChar w:fldCharType="end"/>
      </w:r>
    </w:p>
    <w:p w14:paraId="281168DD" w14:textId="77777777" w:rsidR="00E9111B" w:rsidRDefault="0042307E">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14:paraId="3EF0A48D" w14:textId="77777777" w:rsidR="0042307E" w:rsidRDefault="0042307E" w:rsidP="0042307E">
      <w:pPr>
        <w:pStyle w:val="Heading4"/>
      </w:pPr>
      <w:r w:rsidRPr="00B9479B">
        <w:t>TP-LOG-TPL-REQ-023175/A-SID-50-BTCallerIdentification_St (</w:t>
      </w:r>
      <w:proofErr w:type="spellStart"/>
      <w:r w:rsidRPr="00B9479B">
        <w:t>TcSE</w:t>
      </w:r>
      <w:proofErr w:type="spellEnd"/>
      <w:r w:rsidRPr="00B9479B">
        <w:t xml:space="preserve"> ROIN-160784-3)</w:t>
      </w:r>
    </w:p>
    <w:p w14:paraId="30E58CE4" w14:textId="77777777" w:rsidR="00E9111B" w:rsidRDefault="0042307E">
      <w:pPr>
        <w:tabs>
          <w:tab w:val="left" w:pos="709"/>
          <w:tab w:val="left" w:pos="1276"/>
          <w:tab w:val="left" w:pos="1843"/>
          <w:tab w:val="left" w:pos="2419"/>
        </w:tabs>
        <w:rPr>
          <w:rFonts w:cs="Arial"/>
          <w:szCs w:val="20"/>
        </w:rPr>
      </w:pPr>
      <w:r>
        <w:rPr>
          <w:rFonts w:cs="Arial"/>
          <w:szCs w:val="20"/>
        </w:rPr>
        <w:t xml:space="preserve">Data size: up to </w:t>
      </w:r>
      <w:r>
        <w:rPr>
          <w:rFonts w:cs="Arial"/>
          <w:snapToGrid w:val="0"/>
          <w:szCs w:val="20"/>
        </w:rPr>
        <w:t xml:space="preserve">66/48 (Coding Table I / Coding Table II) </w:t>
      </w:r>
      <w:r>
        <w:rPr>
          <w:rFonts w:cs="Arial"/>
          <w:szCs w:val="20"/>
        </w:rPr>
        <w:t>bytes.</w:t>
      </w:r>
    </w:p>
    <w:p w14:paraId="715ACE3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43A6B19B" w14:textId="77777777" w:rsidR="00E9111B" w:rsidRDefault="0042307E">
      <w:pPr>
        <w:tabs>
          <w:tab w:val="left" w:pos="709"/>
          <w:tab w:val="left" w:pos="1276"/>
          <w:tab w:val="left" w:pos="1843"/>
          <w:tab w:val="left" w:pos="2419"/>
        </w:tabs>
        <w:ind w:left="1276"/>
        <w:rPr>
          <w:rFonts w:cs="Arial"/>
          <w:snapToGrid w:val="0"/>
          <w:color w:val="000000"/>
          <w:szCs w:val="20"/>
          <w:lang w:val="en-GB"/>
        </w:rPr>
      </w:pPr>
      <w:r>
        <w:rPr>
          <w:rFonts w:cs="Arial"/>
          <w:snapToGrid w:val="0"/>
          <w:szCs w:val="20"/>
          <w:lang w:val="en-GB"/>
        </w:rPr>
        <w:t>0x</w:t>
      </w:r>
      <w:proofErr w:type="gramStart"/>
      <w:r>
        <w:rPr>
          <w:rFonts w:cs="Arial"/>
          <w:snapToGrid w:val="0"/>
          <w:szCs w:val="20"/>
          <w:lang w:val="en-GB"/>
        </w:rPr>
        <w:t>50 :</w:t>
      </w:r>
      <w:proofErr w:type="gramEnd"/>
      <w:r>
        <w:rPr>
          <w:rFonts w:cs="Arial"/>
          <w:snapToGrid w:val="0"/>
          <w:szCs w:val="20"/>
          <w:lang w:val="en-GB"/>
        </w:rPr>
        <w:t xml:space="preserve"> </w:t>
      </w:r>
      <w:proofErr w:type="spellStart"/>
      <w:r>
        <w:rPr>
          <w:rStyle w:val="spelle"/>
          <w:rFonts w:cs="Arial"/>
          <w:szCs w:val="20"/>
          <w:lang w:val="en-GB"/>
        </w:rPr>
        <w:t>BTCallerIdentification</w:t>
      </w:r>
      <w:proofErr w:type="spellEnd"/>
    </w:p>
    <w:p w14:paraId="6CF87108"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Command Execution Status</w:t>
      </w:r>
    </w:p>
    <w:p w14:paraId="12152510"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503B92AE"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1876FC13"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27B116BB"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4FC1D5C1"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2: Character Coding</w:t>
      </w:r>
    </w:p>
    <w:p w14:paraId="5A323470" w14:textId="77777777" w:rsidR="00E9111B" w:rsidRDefault="0042307E">
      <w:pPr>
        <w:autoSpaceDE w:val="0"/>
        <w:autoSpaceDN w:val="0"/>
        <w:adjustRightInd w:val="0"/>
        <w:ind w:left="1260"/>
        <w:rPr>
          <w:rFonts w:cs="Arial"/>
          <w:i/>
          <w:iCs/>
          <w:szCs w:val="20"/>
        </w:rPr>
      </w:pPr>
      <w:r>
        <w:rPr>
          <w:rFonts w:cs="Arial"/>
          <w:i/>
          <w:iCs/>
          <w:szCs w:val="20"/>
        </w:rPr>
        <w:t>Bit 0-5: Reserved</w:t>
      </w:r>
    </w:p>
    <w:p w14:paraId="53129908" w14:textId="77777777" w:rsidR="00E9111B" w:rsidRDefault="00E9111B">
      <w:pPr>
        <w:autoSpaceDE w:val="0"/>
        <w:autoSpaceDN w:val="0"/>
        <w:adjustRightInd w:val="0"/>
        <w:ind w:left="1260"/>
        <w:rPr>
          <w:rFonts w:cs="Arial"/>
          <w:i/>
          <w:iCs/>
          <w:szCs w:val="20"/>
        </w:rPr>
      </w:pPr>
    </w:p>
    <w:p w14:paraId="0B85BAC6" w14:textId="77777777" w:rsidR="00E9111B" w:rsidRDefault="0042307E">
      <w:pPr>
        <w:autoSpaceDE w:val="0"/>
        <w:autoSpaceDN w:val="0"/>
        <w:adjustRightInd w:val="0"/>
        <w:ind w:left="1260"/>
        <w:rPr>
          <w:rFonts w:cs="Arial"/>
          <w:i/>
          <w:iCs/>
          <w:szCs w:val="20"/>
        </w:rPr>
      </w:pPr>
      <w:r>
        <w:rPr>
          <w:rFonts w:cs="Arial"/>
          <w:i/>
          <w:iCs/>
          <w:szCs w:val="20"/>
        </w:rPr>
        <w:t>Bit 6-7: Coding</w:t>
      </w:r>
    </w:p>
    <w:p w14:paraId="245B02DE" w14:textId="77777777" w:rsidR="00E9111B" w:rsidRDefault="0042307E">
      <w:pPr>
        <w:autoSpaceDE w:val="0"/>
        <w:autoSpaceDN w:val="0"/>
        <w:adjustRightInd w:val="0"/>
        <w:ind w:left="1890"/>
        <w:rPr>
          <w:rFonts w:cs="Arial"/>
          <w:szCs w:val="20"/>
        </w:rPr>
      </w:pPr>
      <w:r>
        <w:rPr>
          <w:rFonts w:cs="Arial"/>
          <w:szCs w:val="20"/>
        </w:rPr>
        <w:t>0x0: Coding Table I</w:t>
      </w:r>
    </w:p>
    <w:p w14:paraId="5289B652" w14:textId="77777777" w:rsidR="00E9111B" w:rsidRDefault="0042307E">
      <w:pPr>
        <w:autoSpaceDE w:val="0"/>
        <w:autoSpaceDN w:val="0"/>
        <w:adjustRightInd w:val="0"/>
        <w:ind w:left="1890"/>
        <w:rPr>
          <w:rFonts w:cs="Arial"/>
          <w:szCs w:val="20"/>
          <w:lang w:val="sv-SE"/>
        </w:rPr>
      </w:pPr>
      <w:r>
        <w:rPr>
          <w:rFonts w:cs="Arial"/>
          <w:szCs w:val="20"/>
          <w:lang w:val="sv-SE"/>
        </w:rPr>
        <w:t>0x0000-0xFFFF UNICODE UTF-16 (2 byte per char)</w:t>
      </w:r>
    </w:p>
    <w:p w14:paraId="0824400F" w14:textId="77777777" w:rsidR="00E9111B" w:rsidRDefault="0042307E">
      <w:pPr>
        <w:autoSpaceDE w:val="0"/>
        <w:autoSpaceDN w:val="0"/>
        <w:adjustRightInd w:val="0"/>
        <w:ind w:left="1890"/>
        <w:rPr>
          <w:rFonts w:cs="Arial"/>
          <w:szCs w:val="20"/>
        </w:rPr>
      </w:pPr>
      <w:r>
        <w:rPr>
          <w:rFonts w:cs="Arial"/>
          <w:szCs w:val="20"/>
        </w:rPr>
        <w:t>0x1: Coding Table II</w:t>
      </w:r>
    </w:p>
    <w:p w14:paraId="71BA31E0" w14:textId="77777777" w:rsidR="00E9111B" w:rsidRDefault="0042307E">
      <w:pPr>
        <w:autoSpaceDE w:val="0"/>
        <w:autoSpaceDN w:val="0"/>
        <w:adjustRightInd w:val="0"/>
        <w:ind w:left="1890"/>
        <w:rPr>
          <w:rFonts w:cs="Arial"/>
          <w:szCs w:val="20"/>
        </w:rPr>
      </w:pPr>
      <w:r>
        <w:rPr>
          <w:rFonts w:cs="Arial"/>
          <w:szCs w:val="20"/>
        </w:rPr>
        <w:t>0x00-0xFF Latin-9 (1 byte per char)</w:t>
      </w:r>
    </w:p>
    <w:p w14:paraId="0F184195"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3: </w:t>
      </w:r>
      <w:proofErr w:type="spellStart"/>
      <w:r>
        <w:rPr>
          <w:rStyle w:val="spelle"/>
          <w:rFonts w:cs="Arial"/>
          <w:b/>
          <w:szCs w:val="20"/>
        </w:rPr>
        <w:t>BTDeviceIndex</w:t>
      </w:r>
      <w:proofErr w:type="spellEnd"/>
    </w:p>
    <w:p w14:paraId="3098B77D" w14:textId="77777777" w:rsidR="00E9111B" w:rsidRDefault="0042307E">
      <w:pPr>
        <w:spacing w:before="60"/>
        <w:ind w:left="1276"/>
        <w:rPr>
          <w:rStyle w:val="msoins0"/>
          <w:i/>
        </w:rPr>
      </w:pPr>
      <w:r>
        <w:rPr>
          <w:rStyle w:val="msoins0"/>
          <w:rFonts w:cs="Arial"/>
          <w:i/>
          <w:snapToGrid w:val="0"/>
          <w:szCs w:val="20"/>
        </w:rPr>
        <w:t>Bit 0-3: Reserved</w:t>
      </w:r>
    </w:p>
    <w:p w14:paraId="6DC3FF63" w14:textId="77777777" w:rsidR="00E9111B" w:rsidRDefault="0042307E">
      <w:pPr>
        <w:spacing w:before="60"/>
        <w:ind w:left="1276"/>
      </w:pPr>
      <w:r>
        <w:rPr>
          <w:rFonts w:cs="Arial"/>
          <w:i/>
          <w:snapToGrid w:val="0"/>
          <w:szCs w:val="20"/>
        </w:rPr>
        <w:t xml:space="preserve">Bit </w:t>
      </w:r>
      <w:r>
        <w:rPr>
          <w:rStyle w:val="msoins0"/>
          <w:rFonts w:cs="Arial"/>
          <w:i/>
          <w:snapToGrid w:val="0"/>
          <w:szCs w:val="20"/>
        </w:rPr>
        <w:t xml:space="preserve">4 </w:t>
      </w:r>
      <w:r>
        <w:rPr>
          <w:rFonts w:cs="Arial"/>
          <w:i/>
          <w:snapToGrid w:val="0"/>
          <w:szCs w:val="20"/>
        </w:rPr>
        <w:t>-</w:t>
      </w:r>
      <w:r>
        <w:rPr>
          <w:rStyle w:val="msoins0"/>
          <w:rFonts w:cs="Arial"/>
          <w:i/>
          <w:snapToGrid w:val="0"/>
          <w:szCs w:val="20"/>
        </w:rPr>
        <w:t xml:space="preserve"> 7</w:t>
      </w:r>
      <w:r>
        <w:rPr>
          <w:rFonts w:cs="Arial"/>
          <w:i/>
          <w:snapToGrid w:val="0"/>
          <w:szCs w:val="20"/>
        </w:rPr>
        <w:t xml:space="preserve">: </w:t>
      </w:r>
      <w:proofErr w:type="spellStart"/>
      <w:r>
        <w:rPr>
          <w:rStyle w:val="spelle"/>
          <w:rFonts w:cs="Arial"/>
          <w:i/>
          <w:snapToGrid w:val="0"/>
          <w:szCs w:val="20"/>
        </w:rPr>
        <w:t>BTDevice_Index</w:t>
      </w:r>
      <w:proofErr w:type="spellEnd"/>
    </w:p>
    <w:p w14:paraId="13297606" w14:textId="77777777" w:rsidR="00E9111B" w:rsidRDefault="0042307E">
      <w:pPr>
        <w:tabs>
          <w:tab w:val="left" w:pos="709"/>
          <w:tab w:val="left" w:pos="1276"/>
          <w:tab w:val="left" w:pos="1843"/>
          <w:tab w:val="left" w:pos="2419"/>
        </w:tabs>
        <w:spacing w:before="60"/>
        <w:ind w:left="1843"/>
        <w:rPr>
          <w:rFonts w:cs="Arial"/>
          <w:snapToGrid w:val="0"/>
          <w:szCs w:val="20"/>
        </w:rPr>
      </w:pPr>
      <w:r>
        <w:rPr>
          <w:rFonts w:cs="Arial"/>
          <w:snapToGrid w:val="0"/>
          <w:szCs w:val="20"/>
        </w:rPr>
        <w:t>0x0 – Reserved</w:t>
      </w:r>
    </w:p>
    <w:p w14:paraId="38A17DCD" w14:textId="77777777" w:rsidR="00E9111B" w:rsidRDefault="0042307E">
      <w:pPr>
        <w:tabs>
          <w:tab w:val="left" w:pos="709"/>
          <w:tab w:val="left" w:pos="1276"/>
          <w:tab w:val="left" w:pos="1843"/>
          <w:tab w:val="left" w:pos="2419"/>
        </w:tabs>
        <w:spacing w:before="60"/>
        <w:ind w:left="1843"/>
        <w:rPr>
          <w:rFonts w:cs="Arial"/>
          <w:snapToGrid w:val="0"/>
          <w:szCs w:val="20"/>
        </w:rPr>
      </w:pPr>
      <w:r>
        <w:rPr>
          <w:rFonts w:cs="Arial"/>
          <w:snapToGrid w:val="0"/>
          <w:szCs w:val="20"/>
        </w:rPr>
        <w:t xml:space="preserve">0x1 </w:t>
      </w:r>
      <w:r>
        <w:rPr>
          <w:rFonts w:cs="Arial"/>
          <w:szCs w:val="20"/>
        </w:rPr>
        <w:t xml:space="preserve">– </w:t>
      </w:r>
      <w:r>
        <w:rPr>
          <w:rFonts w:cs="Arial"/>
          <w:snapToGrid w:val="0"/>
          <w:szCs w:val="20"/>
        </w:rPr>
        <w:t>BT device index 1</w:t>
      </w:r>
    </w:p>
    <w:p w14:paraId="2663EF1A" w14:textId="77777777" w:rsidR="00E9111B" w:rsidRDefault="0042307E">
      <w:pPr>
        <w:tabs>
          <w:tab w:val="left" w:pos="709"/>
          <w:tab w:val="left" w:pos="1276"/>
          <w:tab w:val="left" w:pos="1843"/>
          <w:tab w:val="left" w:pos="2419"/>
        </w:tabs>
        <w:spacing w:before="60"/>
        <w:ind w:left="1843"/>
        <w:rPr>
          <w:rFonts w:cs="Arial"/>
          <w:snapToGrid w:val="0"/>
          <w:szCs w:val="20"/>
        </w:rPr>
      </w:pPr>
      <w:r>
        <w:rPr>
          <w:rFonts w:cs="Arial"/>
          <w:snapToGrid w:val="0"/>
          <w:szCs w:val="20"/>
        </w:rPr>
        <w:t>...</w:t>
      </w:r>
    </w:p>
    <w:p w14:paraId="62D872D0" w14:textId="77777777" w:rsidR="00E9111B" w:rsidRDefault="0042307E">
      <w:pPr>
        <w:tabs>
          <w:tab w:val="left" w:pos="709"/>
          <w:tab w:val="left" w:pos="1276"/>
          <w:tab w:val="left" w:pos="1843"/>
          <w:tab w:val="left" w:pos="2419"/>
        </w:tabs>
        <w:spacing w:before="60"/>
        <w:ind w:left="1843"/>
        <w:rPr>
          <w:rFonts w:cs="Arial"/>
          <w:snapToGrid w:val="0"/>
          <w:szCs w:val="20"/>
        </w:rPr>
      </w:pPr>
      <w:r>
        <w:rPr>
          <w:rFonts w:cs="Arial"/>
          <w:snapToGrid w:val="0"/>
          <w:szCs w:val="20"/>
        </w:rPr>
        <w:t xml:space="preserve">0xF </w:t>
      </w:r>
      <w:r>
        <w:rPr>
          <w:rFonts w:cs="Arial"/>
          <w:szCs w:val="20"/>
        </w:rPr>
        <w:t xml:space="preserve">– </w:t>
      </w:r>
      <w:r>
        <w:rPr>
          <w:rFonts w:cs="Arial"/>
          <w:snapToGrid w:val="0"/>
          <w:szCs w:val="20"/>
        </w:rPr>
        <w:t>BT device index 15</w:t>
      </w:r>
    </w:p>
    <w:p w14:paraId="24B98283" w14:textId="77777777" w:rsidR="00E9111B" w:rsidRDefault="0042307E">
      <w:pPr>
        <w:tabs>
          <w:tab w:val="left" w:pos="709"/>
          <w:tab w:val="left" w:pos="1276"/>
          <w:tab w:val="left" w:pos="1843"/>
          <w:tab w:val="left" w:pos="2419"/>
        </w:tabs>
        <w:spacing w:before="120" w:after="60"/>
        <w:ind w:left="709"/>
        <w:rPr>
          <w:b/>
        </w:rPr>
      </w:pPr>
      <w:r>
        <w:rPr>
          <w:rFonts w:cs="Arial"/>
          <w:b/>
          <w:snapToGrid w:val="0"/>
          <w:szCs w:val="20"/>
        </w:rPr>
        <w:t>Byte 4: Status</w:t>
      </w:r>
    </w:p>
    <w:p w14:paraId="7BD0931C" w14:textId="77777777" w:rsidR="00E9111B" w:rsidRDefault="0042307E">
      <w:pPr>
        <w:tabs>
          <w:tab w:val="left" w:pos="709"/>
          <w:tab w:val="left" w:pos="1276"/>
          <w:tab w:val="left" w:pos="1843"/>
          <w:tab w:val="left" w:pos="2419"/>
        </w:tabs>
        <w:ind w:left="1276"/>
        <w:rPr>
          <w:rStyle w:val="msoins0"/>
          <w:rFonts w:cs="Arial"/>
          <w:i/>
          <w:szCs w:val="20"/>
        </w:rPr>
      </w:pPr>
      <w:r>
        <w:rPr>
          <w:rStyle w:val="msoins0"/>
          <w:rFonts w:cs="Arial"/>
          <w:i/>
          <w:szCs w:val="20"/>
        </w:rPr>
        <w:t>Bit 0-1: Reserved</w:t>
      </w:r>
    </w:p>
    <w:p w14:paraId="0BA889DE" w14:textId="77777777" w:rsidR="00E9111B" w:rsidRDefault="0042307E">
      <w:pPr>
        <w:tabs>
          <w:tab w:val="left" w:pos="709"/>
          <w:tab w:val="left" w:pos="1276"/>
          <w:tab w:val="left" w:pos="1843"/>
          <w:tab w:val="left" w:pos="2419"/>
        </w:tabs>
        <w:spacing w:before="120"/>
        <w:ind w:left="1282"/>
        <w:rPr>
          <w:rStyle w:val="msoins0"/>
          <w:rFonts w:cs="Arial"/>
          <w:i/>
          <w:szCs w:val="20"/>
        </w:rPr>
      </w:pPr>
      <w:r>
        <w:rPr>
          <w:rStyle w:val="msoins0"/>
          <w:rFonts w:cs="Arial"/>
          <w:i/>
          <w:szCs w:val="20"/>
        </w:rPr>
        <w:t>Bit 2-4: Phone Type</w:t>
      </w:r>
    </w:p>
    <w:p w14:paraId="5BBDC451" w14:textId="77777777" w:rsidR="00E9111B" w:rsidRDefault="0042307E">
      <w:pPr>
        <w:ind w:left="1800"/>
        <w:rPr>
          <w:rStyle w:val="msoins0"/>
          <w:rFonts w:cs="Arial"/>
          <w:szCs w:val="20"/>
        </w:rPr>
      </w:pPr>
      <w:r>
        <w:rPr>
          <w:rStyle w:val="msoins0"/>
          <w:rFonts w:cs="Arial"/>
          <w:szCs w:val="20"/>
        </w:rPr>
        <w:t>0x0 - No category</w:t>
      </w:r>
    </w:p>
    <w:p w14:paraId="1A2139E2" w14:textId="77777777" w:rsidR="00E9111B" w:rsidRDefault="0042307E">
      <w:pPr>
        <w:ind w:left="1800"/>
        <w:rPr>
          <w:rStyle w:val="msoins0"/>
          <w:rFonts w:cs="Arial"/>
          <w:szCs w:val="20"/>
        </w:rPr>
      </w:pPr>
      <w:r>
        <w:rPr>
          <w:rStyle w:val="msoins0"/>
          <w:rFonts w:cs="Arial"/>
          <w:szCs w:val="20"/>
        </w:rPr>
        <w:t>0x1 - Home</w:t>
      </w:r>
    </w:p>
    <w:p w14:paraId="07B66082" w14:textId="77777777" w:rsidR="00E9111B" w:rsidRDefault="0042307E">
      <w:pPr>
        <w:ind w:left="1800"/>
        <w:rPr>
          <w:rStyle w:val="msoins0"/>
          <w:rFonts w:cs="Arial"/>
          <w:szCs w:val="20"/>
        </w:rPr>
      </w:pPr>
      <w:r>
        <w:rPr>
          <w:rStyle w:val="msoins0"/>
          <w:rFonts w:cs="Arial"/>
          <w:szCs w:val="20"/>
        </w:rPr>
        <w:t>0x2 - Office</w:t>
      </w:r>
    </w:p>
    <w:p w14:paraId="7AA100B0" w14:textId="77777777" w:rsidR="00E9111B" w:rsidRDefault="0042307E">
      <w:pPr>
        <w:ind w:left="1800"/>
        <w:rPr>
          <w:rStyle w:val="msoins0"/>
          <w:rFonts w:cs="Arial"/>
          <w:szCs w:val="20"/>
        </w:rPr>
      </w:pPr>
      <w:r>
        <w:rPr>
          <w:rStyle w:val="msoins0"/>
          <w:rFonts w:cs="Arial"/>
          <w:szCs w:val="20"/>
        </w:rPr>
        <w:t>0x3 - Mobile</w:t>
      </w:r>
    </w:p>
    <w:p w14:paraId="0DA45940" w14:textId="77777777" w:rsidR="00E9111B" w:rsidRDefault="0042307E">
      <w:pPr>
        <w:ind w:left="1800"/>
        <w:rPr>
          <w:rStyle w:val="msoins0"/>
          <w:rFonts w:cs="Arial"/>
          <w:szCs w:val="20"/>
        </w:rPr>
      </w:pPr>
      <w:r>
        <w:rPr>
          <w:rStyle w:val="msoins0"/>
          <w:rFonts w:cs="Arial"/>
          <w:szCs w:val="20"/>
        </w:rPr>
        <w:t>0x4 - Other</w:t>
      </w:r>
    </w:p>
    <w:p w14:paraId="7500A2B8" w14:textId="77777777" w:rsidR="00E9111B" w:rsidRDefault="0042307E">
      <w:pPr>
        <w:ind w:left="1800"/>
        <w:rPr>
          <w:ins w:id="105" w:author="afisher1" w:date="2009-04-23T09:19:00Z"/>
          <w:rStyle w:val="msoins1"/>
        </w:rPr>
      </w:pPr>
      <w:r>
        <w:rPr>
          <w:rStyle w:val="msoins0"/>
          <w:rFonts w:cs="Arial"/>
          <w:szCs w:val="20"/>
        </w:rPr>
        <w:t>0x5 – Unknown</w:t>
      </w:r>
    </w:p>
    <w:p w14:paraId="346F6F12" w14:textId="77777777" w:rsidR="00E9111B" w:rsidRDefault="0042307E">
      <w:pPr>
        <w:numPr>
          <w:ins w:id="106" w:author="afisher1" w:date="2009-04-23T09:19:00Z"/>
        </w:numPr>
        <w:ind w:left="1800"/>
        <w:rPr>
          <w:rStyle w:val="msoins0"/>
        </w:rPr>
      </w:pPr>
      <w:ins w:id="107" w:author="afisher1" w:date="2009-04-23T09:19:00Z">
        <w:r>
          <w:rPr>
            <w:rStyle w:val="msoins1"/>
            <w:rFonts w:cs="Arial"/>
            <w:szCs w:val="20"/>
          </w:rPr>
          <w:lastRenderedPageBreak/>
          <w:t>0x6 - Fax</w:t>
        </w:r>
      </w:ins>
    </w:p>
    <w:p w14:paraId="3204D3B1" w14:textId="77777777" w:rsidR="00E9111B" w:rsidRDefault="00E9111B">
      <w:pPr>
        <w:ind w:left="1800"/>
        <w:rPr>
          <w:rStyle w:val="msoins0"/>
          <w:rFonts w:cs="Arial"/>
          <w:szCs w:val="20"/>
        </w:rPr>
      </w:pPr>
    </w:p>
    <w:p w14:paraId="7E39F215" w14:textId="77777777" w:rsidR="00E9111B" w:rsidRDefault="0042307E">
      <w:pPr>
        <w:tabs>
          <w:tab w:val="left" w:pos="709"/>
          <w:tab w:val="left" w:pos="1276"/>
          <w:tab w:val="left" w:pos="1843"/>
          <w:tab w:val="left" w:pos="2419"/>
        </w:tabs>
        <w:spacing w:before="120"/>
        <w:ind w:left="1282"/>
        <w:rPr>
          <w:snapToGrid w:val="0"/>
        </w:rPr>
      </w:pPr>
      <w:r>
        <w:rPr>
          <w:rFonts w:cs="Arial"/>
          <w:i/>
          <w:snapToGrid w:val="0"/>
          <w:szCs w:val="20"/>
        </w:rPr>
        <w:t xml:space="preserve">Bit </w:t>
      </w:r>
      <w:r>
        <w:rPr>
          <w:rStyle w:val="msoins0"/>
          <w:rFonts w:cs="Arial"/>
          <w:i/>
          <w:snapToGrid w:val="0"/>
          <w:szCs w:val="20"/>
        </w:rPr>
        <w:t>5</w:t>
      </w:r>
      <w:r>
        <w:rPr>
          <w:rFonts w:cs="Arial"/>
          <w:i/>
          <w:snapToGrid w:val="0"/>
          <w:szCs w:val="20"/>
        </w:rPr>
        <w:t>-</w:t>
      </w:r>
      <w:r>
        <w:rPr>
          <w:rStyle w:val="msoins0"/>
          <w:rFonts w:cs="Arial"/>
          <w:i/>
          <w:snapToGrid w:val="0"/>
          <w:szCs w:val="20"/>
        </w:rPr>
        <w:t>7</w:t>
      </w:r>
      <w:r>
        <w:rPr>
          <w:rFonts w:cs="Arial"/>
          <w:i/>
          <w:snapToGrid w:val="0"/>
          <w:szCs w:val="20"/>
        </w:rPr>
        <w:t>: Validity</w:t>
      </w:r>
    </w:p>
    <w:p w14:paraId="10090618" w14:textId="77777777" w:rsidR="00E9111B" w:rsidRDefault="0042307E">
      <w:pPr>
        <w:tabs>
          <w:tab w:val="left" w:pos="709"/>
          <w:tab w:val="left" w:pos="1276"/>
          <w:tab w:val="left" w:pos="1843"/>
          <w:tab w:val="left" w:pos="2419"/>
        </w:tabs>
        <w:ind w:left="1843"/>
        <w:rPr>
          <w:rFonts w:cs="Arial"/>
          <w:szCs w:val="20"/>
          <w:lang w:val="en-GB"/>
        </w:rPr>
      </w:pPr>
      <w:r>
        <w:rPr>
          <w:rFonts w:cs="Arial"/>
          <w:szCs w:val="20"/>
        </w:rPr>
        <w:t>0x0 – CLID Incoming call available</w:t>
      </w:r>
    </w:p>
    <w:p w14:paraId="453B80F0" w14:textId="77777777" w:rsidR="00E9111B" w:rsidRDefault="0042307E">
      <w:pPr>
        <w:tabs>
          <w:tab w:val="left" w:pos="709"/>
          <w:tab w:val="left" w:pos="1276"/>
          <w:tab w:val="left" w:pos="1843"/>
          <w:tab w:val="left" w:pos="2419"/>
        </w:tabs>
        <w:ind w:left="1843"/>
        <w:rPr>
          <w:rFonts w:cs="Arial"/>
          <w:szCs w:val="20"/>
        </w:rPr>
      </w:pPr>
      <w:r>
        <w:rPr>
          <w:rFonts w:cs="Arial"/>
          <w:szCs w:val="20"/>
        </w:rPr>
        <w:t>0x1 – CLID Second incoming call available</w:t>
      </w:r>
    </w:p>
    <w:p w14:paraId="16CE5633" w14:textId="77777777" w:rsidR="00E9111B" w:rsidRDefault="0042307E">
      <w:pPr>
        <w:tabs>
          <w:tab w:val="left" w:pos="709"/>
          <w:tab w:val="left" w:pos="1276"/>
          <w:tab w:val="left" w:pos="1843"/>
          <w:tab w:val="left" w:pos="2419"/>
        </w:tabs>
        <w:ind w:left="1843"/>
        <w:rPr>
          <w:rStyle w:val="msoins0"/>
        </w:rPr>
      </w:pPr>
      <w:r>
        <w:rPr>
          <w:rFonts w:cs="Arial"/>
          <w:szCs w:val="20"/>
        </w:rPr>
        <w:t>0x2 – CLID Outgoing call</w:t>
      </w:r>
    </w:p>
    <w:p w14:paraId="04CDA24C" w14:textId="77777777" w:rsidR="00E9111B" w:rsidRDefault="0042307E">
      <w:pPr>
        <w:tabs>
          <w:tab w:val="left" w:pos="709"/>
          <w:tab w:val="left" w:pos="1276"/>
          <w:tab w:val="left" w:pos="1843"/>
          <w:tab w:val="left" w:pos="2419"/>
        </w:tabs>
        <w:ind w:left="1843"/>
        <w:rPr>
          <w:rStyle w:val="msoins0"/>
          <w:rFonts w:cs="Arial"/>
          <w:szCs w:val="20"/>
        </w:rPr>
      </w:pPr>
      <w:r>
        <w:rPr>
          <w:rStyle w:val="msoins0"/>
          <w:rFonts w:cs="Arial"/>
          <w:szCs w:val="20"/>
        </w:rPr>
        <w:t>0x3 - CLID Incoming SMS Available</w:t>
      </w:r>
    </w:p>
    <w:p w14:paraId="5FD7E0D3" w14:textId="77777777" w:rsidR="00E9111B" w:rsidRDefault="0042307E">
      <w:pPr>
        <w:tabs>
          <w:tab w:val="left" w:pos="709"/>
          <w:tab w:val="left" w:pos="1276"/>
          <w:tab w:val="left" w:pos="1843"/>
          <w:tab w:val="left" w:pos="2419"/>
        </w:tabs>
        <w:ind w:left="1843"/>
        <w:rPr>
          <w:rStyle w:val="msoins0"/>
          <w:rFonts w:cs="Arial"/>
          <w:szCs w:val="20"/>
        </w:rPr>
      </w:pPr>
      <w:r>
        <w:rPr>
          <w:rStyle w:val="msoins0"/>
          <w:rFonts w:cs="Arial"/>
          <w:szCs w:val="20"/>
        </w:rPr>
        <w:t>0x4 - CLID Incoming Not available</w:t>
      </w:r>
    </w:p>
    <w:p w14:paraId="77D8E6BA" w14:textId="77777777" w:rsidR="00E9111B" w:rsidRDefault="0042307E">
      <w:pPr>
        <w:tabs>
          <w:tab w:val="left" w:pos="709"/>
          <w:tab w:val="left" w:pos="1276"/>
          <w:tab w:val="left" w:pos="1843"/>
          <w:tab w:val="left" w:pos="2419"/>
        </w:tabs>
        <w:ind w:left="1843"/>
      </w:pPr>
      <w:r>
        <w:rPr>
          <w:rStyle w:val="msoins0"/>
          <w:rFonts w:cs="Arial"/>
          <w:szCs w:val="20"/>
        </w:rPr>
        <w:t>0x5 - CLID Incoming SMS Not available</w:t>
      </w:r>
    </w:p>
    <w:p w14:paraId="571852DF" w14:textId="77777777" w:rsidR="00E9111B" w:rsidRDefault="0042307E">
      <w:pPr>
        <w:tabs>
          <w:tab w:val="left" w:pos="709"/>
          <w:tab w:val="left" w:pos="1276"/>
          <w:tab w:val="left" w:pos="1843"/>
          <w:tab w:val="left" w:pos="2419"/>
        </w:tabs>
        <w:spacing w:before="120" w:after="60"/>
        <w:ind w:left="709"/>
        <w:rPr>
          <w:b/>
          <w:snapToGrid w:val="0"/>
        </w:rPr>
      </w:pPr>
      <w:r>
        <w:rPr>
          <w:rFonts w:cs="Arial"/>
          <w:b/>
          <w:snapToGrid w:val="0"/>
          <w:szCs w:val="20"/>
        </w:rPr>
        <w:t xml:space="preserve">Byte 5 up to 65/47 (Coding Table I / Coding Table II): </w:t>
      </w:r>
    </w:p>
    <w:p w14:paraId="5B302507" w14:textId="77777777" w:rsidR="00E9111B" w:rsidRDefault="0042307E">
      <w:pPr>
        <w:tabs>
          <w:tab w:val="left" w:pos="709"/>
          <w:tab w:val="left" w:pos="1276"/>
          <w:tab w:val="left" w:pos="1843"/>
          <w:tab w:val="left" w:pos="2419"/>
        </w:tabs>
        <w:spacing w:before="120" w:after="60"/>
        <w:ind w:left="709" w:firstLine="567"/>
        <w:rPr>
          <w:rFonts w:cs="Arial"/>
          <w:b/>
          <w:snapToGrid w:val="0"/>
          <w:szCs w:val="20"/>
        </w:rPr>
      </w:pPr>
      <w:proofErr w:type="spellStart"/>
      <w:r>
        <w:rPr>
          <w:rStyle w:val="spelle"/>
          <w:rFonts w:cs="Arial"/>
          <w:b/>
          <w:snapToGrid w:val="0"/>
          <w:szCs w:val="20"/>
        </w:rPr>
        <w:t>CallID</w:t>
      </w:r>
      <w:proofErr w:type="spellEnd"/>
      <w:r>
        <w:rPr>
          <w:rFonts w:cs="Arial"/>
          <w:b/>
          <w:snapToGrid w:val="0"/>
          <w:szCs w:val="20"/>
        </w:rPr>
        <w:t xml:space="preserve"> number Coding Table II fixed</w:t>
      </w:r>
    </w:p>
    <w:p w14:paraId="61096C96" w14:textId="77777777" w:rsidR="00E9111B" w:rsidRDefault="0042307E">
      <w:pPr>
        <w:ind w:left="1843"/>
        <w:rPr>
          <w:rFonts w:cs="Arial"/>
          <w:szCs w:val="20"/>
        </w:rPr>
      </w:pPr>
      <w:r>
        <w:rPr>
          <w:rFonts w:cs="Arial"/>
          <w:szCs w:val="20"/>
        </w:rPr>
        <w:t>Max. 25 characters, 24 characters plus 1 end of string character.</w:t>
      </w:r>
    </w:p>
    <w:p w14:paraId="419797AD" w14:textId="77777777" w:rsidR="00E9111B" w:rsidRDefault="0042307E">
      <w:pPr>
        <w:tabs>
          <w:tab w:val="left" w:pos="709"/>
          <w:tab w:val="left" w:pos="1276"/>
          <w:tab w:val="left" w:pos="1843"/>
          <w:tab w:val="left" w:pos="2419"/>
        </w:tabs>
        <w:spacing w:before="120" w:after="60"/>
        <w:ind w:left="568" w:firstLine="708"/>
        <w:rPr>
          <w:rFonts w:cs="Arial"/>
          <w:b/>
          <w:snapToGrid w:val="0"/>
          <w:szCs w:val="20"/>
        </w:rPr>
      </w:pPr>
      <w:proofErr w:type="spellStart"/>
      <w:r>
        <w:rPr>
          <w:rStyle w:val="spelle"/>
          <w:rFonts w:cs="Arial"/>
          <w:b/>
          <w:snapToGrid w:val="0"/>
          <w:szCs w:val="20"/>
        </w:rPr>
        <w:t>CallID</w:t>
      </w:r>
      <w:proofErr w:type="spellEnd"/>
      <w:r>
        <w:rPr>
          <w:rFonts w:cs="Arial"/>
          <w:b/>
          <w:snapToGrid w:val="0"/>
          <w:szCs w:val="20"/>
        </w:rPr>
        <w:t xml:space="preserve"> Name</w:t>
      </w:r>
    </w:p>
    <w:p w14:paraId="6FA291E0" w14:textId="77777777" w:rsidR="00E9111B" w:rsidRDefault="0042307E">
      <w:pPr>
        <w:ind w:left="1843"/>
        <w:rPr>
          <w:rFonts w:cs="Arial"/>
          <w:szCs w:val="20"/>
        </w:rPr>
      </w:pPr>
      <w:r>
        <w:rPr>
          <w:rFonts w:cs="Arial"/>
          <w:szCs w:val="20"/>
        </w:rPr>
        <w:t>Max. 18 characters, 17 characters plus 1 end of string character.</w:t>
      </w:r>
    </w:p>
    <w:p w14:paraId="4AC329E6" w14:textId="77777777" w:rsidR="00E9111B" w:rsidRDefault="00E9111B">
      <w:pPr>
        <w:rPr>
          <w:rFonts w:cs="Arial"/>
          <w:szCs w:val="20"/>
        </w:rPr>
      </w:pPr>
    </w:p>
    <w:p w14:paraId="3C2B2935" w14:textId="77777777" w:rsidR="0042307E" w:rsidRDefault="0042307E" w:rsidP="0042307E">
      <w:pPr>
        <w:pStyle w:val="Heading4"/>
      </w:pPr>
      <w:r w:rsidRPr="00B9479B">
        <w:t>TP-LOG-TPL-REQ-023176/A-SID-7A-TMCServiceProvider_St (</w:t>
      </w:r>
      <w:proofErr w:type="spellStart"/>
      <w:r w:rsidRPr="00B9479B">
        <w:t>TcSE</w:t>
      </w:r>
      <w:proofErr w:type="spellEnd"/>
      <w:r w:rsidRPr="00B9479B">
        <w:t xml:space="preserve"> ROIN-178778-3)</w:t>
      </w:r>
    </w:p>
    <w:p w14:paraId="5ED8A91F" w14:textId="77777777" w:rsidR="00E9111B" w:rsidRDefault="0042307E">
      <w:pPr>
        <w:tabs>
          <w:tab w:val="left" w:pos="709"/>
          <w:tab w:val="left" w:pos="1276"/>
          <w:tab w:val="left" w:pos="1843"/>
          <w:tab w:val="left" w:pos="2419"/>
        </w:tabs>
        <w:rPr>
          <w:rFonts w:cs="Arial"/>
          <w:snapToGrid w:val="0"/>
          <w:szCs w:val="20"/>
        </w:rPr>
      </w:pPr>
      <w:r>
        <w:rPr>
          <w:rFonts w:cs="Arial"/>
          <w:snapToGrid w:val="0"/>
          <w:szCs w:val="20"/>
        </w:rPr>
        <w:t xml:space="preserve">Data size: 9 </w:t>
      </w:r>
      <w:proofErr w:type="gramStart"/>
      <w:r>
        <w:rPr>
          <w:rFonts w:cs="Arial"/>
          <w:snapToGrid w:val="0"/>
          <w:szCs w:val="20"/>
        </w:rPr>
        <w:t>byte</w:t>
      </w:r>
      <w:proofErr w:type="gramEnd"/>
    </w:p>
    <w:p w14:paraId="38DD066B" w14:textId="77777777" w:rsidR="00E9111B" w:rsidRDefault="00E9111B">
      <w:pPr>
        <w:rPr>
          <w:rFonts w:cs="Arial"/>
          <w:szCs w:val="20"/>
          <w:lang w:val="en-GB"/>
        </w:rPr>
      </w:pPr>
    </w:p>
    <w:p w14:paraId="124C0FE4"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0: Signal identifier</w:t>
      </w:r>
    </w:p>
    <w:p w14:paraId="0B0A4937" w14:textId="77777777" w:rsidR="00E9111B" w:rsidRDefault="0042307E">
      <w:pPr>
        <w:tabs>
          <w:tab w:val="left" w:pos="709"/>
          <w:tab w:val="left" w:pos="1276"/>
          <w:tab w:val="left" w:pos="1843"/>
          <w:tab w:val="left" w:pos="2419"/>
        </w:tabs>
        <w:ind w:left="1276"/>
        <w:rPr>
          <w:rFonts w:cs="Arial"/>
          <w:szCs w:val="20"/>
        </w:rPr>
      </w:pPr>
      <w:r>
        <w:rPr>
          <w:rFonts w:cs="Arial"/>
          <w:szCs w:val="20"/>
        </w:rPr>
        <w:t xml:space="preserve">0x7A: </w:t>
      </w:r>
      <w:proofErr w:type="spellStart"/>
      <w:r>
        <w:rPr>
          <w:rFonts w:cs="Arial"/>
          <w:szCs w:val="20"/>
        </w:rPr>
        <w:t>TMCServiceProvider_St</w:t>
      </w:r>
      <w:proofErr w:type="spellEnd"/>
    </w:p>
    <w:p w14:paraId="24A77CFA"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1: Utilization</w:t>
      </w:r>
    </w:p>
    <w:p w14:paraId="48724CED" w14:textId="77777777" w:rsidR="00E9111B" w:rsidRDefault="0042307E">
      <w:pPr>
        <w:keepLines/>
        <w:tabs>
          <w:tab w:val="left" w:pos="3544"/>
        </w:tabs>
        <w:ind w:left="1276"/>
        <w:rPr>
          <w:rFonts w:cs="Arial"/>
          <w:szCs w:val="20"/>
        </w:rPr>
      </w:pPr>
      <w:r>
        <w:rPr>
          <w:rFonts w:cs="Arial"/>
          <w:szCs w:val="20"/>
        </w:rPr>
        <w:t>0x73: Data_Service3</w:t>
      </w:r>
      <w:r>
        <w:rPr>
          <w:rFonts w:cs="Arial"/>
          <w:szCs w:val="20"/>
        </w:rPr>
        <w:tab/>
        <w:t>–</w:t>
      </w:r>
      <w:r>
        <w:rPr>
          <w:rFonts w:cs="Arial"/>
          <w:szCs w:val="20"/>
        </w:rPr>
        <w:tab/>
        <w:t>TMC Data</w:t>
      </w:r>
    </w:p>
    <w:p w14:paraId="63FDEC39"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2: Command Execution Status</w:t>
      </w:r>
    </w:p>
    <w:p w14:paraId="1F5C3587" w14:textId="77777777" w:rsidR="00E9111B" w:rsidRDefault="0042307E">
      <w:pPr>
        <w:tabs>
          <w:tab w:val="left" w:pos="3544"/>
        </w:tabs>
        <w:ind w:left="1276"/>
        <w:rPr>
          <w:rFonts w:cs="Arial"/>
          <w:szCs w:val="20"/>
        </w:rPr>
      </w:pPr>
      <w:r>
        <w:rPr>
          <w:rFonts w:cs="Arial"/>
          <w:szCs w:val="20"/>
        </w:rPr>
        <w:t xml:space="preserve">0x0y: </w:t>
      </w:r>
      <w:proofErr w:type="gramStart"/>
      <w:r>
        <w:rPr>
          <w:rFonts w:cs="Arial"/>
          <w:szCs w:val="20"/>
        </w:rPr>
        <w:t>Final Result</w:t>
      </w:r>
      <w:proofErr w:type="gramEnd"/>
      <w:r>
        <w:rPr>
          <w:rFonts w:cs="Arial"/>
          <w:szCs w:val="20"/>
        </w:rPr>
        <w:tab/>
      </w:r>
      <w:r>
        <w:rPr>
          <w:rFonts w:cs="Arial"/>
          <w:szCs w:val="20"/>
        </w:rPr>
        <w:tab/>
        <w:t>–</w:t>
      </w:r>
      <w:r>
        <w:rPr>
          <w:rFonts w:cs="Arial"/>
          <w:szCs w:val="20"/>
        </w:rPr>
        <w:tab/>
        <w:t>Success</w:t>
      </w:r>
    </w:p>
    <w:p w14:paraId="2F7E4852" w14:textId="77777777" w:rsidR="00E9111B" w:rsidRDefault="0042307E">
      <w:pPr>
        <w:tabs>
          <w:tab w:val="left" w:pos="3544"/>
        </w:tabs>
        <w:ind w:left="1276"/>
        <w:rPr>
          <w:rFonts w:cs="Arial"/>
          <w:szCs w:val="20"/>
        </w:rPr>
      </w:pPr>
      <w:r>
        <w:rPr>
          <w:rFonts w:cs="Arial"/>
          <w:szCs w:val="20"/>
        </w:rPr>
        <w:t xml:space="preserve">0x1y: </w:t>
      </w:r>
      <w:proofErr w:type="gramStart"/>
      <w:r>
        <w:rPr>
          <w:rFonts w:cs="Arial"/>
          <w:szCs w:val="20"/>
        </w:rPr>
        <w:t>Final Result</w:t>
      </w:r>
      <w:proofErr w:type="gramEnd"/>
      <w:r>
        <w:rPr>
          <w:rFonts w:cs="Arial"/>
          <w:szCs w:val="20"/>
        </w:rPr>
        <w:tab/>
      </w:r>
      <w:r>
        <w:rPr>
          <w:rFonts w:cs="Arial"/>
          <w:szCs w:val="20"/>
        </w:rPr>
        <w:tab/>
        <w:t>–</w:t>
      </w:r>
      <w:r>
        <w:rPr>
          <w:rFonts w:cs="Arial"/>
          <w:szCs w:val="20"/>
        </w:rPr>
        <w:tab/>
        <w:t>Fail</w:t>
      </w:r>
    </w:p>
    <w:p w14:paraId="1AA9482F" w14:textId="77777777" w:rsidR="00E9111B" w:rsidRDefault="0042307E">
      <w:pPr>
        <w:tabs>
          <w:tab w:val="left" w:pos="3544"/>
        </w:tabs>
        <w:ind w:left="1276"/>
        <w:rPr>
          <w:rFonts w:cs="Arial"/>
          <w:szCs w:val="20"/>
        </w:rPr>
      </w:pPr>
      <w:r>
        <w:rPr>
          <w:rFonts w:cs="Arial"/>
          <w:szCs w:val="20"/>
        </w:rPr>
        <w:t xml:space="preserve">0x2y: </w:t>
      </w:r>
      <w:proofErr w:type="gramStart"/>
      <w:r>
        <w:rPr>
          <w:rFonts w:cs="Arial"/>
          <w:szCs w:val="20"/>
        </w:rPr>
        <w:t>Final Result</w:t>
      </w:r>
      <w:proofErr w:type="gramEnd"/>
      <w:r>
        <w:rPr>
          <w:rFonts w:cs="Arial"/>
          <w:szCs w:val="20"/>
        </w:rPr>
        <w:tab/>
      </w:r>
      <w:r>
        <w:rPr>
          <w:rFonts w:cs="Arial"/>
          <w:szCs w:val="20"/>
        </w:rPr>
        <w:tab/>
        <w:t>–</w:t>
      </w:r>
      <w:r>
        <w:rPr>
          <w:rFonts w:cs="Arial"/>
          <w:szCs w:val="20"/>
        </w:rPr>
        <w:tab/>
        <w:t>Information</w:t>
      </w:r>
    </w:p>
    <w:p w14:paraId="6B42F71B" w14:textId="77777777" w:rsidR="00E9111B" w:rsidRDefault="0042307E">
      <w:pPr>
        <w:tabs>
          <w:tab w:val="left" w:pos="3544"/>
        </w:tabs>
        <w:ind w:left="1276"/>
        <w:rPr>
          <w:rFonts w:cs="Arial"/>
          <w:szCs w:val="20"/>
        </w:rPr>
      </w:pPr>
      <w:r>
        <w:rPr>
          <w:rFonts w:cs="Arial"/>
          <w:szCs w:val="20"/>
        </w:rPr>
        <w:t>0x3y: Intermediate Result</w:t>
      </w:r>
      <w:r>
        <w:rPr>
          <w:rFonts w:cs="Arial"/>
          <w:szCs w:val="20"/>
        </w:rPr>
        <w:tab/>
      </w:r>
      <w:r>
        <w:rPr>
          <w:rFonts w:cs="Arial"/>
          <w:szCs w:val="20"/>
        </w:rPr>
        <w:tab/>
        <w:t>–</w:t>
      </w:r>
      <w:r>
        <w:rPr>
          <w:rFonts w:cs="Arial"/>
          <w:szCs w:val="20"/>
        </w:rPr>
        <w:tab/>
        <w:t>Wait</w:t>
      </w:r>
    </w:p>
    <w:p w14:paraId="030EC451"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3: Character Coding</w:t>
      </w:r>
    </w:p>
    <w:p w14:paraId="688E147D" w14:textId="77777777" w:rsidR="00E9111B" w:rsidRDefault="0042307E">
      <w:pPr>
        <w:ind w:left="1260"/>
        <w:rPr>
          <w:rFonts w:cs="Arial"/>
          <w:szCs w:val="20"/>
        </w:rPr>
      </w:pPr>
      <w:r>
        <w:rPr>
          <w:rFonts w:cs="Arial"/>
          <w:szCs w:val="20"/>
        </w:rPr>
        <w:t>Bit 0-5: Reserved</w:t>
      </w:r>
    </w:p>
    <w:p w14:paraId="2DB5010A" w14:textId="77777777" w:rsidR="00E9111B" w:rsidRDefault="00E9111B">
      <w:pPr>
        <w:ind w:left="1260"/>
        <w:rPr>
          <w:rFonts w:cs="Arial"/>
          <w:szCs w:val="20"/>
        </w:rPr>
      </w:pPr>
    </w:p>
    <w:p w14:paraId="13F5B041" w14:textId="77777777" w:rsidR="00E9111B" w:rsidRDefault="0042307E">
      <w:pPr>
        <w:autoSpaceDE w:val="0"/>
        <w:autoSpaceDN w:val="0"/>
        <w:adjustRightInd w:val="0"/>
        <w:ind w:left="1260"/>
        <w:rPr>
          <w:rFonts w:cs="Arial"/>
          <w:iCs/>
          <w:szCs w:val="20"/>
        </w:rPr>
      </w:pPr>
      <w:r>
        <w:rPr>
          <w:rFonts w:cs="Arial"/>
          <w:iCs/>
          <w:szCs w:val="20"/>
        </w:rPr>
        <w:t>Bit 6-7: Coding</w:t>
      </w:r>
    </w:p>
    <w:p w14:paraId="53777C5D" w14:textId="77777777" w:rsidR="00E9111B" w:rsidRDefault="0042307E">
      <w:pPr>
        <w:autoSpaceDE w:val="0"/>
        <w:autoSpaceDN w:val="0"/>
        <w:adjustRightInd w:val="0"/>
        <w:ind w:left="1890"/>
        <w:rPr>
          <w:rFonts w:cs="Arial"/>
          <w:szCs w:val="20"/>
        </w:rPr>
      </w:pPr>
      <w:r>
        <w:rPr>
          <w:rFonts w:cs="Arial"/>
          <w:szCs w:val="20"/>
        </w:rPr>
        <w:t xml:space="preserve"> 0x0: Coding Table I</w:t>
      </w:r>
    </w:p>
    <w:p w14:paraId="29EAD1F4" w14:textId="77777777" w:rsidR="00E9111B" w:rsidRDefault="0042307E">
      <w:pPr>
        <w:autoSpaceDE w:val="0"/>
        <w:autoSpaceDN w:val="0"/>
        <w:adjustRightInd w:val="0"/>
        <w:ind w:left="1890"/>
        <w:rPr>
          <w:rFonts w:cs="Arial"/>
          <w:szCs w:val="20"/>
        </w:rPr>
      </w:pPr>
      <w:r>
        <w:rPr>
          <w:rFonts w:cs="Arial"/>
          <w:szCs w:val="20"/>
        </w:rPr>
        <w:t xml:space="preserve"> 0x0000-0xFFFF UNICODE UTF-16 (2 </w:t>
      </w:r>
      <w:proofErr w:type="gramStart"/>
      <w:r>
        <w:rPr>
          <w:rFonts w:cs="Arial"/>
          <w:szCs w:val="20"/>
        </w:rPr>
        <w:t>byte</w:t>
      </w:r>
      <w:proofErr w:type="gramEnd"/>
      <w:r>
        <w:rPr>
          <w:rFonts w:cs="Arial"/>
          <w:szCs w:val="20"/>
        </w:rPr>
        <w:t xml:space="preserve"> per char)</w:t>
      </w:r>
    </w:p>
    <w:p w14:paraId="30855323" w14:textId="77777777" w:rsidR="00E9111B" w:rsidRDefault="0042307E">
      <w:pPr>
        <w:autoSpaceDE w:val="0"/>
        <w:autoSpaceDN w:val="0"/>
        <w:adjustRightInd w:val="0"/>
        <w:ind w:left="1890"/>
        <w:rPr>
          <w:rFonts w:cs="Arial"/>
          <w:szCs w:val="20"/>
        </w:rPr>
      </w:pPr>
      <w:r>
        <w:rPr>
          <w:rFonts w:cs="Arial"/>
          <w:szCs w:val="20"/>
        </w:rPr>
        <w:t xml:space="preserve"> 0x1: Coding Table II</w:t>
      </w:r>
    </w:p>
    <w:p w14:paraId="05D322DC" w14:textId="77777777" w:rsidR="00E9111B" w:rsidRDefault="0042307E">
      <w:pPr>
        <w:autoSpaceDE w:val="0"/>
        <w:autoSpaceDN w:val="0"/>
        <w:adjustRightInd w:val="0"/>
        <w:ind w:left="1890"/>
        <w:rPr>
          <w:rFonts w:cs="Arial"/>
          <w:szCs w:val="20"/>
        </w:rPr>
      </w:pPr>
      <w:r>
        <w:rPr>
          <w:rFonts w:cs="Arial"/>
          <w:szCs w:val="20"/>
        </w:rPr>
        <w:t xml:space="preserve"> 0x00-0xFF Latin-9 (1 byte per char)</w:t>
      </w:r>
    </w:p>
    <w:p w14:paraId="0FED0DCB"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4: Country Code</w:t>
      </w:r>
    </w:p>
    <w:p w14:paraId="1436DD3F" w14:textId="77777777" w:rsidR="00E9111B" w:rsidRDefault="0042307E">
      <w:pPr>
        <w:ind w:left="1260"/>
        <w:rPr>
          <w:rFonts w:cs="Arial"/>
          <w:szCs w:val="20"/>
        </w:rPr>
      </w:pPr>
      <w:r>
        <w:rPr>
          <w:rFonts w:cs="Arial"/>
          <w:szCs w:val="20"/>
        </w:rPr>
        <w:t>Bit 0-3: Reserved</w:t>
      </w:r>
    </w:p>
    <w:p w14:paraId="17D26BB8" w14:textId="77777777" w:rsidR="00E9111B" w:rsidRDefault="0042307E">
      <w:pPr>
        <w:ind w:left="1260"/>
        <w:rPr>
          <w:rFonts w:cs="Arial"/>
          <w:szCs w:val="20"/>
        </w:rPr>
      </w:pPr>
      <w:r>
        <w:rPr>
          <w:rFonts w:cs="Arial"/>
          <w:szCs w:val="20"/>
        </w:rPr>
        <w:t>Bit 4-7: CC</w:t>
      </w:r>
    </w:p>
    <w:p w14:paraId="7E7B1D4C" w14:textId="77777777" w:rsidR="00E9111B" w:rsidRDefault="0042307E">
      <w:pPr>
        <w:ind w:left="1260" w:firstLine="720"/>
        <w:rPr>
          <w:rFonts w:cs="Arial"/>
          <w:szCs w:val="20"/>
        </w:rPr>
      </w:pPr>
      <w:r>
        <w:rPr>
          <w:rFonts w:cs="Arial"/>
          <w:szCs w:val="20"/>
        </w:rPr>
        <w:t>0x00 – 0x0F: Country Code</w:t>
      </w:r>
    </w:p>
    <w:p w14:paraId="541FFA4C" w14:textId="77777777" w:rsidR="00E9111B" w:rsidRDefault="00E9111B">
      <w:pPr>
        <w:ind w:left="1260"/>
        <w:rPr>
          <w:rFonts w:cs="Arial"/>
          <w:szCs w:val="20"/>
        </w:rPr>
      </w:pPr>
    </w:p>
    <w:p w14:paraId="69D22207"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5: Service Identifier</w:t>
      </w:r>
    </w:p>
    <w:p w14:paraId="3D706060" w14:textId="77777777" w:rsidR="00E9111B" w:rsidRDefault="0042307E">
      <w:pPr>
        <w:ind w:left="1260"/>
        <w:rPr>
          <w:rFonts w:cs="Arial"/>
          <w:szCs w:val="20"/>
        </w:rPr>
      </w:pPr>
      <w:r>
        <w:rPr>
          <w:rFonts w:cs="Arial"/>
          <w:szCs w:val="20"/>
        </w:rPr>
        <w:t>Bit 0-1: Reserved</w:t>
      </w:r>
    </w:p>
    <w:p w14:paraId="1B2E2A0E" w14:textId="77777777" w:rsidR="00E9111B" w:rsidRDefault="0042307E">
      <w:pPr>
        <w:ind w:left="1260"/>
        <w:rPr>
          <w:rFonts w:cs="Arial"/>
          <w:szCs w:val="20"/>
        </w:rPr>
      </w:pPr>
      <w:r>
        <w:rPr>
          <w:rFonts w:cs="Arial"/>
          <w:szCs w:val="20"/>
        </w:rPr>
        <w:t>Bit 2-7: SID</w:t>
      </w:r>
    </w:p>
    <w:p w14:paraId="55101322" w14:textId="77777777" w:rsidR="00E9111B" w:rsidRDefault="0042307E">
      <w:pPr>
        <w:ind w:left="1260" w:firstLine="720"/>
        <w:rPr>
          <w:rFonts w:cs="Arial"/>
          <w:szCs w:val="20"/>
        </w:rPr>
      </w:pPr>
      <w:r>
        <w:rPr>
          <w:rFonts w:cs="Arial"/>
          <w:szCs w:val="20"/>
        </w:rPr>
        <w:t>0x00 – 0x3F: Service Identifier</w:t>
      </w:r>
    </w:p>
    <w:p w14:paraId="64BAD418" w14:textId="77777777" w:rsidR="00E9111B" w:rsidRDefault="00E9111B">
      <w:pPr>
        <w:ind w:left="1260" w:firstLine="720"/>
        <w:rPr>
          <w:rFonts w:cs="Arial"/>
          <w:szCs w:val="20"/>
        </w:rPr>
      </w:pPr>
    </w:p>
    <w:p w14:paraId="6E678744"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6: Location Table Number</w:t>
      </w:r>
    </w:p>
    <w:p w14:paraId="14BD20C9" w14:textId="77777777" w:rsidR="00E9111B" w:rsidRDefault="0042307E">
      <w:pPr>
        <w:ind w:left="1260"/>
        <w:rPr>
          <w:rFonts w:cs="Arial"/>
          <w:szCs w:val="20"/>
        </w:rPr>
      </w:pPr>
      <w:r>
        <w:rPr>
          <w:rFonts w:cs="Arial"/>
          <w:szCs w:val="20"/>
        </w:rPr>
        <w:t>Bit 0-1: Reserved</w:t>
      </w:r>
    </w:p>
    <w:p w14:paraId="369F73D8" w14:textId="77777777" w:rsidR="00E9111B" w:rsidRDefault="0042307E">
      <w:pPr>
        <w:ind w:left="1260"/>
        <w:rPr>
          <w:rFonts w:cs="Arial"/>
          <w:szCs w:val="20"/>
        </w:rPr>
      </w:pPr>
      <w:r>
        <w:rPr>
          <w:rFonts w:cs="Arial"/>
          <w:szCs w:val="20"/>
        </w:rPr>
        <w:t>Bit 2-7: LTN</w:t>
      </w:r>
    </w:p>
    <w:p w14:paraId="1E2C017C" w14:textId="77777777" w:rsidR="00E9111B" w:rsidRDefault="0042307E">
      <w:pPr>
        <w:ind w:left="1260" w:firstLine="720"/>
        <w:rPr>
          <w:rFonts w:cs="Arial"/>
          <w:szCs w:val="20"/>
        </w:rPr>
      </w:pPr>
      <w:r>
        <w:rPr>
          <w:rFonts w:cs="Arial"/>
          <w:szCs w:val="20"/>
        </w:rPr>
        <w:t>0x00 – 0x3F: Location Table Number</w:t>
      </w:r>
    </w:p>
    <w:p w14:paraId="1941A7A0" w14:textId="77777777" w:rsidR="00E9111B" w:rsidRDefault="00E9111B">
      <w:pPr>
        <w:ind w:left="1260" w:firstLine="720"/>
        <w:rPr>
          <w:rFonts w:cs="Arial"/>
          <w:szCs w:val="20"/>
        </w:rPr>
      </w:pPr>
    </w:p>
    <w:p w14:paraId="06C853BC"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7: Encryption Information</w:t>
      </w:r>
    </w:p>
    <w:p w14:paraId="4E410606" w14:textId="77777777" w:rsidR="00E9111B" w:rsidRDefault="0042307E">
      <w:pPr>
        <w:ind w:left="1260"/>
        <w:rPr>
          <w:rFonts w:cs="Arial"/>
          <w:szCs w:val="20"/>
        </w:rPr>
      </w:pPr>
      <w:r>
        <w:rPr>
          <w:rFonts w:cs="Arial"/>
          <w:szCs w:val="20"/>
        </w:rPr>
        <w:t>Bit 0: Reserved</w:t>
      </w:r>
    </w:p>
    <w:p w14:paraId="2F90ECE5" w14:textId="77777777" w:rsidR="00E9111B" w:rsidRDefault="0042307E">
      <w:pPr>
        <w:ind w:left="1260"/>
        <w:rPr>
          <w:rFonts w:cs="Arial"/>
          <w:szCs w:val="20"/>
        </w:rPr>
      </w:pPr>
      <w:r>
        <w:rPr>
          <w:rFonts w:cs="Arial"/>
          <w:szCs w:val="20"/>
        </w:rPr>
        <w:t>Bit 1-2: Test mode</w:t>
      </w:r>
    </w:p>
    <w:p w14:paraId="65DCE96D" w14:textId="77777777" w:rsidR="00E9111B" w:rsidRDefault="0042307E">
      <w:pPr>
        <w:ind w:left="1260" w:firstLine="720"/>
        <w:rPr>
          <w:rFonts w:cs="Arial"/>
          <w:szCs w:val="20"/>
        </w:rPr>
      </w:pPr>
      <w:r>
        <w:rPr>
          <w:rFonts w:cs="Arial"/>
          <w:szCs w:val="20"/>
        </w:rPr>
        <w:t>0x0: Location code not encrypted</w:t>
      </w:r>
    </w:p>
    <w:p w14:paraId="66F3EB70" w14:textId="77777777" w:rsidR="00E9111B" w:rsidRDefault="0042307E">
      <w:pPr>
        <w:ind w:left="1260" w:firstLine="720"/>
        <w:rPr>
          <w:rFonts w:cs="Arial"/>
          <w:szCs w:val="20"/>
        </w:rPr>
      </w:pPr>
      <w:r>
        <w:rPr>
          <w:rFonts w:cs="Arial"/>
          <w:szCs w:val="20"/>
        </w:rPr>
        <w:t>0x1: Location code encrypted</w:t>
      </w:r>
    </w:p>
    <w:p w14:paraId="369C16A8" w14:textId="77777777" w:rsidR="00E9111B" w:rsidRDefault="0042307E">
      <w:pPr>
        <w:ind w:left="1260" w:firstLine="720"/>
        <w:rPr>
          <w:rFonts w:cs="Arial"/>
          <w:szCs w:val="20"/>
        </w:rPr>
      </w:pPr>
      <w:r>
        <w:rPr>
          <w:rFonts w:cs="Arial"/>
          <w:szCs w:val="20"/>
        </w:rPr>
        <w:t>0x2: Reserved</w:t>
      </w:r>
    </w:p>
    <w:p w14:paraId="1D1E053F" w14:textId="77777777" w:rsidR="00E9111B" w:rsidRDefault="0042307E">
      <w:pPr>
        <w:ind w:left="1260" w:firstLine="720"/>
        <w:rPr>
          <w:rFonts w:cs="Arial"/>
          <w:szCs w:val="20"/>
        </w:rPr>
      </w:pPr>
      <w:r>
        <w:rPr>
          <w:rFonts w:cs="Arial"/>
          <w:szCs w:val="20"/>
        </w:rPr>
        <w:t>0x3: Full encryption</w:t>
      </w:r>
    </w:p>
    <w:p w14:paraId="23BC100A" w14:textId="77777777" w:rsidR="00E9111B" w:rsidRDefault="0042307E">
      <w:pPr>
        <w:ind w:left="1260"/>
        <w:rPr>
          <w:rFonts w:cs="Arial"/>
          <w:szCs w:val="20"/>
        </w:rPr>
      </w:pPr>
      <w:r>
        <w:rPr>
          <w:rFonts w:cs="Arial"/>
          <w:szCs w:val="20"/>
        </w:rPr>
        <w:t>Bit 3-7: ENCID</w:t>
      </w:r>
    </w:p>
    <w:p w14:paraId="00C0146C" w14:textId="77777777" w:rsidR="00E9111B" w:rsidRDefault="0042307E">
      <w:pPr>
        <w:ind w:left="1260" w:firstLine="720"/>
        <w:rPr>
          <w:rFonts w:cs="Arial"/>
          <w:szCs w:val="20"/>
        </w:rPr>
      </w:pPr>
      <w:r>
        <w:rPr>
          <w:rFonts w:cs="Arial"/>
          <w:szCs w:val="20"/>
        </w:rPr>
        <w:t>0x00 – 0x1F: Encryption Identifier</w:t>
      </w:r>
    </w:p>
    <w:p w14:paraId="63DC1CF8" w14:textId="77777777" w:rsidR="00E9111B" w:rsidRDefault="00E9111B">
      <w:pPr>
        <w:ind w:left="1260" w:firstLine="720"/>
        <w:rPr>
          <w:rFonts w:cs="Arial"/>
          <w:szCs w:val="20"/>
        </w:rPr>
      </w:pPr>
    </w:p>
    <w:p w14:paraId="0E50369B" w14:textId="77777777" w:rsidR="00E9111B" w:rsidRDefault="00E9111B">
      <w:pPr>
        <w:ind w:left="1260" w:firstLine="720"/>
        <w:rPr>
          <w:rFonts w:cs="Arial"/>
          <w:szCs w:val="20"/>
        </w:rPr>
      </w:pPr>
    </w:p>
    <w:p w14:paraId="364B9573"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8: Location Table Number (before encryption)</w:t>
      </w:r>
    </w:p>
    <w:p w14:paraId="0CB13F03" w14:textId="77777777" w:rsidR="00E9111B" w:rsidRDefault="0042307E">
      <w:pPr>
        <w:ind w:left="1260"/>
        <w:rPr>
          <w:rFonts w:cs="Arial"/>
          <w:szCs w:val="20"/>
        </w:rPr>
      </w:pPr>
      <w:r>
        <w:rPr>
          <w:rFonts w:cs="Arial"/>
          <w:szCs w:val="20"/>
        </w:rPr>
        <w:t>Bit 0-1: Reserved</w:t>
      </w:r>
    </w:p>
    <w:p w14:paraId="06CB0E97" w14:textId="77777777" w:rsidR="00E9111B" w:rsidRDefault="0042307E">
      <w:pPr>
        <w:ind w:left="1260"/>
        <w:rPr>
          <w:rFonts w:cs="Arial"/>
          <w:szCs w:val="20"/>
        </w:rPr>
      </w:pPr>
      <w:r>
        <w:rPr>
          <w:rFonts w:cs="Arial"/>
          <w:szCs w:val="20"/>
        </w:rPr>
        <w:t>Bit 2-7: LTNBE</w:t>
      </w:r>
    </w:p>
    <w:p w14:paraId="36FB68AF" w14:textId="77777777" w:rsidR="00E9111B" w:rsidRDefault="0042307E">
      <w:pPr>
        <w:ind w:left="1260" w:firstLine="720"/>
        <w:rPr>
          <w:rFonts w:cs="Arial"/>
          <w:szCs w:val="20"/>
        </w:rPr>
      </w:pPr>
      <w:r>
        <w:rPr>
          <w:rFonts w:cs="Arial"/>
          <w:szCs w:val="20"/>
        </w:rPr>
        <w:t>0x00 – 0x3F: Location Table Number before encryption</w:t>
      </w:r>
    </w:p>
    <w:p w14:paraId="65EBD365" w14:textId="77777777" w:rsidR="00E9111B" w:rsidRDefault="00E9111B">
      <w:pPr>
        <w:ind w:left="1260"/>
        <w:rPr>
          <w:rFonts w:cs="Arial"/>
          <w:szCs w:val="20"/>
        </w:rPr>
      </w:pPr>
    </w:p>
    <w:p w14:paraId="2319B105" w14:textId="77777777" w:rsidR="00E9111B" w:rsidRDefault="0042307E" w:rsidP="00BE776A">
      <w:pPr>
        <w:pBdr>
          <w:top w:val="single" w:sz="4" w:space="1" w:color="auto"/>
          <w:left w:val="single" w:sz="4" w:space="4" w:color="auto"/>
          <w:bottom w:val="single" w:sz="4" w:space="1" w:color="auto"/>
          <w:right w:val="single" w:sz="4" w:space="4" w:color="auto"/>
        </w:pBdr>
        <w:tabs>
          <w:tab w:val="left" w:pos="1260"/>
          <w:tab w:val="left" w:pos="1843"/>
          <w:tab w:val="left" w:pos="2419"/>
        </w:tabs>
        <w:spacing w:before="120" w:after="60"/>
        <w:ind w:left="576" w:right="288"/>
        <w:rPr>
          <w:rFonts w:cs="Arial"/>
          <w:bCs/>
          <w:szCs w:val="20"/>
        </w:rPr>
      </w:pPr>
      <w:r>
        <w:rPr>
          <w:rFonts w:cs="Arial"/>
          <w:bCs/>
          <w:szCs w:val="20"/>
        </w:rPr>
        <w:t>Test mode:</w:t>
      </w:r>
      <w:r>
        <w:rPr>
          <w:rFonts w:cs="Arial"/>
          <w:bCs/>
          <w:szCs w:val="20"/>
        </w:rPr>
        <w:br/>
        <w:t>If Test mode is set to "0x00: Location code not encrypted" the terminal shall ignore the ENCID and instead use encryption parameters with values 0,0,0.</w:t>
      </w:r>
    </w:p>
    <w:p w14:paraId="2BA8D2CD" w14:textId="77777777" w:rsidR="00E9111B" w:rsidRDefault="0042307E" w:rsidP="00BE776A">
      <w:pPr>
        <w:pBdr>
          <w:top w:val="single" w:sz="4" w:space="1" w:color="auto"/>
          <w:left w:val="single" w:sz="4" w:space="4" w:color="auto"/>
          <w:bottom w:val="single" w:sz="4" w:space="1" w:color="auto"/>
          <w:right w:val="single" w:sz="4" w:space="4" w:color="auto"/>
        </w:pBdr>
        <w:tabs>
          <w:tab w:val="left" w:pos="1260"/>
          <w:tab w:val="left" w:pos="1843"/>
          <w:tab w:val="left" w:pos="2419"/>
        </w:tabs>
        <w:spacing w:before="120" w:after="60"/>
        <w:ind w:left="576" w:right="288" w:firstLine="11"/>
        <w:rPr>
          <w:rFonts w:cs="Arial"/>
          <w:bCs/>
          <w:szCs w:val="20"/>
        </w:rPr>
      </w:pPr>
      <w:r>
        <w:rPr>
          <w:rFonts w:cs="Arial"/>
          <w:bCs/>
          <w:szCs w:val="20"/>
        </w:rPr>
        <w:t xml:space="preserve">If Test mode is set to "0x01: Location code encrypted" the terminal shall ignore ENCID and instead use encryption parameters pre-advised by the service provider </w:t>
      </w:r>
      <w:r>
        <w:rPr>
          <w:rFonts w:cs="Arial"/>
          <w:szCs w:val="20"/>
        </w:rPr>
        <w:t>(Which of course must be 'pre-stored' within the terminal).</w:t>
      </w:r>
    </w:p>
    <w:p w14:paraId="06ABCEFA" w14:textId="77777777" w:rsidR="00E9111B" w:rsidRDefault="00E9111B">
      <w:pPr>
        <w:tabs>
          <w:tab w:val="left" w:pos="709"/>
          <w:tab w:val="left" w:pos="1276"/>
          <w:tab w:val="left" w:pos="1843"/>
          <w:tab w:val="left" w:pos="2419"/>
        </w:tabs>
        <w:spacing w:before="120" w:after="60"/>
        <w:ind w:left="720" w:firstLine="551"/>
        <w:rPr>
          <w:rFonts w:cs="Arial"/>
          <w:bCs/>
          <w:szCs w:val="20"/>
        </w:rPr>
      </w:pPr>
    </w:p>
    <w:p w14:paraId="083011C2" w14:textId="77777777" w:rsidR="00E9111B" w:rsidRDefault="00E9111B">
      <w:pPr>
        <w:rPr>
          <w:rFonts w:cs="Arial"/>
          <w:szCs w:val="20"/>
        </w:rPr>
      </w:pPr>
    </w:p>
    <w:p w14:paraId="3725F726" w14:textId="77777777" w:rsidR="00E9111B" w:rsidRDefault="00E9111B"/>
    <w:p w14:paraId="46874512" w14:textId="77777777" w:rsidR="0042307E" w:rsidRDefault="0042307E" w:rsidP="0042307E">
      <w:pPr>
        <w:pStyle w:val="Heading4"/>
      </w:pPr>
      <w:r w:rsidRPr="00B9479B">
        <w:t>TP-LOG-TPL-REQ-023177/A-SID-7B-TMCGetServiceProvider_Rq (</w:t>
      </w:r>
      <w:proofErr w:type="spellStart"/>
      <w:r w:rsidRPr="00B9479B">
        <w:t>TcSE</w:t>
      </w:r>
      <w:proofErr w:type="spellEnd"/>
      <w:r w:rsidRPr="00B9479B">
        <w:t xml:space="preserve"> ROIN-180163-4)</w:t>
      </w:r>
    </w:p>
    <w:p w14:paraId="4E719C54" w14:textId="77777777" w:rsidR="00E9111B" w:rsidRDefault="0042307E">
      <w:pPr>
        <w:tabs>
          <w:tab w:val="left" w:pos="709"/>
          <w:tab w:val="left" w:pos="1276"/>
          <w:tab w:val="left" w:pos="1843"/>
          <w:tab w:val="left" w:pos="2419"/>
        </w:tabs>
        <w:rPr>
          <w:rFonts w:cs="Arial"/>
          <w:snapToGrid w:val="0"/>
          <w:szCs w:val="20"/>
        </w:rPr>
      </w:pPr>
      <w:r>
        <w:rPr>
          <w:rFonts w:cs="Arial"/>
          <w:snapToGrid w:val="0"/>
          <w:szCs w:val="20"/>
        </w:rPr>
        <w:t xml:space="preserve">Data size: 20 </w:t>
      </w:r>
      <w:proofErr w:type="gramStart"/>
      <w:r>
        <w:rPr>
          <w:rFonts w:cs="Arial"/>
          <w:snapToGrid w:val="0"/>
          <w:szCs w:val="20"/>
        </w:rPr>
        <w:t>byte</w:t>
      </w:r>
      <w:proofErr w:type="gramEnd"/>
    </w:p>
    <w:p w14:paraId="778725B8" w14:textId="77777777" w:rsidR="00E9111B" w:rsidRDefault="00E9111B">
      <w:pPr>
        <w:rPr>
          <w:rFonts w:cs="Arial"/>
          <w:szCs w:val="20"/>
          <w:lang w:val="en-GB"/>
        </w:rPr>
      </w:pPr>
    </w:p>
    <w:p w14:paraId="16BEF091"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0: Signal identifier</w:t>
      </w:r>
    </w:p>
    <w:p w14:paraId="361FB3BB" w14:textId="77777777" w:rsidR="00E9111B" w:rsidRDefault="0042307E">
      <w:pPr>
        <w:tabs>
          <w:tab w:val="left" w:pos="709"/>
          <w:tab w:val="left" w:pos="1276"/>
          <w:tab w:val="left" w:pos="1843"/>
          <w:tab w:val="left" w:pos="2419"/>
        </w:tabs>
        <w:ind w:left="1276"/>
        <w:rPr>
          <w:rFonts w:cs="Arial"/>
          <w:szCs w:val="20"/>
        </w:rPr>
      </w:pPr>
      <w:r>
        <w:rPr>
          <w:rFonts w:cs="Arial"/>
          <w:szCs w:val="20"/>
        </w:rPr>
        <w:t xml:space="preserve">0x7B: </w:t>
      </w:r>
      <w:proofErr w:type="spellStart"/>
      <w:r>
        <w:rPr>
          <w:rFonts w:cs="Arial"/>
          <w:szCs w:val="20"/>
        </w:rPr>
        <w:t>TMCGetServiceProvider_Rq</w:t>
      </w:r>
      <w:proofErr w:type="spellEnd"/>
    </w:p>
    <w:p w14:paraId="793EEA97"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1: Utilization</w:t>
      </w:r>
    </w:p>
    <w:p w14:paraId="7DBAA501" w14:textId="77777777" w:rsidR="00E9111B" w:rsidRDefault="0042307E">
      <w:pPr>
        <w:keepLines/>
        <w:tabs>
          <w:tab w:val="left" w:pos="3544"/>
        </w:tabs>
        <w:ind w:left="1276"/>
        <w:rPr>
          <w:rFonts w:cs="Arial"/>
          <w:szCs w:val="20"/>
        </w:rPr>
      </w:pPr>
      <w:r>
        <w:rPr>
          <w:rFonts w:cs="Arial"/>
          <w:szCs w:val="20"/>
        </w:rPr>
        <w:t>0x73: Data_Service3 – TMC Data</w:t>
      </w:r>
    </w:p>
    <w:p w14:paraId="7C5904D5"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2: Character Coding</w:t>
      </w:r>
    </w:p>
    <w:p w14:paraId="7E1B47C0" w14:textId="77777777" w:rsidR="00E9111B" w:rsidRDefault="0042307E">
      <w:pPr>
        <w:autoSpaceDE w:val="0"/>
        <w:autoSpaceDN w:val="0"/>
        <w:adjustRightInd w:val="0"/>
        <w:ind w:left="1260"/>
        <w:rPr>
          <w:rFonts w:cs="Arial"/>
          <w:iCs/>
          <w:szCs w:val="20"/>
        </w:rPr>
      </w:pPr>
      <w:r>
        <w:rPr>
          <w:rFonts w:cs="Arial"/>
          <w:iCs/>
          <w:szCs w:val="20"/>
        </w:rPr>
        <w:t>Bit 0-5: Reserved</w:t>
      </w:r>
    </w:p>
    <w:p w14:paraId="779C9200" w14:textId="77777777" w:rsidR="00E9111B" w:rsidRDefault="0042307E">
      <w:pPr>
        <w:autoSpaceDE w:val="0"/>
        <w:autoSpaceDN w:val="0"/>
        <w:adjustRightInd w:val="0"/>
        <w:ind w:left="1260"/>
        <w:rPr>
          <w:rFonts w:cs="Arial"/>
          <w:iCs/>
          <w:szCs w:val="20"/>
        </w:rPr>
      </w:pPr>
      <w:r>
        <w:rPr>
          <w:rFonts w:cs="Arial"/>
          <w:iCs/>
          <w:szCs w:val="20"/>
        </w:rPr>
        <w:t>Bit 6-7: Coding</w:t>
      </w:r>
    </w:p>
    <w:p w14:paraId="4C99F094" w14:textId="77777777" w:rsidR="00E9111B" w:rsidRDefault="0042307E">
      <w:pPr>
        <w:autoSpaceDE w:val="0"/>
        <w:autoSpaceDN w:val="0"/>
        <w:adjustRightInd w:val="0"/>
        <w:ind w:left="1890"/>
        <w:rPr>
          <w:rFonts w:cs="Arial"/>
          <w:szCs w:val="20"/>
        </w:rPr>
      </w:pPr>
      <w:r>
        <w:rPr>
          <w:rFonts w:cs="Arial"/>
          <w:szCs w:val="20"/>
        </w:rPr>
        <w:t xml:space="preserve"> 0x0: Coding Table I</w:t>
      </w:r>
    </w:p>
    <w:p w14:paraId="48AF2ADE" w14:textId="77777777" w:rsidR="00E9111B" w:rsidRDefault="0042307E">
      <w:pPr>
        <w:autoSpaceDE w:val="0"/>
        <w:autoSpaceDN w:val="0"/>
        <w:adjustRightInd w:val="0"/>
        <w:ind w:left="1890"/>
        <w:rPr>
          <w:rFonts w:cs="Arial"/>
          <w:szCs w:val="20"/>
        </w:rPr>
      </w:pPr>
      <w:r>
        <w:rPr>
          <w:rFonts w:cs="Arial"/>
          <w:szCs w:val="20"/>
        </w:rPr>
        <w:t xml:space="preserve"> 0x0000-0xFFFF UNICODE UTF-16 (2 </w:t>
      </w:r>
      <w:proofErr w:type="gramStart"/>
      <w:r>
        <w:rPr>
          <w:rFonts w:cs="Arial"/>
          <w:szCs w:val="20"/>
        </w:rPr>
        <w:t>byte</w:t>
      </w:r>
      <w:proofErr w:type="gramEnd"/>
      <w:r>
        <w:rPr>
          <w:rFonts w:cs="Arial"/>
          <w:szCs w:val="20"/>
        </w:rPr>
        <w:t xml:space="preserve"> per char)</w:t>
      </w:r>
    </w:p>
    <w:p w14:paraId="030C5CF8" w14:textId="77777777" w:rsidR="00E9111B" w:rsidRDefault="0042307E">
      <w:pPr>
        <w:autoSpaceDE w:val="0"/>
        <w:autoSpaceDN w:val="0"/>
        <w:adjustRightInd w:val="0"/>
        <w:ind w:left="1890"/>
        <w:rPr>
          <w:rFonts w:cs="Arial"/>
          <w:szCs w:val="20"/>
        </w:rPr>
      </w:pPr>
      <w:r>
        <w:rPr>
          <w:rFonts w:cs="Arial"/>
          <w:szCs w:val="20"/>
        </w:rPr>
        <w:t xml:space="preserve"> 0x1: Coding Table II</w:t>
      </w:r>
    </w:p>
    <w:p w14:paraId="0C57532A" w14:textId="77777777" w:rsidR="00E9111B" w:rsidRDefault="0042307E">
      <w:pPr>
        <w:autoSpaceDE w:val="0"/>
        <w:autoSpaceDN w:val="0"/>
        <w:adjustRightInd w:val="0"/>
        <w:ind w:left="1890"/>
        <w:rPr>
          <w:rFonts w:cs="Arial"/>
          <w:szCs w:val="20"/>
        </w:rPr>
      </w:pPr>
      <w:r>
        <w:rPr>
          <w:rFonts w:cs="Arial"/>
          <w:szCs w:val="20"/>
        </w:rPr>
        <w:t xml:space="preserve"> 0x00-0xFF Latin-9 (1 byte per char)</w:t>
      </w:r>
    </w:p>
    <w:p w14:paraId="0D1E272A"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3: CC</w:t>
      </w:r>
    </w:p>
    <w:p w14:paraId="58D12381" w14:textId="77777777" w:rsidR="00E9111B" w:rsidRDefault="0042307E">
      <w:pPr>
        <w:spacing w:before="60"/>
        <w:ind w:left="1276" w:hanging="16"/>
        <w:rPr>
          <w:rStyle w:val="msoins0"/>
          <w:snapToGrid w:val="0"/>
        </w:rPr>
      </w:pPr>
      <w:r>
        <w:rPr>
          <w:rStyle w:val="msoins0"/>
          <w:rFonts w:cs="Arial"/>
          <w:snapToGrid w:val="0"/>
          <w:szCs w:val="20"/>
        </w:rPr>
        <w:t>Bit 0-3: Reserved</w:t>
      </w:r>
    </w:p>
    <w:p w14:paraId="6A4BF1B7" w14:textId="77777777" w:rsidR="00E9111B" w:rsidRDefault="0042307E">
      <w:pPr>
        <w:spacing w:before="60"/>
        <w:ind w:left="1276" w:hanging="16"/>
        <w:rPr>
          <w:iCs/>
        </w:rPr>
      </w:pPr>
      <w:r>
        <w:rPr>
          <w:rStyle w:val="msoins0"/>
          <w:rFonts w:cs="Arial"/>
          <w:snapToGrid w:val="0"/>
          <w:szCs w:val="20"/>
        </w:rPr>
        <w:t xml:space="preserve">Bit 4-7: </w:t>
      </w:r>
      <w:r>
        <w:rPr>
          <w:rFonts w:cs="Arial"/>
          <w:iCs/>
          <w:szCs w:val="20"/>
        </w:rPr>
        <w:t>CC</w:t>
      </w:r>
    </w:p>
    <w:p w14:paraId="7E84FB54" w14:textId="77777777" w:rsidR="00E9111B" w:rsidRDefault="0042307E">
      <w:pPr>
        <w:spacing w:before="60"/>
        <w:ind w:left="1800"/>
        <w:rPr>
          <w:rFonts w:cs="Arial"/>
          <w:iCs/>
          <w:szCs w:val="20"/>
        </w:rPr>
      </w:pPr>
      <w:r>
        <w:rPr>
          <w:rFonts w:cs="Arial"/>
          <w:iCs/>
          <w:szCs w:val="20"/>
        </w:rPr>
        <w:t xml:space="preserve">  0x00 – 0x0F: Country Code</w:t>
      </w:r>
    </w:p>
    <w:p w14:paraId="4EAABD66" w14:textId="77777777" w:rsidR="00E9111B" w:rsidRDefault="0042307E">
      <w:pPr>
        <w:ind w:left="1800"/>
        <w:rPr>
          <w:rFonts w:cs="Arial"/>
          <w:iCs/>
          <w:szCs w:val="20"/>
        </w:rPr>
      </w:pPr>
      <w:r>
        <w:rPr>
          <w:rFonts w:cs="Arial"/>
          <w:iCs/>
          <w:szCs w:val="20"/>
        </w:rPr>
        <w:tab/>
      </w:r>
    </w:p>
    <w:p w14:paraId="0730E3E0"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4-11: Preferred Service Provider</w:t>
      </w:r>
    </w:p>
    <w:p w14:paraId="79A2B87A" w14:textId="77777777" w:rsidR="00E9111B" w:rsidRDefault="0042307E">
      <w:pPr>
        <w:ind w:firstLine="1260"/>
        <w:rPr>
          <w:rFonts w:cs="Arial"/>
          <w:iCs/>
          <w:szCs w:val="20"/>
        </w:rPr>
      </w:pPr>
      <w:r>
        <w:rPr>
          <w:rFonts w:cs="Arial"/>
          <w:iCs/>
          <w:szCs w:val="20"/>
        </w:rPr>
        <w:t>Byte 4:</w:t>
      </w:r>
    </w:p>
    <w:p w14:paraId="728C11AF" w14:textId="77777777" w:rsidR="00E9111B" w:rsidRDefault="0042307E">
      <w:pPr>
        <w:ind w:firstLine="1800"/>
        <w:rPr>
          <w:rFonts w:cs="Arial"/>
          <w:iCs/>
          <w:szCs w:val="20"/>
        </w:rPr>
      </w:pPr>
      <w:r>
        <w:rPr>
          <w:rFonts w:cs="Arial"/>
          <w:iCs/>
          <w:szCs w:val="20"/>
        </w:rPr>
        <w:t>Bit 7:</w:t>
      </w:r>
    </w:p>
    <w:p w14:paraId="028F6009" w14:textId="77777777" w:rsidR="00E9111B" w:rsidRDefault="0042307E">
      <w:pPr>
        <w:ind w:firstLine="1980"/>
        <w:rPr>
          <w:rFonts w:cs="Arial"/>
          <w:iCs/>
          <w:szCs w:val="20"/>
        </w:rPr>
      </w:pPr>
      <w:r>
        <w:rPr>
          <w:rFonts w:cs="Arial"/>
          <w:iCs/>
          <w:szCs w:val="20"/>
        </w:rPr>
        <w:t>0x0 = SID 0x00 is not preferred</w:t>
      </w:r>
    </w:p>
    <w:p w14:paraId="5163FDAE" w14:textId="77777777" w:rsidR="00E9111B" w:rsidRDefault="0042307E">
      <w:pPr>
        <w:ind w:firstLine="1980"/>
        <w:rPr>
          <w:rFonts w:cs="Arial"/>
          <w:iCs/>
          <w:szCs w:val="20"/>
        </w:rPr>
      </w:pPr>
      <w:r>
        <w:rPr>
          <w:rFonts w:cs="Arial"/>
          <w:iCs/>
          <w:szCs w:val="20"/>
        </w:rPr>
        <w:t>0x1 = SID 0x00 is preferred</w:t>
      </w:r>
    </w:p>
    <w:p w14:paraId="0407CFD6" w14:textId="77777777" w:rsidR="00E9111B" w:rsidRDefault="0042307E">
      <w:pPr>
        <w:ind w:firstLine="1260"/>
        <w:rPr>
          <w:rFonts w:cs="Arial"/>
          <w:iCs/>
          <w:szCs w:val="20"/>
        </w:rPr>
      </w:pPr>
      <w:r>
        <w:rPr>
          <w:rFonts w:cs="Arial"/>
          <w:iCs/>
          <w:szCs w:val="20"/>
        </w:rPr>
        <w:lastRenderedPageBreak/>
        <w:t>Byte 4:</w:t>
      </w:r>
    </w:p>
    <w:p w14:paraId="3ABD0422" w14:textId="77777777" w:rsidR="00E9111B" w:rsidRDefault="0042307E">
      <w:pPr>
        <w:ind w:firstLine="1800"/>
        <w:rPr>
          <w:rFonts w:cs="Arial"/>
          <w:iCs/>
          <w:szCs w:val="20"/>
        </w:rPr>
      </w:pPr>
      <w:r>
        <w:rPr>
          <w:rFonts w:cs="Arial"/>
          <w:iCs/>
          <w:szCs w:val="20"/>
        </w:rPr>
        <w:t>Bit 6:</w:t>
      </w:r>
    </w:p>
    <w:p w14:paraId="00545975" w14:textId="77777777" w:rsidR="00E9111B" w:rsidRDefault="0042307E">
      <w:pPr>
        <w:ind w:firstLine="1980"/>
        <w:rPr>
          <w:rFonts w:cs="Arial"/>
          <w:iCs/>
          <w:szCs w:val="20"/>
        </w:rPr>
      </w:pPr>
      <w:r>
        <w:rPr>
          <w:rFonts w:cs="Arial"/>
          <w:iCs/>
          <w:szCs w:val="20"/>
        </w:rPr>
        <w:t>0x0 = SID 0x01 is not preferred</w:t>
      </w:r>
    </w:p>
    <w:p w14:paraId="3EF88D75" w14:textId="77777777" w:rsidR="00E9111B" w:rsidRDefault="0042307E">
      <w:pPr>
        <w:ind w:firstLine="1980"/>
        <w:rPr>
          <w:rFonts w:cs="Arial"/>
          <w:iCs/>
          <w:szCs w:val="20"/>
        </w:rPr>
      </w:pPr>
      <w:r>
        <w:rPr>
          <w:rFonts w:cs="Arial"/>
          <w:iCs/>
          <w:szCs w:val="20"/>
        </w:rPr>
        <w:t>0x1 = SID 0x01 is preferred</w:t>
      </w:r>
    </w:p>
    <w:p w14:paraId="6057A4EF" w14:textId="77777777" w:rsidR="00E9111B" w:rsidRDefault="0042307E">
      <w:pPr>
        <w:ind w:firstLine="1260"/>
        <w:rPr>
          <w:rFonts w:cs="Arial"/>
          <w:iCs/>
          <w:szCs w:val="20"/>
        </w:rPr>
      </w:pPr>
      <w:r>
        <w:rPr>
          <w:rFonts w:cs="Arial"/>
          <w:iCs/>
          <w:szCs w:val="20"/>
        </w:rPr>
        <w:t>…</w:t>
      </w:r>
    </w:p>
    <w:p w14:paraId="1D5F4E7A" w14:textId="77777777" w:rsidR="00E9111B" w:rsidRDefault="00E9111B">
      <w:pPr>
        <w:ind w:firstLine="1260"/>
        <w:rPr>
          <w:rFonts w:cs="Arial"/>
          <w:iCs/>
          <w:szCs w:val="20"/>
        </w:rPr>
      </w:pPr>
    </w:p>
    <w:p w14:paraId="6C525624" w14:textId="77777777" w:rsidR="00E9111B" w:rsidRDefault="0042307E">
      <w:pPr>
        <w:ind w:firstLine="1260"/>
        <w:rPr>
          <w:rFonts w:cs="Arial"/>
          <w:iCs/>
          <w:szCs w:val="20"/>
        </w:rPr>
      </w:pPr>
      <w:r>
        <w:rPr>
          <w:rFonts w:cs="Arial"/>
          <w:iCs/>
          <w:szCs w:val="20"/>
        </w:rPr>
        <w:t>Byte 11:</w:t>
      </w:r>
    </w:p>
    <w:p w14:paraId="2DBF8948" w14:textId="77777777" w:rsidR="00E9111B" w:rsidRDefault="0042307E">
      <w:pPr>
        <w:ind w:firstLine="1800"/>
        <w:rPr>
          <w:rFonts w:cs="Arial"/>
          <w:iCs/>
          <w:szCs w:val="20"/>
        </w:rPr>
      </w:pPr>
      <w:r>
        <w:rPr>
          <w:rFonts w:cs="Arial"/>
          <w:iCs/>
          <w:szCs w:val="20"/>
        </w:rPr>
        <w:t>Bit 0:</w:t>
      </w:r>
    </w:p>
    <w:p w14:paraId="28025FB5" w14:textId="77777777" w:rsidR="00E9111B" w:rsidRDefault="0042307E">
      <w:pPr>
        <w:ind w:firstLine="1980"/>
        <w:rPr>
          <w:rFonts w:cs="Arial"/>
          <w:iCs/>
          <w:szCs w:val="20"/>
        </w:rPr>
      </w:pPr>
      <w:r>
        <w:rPr>
          <w:rFonts w:cs="Arial"/>
          <w:iCs/>
          <w:szCs w:val="20"/>
        </w:rPr>
        <w:t>0x0 = SID 0x3F is not preferred</w:t>
      </w:r>
    </w:p>
    <w:p w14:paraId="7E1E6057" w14:textId="77777777" w:rsidR="00E9111B" w:rsidRDefault="0042307E">
      <w:pPr>
        <w:ind w:firstLine="1980"/>
        <w:rPr>
          <w:rFonts w:cs="Arial"/>
          <w:iCs/>
          <w:szCs w:val="20"/>
        </w:rPr>
      </w:pPr>
      <w:r>
        <w:rPr>
          <w:rFonts w:cs="Arial"/>
          <w:iCs/>
          <w:szCs w:val="20"/>
        </w:rPr>
        <w:t>0x1 = SID 0x3F is preferred</w:t>
      </w:r>
    </w:p>
    <w:p w14:paraId="6E62F5A5" w14:textId="77777777" w:rsidR="00E9111B" w:rsidRDefault="00E9111B">
      <w:pPr>
        <w:tabs>
          <w:tab w:val="left" w:pos="709"/>
          <w:tab w:val="left" w:pos="1276"/>
          <w:tab w:val="left" w:pos="1843"/>
          <w:tab w:val="left" w:pos="2419"/>
        </w:tabs>
        <w:spacing w:before="120" w:after="60"/>
        <w:ind w:left="709"/>
        <w:rPr>
          <w:rFonts w:cs="Arial"/>
          <w:b/>
          <w:bCs/>
          <w:szCs w:val="20"/>
        </w:rPr>
      </w:pPr>
    </w:p>
    <w:p w14:paraId="6576A783" w14:textId="77777777" w:rsidR="00E9111B" w:rsidRDefault="0042307E">
      <w:pPr>
        <w:tabs>
          <w:tab w:val="left" w:pos="709"/>
          <w:tab w:val="left" w:pos="1276"/>
          <w:tab w:val="left" w:pos="1843"/>
          <w:tab w:val="left" w:pos="2419"/>
        </w:tabs>
        <w:spacing w:before="120" w:after="60"/>
        <w:ind w:left="709"/>
        <w:rPr>
          <w:rFonts w:cs="Arial"/>
          <w:b/>
          <w:bCs/>
          <w:szCs w:val="20"/>
        </w:rPr>
      </w:pPr>
      <w:r>
        <w:rPr>
          <w:rFonts w:cs="Arial"/>
          <w:b/>
          <w:bCs/>
          <w:szCs w:val="20"/>
        </w:rPr>
        <w:t>Byte 12-19: Supported Location Table Number</w:t>
      </w:r>
    </w:p>
    <w:p w14:paraId="14052E13" w14:textId="77777777" w:rsidR="00E9111B" w:rsidRDefault="0042307E">
      <w:pPr>
        <w:ind w:firstLine="1260"/>
        <w:rPr>
          <w:rFonts w:cs="Arial"/>
          <w:iCs/>
          <w:szCs w:val="20"/>
        </w:rPr>
      </w:pPr>
      <w:r>
        <w:rPr>
          <w:rFonts w:cs="Arial"/>
          <w:iCs/>
          <w:szCs w:val="20"/>
        </w:rPr>
        <w:t>Byte 12:</w:t>
      </w:r>
    </w:p>
    <w:p w14:paraId="25C54E72" w14:textId="77777777" w:rsidR="00E9111B" w:rsidRDefault="0042307E">
      <w:pPr>
        <w:ind w:firstLine="1800"/>
        <w:rPr>
          <w:rFonts w:cs="Arial"/>
          <w:iCs/>
          <w:szCs w:val="20"/>
        </w:rPr>
      </w:pPr>
      <w:r>
        <w:rPr>
          <w:rFonts w:cs="Arial"/>
          <w:iCs/>
          <w:szCs w:val="20"/>
        </w:rPr>
        <w:t>Bit 7:</w:t>
      </w:r>
    </w:p>
    <w:p w14:paraId="1D5F2017" w14:textId="77777777" w:rsidR="00E9111B" w:rsidRDefault="0042307E">
      <w:pPr>
        <w:ind w:firstLine="1980"/>
        <w:rPr>
          <w:rFonts w:cs="Arial"/>
          <w:iCs/>
          <w:szCs w:val="20"/>
        </w:rPr>
      </w:pPr>
      <w:r>
        <w:rPr>
          <w:rFonts w:cs="Arial"/>
          <w:iCs/>
          <w:szCs w:val="20"/>
        </w:rPr>
        <w:t>0x0 = LTN 0x00 is not supported</w:t>
      </w:r>
    </w:p>
    <w:p w14:paraId="655EE06E" w14:textId="77777777" w:rsidR="00E9111B" w:rsidRDefault="0042307E">
      <w:pPr>
        <w:ind w:firstLine="1980"/>
        <w:rPr>
          <w:rFonts w:cs="Arial"/>
          <w:iCs/>
          <w:szCs w:val="20"/>
        </w:rPr>
      </w:pPr>
      <w:r>
        <w:rPr>
          <w:rFonts w:cs="Arial"/>
          <w:iCs/>
          <w:szCs w:val="20"/>
        </w:rPr>
        <w:t>0x1 = LTN 0x00 is supported</w:t>
      </w:r>
    </w:p>
    <w:p w14:paraId="03D4C025" w14:textId="77777777" w:rsidR="00E9111B" w:rsidRDefault="0042307E">
      <w:pPr>
        <w:ind w:firstLine="1260"/>
        <w:rPr>
          <w:rFonts w:cs="Arial"/>
          <w:iCs/>
          <w:szCs w:val="20"/>
        </w:rPr>
      </w:pPr>
      <w:r>
        <w:rPr>
          <w:rFonts w:cs="Arial"/>
          <w:iCs/>
          <w:szCs w:val="20"/>
        </w:rPr>
        <w:t>Byte 12:</w:t>
      </w:r>
    </w:p>
    <w:p w14:paraId="13DBF94D" w14:textId="77777777" w:rsidR="00E9111B" w:rsidRDefault="0042307E">
      <w:pPr>
        <w:ind w:firstLine="1800"/>
        <w:rPr>
          <w:rFonts w:cs="Arial"/>
          <w:iCs/>
          <w:szCs w:val="20"/>
        </w:rPr>
      </w:pPr>
      <w:r>
        <w:rPr>
          <w:rFonts w:cs="Arial"/>
          <w:iCs/>
          <w:szCs w:val="20"/>
        </w:rPr>
        <w:t>Bit 6:</w:t>
      </w:r>
    </w:p>
    <w:p w14:paraId="78F7B8BD" w14:textId="77777777" w:rsidR="00E9111B" w:rsidRDefault="0042307E">
      <w:pPr>
        <w:ind w:firstLine="1980"/>
        <w:rPr>
          <w:rFonts w:cs="Arial"/>
          <w:iCs/>
          <w:szCs w:val="20"/>
        </w:rPr>
      </w:pPr>
      <w:r>
        <w:rPr>
          <w:rFonts w:cs="Arial"/>
          <w:iCs/>
          <w:szCs w:val="20"/>
        </w:rPr>
        <w:t>0x0 = LTN 0x01 is not supported</w:t>
      </w:r>
    </w:p>
    <w:p w14:paraId="52772C96" w14:textId="77777777" w:rsidR="00E9111B" w:rsidRDefault="0042307E">
      <w:pPr>
        <w:ind w:firstLine="1980"/>
        <w:rPr>
          <w:rFonts w:cs="Arial"/>
          <w:iCs/>
          <w:szCs w:val="20"/>
        </w:rPr>
      </w:pPr>
      <w:r>
        <w:rPr>
          <w:rFonts w:cs="Arial"/>
          <w:iCs/>
          <w:szCs w:val="20"/>
        </w:rPr>
        <w:t>0x1 = LTN 0x01 is supported</w:t>
      </w:r>
    </w:p>
    <w:p w14:paraId="40F64F22" w14:textId="77777777" w:rsidR="00E9111B" w:rsidRDefault="0042307E">
      <w:pPr>
        <w:ind w:firstLine="1260"/>
        <w:rPr>
          <w:rFonts w:cs="Arial"/>
          <w:iCs/>
          <w:szCs w:val="20"/>
        </w:rPr>
      </w:pPr>
      <w:r>
        <w:rPr>
          <w:rFonts w:cs="Arial"/>
          <w:iCs/>
          <w:szCs w:val="20"/>
        </w:rPr>
        <w:t>…</w:t>
      </w:r>
    </w:p>
    <w:p w14:paraId="4446A09F" w14:textId="77777777" w:rsidR="00E9111B" w:rsidRDefault="00E9111B">
      <w:pPr>
        <w:ind w:firstLine="1260"/>
        <w:rPr>
          <w:rFonts w:cs="Arial"/>
          <w:iCs/>
          <w:szCs w:val="20"/>
        </w:rPr>
      </w:pPr>
    </w:p>
    <w:p w14:paraId="648CC25C" w14:textId="77777777" w:rsidR="00E9111B" w:rsidRDefault="0042307E">
      <w:pPr>
        <w:ind w:firstLine="1260"/>
        <w:rPr>
          <w:rFonts w:cs="Arial"/>
          <w:iCs/>
          <w:szCs w:val="20"/>
        </w:rPr>
      </w:pPr>
      <w:r>
        <w:rPr>
          <w:rFonts w:cs="Arial"/>
          <w:iCs/>
          <w:szCs w:val="20"/>
        </w:rPr>
        <w:t>Byte 19:</w:t>
      </w:r>
    </w:p>
    <w:p w14:paraId="07093205" w14:textId="77777777" w:rsidR="00E9111B" w:rsidRDefault="0042307E">
      <w:pPr>
        <w:ind w:firstLine="1800"/>
        <w:rPr>
          <w:rFonts w:cs="Arial"/>
          <w:iCs/>
          <w:szCs w:val="20"/>
        </w:rPr>
      </w:pPr>
      <w:r>
        <w:rPr>
          <w:rFonts w:cs="Arial"/>
          <w:iCs/>
          <w:szCs w:val="20"/>
        </w:rPr>
        <w:t>Bit 0:</w:t>
      </w:r>
    </w:p>
    <w:p w14:paraId="06D0A131" w14:textId="77777777" w:rsidR="00E9111B" w:rsidRDefault="0042307E">
      <w:pPr>
        <w:ind w:firstLine="1980"/>
        <w:rPr>
          <w:rFonts w:cs="Arial"/>
          <w:iCs/>
          <w:szCs w:val="20"/>
        </w:rPr>
      </w:pPr>
      <w:r>
        <w:rPr>
          <w:rFonts w:cs="Arial"/>
          <w:iCs/>
          <w:szCs w:val="20"/>
        </w:rPr>
        <w:t>0x0 = LTN 0x3F is not supported</w:t>
      </w:r>
    </w:p>
    <w:p w14:paraId="0CC49132" w14:textId="77777777" w:rsidR="00E9111B" w:rsidRDefault="0042307E">
      <w:pPr>
        <w:ind w:firstLine="1980"/>
        <w:rPr>
          <w:rFonts w:cs="Arial"/>
          <w:iCs/>
          <w:szCs w:val="20"/>
        </w:rPr>
      </w:pPr>
      <w:r>
        <w:rPr>
          <w:rFonts w:cs="Arial"/>
          <w:iCs/>
          <w:szCs w:val="20"/>
        </w:rPr>
        <w:t>0x1 = LTN 0x3F is supported</w:t>
      </w:r>
    </w:p>
    <w:p w14:paraId="6C02EE13" w14:textId="77777777" w:rsidR="0042307E" w:rsidRDefault="0042307E" w:rsidP="0042307E">
      <w:pPr>
        <w:pStyle w:val="Heading4"/>
      </w:pPr>
      <w:r w:rsidRPr="00B9479B">
        <w:t>TP-LOG-TPL-REQ-023178/A-SID-4F-Initiate_BTCall_Rsp (</w:t>
      </w:r>
      <w:proofErr w:type="spellStart"/>
      <w:r w:rsidRPr="00B9479B">
        <w:t>TcSE</w:t>
      </w:r>
      <w:proofErr w:type="spellEnd"/>
      <w:r w:rsidRPr="00B9479B">
        <w:t xml:space="preserve"> ROIN-162221-2)</w:t>
      </w:r>
    </w:p>
    <w:p w14:paraId="4774309C" w14:textId="77777777" w:rsidR="00E9111B" w:rsidRDefault="0042307E">
      <w:pPr>
        <w:rPr>
          <w:rFonts w:cs="Arial"/>
          <w:b/>
          <w:snapToGrid w:val="0"/>
          <w:szCs w:val="20"/>
        </w:rPr>
      </w:pPr>
      <w:r>
        <w:rPr>
          <w:rFonts w:cs="Arial"/>
          <w:snapToGrid w:val="0"/>
          <w:szCs w:val="20"/>
        </w:rPr>
        <w:t xml:space="preserve">Data size: 2 </w:t>
      </w:r>
      <w:proofErr w:type="gramStart"/>
      <w:r>
        <w:rPr>
          <w:rFonts w:cs="Arial"/>
          <w:snapToGrid w:val="0"/>
          <w:szCs w:val="20"/>
        </w:rPr>
        <w:t>byte</w:t>
      </w:r>
      <w:proofErr w:type="gramEnd"/>
    </w:p>
    <w:p w14:paraId="4F79A51E" w14:textId="77777777" w:rsidR="00E9111B" w:rsidRDefault="0042307E">
      <w:pPr>
        <w:keepNext/>
        <w:keepLines/>
        <w:spacing w:before="120" w:after="60"/>
        <w:ind w:left="709"/>
        <w:rPr>
          <w:rFonts w:cs="Arial"/>
          <w:b/>
          <w:snapToGrid w:val="0"/>
          <w:szCs w:val="20"/>
        </w:rPr>
      </w:pPr>
      <w:r>
        <w:rPr>
          <w:rFonts w:cs="Arial"/>
          <w:b/>
          <w:snapToGrid w:val="0"/>
          <w:szCs w:val="20"/>
        </w:rPr>
        <w:t>Byte 0: Signal identifier</w:t>
      </w:r>
    </w:p>
    <w:p w14:paraId="08C03E94" w14:textId="77777777" w:rsidR="00E9111B" w:rsidRDefault="0042307E">
      <w:pPr>
        <w:ind w:left="1260"/>
        <w:rPr>
          <w:rFonts w:cs="Arial"/>
          <w:snapToGrid w:val="0"/>
          <w:color w:val="000000"/>
          <w:szCs w:val="20"/>
          <w:lang w:val="en-GB"/>
        </w:rPr>
      </w:pPr>
      <w:r>
        <w:rPr>
          <w:rFonts w:cs="Arial"/>
          <w:snapToGrid w:val="0"/>
          <w:szCs w:val="20"/>
          <w:lang w:val="en-GB"/>
        </w:rPr>
        <w:t>0x4</w:t>
      </w:r>
      <w:proofErr w:type="gramStart"/>
      <w:r>
        <w:rPr>
          <w:rFonts w:cs="Arial"/>
          <w:snapToGrid w:val="0"/>
          <w:szCs w:val="20"/>
          <w:lang w:val="en-GB"/>
        </w:rPr>
        <w:t>F :</w:t>
      </w:r>
      <w:proofErr w:type="gramEnd"/>
      <w:r>
        <w:rPr>
          <w:rFonts w:cs="Arial"/>
          <w:snapToGrid w:val="0"/>
          <w:szCs w:val="20"/>
          <w:lang w:val="en-GB"/>
        </w:rPr>
        <w:t xml:space="preserve"> </w:t>
      </w:r>
      <w:proofErr w:type="spellStart"/>
      <w:r>
        <w:rPr>
          <w:rStyle w:val="spelle"/>
          <w:rFonts w:cs="Arial"/>
          <w:snapToGrid w:val="0"/>
          <w:szCs w:val="20"/>
          <w:lang w:val="en-GB"/>
        </w:rPr>
        <w:t>InitiateBTCall_Rsp</w:t>
      </w:r>
      <w:proofErr w:type="spellEnd"/>
    </w:p>
    <w:p w14:paraId="522D5C9A"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Command Execution Status</w:t>
      </w:r>
    </w:p>
    <w:p w14:paraId="31465990"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72E6A614"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157E3305"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25781412"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0AA6B46F" w14:textId="77777777" w:rsidR="00E9111B" w:rsidRDefault="0042307E">
      <w:pPr>
        <w:spacing w:before="60"/>
        <w:ind w:left="1260"/>
        <w:rPr>
          <w:rFonts w:cs="Arial"/>
          <w:snapToGrid w:val="0"/>
          <w:color w:val="000000"/>
          <w:szCs w:val="20"/>
        </w:rPr>
      </w:pPr>
      <w:r>
        <w:rPr>
          <w:rFonts w:cs="Arial"/>
          <w:snapToGrid w:val="0"/>
          <w:color w:val="000000"/>
          <w:szCs w:val="20"/>
        </w:rPr>
        <w:t xml:space="preserve"> </w:t>
      </w:r>
    </w:p>
    <w:p w14:paraId="3864BB26" w14:textId="77777777" w:rsidR="00E9111B" w:rsidRDefault="0042307E" w:rsidP="00BE776A">
      <w:pPr>
        <w:pBdr>
          <w:top w:val="single" w:sz="4" w:space="1" w:color="auto"/>
          <w:left w:val="single" w:sz="4" w:space="4" w:color="auto"/>
          <w:bottom w:val="single" w:sz="4" w:space="1" w:color="auto"/>
          <w:right w:val="single" w:sz="4" w:space="4" w:color="auto"/>
        </w:pBdr>
        <w:spacing w:before="60"/>
        <w:ind w:left="576" w:right="288"/>
        <w:rPr>
          <w:rFonts w:cs="Arial"/>
          <w:snapToGrid w:val="0"/>
          <w:color w:val="000000"/>
          <w:szCs w:val="20"/>
        </w:rPr>
      </w:pPr>
      <w:r>
        <w:rPr>
          <w:rFonts w:cs="Arial"/>
          <w:snapToGrid w:val="0"/>
          <w:color w:val="000000"/>
          <w:szCs w:val="20"/>
        </w:rPr>
        <w:t>Special response codes:</w:t>
      </w:r>
    </w:p>
    <w:p w14:paraId="0B6C7CD2" w14:textId="77777777" w:rsidR="00E9111B" w:rsidRDefault="0042307E" w:rsidP="00BE776A">
      <w:pPr>
        <w:pBdr>
          <w:top w:val="single" w:sz="4" w:space="1" w:color="auto"/>
          <w:left w:val="single" w:sz="4" w:space="4" w:color="auto"/>
          <w:bottom w:val="single" w:sz="4" w:space="1" w:color="auto"/>
          <w:right w:val="single" w:sz="4" w:space="4" w:color="auto"/>
        </w:pBdr>
        <w:spacing w:before="60"/>
        <w:ind w:left="576" w:right="288"/>
        <w:rPr>
          <w:rFonts w:cs="Arial"/>
          <w:snapToGrid w:val="0"/>
          <w:color w:val="000000"/>
          <w:szCs w:val="20"/>
        </w:rPr>
      </w:pPr>
      <w:r>
        <w:rPr>
          <w:rFonts w:cs="Arial"/>
          <w:snapToGrid w:val="0"/>
          <w:color w:val="000000"/>
          <w:szCs w:val="20"/>
        </w:rPr>
        <w:t xml:space="preserve">No Service </w:t>
      </w:r>
      <w:r>
        <w:rPr>
          <w:rFonts w:cs="Arial"/>
          <w:snapToGrid w:val="0"/>
          <w:color w:val="000000"/>
          <w:szCs w:val="20"/>
        </w:rPr>
        <w:tab/>
        <w:t>-&gt; CES 0x24 Final Result – Requested command not supported</w:t>
      </w:r>
    </w:p>
    <w:p w14:paraId="5BFD39DD" w14:textId="77777777" w:rsidR="00E9111B" w:rsidRDefault="0042307E" w:rsidP="00BE776A">
      <w:pPr>
        <w:pBdr>
          <w:top w:val="single" w:sz="4" w:space="1" w:color="auto"/>
          <w:left w:val="single" w:sz="4" w:space="4" w:color="auto"/>
          <w:bottom w:val="single" w:sz="4" w:space="1" w:color="auto"/>
          <w:right w:val="single" w:sz="4" w:space="4" w:color="auto"/>
        </w:pBdr>
        <w:spacing w:before="60"/>
        <w:ind w:left="576" w:right="288"/>
        <w:rPr>
          <w:rFonts w:cs="Arial"/>
          <w:snapToGrid w:val="0"/>
          <w:color w:val="000000"/>
          <w:szCs w:val="20"/>
        </w:rPr>
      </w:pPr>
      <w:r>
        <w:rPr>
          <w:rFonts w:cs="Arial"/>
          <w:snapToGrid w:val="0"/>
          <w:color w:val="000000"/>
          <w:szCs w:val="20"/>
        </w:rPr>
        <w:t>Network Error</w:t>
      </w:r>
      <w:r>
        <w:rPr>
          <w:rFonts w:cs="Arial"/>
          <w:snapToGrid w:val="0"/>
          <w:color w:val="000000"/>
          <w:szCs w:val="20"/>
        </w:rPr>
        <w:tab/>
        <w:t>-&gt; CES 0x26 Final Result – Connected Device not present</w:t>
      </w:r>
    </w:p>
    <w:p w14:paraId="1CA1A842" w14:textId="77777777" w:rsidR="00E9111B" w:rsidRDefault="0042307E" w:rsidP="00BE776A">
      <w:pPr>
        <w:pBdr>
          <w:top w:val="single" w:sz="4" w:space="1" w:color="auto"/>
          <w:left w:val="single" w:sz="4" w:space="4" w:color="auto"/>
          <w:bottom w:val="single" w:sz="4" w:space="1" w:color="auto"/>
          <w:right w:val="single" w:sz="4" w:space="4" w:color="auto"/>
        </w:pBdr>
        <w:spacing w:before="60"/>
        <w:ind w:left="576" w:right="288"/>
        <w:rPr>
          <w:rFonts w:cs="Arial"/>
          <w:snapToGrid w:val="0"/>
          <w:color w:val="000000"/>
          <w:szCs w:val="20"/>
        </w:rPr>
      </w:pPr>
      <w:r>
        <w:rPr>
          <w:rFonts w:cs="Arial"/>
          <w:snapToGrid w:val="0"/>
          <w:color w:val="000000"/>
          <w:szCs w:val="20"/>
        </w:rPr>
        <w:t>Number invalid</w:t>
      </w:r>
      <w:r>
        <w:rPr>
          <w:rFonts w:cs="Arial"/>
          <w:snapToGrid w:val="0"/>
          <w:color w:val="000000"/>
          <w:szCs w:val="20"/>
        </w:rPr>
        <w:tab/>
        <w:t>-&gt; CES 0x27 Final Result – Feature not supported</w:t>
      </w:r>
    </w:p>
    <w:p w14:paraId="00C09EB5" w14:textId="77777777" w:rsidR="00E9111B" w:rsidRDefault="0042307E" w:rsidP="00BE776A">
      <w:pPr>
        <w:pBdr>
          <w:top w:val="single" w:sz="4" w:space="1" w:color="auto"/>
          <w:left w:val="single" w:sz="4" w:space="4" w:color="auto"/>
          <w:bottom w:val="single" w:sz="4" w:space="1" w:color="auto"/>
          <w:right w:val="single" w:sz="4" w:space="4" w:color="auto"/>
        </w:pBdr>
        <w:spacing w:before="60"/>
        <w:ind w:left="576" w:right="288"/>
        <w:rPr>
          <w:rFonts w:cs="Arial"/>
          <w:snapToGrid w:val="0"/>
          <w:color w:val="000000"/>
          <w:szCs w:val="20"/>
        </w:rPr>
      </w:pPr>
      <w:r>
        <w:rPr>
          <w:rFonts w:cs="Arial"/>
          <w:snapToGrid w:val="0"/>
          <w:color w:val="000000"/>
          <w:szCs w:val="20"/>
        </w:rPr>
        <w:t>Number busy</w:t>
      </w:r>
      <w:r>
        <w:rPr>
          <w:rFonts w:cs="Arial"/>
          <w:snapToGrid w:val="0"/>
          <w:color w:val="000000"/>
          <w:szCs w:val="20"/>
        </w:rPr>
        <w:tab/>
        <w:t>-&gt; CES 0x28 Final Result – List full</w:t>
      </w:r>
    </w:p>
    <w:p w14:paraId="7895381A" w14:textId="77777777" w:rsidR="00E9111B" w:rsidRDefault="00E9111B">
      <w:pPr>
        <w:rPr>
          <w:rFonts w:cs="Arial"/>
          <w:szCs w:val="20"/>
        </w:rPr>
      </w:pPr>
    </w:p>
    <w:p w14:paraId="0F96400D" w14:textId="77777777" w:rsidR="0042307E" w:rsidRDefault="0042307E" w:rsidP="0042307E">
      <w:pPr>
        <w:pStyle w:val="Heading4"/>
      </w:pPr>
      <w:r w:rsidRPr="00B9479B">
        <w:t>TP-LOG-TPL-REQ-023179/A-SID-7C-MyKeyReportCardOutput_Rsp (</w:t>
      </w:r>
      <w:proofErr w:type="spellStart"/>
      <w:r w:rsidRPr="00B9479B">
        <w:t>TcSE</w:t>
      </w:r>
      <w:proofErr w:type="spellEnd"/>
      <w:r w:rsidRPr="00B9479B">
        <w:t xml:space="preserve"> ROIN-201379-1)</w:t>
      </w:r>
    </w:p>
    <w:p w14:paraId="1223E275"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ab/>
        <w:t>Data size: up to 43 bytes</w:t>
      </w:r>
    </w:p>
    <w:p w14:paraId="05B34AA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4A444362"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0x7C: </w:t>
      </w:r>
      <w:proofErr w:type="spellStart"/>
      <w:r>
        <w:rPr>
          <w:rStyle w:val="spelle"/>
          <w:rFonts w:cs="Arial"/>
          <w:szCs w:val="20"/>
        </w:rPr>
        <w:t>MyKeyReportCardOutput_Rsp</w:t>
      </w:r>
      <w:proofErr w:type="spellEnd"/>
    </w:p>
    <w:p w14:paraId="37D9E875"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3DB7B2E3" w14:textId="77777777" w:rsidR="00E9111B" w:rsidRDefault="0042307E">
      <w:pPr>
        <w:tabs>
          <w:tab w:val="left" w:pos="3544"/>
        </w:tabs>
        <w:ind w:left="1276"/>
        <w:rPr>
          <w:rFonts w:cs="Arial"/>
          <w:snapToGrid w:val="0"/>
          <w:szCs w:val="20"/>
        </w:rPr>
      </w:pPr>
      <w:r>
        <w:rPr>
          <w:rFonts w:cs="Arial"/>
          <w:snapToGrid w:val="0"/>
          <w:szCs w:val="20"/>
        </w:rPr>
        <w:t>0x75: Data_Service5</w:t>
      </w:r>
      <w:r>
        <w:rPr>
          <w:rFonts w:cs="Arial"/>
          <w:snapToGrid w:val="0"/>
          <w:szCs w:val="20"/>
        </w:rPr>
        <w:tab/>
        <w:t>-</w:t>
      </w:r>
      <w:r>
        <w:rPr>
          <w:rFonts w:cs="Arial"/>
          <w:snapToGrid w:val="0"/>
          <w:szCs w:val="20"/>
        </w:rPr>
        <w:tab/>
      </w:r>
      <w:proofErr w:type="spellStart"/>
      <w:r>
        <w:rPr>
          <w:rFonts w:cs="Arial"/>
          <w:snapToGrid w:val="0"/>
          <w:szCs w:val="20"/>
        </w:rPr>
        <w:t>DataReport</w:t>
      </w:r>
      <w:proofErr w:type="spellEnd"/>
    </w:p>
    <w:p w14:paraId="4B5674E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4ECF6B81" w14:textId="77777777" w:rsidR="00E9111B" w:rsidRDefault="0042307E">
      <w:pPr>
        <w:keepLines/>
        <w:tabs>
          <w:tab w:val="left" w:pos="3544"/>
        </w:tabs>
        <w:ind w:left="1276"/>
        <w:rPr>
          <w:rFonts w:cs="Arial"/>
          <w:snapToGrid w:val="0"/>
          <w:szCs w:val="20"/>
        </w:rPr>
      </w:pPr>
      <w:r>
        <w:rPr>
          <w:rFonts w:cs="Arial"/>
          <w:snapToGrid w:val="0"/>
          <w:szCs w:val="20"/>
        </w:rPr>
        <w:lastRenderedPageBreak/>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065C0670" w14:textId="77777777" w:rsidR="00E9111B" w:rsidRDefault="0042307E">
      <w:pPr>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136FB09C" w14:textId="77777777" w:rsidR="00E9111B" w:rsidRDefault="0042307E">
      <w:pPr>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3ED713CF" w14:textId="77777777" w:rsidR="00E9111B" w:rsidRDefault="0042307E">
      <w:pPr>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5C1FBC72" w14:textId="77777777" w:rsidR="00E9111B" w:rsidRDefault="0042307E">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3: Character Coding</w:t>
      </w:r>
    </w:p>
    <w:p w14:paraId="488D4FDC" w14:textId="77777777" w:rsidR="00E9111B" w:rsidRDefault="0042307E">
      <w:pPr>
        <w:adjustRightInd w:val="0"/>
        <w:ind w:left="1260"/>
        <w:rPr>
          <w:rFonts w:cs="Arial"/>
          <w:iCs/>
          <w:szCs w:val="20"/>
        </w:rPr>
      </w:pPr>
      <w:r>
        <w:rPr>
          <w:rFonts w:cs="Arial"/>
          <w:iCs/>
          <w:szCs w:val="20"/>
        </w:rPr>
        <w:t>Bit 0-5: Reserved</w:t>
      </w:r>
    </w:p>
    <w:p w14:paraId="703D7AB8" w14:textId="77777777" w:rsidR="00E9111B" w:rsidRDefault="0042307E">
      <w:pPr>
        <w:adjustRightInd w:val="0"/>
        <w:ind w:left="1260"/>
        <w:rPr>
          <w:rFonts w:cs="Arial"/>
          <w:iCs/>
          <w:szCs w:val="20"/>
        </w:rPr>
      </w:pPr>
      <w:r>
        <w:rPr>
          <w:rFonts w:cs="Arial"/>
          <w:iCs/>
          <w:szCs w:val="20"/>
        </w:rPr>
        <w:t>Bit 6-7: Coding</w:t>
      </w:r>
    </w:p>
    <w:p w14:paraId="0199CFD8" w14:textId="77777777" w:rsidR="00E9111B" w:rsidRDefault="0042307E">
      <w:pPr>
        <w:adjustRightInd w:val="0"/>
        <w:ind w:left="1890"/>
        <w:rPr>
          <w:rFonts w:cs="Arial"/>
          <w:szCs w:val="20"/>
        </w:rPr>
      </w:pPr>
      <w:r>
        <w:rPr>
          <w:rFonts w:cs="Arial"/>
          <w:szCs w:val="20"/>
        </w:rPr>
        <w:t xml:space="preserve"> 0x0: Coding Table I</w:t>
      </w:r>
    </w:p>
    <w:p w14:paraId="04C753A2" w14:textId="77777777" w:rsidR="00E9111B" w:rsidRDefault="0042307E">
      <w:pPr>
        <w:adjustRightInd w:val="0"/>
        <w:ind w:left="1890"/>
        <w:rPr>
          <w:rFonts w:cs="Arial"/>
          <w:szCs w:val="20"/>
        </w:rPr>
      </w:pPr>
      <w:r>
        <w:rPr>
          <w:rFonts w:cs="Arial"/>
          <w:szCs w:val="20"/>
        </w:rPr>
        <w:t xml:space="preserve"> 0x0000-0xFFFF UNICODE UTF-16 (2 </w:t>
      </w:r>
      <w:proofErr w:type="gramStart"/>
      <w:r>
        <w:rPr>
          <w:rFonts w:cs="Arial"/>
          <w:szCs w:val="20"/>
        </w:rPr>
        <w:t>byte</w:t>
      </w:r>
      <w:proofErr w:type="gramEnd"/>
      <w:r>
        <w:rPr>
          <w:rFonts w:cs="Arial"/>
          <w:szCs w:val="20"/>
        </w:rPr>
        <w:t xml:space="preserve"> per char)</w:t>
      </w:r>
    </w:p>
    <w:p w14:paraId="6DE0303D" w14:textId="77777777" w:rsidR="00E9111B" w:rsidRDefault="0042307E">
      <w:pPr>
        <w:adjustRightInd w:val="0"/>
        <w:ind w:left="1890"/>
        <w:rPr>
          <w:rFonts w:cs="Arial"/>
          <w:szCs w:val="20"/>
        </w:rPr>
      </w:pPr>
      <w:r>
        <w:rPr>
          <w:rFonts w:cs="Arial"/>
          <w:szCs w:val="20"/>
        </w:rPr>
        <w:t xml:space="preserve"> 0x1: Coding Table II</w:t>
      </w:r>
    </w:p>
    <w:p w14:paraId="4CA776F3" w14:textId="77777777" w:rsidR="00E9111B" w:rsidRDefault="0042307E">
      <w:pPr>
        <w:adjustRightInd w:val="0"/>
        <w:ind w:left="1890"/>
        <w:rPr>
          <w:rFonts w:cs="Arial"/>
          <w:szCs w:val="20"/>
        </w:rPr>
      </w:pPr>
      <w:r>
        <w:rPr>
          <w:rFonts w:cs="Arial"/>
          <w:szCs w:val="20"/>
        </w:rPr>
        <w:t xml:space="preserve"> 0x00-0xFF Latin-9 (1 byte per char</w:t>
      </w:r>
    </w:p>
    <w:p w14:paraId="4F8B1A53"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w:t>
      </w:r>
      <w:proofErr w:type="spellStart"/>
      <w:r>
        <w:rPr>
          <w:rFonts w:cs="Arial"/>
          <w:b/>
          <w:snapToGrid w:val="0"/>
          <w:szCs w:val="20"/>
          <w:lang w:val="en-GB"/>
        </w:rPr>
        <w:t>ReportInfo</w:t>
      </w:r>
      <w:proofErr w:type="spellEnd"/>
    </w:p>
    <w:p w14:paraId="267DB806" w14:textId="77777777" w:rsidR="00E9111B" w:rsidRDefault="0042307E">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0-3: reserved</w:t>
      </w:r>
    </w:p>
    <w:p w14:paraId="400977CD" w14:textId="77777777" w:rsidR="00E9111B" w:rsidRDefault="0042307E">
      <w:pPr>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4-7: </w:t>
      </w:r>
      <w:proofErr w:type="spellStart"/>
      <w:r>
        <w:rPr>
          <w:rFonts w:cs="Arial"/>
          <w:i/>
          <w:szCs w:val="20"/>
          <w:lang w:val="en-GB"/>
        </w:rPr>
        <w:t>ReportRequested</w:t>
      </w:r>
      <w:proofErr w:type="spellEnd"/>
    </w:p>
    <w:p w14:paraId="4645C119"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0x0 – Inactive</w:t>
      </w:r>
      <w:r>
        <w:rPr>
          <w:rFonts w:cs="Arial"/>
          <w:bCs/>
          <w:snapToGrid w:val="0"/>
          <w:szCs w:val="20"/>
          <w:lang w:val="en-GB"/>
        </w:rPr>
        <w:br/>
        <w:t>0x1 – January</w:t>
      </w:r>
    </w:p>
    <w:p w14:paraId="7D0DBCD0"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0x2 – February</w:t>
      </w:r>
    </w:p>
    <w:p w14:paraId="13116483"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0x3 – March</w:t>
      </w:r>
    </w:p>
    <w:p w14:paraId="1D49AD44"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0x4 – April</w:t>
      </w:r>
    </w:p>
    <w:p w14:paraId="2E88BB9B"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0x5 – May</w:t>
      </w:r>
    </w:p>
    <w:p w14:paraId="4E920219"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0x6 – June</w:t>
      </w:r>
    </w:p>
    <w:p w14:paraId="52675C49"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0x7 – July</w:t>
      </w:r>
    </w:p>
    <w:p w14:paraId="624C493D"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0x8 – August</w:t>
      </w:r>
    </w:p>
    <w:p w14:paraId="23A29881"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0x9 – September</w:t>
      </w:r>
    </w:p>
    <w:p w14:paraId="2FC1638E"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0xA – October</w:t>
      </w:r>
    </w:p>
    <w:p w14:paraId="29151E7F"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0xB – November</w:t>
      </w:r>
    </w:p>
    <w:p w14:paraId="2A3FB4CC"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0xC – December</w:t>
      </w:r>
    </w:p>
    <w:p w14:paraId="6907B499"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0xD – Day</w:t>
      </w:r>
    </w:p>
    <w:p w14:paraId="67A83E27"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 xml:space="preserve">0xE </w:t>
      </w:r>
      <w:proofErr w:type="gramStart"/>
      <w:r>
        <w:rPr>
          <w:rFonts w:cs="Arial"/>
          <w:bCs/>
          <w:snapToGrid w:val="0"/>
          <w:szCs w:val="20"/>
          <w:lang w:val="en-GB"/>
        </w:rPr>
        <w:t xml:space="preserve">–  </w:t>
      </w:r>
      <w:proofErr w:type="spellStart"/>
      <w:r>
        <w:rPr>
          <w:rFonts w:cs="Arial"/>
          <w:bCs/>
          <w:snapToGrid w:val="0"/>
          <w:szCs w:val="20"/>
          <w:lang w:val="en-GB"/>
        </w:rPr>
        <w:t>NotUsed</w:t>
      </w:r>
      <w:proofErr w:type="spellEnd"/>
      <w:proofErr w:type="gramEnd"/>
      <w:r>
        <w:rPr>
          <w:rFonts w:cs="Arial"/>
          <w:bCs/>
          <w:snapToGrid w:val="0"/>
          <w:szCs w:val="20"/>
          <w:lang w:val="en-GB"/>
        </w:rPr>
        <w:t xml:space="preserve">  </w:t>
      </w:r>
    </w:p>
    <w:p w14:paraId="3C653F93" w14:textId="77777777" w:rsidR="00E9111B" w:rsidRDefault="0042307E">
      <w:pPr>
        <w:tabs>
          <w:tab w:val="left" w:pos="1843"/>
        </w:tabs>
        <w:spacing w:after="60"/>
        <w:ind w:left="1843" w:hanging="1843"/>
        <w:rPr>
          <w:rFonts w:cs="Arial"/>
          <w:bCs/>
          <w:snapToGrid w:val="0"/>
          <w:szCs w:val="20"/>
          <w:lang w:val="en-GB"/>
        </w:rPr>
      </w:pPr>
      <w:r>
        <w:rPr>
          <w:rFonts w:cs="Arial"/>
          <w:bCs/>
          <w:snapToGrid w:val="0"/>
          <w:szCs w:val="20"/>
          <w:lang w:val="en-GB"/>
        </w:rPr>
        <w:tab/>
        <w:t xml:space="preserve">0xF – </w:t>
      </w:r>
      <w:proofErr w:type="spellStart"/>
      <w:r>
        <w:rPr>
          <w:rFonts w:cs="Arial"/>
          <w:bCs/>
          <w:snapToGrid w:val="0"/>
          <w:szCs w:val="20"/>
          <w:lang w:val="en-GB"/>
        </w:rPr>
        <w:t>NotUsed</w:t>
      </w:r>
      <w:proofErr w:type="spellEnd"/>
    </w:p>
    <w:p w14:paraId="1344C957" w14:textId="77777777" w:rsidR="00E9111B" w:rsidRDefault="00E9111B">
      <w:pPr>
        <w:tabs>
          <w:tab w:val="left" w:pos="1843"/>
        </w:tabs>
        <w:spacing w:after="60"/>
        <w:ind w:left="1843" w:hanging="1843"/>
        <w:rPr>
          <w:rFonts w:cs="Arial"/>
          <w:bCs/>
          <w:snapToGrid w:val="0"/>
          <w:szCs w:val="20"/>
          <w:lang w:val="en-GB"/>
        </w:rPr>
      </w:pPr>
    </w:p>
    <w:p w14:paraId="50ECC767" w14:textId="77777777" w:rsidR="00E9111B" w:rsidRDefault="0042307E">
      <w:pPr>
        <w:tabs>
          <w:tab w:val="left" w:pos="709"/>
          <w:tab w:val="left" w:pos="1276"/>
          <w:tab w:val="left" w:pos="1843"/>
          <w:tab w:val="left" w:pos="2419"/>
        </w:tabs>
        <w:spacing w:before="120" w:after="60"/>
        <w:ind w:left="709"/>
        <w:rPr>
          <w:rStyle w:val="spelle"/>
          <w:b/>
        </w:rPr>
      </w:pPr>
      <w:r>
        <w:rPr>
          <w:rFonts w:cs="Arial"/>
          <w:b/>
          <w:snapToGrid w:val="0"/>
          <w:szCs w:val="20"/>
        </w:rPr>
        <w:t xml:space="preserve">Byte 5: </w:t>
      </w:r>
      <w:r>
        <w:rPr>
          <w:rStyle w:val="spelle"/>
          <w:rFonts w:cs="Arial"/>
          <w:b/>
          <w:snapToGrid w:val="0"/>
          <w:szCs w:val="20"/>
        </w:rPr>
        <w:t xml:space="preserve"> </w:t>
      </w:r>
      <w:proofErr w:type="spellStart"/>
      <w:r>
        <w:rPr>
          <w:rStyle w:val="spelle"/>
          <w:rFonts w:cs="Arial"/>
          <w:b/>
          <w:snapToGrid w:val="0"/>
          <w:szCs w:val="20"/>
        </w:rPr>
        <w:t>MaximumSpeed</w:t>
      </w:r>
      <w:proofErr w:type="spellEnd"/>
    </w:p>
    <w:p w14:paraId="26AA881F" w14:textId="77777777" w:rsidR="00E9111B" w:rsidRDefault="0042307E">
      <w:pPr>
        <w:tabs>
          <w:tab w:val="left" w:pos="709"/>
          <w:tab w:val="left" w:pos="1276"/>
          <w:tab w:val="left" w:pos="1843"/>
          <w:tab w:val="left" w:pos="2419"/>
        </w:tabs>
        <w:spacing w:before="120" w:after="60"/>
        <w:ind w:left="709"/>
        <w:rPr>
          <w:rStyle w:val="spelle"/>
          <w:rFonts w:cs="Arial"/>
          <w:snapToGrid w:val="0"/>
          <w:szCs w:val="20"/>
        </w:rPr>
      </w:pPr>
      <w:r>
        <w:rPr>
          <w:rStyle w:val="spelle"/>
          <w:rFonts w:cs="Arial"/>
          <w:b/>
          <w:snapToGrid w:val="0"/>
          <w:szCs w:val="20"/>
        </w:rPr>
        <w:tab/>
      </w:r>
      <w:r>
        <w:rPr>
          <w:rStyle w:val="spelle"/>
          <w:rFonts w:cs="Arial"/>
          <w:b/>
          <w:snapToGrid w:val="0"/>
          <w:szCs w:val="20"/>
        </w:rPr>
        <w:tab/>
      </w:r>
      <w:r>
        <w:rPr>
          <w:rStyle w:val="spelle"/>
          <w:rFonts w:cs="Arial"/>
          <w:snapToGrid w:val="0"/>
          <w:szCs w:val="20"/>
        </w:rPr>
        <w:t>0x00 – 0xFF (0- 255)</w:t>
      </w:r>
    </w:p>
    <w:p w14:paraId="7734CE99" w14:textId="77777777" w:rsidR="00E9111B" w:rsidRDefault="0042307E">
      <w:pPr>
        <w:tabs>
          <w:tab w:val="left" w:pos="709"/>
          <w:tab w:val="left" w:pos="1276"/>
          <w:tab w:val="left" w:pos="1843"/>
          <w:tab w:val="left" w:pos="2419"/>
        </w:tabs>
        <w:spacing w:before="120" w:after="60"/>
        <w:ind w:left="709"/>
      </w:pPr>
      <w:r>
        <w:rPr>
          <w:rStyle w:val="spelle"/>
          <w:rFonts w:cs="Arial"/>
          <w:snapToGrid w:val="0"/>
          <w:szCs w:val="20"/>
        </w:rPr>
        <w:tab/>
      </w:r>
      <w:r>
        <w:rPr>
          <w:rStyle w:val="spelle"/>
          <w:rFonts w:cs="Arial"/>
          <w:snapToGrid w:val="0"/>
          <w:szCs w:val="20"/>
        </w:rPr>
        <w:tab/>
      </w:r>
    </w:p>
    <w:p w14:paraId="3FE6AC68" w14:textId="77777777" w:rsidR="00E9111B" w:rsidRDefault="0042307E">
      <w:pPr>
        <w:tabs>
          <w:tab w:val="left" w:pos="709"/>
          <w:tab w:val="left" w:pos="1276"/>
          <w:tab w:val="left" w:pos="1843"/>
          <w:tab w:val="left" w:pos="2419"/>
        </w:tabs>
        <w:spacing w:before="120" w:after="60"/>
        <w:ind w:left="709"/>
        <w:rPr>
          <w:rStyle w:val="spelle"/>
          <w:b/>
        </w:rPr>
      </w:pPr>
      <w:r>
        <w:rPr>
          <w:rFonts w:cs="Arial"/>
          <w:b/>
          <w:snapToGrid w:val="0"/>
          <w:szCs w:val="20"/>
        </w:rPr>
        <w:t xml:space="preserve">Bytes 6-7: </w:t>
      </w:r>
      <w:r>
        <w:rPr>
          <w:rStyle w:val="spelle"/>
          <w:rFonts w:cs="Arial"/>
          <w:b/>
          <w:snapToGrid w:val="0"/>
          <w:szCs w:val="20"/>
        </w:rPr>
        <w:t xml:space="preserve"> </w:t>
      </w:r>
      <w:proofErr w:type="spellStart"/>
      <w:r>
        <w:rPr>
          <w:rStyle w:val="spelle"/>
          <w:rFonts w:cs="Arial"/>
          <w:b/>
          <w:snapToGrid w:val="0"/>
          <w:szCs w:val="20"/>
        </w:rPr>
        <w:t>FuelEconomy</w:t>
      </w:r>
      <w:proofErr w:type="spellEnd"/>
    </w:p>
    <w:p w14:paraId="0F70F01F" w14:textId="77777777" w:rsidR="00E9111B" w:rsidRDefault="0042307E">
      <w:pPr>
        <w:tabs>
          <w:tab w:val="left" w:pos="709"/>
          <w:tab w:val="left" w:pos="1276"/>
          <w:tab w:val="left" w:pos="1843"/>
          <w:tab w:val="left" w:pos="2419"/>
        </w:tabs>
        <w:spacing w:before="120" w:after="60"/>
        <w:ind w:left="709"/>
        <w:rPr>
          <w:rStyle w:val="spelle"/>
          <w:rFonts w:cs="Arial"/>
          <w:snapToGrid w:val="0"/>
          <w:szCs w:val="20"/>
        </w:rPr>
      </w:pPr>
      <w:r>
        <w:rPr>
          <w:rStyle w:val="spelle"/>
          <w:rFonts w:cs="Arial"/>
          <w:b/>
          <w:snapToGrid w:val="0"/>
          <w:szCs w:val="20"/>
        </w:rPr>
        <w:tab/>
      </w:r>
      <w:r>
        <w:rPr>
          <w:rStyle w:val="spelle"/>
          <w:rFonts w:cs="Arial"/>
          <w:b/>
          <w:snapToGrid w:val="0"/>
          <w:szCs w:val="20"/>
        </w:rPr>
        <w:tab/>
      </w:r>
      <w:r>
        <w:rPr>
          <w:rStyle w:val="spelle"/>
          <w:rFonts w:cs="Arial"/>
          <w:snapToGrid w:val="0"/>
          <w:szCs w:val="20"/>
        </w:rPr>
        <w:t>0x0000 – 0x03E7 (0-999)</w:t>
      </w:r>
    </w:p>
    <w:p w14:paraId="7AB87CAC" w14:textId="77777777" w:rsidR="00E9111B" w:rsidRDefault="0042307E">
      <w:pPr>
        <w:tabs>
          <w:tab w:val="left" w:pos="709"/>
          <w:tab w:val="left" w:pos="1276"/>
          <w:tab w:val="left" w:pos="1843"/>
          <w:tab w:val="left" w:pos="2419"/>
        </w:tabs>
        <w:spacing w:before="120" w:after="60"/>
        <w:ind w:left="709"/>
        <w:rPr>
          <w:rStyle w:val="spelle"/>
          <w:rFonts w:cs="Arial"/>
          <w:snapToGrid w:val="0"/>
          <w:szCs w:val="20"/>
        </w:rPr>
      </w:pPr>
      <w:r>
        <w:rPr>
          <w:rStyle w:val="spelle"/>
          <w:rFonts w:cs="Arial"/>
          <w:snapToGrid w:val="0"/>
          <w:szCs w:val="20"/>
        </w:rPr>
        <w:tab/>
      </w:r>
      <w:r>
        <w:rPr>
          <w:rStyle w:val="spelle"/>
          <w:rFonts w:cs="Arial"/>
          <w:snapToGrid w:val="0"/>
          <w:szCs w:val="20"/>
        </w:rPr>
        <w:tab/>
      </w:r>
    </w:p>
    <w:p w14:paraId="1293C128" w14:textId="77777777" w:rsidR="00E9111B" w:rsidRDefault="00E9111B">
      <w:pPr>
        <w:tabs>
          <w:tab w:val="left" w:pos="709"/>
          <w:tab w:val="left" w:pos="1276"/>
          <w:tab w:val="left" w:pos="1843"/>
          <w:tab w:val="left" w:pos="2419"/>
        </w:tabs>
        <w:spacing w:before="120" w:after="60"/>
        <w:ind w:left="709"/>
      </w:pPr>
    </w:p>
    <w:p w14:paraId="4965D9F2"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szCs w:val="20"/>
        </w:rPr>
      </w:pPr>
      <w:r>
        <w:rPr>
          <w:rFonts w:cs="Arial"/>
          <w:snapToGrid w:val="0"/>
          <w:szCs w:val="20"/>
        </w:rPr>
        <w:t xml:space="preserve">Note:  </w:t>
      </w:r>
      <w:r>
        <w:rPr>
          <w:rFonts w:cs="Arial"/>
          <w:szCs w:val="20"/>
        </w:rPr>
        <w:t>Resolution of this signal is 0.1.</w:t>
      </w:r>
    </w:p>
    <w:p w14:paraId="6366FE84"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szCs w:val="20"/>
        </w:rPr>
      </w:pPr>
      <w:proofErr w:type="gramStart"/>
      <w:r>
        <w:rPr>
          <w:rFonts w:cs="Arial"/>
          <w:szCs w:val="20"/>
        </w:rPr>
        <w:t>Examples :</w:t>
      </w:r>
      <w:proofErr w:type="gramEnd"/>
      <w:r>
        <w:rPr>
          <w:rFonts w:cs="Arial"/>
          <w:szCs w:val="20"/>
        </w:rPr>
        <w:t xml:space="preserve"> 0x000E = 1.4, 0x00FF = 25.5</w:t>
      </w:r>
    </w:p>
    <w:p w14:paraId="013EF37C" w14:textId="77777777" w:rsidR="00E9111B" w:rsidRDefault="00E9111B">
      <w:pPr>
        <w:tabs>
          <w:tab w:val="left" w:pos="709"/>
          <w:tab w:val="left" w:pos="1276"/>
          <w:tab w:val="left" w:pos="1843"/>
          <w:tab w:val="left" w:pos="2419"/>
        </w:tabs>
        <w:spacing w:before="120" w:after="60"/>
        <w:rPr>
          <w:rFonts w:cs="Arial"/>
          <w:szCs w:val="20"/>
        </w:rPr>
      </w:pPr>
    </w:p>
    <w:p w14:paraId="670F943E" w14:textId="77777777" w:rsidR="00E9111B" w:rsidRDefault="0042307E">
      <w:pPr>
        <w:tabs>
          <w:tab w:val="left" w:pos="709"/>
          <w:tab w:val="left" w:pos="1276"/>
          <w:tab w:val="left" w:pos="1843"/>
          <w:tab w:val="left" w:pos="2419"/>
        </w:tabs>
        <w:spacing w:before="120" w:after="60"/>
        <w:rPr>
          <w:rFonts w:cs="Arial"/>
          <w:b/>
          <w:szCs w:val="20"/>
        </w:rPr>
      </w:pPr>
      <w:r>
        <w:rPr>
          <w:rFonts w:cs="Arial"/>
          <w:szCs w:val="20"/>
        </w:rPr>
        <w:tab/>
      </w:r>
      <w:r>
        <w:rPr>
          <w:rFonts w:cs="Arial"/>
          <w:b/>
          <w:szCs w:val="20"/>
        </w:rPr>
        <w:t xml:space="preserve">Byte 8-9:  </w:t>
      </w:r>
      <w:proofErr w:type="spellStart"/>
      <w:r>
        <w:rPr>
          <w:rFonts w:cs="Arial"/>
          <w:b/>
          <w:szCs w:val="20"/>
        </w:rPr>
        <w:t>DriveTime</w:t>
      </w:r>
      <w:proofErr w:type="spellEnd"/>
    </w:p>
    <w:p w14:paraId="5BB6F134" w14:textId="77777777" w:rsidR="00E9111B" w:rsidRDefault="0042307E">
      <w:pPr>
        <w:tabs>
          <w:tab w:val="left" w:pos="709"/>
          <w:tab w:val="left" w:pos="1276"/>
          <w:tab w:val="left" w:pos="1843"/>
          <w:tab w:val="left" w:pos="2419"/>
        </w:tabs>
        <w:spacing w:before="120" w:after="60"/>
        <w:rPr>
          <w:rFonts w:cs="Arial"/>
          <w:szCs w:val="20"/>
        </w:rPr>
      </w:pPr>
      <w:r>
        <w:rPr>
          <w:rFonts w:cs="Arial"/>
          <w:b/>
          <w:szCs w:val="20"/>
        </w:rPr>
        <w:tab/>
      </w:r>
      <w:r>
        <w:rPr>
          <w:rFonts w:cs="Arial"/>
          <w:b/>
          <w:szCs w:val="20"/>
        </w:rPr>
        <w:tab/>
      </w:r>
      <w:r>
        <w:rPr>
          <w:rFonts w:cs="Arial"/>
          <w:b/>
          <w:szCs w:val="20"/>
        </w:rPr>
        <w:tab/>
      </w:r>
      <w:r>
        <w:rPr>
          <w:rFonts w:cs="Arial"/>
          <w:szCs w:val="20"/>
        </w:rPr>
        <w:t>0x0000 – 0xAE60 (0-44640 minutes)</w:t>
      </w:r>
    </w:p>
    <w:p w14:paraId="145045AA" w14:textId="77777777" w:rsidR="00E9111B" w:rsidRDefault="0042307E">
      <w:pPr>
        <w:tabs>
          <w:tab w:val="left" w:pos="709"/>
          <w:tab w:val="left" w:pos="1276"/>
          <w:tab w:val="left" w:pos="1843"/>
          <w:tab w:val="left" w:pos="2419"/>
        </w:tabs>
        <w:spacing w:before="120" w:after="60"/>
        <w:rPr>
          <w:rFonts w:cs="Arial"/>
          <w:szCs w:val="20"/>
        </w:rPr>
      </w:pPr>
      <w:r>
        <w:rPr>
          <w:rFonts w:cs="Arial"/>
          <w:szCs w:val="20"/>
        </w:rPr>
        <w:tab/>
      </w:r>
      <w:r>
        <w:rPr>
          <w:rFonts w:cs="Arial"/>
          <w:szCs w:val="20"/>
        </w:rPr>
        <w:tab/>
      </w:r>
      <w:r>
        <w:rPr>
          <w:rFonts w:cs="Arial"/>
          <w:szCs w:val="20"/>
        </w:rPr>
        <w:tab/>
      </w:r>
    </w:p>
    <w:p w14:paraId="668D4234" w14:textId="77777777" w:rsidR="00E9111B" w:rsidRDefault="00E9111B">
      <w:pPr>
        <w:tabs>
          <w:tab w:val="left" w:pos="709"/>
          <w:tab w:val="left" w:pos="1276"/>
          <w:tab w:val="left" w:pos="1843"/>
          <w:tab w:val="left" w:pos="2419"/>
        </w:tabs>
        <w:spacing w:before="120" w:after="60"/>
        <w:ind w:left="709"/>
        <w:rPr>
          <w:rFonts w:cs="Arial"/>
          <w:b/>
          <w:snapToGrid w:val="0"/>
          <w:szCs w:val="20"/>
        </w:rPr>
      </w:pPr>
    </w:p>
    <w:p w14:paraId="5431AE9D" w14:textId="77777777" w:rsidR="00E9111B" w:rsidRDefault="0042307E">
      <w:pPr>
        <w:tabs>
          <w:tab w:val="left" w:pos="709"/>
          <w:tab w:val="left" w:pos="1276"/>
          <w:tab w:val="left" w:pos="1843"/>
          <w:tab w:val="left" w:pos="2419"/>
        </w:tabs>
        <w:spacing w:before="120" w:after="60"/>
        <w:ind w:left="709"/>
        <w:rPr>
          <w:rStyle w:val="spelle"/>
        </w:rPr>
      </w:pPr>
      <w:r>
        <w:rPr>
          <w:rFonts w:cs="Arial"/>
          <w:b/>
          <w:snapToGrid w:val="0"/>
          <w:szCs w:val="20"/>
        </w:rPr>
        <w:lastRenderedPageBreak/>
        <w:t xml:space="preserve">Byte 10 up to 23: </w:t>
      </w:r>
      <w:r>
        <w:rPr>
          <w:rStyle w:val="spelle"/>
          <w:rFonts w:cs="Arial"/>
          <w:b/>
          <w:snapToGrid w:val="0"/>
          <w:szCs w:val="20"/>
        </w:rPr>
        <w:t xml:space="preserve"> </w:t>
      </w:r>
      <w:proofErr w:type="spellStart"/>
      <w:r>
        <w:rPr>
          <w:rStyle w:val="spelle"/>
          <w:rFonts w:cs="Arial"/>
          <w:b/>
          <w:snapToGrid w:val="0"/>
          <w:szCs w:val="20"/>
        </w:rPr>
        <w:t>BuckledPercentage</w:t>
      </w:r>
      <w:proofErr w:type="spellEnd"/>
    </w:p>
    <w:p w14:paraId="1104A231" w14:textId="77777777" w:rsidR="00E9111B" w:rsidRDefault="0042307E">
      <w:pPr>
        <w:tabs>
          <w:tab w:val="left" w:pos="709"/>
          <w:tab w:val="left" w:pos="1276"/>
          <w:tab w:val="left" w:pos="1843"/>
          <w:tab w:val="left" w:pos="2419"/>
        </w:tabs>
        <w:spacing w:before="120" w:after="60"/>
        <w:ind w:left="709"/>
      </w:pPr>
      <w:proofErr w:type="gramStart"/>
      <w:r>
        <w:rPr>
          <w:rFonts w:cs="Arial"/>
          <w:szCs w:val="20"/>
        </w:rPr>
        <w:t>Array(</w:t>
      </w:r>
      <w:proofErr w:type="gramEnd"/>
      <w:r>
        <w:t>1 - 7) of record  (</w:t>
      </w:r>
      <w:proofErr w:type="spellStart"/>
      <w:r>
        <w:t>MonitoredSeat</w:t>
      </w:r>
      <w:proofErr w:type="spellEnd"/>
      <w:r>
        <w:t xml:space="preserve">, </w:t>
      </w:r>
      <w:proofErr w:type="spellStart"/>
      <w:r>
        <w:t>BuckledPercentage</w:t>
      </w:r>
      <w:proofErr w:type="spellEnd"/>
      <w:r>
        <w:t>)</w:t>
      </w:r>
    </w:p>
    <w:p w14:paraId="79CEED84" w14:textId="77777777" w:rsidR="00E9111B" w:rsidRDefault="0042307E">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14:paraId="127AD83E" w14:textId="77777777" w:rsidR="00E9111B" w:rsidRDefault="00E9111B">
      <w:pPr>
        <w:ind w:left="1843"/>
        <w:rPr>
          <w:rStyle w:val="spelle"/>
          <w:i/>
        </w:rPr>
      </w:pPr>
    </w:p>
    <w:p w14:paraId="0DC67C99" w14:textId="77777777" w:rsidR="00E9111B" w:rsidRDefault="0042307E">
      <w:pPr>
        <w:ind w:left="900" w:hanging="180"/>
      </w:pPr>
      <w:r>
        <w:rPr>
          <w:rStyle w:val="msoins0"/>
          <w:rFonts w:cs="Arial"/>
          <w:i/>
          <w:szCs w:val="20"/>
        </w:rPr>
        <w:t xml:space="preserve">Byte </w:t>
      </w:r>
      <w:proofErr w:type="gramStart"/>
      <w:r>
        <w:rPr>
          <w:rFonts w:cs="Arial"/>
          <w:i/>
          <w:szCs w:val="20"/>
        </w:rPr>
        <w:t>0 :</w:t>
      </w:r>
      <w:proofErr w:type="gramEnd"/>
      <w:r>
        <w:rPr>
          <w:rStyle w:val="msoins0"/>
          <w:rFonts w:cs="Arial"/>
          <w:i/>
          <w:szCs w:val="20"/>
        </w:rPr>
        <w:t xml:space="preserve"> </w:t>
      </w:r>
      <w:proofErr w:type="spellStart"/>
      <w:r>
        <w:rPr>
          <w:rStyle w:val="spelle"/>
          <w:rFonts w:cs="Arial"/>
          <w:i/>
          <w:szCs w:val="20"/>
        </w:rPr>
        <w:t>MonitoredSeat</w:t>
      </w:r>
      <w:proofErr w:type="spellEnd"/>
    </w:p>
    <w:p w14:paraId="12A6A44B" w14:textId="77777777" w:rsidR="00E9111B" w:rsidRDefault="0042307E">
      <w:pPr>
        <w:ind w:left="2405" w:hanging="1145"/>
        <w:rPr>
          <w:rFonts w:cs="Arial"/>
          <w:szCs w:val="20"/>
        </w:rPr>
      </w:pPr>
      <w:r>
        <w:rPr>
          <w:rFonts w:cs="Arial"/>
          <w:szCs w:val="20"/>
        </w:rPr>
        <w:t xml:space="preserve">0x00 – </w:t>
      </w:r>
      <w:proofErr w:type="spellStart"/>
      <w:r>
        <w:rPr>
          <w:rFonts w:cs="Arial"/>
          <w:szCs w:val="20"/>
        </w:rPr>
        <w:t>DriverSeat</w:t>
      </w:r>
      <w:proofErr w:type="spellEnd"/>
    </w:p>
    <w:p w14:paraId="1DF99941" w14:textId="77777777" w:rsidR="00E9111B" w:rsidRDefault="0042307E">
      <w:pPr>
        <w:ind w:left="2405" w:hanging="1145"/>
        <w:rPr>
          <w:rFonts w:cs="Arial"/>
          <w:szCs w:val="20"/>
        </w:rPr>
      </w:pPr>
      <w:r>
        <w:rPr>
          <w:rFonts w:cs="Arial"/>
          <w:szCs w:val="20"/>
        </w:rPr>
        <w:t xml:space="preserve">0x01 – </w:t>
      </w:r>
      <w:proofErr w:type="spellStart"/>
      <w:r>
        <w:rPr>
          <w:rFonts w:cs="Arial"/>
          <w:szCs w:val="20"/>
        </w:rPr>
        <w:t>PassengerSeat</w:t>
      </w:r>
      <w:proofErr w:type="spellEnd"/>
    </w:p>
    <w:p w14:paraId="0B791B72" w14:textId="77777777" w:rsidR="00E9111B" w:rsidRDefault="0042307E">
      <w:pPr>
        <w:ind w:left="2405" w:hanging="1145"/>
        <w:rPr>
          <w:rFonts w:cs="Arial"/>
          <w:szCs w:val="20"/>
        </w:rPr>
      </w:pPr>
      <w:r>
        <w:rPr>
          <w:rFonts w:cs="Arial"/>
          <w:szCs w:val="20"/>
        </w:rPr>
        <w:t>0x02 – 0x06 reserved</w:t>
      </w:r>
    </w:p>
    <w:p w14:paraId="401EAD2B" w14:textId="77777777" w:rsidR="00E9111B" w:rsidRDefault="00E9111B">
      <w:pPr>
        <w:ind w:left="900" w:hanging="180"/>
        <w:rPr>
          <w:rStyle w:val="msoins0"/>
          <w:i/>
        </w:rPr>
      </w:pPr>
    </w:p>
    <w:p w14:paraId="73E632C5" w14:textId="77777777" w:rsidR="00E9111B" w:rsidRDefault="0042307E">
      <w:pPr>
        <w:ind w:left="900" w:hanging="180"/>
      </w:pPr>
      <w:r>
        <w:rPr>
          <w:rStyle w:val="msoins0"/>
          <w:rFonts w:cs="Arial"/>
          <w:i/>
          <w:szCs w:val="20"/>
        </w:rPr>
        <w:t xml:space="preserve">Byte </w:t>
      </w:r>
      <w:proofErr w:type="gramStart"/>
      <w:r>
        <w:rPr>
          <w:rStyle w:val="msoins0"/>
          <w:rFonts w:cs="Arial"/>
          <w:i/>
          <w:szCs w:val="20"/>
        </w:rPr>
        <w:t>1</w:t>
      </w:r>
      <w:r>
        <w:rPr>
          <w:rFonts w:cs="Arial"/>
          <w:i/>
          <w:szCs w:val="20"/>
        </w:rPr>
        <w:t xml:space="preserve"> :</w:t>
      </w:r>
      <w:proofErr w:type="gramEnd"/>
      <w:r>
        <w:rPr>
          <w:rStyle w:val="msoins0"/>
          <w:rFonts w:cs="Arial"/>
          <w:i/>
          <w:szCs w:val="20"/>
        </w:rPr>
        <w:t xml:space="preserve"> </w:t>
      </w:r>
      <w:proofErr w:type="spellStart"/>
      <w:r>
        <w:rPr>
          <w:rStyle w:val="spelle"/>
          <w:rFonts w:cs="Arial"/>
          <w:i/>
          <w:szCs w:val="20"/>
        </w:rPr>
        <w:t>Buckledpercentage</w:t>
      </w:r>
      <w:proofErr w:type="spellEnd"/>
    </w:p>
    <w:p w14:paraId="61369BD6" w14:textId="77777777" w:rsidR="00E9111B" w:rsidRDefault="0042307E">
      <w:pPr>
        <w:ind w:left="2405" w:hanging="1145"/>
        <w:rPr>
          <w:rFonts w:cs="Arial"/>
          <w:szCs w:val="20"/>
        </w:rPr>
      </w:pPr>
      <w:r>
        <w:rPr>
          <w:rFonts w:cs="Arial"/>
          <w:szCs w:val="20"/>
        </w:rPr>
        <w:t>0x00 – 0x64: Percentage</w:t>
      </w:r>
    </w:p>
    <w:p w14:paraId="07054CB8" w14:textId="77777777" w:rsidR="00E9111B" w:rsidRDefault="00E9111B">
      <w:pPr>
        <w:tabs>
          <w:tab w:val="left" w:pos="709"/>
          <w:tab w:val="left" w:pos="1276"/>
          <w:tab w:val="left" w:pos="1843"/>
          <w:tab w:val="left" w:pos="2419"/>
        </w:tabs>
        <w:spacing w:before="120" w:after="60"/>
        <w:ind w:left="709"/>
        <w:rPr>
          <w:rStyle w:val="spelle"/>
          <w:b/>
        </w:rPr>
      </w:pPr>
    </w:p>
    <w:p w14:paraId="715CD880" w14:textId="77777777" w:rsidR="00E9111B" w:rsidRDefault="0042307E">
      <w:pPr>
        <w:tabs>
          <w:tab w:val="left" w:pos="709"/>
          <w:tab w:val="left" w:pos="1276"/>
          <w:tab w:val="left" w:pos="1843"/>
          <w:tab w:val="left" w:pos="2419"/>
        </w:tabs>
        <w:spacing w:before="120" w:after="60"/>
        <w:ind w:left="709"/>
        <w:rPr>
          <w:rStyle w:val="spelle"/>
          <w:rFonts w:cs="Arial"/>
          <w:b/>
          <w:snapToGrid w:val="0"/>
          <w:szCs w:val="20"/>
        </w:rPr>
      </w:pPr>
      <w:r>
        <w:rPr>
          <w:rFonts w:cs="Arial"/>
          <w:b/>
          <w:snapToGrid w:val="0"/>
          <w:szCs w:val="20"/>
        </w:rPr>
        <w:t xml:space="preserve">Byte 24 up to 27: </w:t>
      </w:r>
      <w:r>
        <w:rPr>
          <w:rStyle w:val="spelle"/>
          <w:rFonts w:cs="Arial"/>
          <w:b/>
          <w:snapToGrid w:val="0"/>
          <w:szCs w:val="20"/>
        </w:rPr>
        <w:t xml:space="preserve"> </w:t>
      </w:r>
      <w:proofErr w:type="spellStart"/>
      <w:r>
        <w:rPr>
          <w:rStyle w:val="spelle"/>
          <w:rFonts w:cs="Arial"/>
          <w:b/>
          <w:snapToGrid w:val="0"/>
          <w:szCs w:val="20"/>
        </w:rPr>
        <w:t>SyncUsage</w:t>
      </w:r>
      <w:proofErr w:type="spellEnd"/>
    </w:p>
    <w:p w14:paraId="11EAA668" w14:textId="77777777" w:rsidR="00E9111B" w:rsidRDefault="0042307E">
      <w:pPr>
        <w:tabs>
          <w:tab w:val="left" w:pos="709"/>
          <w:tab w:val="left" w:pos="1276"/>
          <w:tab w:val="left" w:pos="1843"/>
          <w:tab w:val="left" w:pos="2419"/>
        </w:tabs>
        <w:spacing w:before="120" w:after="60"/>
        <w:ind w:left="709"/>
      </w:pPr>
      <w:proofErr w:type="gramStart"/>
      <w:r>
        <w:rPr>
          <w:rFonts w:cs="Arial"/>
          <w:szCs w:val="20"/>
        </w:rPr>
        <w:t>Array(</w:t>
      </w:r>
      <w:proofErr w:type="gramEnd"/>
      <w:r>
        <w:t>1 - 2) of record  (</w:t>
      </w:r>
      <w:proofErr w:type="spellStart"/>
      <w:r>
        <w:t>SyncFeature</w:t>
      </w:r>
      <w:proofErr w:type="spellEnd"/>
      <w:r>
        <w:t xml:space="preserve">, </w:t>
      </w:r>
      <w:proofErr w:type="spellStart"/>
      <w:r>
        <w:t>UsagePercentage</w:t>
      </w:r>
      <w:proofErr w:type="spellEnd"/>
      <w:r>
        <w:t>)</w:t>
      </w:r>
    </w:p>
    <w:p w14:paraId="71FE99A7" w14:textId="77777777" w:rsidR="00E9111B" w:rsidRDefault="0042307E">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14:paraId="4F598C82" w14:textId="77777777" w:rsidR="00E9111B" w:rsidRDefault="00E9111B">
      <w:pPr>
        <w:ind w:left="1843"/>
        <w:rPr>
          <w:rStyle w:val="spelle"/>
          <w:i/>
        </w:rPr>
      </w:pPr>
    </w:p>
    <w:p w14:paraId="39704659" w14:textId="77777777" w:rsidR="00E9111B" w:rsidRDefault="0042307E">
      <w:pPr>
        <w:ind w:left="900" w:hanging="180"/>
      </w:pPr>
      <w:r>
        <w:rPr>
          <w:rStyle w:val="msoins0"/>
          <w:rFonts w:cs="Arial"/>
          <w:i/>
          <w:szCs w:val="20"/>
        </w:rPr>
        <w:t xml:space="preserve">Byte </w:t>
      </w:r>
      <w:proofErr w:type="gramStart"/>
      <w:r>
        <w:rPr>
          <w:rFonts w:cs="Arial"/>
          <w:i/>
          <w:szCs w:val="20"/>
        </w:rPr>
        <w:t>0 :</w:t>
      </w:r>
      <w:proofErr w:type="gramEnd"/>
      <w:r>
        <w:rPr>
          <w:rStyle w:val="msoins0"/>
          <w:rFonts w:cs="Arial"/>
          <w:i/>
          <w:szCs w:val="20"/>
        </w:rPr>
        <w:t xml:space="preserve"> </w:t>
      </w:r>
      <w:proofErr w:type="spellStart"/>
      <w:r>
        <w:rPr>
          <w:i/>
        </w:rPr>
        <w:t>SyncFeature</w:t>
      </w:r>
      <w:proofErr w:type="spellEnd"/>
    </w:p>
    <w:p w14:paraId="2347861F" w14:textId="77777777" w:rsidR="00E9111B" w:rsidRDefault="0042307E">
      <w:pPr>
        <w:ind w:left="2405" w:hanging="1145"/>
        <w:rPr>
          <w:rFonts w:cs="Arial"/>
          <w:szCs w:val="20"/>
        </w:rPr>
      </w:pPr>
      <w:r>
        <w:rPr>
          <w:rFonts w:cs="Arial"/>
          <w:szCs w:val="20"/>
        </w:rPr>
        <w:t xml:space="preserve">0x00 – </w:t>
      </w:r>
      <w:proofErr w:type="spellStart"/>
      <w:r>
        <w:rPr>
          <w:rFonts w:cs="Arial"/>
          <w:szCs w:val="20"/>
        </w:rPr>
        <w:t>PhoneConnectedNotActive</w:t>
      </w:r>
      <w:proofErr w:type="spellEnd"/>
    </w:p>
    <w:p w14:paraId="09F1192C" w14:textId="77777777" w:rsidR="00E9111B" w:rsidRDefault="0042307E">
      <w:pPr>
        <w:ind w:left="2405" w:hanging="1145"/>
        <w:rPr>
          <w:rFonts w:cs="Arial"/>
          <w:szCs w:val="20"/>
        </w:rPr>
      </w:pPr>
      <w:r>
        <w:rPr>
          <w:rFonts w:cs="Arial"/>
          <w:szCs w:val="20"/>
        </w:rPr>
        <w:t xml:space="preserve">0x01 – </w:t>
      </w:r>
      <w:proofErr w:type="spellStart"/>
      <w:r>
        <w:rPr>
          <w:rFonts w:cs="Arial"/>
          <w:szCs w:val="20"/>
        </w:rPr>
        <w:t>PhoneConnectedActive</w:t>
      </w:r>
      <w:proofErr w:type="spellEnd"/>
    </w:p>
    <w:p w14:paraId="015F7286" w14:textId="77777777" w:rsidR="00E9111B" w:rsidRDefault="00E9111B">
      <w:pPr>
        <w:ind w:left="900" w:hanging="180"/>
        <w:rPr>
          <w:rStyle w:val="msoins0"/>
          <w:i/>
        </w:rPr>
      </w:pPr>
    </w:p>
    <w:p w14:paraId="45B9215F" w14:textId="77777777" w:rsidR="00E9111B" w:rsidRDefault="0042307E">
      <w:pPr>
        <w:ind w:left="900" w:hanging="180"/>
      </w:pPr>
      <w:r>
        <w:rPr>
          <w:rStyle w:val="msoins0"/>
          <w:rFonts w:cs="Arial"/>
          <w:i/>
          <w:szCs w:val="20"/>
        </w:rPr>
        <w:t xml:space="preserve">Byte </w:t>
      </w:r>
      <w:proofErr w:type="gramStart"/>
      <w:r>
        <w:rPr>
          <w:rStyle w:val="msoins0"/>
          <w:rFonts w:cs="Arial"/>
          <w:i/>
          <w:szCs w:val="20"/>
        </w:rPr>
        <w:t>1</w:t>
      </w:r>
      <w:r>
        <w:rPr>
          <w:rFonts w:cs="Arial"/>
          <w:i/>
          <w:szCs w:val="20"/>
        </w:rPr>
        <w:t xml:space="preserve"> :</w:t>
      </w:r>
      <w:proofErr w:type="gramEnd"/>
      <w:r>
        <w:rPr>
          <w:rStyle w:val="msoins0"/>
          <w:rFonts w:cs="Arial"/>
          <w:i/>
          <w:szCs w:val="20"/>
        </w:rPr>
        <w:t xml:space="preserve"> </w:t>
      </w:r>
      <w:proofErr w:type="spellStart"/>
      <w:r>
        <w:rPr>
          <w:i/>
        </w:rPr>
        <w:t>UsagePercentage</w:t>
      </w:r>
      <w:proofErr w:type="spellEnd"/>
    </w:p>
    <w:p w14:paraId="6A42172C" w14:textId="77777777" w:rsidR="00E9111B" w:rsidRDefault="0042307E">
      <w:pPr>
        <w:ind w:left="2405" w:hanging="1145"/>
        <w:rPr>
          <w:rFonts w:cs="Arial"/>
          <w:szCs w:val="20"/>
        </w:rPr>
      </w:pPr>
      <w:r>
        <w:rPr>
          <w:rFonts w:cs="Arial"/>
          <w:szCs w:val="20"/>
        </w:rPr>
        <w:t>0x00 – 0x64: Percentage</w:t>
      </w:r>
    </w:p>
    <w:p w14:paraId="047FDA3D" w14:textId="77777777" w:rsidR="00E9111B" w:rsidRDefault="00E9111B">
      <w:pPr>
        <w:tabs>
          <w:tab w:val="left" w:pos="709"/>
          <w:tab w:val="left" w:pos="1276"/>
          <w:tab w:val="left" w:pos="1843"/>
          <w:tab w:val="left" w:pos="2419"/>
        </w:tabs>
        <w:spacing w:before="120" w:after="60"/>
        <w:ind w:left="709"/>
        <w:rPr>
          <w:rFonts w:cs="Arial"/>
          <w:b/>
          <w:snapToGrid w:val="0"/>
          <w:szCs w:val="20"/>
        </w:rPr>
      </w:pPr>
    </w:p>
    <w:p w14:paraId="37E4152D" w14:textId="77777777" w:rsidR="00E9111B" w:rsidRDefault="0042307E">
      <w:pPr>
        <w:tabs>
          <w:tab w:val="left" w:pos="709"/>
          <w:tab w:val="left" w:pos="1276"/>
          <w:tab w:val="left" w:pos="1843"/>
          <w:tab w:val="left" w:pos="2419"/>
        </w:tabs>
        <w:spacing w:before="120" w:after="60"/>
        <w:ind w:left="709"/>
        <w:rPr>
          <w:rStyle w:val="spelle"/>
        </w:rPr>
      </w:pPr>
      <w:r>
        <w:rPr>
          <w:rFonts w:cs="Arial"/>
          <w:b/>
          <w:snapToGrid w:val="0"/>
          <w:szCs w:val="20"/>
        </w:rPr>
        <w:t xml:space="preserve">Byte 28: </w:t>
      </w:r>
      <w:r>
        <w:rPr>
          <w:rStyle w:val="spelle"/>
          <w:rFonts w:cs="Arial"/>
          <w:b/>
          <w:snapToGrid w:val="0"/>
          <w:szCs w:val="20"/>
        </w:rPr>
        <w:t xml:space="preserve"> </w:t>
      </w:r>
      <w:proofErr w:type="spellStart"/>
      <w:r>
        <w:rPr>
          <w:rStyle w:val="spelle"/>
          <w:rFonts w:cs="Arial"/>
          <w:b/>
          <w:snapToGrid w:val="0"/>
          <w:szCs w:val="20"/>
        </w:rPr>
        <w:t>NbrOfSpeedIntervals</w:t>
      </w:r>
      <w:proofErr w:type="spellEnd"/>
    </w:p>
    <w:p w14:paraId="440D2FF8" w14:textId="77777777" w:rsidR="00E9111B" w:rsidRDefault="0042307E">
      <w:pPr>
        <w:tabs>
          <w:tab w:val="left" w:pos="709"/>
          <w:tab w:val="left" w:pos="1276"/>
          <w:tab w:val="left" w:pos="1843"/>
          <w:tab w:val="left" w:pos="2419"/>
        </w:tabs>
        <w:spacing w:before="120" w:after="60"/>
        <w:ind w:left="709"/>
        <w:rPr>
          <w:rStyle w:val="spelle"/>
          <w:rFonts w:cs="Arial"/>
          <w:snapToGrid w:val="0"/>
          <w:szCs w:val="20"/>
        </w:rPr>
      </w:pPr>
      <w:r>
        <w:rPr>
          <w:rStyle w:val="spelle"/>
          <w:rFonts w:cs="Arial"/>
          <w:snapToGrid w:val="0"/>
          <w:szCs w:val="20"/>
        </w:rPr>
        <w:tab/>
        <w:t xml:space="preserve">Value: 1 up to 7 </w:t>
      </w:r>
    </w:p>
    <w:p w14:paraId="48F62804" w14:textId="77777777" w:rsidR="00E9111B" w:rsidRDefault="0042307E">
      <w:pPr>
        <w:tabs>
          <w:tab w:val="left" w:pos="709"/>
          <w:tab w:val="left" w:pos="1276"/>
          <w:tab w:val="left" w:pos="1843"/>
          <w:tab w:val="left" w:pos="2419"/>
        </w:tabs>
        <w:spacing w:before="120" w:after="60"/>
        <w:ind w:left="709"/>
        <w:rPr>
          <w:rStyle w:val="spelle"/>
          <w:rFonts w:cs="Arial"/>
          <w:b/>
          <w:snapToGrid w:val="0"/>
          <w:szCs w:val="20"/>
        </w:rPr>
      </w:pPr>
      <w:r>
        <w:rPr>
          <w:rFonts w:cs="Arial"/>
          <w:b/>
          <w:snapToGrid w:val="0"/>
          <w:szCs w:val="20"/>
        </w:rPr>
        <w:t xml:space="preserve">Byte 29 up to 42: </w:t>
      </w:r>
      <w:r>
        <w:rPr>
          <w:rStyle w:val="spelle"/>
          <w:rFonts w:cs="Arial"/>
          <w:b/>
          <w:snapToGrid w:val="0"/>
          <w:szCs w:val="20"/>
        </w:rPr>
        <w:t xml:space="preserve"> </w:t>
      </w:r>
      <w:proofErr w:type="spellStart"/>
      <w:r>
        <w:rPr>
          <w:rStyle w:val="spelle"/>
          <w:rFonts w:cs="Arial"/>
          <w:b/>
          <w:snapToGrid w:val="0"/>
          <w:szCs w:val="20"/>
        </w:rPr>
        <w:t>SpeedInterval</w:t>
      </w:r>
      <w:proofErr w:type="spellEnd"/>
    </w:p>
    <w:p w14:paraId="266A0303" w14:textId="77777777" w:rsidR="00E9111B" w:rsidRDefault="0042307E">
      <w:pPr>
        <w:tabs>
          <w:tab w:val="left" w:pos="709"/>
          <w:tab w:val="left" w:pos="1276"/>
          <w:tab w:val="left" w:pos="1843"/>
          <w:tab w:val="left" w:pos="2419"/>
        </w:tabs>
        <w:spacing w:before="120" w:after="60"/>
        <w:ind w:left="709"/>
      </w:pPr>
      <w:proofErr w:type="gramStart"/>
      <w:r>
        <w:rPr>
          <w:rFonts w:cs="Arial"/>
          <w:szCs w:val="20"/>
        </w:rPr>
        <w:t>Array(</w:t>
      </w:r>
      <w:proofErr w:type="gramEnd"/>
      <w:r>
        <w:t xml:space="preserve">1 – </w:t>
      </w:r>
      <w:proofErr w:type="spellStart"/>
      <w:r>
        <w:t>NbrOfSpeedIntervals</w:t>
      </w:r>
      <w:proofErr w:type="spellEnd"/>
      <w:r>
        <w:t>) of record  (</w:t>
      </w:r>
      <w:proofErr w:type="spellStart"/>
      <w:r>
        <w:t>SpeedInterval</w:t>
      </w:r>
      <w:proofErr w:type="spellEnd"/>
      <w:r>
        <w:t xml:space="preserve">, </w:t>
      </w:r>
      <w:proofErr w:type="spellStart"/>
      <w:r>
        <w:t>SpeedIntervalPercentage</w:t>
      </w:r>
      <w:proofErr w:type="spellEnd"/>
      <w:r>
        <w:t>)</w:t>
      </w:r>
    </w:p>
    <w:p w14:paraId="4C025099" w14:textId="77777777" w:rsidR="00E9111B" w:rsidRDefault="0042307E">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14:paraId="0FDAD481" w14:textId="77777777" w:rsidR="00E9111B" w:rsidRDefault="00E9111B">
      <w:pPr>
        <w:ind w:left="1843"/>
        <w:rPr>
          <w:rStyle w:val="spelle"/>
          <w:i/>
        </w:rPr>
      </w:pPr>
    </w:p>
    <w:p w14:paraId="591700F3" w14:textId="77777777" w:rsidR="00E9111B" w:rsidRDefault="0042307E">
      <w:pPr>
        <w:ind w:left="900" w:hanging="180"/>
      </w:pPr>
      <w:r>
        <w:rPr>
          <w:rStyle w:val="msoins0"/>
          <w:rFonts w:cs="Arial"/>
          <w:i/>
          <w:szCs w:val="20"/>
        </w:rPr>
        <w:t xml:space="preserve">Byte </w:t>
      </w:r>
      <w:proofErr w:type="gramStart"/>
      <w:r>
        <w:rPr>
          <w:rFonts w:cs="Arial"/>
          <w:i/>
          <w:szCs w:val="20"/>
        </w:rPr>
        <w:t>0 :</w:t>
      </w:r>
      <w:proofErr w:type="gramEnd"/>
      <w:r>
        <w:rPr>
          <w:rStyle w:val="msoins0"/>
          <w:rFonts w:cs="Arial"/>
          <w:i/>
          <w:szCs w:val="20"/>
        </w:rPr>
        <w:t xml:space="preserve"> </w:t>
      </w:r>
      <w:proofErr w:type="spellStart"/>
      <w:r>
        <w:rPr>
          <w:i/>
        </w:rPr>
        <w:t>SpeedInterval</w:t>
      </w:r>
      <w:proofErr w:type="spellEnd"/>
    </w:p>
    <w:p w14:paraId="628C4AEF" w14:textId="77777777" w:rsidR="00E9111B" w:rsidRDefault="0042307E">
      <w:pPr>
        <w:ind w:left="2405" w:hanging="1145"/>
        <w:rPr>
          <w:rFonts w:cs="Arial"/>
          <w:szCs w:val="20"/>
        </w:rPr>
      </w:pPr>
      <w:r>
        <w:rPr>
          <w:rFonts w:cs="Arial"/>
          <w:szCs w:val="20"/>
        </w:rPr>
        <w:t xml:space="preserve">Value: 0x00 – 0xFF </w:t>
      </w:r>
    </w:p>
    <w:p w14:paraId="3B2398CD" w14:textId="77777777" w:rsidR="00E9111B" w:rsidRDefault="00E9111B">
      <w:pPr>
        <w:ind w:left="900" w:hanging="180"/>
        <w:rPr>
          <w:rStyle w:val="msoins0"/>
          <w:i/>
        </w:rPr>
      </w:pPr>
    </w:p>
    <w:p w14:paraId="5FA9D27A" w14:textId="77777777" w:rsidR="00E9111B" w:rsidRDefault="0042307E">
      <w:pPr>
        <w:ind w:left="900" w:hanging="180"/>
      </w:pPr>
      <w:r>
        <w:rPr>
          <w:rStyle w:val="msoins0"/>
          <w:rFonts w:cs="Arial"/>
          <w:i/>
          <w:szCs w:val="20"/>
        </w:rPr>
        <w:t xml:space="preserve">Byte </w:t>
      </w:r>
      <w:proofErr w:type="gramStart"/>
      <w:r>
        <w:rPr>
          <w:rStyle w:val="msoins0"/>
          <w:rFonts w:cs="Arial"/>
          <w:i/>
          <w:szCs w:val="20"/>
        </w:rPr>
        <w:t>1</w:t>
      </w:r>
      <w:r>
        <w:rPr>
          <w:rFonts w:cs="Arial"/>
          <w:i/>
          <w:szCs w:val="20"/>
        </w:rPr>
        <w:t xml:space="preserve"> :</w:t>
      </w:r>
      <w:proofErr w:type="gramEnd"/>
      <w:r>
        <w:rPr>
          <w:rStyle w:val="msoins0"/>
          <w:rFonts w:cs="Arial"/>
          <w:i/>
          <w:szCs w:val="20"/>
        </w:rPr>
        <w:t xml:space="preserve"> </w:t>
      </w:r>
      <w:proofErr w:type="spellStart"/>
      <w:r>
        <w:rPr>
          <w:i/>
        </w:rPr>
        <w:t>SpeedIntervalPercentage</w:t>
      </w:r>
      <w:proofErr w:type="spellEnd"/>
    </w:p>
    <w:p w14:paraId="10FC82A4" w14:textId="77777777" w:rsidR="00E9111B" w:rsidRDefault="0042307E">
      <w:pPr>
        <w:ind w:left="2405" w:hanging="1145"/>
        <w:rPr>
          <w:rFonts w:cs="Arial"/>
          <w:szCs w:val="20"/>
        </w:rPr>
      </w:pPr>
      <w:r>
        <w:t>0x00 – 0x64: Percentage</w:t>
      </w:r>
    </w:p>
    <w:p w14:paraId="422C8BC5" w14:textId="77777777" w:rsidR="0042307E" w:rsidRDefault="0042307E" w:rsidP="0042307E">
      <w:pPr>
        <w:pStyle w:val="Heading4"/>
      </w:pPr>
      <w:r w:rsidRPr="00B9479B">
        <w:t>TP-LOG-TPL-REQ-023180/A-SID-81-CabinComfortPreferenceList_Rsp (</w:t>
      </w:r>
      <w:proofErr w:type="spellStart"/>
      <w:r w:rsidRPr="00B9479B">
        <w:t>TcSE</w:t>
      </w:r>
      <w:proofErr w:type="spellEnd"/>
      <w:r w:rsidRPr="00B9479B">
        <w:t xml:space="preserve"> ROIN-223467-1)</w:t>
      </w:r>
    </w:p>
    <w:p w14:paraId="41FAD544"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447/237 (</w:t>
      </w:r>
      <w:r>
        <w:rPr>
          <w:rFonts w:cs="Arial"/>
          <w:bCs/>
          <w:snapToGrid w:val="0"/>
          <w:szCs w:val="20"/>
          <w:lang w:val="en-GB"/>
        </w:rPr>
        <w:t>Coding Table I</w:t>
      </w:r>
      <w:r>
        <w:rPr>
          <w:rFonts w:cs="Arial"/>
          <w:snapToGrid w:val="0"/>
          <w:szCs w:val="20"/>
          <w:lang w:val="en-GB"/>
        </w:rPr>
        <w:t>/Coding Table II) bytes</w:t>
      </w:r>
    </w:p>
    <w:p w14:paraId="4ED45D3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44097DDF" w14:textId="77777777" w:rsidR="00E9111B" w:rsidRDefault="0042307E">
      <w:pPr>
        <w:tabs>
          <w:tab w:val="left" w:pos="709"/>
          <w:tab w:val="left" w:pos="1276"/>
          <w:tab w:val="left" w:pos="1843"/>
          <w:tab w:val="left" w:pos="2419"/>
        </w:tabs>
        <w:ind w:left="1276"/>
        <w:rPr>
          <w:rStyle w:val="spelle"/>
        </w:rPr>
      </w:pPr>
      <w:r>
        <w:rPr>
          <w:rFonts w:cs="Arial"/>
          <w:snapToGrid w:val="0"/>
          <w:szCs w:val="20"/>
        </w:rPr>
        <w:t xml:space="preserve">0x81: </w:t>
      </w:r>
      <w:proofErr w:type="spellStart"/>
      <w:r>
        <w:rPr>
          <w:rStyle w:val="spelle"/>
          <w:rFonts w:cs="Arial"/>
          <w:szCs w:val="20"/>
        </w:rPr>
        <w:t>CabinComfortPreferenceList_Rsp</w:t>
      </w:r>
      <w:proofErr w:type="spellEnd"/>
    </w:p>
    <w:p w14:paraId="3B2E9AE5" w14:textId="77777777" w:rsidR="00E9111B" w:rsidRDefault="0042307E">
      <w:pPr>
        <w:tabs>
          <w:tab w:val="left" w:pos="709"/>
          <w:tab w:val="left" w:pos="1276"/>
          <w:tab w:val="left" w:pos="1843"/>
          <w:tab w:val="left" w:pos="2419"/>
        </w:tabs>
        <w:spacing w:before="120" w:after="60"/>
        <w:ind w:left="709"/>
        <w:rPr>
          <w:b/>
          <w:snapToGrid w:val="0"/>
          <w:lang w:val="en-GB"/>
        </w:rPr>
      </w:pPr>
      <w:r>
        <w:rPr>
          <w:rFonts w:cs="Arial"/>
          <w:b/>
          <w:snapToGrid w:val="0"/>
          <w:szCs w:val="20"/>
          <w:lang w:val="en-GB"/>
        </w:rPr>
        <w:t>Byte 1: Utilization</w:t>
      </w:r>
    </w:p>
    <w:p w14:paraId="05F91697" w14:textId="77777777" w:rsidR="00E9111B" w:rsidRDefault="0042307E">
      <w:pPr>
        <w:tabs>
          <w:tab w:val="left" w:pos="3544"/>
          <w:tab w:val="left" w:pos="5000"/>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14:paraId="3FE458B3"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62BAD8F" w14:textId="77777777" w:rsidR="00E9111B" w:rsidRDefault="0042307E">
      <w:pPr>
        <w:tabs>
          <w:tab w:val="left" w:pos="5000"/>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44AE1B52" w14:textId="77777777" w:rsidR="00E9111B" w:rsidRDefault="0042307E">
      <w:pPr>
        <w:tabs>
          <w:tab w:val="left" w:pos="5000"/>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665AE07E" w14:textId="77777777" w:rsidR="00E9111B" w:rsidRDefault="0042307E">
      <w:pPr>
        <w:tabs>
          <w:tab w:val="left" w:pos="5000"/>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47633B75" w14:textId="77777777" w:rsidR="00E9111B" w:rsidRDefault="0042307E">
      <w:pPr>
        <w:tabs>
          <w:tab w:val="left" w:pos="5000"/>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44ECD0BE"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4C10EFAD" w14:textId="77777777" w:rsidR="00E9111B" w:rsidRDefault="0042307E">
      <w:pPr>
        <w:autoSpaceDE w:val="0"/>
        <w:autoSpaceDN w:val="0"/>
        <w:adjustRightInd w:val="0"/>
        <w:ind w:left="1260"/>
        <w:rPr>
          <w:rFonts w:cs="Arial"/>
          <w:i/>
          <w:iCs/>
          <w:szCs w:val="20"/>
        </w:rPr>
      </w:pPr>
      <w:r>
        <w:rPr>
          <w:rFonts w:cs="Arial"/>
          <w:i/>
          <w:iCs/>
          <w:szCs w:val="20"/>
        </w:rPr>
        <w:t>Bit 0-5: Reserved</w:t>
      </w:r>
    </w:p>
    <w:p w14:paraId="40C793D8" w14:textId="77777777" w:rsidR="00E9111B" w:rsidRDefault="00E9111B">
      <w:pPr>
        <w:autoSpaceDE w:val="0"/>
        <w:autoSpaceDN w:val="0"/>
        <w:adjustRightInd w:val="0"/>
        <w:ind w:left="1260"/>
        <w:rPr>
          <w:rFonts w:cs="Arial"/>
          <w:i/>
          <w:iCs/>
          <w:szCs w:val="20"/>
        </w:rPr>
      </w:pPr>
    </w:p>
    <w:p w14:paraId="437F90B2" w14:textId="77777777" w:rsidR="00E9111B" w:rsidRDefault="0042307E">
      <w:pPr>
        <w:autoSpaceDE w:val="0"/>
        <w:autoSpaceDN w:val="0"/>
        <w:adjustRightInd w:val="0"/>
        <w:ind w:left="1260"/>
        <w:rPr>
          <w:rFonts w:cs="Arial"/>
          <w:i/>
          <w:iCs/>
          <w:szCs w:val="20"/>
        </w:rPr>
      </w:pPr>
      <w:r>
        <w:rPr>
          <w:rFonts w:cs="Arial"/>
          <w:i/>
          <w:iCs/>
          <w:szCs w:val="20"/>
        </w:rPr>
        <w:t>Bit 6-7: Coding</w:t>
      </w:r>
    </w:p>
    <w:p w14:paraId="0FDEE498" w14:textId="77777777" w:rsidR="00E9111B" w:rsidRDefault="0042307E">
      <w:pPr>
        <w:autoSpaceDE w:val="0"/>
        <w:autoSpaceDN w:val="0"/>
        <w:adjustRightInd w:val="0"/>
        <w:ind w:left="1890"/>
        <w:rPr>
          <w:rFonts w:cs="Arial"/>
          <w:szCs w:val="20"/>
        </w:rPr>
      </w:pPr>
      <w:r>
        <w:rPr>
          <w:rFonts w:cs="Arial"/>
          <w:szCs w:val="20"/>
        </w:rPr>
        <w:t>0x0: Coding Table I</w:t>
      </w:r>
    </w:p>
    <w:p w14:paraId="74F44C38"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5B1CF89A" w14:textId="77777777" w:rsidR="00E9111B" w:rsidRDefault="0042307E">
      <w:pPr>
        <w:autoSpaceDE w:val="0"/>
        <w:autoSpaceDN w:val="0"/>
        <w:adjustRightInd w:val="0"/>
        <w:ind w:left="1890"/>
        <w:rPr>
          <w:rFonts w:cs="Arial"/>
          <w:szCs w:val="20"/>
        </w:rPr>
      </w:pPr>
      <w:r>
        <w:rPr>
          <w:rFonts w:cs="Arial"/>
          <w:szCs w:val="20"/>
        </w:rPr>
        <w:t>0x1: Coding Table II</w:t>
      </w:r>
    </w:p>
    <w:p w14:paraId="017A1A52" w14:textId="77777777" w:rsidR="00E9111B" w:rsidRDefault="0042307E">
      <w:pPr>
        <w:autoSpaceDE w:val="0"/>
        <w:autoSpaceDN w:val="0"/>
        <w:adjustRightInd w:val="0"/>
        <w:ind w:left="1890"/>
        <w:rPr>
          <w:rFonts w:cs="Arial"/>
          <w:szCs w:val="20"/>
        </w:rPr>
      </w:pPr>
      <w:r>
        <w:rPr>
          <w:rFonts w:cs="Arial"/>
          <w:szCs w:val="20"/>
        </w:rPr>
        <w:t>0x00-0xFF Latin-9 (1 byte per char)</w:t>
      </w:r>
    </w:p>
    <w:p w14:paraId="44505E42"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Style w:val="spelle"/>
          <w:rFonts w:cs="Arial"/>
          <w:b/>
          <w:snapToGrid w:val="0"/>
          <w:szCs w:val="20"/>
        </w:rPr>
        <w:t>NumberOfItems</w:t>
      </w:r>
      <w:proofErr w:type="spellEnd"/>
    </w:p>
    <w:p w14:paraId="5A3CD2BB"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6A6D438C"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14:paraId="7CC5361C"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14:paraId="34B9D1B9" w14:textId="77777777" w:rsidR="00E9111B" w:rsidRDefault="0042307E">
      <w:pPr>
        <w:tabs>
          <w:tab w:val="left" w:pos="709"/>
          <w:tab w:val="left" w:pos="1276"/>
          <w:tab w:val="left" w:pos="1843"/>
          <w:tab w:val="left" w:pos="2600"/>
        </w:tabs>
        <w:ind w:left="1843"/>
        <w:rPr>
          <w:rFonts w:cs="Arial"/>
          <w:szCs w:val="20"/>
        </w:rPr>
      </w:pPr>
      <w:r>
        <w:rPr>
          <w:rFonts w:cs="Arial"/>
          <w:szCs w:val="20"/>
        </w:rPr>
        <w:t>....</w:t>
      </w:r>
    </w:p>
    <w:p w14:paraId="57AF824B" w14:textId="77777777" w:rsidR="00E9111B" w:rsidRDefault="0042307E">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14:paraId="03265A28" w14:textId="77777777" w:rsidR="00E9111B" w:rsidRDefault="0042307E">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14:paraId="715D5B03" w14:textId="77777777" w:rsidR="00E9111B" w:rsidRDefault="00E9111B">
      <w:pPr>
        <w:tabs>
          <w:tab w:val="left" w:pos="709"/>
          <w:tab w:val="left" w:pos="1276"/>
          <w:tab w:val="left" w:pos="1843"/>
          <w:tab w:val="left" w:pos="2419"/>
        </w:tabs>
        <w:ind w:left="1843"/>
        <w:rPr>
          <w:rFonts w:cs="Arial"/>
          <w:szCs w:val="20"/>
        </w:rPr>
      </w:pPr>
    </w:p>
    <w:p w14:paraId="257981EC"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  The maximum number of cabin comfort preferences that can be returned is limited to 10.</w:t>
      </w:r>
    </w:p>
    <w:p w14:paraId="417A00A5" w14:textId="77777777" w:rsidR="00E9111B" w:rsidRDefault="00E9111B">
      <w:pPr>
        <w:tabs>
          <w:tab w:val="left" w:pos="709"/>
          <w:tab w:val="left" w:pos="1276"/>
          <w:tab w:val="left" w:pos="1843"/>
          <w:tab w:val="left" w:pos="2419"/>
        </w:tabs>
        <w:ind w:left="1843"/>
        <w:rPr>
          <w:rFonts w:cs="Arial"/>
          <w:szCs w:val="20"/>
          <w:lang w:val="en-GB"/>
        </w:rPr>
      </w:pPr>
    </w:p>
    <w:p w14:paraId="00777F7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StartIndex</w:t>
      </w:r>
      <w:proofErr w:type="spellEnd"/>
    </w:p>
    <w:p w14:paraId="03623461"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69802489"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14:paraId="7406830D"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14:paraId="38DE7E29" w14:textId="77777777" w:rsidR="00E9111B" w:rsidRDefault="0042307E">
      <w:pPr>
        <w:tabs>
          <w:tab w:val="left" w:pos="709"/>
          <w:tab w:val="left" w:pos="1276"/>
          <w:tab w:val="left" w:pos="1843"/>
          <w:tab w:val="left" w:pos="2600"/>
        </w:tabs>
        <w:ind w:left="1843"/>
        <w:rPr>
          <w:rFonts w:cs="Arial"/>
          <w:szCs w:val="20"/>
        </w:rPr>
      </w:pPr>
      <w:r>
        <w:rPr>
          <w:rFonts w:cs="Arial"/>
          <w:szCs w:val="20"/>
        </w:rPr>
        <w:t>....</w:t>
      </w:r>
    </w:p>
    <w:p w14:paraId="4A9ACF39" w14:textId="77777777" w:rsidR="00E9111B" w:rsidRDefault="0042307E">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14:paraId="300C9FDD" w14:textId="77777777" w:rsidR="00E9111B" w:rsidRDefault="0042307E">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14:paraId="6F5DB92C"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ItemsInList</w:t>
      </w:r>
      <w:proofErr w:type="spellEnd"/>
    </w:p>
    <w:p w14:paraId="7995CFA8"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034C57D8"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Items Available 1</w:t>
      </w:r>
    </w:p>
    <w:p w14:paraId="22D2BE08"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Items Available 2</w:t>
      </w:r>
    </w:p>
    <w:p w14:paraId="09D0F41B" w14:textId="77777777" w:rsidR="00E9111B" w:rsidRDefault="0042307E">
      <w:pPr>
        <w:tabs>
          <w:tab w:val="left" w:pos="709"/>
          <w:tab w:val="left" w:pos="1276"/>
          <w:tab w:val="left" w:pos="1843"/>
          <w:tab w:val="left" w:pos="2600"/>
        </w:tabs>
        <w:ind w:left="1843"/>
        <w:rPr>
          <w:rFonts w:cs="Arial"/>
          <w:szCs w:val="20"/>
        </w:rPr>
      </w:pPr>
      <w:r>
        <w:rPr>
          <w:rFonts w:cs="Arial"/>
          <w:szCs w:val="20"/>
        </w:rPr>
        <w:t>....</w:t>
      </w:r>
    </w:p>
    <w:p w14:paraId="303166F5" w14:textId="77777777" w:rsidR="00E9111B" w:rsidRDefault="0042307E">
      <w:pPr>
        <w:tabs>
          <w:tab w:val="left" w:pos="709"/>
          <w:tab w:val="left" w:pos="1276"/>
          <w:tab w:val="left" w:pos="1843"/>
          <w:tab w:val="left" w:pos="2600"/>
        </w:tabs>
        <w:ind w:left="1843"/>
        <w:rPr>
          <w:rFonts w:cs="Arial"/>
          <w:szCs w:val="20"/>
        </w:rPr>
      </w:pPr>
      <w:r>
        <w:rPr>
          <w:rFonts w:cs="Arial"/>
          <w:szCs w:val="20"/>
        </w:rPr>
        <w:t>0xFE:</w:t>
      </w:r>
      <w:r>
        <w:rPr>
          <w:rFonts w:cs="Arial"/>
          <w:szCs w:val="20"/>
        </w:rPr>
        <w:tab/>
        <w:t>Items Available 254</w:t>
      </w:r>
    </w:p>
    <w:p w14:paraId="724792DA" w14:textId="77777777" w:rsidR="00E9111B" w:rsidRDefault="0042307E">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14:paraId="3ED9AAD5" w14:textId="77777777" w:rsidR="00E9111B" w:rsidRDefault="00E9111B">
      <w:pPr>
        <w:tabs>
          <w:tab w:val="left" w:pos="709"/>
          <w:tab w:val="left" w:pos="1276"/>
          <w:tab w:val="left" w:pos="1843"/>
          <w:tab w:val="left" w:pos="2419"/>
        </w:tabs>
        <w:ind w:left="1843"/>
        <w:rPr>
          <w:rFonts w:cs="Arial"/>
          <w:szCs w:val="20"/>
          <w:lang w:val="en-GB"/>
        </w:rPr>
      </w:pPr>
    </w:p>
    <w:p w14:paraId="3F7B8E1D" w14:textId="77777777" w:rsidR="00E9111B" w:rsidRDefault="0042307E">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446/236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List Info</w:t>
      </w:r>
    </w:p>
    <w:p w14:paraId="0207B51F" w14:textId="77777777" w:rsidR="00E9111B" w:rsidRDefault="0042307E">
      <w:pPr>
        <w:ind w:left="1260"/>
        <w:rPr>
          <w:i/>
          <w:lang w:val="en-GB"/>
        </w:rPr>
      </w:pPr>
      <w:proofErr w:type="gramStart"/>
      <w:r>
        <w:rPr>
          <w:rFonts w:cs="Arial"/>
          <w:i/>
          <w:szCs w:val="20"/>
          <w:lang w:val="en-GB"/>
        </w:rPr>
        <w:t>Array(</w:t>
      </w:r>
      <w:proofErr w:type="gramEnd"/>
      <w:r>
        <w:rPr>
          <w:rFonts w:cs="Arial"/>
          <w:i/>
          <w:szCs w:val="20"/>
          <w:lang w:val="en-GB"/>
        </w:rPr>
        <w:t>1..NumberOfItems) of record (</w:t>
      </w:r>
      <w:proofErr w:type="spellStart"/>
      <w:r>
        <w:rPr>
          <w:rStyle w:val="spelle"/>
          <w:rFonts w:cs="Arial"/>
          <w:i/>
          <w:szCs w:val="20"/>
          <w:lang w:val="en-GB"/>
        </w:rPr>
        <w:t>ItemIndex</w:t>
      </w:r>
      <w:proofErr w:type="spellEnd"/>
      <w:r>
        <w:rPr>
          <w:rFonts w:cs="Arial"/>
          <w:i/>
          <w:szCs w:val="20"/>
          <w:lang w:val="en-GB"/>
        </w:rPr>
        <w:t xml:space="preserve">, </w:t>
      </w:r>
      <w:proofErr w:type="spellStart"/>
      <w:r>
        <w:rPr>
          <w:rStyle w:val="spelle"/>
          <w:rFonts w:cs="Arial"/>
          <w:i/>
          <w:szCs w:val="20"/>
          <w:lang w:val="en-GB"/>
        </w:rPr>
        <w:t>CabinComfortPrefIDNumber</w:t>
      </w:r>
      <w:proofErr w:type="spellEnd"/>
      <w:r>
        <w:rPr>
          <w:rFonts w:cs="Arial"/>
          <w:i/>
          <w:szCs w:val="20"/>
          <w:lang w:val="en-GB"/>
        </w:rPr>
        <w:t xml:space="preserve">, </w:t>
      </w:r>
      <w:proofErr w:type="spellStart"/>
      <w:r>
        <w:rPr>
          <w:rStyle w:val="spelle"/>
          <w:rFonts w:cs="Arial"/>
          <w:i/>
          <w:szCs w:val="20"/>
          <w:lang w:val="en-GB"/>
        </w:rPr>
        <w:t>CabinComfortPreference</w:t>
      </w:r>
      <w:r>
        <w:rPr>
          <w:rFonts w:cs="Arial"/>
          <w:i/>
          <w:szCs w:val="20"/>
          <w:lang w:val="en-GB"/>
        </w:rPr>
        <w:t>Name</w:t>
      </w:r>
      <w:proofErr w:type="spellEnd"/>
      <w:r>
        <w:rPr>
          <w:rFonts w:cs="Arial"/>
          <w:i/>
          <w:szCs w:val="20"/>
          <w:lang w:val="en-GB"/>
        </w:rPr>
        <w:t>)</w:t>
      </w:r>
    </w:p>
    <w:p w14:paraId="7CBC1DC8" w14:textId="77777777" w:rsidR="00E9111B" w:rsidRDefault="00E9111B">
      <w:pPr>
        <w:ind w:left="1843"/>
        <w:rPr>
          <w:rFonts w:cs="Arial"/>
          <w:i/>
          <w:szCs w:val="20"/>
        </w:rPr>
      </w:pPr>
    </w:p>
    <w:p w14:paraId="57CF725A" w14:textId="77777777" w:rsidR="00E9111B" w:rsidRDefault="0042307E">
      <w:pPr>
        <w:ind w:left="1530"/>
        <w:rPr>
          <w:rFonts w:cs="Arial"/>
          <w:i/>
          <w:szCs w:val="20"/>
          <w:lang w:val="en-GB"/>
        </w:rPr>
      </w:pPr>
      <w:r>
        <w:rPr>
          <w:rFonts w:cs="Arial"/>
          <w:i/>
          <w:szCs w:val="20"/>
          <w:lang w:val="en-GB"/>
        </w:rPr>
        <w:t>Record definition (up to 440/230 (Coding Table I/Coding Table II) bytes):</w:t>
      </w:r>
    </w:p>
    <w:p w14:paraId="4C62B871" w14:textId="77777777" w:rsidR="00E9111B" w:rsidRDefault="0042307E">
      <w:pPr>
        <w:ind w:left="1530"/>
        <w:rPr>
          <w:rFonts w:cs="Arial"/>
          <w:i/>
          <w:szCs w:val="20"/>
          <w:lang w:val="en-GB"/>
        </w:rPr>
      </w:pPr>
      <w:r>
        <w:rPr>
          <w:rFonts w:cs="Arial"/>
          <w:i/>
          <w:szCs w:val="20"/>
          <w:lang w:val="en-GB"/>
        </w:rPr>
        <w:t xml:space="preserve">Byte 0:  </w:t>
      </w:r>
      <w:proofErr w:type="spellStart"/>
      <w:r>
        <w:rPr>
          <w:rStyle w:val="spelle"/>
          <w:rFonts w:cs="Arial"/>
          <w:i/>
          <w:szCs w:val="20"/>
          <w:lang w:val="en-GB"/>
        </w:rPr>
        <w:t>ItemIndex</w:t>
      </w:r>
      <w:proofErr w:type="spellEnd"/>
    </w:p>
    <w:p w14:paraId="024AA76A" w14:textId="77777777" w:rsidR="00E9111B" w:rsidRDefault="0042307E">
      <w:pPr>
        <w:tabs>
          <w:tab w:val="left" w:pos="2900"/>
        </w:tabs>
        <w:ind w:left="2160"/>
        <w:rPr>
          <w:rFonts w:cs="Arial"/>
          <w:szCs w:val="20"/>
          <w:lang w:val="en-GB"/>
        </w:rPr>
      </w:pPr>
      <w:r>
        <w:rPr>
          <w:rFonts w:cs="Arial"/>
          <w:szCs w:val="20"/>
          <w:lang w:val="en-GB"/>
        </w:rPr>
        <w:t>0x00:</w:t>
      </w:r>
      <w:r>
        <w:rPr>
          <w:rFonts w:cs="Arial"/>
          <w:szCs w:val="20"/>
          <w:lang w:val="en-GB"/>
        </w:rPr>
        <w:tab/>
        <w:t>Reserved</w:t>
      </w:r>
    </w:p>
    <w:p w14:paraId="05053141" w14:textId="77777777" w:rsidR="00E9111B" w:rsidRDefault="0042307E">
      <w:pPr>
        <w:tabs>
          <w:tab w:val="left" w:pos="2900"/>
        </w:tabs>
        <w:ind w:left="2160"/>
        <w:rPr>
          <w:rFonts w:cs="Arial"/>
          <w:szCs w:val="20"/>
          <w:lang w:val="en-GB"/>
        </w:rPr>
      </w:pPr>
      <w:r>
        <w:rPr>
          <w:rFonts w:cs="Arial"/>
          <w:szCs w:val="20"/>
          <w:lang w:val="en-GB"/>
        </w:rPr>
        <w:t>0x01:</w:t>
      </w:r>
      <w:r>
        <w:rPr>
          <w:rFonts w:cs="Arial"/>
          <w:szCs w:val="20"/>
          <w:lang w:val="en-GB"/>
        </w:rPr>
        <w:tab/>
        <w:t>Index1</w:t>
      </w:r>
    </w:p>
    <w:p w14:paraId="333F3061" w14:textId="77777777" w:rsidR="00E9111B" w:rsidRDefault="0042307E">
      <w:pPr>
        <w:tabs>
          <w:tab w:val="left" w:pos="2900"/>
        </w:tabs>
        <w:ind w:left="2160"/>
      </w:pPr>
      <w:r>
        <w:rPr>
          <w:rFonts w:cs="Arial"/>
          <w:szCs w:val="20"/>
          <w:lang w:val="en-GB"/>
        </w:rPr>
        <w:t>...</w:t>
      </w:r>
    </w:p>
    <w:p w14:paraId="1A2FD8B1" w14:textId="77777777" w:rsidR="00E9111B" w:rsidRDefault="0042307E">
      <w:pPr>
        <w:tabs>
          <w:tab w:val="left" w:pos="2900"/>
        </w:tabs>
        <w:ind w:left="2160"/>
      </w:pPr>
      <w:r>
        <w:rPr>
          <w:rFonts w:cs="Arial"/>
          <w:szCs w:val="20"/>
          <w:lang w:val="en-GB"/>
        </w:rPr>
        <w:t>0xFF:</w:t>
      </w:r>
      <w:r>
        <w:rPr>
          <w:rFonts w:cs="Arial"/>
          <w:szCs w:val="20"/>
          <w:lang w:val="en-GB"/>
        </w:rPr>
        <w:tab/>
        <w:t>Index255</w:t>
      </w:r>
    </w:p>
    <w:p w14:paraId="3898B244" w14:textId="77777777" w:rsidR="00E9111B" w:rsidRDefault="00E9111B">
      <w:pPr>
        <w:ind w:left="2160"/>
        <w:rPr>
          <w:rFonts w:cs="Arial"/>
          <w:szCs w:val="20"/>
          <w:lang w:val="en-GB"/>
        </w:rPr>
      </w:pPr>
    </w:p>
    <w:p w14:paraId="54FBA020" w14:textId="77777777" w:rsidR="00E9111B" w:rsidRDefault="0042307E">
      <w:pPr>
        <w:ind w:left="1530"/>
        <w:rPr>
          <w:rFonts w:cs="Arial"/>
          <w:i/>
          <w:szCs w:val="20"/>
          <w:lang w:val="en-GB"/>
        </w:rPr>
      </w:pPr>
      <w:r>
        <w:rPr>
          <w:rFonts w:cs="Arial"/>
          <w:i/>
          <w:szCs w:val="20"/>
          <w:lang w:val="en-GB"/>
        </w:rPr>
        <w:t xml:space="preserve">Byte 1:  </w:t>
      </w:r>
      <w:proofErr w:type="spellStart"/>
      <w:r>
        <w:rPr>
          <w:rStyle w:val="spelle"/>
          <w:rFonts w:cs="Arial"/>
          <w:i/>
          <w:szCs w:val="20"/>
          <w:lang w:val="en-GB"/>
        </w:rPr>
        <w:t>CabinComfortPrefIDNumber</w:t>
      </w:r>
      <w:proofErr w:type="spellEnd"/>
      <w:r>
        <w:rPr>
          <w:rFonts w:cs="Arial"/>
          <w:i/>
          <w:szCs w:val="20"/>
          <w:lang w:val="en-GB"/>
        </w:rPr>
        <w:t>:</w:t>
      </w:r>
    </w:p>
    <w:p w14:paraId="543ABD72" w14:textId="77777777" w:rsidR="00E9111B" w:rsidRDefault="0042307E">
      <w:pPr>
        <w:tabs>
          <w:tab w:val="left" w:pos="2900"/>
        </w:tabs>
        <w:ind w:left="1530" w:firstLine="630"/>
        <w:rPr>
          <w:rFonts w:cs="Arial"/>
          <w:szCs w:val="20"/>
        </w:rPr>
      </w:pPr>
      <w:r>
        <w:rPr>
          <w:rFonts w:cs="Arial"/>
          <w:szCs w:val="20"/>
        </w:rPr>
        <w:t>0x00:</w:t>
      </w:r>
      <w:r>
        <w:rPr>
          <w:rFonts w:cs="Arial"/>
          <w:szCs w:val="20"/>
        </w:rPr>
        <w:tab/>
        <w:t>Null</w:t>
      </w:r>
    </w:p>
    <w:p w14:paraId="6C82A5BD" w14:textId="77777777" w:rsidR="00E9111B" w:rsidRDefault="0042307E">
      <w:pPr>
        <w:tabs>
          <w:tab w:val="left" w:pos="2900"/>
        </w:tabs>
        <w:ind w:left="1530" w:firstLine="630"/>
        <w:rPr>
          <w:rFonts w:cs="Arial"/>
          <w:szCs w:val="20"/>
        </w:rPr>
      </w:pPr>
      <w:r>
        <w:rPr>
          <w:rFonts w:cs="Arial"/>
          <w:szCs w:val="20"/>
        </w:rPr>
        <w:t>0x01:</w:t>
      </w:r>
      <w:r>
        <w:rPr>
          <w:rFonts w:cs="Arial"/>
          <w:szCs w:val="20"/>
        </w:rPr>
        <w:tab/>
        <w:t>Cabin Comfort ID1</w:t>
      </w:r>
    </w:p>
    <w:p w14:paraId="6B1D3001" w14:textId="77777777" w:rsidR="00E9111B" w:rsidRDefault="0042307E">
      <w:pPr>
        <w:tabs>
          <w:tab w:val="left" w:pos="2900"/>
        </w:tabs>
        <w:ind w:left="1530" w:firstLine="630"/>
        <w:rPr>
          <w:rFonts w:cs="Arial"/>
          <w:szCs w:val="20"/>
        </w:rPr>
      </w:pPr>
      <w:r>
        <w:rPr>
          <w:rFonts w:cs="Arial"/>
          <w:szCs w:val="20"/>
        </w:rPr>
        <w:t>0x02:</w:t>
      </w:r>
      <w:r>
        <w:rPr>
          <w:rFonts w:cs="Arial"/>
          <w:szCs w:val="20"/>
        </w:rPr>
        <w:tab/>
        <w:t>Cabin Comfort ID2</w:t>
      </w:r>
    </w:p>
    <w:p w14:paraId="59C78961" w14:textId="77777777" w:rsidR="00E9111B" w:rsidRDefault="0042307E">
      <w:pPr>
        <w:tabs>
          <w:tab w:val="left" w:pos="2900"/>
        </w:tabs>
        <w:ind w:left="1530" w:firstLine="630"/>
        <w:rPr>
          <w:rFonts w:cs="Arial"/>
          <w:szCs w:val="20"/>
        </w:rPr>
      </w:pPr>
      <w:r>
        <w:rPr>
          <w:rFonts w:cs="Arial"/>
          <w:szCs w:val="20"/>
        </w:rPr>
        <w:t>…</w:t>
      </w:r>
    </w:p>
    <w:p w14:paraId="56EE212F" w14:textId="77777777" w:rsidR="00E9111B" w:rsidRDefault="0042307E">
      <w:pPr>
        <w:tabs>
          <w:tab w:val="left" w:pos="2900"/>
        </w:tabs>
        <w:ind w:left="1530" w:firstLine="630"/>
        <w:rPr>
          <w:rFonts w:cs="Arial"/>
          <w:szCs w:val="20"/>
        </w:rPr>
      </w:pPr>
      <w:r>
        <w:rPr>
          <w:rFonts w:cs="Arial"/>
          <w:szCs w:val="20"/>
        </w:rPr>
        <w:t>0x0A:</w:t>
      </w:r>
      <w:r>
        <w:rPr>
          <w:rFonts w:cs="Arial"/>
          <w:szCs w:val="20"/>
        </w:rPr>
        <w:tab/>
        <w:t>Cabin Comfort ID10</w:t>
      </w:r>
    </w:p>
    <w:p w14:paraId="087BE4D7" w14:textId="77777777" w:rsidR="00E9111B" w:rsidRDefault="0042307E">
      <w:pPr>
        <w:tabs>
          <w:tab w:val="left" w:pos="2900"/>
        </w:tabs>
        <w:ind w:left="1530" w:firstLine="630"/>
        <w:rPr>
          <w:rFonts w:cs="Arial"/>
          <w:szCs w:val="20"/>
        </w:rPr>
      </w:pPr>
      <w:r>
        <w:rPr>
          <w:rFonts w:cs="Arial"/>
          <w:szCs w:val="20"/>
        </w:rPr>
        <w:t>0x0B:</w:t>
      </w:r>
      <w:r>
        <w:rPr>
          <w:rFonts w:cs="Arial"/>
          <w:szCs w:val="20"/>
        </w:rPr>
        <w:tab/>
        <w:t>Reserved</w:t>
      </w:r>
    </w:p>
    <w:p w14:paraId="1406BAA4" w14:textId="77777777" w:rsidR="00E9111B" w:rsidRDefault="0042307E">
      <w:pPr>
        <w:tabs>
          <w:tab w:val="left" w:pos="2900"/>
        </w:tabs>
        <w:ind w:left="1530" w:firstLine="630"/>
        <w:rPr>
          <w:rFonts w:cs="Arial"/>
          <w:szCs w:val="20"/>
        </w:rPr>
      </w:pPr>
      <w:r>
        <w:rPr>
          <w:rFonts w:cs="Arial"/>
          <w:szCs w:val="20"/>
        </w:rPr>
        <w:t>...</w:t>
      </w:r>
    </w:p>
    <w:p w14:paraId="6132D156" w14:textId="77777777" w:rsidR="00E9111B" w:rsidRDefault="0042307E">
      <w:pPr>
        <w:tabs>
          <w:tab w:val="left" w:pos="2900"/>
        </w:tabs>
        <w:ind w:left="1530" w:firstLine="630"/>
        <w:rPr>
          <w:rFonts w:cs="Arial"/>
          <w:szCs w:val="20"/>
        </w:rPr>
      </w:pPr>
      <w:r>
        <w:rPr>
          <w:rFonts w:cs="Arial"/>
          <w:szCs w:val="20"/>
        </w:rPr>
        <w:t>0xFF:</w:t>
      </w:r>
      <w:r>
        <w:rPr>
          <w:rFonts w:cs="Arial"/>
          <w:szCs w:val="20"/>
        </w:rPr>
        <w:tab/>
        <w:t>Reserved</w:t>
      </w:r>
    </w:p>
    <w:p w14:paraId="7595AD13" w14:textId="77777777" w:rsidR="00E9111B" w:rsidRDefault="00E9111B">
      <w:pPr>
        <w:ind w:left="1530"/>
        <w:rPr>
          <w:rFonts w:cs="Arial"/>
          <w:i/>
          <w:szCs w:val="20"/>
          <w:lang w:val="en-GB"/>
        </w:rPr>
      </w:pPr>
    </w:p>
    <w:p w14:paraId="0A1DB422" w14:textId="77777777" w:rsidR="00E9111B" w:rsidRDefault="0042307E">
      <w:pPr>
        <w:ind w:left="1530"/>
        <w:rPr>
          <w:rFonts w:cs="Arial"/>
          <w:i/>
          <w:szCs w:val="20"/>
          <w:lang w:val="en-GB"/>
        </w:rPr>
      </w:pPr>
      <w:r>
        <w:rPr>
          <w:rFonts w:cs="Arial"/>
          <w:i/>
          <w:szCs w:val="20"/>
          <w:lang w:val="en-GB"/>
        </w:rPr>
        <w:t xml:space="preserve">Byte 2 up to Byte 43/22 (Coding Table I/Coding Table II)  </w:t>
      </w:r>
    </w:p>
    <w:p w14:paraId="30942424" w14:textId="77777777" w:rsidR="00E9111B" w:rsidRDefault="00E9111B">
      <w:pPr>
        <w:ind w:left="1530" w:firstLine="313"/>
        <w:rPr>
          <w:rFonts w:cs="Arial"/>
          <w:i/>
          <w:szCs w:val="20"/>
          <w:lang w:val="en-GB"/>
        </w:rPr>
      </w:pPr>
    </w:p>
    <w:p w14:paraId="3E3B3DDD" w14:textId="77777777" w:rsidR="00E9111B" w:rsidRDefault="0042307E">
      <w:pPr>
        <w:ind w:left="1530" w:firstLine="313"/>
        <w:rPr>
          <w:rFonts w:cs="Arial"/>
          <w:i/>
          <w:szCs w:val="20"/>
          <w:lang w:val="en-GB"/>
        </w:rPr>
      </w:pPr>
      <w:proofErr w:type="spellStart"/>
      <w:r>
        <w:rPr>
          <w:rFonts w:cs="Arial"/>
          <w:i/>
          <w:szCs w:val="20"/>
          <w:lang w:val="en-GB"/>
        </w:rPr>
        <w:t>CabinComfortPreferenceName</w:t>
      </w:r>
      <w:proofErr w:type="spellEnd"/>
      <w:r>
        <w:rPr>
          <w:rFonts w:cs="Arial"/>
          <w:i/>
          <w:szCs w:val="20"/>
          <w:lang w:val="en-GB"/>
        </w:rPr>
        <w:t xml:space="preserve"> </w:t>
      </w:r>
    </w:p>
    <w:p w14:paraId="01C11763" w14:textId="77777777" w:rsidR="00E9111B" w:rsidRDefault="0042307E">
      <w:pPr>
        <w:ind w:left="1843" w:firstLine="317"/>
        <w:rPr>
          <w:rFonts w:cs="Arial"/>
          <w:szCs w:val="20"/>
          <w:lang w:val="en-GB"/>
        </w:rPr>
      </w:pPr>
      <w:r>
        <w:rPr>
          <w:rFonts w:cs="Arial"/>
          <w:szCs w:val="20"/>
          <w:lang w:val="en-GB"/>
        </w:rPr>
        <w:t xml:space="preserve">Max. 20 characters plus 1 End </w:t>
      </w:r>
      <w:proofErr w:type="gramStart"/>
      <w:r>
        <w:rPr>
          <w:rFonts w:cs="Arial"/>
          <w:szCs w:val="20"/>
          <w:lang w:val="en-GB"/>
        </w:rPr>
        <w:t>Of</w:t>
      </w:r>
      <w:proofErr w:type="gramEnd"/>
      <w:r>
        <w:rPr>
          <w:rFonts w:cs="Arial"/>
          <w:szCs w:val="20"/>
          <w:lang w:val="en-GB"/>
        </w:rPr>
        <w:t xml:space="preserve"> String</w:t>
      </w:r>
    </w:p>
    <w:p w14:paraId="67AAEB1B" w14:textId="77777777" w:rsidR="0042307E" w:rsidRDefault="0042307E" w:rsidP="0042307E">
      <w:pPr>
        <w:pStyle w:val="Heading4"/>
      </w:pPr>
      <w:r w:rsidRPr="00B9479B">
        <w:lastRenderedPageBreak/>
        <w:t>TP-LOG-TPL-REQ-023181/B-SID-82-ChargeProfileList_Rq (</w:t>
      </w:r>
      <w:proofErr w:type="spellStart"/>
      <w:r w:rsidRPr="00B9479B">
        <w:t>TcSE</w:t>
      </w:r>
      <w:proofErr w:type="spellEnd"/>
      <w:r w:rsidRPr="00B9479B">
        <w:t xml:space="preserve"> ROIN-223468-1)</w:t>
      </w:r>
    </w:p>
    <w:p w14:paraId="230A6938"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37 (</w:t>
      </w:r>
      <w:r>
        <w:rPr>
          <w:rFonts w:cs="Arial"/>
          <w:bCs/>
          <w:snapToGrid w:val="0"/>
          <w:lang w:val="en-GB"/>
        </w:rPr>
        <w:t>Coding Table I</w:t>
      </w:r>
      <w:r>
        <w:rPr>
          <w:rFonts w:cs="Arial"/>
          <w:snapToGrid w:val="0"/>
          <w:lang w:val="en-GB"/>
        </w:rPr>
        <w:t>II) bytes</w:t>
      </w:r>
    </w:p>
    <w:p w14:paraId="61733DDE"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1D195427" w14:textId="77777777" w:rsidR="0042307E" w:rsidRDefault="0042307E">
      <w:pPr>
        <w:tabs>
          <w:tab w:val="left" w:pos="709"/>
          <w:tab w:val="left" w:pos="1276"/>
          <w:tab w:val="left" w:pos="1843"/>
          <w:tab w:val="left" w:pos="2419"/>
        </w:tabs>
        <w:ind w:left="1276"/>
      </w:pPr>
      <w:r>
        <w:rPr>
          <w:rFonts w:cs="Arial"/>
          <w:snapToGrid w:val="0"/>
        </w:rPr>
        <w:t xml:space="preserve">0x82: </w:t>
      </w:r>
      <w:proofErr w:type="spellStart"/>
      <w:r>
        <w:rPr>
          <w:rFonts w:cs="Arial"/>
        </w:rPr>
        <w:t>ChargeProfileList_Rq</w:t>
      </w:r>
      <w:proofErr w:type="spellEnd"/>
    </w:p>
    <w:p w14:paraId="6FBE2239" w14:textId="77777777" w:rsidR="0042307E" w:rsidRDefault="0042307E">
      <w:pPr>
        <w:tabs>
          <w:tab w:val="left" w:pos="709"/>
          <w:tab w:val="left" w:pos="1276"/>
          <w:tab w:val="left" w:pos="1843"/>
          <w:tab w:val="left" w:pos="2419"/>
        </w:tabs>
        <w:spacing w:before="120" w:after="60"/>
        <w:ind w:left="709"/>
        <w:rPr>
          <w:b/>
          <w:snapToGrid w:val="0"/>
          <w:lang w:val="en-GB"/>
        </w:rPr>
      </w:pPr>
      <w:r>
        <w:rPr>
          <w:rFonts w:cs="Arial"/>
          <w:b/>
          <w:snapToGrid w:val="0"/>
          <w:lang w:val="en-GB"/>
        </w:rPr>
        <w:t>Byte 1: Utilization</w:t>
      </w:r>
    </w:p>
    <w:p w14:paraId="6C33DE8A" w14:textId="77777777" w:rsidR="0042307E" w:rsidRDefault="0042307E">
      <w:pPr>
        <w:tabs>
          <w:tab w:val="left" w:pos="3544"/>
        </w:tabs>
        <w:ind w:left="1276"/>
        <w:rPr>
          <w:rFonts w:cs="Arial"/>
          <w:snapToGrid w:val="0"/>
        </w:rPr>
      </w:pPr>
      <w:r>
        <w:rPr>
          <w:rFonts w:cs="Arial"/>
          <w:snapToGrid w:val="0"/>
        </w:rPr>
        <w:t>0x81: Charge_Programming_Sevice1</w:t>
      </w:r>
      <w:r>
        <w:rPr>
          <w:rFonts w:cs="Arial"/>
          <w:snapToGrid w:val="0"/>
        </w:rPr>
        <w:tab/>
        <w:t>–</w:t>
      </w:r>
      <w:r>
        <w:rPr>
          <w:rFonts w:cs="Arial"/>
          <w:snapToGrid w:val="0"/>
        </w:rPr>
        <w:tab/>
        <w:t>Charge Programming</w:t>
      </w:r>
    </w:p>
    <w:p w14:paraId="1CED3B76"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540EE3ED" w14:textId="77777777" w:rsidR="0042307E" w:rsidRDefault="0042307E">
      <w:pPr>
        <w:tabs>
          <w:tab w:val="left" w:pos="3544"/>
        </w:tabs>
        <w:ind w:left="1276"/>
        <w:rPr>
          <w:rFonts w:cs="Arial"/>
          <w:snapToGrid w:val="0"/>
        </w:rPr>
      </w:pPr>
      <w:r>
        <w:rPr>
          <w:rFonts w:cs="Arial"/>
          <w:snapToGrid w:val="0"/>
        </w:rPr>
        <w:t>0x00: INVALID/INACTIVE</w:t>
      </w:r>
      <w:r>
        <w:rPr>
          <w:rFonts w:cs="Arial"/>
          <w:snapToGrid w:val="0"/>
        </w:rPr>
        <w:tab/>
      </w:r>
    </w:p>
    <w:p w14:paraId="5A4ACE91"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02E377DB" w14:textId="77777777" w:rsidR="0042307E" w:rsidRDefault="0042307E">
      <w:pPr>
        <w:autoSpaceDE w:val="0"/>
        <w:autoSpaceDN w:val="0"/>
        <w:adjustRightInd w:val="0"/>
        <w:ind w:left="1260"/>
        <w:rPr>
          <w:rFonts w:cs="Arial"/>
          <w:i/>
          <w:iCs/>
        </w:rPr>
      </w:pPr>
      <w:r>
        <w:rPr>
          <w:rFonts w:cs="Arial"/>
          <w:i/>
          <w:iCs/>
        </w:rPr>
        <w:t>Bit 0-5: Reserved</w:t>
      </w:r>
    </w:p>
    <w:p w14:paraId="6B79C49A" w14:textId="77777777" w:rsidR="0042307E" w:rsidRDefault="0042307E">
      <w:pPr>
        <w:autoSpaceDE w:val="0"/>
        <w:autoSpaceDN w:val="0"/>
        <w:adjustRightInd w:val="0"/>
        <w:ind w:left="1260"/>
        <w:rPr>
          <w:rFonts w:cs="Arial"/>
          <w:i/>
          <w:iCs/>
        </w:rPr>
      </w:pPr>
    </w:p>
    <w:p w14:paraId="3978430E" w14:textId="77777777" w:rsidR="0042307E" w:rsidRDefault="0042307E">
      <w:pPr>
        <w:autoSpaceDE w:val="0"/>
        <w:autoSpaceDN w:val="0"/>
        <w:adjustRightInd w:val="0"/>
        <w:ind w:left="1260"/>
        <w:rPr>
          <w:rFonts w:cs="Arial"/>
          <w:i/>
          <w:iCs/>
        </w:rPr>
      </w:pPr>
      <w:r>
        <w:rPr>
          <w:rFonts w:cs="Arial"/>
          <w:i/>
          <w:iCs/>
        </w:rPr>
        <w:t>Bit 6-7: Coding</w:t>
      </w:r>
    </w:p>
    <w:p w14:paraId="55B14B46" w14:textId="77777777" w:rsidR="0042307E" w:rsidRDefault="0042307E">
      <w:pPr>
        <w:autoSpaceDE w:val="0"/>
        <w:autoSpaceDN w:val="0"/>
        <w:adjustRightInd w:val="0"/>
        <w:ind w:left="1890"/>
        <w:rPr>
          <w:rFonts w:cs="Arial"/>
        </w:rPr>
      </w:pPr>
      <w:r>
        <w:rPr>
          <w:rFonts w:cs="Arial"/>
        </w:rPr>
        <w:t>0x2: Coding Table III</w:t>
      </w:r>
    </w:p>
    <w:p w14:paraId="0DA19872" w14:textId="77777777" w:rsidR="0042307E" w:rsidRDefault="0042307E">
      <w:pPr>
        <w:autoSpaceDE w:val="0"/>
        <w:autoSpaceDN w:val="0"/>
        <w:adjustRightInd w:val="0"/>
        <w:ind w:left="1890"/>
        <w:rPr>
          <w:rFonts w:cs="Arial"/>
        </w:rPr>
      </w:pPr>
      <w:r>
        <w:rPr>
          <w:rFonts w:cs="Arial"/>
        </w:rPr>
        <w:t>0x00-0xFF Hexadecimal Notation</w:t>
      </w:r>
    </w:p>
    <w:p w14:paraId="0B6202FE"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4: OpCode</w:t>
      </w:r>
    </w:p>
    <w:p w14:paraId="4A1978E1" w14:textId="77777777" w:rsidR="0042307E" w:rsidRDefault="0042307E">
      <w:pPr>
        <w:tabs>
          <w:tab w:val="left" w:pos="709"/>
          <w:tab w:val="left" w:pos="1276"/>
          <w:tab w:val="left" w:pos="1843"/>
          <w:tab w:val="left" w:pos="2600"/>
        </w:tabs>
        <w:ind w:left="1843"/>
        <w:rPr>
          <w:rFonts w:cs="Arial"/>
        </w:rPr>
      </w:pPr>
      <w:r>
        <w:rPr>
          <w:rFonts w:cs="Arial"/>
        </w:rPr>
        <w:t>0x00:</w:t>
      </w:r>
      <w:r>
        <w:rPr>
          <w:rFonts w:cs="Arial"/>
        </w:rPr>
        <w:tab/>
        <w:t>Reserved</w:t>
      </w:r>
    </w:p>
    <w:p w14:paraId="4E3F28D4" w14:textId="77777777" w:rsidR="0042307E" w:rsidRDefault="0042307E">
      <w:pPr>
        <w:tabs>
          <w:tab w:val="left" w:pos="709"/>
          <w:tab w:val="left" w:pos="1276"/>
          <w:tab w:val="left" w:pos="1843"/>
          <w:tab w:val="left" w:pos="2600"/>
        </w:tabs>
        <w:ind w:left="1843"/>
        <w:rPr>
          <w:rFonts w:cs="Arial"/>
        </w:rPr>
      </w:pPr>
      <w:r>
        <w:rPr>
          <w:rFonts w:cs="Arial"/>
        </w:rPr>
        <w:t>0x01:</w:t>
      </w:r>
      <w:r>
        <w:rPr>
          <w:rFonts w:cs="Arial"/>
        </w:rPr>
        <w:tab/>
        <w:t>Read</w:t>
      </w:r>
    </w:p>
    <w:p w14:paraId="680E25BB" w14:textId="77777777" w:rsidR="0042307E" w:rsidRDefault="0042307E">
      <w:pPr>
        <w:tabs>
          <w:tab w:val="left" w:pos="709"/>
          <w:tab w:val="left" w:pos="1276"/>
          <w:tab w:val="left" w:pos="1843"/>
          <w:tab w:val="left" w:pos="2600"/>
        </w:tabs>
        <w:ind w:left="1843"/>
        <w:rPr>
          <w:rFonts w:cs="Arial"/>
        </w:rPr>
      </w:pPr>
      <w:r>
        <w:rPr>
          <w:rFonts w:cs="Arial"/>
        </w:rPr>
        <w:t>0x02:</w:t>
      </w:r>
      <w:r>
        <w:rPr>
          <w:rFonts w:cs="Arial"/>
        </w:rPr>
        <w:tab/>
        <w:t>Modify</w:t>
      </w:r>
    </w:p>
    <w:p w14:paraId="01CA532D" w14:textId="77777777" w:rsidR="0042307E" w:rsidRDefault="0042307E">
      <w:pPr>
        <w:tabs>
          <w:tab w:val="left" w:pos="709"/>
          <w:tab w:val="left" w:pos="1276"/>
          <w:tab w:val="left" w:pos="1843"/>
          <w:tab w:val="left" w:pos="2600"/>
        </w:tabs>
        <w:ind w:left="1843"/>
        <w:rPr>
          <w:rFonts w:cs="Arial"/>
        </w:rPr>
      </w:pPr>
      <w:r>
        <w:rPr>
          <w:rFonts w:cs="Arial"/>
        </w:rPr>
        <w:t>0x03:</w:t>
      </w:r>
      <w:r>
        <w:rPr>
          <w:rFonts w:cs="Arial"/>
        </w:rPr>
        <w:tab/>
        <w:t>Reserved</w:t>
      </w:r>
    </w:p>
    <w:p w14:paraId="49E58976" w14:textId="77777777" w:rsidR="0042307E" w:rsidRDefault="0042307E">
      <w:pPr>
        <w:tabs>
          <w:tab w:val="left" w:pos="709"/>
          <w:tab w:val="left" w:pos="1276"/>
          <w:tab w:val="left" w:pos="1843"/>
          <w:tab w:val="left" w:pos="2600"/>
        </w:tabs>
        <w:ind w:left="1843"/>
        <w:rPr>
          <w:rFonts w:cs="Arial"/>
        </w:rPr>
      </w:pPr>
      <w:r>
        <w:rPr>
          <w:rFonts w:cs="Arial"/>
        </w:rPr>
        <w:t>…</w:t>
      </w:r>
    </w:p>
    <w:p w14:paraId="05D762D8" w14:textId="77777777" w:rsidR="0042307E" w:rsidRDefault="0042307E">
      <w:pPr>
        <w:tabs>
          <w:tab w:val="left" w:pos="709"/>
          <w:tab w:val="left" w:pos="1276"/>
          <w:tab w:val="left" w:pos="1843"/>
          <w:tab w:val="left" w:pos="2600"/>
        </w:tabs>
        <w:ind w:left="1843"/>
        <w:rPr>
          <w:rFonts w:cs="Arial"/>
        </w:rPr>
      </w:pPr>
      <w:r>
        <w:rPr>
          <w:rFonts w:cs="Arial"/>
        </w:rPr>
        <w:t>0xFE:</w:t>
      </w:r>
      <w:r>
        <w:rPr>
          <w:rFonts w:cs="Arial"/>
        </w:rPr>
        <w:tab/>
        <w:t>Reserved</w:t>
      </w:r>
    </w:p>
    <w:p w14:paraId="32F79CF6" w14:textId="77777777" w:rsidR="0042307E" w:rsidRDefault="0042307E">
      <w:pPr>
        <w:tabs>
          <w:tab w:val="left" w:pos="709"/>
          <w:tab w:val="left" w:pos="1276"/>
          <w:tab w:val="left" w:pos="1843"/>
          <w:tab w:val="left" w:pos="2600"/>
        </w:tabs>
        <w:ind w:left="1843"/>
        <w:rPr>
          <w:rFonts w:cs="Arial"/>
        </w:rPr>
      </w:pPr>
      <w:r>
        <w:rPr>
          <w:rFonts w:cs="Arial"/>
        </w:rPr>
        <w:t>0xFF:</w:t>
      </w:r>
      <w:r>
        <w:rPr>
          <w:rFonts w:cs="Arial"/>
        </w:rPr>
        <w:tab/>
        <w:t>No Entry</w:t>
      </w:r>
    </w:p>
    <w:p w14:paraId="604D4E73"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5: </w:t>
      </w:r>
      <w:proofErr w:type="spellStart"/>
      <w:r>
        <w:rPr>
          <w:rFonts w:cs="Arial"/>
          <w:b/>
          <w:snapToGrid w:val="0"/>
        </w:rPr>
        <w:t>NumberOfItems</w:t>
      </w:r>
      <w:proofErr w:type="spellEnd"/>
    </w:p>
    <w:p w14:paraId="10C77DC1" w14:textId="77777777" w:rsidR="0042307E" w:rsidRDefault="0042307E">
      <w:pPr>
        <w:tabs>
          <w:tab w:val="left" w:pos="709"/>
          <w:tab w:val="left" w:pos="1276"/>
          <w:tab w:val="left" w:pos="1843"/>
          <w:tab w:val="left" w:pos="2600"/>
        </w:tabs>
        <w:ind w:left="1843"/>
        <w:rPr>
          <w:rFonts w:cs="Arial"/>
        </w:rPr>
      </w:pPr>
      <w:r>
        <w:rPr>
          <w:rFonts w:cs="Arial"/>
        </w:rPr>
        <w:t>0x00:</w:t>
      </w:r>
      <w:r>
        <w:rPr>
          <w:rFonts w:cs="Arial"/>
        </w:rPr>
        <w:tab/>
        <w:t>Reserved</w:t>
      </w:r>
    </w:p>
    <w:p w14:paraId="502FFEC6" w14:textId="77777777" w:rsidR="0042307E" w:rsidRDefault="0042307E">
      <w:pPr>
        <w:tabs>
          <w:tab w:val="left" w:pos="709"/>
          <w:tab w:val="left" w:pos="1276"/>
          <w:tab w:val="left" w:pos="1843"/>
          <w:tab w:val="left" w:pos="2600"/>
        </w:tabs>
        <w:ind w:left="1843"/>
        <w:rPr>
          <w:rFonts w:cs="Arial"/>
        </w:rPr>
      </w:pPr>
      <w:r>
        <w:rPr>
          <w:rFonts w:cs="Arial"/>
        </w:rPr>
        <w:t>0x01:</w:t>
      </w:r>
      <w:r>
        <w:rPr>
          <w:rFonts w:cs="Arial"/>
        </w:rPr>
        <w:tab/>
        <w:t>1</w:t>
      </w:r>
    </w:p>
    <w:p w14:paraId="5C4DCB78" w14:textId="77777777" w:rsidR="0042307E" w:rsidRDefault="0042307E">
      <w:pPr>
        <w:tabs>
          <w:tab w:val="left" w:pos="709"/>
          <w:tab w:val="left" w:pos="1276"/>
          <w:tab w:val="left" w:pos="1843"/>
          <w:tab w:val="left" w:pos="2600"/>
        </w:tabs>
        <w:ind w:left="1843"/>
        <w:rPr>
          <w:rFonts w:cs="Arial"/>
        </w:rPr>
      </w:pPr>
      <w:r>
        <w:rPr>
          <w:rFonts w:cs="Arial"/>
        </w:rPr>
        <w:t>0x02:</w:t>
      </w:r>
      <w:r>
        <w:rPr>
          <w:rFonts w:cs="Arial"/>
        </w:rPr>
        <w:tab/>
        <w:t>2</w:t>
      </w:r>
    </w:p>
    <w:p w14:paraId="2F8396C2" w14:textId="77777777" w:rsidR="0042307E" w:rsidRDefault="0042307E">
      <w:pPr>
        <w:tabs>
          <w:tab w:val="left" w:pos="709"/>
          <w:tab w:val="left" w:pos="1276"/>
          <w:tab w:val="left" w:pos="1843"/>
          <w:tab w:val="left" w:pos="2600"/>
        </w:tabs>
        <w:ind w:left="1843"/>
        <w:rPr>
          <w:rFonts w:cs="Arial"/>
        </w:rPr>
      </w:pPr>
      <w:r>
        <w:rPr>
          <w:rFonts w:cs="Arial"/>
        </w:rPr>
        <w:t>....</w:t>
      </w:r>
    </w:p>
    <w:p w14:paraId="663B53FC" w14:textId="77777777" w:rsidR="0042307E" w:rsidRDefault="0042307E">
      <w:pPr>
        <w:tabs>
          <w:tab w:val="left" w:pos="709"/>
          <w:tab w:val="left" w:pos="1276"/>
          <w:tab w:val="left" w:pos="1843"/>
          <w:tab w:val="left" w:pos="2600"/>
        </w:tabs>
        <w:ind w:left="1843"/>
        <w:rPr>
          <w:rFonts w:cs="Arial"/>
        </w:rPr>
      </w:pPr>
      <w:r>
        <w:rPr>
          <w:rFonts w:cs="Arial"/>
        </w:rPr>
        <w:t>0xFE:</w:t>
      </w:r>
      <w:r>
        <w:rPr>
          <w:rFonts w:cs="Arial"/>
        </w:rPr>
        <w:tab/>
        <w:t>254</w:t>
      </w:r>
    </w:p>
    <w:p w14:paraId="0D11DDA4" w14:textId="77777777" w:rsidR="0042307E" w:rsidRDefault="0042307E">
      <w:pPr>
        <w:tabs>
          <w:tab w:val="left" w:pos="709"/>
          <w:tab w:val="left" w:pos="1276"/>
          <w:tab w:val="left" w:pos="1843"/>
          <w:tab w:val="left" w:pos="2600"/>
        </w:tabs>
        <w:ind w:left="1843"/>
        <w:rPr>
          <w:rFonts w:cs="Arial"/>
        </w:rPr>
      </w:pPr>
      <w:r>
        <w:rPr>
          <w:rFonts w:cs="Arial"/>
        </w:rPr>
        <w:t>0xFF:</w:t>
      </w:r>
      <w:r>
        <w:rPr>
          <w:rFonts w:cs="Arial"/>
        </w:rPr>
        <w:tab/>
        <w:t>No Entry</w:t>
      </w:r>
    </w:p>
    <w:p w14:paraId="0170900F" w14:textId="77777777" w:rsidR="0042307E" w:rsidRDefault="0042307E">
      <w:pPr>
        <w:tabs>
          <w:tab w:val="left" w:pos="709"/>
          <w:tab w:val="left" w:pos="1276"/>
          <w:tab w:val="left" w:pos="1843"/>
          <w:tab w:val="left" w:pos="2419"/>
        </w:tabs>
        <w:ind w:left="1843"/>
        <w:rPr>
          <w:rFonts w:cs="Arial"/>
        </w:rPr>
      </w:pPr>
    </w:p>
    <w:p w14:paraId="56533AC2" w14:textId="77777777" w:rsidR="0042307E" w:rsidRPr="00676D8D" w:rsidRDefault="0042307E" w:rsidP="00BE776A">
      <w:pPr>
        <w:pBdr>
          <w:top w:val="single" w:sz="4" w:space="1" w:color="auto"/>
          <w:left w:val="single" w:sz="4" w:space="4" w:color="auto"/>
          <w:bottom w:val="single" w:sz="4" w:space="1" w:color="auto"/>
          <w:right w:val="single" w:sz="4" w:space="4" w:color="auto"/>
        </w:pBdr>
        <w:ind w:left="576" w:right="288"/>
        <w:rPr>
          <w:ins w:id="108" w:author="Stephens, Walter (W.L.)" w:date="2015-10-07T12:27:00Z"/>
          <w:rFonts w:cs="Arial"/>
          <w:i/>
          <w:lang w:val="en-GB"/>
        </w:rPr>
      </w:pPr>
      <w:r>
        <w:rPr>
          <w:rFonts w:cs="Arial"/>
          <w:b/>
          <w:i/>
          <w:lang w:val="en-GB"/>
        </w:rPr>
        <w:t>Note</w:t>
      </w:r>
      <w:r>
        <w:rPr>
          <w:rFonts w:cs="Arial"/>
          <w:i/>
          <w:lang w:val="en-GB"/>
        </w:rPr>
        <w:t>:</w:t>
      </w:r>
      <w:r>
        <w:rPr>
          <w:rFonts w:cs="Arial"/>
          <w:i/>
          <w:lang w:val="en-GB"/>
        </w:rPr>
        <w:tab/>
        <w:t>The Maximum number of charge locations that can be returned is limited to 10.</w:t>
      </w:r>
      <w:ins w:id="109" w:author="Stephens, Walter (W.L.)" w:date="2015-10-07T12:27:00Z">
        <w:r w:rsidRPr="00676D8D">
          <w:rPr>
            <w:rFonts w:cs="Arial"/>
            <w:i/>
            <w:lang w:val="en-GB"/>
          </w:rPr>
          <w:t xml:space="preserve"> </w:t>
        </w:r>
      </w:ins>
    </w:p>
    <w:p w14:paraId="5201FDDE" w14:textId="77777777" w:rsidR="0042307E" w:rsidRPr="00676D8D" w:rsidRDefault="0042307E" w:rsidP="00BE776A">
      <w:pPr>
        <w:pBdr>
          <w:top w:val="single" w:sz="4" w:space="1" w:color="auto"/>
          <w:left w:val="single" w:sz="4" w:space="4" w:color="auto"/>
          <w:bottom w:val="single" w:sz="4" w:space="1" w:color="auto"/>
          <w:right w:val="single" w:sz="4" w:space="4" w:color="auto"/>
        </w:pBdr>
        <w:ind w:left="576" w:right="288"/>
        <w:rPr>
          <w:ins w:id="110" w:author="Stephens, Walter (W.L.)" w:date="2015-10-07T12:27:00Z"/>
          <w:rFonts w:cs="Arial"/>
          <w:i/>
          <w:lang w:val="en-GB"/>
        </w:rPr>
      </w:pPr>
    </w:p>
    <w:p w14:paraId="31750757" w14:textId="77777777" w:rsidR="0042307E" w:rsidRPr="00676D8D" w:rsidRDefault="0042307E" w:rsidP="00BE776A">
      <w:pPr>
        <w:pBdr>
          <w:top w:val="single" w:sz="4" w:space="1" w:color="auto"/>
          <w:left w:val="single" w:sz="4" w:space="4" w:color="auto"/>
          <w:bottom w:val="single" w:sz="4" w:space="1" w:color="auto"/>
          <w:right w:val="single" w:sz="4" w:space="4" w:color="auto"/>
        </w:pBdr>
        <w:ind w:left="576" w:right="288"/>
        <w:rPr>
          <w:rFonts w:cs="Arial"/>
          <w:i/>
          <w:sz w:val="18"/>
          <w:lang w:val="en-GB"/>
        </w:rPr>
      </w:pPr>
      <w:ins w:id="111" w:author="Stephens, Walter (W.L.)" w:date="2015-10-07T12:27:00Z">
        <w:r w:rsidRPr="00676D8D">
          <w:rPr>
            <w:rFonts w:cs="Arial"/>
            <w:i/>
            <w:lang w:val="en-GB"/>
          </w:rPr>
          <w:tab/>
          <w:t xml:space="preserve">If </w:t>
        </w:r>
        <w:proofErr w:type="spellStart"/>
        <w:r w:rsidRPr="00676D8D">
          <w:rPr>
            <w:rFonts w:cs="Arial"/>
            <w:i/>
            <w:lang w:val="en-GB"/>
          </w:rPr>
          <w:t>RspCode</w:t>
        </w:r>
        <w:proofErr w:type="spellEnd"/>
        <w:r w:rsidRPr="00676D8D">
          <w:rPr>
            <w:rFonts w:cs="Arial"/>
            <w:i/>
            <w:lang w:val="en-GB"/>
          </w:rPr>
          <w:t xml:space="preserve"> = MODIFY, then </w:t>
        </w:r>
        <w:proofErr w:type="spellStart"/>
        <w:r w:rsidRPr="00676D8D">
          <w:rPr>
            <w:rFonts w:cs="Arial"/>
            <w:i/>
            <w:lang w:val="en-GB"/>
          </w:rPr>
          <w:t>NumberOfItems</w:t>
        </w:r>
        <w:proofErr w:type="spellEnd"/>
        <w:r w:rsidRPr="00676D8D">
          <w:rPr>
            <w:rFonts w:cs="Arial"/>
            <w:i/>
            <w:lang w:val="en-GB"/>
          </w:rPr>
          <w:t xml:space="preserve"> = 0x01</w:t>
        </w:r>
      </w:ins>
    </w:p>
    <w:p w14:paraId="71A75857" w14:textId="77777777" w:rsidR="0042307E" w:rsidRDefault="0042307E">
      <w:pPr>
        <w:tabs>
          <w:tab w:val="left" w:pos="709"/>
          <w:tab w:val="left" w:pos="1276"/>
          <w:tab w:val="left" w:pos="1843"/>
          <w:tab w:val="left" w:pos="2419"/>
        </w:tabs>
        <w:ind w:left="1843"/>
        <w:rPr>
          <w:rFonts w:cs="Arial"/>
          <w:lang w:val="en-GB"/>
        </w:rPr>
      </w:pPr>
    </w:p>
    <w:p w14:paraId="3BF4E33D"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6: </w:t>
      </w:r>
      <w:proofErr w:type="spellStart"/>
      <w:r>
        <w:rPr>
          <w:rFonts w:cs="Arial"/>
          <w:b/>
          <w:snapToGrid w:val="0"/>
        </w:rPr>
        <w:t>StartIndex</w:t>
      </w:r>
      <w:proofErr w:type="spellEnd"/>
    </w:p>
    <w:p w14:paraId="3CBE68B6" w14:textId="77777777" w:rsidR="0042307E" w:rsidRDefault="0042307E">
      <w:pPr>
        <w:tabs>
          <w:tab w:val="left" w:pos="709"/>
          <w:tab w:val="left" w:pos="1276"/>
          <w:tab w:val="left" w:pos="1843"/>
          <w:tab w:val="left" w:pos="2600"/>
        </w:tabs>
        <w:ind w:left="1843"/>
        <w:rPr>
          <w:rFonts w:cs="Arial"/>
        </w:rPr>
      </w:pPr>
      <w:r>
        <w:rPr>
          <w:rFonts w:cs="Arial"/>
        </w:rPr>
        <w:t>0x00:</w:t>
      </w:r>
      <w:r>
        <w:rPr>
          <w:rFonts w:cs="Arial"/>
        </w:rPr>
        <w:tab/>
        <w:t>Reserved</w:t>
      </w:r>
    </w:p>
    <w:p w14:paraId="6FC3E7E1" w14:textId="77777777" w:rsidR="0042307E" w:rsidRDefault="0042307E">
      <w:pPr>
        <w:tabs>
          <w:tab w:val="left" w:pos="709"/>
          <w:tab w:val="left" w:pos="1276"/>
          <w:tab w:val="left" w:pos="1843"/>
          <w:tab w:val="left" w:pos="2600"/>
        </w:tabs>
        <w:ind w:left="1843"/>
        <w:rPr>
          <w:rFonts w:cs="Arial"/>
        </w:rPr>
      </w:pPr>
      <w:r>
        <w:rPr>
          <w:rFonts w:cs="Arial"/>
        </w:rPr>
        <w:t>0x01:</w:t>
      </w:r>
      <w:r>
        <w:rPr>
          <w:rFonts w:cs="Arial"/>
        </w:rPr>
        <w:tab/>
        <w:t>1</w:t>
      </w:r>
    </w:p>
    <w:p w14:paraId="49A393CE" w14:textId="77777777" w:rsidR="0042307E" w:rsidRDefault="0042307E">
      <w:pPr>
        <w:tabs>
          <w:tab w:val="left" w:pos="709"/>
          <w:tab w:val="left" w:pos="1276"/>
          <w:tab w:val="left" w:pos="1843"/>
          <w:tab w:val="left" w:pos="2600"/>
        </w:tabs>
        <w:ind w:left="1843"/>
        <w:rPr>
          <w:rFonts w:cs="Arial"/>
        </w:rPr>
      </w:pPr>
      <w:r>
        <w:rPr>
          <w:rFonts w:cs="Arial"/>
        </w:rPr>
        <w:t>0x02:</w:t>
      </w:r>
      <w:r>
        <w:rPr>
          <w:rFonts w:cs="Arial"/>
        </w:rPr>
        <w:tab/>
        <w:t>2</w:t>
      </w:r>
    </w:p>
    <w:p w14:paraId="236A236C" w14:textId="77777777" w:rsidR="0042307E" w:rsidRDefault="0042307E">
      <w:pPr>
        <w:tabs>
          <w:tab w:val="left" w:pos="709"/>
          <w:tab w:val="left" w:pos="1276"/>
          <w:tab w:val="left" w:pos="1843"/>
          <w:tab w:val="left" w:pos="2600"/>
        </w:tabs>
        <w:ind w:left="1843"/>
        <w:rPr>
          <w:rFonts w:cs="Arial"/>
        </w:rPr>
      </w:pPr>
      <w:r>
        <w:rPr>
          <w:rFonts w:cs="Arial"/>
        </w:rPr>
        <w:t>....</w:t>
      </w:r>
    </w:p>
    <w:p w14:paraId="39DDBB0E" w14:textId="77777777" w:rsidR="0042307E" w:rsidRDefault="0042307E">
      <w:pPr>
        <w:tabs>
          <w:tab w:val="left" w:pos="709"/>
          <w:tab w:val="left" w:pos="1276"/>
          <w:tab w:val="left" w:pos="1843"/>
          <w:tab w:val="left" w:pos="2600"/>
        </w:tabs>
        <w:ind w:left="1843"/>
        <w:rPr>
          <w:rFonts w:cs="Arial"/>
        </w:rPr>
      </w:pPr>
      <w:r>
        <w:rPr>
          <w:rFonts w:cs="Arial"/>
        </w:rPr>
        <w:t>0xFE:</w:t>
      </w:r>
      <w:r>
        <w:rPr>
          <w:rFonts w:cs="Arial"/>
        </w:rPr>
        <w:tab/>
        <w:t>254</w:t>
      </w:r>
    </w:p>
    <w:p w14:paraId="0A5DD33E" w14:textId="77777777" w:rsidR="0042307E" w:rsidRDefault="0042307E">
      <w:pPr>
        <w:tabs>
          <w:tab w:val="left" w:pos="709"/>
          <w:tab w:val="left" w:pos="1276"/>
          <w:tab w:val="left" w:pos="1843"/>
          <w:tab w:val="left" w:pos="2600"/>
        </w:tabs>
        <w:ind w:left="1843"/>
        <w:rPr>
          <w:rFonts w:cs="Arial"/>
        </w:rPr>
      </w:pPr>
      <w:r>
        <w:rPr>
          <w:rFonts w:cs="Arial"/>
        </w:rPr>
        <w:t>0xFF:</w:t>
      </w:r>
      <w:r>
        <w:rPr>
          <w:rFonts w:cs="Arial"/>
        </w:rPr>
        <w:tab/>
        <w:t>No Entry</w:t>
      </w:r>
    </w:p>
    <w:p w14:paraId="4C7DAC1E" w14:textId="77777777" w:rsidR="0042307E" w:rsidRPr="00676D8D" w:rsidRDefault="0042307E" w:rsidP="0042307E">
      <w:pPr>
        <w:tabs>
          <w:tab w:val="left" w:pos="709"/>
          <w:tab w:val="left" w:pos="1276"/>
          <w:tab w:val="left" w:pos="1843"/>
          <w:tab w:val="left" w:pos="2600"/>
        </w:tabs>
        <w:rPr>
          <w:ins w:id="112" w:author="Stephens, Walter (W.L.)" w:date="2015-10-07T12:36:00Z"/>
          <w:rStyle w:val="msoins0"/>
          <w:rFonts w:cs="Arial"/>
        </w:rPr>
      </w:pPr>
      <w:ins w:id="113" w:author="Stephens, Walter (W.L.)" w:date="2015-10-07T12:36:00Z">
        <w:r w:rsidRPr="00676D8D">
          <w:rPr>
            <w:rStyle w:val="msoins0"/>
            <w:rFonts w:cs="Arial"/>
          </w:rPr>
          <w:tab/>
        </w:r>
      </w:ins>
    </w:p>
    <w:p w14:paraId="0C40D664" w14:textId="77777777" w:rsidR="0042307E" w:rsidRPr="00676D8D" w:rsidRDefault="0042307E" w:rsidP="00BE776A">
      <w:pPr>
        <w:pBdr>
          <w:top w:val="single" w:sz="4" w:space="1" w:color="auto"/>
          <w:left w:val="single" w:sz="4" w:space="4" w:color="auto"/>
          <w:bottom w:val="single" w:sz="4" w:space="1" w:color="auto"/>
          <w:right w:val="single" w:sz="4" w:space="4" w:color="auto"/>
        </w:pBdr>
        <w:ind w:left="576" w:right="288"/>
        <w:rPr>
          <w:ins w:id="114" w:author="Stephens, Walter (W.L.)" w:date="2015-10-07T12:36:00Z"/>
          <w:rStyle w:val="msoins0"/>
          <w:rFonts w:cs="Arial"/>
          <w:i/>
          <w:lang w:val="en-GB"/>
        </w:rPr>
      </w:pPr>
      <w:ins w:id="115" w:author="Stephens, Walter (W.L.)" w:date="2015-10-07T12:36:00Z">
        <w:r w:rsidRPr="00676D8D">
          <w:rPr>
            <w:rStyle w:val="msoins0"/>
            <w:rFonts w:cs="Arial"/>
            <w:b/>
            <w:i/>
            <w:lang w:val="en-GB"/>
          </w:rPr>
          <w:t>Note</w:t>
        </w:r>
        <w:r w:rsidRPr="00676D8D">
          <w:rPr>
            <w:rStyle w:val="msoins0"/>
            <w:rFonts w:cs="Arial"/>
            <w:i/>
            <w:lang w:val="en-GB"/>
          </w:rPr>
          <w:t xml:space="preserve">:  If </w:t>
        </w:r>
        <w:proofErr w:type="spellStart"/>
        <w:r w:rsidRPr="00676D8D">
          <w:rPr>
            <w:rStyle w:val="msoins0"/>
            <w:rFonts w:cs="Arial"/>
            <w:i/>
            <w:lang w:val="en-GB"/>
          </w:rPr>
          <w:t>RspCode</w:t>
        </w:r>
        <w:proofErr w:type="spellEnd"/>
        <w:r w:rsidRPr="00676D8D">
          <w:rPr>
            <w:rStyle w:val="msoins0"/>
            <w:rFonts w:cs="Arial"/>
            <w:i/>
            <w:lang w:val="en-GB"/>
          </w:rPr>
          <w:t xml:space="preserve"> = MODIFY, then </w:t>
        </w:r>
        <w:proofErr w:type="spellStart"/>
        <w:r w:rsidRPr="00676D8D">
          <w:rPr>
            <w:rStyle w:val="msoins0"/>
            <w:rFonts w:cs="Arial"/>
            <w:i/>
            <w:lang w:val="en-GB"/>
          </w:rPr>
          <w:t>StartIndex</w:t>
        </w:r>
        <w:proofErr w:type="spellEnd"/>
        <w:r w:rsidRPr="00676D8D">
          <w:rPr>
            <w:rStyle w:val="msoins0"/>
            <w:rFonts w:cs="Arial"/>
            <w:i/>
            <w:lang w:val="en-GB"/>
          </w:rPr>
          <w:t xml:space="preserve"> = 0x01</w:t>
        </w:r>
      </w:ins>
    </w:p>
    <w:p w14:paraId="2E6D657D" w14:textId="77777777" w:rsidR="0042307E" w:rsidRPr="00676D8D" w:rsidRDefault="0042307E" w:rsidP="0042307E">
      <w:pPr>
        <w:tabs>
          <w:tab w:val="left" w:pos="709"/>
          <w:tab w:val="left" w:pos="1276"/>
          <w:tab w:val="left" w:pos="1843"/>
          <w:tab w:val="left" w:pos="2419"/>
        </w:tabs>
        <w:ind w:left="709"/>
        <w:rPr>
          <w:ins w:id="116" w:author="Stephens, Walter (W.L.)" w:date="2015-10-07T12:37:00Z"/>
          <w:rFonts w:cs="Arial"/>
          <w:b/>
          <w:sz w:val="18"/>
          <w:lang w:val="en-GB"/>
        </w:rPr>
      </w:pPr>
    </w:p>
    <w:p w14:paraId="35DB37DD" w14:textId="77777777" w:rsidR="0042307E" w:rsidRDefault="0042307E">
      <w:pPr>
        <w:tabs>
          <w:tab w:val="left" w:pos="709"/>
          <w:tab w:val="left" w:pos="1276"/>
          <w:tab w:val="left" w:pos="1843"/>
          <w:tab w:val="left" w:pos="2419"/>
        </w:tabs>
        <w:spacing w:before="120" w:after="60"/>
        <w:ind w:left="709"/>
        <w:rPr>
          <w:b/>
        </w:rPr>
      </w:pPr>
      <w:r>
        <w:rPr>
          <w:rFonts w:cs="Arial"/>
          <w:b/>
          <w:lang w:val="en-GB"/>
        </w:rPr>
        <w:t xml:space="preserve">Byte 7 up to 36 </w:t>
      </w:r>
      <w:r>
        <w:rPr>
          <w:rFonts w:cs="Arial"/>
          <w:b/>
          <w:snapToGrid w:val="0"/>
          <w:lang w:val="en-GB"/>
        </w:rPr>
        <w:t>(</w:t>
      </w:r>
      <w:r>
        <w:rPr>
          <w:rFonts w:cs="Arial"/>
          <w:b/>
          <w:bCs/>
          <w:snapToGrid w:val="0"/>
          <w:lang w:val="en-GB"/>
        </w:rPr>
        <w:t>Coding Table I</w:t>
      </w:r>
      <w:r>
        <w:rPr>
          <w:rFonts w:cs="Arial"/>
          <w:b/>
          <w:snapToGrid w:val="0"/>
          <w:lang w:val="en-GB"/>
        </w:rPr>
        <w:t>II)</w:t>
      </w:r>
      <w:r>
        <w:rPr>
          <w:rFonts w:cs="Arial"/>
          <w:b/>
          <w:lang w:val="en-GB"/>
        </w:rPr>
        <w:t>: List Info</w:t>
      </w:r>
    </w:p>
    <w:p w14:paraId="35FAEFC1" w14:textId="77777777" w:rsidR="0042307E" w:rsidRDefault="0042307E">
      <w:pPr>
        <w:ind w:left="1260"/>
        <w:rPr>
          <w:i/>
          <w:lang w:val="en-GB"/>
        </w:rPr>
      </w:pPr>
      <w:proofErr w:type="gramStart"/>
      <w:r>
        <w:rPr>
          <w:rFonts w:cs="Arial"/>
          <w:i/>
          <w:lang w:val="en-GB"/>
        </w:rPr>
        <w:t>Array(</w:t>
      </w:r>
      <w:proofErr w:type="gramEnd"/>
      <w:r>
        <w:rPr>
          <w:rFonts w:cs="Arial"/>
          <w:i/>
          <w:lang w:val="en-GB"/>
        </w:rPr>
        <w:t>1..NumberOfItems) of record (</w:t>
      </w:r>
      <w:proofErr w:type="spellStart"/>
      <w:r>
        <w:rPr>
          <w:rFonts w:cs="Arial"/>
          <w:i/>
          <w:lang w:val="en-GB"/>
        </w:rPr>
        <w:t>ItemIndex</w:t>
      </w:r>
      <w:proofErr w:type="spellEnd"/>
      <w:r>
        <w:rPr>
          <w:rFonts w:cs="Arial"/>
          <w:i/>
          <w:lang w:val="en-GB"/>
        </w:rPr>
        <w:t xml:space="preserve">, </w:t>
      </w:r>
      <w:proofErr w:type="spellStart"/>
      <w:r>
        <w:rPr>
          <w:rFonts w:cs="Arial"/>
          <w:i/>
          <w:lang w:val="en-GB"/>
        </w:rPr>
        <w:t>ChargeLocationIDNumber</w:t>
      </w:r>
      <w:proofErr w:type="spellEnd"/>
      <w:r>
        <w:rPr>
          <w:rFonts w:cs="Arial"/>
          <w:i/>
          <w:lang w:val="en-GB"/>
        </w:rPr>
        <w:t xml:space="preserve">, </w:t>
      </w:r>
      <w:proofErr w:type="spellStart"/>
      <w:r>
        <w:rPr>
          <w:rFonts w:cs="Arial"/>
          <w:i/>
          <w:lang w:val="en-GB"/>
        </w:rPr>
        <w:t>ChargeLocationName</w:t>
      </w:r>
      <w:proofErr w:type="spellEnd"/>
      <w:r>
        <w:rPr>
          <w:rFonts w:cs="Arial"/>
          <w:i/>
          <w:lang w:val="en-GB"/>
        </w:rPr>
        <w:t>)</w:t>
      </w:r>
    </w:p>
    <w:p w14:paraId="76CC8A1D" w14:textId="77777777" w:rsidR="0042307E" w:rsidRDefault="0042307E">
      <w:pPr>
        <w:ind w:left="1843"/>
        <w:rPr>
          <w:rFonts w:cs="Arial"/>
          <w:i/>
        </w:rPr>
      </w:pPr>
    </w:p>
    <w:p w14:paraId="1FDB73EC" w14:textId="77777777" w:rsidR="0042307E" w:rsidRDefault="0042307E">
      <w:pPr>
        <w:ind w:left="1530"/>
        <w:rPr>
          <w:rFonts w:cs="Arial"/>
          <w:i/>
          <w:lang w:val="en-GB"/>
        </w:rPr>
      </w:pPr>
      <w:r>
        <w:rPr>
          <w:rFonts w:cs="Arial"/>
          <w:i/>
          <w:lang w:val="en-GB"/>
        </w:rPr>
        <w:t>Record definition (up to 30 (Coding Table I/Coding Table II) bytes):</w:t>
      </w:r>
    </w:p>
    <w:p w14:paraId="40FAE21A" w14:textId="77777777" w:rsidR="0042307E" w:rsidRDefault="0042307E">
      <w:pPr>
        <w:ind w:left="1530"/>
        <w:rPr>
          <w:rFonts w:cs="Arial"/>
          <w:i/>
          <w:lang w:val="en-GB"/>
        </w:rPr>
      </w:pPr>
      <w:r>
        <w:rPr>
          <w:rFonts w:cs="Arial"/>
          <w:i/>
          <w:lang w:val="en-GB"/>
        </w:rPr>
        <w:t xml:space="preserve">Byte 0:  </w:t>
      </w:r>
      <w:proofErr w:type="spellStart"/>
      <w:r>
        <w:rPr>
          <w:rFonts w:cs="Arial"/>
          <w:i/>
          <w:lang w:val="en-GB"/>
        </w:rPr>
        <w:t>ItemIndex</w:t>
      </w:r>
      <w:proofErr w:type="spellEnd"/>
    </w:p>
    <w:p w14:paraId="73C0D037" w14:textId="77777777" w:rsidR="0042307E" w:rsidRDefault="0042307E">
      <w:pPr>
        <w:tabs>
          <w:tab w:val="left" w:pos="2900"/>
        </w:tabs>
        <w:ind w:left="2160"/>
        <w:rPr>
          <w:rFonts w:cs="Arial"/>
          <w:lang w:val="en-GB"/>
        </w:rPr>
      </w:pPr>
      <w:r>
        <w:rPr>
          <w:rFonts w:cs="Arial"/>
          <w:lang w:val="en-GB"/>
        </w:rPr>
        <w:t>0x00:</w:t>
      </w:r>
      <w:r>
        <w:rPr>
          <w:rFonts w:cs="Arial"/>
          <w:lang w:val="en-GB"/>
        </w:rPr>
        <w:tab/>
        <w:t>Reserved</w:t>
      </w:r>
    </w:p>
    <w:p w14:paraId="4700C6D7" w14:textId="77777777" w:rsidR="0042307E" w:rsidRDefault="0042307E">
      <w:pPr>
        <w:tabs>
          <w:tab w:val="left" w:pos="2900"/>
        </w:tabs>
        <w:ind w:left="2160"/>
        <w:rPr>
          <w:rFonts w:cs="Arial"/>
          <w:lang w:val="en-GB"/>
        </w:rPr>
      </w:pPr>
      <w:r>
        <w:rPr>
          <w:rFonts w:cs="Arial"/>
          <w:lang w:val="en-GB"/>
        </w:rPr>
        <w:t>0x01:</w:t>
      </w:r>
      <w:r>
        <w:rPr>
          <w:rFonts w:cs="Arial"/>
          <w:lang w:val="en-GB"/>
        </w:rPr>
        <w:tab/>
        <w:t>Index1</w:t>
      </w:r>
    </w:p>
    <w:p w14:paraId="03D8FF80" w14:textId="77777777" w:rsidR="0042307E" w:rsidRDefault="0042307E">
      <w:pPr>
        <w:tabs>
          <w:tab w:val="left" w:pos="2900"/>
        </w:tabs>
        <w:ind w:left="2160"/>
      </w:pPr>
      <w:r>
        <w:rPr>
          <w:rFonts w:cs="Arial"/>
          <w:lang w:val="en-GB"/>
        </w:rPr>
        <w:t>...</w:t>
      </w:r>
    </w:p>
    <w:p w14:paraId="36CE795D" w14:textId="77777777" w:rsidR="0042307E" w:rsidRDefault="0042307E">
      <w:pPr>
        <w:tabs>
          <w:tab w:val="left" w:pos="2900"/>
        </w:tabs>
        <w:ind w:left="2160"/>
      </w:pPr>
      <w:r>
        <w:rPr>
          <w:rFonts w:cs="Arial"/>
          <w:lang w:val="en-GB"/>
        </w:rPr>
        <w:lastRenderedPageBreak/>
        <w:t>0xFF:</w:t>
      </w:r>
      <w:r>
        <w:rPr>
          <w:rFonts w:cs="Arial"/>
          <w:lang w:val="en-GB"/>
        </w:rPr>
        <w:tab/>
        <w:t>Index255</w:t>
      </w:r>
    </w:p>
    <w:p w14:paraId="2A12B08A" w14:textId="77777777" w:rsidR="0042307E" w:rsidRDefault="0042307E">
      <w:pPr>
        <w:ind w:left="2160"/>
        <w:rPr>
          <w:rFonts w:cs="Arial"/>
          <w:lang w:val="en-GB"/>
        </w:rPr>
      </w:pPr>
    </w:p>
    <w:p w14:paraId="2A0B6A1D" w14:textId="77777777" w:rsidR="0042307E" w:rsidRDefault="0042307E">
      <w:pPr>
        <w:ind w:left="1530"/>
        <w:rPr>
          <w:rFonts w:cs="Arial"/>
          <w:i/>
          <w:lang w:val="en-GB"/>
        </w:rPr>
      </w:pPr>
      <w:r>
        <w:rPr>
          <w:rFonts w:cs="Arial"/>
          <w:i/>
          <w:lang w:val="en-GB"/>
        </w:rPr>
        <w:t xml:space="preserve">Byte 1:  </w:t>
      </w:r>
      <w:proofErr w:type="spellStart"/>
      <w:r>
        <w:rPr>
          <w:rFonts w:cs="Arial"/>
          <w:i/>
          <w:lang w:val="en-GB"/>
        </w:rPr>
        <w:t>ChargeProfileIDNumber</w:t>
      </w:r>
      <w:proofErr w:type="spellEnd"/>
      <w:r>
        <w:rPr>
          <w:rFonts w:cs="Arial"/>
          <w:i/>
          <w:lang w:val="en-GB"/>
        </w:rPr>
        <w:t>:</w:t>
      </w:r>
    </w:p>
    <w:p w14:paraId="12F2950F" w14:textId="77777777" w:rsidR="0042307E" w:rsidRDefault="0042307E">
      <w:pPr>
        <w:tabs>
          <w:tab w:val="left" w:pos="2900"/>
        </w:tabs>
        <w:ind w:left="1530" w:firstLine="630"/>
        <w:rPr>
          <w:rFonts w:cs="Arial"/>
        </w:rPr>
      </w:pPr>
      <w:r>
        <w:rPr>
          <w:rFonts w:cs="Arial"/>
        </w:rPr>
        <w:t>0x00:</w:t>
      </w:r>
      <w:r>
        <w:rPr>
          <w:rFonts w:cs="Arial"/>
        </w:rPr>
        <w:tab/>
        <w:t>Unknown/Any Location</w:t>
      </w:r>
    </w:p>
    <w:p w14:paraId="7F4D0E9A" w14:textId="77777777" w:rsidR="0042307E" w:rsidRDefault="0042307E">
      <w:pPr>
        <w:tabs>
          <w:tab w:val="left" w:pos="2900"/>
        </w:tabs>
        <w:ind w:left="1530" w:firstLine="630"/>
        <w:rPr>
          <w:rFonts w:cs="Arial"/>
        </w:rPr>
      </w:pPr>
      <w:r>
        <w:rPr>
          <w:rFonts w:cs="Arial"/>
        </w:rPr>
        <w:t>0x01:</w:t>
      </w:r>
      <w:r>
        <w:rPr>
          <w:rFonts w:cs="Arial"/>
        </w:rPr>
        <w:tab/>
        <w:t>Location 1</w:t>
      </w:r>
    </w:p>
    <w:p w14:paraId="4A3625F4" w14:textId="77777777" w:rsidR="0042307E" w:rsidRDefault="0042307E">
      <w:pPr>
        <w:tabs>
          <w:tab w:val="left" w:pos="2900"/>
        </w:tabs>
        <w:ind w:left="1530" w:firstLine="630"/>
        <w:rPr>
          <w:rFonts w:cs="Arial"/>
        </w:rPr>
      </w:pPr>
      <w:r>
        <w:rPr>
          <w:rFonts w:cs="Arial"/>
        </w:rPr>
        <w:t>0x02:</w:t>
      </w:r>
      <w:r>
        <w:rPr>
          <w:rFonts w:cs="Arial"/>
        </w:rPr>
        <w:tab/>
        <w:t>Location 2</w:t>
      </w:r>
    </w:p>
    <w:p w14:paraId="1A5ACCCC" w14:textId="77777777" w:rsidR="0042307E" w:rsidRDefault="0042307E">
      <w:pPr>
        <w:tabs>
          <w:tab w:val="left" w:pos="2900"/>
        </w:tabs>
        <w:ind w:left="1530" w:firstLine="630"/>
        <w:rPr>
          <w:rFonts w:cs="Arial"/>
        </w:rPr>
      </w:pPr>
      <w:r>
        <w:rPr>
          <w:rFonts w:cs="Arial"/>
        </w:rPr>
        <w:t>…</w:t>
      </w:r>
    </w:p>
    <w:p w14:paraId="286F68B4" w14:textId="77777777" w:rsidR="0042307E" w:rsidRDefault="0042307E">
      <w:pPr>
        <w:tabs>
          <w:tab w:val="left" w:pos="2900"/>
        </w:tabs>
        <w:ind w:left="1530" w:firstLine="630"/>
        <w:rPr>
          <w:rFonts w:cs="Arial"/>
        </w:rPr>
      </w:pPr>
      <w:r>
        <w:rPr>
          <w:rFonts w:cs="Arial"/>
        </w:rPr>
        <w:t>0x09:</w:t>
      </w:r>
      <w:r>
        <w:rPr>
          <w:rFonts w:cs="Arial"/>
        </w:rPr>
        <w:tab/>
        <w:t>Location 9</w:t>
      </w:r>
    </w:p>
    <w:p w14:paraId="55109CE1" w14:textId="77777777" w:rsidR="0042307E" w:rsidRDefault="0042307E">
      <w:pPr>
        <w:tabs>
          <w:tab w:val="left" w:pos="2900"/>
        </w:tabs>
        <w:ind w:left="1530" w:firstLine="630"/>
        <w:rPr>
          <w:rFonts w:cs="Arial"/>
        </w:rPr>
      </w:pPr>
      <w:r>
        <w:rPr>
          <w:rFonts w:cs="Arial"/>
        </w:rPr>
        <w:t>0x0A:</w:t>
      </w:r>
      <w:r>
        <w:rPr>
          <w:rFonts w:cs="Arial"/>
        </w:rPr>
        <w:tab/>
        <w:t>Reserved</w:t>
      </w:r>
    </w:p>
    <w:p w14:paraId="795F3542" w14:textId="77777777" w:rsidR="0042307E" w:rsidRDefault="0042307E">
      <w:pPr>
        <w:tabs>
          <w:tab w:val="left" w:pos="2900"/>
        </w:tabs>
        <w:ind w:left="1530" w:firstLine="630"/>
        <w:rPr>
          <w:rFonts w:cs="Arial"/>
        </w:rPr>
      </w:pPr>
      <w:r>
        <w:rPr>
          <w:rFonts w:cs="Arial"/>
        </w:rPr>
        <w:t>...</w:t>
      </w:r>
    </w:p>
    <w:p w14:paraId="548B16CB" w14:textId="77777777" w:rsidR="0042307E" w:rsidRDefault="0042307E">
      <w:pPr>
        <w:tabs>
          <w:tab w:val="left" w:pos="2900"/>
        </w:tabs>
        <w:ind w:left="1530" w:firstLine="630"/>
        <w:rPr>
          <w:rFonts w:cs="Arial"/>
        </w:rPr>
      </w:pPr>
      <w:r>
        <w:rPr>
          <w:rFonts w:cs="Arial"/>
        </w:rPr>
        <w:t>0xFF:</w:t>
      </w:r>
      <w:r>
        <w:rPr>
          <w:rFonts w:cs="Arial"/>
        </w:rPr>
        <w:tab/>
        <w:t>Reserved</w:t>
      </w:r>
    </w:p>
    <w:p w14:paraId="76F64049" w14:textId="77777777" w:rsidR="0042307E" w:rsidRDefault="0042307E">
      <w:pPr>
        <w:ind w:left="1530" w:firstLine="630"/>
        <w:rPr>
          <w:rFonts w:cs="Arial"/>
        </w:rPr>
      </w:pPr>
    </w:p>
    <w:p w14:paraId="600D28DA" w14:textId="77777777" w:rsidR="0042307E" w:rsidRDefault="0042307E">
      <w:pPr>
        <w:ind w:left="1500"/>
        <w:rPr>
          <w:rFonts w:cs="Arial"/>
          <w:i/>
        </w:rPr>
      </w:pPr>
      <w:r>
        <w:rPr>
          <w:rFonts w:cs="Arial"/>
          <w:i/>
        </w:rPr>
        <w:t xml:space="preserve">Byte 2:  </w:t>
      </w:r>
      <w:proofErr w:type="spellStart"/>
      <w:r>
        <w:rPr>
          <w:rFonts w:cs="Arial"/>
          <w:i/>
        </w:rPr>
        <w:t>ChargeProfileChargePreference</w:t>
      </w:r>
      <w:proofErr w:type="spellEnd"/>
    </w:p>
    <w:p w14:paraId="73E5289B" w14:textId="77777777" w:rsidR="0042307E" w:rsidRDefault="0042307E">
      <w:pPr>
        <w:tabs>
          <w:tab w:val="left" w:pos="2900"/>
          <w:tab w:val="left" w:pos="3600"/>
        </w:tabs>
        <w:ind w:left="1500" w:firstLine="700"/>
        <w:rPr>
          <w:rFonts w:cs="Arial"/>
        </w:rPr>
      </w:pPr>
      <w:r>
        <w:rPr>
          <w:rFonts w:cs="Arial"/>
        </w:rPr>
        <w:t>0x00:</w:t>
      </w:r>
      <w:r>
        <w:rPr>
          <w:rFonts w:cs="Arial"/>
        </w:rPr>
        <w:tab/>
        <w:t>Null</w:t>
      </w:r>
    </w:p>
    <w:p w14:paraId="3953B45A" w14:textId="77777777" w:rsidR="0042307E" w:rsidRDefault="0042307E">
      <w:pPr>
        <w:tabs>
          <w:tab w:val="left" w:pos="2900"/>
          <w:tab w:val="left" w:pos="3600"/>
        </w:tabs>
        <w:ind w:left="1500" w:firstLine="700"/>
        <w:rPr>
          <w:rFonts w:cs="Arial"/>
        </w:rPr>
      </w:pPr>
      <w:r>
        <w:rPr>
          <w:rFonts w:cs="Arial"/>
        </w:rPr>
        <w:t>0x01:</w:t>
      </w:r>
      <w:r>
        <w:rPr>
          <w:rFonts w:cs="Arial"/>
        </w:rPr>
        <w:tab/>
      </w:r>
      <w:proofErr w:type="spellStart"/>
      <w:r>
        <w:rPr>
          <w:rFonts w:cs="Arial"/>
        </w:rPr>
        <w:t>ChargeNow</w:t>
      </w:r>
      <w:proofErr w:type="spellEnd"/>
    </w:p>
    <w:p w14:paraId="5B3AA5DA" w14:textId="77777777" w:rsidR="0042307E" w:rsidRDefault="0042307E">
      <w:pPr>
        <w:tabs>
          <w:tab w:val="left" w:pos="2900"/>
          <w:tab w:val="left" w:pos="3600"/>
        </w:tabs>
        <w:ind w:left="1500" w:firstLine="700"/>
        <w:rPr>
          <w:rFonts w:cs="Arial"/>
        </w:rPr>
      </w:pPr>
      <w:r>
        <w:rPr>
          <w:rFonts w:cs="Arial"/>
        </w:rPr>
        <w:t>0x02:</w:t>
      </w:r>
      <w:r>
        <w:rPr>
          <w:rFonts w:cs="Arial"/>
        </w:rPr>
        <w:tab/>
      </w:r>
      <w:proofErr w:type="spellStart"/>
      <w:r>
        <w:rPr>
          <w:rFonts w:cs="Arial"/>
        </w:rPr>
        <w:t>ValueCharge</w:t>
      </w:r>
      <w:proofErr w:type="spellEnd"/>
    </w:p>
    <w:p w14:paraId="73F98F22" w14:textId="77777777" w:rsidR="0042307E" w:rsidRDefault="0042307E">
      <w:pPr>
        <w:tabs>
          <w:tab w:val="left" w:pos="2900"/>
        </w:tabs>
        <w:ind w:left="1500" w:firstLine="700"/>
        <w:rPr>
          <w:rFonts w:cs="Arial"/>
        </w:rPr>
      </w:pPr>
      <w:r>
        <w:rPr>
          <w:rFonts w:cs="Arial"/>
        </w:rPr>
        <w:t>0x03:</w:t>
      </w:r>
      <w:r>
        <w:rPr>
          <w:rFonts w:cs="Arial"/>
        </w:rPr>
        <w:tab/>
        <w:t>Reserved</w:t>
      </w:r>
    </w:p>
    <w:p w14:paraId="47F4FD9E" w14:textId="77777777" w:rsidR="0042307E" w:rsidRDefault="0042307E">
      <w:pPr>
        <w:tabs>
          <w:tab w:val="left" w:pos="2900"/>
        </w:tabs>
        <w:ind w:left="1500" w:firstLine="700"/>
        <w:rPr>
          <w:rFonts w:cs="Arial"/>
        </w:rPr>
      </w:pPr>
      <w:r>
        <w:rPr>
          <w:rFonts w:cs="Arial"/>
        </w:rPr>
        <w:t>…</w:t>
      </w:r>
    </w:p>
    <w:p w14:paraId="1CB27064" w14:textId="77777777" w:rsidR="0042307E" w:rsidRDefault="0042307E">
      <w:pPr>
        <w:tabs>
          <w:tab w:val="left" w:pos="2900"/>
        </w:tabs>
        <w:ind w:left="1500" w:firstLine="700"/>
        <w:rPr>
          <w:rFonts w:cs="Arial"/>
        </w:rPr>
      </w:pPr>
      <w:r>
        <w:rPr>
          <w:rFonts w:cs="Arial"/>
        </w:rPr>
        <w:t>0xFF:</w:t>
      </w:r>
      <w:r>
        <w:rPr>
          <w:rFonts w:cs="Arial"/>
        </w:rPr>
        <w:tab/>
        <w:t>Reserved</w:t>
      </w:r>
    </w:p>
    <w:p w14:paraId="048E6594" w14:textId="77777777" w:rsidR="0042307E" w:rsidRDefault="0042307E">
      <w:pPr>
        <w:ind w:firstLine="700"/>
        <w:rPr>
          <w:rFonts w:cs="Arial"/>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8"/>
      </w:tblGrid>
      <w:tr w:rsidR="0042307E" w14:paraId="0FFBECDF" w14:textId="77777777" w:rsidTr="0042307E">
        <w:trPr>
          <w:jc w:val="center"/>
        </w:trPr>
        <w:tc>
          <w:tcPr>
            <w:tcW w:w="7948" w:type="dxa"/>
            <w:tcBorders>
              <w:top w:val="single" w:sz="4" w:space="0" w:color="auto"/>
              <w:left w:val="single" w:sz="4" w:space="0" w:color="auto"/>
              <w:bottom w:val="single" w:sz="4" w:space="0" w:color="auto"/>
              <w:right w:val="single" w:sz="4" w:space="0" w:color="auto"/>
            </w:tcBorders>
          </w:tcPr>
          <w:p w14:paraId="65DB898C" w14:textId="77777777" w:rsidR="0042307E" w:rsidRDefault="0042307E">
            <w:pPr>
              <w:rPr>
                <w:rFonts w:cs="Arial"/>
              </w:rPr>
            </w:pPr>
            <w:r>
              <w:rPr>
                <w:rFonts w:cs="Arial"/>
                <w:b/>
              </w:rPr>
              <w:t>Notes</w:t>
            </w:r>
            <w:r>
              <w:rPr>
                <w:rFonts w:cs="Arial"/>
              </w:rPr>
              <w:t>:</w:t>
            </w:r>
          </w:p>
          <w:p w14:paraId="3238B533" w14:textId="77777777" w:rsidR="0042307E" w:rsidRDefault="0042307E">
            <w:pPr>
              <w:rPr>
                <w:rFonts w:cs="Arial"/>
              </w:rPr>
            </w:pPr>
            <w:r>
              <w:rPr>
                <w:rFonts w:cs="Arial"/>
              </w:rPr>
              <w:t xml:space="preserve">If OpCode = READ, Then </w:t>
            </w:r>
          </w:p>
          <w:p w14:paraId="448C2A3D" w14:textId="77777777" w:rsidR="0042307E" w:rsidRDefault="0042307E">
            <w:pPr>
              <w:rPr>
                <w:rFonts w:cs="Arial"/>
              </w:rPr>
            </w:pPr>
            <w:r>
              <w:rPr>
                <w:rFonts w:cs="Arial"/>
              </w:rPr>
              <w:t>Byte 7 = 0x00</w:t>
            </w:r>
          </w:p>
          <w:p w14:paraId="503D2F4A" w14:textId="77777777" w:rsidR="0042307E" w:rsidRDefault="0042307E">
            <w:pPr>
              <w:rPr>
                <w:rFonts w:cs="Arial"/>
              </w:rPr>
            </w:pPr>
          </w:p>
          <w:p w14:paraId="564C0E83" w14:textId="77777777" w:rsidR="0042307E" w:rsidRDefault="0042307E">
            <w:pPr>
              <w:rPr>
                <w:rFonts w:cs="Arial"/>
              </w:rPr>
            </w:pPr>
            <w:r>
              <w:rPr>
                <w:rFonts w:cs="Arial"/>
              </w:rPr>
              <w:t xml:space="preserve">If OpCode = MODIFY, Then </w:t>
            </w:r>
          </w:p>
          <w:p w14:paraId="3ED58F42" w14:textId="77777777" w:rsidR="0042307E" w:rsidRDefault="0042307E">
            <w:pPr>
              <w:rPr>
                <w:rFonts w:cs="Arial"/>
              </w:rPr>
            </w:pPr>
            <w:proofErr w:type="spellStart"/>
            <w:r>
              <w:rPr>
                <w:rFonts w:cs="Arial"/>
              </w:rPr>
              <w:t>ItemIndex</w:t>
            </w:r>
            <w:proofErr w:type="spellEnd"/>
            <w:r>
              <w:rPr>
                <w:rFonts w:cs="Arial"/>
              </w:rPr>
              <w:t xml:space="preserve"> = </w:t>
            </w:r>
            <w:proofErr w:type="spellStart"/>
            <w:r>
              <w:rPr>
                <w:rFonts w:cs="Arial"/>
              </w:rPr>
              <w:t>ItemIndex</w:t>
            </w:r>
            <w:proofErr w:type="spellEnd"/>
          </w:p>
          <w:p w14:paraId="21E59E63" w14:textId="77777777" w:rsidR="0042307E" w:rsidRDefault="0042307E">
            <w:pPr>
              <w:rPr>
                <w:rFonts w:cs="Arial"/>
              </w:rPr>
            </w:pPr>
            <w:proofErr w:type="spellStart"/>
            <w:r>
              <w:rPr>
                <w:rFonts w:cs="Arial"/>
              </w:rPr>
              <w:t>ChargeProfileIDNumber</w:t>
            </w:r>
            <w:proofErr w:type="spellEnd"/>
            <w:r>
              <w:rPr>
                <w:rFonts w:cs="Arial"/>
              </w:rPr>
              <w:t xml:space="preserve"> = </w:t>
            </w:r>
            <w:proofErr w:type="spellStart"/>
            <w:r>
              <w:rPr>
                <w:rFonts w:cs="Arial"/>
              </w:rPr>
              <w:t>ChargeProfileIDNumber</w:t>
            </w:r>
            <w:proofErr w:type="spellEnd"/>
          </w:p>
          <w:p w14:paraId="00F9F36A" w14:textId="77777777" w:rsidR="0042307E" w:rsidRDefault="0042307E">
            <w:pPr>
              <w:rPr>
                <w:rFonts w:cs="Arial"/>
              </w:rPr>
            </w:pPr>
            <w:proofErr w:type="spellStart"/>
            <w:r>
              <w:rPr>
                <w:rFonts w:cs="Arial"/>
              </w:rPr>
              <w:t>ChargeProfileChargePreference</w:t>
            </w:r>
            <w:proofErr w:type="spellEnd"/>
            <w:r>
              <w:rPr>
                <w:rFonts w:cs="Arial"/>
              </w:rPr>
              <w:t xml:space="preserve"> = </w:t>
            </w:r>
            <w:proofErr w:type="spellStart"/>
            <w:r>
              <w:rPr>
                <w:rFonts w:cs="Arial"/>
              </w:rPr>
              <w:t>ChargeProfileChargePreference</w:t>
            </w:r>
            <w:proofErr w:type="spellEnd"/>
          </w:p>
        </w:tc>
      </w:tr>
    </w:tbl>
    <w:p w14:paraId="4EBAE5CD" w14:textId="77777777" w:rsidR="0042307E" w:rsidRDefault="0042307E">
      <w:pPr>
        <w:rPr>
          <w:rFonts w:eastAsia="MS Mincho" w:cs="Arial"/>
        </w:rPr>
      </w:pPr>
    </w:p>
    <w:p w14:paraId="730ED70D" w14:textId="77777777" w:rsidR="0042307E" w:rsidRDefault="0042307E" w:rsidP="0042307E">
      <w:pPr>
        <w:pStyle w:val="Heading4"/>
      </w:pPr>
      <w:r w:rsidRPr="00B9479B">
        <w:t>TP-LOG-TPL-REQ-023182/A-SID-83-ChargeProfileList_Rsp (</w:t>
      </w:r>
      <w:proofErr w:type="spellStart"/>
      <w:r w:rsidRPr="00B9479B">
        <w:t>TcSE</w:t>
      </w:r>
      <w:proofErr w:type="spellEnd"/>
      <w:r w:rsidRPr="00B9479B">
        <w:t xml:space="preserve"> ROIN-223469-2)</w:t>
      </w:r>
    </w:p>
    <w:p w14:paraId="1B5D13B2"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458/248 (</w:t>
      </w:r>
      <w:r>
        <w:rPr>
          <w:rFonts w:cs="Arial"/>
          <w:bCs/>
          <w:snapToGrid w:val="0"/>
          <w:szCs w:val="20"/>
          <w:lang w:val="en-GB"/>
        </w:rPr>
        <w:t>Coding Table I</w:t>
      </w:r>
      <w:r>
        <w:rPr>
          <w:rFonts w:cs="Arial"/>
          <w:snapToGrid w:val="0"/>
          <w:szCs w:val="20"/>
          <w:lang w:val="en-GB"/>
        </w:rPr>
        <w:t>/Coding Table II) bytes</w:t>
      </w:r>
    </w:p>
    <w:p w14:paraId="5CC964CF"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352D4E8A" w14:textId="77777777" w:rsidR="00E9111B" w:rsidRDefault="0042307E">
      <w:pPr>
        <w:tabs>
          <w:tab w:val="left" w:pos="709"/>
          <w:tab w:val="left" w:pos="1276"/>
          <w:tab w:val="left" w:pos="1843"/>
          <w:tab w:val="left" w:pos="2419"/>
        </w:tabs>
        <w:ind w:left="1276"/>
        <w:rPr>
          <w:rStyle w:val="spelle"/>
        </w:rPr>
      </w:pPr>
      <w:r>
        <w:rPr>
          <w:rFonts w:cs="Arial"/>
          <w:snapToGrid w:val="0"/>
          <w:szCs w:val="20"/>
        </w:rPr>
        <w:t xml:space="preserve">0x83: </w:t>
      </w:r>
      <w:proofErr w:type="spellStart"/>
      <w:r>
        <w:rPr>
          <w:rStyle w:val="spelle"/>
          <w:rFonts w:cs="Arial"/>
          <w:szCs w:val="20"/>
        </w:rPr>
        <w:t>ChargeProfileList_Rsp</w:t>
      </w:r>
      <w:proofErr w:type="spellEnd"/>
    </w:p>
    <w:p w14:paraId="262AC8D8" w14:textId="77777777" w:rsidR="00E9111B" w:rsidRDefault="0042307E">
      <w:pPr>
        <w:tabs>
          <w:tab w:val="left" w:pos="709"/>
          <w:tab w:val="left" w:pos="1276"/>
          <w:tab w:val="left" w:pos="1843"/>
          <w:tab w:val="left" w:pos="2419"/>
        </w:tabs>
        <w:spacing w:before="120" w:after="60"/>
        <w:ind w:left="709"/>
        <w:rPr>
          <w:b/>
          <w:snapToGrid w:val="0"/>
          <w:lang w:val="en-GB"/>
        </w:rPr>
      </w:pPr>
      <w:r>
        <w:rPr>
          <w:rFonts w:cs="Arial"/>
          <w:b/>
          <w:snapToGrid w:val="0"/>
          <w:szCs w:val="20"/>
          <w:lang w:val="en-GB"/>
        </w:rPr>
        <w:t>Byte 1: Utilization</w:t>
      </w:r>
    </w:p>
    <w:p w14:paraId="5267CF99" w14:textId="77777777" w:rsidR="00E9111B" w:rsidRDefault="0042307E">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14:paraId="73940535"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098C049"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4F157813"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05AC5CA7"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406B2DC9"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6AC85DE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23C801C6" w14:textId="77777777" w:rsidR="00E9111B" w:rsidRDefault="0042307E">
      <w:pPr>
        <w:autoSpaceDE w:val="0"/>
        <w:autoSpaceDN w:val="0"/>
        <w:adjustRightInd w:val="0"/>
        <w:ind w:left="1260"/>
        <w:rPr>
          <w:rFonts w:cs="Arial"/>
          <w:i/>
          <w:iCs/>
          <w:szCs w:val="20"/>
        </w:rPr>
      </w:pPr>
      <w:r>
        <w:rPr>
          <w:rFonts w:cs="Arial"/>
          <w:i/>
          <w:iCs/>
          <w:szCs w:val="20"/>
        </w:rPr>
        <w:t>Bit 0-5: Reserved</w:t>
      </w:r>
    </w:p>
    <w:p w14:paraId="4AF8D714" w14:textId="77777777" w:rsidR="00E9111B" w:rsidRDefault="00E9111B">
      <w:pPr>
        <w:autoSpaceDE w:val="0"/>
        <w:autoSpaceDN w:val="0"/>
        <w:adjustRightInd w:val="0"/>
        <w:ind w:left="1260"/>
        <w:rPr>
          <w:rFonts w:cs="Arial"/>
          <w:i/>
          <w:iCs/>
          <w:szCs w:val="20"/>
        </w:rPr>
      </w:pPr>
    </w:p>
    <w:p w14:paraId="4760056A" w14:textId="77777777" w:rsidR="00E9111B" w:rsidRDefault="0042307E">
      <w:pPr>
        <w:autoSpaceDE w:val="0"/>
        <w:autoSpaceDN w:val="0"/>
        <w:adjustRightInd w:val="0"/>
        <w:ind w:left="1260"/>
        <w:rPr>
          <w:rFonts w:cs="Arial"/>
          <w:i/>
          <w:iCs/>
          <w:szCs w:val="20"/>
        </w:rPr>
      </w:pPr>
      <w:r>
        <w:rPr>
          <w:rFonts w:cs="Arial"/>
          <w:i/>
          <w:iCs/>
          <w:szCs w:val="20"/>
        </w:rPr>
        <w:t>Bit 6-7: Coding</w:t>
      </w:r>
    </w:p>
    <w:p w14:paraId="49BC839B" w14:textId="77777777" w:rsidR="00E9111B" w:rsidRDefault="0042307E">
      <w:pPr>
        <w:autoSpaceDE w:val="0"/>
        <w:autoSpaceDN w:val="0"/>
        <w:adjustRightInd w:val="0"/>
        <w:ind w:left="1890"/>
        <w:rPr>
          <w:rFonts w:cs="Arial"/>
          <w:szCs w:val="20"/>
        </w:rPr>
      </w:pPr>
      <w:r>
        <w:rPr>
          <w:rFonts w:cs="Arial"/>
          <w:szCs w:val="20"/>
        </w:rPr>
        <w:t>0x0: Coding Table I</w:t>
      </w:r>
    </w:p>
    <w:p w14:paraId="6011B1D1"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21DF76F8" w14:textId="77777777" w:rsidR="00E9111B" w:rsidRDefault="0042307E">
      <w:pPr>
        <w:autoSpaceDE w:val="0"/>
        <w:autoSpaceDN w:val="0"/>
        <w:adjustRightInd w:val="0"/>
        <w:ind w:left="1890"/>
        <w:rPr>
          <w:rFonts w:cs="Arial"/>
          <w:szCs w:val="20"/>
        </w:rPr>
      </w:pPr>
      <w:r>
        <w:rPr>
          <w:rFonts w:cs="Arial"/>
          <w:szCs w:val="20"/>
        </w:rPr>
        <w:t>0x1: Coding Table II</w:t>
      </w:r>
    </w:p>
    <w:p w14:paraId="14E3CBFB" w14:textId="77777777" w:rsidR="00E9111B" w:rsidRDefault="0042307E">
      <w:pPr>
        <w:autoSpaceDE w:val="0"/>
        <w:autoSpaceDN w:val="0"/>
        <w:adjustRightInd w:val="0"/>
        <w:ind w:left="1890"/>
        <w:rPr>
          <w:rFonts w:cs="Arial"/>
          <w:szCs w:val="20"/>
        </w:rPr>
      </w:pPr>
      <w:r>
        <w:rPr>
          <w:rFonts w:cs="Arial"/>
          <w:szCs w:val="20"/>
        </w:rPr>
        <w:t xml:space="preserve">0x00-0xFF Latin-9 (1 byte per char) </w:t>
      </w:r>
    </w:p>
    <w:p w14:paraId="02152565"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Fonts w:cs="Arial"/>
          <w:b/>
          <w:snapToGrid w:val="0"/>
          <w:szCs w:val="20"/>
        </w:rPr>
        <w:t>RspCode</w:t>
      </w:r>
      <w:proofErr w:type="spellEnd"/>
    </w:p>
    <w:p w14:paraId="00483291"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6CC891DC"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List Info</w:t>
      </w:r>
    </w:p>
    <w:p w14:paraId="659083B3"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Modified</w:t>
      </w:r>
    </w:p>
    <w:p w14:paraId="74195180"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t>0x03:</w:t>
      </w:r>
      <w:r>
        <w:rPr>
          <w:rFonts w:cs="Arial"/>
          <w:szCs w:val="20"/>
        </w:rPr>
        <w:tab/>
        <w:t>Reserved</w:t>
      </w:r>
    </w:p>
    <w:p w14:paraId="0A5895C9"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lastRenderedPageBreak/>
        <w:t>…</w:t>
      </w:r>
    </w:p>
    <w:p w14:paraId="03770449"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t>0xFE:</w:t>
      </w:r>
      <w:r>
        <w:rPr>
          <w:rFonts w:cs="Arial"/>
          <w:szCs w:val="20"/>
        </w:rPr>
        <w:tab/>
        <w:t>Reserved</w:t>
      </w:r>
    </w:p>
    <w:p w14:paraId="07EC03D8"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t>0xFF:</w:t>
      </w:r>
      <w:r>
        <w:rPr>
          <w:rFonts w:cs="Arial"/>
          <w:szCs w:val="20"/>
        </w:rPr>
        <w:tab/>
        <w:t>No Entry</w:t>
      </w:r>
    </w:p>
    <w:p w14:paraId="045C261A"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NumberOfItems</w:t>
      </w:r>
      <w:proofErr w:type="spellEnd"/>
    </w:p>
    <w:p w14:paraId="5E2E6280"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3485A50A"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14:paraId="061930A0"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14:paraId="0F6B2240" w14:textId="77777777" w:rsidR="00E9111B" w:rsidRDefault="0042307E">
      <w:pPr>
        <w:tabs>
          <w:tab w:val="left" w:pos="709"/>
          <w:tab w:val="left" w:pos="1276"/>
          <w:tab w:val="left" w:pos="1843"/>
          <w:tab w:val="left" w:pos="2600"/>
        </w:tabs>
        <w:ind w:left="1843"/>
        <w:rPr>
          <w:rFonts w:cs="Arial"/>
          <w:szCs w:val="20"/>
        </w:rPr>
      </w:pPr>
      <w:r>
        <w:rPr>
          <w:rFonts w:cs="Arial"/>
          <w:szCs w:val="20"/>
        </w:rPr>
        <w:t>....</w:t>
      </w:r>
    </w:p>
    <w:p w14:paraId="1C0DA69A" w14:textId="77777777" w:rsidR="00E9111B" w:rsidRDefault="0042307E">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14:paraId="52BD2202" w14:textId="77777777" w:rsidR="00E9111B" w:rsidRDefault="0042307E">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14:paraId="3CCE8C2E" w14:textId="77777777" w:rsidR="00E9111B" w:rsidRDefault="00E9111B">
      <w:pPr>
        <w:tabs>
          <w:tab w:val="left" w:pos="709"/>
          <w:tab w:val="left" w:pos="1276"/>
          <w:tab w:val="left" w:pos="1843"/>
          <w:tab w:val="left" w:pos="2419"/>
        </w:tabs>
        <w:ind w:left="1843"/>
        <w:rPr>
          <w:rFonts w:cs="Arial"/>
          <w:szCs w:val="20"/>
        </w:rPr>
      </w:pPr>
    </w:p>
    <w:p w14:paraId="5AE4984D"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b/>
          <w:i/>
          <w:szCs w:val="20"/>
          <w:lang w:val="en-GB"/>
        </w:rPr>
        <w:t>Note</w:t>
      </w:r>
      <w:r>
        <w:rPr>
          <w:rFonts w:cs="Arial"/>
          <w:i/>
          <w:szCs w:val="20"/>
          <w:lang w:val="en-GB"/>
        </w:rPr>
        <w:t>:</w:t>
      </w:r>
      <w:r>
        <w:rPr>
          <w:rFonts w:cs="Arial"/>
          <w:i/>
          <w:szCs w:val="20"/>
          <w:lang w:val="en-GB"/>
        </w:rPr>
        <w:tab/>
        <w:t>The Maximum number of charge locations that can be returned is limited to 10</w:t>
      </w:r>
    </w:p>
    <w:p w14:paraId="0EB3A8C7" w14:textId="77777777" w:rsidR="00E9111B" w:rsidRDefault="00E9111B"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p>
    <w:p w14:paraId="1D5E95DD" w14:textId="77777777" w:rsidR="00E9111B" w:rsidRDefault="0042307E" w:rsidP="00BE776A">
      <w:pPr>
        <w:pBdr>
          <w:top w:val="single" w:sz="4" w:space="1" w:color="auto"/>
          <w:left w:val="single" w:sz="4" w:space="4" w:color="auto"/>
          <w:bottom w:val="single" w:sz="4" w:space="1" w:color="auto"/>
          <w:right w:val="single" w:sz="4" w:space="4" w:color="auto"/>
        </w:pBdr>
        <w:ind w:left="576" w:right="288"/>
        <w:rPr>
          <w:rFonts w:cs="Arial"/>
          <w:i/>
          <w:szCs w:val="20"/>
          <w:lang w:val="en-GB"/>
        </w:rPr>
      </w:pPr>
      <w:r>
        <w:rPr>
          <w:rFonts w:cs="Arial"/>
          <w:i/>
          <w:szCs w:val="20"/>
          <w:lang w:val="en-GB"/>
        </w:rPr>
        <w:tab/>
        <w:t xml:space="preserve">If </w:t>
      </w:r>
      <w:proofErr w:type="spellStart"/>
      <w:r>
        <w:rPr>
          <w:rFonts w:cs="Arial"/>
          <w:i/>
          <w:szCs w:val="20"/>
          <w:lang w:val="en-GB"/>
        </w:rPr>
        <w:t>RspCode</w:t>
      </w:r>
      <w:proofErr w:type="spellEnd"/>
      <w:r>
        <w:rPr>
          <w:rFonts w:cs="Arial"/>
          <w:i/>
          <w:szCs w:val="20"/>
          <w:lang w:val="en-GB"/>
        </w:rPr>
        <w:t xml:space="preserve"> = Modified, then </w:t>
      </w:r>
      <w:proofErr w:type="spellStart"/>
      <w:r>
        <w:rPr>
          <w:rFonts w:cs="Arial"/>
          <w:i/>
          <w:szCs w:val="20"/>
          <w:lang w:val="en-GB"/>
        </w:rPr>
        <w:t>NumberOfItems</w:t>
      </w:r>
      <w:proofErr w:type="spellEnd"/>
      <w:r>
        <w:rPr>
          <w:rFonts w:cs="Arial"/>
          <w:i/>
          <w:szCs w:val="20"/>
          <w:lang w:val="en-GB"/>
        </w:rPr>
        <w:t xml:space="preserve"> = 0xFF</w:t>
      </w:r>
    </w:p>
    <w:p w14:paraId="50A80245" w14:textId="77777777" w:rsidR="00E9111B" w:rsidRDefault="00E9111B">
      <w:pPr>
        <w:tabs>
          <w:tab w:val="left" w:pos="709"/>
          <w:tab w:val="left" w:pos="1276"/>
          <w:tab w:val="left" w:pos="1843"/>
          <w:tab w:val="left" w:pos="2419"/>
        </w:tabs>
        <w:ind w:left="1843"/>
        <w:rPr>
          <w:rFonts w:cs="Arial"/>
          <w:szCs w:val="20"/>
          <w:lang w:val="en-GB"/>
        </w:rPr>
      </w:pPr>
    </w:p>
    <w:p w14:paraId="586BF9BD"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StartIndex</w:t>
      </w:r>
      <w:proofErr w:type="spellEnd"/>
    </w:p>
    <w:p w14:paraId="4158BE59"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048B2B63"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14:paraId="6A0C1A47"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14:paraId="6D59012A" w14:textId="77777777" w:rsidR="00E9111B" w:rsidRDefault="0042307E">
      <w:pPr>
        <w:tabs>
          <w:tab w:val="left" w:pos="709"/>
          <w:tab w:val="left" w:pos="1276"/>
          <w:tab w:val="left" w:pos="1843"/>
          <w:tab w:val="left" w:pos="2600"/>
        </w:tabs>
        <w:ind w:left="1843"/>
        <w:rPr>
          <w:rFonts w:cs="Arial"/>
          <w:szCs w:val="20"/>
        </w:rPr>
      </w:pPr>
      <w:r>
        <w:rPr>
          <w:rFonts w:cs="Arial"/>
          <w:szCs w:val="20"/>
        </w:rPr>
        <w:t>....</w:t>
      </w:r>
    </w:p>
    <w:p w14:paraId="0A8E8D44" w14:textId="77777777" w:rsidR="00E9111B" w:rsidRDefault="0042307E">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14:paraId="19CE177D" w14:textId="77777777" w:rsidR="00E9111B" w:rsidRDefault="0042307E">
      <w:pPr>
        <w:tabs>
          <w:tab w:val="left" w:pos="709"/>
          <w:tab w:val="left" w:pos="1276"/>
          <w:tab w:val="left" w:pos="1843"/>
          <w:tab w:val="left" w:pos="2600"/>
        </w:tabs>
        <w:ind w:left="1843"/>
        <w:rPr>
          <w:ins w:id="117" w:author="sorris1" w:date="2011-06-30T09:42:00Z"/>
          <w:rStyle w:val="msoins0"/>
        </w:rPr>
      </w:pPr>
      <w:r>
        <w:rPr>
          <w:rFonts w:cs="Arial"/>
          <w:szCs w:val="20"/>
        </w:rPr>
        <w:t>0xFF:</w:t>
      </w:r>
      <w:r>
        <w:rPr>
          <w:rFonts w:cs="Arial"/>
          <w:szCs w:val="20"/>
        </w:rPr>
        <w:tab/>
        <w:t>No Entry</w:t>
      </w:r>
    </w:p>
    <w:p w14:paraId="1267C937" w14:textId="77777777" w:rsidR="00E9111B" w:rsidRDefault="0042307E">
      <w:pPr>
        <w:numPr>
          <w:ins w:id="118" w:author="sorris1" w:date="2011-06-30T09:42:00Z"/>
        </w:numPr>
        <w:tabs>
          <w:tab w:val="left" w:pos="709"/>
          <w:tab w:val="left" w:pos="1276"/>
          <w:tab w:val="left" w:pos="1843"/>
          <w:tab w:val="left" w:pos="2600"/>
        </w:tabs>
        <w:rPr>
          <w:ins w:id="119" w:author="sorris1" w:date="2011-06-30T09:42:00Z"/>
          <w:rStyle w:val="msoins0"/>
          <w:rFonts w:cs="Arial"/>
          <w:szCs w:val="20"/>
        </w:rPr>
      </w:pPr>
      <w:ins w:id="120" w:author="sorris1" w:date="2011-06-30T09:42:00Z">
        <w:r>
          <w:rPr>
            <w:rStyle w:val="msoins0"/>
            <w:rFonts w:cs="Arial"/>
            <w:szCs w:val="20"/>
          </w:rPr>
          <w:tab/>
        </w:r>
      </w:ins>
    </w:p>
    <w:p w14:paraId="329EFC4D" w14:textId="77777777" w:rsidR="00E9111B" w:rsidRDefault="0042307E" w:rsidP="00BE776A">
      <w:pPr>
        <w:numPr>
          <w:ins w:id="121" w:author="sorris1" w:date="2011-06-30T09:42:00Z"/>
        </w:numPr>
        <w:pBdr>
          <w:top w:val="single" w:sz="4" w:space="1" w:color="auto"/>
          <w:left w:val="single" w:sz="4" w:space="4" w:color="auto"/>
          <w:bottom w:val="single" w:sz="4" w:space="1" w:color="auto"/>
          <w:right w:val="single" w:sz="4" w:space="4" w:color="auto"/>
        </w:pBdr>
        <w:ind w:left="576" w:right="288"/>
        <w:rPr>
          <w:ins w:id="122" w:author="sorris1" w:date="2011-06-30T09:42:00Z"/>
          <w:rStyle w:val="msoins0"/>
          <w:rFonts w:cs="Arial"/>
          <w:i/>
          <w:szCs w:val="20"/>
          <w:lang w:val="en-GB"/>
        </w:rPr>
      </w:pPr>
      <w:ins w:id="123" w:author="sorris1" w:date="2011-06-30T09:42:00Z">
        <w:r>
          <w:rPr>
            <w:rStyle w:val="msoins0"/>
            <w:rFonts w:cs="Arial"/>
            <w:b/>
            <w:i/>
            <w:szCs w:val="20"/>
            <w:lang w:val="en-GB"/>
          </w:rPr>
          <w:t>Note</w:t>
        </w:r>
        <w:r>
          <w:rPr>
            <w:rStyle w:val="msoins0"/>
            <w:rFonts w:cs="Arial"/>
            <w:i/>
            <w:szCs w:val="20"/>
            <w:lang w:val="en-GB"/>
          </w:rPr>
          <w:t>:</w:t>
        </w:r>
        <w:r>
          <w:rPr>
            <w:rStyle w:val="msoins0"/>
            <w:rFonts w:cs="Arial"/>
            <w:i/>
            <w:szCs w:val="20"/>
            <w:lang w:val="en-GB"/>
          </w:rPr>
          <w:tab/>
          <w:t xml:space="preserve">If </w:t>
        </w:r>
        <w:proofErr w:type="spellStart"/>
        <w:r>
          <w:rPr>
            <w:rStyle w:val="msoins0"/>
            <w:rFonts w:cs="Arial"/>
            <w:i/>
            <w:szCs w:val="20"/>
            <w:lang w:val="en-GB"/>
          </w:rPr>
          <w:t>RspCode</w:t>
        </w:r>
        <w:proofErr w:type="spellEnd"/>
        <w:r>
          <w:rPr>
            <w:rStyle w:val="msoins0"/>
            <w:rFonts w:cs="Arial"/>
            <w:i/>
            <w:szCs w:val="20"/>
            <w:lang w:val="en-GB"/>
          </w:rPr>
          <w:t xml:space="preserve"> = Modified, then </w:t>
        </w:r>
      </w:ins>
      <w:proofErr w:type="spellStart"/>
      <w:ins w:id="124" w:author="sorris1" w:date="2011-06-30T09:43:00Z">
        <w:r>
          <w:rPr>
            <w:rStyle w:val="msoins0"/>
            <w:rFonts w:cs="Arial"/>
            <w:i/>
            <w:szCs w:val="20"/>
            <w:lang w:val="en-GB"/>
          </w:rPr>
          <w:t>StartIndex</w:t>
        </w:r>
      </w:ins>
      <w:proofErr w:type="spellEnd"/>
      <w:ins w:id="125" w:author="sorris1" w:date="2011-06-30T09:42:00Z">
        <w:r>
          <w:rPr>
            <w:rStyle w:val="msoins0"/>
            <w:rFonts w:cs="Arial"/>
            <w:i/>
            <w:szCs w:val="20"/>
            <w:lang w:val="en-GB"/>
          </w:rPr>
          <w:t xml:space="preserve"> = 0xFF</w:t>
        </w:r>
      </w:ins>
    </w:p>
    <w:p w14:paraId="1841EE17" w14:textId="77777777" w:rsidR="00E9111B" w:rsidRDefault="00E9111B">
      <w:pPr>
        <w:numPr>
          <w:ins w:id="126" w:author="sorris1" w:date="2011-06-30T09:42:00Z"/>
        </w:numPr>
        <w:tabs>
          <w:tab w:val="left" w:pos="709"/>
          <w:tab w:val="left" w:pos="1276"/>
          <w:tab w:val="left" w:pos="1843"/>
          <w:tab w:val="left" w:pos="2600"/>
        </w:tabs>
      </w:pPr>
    </w:p>
    <w:p w14:paraId="3457B336"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proofErr w:type="spellStart"/>
      <w:r>
        <w:rPr>
          <w:rStyle w:val="spelle"/>
          <w:rFonts w:cs="Arial"/>
          <w:b/>
          <w:snapToGrid w:val="0"/>
          <w:szCs w:val="20"/>
        </w:rPr>
        <w:t>ItemsInList</w:t>
      </w:r>
      <w:proofErr w:type="spellEnd"/>
    </w:p>
    <w:p w14:paraId="2382E3B4"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6F6635FF"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Items Available 1</w:t>
      </w:r>
    </w:p>
    <w:p w14:paraId="3F326E06"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Items Available 2</w:t>
      </w:r>
    </w:p>
    <w:p w14:paraId="0CB3B5B9" w14:textId="77777777" w:rsidR="00E9111B" w:rsidRDefault="0042307E">
      <w:pPr>
        <w:tabs>
          <w:tab w:val="left" w:pos="709"/>
          <w:tab w:val="left" w:pos="1276"/>
          <w:tab w:val="left" w:pos="1843"/>
          <w:tab w:val="left" w:pos="2600"/>
        </w:tabs>
        <w:ind w:left="1843"/>
        <w:rPr>
          <w:rFonts w:cs="Arial"/>
          <w:szCs w:val="20"/>
        </w:rPr>
      </w:pPr>
      <w:r>
        <w:rPr>
          <w:rFonts w:cs="Arial"/>
          <w:szCs w:val="20"/>
        </w:rPr>
        <w:t>....</w:t>
      </w:r>
    </w:p>
    <w:p w14:paraId="654F3001" w14:textId="77777777" w:rsidR="00E9111B" w:rsidRDefault="0042307E">
      <w:pPr>
        <w:tabs>
          <w:tab w:val="left" w:pos="709"/>
          <w:tab w:val="left" w:pos="1276"/>
          <w:tab w:val="left" w:pos="1843"/>
          <w:tab w:val="left" w:pos="2600"/>
        </w:tabs>
        <w:ind w:left="1843"/>
        <w:rPr>
          <w:rFonts w:cs="Arial"/>
          <w:szCs w:val="20"/>
        </w:rPr>
      </w:pPr>
      <w:r>
        <w:rPr>
          <w:rFonts w:cs="Arial"/>
          <w:szCs w:val="20"/>
        </w:rPr>
        <w:t>0xFE:</w:t>
      </w:r>
      <w:r>
        <w:rPr>
          <w:rFonts w:cs="Arial"/>
          <w:szCs w:val="20"/>
        </w:rPr>
        <w:tab/>
        <w:t>Items Available 254</w:t>
      </w:r>
    </w:p>
    <w:p w14:paraId="29F1803D" w14:textId="77777777" w:rsidR="00E9111B" w:rsidRDefault="0042307E">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14:paraId="30D170E3" w14:textId="77777777" w:rsidR="00E9111B" w:rsidRDefault="00E9111B">
      <w:pPr>
        <w:numPr>
          <w:ins w:id="127" w:author="sorris1" w:date="2011-06-30T09:43:00Z"/>
        </w:numPr>
        <w:tabs>
          <w:tab w:val="left" w:pos="709"/>
          <w:tab w:val="left" w:pos="1276"/>
          <w:tab w:val="left" w:pos="1843"/>
          <w:tab w:val="left" w:pos="2419"/>
        </w:tabs>
        <w:rPr>
          <w:ins w:id="128" w:author="sorris1" w:date="2011-06-30T09:43:00Z"/>
          <w:rStyle w:val="msoins0"/>
          <w:lang w:val="en-GB"/>
        </w:rPr>
      </w:pPr>
    </w:p>
    <w:p w14:paraId="6DE48E4D" w14:textId="77777777" w:rsidR="00E9111B" w:rsidRDefault="0042307E" w:rsidP="00BE776A">
      <w:pPr>
        <w:numPr>
          <w:ins w:id="129" w:author="sorris1" w:date="2011-06-30T09:43:00Z"/>
        </w:numPr>
        <w:pBdr>
          <w:top w:val="single" w:sz="4" w:space="1" w:color="auto"/>
          <w:left w:val="single" w:sz="4" w:space="4" w:color="auto"/>
          <w:bottom w:val="single" w:sz="4" w:space="1" w:color="auto"/>
          <w:right w:val="single" w:sz="4" w:space="4" w:color="auto"/>
        </w:pBdr>
        <w:ind w:left="576" w:right="288"/>
        <w:rPr>
          <w:ins w:id="130" w:author="sorris1" w:date="2011-06-30T09:43:00Z"/>
          <w:rStyle w:val="msoins0"/>
          <w:rFonts w:cs="Arial"/>
          <w:i/>
          <w:szCs w:val="20"/>
          <w:lang w:val="en-GB"/>
        </w:rPr>
      </w:pPr>
      <w:ins w:id="131" w:author="sorris1" w:date="2011-06-30T09:43:00Z">
        <w:r>
          <w:rPr>
            <w:rStyle w:val="msoins0"/>
            <w:rFonts w:cs="Arial"/>
            <w:b/>
            <w:i/>
            <w:szCs w:val="20"/>
            <w:lang w:val="en-GB"/>
          </w:rPr>
          <w:t>Note</w:t>
        </w:r>
        <w:r>
          <w:rPr>
            <w:rStyle w:val="msoins0"/>
            <w:rFonts w:cs="Arial"/>
            <w:i/>
            <w:szCs w:val="20"/>
            <w:lang w:val="en-GB"/>
          </w:rPr>
          <w:t>:</w:t>
        </w:r>
        <w:r>
          <w:rPr>
            <w:rStyle w:val="msoins0"/>
            <w:rFonts w:cs="Arial"/>
            <w:i/>
            <w:szCs w:val="20"/>
            <w:lang w:val="en-GB"/>
          </w:rPr>
          <w:tab/>
          <w:t xml:space="preserve">If </w:t>
        </w:r>
        <w:proofErr w:type="spellStart"/>
        <w:r>
          <w:rPr>
            <w:rStyle w:val="msoins0"/>
            <w:rFonts w:cs="Arial"/>
            <w:i/>
            <w:szCs w:val="20"/>
            <w:lang w:val="en-GB"/>
          </w:rPr>
          <w:t>RspCode</w:t>
        </w:r>
        <w:proofErr w:type="spellEnd"/>
        <w:r>
          <w:rPr>
            <w:rStyle w:val="msoins0"/>
            <w:rFonts w:cs="Arial"/>
            <w:i/>
            <w:szCs w:val="20"/>
            <w:lang w:val="en-GB"/>
          </w:rPr>
          <w:t xml:space="preserve"> = Modified, then </w:t>
        </w:r>
        <w:proofErr w:type="spellStart"/>
        <w:r>
          <w:rPr>
            <w:rStyle w:val="msoins0"/>
            <w:rFonts w:cs="Arial"/>
            <w:i/>
            <w:szCs w:val="20"/>
            <w:lang w:val="en-GB"/>
          </w:rPr>
          <w:t>itemsInList</w:t>
        </w:r>
        <w:proofErr w:type="spellEnd"/>
        <w:r>
          <w:rPr>
            <w:rStyle w:val="msoins0"/>
            <w:rFonts w:cs="Arial"/>
            <w:i/>
            <w:szCs w:val="20"/>
            <w:lang w:val="en-GB"/>
          </w:rPr>
          <w:t xml:space="preserve"> = 0xFF</w:t>
        </w:r>
      </w:ins>
    </w:p>
    <w:p w14:paraId="74341801" w14:textId="77777777" w:rsidR="00E9111B" w:rsidRDefault="00E9111B">
      <w:pPr>
        <w:tabs>
          <w:tab w:val="left" w:pos="709"/>
          <w:tab w:val="left" w:pos="1276"/>
          <w:tab w:val="left" w:pos="1843"/>
          <w:tab w:val="left" w:pos="2419"/>
        </w:tabs>
      </w:pPr>
    </w:p>
    <w:p w14:paraId="0D89DE45" w14:textId="77777777" w:rsidR="00E9111B" w:rsidRDefault="0042307E">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457/247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List Info</w:t>
      </w:r>
    </w:p>
    <w:p w14:paraId="7D20B2F0" w14:textId="77777777" w:rsidR="00E9111B" w:rsidRDefault="0042307E">
      <w:pPr>
        <w:ind w:left="1260"/>
        <w:rPr>
          <w:i/>
          <w:lang w:val="en-GB"/>
        </w:rPr>
      </w:pPr>
      <w:proofErr w:type="gramStart"/>
      <w:r>
        <w:rPr>
          <w:rFonts w:cs="Arial"/>
          <w:i/>
          <w:szCs w:val="20"/>
          <w:lang w:val="en-GB"/>
        </w:rPr>
        <w:t>Array(</w:t>
      </w:r>
      <w:proofErr w:type="gramEnd"/>
      <w:r>
        <w:rPr>
          <w:rFonts w:cs="Arial"/>
          <w:i/>
          <w:szCs w:val="20"/>
          <w:lang w:val="en-GB"/>
        </w:rPr>
        <w:t>1..NumberOfItems) of record (</w:t>
      </w:r>
      <w:proofErr w:type="spellStart"/>
      <w:r>
        <w:rPr>
          <w:rStyle w:val="spelle"/>
          <w:rFonts w:cs="Arial"/>
          <w:i/>
          <w:szCs w:val="20"/>
          <w:lang w:val="en-GB"/>
        </w:rPr>
        <w:t>ItemIndex</w:t>
      </w:r>
      <w:proofErr w:type="spellEnd"/>
      <w:r>
        <w:rPr>
          <w:rFonts w:cs="Arial"/>
          <w:i/>
          <w:szCs w:val="20"/>
          <w:lang w:val="en-GB"/>
        </w:rPr>
        <w:t xml:space="preserve">, </w:t>
      </w:r>
      <w:proofErr w:type="spellStart"/>
      <w:r>
        <w:rPr>
          <w:rStyle w:val="spelle"/>
          <w:rFonts w:cs="Arial"/>
          <w:i/>
          <w:szCs w:val="20"/>
          <w:lang w:val="en-GB"/>
        </w:rPr>
        <w:t>ChargeLocationIDNumber</w:t>
      </w:r>
      <w:proofErr w:type="spellEnd"/>
      <w:r>
        <w:rPr>
          <w:rFonts w:cs="Arial"/>
          <w:i/>
          <w:szCs w:val="20"/>
          <w:lang w:val="en-GB"/>
        </w:rPr>
        <w:t xml:space="preserve">, </w:t>
      </w:r>
      <w:proofErr w:type="spellStart"/>
      <w:r>
        <w:rPr>
          <w:rStyle w:val="spelle"/>
          <w:rFonts w:cs="Arial"/>
          <w:i/>
          <w:szCs w:val="20"/>
          <w:lang w:val="en-GB"/>
        </w:rPr>
        <w:t>ChargeLocation</w:t>
      </w:r>
      <w:r>
        <w:rPr>
          <w:rFonts w:cs="Arial"/>
          <w:i/>
          <w:szCs w:val="20"/>
          <w:lang w:val="en-GB"/>
        </w:rPr>
        <w:t>Name</w:t>
      </w:r>
      <w:proofErr w:type="spellEnd"/>
      <w:r>
        <w:rPr>
          <w:rFonts w:cs="Arial"/>
          <w:i/>
          <w:szCs w:val="20"/>
          <w:lang w:val="en-GB"/>
        </w:rPr>
        <w:t>)</w:t>
      </w:r>
    </w:p>
    <w:p w14:paraId="6A7D9207" w14:textId="77777777" w:rsidR="00E9111B" w:rsidRDefault="00E9111B">
      <w:pPr>
        <w:ind w:left="1843"/>
        <w:rPr>
          <w:rFonts w:cs="Arial"/>
          <w:i/>
          <w:szCs w:val="20"/>
        </w:rPr>
      </w:pPr>
    </w:p>
    <w:p w14:paraId="6E5805A9" w14:textId="77777777" w:rsidR="00E9111B" w:rsidRDefault="0042307E">
      <w:pPr>
        <w:ind w:left="1530"/>
        <w:rPr>
          <w:rFonts w:cs="Arial"/>
          <w:i/>
          <w:szCs w:val="20"/>
          <w:lang w:val="en-GB"/>
        </w:rPr>
      </w:pPr>
      <w:r>
        <w:rPr>
          <w:rFonts w:cs="Arial"/>
          <w:i/>
          <w:szCs w:val="20"/>
          <w:lang w:val="en-GB"/>
        </w:rPr>
        <w:t>Record definition (up to 450/240 (Coding Table I/Coding Table II) bytes):</w:t>
      </w:r>
    </w:p>
    <w:p w14:paraId="41DE0C8C" w14:textId="77777777" w:rsidR="00E9111B" w:rsidRDefault="0042307E">
      <w:pPr>
        <w:ind w:left="1530"/>
        <w:rPr>
          <w:rFonts w:cs="Arial"/>
          <w:i/>
          <w:szCs w:val="20"/>
          <w:lang w:val="en-GB"/>
        </w:rPr>
      </w:pPr>
      <w:r>
        <w:rPr>
          <w:rFonts w:cs="Arial"/>
          <w:i/>
          <w:szCs w:val="20"/>
          <w:lang w:val="en-GB"/>
        </w:rPr>
        <w:t xml:space="preserve">Byte 0:  </w:t>
      </w:r>
      <w:proofErr w:type="spellStart"/>
      <w:r>
        <w:rPr>
          <w:rStyle w:val="spelle"/>
          <w:rFonts w:cs="Arial"/>
          <w:i/>
          <w:szCs w:val="20"/>
          <w:lang w:val="en-GB"/>
        </w:rPr>
        <w:t>ItemIndex</w:t>
      </w:r>
      <w:proofErr w:type="spellEnd"/>
    </w:p>
    <w:p w14:paraId="7E941CEA" w14:textId="77777777" w:rsidR="00E9111B" w:rsidRDefault="0042307E">
      <w:pPr>
        <w:ind w:left="2160"/>
        <w:rPr>
          <w:rFonts w:cs="Arial"/>
          <w:szCs w:val="20"/>
          <w:lang w:val="en-GB"/>
        </w:rPr>
      </w:pPr>
      <w:r>
        <w:rPr>
          <w:rFonts w:cs="Arial"/>
          <w:szCs w:val="20"/>
          <w:lang w:val="en-GB"/>
        </w:rPr>
        <w:t>0x00:</w:t>
      </w:r>
      <w:r>
        <w:rPr>
          <w:rFonts w:cs="Arial"/>
          <w:szCs w:val="20"/>
          <w:lang w:val="en-GB"/>
        </w:rPr>
        <w:tab/>
        <w:t>Reserved</w:t>
      </w:r>
    </w:p>
    <w:p w14:paraId="132636D8" w14:textId="77777777" w:rsidR="00E9111B" w:rsidRDefault="0042307E">
      <w:pPr>
        <w:ind w:left="2160"/>
        <w:rPr>
          <w:rFonts w:cs="Arial"/>
          <w:szCs w:val="20"/>
          <w:lang w:val="en-GB"/>
        </w:rPr>
      </w:pPr>
      <w:r>
        <w:rPr>
          <w:rFonts w:cs="Arial"/>
          <w:szCs w:val="20"/>
          <w:lang w:val="en-GB"/>
        </w:rPr>
        <w:t>0x01:</w:t>
      </w:r>
      <w:r>
        <w:rPr>
          <w:rFonts w:cs="Arial"/>
          <w:szCs w:val="20"/>
          <w:lang w:val="en-GB"/>
        </w:rPr>
        <w:tab/>
        <w:t>Index1</w:t>
      </w:r>
    </w:p>
    <w:p w14:paraId="3C12BD6F" w14:textId="77777777" w:rsidR="00E9111B" w:rsidRDefault="0042307E">
      <w:pPr>
        <w:ind w:left="2160"/>
      </w:pPr>
      <w:r>
        <w:rPr>
          <w:rFonts w:cs="Arial"/>
          <w:szCs w:val="20"/>
          <w:lang w:val="en-GB"/>
        </w:rPr>
        <w:t>...</w:t>
      </w:r>
    </w:p>
    <w:p w14:paraId="35FA114F" w14:textId="77777777" w:rsidR="00E9111B" w:rsidRDefault="0042307E">
      <w:pPr>
        <w:ind w:left="2160"/>
      </w:pPr>
      <w:r>
        <w:rPr>
          <w:rFonts w:cs="Arial"/>
          <w:szCs w:val="20"/>
          <w:lang w:val="en-GB"/>
        </w:rPr>
        <w:t>0xFF:</w:t>
      </w:r>
      <w:r>
        <w:rPr>
          <w:rFonts w:cs="Arial"/>
          <w:szCs w:val="20"/>
          <w:lang w:val="en-GB"/>
        </w:rPr>
        <w:tab/>
        <w:t>Index255</w:t>
      </w:r>
    </w:p>
    <w:p w14:paraId="5576D033" w14:textId="77777777" w:rsidR="00E9111B" w:rsidRDefault="00E9111B">
      <w:pPr>
        <w:ind w:left="2160"/>
        <w:rPr>
          <w:rFonts w:cs="Arial"/>
          <w:szCs w:val="20"/>
          <w:lang w:val="en-GB"/>
        </w:rPr>
      </w:pPr>
    </w:p>
    <w:p w14:paraId="4A1E1FD3" w14:textId="77777777" w:rsidR="00E9111B" w:rsidRDefault="0042307E">
      <w:pPr>
        <w:ind w:left="1530"/>
        <w:rPr>
          <w:rFonts w:cs="Arial"/>
          <w:i/>
          <w:szCs w:val="20"/>
          <w:lang w:val="en-GB"/>
        </w:rPr>
      </w:pPr>
      <w:r>
        <w:rPr>
          <w:rFonts w:cs="Arial"/>
          <w:i/>
          <w:szCs w:val="20"/>
          <w:lang w:val="en-GB"/>
        </w:rPr>
        <w:t xml:space="preserve">Byte 1:  </w:t>
      </w:r>
      <w:proofErr w:type="spellStart"/>
      <w:r>
        <w:rPr>
          <w:rStyle w:val="spelle"/>
          <w:rFonts w:cs="Arial"/>
          <w:i/>
          <w:szCs w:val="20"/>
          <w:lang w:val="en-GB"/>
        </w:rPr>
        <w:t>ChargeProfileIDNumber</w:t>
      </w:r>
      <w:proofErr w:type="spellEnd"/>
      <w:r>
        <w:rPr>
          <w:rFonts w:cs="Arial"/>
          <w:i/>
          <w:szCs w:val="20"/>
          <w:lang w:val="en-GB"/>
        </w:rPr>
        <w:t>:</w:t>
      </w:r>
    </w:p>
    <w:p w14:paraId="00B7BFB1" w14:textId="77777777" w:rsidR="00E9111B" w:rsidRDefault="0042307E">
      <w:pPr>
        <w:ind w:left="1530" w:firstLine="630"/>
        <w:rPr>
          <w:rFonts w:cs="Arial"/>
          <w:szCs w:val="20"/>
        </w:rPr>
      </w:pPr>
      <w:r>
        <w:rPr>
          <w:rFonts w:cs="Arial"/>
          <w:szCs w:val="20"/>
        </w:rPr>
        <w:t>0x00:</w:t>
      </w:r>
      <w:r>
        <w:rPr>
          <w:rFonts w:cs="Arial"/>
          <w:szCs w:val="20"/>
        </w:rPr>
        <w:tab/>
        <w:t>Unknown/Any Location</w:t>
      </w:r>
    </w:p>
    <w:p w14:paraId="24419B34" w14:textId="77777777" w:rsidR="00E9111B" w:rsidRDefault="0042307E">
      <w:pPr>
        <w:ind w:left="1530" w:firstLine="630"/>
        <w:rPr>
          <w:rFonts w:cs="Arial"/>
          <w:szCs w:val="20"/>
        </w:rPr>
      </w:pPr>
      <w:r>
        <w:rPr>
          <w:rFonts w:cs="Arial"/>
          <w:szCs w:val="20"/>
        </w:rPr>
        <w:t>0x01:</w:t>
      </w:r>
      <w:r>
        <w:rPr>
          <w:rFonts w:cs="Arial"/>
          <w:szCs w:val="20"/>
        </w:rPr>
        <w:tab/>
        <w:t>Location 1</w:t>
      </w:r>
    </w:p>
    <w:p w14:paraId="03EBF2B0" w14:textId="77777777" w:rsidR="00E9111B" w:rsidRDefault="0042307E">
      <w:pPr>
        <w:ind w:left="1530" w:firstLine="630"/>
        <w:rPr>
          <w:rFonts w:cs="Arial"/>
          <w:szCs w:val="20"/>
        </w:rPr>
      </w:pPr>
      <w:r>
        <w:rPr>
          <w:rFonts w:cs="Arial"/>
          <w:szCs w:val="20"/>
        </w:rPr>
        <w:t>0x02:</w:t>
      </w:r>
      <w:r>
        <w:rPr>
          <w:rFonts w:cs="Arial"/>
          <w:szCs w:val="20"/>
        </w:rPr>
        <w:tab/>
        <w:t>Location 2</w:t>
      </w:r>
    </w:p>
    <w:p w14:paraId="0DC9EBEC" w14:textId="77777777" w:rsidR="00E9111B" w:rsidRDefault="0042307E">
      <w:pPr>
        <w:ind w:left="1530" w:firstLine="630"/>
        <w:rPr>
          <w:rFonts w:cs="Arial"/>
          <w:szCs w:val="20"/>
        </w:rPr>
      </w:pPr>
      <w:r>
        <w:rPr>
          <w:rFonts w:cs="Arial"/>
          <w:szCs w:val="20"/>
        </w:rPr>
        <w:t>…</w:t>
      </w:r>
    </w:p>
    <w:p w14:paraId="166C6B61" w14:textId="77777777" w:rsidR="00E9111B" w:rsidRDefault="0042307E">
      <w:pPr>
        <w:ind w:left="1530" w:firstLine="630"/>
        <w:rPr>
          <w:rFonts w:cs="Arial"/>
          <w:szCs w:val="20"/>
        </w:rPr>
      </w:pPr>
      <w:r>
        <w:rPr>
          <w:rFonts w:cs="Arial"/>
          <w:szCs w:val="20"/>
        </w:rPr>
        <w:t>0x09:</w:t>
      </w:r>
      <w:r>
        <w:rPr>
          <w:rFonts w:cs="Arial"/>
          <w:szCs w:val="20"/>
        </w:rPr>
        <w:tab/>
        <w:t>Location 9</w:t>
      </w:r>
    </w:p>
    <w:p w14:paraId="586031A1" w14:textId="77777777" w:rsidR="00E9111B" w:rsidRDefault="0042307E">
      <w:pPr>
        <w:ind w:left="1530" w:firstLine="630"/>
        <w:rPr>
          <w:rFonts w:cs="Arial"/>
          <w:szCs w:val="20"/>
        </w:rPr>
      </w:pPr>
      <w:r>
        <w:rPr>
          <w:rFonts w:cs="Arial"/>
          <w:szCs w:val="20"/>
        </w:rPr>
        <w:t>0x0A:</w:t>
      </w:r>
      <w:r>
        <w:rPr>
          <w:rFonts w:cs="Arial"/>
          <w:szCs w:val="20"/>
        </w:rPr>
        <w:tab/>
        <w:t>Reserved</w:t>
      </w:r>
    </w:p>
    <w:p w14:paraId="7D5CD752" w14:textId="77777777" w:rsidR="00E9111B" w:rsidRDefault="0042307E">
      <w:pPr>
        <w:ind w:left="1530" w:firstLine="630"/>
        <w:rPr>
          <w:rFonts w:cs="Arial"/>
          <w:szCs w:val="20"/>
        </w:rPr>
      </w:pPr>
      <w:r>
        <w:rPr>
          <w:rFonts w:cs="Arial"/>
          <w:szCs w:val="20"/>
        </w:rPr>
        <w:t>...</w:t>
      </w:r>
    </w:p>
    <w:p w14:paraId="6DBD679D" w14:textId="77777777" w:rsidR="00E9111B" w:rsidRDefault="0042307E">
      <w:pPr>
        <w:ind w:left="1530" w:firstLine="630"/>
        <w:rPr>
          <w:rFonts w:cs="Arial"/>
          <w:szCs w:val="20"/>
        </w:rPr>
      </w:pPr>
      <w:r>
        <w:rPr>
          <w:rFonts w:cs="Arial"/>
          <w:szCs w:val="20"/>
        </w:rPr>
        <w:t>0xFF:</w:t>
      </w:r>
      <w:r>
        <w:rPr>
          <w:rFonts w:cs="Arial"/>
          <w:szCs w:val="20"/>
        </w:rPr>
        <w:tab/>
        <w:t>Reserved</w:t>
      </w:r>
    </w:p>
    <w:p w14:paraId="163CD192" w14:textId="77777777" w:rsidR="00E9111B" w:rsidRDefault="00E9111B">
      <w:pPr>
        <w:ind w:left="1530" w:firstLine="630"/>
        <w:rPr>
          <w:rFonts w:cs="Arial"/>
          <w:szCs w:val="20"/>
        </w:rPr>
      </w:pPr>
    </w:p>
    <w:p w14:paraId="3640984B" w14:textId="77777777" w:rsidR="00E9111B" w:rsidRDefault="0042307E">
      <w:pPr>
        <w:ind w:left="1500"/>
        <w:rPr>
          <w:rFonts w:cs="Arial"/>
          <w:i/>
          <w:szCs w:val="20"/>
        </w:rPr>
      </w:pPr>
      <w:r>
        <w:rPr>
          <w:rFonts w:cs="Arial"/>
          <w:i/>
          <w:szCs w:val="20"/>
        </w:rPr>
        <w:lastRenderedPageBreak/>
        <w:t xml:space="preserve">Byte 2:  </w:t>
      </w:r>
      <w:proofErr w:type="spellStart"/>
      <w:r>
        <w:rPr>
          <w:rFonts w:cs="Arial"/>
          <w:i/>
          <w:szCs w:val="20"/>
        </w:rPr>
        <w:t>ChargeProfileChargePreference</w:t>
      </w:r>
      <w:proofErr w:type="spellEnd"/>
    </w:p>
    <w:p w14:paraId="671F4F4F" w14:textId="77777777" w:rsidR="00E9111B" w:rsidRDefault="0042307E">
      <w:pPr>
        <w:ind w:left="1500" w:firstLine="700"/>
        <w:rPr>
          <w:rFonts w:cs="Arial"/>
          <w:szCs w:val="20"/>
        </w:rPr>
      </w:pPr>
      <w:r>
        <w:rPr>
          <w:rFonts w:cs="Arial"/>
          <w:szCs w:val="20"/>
        </w:rPr>
        <w:t>0x00:</w:t>
      </w:r>
      <w:r>
        <w:rPr>
          <w:rFonts w:cs="Arial"/>
          <w:szCs w:val="20"/>
        </w:rPr>
        <w:tab/>
        <w:t>Null</w:t>
      </w:r>
    </w:p>
    <w:p w14:paraId="37327047" w14:textId="77777777" w:rsidR="00E9111B" w:rsidRDefault="0042307E">
      <w:pPr>
        <w:ind w:left="1500" w:firstLine="700"/>
        <w:rPr>
          <w:rFonts w:cs="Arial"/>
          <w:szCs w:val="20"/>
        </w:rPr>
      </w:pPr>
      <w:r>
        <w:rPr>
          <w:rFonts w:cs="Arial"/>
          <w:szCs w:val="20"/>
        </w:rPr>
        <w:t>0x01:</w:t>
      </w:r>
      <w:r>
        <w:rPr>
          <w:rFonts w:cs="Arial"/>
          <w:szCs w:val="20"/>
        </w:rPr>
        <w:tab/>
      </w:r>
      <w:proofErr w:type="spellStart"/>
      <w:r>
        <w:rPr>
          <w:rFonts w:cs="Arial"/>
          <w:szCs w:val="20"/>
        </w:rPr>
        <w:t>ChargeNow</w:t>
      </w:r>
      <w:proofErr w:type="spellEnd"/>
    </w:p>
    <w:p w14:paraId="250A20D2" w14:textId="77777777" w:rsidR="00E9111B" w:rsidRDefault="0042307E">
      <w:pPr>
        <w:ind w:left="1500" w:firstLine="700"/>
        <w:rPr>
          <w:rFonts w:cs="Arial"/>
          <w:szCs w:val="20"/>
        </w:rPr>
      </w:pPr>
      <w:r>
        <w:rPr>
          <w:rFonts w:cs="Arial"/>
          <w:szCs w:val="20"/>
        </w:rPr>
        <w:t>0x02:</w:t>
      </w:r>
      <w:r>
        <w:rPr>
          <w:rFonts w:cs="Arial"/>
          <w:szCs w:val="20"/>
        </w:rPr>
        <w:tab/>
      </w:r>
      <w:proofErr w:type="spellStart"/>
      <w:r>
        <w:rPr>
          <w:rFonts w:cs="Arial"/>
          <w:szCs w:val="20"/>
        </w:rPr>
        <w:t>ValueCharge</w:t>
      </w:r>
      <w:proofErr w:type="spellEnd"/>
    </w:p>
    <w:p w14:paraId="1099E7A4" w14:textId="77777777" w:rsidR="00E9111B" w:rsidRDefault="0042307E">
      <w:pPr>
        <w:ind w:left="1500" w:firstLine="700"/>
        <w:rPr>
          <w:rFonts w:cs="Arial"/>
          <w:szCs w:val="20"/>
        </w:rPr>
      </w:pPr>
      <w:r>
        <w:rPr>
          <w:rFonts w:cs="Arial"/>
          <w:szCs w:val="20"/>
        </w:rPr>
        <w:t>0x03:</w:t>
      </w:r>
      <w:r>
        <w:rPr>
          <w:rFonts w:cs="Arial"/>
          <w:szCs w:val="20"/>
        </w:rPr>
        <w:tab/>
        <w:t>Reserved</w:t>
      </w:r>
    </w:p>
    <w:p w14:paraId="7B583FC3" w14:textId="77777777" w:rsidR="00E9111B" w:rsidRDefault="0042307E">
      <w:pPr>
        <w:ind w:left="1500" w:firstLine="700"/>
        <w:rPr>
          <w:rFonts w:cs="Arial"/>
          <w:szCs w:val="20"/>
        </w:rPr>
      </w:pPr>
      <w:r>
        <w:rPr>
          <w:rFonts w:cs="Arial"/>
          <w:szCs w:val="20"/>
        </w:rPr>
        <w:t>…</w:t>
      </w:r>
    </w:p>
    <w:p w14:paraId="03931D18" w14:textId="77777777" w:rsidR="00E9111B" w:rsidRDefault="0042307E">
      <w:pPr>
        <w:ind w:left="1500" w:firstLine="700"/>
        <w:rPr>
          <w:rFonts w:cs="Arial"/>
          <w:szCs w:val="20"/>
        </w:rPr>
      </w:pPr>
      <w:r>
        <w:rPr>
          <w:rFonts w:cs="Arial"/>
          <w:szCs w:val="20"/>
        </w:rPr>
        <w:t>0xFF:</w:t>
      </w:r>
      <w:r>
        <w:rPr>
          <w:rFonts w:cs="Arial"/>
          <w:szCs w:val="20"/>
        </w:rPr>
        <w:tab/>
        <w:t>Reserved</w:t>
      </w:r>
    </w:p>
    <w:p w14:paraId="3DCFE1EF" w14:textId="77777777" w:rsidR="00E9111B" w:rsidRDefault="00E9111B">
      <w:pPr>
        <w:ind w:left="1530"/>
        <w:rPr>
          <w:rFonts w:cs="Arial"/>
          <w:i/>
          <w:szCs w:val="20"/>
          <w:lang w:val="en-GB"/>
        </w:rPr>
      </w:pPr>
    </w:p>
    <w:p w14:paraId="6B1B5AD9" w14:textId="77777777" w:rsidR="00E9111B" w:rsidRDefault="0042307E">
      <w:pPr>
        <w:ind w:left="1530"/>
        <w:rPr>
          <w:rFonts w:cs="Arial"/>
          <w:i/>
          <w:szCs w:val="20"/>
          <w:lang w:val="en-GB"/>
        </w:rPr>
      </w:pPr>
      <w:r>
        <w:rPr>
          <w:rFonts w:cs="Arial"/>
          <w:i/>
          <w:szCs w:val="20"/>
          <w:lang w:val="en-GB"/>
        </w:rPr>
        <w:t xml:space="preserve">Byte 3 up to Byte 44/23 (Coding Table I/Coding Table II)  </w:t>
      </w:r>
    </w:p>
    <w:p w14:paraId="13792C8C" w14:textId="77777777" w:rsidR="00E9111B" w:rsidRDefault="00E9111B">
      <w:pPr>
        <w:ind w:left="1530" w:firstLine="313"/>
        <w:rPr>
          <w:rFonts w:cs="Arial"/>
          <w:i/>
          <w:szCs w:val="20"/>
          <w:lang w:val="en-GB"/>
        </w:rPr>
      </w:pPr>
    </w:p>
    <w:p w14:paraId="2AAEB820" w14:textId="77777777" w:rsidR="00E9111B" w:rsidRDefault="0042307E">
      <w:pPr>
        <w:ind w:left="1530" w:firstLine="313"/>
        <w:rPr>
          <w:rFonts w:cs="Arial"/>
          <w:i/>
          <w:szCs w:val="20"/>
          <w:lang w:val="en-GB"/>
        </w:rPr>
      </w:pPr>
      <w:proofErr w:type="spellStart"/>
      <w:r>
        <w:rPr>
          <w:rFonts w:cs="Arial"/>
          <w:i/>
          <w:szCs w:val="20"/>
          <w:lang w:val="en-GB"/>
        </w:rPr>
        <w:t>ChargeLocationName</w:t>
      </w:r>
      <w:proofErr w:type="spellEnd"/>
      <w:r>
        <w:rPr>
          <w:rFonts w:cs="Arial"/>
          <w:i/>
          <w:szCs w:val="20"/>
          <w:lang w:val="en-GB"/>
        </w:rPr>
        <w:t xml:space="preserve"> </w:t>
      </w:r>
    </w:p>
    <w:p w14:paraId="0BDA5F1F" w14:textId="77777777" w:rsidR="00E9111B" w:rsidRDefault="0042307E">
      <w:pPr>
        <w:ind w:left="1843" w:firstLine="317"/>
        <w:rPr>
          <w:rFonts w:cs="Arial"/>
          <w:szCs w:val="20"/>
          <w:lang w:val="en-GB"/>
        </w:rPr>
      </w:pPr>
      <w:r>
        <w:rPr>
          <w:rFonts w:cs="Arial"/>
          <w:szCs w:val="20"/>
          <w:lang w:val="en-GB"/>
        </w:rPr>
        <w:t xml:space="preserve">Max. 20 characters plus 1 End </w:t>
      </w:r>
      <w:proofErr w:type="gramStart"/>
      <w:r>
        <w:rPr>
          <w:rFonts w:cs="Arial"/>
          <w:szCs w:val="20"/>
          <w:lang w:val="en-GB"/>
        </w:rPr>
        <w:t>Of</w:t>
      </w:r>
      <w:proofErr w:type="gramEnd"/>
      <w:r>
        <w:rPr>
          <w:rFonts w:cs="Arial"/>
          <w:szCs w:val="20"/>
          <w:lang w:val="en-GB"/>
        </w:rPr>
        <w:t xml:space="preserve"> String</w:t>
      </w:r>
    </w:p>
    <w:p w14:paraId="537FE447" w14:textId="77777777" w:rsidR="00E9111B" w:rsidRDefault="00E9111B">
      <w:pPr>
        <w:ind w:left="1843" w:firstLine="317"/>
        <w:rPr>
          <w:rFonts w:cs="Arial"/>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8"/>
      </w:tblGrid>
      <w:tr w:rsidR="00E9111B" w14:paraId="24D9A650" w14:textId="77777777" w:rsidTr="0042307E">
        <w:trPr>
          <w:jc w:val="center"/>
        </w:trPr>
        <w:tc>
          <w:tcPr>
            <w:tcW w:w="7948" w:type="dxa"/>
            <w:tcBorders>
              <w:top w:val="single" w:sz="4" w:space="0" w:color="auto"/>
              <w:left w:val="single" w:sz="4" w:space="0" w:color="auto"/>
              <w:bottom w:val="single" w:sz="4" w:space="0" w:color="auto"/>
              <w:right w:val="single" w:sz="4" w:space="0" w:color="auto"/>
            </w:tcBorders>
          </w:tcPr>
          <w:p w14:paraId="6C656496" w14:textId="77777777" w:rsidR="00E9111B" w:rsidRDefault="0042307E">
            <w:pPr>
              <w:rPr>
                <w:rFonts w:cs="Arial"/>
                <w:szCs w:val="20"/>
              </w:rPr>
            </w:pPr>
            <w:r>
              <w:rPr>
                <w:rFonts w:cs="Arial"/>
                <w:b/>
                <w:szCs w:val="20"/>
              </w:rPr>
              <w:t>Notes</w:t>
            </w:r>
            <w:r>
              <w:rPr>
                <w:rFonts w:cs="Arial"/>
                <w:szCs w:val="20"/>
              </w:rPr>
              <w:t>:</w:t>
            </w:r>
          </w:p>
          <w:p w14:paraId="08D0C4CF" w14:textId="77777777" w:rsidR="00E9111B" w:rsidRDefault="0042307E">
            <w:pPr>
              <w:rPr>
                <w:rFonts w:cs="Arial"/>
                <w:szCs w:val="20"/>
              </w:rPr>
            </w:pPr>
            <w:r>
              <w:rPr>
                <w:rFonts w:cs="Arial"/>
                <w:szCs w:val="20"/>
              </w:rPr>
              <w:t xml:space="preserve">If </w:t>
            </w:r>
            <w:proofErr w:type="spellStart"/>
            <w:r>
              <w:rPr>
                <w:rStyle w:val="spelle"/>
                <w:rFonts w:cs="Arial"/>
                <w:szCs w:val="20"/>
              </w:rPr>
              <w:t>RspCode</w:t>
            </w:r>
            <w:proofErr w:type="spellEnd"/>
            <w:r>
              <w:rPr>
                <w:rFonts w:cs="Arial"/>
                <w:szCs w:val="20"/>
              </w:rPr>
              <w:t xml:space="preserve"> = List Info, Then </w:t>
            </w:r>
          </w:p>
          <w:p w14:paraId="4C1AE57B" w14:textId="77777777" w:rsidR="00E9111B" w:rsidRDefault="0042307E">
            <w:pPr>
              <w:rPr>
                <w:rFonts w:cs="Arial"/>
                <w:szCs w:val="20"/>
              </w:rPr>
            </w:pPr>
            <w:proofErr w:type="spellStart"/>
            <w:r>
              <w:rPr>
                <w:rFonts w:cs="Arial"/>
                <w:szCs w:val="20"/>
              </w:rPr>
              <w:t>ItemIndex</w:t>
            </w:r>
            <w:proofErr w:type="spellEnd"/>
            <w:r>
              <w:rPr>
                <w:rFonts w:cs="Arial"/>
                <w:szCs w:val="20"/>
              </w:rPr>
              <w:t xml:space="preserve"> = </w:t>
            </w:r>
            <w:proofErr w:type="spellStart"/>
            <w:r>
              <w:rPr>
                <w:rFonts w:cs="Arial"/>
                <w:szCs w:val="20"/>
              </w:rPr>
              <w:t>ItemIndex</w:t>
            </w:r>
            <w:proofErr w:type="spellEnd"/>
          </w:p>
          <w:p w14:paraId="3EE286EF" w14:textId="77777777" w:rsidR="00E9111B" w:rsidRDefault="0042307E">
            <w:pPr>
              <w:rPr>
                <w:rFonts w:cs="Arial"/>
                <w:szCs w:val="20"/>
              </w:rPr>
            </w:pPr>
            <w:proofErr w:type="spellStart"/>
            <w:r>
              <w:rPr>
                <w:rFonts w:cs="Arial"/>
                <w:szCs w:val="20"/>
              </w:rPr>
              <w:t>ChargeProfileIDNumber</w:t>
            </w:r>
            <w:proofErr w:type="spellEnd"/>
            <w:r>
              <w:rPr>
                <w:rFonts w:cs="Arial"/>
                <w:szCs w:val="20"/>
              </w:rPr>
              <w:t xml:space="preserve"> = </w:t>
            </w:r>
            <w:proofErr w:type="spellStart"/>
            <w:r>
              <w:rPr>
                <w:rFonts w:cs="Arial"/>
                <w:szCs w:val="20"/>
              </w:rPr>
              <w:t>ChargeProfileIDNumber</w:t>
            </w:r>
            <w:proofErr w:type="spellEnd"/>
          </w:p>
          <w:p w14:paraId="135F6435" w14:textId="77777777" w:rsidR="00E9111B" w:rsidRDefault="0042307E">
            <w:pPr>
              <w:rPr>
                <w:rFonts w:cs="Arial"/>
                <w:szCs w:val="20"/>
              </w:rPr>
            </w:pPr>
            <w:proofErr w:type="spellStart"/>
            <w:r>
              <w:rPr>
                <w:rFonts w:cs="Arial"/>
                <w:szCs w:val="20"/>
              </w:rPr>
              <w:t>ChargeProfileChargePreference</w:t>
            </w:r>
            <w:proofErr w:type="spellEnd"/>
            <w:r>
              <w:rPr>
                <w:rFonts w:cs="Arial"/>
                <w:szCs w:val="20"/>
              </w:rPr>
              <w:t xml:space="preserve"> = </w:t>
            </w:r>
            <w:proofErr w:type="spellStart"/>
            <w:r>
              <w:rPr>
                <w:rFonts w:cs="Arial"/>
                <w:szCs w:val="20"/>
              </w:rPr>
              <w:t>ChargeProfileChargePreference</w:t>
            </w:r>
            <w:proofErr w:type="spellEnd"/>
            <w:r>
              <w:rPr>
                <w:rFonts w:cs="Arial"/>
                <w:szCs w:val="20"/>
              </w:rPr>
              <w:t xml:space="preserve"> </w:t>
            </w:r>
          </w:p>
          <w:p w14:paraId="4D93EF83" w14:textId="77777777" w:rsidR="00E9111B" w:rsidRDefault="00E9111B">
            <w:pPr>
              <w:rPr>
                <w:rFonts w:cs="Arial"/>
                <w:szCs w:val="20"/>
              </w:rPr>
            </w:pPr>
          </w:p>
          <w:p w14:paraId="3F585F83" w14:textId="77777777" w:rsidR="00E9111B" w:rsidRDefault="0042307E">
            <w:pPr>
              <w:rPr>
                <w:rFonts w:cs="Arial"/>
                <w:szCs w:val="20"/>
              </w:rPr>
            </w:pPr>
            <w:r>
              <w:rPr>
                <w:rFonts w:cs="Arial"/>
                <w:szCs w:val="20"/>
              </w:rPr>
              <w:t xml:space="preserve">If </w:t>
            </w:r>
            <w:proofErr w:type="spellStart"/>
            <w:r>
              <w:rPr>
                <w:rStyle w:val="spelle"/>
                <w:rFonts w:cs="Arial"/>
                <w:szCs w:val="20"/>
              </w:rPr>
              <w:t>RspCode</w:t>
            </w:r>
            <w:proofErr w:type="spellEnd"/>
            <w:r>
              <w:rPr>
                <w:rFonts w:cs="Arial"/>
                <w:szCs w:val="20"/>
              </w:rPr>
              <w:t xml:space="preserve"> = Modified, Then </w:t>
            </w:r>
          </w:p>
          <w:p w14:paraId="3C550626" w14:textId="77777777" w:rsidR="00E9111B" w:rsidRDefault="0042307E">
            <w:pPr>
              <w:rPr>
                <w:rFonts w:cs="Arial"/>
                <w:szCs w:val="20"/>
              </w:rPr>
            </w:pPr>
            <w:r>
              <w:rPr>
                <w:rFonts w:cs="Arial"/>
                <w:szCs w:val="20"/>
              </w:rPr>
              <w:t>Byte 8 = 0x00</w:t>
            </w:r>
          </w:p>
        </w:tc>
      </w:tr>
    </w:tbl>
    <w:p w14:paraId="4CCE21FB" w14:textId="77777777" w:rsidR="00E9111B" w:rsidRDefault="00E9111B">
      <w:pPr>
        <w:rPr>
          <w:rFonts w:eastAsia="MS Mincho" w:cs="Arial"/>
          <w:szCs w:val="20"/>
          <w:lang w:val="en-GB"/>
        </w:rPr>
      </w:pPr>
    </w:p>
    <w:p w14:paraId="1AFA68A3" w14:textId="77777777" w:rsidR="0042307E" w:rsidRDefault="0042307E" w:rsidP="0042307E">
      <w:pPr>
        <w:pStyle w:val="Heading4"/>
      </w:pPr>
      <w:r w:rsidRPr="00B9479B">
        <w:t>TP-LOG-TPL-REQ-023183/A-SID-84-ChargeSchedule_Rq (</w:t>
      </w:r>
      <w:proofErr w:type="spellStart"/>
      <w:r w:rsidRPr="00B9479B">
        <w:t>TcSE</w:t>
      </w:r>
      <w:proofErr w:type="spellEnd"/>
      <w:r w:rsidRPr="00B9479B">
        <w:t xml:space="preserve"> ROIN-223470-2)</w:t>
      </w:r>
    </w:p>
    <w:p w14:paraId="138CEF83"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 (</w:t>
      </w:r>
      <w:r>
        <w:rPr>
          <w:rFonts w:cs="Arial"/>
          <w:bCs/>
          <w:snapToGrid w:val="0"/>
          <w:szCs w:val="20"/>
          <w:lang w:val="en-GB"/>
        </w:rPr>
        <w:t>Coding Table I</w:t>
      </w:r>
      <w:r>
        <w:rPr>
          <w:rFonts w:cs="Arial"/>
          <w:snapToGrid w:val="0"/>
          <w:szCs w:val="20"/>
          <w:lang w:val="en-GB"/>
        </w:rPr>
        <w:t>II) bytes</w:t>
      </w:r>
    </w:p>
    <w:p w14:paraId="20CD3435"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7B5890E5"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0x84: </w:t>
      </w:r>
      <w:proofErr w:type="spellStart"/>
      <w:r>
        <w:rPr>
          <w:rStyle w:val="spelle"/>
          <w:rFonts w:cs="Arial"/>
          <w:szCs w:val="20"/>
        </w:rPr>
        <w:t>ChargeSchedule_Rq</w:t>
      </w:r>
      <w:proofErr w:type="spellEnd"/>
    </w:p>
    <w:p w14:paraId="0FBB9183"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29CA0CDB" w14:textId="77777777" w:rsidR="00E9111B" w:rsidRDefault="0042307E">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14:paraId="475C0539"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041497A" w14:textId="77777777" w:rsidR="00E9111B" w:rsidRDefault="0042307E">
      <w:pPr>
        <w:tabs>
          <w:tab w:val="left" w:pos="3544"/>
        </w:tabs>
        <w:ind w:left="1276"/>
        <w:rPr>
          <w:rFonts w:cs="Arial"/>
          <w:snapToGrid w:val="0"/>
          <w:szCs w:val="20"/>
        </w:rPr>
      </w:pPr>
      <w:r>
        <w:rPr>
          <w:rFonts w:cs="Arial"/>
          <w:snapToGrid w:val="0"/>
          <w:szCs w:val="20"/>
        </w:rPr>
        <w:t>0x00: INVALID/INACTIVE</w:t>
      </w:r>
    </w:p>
    <w:p w14:paraId="53ACAB21"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222DFAB7" w14:textId="77777777" w:rsidR="00E9111B" w:rsidRDefault="0042307E">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0-5: reserved</w:t>
      </w:r>
    </w:p>
    <w:p w14:paraId="58F7FD45" w14:textId="77777777" w:rsidR="00E9111B" w:rsidRDefault="0042307E">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6-7: Coding</w:t>
      </w:r>
    </w:p>
    <w:p w14:paraId="3CBC2226" w14:textId="77777777" w:rsidR="00E9111B" w:rsidRDefault="0042307E">
      <w:pPr>
        <w:tabs>
          <w:tab w:val="left" w:pos="1900"/>
        </w:tabs>
        <w:spacing w:after="60"/>
        <w:ind w:left="1800" w:hanging="1843"/>
        <w:rPr>
          <w:rFonts w:cs="Arial"/>
          <w:bCs/>
          <w:snapToGrid w:val="0"/>
          <w:szCs w:val="20"/>
          <w:lang w:val="en-GB"/>
        </w:rPr>
      </w:pPr>
      <w:r>
        <w:rPr>
          <w:rFonts w:cs="Arial"/>
          <w:bCs/>
          <w:snapToGrid w:val="0"/>
          <w:szCs w:val="20"/>
          <w:lang w:val="en-GB"/>
        </w:rPr>
        <w:tab/>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14:paraId="1876DCBB"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OpCode</w:t>
      </w:r>
    </w:p>
    <w:p w14:paraId="22FEAC01" w14:textId="77777777" w:rsidR="00E9111B" w:rsidRDefault="0042307E">
      <w:pPr>
        <w:tabs>
          <w:tab w:val="left" w:pos="709"/>
          <w:tab w:val="left" w:pos="1276"/>
          <w:tab w:val="left" w:pos="1900"/>
          <w:tab w:val="left" w:pos="2600"/>
        </w:tabs>
        <w:ind w:left="1800"/>
        <w:rPr>
          <w:rFonts w:cs="Arial"/>
          <w:szCs w:val="20"/>
        </w:rPr>
      </w:pPr>
      <w:r>
        <w:rPr>
          <w:rFonts w:cs="Arial"/>
          <w:szCs w:val="20"/>
        </w:rPr>
        <w:t>0x00:</w:t>
      </w:r>
      <w:r>
        <w:rPr>
          <w:rFonts w:cs="Arial"/>
          <w:szCs w:val="20"/>
        </w:rPr>
        <w:tab/>
        <w:t>Reserved</w:t>
      </w:r>
    </w:p>
    <w:p w14:paraId="1F197370" w14:textId="77777777" w:rsidR="00E9111B" w:rsidRDefault="0042307E">
      <w:pPr>
        <w:tabs>
          <w:tab w:val="left" w:pos="709"/>
          <w:tab w:val="left" w:pos="1276"/>
          <w:tab w:val="left" w:pos="1900"/>
          <w:tab w:val="left" w:pos="2600"/>
        </w:tabs>
        <w:ind w:left="1800"/>
        <w:rPr>
          <w:rFonts w:cs="Arial"/>
          <w:szCs w:val="20"/>
        </w:rPr>
      </w:pPr>
      <w:r>
        <w:rPr>
          <w:rFonts w:cs="Arial"/>
          <w:szCs w:val="20"/>
        </w:rPr>
        <w:t>0x01:</w:t>
      </w:r>
      <w:r>
        <w:rPr>
          <w:rFonts w:cs="Arial"/>
          <w:szCs w:val="20"/>
        </w:rPr>
        <w:tab/>
        <w:t>Read</w:t>
      </w:r>
    </w:p>
    <w:p w14:paraId="2E6E57B2" w14:textId="77777777" w:rsidR="00E9111B" w:rsidRDefault="0042307E">
      <w:pPr>
        <w:tabs>
          <w:tab w:val="left" w:pos="709"/>
          <w:tab w:val="left" w:pos="1276"/>
          <w:tab w:val="left" w:pos="1900"/>
          <w:tab w:val="left" w:pos="2600"/>
        </w:tabs>
        <w:ind w:left="1800"/>
        <w:rPr>
          <w:rFonts w:cs="Arial"/>
          <w:szCs w:val="20"/>
        </w:rPr>
      </w:pPr>
      <w:r>
        <w:rPr>
          <w:rFonts w:cs="Arial"/>
          <w:szCs w:val="20"/>
        </w:rPr>
        <w:t>0x02:</w:t>
      </w:r>
      <w:r>
        <w:rPr>
          <w:rFonts w:cs="Arial"/>
          <w:szCs w:val="20"/>
        </w:rPr>
        <w:tab/>
        <w:t>Modify</w:t>
      </w:r>
    </w:p>
    <w:p w14:paraId="5A27107E" w14:textId="77777777" w:rsidR="00E9111B" w:rsidRDefault="0042307E">
      <w:pPr>
        <w:tabs>
          <w:tab w:val="left" w:pos="709"/>
          <w:tab w:val="left" w:pos="1276"/>
          <w:tab w:val="left" w:pos="1900"/>
          <w:tab w:val="left" w:pos="2600"/>
          <w:tab w:val="left" w:pos="3300"/>
        </w:tabs>
        <w:ind w:left="1800"/>
        <w:rPr>
          <w:rFonts w:cs="Arial"/>
          <w:szCs w:val="20"/>
        </w:rPr>
      </w:pPr>
      <w:r>
        <w:rPr>
          <w:rFonts w:cs="Arial"/>
          <w:szCs w:val="20"/>
        </w:rPr>
        <w:t>0x03:</w:t>
      </w:r>
      <w:r>
        <w:rPr>
          <w:rFonts w:cs="Arial"/>
          <w:szCs w:val="20"/>
        </w:rPr>
        <w:tab/>
        <w:t>Reserved</w:t>
      </w:r>
    </w:p>
    <w:p w14:paraId="27B0A0E5" w14:textId="77777777" w:rsidR="00E9111B" w:rsidRDefault="0042307E">
      <w:pPr>
        <w:tabs>
          <w:tab w:val="left" w:pos="709"/>
          <w:tab w:val="left" w:pos="1276"/>
          <w:tab w:val="left" w:pos="1900"/>
          <w:tab w:val="left" w:pos="2600"/>
          <w:tab w:val="left" w:pos="3300"/>
        </w:tabs>
        <w:ind w:left="1800"/>
        <w:rPr>
          <w:rFonts w:cs="Arial"/>
          <w:szCs w:val="20"/>
        </w:rPr>
      </w:pPr>
      <w:r>
        <w:rPr>
          <w:rFonts w:cs="Arial"/>
          <w:szCs w:val="20"/>
        </w:rPr>
        <w:t>…</w:t>
      </w:r>
    </w:p>
    <w:p w14:paraId="3E1932FB" w14:textId="77777777" w:rsidR="00E9111B" w:rsidRDefault="0042307E">
      <w:pPr>
        <w:tabs>
          <w:tab w:val="left" w:pos="709"/>
          <w:tab w:val="left" w:pos="1276"/>
          <w:tab w:val="left" w:pos="1900"/>
          <w:tab w:val="left" w:pos="2600"/>
          <w:tab w:val="left" w:pos="3300"/>
        </w:tabs>
        <w:ind w:left="1800"/>
        <w:rPr>
          <w:rFonts w:cs="Arial"/>
          <w:szCs w:val="20"/>
        </w:rPr>
      </w:pPr>
      <w:r>
        <w:rPr>
          <w:rFonts w:cs="Arial"/>
          <w:szCs w:val="20"/>
        </w:rPr>
        <w:t>0xFE:</w:t>
      </w:r>
      <w:r>
        <w:rPr>
          <w:rFonts w:cs="Arial"/>
          <w:szCs w:val="20"/>
        </w:rPr>
        <w:tab/>
        <w:t>Reserved</w:t>
      </w:r>
    </w:p>
    <w:p w14:paraId="67C58D17" w14:textId="77777777" w:rsidR="00E9111B" w:rsidRDefault="0042307E">
      <w:pPr>
        <w:tabs>
          <w:tab w:val="left" w:pos="709"/>
          <w:tab w:val="left" w:pos="1276"/>
          <w:tab w:val="left" w:pos="1900"/>
          <w:tab w:val="left" w:pos="2600"/>
          <w:tab w:val="left" w:pos="3300"/>
        </w:tabs>
        <w:ind w:left="1800"/>
        <w:rPr>
          <w:rFonts w:cs="Arial"/>
          <w:szCs w:val="20"/>
        </w:rPr>
      </w:pPr>
      <w:r>
        <w:rPr>
          <w:rFonts w:cs="Arial"/>
          <w:szCs w:val="20"/>
        </w:rPr>
        <w:t>0xFF:</w:t>
      </w:r>
      <w:r>
        <w:rPr>
          <w:rFonts w:cs="Arial"/>
          <w:szCs w:val="20"/>
        </w:rPr>
        <w:tab/>
        <w:t>No Entry</w:t>
      </w:r>
    </w:p>
    <w:p w14:paraId="20C29741"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ScheduleType</w:t>
      </w:r>
      <w:proofErr w:type="spellEnd"/>
    </w:p>
    <w:p w14:paraId="643161AB" w14:textId="77777777" w:rsidR="00E9111B" w:rsidRDefault="0042307E">
      <w:pPr>
        <w:tabs>
          <w:tab w:val="left" w:pos="709"/>
          <w:tab w:val="left" w:pos="1276"/>
          <w:tab w:val="left" w:pos="2000"/>
          <w:tab w:val="left" w:pos="2600"/>
        </w:tabs>
        <w:ind w:left="1800"/>
        <w:rPr>
          <w:rFonts w:cs="Arial"/>
          <w:szCs w:val="20"/>
        </w:rPr>
      </w:pPr>
      <w:r>
        <w:rPr>
          <w:rFonts w:cs="Arial"/>
          <w:szCs w:val="20"/>
        </w:rPr>
        <w:t>0x00:</w:t>
      </w:r>
      <w:r>
        <w:rPr>
          <w:rFonts w:cs="Arial"/>
          <w:szCs w:val="20"/>
        </w:rPr>
        <w:tab/>
        <w:t>Weekly</w:t>
      </w:r>
    </w:p>
    <w:p w14:paraId="557CBAC8" w14:textId="77777777" w:rsidR="00E9111B" w:rsidRDefault="0042307E">
      <w:pPr>
        <w:tabs>
          <w:tab w:val="left" w:pos="709"/>
          <w:tab w:val="left" w:pos="1276"/>
          <w:tab w:val="left" w:pos="2000"/>
          <w:tab w:val="left" w:pos="2600"/>
        </w:tabs>
        <w:ind w:left="1800"/>
        <w:rPr>
          <w:rFonts w:cs="Arial"/>
          <w:szCs w:val="20"/>
        </w:rPr>
      </w:pPr>
      <w:r>
        <w:rPr>
          <w:rFonts w:cs="Arial"/>
          <w:szCs w:val="20"/>
        </w:rPr>
        <w:t xml:space="preserve">0x01: </w:t>
      </w:r>
      <w:r>
        <w:rPr>
          <w:rFonts w:cs="Arial"/>
          <w:szCs w:val="20"/>
        </w:rPr>
        <w:tab/>
        <w:t>Daily</w:t>
      </w:r>
    </w:p>
    <w:p w14:paraId="2D166672" w14:textId="77777777" w:rsidR="00E9111B" w:rsidRDefault="0042307E">
      <w:pPr>
        <w:tabs>
          <w:tab w:val="left" w:pos="709"/>
          <w:tab w:val="left" w:pos="1276"/>
          <w:tab w:val="left" w:pos="2000"/>
          <w:tab w:val="left" w:pos="2600"/>
        </w:tabs>
        <w:ind w:left="1800"/>
        <w:rPr>
          <w:rFonts w:cs="Arial"/>
          <w:szCs w:val="20"/>
        </w:rPr>
      </w:pPr>
      <w:r>
        <w:rPr>
          <w:rFonts w:cs="Arial"/>
          <w:szCs w:val="20"/>
        </w:rPr>
        <w:t>0x02:</w:t>
      </w:r>
      <w:r>
        <w:rPr>
          <w:rFonts w:cs="Arial"/>
          <w:szCs w:val="20"/>
        </w:rPr>
        <w:tab/>
        <w:t>Weekday/Weekend</w:t>
      </w:r>
    </w:p>
    <w:p w14:paraId="4F64EA72" w14:textId="77777777" w:rsidR="00E9111B" w:rsidRDefault="0042307E">
      <w:pPr>
        <w:tabs>
          <w:tab w:val="left" w:pos="2000"/>
          <w:tab w:val="left" w:pos="2600"/>
        </w:tabs>
        <w:ind w:left="1800" w:hanging="1843"/>
        <w:rPr>
          <w:rFonts w:cs="Arial"/>
          <w:bCs/>
          <w:snapToGrid w:val="0"/>
          <w:szCs w:val="20"/>
          <w:lang w:val="en-GB"/>
        </w:rPr>
      </w:pPr>
      <w:r>
        <w:rPr>
          <w:rFonts w:cs="Arial"/>
          <w:bCs/>
          <w:snapToGrid w:val="0"/>
          <w:szCs w:val="20"/>
        </w:rPr>
        <w:tab/>
      </w:r>
      <w:r>
        <w:rPr>
          <w:rFonts w:cs="Arial"/>
          <w:bCs/>
          <w:snapToGrid w:val="0"/>
          <w:szCs w:val="20"/>
          <w:lang w:val="en-GB"/>
        </w:rPr>
        <w:t>0x03:</w:t>
      </w:r>
      <w:r>
        <w:rPr>
          <w:rFonts w:cs="Arial"/>
          <w:bCs/>
          <w:snapToGrid w:val="0"/>
          <w:szCs w:val="20"/>
          <w:lang w:val="en-GB"/>
        </w:rPr>
        <w:tab/>
        <w:t>Reserved</w:t>
      </w:r>
    </w:p>
    <w:p w14:paraId="6D82F8BE" w14:textId="77777777" w:rsidR="00E9111B" w:rsidRDefault="0042307E">
      <w:pPr>
        <w:tabs>
          <w:tab w:val="left" w:pos="2000"/>
          <w:tab w:val="left" w:pos="2600"/>
        </w:tabs>
        <w:ind w:left="3643" w:hanging="1843"/>
        <w:rPr>
          <w:rFonts w:cs="Arial"/>
          <w:bCs/>
          <w:snapToGrid w:val="0"/>
          <w:szCs w:val="20"/>
          <w:lang w:val="en-GB"/>
        </w:rPr>
      </w:pPr>
      <w:r>
        <w:rPr>
          <w:rFonts w:cs="Arial"/>
          <w:bCs/>
          <w:snapToGrid w:val="0"/>
          <w:szCs w:val="20"/>
          <w:lang w:val="en-GB"/>
        </w:rPr>
        <w:t>…</w:t>
      </w:r>
    </w:p>
    <w:p w14:paraId="548D8F5A" w14:textId="77777777" w:rsidR="00E9111B" w:rsidRDefault="0042307E">
      <w:pPr>
        <w:tabs>
          <w:tab w:val="left" w:pos="2000"/>
          <w:tab w:val="left" w:pos="2600"/>
        </w:tabs>
        <w:ind w:left="3643" w:hanging="1843"/>
        <w:rPr>
          <w:rFonts w:cs="Arial"/>
          <w:bCs/>
          <w:snapToGrid w:val="0"/>
          <w:szCs w:val="20"/>
          <w:lang w:val="en-GB"/>
        </w:rPr>
      </w:pPr>
      <w:r>
        <w:rPr>
          <w:rFonts w:cs="Arial"/>
          <w:bCs/>
          <w:snapToGrid w:val="0"/>
          <w:szCs w:val="20"/>
          <w:lang w:val="en-GB"/>
        </w:rPr>
        <w:t>0xFF:</w:t>
      </w:r>
      <w:r>
        <w:rPr>
          <w:rFonts w:cs="Arial"/>
          <w:bCs/>
          <w:snapToGrid w:val="0"/>
          <w:szCs w:val="20"/>
          <w:lang w:val="en-GB"/>
        </w:rPr>
        <w:tab/>
        <w:t>Reserved</w:t>
      </w:r>
    </w:p>
    <w:p w14:paraId="55C15320"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NumberOfItems</w:t>
      </w:r>
      <w:proofErr w:type="spellEnd"/>
    </w:p>
    <w:p w14:paraId="749ECDE3" w14:textId="77777777" w:rsidR="00E9111B" w:rsidRDefault="0042307E">
      <w:pPr>
        <w:tabs>
          <w:tab w:val="left" w:pos="709"/>
          <w:tab w:val="left" w:pos="1276"/>
          <w:tab w:val="left" w:pos="2000"/>
          <w:tab w:val="left" w:pos="2600"/>
        </w:tabs>
        <w:ind w:left="1800"/>
        <w:rPr>
          <w:rFonts w:cs="Arial"/>
          <w:szCs w:val="20"/>
        </w:rPr>
      </w:pPr>
      <w:r>
        <w:rPr>
          <w:rFonts w:cs="Arial"/>
          <w:szCs w:val="20"/>
        </w:rPr>
        <w:lastRenderedPageBreak/>
        <w:t>0x00:</w:t>
      </w:r>
      <w:r>
        <w:rPr>
          <w:rFonts w:cs="Arial"/>
          <w:szCs w:val="20"/>
        </w:rPr>
        <w:tab/>
        <w:t>Reserved</w:t>
      </w:r>
    </w:p>
    <w:p w14:paraId="0B4D6073" w14:textId="77777777" w:rsidR="00E9111B" w:rsidRDefault="0042307E">
      <w:pPr>
        <w:tabs>
          <w:tab w:val="left" w:pos="709"/>
          <w:tab w:val="left" w:pos="1276"/>
          <w:tab w:val="left" w:pos="2000"/>
          <w:tab w:val="left" w:pos="2600"/>
        </w:tabs>
        <w:ind w:left="1800"/>
        <w:rPr>
          <w:rFonts w:cs="Arial"/>
          <w:szCs w:val="20"/>
        </w:rPr>
      </w:pPr>
      <w:r>
        <w:rPr>
          <w:rFonts w:cs="Arial"/>
          <w:szCs w:val="20"/>
        </w:rPr>
        <w:t>0x01:</w:t>
      </w:r>
      <w:r>
        <w:rPr>
          <w:rFonts w:cs="Arial"/>
          <w:szCs w:val="20"/>
        </w:rPr>
        <w:tab/>
        <w:t>1</w:t>
      </w:r>
    </w:p>
    <w:p w14:paraId="3279CD4E" w14:textId="77777777" w:rsidR="00E9111B" w:rsidRDefault="0042307E">
      <w:pPr>
        <w:tabs>
          <w:tab w:val="left" w:pos="709"/>
          <w:tab w:val="left" w:pos="1276"/>
          <w:tab w:val="left" w:pos="2000"/>
          <w:tab w:val="left" w:pos="2600"/>
        </w:tabs>
        <w:ind w:left="1800"/>
        <w:rPr>
          <w:rFonts w:cs="Arial"/>
          <w:szCs w:val="20"/>
        </w:rPr>
      </w:pPr>
      <w:r>
        <w:rPr>
          <w:rFonts w:cs="Arial"/>
          <w:szCs w:val="20"/>
        </w:rPr>
        <w:t>0x02:</w:t>
      </w:r>
      <w:r>
        <w:rPr>
          <w:rFonts w:cs="Arial"/>
          <w:szCs w:val="20"/>
        </w:rPr>
        <w:tab/>
        <w:t>2</w:t>
      </w:r>
    </w:p>
    <w:p w14:paraId="05C605A7" w14:textId="77777777" w:rsidR="00E9111B" w:rsidRDefault="0042307E">
      <w:pPr>
        <w:tabs>
          <w:tab w:val="left" w:pos="709"/>
          <w:tab w:val="left" w:pos="1276"/>
          <w:tab w:val="left" w:pos="2000"/>
          <w:tab w:val="left" w:pos="2600"/>
        </w:tabs>
        <w:ind w:left="1800"/>
        <w:rPr>
          <w:rFonts w:cs="Arial"/>
          <w:szCs w:val="20"/>
        </w:rPr>
      </w:pPr>
      <w:r>
        <w:rPr>
          <w:rFonts w:cs="Arial"/>
          <w:szCs w:val="20"/>
        </w:rPr>
        <w:t>....</w:t>
      </w:r>
    </w:p>
    <w:p w14:paraId="18D382C1" w14:textId="77777777" w:rsidR="00E9111B" w:rsidRDefault="0042307E">
      <w:pPr>
        <w:tabs>
          <w:tab w:val="left" w:pos="709"/>
          <w:tab w:val="left" w:pos="1276"/>
          <w:tab w:val="left" w:pos="2000"/>
          <w:tab w:val="left" w:pos="2600"/>
        </w:tabs>
        <w:ind w:left="1800"/>
        <w:rPr>
          <w:rFonts w:cs="Arial"/>
          <w:szCs w:val="20"/>
        </w:rPr>
      </w:pPr>
      <w:r>
        <w:rPr>
          <w:rFonts w:cs="Arial"/>
          <w:szCs w:val="20"/>
        </w:rPr>
        <w:t>0xFE:</w:t>
      </w:r>
      <w:r>
        <w:rPr>
          <w:rFonts w:cs="Arial"/>
          <w:szCs w:val="20"/>
        </w:rPr>
        <w:tab/>
        <w:t>254</w:t>
      </w:r>
    </w:p>
    <w:p w14:paraId="054BEA9A" w14:textId="77777777" w:rsidR="00E9111B" w:rsidRDefault="0042307E">
      <w:pPr>
        <w:tabs>
          <w:tab w:val="left" w:pos="709"/>
          <w:tab w:val="left" w:pos="1276"/>
          <w:tab w:val="left" w:pos="2000"/>
          <w:tab w:val="left" w:pos="2600"/>
        </w:tabs>
        <w:ind w:left="1800"/>
        <w:rPr>
          <w:rFonts w:cs="Arial"/>
          <w:szCs w:val="20"/>
        </w:rPr>
      </w:pPr>
      <w:r>
        <w:rPr>
          <w:rFonts w:cs="Arial"/>
          <w:szCs w:val="20"/>
        </w:rPr>
        <w:t>0xFF:</w:t>
      </w:r>
      <w:r>
        <w:rPr>
          <w:rFonts w:cs="Arial"/>
          <w:szCs w:val="20"/>
        </w:rPr>
        <w:tab/>
        <w:t>No Entry</w:t>
      </w:r>
    </w:p>
    <w:p w14:paraId="4C73CA2B" w14:textId="77777777" w:rsidR="00E9111B" w:rsidRDefault="0042307E" w:rsidP="00BE776A">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lang w:val="en-GB"/>
        </w:rPr>
      </w:pPr>
      <w:r>
        <w:rPr>
          <w:rFonts w:cs="Arial"/>
          <w:b/>
          <w:i/>
          <w:szCs w:val="20"/>
          <w:lang w:val="en-GB"/>
        </w:rPr>
        <w:t>Note:</w:t>
      </w:r>
      <w:r>
        <w:rPr>
          <w:rFonts w:cs="Arial"/>
          <w:i/>
          <w:szCs w:val="20"/>
          <w:lang w:val="en-GB"/>
        </w:rPr>
        <w:t xml:space="preserve">  The number of items requested is defined by the schedule type as follows:</w:t>
      </w:r>
    </w:p>
    <w:p w14:paraId="111FC49E" w14:textId="77777777" w:rsidR="00E9111B" w:rsidRDefault="0042307E" w:rsidP="00BE776A">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lang w:val="en-GB"/>
        </w:rPr>
      </w:pPr>
      <w:r>
        <w:rPr>
          <w:rFonts w:cs="Arial"/>
          <w:b/>
          <w:i/>
          <w:szCs w:val="20"/>
          <w:lang w:val="en-GB"/>
        </w:rPr>
        <w:tab/>
      </w:r>
      <w:proofErr w:type="spellStart"/>
      <w:r>
        <w:rPr>
          <w:rFonts w:cs="Arial"/>
          <w:i/>
          <w:szCs w:val="20"/>
          <w:lang w:val="en-GB"/>
        </w:rPr>
        <w:t>ScheduleType</w:t>
      </w:r>
      <w:proofErr w:type="spellEnd"/>
      <w:r>
        <w:rPr>
          <w:rFonts w:cs="Arial"/>
          <w:i/>
          <w:szCs w:val="20"/>
          <w:lang w:val="en-GB"/>
        </w:rPr>
        <w:t xml:space="preserve"> = Weekly, </w:t>
      </w:r>
      <w:proofErr w:type="spellStart"/>
      <w:r>
        <w:rPr>
          <w:rFonts w:cs="Arial"/>
          <w:i/>
          <w:szCs w:val="20"/>
          <w:lang w:val="en-GB"/>
        </w:rPr>
        <w:t>NumberOfItems</w:t>
      </w:r>
      <w:proofErr w:type="spellEnd"/>
      <w:r>
        <w:rPr>
          <w:rFonts w:cs="Arial"/>
          <w:i/>
          <w:szCs w:val="20"/>
          <w:lang w:val="en-GB"/>
        </w:rPr>
        <w:t xml:space="preserve"> = 7</w:t>
      </w:r>
    </w:p>
    <w:p w14:paraId="0AC69195" w14:textId="77777777" w:rsidR="00E9111B" w:rsidRDefault="0042307E" w:rsidP="00BE776A">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lang w:val="en-GB"/>
        </w:rPr>
      </w:pPr>
      <w:r>
        <w:rPr>
          <w:rFonts w:cs="Arial"/>
          <w:i/>
          <w:szCs w:val="20"/>
          <w:lang w:val="en-GB"/>
        </w:rPr>
        <w:tab/>
      </w:r>
      <w:proofErr w:type="spellStart"/>
      <w:r>
        <w:rPr>
          <w:rFonts w:cs="Arial"/>
          <w:i/>
          <w:szCs w:val="20"/>
          <w:lang w:val="en-GB"/>
        </w:rPr>
        <w:t>ScheduleType</w:t>
      </w:r>
      <w:proofErr w:type="spellEnd"/>
      <w:r>
        <w:rPr>
          <w:rFonts w:cs="Arial"/>
          <w:i/>
          <w:szCs w:val="20"/>
          <w:lang w:val="en-GB"/>
        </w:rPr>
        <w:t xml:space="preserve"> = </w:t>
      </w:r>
      <w:proofErr w:type="spellStart"/>
      <w:r>
        <w:rPr>
          <w:rFonts w:cs="Arial"/>
          <w:i/>
          <w:szCs w:val="20"/>
          <w:lang w:val="en-GB"/>
        </w:rPr>
        <w:t>Dailly</w:t>
      </w:r>
      <w:proofErr w:type="spellEnd"/>
      <w:r>
        <w:rPr>
          <w:rFonts w:cs="Arial"/>
          <w:i/>
          <w:szCs w:val="20"/>
          <w:lang w:val="en-GB"/>
        </w:rPr>
        <w:t xml:space="preserve">, </w:t>
      </w:r>
      <w:proofErr w:type="spellStart"/>
      <w:r>
        <w:rPr>
          <w:rFonts w:cs="Arial"/>
          <w:i/>
          <w:szCs w:val="20"/>
          <w:lang w:val="en-GB"/>
        </w:rPr>
        <w:t>NumberOfItems</w:t>
      </w:r>
      <w:proofErr w:type="spellEnd"/>
      <w:r>
        <w:rPr>
          <w:rFonts w:cs="Arial"/>
          <w:i/>
          <w:szCs w:val="20"/>
          <w:lang w:val="en-GB"/>
        </w:rPr>
        <w:t xml:space="preserve"> = 1</w:t>
      </w:r>
    </w:p>
    <w:p w14:paraId="7ECBACBC" w14:textId="77777777" w:rsidR="00E9111B" w:rsidRDefault="0042307E" w:rsidP="00BE776A">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rPr>
      </w:pPr>
      <w:r>
        <w:rPr>
          <w:rFonts w:cs="Arial"/>
          <w:i/>
          <w:szCs w:val="20"/>
          <w:lang w:val="en-GB"/>
        </w:rPr>
        <w:tab/>
      </w:r>
      <w:proofErr w:type="spellStart"/>
      <w:r>
        <w:rPr>
          <w:rFonts w:cs="Arial"/>
          <w:i/>
          <w:szCs w:val="20"/>
          <w:lang w:val="en-GB"/>
        </w:rPr>
        <w:t>ScheduleType</w:t>
      </w:r>
      <w:proofErr w:type="spellEnd"/>
      <w:r>
        <w:rPr>
          <w:rFonts w:cs="Arial"/>
          <w:i/>
          <w:szCs w:val="20"/>
          <w:lang w:val="en-GB"/>
        </w:rPr>
        <w:t xml:space="preserve"> = Weekday/Weekend, </w:t>
      </w:r>
      <w:proofErr w:type="spellStart"/>
      <w:r>
        <w:rPr>
          <w:rFonts w:cs="Arial"/>
          <w:i/>
          <w:szCs w:val="20"/>
          <w:lang w:val="en-GB"/>
        </w:rPr>
        <w:t>NumberOfItems</w:t>
      </w:r>
      <w:proofErr w:type="spellEnd"/>
      <w:r>
        <w:rPr>
          <w:rFonts w:cs="Arial"/>
          <w:i/>
          <w:szCs w:val="20"/>
          <w:lang w:val="en-GB"/>
        </w:rPr>
        <w:t xml:space="preserve"> = 2</w:t>
      </w:r>
    </w:p>
    <w:p w14:paraId="66AE9D8F" w14:textId="77777777" w:rsidR="00E9111B" w:rsidRDefault="00E9111B">
      <w:pPr>
        <w:tabs>
          <w:tab w:val="left" w:pos="709"/>
          <w:tab w:val="left" w:pos="1276"/>
          <w:tab w:val="left" w:pos="1843"/>
          <w:tab w:val="left" w:pos="2419"/>
        </w:tabs>
        <w:rPr>
          <w:rFonts w:cs="Arial"/>
          <w:szCs w:val="20"/>
        </w:rPr>
      </w:pPr>
    </w:p>
    <w:p w14:paraId="53DF5B21" w14:textId="77777777" w:rsidR="00E9111B" w:rsidRDefault="0042307E">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55 </w:t>
      </w:r>
      <w:r>
        <w:rPr>
          <w:rFonts w:cs="Arial"/>
          <w:b/>
          <w:snapToGrid w:val="0"/>
          <w:szCs w:val="20"/>
          <w:lang w:val="en-GB"/>
        </w:rPr>
        <w:t>(Coding Table III)</w:t>
      </w:r>
      <w:r>
        <w:rPr>
          <w:rFonts w:cs="Arial"/>
          <w:b/>
          <w:szCs w:val="20"/>
          <w:lang w:val="en-GB"/>
        </w:rPr>
        <w:t xml:space="preserve">: </w:t>
      </w:r>
      <w:r>
        <w:rPr>
          <w:rStyle w:val="spelle"/>
          <w:rFonts w:cs="Arial"/>
          <w:b/>
          <w:szCs w:val="20"/>
          <w:lang w:val="en-GB"/>
        </w:rPr>
        <w:t>Charge Schedule Info</w:t>
      </w:r>
    </w:p>
    <w:p w14:paraId="3AB7D535" w14:textId="77777777" w:rsidR="00E9111B" w:rsidRDefault="0042307E">
      <w:pPr>
        <w:ind w:left="1260"/>
        <w:rPr>
          <w:i/>
          <w:lang w:val="en-GB"/>
        </w:rPr>
      </w:pPr>
      <w:proofErr w:type="gramStart"/>
      <w:r>
        <w:rPr>
          <w:rFonts w:cs="Arial"/>
          <w:i/>
          <w:szCs w:val="20"/>
          <w:lang w:val="en-GB"/>
        </w:rPr>
        <w:t>Array(</w:t>
      </w:r>
      <w:proofErr w:type="gramEnd"/>
      <w:r>
        <w:rPr>
          <w:rFonts w:cs="Arial"/>
          <w:i/>
          <w:szCs w:val="20"/>
          <w:lang w:val="en-GB"/>
        </w:rPr>
        <w:t>1..NumberOfItems) of record (</w:t>
      </w:r>
      <w:proofErr w:type="spellStart"/>
      <w:r>
        <w:rPr>
          <w:rFonts w:cs="Arial"/>
          <w:i/>
          <w:szCs w:val="20"/>
          <w:lang w:val="en-GB"/>
        </w:rPr>
        <w:t>BinNumber</w:t>
      </w:r>
      <w:proofErr w:type="spellEnd"/>
      <w:r>
        <w:rPr>
          <w:rFonts w:cs="Arial"/>
          <w:i/>
          <w:szCs w:val="20"/>
          <w:lang w:val="en-GB"/>
        </w:rPr>
        <w:t>, ReadyToGo1_TimeHr, ReadyToGo1_TimeMin, ReadyToGo1_CabinComfPrefID, ReadyToGo2_TimeHr, ReadyToGo2_TimeMin, ReadyToGo2_CabinComfPrefID)</w:t>
      </w:r>
    </w:p>
    <w:p w14:paraId="397B3263" w14:textId="77777777" w:rsidR="00E9111B" w:rsidRDefault="00E9111B">
      <w:pPr>
        <w:ind w:left="1843"/>
        <w:rPr>
          <w:rFonts w:cs="Arial"/>
          <w:i/>
          <w:szCs w:val="20"/>
          <w:lang w:val="en-GB"/>
        </w:rPr>
      </w:pPr>
    </w:p>
    <w:p w14:paraId="4648DB87" w14:textId="77777777" w:rsidR="00E9111B" w:rsidRDefault="0042307E">
      <w:pPr>
        <w:ind w:left="1530"/>
        <w:rPr>
          <w:rFonts w:cs="Arial"/>
          <w:i/>
          <w:szCs w:val="20"/>
          <w:lang w:val="en-GB"/>
        </w:rPr>
      </w:pPr>
      <w:r>
        <w:rPr>
          <w:rFonts w:cs="Arial"/>
          <w:i/>
          <w:szCs w:val="20"/>
          <w:lang w:val="en-GB"/>
        </w:rPr>
        <w:t>Record definition (up to 49 (</w:t>
      </w:r>
      <w:r>
        <w:rPr>
          <w:rFonts w:cs="Arial"/>
          <w:snapToGrid w:val="0"/>
          <w:szCs w:val="20"/>
          <w:lang w:val="en-GB"/>
        </w:rPr>
        <w:t>Coding Table III</w:t>
      </w:r>
      <w:r>
        <w:rPr>
          <w:rFonts w:cs="Arial"/>
          <w:i/>
          <w:szCs w:val="20"/>
          <w:lang w:val="en-GB"/>
        </w:rPr>
        <w:t>) bytes):</w:t>
      </w:r>
    </w:p>
    <w:p w14:paraId="741AA288" w14:textId="77777777" w:rsidR="00E9111B" w:rsidRDefault="0042307E">
      <w:pPr>
        <w:tabs>
          <w:tab w:val="left" w:pos="2300"/>
        </w:tabs>
        <w:ind w:left="1530"/>
        <w:rPr>
          <w:rFonts w:cs="Arial"/>
          <w:i/>
          <w:szCs w:val="20"/>
          <w:lang w:val="de-DE"/>
        </w:rPr>
      </w:pPr>
      <w:r>
        <w:rPr>
          <w:rFonts w:cs="Arial"/>
          <w:i/>
          <w:szCs w:val="20"/>
          <w:lang w:val="de-DE"/>
        </w:rPr>
        <w:t>Byte 0:</w:t>
      </w:r>
      <w:r>
        <w:rPr>
          <w:rFonts w:cs="Arial"/>
          <w:i/>
          <w:szCs w:val="20"/>
          <w:lang w:val="de-DE"/>
        </w:rPr>
        <w:tab/>
        <w:t>BinNumber:</w:t>
      </w:r>
    </w:p>
    <w:p w14:paraId="3CDA291A" w14:textId="77777777" w:rsidR="00E9111B" w:rsidRDefault="0042307E">
      <w:pPr>
        <w:tabs>
          <w:tab w:val="left" w:pos="2600"/>
        </w:tabs>
        <w:ind w:left="1530" w:firstLine="270"/>
        <w:rPr>
          <w:rFonts w:cs="Arial"/>
          <w:szCs w:val="20"/>
          <w:lang w:val="de-DE"/>
        </w:rPr>
      </w:pPr>
      <w:r>
        <w:rPr>
          <w:rFonts w:cs="Arial"/>
          <w:szCs w:val="20"/>
          <w:lang w:val="de-DE"/>
        </w:rPr>
        <w:t>0x00:</w:t>
      </w:r>
      <w:r>
        <w:rPr>
          <w:rFonts w:cs="Arial"/>
          <w:szCs w:val="20"/>
          <w:lang w:val="de-DE"/>
        </w:rPr>
        <w:tab/>
        <w:t>Null</w:t>
      </w:r>
    </w:p>
    <w:p w14:paraId="1867A14A" w14:textId="77777777" w:rsidR="00E9111B" w:rsidRDefault="0042307E">
      <w:pPr>
        <w:tabs>
          <w:tab w:val="left" w:pos="2600"/>
        </w:tabs>
        <w:ind w:left="1530" w:firstLine="270"/>
        <w:rPr>
          <w:rFonts w:cs="Arial"/>
          <w:szCs w:val="20"/>
          <w:lang w:val="de-DE"/>
        </w:rPr>
      </w:pPr>
      <w:r>
        <w:rPr>
          <w:rFonts w:cs="Arial"/>
          <w:szCs w:val="20"/>
          <w:lang w:val="de-DE"/>
        </w:rPr>
        <w:t>0x01:</w:t>
      </w:r>
      <w:r>
        <w:rPr>
          <w:rFonts w:cs="Arial"/>
          <w:szCs w:val="20"/>
          <w:lang w:val="de-DE"/>
        </w:rPr>
        <w:tab/>
        <w:t>Bin 1</w:t>
      </w:r>
    </w:p>
    <w:p w14:paraId="5AA35B5D" w14:textId="77777777" w:rsidR="00E9111B" w:rsidRDefault="0042307E">
      <w:pPr>
        <w:tabs>
          <w:tab w:val="left" w:pos="2600"/>
        </w:tabs>
        <w:ind w:left="1530" w:firstLine="270"/>
        <w:rPr>
          <w:rFonts w:cs="Arial"/>
          <w:szCs w:val="20"/>
        </w:rPr>
      </w:pPr>
      <w:r>
        <w:rPr>
          <w:rFonts w:cs="Arial"/>
          <w:szCs w:val="20"/>
        </w:rPr>
        <w:t>0x02:</w:t>
      </w:r>
      <w:r>
        <w:rPr>
          <w:rFonts w:cs="Arial"/>
          <w:szCs w:val="20"/>
        </w:rPr>
        <w:tab/>
        <w:t>Bin 2</w:t>
      </w:r>
    </w:p>
    <w:p w14:paraId="47F4E390" w14:textId="77777777" w:rsidR="00E9111B" w:rsidRDefault="0042307E">
      <w:pPr>
        <w:tabs>
          <w:tab w:val="left" w:pos="2600"/>
        </w:tabs>
        <w:ind w:left="1530" w:firstLine="270"/>
        <w:rPr>
          <w:rFonts w:cs="Arial"/>
          <w:szCs w:val="20"/>
        </w:rPr>
      </w:pPr>
      <w:r>
        <w:rPr>
          <w:rFonts w:cs="Arial"/>
          <w:szCs w:val="20"/>
        </w:rPr>
        <w:t>…</w:t>
      </w:r>
    </w:p>
    <w:p w14:paraId="18CAF0EB" w14:textId="77777777" w:rsidR="00E9111B" w:rsidRDefault="0042307E">
      <w:pPr>
        <w:tabs>
          <w:tab w:val="left" w:pos="2600"/>
        </w:tabs>
        <w:ind w:left="1530" w:firstLine="270"/>
        <w:rPr>
          <w:rFonts w:cs="Arial"/>
          <w:szCs w:val="20"/>
        </w:rPr>
      </w:pPr>
      <w:r>
        <w:rPr>
          <w:rFonts w:cs="Arial"/>
          <w:szCs w:val="20"/>
        </w:rPr>
        <w:t>0x0A:</w:t>
      </w:r>
      <w:r>
        <w:rPr>
          <w:rFonts w:cs="Arial"/>
          <w:szCs w:val="20"/>
        </w:rPr>
        <w:tab/>
        <w:t>Bin 10</w:t>
      </w:r>
    </w:p>
    <w:p w14:paraId="3C892689" w14:textId="77777777" w:rsidR="00E9111B" w:rsidRDefault="0042307E">
      <w:pPr>
        <w:tabs>
          <w:tab w:val="left" w:pos="2300"/>
          <w:tab w:val="left" w:pos="2600"/>
        </w:tabs>
        <w:ind w:left="1530" w:firstLine="270"/>
        <w:rPr>
          <w:rFonts w:cs="Arial"/>
          <w:szCs w:val="20"/>
        </w:rPr>
      </w:pPr>
      <w:r>
        <w:rPr>
          <w:rFonts w:cs="Arial"/>
          <w:szCs w:val="20"/>
        </w:rPr>
        <w:t>0x0B:</w:t>
      </w:r>
      <w:r>
        <w:rPr>
          <w:rFonts w:cs="Arial"/>
          <w:szCs w:val="20"/>
        </w:rPr>
        <w:tab/>
        <w:t>Reserved</w:t>
      </w:r>
    </w:p>
    <w:p w14:paraId="74983453" w14:textId="77777777" w:rsidR="00E9111B" w:rsidRDefault="0042307E">
      <w:pPr>
        <w:tabs>
          <w:tab w:val="left" w:pos="2300"/>
        </w:tabs>
        <w:ind w:left="1530" w:firstLine="270"/>
        <w:rPr>
          <w:rFonts w:cs="Arial"/>
          <w:szCs w:val="20"/>
        </w:rPr>
      </w:pPr>
      <w:r>
        <w:rPr>
          <w:rFonts w:cs="Arial"/>
          <w:szCs w:val="20"/>
        </w:rPr>
        <w:t>...</w:t>
      </w:r>
    </w:p>
    <w:p w14:paraId="0E1C5D33" w14:textId="77777777" w:rsidR="00E9111B" w:rsidRDefault="0042307E">
      <w:pPr>
        <w:tabs>
          <w:tab w:val="left" w:pos="2300"/>
          <w:tab w:val="left" w:pos="2600"/>
        </w:tabs>
        <w:ind w:left="1530" w:firstLine="270"/>
        <w:rPr>
          <w:rFonts w:cs="Arial"/>
          <w:szCs w:val="20"/>
          <w:lang w:val="sv-SE"/>
        </w:rPr>
      </w:pPr>
      <w:r>
        <w:rPr>
          <w:rFonts w:cs="Arial"/>
          <w:szCs w:val="20"/>
        </w:rPr>
        <w:t>0xFF:</w:t>
      </w:r>
      <w:r>
        <w:rPr>
          <w:rFonts w:cs="Arial"/>
          <w:szCs w:val="20"/>
        </w:rPr>
        <w:tab/>
        <w:t>Reserved</w:t>
      </w:r>
    </w:p>
    <w:p w14:paraId="7130298B" w14:textId="77777777" w:rsidR="00E9111B" w:rsidRDefault="00E9111B">
      <w:pPr>
        <w:tabs>
          <w:tab w:val="left" w:pos="2300"/>
        </w:tabs>
        <w:ind w:left="1530"/>
        <w:rPr>
          <w:rFonts w:cs="Arial"/>
          <w:i/>
          <w:szCs w:val="20"/>
          <w:lang w:val="sv-SE"/>
        </w:rPr>
      </w:pPr>
    </w:p>
    <w:p w14:paraId="5FB6A64A" w14:textId="77777777" w:rsidR="00E9111B" w:rsidRDefault="0042307E">
      <w:pPr>
        <w:tabs>
          <w:tab w:val="left" w:pos="2300"/>
        </w:tabs>
        <w:ind w:left="1530"/>
        <w:rPr>
          <w:rFonts w:cs="Arial"/>
          <w:i/>
          <w:szCs w:val="20"/>
          <w:lang w:val="nb-NO"/>
        </w:rPr>
      </w:pPr>
      <w:r>
        <w:rPr>
          <w:rFonts w:cs="Arial"/>
          <w:i/>
          <w:szCs w:val="20"/>
          <w:lang w:val="sv-SE"/>
        </w:rPr>
        <w:t>Byte 1</w:t>
      </w:r>
      <w:r>
        <w:rPr>
          <w:rFonts w:cs="Arial"/>
          <w:i/>
          <w:szCs w:val="20"/>
          <w:lang w:val="nb-NO"/>
        </w:rPr>
        <w:t>:</w:t>
      </w:r>
      <w:r>
        <w:rPr>
          <w:rFonts w:cs="Arial"/>
          <w:i/>
          <w:szCs w:val="20"/>
          <w:lang w:val="nb-NO"/>
        </w:rPr>
        <w:tab/>
      </w:r>
      <w:r>
        <w:rPr>
          <w:rFonts w:cs="Arial"/>
          <w:i/>
          <w:szCs w:val="20"/>
          <w:lang w:val="en-GB"/>
        </w:rPr>
        <w:t>ReadyToGo1_TimeHr</w:t>
      </w:r>
      <w:r>
        <w:rPr>
          <w:rFonts w:cs="Arial"/>
          <w:i/>
          <w:szCs w:val="20"/>
          <w:lang w:val="nb-NO"/>
        </w:rPr>
        <w:t xml:space="preserve">: </w:t>
      </w:r>
    </w:p>
    <w:p w14:paraId="7D165B31" w14:textId="77777777" w:rsidR="00E9111B" w:rsidRDefault="0042307E">
      <w:pPr>
        <w:tabs>
          <w:tab w:val="left" w:pos="2600"/>
        </w:tabs>
        <w:ind w:left="1800"/>
        <w:rPr>
          <w:rFonts w:cs="Arial"/>
          <w:szCs w:val="20"/>
          <w:lang w:val="nb-NO"/>
        </w:rPr>
      </w:pPr>
      <w:r>
        <w:rPr>
          <w:rFonts w:cs="Arial"/>
          <w:szCs w:val="20"/>
          <w:lang w:val="nb-NO"/>
        </w:rPr>
        <w:t>0x00:</w:t>
      </w:r>
      <w:r>
        <w:rPr>
          <w:rFonts w:cs="Arial"/>
          <w:szCs w:val="20"/>
          <w:lang w:val="nb-NO"/>
        </w:rPr>
        <w:tab/>
      </w:r>
      <w:del w:id="132" w:author="sorris1" w:date="2012-04-12T07:08:00Z">
        <w:r>
          <w:rPr>
            <w:rFonts w:cs="Arial"/>
            <w:szCs w:val="20"/>
            <w:lang w:val="nb-NO"/>
          </w:rPr>
          <w:delText>Reserved</w:delText>
        </w:r>
      </w:del>
      <w:ins w:id="133" w:author="sorris1" w:date="2012-04-12T07:08:00Z">
        <w:r>
          <w:rPr>
            <w:rStyle w:val="msoins1"/>
            <w:rFonts w:cs="Arial"/>
            <w:szCs w:val="20"/>
            <w:lang w:val="nb-NO"/>
          </w:rPr>
          <w:t xml:space="preserve"> 0</w:t>
        </w:r>
      </w:ins>
    </w:p>
    <w:p w14:paraId="5DB55FBC" w14:textId="77777777" w:rsidR="00E9111B" w:rsidRDefault="0042307E">
      <w:pPr>
        <w:tabs>
          <w:tab w:val="left" w:pos="2600"/>
        </w:tabs>
        <w:ind w:left="1800"/>
        <w:rPr>
          <w:rFonts w:cs="Arial"/>
          <w:szCs w:val="20"/>
          <w:lang w:val="nb-NO"/>
        </w:rPr>
      </w:pPr>
      <w:r>
        <w:rPr>
          <w:rFonts w:cs="Arial"/>
          <w:szCs w:val="20"/>
          <w:lang w:val="nb-NO"/>
        </w:rPr>
        <w:t>0x01:</w:t>
      </w:r>
      <w:r>
        <w:rPr>
          <w:rFonts w:cs="Arial"/>
          <w:szCs w:val="20"/>
          <w:lang w:val="nb-NO"/>
        </w:rPr>
        <w:tab/>
        <w:t>1</w:t>
      </w:r>
    </w:p>
    <w:p w14:paraId="12268FBC" w14:textId="77777777" w:rsidR="00E9111B" w:rsidRDefault="0042307E">
      <w:pPr>
        <w:tabs>
          <w:tab w:val="left" w:pos="2600"/>
        </w:tabs>
        <w:ind w:left="1800"/>
        <w:rPr>
          <w:rFonts w:cs="Arial"/>
          <w:szCs w:val="20"/>
          <w:lang w:val="en-GB"/>
        </w:rPr>
      </w:pPr>
      <w:r>
        <w:rPr>
          <w:rFonts w:cs="Arial"/>
          <w:szCs w:val="20"/>
          <w:lang w:val="en-GB"/>
        </w:rPr>
        <w:t>0x02:</w:t>
      </w:r>
      <w:r>
        <w:rPr>
          <w:rFonts w:cs="Arial"/>
          <w:szCs w:val="20"/>
          <w:lang w:val="en-GB"/>
        </w:rPr>
        <w:tab/>
        <w:t>2</w:t>
      </w:r>
    </w:p>
    <w:p w14:paraId="6C64CA01" w14:textId="77777777" w:rsidR="00E9111B" w:rsidRDefault="0042307E">
      <w:pPr>
        <w:tabs>
          <w:tab w:val="left" w:pos="2600"/>
        </w:tabs>
        <w:ind w:left="1800"/>
        <w:rPr>
          <w:rFonts w:cs="Arial"/>
          <w:szCs w:val="20"/>
          <w:lang w:val="en-GB"/>
        </w:rPr>
      </w:pPr>
      <w:r>
        <w:rPr>
          <w:rFonts w:cs="Arial"/>
          <w:szCs w:val="20"/>
          <w:lang w:val="en-GB"/>
        </w:rPr>
        <w:t>…</w:t>
      </w:r>
    </w:p>
    <w:p w14:paraId="71A676BB" w14:textId="77777777" w:rsidR="00E9111B" w:rsidRDefault="0042307E">
      <w:pPr>
        <w:tabs>
          <w:tab w:val="left" w:pos="2600"/>
        </w:tabs>
        <w:ind w:left="1800"/>
        <w:rPr>
          <w:rFonts w:cs="Arial"/>
          <w:szCs w:val="20"/>
          <w:lang w:val="en-GB"/>
        </w:rPr>
      </w:pPr>
      <w:r>
        <w:rPr>
          <w:rFonts w:cs="Arial"/>
          <w:szCs w:val="20"/>
          <w:lang w:val="en-GB"/>
        </w:rPr>
        <w:t>0x17:</w:t>
      </w:r>
      <w:r>
        <w:rPr>
          <w:rFonts w:cs="Arial"/>
          <w:szCs w:val="20"/>
          <w:lang w:val="en-GB"/>
        </w:rPr>
        <w:tab/>
      </w:r>
      <w:del w:id="134" w:author="sorris1" w:date="2012-04-12T07:10:00Z">
        <w:r>
          <w:rPr>
            <w:rFonts w:cs="Arial"/>
            <w:szCs w:val="20"/>
            <w:lang w:val="en-GB"/>
          </w:rPr>
          <w:delText>24</w:delText>
        </w:r>
      </w:del>
      <w:ins w:id="135" w:author="sorris1" w:date="2012-04-12T07:10:00Z">
        <w:r>
          <w:rPr>
            <w:rStyle w:val="msoins1"/>
            <w:rFonts w:cs="Arial"/>
            <w:szCs w:val="20"/>
            <w:lang w:val="en-GB"/>
          </w:rPr>
          <w:t xml:space="preserve"> 23</w:t>
        </w:r>
      </w:ins>
    </w:p>
    <w:p w14:paraId="1A25D334" w14:textId="77777777" w:rsidR="00E9111B" w:rsidRDefault="0042307E">
      <w:pPr>
        <w:tabs>
          <w:tab w:val="left" w:pos="2600"/>
        </w:tabs>
        <w:ind w:left="1800"/>
        <w:rPr>
          <w:rFonts w:cs="Arial"/>
          <w:szCs w:val="20"/>
          <w:lang w:val="en-GB"/>
        </w:rPr>
      </w:pPr>
      <w:r>
        <w:rPr>
          <w:rFonts w:cs="Arial"/>
          <w:szCs w:val="20"/>
          <w:lang w:val="en-GB"/>
        </w:rPr>
        <w:t>0x18:</w:t>
      </w:r>
      <w:r>
        <w:rPr>
          <w:rFonts w:cs="Arial"/>
          <w:szCs w:val="20"/>
          <w:lang w:val="en-GB"/>
        </w:rPr>
        <w:tab/>
        <w:t>Reserved</w:t>
      </w:r>
    </w:p>
    <w:p w14:paraId="382441B1" w14:textId="77777777" w:rsidR="00E9111B" w:rsidRDefault="0042307E">
      <w:pPr>
        <w:tabs>
          <w:tab w:val="left" w:pos="2300"/>
          <w:tab w:val="left" w:pos="2600"/>
        </w:tabs>
        <w:ind w:left="1800"/>
        <w:rPr>
          <w:rFonts w:cs="Arial"/>
          <w:szCs w:val="20"/>
          <w:lang w:val="en-GB"/>
        </w:rPr>
      </w:pPr>
      <w:r>
        <w:rPr>
          <w:rFonts w:cs="Arial"/>
          <w:szCs w:val="20"/>
          <w:lang w:val="en-GB"/>
        </w:rPr>
        <w:t>…</w:t>
      </w:r>
    </w:p>
    <w:p w14:paraId="61F8E7EF" w14:textId="77777777" w:rsidR="00E9111B" w:rsidRDefault="0042307E">
      <w:pPr>
        <w:tabs>
          <w:tab w:val="left" w:pos="2300"/>
          <w:tab w:val="left" w:pos="2600"/>
        </w:tabs>
        <w:ind w:left="1800"/>
        <w:rPr>
          <w:rFonts w:cs="Arial"/>
          <w:szCs w:val="20"/>
          <w:lang w:val="en-GB"/>
        </w:rPr>
      </w:pPr>
      <w:r>
        <w:rPr>
          <w:rFonts w:cs="Arial"/>
          <w:szCs w:val="20"/>
          <w:lang w:val="en-GB"/>
        </w:rPr>
        <w:t>0xFE:</w:t>
      </w:r>
      <w:r>
        <w:rPr>
          <w:rFonts w:cs="Arial"/>
          <w:szCs w:val="20"/>
          <w:lang w:val="en-GB"/>
        </w:rPr>
        <w:tab/>
        <w:t>Reserved</w:t>
      </w:r>
    </w:p>
    <w:p w14:paraId="24E6A45A" w14:textId="77777777" w:rsidR="00E9111B" w:rsidRDefault="0042307E">
      <w:pPr>
        <w:tabs>
          <w:tab w:val="left" w:pos="2300"/>
          <w:tab w:val="left" w:pos="2600"/>
        </w:tabs>
        <w:ind w:left="1800"/>
        <w:rPr>
          <w:rFonts w:cs="Arial"/>
          <w:szCs w:val="20"/>
          <w:lang w:val="en-GB"/>
        </w:rPr>
      </w:pPr>
      <w:r>
        <w:rPr>
          <w:rFonts w:cs="Arial"/>
          <w:szCs w:val="20"/>
          <w:lang w:val="en-GB"/>
        </w:rPr>
        <w:t>0xFF:</w:t>
      </w:r>
      <w:r>
        <w:rPr>
          <w:rFonts w:cs="Arial"/>
          <w:szCs w:val="20"/>
          <w:lang w:val="en-GB"/>
        </w:rPr>
        <w:tab/>
        <w:t>Invalid</w:t>
      </w:r>
    </w:p>
    <w:p w14:paraId="3F3BD315" w14:textId="77777777" w:rsidR="00E9111B" w:rsidRDefault="00E9111B">
      <w:pPr>
        <w:tabs>
          <w:tab w:val="left" w:pos="2300"/>
        </w:tabs>
        <w:ind w:left="1900"/>
        <w:rPr>
          <w:rFonts w:cs="Arial"/>
          <w:szCs w:val="20"/>
          <w:lang w:val="en-GB"/>
        </w:rPr>
      </w:pPr>
    </w:p>
    <w:p w14:paraId="751DA3EB"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Times are always encoded in </w:t>
      </w:r>
      <w:proofErr w:type="gramStart"/>
      <w:r>
        <w:rPr>
          <w:rFonts w:cs="Arial"/>
          <w:i/>
          <w:szCs w:val="20"/>
          <w:lang w:val="en-GB"/>
        </w:rPr>
        <w:t>24 hour</w:t>
      </w:r>
      <w:proofErr w:type="gramEnd"/>
      <w:r>
        <w:rPr>
          <w:rFonts w:cs="Arial"/>
          <w:i/>
          <w:szCs w:val="20"/>
          <w:lang w:val="en-GB"/>
        </w:rPr>
        <w:t xml:space="preserve"> notation.</w:t>
      </w:r>
    </w:p>
    <w:p w14:paraId="0D265FAB" w14:textId="77777777" w:rsidR="00E9111B" w:rsidRDefault="00E9111B">
      <w:pPr>
        <w:tabs>
          <w:tab w:val="left" w:pos="2300"/>
        </w:tabs>
        <w:ind w:left="1530"/>
        <w:rPr>
          <w:rFonts w:cs="Arial"/>
          <w:i/>
          <w:szCs w:val="20"/>
          <w:lang w:val="en-GB"/>
        </w:rPr>
      </w:pPr>
    </w:p>
    <w:p w14:paraId="1430C8D0" w14:textId="77777777" w:rsidR="00E9111B" w:rsidRDefault="0042307E">
      <w:pPr>
        <w:tabs>
          <w:tab w:val="left" w:pos="2300"/>
        </w:tabs>
        <w:ind w:left="1530"/>
        <w:rPr>
          <w:rFonts w:cs="Arial"/>
          <w:i/>
          <w:szCs w:val="20"/>
          <w:lang w:val="nb-NO"/>
        </w:rPr>
      </w:pPr>
      <w:r>
        <w:rPr>
          <w:rFonts w:cs="Arial"/>
          <w:i/>
          <w:szCs w:val="20"/>
          <w:lang w:val="sv-SE"/>
        </w:rPr>
        <w:t>Byte 2</w:t>
      </w:r>
      <w:r>
        <w:rPr>
          <w:rFonts w:cs="Arial"/>
          <w:i/>
          <w:szCs w:val="20"/>
          <w:lang w:val="nb-NO"/>
        </w:rPr>
        <w:t>:</w:t>
      </w:r>
      <w:r>
        <w:rPr>
          <w:rFonts w:cs="Arial"/>
          <w:i/>
          <w:szCs w:val="20"/>
          <w:lang w:val="nb-NO"/>
        </w:rPr>
        <w:tab/>
      </w:r>
      <w:r>
        <w:rPr>
          <w:rFonts w:cs="Arial"/>
          <w:i/>
          <w:szCs w:val="20"/>
          <w:lang w:val="en-GB"/>
        </w:rPr>
        <w:t>ReadyToGo1_TimeMin</w:t>
      </w:r>
      <w:r>
        <w:rPr>
          <w:rFonts w:cs="Arial"/>
          <w:i/>
          <w:szCs w:val="20"/>
          <w:lang w:val="nb-NO"/>
        </w:rPr>
        <w:t>:</w:t>
      </w:r>
    </w:p>
    <w:p w14:paraId="2E94950D" w14:textId="77777777" w:rsidR="00E9111B" w:rsidRDefault="0042307E">
      <w:pPr>
        <w:tabs>
          <w:tab w:val="left" w:pos="2300"/>
          <w:tab w:val="left" w:pos="2600"/>
        </w:tabs>
        <w:ind w:left="1800"/>
        <w:rPr>
          <w:rFonts w:cs="Arial"/>
          <w:szCs w:val="20"/>
          <w:lang w:val="nb-NO"/>
        </w:rPr>
      </w:pPr>
      <w:r>
        <w:rPr>
          <w:rFonts w:cs="Arial"/>
          <w:szCs w:val="20"/>
          <w:lang w:val="nb-NO"/>
        </w:rPr>
        <w:t>0x00:</w:t>
      </w:r>
      <w:r>
        <w:rPr>
          <w:rFonts w:cs="Arial"/>
          <w:szCs w:val="20"/>
          <w:lang w:val="nb-NO"/>
        </w:rPr>
        <w:tab/>
      </w:r>
      <w:r>
        <w:rPr>
          <w:rFonts w:cs="Arial"/>
          <w:szCs w:val="20"/>
          <w:lang w:val="nb-NO"/>
        </w:rPr>
        <w:tab/>
      </w:r>
      <w:del w:id="136" w:author="sorris1" w:date="2012-04-12T07:08:00Z">
        <w:r>
          <w:rPr>
            <w:rFonts w:cs="Arial"/>
            <w:szCs w:val="20"/>
            <w:lang w:val="nb-NO"/>
          </w:rPr>
          <w:delText>Reserved</w:delText>
        </w:r>
      </w:del>
      <w:ins w:id="137" w:author="sorris1" w:date="2012-04-12T07:08:00Z">
        <w:r>
          <w:rPr>
            <w:rStyle w:val="msoins1"/>
            <w:rFonts w:cs="Arial"/>
            <w:szCs w:val="20"/>
            <w:lang w:val="nb-NO"/>
          </w:rPr>
          <w:t xml:space="preserve"> 0</w:t>
        </w:r>
      </w:ins>
    </w:p>
    <w:p w14:paraId="1526E420" w14:textId="77777777" w:rsidR="00E9111B" w:rsidRDefault="0042307E">
      <w:pPr>
        <w:tabs>
          <w:tab w:val="left" w:pos="2300"/>
          <w:tab w:val="left" w:pos="2600"/>
        </w:tabs>
        <w:ind w:left="1800"/>
        <w:rPr>
          <w:rFonts w:cs="Arial"/>
          <w:szCs w:val="20"/>
          <w:lang w:val="nb-NO"/>
        </w:rPr>
      </w:pPr>
      <w:r>
        <w:rPr>
          <w:rFonts w:cs="Arial"/>
          <w:szCs w:val="20"/>
          <w:lang w:val="nb-NO"/>
        </w:rPr>
        <w:t>0x01:</w:t>
      </w:r>
      <w:r>
        <w:rPr>
          <w:rFonts w:cs="Arial"/>
          <w:szCs w:val="20"/>
          <w:lang w:val="nb-NO"/>
        </w:rPr>
        <w:tab/>
      </w:r>
      <w:r>
        <w:rPr>
          <w:rFonts w:cs="Arial"/>
          <w:szCs w:val="20"/>
          <w:lang w:val="nb-NO"/>
        </w:rPr>
        <w:tab/>
        <w:t>1</w:t>
      </w:r>
    </w:p>
    <w:p w14:paraId="100A4F48" w14:textId="77777777" w:rsidR="00E9111B" w:rsidRDefault="0042307E">
      <w:pPr>
        <w:tabs>
          <w:tab w:val="left" w:pos="2300"/>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en-GB"/>
        </w:rPr>
        <w:tab/>
        <w:t>2</w:t>
      </w:r>
    </w:p>
    <w:p w14:paraId="769044B6" w14:textId="77777777" w:rsidR="00E9111B" w:rsidRDefault="0042307E">
      <w:pPr>
        <w:tabs>
          <w:tab w:val="left" w:pos="2300"/>
          <w:tab w:val="left" w:pos="2600"/>
        </w:tabs>
        <w:ind w:left="1800"/>
        <w:rPr>
          <w:rFonts w:cs="Arial"/>
          <w:szCs w:val="20"/>
          <w:lang w:val="en-GB"/>
        </w:rPr>
      </w:pPr>
      <w:r>
        <w:rPr>
          <w:rFonts w:cs="Arial"/>
          <w:szCs w:val="20"/>
          <w:lang w:val="en-GB"/>
        </w:rPr>
        <w:t>…</w:t>
      </w:r>
    </w:p>
    <w:p w14:paraId="17A8E5DE" w14:textId="77777777" w:rsidR="00E9111B" w:rsidRDefault="0042307E">
      <w:pPr>
        <w:tabs>
          <w:tab w:val="left" w:pos="2300"/>
          <w:tab w:val="left" w:pos="2600"/>
        </w:tabs>
        <w:ind w:left="1800"/>
        <w:rPr>
          <w:rFonts w:cs="Arial"/>
          <w:szCs w:val="20"/>
          <w:lang w:val="en-GB"/>
        </w:rPr>
      </w:pPr>
      <w:r>
        <w:rPr>
          <w:rFonts w:cs="Arial"/>
          <w:szCs w:val="20"/>
          <w:lang w:val="en-GB"/>
        </w:rPr>
        <w:t>0x3B:</w:t>
      </w:r>
      <w:r>
        <w:rPr>
          <w:rFonts w:cs="Arial"/>
          <w:szCs w:val="20"/>
          <w:lang w:val="en-GB"/>
        </w:rPr>
        <w:tab/>
        <w:t>59</w:t>
      </w:r>
    </w:p>
    <w:p w14:paraId="458730EB" w14:textId="77777777" w:rsidR="00E9111B" w:rsidRDefault="0042307E">
      <w:pPr>
        <w:tabs>
          <w:tab w:val="left" w:pos="2300"/>
          <w:tab w:val="left" w:pos="2600"/>
        </w:tabs>
        <w:ind w:left="1800"/>
        <w:rPr>
          <w:rFonts w:cs="Arial"/>
          <w:szCs w:val="20"/>
          <w:lang w:val="en-GB"/>
        </w:rPr>
      </w:pPr>
      <w:r>
        <w:rPr>
          <w:rFonts w:cs="Arial"/>
          <w:szCs w:val="20"/>
          <w:lang w:val="en-GB"/>
        </w:rPr>
        <w:t>0x3C:</w:t>
      </w:r>
      <w:r>
        <w:rPr>
          <w:rFonts w:cs="Arial"/>
          <w:szCs w:val="20"/>
          <w:lang w:val="en-GB"/>
        </w:rPr>
        <w:tab/>
        <w:t>Reserved</w:t>
      </w:r>
    </w:p>
    <w:p w14:paraId="6E6C74D8" w14:textId="77777777" w:rsidR="00E9111B" w:rsidRDefault="0042307E">
      <w:pPr>
        <w:tabs>
          <w:tab w:val="left" w:pos="2300"/>
          <w:tab w:val="left" w:pos="2600"/>
        </w:tabs>
        <w:ind w:left="1800"/>
        <w:rPr>
          <w:rFonts w:cs="Arial"/>
          <w:szCs w:val="20"/>
          <w:lang w:val="en-GB"/>
        </w:rPr>
      </w:pPr>
      <w:r>
        <w:rPr>
          <w:rFonts w:cs="Arial"/>
          <w:szCs w:val="20"/>
          <w:lang w:val="en-GB"/>
        </w:rPr>
        <w:t>…</w:t>
      </w:r>
    </w:p>
    <w:p w14:paraId="51CB7BA1" w14:textId="77777777" w:rsidR="00E9111B" w:rsidRDefault="0042307E">
      <w:pPr>
        <w:tabs>
          <w:tab w:val="left" w:pos="2300"/>
          <w:tab w:val="left" w:pos="2600"/>
        </w:tabs>
        <w:ind w:left="1800"/>
        <w:rPr>
          <w:rFonts w:cs="Arial"/>
          <w:szCs w:val="20"/>
          <w:lang w:val="en-GB"/>
        </w:rPr>
      </w:pPr>
      <w:r>
        <w:rPr>
          <w:rFonts w:cs="Arial"/>
          <w:szCs w:val="20"/>
          <w:lang w:val="en-GB"/>
        </w:rPr>
        <w:t>0xFE:</w:t>
      </w:r>
      <w:r>
        <w:rPr>
          <w:rFonts w:cs="Arial"/>
          <w:szCs w:val="20"/>
          <w:lang w:val="en-GB"/>
        </w:rPr>
        <w:tab/>
        <w:t>Reserved</w:t>
      </w:r>
    </w:p>
    <w:p w14:paraId="06529E64" w14:textId="77777777" w:rsidR="00E9111B" w:rsidRDefault="0042307E">
      <w:pPr>
        <w:tabs>
          <w:tab w:val="left" w:pos="2300"/>
          <w:tab w:val="left" w:pos="2600"/>
        </w:tabs>
        <w:ind w:left="1800"/>
        <w:rPr>
          <w:rFonts w:cs="Arial"/>
          <w:szCs w:val="20"/>
          <w:lang w:val="en-GB"/>
        </w:rPr>
      </w:pPr>
      <w:r>
        <w:rPr>
          <w:rFonts w:cs="Arial"/>
          <w:szCs w:val="20"/>
          <w:lang w:val="en-GB"/>
        </w:rPr>
        <w:t>0xFF:</w:t>
      </w:r>
      <w:r>
        <w:rPr>
          <w:rFonts w:cs="Arial"/>
          <w:szCs w:val="20"/>
          <w:lang w:val="en-GB"/>
        </w:rPr>
        <w:tab/>
        <w:t>Invalid</w:t>
      </w:r>
    </w:p>
    <w:p w14:paraId="2A932012" w14:textId="77777777" w:rsidR="00E9111B" w:rsidRDefault="00E9111B">
      <w:pPr>
        <w:tabs>
          <w:tab w:val="left" w:pos="2300"/>
        </w:tabs>
        <w:ind w:left="1530"/>
        <w:rPr>
          <w:rFonts w:cs="Arial"/>
          <w:i/>
          <w:szCs w:val="20"/>
          <w:lang w:val="en-GB"/>
        </w:rPr>
      </w:pPr>
    </w:p>
    <w:p w14:paraId="69421FCA" w14:textId="77777777" w:rsidR="00E9111B" w:rsidRDefault="0042307E">
      <w:pPr>
        <w:tabs>
          <w:tab w:val="left" w:pos="2300"/>
        </w:tabs>
        <w:ind w:left="1530"/>
        <w:rPr>
          <w:rFonts w:cs="Arial"/>
          <w:i/>
          <w:szCs w:val="20"/>
          <w:lang w:val="nb-NO"/>
        </w:rPr>
      </w:pPr>
      <w:r>
        <w:rPr>
          <w:rFonts w:cs="Arial"/>
          <w:i/>
          <w:szCs w:val="20"/>
          <w:lang w:val="sv-SE"/>
        </w:rPr>
        <w:t>Byte 3</w:t>
      </w:r>
      <w:r>
        <w:rPr>
          <w:rFonts w:cs="Arial"/>
          <w:i/>
          <w:szCs w:val="20"/>
          <w:lang w:val="nb-NO"/>
        </w:rPr>
        <w:t>:</w:t>
      </w:r>
      <w:r>
        <w:rPr>
          <w:rFonts w:cs="Arial"/>
          <w:i/>
          <w:szCs w:val="20"/>
          <w:lang w:val="nb-NO"/>
        </w:rPr>
        <w:tab/>
      </w:r>
      <w:r>
        <w:rPr>
          <w:rFonts w:cs="Arial"/>
          <w:i/>
          <w:szCs w:val="20"/>
          <w:lang w:val="en-GB"/>
        </w:rPr>
        <w:t>ReadyToGo1_CabinComfPrefID</w:t>
      </w:r>
      <w:r>
        <w:rPr>
          <w:rFonts w:cs="Arial"/>
          <w:i/>
          <w:szCs w:val="20"/>
          <w:lang w:val="nb-NO"/>
        </w:rPr>
        <w:t xml:space="preserve">: </w:t>
      </w:r>
    </w:p>
    <w:p w14:paraId="28CA6CA3" w14:textId="77777777" w:rsidR="00E9111B" w:rsidRDefault="0042307E">
      <w:pPr>
        <w:tabs>
          <w:tab w:val="left" w:pos="1700"/>
          <w:tab w:val="left" w:pos="2600"/>
        </w:tabs>
        <w:ind w:left="1800"/>
        <w:rPr>
          <w:rFonts w:cs="Arial"/>
          <w:szCs w:val="20"/>
          <w:lang w:val="nb-NO"/>
        </w:rPr>
      </w:pPr>
      <w:r>
        <w:rPr>
          <w:rFonts w:cs="Arial"/>
          <w:szCs w:val="20"/>
          <w:lang w:val="nb-NO"/>
        </w:rPr>
        <w:t>0x00:</w:t>
      </w:r>
      <w:r>
        <w:rPr>
          <w:rFonts w:cs="Arial"/>
          <w:szCs w:val="20"/>
          <w:lang w:val="nb-NO"/>
        </w:rPr>
        <w:tab/>
        <w:t>Reserved</w:t>
      </w:r>
    </w:p>
    <w:p w14:paraId="78B68466" w14:textId="77777777" w:rsidR="00E9111B" w:rsidRDefault="0042307E">
      <w:pPr>
        <w:tabs>
          <w:tab w:val="left" w:pos="1700"/>
          <w:tab w:val="left" w:pos="2600"/>
        </w:tabs>
        <w:ind w:left="1800"/>
        <w:rPr>
          <w:rFonts w:cs="Arial"/>
          <w:szCs w:val="20"/>
          <w:lang w:val="nb-NO"/>
        </w:rPr>
      </w:pPr>
      <w:r>
        <w:rPr>
          <w:rFonts w:cs="Arial"/>
          <w:szCs w:val="20"/>
          <w:lang w:val="nb-NO"/>
        </w:rPr>
        <w:t>0x01:</w:t>
      </w:r>
      <w:r>
        <w:rPr>
          <w:rFonts w:cs="Arial"/>
          <w:szCs w:val="20"/>
          <w:lang w:val="nb-NO"/>
        </w:rPr>
        <w:tab/>
        <w:t>Cabin Comfort ID1</w:t>
      </w:r>
    </w:p>
    <w:p w14:paraId="0D023F6F" w14:textId="77777777" w:rsidR="00E9111B" w:rsidRDefault="0042307E">
      <w:pPr>
        <w:tabs>
          <w:tab w:val="left" w:pos="1700"/>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14:paraId="2A483AE6" w14:textId="77777777" w:rsidR="00E9111B" w:rsidRDefault="0042307E">
      <w:pPr>
        <w:tabs>
          <w:tab w:val="left" w:pos="1700"/>
          <w:tab w:val="left" w:pos="2600"/>
        </w:tabs>
        <w:ind w:left="1800"/>
        <w:rPr>
          <w:rFonts w:cs="Arial"/>
          <w:szCs w:val="20"/>
          <w:lang w:val="en-GB"/>
        </w:rPr>
      </w:pPr>
      <w:r>
        <w:rPr>
          <w:rFonts w:cs="Arial"/>
          <w:szCs w:val="20"/>
          <w:lang w:val="en-GB"/>
        </w:rPr>
        <w:lastRenderedPageBreak/>
        <w:t>…</w:t>
      </w:r>
    </w:p>
    <w:p w14:paraId="30085E86" w14:textId="77777777" w:rsidR="00E9111B" w:rsidRDefault="0042307E">
      <w:pPr>
        <w:tabs>
          <w:tab w:val="left" w:pos="1700"/>
          <w:tab w:val="left" w:pos="2600"/>
        </w:tabs>
        <w:ind w:left="18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14:paraId="4C1F13C5" w14:textId="77777777" w:rsidR="00E9111B" w:rsidRDefault="0042307E">
      <w:pPr>
        <w:tabs>
          <w:tab w:val="left" w:pos="1700"/>
          <w:tab w:val="left" w:pos="2600"/>
        </w:tabs>
        <w:ind w:left="1800"/>
        <w:rPr>
          <w:rFonts w:cs="Arial"/>
          <w:szCs w:val="20"/>
          <w:lang w:val="en-GB"/>
        </w:rPr>
      </w:pPr>
      <w:r>
        <w:rPr>
          <w:rFonts w:cs="Arial"/>
          <w:szCs w:val="20"/>
          <w:lang w:val="en-GB"/>
        </w:rPr>
        <w:t>0x0B:</w:t>
      </w:r>
      <w:r>
        <w:rPr>
          <w:rFonts w:cs="Arial"/>
          <w:szCs w:val="20"/>
          <w:lang w:val="en-GB"/>
        </w:rPr>
        <w:tab/>
        <w:t>Reserved</w:t>
      </w:r>
    </w:p>
    <w:p w14:paraId="5F464548" w14:textId="77777777" w:rsidR="00E9111B" w:rsidRDefault="0042307E">
      <w:pPr>
        <w:tabs>
          <w:tab w:val="left" w:pos="1700"/>
          <w:tab w:val="left" w:pos="2600"/>
        </w:tabs>
        <w:ind w:left="1800"/>
        <w:rPr>
          <w:rFonts w:cs="Arial"/>
          <w:szCs w:val="20"/>
          <w:lang w:val="en-GB"/>
        </w:rPr>
      </w:pPr>
      <w:r>
        <w:rPr>
          <w:rFonts w:cs="Arial"/>
          <w:szCs w:val="20"/>
          <w:lang w:val="en-GB"/>
        </w:rPr>
        <w:t>…</w:t>
      </w:r>
    </w:p>
    <w:p w14:paraId="25DCB765" w14:textId="77777777" w:rsidR="00E9111B" w:rsidRDefault="0042307E">
      <w:pPr>
        <w:tabs>
          <w:tab w:val="left" w:pos="1700"/>
          <w:tab w:val="left" w:pos="2600"/>
        </w:tabs>
        <w:ind w:left="1800"/>
        <w:rPr>
          <w:rFonts w:cs="Arial"/>
          <w:szCs w:val="20"/>
          <w:lang w:val="en-GB"/>
        </w:rPr>
      </w:pPr>
      <w:r>
        <w:rPr>
          <w:rFonts w:cs="Arial"/>
          <w:szCs w:val="20"/>
          <w:lang w:val="en-GB"/>
        </w:rPr>
        <w:t>0xFE:</w:t>
      </w:r>
      <w:r>
        <w:rPr>
          <w:rFonts w:cs="Arial"/>
          <w:szCs w:val="20"/>
          <w:lang w:val="en-GB"/>
        </w:rPr>
        <w:tab/>
        <w:t>Reserved</w:t>
      </w:r>
    </w:p>
    <w:p w14:paraId="1F74682C" w14:textId="77777777" w:rsidR="00E9111B" w:rsidRDefault="0042307E">
      <w:pPr>
        <w:tabs>
          <w:tab w:val="left" w:pos="1700"/>
          <w:tab w:val="left" w:pos="2600"/>
        </w:tabs>
        <w:ind w:left="1800"/>
        <w:rPr>
          <w:rFonts w:cs="Arial"/>
          <w:szCs w:val="20"/>
          <w:lang w:val="en-GB"/>
        </w:rPr>
      </w:pPr>
      <w:r>
        <w:rPr>
          <w:rFonts w:cs="Arial"/>
          <w:szCs w:val="20"/>
          <w:lang w:val="en-GB"/>
        </w:rPr>
        <w:t>0xFF:</w:t>
      </w:r>
      <w:r>
        <w:rPr>
          <w:rFonts w:cs="Arial"/>
          <w:szCs w:val="20"/>
          <w:lang w:val="en-GB"/>
        </w:rPr>
        <w:tab/>
        <w:t>Invalid</w:t>
      </w:r>
    </w:p>
    <w:p w14:paraId="4FCD2897" w14:textId="77777777" w:rsidR="00E9111B" w:rsidRDefault="00E9111B">
      <w:pPr>
        <w:tabs>
          <w:tab w:val="left" w:pos="2300"/>
        </w:tabs>
        <w:ind w:left="1530"/>
        <w:rPr>
          <w:rFonts w:cs="Arial"/>
          <w:i/>
          <w:szCs w:val="20"/>
          <w:lang w:val="en-GB"/>
        </w:rPr>
      </w:pPr>
    </w:p>
    <w:p w14:paraId="0C9B0313" w14:textId="77777777" w:rsidR="00E9111B" w:rsidRDefault="0042307E">
      <w:pPr>
        <w:tabs>
          <w:tab w:val="left" w:pos="2300"/>
        </w:tabs>
        <w:ind w:left="1530"/>
        <w:rPr>
          <w:rFonts w:cs="Arial"/>
          <w:i/>
          <w:szCs w:val="20"/>
          <w:lang w:val="nb-NO"/>
        </w:rPr>
      </w:pPr>
      <w:r>
        <w:rPr>
          <w:rFonts w:cs="Arial"/>
          <w:i/>
          <w:szCs w:val="20"/>
          <w:lang w:val="sv-SE"/>
        </w:rPr>
        <w:t>Byte 4</w:t>
      </w:r>
      <w:r>
        <w:rPr>
          <w:rFonts w:cs="Arial"/>
          <w:i/>
          <w:szCs w:val="20"/>
          <w:lang w:val="nb-NO"/>
        </w:rPr>
        <w:t>:</w:t>
      </w:r>
      <w:r>
        <w:rPr>
          <w:rFonts w:cs="Arial"/>
          <w:i/>
          <w:szCs w:val="20"/>
          <w:lang w:val="nb-NO"/>
        </w:rPr>
        <w:tab/>
      </w:r>
      <w:r>
        <w:rPr>
          <w:rFonts w:cs="Arial"/>
          <w:i/>
          <w:szCs w:val="20"/>
          <w:lang w:val="en-GB"/>
        </w:rPr>
        <w:t>ReadyToGo2_TimeHr</w:t>
      </w:r>
      <w:r>
        <w:rPr>
          <w:rFonts w:cs="Arial"/>
          <w:i/>
          <w:szCs w:val="20"/>
          <w:lang w:val="nb-NO"/>
        </w:rPr>
        <w:t xml:space="preserve">: </w:t>
      </w:r>
    </w:p>
    <w:p w14:paraId="31D197B1" w14:textId="77777777" w:rsidR="00E9111B" w:rsidRDefault="0042307E">
      <w:pPr>
        <w:tabs>
          <w:tab w:val="left" w:pos="1800"/>
          <w:tab w:val="left" w:pos="2600"/>
        </w:tabs>
        <w:ind w:left="1800"/>
        <w:rPr>
          <w:rFonts w:cs="Arial"/>
          <w:szCs w:val="20"/>
          <w:lang w:val="nb-NO"/>
        </w:rPr>
      </w:pPr>
      <w:r>
        <w:rPr>
          <w:rFonts w:cs="Arial"/>
          <w:szCs w:val="20"/>
          <w:lang w:val="nb-NO"/>
        </w:rPr>
        <w:t>0x00:</w:t>
      </w:r>
      <w:r>
        <w:rPr>
          <w:rFonts w:cs="Arial"/>
          <w:szCs w:val="20"/>
          <w:lang w:val="nb-NO"/>
        </w:rPr>
        <w:tab/>
      </w:r>
      <w:del w:id="138" w:author="sorris1" w:date="2012-04-12T07:08:00Z">
        <w:r>
          <w:rPr>
            <w:rFonts w:cs="Arial"/>
            <w:szCs w:val="20"/>
            <w:lang w:val="nb-NO"/>
          </w:rPr>
          <w:delText>Reserved</w:delText>
        </w:r>
      </w:del>
      <w:ins w:id="139" w:author="sorris1" w:date="2012-04-12T07:08:00Z">
        <w:r>
          <w:rPr>
            <w:rStyle w:val="msoins1"/>
            <w:rFonts w:cs="Arial"/>
            <w:szCs w:val="20"/>
            <w:lang w:val="nb-NO"/>
          </w:rPr>
          <w:t xml:space="preserve"> 0</w:t>
        </w:r>
      </w:ins>
    </w:p>
    <w:p w14:paraId="50B52616" w14:textId="77777777" w:rsidR="00E9111B" w:rsidRDefault="0042307E">
      <w:pPr>
        <w:tabs>
          <w:tab w:val="left" w:pos="1800"/>
          <w:tab w:val="left" w:pos="2600"/>
        </w:tabs>
        <w:ind w:left="1800"/>
        <w:rPr>
          <w:rFonts w:cs="Arial"/>
          <w:szCs w:val="20"/>
          <w:lang w:val="nb-NO"/>
        </w:rPr>
      </w:pPr>
      <w:r>
        <w:rPr>
          <w:rFonts w:cs="Arial"/>
          <w:szCs w:val="20"/>
          <w:lang w:val="nb-NO"/>
        </w:rPr>
        <w:t>0x01:</w:t>
      </w:r>
      <w:r>
        <w:rPr>
          <w:rFonts w:cs="Arial"/>
          <w:szCs w:val="20"/>
          <w:lang w:val="nb-NO"/>
        </w:rPr>
        <w:tab/>
        <w:t>1</w:t>
      </w:r>
    </w:p>
    <w:p w14:paraId="5082EA17" w14:textId="77777777" w:rsidR="00E9111B" w:rsidRDefault="0042307E">
      <w:pPr>
        <w:tabs>
          <w:tab w:val="left" w:pos="1800"/>
          <w:tab w:val="left" w:pos="2600"/>
        </w:tabs>
        <w:ind w:left="1800"/>
        <w:rPr>
          <w:rFonts w:cs="Arial"/>
          <w:szCs w:val="20"/>
          <w:lang w:val="en-GB"/>
        </w:rPr>
      </w:pPr>
      <w:r>
        <w:rPr>
          <w:rFonts w:cs="Arial"/>
          <w:szCs w:val="20"/>
          <w:lang w:val="en-GB"/>
        </w:rPr>
        <w:t>0x02:</w:t>
      </w:r>
      <w:r>
        <w:rPr>
          <w:rFonts w:cs="Arial"/>
          <w:szCs w:val="20"/>
          <w:lang w:val="en-GB"/>
        </w:rPr>
        <w:tab/>
        <w:t>2</w:t>
      </w:r>
    </w:p>
    <w:p w14:paraId="495B54DD" w14:textId="77777777" w:rsidR="00E9111B" w:rsidRDefault="0042307E">
      <w:pPr>
        <w:tabs>
          <w:tab w:val="left" w:pos="1800"/>
          <w:tab w:val="left" w:pos="2600"/>
        </w:tabs>
        <w:ind w:left="1800"/>
        <w:rPr>
          <w:rFonts w:cs="Arial"/>
          <w:szCs w:val="20"/>
          <w:lang w:val="en-GB"/>
        </w:rPr>
      </w:pPr>
      <w:r>
        <w:rPr>
          <w:rFonts w:cs="Arial"/>
          <w:szCs w:val="20"/>
          <w:lang w:val="en-GB"/>
        </w:rPr>
        <w:t>…</w:t>
      </w:r>
    </w:p>
    <w:p w14:paraId="4FD37A53" w14:textId="77777777" w:rsidR="00E9111B" w:rsidRDefault="0042307E">
      <w:pPr>
        <w:tabs>
          <w:tab w:val="left" w:pos="1800"/>
          <w:tab w:val="left" w:pos="2600"/>
        </w:tabs>
        <w:ind w:left="1800"/>
        <w:rPr>
          <w:rFonts w:cs="Arial"/>
          <w:szCs w:val="20"/>
          <w:lang w:val="en-GB"/>
        </w:rPr>
      </w:pPr>
      <w:r>
        <w:rPr>
          <w:rFonts w:cs="Arial"/>
          <w:szCs w:val="20"/>
          <w:lang w:val="en-GB"/>
        </w:rPr>
        <w:t>0x17:</w:t>
      </w:r>
      <w:r>
        <w:rPr>
          <w:rFonts w:cs="Arial"/>
          <w:szCs w:val="20"/>
          <w:lang w:val="en-GB"/>
        </w:rPr>
        <w:tab/>
      </w:r>
      <w:del w:id="140" w:author="sorris1" w:date="2012-04-12T07:14:00Z">
        <w:r>
          <w:rPr>
            <w:rFonts w:cs="Arial"/>
            <w:szCs w:val="20"/>
            <w:lang w:val="en-GB"/>
          </w:rPr>
          <w:delText>24</w:delText>
        </w:r>
      </w:del>
      <w:ins w:id="141" w:author="sorris1" w:date="2012-04-12T07:14:00Z">
        <w:r>
          <w:rPr>
            <w:rStyle w:val="msoins1"/>
            <w:rFonts w:cs="Arial"/>
            <w:szCs w:val="20"/>
            <w:lang w:val="en-GB"/>
          </w:rPr>
          <w:t xml:space="preserve"> 23</w:t>
        </w:r>
      </w:ins>
    </w:p>
    <w:p w14:paraId="7F08AC66" w14:textId="77777777" w:rsidR="00E9111B" w:rsidRDefault="0042307E">
      <w:pPr>
        <w:tabs>
          <w:tab w:val="left" w:pos="1800"/>
          <w:tab w:val="left" w:pos="2600"/>
        </w:tabs>
        <w:ind w:left="1800"/>
        <w:rPr>
          <w:rFonts w:cs="Arial"/>
          <w:szCs w:val="20"/>
          <w:lang w:val="en-GB"/>
        </w:rPr>
      </w:pPr>
      <w:r>
        <w:rPr>
          <w:rFonts w:cs="Arial"/>
          <w:szCs w:val="20"/>
          <w:lang w:val="en-GB"/>
        </w:rPr>
        <w:t>0x18:</w:t>
      </w:r>
      <w:r>
        <w:rPr>
          <w:rFonts w:cs="Arial"/>
          <w:szCs w:val="20"/>
          <w:lang w:val="en-GB"/>
        </w:rPr>
        <w:tab/>
        <w:t>Reserved</w:t>
      </w:r>
    </w:p>
    <w:p w14:paraId="0ACAB4A0" w14:textId="77777777" w:rsidR="00E9111B" w:rsidRDefault="0042307E">
      <w:pPr>
        <w:tabs>
          <w:tab w:val="left" w:pos="1800"/>
          <w:tab w:val="left" w:pos="2600"/>
        </w:tabs>
        <w:ind w:left="1800"/>
        <w:rPr>
          <w:rFonts w:cs="Arial"/>
          <w:szCs w:val="20"/>
          <w:lang w:val="en-GB"/>
        </w:rPr>
      </w:pPr>
      <w:r>
        <w:rPr>
          <w:rFonts w:cs="Arial"/>
          <w:szCs w:val="20"/>
          <w:lang w:val="en-GB"/>
        </w:rPr>
        <w:t>…</w:t>
      </w:r>
    </w:p>
    <w:p w14:paraId="1D802370" w14:textId="77777777" w:rsidR="00E9111B" w:rsidRDefault="0042307E">
      <w:pPr>
        <w:tabs>
          <w:tab w:val="left" w:pos="1800"/>
          <w:tab w:val="left" w:pos="2600"/>
        </w:tabs>
        <w:ind w:left="1800"/>
        <w:rPr>
          <w:rFonts w:cs="Arial"/>
          <w:szCs w:val="20"/>
          <w:lang w:val="en-GB"/>
        </w:rPr>
      </w:pPr>
      <w:r>
        <w:rPr>
          <w:rFonts w:cs="Arial"/>
          <w:szCs w:val="20"/>
          <w:lang w:val="en-GB"/>
        </w:rPr>
        <w:t>0xFE:</w:t>
      </w:r>
      <w:r>
        <w:rPr>
          <w:rFonts w:cs="Arial"/>
          <w:szCs w:val="20"/>
          <w:lang w:val="en-GB"/>
        </w:rPr>
        <w:tab/>
        <w:t>Reserved</w:t>
      </w:r>
    </w:p>
    <w:p w14:paraId="57DC33D6" w14:textId="77777777" w:rsidR="00E9111B" w:rsidRDefault="0042307E">
      <w:pPr>
        <w:tabs>
          <w:tab w:val="left" w:pos="1800"/>
          <w:tab w:val="left" w:pos="2600"/>
        </w:tabs>
        <w:ind w:left="1800"/>
        <w:rPr>
          <w:rFonts w:cs="Arial"/>
          <w:szCs w:val="20"/>
          <w:lang w:val="en-GB"/>
        </w:rPr>
      </w:pPr>
      <w:r>
        <w:rPr>
          <w:rFonts w:cs="Arial"/>
          <w:szCs w:val="20"/>
          <w:lang w:val="en-GB"/>
        </w:rPr>
        <w:t>0xFF:</w:t>
      </w:r>
      <w:r>
        <w:rPr>
          <w:rFonts w:cs="Arial"/>
          <w:szCs w:val="20"/>
          <w:lang w:val="en-GB"/>
        </w:rPr>
        <w:tab/>
        <w:t>Invalid</w:t>
      </w:r>
    </w:p>
    <w:p w14:paraId="35BD82C4" w14:textId="77777777" w:rsidR="00E9111B" w:rsidRDefault="00E9111B">
      <w:pPr>
        <w:tabs>
          <w:tab w:val="left" w:pos="2300"/>
        </w:tabs>
        <w:ind w:left="1900"/>
        <w:rPr>
          <w:rFonts w:cs="Arial"/>
          <w:szCs w:val="20"/>
          <w:lang w:val="en-GB"/>
        </w:rPr>
      </w:pPr>
    </w:p>
    <w:p w14:paraId="424E73DE"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Times are always encoded in </w:t>
      </w:r>
      <w:proofErr w:type="gramStart"/>
      <w:r>
        <w:rPr>
          <w:rFonts w:cs="Arial"/>
          <w:i/>
          <w:szCs w:val="20"/>
          <w:lang w:val="en-GB"/>
        </w:rPr>
        <w:t>24 hour</w:t>
      </w:r>
      <w:proofErr w:type="gramEnd"/>
      <w:r>
        <w:rPr>
          <w:rFonts w:cs="Arial"/>
          <w:i/>
          <w:szCs w:val="20"/>
          <w:lang w:val="en-GB"/>
        </w:rPr>
        <w:t xml:space="preserve"> notation</w:t>
      </w:r>
    </w:p>
    <w:p w14:paraId="56BFDD3F" w14:textId="77777777" w:rsidR="00E9111B" w:rsidRDefault="00E9111B">
      <w:pPr>
        <w:tabs>
          <w:tab w:val="left" w:pos="2300"/>
        </w:tabs>
        <w:ind w:left="1530"/>
        <w:rPr>
          <w:rFonts w:cs="Arial"/>
          <w:i/>
          <w:szCs w:val="20"/>
          <w:lang w:val="en-GB"/>
        </w:rPr>
      </w:pPr>
    </w:p>
    <w:p w14:paraId="19978C4F" w14:textId="77777777" w:rsidR="00E9111B" w:rsidRDefault="0042307E">
      <w:pPr>
        <w:tabs>
          <w:tab w:val="left" w:pos="2300"/>
        </w:tabs>
        <w:ind w:left="1530"/>
        <w:rPr>
          <w:rFonts w:cs="Arial"/>
          <w:i/>
          <w:szCs w:val="20"/>
          <w:lang w:val="nb-NO"/>
        </w:rPr>
      </w:pPr>
      <w:r>
        <w:rPr>
          <w:rFonts w:cs="Arial"/>
          <w:i/>
          <w:szCs w:val="20"/>
          <w:lang w:val="sv-SE"/>
        </w:rPr>
        <w:t>Byte 5</w:t>
      </w:r>
      <w:r>
        <w:rPr>
          <w:rFonts w:cs="Arial"/>
          <w:i/>
          <w:szCs w:val="20"/>
          <w:lang w:val="nb-NO"/>
        </w:rPr>
        <w:t>:</w:t>
      </w:r>
      <w:r>
        <w:rPr>
          <w:rFonts w:cs="Arial"/>
          <w:i/>
          <w:szCs w:val="20"/>
          <w:lang w:val="nb-NO"/>
        </w:rPr>
        <w:tab/>
      </w:r>
      <w:r>
        <w:rPr>
          <w:rFonts w:cs="Arial"/>
          <w:i/>
          <w:szCs w:val="20"/>
          <w:lang w:val="en-GB"/>
        </w:rPr>
        <w:t>ReadyToGo2_TimeMin</w:t>
      </w:r>
      <w:r>
        <w:rPr>
          <w:rFonts w:cs="Arial"/>
          <w:i/>
          <w:szCs w:val="20"/>
          <w:lang w:val="nb-NO"/>
        </w:rPr>
        <w:t xml:space="preserve">: </w:t>
      </w:r>
    </w:p>
    <w:p w14:paraId="65EE850B" w14:textId="77777777" w:rsidR="00E9111B" w:rsidRDefault="0042307E">
      <w:pPr>
        <w:tabs>
          <w:tab w:val="left" w:pos="2600"/>
        </w:tabs>
        <w:ind w:left="1800"/>
        <w:rPr>
          <w:rFonts w:cs="Arial"/>
          <w:szCs w:val="20"/>
          <w:lang w:val="nb-NO"/>
        </w:rPr>
      </w:pPr>
      <w:r>
        <w:rPr>
          <w:rFonts w:cs="Arial"/>
          <w:szCs w:val="20"/>
          <w:lang w:val="nb-NO"/>
        </w:rPr>
        <w:t>0x00:</w:t>
      </w:r>
      <w:r>
        <w:rPr>
          <w:rFonts w:cs="Arial"/>
          <w:szCs w:val="20"/>
          <w:lang w:val="nb-NO"/>
        </w:rPr>
        <w:tab/>
      </w:r>
      <w:del w:id="142" w:author="sorris1" w:date="2012-04-12T07:09:00Z">
        <w:r>
          <w:rPr>
            <w:rFonts w:cs="Arial"/>
            <w:szCs w:val="20"/>
            <w:lang w:val="nb-NO"/>
          </w:rPr>
          <w:delText>Reserved</w:delText>
        </w:r>
      </w:del>
      <w:ins w:id="143" w:author="sorris1" w:date="2012-04-12T07:09:00Z">
        <w:r>
          <w:rPr>
            <w:rStyle w:val="msoins1"/>
            <w:rFonts w:cs="Arial"/>
            <w:szCs w:val="20"/>
            <w:lang w:val="nb-NO"/>
          </w:rPr>
          <w:t xml:space="preserve"> 0</w:t>
        </w:r>
      </w:ins>
    </w:p>
    <w:p w14:paraId="0A72E8BE" w14:textId="77777777" w:rsidR="00E9111B" w:rsidRDefault="0042307E">
      <w:pPr>
        <w:tabs>
          <w:tab w:val="left" w:pos="2600"/>
        </w:tabs>
        <w:ind w:left="1800"/>
        <w:rPr>
          <w:rFonts w:cs="Arial"/>
          <w:szCs w:val="20"/>
          <w:lang w:val="nb-NO"/>
        </w:rPr>
      </w:pPr>
      <w:r>
        <w:rPr>
          <w:rFonts w:cs="Arial"/>
          <w:szCs w:val="20"/>
          <w:lang w:val="nb-NO"/>
        </w:rPr>
        <w:t>0x01:</w:t>
      </w:r>
      <w:r>
        <w:rPr>
          <w:rFonts w:cs="Arial"/>
          <w:szCs w:val="20"/>
          <w:lang w:val="nb-NO"/>
        </w:rPr>
        <w:tab/>
        <w:t>1</w:t>
      </w:r>
    </w:p>
    <w:p w14:paraId="75576A28" w14:textId="77777777" w:rsidR="00E9111B" w:rsidRDefault="0042307E">
      <w:pPr>
        <w:tabs>
          <w:tab w:val="left" w:pos="2600"/>
        </w:tabs>
        <w:ind w:left="1800"/>
        <w:rPr>
          <w:rFonts w:cs="Arial"/>
          <w:szCs w:val="20"/>
          <w:lang w:val="en-GB"/>
        </w:rPr>
      </w:pPr>
      <w:r>
        <w:rPr>
          <w:rFonts w:cs="Arial"/>
          <w:szCs w:val="20"/>
          <w:lang w:val="en-GB"/>
        </w:rPr>
        <w:t>0x02:</w:t>
      </w:r>
      <w:r>
        <w:rPr>
          <w:rFonts w:cs="Arial"/>
          <w:szCs w:val="20"/>
          <w:lang w:val="en-GB"/>
        </w:rPr>
        <w:tab/>
        <w:t>2</w:t>
      </w:r>
    </w:p>
    <w:p w14:paraId="35907605" w14:textId="77777777" w:rsidR="00E9111B" w:rsidRDefault="0042307E">
      <w:pPr>
        <w:tabs>
          <w:tab w:val="left" w:pos="2600"/>
        </w:tabs>
        <w:ind w:left="1800"/>
        <w:rPr>
          <w:rFonts w:cs="Arial"/>
          <w:szCs w:val="20"/>
          <w:lang w:val="en-GB"/>
        </w:rPr>
      </w:pPr>
      <w:r>
        <w:rPr>
          <w:rFonts w:cs="Arial"/>
          <w:szCs w:val="20"/>
          <w:lang w:val="en-GB"/>
        </w:rPr>
        <w:t>…</w:t>
      </w:r>
    </w:p>
    <w:p w14:paraId="020C7077" w14:textId="77777777" w:rsidR="00E9111B" w:rsidRDefault="0042307E">
      <w:pPr>
        <w:tabs>
          <w:tab w:val="left" w:pos="2600"/>
        </w:tabs>
        <w:ind w:left="1800"/>
        <w:rPr>
          <w:rFonts w:cs="Arial"/>
          <w:szCs w:val="20"/>
          <w:lang w:val="en-GB"/>
        </w:rPr>
      </w:pPr>
      <w:r>
        <w:rPr>
          <w:rFonts w:cs="Arial"/>
          <w:szCs w:val="20"/>
          <w:lang w:val="en-GB"/>
        </w:rPr>
        <w:t>0x3B:</w:t>
      </w:r>
      <w:r>
        <w:rPr>
          <w:rFonts w:cs="Arial"/>
          <w:szCs w:val="20"/>
          <w:lang w:val="en-GB"/>
        </w:rPr>
        <w:tab/>
        <w:t>59</w:t>
      </w:r>
    </w:p>
    <w:p w14:paraId="3243461F" w14:textId="77777777" w:rsidR="00E9111B" w:rsidRDefault="0042307E">
      <w:pPr>
        <w:tabs>
          <w:tab w:val="left" w:pos="2600"/>
        </w:tabs>
        <w:ind w:left="1800"/>
        <w:rPr>
          <w:rFonts w:cs="Arial"/>
          <w:szCs w:val="20"/>
          <w:lang w:val="en-GB"/>
        </w:rPr>
      </w:pPr>
      <w:r>
        <w:rPr>
          <w:rFonts w:cs="Arial"/>
          <w:szCs w:val="20"/>
          <w:lang w:val="en-GB"/>
        </w:rPr>
        <w:t>0x3C:</w:t>
      </w:r>
      <w:r>
        <w:rPr>
          <w:rFonts w:cs="Arial"/>
          <w:szCs w:val="20"/>
          <w:lang w:val="en-GB"/>
        </w:rPr>
        <w:tab/>
        <w:t>Reserved</w:t>
      </w:r>
    </w:p>
    <w:p w14:paraId="59E5D247" w14:textId="77777777" w:rsidR="00E9111B" w:rsidRDefault="0042307E">
      <w:pPr>
        <w:tabs>
          <w:tab w:val="left" w:pos="2600"/>
        </w:tabs>
        <w:ind w:left="1800"/>
        <w:rPr>
          <w:rFonts w:cs="Arial"/>
          <w:szCs w:val="20"/>
          <w:lang w:val="en-GB"/>
        </w:rPr>
      </w:pPr>
      <w:r>
        <w:rPr>
          <w:rFonts w:cs="Arial"/>
          <w:szCs w:val="20"/>
          <w:lang w:val="en-GB"/>
        </w:rPr>
        <w:t>…</w:t>
      </w:r>
    </w:p>
    <w:p w14:paraId="60C0D56B" w14:textId="77777777" w:rsidR="00E9111B" w:rsidRDefault="0042307E">
      <w:pPr>
        <w:tabs>
          <w:tab w:val="left" w:pos="2600"/>
        </w:tabs>
        <w:ind w:left="1800"/>
        <w:rPr>
          <w:rFonts w:cs="Arial"/>
          <w:szCs w:val="20"/>
          <w:lang w:val="en-GB"/>
        </w:rPr>
      </w:pPr>
      <w:r>
        <w:rPr>
          <w:rFonts w:cs="Arial"/>
          <w:szCs w:val="20"/>
          <w:lang w:val="en-GB"/>
        </w:rPr>
        <w:t>0xFE:</w:t>
      </w:r>
      <w:r>
        <w:rPr>
          <w:rFonts w:cs="Arial"/>
          <w:szCs w:val="20"/>
          <w:lang w:val="en-GB"/>
        </w:rPr>
        <w:tab/>
        <w:t>Reserved</w:t>
      </w:r>
    </w:p>
    <w:p w14:paraId="60C84BBA" w14:textId="77777777" w:rsidR="00E9111B" w:rsidRDefault="0042307E">
      <w:pPr>
        <w:tabs>
          <w:tab w:val="left" w:pos="2600"/>
        </w:tabs>
        <w:ind w:left="1800"/>
        <w:rPr>
          <w:rFonts w:cs="Arial"/>
          <w:szCs w:val="20"/>
          <w:lang w:val="en-GB"/>
        </w:rPr>
      </w:pPr>
      <w:r>
        <w:rPr>
          <w:rFonts w:cs="Arial"/>
          <w:szCs w:val="20"/>
          <w:lang w:val="en-GB"/>
        </w:rPr>
        <w:t>0xFF:</w:t>
      </w:r>
      <w:r>
        <w:rPr>
          <w:rFonts w:cs="Arial"/>
          <w:szCs w:val="20"/>
          <w:lang w:val="en-GB"/>
        </w:rPr>
        <w:tab/>
        <w:t>Invalid</w:t>
      </w:r>
    </w:p>
    <w:p w14:paraId="7F0E00F3" w14:textId="77777777" w:rsidR="00E9111B" w:rsidRDefault="00E9111B">
      <w:pPr>
        <w:tabs>
          <w:tab w:val="left" w:pos="2300"/>
        </w:tabs>
        <w:ind w:left="1530"/>
        <w:rPr>
          <w:rFonts w:cs="Arial"/>
          <w:i/>
          <w:szCs w:val="20"/>
          <w:lang w:val="en-GB"/>
        </w:rPr>
      </w:pPr>
    </w:p>
    <w:p w14:paraId="57475712" w14:textId="77777777" w:rsidR="00E9111B" w:rsidRDefault="0042307E">
      <w:pPr>
        <w:tabs>
          <w:tab w:val="left" w:pos="2300"/>
        </w:tabs>
        <w:ind w:left="1530"/>
        <w:rPr>
          <w:rFonts w:cs="Arial"/>
          <w:i/>
          <w:szCs w:val="20"/>
          <w:lang w:val="nb-NO"/>
        </w:rPr>
      </w:pPr>
      <w:r>
        <w:rPr>
          <w:rFonts w:cs="Arial"/>
          <w:i/>
          <w:szCs w:val="20"/>
          <w:lang w:val="sv-SE"/>
        </w:rPr>
        <w:t>Byte 6</w:t>
      </w:r>
      <w:r>
        <w:rPr>
          <w:rFonts w:cs="Arial"/>
          <w:i/>
          <w:szCs w:val="20"/>
          <w:lang w:val="nb-NO"/>
        </w:rPr>
        <w:t>:</w:t>
      </w:r>
      <w:r>
        <w:rPr>
          <w:rFonts w:cs="Arial"/>
          <w:i/>
          <w:szCs w:val="20"/>
          <w:lang w:val="nb-NO"/>
        </w:rPr>
        <w:tab/>
      </w:r>
      <w:r>
        <w:rPr>
          <w:rFonts w:cs="Arial"/>
          <w:i/>
          <w:szCs w:val="20"/>
          <w:lang w:val="en-GB"/>
        </w:rPr>
        <w:t>ReadyToGo2_CabinComfPrefID</w:t>
      </w:r>
      <w:r>
        <w:rPr>
          <w:rFonts w:cs="Arial"/>
          <w:i/>
          <w:szCs w:val="20"/>
          <w:lang w:val="nb-NO"/>
        </w:rPr>
        <w:t xml:space="preserve">: </w:t>
      </w:r>
    </w:p>
    <w:p w14:paraId="66E443D9" w14:textId="77777777" w:rsidR="00E9111B" w:rsidRDefault="0042307E">
      <w:pPr>
        <w:tabs>
          <w:tab w:val="left" w:pos="2600"/>
        </w:tabs>
        <w:ind w:left="1800"/>
        <w:rPr>
          <w:rFonts w:cs="Arial"/>
          <w:szCs w:val="20"/>
          <w:lang w:val="nb-NO"/>
        </w:rPr>
      </w:pPr>
      <w:r>
        <w:rPr>
          <w:rFonts w:cs="Arial"/>
          <w:szCs w:val="20"/>
          <w:lang w:val="nb-NO"/>
        </w:rPr>
        <w:t>0x00:</w:t>
      </w:r>
      <w:r>
        <w:rPr>
          <w:rFonts w:cs="Arial"/>
          <w:szCs w:val="20"/>
          <w:lang w:val="nb-NO"/>
        </w:rPr>
        <w:tab/>
        <w:t>Reserved</w:t>
      </w:r>
    </w:p>
    <w:p w14:paraId="5E0BD4C4" w14:textId="77777777" w:rsidR="00E9111B" w:rsidRDefault="0042307E">
      <w:pPr>
        <w:tabs>
          <w:tab w:val="left" w:pos="2600"/>
        </w:tabs>
        <w:ind w:left="1800"/>
        <w:rPr>
          <w:rFonts w:cs="Arial"/>
          <w:szCs w:val="20"/>
          <w:lang w:val="nb-NO"/>
        </w:rPr>
      </w:pPr>
      <w:r>
        <w:rPr>
          <w:rFonts w:cs="Arial"/>
          <w:szCs w:val="20"/>
          <w:lang w:val="nb-NO"/>
        </w:rPr>
        <w:t>0x01:</w:t>
      </w:r>
      <w:r>
        <w:rPr>
          <w:rFonts w:cs="Arial"/>
          <w:szCs w:val="20"/>
          <w:lang w:val="nb-NO"/>
        </w:rPr>
        <w:tab/>
        <w:t>Cabin Comfort ID1</w:t>
      </w:r>
    </w:p>
    <w:p w14:paraId="06EE437D" w14:textId="77777777" w:rsidR="00E9111B" w:rsidRDefault="0042307E">
      <w:pPr>
        <w:tabs>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14:paraId="7D9FD58B" w14:textId="77777777" w:rsidR="00E9111B" w:rsidRDefault="0042307E">
      <w:pPr>
        <w:tabs>
          <w:tab w:val="left" w:pos="2600"/>
        </w:tabs>
        <w:ind w:left="1800"/>
        <w:rPr>
          <w:rFonts w:cs="Arial"/>
          <w:szCs w:val="20"/>
          <w:lang w:val="en-GB"/>
        </w:rPr>
      </w:pPr>
      <w:r>
        <w:rPr>
          <w:rFonts w:cs="Arial"/>
          <w:szCs w:val="20"/>
          <w:lang w:val="en-GB"/>
        </w:rPr>
        <w:t>…</w:t>
      </w:r>
    </w:p>
    <w:p w14:paraId="77D02C1B" w14:textId="77777777" w:rsidR="00E9111B" w:rsidRDefault="0042307E">
      <w:pPr>
        <w:tabs>
          <w:tab w:val="left" w:pos="2600"/>
        </w:tabs>
        <w:ind w:left="18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14:paraId="0838F655" w14:textId="77777777" w:rsidR="00E9111B" w:rsidRDefault="0042307E">
      <w:pPr>
        <w:tabs>
          <w:tab w:val="left" w:pos="2600"/>
        </w:tabs>
        <w:ind w:left="1800"/>
        <w:rPr>
          <w:rFonts w:cs="Arial"/>
          <w:szCs w:val="20"/>
          <w:lang w:val="en-GB"/>
        </w:rPr>
      </w:pPr>
      <w:r>
        <w:rPr>
          <w:rFonts w:cs="Arial"/>
          <w:szCs w:val="20"/>
          <w:lang w:val="en-GB"/>
        </w:rPr>
        <w:t>0x0B:</w:t>
      </w:r>
      <w:r>
        <w:rPr>
          <w:rFonts w:cs="Arial"/>
          <w:szCs w:val="20"/>
          <w:lang w:val="en-GB"/>
        </w:rPr>
        <w:tab/>
        <w:t>Reserved</w:t>
      </w:r>
    </w:p>
    <w:p w14:paraId="0C4ECB5C" w14:textId="77777777" w:rsidR="00E9111B" w:rsidRDefault="0042307E">
      <w:pPr>
        <w:tabs>
          <w:tab w:val="left" w:pos="2600"/>
        </w:tabs>
        <w:ind w:left="1800"/>
        <w:rPr>
          <w:rFonts w:cs="Arial"/>
          <w:szCs w:val="20"/>
          <w:lang w:val="en-GB"/>
        </w:rPr>
      </w:pPr>
      <w:r>
        <w:rPr>
          <w:rFonts w:cs="Arial"/>
          <w:szCs w:val="20"/>
          <w:lang w:val="en-GB"/>
        </w:rPr>
        <w:t>…</w:t>
      </w:r>
    </w:p>
    <w:p w14:paraId="45DC4FE7" w14:textId="77777777" w:rsidR="00E9111B" w:rsidRDefault="0042307E">
      <w:pPr>
        <w:tabs>
          <w:tab w:val="left" w:pos="2600"/>
        </w:tabs>
        <w:ind w:left="1800"/>
        <w:rPr>
          <w:rFonts w:cs="Arial"/>
          <w:szCs w:val="20"/>
          <w:lang w:val="en-GB"/>
        </w:rPr>
      </w:pPr>
      <w:r>
        <w:rPr>
          <w:rFonts w:cs="Arial"/>
          <w:szCs w:val="20"/>
          <w:lang w:val="en-GB"/>
        </w:rPr>
        <w:t>0xFE:</w:t>
      </w:r>
      <w:r>
        <w:rPr>
          <w:rFonts w:cs="Arial"/>
          <w:szCs w:val="20"/>
          <w:lang w:val="en-GB"/>
        </w:rPr>
        <w:tab/>
        <w:t>Reserved</w:t>
      </w:r>
    </w:p>
    <w:p w14:paraId="2FF235B3" w14:textId="77777777" w:rsidR="00E9111B" w:rsidRDefault="0042307E">
      <w:pPr>
        <w:tabs>
          <w:tab w:val="left" w:pos="2600"/>
        </w:tabs>
        <w:ind w:left="1800"/>
        <w:rPr>
          <w:rFonts w:cs="Arial"/>
          <w:szCs w:val="20"/>
          <w:lang w:val="en-GB"/>
        </w:rPr>
      </w:pPr>
      <w:r>
        <w:rPr>
          <w:rFonts w:cs="Arial"/>
          <w:szCs w:val="20"/>
          <w:lang w:val="en-GB"/>
        </w:rPr>
        <w:t>0xFF:</w:t>
      </w:r>
      <w:r>
        <w:rPr>
          <w:rFonts w:cs="Arial"/>
          <w:szCs w:val="20"/>
          <w:lang w:val="en-GB"/>
        </w:rPr>
        <w:tab/>
        <w:t>Invalid</w:t>
      </w:r>
    </w:p>
    <w:p w14:paraId="7A02D343" w14:textId="77777777" w:rsidR="00E9111B" w:rsidRDefault="00E9111B">
      <w:pPr>
        <w:tabs>
          <w:tab w:val="left" w:pos="2300"/>
        </w:tabs>
        <w:ind w:left="1900"/>
        <w:rPr>
          <w:rFonts w:cs="Arial"/>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8"/>
      </w:tblGrid>
      <w:tr w:rsidR="00E9111B" w14:paraId="418695C7" w14:textId="77777777" w:rsidTr="0042307E">
        <w:trPr>
          <w:jc w:val="center"/>
        </w:trPr>
        <w:tc>
          <w:tcPr>
            <w:tcW w:w="8348" w:type="dxa"/>
            <w:tcBorders>
              <w:top w:val="single" w:sz="4" w:space="0" w:color="auto"/>
              <w:left w:val="single" w:sz="4" w:space="0" w:color="auto"/>
              <w:bottom w:val="single" w:sz="4" w:space="0" w:color="auto"/>
              <w:right w:val="single" w:sz="4" w:space="0" w:color="auto"/>
            </w:tcBorders>
          </w:tcPr>
          <w:p w14:paraId="596FBD3B" w14:textId="77777777" w:rsidR="00E9111B" w:rsidRDefault="0042307E">
            <w:pPr>
              <w:rPr>
                <w:rFonts w:cs="Arial"/>
                <w:szCs w:val="20"/>
              </w:rPr>
            </w:pPr>
            <w:r>
              <w:rPr>
                <w:rFonts w:cs="Arial"/>
                <w:b/>
                <w:szCs w:val="20"/>
              </w:rPr>
              <w:t>Notes</w:t>
            </w:r>
            <w:r>
              <w:rPr>
                <w:rFonts w:cs="Arial"/>
                <w:szCs w:val="20"/>
              </w:rPr>
              <w:t>:</w:t>
            </w:r>
          </w:p>
          <w:p w14:paraId="2EBB5F12"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READ, Then </w:t>
            </w:r>
          </w:p>
          <w:p w14:paraId="653AF8D3" w14:textId="77777777" w:rsidR="00E9111B" w:rsidRDefault="0042307E">
            <w:pPr>
              <w:rPr>
                <w:rFonts w:cs="Arial"/>
                <w:szCs w:val="20"/>
              </w:rPr>
            </w:pPr>
            <w:r>
              <w:rPr>
                <w:rFonts w:cs="Arial"/>
                <w:szCs w:val="20"/>
              </w:rPr>
              <w:t>Byte 7 = 0x00</w:t>
            </w:r>
          </w:p>
          <w:p w14:paraId="226894D7" w14:textId="77777777" w:rsidR="00E9111B" w:rsidRDefault="00E9111B">
            <w:pPr>
              <w:rPr>
                <w:rFonts w:cs="Arial"/>
                <w:szCs w:val="20"/>
              </w:rPr>
            </w:pPr>
          </w:p>
          <w:p w14:paraId="2122BBF2" w14:textId="77777777" w:rsidR="00E9111B" w:rsidRDefault="0042307E">
            <w:pPr>
              <w:rPr>
                <w:rFonts w:cs="Arial"/>
                <w:szCs w:val="20"/>
              </w:rPr>
            </w:pPr>
            <w:r>
              <w:rPr>
                <w:rFonts w:cs="Arial"/>
                <w:szCs w:val="20"/>
              </w:rPr>
              <w:t xml:space="preserve">If </w:t>
            </w:r>
            <w:r>
              <w:rPr>
                <w:rStyle w:val="spelle"/>
                <w:rFonts w:cs="Arial"/>
                <w:szCs w:val="20"/>
              </w:rPr>
              <w:t>OpCode</w:t>
            </w:r>
            <w:r>
              <w:rPr>
                <w:rFonts w:cs="Arial"/>
                <w:szCs w:val="20"/>
              </w:rPr>
              <w:t xml:space="preserve"> = MODIFY, Then </w:t>
            </w:r>
          </w:p>
          <w:p w14:paraId="4C910376" w14:textId="77777777" w:rsidR="00E9111B" w:rsidRDefault="0042307E">
            <w:pPr>
              <w:rPr>
                <w:rFonts w:cs="Arial"/>
                <w:szCs w:val="20"/>
              </w:rPr>
            </w:pPr>
            <w:proofErr w:type="spellStart"/>
            <w:r>
              <w:rPr>
                <w:rFonts w:cs="Arial"/>
                <w:szCs w:val="20"/>
              </w:rPr>
              <w:t>ItemIndex</w:t>
            </w:r>
            <w:proofErr w:type="spellEnd"/>
            <w:r>
              <w:rPr>
                <w:rFonts w:cs="Arial"/>
                <w:szCs w:val="20"/>
              </w:rPr>
              <w:t xml:space="preserve"> = </w:t>
            </w:r>
            <w:proofErr w:type="spellStart"/>
            <w:r>
              <w:rPr>
                <w:rFonts w:cs="Arial"/>
                <w:szCs w:val="20"/>
              </w:rPr>
              <w:t>ItemIndex</w:t>
            </w:r>
            <w:proofErr w:type="spellEnd"/>
          </w:p>
          <w:p w14:paraId="723EA9D2" w14:textId="77777777" w:rsidR="00E9111B" w:rsidRDefault="0042307E">
            <w:pPr>
              <w:rPr>
                <w:rFonts w:cs="Arial"/>
                <w:szCs w:val="20"/>
              </w:rPr>
            </w:pPr>
            <w:proofErr w:type="spellStart"/>
            <w:r>
              <w:rPr>
                <w:rFonts w:cs="Arial"/>
                <w:szCs w:val="20"/>
                <w:lang w:val="en-GB"/>
              </w:rPr>
              <w:t>BinNumber</w:t>
            </w:r>
            <w:proofErr w:type="spellEnd"/>
            <w:r>
              <w:rPr>
                <w:rFonts w:cs="Arial"/>
                <w:szCs w:val="20"/>
                <w:lang w:val="en-GB"/>
              </w:rPr>
              <w:t xml:space="preserve"> = </w:t>
            </w:r>
            <w:proofErr w:type="spellStart"/>
            <w:r>
              <w:rPr>
                <w:rFonts w:cs="Arial"/>
                <w:szCs w:val="20"/>
                <w:lang w:val="en-GB"/>
              </w:rPr>
              <w:t>BinNumber</w:t>
            </w:r>
            <w:proofErr w:type="spellEnd"/>
          </w:p>
          <w:p w14:paraId="6905C2F7" w14:textId="77777777" w:rsidR="00E9111B" w:rsidRDefault="0042307E">
            <w:pPr>
              <w:rPr>
                <w:rFonts w:cs="Arial"/>
                <w:szCs w:val="20"/>
              </w:rPr>
            </w:pPr>
            <w:r>
              <w:rPr>
                <w:rFonts w:cs="Arial"/>
                <w:szCs w:val="20"/>
                <w:lang w:val="en-GB"/>
              </w:rPr>
              <w:t>ReadyToGo1_TimeHr</w:t>
            </w:r>
            <w:r>
              <w:rPr>
                <w:rFonts w:cs="Arial"/>
                <w:szCs w:val="20"/>
                <w:lang w:val="nb-NO"/>
              </w:rPr>
              <w:t xml:space="preserve"> = </w:t>
            </w:r>
            <w:r>
              <w:rPr>
                <w:rFonts w:cs="Arial"/>
                <w:szCs w:val="20"/>
                <w:lang w:val="en-GB"/>
              </w:rPr>
              <w:t>ReadyToGo1_TimeHr</w:t>
            </w:r>
          </w:p>
          <w:p w14:paraId="1D156A4E" w14:textId="77777777" w:rsidR="00E9111B" w:rsidRDefault="0042307E">
            <w:pPr>
              <w:rPr>
                <w:rFonts w:cs="Arial"/>
                <w:szCs w:val="20"/>
              </w:rPr>
            </w:pPr>
            <w:r>
              <w:rPr>
                <w:rFonts w:cs="Arial"/>
                <w:szCs w:val="20"/>
                <w:lang w:val="en-GB"/>
              </w:rPr>
              <w:t>ReadyToGo1_TimeMin</w:t>
            </w:r>
            <w:r>
              <w:rPr>
                <w:rFonts w:cs="Arial"/>
                <w:szCs w:val="20"/>
                <w:lang w:val="nb-NO"/>
              </w:rPr>
              <w:t xml:space="preserve"> = </w:t>
            </w:r>
            <w:r>
              <w:rPr>
                <w:rFonts w:cs="Arial"/>
                <w:szCs w:val="20"/>
                <w:lang w:val="en-GB"/>
              </w:rPr>
              <w:t>ReadyToGo1_TimeMin</w:t>
            </w:r>
          </w:p>
          <w:p w14:paraId="599BED61" w14:textId="77777777" w:rsidR="00E9111B" w:rsidRDefault="0042307E">
            <w:pPr>
              <w:rPr>
                <w:rFonts w:cs="Arial"/>
                <w:szCs w:val="20"/>
              </w:rPr>
            </w:pPr>
            <w:r>
              <w:rPr>
                <w:rFonts w:cs="Arial"/>
                <w:szCs w:val="20"/>
                <w:lang w:val="en-GB"/>
              </w:rPr>
              <w:t>ReadyToGo1_CabinComfPrefID</w:t>
            </w:r>
            <w:r>
              <w:rPr>
                <w:rFonts w:cs="Arial"/>
                <w:szCs w:val="20"/>
                <w:lang w:val="nb-NO"/>
              </w:rPr>
              <w:t xml:space="preserve"> = </w:t>
            </w:r>
            <w:r>
              <w:rPr>
                <w:rFonts w:cs="Arial"/>
                <w:szCs w:val="20"/>
                <w:lang w:val="en-GB"/>
              </w:rPr>
              <w:t>ReadyToGo1_CabinComfPrefID</w:t>
            </w:r>
          </w:p>
          <w:p w14:paraId="4DEE812C" w14:textId="77777777" w:rsidR="00E9111B" w:rsidRDefault="0042307E">
            <w:pPr>
              <w:rPr>
                <w:rFonts w:cs="Arial"/>
                <w:szCs w:val="20"/>
              </w:rPr>
            </w:pPr>
            <w:r>
              <w:rPr>
                <w:rFonts w:cs="Arial"/>
                <w:szCs w:val="20"/>
                <w:lang w:val="en-GB"/>
              </w:rPr>
              <w:t>ReadyToGo2_TimeHr</w:t>
            </w:r>
            <w:r>
              <w:rPr>
                <w:rFonts w:cs="Arial"/>
                <w:szCs w:val="20"/>
                <w:lang w:val="nb-NO"/>
              </w:rPr>
              <w:t xml:space="preserve"> = </w:t>
            </w:r>
            <w:r>
              <w:rPr>
                <w:rFonts w:cs="Arial"/>
                <w:szCs w:val="20"/>
                <w:lang w:val="en-GB"/>
              </w:rPr>
              <w:t>ReadyToGo2_TimeHr</w:t>
            </w:r>
          </w:p>
          <w:p w14:paraId="51DE5424" w14:textId="77777777" w:rsidR="00E9111B" w:rsidRDefault="0042307E">
            <w:pPr>
              <w:rPr>
                <w:rFonts w:cs="Arial"/>
                <w:szCs w:val="20"/>
              </w:rPr>
            </w:pPr>
            <w:r>
              <w:rPr>
                <w:rFonts w:cs="Arial"/>
                <w:szCs w:val="20"/>
                <w:lang w:val="en-GB"/>
              </w:rPr>
              <w:t>ReadyToGo2_TimeMin</w:t>
            </w:r>
            <w:r>
              <w:rPr>
                <w:rFonts w:cs="Arial"/>
                <w:szCs w:val="20"/>
                <w:lang w:val="nb-NO"/>
              </w:rPr>
              <w:t xml:space="preserve"> = </w:t>
            </w:r>
            <w:r>
              <w:rPr>
                <w:rFonts w:cs="Arial"/>
                <w:szCs w:val="20"/>
                <w:lang w:val="en-GB"/>
              </w:rPr>
              <w:t>ReadyToGo2_TimeMin</w:t>
            </w:r>
          </w:p>
          <w:p w14:paraId="594EDD24" w14:textId="77777777" w:rsidR="00E9111B" w:rsidRDefault="0042307E">
            <w:pPr>
              <w:tabs>
                <w:tab w:val="left" w:pos="2300"/>
              </w:tabs>
              <w:rPr>
                <w:rFonts w:cs="Arial"/>
                <w:i/>
                <w:szCs w:val="20"/>
                <w:lang w:val="nb-NO"/>
              </w:rPr>
            </w:pPr>
            <w:r>
              <w:rPr>
                <w:rFonts w:cs="Arial"/>
                <w:szCs w:val="20"/>
                <w:lang w:val="en-GB"/>
              </w:rPr>
              <w:t>ReadyToGo2_CabinComfPrefID</w:t>
            </w:r>
            <w:r>
              <w:rPr>
                <w:rFonts w:cs="Arial"/>
                <w:szCs w:val="20"/>
                <w:lang w:val="nb-NO"/>
              </w:rPr>
              <w:t xml:space="preserve"> = </w:t>
            </w:r>
            <w:r>
              <w:rPr>
                <w:rFonts w:cs="Arial"/>
                <w:szCs w:val="20"/>
                <w:lang w:val="en-GB"/>
              </w:rPr>
              <w:t>ReadyToGo2_CabinComfPrefID</w:t>
            </w:r>
          </w:p>
        </w:tc>
      </w:tr>
    </w:tbl>
    <w:p w14:paraId="632CDC1E" w14:textId="77777777" w:rsidR="00E9111B" w:rsidRDefault="00E9111B">
      <w:pPr>
        <w:rPr>
          <w:rFonts w:eastAsia="MS Mincho" w:cs="Arial"/>
          <w:szCs w:val="20"/>
        </w:rPr>
      </w:pPr>
    </w:p>
    <w:p w14:paraId="4B054928" w14:textId="77777777" w:rsidR="0042307E" w:rsidRDefault="0042307E" w:rsidP="0042307E">
      <w:pPr>
        <w:pStyle w:val="Heading4"/>
      </w:pPr>
      <w:r w:rsidRPr="00B9479B">
        <w:lastRenderedPageBreak/>
        <w:t>TP-LOG-TPL-REQ-023184/A-SID-85-ChargeSchedule_Rsp (</w:t>
      </w:r>
      <w:proofErr w:type="spellStart"/>
      <w:r w:rsidRPr="00B9479B">
        <w:t>TcSE</w:t>
      </w:r>
      <w:proofErr w:type="spellEnd"/>
      <w:r w:rsidRPr="00B9479B">
        <w:t xml:space="preserve"> ROIN-223471-2)</w:t>
      </w:r>
    </w:p>
    <w:p w14:paraId="24D470B4"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85 (Coding Table III) bytes</w:t>
      </w:r>
    </w:p>
    <w:p w14:paraId="04F475D2"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3158B742" w14:textId="77777777" w:rsidR="00E9111B" w:rsidRDefault="0042307E">
      <w:pPr>
        <w:tabs>
          <w:tab w:val="left" w:pos="709"/>
          <w:tab w:val="left" w:pos="1276"/>
          <w:tab w:val="left" w:pos="1843"/>
          <w:tab w:val="left" w:pos="2419"/>
        </w:tabs>
        <w:ind w:left="1276"/>
        <w:rPr>
          <w:rFonts w:cs="Arial"/>
          <w:szCs w:val="20"/>
        </w:rPr>
      </w:pPr>
      <w:r>
        <w:rPr>
          <w:rFonts w:cs="Arial"/>
          <w:snapToGrid w:val="0"/>
          <w:szCs w:val="20"/>
        </w:rPr>
        <w:t xml:space="preserve">0x85: </w:t>
      </w:r>
      <w:proofErr w:type="spellStart"/>
      <w:r>
        <w:rPr>
          <w:rStyle w:val="spelle"/>
          <w:rFonts w:cs="Arial"/>
          <w:szCs w:val="20"/>
        </w:rPr>
        <w:t>ChargeSchedule_Rsp</w:t>
      </w:r>
      <w:proofErr w:type="spellEnd"/>
    </w:p>
    <w:p w14:paraId="337B1AC5"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14BECF76" w14:textId="77777777" w:rsidR="00E9111B" w:rsidRDefault="0042307E">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14:paraId="772997D0"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1B1FE60"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74786D6E"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4B0B1CE1"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045FD0C3"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6AD88754"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0FCC8E17" w14:textId="77777777" w:rsidR="00E9111B" w:rsidRDefault="0042307E">
      <w:pPr>
        <w:autoSpaceDE w:val="0"/>
        <w:autoSpaceDN w:val="0"/>
        <w:adjustRightInd w:val="0"/>
        <w:ind w:left="1260"/>
        <w:rPr>
          <w:rFonts w:cs="Arial"/>
          <w:i/>
          <w:iCs/>
          <w:szCs w:val="20"/>
        </w:rPr>
      </w:pPr>
      <w:r>
        <w:rPr>
          <w:rFonts w:cs="Arial"/>
          <w:i/>
          <w:iCs/>
          <w:szCs w:val="20"/>
        </w:rPr>
        <w:t>Bit 0-5: Reserved</w:t>
      </w:r>
    </w:p>
    <w:p w14:paraId="3573C37A" w14:textId="77777777" w:rsidR="00E9111B" w:rsidRDefault="00E9111B">
      <w:pPr>
        <w:autoSpaceDE w:val="0"/>
        <w:autoSpaceDN w:val="0"/>
        <w:adjustRightInd w:val="0"/>
        <w:ind w:left="1260"/>
        <w:rPr>
          <w:rFonts w:cs="Arial"/>
          <w:i/>
          <w:iCs/>
          <w:szCs w:val="20"/>
        </w:rPr>
      </w:pPr>
    </w:p>
    <w:p w14:paraId="351EDEDC" w14:textId="77777777" w:rsidR="00E9111B" w:rsidRDefault="0042307E">
      <w:pPr>
        <w:autoSpaceDE w:val="0"/>
        <w:autoSpaceDN w:val="0"/>
        <w:adjustRightInd w:val="0"/>
        <w:ind w:left="1260"/>
        <w:rPr>
          <w:rFonts w:cs="Arial"/>
          <w:i/>
          <w:iCs/>
          <w:szCs w:val="20"/>
        </w:rPr>
      </w:pPr>
      <w:r>
        <w:rPr>
          <w:rFonts w:cs="Arial"/>
          <w:i/>
          <w:iCs/>
          <w:szCs w:val="20"/>
        </w:rPr>
        <w:t>Bit 6-7: Coding</w:t>
      </w:r>
    </w:p>
    <w:p w14:paraId="7C5878F5" w14:textId="77777777" w:rsidR="00E9111B" w:rsidRDefault="0042307E">
      <w:pPr>
        <w:spacing w:after="60"/>
        <w:ind w:left="1900"/>
        <w:rPr>
          <w:rFonts w:cs="Arial"/>
          <w:bCs/>
          <w:snapToGrid w:val="0"/>
          <w:szCs w:val="20"/>
          <w:lang w:val="en-GB"/>
        </w:rPr>
      </w:pPr>
      <w:r>
        <w:rPr>
          <w:rFonts w:cs="Arial"/>
          <w:bCs/>
          <w:snapToGrid w:val="0"/>
          <w:szCs w:val="20"/>
          <w:lang w:val="en-GB"/>
        </w:rPr>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14:paraId="69254371"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Fonts w:cs="Arial"/>
          <w:b/>
          <w:snapToGrid w:val="0"/>
          <w:szCs w:val="20"/>
        </w:rPr>
        <w:t>RspCode</w:t>
      </w:r>
      <w:proofErr w:type="spellEnd"/>
    </w:p>
    <w:p w14:paraId="55992A61" w14:textId="77777777" w:rsidR="00E9111B" w:rsidRDefault="0042307E">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14:paraId="6FFBAD64" w14:textId="77777777" w:rsidR="00E9111B" w:rsidRDefault="0042307E">
      <w:pPr>
        <w:tabs>
          <w:tab w:val="left" w:pos="709"/>
          <w:tab w:val="left" w:pos="1276"/>
          <w:tab w:val="left" w:pos="1843"/>
          <w:tab w:val="left" w:pos="2600"/>
        </w:tabs>
        <w:ind w:left="1843"/>
        <w:rPr>
          <w:rFonts w:cs="Arial"/>
          <w:szCs w:val="20"/>
        </w:rPr>
      </w:pPr>
      <w:r>
        <w:rPr>
          <w:rFonts w:cs="Arial"/>
          <w:szCs w:val="20"/>
        </w:rPr>
        <w:t>0x01:</w:t>
      </w:r>
      <w:r>
        <w:rPr>
          <w:rFonts w:cs="Arial"/>
          <w:szCs w:val="20"/>
        </w:rPr>
        <w:tab/>
        <w:t>List Info</w:t>
      </w:r>
    </w:p>
    <w:p w14:paraId="2537D396" w14:textId="77777777" w:rsidR="00E9111B" w:rsidRDefault="0042307E">
      <w:pPr>
        <w:tabs>
          <w:tab w:val="left" w:pos="709"/>
          <w:tab w:val="left" w:pos="1276"/>
          <w:tab w:val="left" w:pos="1843"/>
          <w:tab w:val="left" w:pos="2600"/>
        </w:tabs>
        <w:ind w:left="1843"/>
        <w:rPr>
          <w:rFonts w:cs="Arial"/>
          <w:szCs w:val="20"/>
        </w:rPr>
      </w:pPr>
      <w:r>
        <w:rPr>
          <w:rFonts w:cs="Arial"/>
          <w:szCs w:val="20"/>
        </w:rPr>
        <w:t>0x02:</w:t>
      </w:r>
      <w:r>
        <w:rPr>
          <w:rFonts w:cs="Arial"/>
          <w:szCs w:val="20"/>
        </w:rPr>
        <w:tab/>
        <w:t>Modified</w:t>
      </w:r>
    </w:p>
    <w:p w14:paraId="69BCD783"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t>0x03:</w:t>
      </w:r>
      <w:r>
        <w:rPr>
          <w:rFonts w:cs="Arial"/>
          <w:szCs w:val="20"/>
        </w:rPr>
        <w:tab/>
        <w:t>Reserved</w:t>
      </w:r>
    </w:p>
    <w:p w14:paraId="0CA4BB5F"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t>…</w:t>
      </w:r>
    </w:p>
    <w:p w14:paraId="26B4EBE1"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t>0xFE:</w:t>
      </w:r>
      <w:r>
        <w:rPr>
          <w:rFonts w:cs="Arial"/>
          <w:szCs w:val="20"/>
        </w:rPr>
        <w:tab/>
        <w:t>Reserved</w:t>
      </w:r>
    </w:p>
    <w:p w14:paraId="05C9CB58" w14:textId="77777777" w:rsidR="00E9111B" w:rsidRDefault="0042307E">
      <w:pPr>
        <w:tabs>
          <w:tab w:val="left" w:pos="709"/>
          <w:tab w:val="left" w:pos="1276"/>
          <w:tab w:val="left" w:pos="1843"/>
          <w:tab w:val="left" w:pos="2600"/>
          <w:tab w:val="left" w:pos="3300"/>
        </w:tabs>
        <w:ind w:left="1843"/>
        <w:rPr>
          <w:rFonts w:cs="Arial"/>
          <w:szCs w:val="20"/>
        </w:rPr>
      </w:pPr>
      <w:r>
        <w:rPr>
          <w:rFonts w:cs="Arial"/>
          <w:szCs w:val="20"/>
        </w:rPr>
        <w:t>0xFF:</w:t>
      </w:r>
      <w:r>
        <w:rPr>
          <w:rFonts w:cs="Arial"/>
          <w:szCs w:val="20"/>
        </w:rPr>
        <w:tab/>
        <w:t>No Entry</w:t>
      </w:r>
    </w:p>
    <w:p w14:paraId="298A8FB7"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proofErr w:type="spellStart"/>
      <w:r>
        <w:rPr>
          <w:rStyle w:val="spelle"/>
          <w:rFonts w:cs="Arial"/>
          <w:b/>
          <w:snapToGrid w:val="0"/>
          <w:szCs w:val="20"/>
        </w:rPr>
        <w:t>ScheduleType</w:t>
      </w:r>
      <w:proofErr w:type="spellEnd"/>
    </w:p>
    <w:p w14:paraId="43B8216B" w14:textId="77777777" w:rsidR="00E9111B" w:rsidRDefault="0042307E">
      <w:pPr>
        <w:tabs>
          <w:tab w:val="left" w:pos="709"/>
          <w:tab w:val="left" w:pos="1276"/>
          <w:tab w:val="left" w:pos="1900"/>
          <w:tab w:val="left" w:pos="2600"/>
        </w:tabs>
        <w:ind w:left="1900"/>
        <w:rPr>
          <w:rFonts w:cs="Arial"/>
          <w:szCs w:val="20"/>
        </w:rPr>
      </w:pPr>
      <w:r>
        <w:rPr>
          <w:rFonts w:cs="Arial"/>
          <w:szCs w:val="20"/>
        </w:rPr>
        <w:t>0x00:</w:t>
      </w:r>
      <w:r>
        <w:rPr>
          <w:rFonts w:cs="Arial"/>
          <w:szCs w:val="20"/>
        </w:rPr>
        <w:tab/>
        <w:t>Weekly</w:t>
      </w:r>
    </w:p>
    <w:p w14:paraId="09E6D9B8" w14:textId="77777777" w:rsidR="00E9111B" w:rsidRDefault="0042307E">
      <w:pPr>
        <w:tabs>
          <w:tab w:val="left" w:pos="709"/>
          <w:tab w:val="left" w:pos="1276"/>
          <w:tab w:val="left" w:pos="1900"/>
          <w:tab w:val="left" w:pos="2600"/>
        </w:tabs>
        <w:ind w:left="1900"/>
        <w:rPr>
          <w:rFonts w:cs="Arial"/>
          <w:szCs w:val="20"/>
        </w:rPr>
      </w:pPr>
      <w:r>
        <w:rPr>
          <w:rFonts w:cs="Arial"/>
          <w:szCs w:val="20"/>
        </w:rPr>
        <w:t>0x01:</w:t>
      </w:r>
      <w:r>
        <w:rPr>
          <w:rFonts w:cs="Arial"/>
          <w:szCs w:val="20"/>
        </w:rPr>
        <w:tab/>
        <w:t>Daily</w:t>
      </w:r>
    </w:p>
    <w:p w14:paraId="783B2522" w14:textId="77777777" w:rsidR="00E9111B" w:rsidRDefault="0042307E">
      <w:pPr>
        <w:tabs>
          <w:tab w:val="left" w:pos="709"/>
          <w:tab w:val="left" w:pos="1276"/>
          <w:tab w:val="left" w:pos="1900"/>
          <w:tab w:val="left" w:pos="2600"/>
        </w:tabs>
        <w:ind w:left="1900"/>
        <w:rPr>
          <w:rFonts w:cs="Arial"/>
          <w:szCs w:val="20"/>
        </w:rPr>
      </w:pPr>
      <w:r>
        <w:rPr>
          <w:rFonts w:cs="Arial"/>
          <w:szCs w:val="20"/>
        </w:rPr>
        <w:t>0x02:</w:t>
      </w:r>
      <w:r>
        <w:rPr>
          <w:rFonts w:cs="Arial"/>
          <w:szCs w:val="20"/>
        </w:rPr>
        <w:tab/>
        <w:t>Weekday/Weekend</w:t>
      </w:r>
    </w:p>
    <w:p w14:paraId="100C7986" w14:textId="77777777" w:rsidR="00E9111B" w:rsidRDefault="0042307E">
      <w:pPr>
        <w:tabs>
          <w:tab w:val="left" w:pos="1900"/>
          <w:tab w:val="left" w:pos="2600"/>
        </w:tabs>
        <w:ind w:left="1900" w:hanging="1843"/>
        <w:rPr>
          <w:rFonts w:cs="Arial"/>
          <w:bCs/>
          <w:snapToGrid w:val="0"/>
          <w:szCs w:val="20"/>
          <w:lang w:val="en-GB"/>
        </w:rPr>
      </w:pPr>
      <w:r>
        <w:rPr>
          <w:rFonts w:cs="Arial"/>
          <w:bCs/>
          <w:snapToGrid w:val="0"/>
          <w:szCs w:val="20"/>
        </w:rPr>
        <w:tab/>
      </w:r>
      <w:r>
        <w:rPr>
          <w:rFonts w:cs="Arial"/>
          <w:bCs/>
          <w:snapToGrid w:val="0"/>
          <w:szCs w:val="20"/>
          <w:lang w:val="en-GB"/>
        </w:rPr>
        <w:t>0x03:</w:t>
      </w:r>
      <w:r>
        <w:rPr>
          <w:rFonts w:cs="Arial"/>
          <w:bCs/>
          <w:snapToGrid w:val="0"/>
          <w:szCs w:val="20"/>
          <w:lang w:val="en-GB"/>
        </w:rPr>
        <w:tab/>
        <w:t>Reserved</w:t>
      </w:r>
    </w:p>
    <w:p w14:paraId="499EBA02" w14:textId="77777777" w:rsidR="00E9111B" w:rsidRDefault="0042307E">
      <w:pPr>
        <w:tabs>
          <w:tab w:val="left" w:pos="1900"/>
          <w:tab w:val="left" w:pos="2600"/>
        </w:tabs>
        <w:ind w:left="3743" w:hanging="1843"/>
        <w:rPr>
          <w:rFonts w:cs="Arial"/>
          <w:bCs/>
          <w:snapToGrid w:val="0"/>
          <w:szCs w:val="20"/>
          <w:lang w:val="en-GB"/>
        </w:rPr>
      </w:pPr>
      <w:r>
        <w:rPr>
          <w:rFonts w:cs="Arial"/>
          <w:bCs/>
          <w:snapToGrid w:val="0"/>
          <w:szCs w:val="20"/>
          <w:lang w:val="en-GB"/>
        </w:rPr>
        <w:t>…</w:t>
      </w:r>
    </w:p>
    <w:p w14:paraId="6952BEA2" w14:textId="77777777" w:rsidR="00E9111B" w:rsidRDefault="0042307E">
      <w:pPr>
        <w:tabs>
          <w:tab w:val="left" w:pos="1900"/>
          <w:tab w:val="left" w:pos="2600"/>
        </w:tabs>
        <w:ind w:left="3743" w:hanging="1843"/>
        <w:rPr>
          <w:rFonts w:cs="Arial"/>
          <w:bCs/>
          <w:snapToGrid w:val="0"/>
          <w:szCs w:val="20"/>
          <w:lang w:val="en-GB"/>
        </w:rPr>
      </w:pPr>
      <w:r>
        <w:rPr>
          <w:rFonts w:cs="Arial"/>
          <w:bCs/>
          <w:snapToGrid w:val="0"/>
          <w:szCs w:val="20"/>
          <w:lang w:val="en-GB"/>
        </w:rPr>
        <w:t xml:space="preserve">0xFF: </w:t>
      </w:r>
      <w:r>
        <w:rPr>
          <w:rFonts w:cs="Arial"/>
          <w:bCs/>
          <w:snapToGrid w:val="0"/>
          <w:szCs w:val="20"/>
          <w:lang w:val="en-GB"/>
        </w:rPr>
        <w:tab/>
        <w:t>Reserved</w:t>
      </w:r>
    </w:p>
    <w:p w14:paraId="266839E0"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proofErr w:type="spellStart"/>
      <w:r>
        <w:rPr>
          <w:rStyle w:val="spelle"/>
          <w:rFonts w:cs="Arial"/>
          <w:b/>
          <w:snapToGrid w:val="0"/>
          <w:szCs w:val="20"/>
        </w:rPr>
        <w:t>NumberOfItems</w:t>
      </w:r>
      <w:proofErr w:type="spellEnd"/>
    </w:p>
    <w:p w14:paraId="078104DE" w14:textId="77777777" w:rsidR="00E9111B" w:rsidRDefault="0042307E">
      <w:pPr>
        <w:tabs>
          <w:tab w:val="left" w:pos="709"/>
          <w:tab w:val="left" w:pos="1276"/>
          <w:tab w:val="left" w:pos="1900"/>
          <w:tab w:val="left" w:pos="2600"/>
        </w:tabs>
        <w:ind w:left="1900"/>
        <w:rPr>
          <w:rFonts w:cs="Arial"/>
          <w:szCs w:val="20"/>
        </w:rPr>
      </w:pPr>
      <w:r>
        <w:rPr>
          <w:rFonts w:cs="Arial"/>
          <w:szCs w:val="20"/>
        </w:rPr>
        <w:t>0x00:</w:t>
      </w:r>
      <w:r>
        <w:rPr>
          <w:rFonts w:cs="Arial"/>
          <w:szCs w:val="20"/>
        </w:rPr>
        <w:tab/>
        <w:t>Reserved</w:t>
      </w:r>
    </w:p>
    <w:p w14:paraId="7BA47EDA" w14:textId="77777777" w:rsidR="00E9111B" w:rsidRDefault="0042307E">
      <w:pPr>
        <w:tabs>
          <w:tab w:val="left" w:pos="709"/>
          <w:tab w:val="left" w:pos="1276"/>
          <w:tab w:val="left" w:pos="1900"/>
          <w:tab w:val="left" w:pos="2600"/>
        </w:tabs>
        <w:ind w:left="1900"/>
        <w:rPr>
          <w:rFonts w:cs="Arial"/>
          <w:szCs w:val="20"/>
        </w:rPr>
      </w:pPr>
      <w:r>
        <w:rPr>
          <w:rFonts w:cs="Arial"/>
          <w:szCs w:val="20"/>
        </w:rPr>
        <w:t>0x01:</w:t>
      </w:r>
      <w:r>
        <w:rPr>
          <w:rFonts w:cs="Arial"/>
          <w:szCs w:val="20"/>
        </w:rPr>
        <w:tab/>
        <w:t>1</w:t>
      </w:r>
    </w:p>
    <w:p w14:paraId="70A378F6" w14:textId="77777777" w:rsidR="00E9111B" w:rsidRDefault="0042307E">
      <w:pPr>
        <w:tabs>
          <w:tab w:val="left" w:pos="709"/>
          <w:tab w:val="left" w:pos="1276"/>
          <w:tab w:val="left" w:pos="1900"/>
          <w:tab w:val="left" w:pos="2600"/>
        </w:tabs>
        <w:ind w:left="1900"/>
        <w:rPr>
          <w:rFonts w:cs="Arial"/>
          <w:szCs w:val="20"/>
        </w:rPr>
      </w:pPr>
      <w:r>
        <w:rPr>
          <w:rFonts w:cs="Arial"/>
          <w:szCs w:val="20"/>
        </w:rPr>
        <w:t>0x02:</w:t>
      </w:r>
      <w:r>
        <w:rPr>
          <w:rFonts w:cs="Arial"/>
          <w:szCs w:val="20"/>
        </w:rPr>
        <w:tab/>
        <w:t>2</w:t>
      </w:r>
    </w:p>
    <w:p w14:paraId="4A647AAA" w14:textId="77777777" w:rsidR="00E9111B" w:rsidRDefault="0042307E">
      <w:pPr>
        <w:tabs>
          <w:tab w:val="left" w:pos="709"/>
          <w:tab w:val="left" w:pos="1276"/>
          <w:tab w:val="left" w:pos="1900"/>
          <w:tab w:val="left" w:pos="2600"/>
        </w:tabs>
        <w:ind w:left="1900"/>
        <w:rPr>
          <w:rFonts w:cs="Arial"/>
          <w:szCs w:val="20"/>
        </w:rPr>
      </w:pPr>
      <w:r>
        <w:rPr>
          <w:rFonts w:cs="Arial"/>
          <w:szCs w:val="20"/>
        </w:rPr>
        <w:t>....</w:t>
      </w:r>
    </w:p>
    <w:p w14:paraId="0BC2AAFF" w14:textId="77777777" w:rsidR="00E9111B" w:rsidRDefault="0042307E">
      <w:pPr>
        <w:tabs>
          <w:tab w:val="left" w:pos="709"/>
          <w:tab w:val="left" w:pos="1276"/>
          <w:tab w:val="left" w:pos="1900"/>
          <w:tab w:val="left" w:pos="2600"/>
        </w:tabs>
        <w:ind w:left="1900"/>
        <w:rPr>
          <w:rFonts w:cs="Arial"/>
          <w:szCs w:val="20"/>
        </w:rPr>
      </w:pPr>
      <w:r>
        <w:rPr>
          <w:rFonts w:cs="Arial"/>
          <w:szCs w:val="20"/>
        </w:rPr>
        <w:t>0xFE:</w:t>
      </w:r>
      <w:r>
        <w:rPr>
          <w:rFonts w:cs="Arial"/>
          <w:szCs w:val="20"/>
        </w:rPr>
        <w:tab/>
        <w:t>254</w:t>
      </w:r>
    </w:p>
    <w:p w14:paraId="4626A6F1" w14:textId="77777777" w:rsidR="00E9111B" w:rsidRDefault="0042307E">
      <w:pPr>
        <w:tabs>
          <w:tab w:val="left" w:pos="709"/>
          <w:tab w:val="left" w:pos="1276"/>
          <w:tab w:val="left" w:pos="1900"/>
          <w:tab w:val="left" w:pos="2600"/>
        </w:tabs>
        <w:ind w:left="1900"/>
        <w:rPr>
          <w:rFonts w:cs="Arial"/>
          <w:szCs w:val="20"/>
        </w:rPr>
      </w:pPr>
      <w:r>
        <w:rPr>
          <w:rFonts w:cs="Arial"/>
          <w:szCs w:val="20"/>
        </w:rPr>
        <w:t>0xFF:</w:t>
      </w:r>
      <w:r>
        <w:rPr>
          <w:rFonts w:cs="Arial"/>
          <w:szCs w:val="20"/>
        </w:rPr>
        <w:tab/>
        <w:t>No Entry</w:t>
      </w:r>
    </w:p>
    <w:p w14:paraId="53DF4F21"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lang w:val="en-GB"/>
        </w:rPr>
      </w:pPr>
      <w:r>
        <w:rPr>
          <w:rFonts w:cs="Arial"/>
          <w:b/>
          <w:i/>
          <w:szCs w:val="20"/>
          <w:lang w:val="en-GB"/>
        </w:rPr>
        <w:t>Note:</w:t>
      </w:r>
      <w:r>
        <w:rPr>
          <w:rFonts w:cs="Arial"/>
          <w:i/>
          <w:szCs w:val="20"/>
          <w:lang w:val="en-GB"/>
        </w:rPr>
        <w:t xml:space="preserve">  The number of items returned is defined by the schedule type as follows:</w:t>
      </w:r>
    </w:p>
    <w:p w14:paraId="38EB8E30"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lang w:val="en-GB"/>
        </w:rPr>
      </w:pPr>
      <w:r>
        <w:rPr>
          <w:rFonts w:cs="Arial"/>
          <w:b/>
          <w:i/>
          <w:szCs w:val="20"/>
          <w:lang w:val="en-GB"/>
        </w:rPr>
        <w:tab/>
      </w:r>
      <w:proofErr w:type="spellStart"/>
      <w:r>
        <w:rPr>
          <w:rFonts w:cs="Arial"/>
          <w:i/>
          <w:szCs w:val="20"/>
          <w:lang w:val="en-GB"/>
        </w:rPr>
        <w:t>ScheduleType</w:t>
      </w:r>
      <w:proofErr w:type="spellEnd"/>
      <w:r>
        <w:rPr>
          <w:rFonts w:cs="Arial"/>
          <w:i/>
          <w:szCs w:val="20"/>
          <w:lang w:val="en-GB"/>
        </w:rPr>
        <w:t xml:space="preserve"> = Weekly, </w:t>
      </w:r>
      <w:proofErr w:type="spellStart"/>
      <w:r>
        <w:rPr>
          <w:rFonts w:cs="Arial"/>
          <w:i/>
          <w:szCs w:val="20"/>
          <w:lang w:val="en-GB"/>
        </w:rPr>
        <w:t>NumberOfItems</w:t>
      </w:r>
      <w:proofErr w:type="spellEnd"/>
      <w:r>
        <w:rPr>
          <w:rFonts w:cs="Arial"/>
          <w:i/>
          <w:szCs w:val="20"/>
          <w:lang w:val="en-GB"/>
        </w:rPr>
        <w:t xml:space="preserve"> = 7</w:t>
      </w:r>
    </w:p>
    <w:p w14:paraId="3FBAA22D"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lang w:val="en-GB"/>
        </w:rPr>
      </w:pPr>
      <w:r>
        <w:rPr>
          <w:rFonts w:cs="Arial"/>
          <w:i/>
          <w:szCs w:val="20"/>
          <w:lang w:val="en-GB"/>
        </w:rPr>
        <w:tab/>
      </w:r>
      <w:proofErr w:type="spellStart"/>
      <w:r>
        <w:rPr>
          <w:rFonts w:cs="Arial"/>
          <w:i/>
          <w:szCs w:val="20"/>
          <w:lang w:val="en-GB"/>
        </w:rPr>
        <w:t>ScheduleType</w:t>
      </w:r>
      <w:proofErr w:type="spellEnd"/>
      <w:r>
        <w:rPr>
          <w:rFonts w:cs="Arial"/>
          <w:i/>
          <w:szCs w:val="20"/>
          <w:lang w:val="en-GB"/>
        </w:rPr>
        <w:t xml:space="preserve"> = </w:t>
      </w:r>
      <w:proofErr w:type="spellStart"/>
      <w:r>
        <w:rPr>
          <w:rFonts w:cs="Arial"/>
          <w:i/>
          <w:szCs w:val="20"/>
          <w:lang w:val="en-GB"/>
        </w:rPr>
        <w:t>Dailly</w:t>
      </w:r>
      <w:proofErr w:type="spellEnd"/>
      <w:r>
        <w:rPr>
          <w:rFonts w:cs="Arial"/>
          <w:i/>
          <w:szCs w:val="20"/>
          <w:lang w:val="en-GB"/>
        </w:rPr>
        <w:t xml:space="preserve">, </w:t>
      </w:r>
      <w:proofErr w:type="spellStart"/>
      <w:r>
        <w:rPr>
          <w:rFonts w:cs="Arial"/>
          <w:i/>
          <w:szCs w:val="20"/>
          <w:lang w:val="en-GB"/>
        </w:rPr>
        <w:t>NumberOfItems</w:t>
      </w:r>
      <w:proofErr w:type="spellEnd"/>
      <w:r>
        <w:rPr>
          <w:rFonts w:cs="Arial"/>
          <w:i/>
          <w:szCs w:val="20"/>
          <w:lang w:val="en-GB"/>
        </w:rPr>
        <w:t xml:space="preserve"> = 1</w:t>
      </w:r>
    </w:p>
    <w:p w14:paraId="75EC70E9"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lang w:val="en-GB"/>
        </w:rPr>
      </w:pPr>
      <w:r>
        <w:rPr>
          <w:rFonts w:cs="Arial"/>
          <w:i/>
          <w:szCs w:val="20"/>
          <w:lang w:val="en-GB"/>
        </w:rPr>
        <w:tab/>
      </w:r>
      <w:proofErr w:type="spellStart"/>
      <w:r>
        <w:rPr>
          <w:rFonts w:cs="Arial"/>
          <w:i/>
          <w:szCs w:val="20"/>
          <w:lang w:val="en-GB"/>
        </w:rPr>
        <w:t>ScheduleType</w:t>
      </w:r>
      <w:proofErr w:type="spellEnd"/>
      <w:r>
        <w:rPr>
          <w:rFonts w:cs="Arial"/>
          <w:i/>
          <w:szCs w:val="20"/>
          <w:lang w:val="en-GB"/>
        </w:rPr>
        <w:t xml:space="preserve"> = Weekday/Weekend, </w:t>
      </w:r>
      <w:proofErr w:type="spellStart"/>
      <w:r>
        <w:rPr>
          <w:rFonts w:cs="Arial"/>
          <w:i/>
          <w:szCs w:val="20"/>
          <w:lang w:val="en-GB"/>
        </w:rPr>
        <w:t>NumberOfItems</w:t>
      </w:r>
      <w:proofErr w:type="spellEnd"/>
      <w:r>
        <w:rPr>
          <w:rFonts w:cs="Arial"/>
          <w:i/>
          <w:szCs w:val="20"/>
          <w:lang w:val="en-GB"/>
        </w:rPr>
        <w:t xml:space="preserve"> = 2</w:t>
      </w:r>
    </w:p>
    <w:p w14:paraId="0AB48F50"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rPr>
      </w:pPr>
      <w:r>
        <w:rPr>
          <w:rFonts w:cs="Arial"/>
          <w:i/>
          <w:szCs w:val="20"/>
          <w:lang w:val="en-GB"/>
        </w:rPr>
        <w:tab/>
        <w:t xml:space="preserve">If </w:t>
      </w:r>
      <w:proofErr w:type="spellStart"/>
      <w:r>
        <w:rPr>
          <w:rFonts w:cs="Arial"/>
          <w:i/>
          <w:szCs w:val="20"/>
          <w:lang w:val="en-GB"/>
        </w:rPr>
        <w:t>RspCode</w:t>
      </w:r>
      <w:proofErr w:type="spellEnd"/>
      <w:r>
        <w:rPr>
          <w:rFonts w:cs="Arial"/>
          <w:i/>
          <w:szCs w:val="20"/>
          <w:lang w:val="en-GB"/>
        </w:rPr>
        <w:t xml:space="preserve"> = Modified, then </w:t>
      </w:r>
      <w:proofErr w:type="spellStart"/>
      <w:r>
        <w:rPr>
          <w:rFonts w:cs="Arial"/>
          <w:i/>
          <w:szCs w:val="20"/>
          <w:lang w:val="en-GB"/>
        </w:rPr>
        <w:t>NumberOfItems</w:t>
      </w:r>
      <w:proofErr w:type="spellEnd"/>
      <w:r>
        <w:rPr>
          <w:rFonts w:cs="Arial"/>
          <w:i/>
          <w:szCs w:val="20"/>
          <w:lang w:val="en-GB"/>
        </w:rPr>
        <w:t xml:space="preserve"> = 0xFF</w:t>
      </w:r>
    </w:p>
    <w:p w14:paraId="4BEA9C7F" w14:textId="77777777" w:rsidR="00E9111B" w:rsidRDefault="00E9111B">
      <w:pPr>
        <w:tabs>
          <w:tab w:val="left" w:pos="709"/>
          <w:tab w:val="left" w:pos="1276"/>
          <w:tab w:val="left" w:pos="1843"/>
          <w:tab w:val="left" w:pos="2419"/>
        </w:tabs>
        <w:spacing w:before="120" w:after="60"/>
        <w:ind w:left="709"/>
        <w:rPr>
          <w:rFonts w:cs="Arial"/>
          <w:b/>
          <w:snapToGrid w:val="0"/>
          <w:szCs w:val="20"/>
        </w:rPr>
      </w:pPr>
    </w:p>
    <w:p w14:paraId="028282F7" w14:textId="77777777" w:rsidR="00E9111B" w:rsidRDefault="0042307E">
      <w:pPr>
        <w:tabs>
          <w:tab w:val="left" w:pos="709"/>
          <w:tab w:val="left" w:pos="1276"/>
          <w:tab w:val="left" w:pos="1843"/>
          <w:tab w:val="left" w:pos="2419"/>
        </w:tabs>
        <w:spacing w:before="120" w:after="60"/>
        <w:ind w:left="709"/>
        <w:rPr>
          <w:rFonts w:cs="Arial"/>
          <w:b/>
          <w:snapToGrid w:val="0"/>
          <w:szCs w:val="20"/>
          <w:lang w:val="de-DE"/>
        </w:rPr>
      </w:pPr>
      <w:r>
        <w:rPr>
          <w:rFonts w:cs="Arial"/>
          <w:b/>
          <w:snapToGrid w:val="0"/>
          <w:szCs w:val="20"/>
          <w:lang w:val="de-DE"/>
        </w:rPr>
        <w:t xml:space="preserve">Byte 7: </w:t>
      </w:r>
      <w:r>
        <w:rPr>
          <w:rStyle w:val="spelle"/>
          <w:rFonts w:cs="Arial"/>
          <w:b/>
          <w:snapToGrid w:val="0"/>
          <w:szCs w:val="20"/>
          <w:lang w:val="de-DE"/>
        </w:rPr>
        <w:t>ActiveBin</w:t>
      </w:r>
    </w:p>
    <w:p w14:paraId="63E6F480" w14:textId="77777777" w:rsidR="00E9111B" w:rsidRDefault="0042307E">
      <w:pPr>
        <w:tabs>
          <w:tab w:val="left" w:pos="709"/>
          <w:tab w:val="left" w:pos="1276"/>
          <w:tab w:val="left" w:pos="1900"/>
          <w:tab w:val="left" w:pos="2600"/>
        </w:tabs>
        <w:ind w:left="1900"/>
        <w:rPr>
          <w:rFonts w:cs="Arial"/>
          <w:szCs w:val="20"/>
          <w:lang w:val="de-DE"/>
        </w:rPr>
      </w:pPr>
      <w:r>
        <w:rPr>
          <w:rFonts w:cs="Arial"/>
          <w:szCs w:val="20"/>
          <w:lang w:val="de-DE"/>
        </w:rPr>
        <w:t>0x00:</w:t>
      </w:r>
      <w:r>
        <w:rPr>
          <w:rFonts w:cs="Arial"/>
          <w:szCs w:val="20"/>
          <w:lang w:val="de-DE"/>
        </w:rPr>
        <w:tab/>
        <w:t>Null</w:t>
      </w:r>
    </w:p>
    <w:p w14:paraId="2E3ECA3D" w14:textId="77777777" w:rsidR="00E9111B" w:rsidRDefault="0042307E">
      <w:pPr>
        <w:tabs>
          <w:tab w:val="left" w:pos="709"/>
          <w:tab w:val="left" w:pos="1276"/>
          <w:tab w:val="left" w:pos="1900"/>
          <w:tab w:val="left" w:pos="2600"/>
        </w:tabs>
        <w:ind w:left="1900"/>
        <w:rPr>
          <w:rFonts w:cs="Arial"/>
          <w:szCs w:val="20"/>
          <w:lang w:val="de-DE"/>
        </w:rPr>
      </w:pPr>
      <w:r>
        <w:rPr>
          <w:rFonts w:cs="Arial"/>
          <w:szCs w:val="20"/>
          <w:lang w:val="de-DE"/>
        </w:rPr>
        <w:t>0x01:</w:t>
      </w:r>
      <w:r>
        <w:rPr>
          <w:rFonts w:cs="Arial"/>
          <w:szCs w:val="20"/>
          <w:lang w:val="de-DE"/>
        </w:rPr>
        <w:tab/>
        <w:t>Bin1</w:t>
      </w:r>
    </w:p>
    <w:p w14:paraId="39E15AAE" w14:textId="77777777" w:rsidR="00E9111B" w:rsidRDefault="0042307E">
      <w:pPr>
        <w:tabs>
          <w:tab w:val="left" w:pos="709"/>
          <w:tab w:val="left" w:pos="1276"/>
          <w:tab w:val="left" w:pos="1900"/>
          <w:tab w:val="left" w:pos="2600"/>
        </w:tabs>
        <w:ind w:left="1900"/>
        <w:rPr>
          <w:rFonts w:cs="Arial"/>
          <w:szCs w:val="20"/>
        </w:rPr>
      </w:pPr>
      <w:r>
        <w:rPr>
          <w:rFonts w:cs="Arial"/>
          <w:szCs w:val="20"/>
        </w:rPr>
        <w:t>0x02:</w:t>
      </w:r>
      <w:r>
        <w:rPr>
          <w:rFonts w:cs="Arial"/>
          <w:szCs w:val="20"/>
        </w:rPr>
        <w:tab/>
        <w:t>Bin2</w:t>
      </w:r>
    </w:p>
    <w:p w14:paraId="15609ADB" w14:textId="77777777" w:rsidR="00E9111B" w:rsidRDefault="0042307E">
      <w:pPr>
        <w:tabs>
          <w:tab w:val="left" w:pos="709"/>
          <w:tab w:val="left" w:pos="1276"/>
          <w:tab w:val="left" w:pos="1900"/>
          <w:tab w:val="left" w:pos="2600"/>
        </w:tabs>
        <w:ind w:left="1900"/>
        <w:rPr>
          <w:rFonts w:cs="Arial"/>
          <w:szCs w:val="20"/>
        </w:rPr>
      </w:pPr>
      <w:r>
        <w:rPr>
          <w:rFonts w:cs="Arial"/>
          <w:szCs w:val="20"/>
        </w:rPr>
        <w:lastRenderedPageBreak/>
        <w:t>....</w:t>
      </w:r>
    </w:p>
    <w:p w14:paraId="36218EA3" w14:textId="77777777" w:rsidR="00E9111B" w:rsidRDefault="0042307E">
      <w:pPr>
        <w:tabs>
          <w:tab w:val="left" w:pos="709"/>
          <w:tab w:val="left" w:pos="1276"/>
          <w:tab w:val="left" w:pos="1900"/>
          <w:tab w:val="left" w:pos="2600"/>
        </w:tabs>
        <w:ind w:left="1900"/>
        <w:rPr>
          <w:rFonts w:cs="Arial"/>
          <w:szCs w:val="20"/>
        </w:rPr>
      </w:pPr>
      <w:r>
        <w:rPr>
          <w:rFonts w:cs="Arial"/>
          <w:szCs w:val="20"/>
        </w:rPr>
        <w:t>0x0A:</w:t>
      </w:r>
      <w:r>
        <w:rPr>
          <w:rFonts w:cs="Arial"/>
          <w:szCs w:val="20"/>
        </w:rPr>
        <w:tab/>
        <w:t>Bin10</w:t>
      </w:r>
    </w:p>
    <w:p w14:paraId="4069DD34" w14:textId="77777777" w:rsidR="00E9111B" w:rsidRDefault="0042307E">
      <w:pPr>
        <w:tabs>
          <w:tab w:val="left" w:pos="709"/>
          <w:tab w:val="left" w:pos="1276"/>
          <w:tab w:val="left" w:pos="1900"/>
          <w:tab w:val="left" w:pos="2600"/>
        </w:tabs>
        <w:ind w:left="1900"/>
        <w:rPr>
          <w:rFonts w:cs="Arial"/>
          <w:szCs w:val="20"/>
        </w:rPr>
      </w:pPr>
      <w:r>
        <w:rPr>
          <w:rFonts w:cs="Arial"/>
          <w:szCs w:val="20"/>
        </w:rPr>
        <w:t>0x0B:</w:t>
      </w:r>
      <w:r>
        <w:rPr>
          <w:rFonts w:cs="Arial"/>
          <w:szCs w:val="20"/>
        </w:rPr>
        <w:tab/>
        <w:t>Reserved</w:t>
      </w:r>
    </w:p>
    <w:p w14:paraId="3857F380" w14:textId="77777777" w:rsidR="00E9111B" w:rsidRDefault="0042307E">
      <w:pPr>
        <w:tabs>
          <w:tab w:val="left" w:pos="709"/>
          <w:tab w:val="left" w:pos="1276"/>
          <w:tab w:val="left" w:pos="1900"/>
          <w:tab w:val="left" w:pos="2600"/>
        </w:tabs>
        <w:ind w:left="1900"/>
        <w:rPr>
          <w:rFonts w:cs="Arial"/>
          <w:szCs w:val="20"/>
        </w:rPr>
      </w:pPr>
      <w:r>
        <w:rPr>
          <w:rFonts w:cs="Arial"/>
          <w:szCs w:val="20"/>
        </w:rPr>
        <w:t>…</w:t>
      </w:r>
    </w:p>
    <w:p w14:paraId="212546A6" w14:textId="77777777" w:rsidR="00E9111B" w:rsidRDefault="0042307E">
      <w:pPr>
        <w:tabs>
          <w:tab w:val="left" w:pos="709"/>
          <w:tab w:val="left" w:pos="1276"/>
          <w:tab w:val="left" w:pos="1900"/>
          <w:tab w:val="left" w:pos="2600"/>
        </w:tabs>
        <w:ind w:left="1900"/>
        <w:rPr>
          <w:rFonts w:cs="Arial"/>
          <w:szCs w:val="20"/>
        </w:rPr>
      </w:pPr>
      <w:r>
        <w:rPr>
          <w:rFonts w:cs="Arial"/>
          <w:szCs w:val="20"/>
        </w:rPr>
        <w:t>0xFF:</w:t>
      </w:r>
      <w:r>
        <w:rPr>
          <w:rFonts w:cs="Arial"/>
          <w:szCs w:val="20"/>
        </w:rPr>
        <w:tab/>
        <w:t>Reserved</w:t>
      </w:r>
    </w:p>
    <w:p w14:paraId="2E141D48"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576" w:right="288"/>
        <w:rPr>
          <w:rFonts w:cs="Arial"/>
          <w:i/>
          <w:szCs w:val="20"/>
        </w:rPr>
      </w:pPr>
      <w:r>
        <w:rPr>
          <w:rFonts w:cs="Arial"/>
          <w:b/>
          <w:i/>
          <w:szCs w:val="20"/>
          <w:lang w:val="en-GB"/>
        </w:rPr>
        <w:t>Note:</w:t>
      </w:r>
      <w:r>
        <w:rPr>
          <w:rFonts w:cs="Arial"/>
          <w:i/>
          <w:szCs w:val="20"/>
          <w:lang w:val="en-GB"/>
        </w:rPr>
        <w:t xml:space="preserve">  If </w:t>
      </w:r>
      <w:proofErr w:type="spellStart"/>
      <w:r>
        <w:rPr>
          <w:rFonts w:cs="Arial"/>
          <w:i/>
          <w:szCs w:val="20"/>
          <w:lang w:val="en-GB"/>
        </w:rPr>
        <w:t>ScheduleType</w:t>
      </w:r>
      <w:proofErr w:type="spellEnd"/>
      <w:r>
        <w:rPr>
          <w:rFonts w:cs="Arial"/>
          <w:i/>
          <w:szCs w:val="20"/>
          <w:lang w:val="en-GB"/>
        </w:rPr>
        <w:t xml:space="preserve"> = Daily or Weekday/Weekend, then </w:t>
      </w:r>
      <w:proofErr w:type="spellStart"/>
      <w:r>
        <w:rPr>
          <w:rFonts w:cs="Arial"/>
          <w:i/>
          <w:szCs w:val="20"/>
          <w:lang w:val="en-GB"/>
        </w:rPr>
        <w:t>ActiveBin</w:t>
      </w:r>
      <w:proofErr w:type="spellEnd"/>
      <w:r>
        <w:rPr>
          <w:rFonts w:cs="Arial"/>
          <w:i/>
          <w:szCs w:val="20"/>
          <w:lang w:val="en-GB"/>
        </w:rPr>
        <w:t xml:space="preserve"> = 0x00</w:t>
      </w:r>
    </w:p>
    <w:p w14:paraId="54B417DD" w14:textId="77777777" w:rsidR="00E9111B" w:rsidRDefault="00E9111B">
      <w:pPr>
        <w:tabs>
          <w:tab w:val="left" w:pos="709"/>
          <w:tab w:val="left" w:pos="1276"/>
          <w:tab w:val="left" w:pos="1900"/>
          <w:tab w:val="left" w:pos="2600"/>
        </w:tabs>
        <w:rPr>
          <w:rFonts w:cs="Arial"/>
          <w:szCs w:val="20"/>
        </w:rPr>
      </w:pPr>
    </w:p>
    <w:p w14:paraId="1C0468C8" w14:textId="77777777" w:rsidR="00E9111B" w:rsidRDefault="0042307E">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84 </w:t>
      </w:r>
      <w:r>
        <w:rPr>
          <w:rFonts w:cs="Arial"/>
          <w:b/>
          <w:snapToGrid w:val="0"/>
          <w:szCs w:val="20"/>
          <w:lang w:val="en-GB"/>
        </w:rPr>
        <w:t>(Coding Table III)</w:t>
      </w:r>
      <w:r>
        <w:rPr>
          <w:rFonts w:cs="Arial"/>
          <w:b/>
          <w:szCs w:val="20"/>
          <w:lang w:val="en-GB"/>
        </w:rPr>
        <w:t xml:space="preserve">: </w:t>
      </w:r>
      <w:r>
        <w:rPr>
          <w:rStyle w:val="spelle"/>
          <w:rFonts w:cs="Arial"/>
          <w:b/>
          <w:szCs w:val="20"/>
          <w:lang w:val="en-GB"/>
        </w:rPr>
        <w:t>Charge Schedule Info</w:t>
      </w:r>
    </w:p>
    <w:p w14:paraId="70347EEB" w14:textId="77777777" w:rsidR="00E9111B" w:rsidRDefault="0042307E">
      <w:pPr>
        <w:ind w:left="1260"/>
        <w:rPr>
          <w:i/>
          <w:lang w:val="en-GB"/>
        </w:rPr>
      </w:pPr>
      <w:proofErr w:type="gramStart"/>
      <w:r>
        <w:rPr>
          <w:rFonts w:cs="Arial"/>
          <w:i/>
          <w:szCs w:val="20"/>
          <w:lang w:val="en-GB"/>
        </w:rPr>
        <w:t>Array(</w:t>
      </w:r>
      <w:proofErr w:type="gramEnd"/>
      <w:r>
        <w:rPr>
          <w:rFonts w:cs="Arial"/>
          <w:i/>
          <w:szCs w:val="20"/>
          <w:lang w:val="en-GB"/>
        </w:rPr>
        <w:t>1..NumberOfItems) of record (</w:t>
      </w:r>
      <w:proofErr w:type="spellStart"/>
      <w:r>
        <w:rPr>
          <w:rStyle w:val="spelle"/>
          <w:rFonts w:cs="Arial"/>
          <w:i/>
          <w:szCs w:val="20"/>
          <w:lang w:val="en-GB"/>
        </w:rPr>
        <w:t>ItemIndex</w:t>
      </w:r>
      <w:proofErr w:type="spellEnd"/>
      <w:r>
        <w:rPr>
          <w:rFonts w:cs="Arial"/>
          <w:i/>
          <w:szCs w:val="20"/>
          <w:lang w:val="en-GB"/>
        </w:rPr>
        <w:t xml:space="preserve">, </w:t>
      </w:r>
      <w:proofErr w:type="spellStart"/>
      <w:r>
        <w:rPr>
          <w:rFonts w:cs="Arial"/>
          <w:i/>
          <w:szCs w:val="20"/>
          <w:lang w:val="en-GB"/>
        </w:rPr>
        <w:t>BinNumber</w:t>
      </w:r>
      <w:proofErr w:type="spellEnd"/>
      <w:r>
        <w:rPr>
          <w:rFonts w:cs="Arial"/>
          <w:i/>
          <w:szCs w:val="20"/>
          <w:lang w:val="en-GB"/>
        </w:rPr>
        <w:t xml:space="preserve">, </w:t>
      </w:r>
      <w:proofErr w:type="spellStart"/>
      <w:r>
        <w:rPr>
          <w:rFonts w:cs="Arial"/>
          <w:i/>
          <w:szCs w:val="20"/>
          <w:lang w:val="en-GB"/>
        </w:rPr>
        <w:t>DateDay</w:t>
      </w:r>
      <w:proofErr w:type="spellEnd"/>
      <w:r>
        <w:rPr>
          <w:rFonts w:cs="Arial"/>
          <w:i/>
          <w:szCs w:val="20"/>
          <w:lang w:val="en-GB"/>
        </w:rPr>
        <w:t xml:space="preserve">, </w:t>
      </w:r>
      <w:proofErr w:type="spellStart"/>
      <w:r>
        <w:rPr>
          <w:rFonts w:cs="Arial"/>
          <w:i/>
          <w:szCs w:val="20"/>
          <w:lang w:val="en-GB"/>
        </w:rPr>
        <w:t>DateMonth</w:t>
      </w:r>
      <w:proofErr w:type="spellEnd"/>
      <w:r>
        <w:rPr>
          <w:rFonts w:cs="Arial"/>
          <w:i/>
          <w:szCs w:val="20"/>
          <w:lang w:val="en-GB"/>
        </w:rPr>
        <w:t xml:space="preserve">, </w:t>
      </w:r>
      <w:proofErr w:type="spellStart"/>
      <w:r>
        <w:rPr>
          <w:rFonts w:cs="Arial"/>
          <w:i/>
          <w:szCs w:val="20"/>
          <w:lang w:val="en-GB"/>
        </w:rPr>
        <w:t>DateYear</w:t>
      </w:r>
      <w:proofErr w:type="spellEnd"/>
      <w:r>
        <w:rPr>
          <w:rFonts w:cs="Arial"/>
          <w:i/>
          <w:szCs w:val="20"/>
          <w:lang w:val="en-GB"/>
        </w:rPr>
        <w:t xml:space="preserve">, </w:t>
      </w:r>
      <w:proofErr w:type="spellStart"/>
      <w:r>
        <w:rPr>
          <w:rFonts w:cs="Arial"/>
          <w:i/>
          <w:szCs w:val="20"/>
          <w:lang w:val="en-GB"/>
        </w:rPr>
        <w:t>DayOfWeek</w:t>
      </w:r>
      <w:proofErr w:type="spellEnd"/>
      <w:r>
        <w:rPr>
          <w:rFonts w:cs="Arial"/>
          <w:i/>
          <w:szCs w:val="20"/>
          <w:lang w:val="en-GB"/>
        </w:rPr>
        <w:t>, ReadyToGo1_TimeHr, ReadyToGo1_TimeMin, ReadyToGo1_CabinComfPrefID, ReadyToGo2_TimeHr, ReadyToGo2_TimeMin, ReadyToGo2_CabinComfPrefID)</w:t>
      </w:r>
    </w:p>
    <w:p w14:paraId="28F5FB67" w14:textId="77777777" w:rsidR="00E9111B" w:rsidRDefault="00E9111B">
      <w:pPr>
        <w:ind w:left="1843"/>
        <w:rPr>
          <w:rFonts w:cs="Arial"/>
          <w:i/>
          <w:szCs w:val="20"/>
          <w:lang w:val="en-GB"/>
        </w:rPr>
      </w:pPr>
    </w:p>
    <w:p w14:paraId="7FBA65F9" w14:textId="77777777" w:rsidR="00E9111B" w:rsidRDefault="0042307E">
      <w:pPr>
        <w:ind w:left="1530"/>
        <w:rPr>
          <w:rFonts w:cs="Arial"/>
          <w:i/>
          <w:szCs w:val="20"/>
          <w:lang w:val="en-GB"/>
        </w:rPr>
      </w:pPr>
      <w:r>
        <w:rPr>
          <w:rFonts w:cs="Arial"/>
          <w:i/>
          <w:szCs w:val="20"/>
          <w:lang w:val="en-GB"/>
        </w:rPr>
        <w:t>Record definition (up to 77 (</w:t>
      </w:r>
      <w:r>
        <w:rPr>
          <w:rFonts w:cs="Arial"/>
          <w:snapToGrid w:val="0"/>
          <w:szCs w:val="20"/>
          <w:lang w:val="en-GB"/>
        </w:rPr>
        <w:t>Coding Table III</w:t>
      </w:r>
      <w:r>
        <w:rPr>
          <w:rFonts w:cs="Arial"/>
          <w:i/>
          <w:szCs w:val="20"/>
          <w:lang w:val="en-GB"/>
        </w:rPr>
        <w:t>) bytes):</w:t>
      </w:r>
    </w:p>
    <w:p w14:paraId="2CE6ED35" w14:textId="77777777" w:rsidR="00E9111B" w:rsidRDefault="0042307E">
      <w:pPr>
        <w:tabs>
          <w:tab w:val="left" w:pos="2300"/>
        </w:tabs>
        <w:ind w:left="1530"/>
        <w:rPr>
          <w:rFonts w:cs="Arial"/>
          <w:i/>
          <w:szCs w:val="20"/>
          <w:lang w:val="de-DE"/>
        </w:rPr>
      </w:pPr>
      <w:r>
        <w:rPr>
          <w:rFonts w:cs="Arial"/>
          <w:i/>
          <w:szCs w:val="20"/>
          <w:lang w:val="de-DE"/>
        </w:rPr>
        <w:t>Byte 0:</w:t>
      </w:r>
      <w:r>
        <w:rPr>
          <w:rFonts w:cs="Arial"/>
          <w:i/>
          <w:szCs w:val="20"/>
          <w:lang w:val="de-DE"/>
        </w:rPr>
        <w:tab/>
        <w:t xml:space="preserve">BinNumber: </w:t>
      </w:r>
    </w:p>
    <w:p w14:paraId="3226C586" w14:textId="77777777" w:rsidR="00E9111B" w:rsidRDefault="0042307E">
      <w:pPr>
        <w:tabs>
          <w:tab w:val="left" w:pos="2600"/>
        </w:tabs>
        <w:ind w:left="1530" w:firstLine="370"/>
        <w:rPr>
          <w:rFonts w:cs="Arial"/>
          <w:szCs w:val="20"/>
          <w:lang w:val="de-DE"/>
        </w:rPr>
      </w:pPr>
      <w:r>
        <w:rPr>
          <w:rFonts w:cs="Arial"/>
          <w:szCs w:val="20"/>
          <w:lang w:val="de-DE"/>
        </w:rPr>
        <w:t>0x00:</w:t>
      </w:r>
      <w:r>
        <w:rPr>
          <w:rFonts w:cs="Arial"/>
          <w:szCs w:val="20"/>
          <w:lang w:val="de-DE"/>
        </w:rPr>
        <w:tab/>
        <w:t>Null</w:t>
      </w:r>
    </w:p>
    <w:p w14:paraId="14747329" w14:textId="77777777" w:rsidR="00E9111B" w:rsidRDefault="0042307E">
      <w:pPr>
        <w:tabs>
          <w:tab w:val="left" w:pos="2600"/>
        </w:tabs>
        <w:ind w:left="1530" w:firstLine="370"/>
        <w:rPr>
          <w:rFonts w:cs="Arial"/>
          <w:szCs w:val="20"/>
          <w:lang w:val="de-DE"/>
        </w:rPr>
      </w:pPr>
      <w:r>
        <w:rPr>
          <w:rFonts w:cs="Arial"/>
          <w:szCs w:val="20"/>
          <w:lang w:val="de-DE"/>
        </w:rPr>
        <w:t>0x01:</w:t>
      </w:r>
      <w:r>
        <w:rPr>
          <w:rFonts w:cs="Arial"/>
          <w:szCs w:val="20"/>
          <w:lang w:val="de-DE"/>
        </w:rPr>
        <w:tab/>
        <w:t>Bin 1</w:t>
      </w:r>
    </w:p>
    <w:p w14:paraId="52729854" w14:textId="77777777" w:rsidR="00E9111B" w:rsidRDefault="0042307E">
      <w:pPr>
        <w:tabs>
          <w:tab w:val="left" w:pos="2600"/>
        </w:tabs>
        <w:ind w:left="1530" w:firstLine="370"/>
        <w:rPr>
          <w:rFonts w:cs="Arial"/>
          <w:szCs w:val="20"/>
        </w:rPr>
      </w:pPr>
      <w:r>
        <w:rPr>
          <w:rFonts w:cs="Arial"/>
          <w:szCs w:val="20"/>
        </w:rPr>
        <w:t>0x02:</w:t>
      </w:r>
      <w:r>
        <w:rPr>
          <w:rFonts w:cs="Arial"/>
          <w:szCs w:val="20"/>
        </w:rPr>
        <w:tab/>
        <w:t>Bin 2</w:t>
      </w:r>
    </w:p>
    <w:p w14:paraId="114A9D58" w14:textId="77777777" w:rsidR="00E9111B" w:rsidRDefault="0042307E">
      <w:pPr>
        <w:tabs>
          <w:tab w:val="left" w:pos="2600"/>
        </w:tabs>
        <w:ind w:left="1530" w:firstLine="370"/>
        <w:rPr>
          <w:rFonts w:cs="Arial"/>
          <w:szCs w:val="20"/>
        </w:rPr>
      </w:pPr>
      <w:r>
        <w:rPr>
          <w:rFonts w:cs="Arial"/>
          <w:szCs w:val="20"/>
        </w:rPr>
        <w:t>…</w:t>
      </w:r>
    </w:p>
    <w:p w14:paraId="7682EFBD" w14:textId="77777777" w:rsidR="00E9111B" w:rsidRDefault="0042307E">
      <w:pPr>
        <w:tabs>
          <w:tab w:val="left" w:pos="2600"/>
        </w:tabs>
        <w:ind w:left="1530" w:firstLine="370"/>
        <w:rPr>
          <w:rFonts w:cs="Arial"/>
          <w:szCs w:val="20"/>
        </w:rPr>
      </w:pPr>
      <w:r>
        <w:rPr>
          <w:rFonts w:cs="Arial"/>
          <w:szCs w:val="20"/>
        </w:rPr>
        <w:t>0x0A:</w:t>
      </w:r>
      <w:r>
        <w:rPr>
          <w:rFonts w:cs="Arial"/>
          <w:szCs w:val="20"/>
        </w:rPr>
        <w:tab/>
        <w:t>Bin 10</w:t>
      </w:r>
    </w:p>
    <w:p w14:paraId="18341D66" w14:textId="77777777" w:rsidR="00E9111B" w:rsidRDefault="0042307E">
      <w:pPr>
        <w:tabs>
          <w:tab w:val="left" w:pos="2300"/>
          <w:tab w:val="left" w:pos="2600"/>
        </w:tabs>
        <w:ind w:left="1530" w:firstLine="370"/>
        <w:rPr>
          <w:rFonts w:cs="Arial"/>
          <w:szCs w:val="20"/>
        </w:rPr>
      </w:pPr>
      <w:r>
        <w:rPr>
          <w:rFonts w:cs="Arial"/>
          <w:szCs w:val="20"/>
        </w:rPr>
        <w:t>0x0B:</w:t>
      </w:r>
      <w:r>
        <w:rPr>
          <w:rFonts w:cs="Arial"/>
          <w:szCs w:val="20"/>
        </w:rPr>
        <w:tab/>
        <w:t>Reserved</w:t>
      </w:r>
    </w:p>
    <w:p w14:paraId="22588FB9" w14:textId="77777777" w:rsidR="00E9111B" w:rsidRDefault="0042307E">
      <w:pPr>
        <w:tabs>
          <w:tab w:val="left" w:pos="2300"/>
          <w:tab w:val="left" w:pos="2600"/>
        </w:tabs>
        <w:ind w:left="1530" w:firstLine="370"/>
        <w:rPr>
          <w:rFonts w:cs="Arial"/>
          <w:szCs w:val="20"/>
        </w:rPr>
      </w:pPr>
      <w:r>
        <w:rPr>
          <w:rFonts w:cs="Arial"/>
          <w:szCs w:val="20"/>
        </w:rPr>
        <w:t>...</w:t>
      </w:r>
    </w:p>
    <w:p w14:paraId="3A8E727E" w14:textId="77777777" w:rsidR="00E9111B" w:rsidRDefault="0042307E">
      <w:pPr>
        <w:tabs>
          <w:tab w:val="left" w:pos="2300"/>
          <w:tab w:val="left" w:pos="2600"/>
        </w:tabs>
        <w:ind w:left="1530" w:firstLine="370"/>
        <w:rPr>
          <w:rFonts w:cs="Arial"/>
          <w:szCs w:val="20"/>
          <w:lang w:val="sv-SE"/>
        </w:rPr>
      </w:pPr>
      <w:r>
        <w:rPr>
          <w:rFonts w:cs="Arial"/>
          <w:szCs w:val="20"/>
        </w:rPr>
        <w:t>0xFF:</w:t>
      </w:r>
      <w:r>
        <w:rPr>
          <w:rFonts w:cs="Arial"/>
          <w:szCs w:val="20"/>
        </w:rPr>
        <w:tab/>
        <w:t>Reserved</w:t>
      </w:r>
    </w:p>
    <w:p w14:paraId="05CB0DCA" w14:textId="77777777" w:rsidR="00E9111B" w:rsidRDefault="00E9111B">
      <w:pPr>
        <w:tabs>
          <w:tab w:val="left" w:pos="2300"/>
        </w:tabs>
        <w:ind w:left="1530"/>
        <w:rPr>
          <w:rFonts w:cs="Arial"/>
          <w:i/>
          <w:szCs w:val="20"/>
          <w:lang w:val="sv-SE"/>
        </w:rPr>
      </w:pPr>
    </w:p>
    <w:p w14:paraId="59DCB2D5" w14:textId="77777777" w:rsidR="00E9111B" w:rsidRDefault="0042307E">
      <w:pPr>
        <w:tabs>
          <w:tab w:val="left" w:pos="2300"/>
        </w:tabs>
        <w:ind w:left="1530"/>
        <w:rPr>
          <w:rFonts w:cs="Arial"/>
          <w:i/>
          <w:szCs w:val="20"/>
          <w:lang w:val="nb-NO"/>
        </w:rPr>
      </w:pPr>
      <w:r>
        <w:rPr>
          <w:rFonts w:cs="Arial"/>
          <w:i/>
          <w:szCs w:val="20"/>
          <w:lang w:val="sv-SE"/>
        </w:rPr>
        <w:t>Byte 1</w:t>
      </w:r>
      <w:r>
        <w:rPr>
          <w:rFonts w:cs="Arial"/>
          <w:i/>
          <w:szCs w:val="20"/>
          <w:lang w:val="nb-NO"/>
        </w:rPr>
        <w:t>:</w:t>
      </w:r>
      <w:r>
        <w:rPr>
          <w:rFonts w:cs="Arial"/>
          <w:i/>
          <w:szCs w:val="20"/>
          <w:lang w:val="nb-NO"/>
        </w:rPr>
        <w:tab/>
        <w:t>DateDay:</w:t>
      </w:r>
    </w:p>
    <w:p w14:paraId="02C574EB"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t>Reserved</w:t>
      </w:r>
    </w:p>
    <w:p w14:paraId="6C22FF2F"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1</w:t>
      </w:r>
    </w:p>
    <w:p w14:paraId="15A4A78A"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2</w:t>
      </w:r>
    </w:p>
    <w:p w14:paraId="68BC0E1B" w14:textId="77777777" w:rsidR="00E9111B" w:rsidRDefault="0042307E">
      <w:pPr>
        <w:tabs>
          <w:tab w:val="left" w:pos="2600"/>
        </w:tabs>
        <w:ind w:left="1900"/>
        <w:rPr>
          <w:rFonts w:cs="Arial"/>
          <w:szCs w:val="20"/>
          <w:lang w:val="en-GB"/>
        </w:rPr>
      </w:pPr>
      <w:r>
        <w:rPr>
          <w:rFonts w:cs="Arial"/>
          <w:szCs w:val="20"/>
          <w:lang w:val="en-GB"/>
        </w:rPr>
        <w:t>…</w:t>
      </w:r>
    </w:p>
    <w:p w14:paraId="11760BC3" w14:textId="77777777" w:rsidR="00E9111B" w:rsidRDefault="0042307E">
      <w:pPr>
        <w:tabs>
          <w:tab w:val="left" w:pos="2600"/>
        </w:tabs>
        <w:ind w:left="1900"/>
        <w:rPr>
          <w:rFonts w:cs="Arial"/>
          <w:szCs w:val="20"/>
          <w:lang w:val="en-GB"/>
        </w:rPr>
      </w:pPr>
      <w:r>
        <w:rPr>
          <w:rFonts w:cs="Arial"/>
          <w:szCs w:val="20"/>
          <w:lang w:val="en-GB"/>
        </w:rPr>
        <w:t>0x1F:</w:t>
      </w:r>
      <w:r>
        <w:rPr>
          <w:rFonts w:cs="Arial"/>
          <w:szCs w:val="20"/>
          <w:lang w:val="en-GB"/>
        </w:rPr>
        <w:tab/>
        <w:t>31</w:t>
      </w:r>
    </w:p>
    <w:p w14:paraId="78ADE52B" w14:textId="77777777" w:rsidR="00E9111B" w:rsidRDefault="0042307E">
      <w:pPr>
        <w:tabs>
          <w:tab w:val="left" w:pos="2600"/>
        </w:tabs>
        <w:ind w:left="1900"/>
        <w:rPr>
          <w:rFonts w:cs="Arial"/>
          <w:szCs w:val="20"/>
          <w:lang w:val="en-GB"/>
        </w:rPr>
      </w:pPr>
      <w:r>
        <w:rPr>
          <w:rFonts w:cs="Arial"/>
          <w:szCs w:val="20"/>
          <w:lang w:val="en-GB"/>
        </w:rPr>
        <w:t>0x20:</w:t>
      </w:r>
      <w:r>
        <w:rPr>
          <w:rFonts w:cs="Arial"/>
          <w:szCs w:val="20"/>
          <w:lang w:val="en-GB"/>
        </w:rPr>
        <w:tab/>
        <w:t>Reserved</w:t>
      </w:r>
    </w:p>
    <w:p w14:paraId="423D9EB4" w14:textId="77777777" w:rsidR="00E9111B" w:rsidRDefault="0042307E">
      <w:pPr>
        <w:tabs>
          <w:tab w:val="left" w:pos="2600"/>
        </w:tabs>
        <w:ind w:left="1900"/>
        <w:rPr>
          <w:rFonts w:cs="Arial"/>
          <w:szCs w:val="20"/>
          <w:lang w:val="en-GB"/>
        </w:rPr>
      </w:pPr>
      <w:r>
        <w:rPr>
          <w:rFonts w:cs="Arial"/>
          <w:szCs w:val="20"/>
          <w:lang w:val="en-GB"/>
        </w:rPr>
        <w:t>…</w:t>
      </w:r>
    </w:p>
    <w:p w14:paraId="50FE3170"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42BB6B8E"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2B1A0692" w14:textId="77777777" w:rsidR="00E9111B" w:rsidRDefault="00E9111B">
      <w:pPr>
        <w:tabs>
          <w:tab w:val="left" w:pos="2300"/>
        </w:tabs>
        <w:rPr>
          <w:rFonts w:cs="Arial"/>
          <w:i/>
          <w:szCs w:val="20"/>
          <w:lang w:val="sv-SE"/>
        </w:rPr>
      </w:pPr>
    </w:p>
    <w:p w14:paraId="207ADCAB"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w:t>
      </w:r>
      <w:proofErr w:type="spellStart"/>
      <w:r>
        <w:rPr>
          <w:rFonts w:cs="Arial"/>
          <w:i/>
          <w:szCs w:val="20"/>
          <w:lang w:val="en-GB"/>
        </w:rPr>
        <w:t>DateDay</w:t>
      </w:r>
      <w:proofErr w:type="spellEnd"/>
      <w:r>
        <w:rPr>
          <w:rFonts w:cs="Arial"/>
          <w:i/>
          <w:szCs w:val="20"/>
          <w:lang w:val="en-GB"/>
        </w:rPr>
        <w:t xml:space="preserve"> = FF when </w:t>
      </w:r>
      <w:proofErr w:type="spellStart"/>
      <w:r>
        <w:rPr>
          <w:rFonts w:cs="Arial"/>
          <w:i/>
          <w:szCs w:val="20"/>
          <w:lang w:val="en-GB"/>
        </w:rPr>
        <w:t>ScheduleType</w:t>
      </w:r>
      <w:proofErr w:type="spellEnd"/>
      <w:r>
        <w:rPr>
          <w:rFonts w:cs="Arial"/>
          <w:i/>
          <w:szCs w:val="20"/>
          <w:lang w:val="en-GB"/>
        </w:rPr>
        <w:t xml:space="preserve"> = Daily or Weekday/Weekend.</w:t>
      </w:r>
    </w:p>
    <w:p w14:paraId="2470467E" w14:textId="77777777" w:rsidR="00E9111B" w:rsidRDefault="00E9111B">
      <w:pPr>
        <w:tabs>
          <w:tab w:val="left" w:pos="2300"/>
        </w:tabs>
        <w:rPr>
          <w:rFonts w:cs="Arial"/>
          <w:i/>
          <w:szCs w:val="20"/>
          <w:lang w:val="en-GB"/>
        </w:rPr>
      </w:pPr>
    </w:p>
    <w:p w14:paraId="024D165C" w14:textId="77777777" w:rsidR="00E9111B" w:rsidRDefault="0042307E">
      <w:pPr>
        <w:tabs>
          <w:tab w:val="left" w:pos="2300"/>
        </w:tabs>
        <w:ind w:left="1530"/>
        <w:rPr>
          <w:rFonts w:cs="Arial"/>
          <w:i/>
          <w:szCs w:val="20"/>
          <w:lang w:val="nb-NO"/>
        </w:rPr>
      </w:pPr>
      <w:r>
        <w:rPr>
          <w:rFonts w:cs="Arial"/>
          <w:i/>
          <w:szCs w:val="20"/>
          <w:lang w:val="sv-SE"/>
        </w:rPr>
        <w:t>Byte 2</w:t>
      </w:r>
      <w:r>
        <w:rPr>
          <w:rFonts w:cs="Arial"/>
          <w:i/>
          <w:szCs w:val="20"/>
          <w:lang w:val="nb-NO"/>
        </w:rPr>
        <w:t>:</w:t>
      </w:r>
      <w:r>
        <w:rPr>
          <w:rFonts w:cs="Arial"/>
          <w:i/>
          <w:szCs w:val="20"/>
          <w:lang w:val="nb-NO"/>
        </w:rPr>
        <w:tab/>
        <w:t>DateMonth</w:t>
      </w:r>
    </w:p>
    <w:p w14:paraId="625F7EF1"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t>Reserved</w:t>
      </w:r>
    </w:p>
    <w:p w14:paraId="0495D440"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January</w:t>
      </w:r>
    </w:p>
    <w:p w14:paraId="02FC4690"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February</w:t>
      </w:r>
    </w:p>
    <w:p w14:paraId="232BB557" w14:textId="77777777" w:rsidR="00E9111B" w:rsidRDefault="0042307E">
      <w:pPr>
        <w:tabs>
          <w:tab w:val="left" w:pos="2600"/>
        </w:tabs>
        <w:ind w:left="1900"/>
        <w:rPr>
          <w:rFonts w:cs="Arial"/>
          <w:szCs w:val="20"/>
          <w:lang w:val="en-GB"/>
        </w:rPr>
      </w:pPr>
      <w:r>
        <w:rPr>
          <w:rFonts w:cs="Arial"/>
          <w:szCs w:val="20"/>
          <w:lang w:val="en-GB"/>
        </w:rPr>
        <w:t>0x03:</w:t>
      </w:r>
      <w:r>
        <w:rPr>
          <w:rFonts w:cs="Arial"/>
          <w:szCs w:val="20"/>
          <w:lang w:val="en-GB"/>
        </w:rPr>
        <w:tab/>
        <w:t>March</w:t>
      </w:r>
    </w:p>
    <w:p w14:paraId="5ED898D5" w14:textId="77777777" w:rsidR="00E9111B" w:rsidRDefault="0042307E">
      <w:pPr>
        <w:tabs>
          <w:tab w:val="left" w:pos="2600"/>
        </w:tabs>
        <w:ind w:left="1900"/>
        <w:rPr>
          <w:rFonts w:cs="Arial"/>
          <w:szCs w:val="20"/>
          <w:lang w:val="en-GB"/>
        </w:rPr>
      </w:pPr>
      <w:r>
        <w:rPr>
          <w:rFonts w:cs="Arial"/>
          <w:szCs w:val="20"/>
          <w:lang w:val="en-GB"/>
        </w:rPr>
        <w:t>0x04:</w:t>
      </w:r>
      <w:r>
        <w:rPr>
          <w:rFonts w:cs="Arial"/>
          <w:szCs w:val="20"/>
          <w:lang w:val="en-GB"/>
        </w:rPr>
        <w:tab/>
        <w:t>April</w:t>
      </w:r>
    </w:p>
    <w:p w14:paraId="366C0623" w14:textId="77777777" w:rsidR="00E9111B" w:rsidRDefault="0042307E">
      <w:pPr>
        <w:tabs>
          <w:tab w:val="left" w:pos="2600"/>
        </w:tabs>
        <w:ind w:left="1900"/>
        <w:rPr>
          <w:rFonts w:cs="Arial"/>
          <w:szCs w:val="20"/>
          <w:lang w:val="en-GB"/>
        </w:rPr>
      </w:pPr>
      <w:r>
        <w:rPr>
          <w:rFonts w:cs="Arial"/>
          <w:szCs w:val="20"/>
          <w:lang w:val="en-GB"/>
        </w:rPr>
        <w:t>0x05:</w:t>
      </w:r>
      <w:r>
        <w:rPr>
          <w:rFonts w:cs="Arial"/>
          <w:szCs w:val="20"/>
          <w:lang w:val="en-GB"/>
        </w:rPr>
        <w:tab/>
        <w:t>May</w:t>
      </w:r>
    </w:p>
    <w:p w14:paraId="69342FA0" w14:textId="77777777" w:rsidR="00E9111B" w:rsidRDefault="0042307E">
      <w:pPr>
        <w:tabs>
          <w:tab w:val="left" w:pos="2600"/>
        </w:tabs>
        <w:ind w:left="1900"/>
        <w:rPr>
          <w:rFonts w:cs="Arial"/>
          <w:szCs w:val="20"/>
          <w:lang w:val="en-GB"/>
        </w:rPr>
      </w:pPr>
      <w:r>
        <w:rPr>
          <w:rFonts w:cs="Arial"/>
          <w:szCs w:val="20"/>
          <w:lang w:val="en-GB"/>
        </w:rPr>
        <w:t>0x06:</w:t>
      </w:r>
      <w:r>
        <w:rPr>
          <w:rFonts w:cs="Arial"/>
          <w:szCs w:val="20"/>
          <w:lang w:val="en-GB"/>
        </w:rPr>
        <w:tab/>
        <w:t>June</w:t>
      </w:r>
    </w:p>
    <w:p w14:paraId="1213EED6" w14:textId="77777777" w:rsidR="00E9111B" w:rsidRDefault="0042307E">
      <w:pPr>
        <w:tabs>
          <w:tab w:val="left" w:pos="2600"/>
        </w:tabs>
        <w:ind w:left="1900"/>
        <w:rPr>
          <w:rFonts w:cs="Arial"/>
          <w:szCs w:val="20"/>
          <w:lang w:val="en-GB"/>
        </w:rPr>
      </w:pPr>
      <w:r>
        <w:rPr>
          <w:rFonts w:cs="Arial"/>
          <w:szCs w:val="20"/>
          <w:lang w:val="en-GB"/>
        </w:rPr>
        <w:t>0x07:</w:t>
      </w:r>
      <w:r>
        <w:rPr>
          <w:rFonts w:cs="Arial"/>
          <w:szCs w:val="20"/>
          <w:lang w:val="en-GB"/>
        </w:rPr>
        <w:tab/>
        <w:t>July</w:t>
      </w:r>
    </w:p>
    <w:p w14:paraId="21BE35D3" w14:textId="77777777" w:rsidR="00E9111B" w:rsidRDefault="0042307E">
      <w:pPr>
        <w:tabs>
          <w:tab w:val="left" w:pos="2600"/>
        </w:tabs>
        <w:ind w:left="1900"/>
        <w:rPr>
          <w:rFonts w:cs="Arial"/>
          <w:szCs w:val="20"/>
          <w:lang w:val="en-GB"/>
        </w:rPr>
      </w:pPr>
      <w:r>
        <w:rPr>
          <w:rFonts w:cs="Arial"/>
          <w:szCs w:val="20"/>
          <w:lang w:val="en-GB"/>
        </w:rPr>
        <w:t>0x08:</w:t>
      </w:r>
      <w:r>
        <w:rPr>
          <w:rFonts w:cs="Arial"/>
          <w:szCs w:val="20"/>
          <w:lang w:val="en-GB"/>
        </w:rPr>
        <w:tab/>
        <w:t>August</w:t>
      </w:r>
    </w:p>
    <w:p w14:paraId="1923AE54" w14:textId="77777777" w:rsidR="00E9111B" w:rsidRDefault="0042307E">
      <w:pPr>
        <w:tabs>
          <w:tab w:val="left" w:pos="2600"/>
        </w:tabs>
        <w:ind w:left="1900"/>
        <w:rPr>
          <w:rFonts w:cs="Arial"/>
          <w:szCs w:val="20"/>
          <w:lang w:val="en-GB"/>
        </w:rPr>
      </w:pPr>
      <w:r>
        <w:rPr>
          <w:rFonts w:cs="Arial"/>
          <w:szCs w:val="20"/>
          <w:lang w:val="en-GB"/>
        </w:rPr>
        <w:t>0x09:</w:t>
      </w:r>
      <w:r>
        <w:rPr>
          <w:rFonts w:cs="Arial"/>
          <w:szCs w:val="20"/>
          <w:lang w:val="en-GB"/>
        </w:rPr>
        <w:tab/>
        <w:t>September</w:t>
      </w:r>
    </w:p>
    <w:p w14:paraId="08E39BB8" w14:textId="77777777" w:rsidR="00E9111B" w:rsidRDefault="0042307E">
      <w:pPr>
        <w:tabs>
          <w:tab w:val="left" w:pos="2600"/>
        </w:tabs>
        <w:ind w:left="1900"/>
        <w:rPr>
          <w:rFonts w:cs="Arial"/>
          <w:szCs w:val="20"/>
          <w:lang w:val="en-GB"/>
        </w:rPr>
      </w:pPr>
      <w:r>
        <w:rPr>
          <w:rFonts w:cs="Arial"/>
          <w:szCs w:val="20"/>
          <w:lang w:val="en-GB"/>
        </w:rPr>
        <w:t>0x0A:</w:t>
      </w:r>
      <w:r>
        <w:rPr>
          <w:rFonts w:cs="Arial"/>
          <w:szCs w:val="20"/>
          <w:lang w:val="en-GB"/>
        </w:rPr>
        <w:tab/>
        <w:t>October</w:t>
      </w:r>
    </w:p>
    <w:p w14:paraId="1ED99519" w14:textId="77777777" w:rsidR="00E9111B" w:rsidRDefault="0042307E">
      <w:pPr>
        <w:tabs>
          <w:tab w:val="left" w:pos="2600"/>
        </w:tabs>
        <w:ind w:left="1900"/>
        <w:rPr>
          <w:rFonts w:cs="Arial"/>
          <w:szCs w:val="20"/>
          <w:lang w:val="en-GB"/>
        </w:rPr>
      </w:pPr>
      <w:r>
        <w:rPr>
          <w:rFonts w:cs="Arial"/>
          <w:szCs w:val="20"/>
          <w:lang w:val="en-GB"/>
        </w:rPr>
        <w:t>0x0B:</w:t>
      </w:r>
      <w:r>
        <w:rPr>
          <w:rFonts w:cs="Arial"/>
          <w:szCs w:val="20"/>
          <w:lang w:val="en-GB"/>
        </w:rPr>
        <w:tab/>
        <w:t>November</w:t>
      </w:r>
    </w:p>
    <w:p w14:paraId="1C399CDA" w14:textId="77777777" w:rsidR="00E9111B" w:rsidRDefault="0042307E">
      <w:pPr>
        <w:tabs>
          <w:tab w:val="left" w:pos="2600"/>
        </w:tabs>
        <w:ind w:left="1900"/>
        <w:rPr>
          <w:rFonts w:cs="Arial"/>
          <w:szCs w:val="20"/>
          <w:lang w:val="en-GB"/>
        </w:rPr>
      </w:pPr>
      <w:r>
        <w:rPr>
          <w:rFonts w:cs="Arial"/>
          <w:szCs w:val="20"/>
          <w:lang w:val="en-GB"/>
        </w:rPr>
        <w:t>0x0C:</w:t>
      </w:r>
      <w:r>
        <w:rPr>
          <w:rFonts w:cs="Arial"/>
          <w:szCs w:val="20"/>
          <w:lang w:val="en-GB"/>
        </w:rPr>
        <w:tab/>
        <w:t>December</w:t>
      </w:r>
    </w:p>
    <w:p w14:paraId="69431695" w14:textId="77777777" w:rsidR="00E9111B" w:rsidRDefault="0042307E">
      <w:pPr>
        <w:tabs>
          <w:tab w:val="left" w:pos="2600"/>
        </w:tabs>
        <w:ind w:left="1900"/>
        <w:rPr>
          <w:rFonts w:cs="Arial"/>
          <w:szCs w:val="20"/>
          <w:lang w:val="en-GB"/>
        </w:rPr>
      </w:pPr>
      <w:r>
        <w:rPr>
          <w:rFonts w:cs="Arial"/>
          <w:szCs w:val="20"/>
          <w:lang w:val="en-GB"/>
        </w:rPr>
        <w:t>0x0D:</w:t>
      </w:r>
      <w:r>
        <w:rPr>
          <w:rFonts w:cs="Arial"/>
          <w:szCs w:val="20"/>
          <w:lang w:val="en-GB"/>
        </w:rPr>
        <w:tab/>
        <w:t>Reserved</w:t>
      </w:r>
    </w:p>
    <w:p w14:paraId="4DC64598" w14:textId="77777777" w:rsidR="00E9111B" w:rsidRDefault="0042307E">
      <w:pPr>
        <w:tabs>
          <w:tab w:val="left" w:pos="2600"/>
        </w:tabs>
        <w:ind w:left="1900"/>
        <w:rPr>
          <w:rFonts w:cs="Arial"/>
          <w:szCs w:val="20"/>
          <w:lang w:val="en-GB"/>
        </w:rPr>
      </w:pPr>
      <w:r>
        <w:rPr>
          <w:rFonts w:cs="Arial"/>
          <w:szCs w:val="20"/>
          <w:lang w:val="en-GB"/>
        </w:rPr>
        <w:t>…</w:t>
      </w:r>
    </w:p>
    <w:p w14:paraId="4A68AE89"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2CFCA133"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72C0FCCA" w14:textId="77777777" w:rsidR="00E9111B" w:rsidRDefault="00E9111B">
      <w:pPr>
        <w:tabs>
          <w:tab w:val="left" w:pos="2300"/>
        </w:tabs>
        <w:rPr>
          <w:rFonts w:cs="Arial"/>
          <w:i/>
          <w:szCs w:val="20"/>
          <w:lang w:val="en-GB"/>
        </w:rPr>
      </w:pPr>
    </w:p>
    <w:p w14:paraId="70AEB45C"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w:t>
      </w:r>
      <w:proofErr w:type="spellStart"/>
      <w:r>
        <w:rPr>
          <w:rFonts w:cs="Arial"/>
          <w:i/>
          <w:szCs w:val="20"/>
          <w:lang w:val="en-GB"/>
        </w:rPr>
        <w:t>DateMonth</w:t>
      </w:r>
      <w:proofErr w:type="spellEnd"/>
      <w:r>
        <w:rPr>
          <w:rFonts w:cs="Arial"/>
          <w:i/>
          <w:szCs w:val="20"/>
          <w:lang w:val="en-GB"/>
        </w:rPr>
        <w:t xml:space="preserve"> = FF when </w:t>
      </w:r>
      <w:proofErr w:type="spellStart"/>
      <w:r>
        <w:rPr>
          <w:rFonts w:cs="Arial"/>
          <w:i/>
          <w:szCs w:val="20"/>
          <w:lang w:val="en-GB"/>
        </w:rPr>
        <w:t>ScheduleType</w:t>
      </w:r>
      <w:proofErr w:type="spellEnd"/>
      <w:r>
        <w:rPr>
          <w:rFonts w:cs="Arial"/>
          <w:i/>
          <w:szCs w:val="20"/>
          <w:lang w:val="en-GB"/>
        </w:rPr>
        <w:t xml:space="preserve"> = Daily or Weekday/Weekend.</w:t>
      </w:r>
    </w:p>
    <w:p w14:paraId="794A2BAC" w14:textId="77777777" w:rsidR="00E9111B" w:rsidRDefault="00E9111B">
      <w:pPr>
        <w:tabs>
          <w:tab w:val="left" w:pos="2300"/>
        </w:tabs>
        <w:rPr>
          <w:rFonts w:cs="Arial"/>
          <w:i/>
          <w:szCs w:val="20"/>
          <w:lang w:val="en-GB"/>
        </w:rPr>
      </w:pPr>
    </w:p>
    <w:p w14:paraId="2D7A683C" w14:textId="77777777" w:rsidR="00E9111B" w:rsidRDefault="0042307E">
      <w:pPr>
        <w:tabs>
          <w:tab w:val="left" w:pos="2300"/>
        </w:tabs>
        <w:ind w:left="1530"/>
        <w:rPr>
          <w:rFonts w:cs="Arial"/>
          <w:i/>
          <w:szCs w:val="20"/>
          <w:lang w:val="nb-NO"/>
        </w:rPr>
      </w:pPr>
      <w:r>
        <w:rPr>
          <w:rFonts w:cs="Arial"/>
          <w:i/>
          <w:szCs w:val="20"/>
          <w:lang w:val="sv-SE"/>
        </w:rPr>
        <w:t>Byte 3</w:t>
      </w:r>
      <w:r>
        <w:rPr>
          <w:rFonts w:cs="Arial"/>
          <w:i/>
          <w:szCs w:val="20"/>
          <w:lang w:val="nb-NO"/>
        </w:rPr>
        <w:t>:</w:t>
      </w:r>
      <w:r>
        <w:rPr>
          <w:rFonts w:cs="Arial"/>
          <w:i/>
          <w:szCs w:val="20"/>
          <w:lang w:val="nb-NO"/>
        </w:rPr>
        <w:tab/>
        <w:t xml:space="preserve">DateYear: </w:t>
      </w:r>
    </w:p>
    <w:p w14:paraId="4BFD9E49"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t>2010</w:t>
      </w:r>
    </w:p>
    <w:p w14:paraId="5BAE4437"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2011</w:t>
      </w:r>
    </w:p>
    <w:p w14:paraId="477BC8D2"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2012</w:t>
      </w:r>
    </w:p>
    <w:p w14:paraId="72D40E22" w14:textId="77777777" w:rsidR="00E9111B" w:rsidRDefault="0042307E">
      <w:pPr>
        <w:tabs>
          <w:tab w:val="left" w:pos="2600"/>
        </w:tabs>
        <w:ind w:left="1900"/>
        <w:rPr>
          <w:rFonts w:cs="Arial"/>
          <w:szCs w:val="20"/>
          <w:lang w:val="en-GB"/>
        </w:rPr>
      </w:pPr>
      <w:r>
        <w:rPr>
          <w:rFonts w:cs="Arial"/>
          <w:szCs w:val="20"/>
          <w:lang w:val="en-GB"/>
        </w:rPr>
        <w:t>…</w:t>
      </w:r>
    </w:p>
    <w:p w14:paraId="4C2F1321" w14:textId="77777777" w:rsidR="00E9111B" w:rsidRDefault="0042307E">
      <w:pPr>
        <w:tabs>
          <w:tab w:val="left" w:pos="2600"/>
        </w:tabs>
        <w:ind w:left="1900"/>
        <w:rPr>
          <w:rFonts w:cs="Arial"/>
          <w:szCs w:val="20"/>
          <w:lang w:val="en-GB"/>
        </w:rPr>
      </w:pPr>
      <w:r>
        <w:rPr>
          <w:rFonts w:cs="Arial"/>
          <w:szCs w:val="20"/>
          <w:lang w:val="en-GB"/>
        </w:rPr>
        <w:t>0x1E:</w:t>
      </w:r>
      <w:r>
        <w:rPr>
          <w:rFonts w:cs="Arial"/>
          <w:szCs w:val="20"/>
          <w:lang w:val="en-GB"/>
        </w:rPr>
        <w:tab/>
        <w:t>2040</w:t>
      </w:r>
    </w:p>
    <w:p w14:paraId="44FDBEAA" w14:textId="77777777" w:rsidR="00E9111B" w:rsidRDefault="0042307E">
      <w:pPr>
        <w:tabs>
          <w:tab w:val="left" w:pos="2600"/>
        </w:tabs>
        <w:ind w:left="1900"/>
        <w:rPr>
          <w:rFonts w:cs="Arial"/>
          <w:szCs w:val="20"/>
          <w:lang w:val="en-GB"/>
        </w:rPr>
      </w:pPr>
      <w:r>
        <w:rPr>
          <w:rFonts w:cs="Arial"/>
          <w:szCs w:val="20"/>
          <w:lang w:val="en-GB"/>
        </w:rPr>
        <w:t>0x1F:</w:t>
      </w:r>
      <w:r>
        <w:rPr>
          <w:rFonts w:cs="Arial"/>
          <w:szCs w:val="20"/>
          <w:lang w:val="en-GB"/>
        </w:rPr>
        <w:tab/>
        <w:t>Invalid</w:t>
      </w:r>
    </w:p>
    <w:p w14:paraId="55886C41" w14:textId="77777777" w:rsidR="00E9111B" w:rsidRDefault="0042307E">
      <w:pPr>
        <w:tabs>
          <w:tab w:val="left" w:pos="2600"/>
        </w:tabs>
        <w:ind w:left="1900"/>
        <w:rPr>
          <w:rFonts w:cs="Arial"/>
          <w:szCs w:val="20"/>
          <w:lang w:val="en-GB"/>
        </w:rPr>
      </w:pPr>
      <w:r>
        <w:rPr>
          <w:rFonts w:cs="Arial"/>
          <w:szCs w:val="20"/>
          <w:lang w:val="en-GB"/>
        </w:rPr>
        <w:t>0x20:</w:t>
      </w:r>
      <w:r>
        <w:rPr>
          <w:rFonts w:cs="Arial"/>
          <w:szCs w:val="20"/>
          <w:lang w:val="en-GB"/>
        </w:rPr>
        <w:tab/>
        <w:t>Reserved</w:t>
      </w:r>
    </w:p>
    <w:p w14:paraId="6DADD40D" w14:textId="77777777" w:rsidR="00E9111B" w:rsidRDefault="0042307E">
      <w:pPr>
        <w:tabs>
          <w:tab w:val="left" w:pos="2600"/>
        </w:tabs>
        <w:ind w:left="1900"/>
        <w:rPr>
          <w:rFonts w:cs="Arial"/>
          <w:szCs w:val="20"/>
          <w:lang w:val="en-GB"/>
        </w:rPr>
      </w:pPr>
      <w:r>
        <w:rPr>
          <w:rFonts w:cs="Arial"/>
          <w:szCs w:val="20"/>
          <w:lang w:val="en-GB"/>
        </w:rPr>
        <w:t>…</w:t>
      </w:r>
    </w:p>
    <w:p w14:paraId="40ACD9C7"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Reserved</w:t>
      </w:r>
    </w:p>
    <w:p w14:paraId="422B863A" w14:textId="77777777" w:rsidR="00E9111B" w:rsidRDefault="00E9111B">
      <w:pPr>
        <w:tabs>
          <w:tab w:val="left" w:pos="2300"/>
        </w:tabs>
        <w:ind w:left="1900"/>
        <w:rPr>
          <w:rFonts w:cs="Arial"/>
          <w:szCs w:val="20"/>
          <w:lang w:val="en-GB"/>
        </w:rPr>
      </w:pPr>
    </w:p>
    <w:p w14:paraId="1AC93E3B"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w:t>
      </w:r>
      <w:proofErr w:type="spellStart"/>
      <w:r>
        <w:rPr>
          <w:rFonts w:cs="Arial"/>
          <w:i/>
          <w:szCs w:val="20"/>
          <w:lang w:val="en-GB"/>
        </w:rPr>
        <w:t>DateYear</w:t>
      </w:r>
      <w:proofErr w:type="spellEnd"/>
      <w:r>
        <w:rPr>
          <w:rFonts w:cs="Arial"/>
          <w:i/>
          <w:szCs w:val="20"/>
          <w:lang w:val="en-GB"/>
        </w:rPr>
        <w:t xml:space="preserve"> = FF when </w:t>
      </w:r>
      <w:proofErr w:type="spellStart"/>
      <w:r>
        <w:rPr>
          <w:rFonts w:cs="Arial"/>
          <w:i/>
          <w:szCs w:val="20"/>
          <w:lang w:val="en-GB"/>
        </w:rPr>
        <w:t>ScheduleType</w:t>
      </w:r>
      <w:proofErr w:type="spellEnd"/>
      <w:r>
        <w:rPr>
          <w:rFonts w:cs="Arial"/>
          <w:i/>
          <w:szCs w:val="20"/>
          <w:lang w:val="en-GB"/>
        </w:rPr>
        <w:t xml:space="preserve"> = Daily or Weekday/Weekend.</w:t>
      </w:r>
    </w:p>
    <w:p w14:paraId="35652B23" w14:textId="77777777" w:rsidR="00E9111B" w:rsidRDefault="00E9111B">
      <w:pPr>
        <w:tabs>
          <w:tab w:val="left" w:pos="2300"/>
        </w:tabs>
        <w:rPr>
          <w:rFonts w:cs="Arial"/>
          <w:i/>
          <w:szCs w:val="20"/>
          <w:lang w:val="en-GB"/>
        </w:rPr>
      </w:pPr>
    </w:p>
    <w:p w14:paraId="05349F0E" w14:textId="77777777" w:rsidR="00E9111B" w:rsidRDefault="0042307E">
      <w:pPr>
        <w:tabs>
          <w:tab w:val="left" w:pos="2300"/>
        </w:tabs>
        <w:ind w:left="1530"/>
        <w:rPr>
          <w:rFonts w:cs="Arial"/>
          <w:i/>
          <w:szCs w:val="20"/>
          <w:lang w:val="nb-NO"/>
        </w:rPr>
      </w:pPr>
      <w:r>
        <w:rPr>
          <w:rFonts w:cs="Arial"/>
          <w:i/>
          <w:szCs w:val="20"/>
          <w:lang w:val="sv-SE"/>
        </w:rPr>
        <w:t>Byte 4</w:t>
      </w:r>
      <w:r>
        <w:rPr>
          <w:rFonts w:cs="Arial"/>
          <w:i/>
          <w:szCs w:val="20"/>
          <w:lang w:val="nb-NO"/>
        </w:rPr>
        <w:t>:</w:t>
      </w:r>
      <w:r>
        <w:rPr>
          <w:rFonts w:cs="Arial"/>
          <w:i/>
          <w:szCs w:val="20"/>
          <w:lang w:val="nb-NO"/>
        </w:rPr>
        <w:tab/>
        <w:t xml:space="preserve">DayOfWeek: </w:t>
      </w:r>
    </w:p>
    <w:p w14:paraId="4EC69E8C"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t>Reserved</w:t>
      </w:r>
    </w:p>
    <w:p w14:paraId="34BD3F1F"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Sunday</w:t>
      </w:r>
    </w:p>
    <w:p w14:paraId="5B2B4F11"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Monday</w:t>
      </w:r>
    </w:p>
    <w:p w14:paraId="278531F8" w14:textId="77777777" w:rsidR="00E9111B" w:rsidRDefault="0042307E">
      <w:pPr>
        <w:tabs>
          <w:tab w:val="left" w:pos="2600"/>
        </w:tabs>
        <w:ind w:left="1900"/>
        <w:rPr>
          <w:rFonts w:cs="Arial"/>
          <w:szCs w:val="20"/>
          <w:lang w:val="en-GB"/>
        </w:rPr>
      </w:pPr>
      <w:r>
        <w:rPr>
          <w:rFonts w:cs="Arial"/>
          <w:szCs w:val="20"/>
          <w:lang w:val="en-GB"/>
        </w:rPr>
        <w:t>0x03:</w:t>
      </w:r>
      <w:r>
        <w:rPr>
          <w:rFonts w:cs="Arial"/>
          <w:szCs w:val="20"/>
          <w:lang w:val="en-GB"/>
        </w:rPr>
        <w:tab/>
        <w:t>Tuesday</w:t>
      </w:r>
    </w:p>
    <w:p w14:paraId="3BDAB50F" w14:textId="77777777" w:rsidR="00E9111B" w:rsidRDefault="0042307E">
      <w:pPr>
        <w:tabs>
          <w:tab w:val="left" w:pos="2600"/>
        </w:tabs>
        <w:ind w:left="1900"/>
        <w:rPr>
          <w:rFonts w:cs="Arial"/>
          <w:szCs w:val="20"/>
          <w:lang w:val="en-GB"/>
        </w:rPr>
      </w:pPr>
      <w:r>
        <w:rPr>
          <w:rFonts w:cs="Arial"/>
          <w:szCs w:val="20"/>
          <w:lang w:val="en-GB"/>
        </w:rPr>
        <w:t>0x04:</w:t>
      </w:r>
      <w:r>
        <w:rPr>
          <w:rFonts w:cs="Arial"/>
          <w:szCs w:val="20"/>
          <w:lang w:val="en-GB"/>
        </w:rPr>
        <w:tab/>
        <w:t>Wednesday</w:t>
      </w:r>
    </w:p>
    <w:p w14:paraId="5060E29B" w14:textId="77777777" w:rsidR="00E9111B" w:rsidRDefault="0042307E">
      <w:pPr>
        <w:tabs>
          <w:tab w:val="left" w:pos="2600"/>
        </w:tabs>
        <w:ind w:left="1900"/>
        <w:rPr>
          <w:rFonts w:cs="Arial"/>
          <w:szCs w:val="20"/>
          <w:lang w:val="en-GB"/>
        </w:rPr>
      </w:pPr>
      <w:r>
        <w:rPr>
          <w:rFonts w:cs="Arial"/>
          <w:szCs w:val="20"/>
          <w:lang w:val="en-GB"/>
        </w:rPr>
        <w:t>0x05:</w:t>
      </w:r>
      <w:r>
        <w:rPr>
          <w:rFonts w:cs="Arial"/>
          <w:szCs w:val="20"/>
          <w:lang w:val="en-GB"/>
        </w:rPr>
        <w:tab/>
        <w:t>Thursday</w:t>
      </w:r>
    </w:p>
    <w:p w14:paraId="2FE22C33" w14:textId="77777777" w:rsidR="00E9111B" w:rsidRDefault="0042307E">
      <w:pPr>
        <w:tabs>
          <w:tab w:val="left" w:pos="2600"/>
        </w:tabs>
        <w:ind w:left="1900"/>
        <w:rPr>
          <w:rFonts w:cs="Arial"/>
          <w:szCs w:val="20"/>
          <w:lang w:val="en-GB"/>
        </w:rPr>
      </w:pPr>
      <w:r>
        <w:rPr>
          <w:rFonts w:cs="Arial"/>
          <w:szCs w:val="20"/>
          <w:lang w:val="en-GB"/>
        </w:rPr>
        <w:t>0x06:</w:t>
      </w:r>
      <w:r>
        <w:rPr>
          <w:rFonts w:cs="Arial"/>
          <w:szCs w:val="20"/>
          <w:lang w:val="en-GB"/>
        </w:rPr>
        <w:tab/>
        <w:t>Friday</w:t>
      </w:r>
    </w:p>
    <w:p w14:paraId="12C67CD8" w14:textId="77777777" w:rsidR="00E9111B" w:rsidRDefault="0042307E">
      <w:pPr>
        <w:tabs>
          <w:tab w:val="left" w:pos="2600"/>
        </w:tabs>
        <w:ind w:left="1900"/>
        <w:rPr>
          <w:rFonts w:cs="Arial"/>
          <w:szCs w:val="20"/>
          <w:lang w:val="en-GB"/>
        </w:rPr>
      </w:pPr>
      <w:r>
        <w:rPr>
          <w:rFonts w:cs="Arial"/>
          <w:szCs w:val="20"/>
          <w:lang w:val="en-GB"/>
        </w:rPr>
        <w:t>0x07:</w:t>
      </w:r>
      <w:r>
        <w:rPr>
          <w:rFonts w:cs="Arial"/>
          <w:szCs w:val="20"/>
          <w:lang w:val="en-GB"/>
        </w:rPr>
        <w:tab/>
        <w:t>Saturday</w:t>
      </w:r>
    </w:p>
    <w:p w14:paraId="63B0158D" w14:textId="77777777" w:rsidR="00E9111B" w:rsidRDefault="0042307E">
      <w:pPr>
        <w:tabs>
          <w:tab w:val="left" w:pos="2600"/>
        </w:tabs>
        <w:ind w:left="1900"/>
        <w:rPr>
          <w:rFonts w:cs="Arial"/>
          <w:szCs w:val="20"/>
          <w:lang w:val="en-GB"/>
        </w:rPr>
      </w:pPr>
      <w:r>
        <w:rPr>
          <w:rFonts w:cs="Arial"/>
          <w:szCs w:val="20"/>
          <w:lang w:val="en-GB"/>
        </w:rPr>
        <w:t>0x08:</w:t>
      </w:r>
      <w:r>
        <w:rPr>
          <w:rFonts w:cs="Arial"/>
          <w:szCs w:val="20"/>
          <w:lang w:val="en-GB"/>
        </w:rPr>
        <w:tab/>
        <w:t>Reserved</w:t>
      </w:r>
    </w:p>
    <w:p w14:paraId="7537AD11" w14:textId="77777777" w:rsidR="00E9111B" w:rsidRDefault="0042307E">
      <w:pPr>
        <w:tabs>
          <w:tab w:val="left" w:pos="2600"/>
        </w:tabs>
        <w:ind w:left="1900"/>
        <w:rPr>
          <w:rFonts w:cs="Arial"/>
          <w:szCs w:val="20"/>
          <w:lang w:val="en-GB"/>
        </w:rPr>
      </w:pPr>
      <w:r>
        <w:rPr>
          <w:rFonts w:cs="Arial"/>
          <w:szCs w:val="20"/>
          <w:lang w:val="en-GB"/>
        </w:rPr>
        <w:t>…</w:t>
      </w:r>
    </w:p>
    <w:p w14:paraId="73F76620"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7515CAB0"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600DC5E2" w14:textId="77777777" w:rsidR="00E9111B" w:rsidRDefault="00E9111B">
      <w:pPr>
        <w:tabs>
          <w:tab w:val="left" w:pos="2300"/>
        </w:tabs>
        <w:rPr>
          <w:rFonts w:cs="Arial"/>
          <w:i/>
          <w:szCs w:val="20"/>
          <w:lang w:val="en-GB"/>
        </w:rPr>
      </w:pPr>
    </w:p>
    <w:p w14:paraId="0B6D6A5D"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w:t>
      </w:r>
      <w:proofErr w:type="spellStart"/>
      <w:r>
        <w:rPr>
          <w:rFonts w:cs="Arial"/>
          <w:i/>
          <w:szCs w:val="20"/>
          <w:lang w:val="en-GB"/>
        </w:rPr>
        <w:t>DayOfWeek</w:t>
      </w:r>
      <w:proofErr w:type="spellEnd"/>
      <w:r>
        <w:rPr>
          <w:rFonts w:cs="Arial"/>
          <w:i/>
          <w:szCs w:val="20"/>
          <w:lang w:val="en-GB"/>
        </w:rPr>
        <w:t xml:space="preserve"> = FF when </w:t>
      </w:r>
      <w:proofErr w:type="spellStart"/>
      <w:r>
        <w:rPr>
          <w:rFonts w:cs="Arial"/>
          <w:i/>
          <w:szCs w:val="20"/>
          <w:lang w:val="en-GB"/>
        </w:rPr>
        <w:t>ScheduleType</w:t>
      </w:r>
      <w:proofErr w:type="spellEnd"/>
      <w:r>
        <w:rPr>
          <w:rFonts w:cs="Arial"/>
          <w:i/>
          <w:szCs w:val="20"/>
          <w:lang w:val="en-GB"/>
        </w:rPr>
        <w:t xml:space="preserve"> = Daily or Weekday/Weekend.</w:t>
      </w:r>
    </w:p>
    <w:p w14:paraId="7F961D8A" w14:textId="77777777" w:rsidR="00E9111B" w:rsidRDefault="00E9111B">
      <w:pPr>
        <w:tabs>
          <w:tab w:val="left" w:pos="2300"/>
        </w:tabs>
        <w:rPr>
          <w:rFonts w:cs="Arial"/>
          <w:i/>
          <w:szCs w:val="20"/>
          <w:lang w:val="en-GB"/>
        </w:rPr>
      </w:pPr>
    </w:p>
    <w:p w14:paraId="3CF83A55" w14:textId="77777777" w:rsidR="00E9111B" w:rsidRDefault="0042307E">
      <w:pPr>
        <w:tabs>
          <w:tab w:val="left" w:pos="2300"/>
        </w:tabs>
        <w:ind w:left="1530"/>
        <w:rPr>
          <w:rFonts w:cs="Arial"/>
          <w:i/>
          <w:szCs w:val="20"/>
          <w:lang w:val="nb-NO"/>
        </w:rPr>
      </w:pPr>
      <w:r>
        <w:rPr>
          <w:rFonts w:cs="Arial"/>
          <w:i/>
          <w:szCs w:val="20"/>
          <w:lang w:val="sv-SE"/>
        </w:rPr>
        <w:t>Byte 5</w:t>
      </w:r>
      <w:r>
        <w:rPr>
          <w:rFonts w:cs="Arial"/>
          <w:i/>
          <w:szCs w:val="20"/>
          <w:lang w:val="nb-NO"/>
        </w:rPr>
        <w:t>:</w:t>
      </w:r>
      <w:r>
        <w:rPr>
          <w:rFonts w:cs="Arial"/>
          <w:i/>
          <w:szCs w:val="20"/>
          <w:lang w:val="nb-NO"/>
        </w:rPr>
        <w:tab/>
      </w:r>
      <w:r>
        <w:rPr>
          <w:rFonts w:cs="Arial"/>
          <w:i/>
          <w:szCs w:val="20"/>
          <w:lang w:val="en-GB"/>
        </w:rPr>
        <w:t>ReadyToGo1_TimeHr</w:t>
      </w:r>
      <w:r>
        <w:rPr>
          <w:rFonts w:cs="Arial"/>
          <w:i/>
          <w:szCs w:val="20"/>
          <w:lang w:val="nb-NO"/>
        </w:rPr>
        <w:t xml:space="preserve">: </w:t>
      </w:r>
    </w:p>
    <w:p w14:paraId="19E2AAD2"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r>
      <w:del w:id="144" w:author="sorris1" w:date="2012-04-12T07:15:00Z">
        <w:r>
          <w:rPr>
            <w:rStyle w:val="msodel0"/>
            <w:rFonts w:cs="Arial"/>
            <w:szCs w:val="20"/>
            <w:lang w:val="nb-NO"/>
          </w:rPr>
          <w:delText>Reserved</w:delText>
        </w:r>
      </w:del>
      <w:ins w:id="145" w:author="sorris1" w:date="2012-04-12T07:15:00Z">
        <w:r>
          <w:rPr>
            <w:rStyle w:val="msoins0"/>
            <w:rFonts w:cs="Arial"/>
            <w:szCs w:val="20"/>
            <w:lang w:val="nb-NO"/>
          </w:rPr>
          <w:t xml:space="preserve"> 0</w:t>
        </w:r>
      </w:ins>
    </w:p>
    <w:p w14:paraId="27BFE8E5"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1</w:t>
      </w:r>
    </w:p>
    <w:p w14:paraId="08567249"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2</w:t>
      </w:r>
    </w:p>
    <w:p w14:paraId="776B0CDE" w14:textId="77777777" w:rsidR="00E9111B" w:rsidRDefault="0042307E">
      <w:pPr>
        <w:tabs>
          <w:tab w:val="left" w:pos="2600"/>
        </w:tabs>
        <w:ind w:left="1900"/>
        <w:rPr>
          <w:rFonts w:cs="Arial"/>
          <w:szCs w:val="20"/>
          <w:lang w:val="en-GB"/>
        </w:rPr>
      </w:pPr>
      <w:r>
        <w:rPr>
          <w:rFonts w:cs="Arial"/>
          <w:szCs w:val="20"/>
          <w:lang w:val="en-GB"/>
        </w:rPr>
        <w:t>…</w:t>
      </w:r>
    </w:p>
    <w:p w14:paraId="60D9A33F" w14:textId="77777777" w:rsidR="00E9111B" w:rsidRDefault="0042307E">
      <w:pPr>
        <w:tabs>
          <w:tab w:val="left" w:pos="2600"/>
        </w:tabs>
        <w:ind w:left="1900"/>
        <w:rPr>
          <w:rFonts w:cs="Arial"/>
          <w:szCs w:val="20"/>
          <w:lang w:val="en-GB"/>
        </w:rPr>
      </w:pPr>
      <w:r>
        <w:rPr>
          <w:rFonts w:cs="Arial"/>
          <w:szCs w:val="20"/>
          <w:lang w:val="en-GB"/>
        </w:rPr>
        <w:t>0x17:</w:t>
      </w:r>
      <w:r>
        <w:rPr>
          <w:rFonts w:cs="Arial"/>
          <w:szCs w:val="20"/>
          <w:lang w:val="en-GB"/>
        </w:rPr>
        <w:tab/>
      </w:r>
      <w:del w:id="146" w:author="sorris1" w:date="2012-04-12T07:16:00Z">
        <w:r>
          <w:rPr>
            <w:rStyle w:val="msodel0"/>
            <w:rFonts w:cs="Arial"/>
            <w:szCs w:val="20"/>
            <w:lang w:val="en-GB"/>
          </w:rPr>
          <w:delText>24</w:delText>
        </w:r>
      </w:del>
      <w:ins w:id="147" w:author="sorris1" w:date="2012-04-12T07:16:00Z">
        <w:r>
          <w:rPr>
            <w:rStyle w:val="msoins0"/>
            <w:rFonts w:cs="Arial"/>
            <w:szCs w:val="20"/>
            <w:lang w:val="en-GB"/>
          </w:rPr>
          <w:t xml:space="preserve"> 23</w:t>
        </w:r>
      </w:ins>
    </w:p>
    <w:p w14:paraId="185898CE" w14:textId="77777777" w:rsidR="00E9111B" w:rsidRDefault="0042307E">
      <w:pPr>
        <w:tabs>
          <w:tab w:val="left" w:pos="2600"/>
        </w:tabs>
        <w:ind w:left="1900"/>
        <w:rPr>
          <w:rFonts w:cs="Arial"/>
          <w:szCs w:val="20"/>
          <w:lang w:val="en-GB"/>
        </w:rPr>
      </w:pPr>
      <w:r>
        <w:rPr>
          <w:rFonts w:cs="Arial"/>
          <w:szCs w:val="20"/>
          <w:lang w:val="en-GB"/>
        </w:rPr>
        <w:t>0x18:</w:t>
      </w:r>
      <w:r>
        <w:rPr>
          <w:rFonts w:cs="Arial"/>
          <w:szCs w:val="20"/>
          <w:lang w:val="en-GB"/>
        </w:rPr>
        <w:tab/>
        <w:t>Reserved</w:t>
      </w:r>
    </w:p>
    <w:p w14:paraId="19EAE66A" w14:textId="77777777" w:rsidR="00E9111B" w:rsidRDefault="0042307E">
      <w:pPr>
        <w:tabs>
          <w:tab w:val="left" w:pos="2600"/>
        </w:tabs>
        <w:ind w:left="1900"/>
        <w:rPr>
          <w:rFonts w:cs="Arial"/>
          <w:szCs w:val="20"/>
          <w:lang w:val="en-GB"/>
        </w:rPr>
      </w:pPr>
      <w:r>
        <w:rPr>
          <w:rFonts w:cs="Arial"/>
          <w:szCs w:val="20"/>
          <w:lang w:val="en-GB"/>
        </w:rPr>
        <w:t>…</w:t>
      </w:r>
    </w:p>
    <w:p w14:paraId="6396203C"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115F92B0"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1A8B2B34" w14:textId="77777777" w:rsidR="00E9111B" w:rsidRDefault="00E9111B">
      <w:pPr>
        <w:tabs>
          <w:tab w:val="left" w:pos="2300"/>
        </w:tabs>
        <w:ind w:left="1900"/>
        <w:rPr>
          <w:rFonts w:cs="Arial"/>
          <w:szCs w:val="20"/>
          <w:lang w:val="en-GB"/>
        </w:rPr>
      </w:pPr>
    </w:p>
    <w:p w14:paraId="68052562"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Times are always encoded in </w:t>
      </w:r>
      <w:proofErr w:type="gramStart"/>
      <w:r>
        <w:rPr>
          <w:rFonts w:cs="Arial"/>
          <w:i/>
          <w:szCs w:val="20"/>
          <w:lang w:val="en-GB"/>
        </w:rPr>
        <w:t>24 hour</w:t>
      </w:r>
      <w:proofErr w:type="gramEnd"/>
      <w:r>
        <w:rPr>
          <w:rFonts w:cs="Arial"/>
          <w:i/>
          <w:szCs w:val="20"/>
          <w:lang w:val="en-GB"/>
        </w:rPr>
        <w:t xml:space="preserve"> notation.</w:t>
      </w:r>
    </w:p>
    <w:p w14:paraId="287802FC" w14:textId="77777777" w:rsidR="00E9111B" w:rsidRDefault="00E9111B">
      <w:pPr>
        <w:tabs>
          <w:tab w:val="left" w:pos="2300"/>
        </w:tabs>
        <w:ind w:left="1530"/>
        <w:rPr>
          <w:rFonts w:cs="Arial"/>
          <w:i/>
          <w:szCs w:val="20"/>
          <w:lang w:val="en-GB"/>
        </w:rPr>
      </w:pPr>
    </w:p>
    <w:p w14:paraId="1F1743FB" w14:textId="77777777" w:rsidR="00E9111B" w:rsidRDefault="0042307E">
      <w:pPr>
        <w:tabs>
          <w:tab w:val="left" w:pos="2300"/>
        </w:tabs>
        <w:ind w:left="1530"/>
        <w:rPr>
          <w:rFonts w:cs="Arial"/>
          <w:i/>
          <w:szCs w:val="20"/>
          <w:lang w:val="nb-NO"/>
        </w:rPr>
      </w:pPr>
      <w:r>
        <w:rPr>
          <w:rFonts w:cs="Arial"/>
          <w:i/>
          <w:szCs w:val="20"/>
          <w:lang w:val="sv-SE"/>
        </w:rPr>
        <w:t>Byte 6</w:t>
      </w:r>
      <w:r>
        <w:rPr>
          <w:rFonts w:cs="Arial"/>
          <w:i/>
          <w:szCs w:val="20"/>
          <w:lang w:val="nb-NO"/>
        </w:rPr>
        <w:t>:</w:t>
      </w:r>
      <w:r>
        <w:rPr>
          <w:rFonts w:cs="Arial"/>
          <w:i/>
          <w:szCs w:val="20"/>
          <w:lang w:val="nb-NO"/>
        </w:rPr>
        <w:tab/>
      </w:r>
      <w:r>
        <w:rPr>
          <w:rFonts w:cs="Arial"/>
          <w:i/>
          <w:szCs w:val="20"/>
          <w:lang w:val="en-GB"/>
        </w:rPr>
        <w:t>ReadyToGo1_TimeMin</w:t>
      </w:r>
      <w:r>
        <w:rPr>
          <w:rFonts w:cs="Arial"/>
          <w:i/>
          <w:szCs w:val="20"/>
          <w:lang w:val="nb-NO"/>
        </w:rPr>
        <w:t>:</w:t>
      </w:r>
    </w:p>
    <w:p w14:paraId="5A97C421"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r>
      <w:del w:id="148" w:author="sorris1" w:date="2012-04-12T07:16:00Z">
        <w:r>
          <w:rPr>
            <w:rStyle w:val="msodel0"/>
            <w:rFonts w:cs="Arial"/>
            <w:szCs w:val="20"/>
            <w:lang w:val="nb-NO"/>
          </w:rPr>
          <w:delText>Reserved</w:delText>
        </w:r>
      </w:del>
      <w:ins w:id="149" w:author="sorris1" w:date="2012-04-12T07:16:00Z">
        <w:r>
          <w:rPr>
            <w:rStyle w:val="msoins0"/>
            <w:rFonts w:cs="Arial"/>
            <w:szCs w:val="20"/>
            <w:lang w:val="nb-NO"/>
          </w:rPr>
          <w:t xml:space="preserve"> 0</w:t>
        </w:r>
      </w:ins>
    </w:p>
    <w:p w14:paraId="0B4C1EED"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1</w:t>
      </w:r>
    </w:p>
    <w:p w14:paraId="024B2405"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2</w:t>
      </w:r>
    </w:p>
    <w:p w14:paraId="17B196F4" w14:textId="77777777" w:rsidR="00E9111B" w:rsidRDefault="0042307E">
      <w:pPr>
        <w:tabs>
          <w:tab w:val="left" w:pos="2600"/>
        </w:tabs>
        <w:ind w:left="1900"/>
        <w:rPr>
          <w:rFonts w:cs="Arial"/>
          <w:szCs w:val="20"/>
          <w:lang w:val="en-GB"/>
        </w:rPr>
      </w:pPr>
      <w:r>
        <w:rPr>
          <w:rFonts w:cs="Arial"/>
          <w:szCs w:val="20"/>
          <w:lang w:val="en-GB"/>
        </w:rPr>
        <w:t>…</w:t>
      </w:r>
    </w:p>
    <w:p w14:paraId="12F8DEE5" w14:textId="77777777" w:rsidR="00E9111B" w:rsidRDefault="0042307E">
      <w:pPr>
        <w:tabs>
          <w:tab w:val="left" w:pos="2600"/>
        </w:tabs>
        <w:ind w:left="1900"/>
        <w:rPr>
          <w:rFonts w:cs="Arial"/>
          <w:szCs w:val="20"/>
          <w:lang w:val="en-GB"/>
        </w:rPr>
      </w:pPr>
      <w:r>
        <w:rPr>
          <w:rFonts w:cs="Arial"/>
          <w:szCs w:val="20"/>
          <w:lang w:val="en-GB"/>
        </w:rPr>
        <w:t>0x3B:</w:t>
      </w:r>
      <w:r>
        <w:rPr>
          <w:rFonts w:cs="Arial"/>
          <w:szCs w:val="20"/>
          <w:lang w:val="en-GB"/>
        </w:rPr>
        <w:tab/>
        <w:t>59</w:t>
      </w:r>
    </w:p>
    <w:p w14:paraId="708BAFE9" w14:textId="77777777" w:rsidR="00E9111B" w:rsidRDefault="0042307E">
      <w:pPr>
        <w:tabs>
          <w:tab w:val="left" w:pos="2600"/>
        </w:tabs>
        <w:ind w:left="1900"/>
        <w:rPr>
          <w:rFonts w:cs="Arial"/>
          <w:szCs w:val="20"/>
          <w:lang w:val="en-GB"/>
        </w:rPr>
      </w:pPr>
      <w:r>
        <w:rPr>
          <w:rFonts w:cs="Arial"/>
          <w:szCs w:val="20"/>
          <w:lang w:val="en-GB"/>
        </w:rPr>
        <w:t>0x3C:</w:t>
      </w:r>
      <w:r>
        <w:rPr>
          <w:rFonts w:cs="Arial"/>
          <w:szCs w:val="20"/>
          <w:lang w:val="en-GB"/>
        </w:rPr>
        <w:tab/>
        <w:t>Reserved</w:t>
      </w:r>
    </w:p>
    <w:p w14:paraId="39E86ABE" w14:textId="77777777" w:rsidR="00E9111B" w:rsidRDefault="0042307E">
      <w:pPr>
        <w:tabs>
          <w:tab w:val="left" w:pos="2600"/>
        </w:tabs>
        <w:ind w:left="1900"/>
        <w:rPr>
          <w:rFonts w:cs="Arial"/>
          <w:szCs w:val="20"/>
          <w:lang w:val="en-GB"/>
        </w:rPr>
      </w:pPr>
      <w:r>
        <w:rPr>
          <w:rFonts w:cs="Arial"/>
          <w:szCs w:val="20"/>
          <w:lang w:val="en-GB"/>
        </w:rPr>
        <w:t>…</w:t>
      </w:r>
    </w:p>
    <w:p w14:paraId="2453C07C"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3C0C1722"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36E05522" w14:textId="77777777" w:rsidR="00E9111B" w:rsidRDefault="00E9111B">
      <w:pPr>
        <w:tabs>
          <w:tab w:val="left" w:pos="2300"/>
        </w:tabs>
        <w:ind w:left="1530"/>
        <w:rPr>
          <w:rFonts w:cs="Arial"/>
          <w:i/>
          <w:szCs w:val="20"/>
          <w:lang w:val="en-GB"/>
        </w:rPr>
      </w:pPr>
    </w:p>
    <w:p w14:paraId="572ED4C3" w14:textId="77777777" w:rsidR="00E9111B" w:rsidRDefault="0042307E">
      <w:pPr>
        <w:tabs>
          <w:tab w:val="left" w:pos="2300"/>
        </w:tabs>
        <w:ind w:left="1530"/>
        <w:rPr>
          <w:rFonts w:cs="Arial"/>
          <w:i/>
          <w:szCs w:val="20"/>
          <w:lang w:val="nb-NO"/>
        </w:rPr>
      </w:pPr>
      <w:r>
        <w:rPr>
          <w:rFonts w:cs="Arial"/>
          <w:i/>
          <w:szCs w:val="20"/>
          <w:lang w:val="sv-SE"/>
        </w:rPr>
        <w:t>Byte 7</w:t>
      </w:r>
      <w:r>
        <w:rPr>
          <w:rFonts w:cs="Arial"/>
          <w:i/>
          <w:szCs w:val="20"/>
          <w:lang w:val="nb-NO"/>
        </w:rPr>
        <w:t>:</w:t>
      </w:r>
      <w:r>
        <w:rPr>
          <w:rFonts w:cs="Arial"/>
          <w:i/>
          <w:szCs w:val="20"/>
          <w:lang w:val="nb-NO"/>
        </w:rPr>
        <w:tab/>
      </w:r>
      <w:r>
        <w:rPr>
          <w:rFonts w:cs="Arial"/>
          <w:i/>
          <w:szCs w:val="20"/>
          <w:lang w:val="en-GB"/>
        </w:rPr>
        <w:t>ReadyToGo1_CabinComfPrefID</w:t>
      </w:r>
      <w:r>
        <w:rPr>
          <w:rFonts w:cs="Arial"/>
          <w:i/>
          <w:szCs w:val="20"/>
          <w:lang w:val="nb-NO"/>
        </w:rPr>
        <w:t xml:space="preserve">: </w:t>
      </w:r>
    </w:p>
    <w:p w14:paraId="3AA52DC2"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t>Reserved</w:t>
      </w:r>
    </w:p>
    <w:p w14:paraId="6DD93B0C"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Cabin Comfort ID1</w:t>
      </w:r>
    </w:p>
    <w:p w14:paraId="41BB37D1"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14:paraId="46591B87" w14:textId="77777777" w:rsidR="00E9111B" w:rsidRDefault="0042307E">
      <w:pPr>
        <w:tabs>
          <w:tab w:val="left" w:pos="2600"/>
        </w:tabs>
        <w:ind w:left="1900"/>
        <w:rPr>
          <w:rFonts w:cs="Arial"/>
          <w:szCs w:val="20"/>
          <w:lang w:val="en-GB"/>
        </w:rPr>
      </w:pPr>
      <w:r>
        <w:rPr>
          <w:rFonts w:cs="Arial"/>
          <w:szCs w:val="20"/>
          <w:lang w:val="en-GB"/>
        </w:rPr>
        <w:lastRenderedPageBreak/>
        <w:t>…</w:t>
      </w:r>
    </w:p>
    <w:p w14:paraId="6381D246" w14:textId="77777777" w:rsidR="00E9111B" w:rsidRDefault="0042307E">
      <w:pPr>
        <w:tabs>
          <w:tab w:val="left" w:pos="2600"/>
        </w:tabs>
        <w:ind w:left="19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14:paraId="066CA52B" w14:textId="77777777" w:rsidR="00E9111B" w:rsidRDefault="0042307E">
      <w:pPr>
        <w:tabs>
          <w:tab w:val="left" w:pos="2600"/>
        </w:tabs>
        <w:ind w:left="1900"/>
        <w:rPr>
          <w:rFonts w:cs="Arial"/>
          <w:szCs w:val="20"/>
          <w:lang w:val="en-GB"/>
        </w:rPr>
      </w:pPr>
      <w:r>
        <w:rPr>
          <w:rFonts w:cs="Arial"/>
          <w:szCs w:val="20"/>
          <w:lang w:val="en-GB"/>
        </w:rPr>
        <w:t>0x0B:</w:t>
      </w:r>
      <w:r>
        <w:rPr>
          <w:rFonts w:cs="Arial"/>
          <w:szCs w:val="20"/>
          <w:lang w:val="en-GB"/>
        </w:rPr>
        <w:tab/>
        <w:t>Reserved</w:t>
      </w:r>
    </w:p>
    <w:p w14:paraId="11091F04" w14:textId="77777777" w:rsidR="00E9111B" w:rsidRDefault="0042307E">
      <w:pPr>
        <w:tabs>
          <w:tab w:val="left" w:pos="2600"/>
        </w:tabs>
        <w:ind w:left="1900"/>
        <w:rPr>
          <w:rFonts w:cs="Arial"/>
          <w:szCs w:val="20"/>
          <w:lang w:val="en-GB"/>
        </w:rPr>
      </w:pPr>
      <w:r>
        <w:rPr>
          <w:rFonts w:cs="Arial"/>
          <w:szCs w:val="20"/>
          <w:lang w:val="en-GB"/>
        </w:rPr>
        <w:t>…</w:t>
      </w:r>
    </w:p>
    <w:p w14:paraId="25F79F5E"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27A9947E"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2FB27A38" w14:textId="77777777" w:rsidR="00E9111B" w:rsidRDefault="00E9111B">
      <w:pPr>
        <w:tabs>
          <w:tab w:val="left" w:pos="2300"/>
        </w:tabs>
        <w:ind w:left="1530"/>
        <w:rPr>
          <w:rFonts w:cs="Arial"/>
          <w:i/>
          <w:szCs w:val="20"/>
          <w:lang w:val="en-GB"/>
        </w:rPr>
      </w:pPr>
    </w:p>
    <w:p w14:paraId="6D078504" w14:textId="77777777" w:rsidR="00E9111B" w:rsidRDefault="0042307E">
      <w:pPr>
        <w:tabs>
          <w:tab w:val="left" w:pos="2300"/>
        </w:tabs>
        <w:ind w:left="1530"/>
        <w:rPr>
          <w:rFonts w:cs="Arial"/>
          <w:i/>
          <w:szCs w:val="20"/>
          <w:lang w:val="nb-NO"/>
        </w:rPr>
      </w:pPr>
      <w:r>
        <w:rPr>
          <w:rFonts w:cs="Arial"/>
          <w:i/>
          <w:szCs w:val="20"/>
          <w:lang w:val="sv-SE"/>
        </w:rPr>
        <w:t>Byte 8</w:t>
      </w:r>
      <w:r>
        <w:rPr>
          <w:rFonts w:cs="Arial"/>
          <w:i/>
          <w:szCs w:val="20"/>
          <w:lang w:val="nb-NO"/>
        </w:rPr>
        <w:t>:</w:t>
      </w:r>
      <w:r>
        <w:rPr>
          <w:rFonts w:cs="Arial"/>
          <w:i/>
          <w:szCs w:val="20"/>
          <w:lang w:val="nb-NO"/>
        </w:rPr>
        <w:tab/>
      </w:r>
      <w:r>
        <w:rPr>
          <w:rFonts w:cs="Arial"/>
          <w:i/>
          <w:szCs w:val="20"/>
          <w:lang w:val="en-GB"/>
        </w:rPr>
        <w:t>ReadyToGo2_TimeHr</w:t>
      </w:r>
      <w:r>
        <w:rPr>
          <w:rFonts w:cs="Arial"/>
          <w:i/>
          <w:szCs w:val="20"/>
          <w:lang w:val="nb-NO"/>
        </w:rPr>
        <w:t xml:space="preserve">: </w:t>
      </w:r>
    </w:p>
    <w:p w14:paraId="5486E004"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r>
      <w:del w:id="150" w:author="sorris1" w:date="2012-04-12T07:16:00Z">
        <w:r>
          <w:rPr>
            <w:rStyle w:val="msodel0"/>
            <w:rFonts w:cs="Arial"/>
            <w:szCs w:val="20"/>
            <w:lang w:val="nb-NO"/>
          </w:rPr>
          <w:delText>Reserved</w:delText>
        </w:r>
      </w:del>
      <w:ins w:id="151" w:author="sorris1" w:date="2012-04-12T07:16:00Z">
        <w:r>
          <w:rPr>
            <w:rStyle w:val="msoins0"/>
            <w:rFonts w:cs="Arial"/>
            <w:szCs w:val="20"/>
            <w:lang w:val="nb-NO"/>
          </w:rPr>
          <w:t xml:space="preserve"> 0</w:t>
        </w:r>
      </w:ins>
    </w:p>
    <w:p w14:paraId="554CD324"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1</w:t>
      </w:r>
    </w:p>
    <w:p w14:paraId="7F4CF62C"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2</w:t>
      </w:r>
    </w:p>
    <w:p w14:paraId="468CFDFB" w14:textId="77777777" w:rsidR="00E9111B" w:rsidRDefault="0042307E">
      <w:pPr>
        <w:tabs>
          <w:tab w:val="left" w:pos="2600"/>
        </w:tabs>
        <w:ind w:left="1900"/>
        <w:rPr>
          <w:rFonts w:cs="Arial"/>
          <w:szCs w:val="20"/>
          <w:lang w:val="en-GB"/>
        </w:rPr>
      </w:pPr>
      <w:r>
        <w:rPr>
          <w:rFonts w:cs="Arial"/>
          <w:szCs w:val="20"/>
          <w:lang w:val="en-GB"/>
        </w:rPr>
        <w:t>…</w:t>
      </w:r>
    </w:p>
    <w:p w14:paraId="29F853BC" w14:textId="77777777" w:rsidR="00E9111B" w:rsidRDefault="0042307E">
      <w:pPr>
        <w:tabs>
          <w:tab w:val="left" w:pos="2600"/>
        </w:tabs>
        <w:ind w:left="1900"/>
        <w:rPr>
          <w:rFonts w:cs="Arial"/>
          <w:szCs w:val="20"/>
          <w:lang w:val="en-GB"/>
        </w:rPr>
      </w:pPr>
      <w:r>
        <w:rPr>
          <w:rFonts w:cs="Arial"/>
          <w:szCs w:val="20"/>
          <w:lang w:val="en-GB"/>
        </w:rPr>
        <w:t>0x17:</w:t>
      </w:r>
      <w:r>
        <w:rPr>
          <w:rFonts w:cs="Arial"/>
          <w:szCs w:val="20"/>
          <w:lang w:val="en-GB"/>
        </w:rPr>
        <w:tab/>
      </w:r>
      <w:del w:id="152" w:author="sorris1" w:date="2012-04-12T07:16:00Z">
        <w:r>
          <w:rPr>
            <w:rStyle w:val="msodel0"/>
            <w:rFonts w:cs="Arial"/>
            <w:szCs w:val="20"/>
            <w:lang w:val="en-GB"/>
          </w:rPr>
          <w:delText>24</w:delText>
        </w:r>
      </w:del>
      <w:ins w:id="153" w:author="sorris1" w:date="2012-04-12T07:16:00Z">
        <w:r>
          <w:rPr>
            <w:rStyle w:val="msoins0"/>
            <w:rFonts w:cs="Arial"/>
            <w:szCs w:val="20"/>
            <w:lang w:val="en-GB"/>
          </w:rPr>
          <w:t xml:space="preserve"> 23</w:t>
        </w:r>
      </w:ins>
    </w:p>
    <w:p w14:paraId="36B12D10" w14:textId="77777777" w:rsidR="00E9111B" w:rsidRDefault="0042307E">
      <w:pPr>
        <w:tabs>
          <w:tab w:val="left" w:pos="2600"/>
        </w:tabs>
        <w:ind w:left="1900"/>
        <w:rPr>
          <w:rFonts w:cs="Arial"/>
          <w:szCs w:val="20"/>
          <w:lang w:val="en-GB"/>
        </w:rPr>
      </w:pPr>
      <w:r>
        <w:rPr>
          <w:rFonts w:cs="Arial"/>
          <w:szCs w:val="20"/>
          <w:lang w:val="en-GB"/>
        </w:rPr>
        <w:t>0x18:</w:t>
      </w:r>
      <w:r>
        <w:rPr>
          <w:rFonts w:cs="Arial"/>
          <w:szCs w:val="20"/>
          <w:lang w:val="en-GB"/>
        </w:rPr>
        <w:tab/>
        <w:t>Reserved</w:t>
      </w:r>
    </w:p>
    <w:p w14:paraId="461A8984" w14:textId="77777777" w:rsidR="00E9111B" w:rsidRDefault="0042307E">
      <w:pPr>
        <w:tabs>
          <w:tab w:val="left" w:pos="2600"/>
        </w:tabs>
        <w:ind w:left="1900"/>
        <w:rPr>
          <w:rFonts w:cs="Arial"/>
          <w:szCs w:val="20"/>
          <w:lang w:val="en-GB"/>
        </w:rPr>
      </w:pPr>
      <w:r>
        <w:rPr>
          <w:rFonts w:cs="Arial"/>
          <w:szCs w:val="20"/>
          <w:lang w:val="en-GB"/>
        </w:rPr>
        <w:t>…</w:t>
      </w:r>
    </w:p>
    <w:p w14:paraId="031A6A78"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27732515"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076265E9" w14:textId="77777777" w:rsidR="00E9111B" w:rsidRDefault="00E9111B">
      <w:pPr>
        <w:tabs>
          <w:tab w:val="left" w:pos="2300"/>
        </w:tabs>
        <w:ind w:left="1900"/>
        <w:rPr>
          <w:rFonts w:cs="Arial"/>
          <w:szCs w:val="20"/>
          <w:lang w:val="en-GB"/>
        </w:rPr>
      </w:pPr>
    </w:p>
    <w:p w14:paraId="64EC4680" w14:textId="77777777" w:rsidR="00E9111B" w:rsidRDefault="0042307E" w:rsidP="00BE776A">
      <w:pPr>
        <w:pBdr>
          <w:top w:val="single" w:sz="4" w:space="1" w:color="auto"/>
          <w:left w:val="single" w:sz="4" w:space="4" w:color="auto"/>
          <w:bottom w:val="single" w:sz="4" w:space="1" w:color="auto"/>
          <w:right w:val="single" w:sz="4" w:space="4" w:color="auto"/>
        </w:pBdr>
        <w:tabs>
          <w:tab w:val="left" w:pos="2300"/>
        </w:tabs>
        <w:ind w:left="576" w:right="288"/>
        <w:rPr>
          <w:rFonts w:cs="Arial"/>
          <w:i/>
          <w:szCs w:val="20"/>
          <w:lang w:val="en-GB"/>
        </w:rPr>
      </w:pPr>
      <w:r>
        <w:rPr>
          <w:rFonts w:cs="Arial"/>
          <w:b/>
          <w:i/>
          <w:szCs w:val="20"/>
          <w:lang w:val="en-GB"/>
        </w:rPr>
        <w:t>Note:</w:t>
      </w:r>
      <w:r>
        <w:rPr>
          <w:rFonts w:cs="Arial"/>
          <w:i/>
          <w:szCs w:val="20"/>
          <w:lang w:val="en-GB"/>
        </w:rPr>
        <w:t xml:space="preserve">  Times are always encoded in </w:t>
      </w:r>
      <w:proofErr w:type="gramStart"/>
      <w:r>
        <w:rPr>
          <w:rFonts w:cs="Arial"/>
          <w:i/>
          <w:szCs w:val="20"/>
          <w:lang w:val="en-GB"/>
        </w:rPr>
        <w:t>24 hour</w:t>
      </w:r>
      <w:proofErr w:type="gramEnd"/>
      <w:r>
        <w:rPr>
          <w:rFonts w:cs="Arial"/>
          <w:i/>
          <w:szCs w:val="20"/>
          <w:lang w:val="en-GB"/>
        </w:rPr>
        <w:t xml:space="preserve"> notation</w:t>
      </w:r>
    </w:p>
    <w:p w14:paraId="575998CE" w14:textId="77777777" w:rsidR="00E9111B" w:rsidRDefault="00E9111B">
      <w:pPr>
        <w:tabs>
          <w:tab w:val="left" w:pos="2300"/>
        </w:tabs>
        <w:ind w:left="1530"/>
        <w:rPr>
          <w:rFonts w:cs="Arial"/>
          <w:i/>
          <w:szCs w:val="20"/>
          <w:lang w:val="en-GB"/>
        </w:rPr>
      </w:pPr>
    </w:p>
    <w:p w14:paraId="2347FDCA" w14:textId="77777777" w:rsidR="00E9111B" w:rsidRDefault="0042307E">
      <w:pPr>
        <w:tabs>
          <w:tab w:val="left" w:pos="2300"/>
        </w:tabs>
        <w:ind w:left="1530"/>
        <w:rPr>
          <w:rFonts w:cs="Arial"/>
          <w:i/>
          <w:szCs w:val="20"/>
          <w:lang w:val="nb-NO"/>
        </w:rPr>
      </w:pPr>
      <w:r>
        <w:rPr>
          <w:rFonts w:cs="Arial"/>
          <w:i/>
          <w:szCs w:val="20"/>
          <w:lang w:val="sv-SE"/>
        </w:rPr>
        <w:t>Byte 9</w:t>
      </w:r>
      <w:r>
        <w:rPr>
          <w:rFonts w:cs="Arial"/>
          <w:i/>
          <w:szCs w:val="20"/>
          <w:lang w:val="nb-NO"/>
        </w:rPr>
        <w:t>:</w:t>
      </w:r>
      <w:r>
        <w:rPr>
          <w:rFonts w:cs="Arial"/>
          <w:i/>
          <w:szCs w:val="20"/>
          <w:lang w:val="nb-NO"/>
        </w:rPr>
        <w:tab/>
      </w:r>
      <w:r>
        <w:rPr>
          <w:rFonts w:cs="Arial"/>
          <w:i/>
          <w:szCs w:val="20"/>
          <w:lang w:val="en-GB"/>
        </w:rPr>
        <w:t>ReadyToGo2_TimeMin</w:t>
      </w:r>
      <w:r>
        <w:rPr>
          <w:rFonts w:cs="Arial"/>
          <w:i/>
          <w:szCs w:val="20"/>
          <w:lang w:val="nb-NO"/>
        </w:rPr>
        <w:t xml:space="preserve">: </w:t>
      </w:r>
    </w:p>
    <w:p w14:paraId="1BDFF7E4"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r>
      <w:del w:id="154" w:author="sorris1" w:date="2012-04-12T07:16:00Z">
        <w:r>
          <w:rPr>
            <w:rStyle w:val="msodel0"/>
            <w:rFonts w:cs="Arial"/>
            <w:szCs w:val="20"/>
            <w:lang w:val="nb-NO"/>
          </w:rPr>
          <w:delText>Reserved</w:delText>
        </w:r>
      </w:del>
      <w:ins w:id="155" w:author="sorris1" w:date="2012-04-12T07:16:00Z">
        <w:r>
          <w:rPr>
            <w:rStyle w:val="msoins0"/>
            <w:rFonts w:cs="Arial"/>
            <w:szCs w:val="20"/>
            <w:lang w:val="nb-NO"/>
          </w:rPr>
          <w:t xml:space="preserve"> 0</w:t>
        </w:r>
      </w:ins>
    </w:p>
    <w:p w14:paraId="7A35A092"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1</w:t>
      </w:r>
    </w:p>
    <w:p w14:paraId="765DEA76"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t>2</w:t>
      </w:r>
    </w:p>
    <w:p w14:paraId="0BF8A097" w14:textId="77777777" w:rsidR="00E9111B" w:rsidRDefault="0042307E">
      <w:pPr>
        <w:tabs>
          <w:tab w:val="left" w:pos="2600"/>
        </w:tabs>
        <w:ind w:left="1900"/>
        <w:rPr>
          <w:rFonts w:cs="Arial"/>
          <w:szCs w:val="20"/>
          <w:lang w:val="en-GB"/>
        </w:rPr>
      </w:pPr>
      <w:r>
        <w:rPr>
          <w:rFonts w:cs="Arial"/>
          <w:szCs w:val="20"/>
          <w:lang w:val="en-GB"/>
        </w:rPr>
        <w:t>…</w:t>
      </w:r>
    </w:p>
    <w:p w14:paraId="5C356DBC" w14:textId="77777777" w:rsidR="00E9111B" w:rsidRDefault="0042307E">
      <w:pPr>
        <w:tabs>
          <w:tab w:val="left" w:pos="2600"/>
        </w:tabs>
        <w:ind w:left="1900"/>
        <w:rPr>
          <w:rFonts w:cs="Arial"/>
          <w:szCs w:val="20"/>
          <w:lang w:val="en-GB"/>
        </w:rPr>
      </w:pPr>
      <w:r>
        <w:rPr>
          <w:rFonts w:cs="Arial"/>
          <w:szCs w:val="20"/>
          <w:lang w:val="en-GB"/>
        </w:rPr>
        <w:t>0x3B:</w:t>
      </w:r>
      <w:r>
        <w:rPr>
          <w:rFonts w:cs="Arial"/>
          <w:szCs w:val="20"/>
          <w:lang w:val="en-GB"/>
        </w:rPr>
        <w:tab/>
        <w:t>59</w:t>
      </w:r>
    </w:p>
    <w:p w14:paraId="08BFBDEF" w14:textId="77777777" w:rsidR="00E9111B" w:rsidRDefault="0042307E">
      <w:pPr>
        <w:tabs>
          <w:tab w:val="left" w:pos="2600"/>
        </w:tabs>
        <w:ind w:left="1900"/>
        <w:rPr>
          <w:rFonts w:cs="Arial"/>
          <w:szCs w:val="20"/>
          <w:lang w:val="en-GB"/>
        </w:rPr>
      </w:pPr>
      <w:r>
        <w:rPr>
          <w:rFonts w:cs="Arial"/>
          <w:szCs w:val="20"/>
          <w:lang w:val="en-GB"/>
        </w:rPr>
        <w:t>0x3C:</w:t>
      </w:r>
      <w:r>
        <w:rPr>
          <w:rFonts w:cs="Arial"/>
          <w:szCs w:val="20"/>
          <w:lang w:val="en-GB"/>
        </w:rPr>
        <w:tab/>
        <w:t>Reserved</w:t>
      </w:r>
    </w:p>
    <w:p w14:paraId="3EE63E3C" w14:textId="77777777" w:rsidR="00E9111B" w:rsidRDefault="0042307E">
      <w:pPr>
        <w:tabs>
          <w:tab w:val="left" w:pos="2600"/>
        </w:tabs>
        <w:ind w:left="1900"/>
        <w:rPr>
          <w:rFonts w:cs="Arial"/>
          <w:szCs w:val="20"/>
          <w:lang w:val="en-GB"/>
        </w:rPr>
      </w:pPr>
      <w:r>
        <w:rPr>
          <w:rFonts w:cs="Arial"/>
          <w:szCs w:val="20"/>
          <w:lang w:val="en-GB"/>
        </w:rPr>
        <w:t>…</w:t>
      </w:r>
    </w:p>
    <w:p w14:paraId="21EE576B"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4F9C729F"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3FE613EE" w14:textId="77777777" w:rsidR="00E9111B" w:rsidRDefault="00E9111B">
      <w:pPr>
        <w:tabs>
          <w:tab w:val="left" w:pos="2300"/>
        </w:tabs>
        <w:ind w:left="1530"/>
        <w:rPr>
          <w:rFonts w:cs="Arial"/>
          <w:i/>
          <w:szCs w:val="20"/>
          <w:lang w:val="en-GB"/>
        </w:rPr>
      </w:pPr>
    </w:p>
    <w:p w14:paraId="789766F3" w14:textId="77777777" w:rsidR="00E9111B" w:rsidRDefault="0042307E">
      <w:pPr>
        <w:tabs>
          <w:tab w:val="left" w:pos="2300"/>
        </w:tabs>
        <w:ind w:left="1530"/>
        <w:rPr>
          <w:rFonts w:cs="Arial"/>
          <w:i/>
          <w:szCs w:val="20"/>
          <w:lang w:val="nb-NO"/>
        </w:rPr>
      </w:pPr>
      <w:r>
        <w:rPr>
          <w:rFonts w:cs="Arial"/>
          <w:i/>
          <w:szCs w:val="20"/>
          <w:lang w:val="sv-SE"/>
        </w:rPr>
        <w:t>Byte A</w:t>
      </w:r>
      <w:r>
        <w:rPr>
          <w:rFonts w:cs="Arial"/>
          <w:i/>
          <w:szCs w:val="20"/>
          <w:lang w:val="nb-NO"/>
        </w:rPr>
        <w:t>:</w:t>
      </w:r>
      <w:r>
        <w:rPr>
          <w:rFonts w:cs="Arial"/>
          <w:i/>
          <w:szCs w:val="20"/>
          <w:lang w:val="nb-NO"/>
        </w:rPr>
        <w:tab/>
      </w:r>
      <w:r>
        <w:rPr>
          <w:rFonts w:cs="Arial"/>
          <w:i/>
          <w:szCs w:val="20"/>
          <w:lang w:val="en-GB"/>
        </w:rPr>
        <w:t>ReadyToGo2_CabinComfPrefID</w:t>
      </w:r>
      <w:r>
        <w:rPr>
          <w:rFonts w:cs="Arial"/>
          <w:i/>
          <w:szCs w:val="20"/>
          <w:lang w:val="nb-NO"/>
        </w:rPr>
        <w:t xml:space="preserve">: : </w:t>
      </w:r>
    </w:p>
    <w:p w14:paraId="63558225" w14:textId="77777777" w:rsidR="00E9111B" w:rsidRDefault="0042307E">
      <w:pPr>
        <w:tabs>
          <w:tab w:val="left" w:pos="2600"/>
        </w:tabs>
        <w:ind w:left="1900"/>
        <w:rPr>
          <w:rFonts w:cs="Arial"/>
          <w:szCs w:val="20"/>
          <w:lang w:val="nb-NO"/>
        </w:rPr>
      </w:pPr>
      <w:r>
        <w:rPr>
          <w:rFonts w:cs="Arial"/>
          <w:szCs w:val="20"/>
          <w:lang w:val="nb-NO"/>
        </w:rPr>
        <w:t>0x00:</w:t>
      </w:r>
      <w:r>
        <w:rPr>
          <w:rFonts w:cs="Arial"/>
          <w:szCs w:val="20"/>
          <w:lang w:val="nb-NO"/>
        </w:rPr>
        <w:tab/>
        <w:t>Reserved</w:t>
      </w:r>
    </w:p>
    <w:p w14:paraId="626EA7AC" w14:textId="77777777" w:rsidR="00E9111B" w:rsidRDefault="0042307E">
      <w:pPr>
        <w:tabs>
          <w:tab w:val="left" w:pos="2600"/>
        </w:tabs>
        <w:ind w:left="1900"/>
        <w:rPr>
          <w:rFonts w:cs="Arial"/>
          <w:szCs w:val="20"/>
          <w:lang w:val="nb-NO"/>
        </w:rPr>
      </w:pPr>
      <w:r>
        <w:rPr>
          <w:rFonts w:cs="Arial"/>
          <w:szCs w:val="20"/>
          <w:lang w:val="nb-NO"/>
        </w:rPr>
        <w:t>0x01:</w:t>
      </w:r>
      <w:r>
        <w:rPr>
          <w:rFonts w:cs="Arial"/>
          <w:szCs w:val="20"/>
          <w:lang w:val="nb-NO"/>
        </w:rPr>
        <w:tab/>
        <w:t>Cabin Comfort ID1</w:t>
      </w:r>
    </w:p>
    <w:p w14:paraId="4A235058" w14:textId="77777777" w:rsidR="00E9111B" w:rsidRDefault="0042307E">
      <w:pPr>
        <w:tabs>
          <w:tab w:val="left" w:pos="2600"/>
        </w:tabs>
        <w:ind w:left="19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14:paraId="47CE1829" w14:textId="77777777" w:rsidR="00E9111B" w:rsidRDefault="0042307E">
      <w:pPr>
        <w:tabs>
          <w:tab w:val="left" w:pos="2600"/>
        </w:tabs>
        <w:ind w:left="1900"/>
        <w:rPr>
          <w:rFonts w:cs="Arial"/>
          <w:szCs w:val="20"/>
          <w:lang w:val="en-GB"/>
        </w:rPr>
      </w:pPr>
      <w:r>
        <w:rPr>
          <w:rFonts w:cs="Arial"/>
          <w:szCs w:val="20"/>
          <w:lang w:val="en-GB"/>
        </w:rPr>
        <w:t>…</w:t>
      </w:r>
    </w:p>
    <w:p w14:paraId="4881AEB7" w14:textId="77777777" w:rsidR="00E9111B" w:rsidRDefault="0042307E">
      <w:pPr>
        <w:tabs>
          <w:tab w:val="left" w:pos="2600"/>
        </w:tabs>
        <w:ind w:left="19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14:paraId="321889CF" w14:textId="77777777" w:rsidR="00E9111B" w:rsidRDefault="0042307E">
      <w:pPr>
        <w:tabs>
          <w:tab w:val="left" w:pos="2600"/>
        </w:tabs>
        <w:ind w:left="1900"/>
        <w:rPr>
          <w:rFonts w:cs="Arial"/>
          <w:szCs w:val="20"/>
          <w:lang w:val="en-GB"/>
        </w:rPr>
      </w:pPr>
      <w:r>
        <w:rPr>
          <w:rFonts w:cs="Arial"/>
          <w:szCs w:val="20"/>
          <w:lang w:val="en-GB"/>
        </w:rPr>
        <w:t>0x0B:</w:t>
      </w:r>
      <w:r>
        <w:rPr>
          <w:rFonts w:cs="Arial"/>
          <w:szCs w:val="20"/>
          <w:lang w:val="en-GB"/>
        </w:rPr>
        <w:tab/>
        <w:t>Reserved</w:t>
      </w:r>
    </w:p>
    <w:p w14:paraId="726B902E" w14:textId="77777777" w:rsidR="00E9111B" w:rsidRDefault="0042307E">
      <w:pPr>
        <w:tabs>
          <w:tab w:val="left" w:pos="2600"/>
        </w:tabs>
        <w:ind w:left="1900"/>
        <w:rPr>
          <w:rFonts w:cs="Arial"/>
          <w:szCs w:val="20"/>
          <w:lang w:val="en-GB"/>
        </w:rPr>
      </w:pPr>
      <w:r>
        <w:rPr>
          <w:rFonts w:cs="Arial"/>
          <w:szCs w:val="20"/>
          <w:lang w:val="en-GB"/>
        </w:rPr>
        <w:t>…</w:t>
      </w:r>
    </w:p>
    <w:p w14:paraId="23872794" w14:textId="77777777" w:rsidR="00E9111B" w:rsidRDefault="0042307E">
      <w:pPr>
        <w:tabs>
          <w:tab w:val="left" w:pos="2600"/>
        </w:tabs>
        <w:ind w:left="1900"/>
        <w:rPr>
          <w:rFonts w:cs="Arial"/>
          <w:szCs w:val="20"/>
          <w:lang w:val="en-GB"/>
        </w:rPr>
      </w:pPr>
      <w:r>
        <w:rPr>
          <w:rFonts w:cs="Arial"/>
          <w:szCs w:val="20"/>
          <w:lang w:val="en-GB"/>
        </w:rPr>
        <w:t>0xFE:</w:t>
      </w:r>
      <w:r>
        <w:rPr>
          <w:rFonts w:cs="Arial"/>
          <w:szCs w:val="20"/>
          <w:lang w:val="en-GB"/>
        </w:rPr>
        <w:tab/>
        <w:t>Reserved</w:t>
      </w:r>
    </w:p>
    <w:p w14:paraId="13061DC7" w14:textId="77777777" w:rsidR="00E9111B" w:rsidRDefault="0042307E">
      <w:pPr>
        <w:tabs>
          <w:tab w:val="left" w:pos="2600"/>
        </w:tabs>
        <w:ind w:left="1900"/>
        <w:rPr>
          <w:rFonts w:cs="Arial"/>
          <w:szCs w:val="20"/>
          <w:lang w:val="en-GB"/>
        </w:rPr>
      </w:pPr>
      <w:r>
        <w:rPr>
          <w:rFonts w:cs="Arial"/>
          <w:szCs w:val="20"/>
          <w:lang w:val="en-GB"/>
        </w:rPr>
        <w:t>0xFF:</w:t>
      </w:r>
      <w:r>
        <w:rPr>
          <w:rFonts w:cs="Arial"/>
          <w:szCs w:val="20"/>
          <w:lang w:val="en-GB"/>
        </w:rPr>
        <w:tab/>
        <w:t>Invalid</w:t>
      </w:r>
    </w:p>
    <w:p w14:paraId="6CB119EE" w14:textId="77777777" w:rsidR="00E9111B" w:rsidRDefault="00E9111B">
      <w:pPr>
        <w:tabs>
          <w:tab w:val="left" w:pos="2600"/>
        </w:tabs>
        <w:ind w:left="1900"/>
        <w:rPr>
          <w:rFonts w:cs="Arial"/>
          <w:i/>
          <w:szCs w:val="20"/>
          <w:lang w:val="nb-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8"/>
      </w:tblGrid>
      <w:tr w:rsidR="00E9111B" w14:paraId="1221F667" w14:textId="77777777" w:rsidTr="0042307E">
        <w:trPr>
          <w:jc w:val="center"/>
        </w:trPr>
        <w:tc>
          <w:tcPr>
            <w:tcW w:w="8448" w:type="dxa"/>
            <w:tcBorders>
              <w:top w:val="single" w:sz="4" w:space="0" w:color="auto"/>
              <w:left w:val="single" w:sz="4" w:space="0" w:color="auto"/>
              <w:bottom w:val="single" w:sz="4" w:space="0" w:color="auto"/>
              <w:right w:val="single" w:sz="4" w:space="0" w:color="auto"/>
            </w:tcBorders>
          </w:tcPr>
          <w:p w14:paraId="613CB9F8" w14:textId="77777777" w:rsidR="00E9111B" w:rsidRDefault="0042307E">
            <w:pPr>
              <w:rPr>
                <w:rFonts w:cs="Arial"/>
                <w:szCs w:val="20"/>
              </w:rPr>
            </w:pPr>
            <w:r>
              <w:rPr>
                <w:rFonts w:cs="Arial"/>
                <w:b/>
                <w:szCs w:val="20"/>
              </w:rPr>
              <w:t>Notes</w:t>
            </w:r>
            <w:r>
              <w:rPr>
                <w:rFonts w:cs="Arial"/>
                <w:szCs w:val="20"/>
              </w:rPr>
              <w:t>:</w:t>
            </w:r>
          </w:p>
          <w:p w14:paraId="71B73855" w14:textId="77777777" w:rsidR="00E9111B" w:rsidRDefault="0042307E">
            <w:pPr>
              <w:rPr>
                <w:rFonts w:cs="Arial"/>
                <w:szCs w:val="20"/>
              </w:rPr>
            </w:pPr>
            <w:r>
              <w:rPr>
                <w:rFonts w:cs="Arial"/>
                <w:szCs w:val="20"/>
              </w:rPr>
              <w:t xml:space="preserve">If </w:t>
            </w:r>
            <w:proofErr w:type="spellStart"/>
            <w:r>
              <w:rPr>
                <w:rStyle w:val="spelle"/>
                <w:rFonts w:cs="Arial"/>
                <w:szCs w:val="20"/>
              </w:rPr>
              <w:t>RspCode</w:t>
            </w:r>
            <w:proofErr w:type="spellEnd"/>
            <w:r>
              <w:rPr>
                <w:rFonts w:cs="Arial"/>
                <w:szCs w:val="20"/>
              </w:rPr>
              <w:t xml:space="preserve"> = List Info, Then </w:t>
            </w:r>
          </w:p>
          <w:p w14:paraId="1CF8FB88" w14:textId="77777777" w:rsidR="00E9111B" w:rsidRDefault="0042307E">
            <w:pPr>
              <w:rPr>
                <w:rFonts w:cs="Arial"/>
                <w:szCs w:val="20"/>
              </w:rPr>
            </w:pPr>
            <w:proofErr w:type="spellStart"/>
            <w:r>
              <w:rPr>
                <w:rFonts w:cs="Arial"/>
                <w:szCs w:val="20"/>
              </w:rPr>
              <w:t>ItemIndex</w:t>
            </w:r>
            <w:proofErr w:type="spellEnd"/>
            <w:r>
              <w:rPr>
                <w:rFonts w:cs="Arial"/>
                <w:szCs w:val="20"/>
              </w:rPr>
              <w:t xml:space="preserve"> = </w:t>
            </w:r>
            <w:proofErr w:type="spellStart"/>
            <w:r>
              <w:rPr>
                <w:rFonts w:cs="Arial"/>
                <w:szCs w:val="20"/>
              </w:rPr>
              <w:t>ItemIndex</w:t>
            </w:r>
            <w:proofErr w:type="spellEnd"/>
          </w:p>
          <w:p w14:paraId="16D6648E" w14:textId="77777777" w:rsidR="00E9111B" w:rsidRDefault="0042307E">
            <w:pPr>
              <w:rPr>
                <w:rFonts w:cs="Arial"/>
                <w:szCs w:val="20"/>
              </w:rPr>
            </w:pPr>
            <w:proofErr w:type="spellStart"/>
            <w:r>
              <w:rPr>
                <w:rFonts w:cs="Arial"/>
                <w:szCs w:val="20"/>
                <w:lang w:val="en-GB"/>
              </w:rPr>
              <w:t>BinNumber</w:t>
            </w:r>
            <w:proofErr w:type="spellEnd"/>
            <w:r>
              <w:rPr>
                <w:rFonts w:cs="Arial"/>
                <w:szCs w:val="20"/>
                <w:lang w:val="en-GB"/>
              </w:rPr>
              <w:t xml:space="preserve"> = </w:t>
            </w:r>
            <w:proofErr w:type="spellStart"/>
            <w:r>
              <w:rPr>
                <w:rFonts w:cs="Arial"/>
                <w:szCs w:val="20"/>
                <w:lang w:val="en-GB"/>
              </w:rPr>
              <w:t>BinNumber</w:t>
            </w:r>
            <w:proofErr w:type="spellEnd"/>
          </w:p>
          <w:p w14:paraId="39DC4E63" w14:textId="77777777" w:rsidR="00E9111B" w:rsidRDefault="0042307E">
            <w:pPr>
              <w:rPr>
                <w:rFonts w:cs="Arial"/>
                <w:szCs w:val="20"/>
              </w:rPr>
            </w:pPr>
            <w:r>
              <w:rPr>
                <w:rFonts w:cs="Arial"/>
                <w:szCs w:val="20"/>
                <w:lang w:val="nb-NO"/>
              </w:rPr>
              <w:t>DateDay = DateDay</w:t>
            </w:r>
          </w:p>
          <w:p w14:paraId="53B80BA6" w14:textId="77777777" w:rsidR="00E9111B" w:rsidRDefault="0042307E">
            <w:pPr>
              <w:rPr>
                <w:rFonts w:cs="Arial"/>
                <w:szCs w:val="20"/>
              </w:rPr>
            </w:pPr>
            <w:r>
              <w:rPr>
                <w:rFonts w:cs="Arial"/>
                <w:szCs w:val="20"/>
                <w:lang w:val="nb-NO"/>
              </w:rPr>
              <w:t>DateMonth = DateMonth</w:t>
            </w:r>
          </w:p>
          <w:p w14:paraId="56A3B76B" w14:textId="77777777" w:rsidR="00E9111B" w:rsidRDefault="0042307E">
            <w:pPr>
              <w:rPr>
                <w:rFonts w:cs="Arial"/>
                <w:szCs w:val="20"/>
              </w:rPr>
            </w:pPr>
            <w:r>
              <w:rPr>
                <w:rFonts w:cs="Arial"/>
                <w:szCs w:val="20"/>
                <w:lang w:val="nb-NO"/>
              </w:rPr>
              <w:t>DateYear = DateYear</w:t>
            </w:r>
          </w:p>
          <w:p w14:paraId="61C07516" w14:textId="77777777" w:rsidR="00E9111B" w:rsidRDefault="0042307E">
            <w:pPr>
              <w:rPr>
                <w:rFonts w:cs="Arial"/>
                <w:szCs w:val="20"/>
              </w:rPr>
            </w:pPr>
            <w:r>
              <w:rPr>
                <w:rFonts w:cs="Arial"/>
                <w:szCs w:val="20"/>
                <w:lang w:val="nb-NO"/>
              </w:rPr>
              <w:t>DayOfWeek = DayOfWeek</w:t>
            </w:r>
          </w:p>
          <w:p w14:paraId="2F58B871" w14:textId="77777777" w:rsidR="00E9111B" w:rsidRDefault="0042307E">
            <w:pPr>
              <w:rPr>
                <w:rFonts w:cs="Arial"/>
                <w:szCs w:val="20"/>
              </w:rPr>
            </w:pPr>
            <w:r>
              <w:rPr>
                <w:rFonts w:cs="Arial"/>
                <w:szCs w:val="20"/>
                <w:lang w:val="en-GB"/>
              </w:rPr>
              <w:t>ReadyToGo1_TimeHr</w:t>
            </w:r>
            <w:r>
              <w:rPr>
                <w:rFonts w:cs="Arial"/>
                <w:szCs w:val="20"/>
                <w:lang w:val="nb-NO"/>
              </w:rPr>
              <w:t xml:space="preserve"> = </w:t>
            </w:r>
            <w:r>
              <w:rPr>
                <w:rFonts w:cs="Arial"/>
                <w:szCs w:val="20"/>
                <w:lang w:val="en-GB"/>
              </w:rPr>
              <w:t>ReadyToGo1_TimeHr</w:t>
            </w:r>
          </w:p>
          <w:p w14:paraId="79A88CA8" w14:textId="77777777" w:rsidR="00E9111B" w:rsidRDefault="0042307E">
            <w:pPr>
              <w:rPr>
                <w:rFonts w:cs="Arial"/>
                <w:szCs w:val="20"/>
              </w:rPr>
            </w:pPr>
            <w:r>
              <w:rPr>
                <w:rFonts w:cs="Arial"/>
                <w:szCs w:val="20"/>
                <w:lang w:val="en-GB"/>
              </w:rPr>
              <w:t>ReadyToGo1_TimeMin</w:t>
            </w:r>
            <w:r>
              <w:rPr>
                <w:rFonts w:cs="Arial"/>
                <w:szCs w:val="20"/>
                <w:lang w:val="nb-NO"/>
              </w:rPr>
              <w:t xml:space="preserve"> = </w:t>
            </w:r>
            <w:r>
              <w:rPr>
                <w:rFonts w:cs="Arial"/>
                <w:szCs w:val="20"/>
                <w:lang w:val="en-GB"/>
              </w:rPr>
              <w:t>ReadyToGo1_TimeMin</w:t>
            </w:r>
          </w:p>
          <w:p w14:paraId="5228FF6B" w14:textId="77777777" w:rsidR="00E9111B" w:rsidRDefault="0042307E">
            <w:pPr>
              <w:rPr>
                <w:rFonts w:cs="Arial"/>
                <w:szCs w:val="20"/>
              </w:rPr>
            </w:pPr>
            <w:r>
              <w:rPr>
                <w:rFonts w:cs="Arial"/>
                <w:szCs w:val="20"/>
                <w:lang w:val="en-GB"/>
              </w:rPr>
              <w:t>ReadyToGo1_CabinComfPrefID</w:t>
            </w:r>
            <w:r>
              <w:rPr>
                <w:rFonts w:cs="Arial"/>
                <w:szCs w:val="20"/>
                <w:lang w:val="nb-NO"/>
              </w:rPr>
              <w:t xml:space="preserve"> = </w:t>
            </w:r>
            <w:r>
              <w:rPr>
                <w:rFonts w:cs="Arial"/>
                <w:szCs w:val="20"/>
                <w:lang w:val="en-GB"/>
              </w:rPr>
              <w:t>ReadyToGo1_CabinComfPrefID</w:t>
            </w:r>
          </w:p>
          <w:p w14:paraId="09DB856A" w14:textId="77777777" w:rsidR="00E9111B" w:rsidRDefault="0042307E">
            <w:pPr>
              <w:rPr>
                <w:rFonts w:cs="Arial"/>
                <w:szCs w:val="20"/>
              </w:rPr>
            </w:pPr>
            <w:r>
              <w:rPr>
                <w:rFonts w:cs="Arial"/>
                <w:szCs w:val="20"/>
                <w:lang w:val="en-GB"/>
              </w:rPr>
              <w:t>ReadyToGo2_TimeHr</w:t>
            </w:r>
            <w:r>
              <w:rPr>
                <w:rFonts w:cs="Arial"/>
                <w:szCs w:val="20"/>
                <w:lang w:val="nb-NO"/>
              </w:rPr>
              <w:t xml:space="preserve"> = </w:t>
            </w:r>
            <w:r>
              <w:rPr>
                <w:rFonts w:cs="Arial"/>
                <w:szCs w:val="20"/>
                <w:lang w:val="en-GB"/>
              </w:rPr>
              <w:t>ReadyToGo2_TimeHr</w:t>
            </w:r>
          </w:p>
          <w:p w14:paraId="4599E94E" w14:textId="77777777" w:rsidR="00E9111B" w:rsidRDefault="0042307E">
            <w:pPr>
              <w:rPr>
                <w:rFonts w:cs="Arial"/>
                <w:szCs w:val="20"/>
              </w:rPr>
            </w:pPr>
            <w:r>
              <w:rPr>
                <w:rFonts w:cs="Arial"/>
                <w:szCs w:val="20"/>
                <w:lang w:val="en-GB"/>
              </w:rPr>
              <w:t>ReadyToGo2_TimeMin</w:t>
            </w:r>
            <w:r>
              <w:rPr>
                <w:rFonts w:cs="Arial"/>
                <w:szCs w:val="20"/>
                <w:lang w:val="nb-NO"/>
              </w:rPr>
              <w:t xml:space="preserve"> = </w:t>
            </w:r>
            <w:r>
              <w:rPr>
                <w:rFonts w:cs="Arial"/>
                <w:szCs w:val="20"/>
                <w:lang w:val="en-GB"/>
              </w:rPr>
              <w:t>ReadyToGo2_TimeMin</w:t>
            </w:r>
          </w:p>
          <w:p w14:paraId="3C983F36" w14:textId="77777777" w:rsidR="00E9111B" w:rsidRDefault="0042307E">
            <w:pPr>
              <w:rPr>
                <w:rFonts w:cs="Arial"/>
                <w:szCs w:val="20"/>
              </w:rPr>
            </w:pPr>
            <w:r>
              <w:rPr>
                <w:rFonts w:cs="Arial"/>
                <w:szCs w:val="20"/>
                <w:lang w:val="en-GB"/>
              </w:rPr>
              <w:t>ReadyToGo2_CabinComfPrefID</w:t>
            </w:r>
            <w:r>
              <w:rPr>
                <w:rFonts w:cs="Arial"/>
                <w:szCs w:val="20"/>
                <w:lang w:val="nb-NO"/>
              </w:rPr>
              <w:t xml:space="preserve"> = </w:t>
            </w:r>
            <w:r>
              <w:rPr>
                <w:rFonts w:cs="Arial"/>
                <w:szCs w:val="20"/>
                <w:lang w:val="en-GB"/>
              </w:rPr>
              <w:t>ReadyToGo2_CabinComfPrefID</w:t>
            </w:r>
          </w:p>
          <w:p w14:paraId="37BDC758" w14:textId="77777777" w:rsidR="00E9111B" w:rsidRDefault="00E9111B">
            <w:pPr>
              <w:rPr>
                <w:rFonts w:cs="Arial"/>
                <w:szCs w:val="20"/>
              </w:rPr>
            </w:pPr>
          </w:p>
          <w:p w14:paraId="069554D0" w14:textId="77777777" w:rsidR="00E9111B" w:rsidRDefault="0042307E">
            <w:pPr>
              <w:rPr>
                <w:rFonts w:cs="Arial"/>
                <w:szCs w:val="20"/>
              </w:rPr>
            </w:pPr>
            <w:r>
              <w:rPr>
                <w:rFonts w:cs="Arial"/>
                <w:szCs w:val="20"/>
              </w:rPr>
              <w:t xml:space="preserve">If </w:t>
            </w:r>
            <w:proofErr w:type="spellStart"/>
            <w:r>
              <w:rPr>
                <w:rStyle w:val="spelle"/>
                <w:rFonts w:cs="Arial"/>
                <w:szCs w:val="20"/>
              </w:rPr>
              <w:t>RspCode</w:t>
            </w:r>
            <w:proofErr w:type="spellEnd"/>
            <w:r>
              <w:rPr>
                <w:rFonts w:cs="Arial"/>
                <w:szCs w:val="20"/>
              </w:rPr>
              <w:t xml:space="preserve"> = Modified, Then </w:t>
            </w:r>
          </w:p>
          <w:p w14:paraId="29E35ADF" w14:textId="77777777" w:rsidR="00E9111B" w:rsidRDefault="0042307E">
            <w:pPr>
              <w:tabs>
                <w:tab w:val="left" w:pos="2300"/>
              </w:tabs>
              <w:rPr>
                <w:rFonts w:cs="Arial"/>
                <w:szCs w:val="20"/>
              </w:rPr>
            </w:pPr>
            <w:r>
              <w:rPr>
                <w:rFonts w:cs="Arial"/>
                <w:szCs w:val="20"/>
              </w:rPr>
              <w:lastRenderedPageBreak/>
              <w:t>Byte 8 = 0x00</w:t>
            </w:r>
          </w:p>
        </w:tc>
      </w:tr>
    </w:tbl>
    <w:p w14:paraId="3BF69BA5" w14:textId="77777777" w:rsidR="00E9111B" w:rsidRDefault="00E9111B">
      <w:pPr>
        <w:rPr>
          <w:rFonts w:eastAsia="MS Mincho" w:cs="Arial"/>
          <w:szCs w:val="20"/>
        </w:rPr>
      </w:pPr>
    </w:p>
    <w:p w14:paraId="7EBDD4B1" w14:textId="77777777" w:rsidR="0042307E" w:rsidRDefault="0042307E" w:rsidP="0042307E">
      <w:pPr>
        <w:pStyle w:val="Heading4"/>
      </w:pPr>
      <w:r w:rsidRPr="00B9479B">
        <w:t>TP-LOG-TPL-REQ-023185/A-SID-7D-SDARS_PID_St (</w:t>
      </w:r>
      <w:proofErr w:type="spellStart"/>
      <w:r w:rsidRPr="00B9479B">
        <w:t>TcSE</w:t>
      </w:r>
      <w:proofErr w:type="spellEnd"/>
      <w:r w:rsidRPr="00B9479B">
        <w:t xml:space="preserve"> ROIN-203200-1)</w:t>
      </w:r>
    </w:p>
    <w:p w14:paraId="53957CA4"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14 (Coding Table II) bytes</w:t>
      </w:r>
    </w:p>
    <w:p w14:paraId="28DB809D"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7E1C322"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0x7D: </w:t>
      </w:r>
      <w:proofErr w:type="spellStart"/>
      <w:r>
        <w:rPr>
          <w:rStyle w:val="spelle"/>
          <w:rFonts w:cs="Arial"/>
          <w:snapToGrid w:val="0"/>
          <w:szCs w:val="20"/>
          <w:lang w:val="en-GB"/>
        </w:rPr>
        <w:t>SDARS_PID_St</w:t>
      </w:r>
      <w:proofErr w:type="spellEnd"/>
    </w:p>
    <w:p w14:paraId="7B079663"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6D214627" w14:textId="77777777" w:rsidR="00E9111B" w:rsidRDefault="0042307E">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14:paraId="308D3F7A"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35C90828"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7C4AC264"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5B106AB1"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1FD9E597"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05498ACE"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15EB61B"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597D2FA1" w14:textId="77777777" w:rsidR="00E9111B" w:rsidRDefault="00E9111B">
      <w:pPr>
        <w:autoSpaceDE w:val="0"/>
        <w:autoSpaceDN w:val="0"/>
        <w:adjustRightInd w:val="0"/>
        <w:ind w:left="1260"/>
        <w:rPr>
          <w:rFonts w:ascii="Helvetica-Oblique" w:hAnsi="Helvetica-Oblique" w:cs="Helvetica-Oblique" w:hint="eastAsia"/>
          <w:i/>
          <w:iCs/>
          <w:szCs w:val="20"/>
        </w:rPr>
      </w:pPr>
    </w:p>
    <w:p w14:paraId="32991D37"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370285C5"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76D2B8A5"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0D02893B" w14:textId="77777777" w:rsidR="00E9111B" w:rsidRDefault="0042307E">
      <w:pPr>
        <w:tabs>
          <w:tab w:val="left" w:pos="709"/>
          <w:tab w:val="left" w:pos="1276"/>
          <w:tab w:val="left" w:pos="1843"/>
          <w:tab w:val="left" w:pos="2419"/>
        </w:tabs>
        <w:spacing w:before="120" w:after="60"/>
        <w:ind w:left="709"/>
        <w:rPr>
          <w:rFonts w:cs="Arial"/>
          <w:snapToGrid w:val="0"/>
          <w:szCs w:val="20"/>
          <w:lang w:val="en-GB"/>
        </w:rPr>
      </w:pPr>
      <w:r>
        <w:rPr>
          <w:rFonts w:cs="Arial"/>
          <w:b/>
          <w:snapToGrid w:val="0"/>
          <w:szCs w:val="20"/>
          <w:lang w:val="en-GB"/>
        </w:rPr>
        <w:t>Byte 4: Response Code</w:t>
      </w:r>
    </w:p>
    <w:p w14:paraId="35575681" w14:textId="77777777" w:rsidR="00E9111B" w:rsidRDefault="0042307E">
      <w:pPr>
        <w:tabs>
          <w:tab w:val="left" w:pos="700"/>
          <w:tab w:val="left" w:pos="1276"/>
          <w:tab w:val="left" w:pos="2400"/>
        </w:tabs>
        <w:ind w:left="1296"/>
        <w:rPr>
          <w:rFonts w:cs="Arial"/>
          <w:snapToGrid w:val="0"/>
          <w:szCs w:val="20"/>
          <w:lang w:val="en-GB"/>
        </w:rPr>
      </w:pPr>
      <w:r>
        <w:rPr>
          <w:rFonts w:cs="Arial"/>
          <w:snapToGrid w:val="0"/>
          <w:szCs w:val="20"/>
          <w:lang w:val="en-GB"/>
        </w:rPr>
        <w:t>0x0:</w:t>
      </w:r>
      <w:r>
        <w:rPr>
          <w:rFonts w:cs="Arial"/>
          <w:snapToGrid w:val="0"/>
          <w:szCs w:val="20"/>
          <w:lang w:val="en-GB"/>
        </w:rPr>
        <w:tab/>
        <w:t>Reserved</w:t>
      </w:r>
    </w:p>
    <w:p w14:paraId="729E63EF" w14:textId="77777777" w:rsidR="00E9111B" w:rsidRDefault="0042307E">
      <w:pPr>
        <w:tabs>
          <w:tab w:val="left" w:pos="700"/>
          <w:tab w:val="left" w:pos="1276"/>
          <w:tab w:val="left" w:pos="2400"/>
        </w:tabs>
        <w:ind w:left="1296"/>
        <w:rPr>
          <w:rFonts w:cs="Arial"/>
          <w:snapToGrid w:val="0"/>
          <w:szCs w:val="20"/>
          <w:lang w:val="en-GB"/>
        </w:rPr>
      </w:pPr>
      <w:r>
        <w:rPr>
          <w:rFonts w:cs="Arial"/>
          <w:snapToGrid w:val="0"/>
          <w:szCs w:val="20"/>
          <w:lang w:val="en-GB"/>
        </w:rPr>
        <w:t>0x1:</w:t>
      </w:r>
      <w:r>
        <w:rPr>
          <w:rFonts w:cs="Arial"/>
          <w:snapToGrid w:val="0"/>
          <w:szCs w:val="20"/>
          <w:lang w:val="en-GB"/>
        </w:rPr>
        <w:tab/>
        <w:t>New PID</w:t>
      </w:r>
    </w:p>
    <w:p w14:paraId="416CB632" w14:textId="77777777" w:rsidR="00E9111B" w:rsidRDefault="0042307E">
      <w:pPr>
        <w:tabs>
          <w:tab w:val="left" w:pos="700"/>
          <w:tab w:val="left" w:pos="1276"/>
          <w:tab w:val="left" w:pos="2400"/>
        </w:tabs>
        <w:ind w:left="1296"/>
        <w:rPr>
          <w:rFonts w:cs="Arial"/>
          <w:snapToGrid w:val="0"/>
          <w:szCs w:val="20"/>
          <w:lang w:val="en-GB"/>
        </w:rPr>
      </w:pPr>
      <w:r>
        <w:rPr>
          <w:rFonts w:cs="Arial"/>
          <w:snapToGrid w:val="0"/>
          <w:szCs w:val="20"/>
          <w:lang w:val="en-GB"/>
        </w:rPr>
        <w:t>0x2:</w:t>
      </w:r>
      <w:r>
        <w:rPr>
          <w:rFonts w:cs="Arial"/>
          <w:snapToGrid w:val="0"/>
          <w:szCs w:val="20"/>
          <w:lang w:val="en-GB"/>
        </w:rPr>
        <w:tab/>
        <w:t>Clear PID</w:t>
      </w:r>
    </w:p>
    <w:p w14:paraId="02966513" w14:textId="77777777" w:rsidR="00E9111B" w:rsidRDefault="0042307E">
      <w:pPr>
        <w:tabs>
          <w:tab w:val="left" w:pos="700"/>
          <w:tab w:val="left" w:pos="1276"/>
          <w:tab w:val="left" w:pos="1843"/>
          <w:tab w:val="left" w:pos="2419"/>
        </w:tabs>
        <w:ind w:left="1296"/>
        <w:rPr>
          <w:rFonts w:cs="Arial"/>
          <w:snapToGrid w:val="0"/>
          <w:szCs w:val="20"/>
          <w:lang w:val="en-GB"/>
        </w:rPr>
      </w:pPr>
      <w:r>
        <w:rPr>
          <w:rFonts w:cs="Arial"/>
          <w:snapToGrid w:val="0"/>
          <w:szCs w:val="20"/>
          <w:lang w:val="en-GB"/>
        </w:rPr>
        <w:t>0x3 - 0xFF:</w:t>
      </w:r>
      <w:r>
        <w:rPr>
          <w:rFonts w:cs="Arial"/>
          <w:snapToGrid w:val="0"/>
          <w:szCs w:val="20"/>
          <w:lang w:val="en-GB"/>
        </w:rPr>
        <w:tab/>
        <w:t>Reserved</w:t>
      </w:r>
    </w:p>
    <w:p w14:paraId="5EB03343"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5 up to 13 (Coding Table II): </w:t>
      </w:r>
    </w:p>
    <w:p w14:paraId="28AB7560"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PID</w:t>
      </w:r>
    </w:p>
    <w:p w14:paraId="54C29ACC"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Fixed 8 characters</w:t>
      </w:r>
    </w:p>
    <w:p w14:paraId="48B9636B" w14:textId="77777777" w:rsidR="00E9111B" w:rsidRDefault="00E9111B">
      <w:pPr>
        <w:tabs>
          <w:tab w:val="left" w:pos="709"/>
          <w:tab w:val="left" w:pos="1276"/>
          <w:tab w:val="left" w:pos="1843"/>
          <w:tab w:val="left" w:pos="2419"/>
        </w:tabs>
        <w:ind w:left="1276"/>
        <w:rPr>
          <w:rFonts w:cs="Arial"/>
          <w:szCs w:val="20"/>
          <w:lang w:val="en-GB"/>
        </w:rPr>
      </w:pPr>
    </w:p>
    <w:p w14:paraId="0B27DB83"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Channel Number</w:t>
      </w:r>
    </w:p>
    <w:p w14:paraId="131CE9B0"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Fixed 1 Byte</w:t>
      </w:r>
    </w:p>
    <w:p w14:paraId="573DC826"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0x00…0xFF</w:t>
      </w:r>
    </w:p>
    <w:p w14:paraId="78343105" w14:textId="77777777" w:rsidR="00E9111B" w:rsidRDefault="00E9111B">
      <w:pPr>
        <w:tabs>
          <w:tab w:val="left" w:pos="709"/>
          <w:tab w:val="left" w:pos="1276"/>
          <w:tab w:val="left" w:pos="1843"/>
          <w:tab w:val="left" w:pos="2419"/>
        </w:tabs>
        <w:ind w:left="1276"/>
        <w:rPr>
          <w:rFonts w:cs="Arial"/>
          <w:szCs w:val="20"/>
          <w:lang w:val="en-GB"/>
        </w:rPr>
      </w:pPr>
    </w:p>
    <w:p w14:paraId="05497725" w14:textId="77777777" w:rsidR="00E9111B" w:rsidRDefault="0042307E" w:rsidP="00BE776A">
      <w:pPr>
        <w:pBdr>
          <w:top w:val="single" w:sz="4" w:space="1" w:color="auto"/>
          <w:left w:val="single" w:sz="4" w:space="1" w:color="auto"/>
          <w:bottom w:val="single" w:sz="4" w:space="1" w:color="auto"/>
          <w:right w:val="single" w:sz="4" w:space="1" w:color="auto"/>
        </w:pBdr>
        <w:ind w:left="576" w:right="288"/>
        <w:rPr>
          <w:rFonts w:cs="Arial"/>
          <w:b/>
          <w:i/>
          <w:szCs w:val="20"/>
          <w:lang w:val="en-GB"/>
        </w:rPr>
      </w:pPr>
      <w:r>
        <w:rPr>
          <w:rFonts w:cs="Arial"/>
          <w:b/>
          <w:i/>
          <w:szCs w:val="20"/>
          <w:lang w:val="en-GB"/>
        </w:rPr>
        <w:t>Note:</w:t>
      </w:r>
    </w:p>
    <w:p w14:paraId="6E6C7053" w14:textId="77777777" w:rsidR="00E9111B" w:rsidRDefault="0042307E" w:rsidP="00BE776A">
      <w:pPr>
        <w:pBdr>
          <w:top w:val="single" w:sz="4" w:space="1" w:color="auto"/>
          <w:left w:val="single" w:sz="4" w:space="1" w:color="auto"/>
          <w:bottom w:val="single" w:sz="4" w:space="1" w:color="auto"/>
          <w:right w:val="single" w:sz="4" w:space="1" w:color="auto"/>
        </w:pBdr>
        <w:ind w:left="576" w:right="288"/>
        <w:rPr>
          <w:rFonts w:cs="Arial"/>
          <w:i/>
          <w:szCs w:val="20"/>
          <w:lang w:val="en-GB"/>
        </w:rPr>
      </w:pPr>
      <w:r>
        <w:rPr>
          <w:rFonts w:cs="Arial"/>
          <w:i/>
          <w:szCs w:val="20"/>
          <w:lang w:val="en-GB"/>
        </w:rPr>
        <w:t xml:space="preserve">If </w:t>
      </w:r>
      <w:proofErr w:type="spellStart"/>
      <w:r>
        <w:rPr>
          <w:rStyle w:val="spelle"/>
          <w:rFonts w:cs="Arial"/>
          <w:i/>
          <w:szCs w:val="20"/>
          <w:lang w:val="en-GB"/>
        </w:rPr>
        <w:t>RspCode</w:t>
      </w:r>
      <w:proofErr w:type="spellEnd"/>
      <w:r>
        <w:rPr>
          <w:rFonts w:cs="Arial"/>
          <w:i/>
          <w:szCs w:val="20"/>
          <w:lang w:val="en-GB"/>
        </w:rPr>
        <w:t xml:space="preserve"> = Clear PID, Then </w:t>
      </w:r>
    </w:p>
    <w:p w14:paraId="511E0E99" w14:textId="77777777" w:rsidR="00E9111B" w:rsidRDefault="0042307E" w:rsidP="00BE776A">
      <w:pPr>
        <w:pBdr>
          <w:top w:val="single" w:sz="4" w:space="1" w:color="auto"/>
          <w:left w:val="single" w:sz="4" w:space="1" w:color="auto"/>
          <w:bottom w:val="single" w:sz="4" w:space="1" w:color="auto"/>
          <w:right w:val="single" w:sz="4" w:space="1" w:color="auto"/>
        </w:pBdr>
        <w:ind w:left="576" w:right="288"/>
        <w:rPr>
          <w:rFonts w:cs="Arial"/>
          <w:i/>
          <w:szCs w:val="20"/>
          <w:lang w:val="en-GB"/>
        </w:rPr>
      </w:pPr>
      <w:r>
        <w:rPr>
          <w:rFonts w:cs="Arial"/>
          <w:i/>
          <w:szCs w:val="20"/>
          <w:lang w:val="en-GB"/>
        </w:rPr>
        <w:t>PID = 0x00</w:t>
      </w:r>
    </w:p>
    <w:p w14:paraId="0922D389" w14:textId="77777777" w:rsidR="00E9111B" w:rsidRDefault="0042307E" w:rsidP="00BE776A">
      <w:pPr>
        <w:pBdr>
          <w:top w:val="single" w:sz="4" w:space="1" w:color="auto"/>
          <w:left w:val="single" w:sz="4" w:space="1" w:color="auto"/>
          <w:bottom w:val="single" w:sz="4" w:space="1" w:color="auto"/>
          <w:right w:val="single" w:sz="4" w:space="1" w:color="auto"/>
        </w:pBdr>
        <w:ind w:left="576" w:right="288"/>
        <w:rPr>
          <w:rFonts w:cs="Arial"/>
          <w:i/>
          <w:szCs w:val="20"/>
          <w:lang w:val="en-GB"/>
        </w:rPr>
      </w:pPr>
      <w:r>
        <w:rPr>
          <w:rFonts w:cs="Arial"/>
          <w:i/>
          <w:szCs w:val="20"/>
          <w:lang w:val="en-GB"/>
        </w:rPr>
        <w:t>Channel Number = Channel Number</w:t>
      </w:r>
    </w:p>
    <w:p w14:paraId="1819DAFB" w14:textId="77777777" w:rsidR="00E9111B" w:rsidRDefault="00E9111B">
      <w:pPr>
        <w:rPr>
          <w:rFonts w:eastAsia="MS Mincho"/>
        </w:rPr>
      </w:pPr>
    </w:p>
    <w:p w14:paraId="32F2891B" w14:textId="77777777" w:rsidR="0042307E" w:rsidRDefault="0042307E" w:rsidP="0042307E">
      <w:pPr>
        <w:pStyle w:val="Heading4"/>
      </w:pPr>
      <w:r w:rsidRPr="00B9479B">
        <w:t>TP-LOG-TPL-REQ-023186/A-SID-86-SyncSoftwareVersion_Rsp (</w:t>
      </w:r>
      <w:proofErr w:type="spellStart"/>
      <w:r w:rsidRPr="00B9479B">
        <w:t>TcSE</w:t>
      </w:r>
      <w:proofErr w:type="spellEnd"/>
      <w:r w:rsidRPr="00B9479B">
        <w:t xml:space="preserve"> ROIN-229666-1)</w:t>
      </w:r>
    </w:p>
    <w:p w14:paraId="1D8293F2"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46</w:t>
      </w:r>
      <w:r>
        <w:rPr>
          <w:rFonts w:cs="Arial"/>
          <w:snapToGrid w:val="0"/>
          <w:szCs w:val="20"/>
          <w:lang w:val="en-GB"/>
        </w:rPr>
        <w:t>/</w:t>
      </w:r>
      <w:r>
        <w:rPr>
          <w:rStyle w:val="msoins0"/>
          <w:rFonts w:cs="Arial"/>
          <w:snapToGrid w:val="0"/>
          <w:szCs w:val="20"/>
          <w:lang w:val="en-GB"/>
        </w:rPr>
        <w:t xml:space="preserve">25 </w:t>
      </w:r>
      <w:r>
        <w:rPr>
          <w:rFonts w:cs="Arial"/>
          <w:snapToGrid w:val="0"/>
          <w:szCs w:val="20"/>
          <w:lang w:val="en-GB"/>
        </w:rPr>
        <w:t>(Coding Table I / Coding Table II) bytes</w:t>
      </w:r>
    </w:p>
    <w:p w14:paraId="35727B2A"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3EBC258" w14:textId="77777777" w:rsidR="00E9111B" w:rsidRDefault="0042307E">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0x86: </w:t>
      </w:r>
      <w:proofErr w:type="spellStart"/>
      <w:r>
        <w:rPr>
          <w:rStyle w:val="msoins0"/>
          <w:rFonts w:cs="Arial"/>
          <w:snapToGrid w:val="0"/>
          <w:szCs w:val="20"/>
          <w:lang w:val="en-GB"/>
        </w:rPr>
        <w:t>SyncSoftwareVersion_Rsp</w:t>
      </w:r>
      <w:proofErr w:type="spellEnd"/>
    </w:p>
    <w:p w14:paraId="068B5368"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2A0B816B" w14:textId="77777777" w:rsidR="00E9111B" w:rsidRDefault="0042307E">
      <w:pPr>
        <w:numPr>
          <w:ins w:id="156" w:author="sorris1" w:date="2009-04-13T15:35:00Z"/>
        </w:numPr>
        <w:tabs>
          <w:tab w:val="left" w:pos="3544"/>
        </w:tabs>
        <w:ind w:left="1276"/>
      </w:pPr>
      <w:r>
        <w:rPr>
          <w:rFonts w:cs="Arial"/>
          <w:snapToGrid w:val="0"/>
          <w:szCs w:val="20"/>
        </w:rPr>
        <w:t>0x81: Charge_Programming_Sevice1</w:t>
      </w:r>
      <w:r>
        <w:rPr>
          <w:rFonts w:cs="Arial"/>
          <w:snapToGrid w:val="0"/>
          <w:szCs w:val="20"/>
        </w:rPr>
        <w:tab/>
        <w:t>–</w:t>
      </w:r>
      <w:r>
        <w:rPr>
          <w:rFonts w:cs="Arial"/>
          <w:snapToGrid w:val="0"/>
          <w:szCs w:val="20"/>
        </w:rPr>
        <w:tab/>
        <w:t>Charge Programming</w:t>
      </w:r>
    </w:p>
    <w:p w14:paraId="1670A809"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7AEB23A7"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14:paraId="29C3BB53"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14:paraId="54F62A28"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14:paraId="02BC138E"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14:paraId="0446EBF5"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3: Character Coding</w:t>
      </w:r>
    </w:p>
    <w:p w14:paraId="2FD6C06B"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5CA08BFF" w14:textId="77777777" w:rsidR="00E9111B" w:rsidRDefault="00E9111B">
      <w:pPr>
        <w:autoSpaceDE w:val="0"/>
        <w:autoSpaceDN w:val="0"/>
        <w:adjustRightInd w:val="0"/>
        <w:ind w:left="1260"/>
        <w:rPr>
          <w:rFonts w:ascii="Helvetica-Oblique" w:hAnsi="Helvetica-Oblique" w:cs="Helvetica-Oblique" w:hint="eastAsia"/>
          <w:i/>
          <w:iCs/>
          <w:szCs w:val="20"/>
        </w:rPr>
      </w:pPr>
    </w:p>
    <w:p w14:paraId="16279D01"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08BEE59D" w14:textId="77777777" w:rsidR="00E9111B" w:rsidRDefault="0042307E">
      <w:pPr>
        <w:autoSpaceDE w:val="0"/>
        <w:autoSpaceDN w:val="0"/>
        <w:adjustRightInd w:val="0"/>
        <w:ind w:left="1890"/>
        <w:rPr>
          <w:rFonts w:ascii="Helvetica" w:hAnsi="Helvetica"/>
          <w:szCs w:val="20"/>
        </w:rPr>
      </w:pPr>
      <w:r>
        <w:rPr>
          <w:rFonts w:ascii="Helvetica" w:hAnsi="Helvetica"/>
          <w:szCs w:val="20"/>
        </w:rPr>
        <w:t>0x0: Coding Table I</w:t>
      </w:r>
    </w:p>
    <w:p w14:paraId="1E7B7EFF" w14:textId="77777777" w:rsidR="00E9111B" w:rsidRDefault="0042307E">
      <w:pPr>
        <w:autoSpaceDE w:val="0"/>
        <w:autoSpaceDN w:val="0"/>
        <w:adjustRightInd w:val="0"/>
        <w:ind w:left="1890"/>
        <w:rPr>
          <w:rFonts w:ascii="Helvetica" w:hAnsi="Helvetica"/>
          <w:szCs w:val="20"/>
        </w:rPr>
      </w:pPr>
      <w:r>
        <w:rPr>
          <w:rFonts w:ascii="Helvetica" w:hAnsi="Helvetica"/>
          <w:szCs w:val="20"/>
        </w:rPr>
        <w:t xml:space="preserve">0x0000-0xFFFF UNICODE UTF-16 (2 </w:t>
      </w:r>
      <w:proofErr w:type="gramStart"/>
      <w:r>
        <w:rPr>
          <w:rFonts w:ascii="Helvetica" w:hAnsi="Helvetica"/>
          <w:szCs w:val="20"/>
        </w:rPr>
        <w:t>byte</w:t>
      </w:r>
      <w:proofErr w:type="gramEnd"/>
      <w:r>
        <w:rPr>
          <w:rFonts w:ascii="Helvetica" w:hAnsi="Helvetica"/>
          <w:szCs w:val="20"/>
        </w:rPr>
        <w:t xml:space="preserve"> per char)</w:t>
      </w:r>
    </w:p>
    <w:p w14:paraId="02C3B0A4" w14:textId="77777777" w:rsidR="00E9111B" w:rsidRDefault="0042307E">
      <w:pPr>
        <w:autoSpaceDE w:val="0"/>
        <w:autoSpaceDN w:val="0"/>
        <w:adjustRightInd w:val="0"/>
        <w:ind w:left="1890"/>
        <w:rPr>
          <w:rFonts w:ascii="Helvetica" w:hAnsi="Helvetica"/>
          <w:szCs w:val="20"/>
        </w:rPr>
      </w:pPr>
      <w:r>
        <w:rPr>
          <w:rFonts w:ascii="Helvetica" w:hAnsi="Helvetica"/>
          <w:szCs w:val="20"/>
        </w:rPr>
        <w:t>0x1: Coding Table II</w:t>
      </w:r>
    </w:p>
    <w:p w14:paraId="285C394E"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szCs w:val="20"/>
        </w:rPr>
        <w:t>0x00-0xFF Latin-9 (1 byte per char)</w:t>
      </w:r>
    </w:p>
    <w:p w14:paraId="750F21E1" w14:textId="77777777" w:rsidR="00E9111B" w:rsidRDefault="0042307E">
      <w:pPr>
        <w:tabs>
          <w:tab w:val="left" w:pos="709"/>
          <w:tab w:val="left" w:pos="1276"/>
          <w:tab w:val="left" w:pos="1843"/>
          <w:tab w:val="left" w:pos="2419"/>
        </w:tabs>
        <w:spacing w:before="120" w:after="60"/>
        <w:ind w:left="720"/>
      </w:pPr>
      <w:r>
        <w:rPr>
          <w:rFonts w:cs="Arial"/>
          <w:b/>
          <w:snapToGrid w:val="0"/>
          <w:szCs w:val="20"/>
          <w:lang w:val="en-GB"/>
        </w:rPr>
        <w:t xml:space="preserve">Byte 4 up to 45/24 (Coding Table I / Coding Table II): </w:t>
      </w:r>
    </w:p>
    <w:p w14:paraId="60939C96" w14:textId="77777777" w:rsidR="00E9111B" w:rsidRDefault="0042307E">
      <w:pPr>
        <w:tabs>
          <w:tab w:val="left" w:pos="709"/>
          <w:tab w:val="left" w:pos="1276"/>
          <w:tab w:val="left" w:pos="1843"/>
          <w:tab w:val="left" w:pos="2419"/>
        </w:tabs>
        <w:ind w:left="1260"/>
        <w:rPr>
          <w:rFonts w:cs="Arial"/>
          <w:szCs w:val="20"/>
          <w:lang w:val="en-GB"/>
        </w:rPr>
      </w:pPr>
      <w:r>
        <w:rPr>
          <w:rFonts w:cs="Arial"/>
          <w:szCs w:val="20"/>
          <w:lang w:val="en-GB"/>
        </w:rPr>
        <w:t>Software Version</w:t>
      </w:r>
    </w:p>
    <w:p w14:paraId="19EB1D68" w14:textId="77777777" w:rsidR="00E9111B" w:rsidRDefault="0042307E">
      <w:pPr>
        <w:tabs>
          <w:tab w:val="left" w:pos="709"/>
          <w:tab w:val="left" w:pos="1276"/>
          <w:tab w:val="left" w:pos="1843"/>
          <w:tab w:val="left" w:pos="2419"/>
        </w:tabs>
        <w:ind w:left="1440"/>
        <w:rPr>
          <w:rStyle w:val="msoins0"/>
        </w:rPr>
      </w:pPr>
      <w:r>
        <w:rPr>
          <w:rFonts w:cs="Arial"/>
          <w:szCs w:val="20"/>
          <w:lang w:val="en-GB"/>
        </w:rPr>
        <w:tab/>
        <w:t>Max. 21 characters, 20 characters plus 1 end of string character.</w:t>
      </w:r>
    </w:p>
    <w:p w14:paraId="6BD3DC5F" w14:textId="77777777" w:rsidR="0042307E" w:rsidRDefault="0042307E" w:rsidP="0042307E">
      <w:pPr>
        <w:pStyle w:val="Heading4"/>
      </w:pPr>
      <w:r w:rsidRPr="00B9479B">
        <w:t>TP-LOG-TPL-REQ-023187/A-SID-87-TelServESN_St (</w:t>
      </w:r>
      <w:proofErr w:type="spellStart"/>
      <w:r w:rsidRPr="00B9479B">
        <w:t>TcSE</w:t>
      </w:r>
      <w:proofErr w:type="spellEnd"/>
      <w:r w:rsidRPr="00B9479B">
        <w:t xml:space="preserve"> ROIN-229665-1)</w:t>
      </w:r>
    </w:p>
    <w:p w14:paraId="39BA0E31"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30/17 (Coding Table I / Coding Table II) bytes</w:t>
      </w:r>
    </w:p>
    <w:p w14:paraId="31BF3403"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F3B1223" w14:textId="77777777" w:rsidR="00E9111B" w:rsidRDefault="0042307E">
      <w:pPr>
        <w:tabs>
          <w:tab w:val="left" w:pos="709"/>
          <w:tab w:val="left" w:pos="1276"/>
          <w:tab w:val="left" w:pos="1843"/>
          <w:tab w:val="left" w:pos="2419"/>
        </w:tabs>
        <w:ind w:left="1276"/>
        <w:rPr>
          <w:rStyle w:val="spelle"/>
        </w:rPr>
      </w:pPr>
      <w:r>
        <w:rPr>
          <w:rFonts w:cs="Arial"/>
          <w:snapToGrid w:val="0"/>
          <w:szCs w:val="20"/>
          <w:lang w:val="en-GB"/>
        </w:rPr>
        <w:t xml:space="preserve">0x87: </w:t>
      </w:r>
      <w:proofErr w:type="spellStart"/>
      <w:r>
        <w:rPr>
          <w:rStyle w:val="spelle"/>
          <w:rFonts w:cs="Arial"/>
          <w:snapToGrid w:val="0"/>
          <w:szCs w:val="20"/>
          <w:lang w:val="en-GB"/>
        </w:rPr>
        <w:t>TelServESN_St</w:t>
      </w:r>
      <w:proofErr w:type="spellEnd"/>
    </w:p>
    <w:p w14:paraId="68338149" w14:textId="77777777" w:rsidR="00E9111B" w:rsidRDefault="0042307E">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14:paraId="1AF3ACAE" w14:textId="77777777" w:rsidR="00E9111B" w:rsidRDefault="0042307E">
      <w:pPr>
        <w:tabs>
          <w:tab w:val="left" w:pos="3544"/>
        </w:tabs>
        <w:ind w:left="1276"/>
        <w:rPr>
          <w:rFonts w:cs="Arial"/>
          <w:snapToGrid w:val="0"/>
          <w:szCs w:val="20"/>
          <w:lang w:val="en-GB"/>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14:paraId="11345CEA"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20DD3E59"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14:paraId="62AD9ECB"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14:paraId="39B1B002"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14:paraId="70BA0388"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14:paraId="2B266B33"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7BEB417D"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0B3C60EF" w14:textId="77777777" w:rsidR="00E9111B" w:rsidRDefault="00E9111B">
      <w:pPr>
        <w:autoSpaceDE w:val="0"/>
        <w:autoSpaceDN w:val="0"/>
        <w:adjustRightInd w:val="0"/>
        <w:ind w:left="1260"/>
        <w:rPr>
          <w:rFonts w:ascii="Helvetica-Oblique" w:hAnsi="Helvetica-Oblique" w:cs="Helvetica-Oblique" w:hint="eastAsia"/>
          <w:i/>
          <w:iCs/>
          <w:szCs w:val="20"/>
        </w:rPr>
      </w:pPr>
    </w:p>
    <w:p w14:paraId="265F6281"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3452B2C0"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63A038F4"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14B5D43E"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1E9BFBB5"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61141689"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29/16 (Coding Table I / Coding Table II): </w:t>
      </w:r>
    </w:p>
    <w:p w14:paraId="5AB1600F"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ESN</w:t>
      </w:r>
    </w:p>
    <w:p w14:paraId="61BEF491" w14:textId="77777777" w:rsidR="00E9111B" w:rsidRDefault="0042307E">
      <w:pPr>
        <w:tabs>
          <w:tab w:val="left" w:pos="709"/>
          <w:tab w:val="left" w:pos="1276"/>
          <w:tab w:val="left" w:pos="1843"/>
          <w:tab w:val="left" w:pos="2419"/>
        </w:tabs>
        <w:ind w:left="1276"/>
        <w:rPr>
          <w:rFonts w:cs="Arial"/>
          <w:szCs w:val="20"/>
          <w:lang w:val="en-GB"/>
        </w:rPr>
      </w:pPr>
      <w:r>
        <w:rPr>
          <w:rFonts w:cs="Arial"/>
          <w:szCs w:val="20"/>
          <w:lang w:val="en-GB"/>
        </w:rPr>
        <w:tab/>
        <w:t>Max. 13 characters, 12 characters plus 1 end of string character.</w:t>
      </w:r>
    </w:p>
    <w:p w14:paraId="75B945B3" w14:textId="77777777" w:rsidR="00E9111B" w:rsidRDefault="00E9111B">
      <w:pPr>
        <w:rPr>
          <w:rFonts w:cs="Arial"/>
          <w:szCs w:val="20"/>
          <w:lang w:val="en-GB"/>
        </w:rPr>
      </w:pPr>
    </w:p>
    <w:p w14:paraId="5FB3DADD" w14:textId="77777777" w:rsidR="0042307E" w:rsidRDefault="0042307E" w:rsidP="0042307E">
      <w:pPr>
        <w:pStyle w:val="Heading4"/>
      </w:pPr>
      <w:r w:rsidRPr="00B9479B">
        <w:t>TP-LOG-TPL-REQ-023188/A-SID-88-TelServUserID_St (</w:t>
      </w:r>
      <w:proofErr w:type="spellStart"/>
      <w:r w:rsidRPr="00B9479B">
        <w:t>TcSE</w:t>
      </w:r>
      <w:proofErr w:type="spellEnd"/>
      <w:r w:rsidRPr="00B9479B">
        <w:t xml:space="preserve"> ROIN-229667-1)</w:t>
      </w:r>
    </w:p>
    <w:p w14:paraId="11E02D6D"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130</w:t>
      </w:r>
      <w:r>
        <w:rPr>
          <w:rFonts w:cs="Arial"/>
          <w:snapToGrid w:val="0"/>
          <w:szCs w:val="20"/>
          <w:lang w:val="en-GB"/>
        </w:rPr>
        <w:t>/</w:t>
      </w:r>
      <w:r>
        <w:rPr>
          <w:rStyle w:val="msoins0"/>
          <w:rFonts w:cs="Arial"/>
          <w:snapToGrid w:val="0"/>
          <w:szCs w:val="20"/>
          <w:lang w:val="en-GB"/>
        </w:rPr>
        <w:t xml:space="preserve">67 </w:t>
      </w:r>
      <w:r>
        <w:rPr>
          <w:rFonts w:cs="Arial"/>
          <w:snapToGrid w:val="0"/>
          <w:szCs w:val="20"/>
          <w:lang w:val="en-GB"/>
        </w:rPr>
        <w:t>(Coding Table I / Coding Table II) bytes</w:t>
      </w:r>
    </w:p>
    <w:p w14:paraId="603B599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5FE97330" w14:textId="77777777" w:rsidR="00E9111B" w:rsidRDefault="0042307E">
      <w:pPr>
        <w:tabs>
          <w:tab w:val="left" w:pos="709"/>
          <w:tab w:val="left" w:pos="1276"/>
          <w:tab w:val="left" w:pos="1843"/>
          <w:tab w:val="left" w:pos="2419"/>
        </w:tabs>
        <w:ind w:left="1276"/>
        <w:rPr>
          <w:rStyle w:val="msoins0"/>
        </w:rPr>
      </w:pPr>
      <w:r>
        <w:rPr>
          <w:rFonts w:cs="Arial"/>
          <w:snapToGrid w:val="0"/>
          <w:szCs w:val="20"/>
          <w:lang w:val="en-GB"/>
        </w:rPr>
        <w:t xml:space="preserve">0x88: </w:t>
      </w:r>
      <w:proofErr w:type="spellStart"/>
      <w:r>
        <w:rPr>
          <w:rStyle w:val="msoins0"/>
          <w:rFonts w:cs="Arial"/>
          <w:snapToGrid w:val="0"/>
          <w:szCs w:val="20"/>
          <w:lang w:val="en-GB"/>
        </w:rPr>
        <w:t>TelServUserID_St</w:t>
      </w:r>
      <w:proofErr w:type="spellEnd"/>
    </w:p>
    <w:p w14:paraId="19F4D726" w14:textId="77777777" w:rsidR="00E9111B" w:rsidRDefault="0042307E">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14:paraId="60EE970F" w14:textId="77777777" w:rsidR="00E9111B" w:rsidRDefault="0042307E">
      <w:pPr>
        <w:numPr>
          <w:ins w:id="157" w:author="sorris1" w:date="2009-04-13T15:35:00Z"/>
        </w:numPr>
        <w:tabs>
          <w:tab w:val="left" w:pos="3544"/>
        </w:tabs>
        <w:ind w:left="1276"/>
      </w:pPr>
      <w:r>
        <w:rPr>
          <w:rFonts w:cs="Arial"/>
          <w:snapToGrid w:val="0"/>
          <w:szCs w:val="20"/>
        </w:rPr>
        <w:t>0x81: Charge_Programming_Sevice1</w:t>
      </w:r>
      <w:r>
        <w:rPr>
          <w:rFonts w:cs="Arial"/>
          <w:snapToGrid w:val="0"/>
          <w:szCs w:val="20"/>
        </w:rPr>
        <w:tab/>
        <w:t>–</w:t>
      </w:r>
      <w:r>
        <w:rPr>
          <w:rFonts w:cs="Arial"/>
          <w:snapToGrid w:val="0"/>
          <w:szCs w:val="20"/>
        </w:rPr>
        <w:tab/>
        <w:t>Charge Programming</w:t>
      </w:r>
    </w:p>
    <w:p w14:paraId="3C25F483"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7222C2B"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14:paraId="15053AA6"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14:paraId="04A7C1A8"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14:paraId="32BD0B38"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14:paraId="19643E3C"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35B443F0"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5F9F143E" w14:textId="77777777" w:rsidR="00E9111B" w:rsidRDefault="00E9111B">
      <w:pPr>
        <w:autoSpaceDE w:val="0"/>
        <w:autoSpaceDN w:val="0"/>
        <w:adjustRightInd w:val="0"/>
        <w:ind w:left="1260"/>
        <w:rPr>
          <w:rFonts w:ascii="Helvetica-Oblique" w:hAnsi="Helvetica-Oblique" w:cs="Helvetica-Oblique" w:hint="eastAsia"/>
          <w:i/>
          <w:iCs/>
          <w:szCs w:val="20"/>
        </w:rPr>
      </w:pPr>
    </w:p>
    <w:p w14:paraId="74D8885B"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lastRenderedPageBreak/>
        <w:t>Bit 6-7: Coding</w:t>
      </w:r>
    </w:p>
    <w:p w14:paraId="31F3F23C" w14:textId="77777777" w:rsidR="00E9111B" w:rsidRDefault="0042307E">
      <w:pPr>
        <w:autoSpaceDE w:val="0"/>
        <w:autoSpaceDN w:val="0"/>
        <w:adjustRightInd w:val="0"/>
        <w:ind w:left="1890"/>
        <w:rPr>
          <w:rFonts w:ascii="Helvetica" w:hAnsi="Helvetica"/>
          <w:szCs w:val="20"/>
        </w:rPr>
      </w:pPr>
      <w:r>
        <w:rPr>
          <w:rFonts w:ascii="Helvetica" w:hAnsi="Helvetica"/>
          <w:szCs w:val="20"/>
        </w:rPr>
        <w:t>0x0: Coding Table I</w:t>
      </w:r>
    </w:p>
    <w:p w14:paraId="76A0C647" w14:textId="77777777" w:rsidR="00E9111B" w:rsidRDefault="0042307E">
      <w:pPr>
        <w:autoSpaceDE w:val="0"/>
        <w:autoSpaceDN w:val="0"/>
        <w:adjustRightInd w:val="0"/>
        <w:ind w:left="1890"/>
        <w:rPr>
          <w:rFonts w:ascii="Helvetica" w:hAnsi="Helvetica"/>
          <w:szCs w:val="20"/>
        </w:rPr>
      </w:pPr>
      <w:r>
        <w:rPr>
          <w:rFonts w:ascii="Helvetica" w:hAnsi="Helvetica"/>
          <w:szCs w:val="20"/>
        </w:rPr>
        <w:t xml:space="preserve">0x0000-0xFFFF UNICODE UTF-16 (2 </w:t>
      </w:r>
      <w:proofErr w:type="gramStart"/>
      <w:r>
        <w:rPr>
          <w:rFonts w:ascii="Helvetica" w:hAnsi="Helvetica"/>
          <w:szCs w:val="20"/>
        </w:rPr>
        <w:t>byte</w:t>
      </w:r>
      <w:proofErr w:type="gramEnd"/>
      <w:r>
        <w:rPr>
          <w:rFonts w:ascii="Helvetica" w:hAnsi="Helvetica"/>
          <w:szCs w:val="20"/>
        </w:rPr>
        <w:t xml:space="preserve"> per char)</w:t>
      </w:r>
    </w:p>
    <w:p w14:paraId="10E393DF" w14:textId="77777777" w:rsidR="00E9111B" w:rsidRDefault="0042307E">
      <w:pPr>
        <w:autoSpaceDE w:val="0"/>
        <w:autoSpaceDN w:val="0"/>
        <w:adjustRightInd w:val="0"/>
        <w:ind w:left="1890"/>
        <w:rPr>
          <w:rFonts w:ascii="Helvetica" w:hAnsi="Helvetica"/>
          <w:szCs w:val="20"/>
        </w:rPr>
      </w:pPr>
      <w:r>
        <w:rPr>
          <w:rFonts w:ascii="Helvetica" w:hAnsi="Helvetica"/>
          <w:szCs w:val="20"/>
        </w:rPr>
        <w:t>0x1: Coding Table II</w:t>
      </w:r>
    </w:p>
    <w:p w14:paraId="05AC9214"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szCs w:val="20"/>
        </w:rPr>
        <w:t>0x00-0xFF Latin-9 (1 byte per char)</w:t>
      </w:r>
    </w:p>
    <w:p w14:paraId="486CC85B" w14:textId="77777777" w:rsidR="00E9111B" w:rsidRDefault="0042307E">
      <w:pPr>
        <w:tabs>
          <w:tab w:val="left" w:pos="709"/>
          <w:tab w:val="left" w:pos="1276"/>
          <w:tab w:val="left" w:pos="1843"/>
          <w:tab w:val="left" w:pos="2419"/>
        </w:tabs>
        <w:spacing w:before="120" w:after="60"/>
        <w:ind w:left="720"/>
      </w:pPr>
      <w:r>
        <w:rPr>
          <w:rFonts w:cs="Arial"/>
          <w:b/>
          <w:snapToGrid w:val="0"/>
          <w:szCs w:val="20"/>
          <w:lang w:val="en-GB"/>
        </w:rPr>
        <w:t xml:space="preserve">Byte 4 up to 129/66 (Coding Table I / Coding Table II): </w:t>
      </w:r>
    </w:p>
    <w:p w14:paraId="104F22A7" w14:textId="77777777" w:rsidR="00E9111B" w:rsidRDefault="0042307E">
      <w:pPr>
        <w:tabs>
          <w:tab w:val="left" w:pos="709"/>
          <w:tab w:val="left" w:pos="1276"/>
          <w:tab w:val="left" w:pos="1843"/>
          <w:tab w:val="left" w:pos="2419"/>
        </w:tabs>
        <w:ind w:left="1287"/>
        <w:rPr>
          <w:rFonts w:cs="Arial"/>
          <w:szCs w:val="20"/>
          <w:lang w:val="en-GB"/>
        </w:rPr>
      </w:pPr>
      <w:r>
        <w:rPr>
          <w:rFonts w:cs="Arial"/>
          <w:szCs w:val="20"/>
          <w:lang w:val="en-GB"/>
        </w:rPr>
        <w:t>Old User</w:t>
      </w:r>
    </w:p>
    <w:p w14:paraId="46F1211B" w14:textId="77777777" w:rsidR="00E9111B" w:rsidRDefault="0042307E">
      <w:pPr>
        <w:tabs>
          <w:tab w:val="left" w:pos="709"/>
          <w:tab w:val="left" w:pos="1276"/>
          <w:tab w:val="left" w:pos="1843"/>
          <w:tab w:val="left" w:pos="2419"/>
        </w:tabs>
        <w:ind w:left="1287"/>
        <w:rPr>
          <w:rFonts w:cs="Arial"/>
          <w:szCs w:val="20"/>
          <w:lang w:val="en-GB"/>
        </w:rPr>
      </w:pPr>
      <w:r>
        <w:rPr>
          <w:rFonts w:cs="Arial"/>
          <w:szCs w:val="20"/>
          <w:lang w:val="en-GB"/>
        </w:rPr>
        <w:tab/>
        <w:t>Max. 21 characters, 20 characters plus 1 end of string character.</w:t>
      </w:r>
    </w:p>
    <w:p w14:paraId="2B8FEABE" w14:textId="77777777" w:rsidR="00E9111B" w:rsidRDefault="00E9111B">
      <w:pPr>
        <w:tabs>
          <w:tab w:val="left" w:pos="709"/>
          <w:tab w:val="left" w:pos="1276"/>
          <w:tab w:val="left" w:pos="1843"/>
          <w:tab w:val="left" w:pos="2419"/>
        </w:tabs>
        <w:ind w:left="1287"/>
        <w:rPr>
          <w:rFonts w:cs="Arial"/>
          <w:szCs w:val="20"/>
          <w:lang w:val="en-GB"/>
        </w:rPr>
      </w:pPr>
    </w:p>
    <w:p w14:paraId="4B2D3E02" w14:textId="77777777" w:rsidR="00E9111B" w:rsidRDefault="0042307E">
      <w:pPr>
        <w:tabs>
          <w:tab w:val="left" w:pos="709"/>
          <w:tab w:val="left" w:pos="1276"/>
          <w:tab w:val="left" w:pos="1843"/>
          <w:tab w:val="left" w:pos="2419"/>
        </w:tabs>
        <w:ind w:left="1287"/>
        <w:rPr>
          <w:rFonts w:cs="Arial"/>
          <w:szCs w:val="20"/>
          <w:lang w:val="en-GB"/>
        </w:rPr>
      </w:pPr>
      <w:r>
        <w:rPr>
          <w:rFonts w:cs="Arial"/>
          <w:szCs w:val="20"/>
          <w:lang w:val="en-GB"/>
        </w:rPr>
        <w:t>New User</w:t>
      </w:r>
    </w:p>
    <w:p w14:paraId="21B0BB67" w14:textId="77777777" w:rsidR="00E9111B" w:rsidRDefault="0042307E">
      <w:pPr>
        <w:numPr>
          <w:ins w:id="158" w:author="sorris1" w:date="2009-04-13T15:38:00Z"/>
        </w:numPr>
        <w:tabs>
          <w:tab w:val="left" w:pos="709"/>
          <w:tab w:val="left" w:pos="1276"/>
          <w:tab w:val="left" w:pos="1843"/>
          <w:tab w:val="left" w:pos="2419"/>
        </w:tabs>
        <w:ind w:left="1276"/>
      </w:pPr>
      <w:r>
        <w:rPr>
          <w:rFonts w:cs="Arial"/>
          <w:szCs w:val="20"/>
          <w:lang w:val="en-GB"/>
        </w:rPr>
        <w:tab/>
        <w:t>Max. 21 characters, 20 characters plus 1 end of string character.</w:t>
      </w:r>
    </w:p>
    <w:p w14:paraId="14122EBE" w14:textId="77777777" w:rsidR="00E9111B" w:rsidRDefault="00E9111B">
      <w:pPr>
        <w:tabs>
          <w:tab w:val="left" w:pos="709"/>
          <w:tab w:val="left" w:pos="1276"/>
          <w:tab w:val="left" w:pos="1843"/>
          <w:tab w:val="left" w:pos="2419"/>
        </w:tabs>
        <w:ind w:left="1287"/>
        <w:rPr>
          <w:rFonts w:cs="Arial"/>
          <w:szCs w:val="20"/>
          <w:lang w:val="en-GB"/>
        </w:rPr>
      </w:pPr>
    </w:p>
    <w:p w14:paraId="1897FE13" w14:textId="77777777" w:rsidR="00E9111B" w:rsidRDefault="0042307E">
      <w:pPr>
        <w:tabs>
          <w:tab w:val="left" w:pos="709"/>
          <w:tab w:val="left" w:pos="1276"/>
          <w:tab w:val="left" w:pos="1843"/>
          <w:tab w:val="left" w:pos="2419"/>
        </w:tabs>
        <w:ind w:left="1287"/>
        <w:rPr>
          <w:rFonts w:cs="Arial"/>
          <w:szCs w:val="20"/>
          <w:lang w:val="en-GB"/>
        </w:rPr>
      </w:pPr>
      <w:r>
        <w:rPr>
          <w:rFonts w:cs="Arial"/>
          <w:szCs w:val="20"/>
          <w:lang w:val="en-GB"/>
        </w:rPr>
        <w:t>Current User</w:t>
      </w:r>
    </w:p>
    <w:p w14:paraId="19FAEA95" w14:textId="77777777" w:rsidR="00E9111B" w:rsidRDefault="0042307E">
      <w:pPr>
        <w:numPr>
          <w:ins w:id="159" w:author="sorris1" w:date="2009-04-13T15:38:00Z"/>
        </w:numPr>
        <w:tabs>
          <w:tab w:val="left" w:pos="709"/>
          <w:tab w:val="left" w:pos="1276"/>
          <w:tab w:val="left" w:pos="1843"/>
          <w:tab w:val="left" w:pos="2419"/>
        </w:tabs>
        <w:ind w:left="1276"/>
      </w:pPr>
      <w:r>
        <w:rPr>
          <w:rFonts w:cs="Arial"/>
          <w:szCs w:val="20"/>
          <w:lang w:val="en-GB"/>
        </w:rPr>
        <w:tab/>
        <w:t>Max. 21 characters, 20 characters plus 1 end of string character.</w:t>
      </w:r>
    </w:p>
    <w:p w14:paraId="4A061B23" w14:textId="77777777" w:rsidR="00E9111B" w:rsidRDefault="00E9111B">
      <w:pPr>
        <w:rPr>
          <w:rFonts w:cs="Arial"/>
          <w:szCs w:val="20"/>
        </w:rPr>
      </w:pPr>
    </w:p>
    <w:p w14:paraId="674BF2B7" w14:textId="77777777" w:rsidR="0042307E" w:rsidRDefault="0042307E" w:rsidP="0042307E">
      <w:pPr>
        <w:pStyle w:val="Heading4"/>
      </w:pPr>
      <w:r w:rsidRPr="00B9479B">
        <w:t>TP-LOG-TPL-REQ-023189/A-SID-89-ConsHistGraph_St (</w:t>
      </w:r>
      <w:proofErr w:type="spellStart"/>
      <w:r w:rsidRPr="00B9479B">
        <w:t>TcSE</w:t>
      </w:r>
      <w:proofErr w:type="spellEnd"/>
      <w:r w:rsidRPr="00B9479B">
        <w:t xml:space="preserve"> ROIN-266595-1)</w:t>
      </w:r>
    </w:p>
    <w:p w14:paraId="67AB50FC" w14:textId="77777777" w:rsidR="00E9111B" w:rsidRDefault="0042307E">
      <w:pPr>
        <w:tabs>
          <w:tab w:val="left" w:pos="709"/>
          <w:tab w:val="left" w:pos="1276"/>
          <w:tab w:val="left" w:pos="1843"/>
          <w:tab w:val="left" w:pos="2419"/>
        </w:tabs>
        <w:spacing w:before="60"/>
        <w:rPr>
          <w:rFonts w:cs="Arial"/>
          <w:snapToGrid w:val="0"/>
          <w:color w:val="000000"/>
          <w:szCs w:val="20"/>
        </w:rPr>
      </w:pPr>
      <w:r>
        <w:rPr>
          <w:rFonts w:cs="Arial"/>
          <w:snapToGrid w:val="0"/>
          <w:szCs w:val="20"/>
        </w:rPr>
        <w:t>Data size: up to 35 bytes.</w:t>
      </w:r>
    </w:p>
    <w:p w14:paraId="324ED313"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14:paraId="15045F97" w14:textId="77777777" w:rsidR="00E9111B" w:rsidRDefault="0042307E">
      <w:pPr>
        <w:tabs>
          <w:tab w:val="left" w:pos="709"/>
          <w:tab w:val="left" w:pos="1276"/>
          <w:tab w:val="left" w:pos="1843"/>
          <w:tab w:val="left" w:pos="2419"/>
        </w:tabs>
        <w:ind w:left="1276"/>
        <w:rPr>
          <w:rFonts w:cs="Arial"/>
          <w:snapToGrid w:val="0"/>
          <w:color w:val="000000"/>
          <w:szCs w:val="20"/>
          <w:lang w:val="en-GB"/>
        </w:rPr>
      </w:pPr>
      <w:r>
        <w:rPr>
          <w:rFonts w:cs="Arial"/>
          <w:snapToGrid w:val="0"/>
          <w:szCs w:val="20"/>
          <w:lang w:val="en-GB"/>
        </w:rPr>
        <w:t xml:space="preserve">0x89: </w:t>
      </w:r>
      <w:proofErr w:type="spellStart"/>
      <w:r>
        <w:rPr>
          <w:rFonts w:cs="Arial"/>
          <w:snapToGrid w:val="0"/>
          <w:szCs w:val="20"/>
          <w:lang w:val="en-GB"/>
        </w:rPr>
        <w:t>ConsHistGraph_St</w:t>
      </w:r>
      <w:proofErr w:type="spellEnd"/>
    </w:p>
    <w:p w14:paraId="63D3D59B" w14:textId="77777777" w:rsidR="00E9111B" w:rsidRDefault="0042307E">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1: Utilization</w:t>
      </w:r>
    </w:p>
    <w:p w14:paraId="50B68C86" w14:textId="77777777" w:rsidR="00E9111B" w:rsidRDefault="0042307E">
      <w:pPr>
        <w:tabs>
          <w:tab w:val="left" w:pos="709"/>
          <w:tab w:val="left" w:pos="1276"/>
          <w:tab w:val="left" w:pos="1843"/>
          <w:tab w:val="left" w:pos="2419"/>
        </w:tabs>
        <w:spacing w:before="120"/>
        <w:ind w:left="709"/>
        <w:rPr>
          <w:rFonts w:cs="Arial"/>
          <w:snapToGrid w:val="0"/>
          <w:szCs w:val="20"/>
        </w:rPr>
      </w:pPr>
      <w:r>
        <w:rPr>
          <w:rFonts w:cs="Arial"/>
          <w:snapToGrid w:val="0"/>
          <w:szCs w:val="20"/>
        </w:rPr>
        <w:tab/>
        <w:t>0x82: Electrification Information</w:t>
      </w:r>
    </w:p>
    <w:p w14:paraId="0639DC21" w14:textId="77777777" w:rsidR="00E9111B" w:rsidRDefault="00E9111B">
      <w:pPr>
        <w:tabs>
          <w:tab w:val="left" w:pos="709"/>
          <w:tab w:val="left" w:pos="1276"/>
          <w:tab w:val="left" w:pos="1843"/>
          <w:tab w:val="left" w:pos="2419"/>
        </w:tabs>
        <w:spacing w:before="120"/>
        <w:ind w:left="709"/>
        <w:rPr>
          <w:rFonts w:cs="Arial"/>
          <w:snapToGrid w:val="0"/>
          <w:szCs w:val="20"/>
        </w:rPr>
      </w:pPr>
    </w:p>
    <w:p w14:paraId="74BEA398" w14:textId="77777777" w:rsidR="00E9111B" w:rsidRDefault="0042307E">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2: Command Execution Status</w:t>
      </w:r>
      <w:r>
        <w:rPr>
          <w:rFonts w:cs="Arial"/>
          <w:b/>
          <w:snapToGrid w:val="0"/>
          <w:szCs w:val="20"/>
        </w:rPr>
        <w:tab/>
      </w:r>
    </w:p>
    <w:p w14:paraId="5096F49B" w14:textId="77777777" w:rsidR="00E9111B" w:rsidRDefault="0042307E">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0x0y: </w:t>
      </w:r>
      <w:proofErr w:type="gramStart"/>
      <w:r>
        <w:rPr>
          <w:rFonts w:cs="Arial"/>
          <w:snapToGrid w:val="0"/>
          <w:szCs w:val="20"/>
        </w:rPr>
        <w:t>Final Result</w:t>
      </w:r>
      <w:proofErr w:type="gramEnd"/>
      <w:r>
        <w:rPr>
          <w:rFonts w:cs="Arial"/>
          <w:snapToGrid w:val="0"/>
          <w:szCs w:val="20"/>
        </w:rPr>
        <w:t xml:space="preserve"> </w:t>
      </w:r>
      <w:r>
        <w:rPr>
          <w:rFonts w:cs="Arial"/>
          <w:snapToGrid w:val="0"/>
          <w:szCs w:val="20"/>
        </w:rPr>
        <w:tab/>
        <w:t>- Success</w:t>
      </w:r>
    </w:p>
    <w:p w14:paraId="4A32B7D9" w14:textId="77777777" w:rsidR="00E9111B" w:rsidRDefault="0042307E">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0x1y: </w:t>
      </w:r>
      <w:proofErr w:type="gramStart"/>
      <w:r>
        <w:rPr>
          <w:rFonts w:cs="Arial"/>
          <w:snapToGrid w:val="0"/>
          <w:szCs w:val="20"/>
        </w:rPr>
        <w:t>Final Result</w:t>
      </w:r>
      <w:proofErr w:type="gramEnd"/>
      <w:r>
        <w:rPr>
          <w:rFonts w:cs="Arial"/>
          <w:snapToGrid w:val="0"/>
          <w:szCs w:val="20"/>
        </w:rPr>
        <w:t xml:space="preserve"> </w:t>
      </w:r>
      <w:r>
        <w:rPr>
          <w:rFonts w:cs="Arial"/>
          <w:snapToGrid w:val="0"/>
          <w:szCs w:val="20"/>
        </w:rPr>
        <w:tab/>
        <w:t>- Fail</w:t>
      </w:r>
      <w:r>
        <w:rPr>
          <w:rFonts w:cs="Arial"/>
          <w:snapToGrid w:val="0"/>
          <w:szCs w:val="20"/>
        </w:rPr>
        <w:tab/>
      </w:r>
    </w:p>
    <w:p w14:paraId="16C3DBFF" w14:textId="77777777" w:rsidR="00E9111B" w:rsidRDefault="0042307E">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0x2y: </w:t>
      </w:r>
      <w:proofErr w:type="gramStart"/>
      <w:r>
        <w:rPr>
          <w:rFonts w:cs="Arial"/>
          <w:snapToGrid w:val="0"/>
          <w:szCs w:val="20"/>
        </w:rPr>
        <w:t>Final Result</w:t>
      </w:r>
      <w:proofErr w:type="gramEnd"/>
      <w:r>
        <w:rPr>
          <w:rFonts w:cs="Arial"/>
          <w:snapToGrid w:val="0"/>
          <w:szCs w:val="20"/>
        </w:rPr>
        <w:t xml:space="preserve"> </w:t>
      </w:r>
      <w:r>
        <w:rPr>
          <w:rFonts w:cs="Arial"/>
          <w:snapToGrid w:val="0"/>
          <w:szCs w:val="20"/>
        </w:rPr>
        <w:tab/>
        <w:t>- Information</w:t>
      </w:r>
    </w:p>
    <w:p w14:paraId="72DB8925" w14:textId="77777777" w:rsidR="00E9111B" w:rsidRDefault="0042307E">
      <w:pPr>
        <w:tabs>
          <w:tab w:val="left" w:pos="709"/>
          <w:tab w:val="left" w:pos="1276"/>
          <w:tab w:val="left" w:pos="1843"/>
          <w:tab w:val="left" w:pos="2419"/>
        </w:tabs>
        <w:spacing w:before="120"/>
        <w:ind w:left="709"/>
        <w:rPr>
          <w:rFonts w:cs="Arial"/>
          <w:snapToGrid w:val="0"/>
          <w:szCs w:val="20"/>
        </w:rPr>
      </w:pPr>
      <w:r>
        <w:rPr>
          <w:rFonts w:cs="Arial"/>
          <w:snapToGrid w:val="0"/>
          <w:szCs w:val="20"/>
        </w:rPr>
        <w:tab/>
        <w:t>0x3y: Intermediate Result – Wait</w:t>
      </w:r>
    </w:p>
    <w:p w14:paraId="6B294387" w14:textId="77777777" w:rsidR="00E9111B" w:rsidRDefault="00E9111B">
      <w:pPr>
        <w:tabs>
          <w:tab w:val="left" w:pos="709"/>
          <w:tab w:val="left" w:pos="1276"/>
          <w:tab w:val="left" w:pos="1843"/>
          <w:tab w:val="left" w:pos="2419"/>
        </w:tabs>
        <w:spacing w:before="120"/>
        <w:ind w:left="709"/>
        <w:rPr>
          <w:rFonts w:cs="Arial"/>
          <w:snapToGrid w:val="0"/>
          <w:szCs w:val="20"/>
        </w:rPr>
      </w:pPr>
    </w:p>
    <w:p w14:paraId="2910923F" w14:textId="77777777" w:rsidR="00E9111B" w:rsidRDefault="0042307E">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3: Character Coding</w:t>
      </w:r>
    </w:p>
    <w:p w14:paraId="7BC74CA1" w14:textId="77777777" w:rsidR="00E9111B" w:rsidRDefault="0042307E">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rStyle w:val="msoins0"/>
          <w:i/>
          <w:lang w:val="en-GB"/>
        </w:rPr>
      </w:pPr>
      <w:r>
        <w:rPr>
          <w:rStyle w:val="msoins0"/>
          <w:rFonts w:cs="Arial"/>
          <w:i/>
          <w:szCs w:val="20"/>
          <w:lang w:val="en-GB"/>
        </w:rPr>
        <w:t>Bit 0-5: Reserved</w:t>
      </w:r>
    </w:p>
    <w:p w14:paraId="27D3C336" w14:textId="77777777" w:rsidR="00E9111B" w:rsidRDefault="0042307E">
      <w:pPr>
        <w:tabs>
          <w:tab w:val="left" w:pos="709"/>
          <w:tab w:val="left" w:pos="1276"/>
          <w:tab w:val="left" w:pos="1843"/>
          <w:tab w:val="left" w:pos="2419"/>
        </w:tabs>
        <w:spacing w:before="60" w:after="60"/>
        <w:ind w:left="1276"/>
        <w:rPr>
          <w:rFonts w:cs="Arial"/>
          <w:snapToGrid w:val="0"/>
          <w:szCs w:val="20"/>
        </w:rPr>
      </w:pPr>
      <w:r>
        <w:rPr>
          <w:rFonts w:cs="Arial"/>
          <w:i/>
          <w:snapToGrid w:val="0"/>
          <w:szCs w:val="20"/>
        </w:rPr>
        <w:t>Bit 6-7: Coding</w:t>
      </w:r>
    </w:p>
    <w:p w14:paraId="01F4B8E0" w14:textId="77777777" w:rsidR="00E9111B" w:rsidRDefault="0042307E">
      <w:pPr>
        <w:tabs>
          <w:tab w:val="left" w:pos="709"/>
          <w:tab w:val="left" w:pos="1276"/>
          <w:tab w:val="left" w:pos="1843"/>
          <w:tab w:val="left" w:pos="2419"/>
        </w:tabs>
        <w:spacing w:before="60" w:after="60"/>
        <w:ind w:left="1276"/>
        <w:rPr>
          <w:rFonts w:cs="Arial"/>
          <w:snapToGrid w:val="0"/>
          <w:szCs w:val="20"/>
        </w:rPr>
      </w:pPr>
      <w:r>
        <w:rPr>
          <w:rFonts w:cs="Arial"/>
          <w:snapToGrid w:val="0"/>
          <w:szCs w:val="20"/>
        </w:rPr>
        <w:tab/>
        <w:t>0x2: Coding Table III</w:t>
      </w:r>
    </w:p>
    <w:p w14:paraId="24651D14" w14:textId="77777777" w:rsidR="00E9111B" w:rsidRDefault="0042307E">
      <w:pPr>
        <w:tabs>
          <w:tab w:val="left" w:pos="709"/>
          <w:tab w:val="left" w:pos="1276"/>
          <w:tab w:val="left" w:pos="1843"/>
          <w:tab w:val="left" w:pos="2419"/>
        </w:tabs>
        <w:spacing w:before="60" w:after="60"/>
        <w:ind w:left="1276"/>
        <w:rPr>
          <w:rFonts w:cs="Arial"/>
          <w:snapToGrid w:val="0"/>
          <w:szCs w:val="20"/>
        </w:rPr>
      </w:pPr>
      <w:r>
        <w:rPr>
          <w:rFonts w:cs="Arial"/>
          <w:snapToGrid w:val="0"/>
          <w:szCs w:val="20"/>
        </w:rPr>
        <w:tab/>
        <w:t>0x00-0xFF: Hexadecimal Notation</w:t>
      </w:r>
    </w:p>
    <w:p w14:paraId="5619487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22FE7AB7"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4: ConsHist1_Pc_Dsply</w:t>
      </w:r>
    </w:p>
    <w:p w14:paraId="17B684C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5010153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140AB9C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7A86804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14F4145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72BCFA7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56E25FAE" w14:textId="77777777" w:rsidR="00E9111B" w:rsidRDefault="00E9111B">
      <w:pPr>
        <w:tabs>
          <w:tab w:val="left" w:pos="709"/>
          <w:tab w:val="left" w:pos="1276"/>
          <w:tab w:val="left" w:pos="1843"/>
          <w:tab w:val="left" w:pos="2419"/>
        </w:tabs>
        <w:spacing w:before="60" w:after="60"/>
        <w:rPr>
          <w:rFonts w:cs="Arial"/>
          <w:snapToGrid w:val="0"/>
          <w:szCs w:val="20"/>
        </w:rPr>
      </w:pPr>
    </w:p>
    <w:p w14:paraId="457D8122"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5: ConsHistThr1_Pc_Dsply</w:t>
      </w:r>
    </w:p>
    <w:p w14:paraId="7ACFD6E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12746F2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17D9022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7B34B44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0x7D:</w:t>
      </w:r>
      <w:r>
        <w:rPr>
          <w:rFonts w:cs="Arial"/>
          <w:snapToGrid w:val="0"/>
          <w:szCs w:val="20"/>
        </w:rPr>
        <w:tab/>
        <w:t>125</w:t>
      </w:r>
    </w:p>
    <w:p w14:paraId="2FF63D9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14A5FD0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3EE81B2E" w14:textId="77777777" w:rsidR="00E9111B" w:rsidRDefault="00E9111B">
      <w:pPr>
        <w:tabs>
          <w:tab w:val="left" w:pos="709"/>
          <w:tab w:val="left" w:pos="1276"/>
          <w:tab w:val="left" w:pos="1843"/>
          <w:tab w:val="left" w:pos="2419"/>
        </w:tabs>
        <w:spacing w:before="60" w:after="60"/>
        <w:rPr>
          <w:rFonts w:cs="Arial"/>
          <w:snapToGrid w:val="0"/>
          <w:szCs w:val="20"/>
        </w:rPr>
      </w:pPr>
    </w:p>
    <w:p w14:paraId="69678B4D"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6: ConsHistColor1_D_Dsply</w:t>
      </w:r>
    </w:p>
    <w:p w14:paraId="4457EFC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7C9660D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300EC14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41195CE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050D7518"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7: ConsHist2_Pc_Dsply</w:t>
      </w:r>
    </w:p>
    <w:p w14:paraId="7051BA2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0A5FA9B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12FD82E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2293BA1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185642C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404D420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6EEC0AE5" w14:textId="77777777" w:rsidR="00E9111B" w:rsidRDefault="00E9111B">
      <w:pPr>
        <w:tabs>
          <w:tab w:val="left" w:pos="709"/>
          <w:tab w:val="left" w:pos="1276"/>
          <w:tab w:val="left" w:pos="1843"/>
          <w:tab w:val="left" w:pos="2419"/>
        </w:tabs>
        <w:spacing w:before="60" w:after="60"/>
        <w:rPr>
          <w:rFonts w:cs="Arial"/>
          <w:snapToGrid w:val="0"/>
          <w:szCs w:val="20"/>
        </w:rPr>
      </w:pPr>
    </w:p>
    <w:p w14:paraId="706ADE09"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8: ConsHistThr2_Pc_Dsply</w:t>
      </w:r>
    </w:p>
    <w:p w14:paraId="4ED5005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5C7C152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1F444E7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1A81ED4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0578F81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0CD34E4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216E8FD3" w14:textId="77777777" w:rsidR="00E9111B" w:rsidRDefault="00E9111B">
      <w:pPr>
        <w:tabs>
          <w:tab w:val="left" w:pos="709"/>
          <w:tab w:val="left" w:pos="1276"/>
          <w:tab w:val="left" w:pos="1843"/>
          <w:tab w:val="left" w:pos="2419"/>
        </w:tabs>
        <w:spacing w:before="60" w:after="60"/>
        <w:rPr>
          <w:rFonts w:cs="Arial"/>
          <w:snapToGrid w:val="0"/>
          <w:szCs w:val="20"/>
        </w:rPr>
      </w:pPr>
    </w:p>
    <w:p w14:paraId="29905491"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9: ConsHistColor2_D_Dsply</w:t>
      </w:r>
    </w:p>
    <w:p w14:paraId="2108FA0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706C664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099BE70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3CFA53CD"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6A6DC705"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10: ConsHist3_Pc_Dsply</w:t>
      </w:r>
    </w:p>
    <w:p w14:paraId="10790C1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0ED0CEA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7B95AF4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3871BD8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7E81181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39863D11"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6DE181D3" w14:textId="77777777" w:rsidR="00E9111B" w:rsidRDefault="00E9111B">
      <w:pPr>
        <w:tabs>
          <w:tab w:val="left" w:pos="709"/>
          <w:tab w:val="left" w:pos="1276"/>
          <w:tab w:val="left" w:pos="1843"/>
          <w:tab w:val="left" w:pos="2419"/>
        </w:tabs>
        <w:spacing w:before="60" w:after="60"/>
        <w:rPr>
          <w:rFonts w:cs="Arial"/>
          <w:snapToGrid w:val="0"/>
          <w:szCs w:val="20"/>
        </w:rPr>
      </w:pPr>
    </w:p>
    <w:p w14:paraId="7F3E74E2"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11: ConsHistThr3_Pc_Dsply</w:t>
      </w:r>
    </w:p>
    <w:p w14:paraId="1A16FE6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7F2AC2C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26804FAD"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237D569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1A70E32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77C6733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133F7D25" w14:textId="77777777" w:rsidR="00E9111B" w:rsidRDefault="00E9111B">
      <w:pPr>
        <w:tabs>
          <w:tab w:val="left" w:pos="709"/>
          <w:tab w:val="left" w:pos="1276"/>
          <w:tab w:val="left" w:pos="1843"/>
          <w:tab w:val="left" w:pos="2419"/>
        </w:tabs>
        <w:spacing w:before="60" w:after="60"/>
        <w:rPr>
          <w:rFonts w:cs="Arial"/>
          <w:snapToGrid w:val="0"/>
          <w:szCs w:val="20"/>
        </w:rPr>
      </w:pPr>
    </w:p>
    <w:p w14:paraId="05B0BEB3"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12: ConsHistColor3_D_Dsply</w:t>
      </w:r>
    </w:p>
    <w:p w14:paraId="68908CB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0x0:</w:t>
      </w:r>
      <w:r>
        <w:rPr>
          <w:rFonts w:cs="Arial"/>
          <w:snapToGrid w:val="0"/>
          <w:szCs w:val="20"/>
        </w:rPr>
        <w:tab/>
        <w:t>Color1</w:t>
      </w:r>
    </w:p>
    <w:p w14:paraId="0C73A22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4B2058D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32FCB2B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23617120"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13: ConsHist4_Pc_Dsply</w:t>
      </w:r>
    </w:p>
    <w:p w14:paraId="6C3D8D2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105CD14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53D689C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686FAAF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1EFDED1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0E7D69C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7C4F58F2" w14:textId="77777777" w:rsidR="00E9111B" w:rsidRDefault="00E9111B">
      <w:pPr>
        <w:tabs>
          <w:tab w:val="left" w:pos="709"/>
          <w:tab w:val="left" w:pos="1276"/>
          <w:tab w:val="left" w:pos="1843"/>
          <w:tab w:val="left" w:pos="2419"/>
        </w:tabs>
        <w:spacing w:before="60" w:after="60"/>
        <w:rPr>
          <w:rFonts w:cs="Arial"/>
          <w:snapToGrid w:val="0"/>
          <w:szCs w:val="20"/>
        </w:rPr>
      </w:pPr>
    </w:p>
    <w:p w14:paraId="0B142677"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14: ConsHistThr4_Pc_Dsply</w:t>
      </w:r>
    </w:p>
    <w:p w14:paraId="1F14621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6C041BC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74AA215D"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3DCEF40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4774AB8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61E42A1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0930617F" w14:textId="77777777" w:rsidR="00E9111B" w:rsidRDefault="00E9111B">
      <w:pPr>
        <w:tabs>
          <w:tab w:val="left" w:pos="709"/>
          <w:tab w:val="left" w:pos="1276"/>
          <w:tab w:val="left" w:pos="1843"/>
          <w:tab w:val="left" w:pos="2419"/>
        </w:tabs>
        <w:spacing w:before="60" w:after="60"/>
        <w:rPr>
          <w:rFonts w:cs="Arial"/>
          <w:snapToGrid w:val="0"/>
          <w:szCs w:val="20"/>
        </w:rPr>
      </w:pPr>
    </w:p>
    <w:p w14:paraId="2018F924"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15: ConsHistColor4_D_Dsply</w:t>
      </w:r>
    </w:p>
    <w:p w14:paraId="791A8FC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0B0B8E6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5561F01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2944557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3D8F3EB3"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16: ConsHist5_Pc_Dsply</w:t>
      </w:r>
    </w:p>
    <w:p w14:paraId="3B6520A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31A2BFB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4BA2DFB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426E88A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257DB94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6339924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32ACFA65" w14:textId="77777777" w:rsidR="00E9111B" w:rsidRDefault="00E9111B">
      <w:pPr>
        <w:tabs>
          <w:tab w:val="left" w:pos="709"/>
          <w:tab w:val="left" w:pos="1276"/>
          <w:tab w:val="left" w:pos="1843"/>
          <w:tab w:val="left" w:pos="2419"/>
        </w:tabs>
        <w:spacing w:before="60" w:after="60"/>
        <w:rPr>
          <w:rFonts w:cs="Arial"/>
          <w:snapToGrid w:val="0"/>
          <w:szCs w:val="20"/>
        </w:rPr>
      </w:pPr>
    </w:p>
    <w:p w14:paraId="310EB74E"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17: ConsHistThr5_Pc_Dsply</w:t>
      </w:r>
    </w:p>
    <w:p w14:paraId="1C9AF12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7F22E38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7880656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70BED77D"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645DC3B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7C2AB75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0DC99A92" w14:textId="77777777" w:rsidR="00E9111B" w:rsidRDefault="00E9111B">
      <w:pPr>
        <w:tabs>
          <w:tab w:val="left" w:pos="709"/>
          <w:tab w:val="left" w:pos="1276"/>
          <w:tab w:val="left" w:pos="1843"/>
          <w:tab w:val="left" w:pos="2419"/>
        </w:tabs>
        <w:spacing w:before="60" w:after="60"/>
        <w:rPr>
          <w:rFonts w:cs="Arial"/>
          <w:snapToGrid w:val="0"/>
          <w:szCs w:val="20"/>
        </w:rPr>
      </w:pPr>
    </w:p>
    <w:p w14:paraId="0A3B8B9D"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18: ConsHistColor5_D_Dsply</w:t>
      </w:r>
    </w:p>
    <w:p w14:paraId="2967BED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0C10BF1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797F49F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2345718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3A2232EC"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19: ConsHist6_Pc_Dsply</w:t>
      </w:r>
    </w:p>
    <w:p w14:paraId="4D08558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0x00:</w:t>
      </w:r>
      <w:r>
        <w:rPr>
          <w:rFonts w:cs="Arial"/>
          <w:snapToGrid w:val="0"/>
          <w:szCs w:val="20"/>
        </w:rPr>
        <w:tab/>
        <w:t>0</w:t>
      </w:r>
    </w:p>
    <w:p w14:paraId="53C54AE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52D717E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20BC8AD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7C26AA4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72602A2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6E3E26CE" w14:textId="77777777" w:rsidR="00E9111B" w:rsidRDefault="00E9111B">
      <w:pPr>
        <w:tabs>
          <w:tab w:val="left" w:pos="709"/>
          <w:tab w:val="left" w:pos="1276"/>
          <w:tab w:val="left" w:pos="1843"/>
          <w:tab w:val="left" w:pos="2419"/>
        </w:tabs>
        <w:spacing w:before="60" w:after="60"/>
        <w:rPr>
          <w:rFonts w:cs="Arial"/>
          <w:snapToGrid w:val="0"/>
          <w:szCs w:val="20"/>
        </w:rPr>
      </w:pPr>
    </w:p>
    <w:p w14:paraId="6163AACA"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20: ConsHistThr6_Pc_Dsply</w:t>
      </w:r>
    </w:p>
    <w:p w14:paraId="479BEE4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441042E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3EE2709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1006ACF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6B277F7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6550CC7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67C1F1AF" w14:textId="77777777" w:rsidR="00E9111B" w:rsidRDefault="00E9111B">
      <w:pPr>
        <w:tabs>
          <w:tab w:val="left" w:pos="709"/>
          <w:tab w:val="left" w:pos="1276"/>
          <w:tab w:val="left" w:pos="1843"/>
          <w:tab w:val="left" w:pos="2419"/>
        </w:tabs>
        <w:spacing w:before="60" w:after="60"/>
        <w:rPr>
          <w:rFonts w:cs="Arial"/>
          <w:snapToGrid w:val="0"/>
          <w:szCs w:val="20"/>
        </w:rPr>
      </w:pPr>
    </w:p>
    <w:p w14:paraId="1661C6B4"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21: ConsHistColor6_D_Dsply</w:t>
      </w:r>
    </w:p>
    <w:p w14:paraId="4010B21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5B8D203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501A454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1AE0D0C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3DB6DC54"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22: ConsHist7_Pc_Dsply</w:t>
      </w:r>
    </w:p>
    <w:p w14:paraId="2B2F618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53BD37C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1D12C9C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74D3BF5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7A615E7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047151CD"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0A5BC7DE" w14:textId="77777777" w:rsidR="00E9111B" w:rsidRDefault="00E9111B">
      <w:pPr>
        <w:tabs>
          <w:tab w:val="left" w:pos="709"/>
          <w:tab w:val="left" w:pos="1276"/>
          <w:tab w:val="left" w:pos="1843"/>
          <w:tab w:val="left" w:pos="2419"/>
        </w:tabs>
        <w:spacing w:before="60" w:after="60"/>
        <w:rPr>
          <w:rFonts w:cs="Arial"/>
          <w:snapToGrid w:val="0"/>
          <w:szCs w:val="20"/>
        </w:rPr>
      </w:pPr>
    </w:p>
    <w:p w14:paraId="7E0F516F"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23: ConsHistThr7_Pc_Dsply</w:t>
      </w:r>
    </w:p>
    <w:p w14:paraId="2CB3FB9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0FC7E23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023D41D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0313153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0E20D4F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1C96E23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6372208F" w14:textId="77777777" w:rsidR="00E9111B" w:rsidRDefault="00E9111B">
      <w:pPr>
        <w:tabs>
          <w:tab w:val="left" w:pos="709"/>
          <w:tab w:val="left" w:pos="1276"/>
          <w:tab w:val="left" w:pos="1843"/>
          <w:tab w:val="left" w:pos="2419"/>
        </w:tabs>
        <w:spacing w:before="60" w:after="60"/>
        <w:rPr>
          <w:rFonts w:cs="Arial"/>
          <w:snapToGrid w:val="0"/>
          <w:szCs w:val="20"/>
        </w:rPr>
      </w:pPr>
    </w:p>
    <w:p w14:paraId="2C57F2E1"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24: ConsHistColor7_D_Dsply</w:t>
      </w:r>
    </w:p>
    <w:p w14:paraId="450D6EE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2F64E44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4C96F08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5597533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2960912B"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25: ConsHist8_Pc_Dsply</w:t>
      </w:r>
    </w:p>
    <w:p w14:paraId="78ADE1D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41BD7F9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1DD4D48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08EAA8A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2D558F9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4672B48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0x7F:</w:t>
      </w:r>
      <w:r>
        <w:rPr>
          <w:rFonts w:cs="Arial"/>
          <w:snapToGrid w:val="0"/>
          <w:szCs w:val="20"/>
        </w:rPr>
        <w:tab/>
        <w:t>Faulty</w:t>
      </w:r>
    </w:p>
    <w:p w14:paraId="39837D20" w14:textId="77777777" w:rsidR="00E9111B" w:rsidRDefault="00E9111B">
      <w:pPr>
        <w:tabs>
          <w:tab w:val="left" w:pos="709"/>
          <w:tab w:val="left" w:pos="1276"/>
          <w:tab w:val="left" w:pos="1843"/>
          <w:tab w:val="left" w:pos="2419"/>
        </w:tabs>
        <w:spacing w:before="60" w:after="60"/>
        <w:rPr>
          <w:rFonts w:cs="Arial"/>
          <w:snapToGrid w:val="0"/>
          <w:szCs w:val="20"/>
        </w:rPr>
      </w:pPr>
    </w:p>
    <w:p w14:paraId="0463FA50"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26: ConsHistThr8_Pc_Dsply</w:t>
      </w:r>
    </w:p>
    <w:p w14:paraId="0A867FB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64DD7EB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2053356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3333B09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610A6F5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685E3851"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01A361DB" w14:textId="77777777" w:rsidR="00E9111B" w:rsidRDefault="00E9111B">
      <w:pPr>
        <w:tabs>
          <w:tab w:val="left" w:pos="709"/>
          <w:tab w:val="left" w:pos="1276"/>
          <w:tab w:val="left" w:pos="1843"/>
          <w:tab w:val="left" w:pos="2419"/>
        </w:tabs>
        <w:spacing w:before="60" w:after="60"/>
        <w:rPr>
          <w:rFonts w:cs="Arial"/>
          <w:snapToGrid w:val="0"/>
          <w:szCs w:val="20"/>
        </w:rPr>
      </w:pPr>
    </w:p>
    <w:p w14:paraId="73EDCDA5"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27: ConsHistColor8_D_Dsply</w:t>
      </w:r>
    </w:p>
    <w:p w14:paraId="04F730E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1A1BB39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33C6292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5425DA4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4B344543"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28: ConsHist9_Pc_Dsply</w:t>
      </w:r>
    </w:p>
    <w:p w14:paraId="2F52094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793A14B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4439DEB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7B20EBE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3907520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68E22D6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47F4D356" w14:textId="77777777" w:rsidR="00E9111B" w:rsidRDefault="00E9111B">
      <w:pPr>
        <w:tabs>
          <w:tab w:val="left" w:pos="709"/>
          <w:tab w:val="left" w:pos="1276"/>
          <w:tab w:val="left" w:pos="1843"/>
          <w:tab w:val="left" w:pos="2419"/>
        </w:tabs>
        <w:spacing w:before="60" w:after="60"/>
        <w:rPr>
          <w:rFonts w:cs="Arial"/>
          <w:snapToGrid w:val="0"/>
          <w:szCs w:val="20"/>
        </w:rPr>
      </w:pPr>
    </w:p>
    <w:p w14:paraId="165C5AF1"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29: ConsHistThr9_Pc_Dsply</w:t>
      </w:r>
    </w:p>
    <w:p w14:paraId="70199B1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215F2BB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5B1C5F5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6A82B3B1"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33348FC1"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027B9BA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5B0F4CE1" w14:textId="77777777" w:rsidR="00E9111B" w:rsidRDefault="00E9111B">
      <w:pPr>
        <w:tabs>
          <w:tab w:val="left" w:pos="709"/>
          <w:tab w:val="left" w:pos="1276"/>
          <w:tab w:val="left" w:pos="1843"/>
          <w:tab w:val="left" w:pos="2419"/>
        </w:tabs>
        <w:spacing w:before="60" w:after="60"/>
        <w:rPr>
          <w:rFonts w:cs="Arial"/>
          <w:snapToGrid w:val="0"/>
          <w:szCs w:val="20"/>
        </w:rPr>
      </w:pPr>
    </w:p>
    <w:p w14:paraId="75052D34"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30: ConsHistColor9_D_Dsply</w:t>
      </w:r>
    </w:p>
    <w:p w14:paraId="62A4101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4B0A00EC"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59D22AE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6EC509ED"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p>
    <w:p w14:paraId="181ACEC6"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31: ConsHist10_Pc_Dsply</w:t>
      </w:r>
    </w:p>
    <w:p w14:paraId="577B373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2D01A55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333130E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14:paraId="012E0B8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5E7BF17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53EB0C0A"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7B39CE92" w14:textId="77777777" w:rsidR="00E9111B" w:rsidRDefault="00E9111B">
      <w:pPr>
        <w:tabs>
          <w:tab w:val="left" w:pos="709"/>
          <w:tab w:val="left" w:pos="1276"/>
          <w:tab w:val="left" w:pos="1843"/>
          <w:tab w:val="left" w:pos="2419"/>
        </w:tabs>
        <w:spacing w:before="60" w:after="60"/>
        <w:rPr>
          <w:rFonts w:cs="Arial"/>
          <w:snapToGrid w:val="0"/>
          <w:szCs w:val="20"/>
        </w:rPr>
      </w:pPr>
    </w:p>
    <w:p w14:paraId="73B6A94D"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32: ConsHistThr10_Pc_Dsply</w:t>
      </w:r>
    </w:p>
    <w:p w14:paraId="4189EF5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14:paraId="63AF22D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14:paraId="50D843D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w:t>
      </w:r>
    </w:p>
    <w:p w14:paraId="13B019C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14:paraId="65D9AC60"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0x7E: </w:t>
      </w:r>
      <w:proofErr w:type="spellStart"/>
      <w:r>
        <w:rPr>
          <w:rFonts w:cs="Arial"/>
          <w:snapToGrid w:val="0"/>
          <w:szCs w:val="20"/>
        </w:rPr>
        <w:t>Data_Not_Available</w:t>
      </w:r>
      <w:proofErr w:type="spellEnd"/>
    </w:p>
    <w:p w14:paraId="6AB6CAD8"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14:paraId="0190B6DC" w14:textId="77777777" w:rsidR="00E9111B" w:rsidRDefault="00E9111B">
      <w:pPr>
        <w:tabs>
          <w:tab w:val="left" w:pos="709"/>
          <w:tab w:val="left" w:pos="1276"/>
          <w:tab w:val="left" w:pos="1843"/>
          <w:tab w:val="left" w:pos="2419"/>
        </w:tabs>
        <w:spacing w:before="60" w:after="60"/>
        <w:rPr>
          <w:rFonts w:cs="Arial"/>
          <w:snapToGrid w:val="0"/>
          <w:szCs w:val="20"/>
        </w:rPr>
      </w:pPr>
    </w:p>
    <w:p w14:paraId="27C3C91A"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33: ConsHistColor10_D_Dsply</w:t>
      </w:r>
    </w:p>
    <w:p w14:paraId="1D06A03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14:paraId="223E5FE7"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14:paraId="4DF1D5E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r>
      <w:proofErr w:type="spellStart"/>
      <w:r>
        <w:rPr>
          <w:rFonts w:cs="Arial"/>
          <w:snapToGrid w:val="0"/>
          <w:szCs w:val="20"/>
        </w:rPr>
        <w:t>Grayed_Out</w:t>
      </w:r>
      <w:proofErr w:type="spellEnd"/>
    </w:p>
    <w:p w14:paraId="51A8E5B6" w14:textId="77777777" w:rsidR="00E9111B" w:rsidRDefault="00E9111B">
      <w:pPr>
        <w:tabs>
          <w:tab w:val="left" w:pos="709"/>
          <w:tab w:val="left" w:pos="1276"/>
          <w:tab w:val="left" w:pos="1843"/>
          <w:tab w:val="left" w:pos="2419"/>
        </w:tabs>
        <w:spacing w:before="60" w:after="60"/>
        <w:rPr>
          <w:rFonts w:cs="Arial"/>
          <w:snapToGrid w:val="0"/>
          <w:szCs w:val="20"/>
        </w:rPr>
      </w:pPr>
    </w:p>
    <w:p w14:paraId="57815BF8"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 xml:space="preserve">Byte 34: </w:t>
      </w:r>
      <w:proofErr w:type="spellStart"/>
      <w:r>
        <w:rPr>
          <w:rFonts w:cs="Arial"/>
          <w:b/>
          <w:snapToGrid w:val="0"/>
          <w:szCs w:val="20"/>
        </w:rPr>
        <w:t>ConsHistTIPC_D_Dsply</w:t>
      </w:r>
      <w:proofErr w:type="spellEnd"/>
    </w:p>
    <w:p w14:paraId="18B225A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Invalid</w:t>
      </w:r>
    </w:p>
    <w:p w14:paraId="055BCC2B"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Display_1_Minute_Increments</w:t>
      </w:r>
    </w:p>
    <w:p w14:paraId="2DB4463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Display_2_Minute_Increments</w:t>
      </w:r>
    </w:p>
    <w:p w14:paraId="77F5A4F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0x3: </w:t>
      </w:r>
      <w:r>
        <w:rPr>
          <w:rFonts w:cs="Arial"/>
          <w:snapToGrid w:val="0"/>
          <w:szCs w:val="20"/>
        </w:rPr>
        <w:tab/>
        <w:t>Display_6_Minute_Increments</w:t>
      </w:r>
    </w:p>
    <w:p w14:paraId="25C63F12" w14:textId="77777777" w:rsidR="00E9111B" w:rsidRDefault="00E9111B">
      <w:pPr>
        <w:tabs>
          <w:tab w:val="left" w:pos="709"/>
          <w:tab w:val="left" w:pos="1276"/>
          <w:tab w:val="left" w:pos="1843"/>
          <w:tab w:val="left" w:pos="2419"/>
        </w:tabs>
        <w:spacing w:before="60" w:after="60"/>
        <w:rPr>
          <w:rFonts w:cs="Arial"/>
          <w:snapToGrid w:val="0"/>
          <w:szCs w:val="20"/>
        </w:rPr>
      </w:pPr>
    </w:p>
    <w:p w14:paraId="416E56F4" w14:textId="77777777" w:rsidR="00E9111B" w:rsidRDefault="0042307E">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 xml:space="preserve">Byte 35: </w:t>
      </w:r>
      <w:proofErr w:type="spellStart"/>
      <w:r>
        <w:rPr>
          <w:rFonts w:cs="Arial"/>
          <w:b/>
          <w:snapToGrid w:val="0"/>
          <w:szCs w:val="20"/>
        </w:rPr>
        <w:t>ConsUnitIPC_D_Dsply</w:t>
      </w:r>
      <w:proofErr w:type="spellEnd"/>
    </w:p>
    <w:p w14:paraId="410A981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Invalid</w:t>
      </w:r>
    </w:p>
    <w:p w14:paraId="4E78C4AD"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r>
      <w:proofErr w:type="spellStart"/>
      <w:r>
        <w:rPr>
          <w:rFonts w:cs="Arial"/>
          <w:snapToGrid w:val="0"/>
          <w:szCs w:val="20"/>
        </w:rPr>
        <w:t>Miles_Gallon_US</w:t>
      </w:r>
      <w:proofErr w:type="spellEnd"/>
    </w:p>
    <w:p w14:paraId="0A1E0E65"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Liters_100_km</w:t>
      </w:r>
    </w:p>
    <w:p w14:paraId="3E1B019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0x3:</w:t>
      </w:r>
      <w:r>
        <w:rPr>
          <w:rFonts w:cs="Arial"/>
          <w:snapToGrid w:val="0"/>
          <w:szCs w:val="20"/>
        </w:rPr>
        <w:tab/>
      </w:r>
      <w:proofErr w:type="spellStart"/>
      <w:r>
        <w:rPr>
          <w:rFonts w:cs="Arial"/>
          <w:snapToGrid w:val="0"/>
          <w:szCs w:val="20"/>
        </w:rPr>
        <w:t>km_L</w:t>
      </w:r>
      <w:proofErr w:type="spellEnd"/>
    </w:p>
    <w:p w14:paraId="2D191A4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0x4:</w:t>
      </w:r>
      <w:r>
        <w:rPr>
          <w:rFonts w:cs="Arial"/>
          <w:snapToGrid w:val="0"/>
          <w:szCs w:val="20"/>
        </w:rPr>
        <w:tab/>
      </w:r>
      <w:proofErr w:type="spellStart"/>
      <w:r>
        <w:rPr>
          <w:rFonts w:cs="Arial"/>
          <w:snapToGrid w:val="0"/>
          <w:szCs w:val="20"/>
        </w:rPr>
        <w:t>miles_gallon_UK</w:t>
      </w:r>
      <w:proofErr w:type="spellEnd"/>
    </w:p>
    <w:p w14:paraId="3713065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0x5:</w:t>
      </w:r>
      <w:r>
        <w:rPr>
          <w:rFonts w:cs="Arial"/>
          <w:snapToGrid w:val="0"/>
          <w:szCs w:val="20"/>
        </w:rPr>
        <w:tab/>
      </w:r>
      <w:proofErr w:type="spellStart"/>
      <w:r>
        <w:rPr>
          <w:rFonts w:cs="Arial"/>
          <w:snapToGrid w:val="0"/>
          <w:szCs w:val="20"/>
        </w:rPr>
        <w:t>Whr_mi</w:t>
      </w:r>
      <w:proofErr w:type="spellEnd"/>
    </w:p>
    <w:p w14:paraId="6FE80A6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0x6:</w:t>
      </w:r>
      <w:r>
        <w:rPr>
          <w:rFonts w:cs="Arial"/>
          <w:snapToGrid w:val="0"/>
          <w:szCs w:val="20"/>
        </w:rPr>
        <w:tab/>
      </w:r>
      <w:proofErr w:type="spellStart"/>
      <w:r>
        <w:rPr>
          <w:rFonts w:cs="Arial"/>
          <w:snapToGrid w:val="0"/>
          <w:szCs w:val="20"/>
        </w:rPr>
        <w:t>Whr_km</w:t>
      </w:r>
      <w:proofErr w:type="spellEnd"/>
    </w:p>
    <w:p w14:paraId="33E5065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w:t>
      </w:r>
      <w:r>
        <w:rPr>
          <w:rFonts w:cs="Arial"/>
          <w:snapToGrid w:val="0"/>
          <w:szCs w:val="20"/>
        </w:rPr>
        <w:tab/>
      </w:r>
      <w:proofErr w:type="spellStart"/>
      <w:r>
        <w:rPr>
          <w:rFonts w:cs="Arial"/>
          <w:snapToGrid w:val="0"/>
          <w:szCs w:val="20"/>
        </w:rPr>
        <w:t>Miles_Gallon</w:t>
      </w:r>
      <w:proofErr w:type="spellEnd"/>
    </w:p>
    <w:p w14:paraId="7430EC21"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0x8:</w:t>
      </w:r>
      <w:r>
        <w:rPr>
          <w:rFonts w:cs="Arial"/>
          <w:snapToGrid w:val="0"/>
          <w:szCs w:val="20"/>
        </w:rPr>
        <w:tab/>
        <w:t>Liters_100_km_equivalent</w:t>
      </w:r>
    </w:p>
    <w:p w14:paraId="13DF947E"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0x9:</w:t>
      </w:r>
      <w:r>
        <w:rPr>
          <w:rFonts w:cs="Arial"/>
          <w:snapToGrid w:val="0"/>
          <w:szCs w:val="20"/>
        </w:rPr>
        <w:tab/>
      </w:r>
      <w:proofErr w:type="spellStart"/>
      <w:r>
        <w:rPr>
          <w:rFonts w:cs="Arial"/>
          <w:snapToGrid w:val="0"/>
          <w:szCs w:val="20"/>
        </w:rPr>
        <w:t>km_L_equivalent</w:t>
      </w:r>
      <w:proofErr w:type="spellEnd"/>
    </w:p>
    <w:p w14:paraId="03506BD6"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0xA:</w:t>
      </w:r>
      <w:r>
        <w:rPr>
          <w:rFonts w:cs="Arial"/>
          <w:snapToGrid w:val="0"/>
          <w:szCs w:val="20"/>
        </w:rPr>
        <w:tab/>
      </w:r>
      <w:proofErr w:type="spellStart"/>
      <w:r>
        <w:rPr>
          <w:rFonts w:cs="Arial"/>
          <w:snapToGrid w:val="0"/>
          <w:szCs w:val="20"/>
        </w:rPr>
        <w:t>miles_gallon_UK_equivalent</w:t>
      </w:r>
      <w:proofErr w:type="spellEnd"/>
    </w:p>
    <w:p w14:paraId="3F459DD9"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0xB:</w:t>
      </w:r>
      <w:r>
        <w:rPr>
          <w:rFonts w:cs="Arial"/>
          <w:snapToGrid w:val="0"/>
          <w:szCs w:val="20"/>
        </w:rPr>
        <w:tab/>
        <w:t>Reserved_11</w:t>
      </w:r>
    </w:p>
    <w:p w14:paraId="6CC57502"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0xC:</w:t>
      </w:r>
      <w:r>
        <w:rPr>
          <w:rFonts w:cs="Arial"/>
          <w:snapToGrid w:val="0"/>
          <w:szCs w:val="20"/>
        </w:rPr>
        <w:tab/>
        <w:t>Reserved_12</w:t>
      </w:r>
    </w:p>
    <w:p w14:paraId="6E26C323"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0xD:</w:t>
      </w:r>
      <w:r>
        <w:rPr>
          <w:rFonts w:cs="Arial"/>
          <w:snapToGrid w:val="0"/>
          <w:szCs w:val="20"/>
        </w:rPr>
        <w:tab/>
        <w:t>Reserved_13</w:t>
      </w:r>
    </w:p>
    <w:p w14:paraId="601907D4"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0xE:</w:t>
      </w:r>
      <w:r>
        <w:rPr>
          <w:rFonts w:cs="Arial"/>
          <w:snapToGrid w:val="0"/>
          <w:szCs w:val="20"/>
        </w:rPr>
        <w:tab/>
        <w:t>Reserved_14</w:t>
      </w:r>
    </w:p>
    <w:p w14:paraId="3B4E426F" w14:textId="77777777" w:rsidR="00E9111B" w:rsidRDefault="0042307E">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0xF:</w:t>
      </w:r>
      <w:r>
        <w:rPr>
          <w:rFonts w:cs="Arial"/>
          <w:snapToGrid w:val="0"/>
          <w:szCs w:val="20"/>
        </w:rPr>
        <w:tab/>
        <w:t>Reserved_15</w:t>
      </w:r>
    </w:p>
    <w:p w14:paraId="44575DD0" w14:textId="77777777" w:rsidR="0042307E" w:rsidRDefault="0042307E" w:rsidP="0042307E">
      <w:pPr>
        <w:pStyle w:val="Heading4"/>
      </w:pPr>
      <w:r w:rsidRPr="00B9479B">
        <w:lastRenderedPageBreak/>
        <w:t>TP-LOGv2-TPL-REQ-013859/A-SID-22-NavigationSymbolInfo_St (</w:t>
      </w:r>
      <w:proofErr w:type="spellStart"/>
      <w:r w:rsidRPr="00B9479B">
        <w:t>TcSE</w:t>
      </w:r>
      <w:proofErr w:type="spellEnd"/>
      <w:r w:rsidRPr="00B9479B">
        <w:t xml:space="preserve"> ROIN-281274)</w:t>
      </w:r>
    </w:p>
    <w:p w14:paraId="66B6C4F5" w14:textId="77777777" w:rsidR="00E9111B" w:rsidRDefault="0042307E">
      <w:pPr>
        <w:keepNext/>
        <w:keepLines/>
        <w:tabs>
          <w:tab w:val="left" w:pos="0"/>
          <w:tab w:val="left" w:pos="1276"/>
          <w:tab w:val="left" w:pos="1843"/>
          <w:tab w:val="left" w:pos="2419"/>
        </w:tabs>
        <w:rPr>
          <w:rFonts w:cs="Arial"/>
          <w:szCs w:val="20"/>
        </w:rPr>
      </w:pPr>
      <w:r>
        <w:rPr>
          <w:rFonts w:cs="Arial"/>
          <w:szCs w:val="20"/>
        </w:rPr>
        <w:t xml:space="preserve">Data size </w:t>
      </w:r>
      <w:r>
        <w:rPr>
          <w:rFonts w:cs="Arial"/>
          <w:snapToGrid w:val="0"/>
          <w:szCs w:val="20"/>
        </w:rPr>
        <w:t>up to 46</w:t>
      </w:r>
      <w:r>
        <w:rPr>
          <w:rFonts w:cs="Arial"/>
          <w:szCs w:val="20"/>
        </w:rPr>
        <w:t xml:space="preserve"> bytes</w:t>
      </w:r>
    </w:p>
    <w:p w14:paraId="0CAEE763" w14:textId="77777777" w:rsidR="00E9111B" w:rsidRDefault="0042307E">
      <w:pPr>
        <w:keepNext/>
        <w:keepLines/>
        <w:tabs>
          <w:tab w:val="left" w:pos="709"/>
          <w:tab w:val="left" w:pos="1276"/>
          <w:tab w:val="left" w:pos="1843"/>
          <w:tab w:val="left" w:pos="2419"/>
        </w:tabs>
        <w:spacing w:before="120" w:after="60"/>
        <w:ind w:left="709" w:hanging="9"/>
        <w:rPr>
          <w:rFonts w:cs="Arial"/>
          <w:b/>
          <w:snapToGrid w:val="0"/>
          <w:szCs w:val="20"/>
        </w:rPr>
      </w:pPr>
      <w:r>
        <w:rPr>
          <w:rStyle w:val="spelle"/>
          <w:rFonts w:cs="Arial"/>
          <w:b/>
          <w:snapToGrid w:val="0"/>
          <w:szCs w:val="20"/>
        </w:rPr>
        <w:t>Byte</w:t>
      </w:r>
      <w:r>
        <w:rPr>
          <w:rFonts w:cs="Arial"/>
          <w:b/>
          <w:snapToGrid w:val="0"/>
          <w:szCs w:val="20"/>
        </w:rPr>
        <w:t xml:space="preserve"> 0: Signal identifier</w:t>
      </w:r>
    </w:p>
    <w:p w14:paraId="2CEF8886" w14:textId="77777777" w:rsidR="00E9111B" w:rsidRDefault="0042307E">
      <w:pPr>
        <w:keepNext/>
        <w:keepLines/>
        <w:tabs>
          <w:tab w:val="left" w:pos="709"/>
          <w:tab w:val="left" w:pos="1276"/>
          <w:tab w:val="left" w:pos="1843"/>
          <w:tab w:val="left" w:pos="2419"/>
        </w:tabs>
        <w:ind w:left="1276"/>
        <w:rPr>
          <w:rFonts w:cs="Arial"/>
          <w:szCs w:val="20"/>
        </w:rPr>
      </w:pPr>
      <w:r>
        <w:rPr>
          <w:rFonts w:cs="Arial"/>
          <w:snapToGrid w:val="0"/>
          <w:szCs w:val="20"/>
        </w:rPr>
        <w:t xml:space="preserve">0x22: </w:t>
      </w:r>
      <w:proofErr w:type="spellStart"/>
      <w:r>
        <w:rPr>
          <w:rStyle w:val="spelle"/>
          <w:rFonts w:cs="Arial"/>
          <w:snapToGrid w:val="0"/>
          <w:szCs w:val="20"/>
          <w:lang w:val="en-GB"/>
        </w:rPr>
        <w:t>NavigationSymbolInfo_St</w:t>
      </w:r>
      <w:proofErr w:type="spellEnd"/>
    </w:p>
    <w:p w14:paraId="7C55420F" w14:textId="77777777" w:rsidR="00E9111B" w:rsidRDefault="0042307E">
      <w:pPr>
        <w:keepNext/>
        <w:keepLines/>
        <w:tabs>
          <w:tab w:val="left" w:pos="709"/>
          <w:tab w:val="left" w:pos="1276"/>
          <w:tab w:val="left" w:pos="1843"/>
          <w:tab w:val="left" w:pos="2419"/>
        </w:tabs>
        <w:spacing w:before="120" w:after="60"/>
        <w:ind w:left="700"/>
        <w:rPr>
          <w:rFonts w:cs="Arial"/>
          <w:b/>
          <w:snapToGrid w:val="0"/>
          <w:szCs w:val="20"/>
        </w:rPr>
      </w:pPr>
      <w:r>
        <w:rPr>
          <w:rFonts w:cs="Arial"/>
          <w:b/>
          <w:snapToGrid w:val="0"/>
          <w:szCs w:val="20"/>
        </w:rPr>
        <w:t xml:space="preserve">Byte 1: </w:t>
      </w:r>
      <w:proofErr w:type="spellStart"/>
      <w:r>
        <w:rPr>
          <w:rFonts w:cs="Arial"/>
          <w:b/>
          <w:snapToGrid w:val="0"/>
          <w:szCs w:val="20"/>
        </w:rPr>
        <w:t>HeaderInfo</w:t>
      </w:r>
      <w:proofErr w:type="spellEnd"/>
    </w:p>
    <w:p w14:paraId="6DD4414B" w14:textId="77777777" w:rsidR="00E9111B" w:rsidRDefault="0042307E">
      <w:pPr>
        <w:keepNext/>
        <w:keepLines/>
        <w:tabs>
          <w:tab w:val="left" w:pos="709"/>
          <w:tab w:val="left" w:pos="1276"/>
          <w:tab w:val="left" w:pos="2419"/>
        </w:tabs>
        <w:spacing w:before="120" w:after="60"/>
        <w:ind w:left="1276"/>
        <w:rPr>
          <w:rStyle w:val="msoins0"/>
          <w:i/>
        </w:rPr>
      </w:pPr>
      <w:r>
        <w:rPr>
          <w:rStyle w:val="msoins0"/>
          <w:rFonts w:cs="Arial"/>
          <w:i/>
          <w:snapToGrid w:val="0"/>
          <w:szCs w:val="20"/>
        </w:rPr>
        <w:t>Bit 0–4: reserved</w:t>
      </w:r>
    </w:p>
    <w:p w14:paraId="02D9C03A" w14:textId="77777777" w:rsidR="00E9111B" w:rsidRDefault="0042307E">
      <w:pPr>
        <w:keepNext/>
        <w:keepLines/>
        <w:tabs>
          <w:tab w:val="left" w:pos="709"/>
          <w:tab w:val="left" w:pos="1276"/>
          <w:tab w:val="left" w:pos="2419"/>
        </w:tabs>
        <w:spacing w:before="120" w:after="60"/>
        <w:ind w:left="1276"/>
        <w:rPr>
          <w:rStyle w:val="msoins0"/>
          <w:rFonts w:cs="Arial"/>
          <w:i/>
          <w:snapToGrid w:val="0"/>
          <w:szCs w:val="20"/>
        </w:rPr>
      </w:pPr>
      <w:r>
        <w:rPr>
          <w:rStyle w:val="msoins0"/>
          <w:rFonts w:cs="Arial"/>
          <w:i/>
          <w:snapToGrid w:val="0"/>
          <w:szCs w:val="20"/>
        </w:rPr>
        <w:t xml:space="preserve">Bit 5-6: </w:t>
      </w:r>
      <w:proofErr w:type="spellStart"/>
      <w:r>
        <w:rPr>
          <w:rStyle w:val="spelle"/>
          <w:rFonts w:cs="Arial"/>
          <w:i/>
          <w:snapToGrid w:val="0"/>
          <w:szCs w:val="20"/>
        </w:rPr>
        <w:t>UnitOfLength</w:t>
      </w:r>
      <w:proofErr w:type="spellEnd"/>
    </w:p>
    <w:p w14:paraId="76B02CC9"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0x0 – </w:t>
      </w:r>
      <w:proofErr w:type="spellStart"/>
      <w:r>
        <w:rPr>
          <w:rStyle w:val="spelle"/>
          <w:rFonts w:cs="Arial"/>
          <w:snapToGrid w:val="0"/>
          <w:szCs w:val="20"/>
        </w:rPr>
        <w:t>kilometres</w:t>
      </w:r>
      <w:proofErr w:type="spellEnd"/>
    </w:p>
    <w:p w14:paraId="5FB3124E"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0x1 – miles</w:t>
      </w:r>
    </w:p>
    <w:p w14:paraId="73D231D8"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0x2 – </w:t>
      </w:r>
      <w:proofErr w:type="spellStart"/>
      <w:r>
        <w:rPr>
          <w:rStyle w:val="spelle"/>
          <w:rFonts w:cs="Arial"/>
          <w:snapToGrid w:val="0"/>
          <w:szCs w:val="20"/>
        </w:rPr>
        <w:t>metres</w:t>
      </w:r>
      <w:proofErr w:type="spellEnd"/>
    </w:p>
    <w:p w14:paraId="61CF20CE"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0x3 – yards</w:t>
      </w:r>
    </w:p>
    <w:p w14:paraId="622A6A0E" w14:textId="77777777" w:rsidR="00E9111B" w:rsidRDefault="0042307E">
      <w:pPr>
        <w:keepNext/>
        <w:keepLines/>
        <w:tabs>
          <w:tab w:val="left" w:pos="709"/>
          <w:tab w:val="left" w:pos="2419"/>
        </w:tabs>
        <w:spacing w:before="120" w:after="60"/>
        <w:ind w:left="1276"/>
        <w:rPr>
          <w:b/>
          <w:lang w:val="en-GB"/>
        </w:rPr>
      </w:pPr>
      <w:r>
        <w:rPr>
          <w:rFonts w:cs="Arial"/>
          <w:i/>
          <w:snapToGrid w:val="0"/>
          <w:szCs w:val="20"/>
        </w:rPr>
        <w:t xml:space="preserve">Bit </w:t>
      </w:r>
      <w:r>
        <w:rPr>
          <w:rStyle w:val="msoins0"/>
          <w:rFonts w:cs="Arial"/>
          <w:i/>
          <w:snapToGrid w:val="0"/>
          <w:szCs w:val="20"/>
        </w:rPr>
        <w:t>7</w:t>
      </w:r>
      <w:r>
        <w:rPr>
          <w:rFonts w:cs="Arial"/>
          <w:i/>
          <w:snapToGrid w:val="0"/>
          <w:szCs w:val="20"/>
        </w:rPr>
        <w:t xml:space="preserve">: </w:t>
      </w:r>
      <w:proofErr w:type="spellStart"/>
      <w:r>
        <w:rPr>
          <w:rStyle w:val="spelle"/>
          <w:rFonts w:cs="Arial"/>
          <w:i/>
          <w:snapToGrid w:val="0"/>
          <w:szCs w:val="20"/>
        </w:rPr>
        <w:t>PropertyOfDistance</w:t>
      </w:r>
      <w:proofErr w:type="spellEnd"/>
    </w:p>
    <w:p w14:paraId="10339885" w14:textId="77777777" w:rsidR="00E9111B" w:rsidRDefault="0042307E">
      <w:pPr>
        <w:keepNext/>
        <w:keepLines/>
        <w:tabs>
          <w:tab w:val="left" w:pos="709"/>
          <w:tab w:val="left" w:pos="1276"/>
          <w:tab w:val="left" w:pos="2419"/>
        </w:tabs>
        <w:spacing w:before="60"/>
        <w:ind w:left="1843"/>
        <w:rPr>
          <w:rFonts w:cs="Arial"/>
          <w:snapToGrid w:val="0"/>
          <w:szCs w:val="20"/>
        </w:rPr>
      </w:pPr>
      <w:r>
        <w:rPr>
          <w:rFonts w:cs="Arial"/>
          <w:snapToGrid w:val="0"/>
          <w:szCs w:val="20"/>
        </w:rPr>
        <w:t xml:space="preserve">0x0 – </w:t>
      </w:r>
      <w:proofErr w:type="spellStart"/>
      <w:r>
        <w:rPr>
          <w:rStyle w:val="spelle"/>
          <w:rFonts w:cs="Arial"/>
          <w:snapToGrid w:val="0"/>
          <w:szCs w:val="20"/>
        </w:rPr>
        <w:t>bargraph</w:t>
      </w:r>
      <w:proofErr w:type="spellEnd"/>
    </w:p>
    <w:p w14:paraId="266EDC57" w14:textId="77777777" w:rsidR="00E9111B" w:rsidRDefault="0042307E">
      <w:pPr>
        <w:keepNext/>
        <w:keepLines/>
        <w:tabs>
          <w:tab w:val="left" w:pos="709"/>
          <w:tab w:val="left" w:pos="1276"/>
          <w:tab w:val="left" w:pos="2419"/>
        </w:tabs>
        <w:spacing w:before="60"/>
        <w:ind w:left="1843"/>
        <w:rPr>
          <w:rFonts w:cs="Arial"/>
          <w:snapToGrid w:val="0"/>
          <w:szCs w:val="20"/>
        </w:rPr>
      </w:pPr>
      <w:r>
        <w:rPr>
          <w:rFonts w:cs="Arial"/>
          <w:snapToGrid w:val="0"/>
          <w:szCs w:val="20"/>
        </w:rPr>
        <w:t>0x1 – length</w:t>
      </w:r>
    </w:p>
    <w:p w14:paraId="0607CE06"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
        </w:rPr>
      </w:pPr>
      <w:r>
        <w:rPr>
          <w:rFonts w:cs="Arial"/>
          <w:i/>
          <w:snapToGrid w:val="0"/>
          <w:szCs w:val="20"/>
        </w:rPr>
        <w:t>NOTE:</w:t>
      </w:r>
    </w:p>
    <w:p w14:paraId="74777C8A"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 xml:space="preserve">The values 0x2 and 0x3 of the </w:t>
      </w:r>
      <w:proofErr w:type="spellStart"/>
      <w:r>
        <w:rPr>
          <w:rStyle w:val="spelle"/>
          <w:rFonts w:cs="Arial"/>
          <w:i/>
          <w:snapToGrid w:val="0"/>
          <w:szCs w:val="20"/>
        </w:rPr>
        <w:t>UnitOfLength</w:t>
      </w:r>
      <w:proofErr w:type="spellEnd"/>
      <w:r>
        <w:rPr>
          <w:rFonts w:cs="Arial"/>
          <w:i/>
          <w:snapToGrid w:val="0"/>
          <w:szCs w:val="20"/>
        </w:rPr>
        <w:t xml:space="preserve"> </w:t>
      </w:r>
      <w:r>
        <w:rPr>
          <w:rStyle w:val="msoins0"/>
          <w:rFonts w:cs="Arial"/>
          <w:i/>
          <w:snapToGrid w:val="0"/>
          <w:szCs w:val="20"/>
        </w:rPr>
        <w:t xml:space="preserve">shall only be </w:t>
      </w:r>
      <w:proofErr w:type="gramStart"/>
      <w:r>
        <w:rPr>
          <w:rFonts w:cs="Arial"/>
          <w:i/>
          <w:snapToGrid w:val="0"/>
          <w:szCs w:val="20"/>
        </w:rPr>
        <w:t>used  for</w:t>
      </w:r>
      <w:proofErr w:type="gramEnd"/>
      <w:r>
        <w:rPr>
          <w:rStyle w:val="msoins0"/>
          <w:rFonts w:cs="Arial"/>
          <w:i/>
          <w:snapToGrid w:val="0"/>
          <w:szCs w:val="20"/>
        </w:rPr>
        <w:t xml:space="preserve"> Gen3 </w:t>
      </w:r>
      <w:r>
        <w:rPr>
          <w:rFonts w:cs="Arial"/>
          <w:i/>
          <w:snapToGrid w:val="0"/>
          <w:szCs w:val="20"/>
        </w:rPr>
        <w:t>systems</w:t>
      </w:r>
    </w:p>
    <w:p w14:paraId="26F1BB76" w14:textId="77777777" w:rsidR="00E9111B" w:rsidRDefault="0042307E">
      <w:pPr>
        <w:tabs>
          <w:tab w:val="left" w:pos="709"/>
          <w:tab w:val="left" w:pos="1276"/>
          <w:tab w:val="left" w:pos="1843"/>
          <w:tab w:val="left" w:pos="2419"/>
        </w:tabs>
        <w:spacing w:before="120" w:after="60"/>
        <w:ind w:left="709"/>
        <w:rPr>
          <w:b/>
        </w:rPr>
      </w:pPr>
      <w:r>
        <w:rPr>
          <w:rFonts w:cs="Arial"/>
          <w:b/>
          <w:snapToGrid w:val="0"/>
          <w:szCs w:val="20"/>
        </w:rPr>
        <w:t xml:space="preserve">Byte 2 -3: </w:t>
      </w:r>
      <w:proofErr w:type="spellStart"/>
      <w:r>
        <w:rPr>
          <w:rStyle w:val="spelle"/>
          <w:rFonts w:cs="Arial"/>
          <w:b/>
          <w:snapToGrid w:val="0"/>
          <w:szCs w:val="20"/>
        </w:rPr>
        <w:t>DistanceToNextManeuver</w:t>
      </w:r>
      <w:proofErr w:type="spellEnd"/>
    </w:p>
    <w:p w14:paraId="22B16520" w14:textId="77777777" w:rsidR="00E9111B" w:rsidRDefault="0042307E">
      <w:pPr>
        <w:keepNext/>
        <w:keepLines/>
        <w:tabs>
          <w:tab w:val="left" w:pos="709"/>
          <w:tab w:val="left" w:pos="1276"/>
          <w:tab w:val="left" w:pos="1843"/>
          <w:tab w:val="left" w:pos="2419"/>
        </w:tabs>
        <w:spacing w:before="60"/>
        <w:ind w:left="1276"/>
        <w:rPr>
          <w:rFonts w:cs="Arial"/>
          <w:snapToGrid w:val="0"/>
          <w:szCs w:val="20"/>
          <w:lang w:val="en-GB"/>
        </w:rPr>
      </w:pPr>
      <w:r>
        <w:rPr>
          <w:rFonts w:cs="Arial"/>
          <w:snapToGrid w:val="0"/>
          <w:szCs w:val="20"/>
        </w:rPr>
        <w:t>Values: 0x0 up to 0xFFFF</w:t>
      </w:r>
    </w:p>
    <w:p w14:paraId="0A814C81"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NOTE:</w:t>
      </w:r>
    </w:p>
    <w:p w14:paraId="1D60961B"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If the "</w:t>
      </w:r>
      <w:proofErr w:type="spellStart"/>
      <w:r>
        <w:rPr>
          <w:rStyle w:val="spelle"/>
          <w:rFonts w:cs="Arial"/>
          <w:i/>
          <w:snapToGrid w:val="0"/>
          <w:szCs w:val="20"/>
        </w:rPr>
        <w:t>PropertyOfDistance</w:t>
      </w:r>
      <w:proofErr w:type="spellEnd"/>
      <w:r>
        <w:rPr>
          <w:rFonts w:cs="Arial"/>
          <w:i/>
          <w:snapToGrid w:val="0"/>
          <w:szCs w:val="20"/>
        </w:rPr>
        <w:t>" is set to "length" the "</w:t>
      </w:r>
      <w:proofErr w:type="spellStart"/>
      <w:r>
        <w:rPr>
          <w:rStyle w:val="spelle"/>
          <w:rFonts w:cs="Arial"/>
          <w:i/>
          <w:snapToGrid w:val="0"/>
          <w:szCs w:val="20"/>
        </w:rPr>
        <w:t>DistanceToNextManeuver</w:t>
      </w:r>
      <w:proofErr w:type="spellEnd"/>
      <w:r>
        <w:rPr>
          <w:rFonts w:cs="Arial"/>
          <w:i/>
          <w:snapToGrid w:val="0"/>
          <w:szCs w:val="20"/>
        </w:rPr>
        <w:t xml:space="preserve">" will be in steps 0.1 </w:t>
      </w:r>
      <w:proofErr w:type="spellStart"/>
      <w:r>
        <w:rPr>
          <w:rStyle w:val="spelle"/>
          <w:rFonts w:cs="Arial"/>
          <w:i/>
          <w:snapToGrid w:val="0"/>
          <w:szCs w:val="20"/>
        </w:rPr>
        <w:t>kilometres</w:t>
      </w:r>
      <w:proofErr w:type="spellEnd"/>
      <w:r>
        <w:rPr>
          <w:rFonts w:cs="Arial"/>
          <w:i/>
          <w:snapToGrid w:val="0"/>
          <w:szCs w:val="20"/>
        </w:rPr>
        <w:t xml:space="preserve"> / miles. </w:t>
      </w:r>
    </w:p>
    <w:p w14:paraId="1D6B47DA" w14:textId="77777777" w:rsidR="00E9111B" w:rsidRDefault="00E9111B"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p>
    <w:p w14:paraId="37B038F5"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If the "Property of distance" is set to "</w:t>
      </w:r>
      <w:proofErr w:type="spellStart"/>
      <w:r>
        <w:rPr>
          <w:rStyle w:val="spelle"/>
          <w:rFonts w:cs="Arial"/>
          <w:i/>
          <w:snapToGrid w:val="0"/>
          <w:szCs w:val="20"/>
        </w:rPr>
        <w:t>bargraph</w:t>
      </w:r>
      <w:proofErr w:type="spellEnd"/>
      <w:r>
        <w:rPr>
          <w:rFonts w:cs="Arial"/>
          <w:i/>
          <w:snapToGrid w:val="0"/>
          <w:szCs w:val="20"/>
        </w:rPr>
        <w:t>" the "</w:t>
      </w:r>
      <w:proofErr w:type="spellStart"/>
      <w:r>
        <w:rPr>
          <w:rStyle w:val="spelle"/>
          <w:rFonts w:cs="Arial"/>
          <w:i/>
          <w:snapToGrid w:val="0"/>
          <w:szCs w:val="20"/>
        </w:rPr>
        <w:t>DistanceToNextmaneuver</w:t>
      </w:r>
      <w:proofErr w:type="spellEnd"/>
      <w:r>
        <w:rPr>
          <w:rFonts w:cs="Arial"/>
          <w:i/>
          <w:snapToGrid w:val="0"/>
          <w:szCs w:val="20"/>
        </w:rPr>
        <w:t xml:space="preserve">" will be in steps 0.01 </w:t>
      </w:r>
      <w:proofErr w:type="spellStart"/>
      <w:r>
        <w:rPr>
          <w:rStyle w:val="spelle"/>
          <w:rFonts w:cs="Arial"/>
          <w:i/>
          <w:snapToGrid w:val="0"/>
          <w:szCs w:val="20"/>
        </w:rPr>
        <w:t>kilometres</w:t>
      </w:r>
      <w:proofErr w:type="spellEnd"/>
      <w:r>
        <w:rPr>
          <w:rFonts w:cs="Arial"/>
          <w:i/>
          <w:snapToGrid w:val="0"/>
          <w:szCs w:val="20"/>
        </w:rPr>
        <w:t xml:space="preserve"> / miles. </w:t>
      </w:r>
    </w:p>
    <w:p w14:paraId="7E85E2C5" w14:textId="77777777" w:rsidR="00E9111B" w:rsidRDefault="00E9111B"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p>
    <w:p w14:paraId="7159A29D"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ns w:id="160" w:author="afisher1" w:date="2010-10-12T09:24:00Z"/>
          <w:rStyle w:val="msoins2"/>
        </w:rPr>
      </w:pPr>
      <w:r>
        <w:rPr>
          <w:rFonts w:cs="Arial"/>
          <w:i/>
          <w:snapToGrid w:val="0"/>
          <w:szCs w:val="20"/>
        </w:rPr>
        <w:t>If the "</w:t>
      </w:r>
      <w:proofErr w:type="spellStart"/>
      <w:r>
        <w:rPr>
          <w:rStyle w:val="spelle"/>
          <w:rFonts w:cs="Arial"/>
          <w:i/>
          <w:snapToGrid w:val="0"/>
          <w:szCs w:val="20"/>
        </w:rPr>
        <w:t>UnitOfLength</w:t>
      </w:r>
      <w:proofErr w:type="spellEnd"/>
      <w:r>
        <w:rPr>
          <w:rFonts w:cs="Arial"/>
          <w:i/>
          <w:snapToGrid w:val="0"/>
          <w:szCs w:val="20"/>
        </w:rPr>
        <w:t xml:space="preserve">" is set </w:t>
      </w:r>
      <w:proofErr w:type="spellStart"/>
      <w:r>
        <w:rPr>
          <w:rStyle w:val="spelle"/>
          <w:rFonts w:cs="Arial"/>
          <w:i/>
          <w:snapToGrid w:val="0"/>
          <w:szCs w:val="20"/>
        </w:rPr>
        <w:t>metres</w:t>
      </w:r>
      <w:proofErr w:type="spellEnd"/>
      <w:r>
        <w:rPr>
          <w:rFonts w:cs="Arial"/>
          <w:i/>
          <w:snapToGrid w:val="0"/>
          <w:szCs w:val="20"/>
        </w:rPr>
        <w:t xml:space="preserve"> or yards the "</w:t>
      </w:r>
      <w:proofErr w:type="spellStart"/>
      <w:r>
        <w:rPr>
          <w:rStyle w:val="spelle"/>
          <w:rFonts w:cs="Arial"/>
          <w:i/>
          <w:snapToGrid w:val="0"/>
          <w:szCs w:val="20"/>
        </w:rPr>
        <w:t>DistanceToNextManeuver</w:t>
      </w:r>
      <w:proofErr w:type="spellEnd"/>
      <w:r>
        <w:rPr>
          <w:rFonts w:cs="Arial"/>
          <w:i/>
          <w:snapToGrid w:val="0"/>
          <w:szCs w:val="20"/>
        </w:rPr>
        <w:t xml:space="preserve">" will be in steps of 5. </w:t>
      </w:r>
    </w:p>
    <w:p w14:paraId="16C05567" w14:textId="77777777" w:rsidR="00E9111B" w:rsidRDefault="00E9111B" w:rsidP="00BE776A">
      <w:pPr>
        <w:keepNext/>
        <w:keepLines/>
        <w:numPr>
          <w:ins w:id="161"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ns w:id="162" w:author="afisher1" w:date="2010-10-12T09:24:00Z"/>
          <w:rStyle w:val="msoins2"/>
          <w:rFonts w:cs="Arial"/>
          <w:i/>
          <w:snapToGrid w:val="0"/>
          <w:szCs w:val="20"/>
        </w:rPr>
      </w:pPr>
    </w:p>
    <w:p w14:paraId="6B990757" w14:textId="77777777" w:rsidR="00E9111B" w:rsidRDefault="0042307E">
      <w:pPr>
        <w:keepNext/>
        <w:keepLines/>
        <w:tabs>
          <w:tab w:val="left" w:pos="709"/>
          <w:tab w:val="left" w:pos="1276"/>
          <w:tab w:val="left" w:pos="1843"/>
          <w:tab w:val="left" w:pos="2419"/>
        </w:tabs>
        <w:spacing w:before="120" w:after="60"/>
        <w:ind w:left="709"/>
        <w:rPr>
          <w:b/>
        </w:rPr>
      </w:pPr>
      <w:r>
        <w:rPr>
          <w:rFonts w:cs="Arial"/>
          <w:b/>
          <w:snapToGrid w:val="0"/>
          <w:szCs w:val="20"/>
        </w:rPr>
        <w:t xml:space="preserve">Byte 4: </w:t>
      </w:r>
      <w:proofErr w:type="spellStart"/>
      <w:r>
        <w:rPr>
          <w:rStyle w:val="spelle"/>
          <w:rFonts w:cs="Arial"/>
          <w:b/>
          <w:snapToGrid w:val="0"/>
          <w:szCs w:val="20"/>
        </w:rPr>
        <w:t>BargraphSteps</w:t>
      </w:r>
      <w:proofErr w:type="spellEnd"/>
    </w:p>
    <w:p w14:paraId="68BB73E9" w14:textId="77777777" w:rsidR="00E9111B" w:rsidRDefault="0042307E">
      <w:pPr>
        <w:keepNext/>
        <w:keepLines/>
        <w:tabs>
          <w:tab w:val="left" w:pos="709"/>
          <w:tab w:val="left" w:pos="1276"/>
          <w:tab w:val="left" w:pos="1843"/>
          <w:tab w:val="left" w:pos="2419"/>
        </w:tabs>
        <w:spacing w:before="60"/>
        <w:ind w:left="1276"/>
        <w:rPr>
          <w:rFonts w:cs="Arial"/>
          <w:snapToGrid w:val="0"/>
          <w:szCs w:val="20"/>
        </w:rPr>
      </w:pPr>
      <w:r>
        <w:rPr>
          <w:rFonts w:cs="Arial"/>
          <w:snapToGrid w:val="0"/>
          <w:szCs w:val="20"/>
        </w:rPr>
        <w:t>Values: 0x00 up to 0xFF</w:t>
      </w:r>
    </w:p>
    <w:p w14:paraId="7A5AB3A4"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NOTE:</w:t>
      </w:r>
      <w:r>
        <w:rPr>
          <w:rFonts w:cs="Arial"/>
          <w:i/>
          <w:snapToGrid w:val="0"/>
          <w:szCs w:val="20"/>
        </w:rPr>
        <w:br/>
      </w:r>
      <w:r>
        <w:rPr>
          <w:rFonts w:cs="Arial"/>
          <w:szCs w:val="20"/>
        </w:rPr>
        <w:t xml:space="preserve">The relative size of </w:t>
      </w:r>
      <w:proofErr w:type="spellStart"/>
      <w:r>
        <w:rPr>
          <w:rStyle w:val="spelle"/>
          <w:rFonts w:cs="Arial"/>
          <w:szCs w:val="20"/>
        </w:rPr>
        <w:t>bargraph</w:t>
      </w:r>
      <w:proofErr w:type="spellEnd"/>
      <w:r>
        <w:rPr>
          <w:rFonts w:cs="Arial"/>
          <w:szCs w:val="20"/>
        </w:rPr>
        <w:t xml:space="preserve"> (0% </w:t>
      </w:r>
      <w:r>
        <w:rPr>
          <w:rFonts w:cs="Arial"/>
          <w:snapToGrid w:val="0"/>
          <w:szCs w:val="20"/>
        </w:rPr>
        <w:t xml:space="preserve">– </w:t>
      </w:r>
      <w:r>
        <w:rPr>
          <w:rFonts w:cs="Arial"/>
          <w:szCs w:val="20"/>
        </w:rPr>
        <w:t xml:space="preserve">100% = 0x00 </w:t>
      </w:r>
      <w:r>
        <w:rPr>
          <w:rFonts w:cs="Arial"/>
          <w:snapToGrid w:val="0"/>
          <w:szCs w:val="20"/>
        </w:rPr>
        <w:t xml:space="preserve">– </w:t>
      </w:r>
      <w:r>
        <w:rPr>
          <w:rFonts w:cs="Arial"/>
          <w:szCs w:val="20"/>
        </w:rPr>
        <w:t>0xFF</w:t>
      </w:r>
      <w:r>
        <w:rPr>
          <w:rStyle w:val="msoins0"/>
          <w:rFonts w:cs="Arial"/>
          <w:szCs w:val="20"/>
        </w:rPr>
        <w:t>).</w:t>
      </w:r>
      <w:r>
        <w:rPr>
          <w:rFonts w:cs="Arial"/>
          <w:szCs w:val="20"/>
        </w:rPr>
        <w:t xml:space="preserve"> </w:t>
      </w:r>
      <w:r>
        <w:rPr>
          <w:rStyle w:val="msoins0"/>
          <w:rFonts w:cs="Arial"/>
          <w:szCs w:val="20"/>
        </w:rPr>
        <w:t xml:space="preserve">The </w:t>
      </w:r>
      <w:proofErr w:type="spellStart"/>
      <w:r>
        <w:rPr>
          <w:rStyle w:val="spelle"/>
          <w:rFonts w:cs="Arial"/>
          <w:szCs w:val="20"/>
        </w:rPr>
        <w:t>BargraphSteps</w:t>
      </w:r>
      <w:proofErr w:type="spellEnd"/>
      <w:r>
        <w:rPr>
          <w:rStyle w:val="msoins0"/>
          <w:rFonts w:cs="Arial"/>
          <w:szCs w:val="20"/>
        </w:rPr>
        <w:t xml:space="preserve"> value decreases from 0xFF at start down to 0x00 when the decision point is reached.</w:t>
      </w:r>
    </w:p>
    <w:p w14:paraId="04AAA067" w14:textId="77777777" w:rsidR="00E9111B" w:rsidRDefault="0042307E">
      <w:pPr>
        <w:tabs>
          <w:tab w:val="left" w:pos="709"/>
          <w:tab w:val="left" w:pos="1276"/>
          <w:tab w:val="left" w:pos="1843"/>
          <w:tab w:val="left" w:pos="2419"/>
        </w:tabs>
        <w:spacing w:before="120" w:after="60"/>
        <w:ind w:left="709"/>
        <w:rPr>
          <w:rFonts w:cs="Arial"/>
          <w:b/>
          <w:szCs w:val="20"/>
        </w:rPr>
      </w:pPr>
      <w:r>
        <w:rPr>
          <w:rFonts w:cs="Arial"/>
          <w:b/>
          <w:szCs w:val="20"/>
        </w:rPr>
        <w:t xml:space="preserve">Byte 5: </w:t>
      </w:r>
      <w:proofErr w:type="spellStart"/>
      <w:r>
        <w:rPr>
          <w:rStyle w:val="spelle"/>
          <w:rFonts w:cs="Arial"/>
          <w:b/>
          <w:szCs w:val="20"/>
        </w:rPr>
        <w:t>NumberOfStreetSegments</w:t>
      </w:r>
      <w:proofErr w:type="spellEnd"/>
    </w:p>
    <w:p w14:paraId="20D852C8" w14:textId="77777777" w:rsidR="00E9111B" w:rsidRDefault="0042307E">
      <w:pPr>
        <w:tabs>
          <w:tab w:val="left" w:pos="1276"/>
          <w:tab w:val="left" w:pos="1843"/>
          <w:tab w:val="left" w:pos="2419"/>
        </w:tabs>
        <w:spacing w:before="120" w:after="60"/>
        <w:ind w:left="1276"/>
        <w:rPr>
          <w:rFonts w:cs="Arial"/>
          <w:snapToGrid w:val="0"/>
          <w:szCs w:val="20"/>
        </w:rPr>
      </w:pPr>
      <w:r>
        <w:rPr>
          <w:rFonts w:cs="Arial"/>
          <w:snapToGrid w:val="0"/>
          <w:szCs w:val="20"/>
        </w:rPr>
        <w:t>Value: 0x1 up to 0x14</w:t>
      </w:r>
    </w:p>
    <w:p w14:paraId="25EC8173" w14:textId="77777777" w:rsidR="00E9111B" w:rsidRDefault="0042307E">
      <w:pPr>
        <w:tabs>
          <w:tab w:val="left" w:pos="1843"/>
          <w:tab w:val="left" w:pos="2419"/>
        </w:tabs>
        <w:spacing w:before="120" w:after="60"/>
        <w:ind w:left="700"/>
        <w:rPr>
          <w:rFonts w:cs="Arial"/>
          <w:b/>
          <w:szCs w:val="20"/>
        </w:rPr>
      </w:pPr>
      <w:r>
        <w:rPr>
          <w:rFonts w:cs="Arial"/>
          <w:b/>
          <w:szCs w:val="20"/>
        </w:rPr>
        <w:t xml:space="preserve">Byte 6 - 45: </w:t>
      </w:r>
      <w:proofErr w:type="spellStart"/>
      <w:r>
        <w:rPr>
          <w:rStyle w:val="spelle"/>
          <w:rFonts w:cs="Arial"/>
          <w:b/>
          <w:szCs w:val="20"/>
        </w:rPr>
        <w:t>StreetSegments</w:t>
      </w:r>
      <w:proofErr w:type="spellEnd"/>
    </w:p>
    <w:p w14:paraId="7D2ED47E" w14:textId="77777777" w:rsidR="00E9111B" w:rsidRDefault="0042307E">
      <w:pPr>
        <w:keepLines/>
        <w:tabs>
          <w:tab w:val="left" w:pos="709"/>
          <w:tab w:val="left" w:pos="1276"/>
          <w:tab w:val="left" w:pos="1843"/>
          <w:tab w:val="left" w:pos="2419"/>
        </w:tabs>
        <w:ind w:left="709"/>
        <w:rPr>
          <w:rFonts w:cs="Arial"/>
          <w:snapToGrid w:val="0"/>
          <w:szCs w:val="20"/>
          <w:lang w:val="en-GB"/>
        </w:rPr>
      </w:pPr>
      <w:proofErr w:type="gramStart"/>
      <w:r>
        <w:rPr>
          <w:rFonts w:cs="Arial"/>
          <w:snapToGrid w:val="0"/>
          <w:szCs w:val="20"/>
          <w:lang w:val="en-GB"/>
        </w:rPr>
        <w:t>Array(</w:t>
      </w:r>
      <w:proofErr w:type="gramEnd"/>
      <w:r>
        <w:rPr>
          <w:rFonts w:cs="Arial"/>
          <w:snapToGrid w:val="0"/>
          <w:szCs w:val="20"/>
          <w:lang w:val="en-GB"/>
        </w:rPr>
        <w:t>1..</w:t>
      </w:r>
      <w:r>
        <w:rPr>
          <w:rFonts w:cs="Arial"/>
          <w:i/>
          <w:szCs w:val="20"/>
          <w:lang w:val="en-GB"/>
        </w:rPr>
        <w:t xml:space="preserve"> </w:t>
      </w:r>
      <w:proofErr w:type="spellStart"/>
      <w:r>
        <w:rPr>
          <w:rStyle w:val="spelle"/>
          <w:rFonts w:cs="Arial"/>
          <w:szCs w:val="20"/>
          <w:lang w:val="en-GB"/>
        </w:rPr>
        <w:t>NumberOfStreetSegments</w:t>
      </w:r>
      <w:proofErr w:type="spellEnd"/>
      <w:r>
        <w:rPr>
          <w:rFonts w:cs="Arial"/>
          <w:snapToGrid w:val="0"/>
          <w:szCs w:val="20"/>
          <w:lang w:val="en-GB"/>
        </w:rPr>
        <w:t xml:space="preserve">) of record </w:t>
      </w:r>
      <w:r>
        <w:rPr>
          <w:rFonts w:cs="Arial"/>
          <w:color w:val="000000"/>
          <w:szCs w:val="20"/>
        </w:rPr>
        <w:t>(</w:t>
      </w:r>
      <w:proofErr w:type="spellStart"/>
      <w:r>
        <w:rPr>
          <w:rStyle w:val="spelle"/>
          <w:rFonts w:cs="Arial"/>
          <w:color w:val="000000"/>
          <w:szCs w:val="20"/>
        </w:rPr>
        <w:t>DirectionAndNumber</w:t>
      </w:r>
      <w:proofErr w:type="spellEnd"/>
      <w:r>
        <w:rPr>
          <w:rFonts w:cs="Arial"/>
          <w:color w:val="000000"/>
          <w:szCs w:val="20"/>
        </w:rPr>
        <w:t xml:space="preserve">, </w:t>
      </w:r>
      <w:proofErr w:type="spellStart"/>
      <w:r>
        <w:rPr>
          <w:rStyle w:val="spelle"/>
          <w:rFonts w:cs="Arial"/>
          <w:color w:val="000000"/>
          <w:szCs w:val="20"/>
        </w:rPr>
        <w:t>ManeuverElement</w:t>
      </w:r>
      <w:proofErr w:type="spellEnd"/>
      <w:r>
        <w:rPr>
          <w:rFonts w:cs="Arial"/>
          <w:color w:val="000000"/>
          <w:szCs w:val="20"/>
        </w:rPr>
        <w:t>)</w:t>
      </w:r>
    </w:p>
    <w:p w14:paraId="089ADD10" w14:textId="77777777" w:rsidR="00E9111B" w:rsidRDefault="0042307E">
      <w:pPr>
        <w:keepLines/>
        <w:tabs>
          <w:tab w:val="left" w:pos="709"/>
          <w:tab w:val="left" w:pos="1276"/>
          <w:tab w:val="left" w:pos="1843"/>
          <w:tab w:val="left" w:pos="2419"/>
        </w:tabs>
        <w:spacing w:before="120" w:after="60"/>
        <w:ind w:left="1276"/>
        <w:rPr>
          <w:rFonts w:cs="Arial"/>
          <w:i/>
          <w:snapToGrid w:val="0"/>
          <w:szCs w:val="20"/>
        </w:rPr>
      </w:pPr>
      <w:r>
        <w:rPr>
          <w:rFonts w:cs="Arial"/>
          <w:i/>
          <w:snapToGrid w:val="0"/>
          <w:szCs w:val="20"/>
        </w:rPr>
        <w:t xml:space="preserve">Bit 0-7: </w:t>
      </w:r>
      <w:proofErr w:type="spellStart"/>
      <w:r>
        <w:rPr>
          <w:rStyle w:val="spelle"/>
          <w:rFonts w:cs="Arial"/>
          <w:i/>
          <w:snapToGrid w:val="0"/>
          <w:szCs w:val="20"/>
        </w:rPr>
        <w:t>DirectionAndNumber</w:t>
      </w:r>
      <w:proofErr w:type="spellEnd"/>
    </w:p>
    <w:p w14:paraId="381F68E2" w14:textId="77777777" w:rsidR="00E9111B" w:rsidRDefault="0042307E">
      <w:pPr>
        <w:keepLines/>
        <w:tabs>
          <w:tab w:val="left" w:pos="2600"/>
        </w:tabs>
        <w:ind w:left="1843"/>
        <w:rPr>
          <w:rFonts w:cs="Arial"/>
          <w:snapToGrid w:val="0"/>
          <w:szCs w:val="20"/>
        </w:rPr>
      </w:pPr>
      <w:r>
        <w:rPr>
          <w:rFonts w:cs="Arial"/>
          <w:snapToGrid w:val="0"/>
          <w:szCs w:val="20"/>
        </w:rPr>
        <w:t>0x00 –</w:t>
      </w:r>
      <w:r>
        <w:rPr>
          <w:rFonts w:cs="Arial"/>
          <w:snapToGrid w:val="0"/>
          <w:szCs w:val="20"/>
        </w:rPr>
        <w:tab/>
        <w:t>North</w:t>
      </w:r>
    </w:p>
    <w:p w14:paraId="2807772D" w14:textId="77777777" w:rsidR="00E9111B" w:rsidRDefault="0042307E">
      <w:pPr>
        <w:keepLines/>
        <w:tabs>
          <w:tab w:val="left" w:pos="2600"/>
        </w:tabs>
        <w:ind w:left="1843"/>
        <w:rPr>
          <w:rFonts w:cs="Arial"/>
          <w:snapToGrid w:val="0"/>
          <w:szCs w:val="20"/>
        </w:rPr>
      </w:pPr>
      <w:r>
        <w:rPr>
          <w:rFonts w:cs="Arial"/>
          <w:snapToGrid w:val="0"/>
          <w:szCs w:val="20"/>
        </w:rPr>
        <w:t>0x01 –</w:t>
      </w:r>
      <w:r>
        <w:rPr>
          <w:rFonts w:cs="Arial"/>
          <w:snapToGrid w:val="0"/>
          <w:szCs w:val="20"/>
        </w:rPr>
        <w:tab/>
        <w:t>1</w:t>
      </w:r>
    </w:p>
    <w:p w14:paraId="4173C15B" w14:textId="77777777" w:rsidR="00E9111B" w:rsidRDefault="0042307E">
      <w:pPr>
        <w:keepLines/>
        <w:tabs>
          <w:tab w:val="left" w:pos="2600"/>
        </w:tabs>
        <w:ind w:left="1843"/>
        <w:rPr>
          <w:rFonts w:cs="Arial"/>
          <w:snapToGrid w:val="0"/>
          <w:szCs w:val="20"/>
        </w:rPr>
      </w:pPr>
      <w:r>
        <w:rPr>
          <w:rFonts w:cs="Arial"/>
          <w:snapToGrid w:val="0"/>
          <w:szCs w:val="20"/>
        </w:rPr>
        <w:t>0x02 –</w:t>
      </w:r>
      <w:r>
        <w:rPr>
          <w:rFonts w:cs="Arial"/>
          <w:snapToGrid w:val="0"/>
          <w:szCs w:val="20"/>
        </w:rPr>
        <w:tab/>
        <w:t>2</w:t>
      </w:r>
    </w:p>
    <w:p w14:paraId="10CD88E4" w14:textId="77777777" w:rsidR="00E9111B" w:rsidRDefault="0042307E">
      <w:pPr>
        <w:keepLines/>
        <w:tabs>
          <w:tab w:val="left" w:pos="2600"/>
        </w:tabs>
        <w:ind w:left="1843"/>
        <w:rPr>
          <w:rFonts w:cs="Arial"/>
          <w:snapToGrid w:val="0"/>
          <w:szCs w:val="20"/>
        </w:rPr>
      </w:pPr>
      <w:r>
        <w:rPr>
          <w:rFonts w:cs="Arial"/>
          <w:snapToGrid w:val="0"/>
          <w:szCs w:val="20"/>
        </w:rPr>
        <w:t>0x03 –</w:t>
      </w:r>
      <w:r>
        <w:rPr>
          <w:rFonts w:cs="Arial"/>
          <w:snapToGrid w:val="0"/>
          <w:szCs w:val="20"/>
        </w:rPr>
        <w:tab/>
        <w:t>3</w:t>
      </w:r>
    </w:p>
    <w:p w14:paraId="38095B96" w14:textId="77777777" w:rsidR="00E9111B" w:rsidRDefault="0042307E">
      <w:pPr>
        <w:keepLines/>
        <w:tabs>
          <w:tab w:val="left" w:pos="2600"/>
        </w:tabs>
        <w:ind w:left="1843"/>
        <w:rPr>
          <w:rFonts w:cs="Arial"/>
          <w:snapToGrid w:val="0"/>
          <w:szCs w:val="20"/>
        </w:rPr>
      </w:pPr>
      <w:r>
        <w:rPr>
          <w:rFonts w:cs="Arial"/>
          <w:snapToGrid w:val="0"/>
          <w:szCs w:val="20"/>
        </w:rPr>
        <w:t>0x04 –</w:t>
      </w:r>
      <w:r>
        <w:rPr>
          <w:rFonts w:cs="Arial"/>
          <w:snapToGrid w:val="0"/>
          <w:szCs w:val="20"/>
        </w:rPr>
        <w:tab/>
        <w:t>4</w:t>
      </w:r>
    </w:p>
    <w:p w14:paraId="5A0B4B47" w14:textId="77777777" w:rsidR="00E9111B" w:rsidRDefault="0042307E">
      <w:pPr>
        <w:keepLines/>
        <w:tabs>
          <w:tab w:val="left" w:pos="2600"/>
        </w:tabs>
        <w:ind w:left="1843"/>
        <w:rPr>
          <w:rFonts w:cs="Arial"/>
          <w:snapToGrid w:val="0"/>
          <w:szCs w:val="20"/>
        </w:rPr>
      </w:pPr>
      <w:r>
        <w:rPr>
          <w:rFonts w:cs="Arial"/>
          <w:snapToGrid w:val="0"/>
          <w:szCs w:val="20"/>
        </w:rPr>
        <w:t>0x05 –</w:t>
      </w:r>
      <w:r>
        <w:rPr>
          <w:rFonts w:cs="Arial"/>
          <w:snapToGrid w:val="0"/>
          <w:szCs w:val="20"/>
        </w:rPr>
        <w:tab/>
        <w:t>5</w:t>
      </w:r>
    </w:p>
    <w:p w14:paraId="7E53CF10" w14:textId="77777777" w:rsidR="00E9111B" w:rsidRDefault="0042307E">
      <w:pPr>
        <w:keepLines/>
        <w:tabs>
          <w:tab w:val="left" w:pos="2600"/>
        </w:tabs>
        <w:ind w:left="1843"/>
        <w:rPr>
          <w:rFonts w:cs="Arial"/>
          <w:snapToGrid w:val="0"/>
          <w:szCs w:val="20"/>
        </w:rPr>
      </w:pPr>
      <w:r>
        <w:rPr>
          <w:rFonts w:cs="Arial"/>
          <w:snapToGrid w:val="0"/>
          <w:szCs w:val="20"/>
        </w:rPr>
        <w:t>0x06 –</w:t>
      </w:r>
      <w:r>
        <w:rPr>
          <w:rFonts w:cs="Arial"/>
          <w:snapToGrid w:val="0"/>
          <w:szCs w:val="20"/>
        </w:rPr>
        <w:tab/>
        <w:t>6</w:t>
      </w:r>
    </w:p>
    <w:p w14:paraId="703B84B5" w14:textId="77777777" w:rsidR="00E9111B" w:rsidRDefault="0042307E">
      <w:pPr>
        <w:keepLines/>
        <w:tabs>
          <w:tab w:val="left" w:pos="2600"/>
        </w:tabs>
        <w:ind w:left="1843"/>
        <w:rPr>
          <w:rFonts w:cs="Arial"/>
          <w:snapToGrid w:val="0"/>
          <w:szCs w:val="20"/>
        </w:rPr>
      </w:pPr>
      <w:r>
        <w:rPr>
          <w:rFonts w:cs="Arial"/>
          <w:snapToGrid w:val="0"/>
          <w:szCs w:val="20"/>
        </w:rPr>
        <w:t>0x07 –</w:t>
      </w:r>
      <w:r>
        <w:rPr>
          <w:rFonts w:cs="Arial"/>
          <w:snapToGrid w:val="0"/>
          <w:szCs w:val="20"/>
        </w:rPr>
        <w:tab/>
        <w:t>7</w:t>
      </w:r>
    </w:p>
    <w:p w14:paraId="365F032C" w14:textId="77777777" w:rsidR="00E9111B" w:rsidRDefault="0042307E">
      <w:pPr>
        <w:keepLines/>
        <w:tabs>
          <w:tab w:val="left" w:pos="2600"/>
        </w:tabs>
        <w:ind w:left="1843"/>
        <w:rPr>
          <w:rFonts w:cs="Arial"/>
          <w:snapToGrid w:val="0"/>
          <w:szCs w:val="20"/>
        </w:rPr>
      </w:pPr>
      <w:r>
        <w:rPr>
          <w:rFonts w:cs="Arial"/>
          <w:snapToGrid w:val="0"/>
          <w:szCs w:val="20"/>
        </w:rPr>
        <w:t>0x08 –</w:t>
      </w:r>
      <w:r>
        <w:rPr>
          <w:rFonts w:cs="Arial"/>
          <w:snapToGrid w:val="0"/>
          <w:szCs w:val="20"/>
        </w:rPr>
        <w:tab/>
        <w:t>8</w:t>
      </w:r>
    </w:p>
    <w:p w14:paraId="76098CB7" w14:textId="77777777" w:rsidR="00E9111B" w:rsidRDefault="0042307E">
      <w:pPr>
        <w:keepLines/>
        <w:tabs>
          <w:tab w:val="left" w:pos="2600"/>
        </w:tabs>
        <w:ind w:left="1843"/>
        <w:rPr>
          <w:rFonts w:cs="Arial"/>
          <w:snapToGrid w:val="0"/>
          <w:szCs w:val="20"/>
        </w:rPr>
      </w:pPr>
      <w:r>
        <w:rPr>
          <w:rFonts w:cs="Arial"/>
          <w:snapToGrid w:val="0"/>
          <w:szCs w:val="20"/>
        </w:rPr>
        <w:t>0x09 –</w:t>
      </w:r>
      <w:r>
        <w:rPr>
          <w:rFonts w:cs="Arial"/>
          <w:snapToGrid w:val="0"/>
          <w:szCs w:val="20"/>
        </w:rPr>
        <w:tab/>
        <w:t>9</w:t>
      </w:r>
    </w:p>
    <w:p w14:paraId="67685199" w14:textId="77777777" w:rsidR="00E9111B" w:rsidRDefault="0042307E">
      <w:pPr>
        <w:keepLines/>
        <w:tabs>
          <w:tab w:val="left" w:pos="2600"/>
        </w:tabs>
        <w:ind w:left="1843"/>
        <w:rPr>
          <w:rFonts w:cs="Arial"/>
          <w:snapToGrid w:val="0"/>
          <w:szCs w:val="20"/>
        </w:rPr>
      </w:pPr>
      <w:r>
        <w:rPr>
          <w:rFonts w:cs="Arial"/>
          <w:snapToGrid w:val="0"/>
          <w:szCs w:val="20"/>
        </w:rPr>
        <w:t>0x10 –</w:t>
      </w:r>
      <w:r>
        <w:rPr>
          <w:rFonts w:cs="Arial"/>
          <w:snapToGrid w:val="0"/>
          <w:szCs w:val="20"/>
        </w:rPr>
        <w:tab/>
        <w:t xml:space="preserve">North – North – West </w:t>
      </w:r>
    </w:p>
    <w:p w14:paraId="280F4402" w14:textId="77777777" w:rsidR="00E9111B" w:rsidRDefault="0042307E">
      <w:pPr>
        <w:keepLines/>
        <w:tabs>
          <w:tab w:val="left" w:pos="2400"/>
          <w:tab w:val="left" w:pos="2600"/>
        </w:tabs>
        <w:ind w:left="1843"/>
        <w:rPr>
          <w:rFonts w:cs="Arial"/>
          <w:snapToGrid w:val="0"/>
          <w:szCs w:val="20"/>
        </w:rPr>
      </w:pPr>
      <w:r>
        <w:rPr>
          <w:rFonts w:cs="Arial"/>
          <w:snapToGrid w:val="0"/>
          <w:szCs w:val="20"/>
        </w:rPr>
        <w:t>0x20 –</w:t>
      </w:r>
      <w:r>
        <w:rPr>
          <w:rFonts w:cs="Arial"/>
          <w:snapToGrid w:val="0"/>
          <w:szCs w:val="20"/>
        </w:rPr>
        <w:tab/>
        <w:t xml:space="preserve">North – West </w:t>
      </w:r>
    </w:p>
    <w:p w14:paraId="6CB0CA01" w14:textId="77777777" w:rsidR="00E9111B" w:rsidRDefault="0042307E">
      <w:pPr>
        <w:keepLines/>
        <w:tabs>
          <w:tab w:val="left" w:pos="2600"/>
        </w:tabs>
        <w:ind w:left="1843"/>
        <w:rPr>
          <w:rFonts w:cs="Arial"/>
          <w:snapToGrid w:val="0"/>
          <w:szCs w:val="20"/>
        </w:rPr>
      </w:pPr>
      <w:r>
        <w:rPr>
          <w:rFonts w:cs="Arial"/>
          <w:snapToGrid w:val="0"/>
          <w:szCs w:val="20"/>
        </w:rPr>
        <w:t>0x30 –</w:t>
      </w:r>
      <w:r>
        <w:rPr>
          <w:rFonts w:cs="Arial"/>
          <w:snapToGrid w:val="0"/>
          <w:szCs w:val="20"/>
        </w:rPr>
        <w:tab/>
        <w:t xml:space="preserve">West – North – West </w:t>
      </w:r>
    </w:p>
    <w:p w14:paraId="55427AED" w14:textId="77777777" w:rsidR="00E9111B" w:rsidRDefault="0042307E">
      <w:pPr>
        <w:keepLines/>
        <w:tabs>
          <w:tab w:val="left" w:pos="2400"/>
          <w:tab w:val="left" w:pos="2600"/>
        </w:tabs>
        <w:ind w:left="1843"/>
        <w:rPr>
          <w:rFonts w:cs="Arial"/>
          <w:snapToGrid w:val="0"/>
          <w:szCs w:val="20"/>
        </w:rPr>
      </w:pPr>
      <w:r>
        <w:rPr>
          <w:rFonts w:cs="Arial"/>
          <w:snapToGrid w:val="0"/>
          <w:szCs w:val="20"/>
        </w:rPr>
        <w:lastRenderedPageBreak/>
        <w:t>0x40 –</w:t>
      </w:r>
      <w:r>
        <w:rPr>
          <w:rFonts w:cs="Arial"/>
          <w:snapToGrid w:val="0"/>
          <w:szCs w:val="20"/>
        </w:rPr>
        <w:tab/>
        <w:t>West</w:t>
      </w:r>
    </w:p>
    <w:p w14:paraId="7272CBF5" w14:textId="77777777" w:rsidR="00E9111B" w:rsidRDefault="0042307E">
      <w:pPr>
        <w:keepLines/>
        <w:tabs>
          <w:tab w:val="left" w:pos="2600"/>
        </w:tabs>
        <w:ind w:left="1843"/>
        <w:rPr>
          <w:rFonts w:cs="Arial"/>
          <w:snapToGrid w:val="0"/>
          <w:szCs w:val="20"/>
        </w:rPr>
      </w:pPr>
      <w:r>
        <w:rPr>
          <w:rFonts w:cs="Arial"/>
          <w:snapToGrid w:val="0"/>
          <w:szCs w:val="20"/>
        </w:rPr>
        <w:t>0x50 –</w:t>
      </w:r>
      <w:r>
        <w:rPr>
          <w:rFonts w:cs="Arial"/>
          <w:snapToGrid w:val="0"/>
          <w:szCs w:val="20"/>
        </w:rPr>
        <w:tab/>
        <w:t xml:space="preserve">West – South – West </w:t>
      </w:r>
    </w:p>
    <w:p w14:paraId="39076B7E" w14:textId="77777777" w:rsidR="00E9111B" w:rsidRDefault="0042307E">
      <w:pPr>
        <w:tabs>
          <w:tab w:val="left" w:pos="709"/>
          <w:tab w:val="left" w:pos="1276"/>
          <w:tab w:val="left" w:pos="1843"/>
          <w:tab w:val="left" w:pos="2419"/>
          <w:tab w:val="left" w:pos="2600"/>
        </w:tabs>
        <w:ind w:left="1843"/>
        <w:rPr>
          <w:rFonts w:cs="Arial"/>
          <w:snapToGrid w:val="0"/>
          <w:szCs w:val="20"/>
        </w:rPr>
      </w:pPr>
      <w:r>
        <w:rPr>
          <w:rFonts w:cs="Arial"/>
          <w:snapToGrid w:val="0"/>
          <w:szCs w:val="20"/>
        </w:rPr>
        <w:t>0x60 –</w:t>
      </w:r>
      <w:r>
        <w:rPr>
          <w:rFonts w:cs="Arial"/>
          <w:snapToGrid w:val="0"/>
          <w:szCs w:val="20"/>
        </w:rPr>
        <w:tab/>
        <w:t xml:space="preserve">South – West </w:t>
      </w:r>
    </w:p>
    <w:p w14:paraId="6CB3936B" w14:textId="77777777" w:rsidR="00E9111B" w:rsidRDefault="0042307E">
      <w:pPr>
        <w:keepLines/>
        <w:tabs>
          <w:tab w:val="left" w:pos="2600"/>
        </w:tabs>
        <w:ind w:left="1843"/>
        <w:rPr>
          <w:rFonts w:cs="Arial"/>
          <w:snapToGrid w:val="0"/>
          <w:szCs w:val="20"/>
        </w:rPr>
      </w:pPr>
      <w:r>
        <w:rPr>
          <w:rFonts w:cs="Arial"/>
          <w:snapToGrid w:val="0"/>
          <w:szCs w:val="20"/>
        </w:rPr>
        <w:t>0x70 –</w:t>
      </w:r>
      <w:r>
        <w:rPr>
          <w:rFonts w:cs="Arial"/>
          <w:snapToGrid w:val="0"/>
          <w:szCs w:val="20"/>
        </w:rPr>
        <w:tab/>
        <w:t xml:space="preserve">South – South – West </w:t>
      </w:r>
    </w:p>
    <w:p w14:paraId="402B571F" w14:textId="77777777" w:rsidR="00E9111B" w:rsidRDefault="0042307E">
      <w:pPr>
        <w:keepLines/>
        <w:tabs>
          <w:tab w:val="left" w:pos="2600"/>
        </w:tabs>
        <w:ind w:left="1843"/>
        <w:rPr>
          <w:rFonts w:cs="Arial"/>
          <w:snapToGrid w:val="0"/>
          <w:szCs w:val="20"/>
        </w:rPr>
      </w:pPr>
      <w:r>
        <w:rPr>
          <w:rFonts w:cs="Arial"/>
          <w:snapToGrid w:val="0"/>
          <w:szCs w:val="20"/>
        </w:rPr>
        <w:t>0x80 –</w:t>
      </w:r>
      <w:r>
        <w:rPr>
          <w:rFonts w:cs="Arial"/>
          <w:snapToGrid w:val="0"/>
          <w:szCs w:val="20"/>
        </w:rPr>
        <w:tab/>
        <w:t>South</w:t>
      </w:r>
    </w:p>
    <w:p w14:paraId="59BA25CA" w14:textId="77777777" w:rsidR="00E9111B" w:rsidRDefault="0042307E">
      <w:pPr>
        <w:keepLines/>
        <w:tabs>
          <w:tab w:val="left" w:pos="2600"/>
        </w:tabs>
        <w:ind w:left="1843"/>
        <w:rPr>
          <w:rFonts w:cs="Arial"/>
          <w:snapToGrid w:val="0"/>
          <w:szCs w:val="20"/>
        </w:rPr>
      </w:pPr>
      <w:r>
        <w:rPr>
          <w:rFonts w:cs="Arial"/>
          <w:snapToGrid w:val="0"/>
          <w:szCs w:val="20"/>
        </w:rPr>
        <w:t>0x90 –</w:t>
      </w:r>
      <w:r>
        <w:rPr>
          <w:rFonts w:cs="Arial"/>
          <w:snapToGrid w:val="0"/>
          <w:szCs w:val="20"/>
        </w:rPr>
        <w:tab/>
        <w:t xml:space="preserve">South – South – East </w:t>
      </w:r>
    </w:p>
    <w:p w14:paraId="554894F1" w14:textId="77777777" w:rsidR="00E9111B" w:rsidRDefault="0042307E">
      <w:pPr>
        <w:keepLines/>
        <w:tabs>
          <w:tab w:val="left" w:pos="2600"/>
        </w:tabs>
        <w:ind w:left="1843"/>
        <w:rPr>
          <w:rFonts w:cs="Arial"/>
          <w:snapToGrid w:val="0"/>
          <w:szCs w:val="20"/>
        </w:rPr>
      </w:pPr>
      <w:r>
        <w:rPr>
          <w:rFonts w:cs="Arial"/>
          <w:snapToGrid w:val="0"/>
          <w:szCs w:val="20"/>
        </w:rPr>
        <w:t>0xA0 –</w:t>
      </w:r>
      <w:r>
        <w:rPr>
          <w:rFonts w:cs="Arial"/>
          <w:snapToGrid w:val="0"/>
          <w:szCs w:val="20"/>
        </w:rPr>
        <w:tab/>
        <w:t xml:space="preserve">South – East </w:t>
      </w:r>
    </w:p>
    <w:p w14:paraId="5C86C43B" w14:textId="77777777" w:rsidR="00E9111B" w:rsidRDefault="0042307E">
      <w:pPr>
        <w:keepLines/>
        <w:tabs>
          <w:tab w:val="left" w:pos="2600"/>
        </w:tabs>
        <w:ind w:left="1843"/>
        <w:rPr>
          <w:rFonts w:cs="Arial"/>
          <w:snapToGrid w:val="0"/>
          <w:szCs w:val="20"/>
        </w:rPr>
      </w:pPr>
      <w:r>
        <w:rPr>
          <w:rFonts w:cs="Arial"/>
          <w:snapToGrid w:val="0"/>
          <w:szCs w:val="20"/>
        </w:rPr>
        <w:t>0xB0 –</w:t>
      </w:r>
      <w:r>
        <w:rPr>
          <w:rFonts w:cs="Arial"/>
          <w:snapToGrid w:val="0"/>
          <w:szCs w:val="20"/>
        </w:rPr>
        <w:tab/>
        <w:t xml:space="preserve">East – South – East </w:t>
      </w:r>
    </w:p>
    <w:p w14:paraId="3922EDBE" w14:textId="77777777" w:rsidR="00E9111B" w:rsidRDefault="0042307E">
      <w:pPr>
        <w:tabs>
          <w:tab w:val="left" w:pos="709"/>
          <w:tab w:val="left" w:pos="1276"/>
          <w:tab w:val="left" w:pos="1843"/>
          <w:tab w:val="left" w:pos="2419"/>
          <w:tab w:val="left" w:pos="2600"/>
        </w:tabs>
        <w:ind w:left="1843"/>
        <w:rPr>
          <w:rFonts w:cs="Arial"/>
          <w:snapToGrid w:val="0"/>
          <w:szCs w:val="20"/>
        </w:rPr>
      </w:pPr>
      <w:r>
        <w:rPr>
          <w:rFonts w:cs="Arial"/>
          <w:snapToGrid w:val="0"/>
          <w:szCs w:val="20"/>
        </w:rPr>
        <w:t>0xC0 –</w:t>
      </w:r>
      <w:r>
        <w:rPr>
          <w:rFonts w:cs="Arial"/>
          <w:snapToGrid w:val="0"/>
          <w:szCs w:val="20"/>
        </w:rPr>
        <w:tab/>
        <w:t>East</w:t>
      </w:r>
    </w:p>
    <w:p w14:paraId="0C07517E" w14:textId="77777777" w:rsidR="00E9111B" w:rsidRDefault="0042307E">
      <w:pPr>
        <w:keepNext/>
        <w:keepLines/>
        <w:tabs>
          <w:tab w:val="left" w:pos="2600"/>
        </w:tabs>
        <w:ind w:left="1843"/>
        <w:rPr>
          <w:rFonts w:cs="Arial"/>
          <w:snapToGrid w:val="0"/>
          <w:szCs w:val="20"/>
        </w:rPr>
      </w:pPr>
      <w:r>
        <w:rPr>
          <w:rFonts w:cs="Arial"/>
          <w:snapToGrid w:val="0"/>
          <w:szCs w:val="20"/>
        </w:rPr>
        <w:t>0xD0 –</w:t>
      </w:r>
      <w:r>
        <w:rPr>
          <w:rFonts w:cs="Arial"/>
          <w:snapToGrid w:val="0"/>
          <w:szCs w:val="20"/>
        </w:rPr>
        <w:tab/>
        <w:t xml:space="preserve">East – North – East </w:t>
      </w:r>
    </w:p>
    <w:p w14:paraId="0FCDFC7C" w14:textId="77777777" w:rsidR="00E9111B" w:rsidRDefault="0042307E">
      <w:pPr>
        <w:keepNext/>
        <w:keepLines/>
        <w:tabs>
          <w:tab w:val="left" w:pos="2600"/>
        </w:tabs>
        <w:ind w:left="1843"/>
        <w:rPr>
          <w:rFonts w:cs="Arial"/>
          <w:snapToGrid w:val="0"/>
          <w:szCs w:val="20"/>
        </w:rPr>
      </w:pPr>
      <w:r>
        <w:rPr>
          <w:rFonts w:cs="Arial"/>
          <w:snapToGrid w:val="0"/>
          <w:szCs w:val="20"/>
        </w:rPr>
        <w:t>0xE0 –</w:t>
      </w:r>
      <w:r>
        <w:rPr>
          <w:rFonts w:cs="Arial"/>
          <w:snapToGrid w:val="0"/>
          <w:szCs w:val="20"/>
        </w:rPr>
        <w:tab/>
        <w:t xml:space="preserve">North – East </w:t>
      </w:r>
    </w:p>
    <w:p w14:paraId="6C5BCCE1" w14:textId="77777777" w:rsidR="00E9111B" w:rsidRDefault="0042307E">
      <w:pPr>
        <w:keepNext/>
        <w:keepLines/>
        <w:tabs>
          <w:tab w:val="left" w:pos="2600"/>
        </w:tabs>
        <w:ind w:left="1843"/>
        <w:rPr>
          <w:rFonts w:cs="Arial"/>
          <w:snapToGrid w:val="0"/>
          <w:szCs w:val="20"/>
        </w:rPr>
      </w:pPr>
      <w:r>
        <w:rPr>
          <w:rFonts w:cs="Arial"/>
          <w:snapToGrid w:val="0"/>
          <w:szCs w:val="20"/>
        </w:rPr>
        <w:t>0xF0 –</w:t>
      </w:r>
      <w:r>
        <w:rPr>
          <w:rFonts w:cs="Arial"/>
          <w:snapToGrid w:val="0"/>
          <w:szCs w:val="20"/>
        </w:rPr>
        <w:tab/>
        <w:t xml:space="preserve">North – North – East </w:t>
      </w:r>
    </w:p>
    <w:p w14:paraId="18CFB78C" w14:textId="77777777" w:rsidR="00E9111B" w:rsidRDefault="0042307E">
      <w:pPr>
        <w:keepNext/>
        <w:keepLines/>
        <w:tabs>
          <w:tab w:val="left" w:pos="2600"/>
        </w:tabs>
        <w:ind w:left="1843"/>
        <w:rPr>
          <w:rFonts w:cs="Arial"/>
          <w:snapToGrid w:val="0"/>
          <w:szCs w:val="20"/>
        </w:rPr>
      </w:pPr>
      <w:r>
        <w:rPr>
          <w:rFonts w:cs="Arial"/>
          <w:snapToGrid w:val="0"/>
          <w:szCs w:val="20"/>
        </w:rPr>
        <w:t>0xFF –</w:t>
      </w:r>
      <w:r>
        <w:rPr>
          <w:rFonts w:cs="Arial"/>
          <w:snapToGrid w:val="0"/>
          <w:szCs w:val="20"/>
        </w:rPr>
        <w:tab/>
        <w:t>No direction</w:t>
      </w:r>
    </w:p>
    <w:p w14:paraId="73C1273C" w14:textId="77777777" w:rsidR="00E9111B" w:rsidRDefault="0042307E">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rPr>
        <w:t xml:space="preserve">Bit 8-15: </w:t>
      </w:r>
      <w:proofErr w:type="spellStart"/>
      <w:r>
        <w:rPr>
          <w:rStyle w:val="spelle"/>
          <w:rFonts w:cs="Arial"/>
          <w:i/>
          <w:color w:val="000000"/>
          <w:szCs w:val="20"/>
        </w:rPr>
        <w:t>ManeuverElement</w:t>
      </w:r>
      <w:proofErr w:type="spellEnd"/>
    </w:p>
    <w:p w14:paraId="540B1D89" w14:textId="77777777" w:rsidR="00E9111B" w:rsidRDefault="0042307E">
      <w:pPr>
        <w:keepNext/>
        <w:keepLines/>
        <w:tabs>
          <w:tab w:val="left" w:pos="2600"/>
        </w:tabs>
        <w:ind w:left="1843"/>
        <w:rPr>
          <w:rFonts w:cs="Arial"/>
          <w:snapToGrid w:val="0"/>
          <w:szCs w:val="20"/>
        </w:rPr>
      </w:pPr>
      <w:r>
        <w:rPr>
          <w:rFonts w:cs="Arial"/>
          <w:snapToGrid w:val="0"/>
          <w:szCs w:val="20"/>
        </w:rPr>
        <w:t xml:space="preserve">0x00 – </w:t>
      </w:r>
      <w:r>
        <w:rPr>
          <w:rFonts w:cs="Arial"/>
          <w:snapToGrid w:val="0"/>
          <w:szCs w:val="20"/>
        </w:rPr>
        <w:tab/>
      </w:r>
      <w:proofErr w:type="spellStart"/>
      <w:r>
        <w:rPr>
          <w:rStyle w:val="spelle"/>
          <w:rFonts w:cs="Arial"/>
          <w:snapToGrid w:val="0"/>
          <w:szCs w:val="20"/>
        </w:rPr>
        <w:t>NoSymbol</w:t>
      </w:r>
      <w:proofErr w:type="spellEnd"/>
      <w:r>
        <w:rPr>
          <w:rFonts w:cs="Arial"/>
          <w:snapToGrid w:val="0"/>
          <w:szCs w:val="20"/>
        </w:rPr>
        <w:t xml:space="preserve"> (NO_SYMBOL)</w:t>
      </w:r>
    </w:p>
    <w:p w14:paraId="4978EA9C" w14:textId="77777777" w:rsidR="00E9111B" w:rsidRDefault="0042307E">
      <w:pPr>
        <w:keepNext/>
        <w:keepLines/>
        <w:tabs>
          <w:tab w:val="left" w:pos="2600"/>
        </w:tabs>
        <w:ind w:left="1843"/>
        <w:rPr>
          <w:rFonts w:cs="Arial"/>
          <w:snapToGrid w:val="0"/>
          <w:szCs w:val="20"/>
        </w:rPr>
      </w:pPr>
      <w:r>
        <w:rPr>
          <w:rFonts w:cs="Arial"/>
          <w:snapToGrid w:val="0"/>
          <w:szCs w:val="20"/>
        </w:rPr>
        <w:t xml:space="preserve">0x01 – </w:t>
      </w:r>
      <w:r>
        <w:rPr>
          <w:rFonts w:cs="Arial"/>
          <w:snapToGrid w:val="0"/>
          <w:szCs w:val="20"/>
        </w:rPr>
        <w:tab/>
      </w:r>
      <w:proofErr w:type="spellStart"/>
      <w:r>
        <w:rPr>
          <w:rStyle w:val="spelle"/>
          <w:rFonts w:cs="Arial"/>
          <w:snapToGrid w:val="0"/>
          <w:szCs w:val="20"/>
        </w:rPr>
        <w:t>SideStreet</w:t>
      </w:r>
      <w:proofErr w:type="spellEnd"/>
      <w:r>
        <w:rPr>
          <w:rFonts w:cs="Arial"/>
          <w:snapToGrid w:val="0"/>
          <w:szCs w:val="20"/>
        </w:rPr>
        <w:t xml:space="preserve"> ((SIDESTREET)</w:t>
      </w:r>
    </w:p>
    <w:p w14:paraId="3ECD3458" w14:textId="77777777" w:rsidR="00E9111B" w:rsidRDefault="0042307E">
      <w:pPr>
        <w:keepNext/>
        <w:keepLines/>
        <w:tabs>
          <w:tab w:val="left" w:pos="2600"/>
        </w:tabs>
        <w:ind w:left="1843"/>
        <w:rPr>
          <w:rFonts w:cs="Arial"/>
          <w:snapToGrid w:val="0"/>
          <w:szCs w:val="20"/>
        </w:rPr>
      </w:pPr>
      <w:r>
        <w:rPr>
          <w:rFonts w:cs="Arial"/>
          <w:snapToGrid w:val="0"/>
          <w:szCs w:val="20"/>
        </w:rPr>
        <w:t xml:space="preserve">0x02 – </w:t>
      </w:r>
      <w:r>
        <w:rPr>
          <w:rFonts w:cs="Arial"/>
          <w:snapToGrid w:val="0"/>
          <w:szCs w:val="20"/>
        </w:rPr>
        <w:tab/>
        <w:t>Silent (SILENT)</w:t>
      </w:r>
    </w:p>
    <w:p w14:paraId="615DED5B" w14:textId="77777777" w:rsidR="00E9111B" w:rsidRDefault="0042307E">
      <w:pPr>
        <w:keepNext/>
        <w:keepLines/>
        <w:tabs>
          <w:tab w:val="left" w:pos="2600"/>
        </w:tabs>
        <w:ind w:left="1843"/>
        <w:rPr>
          <w:rFonts w:cs="Arial"/>
          <w:snapToGrid w:val="0"/>
          <w:szCs w:val="20"/>
        </w:rPr>
      </w:pPr>
      <w:r>
        <w:rPr>
          <w:rFonts w:cs="Arial"/>
          <w:snapToGrid w:val="0"/>
          <w:szCs w:val="20"/>
        </w:rPr>
        <w:t xml:space="preserve">0x03 – </w:t>
      </w:r>
      <w:r>
        <w:rPr>
          <w:rFonts w:cs="Arial"/>
          <w:snapToGrid w:val="0"/>
          <w:szCs w:val="20"/>
        </w:rPr>
        <w:tab/>
        <w:t>Turn (TURN)</w:t>
      </w:r>
    </w:p>
    <w:p w14:paraId="6B67B0A5" w14:textId="77777777" w:rsidR="00E9111B" w:rsidRDefault="0042307E">
      <w:pPr>
        <w:keepNext/>
        <w:keepLines/>
        <w:tabs>
          <w:tab w:val="left" w:pos="2600"/>
        </w:tabs>
        <w:ind w:left="1843"/>
        <w:rPr>
          <w:rFonts w:cs="Arial"/>
          <w:snapToGrid w:val="0"/>
          <w:szCs w:val="20"/>
        </w:rPr>
      </w:pPr>
      <w:r>
        <w:rPr>
          <w:rFonts w:cs="Arial"/>
          <w:snapToGrid w:val="0"/>
          <w:szCs w:val="20"/>
        </w:rPr>
        <w:t xml:space="preserve">0x04 – </w:t>
      </w:r>
      <w:r>
        <w:rPr>
          <w:rFonts w:cs="Arial"/>
          <w:snapToGrid w:val="0"/>
          <w:szCs w:val="20"/>
        </w:rPr>
        <w:tab/>
      </w:r>
      <w:proofErr w:type="spellStart"/>
      <w:r>
        <w:rPr>
          <w:rStyle w:val="spelle"/>
          <w:rFonts w:cs="Arial"/>
          <w:snapToGrid w:val="0"/>
          <w:szCs w:val="20"/>
        </w:rPr>
        <w:t>UTurnTrafficRightSide</w:t>
      </w:r>
      <w:proofErr w:type="spellEnd"/>
      <w:r>
        <w:rPr>
          <w:rFonts w:cs="Arial"/>
          <w:snapToGrid w:val="0"/>
          <w:szCs w:val="20"/>
        </w:rPr>
        <w:t xml:space="preserve"> (U_TURN_TRS_RIGHT)</w:t>
      </w:r>
    </w:p>
    <w:p w14:paraId="03F09C10" w14:textId="77777777" w:rsidR="00E9111B" w:rsidRDefault="0042307E">
      <w:pPr>
        <w:keepNext/>
        <w:keepLines/>
        <w:tabs>
          <w:tab w:val="left" w:pos="2600"/>
        </w:tabs>
        <w:ind w:left="1843"/>
        <w:rPr>
          <w:rFonts w:cs="Arial"/>
          <w:snapToGrid w:val="0"/>
          <w:szCs w:val="20"/>
        </w:rPr>
      </w:pPr>
      <w:r>
        <w:rPr>
          <w:rFonts w:cs="Arial"/>
          <w:snapToGrid w:val="0"/>
          <w:szCs w:val="20"/>
        </w:rPr>
        <w:t xml:space="preserve">0x05 – </w:t>
      </w:r>
      <w:r>
        <w:rPr>
          <w:rFonts w:cs="Arial"/>
          <w:snapToGrid w:val="0"/>
          <w:szCs w:val="20"/>
        </w:rPr>
        <w:tab/>
      </w:r>
      <w:proofErr w:type="spellStart"/>
      <w:r>
        <w:rPr>
          <w:rStyle w:val="spelle"/>
          <w:rFonts w:cs="Arial"/>
          <w:snapToGrid w:val="0"/>
          <w:szCs w:val="20"/>
        </w:rPr>
        <w:t>UTurnTrafficLeftSide</w:t>
      </w:r>
      <w:proofErr w:type="spellEnd"/>
      <w:r>
        <w:rPr>
          <w:rFonts w:cs="Arial"/>
          <w:snapToGrid w:val="0"/>
          <w:szCs w:val="20"/>
        </w:rPr>
        <w:t xml:space="preserve"> (U_TURN_TRS_LEFT)</w:t>
      </w:r>
    </w:p>
    <w:p w14:paraId="409FB780" w14:textId="77777777" w:rsidR="00E9111B" w:rsidRDefault="0042307E">
      <w:pPr>
        <w:keepNext/>
        <w:keepLines/>
        <w:tabs>
          <w:tab w:val="left" w:pos="2600"/>
        </w:tabs>
        <w:ind w:left="1843"/>
        <w:rPr>
          <w:rFonts w:cs="Arial"/>
          <w:snapToGrid w:val="0"/>
          <w:szCs w:val="20"/>
        </w:rPr>
      </w:pPr>
      <w:r>
        <w:rPr>
          <w:rFonts w:cs="Arial"/>
          <w:snapToGrid w:val="0"/>
          <w:szCs w:val="20"/>
        </w:rPr>
        <w:t xml:space="preserve">0x06 – </w:t>
      </w:r>
      <w:r>
        <w:rPr>
          <w:rFonts w:cs="Arial"/>
          <w:snapToGrid w:val="0"/>
          <w:szCs w:val="20"/>
        </w:rPr>
        <w:tab/>
      </w:r>
      <w:proofErr w:type="spellStart"/>
      <w:r>
        <w:rPr>
          <w:rStyle w:val="spelle"/>
          <w:rFonts w:cs="Arial"/>
          <w:snapToGrid w:val="0"/>
          <w:szCs w:val="20"/>
        </w:rPr>
        <w:t>ChangeLane</w:t>
      </w:r>
      <w:proofErr w:type="spellEnd"/>
      <w:r>
        <w:rPr>
          <w:rFonts w:cs="Arial"/>
          <w:snapToGrid w:val="0"/>
          <w:szCs w:val="20"/>
        </w:rPr>
        <w:t xml:space="preserve"> (FILTER)</w:t>
      </w:r>
    </w:p>
    <w:p w14:paraId="4A4F915A" w14:textId="77777777" w:rsidR="00E9111B" w:rsidRDefault="0042307E">
      <w:pPr>
        <w:keepNext/>
        <w:keepLines/>
        <w:tabs>
          <w:tab w:val="left" w:pos="2600"/>
        </w:tabs>
        <w:ind w:left="1843"/>
        <w:rPr>
          <w:rFonts w:cs="Arial"/>
          <w:snapToGrid w:val="0"/>
          <w:szCs w:val="20"/>
        </w:rPr>
      </w:pPr>
      <w:r>
        <w:rPr>
          <w:rFonts w:cs="Arial"/>
          <w:snapToGrid w:val="0"/>
          <w:szCs w:val="20"/>
        </w:rPr>
        <w:t xml:space="preserve">0x07 – </w:t>
      </w:r>
      <w:r>
        <w:rPr>
          <w:rFonts w:cs="Arial"/>
          <w:snapToGrid w:val="0"/>
          <w:szCs w:val="20"/>
        </w:rPr>
        <w:tab/>
      </w:r>
      <w:proofErr w:type="spellStart"/>
      <w:r>
        <w:rPr>
          <w:rStyle w:val="spelle"/>
          <w:rFonts w:cs="Arial"/>
          <w:snapToGrid w:val="0"/>
          <w:szCs w:val="20"/>
        </w:rPr>
        <w:t>ServiceRoad</w:t>
      </w:r>
      <w:proofErr w:type="spellEnd"/>
      <w:r>
        <w:rPr>
          <w:rFonts w:cs="Arial"/>
          <w:snapToGrid w:val="0"/>
          <w:szCs w:val="20"/>
        </w:rPr>
        <w:t xml:space="preserve"> (PARALLEL_CWY)</w:t>
      </w:r>
    </w:p>
    <w:p w14:paraId="6987FA17" w14:textId="77777777" w:rsidR="00E9111B" w:rsidRDefault="0042307E">
      <w:pPr>
        <w:keepNext/>
        <w:keepLines/>
        <w:tabs>
          <w:tab w:val="left" w:pos="2600"/>
        </w:tabs>
        <w:ind w:left="1843"/>
        <w:rPr>
          <w:rFonts w:cs="Arial"/>
          <w:snapToGrid w:val="0"/>
          <w:szCs w:val="20"/>
        </w:rPr>
      </w:pPr>
      <w:r>
        <w:rPr>
          <w:rFonts w:cs="Arial"/>
          <w:snapToGrid w:val="0"/>
          <w:szCs w:val="20"/>
        </w:rPr>
        <w:t xml:space="preserve">0x08 – </w:t>
      </w:r>
      <w:r>
        <w:rPr>
          <w:rFonts w:cs="Arial"/>
          <w:snapToGrid w:val="0"/>
          <w:szCs w:val="20"/>
        </w:rPr>
        <w:tab/>
      </w:r>
      <w:proofErr w:type="spellStart"/>
      <w:r>
        <w:rPr>
          <w:rStyle w:val="spelle"/>
          <w:rFonts w:cs="Arial"/>
          <w:snapToGrid w:val="0"/>
          <w:szCs w:val="20"/>
        </w:rPr>
        <w:t>ServiceRoad</w:t>
      </w:r>
      <w:proofErr w:type="spellEnd"/>
      <w:r>
        <w:rPr>
          <w:rFonts w:cs="Arial"/>
          <w:snapToGrid w:val="0"/>
          <w:szCs w:val="20"/>
        </w:rPr>
        <w:t xml:space="preserve"> (SERVICE ROAD)</w:t>
      </w:r>
    </w:p>
    <w:p w14:paraId="209240BD" w14:textId="77777777" w:rsidR="00E9111B" w:rsidRDefault="0042307E">
      <w:pPr>
        <w:keepNext/>
        <w:keepLines/>
        <w:tabs>
          <w:tab w:val="left" w:pos="2600"/>
        </w:tabs>
        <w:ind w:left="1843"/>
        <w:rPr>
          <w:rFonts w:cs="Arial"/>
          <w:snapToGrid w:val="0"/>
          <w:szCs w:val="20"/>
        </w:rPr>
      </w:pPr>
      <w:r>
        <w:rPr>
          <w:rFonts w:cs="Arial"/>
          <w:snapToGrid w:val="0"/>
          <w:szCs w:val="20"/>
        </w:rPr>
        <w:t xml:space="preserve">0x09 – </w:t>
      </w:r>
      <w:r>
        <w:rPr>
          <w:rFonts w:cs="Arial"/>
          <w:snapToGrid w:val="0"/>
          <w:szCs w:val="20"/>
        </w:rPr>
        <w:tab/>
        <w:t>Fork (ORIENTATE)</w:t>
      </w:r>
    </w:p>
    <w:p w14:paraId="25CA5A38" w14:textId="77777777" w:rsidR="00E9111B" w:rsidRDefault="0042307E">
      <w:pPr>
        <w:keepNext/>
        <w:keepLines/>
        <w:tabs>
          <w:tab w:val="left" w:pos="2600"/>
        </w:tabs>
        <w:ind w:left="1843"/>
        <w:rPr>
          <w:rFonts w:cs="Arial"/>
          <w:snapToGrid w:val="0"/>
          <w:szCs w:val="20"/>
        </w:rPr>
      </w:pPr>
      <w:r>
        <w:rPr>
          <w:rFonts w:cs="Arial"/>
          <w:snapToGrid w:val="0"/>
          <w:szCs w:val="20"/>
        </w:rPr>
        <w:t xml:space="preserve">0x0A – </w:t>
      </w:r>
      <w:r>
        <w:rPr>
          <w:rFonts w:cs="Arial"/>
          <w:snapToGrid w:val="0"/>
          <w:szCs w:val="20"/>
        </w:rPr>
        <w:tab/>
        <w:t>Exit (EXIT)</w:t>
      </w:r>
    </w:p>
    <w:p w14:paraId="5EF3DBBA" w14:textId="77777777" w:rsidR="00E9111B" w:rsidRDefault="0042307E">
      <w:pPr>
        <w:keepNext/>
        <w:keepLines/>
        <w:tabs>
          <w:tab w:val="left" w:pos="2600"/>
        </w:tabs>
        <w:ind w:left="1843"/>
        <w:rPr>
          <w:rFonts w:cs="Arial"/>
          <w:snapToGrid w:val="0"/>
          <w:szCs w:val="20"/>
        </w:rPr>
      </w:pPr>
      <w:r>
        <w:rPr>
          <w:rFonts w:cs="Arial"/>
          <w:snapToGrid w:val="0"/>
          <w:szCs w:val="20"/>
        </w:rPr>
        <w:t xml:space="preserve">0x0B – </w:t>
      </w:r>
      <w:r>
        <w:rPr>
          <w:rFonts w:cs="Arial"/>
          <w:snapToGrid w:val="0"/>
          <w:szCs w:val="20"/>
        </w:rPr>
        <w:tab/>
      </w:r>
      <w:proofErr w:type="spellStart"/>
      <w:r>
        <w:rPr>
          <w:rStyle w:val="spelle"/>
          <w:rFonts w:cs="Arial"/>
          <w:snapToGrid w:val="0"/>
          <w:szCs w:val="20"/>
        </w:rPr>
        <w:t>TurnOnMainroad</w:t>
      </w:r>
      <w:proofErr w:type="spellEnd"/>
      <w:r>
        <w:rPr>
          <w:rFonts w:cs="Arial"/>
          <w:snapToGrid w:val="0"/>
          <w:szCs w:val="20"/>
        </w:rPr>
        <w:t xml:space="preserve"> (MAINROAD)</w:t>
      </w:r>
    </w:p>
    <w:p w14:paraId="4C41500D" w14:textId="77777777" w:rsidR="00E9111B" w:rsidRDefault="0042307E">
      <w:pPr>
        <w:keepNext/>
        <w:keepLines/>
        <w:tabs>
          <w:tab w:val="left" w:pos="2600"/>
        </w:tabs>
        <w:ind w:left="1843"/>
        <w:rPr>
          <w:rFonts w:cs="Arial"/>
          <w:snapToGrid w:val="0"/>
          <w:szCs w:val="20"/>
        </w:rPr>
      </w:pPr>
      <w:r>
        <w:rPr>
          <w:rFonts w:cs="Arial"/>
          <w:snapToGrid w:val="0"/>
          <w:szCs w:val="20"/>
        </w:rPr>
        <w:t xml:space="preserve">0x0C – </w:t>
      </w:r>
      <w:r>
        <w:rPr>
          <w:rFonts w:cs="Arial"/>
          <w:snapToGrid w:val="0"/>
          <w:szCs w:val="20"/>
        </w:rPr>
        <w:tab/>
      </w:r>
      <w:proofErr w:type="spellStart"/>
      <w:r>
        <w:rPr>
          <w:rStyle w:val="spelle"/>
          <w:rFonts w:cs="Arial"/>
          <w:snapToGrid w:val="0"/>
          <w:szCs w:val="20"/>
        </w:rPr>
        <w:t>RoundaboutTrafficRightSide</w:t>
      </w:r>
      <w:proofErr w:type="spellEnd"/>
      <w:r>
        <w:rPr>
          <w:rFonts w:cs="Arial"/>
          <w:snapToGrid w:val="0"/>
          <w:szCs w:val="20"/>
        </w:rPr>
        <w:t xml:space="preserve"> (ROUNDABOUT_TRS_RIGHT)</w:t>
      </w:r>
    </w:p>
    <w:p w14:paraId="00A8E8A1" w14:textId="77777777" w:rsidR="00E9111B" w:rsidRDefault="0042307E">
      <w:pPr>
        <w:keepNext/>
        <w:keepLines/>
        <w:tabs>
          <w:tab w:val="left" w:pos="2600"/>
        </w:tabs>
        <w:ind w:left="1843"/>
        <w:rPr>
          <w:rFonts w:cs="Arial"/>
          <w:snapToGrid w:val="0"/>
          <w:szCs w:val="20"/>
        </w:rPr>
      </w:pPr>
      <w:r>
        <w:rPr>
          <w:rFonts w:cs="Arial"/>
          <w:snapToGrid w:val="0"/>
          <w:szCs w:val="20"/>
        </w:rPr>
        <w:t xml:space="preserve">0x0D – </w:t>
      </w:r>
      <w:r>
        <w:rPr>
          <w:rFonts w:cs="Arial"/>
          <w:snapToGrid w:val="0"/>
          <w:szCs w:val="20"/>
        </w:rPr>
        <w:tab/>
      </w:r>
      <w:proofErr w:type="spellStart"/>
      <w:r>
        <w:rPr>
          <w:rStyle w:val="spelle"/>
          <w:rFonts w:cs="Arial"/>
          <w:snapToGrid w:val="0"/>
          <w:szCs w:val="20"/>
        </w:rPr>
        <w:t>RoundaboutTrafficLeftSide</w:t>
      </w:r>
      <w:proofErr w:type="spellEnd"/>
      <w:r>
        <w:rPr>
          <w:rFonts w:cs="Arial"/>
          <w:snapToGrid w:val="0"/>
          <w:szCs w:val="20"/>
        </w:rPr>
        <w:t xml:space="preserve"> (ROUNDABOUT_TRS_LEFT)</w:t>
      </w:r>
    </w:p>
    <w:p w14:paraId="6AF11D29" w14:textId="77777777" w:rsidR="00E9111B" w:rsidRDefault="0042307E">
      <w:pPr>
        <w:keepNext/>
        <w:keepLines/>
        <w:tabs>
          <w:tab w:val="left" w:pos="2600"/>
        </w:tabs>
        <w:ind w:left="1843"/>
        <w:rPr>
          <w:rFonts w:cs="Arial"/>
          <w:snapToGrid w:val="0"/>
          <w:szCs w:val="20"/>
        </w:rPr>
      </w:pPr>
      <w:r>
        <w:rPr>
          <w:rFonts w:cs="Arial"/>
          <w:snapToGrid w:val="0"/>
          <w:szCs w:val="20"/>
        </w:rPr>
        <w:t xml:space="preserve">0x0E – </w:t>
      </w:r>
      <w:r>
        <w:rPr>
          <w:rFonts w:cs="Arial"/>
          <w:snapToGrid w:val="0"/>
          <w:szCs w:val="20"/>
        </w:rPr>
        <w:tab/>
      </w:r>
      <w:proofErr w:type="spellStart"/>
      <w:r>
        <w:rPr>
          <w:rStyle w:val="spelle"/>
          <w:rFonts w:cs="Arial"/>
          <w:snapToGrid w:val="0"/>
          <w:szCs w:val="20"/>
        </w:rPr>
        <w:t>SquareTrafficRightSide</w:t>
      </w:r>
      <w:proofErr w:type="spellEnd"/>
      <w:r>
        <w:rPr>
          <w:rFonts w:cs="Arial"/>
          <w:snapToGrid w:val="0"/>
          <w:szCs w:val="20"/>
        </w:rPr>
        <w:t xml:space="preserve"> (SQUARE_TRS_RIGHT)</w:t>
      </w:r>
    </w:p>
    <w:p w14:paraId="3EF8A256" w14:textId="77777777" w:rsidR="00E9111B" w:rsidRDefault="0042307E">
      <w:pPr>
        <w:keepNext/>
        <w:keepLines/>
        <w:tabs>
          <w:tab w:val="left" w:pos="2600"/>
        </w:tabs>
        <w:ind w:left="1843"/>
        <w:rPr>
          <w:rFonts w:cs="Arial"/>
          <w:snapToGrid w:val="0"/>
          <w:szCs w:val="20"/>
        </w:rPr>
      </w:pPr>
      <w:r>
        <w:rPr>
          <w:rFonts w:cs="Arial"/>
          <w:snapToGrid w:val="0"/>
          <w:szCs w:val="20"/>
        </w:rPr>
        <w:t xml:space="preserve">0x0F – </w:t>
      </w:r>
      <w:r>
        <w:rPr>
          <w:rFonts w:cs="Arial"/>
          <w:snapToGrid w:val="0"/>
          <w:szCs w:val="20"/>
        </w:rPr>
        <w:tab/>
      </w:r>
      <w:proofErr w:type="spellStart"/>
      <w:r>
        <w:rPr>
          <w:rStyle w:val="spelle"/>
          <w:rFonts w:cs="Arial"/>
          <w:snapToGrid w:val="0"/>
          <w:szCs w:val="20"/>
        </w:rPr>
        <w:t>SquareTrafficLeftSide</w:t>
      </w:r>
      <w:proofErr w:type="spellEnd"/>
      <w:r>
        <w:rPr>
          <w:rFonts w:cs="Arial"/>
          <w:snapToGrid w:val="0"/>
          <w:szCs w:val="20"/>
        </w:rPr>
        <w:t xml:space="preserve"> (SQUARE_TRS_LEFT)</w:t>
      </w:r>
    </w:p>
    <w:p w14:paraId="63788698" w14:textId="77777777" w:rsidR="00E9111B" w:rsidRDefault="0042307E">
      <w:pPr>
        <w:keepNext/>
        <w:keepLines/>
        <w:tabs>
          <w:tab w:val="left" w:pos="2600"/>
        </w:tabs>
        <w:ind w:left="1843"/>
        <w:rPr>
          <w:rFonts w:cs="Arial"/>
          <w:snapToGrid w:val="0"/>
          <w:szCs w:val="20"/>
        </w:rPr>
      </w:pPr>
      <w:r>
        <w:rPr>
          <w:rFonts w:cs="Arial"/>
          <w:snapToGrid w:val="0"/>
          <w:szCs w:val="20"/>
        </w:rPr>
        <w:t xml:space="preserve">0x10 – </w:t>
      </w:r>
      <w:r>
        <w:rPr>
          <w:rFonts w:cs="Arial"/>
          <w:snapToGrid w:val="0"/>
          <w:szCs w:val="20"/>
        </w:rPr>
        <w:tab/>
      </w:r>
      <w:proofErr w:type="spellStart"/>
      <w:r>
        <w:rPr>
          <w:rStyle w:val="spelle"/>
          <w:rFonts w:cs="Arial"/>
          <w:snapToGrid w:val="0"/>
          <w:szCs w:val="20"/>
        </w:rPr>
        <w:t>NoInfo</w:t>
      </w:r>
      <w:proofErr w:type="spellEnd"/>
      <w:r>
        <w:rPr>
          <w:rFonts w:cs="Arial"/>
          <w:snapToGrid w:val="0"/>
          <w:szCs w:val="20"/>
        </w:rPr>
        <w:t xml:space="preserve"> (NO_INFO)</w:t>
      </w:r>
    </w:p>
    <w:p w14:paraId="21D06EC1" w14:textId="77777777" w:rsidR="00E9111B" w:rsidRDefault="0042307E">
      <w:pPr>
        <w:keepNext/>
        <w:keepLines/>
        <w:tabs>
          <w:tab w:val="left" w:pos="2600"/>
        </w:tabs>
        <w:ind w:left="1843"/>
        <w:rPr>
          <w:rFonts w:cs="Arial"/>
          <w:snapToGrid w:val="0"/>
          <w:szCs w:val="20"/>
        </w:rPr>
      </w:pPr>
      <w:r>
        <w:rPr>
          <w:rFonts w:cs="Arial"/>
          <w:snapToGrid w:val="0"/>
          <w:szCs w:val="20"/>
        </w:rPr>
        <w:t xml:space="preserve">0x11 – </w:t>
      </w:r>
      <w:r>
        <w:rPr>
          <w:rFonts w:cs="Arial"/>
          <w:snapToGrid w:val="0"/>
          <w:szCs w:val="20"/>
        </w:rPr>
        <w:tab/>
      </w:r>
      <w:proofErr w:type="spellStart"/>
      <w:r>
        <w:rPr>
          <w:rStyle w:val="spelle"/>
          <w:rFonts w:cs="Arial"/>
          <w:snapToGrid w:val="0"/>
          <w:szCs w:val="20"/>
        </w:rPr>
        <w:t>FollowStreet</w:t>
      </w:r>
      <w:proofErr w:type="spellEnd"/>
      <w:r>
        <w:rPr>
          <w:rFonts w:cs="Arial"/>
          <w:snapToGrid w:val="0"/>
          <w:szCs w:val="20"/>
        </w:rPr>
        <w:t xml:space="preserve"> (FOLLOW_STREET)</w:t>
      </w:r>
    </w:p>
    <w:p w14:paraId="5435AD6A" w14:textId="77777777" w:rsidR="00E9111B" w:rsidRDefault="0042307E">
      <w:pPr>
        <w:keepNext/>
        <w:keepLines/>
        <w:tabs>
          <w:tab w:val="left" w:pos="2600"/>
        </w:tabs>
        <w:ind w:left="1843"/>
        <w:rPr>
          <w:rFonts w:cs="Arial"/>
          <w:snapToGrid w:val="0"/>
          <w:szCs w:val="20"/>
        </w:rPr>
      </w:pPr>
      <w:r>
        <w:rPr>
          <w:rFonts w:cs="Arial"/>
          <w:snapToGrid w:val="0"/>
          <w:szCs w:val="20"/>
        </w:rPr>
        <w:t xml:space="preserve">0x12 – </w:t>
      </w:r>
      <w:r>
        <w:rPr>
          <w:rFonts w:cs="Arial"/>
          <w:snapToGrid w:val="0"/>
          <w:szCs w:val="20"/>
        </w:rPr>
        <w:tab/>
      </w:r>
      <w:proofErr w:type="spellStart"/>
      <w:r>
        <w:rPr>
          <w:rStyle w:val="spelle"/>
          <w:rFonts w:cs="Arial"/>
          <w:snapToGrid w:val="0"/>
          <w:szCs w:val="20"/>
        </w:rPr>
        <w:t>ChangeLane</w:t>
      </w:r>
      <w:proofErr w:type="spellEnd"/>
      <w:r>
        <w:rPr>
          <w:rFonts w:cs="Arial"/>
          <w:snapToGrid w:val="0"/>
          <w:szCs w:val="20"/>
        </w:rPr>
        <w:t xml:space="preserve"> (PREPARE_TURN)</w:t>
      </w:r>
    </w:p>
    <w:p w14:paraId="2A4AAA67" w14:textId="77777777" w:rsidR="00E9111B" w:rsidRDefault="0042307E">
      <w:pPr>
        <w:keepNext/>
        <w:keepLines/>
        <w:tabs>
          <w:tab w:val="left" w:pos="2600"/>
        </w:tabs>
        <w:ind w:left="1843"/>
      </w:pPr>
      <w:r>
        <w:rPr>
          <w:rFonts w:cs="Arial"/>
          <w:snapToGrid w:val="0"/>
          <w:szCs w:val="20"/>
        </w:rPr>
        <w:t xml:space="preserve">0x13 – </w:t>
      </w:r>
      <w:r>
        <w:rPr>
          <w:rFonts w:cs="Arial"/>
          <w:snapToGrid w:val="0"/>
          <w:szCs w:val="20"/>
        </w:rPr>
        <w:tab/>
      </w:r>
      <w:proofErr w:type="spellStart"/>
      <w:r>
        <w:rPr>
          <w:rStyle w:val="spelle"/>
          <w:rFonts w:cs="Arial"/>
          <w:snapToGrid w:val="0"/>
          <w:szCs w:val="20"/>
        </w:rPr>
        <w:t>ArrivedAtDestination</w:t>
      </w:r>
      <w:proofErr w:type="spellEnd"/>
      <w:r>
        <w:rPr>
          <w:rFonts w:cs="Arial"/>
          <w:snapToGrid w:val="0"/>
          <w:szCs w:val="20"/>
        </w:rPr>
        <w:t xml:space="preserve"> (DEST_REACHED)</w:t>
      </w:r>
    </w:p>
    <w:p w14:paraId="0D7804AB" w14:textId="77777777" w:rsidR="00E9111B" w:rsidRDefault="0042307E">
      <w:pPr>
        <w:keepNext/>
        <w:keepLines/>
        <w:tabs>
          <w:tab w:val="left" w:pos="2600"/>
        </w:tabs>
        <w:ind w:left="1843"/>
        <w:rPr>
          <w:rFonts w:cs="Arial"/>
          <w:snapToGrid w:val="0"/>
          <w:szCs w:val="20"/>
        </w:rPr>
      </w:pPr>
      <w:r>
        <w:rPr>
          <w:rFonts w:cs="Arial"/>
          <w:snapToGrid w:val="0"/>
          <w:szCs w:val="20"/>
        </w:rPr>
        <w:t xml:space="preserve">0x14 - </w:t>
      </w:r>
      <w:r>
        <w:rPr>
          <w:rFonts w:cs="Arial"/>
          <w:snapToGrid w:val="0"/>
          <w:szCs w:val="20"/>
        </w:rPr>
        <w:tab/>
      </w:r>
      <w:proofErr w:type="spellStart"/>
      <w:r>
        <w:rPr>
          <w:rFonts w:cs="Arial"/>
          <w:snapToGrid w:val="0"/>
          <w:szCs w:val="20"/>
        </w:rPr>
        <w:t>ArrivedAtWaypoint</w:t>
      </w:r>
      <w:proofErr w:type="spellEnd"/>
    </w:p>
    <w:p w14:paraId="5057C007" w14:textId="77777777" w:rsidR="00E9111B" w:rsidRDefault="0042307E">
      <w:pPr>
        <w:keepNext/>
        <w:keepLines/>
        <w:tabs>
          <w:tab w:val="left" w:pos="2600"/>
        </w:tabs>
        <w:ind w:left="1843"/>
        <w:rPr>
          <w:rFonts w:cs="Arial"/>
          <w:snapToGrid w:val="0"/>
          <w:szCs w:val="20"/>
        </w:rPr>
      </w:pPr>
      <w:r>
        <w:rPr>
          <w:rFonts w:cs="Arial"/>
          <w:snapToGrid w:val="0"/>
          <w:szCs w:val="20"/>
        </w:rPr>
        <w:t xml:space="preserve">0x15 - </w:t>
      </w:r>
      <w:r>
        <w:rPr>
          <w:rFonts w:cs="Arial"/>
          <w:snapToGrid w:val="0"/>
          <w:szCs w:val="20"/>
        </w:rPr>
        <w:tab/>
      </w:r>
      <w:proofErr w:type="spellStart"/>
      <w:r>
        <w:rPr>
          <w:rFonts w:cs="Arial"/>
          <w:snapToGrid w:val="0"/>
          <w:szCs w:val="20"/>
        </w:rPr>
        <w:t>ApproachingDestination</w:t>
      </w:r>
      <w:proofErr w:type="spellEnd"/>
    </w:p>
    <w:p w14:paraId="516EB751" w14:textId="77777777" w:rsidR="00E9111B" w:rsidRDefault="0042307E">
      <w:pPr>
        <w:keepNext/>
        <w:keepLines/>
        <w:tabs>
          <w:tab w:val="left" w:pos="2600"/>
        </w:tabs>
        <w:ind w:left="1843"/>
      </w:pPr>
      <w:r>
        <w:rPr>
          <w:rFonts w:cs="Arial"/>
          <w:szCs w:val="20"/>
        </w:rPr>
        <w:t xml:space="preserve">0x16 - </w:t>
      </w:r>
      <w:r>
        <w:rPr>
          <w:rFonts w:cs="Arial"/>
          <w:szCs w:val="20"/>
        </w:rPr>
        <w:tab/>
      </w:r>
      <w:proofErr w:type="spellStart"/>
      <w:r>
        <w:rPr>
          <w:rFonts w:cs="Arial"/>
          <w:szCs w:val="20"/>
        </w:rPr>
        <w:t>ApproachingWaypoint</w:t>
      </w:r>
      <w:proofErr w:type="spellEnd"/>
    </w:p>
    <w:p w14:paraId="1F7B720C" w14:textId="77777777" w:rsidR="00E9111B" w:rsidRDefault="0042307E">
      <w:pPr>
        <w:keepNext/>
        <w:keepLines/>
        <w:tabs>
          <w:tab w:val="left" w:pos="2600"/>
        </w:tabs>
        <w:ind w:left="1843"/>
      </w:pPr>
      <w:r>
        <w:rPr>
          <w:rFonts w:cs="Arial"/>
          <w:szCs w:val="20"/>
        </w:rPr>
        <w:t>0x17 -</w:t>
      </w:r>
      <w:r>
        <w:rPr>
          <w:rFonts w:cs="Arial"/>
          <w:szCs w:val="20"/>
        </w:rPr>
        <w:tab/>
      </w:r>
      <w:proofErr w:type="spellStart"/>
      <w:r>
        <w:rPr>
          <w:rFonts w:cs="Arial"/>
          <w:szCs w:val="20"/>
        </w:rPr>
        <w:t>EnterHighway</w:t>
      </w:r>
      <w:proofErr w:type="spellEnd"/>
    </w:p>
    <w:p w14:paraId="5DD3051C" w14:textId="77777777" w:rsidR="00E9111B" w:rsidRDefault="0042307E">
      <w:pPr>
        <w:keepNext/>
        <w:keepLines/>
        <w:tabs>
          <w:tab w:val="left" w:pos="2600"/>
        </w:tabs>
        <w:ind w:left="1843"/>
        <w:rPr>
          <w:rStyle w:val="msochangeprop0"/>
          <w:snapToGrid w:val="0"/>
        </w:rPr>
      </w:pPr>
      <w:r>
        <w:rPr>
          <w:rStyle w:val="msochangeprop0"/>
          <w:rFonts w:cs="Arial"/>
          <w:snapToGrid w:val="0"/>
          <w:szCs w:val="20"/>
        </w:rPr>
        <w:t xml:space="preserve">0x18 - </w:t>
      </w:r>
      <w:r>
        <w:rPr>
          <w:rStyle w:val="msochangeprop0"/>
          <w:rFonts w:cs="Arial"/>
          <w:snapToGrid w:val="0"/>
          <w:szCs w:val="20"/>
        </w:rPr>
        <w:tab/>
      </w:r>
      <w:proofErr w:type="spellStart"/>
      <w:r>
        <w:rPr>
          <w:rStyle w:val="msochangeprop0"/>
          <w:rFonts w:cs="Arial"/>
          <w:snapToGrid w:val="0"/>
          <w:szCs w:val="20"/>
        </w:rPr>
        <w:t>FerryAhead</w:t>
      </w:r>
      <w:proofErr w:type="spellEnd"/>
    </w:p>
    <w:p w14:paraId="0377D958" w14:textId="77777777" w:rsidR="00E9111B" w:rsidRDefault="0042307E">
      <w:pPr>
        <w:keepNext/>
        <w:keepLines/>
        <w:tabs>
          <w:tab w:val="left" w:pos="2600"/>
        </w:tabs>
        <w:ind w:left="1843"/>
        <w:rPr>
          <w:rStyle w:val="msochangeprop0"/>
        </w:rPr>
      </w:pPr>
      <w:r>
        <w:rPr>
          <w:rStyle w:val="msochangeprop0"/>
          <w:rFonts w:cs="Arial"/>
          <w:snapToGrid w:val="0"/>
          <w:szCs w:val="20"/>
        </w:rPr>
        <w:t xml:space="preserve">0x19 - </w:t>
      </w:r>
      <w:r>
        <w:rPr>
          <w:rStyle w:val="msochangeprop0"/>
          <w:rFonts w:cs="Arial"/>
          <w:snapToGrid w:val="0"/>
          <w:szCs w:val="20"/>
        </w:rPr>
        <w:tab/>
        <w:t>Merge</w:t>
      </w:r>
    </w:p>
    <w:p w14:paraId="27D9B41A" w14:textId="77777777" w:rsidR="00E9111B" w:rsidRDefault="0042307E">
      <w:pPr>
        <w:keepNext/>
        <w:keepLines/>
        <w:tabs>
          <w:tab w:val="left" w:pos="2600"/>
        </w:tabs>
        <w:ind w:left="1843"/>
      </w:pPr>
      <w:r>
        <w:rPr>
          <w:rFonts w:cs="Arial"/>
          <w:snapToGrid w:val="0"/>
          <w:szCs w:val="20"/>
        </w:rPr>
        <w:t xml:space="preserve">0x20 – </w:t>
      </w:r>
      <w:r>
        <w:rPr>
          <w:rFonts w:cs="Arial"/>
          <w:snapToGrid w:val="0"/>
          <w:szCs w:val="20"/>
        </w:rPr>
        <w:tab/>
      </w:r>
      <w:proofErr w:type="spellStart"/>
      <w:r>
        <w:rPr>
          <w:rStyle w:val="spelle"/>
          <w:rFonts w:cs="Arial"/>
          <w:snapToGrid w:val="0"/>
          <w:szCs w:val="20"/>
        </w:rPr>
        <w:t>OffRoad</w:t>
      </w:r>
      <w:proofErr w:type="spellEnd"/>
      <w:r>
        <w:rPr>
          <w:rFonts w:cs="Arial"/>
          <w:snapToGrid w:val="0"/>
          <w:szCs w:val="20"/>
        </w:rPr>
        <w:t xml:space="preserve"> (OFF_ROAD)</w:t>
      </w:r>
    </w:p>
    <w:p w14:paraId="65DF0696" w14:textId="77777777" w:rsidR="00E9111B" w:rsidRDefault="0042307E">
      <w:pPr>
        <w:keepNext/>
        <w:keepLines/>
        <w:tabs>
          <w:tab w:val="left" w:pos="2600"/>
        </w:tabs>
        <w:ind w:left="1843"/>
        <w:rPr>
          <w:rFonts w:cs="Arial"/>
          <w:snapToGrid w:val="0"/>
          <w:szCs w:val="20"/>
        </w:rPr>
      </w:pPr>
      <w:r>
        <w:rPr>
          <w:rFonts w:cs="Arial"/>
          <w:snapToGrid w:val="0"/>
          <w:szCs w:val="20"/>
        </w:rPr>
        <w:t xml:space="preserve">0x21 – </w:t>
      </w:r>
      <w:r>
        <w:rPr>
          <w:rFonts w:cs="Arial"/>
          <w:snapToGrid w:val="0"/>
          <w:szCs w:val="20"/>
        </w:rPr>
        <w:tab/>
      </w:r>
      <w:proofErr w:type="spellStart"/>
      <w:r>
        <w:rPr>
          <w:rStyle w:val="spelle"/>
          <w:rFonts w:cs="Arial"/>
          <w:snapToGrid w:val="0"/>
          <w:szCs w:val="20"/>
        </w:rPr>
        <w:t>OffMap</w:t>
      </w:r>
      <w:proofErr w:type="spellEnd"/>
      <w:r>
        <w:rPr>
          <w:rFonts w:cs="Arial"/>
          <w:snapToGrid w:val="0"/>
          <w:szCs w:val="20"/>
        </w:rPr>
        <w:t xml:space="preserve"> (OFF_MAP)</w:t>
      </w:r>
    </w:p>
    <w:p w14:paraId="380C8AB9" w14:textId="77777777" w:rsidR="00E9111B" w:rsidRDefault="0042307E">
      <w:pPr>
        <w:keepNext/>
        <w:keepLines/>
        <w:tabs>
          <w:tab w:val="left" w:pos="2600"/>
        </w:tabs>
        <w:ind w:left="1843"/>
        <w:rPr>
          <w:rFonts w:cs="Arial"/>
          <w:snapToGrid w:val="0"/>
          <w:szCs w:val="20"/>
        </w:rPr>
      </w:pPr>
      <w:r>
        <w:rPr>
          <w:rFonts w:cs="Arial"/>
          <w:snapToGrid w:val="0"/>
          <w:szCs w:val="20"/>
        </w:rPr>
        <w:t xml:space="preserve">0x22 – </w:t>
      </w:r>
      <w:r>
        <w:rPr>
          <w:rFonts w:cs="Arial"/>
          <w:snapToGrid w:val="0"/>
          <w:szCs w:val="20"/>
        </w:rPr>
        <w:tab/>
      </w:r>
      <w:proofErr w:type="spellStart"/>
      <w:r>
        <w:rPr>
          <w:rStyle w:val="spelle"/>
          <w:rFonts w:cs="Arial"/>
          <w:snapToGrid w:val="0"/>
          <w:szCs w:val="20"/>
        </w:rPr>
        <w:t>NoRoute</w:t>
      </w:r>
      <w:proofErr w:type="spellEnd"/>
      <w:r>
        <w:rPr>
          <w:rFonts w:cs="Arial"/>
          <w:snapToGrid w:val="0"/>
          <w:szCs w:val="20"/>
        </w:rPr>
        <w:t xml:space="preserve"> (NO_ROUTE)</w:t>
      </w:r>
    </w:p>
    <w:p w14:paraId="5432BA11" w14:textId="77777777" w:rsidR="00E9111B" w:rsidRDefault="0042307E">
      <w:pPr>
        <w:keepNext/>
        <w:keepLines/>
        <w:tabs>
          <w:tab w:val="left" w:pos="2600"/>
        </w:tabs>
        <w:ind w:left="1843"/>
        <w:rPr>
          <w:rFonts w:cs="Arial"/>
          <w:snapToGrid w:val="0"/>
          <w:szCs w:val="20"/>
        </w:rPr>
      </w:pPr>
      <w:r>
        <w:rPr>
          <w:rFonts w:cs="Arial"/>
          <w:snapToGrid w:val="0"/>
          <w:szCs w:val="20"/>
        </w:rPr>
        <w:t xml:space="preserve">0x23 – </w:t>
      </w:r>
      <w:r>
        <w:rPr>
          <w:rFonts w:cs="Arial"/>
          <w:snapToGrid w:val="0"/>
          <w:szCs w:val="20"/>
        </w:rPr>
        <w:tab/>
      </w:r>
      <w:proofErr w:type="spellStart"/>
      <w:r>
        <w:rPr>
          <w:rStyle w:val="spelle"/>
          <w:rFonts w:cs="Arial"/>
          <w:snapToGrid w:val="0"/>
          <w:szCs w:val="20"/>
        </w:rPr>
        <w:t>CalcRoute</w:t>
      </w:r>
      <w:proofErr w:type="spellEnd"/>
      <w:r>
        <w:rPr>
          <w:rFonts w:cs="Arial"/>
          <w:snapToGrid w:val="0"/>
          <w:szCs w:val="20"/>
        </w:rPr>
        <w:t xml:space="preserve"> (CALC_ROUTE)</w:t>
      </w:r>
    </w:p>
    <w:p w14:paraId="3918F65E" w14:textId="77777777" w:rsidR="00E9111B" w:rsidRDefault="0042307E">
      <w:pPr>
        <w:keepNext/>
        <w:keepLines/>
        <w:tabs>
          <w:tab w:val="left" w:pos="2600"/>
        </w:tabs>
        <w:ind w:left="1843"/>
        <w:rPr>
          <w:rFonts w:cs="Arial"/>
          <w:snapToGrid w:val="0"/>
          <w:szCs w:val="20"/>
        </w:rPr>
      </w:pPr>
      <w:r>
        <w:rPr>
          <w:rFonts w:cs="Arial"/>
          <w:snapToGrid w:val="0"/>
          <w:szCs w:val="20"/>
        </w:rPr>
        <w:t xml:space="preserve">0x24 – </w:t>
      </w:r>
      <w:r>
        <w:rPr>
          <w:rFonts w:cs="Arial"/>
          <w:snapToGrid w:val="0"/>
          <w:szCs w:val="20"/>
        </w:rPr>
        <w:tab/>
      </w:r>
      <w:proofErr w:type="spellStart"/>
      <w:r>
        <w:rPr>
          <w:rStyle w:val="spelle"/>
          <w:rFonts w:cs="Arial"/>
          <w:snapToGrid w:val="0"/>
          <w:szCs w:val="20"/>
        </w:rPr>
        <w:t>ArrivedDestinationOffMap</w:t>
      </w:r>
      <w:proofErr w:type="spellEnd"/>
      <w:r>
        <w:rPr>
          <w:rFonts w:cs="Arial"/>
          <w:snapToGrid w:val="0"/>
          <w:szCs w:val="20"/>
        </w:rPr>
        <w:t xml:space="preserve"> (DEST_AREA)</w:t>
      </w:r>
    </w:p>
    <w:p w14:paraId="0DB045F9" w14:textId="77777777" w:rsidR="00E9111B" w:rsidRDefault="0042307E">
      <w:pPr>
        <w:keepNext/>
        <w:keepLines/>
        <w:tabs>
          <w:tab w:val="left" w:pos="2600"/>
        </w:tabs>
        <w:ind w:left="1843"/>
        <w:rPr>
          <w:rFonts w:cs="Arial"/>
          <w:snapToGrid w:val="0"/>
          <w:szCs w:val="20"/>
        </w:rPr>
      </w:pPr>
      <w:r>
        <w:rPr>
          <w:rFonts w:cs="Arial"/>
          <w:snapToGrid w:val="0"/>
          <w:szCs w:val="20"/>
        </w:rPr>
        <w:t xml:space="preserve">0x25 – </w:t>
      </w:r>
      <w:r>
        <w:rPr>
          <w:rFonts w:cs="Arial"/>
          <w:snapToGrid w:val="0"/>
          <w:szCs w:val="20"/>
        </w:rPr>
        <w:tab/>
      </w:r>
      <w:proofErr w:type="spellStart"/>
      <w:r>
        <w:rPr>
          <w:rStyle w:val="spelle"/>
          <w:rFonts w:cs="Arial"/>
          <w:snapToGrid w:val="0"/>
          <w:szCs w:val="20"/>
        </w:rPr>
        <w:t>RecalcRoute</w:t>
      </w:r>
      <w:proofErr w:type="spellEnd"/>
      <w:r>
        <w:rPr>
          <w:rFonts w:cs="Arial"/>
          <w:snapToGrid w:val="0"/>
          <w:szCs w:val="20"/>
        </w:rPr>
        <w:t xml:space="preserve"> (RECALC_ROUTE)</w:t>
      </w:r>
    </w:p>
    <w:p w14:paraId="3E79226C" w14:textId="77777777" w:rsidR="00E9111B" w:rsidRDefault="0042307E">
      <w:pPr>
        <w:keepNext/>
        <w:keepLines/>
        <w:tabs>
          <w:tab w:val="left" w:pos="2600"/>
        </w:tabs>
        <w:ind w:left="1843"/>
        <w:rPr>
          <w:rFonts w:cs="Arial"/>
          <w:snapToGrid w:val="0"/>
          <w:szCs w:val="20"/>
        </w:rPr>
      </w:pPr>
      <w:r>
        <w:rPr>
          <w:rFonts w:cs="Arial"/>
          <w:snapToGrid w:val="0"/>
          <w:szCs w:val="20"/>
        </w:rPr>
        <w:t xml:space="preserve">0x30 – </w:t>
      </w:r>
      <w:r>
        <w:rPr>
          <w:rFonts w:cs="Arial"/>
          <w:snapToGrid w:val="0"/>
          <w:szCs w:val="20"/>
        </w:rPr>
        <w:tab/>
        <w:t>Number (NUMBER)</w:t>
      </w:r>
    </w:p>
    <w:p w14:paraId="482A4F38" w14:textId="77777777" w:rsidR="00E9111B" w:rsidRDefault="00E9111B">
      <w:pPr>
        <w:rPr>
          <w:rFonts w:cs="Arial"/>
          <w:szCs w:val="20"/>
        </w:rPr>
      </w:pPr>
    </w:p>
    <w:p w14:paraId="1A2DE3D9" w14:textId="77777777" w:rsidR="00E9111B" w:rsidRDefault="00E9111B">
      <w:pPr>
        <w:rPr>
          <w:rFonts w:cs="Arial"/>
          <w:szCs w:val="20"/>
        </w:rPr>
      </w:pPr>
    </w:p>
    <w:p w14:paraId="6D8AC0C3" w14:textId="77777777" w:rsidR="0042307E" w:rsidRDefault="0042307E" w:rsidP="0042307E">
      <w:pPr>
        <w:pStyle w:val="Heading4"/>
      </w:pPr>
      <w:r w:rsidRPr="00B9479B">
        <w:lastRenderedPageBreak/>
        <w:t>TP-LOG-TPL-REQ-023190/A-SID-22-NavigationSymbolInfo_St (</w:t>
      </w:r>
      <w:proofErr w:type="spellStart"/>
      <w:r w:rsidRPr="00B9479B">
        <w:t>TcSE</w:t>
      </w:r>
      <w:proofErr w:type="spellEnd"/>
      <w:r w:rsidRPr="00B9479B">
        <w:t xml:space="preserve"> ROIN-138046-7)</w:t>
      </w:r>
    </w:p>
    <w:p w14:paraId="7F11FD3C" w14:textId="77777777" w:rsidR="00E9111B" w:rsidRDefault="0042307E">
      <w:pPr>
        <w:keepNext/>
        <w:keepLines/>
        <w:tabs>
          <w:tab w:val="left" w:pos="0"/>
          <w:tab w:val="left" w:pos="1276"/>
          <w:tab w:val="left" w:pos="1843"/>
          <w:tab w:val="left" w:pos="2419"/>
        </w:tabs>
        <w:rPr>
          <w:rFonts w:cs="Arial"/>
          <w:szCs w:val="20"/>
        </w:rPr>
      </w:pPr>
      <w:r>
        <w:rPr>
          <w:rFonts w:cs="Arial"/>
          <w:szCs w:val="20"/>
        </w:rPr>
        <w:t xml:space="preserve">Data size </w:t>
      </w:r>
      <w:r>
        <w:rPr>
          <w:rFonts w:cs="Arial"/>
          <w:snapToGrid w:val="0"/>
          <w:szCs w:val="20"/>
        </w:rPr>
        <w:t>up to 46</w:t>
      </w:r>
      <w:r>
        <w:rPr>
          <w:rFonts w:cs="Arial"/>
          <w:szCs w:val="20"/>
        </w:rPr>
        <w:t xml:space="preserve"> bytes</w:t>
      </w:r>
    </w:p>
    <w:p w14:paraId="702CE57F" w14:textId="77777777" w:rsidR="00E9111B" w:rsidRDefault="0042307E">
      <w:pPr>
        <w:keepNext/>
        <w:keepLines/>
        <w:tabs>
          <w:tab w:val="left" w:pos="709"/>
          <w:tab w:val="left" w:pos="1276"/>
          <w:tab w:val="left" w:pos="1843"/>
          <w:tab w:val="left" w:pos="2419"/>
        </w:tabs>
        <w:spacing w:before="120" w:after="60"/>
        <w:ind w:left="709" w:hanging="9"/>
        <w:rPr>
          <w:rFonts w:cs="Arial"/>
          <w:b/>
          <w:snapToGrid w:val="0"/>
          <w:szCs w:val="20"/>
        </w:rPr>
      </w:pPr>
      <w:r>
        <w:rPr>
          <w:rStyle w:val="spelle"/>
          <w:rFonts w:cs="Arial"/>
          <w:b/>
          <w:snapToGrid w:val="0"/>
          <w:szCs w:val="20"/>
        </w:rPr>
        <w:t>Byte</w:t>
      </w:r>
      <w:r>
        <w:rPr>
          <w:rFonts w:cs="Arial"/>
          <w:b/>
          <w:snapToGrid w:val="0"/>
          <w:szCs w:val="20"/>
        </w:rPr>
        <w:t xml:space="preserve"> 0: Signal identifier</w:t>
      </w:r>
    </w:p>
    <w:p w14:paraId="056D3F56" w14:textId="77777777" w:rsidR="00E9111B" w:rsidRDefault="0042307E">
      <w:pPr>
        <w:keepNext/>
        <w:keepLines/>
        <w:tabs>
          <w:tab w:val="left" w:pos="709"/>
          <w:tab w:val="left" w:pos="1276"/>
          <w:tab w:val="left" w:pos="1843"/>
          <w:tab w:val="left" w:pos="2419"/>
        </w:tabs>
        <w:ind w:left="1276"/>
        <w:rPr>
          <w:rFonts w:cs="Arial"/>
          <w:szCs w:val="20"/>
        </w:rPr>
      </w:pPr>
      <w:r>
        <w:rPr>
          <w:rFonts w:cs="Arial"/>
          <w:snapToGrid w:val="0"/>
          <w:szCs w:val="20"/>
        </w:rPr>
        <w:t xml:space="preserve">0x22: </w:t>
      </w:r>
      <w:proofErr w:type="spellStart"/>
      <w:r>
        <w:rPr>
          <w:rStyle w:val="spelle"/>
          <w:rFonts w:cs="Arial"/>
          <w:snapToGrid w:val="0"/>
          <w:szCs w:val="20"/>
          <w:lang w:val="en-GB"/>
        </w:rPr>
        <w:t>NavigationSymbolInfo_St</w:t>
      </w:r>
      <w:proofErr w:type="spellEnd"/>
    </w:p>
    <w:p w14:paraId="4B238601" w14:textId="77777777" w:rsidR="00E9111B" w:rsidRDefault="0042307E">
      <w:pPr>
        <w:keepNext/>
        <w:keepLines/>
        <w:tabs>
          <w:tab w:val="left" w:pos="709"/>
          <w:tab w:val="left" w:pos="1276"/>
          <w:tab w:val="left" w:pos="1843"/>
          <w:tab w:val="left" w:pos="2419"/>
        </w:tabs>
        <w:spacing w:before="120" w:after="60"/>
        <w:ind w:left="700"/>
        <w:rPr>
          <w:rFonts w:cs="Arial"/>
          <w:b/>
          <w:snapToGrid w:val="0"/>
          <w:szCs w:val="20"/>
        </w:rPr>
      </w:pPr>
      <w:r>
        <w:rPr>
          <w:rFonts w:cs="Arial"/>
          <w:b/>
          <w:snapToGrid w:val="0"/>
          <w:szCs w:val="20"/>
        </w:rPr>
        <w:t xml:space="preserve">Byte 1: </w:t>
      </w:r>
      <w:proofErr w:type="spellStart"/>
      <w:r>
        <w:rPr>
          <w:rFonts w:cs="Arial"/>
          <w:b/>
          <w:snapToGrid w:val="0"/>
          <w:szCs w:val="20"/>
        </w:rPr>
        <w:t>HeaderInfo</w:t>
      </w:r>
      <w:proofErr w:type="spellEnd"/>
    </w:p>
    <w:p w14:paraId="2CD8C44F" w14:textId="77777777" w:rsidR="00E9111B" w:rsidRDefault="0042307E">
      <w:pPr>
        <w:keepNext/>
        <w:keepLines/>
        <w:tabs>
          <w:tab w:val="left" w:pos="709"/>
          <w:tab w:val="left" w:pos="1276"/>
          <w:tab w:val="left" w:pos="2419"/>
        </w:tabs>
        <w:spacing w:before="120" w:after="60"/>
        <w:ind w:left="1276"/>
        <w:rPr>
          <w:rStyle w:val="msoins0"/>
          <w:i/>
        </w:rPr>
      </w:pPr>
      <w:r>
        <w:rPr>
          <w:rStyle w:val="msoins0"/>
          <w:rFonts w:cs="Arial"/>
          <w:i/>
          <w:snapToGrid w:val="0"/>
          <w:szCs w:val="20"/>
        </w:rPr>
        <w:t>Bit 0–4: reserved</w:t>
      </w:r>
    </w:p>
    <w:p w14:paraId="12EFCC6A" w14:textId="77777777" w:rsidR="00E9111B" w:rsidRDefault="0042307E">
      <w:pPr>
        <w:keepNext/>
        <w:keepLines/>
        <w:tabs>
          <w:tab w:val="left" w:pos="709"/>
          <w:tab w:val="left" w:pos="1276"/>
          <w:tab w:val="left" w:pos="2419"/>
        </w:tabs>
        <w:spacing w:before="120" w:after="60"/>
        <w:ind w:left="1276"/>
        <w:rPr>
          <w:rStyle w:val="msoins0"/>
          <w:rFonts w:cs="Arial"/>
          <w:i/>
          <w:snapToGrid w:val="0"/>
          <w:szCs w:val="20"/>
        </w:rPr>
      </w:pPr>
      <w:r>
        <w:rPr>
          <w:rStyle w:val="msoins0"/>
          <w:rFonts w:cs="Arial"/>
          <w:i/>
          <w:snapToGrid w:val="0"/>
          <w:szCs w:val="20"/>
        </w:rPr>
        <w:t xml:space="preserve">Bit 5-6: </w:t>
      </w:r>
      <w:proofErr w:type="spellStart"/>
      <w:r>
        <w:rPr>
          <w:rStyle w:val="spelle"/>
          <w:rFonts w:cs="Arial"/>
          <w:i/>
          <w:snapToGrid w:val="0"/>
          <w:szCs w:val="20"/>
        </w:rPr>
        <w:t>UnitOfLength</w:t>
      </w:r>
      <w:proofErr w:type="spellEnd"/>
    </w:p>
    <w:p w14:paraId="1481BD73"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0x0 – </w:t>
      </w:r>
      <w:proofErr w:type="spellStart"/>
      <w:r>
        <w:rPr>
          <w:rStyle w:val="spelle"/>
          <w:rFonts w:cs="Arial"/>
          <w:snapToGrid w:val="0"/>
          <w:szCs w:val="20"/>
        </w:rPr>
        <w:t>kilometres</w:t>
      </w:r>
      <w:proofErr w:type="spellEnd"/>
    </w:p>
    <w:p w14:paraId="504DAE6E"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0x1 – miles</w:t>
      </w:r>
    </w:p>
    <w:p w14:paraId="4F29A101"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0x2 – </w:t>
      </w:r>
      <w:proofErr w:type="spellStart"/>
      <w:r>
        <w:rPr>
          <w:rStyle w:val="spelle"/>
          <w:rFonts w:cs="Arial"/>
          <w:snapToGrid w:val="0"/>
          <w:szCs w:val="20"/>
        </w:rPr>
        <w:t>metres</w:t>
      </w:r>
      <w:proofErr w:type="spellEnd"/>
    </w:p>
    <w:p w14:paraId="0B12848D" w14:textId="77777777" w:rsidR="00E9111B" w:rsidRDefault="0042307E">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0x3 – yards</w:t>
      </w:r>
    </w:p>
    <w:p w14:paraId="6073B8E3" w14:textId="77777777" w:rsidR="00E9111B" w:rsidRDefault="0042307E">
      <w:pPr>
        <w:keepNext/>
        <w:keepLines/>
        <w:tabs>
          <w:tab w:val="left" w:pos="709"/>
          <w:tab w:val="left" w:pos="2419"/>
        </w:tabs>
        <w:spacing w:before="120" w:after="60"/>
        <w:ind w:left="1276"/>
        <w:rPr>
          <w:b/>
          <w:lang w:val="en-GB"/>
        </w:rPr>
      </w:pPr>
      <w:r>
        <w:rPr>
          <w:rFonts w:cs="Arial"/>
          <w:i/>
          <w:snapToGrid w:val="0"/>
          <w:szCs w:val="20"/>
        </w:rPr>
        <w:t xml:space="preserve">Bit </w:t>
      </w:r>
      <w:r>
        <w:rPr>
          <w:rStyle w:val="msoins0"/>
          <w:rFonts w:cs="Arial"/>
          <w:i/>
          <w:snapToGrid w:val="0"/>
          <w:szCs w:val="20"/>
        </w:rPr>
        <w:t>7</w:t>
      </w:r>
      <w:r>
        <w:rPr>
          <w:rFonts w:cs="Arial"/>
          <w:i/>
          <w:snapToGrid w:val="0"/>
          <w:szCs w:val="20"/>
        </w:rPr>
        <w:t xml:space="preserve">: </w:t>
      </w:r>
      <w:proofErr w:type="spellStart"/>
      <w:r>
        <w:rPr>
          <w:rStyle w:val="spelle"/>
          <w:rFonts w:cs="Arial"/>
          <w:i/>
          <w:snapToGrid w:val="0"/>
          <w:szCs w:val="20"/>
        </w:rPr>
        <w:t>PropertyOfDistance</w:t>
      </w:r>
      <w:proofErr w:type="spellEnd"/>
    </w:p>
    <w:p w14:paraId="5288C7FC" w14:textId="77777777" w:rsidR="00E9111B" w:rsidRDefault="0042307E">
      <w:pPr>
        <w:keepNext/>
        <w:keepLines/>
        <w:tabs>
          <w:tab w:val="left" w:pos="709"/>
          <w:tab w:val="left" w:pos="1276"/>
          <w:tab w:val="left" w:pos="2419"/>
        </w:tabs>
        <w:spacing w:before="60"/>
        <w:ind w:left="1843"/>
        <w:rPr>
          <w:rFonts w:cs="Arial"/>
          <w:snapToGrid w:val="0"/>
          <w:szCs w:val="20"/>
        </w:rPr>
      </w:pPr>
      <w:r>
        <w:rPr>
          <w:rFonts w:cs="Arial"/>
          <w:snapToGrid w:val="0"/>
          <w:szCs w:val="20"/>
        </w:rPr>
        <w:t xml:space="preserve">0x0 – </w:t>
      </w:r>
      <w:proofErr w:type="spellStart"/>
      <w:r>
        <w:rPr>
          <w:rStyle w:val="spelle"/>
          <w:rFonts w:cs="Arial"/>
          <w:snapToGrid w:val="0"/>
          <w:szCs w:val="20"/>
        </w:rPr>
        <w:t>bargraph</w:t>
      </w:r>
      <w:proofErr w:type="spellEnd"/>
    </w:p>
    <w:p w14:paraId="646D017C" w14:textId="77777777" w:rsidR="00E9111B" w:rsidRDefault="0042307E">
      <w:pPr>
        <w:keepNext/>
        <w:keepLines/>
        <w:tabs>
          <w:tab w:val="left" w:pos="709"/>
          <w:tab w:val="left" w:pos="1276"/>
          <w:tab w:val="left" w:pos="2419"/>
        </w:tabs>
        <w:spacing w:before="60"/>
        <w:ind w:left="1843"/>
        <w:rPr>
          <w:rFonts w:cs="Arial"/>
          <w:snapToGrid w:val="0"/>
          <w:szCs w:val="20"/>
        </w:rPr>
      </w:pPr>
      <w:r>
        <w:rPr>
          <w:rFonts w:cs="Arial"/>
          <w:snapToGrid w:val="0"/>
          <w:szCs w:val="20"/>
        </w:rPr>
        <w:t>0x1 – length</w:t>
      </w:r>
    </w:p>
    <w:p w14:paraId="44DEE450"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
        </w:rPr>
      </w:pPr>
      <w:r>
        <w:rPr>
          <w:rFonts w:cs="Arial"/>
          <w:i/>
          <w:snapToGrid w:val="0"/>
          <w:szCs w:val="20"/>
        </w:rPr>
        <w:t>NOTE:</w:t>
      </w:r>
    </w:p>
    <w:p w14:paraId="35E9AAFA"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 xml:space="preserve">The values 0x2 and 0x3 of the </w:t>
      </w:r>
      <w:proofErr w:type="spellStart"/>
      <w:r>
        <w:rPr>
          <w:rStyle w:val="spelle"/>
          <w:rFonts w:cs="Arial"/>
          <w:i/>
          <w:snapToGrid w:val="0"/>
          <w:szCs w:val="20"/>
        </w:rPr>
        <w:t>UnitOfLength</w:t>
      </w:r>
      <w:proofErr w:type="spellEnd"/>
      <w:r>
        <w:rPr>
          <w:rFonts w:cs="Arial"/>
          <w:i/>
          <w:snapToGrid w:val="0"/>
          <w:szCs w:val="20"/>
        </w:rPr>
        <w:t xml:space="preserve"> </w:t>
      </w:r>
      <w:r>
        <w:rPr>
          <w:rStyle w:val="msoins0"/>
          <w:rFonts w:cs="Arial"/>
          <w:i/>
          <w:snapToGrid w:val="0"/>
          <w:szCs w:val="20"/>
        </w:rPr>
        <w:t xml:space="preserve">shall only be </w:t>
      </w:r>
      <w:proofErr w:type="gramStart"/>
      <w:r>
        <w:rPr>
          <w:rFonts w:cs="Arial"/>
          <w:i/>
          <w:snapToGrid w:val="0"/>
          <w:szCs w:val="20"/>
        </w:rPr>
        <w:t>used  for</w:t>
      </w:r>
      <w:proofErr w:type="gramEnd"/>
      <w:r>
        <w:rPr>
          <w:rStyle w:val="msoins0"/>
          <w:rFonts w:cs="Arial"/>
          <w:i/>
          <w:snapToGrid w:val="0"/>
          <w:szCs w:val="20"/>
        </w:rPr>
        <w:t xml:space="preserve"> Gen3 </w:t>
      </w:r>
      <w:r>
        <w:rPr>
          <w:rFonts w:cs="Arial"/>
          <w:i/>
          <w:snapToGrid w:val="0"/>
          <w:szCs w:val="20"/>
        </w:rPr>
        <w:t>systems</w:t>
      </w:r>
    </w:p>
    <w:p w14:paraId="60511175" w14:textId="77777777" w:rsidR="00E9111B" w:rsidRDefault="0042307E">
      <w:pPr>
        <w:tabs>
          <w:tab w:val="left" w:pos="709"/>
          <w:tab w:val="left" w:pos="1276"/>
          <w:tab w:val="left" w:pos="1843"/>
          <w:tab w:val="left" w:pos="2419"/>
        </w:tabs>
        <w:spacing w:before="120" w:after="60"/>
        <w:ind w:left="709"/>
        <w:rPr>
          <w:b/>
        </w:rPr>
      </w:pPr>
      <w:r>
        <w:rPr>
          <w:rFonts w:cs="Arial"/>
          <w:b/>
          <w:snapToGrid w:val="0"/>
          <w:szCs w:val="20"/>
        </w:rPr>
        <w:t xml:space="preserve">Byte 2 -3: </w:t>
      </w:r>
      <w:proofErr w:type="spellStart"/>
      <w:r>
        <w:rPr>
          <w:rStyle w:val="spelle"/>
          <w:rFonts w:cs="Arial"/>
          <w:b/>
          <w:snapToGrid w:val="0"/>
          <w:szCs w:val="20"/>
        </w:rPr>
        <w:t>DistanceToNextManeuver</w:t>
      </w:r>
      <w:proofErr w:type="spellEnd"/>
    </w:p>
    <w:p w14:paraId="2117B123" w14:textId="77777777" w:rsidR="00E9111B" w:rsidRDefault="0042307E">
      <w:pPr>
        <w:keepNext/>
        <w:keepLines/>
        <w:tabs>
          <w:tab w:val="left" w:pos="709"/>
          <w:tab w:val="left" w:pos="1276"/>
          <w:tab w:val="left" w:pos="1843"/>
          <w:tab w:val="left" w:pos="2419"/>
        </w:tabs>
        <w:spacing w:before="60"/>
        <w:ind w:left="1276"/>
        <w:rPr>
          <w:rFonts w:cs="Arial"/>
          <w:snapToGrid w:val="0"/>
          <w:szCs w:val="20"/>
          <w:lang w:val="en-GB"/>
        </w:rPr>
      </w:pPr>
      <w:r>
        <w:rPr>
          <w:rFonts w:cs="Arial"/>
          <w:snapToGrid w:val="0"/>
          <w:szCs w:val="20"/>
        </w:rPr>
        <w:t>Values: 0x0 up to 0xFFFF</w:t>
      </w:r>
    </w:p>
    <w:p w14:paraId="24F35A51"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NOTE:</w:t>
      </w:r>
    </w:p>
    <w:p w14:paraId="26DC9DA9"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If the "</w:t>
      </w:r>
      <w:proofErr w:type="spellStart"/>
      <w:r>
        <w:rPr>
          <w:rStyle w:val="spelle"/>
          <w:rFonts w:cs="Arial"/>
          <w:i/>
          <w:snapToGrid w:val="0"/>
          <w:szCs w:val="20"/>
        </w:rPr>
        <w:t>PropertyOfDistance</w:t>
      </w:r>
      <w:proofErr w:type="spellEnd"/>
      <w:r>
        <w:rPr>
          <w:rFonts w:cs="Arial"/>
          <w:i/>
          <w:snapToGrid w:val="0"/>
          <w:szCs w:val="20"/>
        </w:rPr>
        <w:t>" is set to "length" the "</w:t>
      </w:r>
      <w:proofErr w:type="spellStart"/>
      <w:r>
        <w:rPr>
          <w:rStyle w:val="spelle"/>
          <w:rFonts w:cs="Arial"/>
          <w:i/>
          <w:snapToGrid w:val="0"/>
          <w:szCs w:val="20"/>
        </w:rPr>
        <w:t>DistanceToNextManeuver</w:t>
      </w:r>
      <w:proofErr w:type="spellEnd"/>
      <w:r>
        <w:rPr>
          <w:rFonts w:cs="Arial"/>
          <w:i/>
          <w:snapToGrid w:val="0"/>
          <w:szCs w:val="20"/>
        </w:rPr>
        <w:t xml:space="preserve">" will be in steps 0.1 </w:t>
      </w:r>
      <w:proofErr w:type="spellStart"/>
      <w:r>
        <w:rPr>
          <w:rStyle w:val="spelle"/>
          <w:rFonts w:cs="Arial"/>
          <w:i/>
          <w:snapToGrid w:val="0"/>
          <w:szCs w:val="20"/>
        </w:rPr>
        <w:t>kilometres</w:t>
      </w:r>
      <w:proofErr w:type="spellEnd"/>
      <w:r>
        <w:rPr>
          <w:rFonts w:cs="Arial"/>
          <w:i/>
          <w:snapToGrid w:val="0"/>
          <w:szCs w:val="20"/>
        </w:rPr>
        <w:t xml:space="preserve"> / miles. </w:t>
      </w:r>
    </w:p>
    <w:p w14:paraId="789913C3" w14:textId="77777777" w:rsidR="00E9111B" w:rsidRDefault="00E9111B"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p>
    <w:p w14:paraId="239828F6"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If the "Property of distance" is set to "</w:t>
      </w:r>
      <w:proofErr w:type="spellStart"/>
      <w:r>
        <w:rPr>
          <w:rStyle w:val="spelle"/>
          <w:rFonts w:cs="Arial"/>
          <w:i/>
          <w:snapToGrid w:val="0"/>
          <w:szCs w:val="20"/>
        </w:rPr>
        <w:t>bargraph</w:t>
      </w:r>
      <w:proofErr w:type="spellEnd"/>
      <w:r>
        <w:rPr>
          <w:rFonts w:cs="Arial"/>
          <w:i/>
          <w:snapToGrid w:val="0"/>
          <w:szCs w:val="20"/>
        </w:rPr>
        <w:t>" the "</w:t>
      </w:r>
      <w:proofErr w:type="spellStart"/>
      <w:r>
        <w:rPr>
          <w:rStyle w:val="spelle"/>
          <w:rFonts w:cs="Arial"/>
          <w:i/>
          <w:snapToGrid w:val="0"/>
          <w:szCs w:val="20"/>
        </w:rPr>
        <w:t>DistanceToNextmaneuver</w:t>
      </w:r>
      <w:proofErr w:type="spellEnd"/>
      <w:r>
        <w:rPr>
          <w:rFonts w:cs="Arial"/>
          <w:i/>
          <w:snapToGrid w:val="0"/>
          <w:szCs w:val="20"/>
        </w:rPr>
        <w:t xml:space="preserve">" will be in steps 0.01 </w:t>
      </w:r>
      <w:proofErr w:type="spellStart"/>
      <w:r>
        <w:rPr>
          <w:rStyle w:val="spelle"/>
          <w:rFonts w:cs="Arial"/>
          <w:i/>
          <w:snapToGrid w:val="0"/>
          <w:szCs w:val="20"/>
        </w:rPr>
        <w:t>kilometres</w:t>
      </w:r>
      <w:proofErr w:type="spellEnd"/>
      <w:r>
        <w:rPr>
          <w:rFonts w:cs="Arial"/>
          <w:i/>
          <w:snapToGrid w:val="0"/>
          <w:szCs w:val="20"/>
        </w:rPr>
        <w:t xml:space="preserve"> / miles. </w:t>
      </w:r>
    </w:p>
    <w:p w14:paraId="1F68286E" w14:textId="77777777" w:rsidR="00E9111B" w:rsidRDefault="00E9111B"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szCs w:val="20"/>
        </w:rPr>
      </w:pPr>
    </w:p>
    <w:p w14:paraId="79E3CD3D" w14:textId="77777777" w:rsidR="00E9111B" w:rsidRDefault="0042307E" w:rsidP="00BE776A">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ns w:id="163" w:author="afisher1" w:date="2010-10-12T09:24:00Z"/>
          <w:rStyle w:val="msoins1"/>
        </w:rPr>
      </w:pPr>
      <w:r>
        <w:rPr>
          <w:rFonts w:cs="Arial"/>
          <w:i/>
          <w:snapToGrid w:val="0"/>
          <w:szCs w:val="20"/>
        </w:rPr>
        <w:t>If the "</w:t>
      </w:r>
      <w:proofErr w:type="spellStart"/>
      <w:r>
        <w:rPr>
          <w:rStyle w:val="spelle"/>
          <w:rFonts w:cs="Arial"/>
          <w:i/>
          <w:snapToGrid w:val="0"/>
          <w:szCs w:val="20"/>
        </w:rPr>
        <w:t>UnitOfLength</w:t>
      </w:r>
      <w:proofErr w:type="spellEnd"/>
      <w:r>
        <w:rPr>
          <w:rFonts w:cs="Arial"/>
          <w:i/>
          <w:snapToGrid w:val="0"/>
          <w:szCs w:val="20"/>
        </w:rPr>
        <w:t xml:space="preserve">" is set </w:t>
      </w:r>
      <w:proofErr w:type="spellStart"/>
      <w:r>
        <w:rPr>
          <w:rStyle w:val="spelle"/>
          <w:rFonts w:cs="Arial"/>
          <w:i/>
          <w:snapToGrid w:val="0"/>
          <w:szCs w:val="20"/>
        </w:rPr>
        <w:t>metres</w:t>
      </w:r>
      <w:proofErr w:type="spellEnd"/>
      <w:r>
        <w:rPr>
          <w:rFonts w:cs="Arial"/>
          <w:i/>
          <w:snapToGrid w:val="0"/>
          <w:szCs w:val="20"/>
        </w:rPr>
        <w:t xml:space="preserve"> or yards the "</w:t>
      </w:r>
      <w:proofErr w:type="spellStart"/>
      <w:r>
        <w:rPr>
          <w:rStyle w:val="spelle"/>
          <w:rFonts w:cs="Arial"/>
          <w:i/>
          <w:snapToGrid w:val="0"/>
          <w:szCs w:val="20"/>
        </w:rPr>
        <w:t>DistanceToNextManeuver</w:t>
      </w:r>
      <w:proofErr w:type="spellEnd"/>
      <w:r>
        <w:rPr>
          <w:rFonts w:cs="Arial"/>
          <w:i/>
          <w:snapToGrid w:val="0"/>
          <w:szCs w:val="20"/>
        </w:rPr>
        <w:t xml:space="preserve">" will be in steps of 5. </w:t>
      </w:r>
    </w:p>
    <w:p w14:paraId="33458FBA" w14:textId="77777777" w:rsidR="00E9111B" w:rsidRDefault="00E9111B" w:rsidP="00BE776A">
      <w:pPr>
        <w:keepNext/>
        <w:keepLines/>
        <w:numPr>
          <w:ins w:id="164"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ns w:id="165" w:author="afisher1" w:date="2010-10-12T09:24:00Z"/>
          <w:rStyle w:val="msoins1"/>
          <w:rFonts w:cs="Arial"/>
          <w:i/>
          <w:snapToGrid w:val="0"/>
          <w:szCs w:val="20"/>
        </w:rPr>
      </w:pPr>
    </w:p>
    <w:p w14:paraId="0EA7A213" w14:textId="77777777" w:rsidR="00E9111B" w:rsidRDefault="0042307E" w:rsidP="00BE776A">
      <w:pPr>
        <w:keepNext/>
        <w:keepLines/>
        <w:numPr>
          <w:ins w:id="166"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pPr>
      <w:proofErr w:type="spellStart"/>
      <w:ins w:id="167" w:author="afisher1" w:date="2010-10-12T09:24:00Z">
        <w:r>
          <w:rPr>
            <w:rStyle w:val="msoins1"/>
            <w:rFonts w:cs="Arial"/>
            <w:i/>
            <w:snapToGrid w:val="0"/>
            <w:szCs w:val="20"/>
          </w:rPr>
          <w:t>DistanceToNextManeuver</w:t>
        </w:r>
        <w:proofErr w:type="spellEnd"/>
        <w:r>
          <w:rPr>
            <w:rStyle w:val="msoins1"/>
            <w:rFonts w:cs="Arial"/>
            <w:i/>
            <w:snapToGrid w:val="0"/>
            <w:szCs w:val="20"/>
          </w:rPr>
          <w:t xml:space="preserve"> shall be sent in INTEL format.  For example, if </w:t>
        </w:r>
      </w:ins>
      <w:proofErr w:type="spellStart"/>
      <w:ins w:id="168" w:author="afisher1" w:date="2010-10-12T09:25:00Z">
        <w:r>
          <w:rPr>
            <w:rStyle w:val="msoins1"/>
            <w:rFonts w:cs="Arial"/>
            <w:i/>
            <w:snapToGrid w:val="0"/>
            <w:szCs w:val="20"/>
          </w:rPr>
          <w:t>DistanceToNextManuever</w:t>
        </w:r>
        <w:proofErr w:type="spellEnd"/>
        <w:r>
          <w:rPr>
            <w:rStyle w:val="msoins1"/>
            <w:rFonts w:cs="Arial"/>
            <w:i/>
            <w:snapToGrid w:val="0"/>
            <w:szCs w:val="20"/>
          </w:rPr>
          <w:t xml:space="preserve"> is 1</w:t>
        </w:r>
      </w:ins>
      <w:ins w:id="169" w:author="afisher1" w:date="2010-10-12T09:27:00Z">
        <w:r>
          <w:rPr>
            <w:rStyle w:val="msoins1"/>
            <w:rFonts w:cs="Arial"/>
            <w:i/>
            <w:snapToGrid w:val="0"/>
            <w:szCs w:val="20"/>
          </w:rPr>
          <w:t>.2</w:t>
        </w:r>
      </w:ins>
      <w:ins w:id="170" w:author="afisher1" w:date="2010-10-12T09:25:00Z">
        <w:r>
          <w:rPr>
            <w:rStyle w:val="msoins1"/>
            <w:rFonts w:cs="Arial"/>
            <w:i/>
            <w:snapToGrid w:val="0"/>
            <w:szCs w:val="20"/>
          </w:rPr>
          <w:t xml:space="preserve"> Mile</w:t>
        </w:r>
      </w:ins>
      <w:ins w:id="171" w:author="afisher1" w:date="2010-10-12T09:27:00Z">
        <w:r>
          <w:rPr>
            <w:rStyle w:val="msoins1"/>
            <w:rFonts w:cs="Arial"/>
            <w:i/>
            <w:snapToGrid w:val="0"/>
            <w:szCs w:val="20"/>
          </w:rPr>
          <w:t xml:space="preserve">s and </w:t>
        </w:r>
        <w:proofErr w:type="spellStart"/>
        <w:r>
          <w:rPr>
            <w:rStyle w:val="msoins1"/>
            <w:rFonts w:cs="Arial"/>
            <w:i/>
            <w:snapToGrid w:val="0"/>
            <w:szCs w:val="20"/>
          </w:rPr>
          <w:t>PropertyOfDistance</w:t>
        </w:r>
        <w:proofErr w:type="spellEnd"/>
        <w:r>
          <w:rPr>
            <w:rStyle w:val="msoins1"/>
            <w:rFonts w:cs="Arial"/>
            <w:i/>
            <w:snapToGrid w:val="0"/>
            <w:szCs w:val="20"/>
          </w:rPr>
          <w:t xml:space="preserve"> = length</w:t>
        </w:r>
      </w:ins>
      <w:ins w:id="172" w:author="afisher1" w:date="2010-10-12T09:25:00Z">
        <w:r>
          <w:rPr>
            <w:rStyle w:val="msoins1"/>
            <w:rFonts w:cs="Arial"/>
            <w:i/>
            <w:snapToGrid w:val="0"/>
            <w:szCs w:val="20"/>
          </w:rPr>
          <w:t>, Byte 2 = 0</w:t>
        </w:r>
      </w:ins>
      <w:ins w:id="173" w:author="afisher1" w:date="2010-10-12T09:28:00Z">
        <w:r>
          <w:rPr>
            <w:rStyle w:val="msoins1"/>
            <w:rFonts w:cs="Arial"/>
            <w:i/>
            <w:snapToGrid w:val="0"/>
            <w:szCs w:val="20"/>
          </w:rPr>
          <w:t>C</w:t>
        </w:r>
      </w:ins>
      <w:ins w:id="174" w:author="afisher1" w:date="2010-10-12T09:25:00Z">
        <w:r>
          <w:rPr>
            <w:rStyle w:val="msoins1"/>
            <w:rFonts w:cs="Arial"/>
            <w:i/>
            <w:snapToGrid w:val="0"/>
            <w:szCs w:val="20"/>
          </w:rPr>
          <w:t xml:space="preserve"> and byte 3</w:t>
        </w:r>
      </w:ins>
      <w:ins w:id="175" w:author="afisher1" w:date="2010-10-12T09:26:00Z">
        <w:r>
          <w:rPr>
            <w:rStyle w:val="msoins1"/>
            <w:rFonts w:cs="Arial"/>
            <w:i/>
            <w:snapToGrid w:val="0"/>
            <w:szCs w:val="20"/>
          </w:rPr>
          <w:t xml:space="preserve"> = 00</w:t>
        </w:r>
      </w:ins>
    </w:p>
    <w:p w14:paraId="50015BAA"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proofErr w:type="spellStart"/>
      <w:r>
        <w:rPr>
          <w:rStyle w:val="spelle"/>
          <w:rFonts w:cs="Arial"/>
          <w:b/>
          <w:snapToGrid w:val="0"/>
          <w:szCs w:val="20"/>
        </w:rPr>
        <w:t>BargraphSteps</w:t>
      </w:r>
      <w:proofErr w:type="spellEnd"/>
    </w:p>
    <w:p w14:paraId="5F265B67" w14:textId="77777777" w:rsidR="00E9111B" w:rsidRDefault="0042307E">
      <w:pPr>
        <w:keepNext/>
        <w:keepLines/>
        <w:tabs>
          <w:tab w:val="left" w:pos="709"/>
          <w:tab w:val="left" w:pos="1276"/>
          <w:tab w:val="left" w:pos="1843"/>
          <w:tab w:val="left" w:pos="2419"/>
        </w:tabs>
        <w:spacing w:before="60"/>
        <w:ind w:left="1276"/>
        <w:rPr>
          <w:rFonts w:cs="Arial"/>
          <w:snapToGrid w:val="0"/>
          <w:szCs w:val="20"/>
        </w:rPr>
      </w:pPr>
      <w:r>
        <w:rPr>
          <w:rFonts w:cs="Arial"/>
          <w:snapToGrid w:val="0"/>
          <w:szCs w:val="20"/>
        </w:rPr>
        <w:t>Values: 0x00 up to 0xFF</w:t>
      </w:r>
    </w:p>
    <w:p w14:paraId="5D8D65AB" w14:textId="77777777" w:rsidR="00E9111B" w:rsidRDefault="0042307E" w:rsidP="00BE776A">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0"/>
        </w:rPr>
      </w:pPr>
      <w:r>
        <w:rPr>
          <w:rFonts w:cs="Arial"/>
          <w:i/>
          <w:snapToGrid w:val="0"/>
          <w:szCs w:val="20"/>
        </w:rPr>
        <w:t>NOTE:</w:t>
      </w:r>
      <w:r>
        <w:rPr>
          <w:rFonts w:cs="Arial"/>
          <w:i/>
          <w:snapToGrid w:val="0"/>
          <w:szCs w:val="20"/>
        </w:rPr>
        <w:br/>
      </w:r>
      <w:r>
        <w:rPr>
          <w:rFonts w:cs="Arial"/>
          <w:szCs w:val="20"/>
        </w:rPr>
        <w:t xml:space="preserve">The relative size of </w:t>
      </w:r>
      <w:proofErr w:type="spellStart"/>
      <w:r>
        <w:rPr>
          <w:rStyle w:val="spelle"/>
          <w:rFonts w:cs="Arial"/>
          <w:szCs w:val="20"/>
        </w:rPr>
        <w:t>bargraph</w:t>
      </w:r>
      <w:proofErr w:type="spellEnd"/>
      <w:r>
        <w:rPr>
          <w:rFonts w:cs="Arial"/>
          <w:szCs w:val="20"/>
        </w:rPr>
        <w:t xml:space="preserve"> (0% </w:t>
      </w:r>
      <w:r>
        <w:rPr>
          <w:rFonts w:cs="Arial"/>
          <w:snapToGrid w:val="0"/>
          <w:szCs w:val="20"/>
        </w:rPr>
        <w:t xml:space="preserve">– </w:t>
      </w:r>
      <w:r>
        <w:rPr>
          <w:rFonts w:cs="Arial"/>
          <w:szCs w:val="20"/>
        </w:rPr>
        <w:t xml:space="preserve">100% = 0x00 </w:t>
      </w:r>
      <w:r>
        <w:rPr>
          <w:rFonts w:cs="Arial"/>
          <w:snapToGrid w:val="0"/>
          <w:szCs w:val="20"/>
        </w:rPr>
        <w:t xml:space="preserve">– </w:t>
      </w:r>
      <w:r>
        <w:rPr>
          <w:rFonts w:cs="Arial"/>
          <w:szCs w:val="20"/>
        </w:rPr>
        <w:t>0xFF</w:t>
      </w:r>
      <w:r>
        <w:rPr>
          <w:rStyle w:val="msoins0"/>
          <w:rFonts w:cs="Arial"/>
          <w:szCs w:val="20"/>
        </w:rPr>
        <w:t>).</w:t>
      </w:r>
      <w:r>
        <w:rPr>
          <w:rFonts w:cs="Arial"/>
          <w:szCs w:val="20"/>
        </w:rPr>
        <w:t xml:space="preserve"> </w:t>
      </w:r>
      <w:r>
        <w:rPr>
          <w:rStyle w:val="msoins0"/>
          <w:rFonts w:cs="Arial"/>
          <w:szCs w:val="20"/>
        </w:rPr>
        <w:t xml:space="preserve">The </w:t>
      </w:r>
      <w:proofErr w:type="spellStart"/>
      <w:r>
        <w:rPr>
          <w:rStyle w:val="spelle"/>
          <w:rFonts w:cs="Arial"/>
          <w:szCs w:val="20"/>
        </w:rPr>
        <w:t>BargraphSteps</w:t>
      </w:r>
      <w:proofErr w:type="spellEnd"/>
      <w:r>
        <w:rPr>
          <w:rStyle w:val="msoins0"/>
          <w:rFonts w:cs="Arial"/>
          <w:szCs w:val="20"/>
        </w:rPr>
        <w:t xml:space="preserve"> value decreases from 0xFF at start down to 0x00 when the decision point is reached.</w:t>
      </w:r>
    </w:p>
    <w:p w14:paraId="14823681" w14:textId="77777777" w:rsidR="00E9111B" w:rsidRDefault="0042307E">
      <w:pPr>
        <w:tabs>
          <w:tab w:val="left" w:pos="709"/>
          <w:tab w:val="left" w:pos="1276"/>
          <w:tab w:val="left" w:pos="1843"/>
          <w:tab w:val="left" w:pos="2419"/>
        </w:tabs>
        <w:spacing w:before="120" w:after="60"/>
        <w:ind w:left="709"/>
        <w:rPr>
          <w:rFonts w:cs="Arial"/>
          <w:b/>
          <w:szCs w:val="20"/>
        </w:rPr>
      </w:pPr>
      <w:r>
        <w:rPr>
          <w:rFonts w:cs="Arial"/>
          <w:b/>
          <w:szCs w:val="20"/>
        </w:rPr>
        <w:t xml:space="preserve">Byte 5: </w:t>
      </w:r>
      <w:proofErr w:type="spellStart"/>
      <w:r>
        <w:rPr>
          <w:rStyle w:val="spelle"/>
          <w:rFonts w:cs="Arial"/>
          <w:b/>
          <w:szCs w:val="20"/>
        </w:rPr>
        <w:t>NumberOfStreetSegments</w:t>
      </w:r>
      <w:proofErr w:type="spellEnd"/>
    </w:p>
    <w:p w14:paraId="62719D1F" w14:textId="77777777" w:rsidR="00E9111B" w:rsidRDefault="0042307E">
      <w:pPr>
        <w:tabs>
          <w:tab w:val="left" w:pos="1276"/>
          <w:tab w:val="left" w:pos="1843"/>
          <w:tab w:val="left" w:pos="2419"/>
        </w:tabs>
        <w:spacing w:before="120" w:after="60"/>
        <w:ind w:left="1276"/>
        <w:rPr>
          <w:rFonts w:cs="Arial"/>
          <w:snapToGrid w:val="0"/>
          <w:szCs w:val="20"/>
        </w:rPr>
      </w:pPr>
      <w:r>
        <w:rPr>
          <w:rFonts w:cs="Arial"/>
          <w:snapToGrid w:val="0"/>
          <w:szCs w:val="20"/>
        </w:rPr>
        <w:t>Value: 0x1 up to 0x14</w:t>
      </w:r>
    </w:p>
    <w:p w14:paraId="3BA5992F" w14:textId="77777777" w:rsidR="00E9111B" w:rsidRDefault="0042307E">
      <w:pPr>
        <w:tabs>
          <w:tab w:val="left" w:pos="1843"/>
          <w:tab w:val="left" w:pos="2419"/>
        </w:tabs>
        <w:spacing w:before="120" w:after="60"/>
        <w:ind w:left="700"/>
        <w:rPr>
          <w:rFonts w:cs="Arial"/>
          <w:b/>
          <w:szCs w:val="20"/>
        </w:rPr>
      </w:pPr>
      <w:r>
        <w:rPr>
          <w:rFonts w:cs="Arial"/>
          <w:b/>
          <w:szCs w:val="20"/>
        </w:rPr>
        <w:t xml:space="preserve">Byte 6 - 45: </w:t>
      </w:r>
      <w:proofErr w:type="spellStart"/>
      <w:r>
        <w:rPr>
          <w:rStyle w:val="spelle"/>
          <w:rFonts w:cs="Arial"/>
          <w:b/>
          <w:szCs w:val="20"/>
        </w:rPr>
        <w:t>StreetSegments</w:t>
      </w:r>
      <w:proofErr w:type="spellEnd"/>
    </w:p>
    <w:p w14:paraId="5AF281A1" w14:textId="77777777" w:rsidR="00E9111B" w:rsidRDefault="0042307E">
      <w:pPr>
        <w:keepLines/>
        <w:tabs>
          <w:tab w:val="left" w:pos="709"/>
          <w:tab w:val="left" w:pos="1276"/>
          <w:tab w:val="left" w:pos="1843"/>
          <w:tab w:val="left" w:pos="2419"/>
        </w:tabs>
        <w:ind w:left="709"/>
        <w:rPr>
          <w:rFonts w:cs="Arial"/>
          <w:snapToGrid w:val="0"/>
          <w:szCs w:val="20"/>
          <w:lang w:val="en-GB"/>
        </w:rPr>
      </w:pPr>
      <w:proofErr w:type="gramStart"/>
      <w:r>
        <w:rPr>
          <w:rFonts w:cs="Arial"/>
          <w:snapToGrid w:val="0"/>
          <w:szCs w:val="20"/>
          <w:lang w:val="en-GB"/>
        </w:rPr>
        <w:t>Array(</w:t>
      </w:r>
      <w:proofErr w:type="gramEnd"/>
      <w:r>
        <w:rPr>
          <w:rFonts w:cs="Arial"/>
          <w:snapToGrid w:val="0"/>
          <w:szCs w:val="20"/>
          <w:lang w:val="en-GB"/>
        </w:rPr>
        <w:t>1..</w:t>
      </w:r>
      <w:r>
        <w:rPr>
          <w:rFonts w:cs="Arial"/>
          <w:i/>
          <w:szCs w:val="20"/>
          <w:lang w:val="en-GB"/>
        </w:rPr>
        <w:t xml:space="preserve"> </w:t>
      </w:r>
      <w:proofErr w:type="spellStart"/>
      <w:r>
        <w:rPr>
          <w:rStyle w:val="spelle"/>
          <w:rFonts w:cs="Arial"/>
          <w:szCs w:val="20"/>
          <w:lang w:val="en-GB"/>
        </w:rPr>
        <w:t>NumberOfStreetSegments</w:t>
      </w:r>
      <w:proofErr w:type="spellEnd"/>
      <w:r>
        <w:rPr>
          <w:rFonts w:cs="Arial"/>
          <w:snapToGrid w:val="0"/>
          <w:szCs w:val="20"/>
          <w:lang w:val="en-GB"/>
        </w:rPr>
        <w:t xml:space="preserve">) of record </w:t>
      </w:r>
      <w:r>
        <w:rPr>
          <w:rFonts w:cs="Arial"/>
          <w:color w:val="000000"/>
          <w:szCs w:val="20"/>
        </w:rPr>
        <w:t>(</w:t>
      </w:r>
      <w:proofErr w:type="spellStart"/>
      <w:r>
        <w:rPr>
          <w:rStyle w:val="spelle"/>
          <w:rFonts w:cs="Arial"/>
          <w:color w:val="000000"/>
          <w:szCs w:val="20"/>
        </w:rPr>
        <w:t>DirectionAndNumber</w:t>
      </w:r>
      <w:proofErr w:type="spellEnd"/>
      <w:r>
        <w:rPr>
          <w:rFonts w:cs="Arial"/>
          <w:color w:val="000000"/>
          <w:szCs w:val="20"/>
        </w:rPr>
        <w:t xml:space="preserve">, </w:t>
      </w:r>
      <w:proofErr w:type="spellStart"/>
      <w:r>
        <w:rPr>
          <w:rStyle w:val="spelle"/>
          <w:rFonts w:cs="Arial"/>
          <w:color w:val="000000"/>
          <w:szCs w:val="20"/>
        </w:rPr>
        <w:t>ManeuverElement</w:t>
      </w:r>
      <w:proofErr w:type="spellEnd"/>
      <w:r>
        <w:rPr>
          <w:rFonts w:cs="Arial"/>
          <w:color w:val="000000"/>
          <w:szCs w:val="20"/>
        </w:rPr>
        <w:t>)</w:t>
      </w:r>
    </w:p>
    <w:p w14:paraId="2463EA5C" w14:textId="77777777" w:rsidR="00E9111B" w:rsidRDefault="0042307E">
      <w:pPr>
        <w:keepLines/>
        <w:tabs>
          <w:tab w:val="left" w:pos="709"/>
          <w:tab w:val="left" w:pos="1276"/>
          <w:tab w:val="left" w:pos="1843"/>
          <w:tab w:val="left" w:pos="2419"/>
        </w:tabs>
        <w:spacing w:before="120" w:after="60"/>
        <w:ind w:left="1276"/>
        <w:rPr>
          <w:rFonts w:cs="Arial"/>
          <w:i/>
          <w:snapToGrid w:val="0"/>
          <w:szCs w:val="20"/>
        </w:rPr>
      </w:pPr>
      <w:r>
        <w:rPr>
          <w:rFonts w:cs="Arial"/>
          <w:i/>
          <w:snapToGrid w:val="0"/>
          <w:szCs w:val="20"/>
        </w:rPr>
        <w:t xml:space="preserve">Bit 0-7: </w:t>
      </w:r>
      <w:proofErr w:type="spellStart"/>
      <w:r>
        <w:rPr>
          <w:rStyle w:val="spelle"/>
          <w:rFonts w:cs="Arial"/>
          <w:i/>
          <w:snapToGrid w:val="0"/>
          <w:szCs w:val="20"/>
        </w:rPr>
        <w:t>DirectionAndNumber</w:t>
      </w:r>
      <w:proofErr w:type="spellEnd"/>
    </w:p>
    <w:p w14:paraId="2822A257" w14:textId="77777777" w:rsidR="00E9111B" w:rsidRDefault="0042307E">
      <w:pPr>
        <w:keepLines/>
        <w:tabs>
          <w:tab w:val="left" w:pos="2600"/>
        </w:tabs>
        <w:ind w:left="1843"/>
        <w:rPr>
          <w:rFonts w:cs="Arial"/>
          <w:snapToGrid w:val="0"/>
          <w:szCs w:val="20"/>
        </w:rPr>
      </w:pPr>
      <w:r>
        <w:rPr>
          <w:rFonts w:cs="Arial"/>
          <w:snapToGrid w:val="0"/>
          <w:szCs w:val="20"/>
        </w:rPr>
        <w:t>0x00 –</w:t>
      </w:r>
      <w:r>
        <w:rPr>
          <w:rFonts w:cs="Arial"/>
          <w:snapToGrid w:val="0"/>
          <w:szCs w:val="20"/>
        </w:rPr>
        <w:tab/>
        <w:t>North</w:t>
      </w:r>
    </w:p>
    <w:p w14:paraId="53BAB20E" w14:textId="77777777" w:rsidR="00E9111B" w:rsidRDefault="0042307E">
      <w:pPr>
        <w:keepLines/>
        <w:tabs>
          <w:tab w:val="left" w:pos="2600"/>
        </w:tabs>
        <w:ind w:left="1843"/>
        <w:rPr>
          <w:rFonts w:cs="Arial"/>
          <w:snapToGrid w:val="0"/>
          <w:szCs w:val="20"/>
        </w:rPr>
      </w:pPr>
      <w:r>
        <w:rPr>
          <w:rFonts w:cs="Arial"/>
          <w:snapToGrid w:val="0"/>
          <w:szCs w:val="20"/>
        </w:rPr>
        <w:t>0x01 –</w:t>
      </w:r>
      <w:r>
        <w:rPr>
          <w:rFonts w:cs="Arial"/>
          <w:snapToGrid w:val="0"/>
          <w:szCs w:val="20"/>
        </w:rPr>
        <w:tab/>
        <w:t>1</w:t>
      </w:r>
    </w:p>
    <w:p w14:paraId="3C4DA3BE" w14:textId="77777777" w:rsidR="00E9111B" w:rsidRDefault="0042307E">
      <w:pPr>
        <w:keepLines/>
        <w:tabs>
          <w:tab w:val="left" w:pos="2600"/>
        </w:tabs>
        <w:ind w:left="1843"/>
        <w:rPr>
          <w:rFonts w:cs="Arial"/>
          <w:snapToGrid w:val="0"/>
          <w:szCs w:val="20"/>
        </w:rPr>
      </w:pPr>
      <w:r>
        <w:rPr>
          <w:rFonts w:cs="Arial"/>
          <w:snapToGrid w:val="0"/>
          <w:szCs w:val="20"/>
        </w:rPr>
        <w:t>0x02 –</w:t>
      </w:r>
      <w:r>
        <w:rPr>
          <w:rFonts w:cs="Arial"/>
          <w:snapToGrid w:val="0"/>
          <w:szCs w:val="20"/>
        </w:rPr>
        <w:tab/>
        <w:t>2</w:t>
      </w:r>
    </w:p>
    <w:p w14:paraId="098F9601" w14:textId="77777777" w:rsidR="00E9111B" w:rsidRDefault="0042307E">
      <w:pPr>
        <w:keepLines/>
        <w:tabs>
          <w:tab w:val="left" w:pos="2600"/>
        </w:tabs>
        <w:ind w:left="1843"/>
        <w:rPr>
          <w:rFonts w:cs="Arial"/>
          <w:snapToGrid w:val="0"/>
          <w:szCs w:val="20"/>
        </w:rPr>
      </w:pPr>
      <w:r>
        <w:rPr>
          <w:rFonts w:cs="Arial"/>
          <w:snapToGrid w:val="0"/>
          <w:szCs w:val="20"/>
        </w:rPr>
        <w:t>0x03 –</w:t>
      </w:r>
      <w:r>
        <w:rPr>
          <w:rFonts w:cs="Arial"/>
          <w:snapToGrid w:val="0"/>
          <w:szCs w:val="20"/>
        </w:rPr>
        <w:tab/>
        <w:t>3</w:t>
      </w:r>
    </w:p>
    <w:p w14:paraId="647A6001" w14:textId="77777777" w:rsidR="00E9111B" w:rsidRDefault="0042307E">
      <w:pPr>
        <w:keepLines/>
        <w:tabs>
          <w:tab w:val="left" w:pos="2600"/>
        </w:tabs>
        <w:ind w:left="1843"/>
        <w:rPr>
          <w:rFonts w:cs="Arial"/>
          <w:snapToGrid w:val="0"/>
          <w:szCs w:val="20"/>
        </w:rPr>
      </w:pPr>
      <w:r>
        <w:rPr>
          <w:rFonts w:cs="Arial"/>
          <w:snapToGrid w:val="0"/>
          <w:szCs w:val="20"/>
        </w:rPr>
        <w:t>0x04 –</w:t>
      </w:r>
      <w:r>
        <w:rPr>
          <w:rFonts w:cs="Arial"/>
          <w:snapToGrid w:val="0"/>
          <w:szCs w:val="20"/>
        </w:rPr>
        <w:tab/>
        <w:t>4</w:t>
      </w:r>
    </w:p>
    <w:p w14:paraId="45C1F6AE" w14:textId="77777777" w:rsidR="00E9111B" w:rsidRDefault="0042307E">
      <w:pPr>
        <w:keepLines/>
        <w:tabs>
          <w:tab w:val="left" w:pos="2600"/>
        </w:tabs>
        <w:ind w:left="1843"/>
        <w:rPr>
          <w:rFonts w:cs="Arial"/>
          <w:snapToGrid w:val="0"/>
          <w:szCs w:val="20"/>
        </w:rPr>
      </w:pPr>
      <w:r>
        <w:rPr>
          <w:rFonts w:cs="Arial"/>
          <w:snapToGrid w:val="0"/>
          <w:szCs w:val="20"/>
        </w:rPr>
        <w:t>0x05 –</w:t>
      </w:r>
      <w:r>
        <w:rPr>
          <w:rFonts w:cs="Arial"/>
          <w:snapToGrid w:val="0"/>
          <w:szCs w:val="20"/>
        </w:rPr>
        <w:tab/>
        <w:t>5</w:t>
      </w:r>
    </w:p>
    <w:p w14:paraId="3D2155C4" w14:textId="77777777" w:rsidR="00E9111B" w:rsidRDefault="0042307E">
      <w:pPr>
        <w:keepLines/>
        <w:tabs>
          <w:tab w:val="left" w:pos="2600"/>
        </w:tabs>
        <w:ind w:left="1843"/>
        <w:rPr>
          <w:rFonts w:cs="Arial"/>
          <w:snapToGrid w:val="0"/>
          <w:szCs w:val="20"/>
        </w:rPr>
      </w:pPr>
      <w:r>
        <w:rPr>
          <w:rFonts w:cs="Arial"/>
          <w:snapToGrid w:val="0"/>
          <w:szCs w:val="20"/>
        </w:rPr>
        <w:t>0x06 –</w:t>
      </w:r>
      <w:r>
        <w:rPr>
          <w:rFonts w:cs="Arial"/>
          <w:snapToGrid w:val="0"/>
          <w:szCs w:val="20"/>
        </w:rPr>
        <w:tab/>
        <w:t>6</w:t>
      </w:r>
    </w:p>
    <w:p w14:paraId="42E410E7" w14:textId="77777777" w:rsidR="00E9111B" w:rsidRDefault="0042307E">
      <w:pPr>
        <w:keepLines/>
        <w:tabs>
          <w:tab w:val="left" w:pos="2600"/>
        </w:tabs>
        <w:ind w:left="1843"/>
        <w:rPr>
          <w:rFonts w:cs="Arial"/>
          <w:snapToGrid w:val="0"/>
          <w:szCs w:val="20"/>
        </w:rPr>
      </w:pPr>
      <w:r>
        <w:rPr>
          <w:rFonts w:cs="Arial"/>
          <w:snapToGrid w:val="0"/>
          <w:szCs w:val="20"/>
        </w:rPr>
        <w:t>0x07 –</w:t>
      </w:r>
      <w:r>
        <w:rPr>
          <w:rFonts w:cs="Arial"/>
          <w:snapToGrid w:val="0"/>
          <w:szCs w:val="20"/>
        </w:rPr>
        <w:tab/>
        <w:t>7</w:t>
      </w:r>
    </w:p>
    <w:p w14:paraId="42693972" w14:textId="77777777" w:rsidR="00E9111B" w:rsidRDefault="0042307E">
      <w:pPr>
        <w:keepLines/>
        <w:tabs>
          <w:tab w:val="left" w:pos="2600"/>
        </w:tabs>
        <w:ind w:left="1843"/>
        <w:rPr>
          <w:rFonts w:cs="Arial"/>
          <w:snapToGrid w:val="0"/>
          <w:szCs w:val="20"/>
        </w:rPr>
      </w:pPr>
      <w:r>
        <w:rPr>
          <w:rFonts w:cs="Arial"/>
          <w:snapToGrid w:val="0"/>
          <w:szCs w:val="20"/>
        </w:rPr>
        <w:t>0x08 –</w:t>
      </w:r>
      <w:r>
        <w:rPr>
          <w:rFonts w:cs="Arial"/>
          <w:snapToGrid w:val="0"/>
          <w:szCs w:val="20"/>
        </w:rPr>
        <w:tab/>
        <w:t>8</w:t>
      </w:r>
    </w:p>
    <w:p w14:paraId="59CDA7D9" w14:textId="77777777" w:rsidR="00E9111B" w:rsidRDefault="0042307E">
      <w:pPr>
        <w:keepLines/>
        <w:tabs>
          <w:tab w:val="left" w:pos="2600"/>
        </w:tabs>
        <w:ind w:left="1843"/>
        <w:rPr>
          <w:rFonts w:cs="Arial"/>
          <w:snapToGrid w:val="0"/>
          <w:szCs w:val="20"/>
        </w:rPr>
      </w:pPr>
      <w:r>
        <w:rPr>
          <w:rFonts w:cs="Arial"/>
          <w:snapToGrid w:val="0"/>
          <w:szCs w:val="20"/>
        </w:rPr>
        <w:t>0x09 –</w:t>
      </w:r>
      <w:r>
        <w:rPr>
          <w:rFonts w:cs="Arial"/>
          <w:snapToGrid w:val="0"/>
          <w:szCs w:val="20"/>
        </w:rPr>
        <w:tab/>
        <w:t>9</w:t>
      </w:r>
    </w:p>
    <w:p w14:paraId="41AD1D14" w14:textId="77777777" w:rsidR="00E9111B" w:rsidRDefault="0042307E">
      <w:pPr>
        <w:keepLines/>
        <w:tabs>
          <w:tab w:val="left" w:pos="2600"/>
        </w:tabs>
        <w:ind w:left="1843"/>
        <w:rPr>
          <w:rFonts w:cs="Arial"/>
          <w:snapToGrid w:val="0"/>
          <w:szCs w:val="20"/>
        </w:rPr>
      </w:pPr>
      <w:r>
        <w:rPr>
          <w:rFonts w:cs="Arial"/>
          <w:snapToGrid w:val="0"/>
          <w:szCs w:val="20"/>
        </w:rPr>
        <w:t>0x10 –</w:t>
      </w:r>
      <w:r>
        <w:rPr>
          <w:rFonts w:cs="Arial"/>
          <w:snapToGrid w:val="0"/>
          <w:szCs w:val="20"/>
        </w:rPr>
        <w:tab/>
        <w:t xml:space="preserve">North – North – West </w:t>
      </w:r>
    </w:p>
    <w:p w14:paraId="29415BAA" w14:textId="77777777" w:rsidR="00E9111B" w:rsidRDefault="0042307E">
      <w:pPr>
        <w:keepLines/>
        <w:tabs>
          <w:tab w:val="left" w:pos="2400"/>
          <w:tab w:val="left" w:pos="2600"/>
        </w:tabs>
        <w:ind w:left="1843"/>
        <w:rPr>
          <w:rFonts w:cs="Arial"/>
          <w:snapToGrid w:val="0"/>
          <w:szCs w:val="20"/>
        </w:rPr>
      </w:pPr>
      <w:r>
        <w:rPr>
          <w:rFonts w:cs="Arial"/>
          <w:snapToGrid w:val="0"/>
          <w:szCs w:val="20"/>
        </w:rPr>
        <w:lastRenderedPageBreak/>
        <w:t>0x20 –</w:t>
      </w:r>
      <w:r>
        <w:rPr>
          <w:rFonts w:cs="Arial"/>
          <w:snapToGrid w:val="0"/>
          <w:szCs w:val="20"/>
        </w:rPr>
        <w:tab/>
        <w:t xml:space="preserve">North – West </w:t>
      </w:r>
    </w:p>
    <w:p w14:paraId="4B66429A" w14:textId="77777777" w:rsidR="00E9111B" w:rsidRDefault="0042307E">
      <w:pPr>
        <w:keepLines/>
        <w:tabs>
          <w:tab w:val="left" w:pos="2600"/>
        </w:tabs>
        <w:ind w:left="1843"/>
        <w:rPr>
          <w:rFonts w:cs="Arial"/>
          <w:snapToGrid w:val="0"/>
          <w:szCs w:val="20"/>
        </w:rPr>
      </w:pPr>
      <w:r>
        <w:rPr>
          <w:rFonts w:cs="Arial"/>
          <w:snapToGrid w:val="0"/>
          <w:szCs w:val="20"/>
        </w:rPr>
        <w:t>0x30 –</w:t>
      </w:r>
      <w:r>
        <w:rPr>
          <w:rFonts w:cs="Arial"/>
          <w:snapToGrid w:val="0"/>
          <w:szCs w:val="20"/>
        </w:rPr>
        <w:tab/>
        <w:t xml:space="preserve">West – North – West </w:t>
      </w:r>
    </w:p>
    <w:p w14:paraId="2D15F07A" w14:textId="77777777" w:rsidR="00E9111B" w:rsidRDefault="0042307E">
      <w:pPr>
        <w:keepLines/>
        <w:tabs>
          <w:tab w:val="left" w:pos="2400"/>
          <w:tab w:val="left" w:pos="2600"/>
        </w:tabs>
        <w:ind w:left="1843"/>
        <w:rPr>
          <w:rFonts w:cs="Arial"/>
          <w:snapToGrid w:val="0"/>
          <w:szCs w:val="20"/>
        </w:rPr>
      </w:pPr>
      <w:r>
        <w:rPr>
          <w:rFonts w:cs="Arial"/>
          <w:snapToGrid w:val="0"/>
          <w:szCs w:val="20"/>
        </w:rPr>
        <w:t>0x40 –</w:t>
      </w:r>
      <w:r>
        <w:rPr>
          <w:rFonts w:cs="Arial"/>
          <w:snapToGrid w:val="0"/>
          <w:szCs w:val="20"/>
        </w:rPr>
        <w:tab/>
        <w:t>West</w:t>
      </w:r>
    </w:p>
    <w:p w14:paraId="3DB74CB1" w14:textId="77777777" w:rsidR="00E9111B" w:rsidRDefault="0042307E">
      <w:pPr>
        <w:keepLines/>
        <w:tabs>
          <w:tab w:val="left" w:pos="2600"/>
        </w:tabs>
        <w:ind w:left="1843"/>
        <w:rPr>
          <w:rFonts w:cs="Arial"/>
          <w:snapToGrid w:val="0"/>
          <w:szCs w:val="20"/>
        </w:rPr>
      </w:pPr>
      <w:r>
        <w:rPr>
          <w:rFonts w:cs="Arial"/>
          <w:snapToGrid w:val="0"/>
          <w:szCs w:val="20"/>
        </w:rPr>
        <w:t>0x50 –</w:t>
      </w:r>
      <w:r>
        <w:rPr>
          <w:rFonts w:cs="Arial"/>
          <w:snapToGrid w:val="0"/>
          <w:szCs w:val="20"/>
        </w:rPr>
        <w:tab/>
        <w:t xml:space="preserve">West – South – West </w:t>
      </w:r>
    </w:p>
    <w:p w14:paraId="3C05EA02" w14:textId="77777777" w:rsidR="00E9111B" w:rsidRDefault="0042307E">
      <w:pPr>
        <w:tabs>
          <w:tab w:val="left" w:pos="709"/>
          <w:tab w:val="left" w:pos="1276"/>
          <w:tab w:val="left" w:pos="1843"/>
          <w:tab w:val="left" w:pos="2419"/>
          <w:tab w:val="left" w:pos="2600"/>
        </w:tabs>
        <w:ind w:left="1843"/>
        <w:rPr>
          <w:rFonts w:cs="Arial"/>
          <w:snapToGrid w:val="0"/>
          <w:szCs w:val="20"/>
        </w:rPr>
      </w:pPr>
      <w:r>
        <w:rPr>
          <w:rFonts w:cs="Arial"/>
          <w:snapToGrid w:val="0"/>
          <w:szCs w:val="20"/>
        </w:rPr>
        <w:t>0x60 –</w:t>
      </w:r>
      <w:r>
        <w:rPr>
          <w:rFonts w:cs="Arial"/>
          <w:snapToGrid w:val="0"/>
          <w:szCs w:val="20"/>
        </w:rPr>
        <w:tab/>
        <w:t xml:space="preserve">South – West </w:t>
      </w:r>
    </w:p>
    <w:p w14:paraId="49EF220C" w14:textId="77777777" w:rsidR="00E9111B" w:rsidRDefault="0042307E">
      <w:pPr>
        <w:keepLines/>
        <w:tabs>
          <w:tab w:val="left" w:pos="2600"/>
        </w:tabs>
        <w:ind w:left="1843"/>
        <w:rPr>
          <w:rFonts w:cs="Arial"/>
          <w:snapToGrid w:val="0"/>
          <w:szCs w:val="20"/>
        </w:rPr>
      </w:pPr>
      <w:r>
        <w:rPr>
          <w:rFonts w:cs="Arial"/>
          <w:snapToGrid w:val="0"/>
          <w:szCs w:val="20"/>
        </w:rPr>
        <w:t>0x70 –</w:t>
      </w:r>
      <w:r>
        <w:rPr>
          <w:rFonts w:cs="Arial"/>
          <w:snapToGrid w:val="0"/>
          <w:szCs w:val="20"/>
        </w:rPr>
        <w:tab/>
        <w:t xml:space="preserve">South – South – West </w:t>
      </w:r>
    </w:p>
    <w:p w14:paraId="75F9FF99" w14:textId="77777777" w:rsidR="00E9111B" w:rsidRDefault="0042307E">
      <w:pPr>
        <w:keepLines/>
        <w:tabs>
          <w:tab w:val="left" w:pos="2600"/>
        </w:tabs>
        <w:ind w:left="1843"/>
        <w:rPr>
          <w:rFonts w:cs="Arial"/>
          <w:snapToGrid w:val="0"/>
          <w:szCs w:val="20"/>
        </w:rPr>
      </w:pPr>
      <w:r>
        <w:rPr>
          <w:rFonts w:cs="Arial"/>
          <w:snapToGrid w:val="0"/>
          <w:szCs w:val="20"/>
        </w:rPr>
        <w:t>0x80 –</w:t>
      </w:r>
      <w:r>
        <w:rPr>
          <w:rFonts w:cs="Arial"/>
          <w:snapToGrid w:val="0"/>
          <w:szCs w:val="20"/>
        </w:rPr>
        <w:tab/>
        <w:t>South</w:t>
      </w:r>
    </w:p>
    <w:p w14:paraId="12CF773D" w14:textId="77777777" w:rsidR="00E9111B" w:rsidRDefault="0042307E">
      <w:pPr>
        <w:keepLines/>
        <w:tabs>
          <w:tab w:val="left" w:pos="2600"/>
        </w:tabs>
        <w:ind w:left="1843"/>
        <w:rPr>
          <w:rFonts w:cs="Arial"/>
          <w:snapToGrid w:val="0"/>
          <w:szCs w:val="20"/>
        </w:rPr>
      </w:pPr>
      <w:r>
        <w:rPr>
          <w:rFonts w:cs="Arial"/>
          <w:snapToGrid w:val="0"/>
          <w:szCs w:val="20"/>
        </w:rPr>
        <w:t>0x90 –</w:t>
      </w:r>
      <w:r>
        <w:rPr>
          <w:rFonts w:cs="Arial"/>
          <w:snapToGrid w:val="0"/>
          <w:szCs w:val="20"/>
        </w:rPr>
        <w:tab/>
        <w:t xml:space="preserve">South – South – East </w:t>
      </w:r>
    </w:p>
    <w:p w14:paraId="3C1E0CF1" w14:textId="77777777" w:rsidR="00E9111B" w:rsidRDefault="0042307E">
      <w:pPr>
        <w:keepLines/>
        <w:tabs>
          <w:tab w:val="left" w:pos="2600"/>
        </w:tabs>
        <w:ind w:left="1843"/>
        <w:rPr>
          <w:rFonts w:cs="Arial"/>
          <w:snapToGrid w:val="0"/>
          <w:szCs w:val="20"/>
        </w:rPr>
      </w:pPr>
      <w:r>
        <w:rPr>
          <w:rFonts w:cs="Arial"/>
          <w:snapToGrid w:val="0"/>
          <w:szCs w:val="20"/>
        </w:rPr>
        <w:t>0xA0 –</w:t>
      </w:r>
      <w:r>
        <w:rPr>
          <w:rFonts w:cs="Arial"/>
          <w:snapToGrid w:val="0"/>
          <w:szCs w:val="20"/>
        </w:rPr>
        <w:tab/>
        <w:t xml:space="preserve">South – East </w:t>
      </w:r>
    </w:p>
    <w:p w14:paraId="67E352B7" w14:textId="77777777" w:rsidR="00E9111B" w:rsidRDefault="0042307E">
      <w:pPr>
        <w:keepLines/>
        <w:tabs>
          <w:tab w:val="left" w:pos="2600"/>
        </w:tabs>
        <w:ind w:left="1843"/>
        <w:rPr>
          <w:rFonts w:cs="Arial"/>
          <w:snapToGrid w:val="0"/>
          <w:szCs w:val="20"/>
        </w:rPr>
      </w:pPr>
      <w:r>
        <w:rPr>
          <w:rFonts w:cs="Arial"/>
          <w:snapToGrid w:val="0"/>
          <w:szCs w:val="20"/>
        </w:rPr>
        <w:t>0xB0 –</w:t>
      </w:r>
      <w:r>
        <w:rPr>
          <w:rFonts w:cs="Arial"/>
          <w:snapToGrid w:val="0"/>
          <w:szCs w:val="20"/>
        </w:rPr>
        <w:tab/>
        <w:t xml:space="preserve">East – South – East </w:t>
      </w:r>
    </w:p>
    <w:p w14:paraId="16E9162B" w14:textId="77777777" w:rsidR="00E9111B" w:rsidRDefault="0042307E">
      <w:pPr>
        <w:tabs>
          <w:tab w:val="left" w:pos="709"/>
          <w:tab w:val="left" w:pos="1276"/>
          <w:tab w:val="left" w:pos="1843"/>
          <w:tab w:val="left" w:pos="2419"/>
          <w:tab w:val="left" w:pos="2600"/>
        </w:tabs>
        <w:ind w:left="1843"/>
        <w:rPr>
          <w:rFonts w:cs="Arial"/>
          <w:snapToGrid w:val="0"/>
          <w:szCs w:val="20"/>
        </w:rPr>
      </w:pPr>
      <w:r>
        <w:rPr>
          <w:rFonts w:cs="Arial"/>
          <w:snapToGrid w:val="0"/>
          <w:szCs w:val="20"/>
        </w:rPr>
        <w:t>0xC0 –</w:t>
      </w:r>
      <w:r>
        <w:rPr>
          <w:rFonts w:cs="Arial"/>
          <w:snapToGrid w:val="0"/>
          <w:szCs w:val="20"/>
        </w:rPr>
        <w:tab/>
        <w:t>East</w:t>
      </w:r>
    </w:p>
    <w:p w14:paraId="07042161" w14:textId="77777777" w:rsidR="00E9111B" w:rsidRDefault="0042307E">
      <w:pPr>
        <w:keepNext/>
        <w:keepLines/>
        <w:tabs>
          <w:tab w:val="left" w:pos="2600"/>
        </w:tabs>
        <w:ind w:left="1843"/>
        <w:rPr>
          <w:rFonts w:cs="Arial"/>
          <w:snapToGrid w:val="0"/>
          <w:szCs w:val="20"/>
        </w:rPr>
      </w:pPr>
      <w:r>
        <w:rPr>
          <w:rFonts w:cs="Arial"/>
          <w:snapToGrid w:val="0"/>
          <w:szCs w:val="20"/>
        </w:rPr>
        <w:t>0xD0 –</w:t>
      </w:r>
      <w:r>
        <w:rPr>
          <w:rFonts w:cs="Arial"/>
          <w:snapToGrid w:val="0"/>
          <w:szCs w:val="20"/>
        </w:rPr>
        <w:tab/>
        <w:t xml:space="preserve">East – North – East </w:t>
      </w:r>
    </w:p>
    <w:p w14:paraId="44812ABA" w14:textId="77777777" w:rsidR="00E9111B" w:rsidRDefault="0042307E">
      <w:pPr>
        <w:keepNext/>
        <w:keepLines/>
        <w:tabs>
          <w:tab w:val="left" w:pos="2600"/>
        </w:tabs>
        <w:ind w:left="1843"/>
        <w:rPr>
          <w:rFonts w:cs="Arial"/>
          <w:snapToGrid w:val="0"/>
          <w:szCs w:val="20"/>
        </w:rPr>
      </w:pPr>
      <w:r>
        <w:rPr>
          <w:rFonts w:cs="Arial"/>
          <w:snapToGrid w:val="0"/>
          <w:szCs w:val="20"/>
        </w:rPr>
        <w:t>0xE0 –</w:t>
      </w:r>
      <w:r>
        <w:rPr>
          <w:rFonts w:cs="Arial"/>
          <w:snapToGrid w:val="0"/>
          <w:szCs w:val="20"/>
        </w:rPr>
        <w:tab/>
        <w:t xml:space="preserve">North – East </w:t>
      </w:r>
    </w:p>
    <w:p w14:paraId="2A510D05" w14:textId="77777777" w:rsidR="00E9111B" w:rsidRDefault="0042307E">
      <w:pPr>
        <w:keepNext/>
        <w:keepLines/>
        <w:tabs>
          <w:tab w:val="left" w:pos="2600"/>
        </w:tabs>
        <w:ind w:left="1843"/>
        <w:rPr>
          <w:rFonts w:cs="Arial"/>
          <w:snapToGrid w:val="0"/>
          <w:szCs w:val="20"/>
        </w:rPr>
      </w:pPr>
      <w:r>
        <w:rPr>
          <w:rFonts w:cs="Arial"/>
          <w:snapToGrid w:val="0"/>
          <w:szCs w:val="20"/>
        </w:rPr>
        <w:t>0xF0 –</w:t>
      </w:r>
      <w:r>
        <w:rPr>
          <w:rFonts w:cs="Arial"/>
          <w:snapToGrid w:val="0"/>
          <w:szCs w:val="20"/>
        </w:rPr>
        <w:tab/>
        <w:t xml:space="preserve">North – North – East </w:t>
      </w:r>
    </w:p>
    <w:p w14:paraId="026D3E6E" w14:textId="77777777" w:rsidR="00E9111B" w:rsidRDefault="0042307E">
      <w:pPr>
        <w:keepNext/>
        <w:keepLines/>
        <w:tabs>
          <w:tab w:val="left" w:pos="2600"/>
        </w:tabs>
        <w:ind w:left="1843"/>
        <w:rPr>
          <w:rFonts w:cs="Arial"/>
          <w:snapToGrid w:val="0"/>
          <w:szCs w:val="20"/>
        </w:rPr>
      </w:pPr>
      <w:r>
        <w:rPr>
          <w:rFonts w:cs="Arial"/>
          <w:snapToGrid w:val="0"/>
          <w:szCs w:val="20"/>
        </w:rPr>
        <w:t>0xFF –</w:t>
      </w:r>
      <w:r>
        <w:rPr>
          <w:rFonts w:cs="Arial"/>
          <w:snapToGrid w:val="0"/>
          <w:szCs w:val="20"/>
        </w:rPr>
        <w:tab/>
        <w:t>No direction</w:t>
      </w:r>
    </w:p>
    <w:p w14:paraId="3400AB9F" w14:textId="77777777" w:rsidR="00E9111B" w:rsidRDefault="0042307E">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rPr>
        <w:t xml:space="preserve">Bit 8-15: </w:t>
      </w:r>
      <w:proofErr w:type="spellStart"/>
      <w:r>
        <w:rPr>
          <w:rStyle w:val="spelle"/>
          <w:rFonts w:cs="Arial"/>
          <w:i/>
          <w:color w:val="000000"/>
          <w:szCs w:val="20"/>
        </w:rPr>
        <w:t>ManeuverElement</w:t>
      </w:r>
      <w:proofErr w:type="spellEnd"/>
    </w:p>
    <w:p w14:paraId="18C4CC4E" w14:textId="77777777" w:rsidR="00E9111B" w:rsidRDefault="0042307E">
      <w:pPr>
        <w:keepNext/>
        <w:keepLines/>
        <w:tabs>
          <w:tab w:val="left" w:pos="2600"/>
        </w:tabs>
        <w:ind w:left="1843"/>
        <w:rPr>
          <w:rFonts w:cs="Arial"/>
          <w:snapToGrid w:val="0"/>
          <w:szCs w:val="20"/>
        </w:rPr>
      </w:pPr>
      <w:r>
        <w:rPr>
          <w:rFonts w:cs="Arial"/>
          <w:snapToGrid w:val="0"/>
          <w:szCs w:val="20"/>
        </w:rPr>
        <w:t xml:space="preserve">0x00 – </w:t>
      </w:r>
      <w:r>
        <w:rPr>
          <w:rFonts w:cs="Arial"/>
          <w:snapToGrid w:val="0"/>
          <w:szCs w:val="20"/>
        </w:rPr>
        <w:tab/>
      </w:r>
      <w:proofErr w:type="spellStart"/>
      <w:r>
        <w:rPr>
          <w:rStyle w:val="spelle"/>
          <w:rFonts w:cs="Arial"/>
          <w:snapToGrid w:val="0"/>
          <w:szCs w:val="20"/>
        </w:rPr>
        <w:t>NoSymbol</w:t>
      </w:r>
      <w:proofErr w:type="spellEnd"/>
      <w:r>
        <w:rPr>
          <w:rFonts w:cs="Arial"/>
          <w:snapToGrid w:val="0"/>
          <w:szCs w:val="20"/>
        </w:rPr>
        <w:t xml:space="preserve"> (NO_SYMBOL)</w:t>
      </w:r>
    </w:p>
    <w:p w14:paraId="50DE9923" w14:textId="77777777" w:rsidR="00E9111B" w:rsidRDefault="0042307E">
      <w:pPr>
        <w:keepNext/>
        <w:keepLines/>
        <w:tabs>
          <w:tab w:val="left" w:pos="2600"/>
        </w:tabs>
        <w:ind w:left="1843"/>
        <w:rPr>
          <w:rFonts w:cs="Arial"/>
          <w:snapToGrid w:val="0"/>
          <w:szCs w:val="20"/>
        </w:rPr>
      </w:pPr>
      <w:r>
        <w:rPr>
          <w:rFonts w:cs="Arial"/>
          <w:snapToGrid w:val="0"/>
          <w:szCs w:val="20"/>
        </w:rPr>
        <w:t xml:space="preserve">0x01 – </w:t>
      </w:r>
      <w:r>
        <w:rPr>
          <w:rFonts w:cs="Arial"/>
          <w:snapToGrid w:val="0"/>
          <w:szCs w:val="20"/>
        </w:rPr>
        <w:tab/>
      </w:r>
      <w:proofErr w:type="spellStart"/>
      <w:r>
        <w:rPr>
          <w:rStyle w:val="spelle"/>
          <w:rFonts w:cs="Arial"/>
          <w:snapToGrid w:val="0"/>
          <w:szCs w:val="20"/>
        </w:rPr>
        <w:t>SideStreet</w:t>
      </w:r>
      <w:proofErr w:type="spellEnd"/>
      <w:r>
        <w:rPr>
          <w:rFonts w:cs="Arial"/>
          <w:snapToGrid w:val="0"/>
          <w:szCs w:val="20"/>
        </w:rPr>
        <w:t xml:space="preserve"> ((SIDESTREET)</w:t>
      </w:r>
    </w:p>
    <w:p w14:paraId="06A5B487" w14:textId="77777777" w:rsidR="00E9111B" w:rsidRDefault="0042307E">
      <w:pPr>
        <w:keepNext/>
        <w:keepLines/>
        <w:tabs>
          <w:tab w:val="left" w:pos="2600"/>
        </w:tabs>
        <w:ind w:left="1843"/>
        <w:rPr>
          <w:rFonts w:cs="Arial"/>
          <w:snapToGrid w:val="0"/>
          <w:szCs w:val="20"/>
        </w:rPr>
      </w:pPr>
      <w:r>
        <w:rPr>
          <w:rFonts w:cs="Arial"/>
          <w:snapToGrid w:val="0"/>
          <w:szCs w:val="20"/>
        </w:rPr>
        <w:t xml:space="preserve">0x02 – </w:t>
      </w:r>
      <w:r>
        <w:rPr>
          <w:rFonts w:cs="Arial"/>
          <w:snapToGrid w:val="0"/>
          <w:szCs w:val="20"/>
        </w:rPr>
        <w:tab/>
        <w:t>Silent (SILENT)</w:t>
      </w:r>
    </w:p>
    <w:p w14:paraId="1E0B463C" w14:textId="77777777" w:rsidR="00E9111B" w:rsidRDefault="0042307E">
      <w:pPr>
        <w:keepNext/>
        <w:keepLines/>
        <w:tabs>
          <w:tab w:val="left" w:pos="2600"/>
        </w:tabs>
        <w:ind w:left="1843"/>
        <w:rPr>
          <w:rFonts w:cs="Arial"/>
          <w:snapToGrid w:val="0"/>
          <w:szCs w:val="20"/>
        </w:rPr>
      </w:pPr>
      <w:r>
        <w:rPr>
          <w:rFonts w:cs="Arial"/>
          <w:snapToGrid w:val="0"/>
          <w:szCs w:val="20"/>
        </w:rPr>
        <w:t xml:space="preserve">0x03 – </w:t>
      </w:r>
      <w:r>
        <w:rPr>
          <w:rFonts w:cs="Arial"/>
          <w:snapToGrid w:val="0"/>
          <w:szCs w:val="20"/>
        </w:rPr>
        <w:tab/>
        <w:t>Turn (TURN)</w:t>
      </w:r>
    </w:p>
    <w:p w14:paraId="31921F33" w14:textId="77777777" w:rsidR="00E9111B" w:rsidRDefault="0042307E">
      <w:pPr>
        <w:keepNext/>
        <w:keepLines/>
        <w:tabs>
          <w:tab w:val="left" w:pos="2600"/>
        </w:tabs>
        <w:ind w:left="1843"/>
        <w:rPr>
          <w:rFonts w:cs="Arial"/>
          <w:snapToGrid w:val="0"/>
          <w:szCs w:val="20"/>
        </w:rPr>
      </w:pPr>
      <w:r>
        <w:rPr>
          <w:rFonts w:cs="Arial"/>
          <w:snapToGrid w:val="0"/>
          <w:szCs w:val="20"/>
        </w:rPr>
        <w:t xml:space="preserve">0x04 – </w:t>
      </w:r>
      <w:r>
        <w:rPr>
          <w:rFonts w:cs="Arial"/>
          <w:snapToGrid w:val="0"/>
          <w:szCs w:val="20"/>
        </w:rPr>
        <w:tab/>
      </w:r>
      <w:proofErr w:type="spellStart"/>
      <w:r>
        <w:rPr>
          <w:rStyle w:val="spelle"/>
          <w:rFonts w:cs="Arial"/>
          <w:snapToGrid w:val="0"/>
          <w:szCs w:val="20"/>
        </w:rPr>
        <w:t>UTurnTrafficRightSide</w:t>
      </w:r>
      <w:proofErr w:type="spellEnd"/>
      <w:r>
        <w:rPr>
          <w:rFonts w:cs="Arial"/>
          <w:snapToGrid w:val="0"/>
          <w:szCs w:val="20"/>
        </w:rPr>
        <w:t xml:space="preserve"> (U_TURN_TRS_RIGHT)</w:t>
      </w:r>
    </w:p>
    <w:p w14:paraId="4DC3B23B" w14:textId="77777777" w:rsidR="00E9111B" w:rsidRDefault="0042307E">
      <w:pPr>
        <w:keepNext/>
        <w:keepLines/>
        <w:tabs>
          <w:tab w:val="left" w:pos="2600"/>
        </w:tabs>
        <w:ind w:left="1843"/>
        <w:rPr>
          <w:rFonts w:cs="Arial"/>
          <w:snapToGrid w:val="0"/>
          <w:szCs w:val="20"/>
        </w:rPr>
      </w:pPr>
      <w:r>
        <w:rPr>
          <w:rFonts w:cs="Arial"/>
          <w:snapToGrid w:val="0"/>
          <w:szCs w:val="20"/>
        </w:rPr>
        <w:t xml:space="preserve">0x05 – </w:t>
      </w:r>
      <w:r>
        <w:rPr>
          <w:rFonts w:cs="Arial"/>
          <w:snapToGrid w:val="0"/>
          <w:szCs w:val="20"/>
        </w:rPr>
        <w:tab/>
      </w:r>
      <w:proofErr w:type="spellStart"/>
      <w:r>
        <w:rPr>
          <w:rStyle w:val="spelle"/>
          <w:rFonts w:cs="Arial"/>
          <w:snapToGrid w:val="0"/>
          <w:szCs w:val="20"/>
        </w:rPr>
        <w:t>UTurnTrafficLeftSide</w:t>
      </w:r>
      <w:proofErr w:type="spellEnd"/>
      <w:r>
        <w:rPr>
          <w:rFonts w:cs="Arial"/>
          <w:snapToGrid w:val="0"/>
          <w:szCs w:val="20"/>
        </w:rPr>
        <w:t xml:space="preserve"> (U_TURN_TRS_LEFT)</w:t>
      </w:r>
    </w:p>
    <w:p w14:paraId="67995EF1" w14:textId="77777777" w:rsidR="00E9111B" w:rsidRDefault="0042307E">
      <w:pPr>
        <w:keepNext/>
        <w:keepLines/>
        <w:tabs>
          <w:tab w:val="left" w:pos="2600"/>
        </w:tabs>
        <w:ind w:left="1843"/>
        <w:rPr>
          <w:rFonts w:cs="Arial"/>
          <w:snapToGrid w:val="0"/>
          <w:szCs w:val="20"/>
        </w:rPr>
      </w:pPr>
      <w:r>
        <w:rPr>
          <w:rFonts w:cs="Arial"/>
          <w:snapToGrid w:val="0"/>
          <w:szCs w:val="20"/>
        </w:rPr>
        <w:t xml:space="preserve">0x06 – </w:t>
      </w:r>
      <w:r>
        <w:rPr>
          <w:rFonts w:cs="Arial"/>
          <w:snapToGrid w:val="0"/>
          <w:szCs w:val="20"/>
        </w:rPr>
        <w:tab/>
      </w:r>
      <w:proofErr w:type="spellStart"/>
      <w:r>
        <w:rPr>
          <w:rStyle w:val="spelle"/>
          <w:rFonts w:cs="Arial"/>
          <w:snapToGrid w:val="0"/>
          <w:szCs w:val="20"/>
        </w:rPr>
        <w:t>ChangeLane</w:t>
      </w:r>
      <w:proofErr w:type="spellEnd"/>
      <w:r>
        <w:rPr>
          <w:rFonts w:cs="Arial"/>
          <w:snapToGrid w:val="0"/>
          <w:szCs w:val="20"/>
        </w:rPr>
        <w:t xml:space="preserve"> (FILTER)</w:t>
      </w:r>
    </w:p>
    <w:p w14:paraId="01DC37C5" w14:textId="77777777" w:rsidR="00E9111B" w:rsidRDefault="0042307E">
      <w:pPr>
        <w:keepNext/>
        <w:keepLines/>
        <w:tabs>
          <w:tab w:val="left" w:pos="2600"/>
        </w:tabs>
        <w:ind w:left="1843"/>
        <w:rPr>
          <w:rFonts w:cs="Arial"/>
          <w:snapToGrid w:val="0"/>
          <w:szCs w:val="20"/>
        </w:rPr>
      </w:pPr>
      <w:r>
        <w:rPr>
          <w:rFonts w:cs="Arial"/>
          <w:snapToGrid w:val="0"/>
          <w:szCs w:val="20"/>
        </w:rPr>
        <w:t xml:space="preserve">0x07 – </w:t>
      </w:r>
      <w:r>
        <w:rPr>
          <w:rFonts w:cs="Arial"/>
          <w:snapToGrid w:val="0"/>
          <w:szCs w:val="20"/>
        </w:rPr>
        <w:tab/>
      </w:r>
      <w:proofErr w:type="spellStart"/>
      <w:r>
        <w:rPr>
          <w:rStyle w:val="spelle"/>
          <w:rFonts w:cs="Arial"/>
          <w:snapToGrid w:val="0"/>
          <w:szCs w:val="20"/>
        </w:rPr>
        <w:t>ServiceRoad</w:t>
      </w:r>
      <w:proofErr w:type="spellEnd"/>
      <w:r>
        <w:rPr>
          <w:rFonts w:cs="Arial"/>
          <w:snapToGrid w:val="0"/>
          <w:szCs w:val="20"/>
        </w:rPr>
        <w:t xml:space="preserve"> (PARALLEL_CWY)</w:t>
      </w:r>
    </w:p>
    <w:p w14:paraId="78542979" w14:textId="77777777" w:rsidR="00E9111B" w:rsidRDefault="0042307E">
      <w:pPr>
        <w:keepNext/>
        <w:keepLines/>
        <w:tabs>
          <w:tab w:val="left" w:pos="2600"/>
        </w:tabs>
        <w:ind w:left="1843"/>
        <w:rPr>
          <w:rFonts w:cs="Arial"/>
          <w:snapToGrid w:val="0"/>
          <w:szCs w:val="20"/>
        </w:rPr>
      </w:pPr>
      <w:r>
        <w:rPr>
          <w:rFonts w:cs="Arial"/>
          <w:snapToGrid w:val="0"/>
          <w:szCs w:val="20"/>
        </w:rPr>
        <w:t xml:space="preserve">0x08 – </w:t>
      </w:r>
      <w:r>
        <w:rPr>
          <w:rFonts w:cs="Arial"/>
          <w:snapToGrid w:val="0"/>
          <w:szCs w:val="20"/>
        </w:rPr>
        <w:tab/>
      </w:r>
      <w:proofErr w:type="spellStart"/>
      <w:r>
        <w:rPr>
          <w:rStyle w:val="spelle"/>
          <w:rFonts w:cs="Arial"/>
          <w:snapToGrid w:val="0"/>
          <w:szCs w:val="20"/>
        </w:rPr>
        <w:t>ServiceRoad</w:t>
      </w:r>
      <w:proofErr w:type="spellEnd"/>
      <w:r>
        <w:rPr>
          <w:rFonts w:cs="Arial"/>
          <w:snapToGrid w:val="0"/>
          <w:szCs w:val="20"/>
        </w:rPr>
        <w:t xml:space="preserve"> (SERVICE ROAD)</w:t>
      </w:r>
    </w:p>
    <w:p w14:paraId="4FC80DE8" w14:textId="77777777" w:rsidR="00E9111B" w:rsidRDefault="0042307E">
      <w:pPr>
        <w:keepNext/>
        <w:keepLines/>
        <w:tabs>
          <w:tab w:val="left" w:pos="2600"/>
        </w:tabs>
        <w:ind w:left="1843"/>
        <w:rPr>
          <w:rFonts w:cs="Arial"/>
          <w:snapToGrid w:val="0"/>
          <w:szCs w:val="20"/>
        </w:rPr>
      </w:pPr>
      <w:r>
        <w:rPr>
          <w:rFonts w:cs="Arial"/>
          <w:snapToGrid w:val="0"/>
          <w:szCs w:val="20"/>
        </w:rPr>
        <w:t xml:space="preserve">0x09 – </w:t>
      </w:r>
      <w:r>
        <w:rPr>
          <w:rFonts w:cs="Arial"/>
          <w:snapToGrid w:val="0"/>
          <w:szCs w:val="20"/>
        </w:rPr>
        <w:tab/>
        <w:t>Fork (ORIENTATE)</w:t>
      </w:r>
    </w:p>
    <w:p w14:paraId="48CA4CEE" w14:textId="77777777" w:rsidR="00E9111B" w:rsidRDefault="0042307E">
      <w:pPr>
        <w:keepNext/>
        <w:keepLines/>
        <w:tabs>
          <w:tab w:val="left" w:pos="2600"/>
        </w:tabs>
        <w:ind w:left="1843"/>
        <w:rPr>
          <w:rFonts w:cs="Arial"/>
          <w:snapToGrid w:val="0"/>
          <w:szCs w:val="20"/>
        </w:rPr>
      </w:pPr>
      <w:r>
        <w:rPr>
          <w:rFonts w:cs="Arial"/>
          <w:snapToGrid w:val="0"/>
          <w:szCs w:val="20"/>
        </w:rPr>
        <w:t xml:space="preserve">0x0A – </w:t>
      </w:r>
      <w:r>
        <w:rPr>
          <w:rFonts w:cs="Arial"/>
          <w:snapToGrid w:val="0"/>
          <w:szCs w:val="20"/>
        </w:rPr>
        <w:tab/>
        <w:t>Exit (EXIT)</w:t>
      </w:r>
    </w:p>
    <w:p w14:paraId="13F62386" w14:textId="77777777" w:rsidR="00E9111B" w:rsidRDefault="0042307E">
      <w:pPr>
        <w:keepNext/>
        <w:keepLines/>
        <w:tabs>
          <w:tab w:val="left" w:pos="2600"/>
        </w:tabs>
        <w:ind w:left="1843"/>
        <w:rPr>
          <w:rFonts w:cs="Arial"/>
          <w:snapToGrid w:val="0"/>
          <w:szCs w:val="20"/>
        </w:rPr>
      </w:pPr>
      <w:r>
        <w:rPr>
          <w:rFonts w:cs="Arial"/>
          <w:snapToGrid w:val="0"/>
          <w:szCs w:val="20"/>
        </w:rPr>
        <w:t xml:space="preserve">0x0B – </w:t>
      </w:r>
      <w:r>
        <w:rPr>
          <w:rFonts w:cs="Arial"/>
          <w:snapToGrid w:val="0"/>
          <w:szCs w:val="20"/>
        </w:rPr>
        <w:tab/>
      </w:r>
      <w:proofErr w:type="spellStart"/>
      <w:r>
        <w:rPr>
          <w:rStyle w:val="spelle"/>
          <w:rFonts w:cs="Arial"/>
          <w:snapToGrid w:val="0"/>
          <w:szCs w:val="20"/>
        </w:rPr>
        <w:t>TurnOnMainroad</w:t>
      </w:r>
      <w:proofErr w:type="spellEnd"/>
      <w:r>
        <w:rPr>
          <w:rFonts w:cs="Arial"/>
          <w:snapToGrid w:val="0"/>
          <w:szCs w:val="20"/>
        </w:rPr>
        <w:t xml:space="preserve"> (MAINROAD)</w:t>
      </w:r>
    </w:p>
    <w:p w14:paraId="64BD9615" w14:textId="77777777" w:rsidR="00E9111B" w:rsidRDefault="0042307E">
      <w:pPr>
        <w:keepNext/>
        <w:keepLines/>
        <w:tabs>
          <w:tab w:val="left" w:pos="2600"/>
        </w:tabs>
        <w:ind w:left="1843"/>
        <w:rPr>
          <w:rFonts w:cs="Arial"/>
          <w:snapToGrid w:val="0"/>
          <w:szCs w:val="20"/>
        </w:rPr>
      </w:pPr>
      <w:r>
        <w:rPr>
          <w:rFonts w:cs="Arial"/>
          <w:snapToGrid w:val="0"/>
          <w:szCs w:val="20"/>
        </w:rPr>
        <w:t xml:space="preserve">0x0C – </w:t>
      </w:r>
      <w:r>
        <w:rPr>
          <w:rFonts w:cs="Arial"/>
          <w:snapToGrid w:val="0"/>
          <w:szCs w:val="20"/>
        </w:rPr>
        <w:tab/>
      </w:r>
      <w:proofErr w:type="spellStart"/>
      <w:r>
        <w:rPr>
          <w:rStyle w:val="spelle"/>
          <w:rFonts w:cs="Arial"/>
          <w:snapToGrid w:val="0"/>
          <w:szCs w:val="20"/>
        </w:rPr>
        <w:t>RoundaboutTrafficRightSide</w:t>
      </w:r>
      <w:proofErr w:type="spellEnd"/>
      <w:r>
        <w:rPr>
          <w:rFonts w:cs="Arial"/>
          <w:snapToGrid w:val="0"/>
          <w:szCs w:val="20"/>
        </w:rPr>
        <w:t xml:space="preserve"> (ROUNDABOUT_TRS_RIGHT)</w:t>
      </w:r>
    </w:p>
    <w:p w14:paraId="58338BA1" w14:textId="77777777" w:rsidR="00E9111B" w:rsidRDefault="0042307E">
      <w:pPr>
        <w:keepNext/>
        <w:keepLines/>
        <w:tabs>
          <w:tab w:val="left" w:pos="2600"/>
        </w:tabs>
        <w:ind w:left="1843"/>
        <w:rPr>
          <w:rFonts w:cs="Arial"/>
          <w:snapToGrid w:val="0"/>
          <w:szCs w:val="20"/>
        </w:rPr>
      </w:pPr>
      <w:r>
        <w:rPr>
          <w:rFonts w:cs="Arial"/>
          <w:snapToGrid w:val="0"/>
          <w:szCs w:val="20"/>
        </w:rPr>
        <w:t xml:space="preserve">0x0D – </w:t>
      </w:r>
      <w:r>
        <w:rPr>
          <w:rFonts w:cs="Arial"/>
          <w:snapToGrid w:val="0"/>
          <w:szCs w:val="20"/>
        </w:rPr>
        <w:tab/>
      </w:r>
      <w:proofErr w:type="spellStart"/>
      <w:r>
        <w:rPr>
          <w:rStyle w:val="spelle"/>
          <w:rFonts w:cs="Arial"/>
          <w:snapToGrid w:val="0"/>
          <w:szCs w:val="20"/>
        </w:rPr>
        <w:t>RoundaboutTrafficLeftSide</w:t>
      </w:r>
      <w:proofErr w:type="spellEnd"/>
      <w:r>
        <w:rPr>
          <w:rFonts w:cs="Arial"/>
          <w:snapToGrid w:val="0"/>
          <w:szCs w:val="20"/>
        </w:rPr>
        <w:t xml:space="preserve"> (ROUNDABOUT_TRS_LEFT)</w:t>
      </w:r>
    </w:p>
    <w:p w14:paraId="4C807DD3" w14:textId="77777777" w:rsidR="00E9111B" w:rsidRDefault="0042307E">
      <w:pPr>
        <w:keepNext/>
        <w:keepLines/>
        <w:tabs>
          <w:tab w:val="left" w:pos="2600"/>
        </w:tabs>
        <w:ind w:left="1843"/>
        <w:rPr>
          <w:rFonts w:cs="Arial"/>
          <w:snapToGrid w:val="0"/>
          <w:szCs w:val="20"/>
        </w:rPr>
      </w:pPr>
      <w:r>
        <w:rPr>
          <w:rFonts w:cs="Arial"/>
          <w:snapToGrid w:val="0"/>
          <w:szCs w:val="20"/>
        </w:rPr>
        <w:t xml:space="preserve">0x0E – </w:t>
      </w:r>
      <w:r>
        <w:rPr>
          <w:rFonts w:cs="Arial"/>
          <w:snapToGrid w:val="0"/>
          <w:szCs w:val="20"/>
        </w:rPr>
        <w:tab/>
      </w:r>
      <w:proofErr w:type="spellStart"/>
      <w:r>
        <w:rPr>
          <w:rStyle w:val="spelle"/>
          <w:rFonts w:cs="Arial"/>
          <w:snapToGrid w:val="0"/>
          <w:szCs w:val="20"/>
        </w:rPr>
        <w:t>SquareTrafficRightSide</w:t>
      </w:r>
      <w:proofErr w:type="spellEnd"/>
      <w:r>
        <w:rPr>
          <w:rFonts w:cs="Arial"/>
          <w:snapToGrid w:val="0"/>
          <w:szCs w:val="20"/>
        </w:rPr>
        <w:t xml:space="preserve"> (SQUARE_TRS_RIGHT)</w:t>
      </w:r>
    </w:p>
    <w:p w14:paraId="7867D56D" w14:textId="77777777" w:rsidR="00E9111B" w:rsidRDefault="0042307E">
      <w:pPr>
        <w:keepNext/>
        <w:keepLines/>
        <w:tabs>
          <w:tab w:val="left" w:pos="2600"/>
        </w:tabs>
        <w:ind w:left="1843"/>
        <w:rPr>
          <w:rFonts w:cs="Arial"/>
          <w:snapToGrid w:val="0"/>
          <w:szCs w:val="20"/>
        </w:rPr>
      </w:pPr>
      <w:r>
        <w:rPr>
          <w:rFonts w:cs="Arial"/>
          <w:snapToGrid w:val="0"/>
          <w:szCs w:val="20"/>
        </w:rPr>
        <w:t xml:space="preserve">0x0F – </w:t>
      </w:r>
      <w:r>
        <w:rPr>
          <w:rFonts w:cs="Arial"/>
          <w:snapToGrid w:val="0"/>
          <w:szCs w:val="20"/>
        </w:rPr>
        <w:tab/>
      </w:r>
      <w:proofErr w:type="spellStart"/>
      <w:r>
        <w:rPr>
          <w:rStyle w:val="spelle"/>
          <w:rFonts w:cs="Arial"/>
          <w:snapToGrid w:val="0"/>
          <w:szCs w:val="20"/>
        </w:rPr>
        <w:t>SquareTrafficLeftSide</w:t>
      </w:r>
      <w:proofErr w:type="spellEnd"/>
      <w:r>
        <w:rPr>
          <w:rFonts w:cs="Arial"/>
          <w:snapToGrid w:val="0"/>
          <w:szCs w:val="20"/>
        </w:rPr>
        <w:t xml:space="preserve"> (SQUARE_TRS_LEFT)</w:t>
      </w:r>
    </w:p>
    <w:p w14:paraId="4273A544" w14:textId="77777777" w:rsidR="00E9111B" w:rsidRDefault="0042307E">
      <w:pPr>
        <w:keepNext/>
        <w:keepLines/>
        <w:tabs>
          <w:tab w:val="left" w:pos="2600"/>
        </w:tabs>
        <w:ind w:left="1843"/>
        <w:rPr>
          <w:rFonts w:cs="Arial"/>
          <w:snapToGrid w:val="0"/>
          <w:szCs w:val="20"/>
        </w:rPr>
      </w:pPr>
      <w:r>
        <w:rPr>
          <w:rFonts w:cs="Arial"/>
          <w:snapToGrid w:val="0"/>
          <w:szCs w:val="20"/>
        </w:rPr>
        <w:t xml:space="preserve">0x10 – </w:t>
      </w:r>
      <w:r>
        <w:rPr>
          <w:rFonts w:cs="Arial"/>
          <w:snapToGrid w:val="0"/>
          <w:szCs w:val="20"/>
        </w:rPr>
        <w:tab/>
      </w:r>
      <w:proofErr w:type="spellStart"/>
      <w:r>
        <w:rPr>
          <w:rStyle w:val="spelle"/>
          <w:rFonts w:cs="Arial"/>
          <w:snapToGrid w:val="0"/>
          <w:szCs w:val="20"/>
        </w:rPr>
        <w:t>NoInfo</w:t>
      </w:r>
      <w:proofErr w:type="spellEnd"/>
      <w:r>
        <w:rPr>
          <w:rFonts w:cs="Arial"/>
          <w:snapToGrid w:val="0"/>
          <w:szCs w:val="20"/>
        </w:rPr>
        <w:t xml:space="preserve"> (NO_INFO)</w:t>
      </w:r>
    </w:p>
    <w:p w14:paraId="6998067B" w14:textId="77777777" w:rsidR="00E9111B" w:rsidRDefault="0042307E">
      <w:pPr>
        <w:keepNext/>
        <w:keepLines/>
        <w:tabs>
          <w:tab w:val="left" w:pos="2600"/>
        </w:tabs>
        <w:ind w:left="1843"/>
        <w:rPr>
          <w:rFonts w:cs="Arial"/>
          <w:snapToGrid w:val="0"/>
          <w:szCs w:val="20"/>
        </w:rPr>
      </w:pPr>
      <w:r>
        <w:rPr>
          <w:rFonts w:cs="Arial"/>
          <w:snapToGrid w:val="0"/>
          <w:szCs w:val="20"/>
        </w:rPr>
        <w:t xml:space="preserve">0x11 – </w:t>
      </w:r>
      <w:r>
        <w:rPr>
          <w:rFonts w:cs="Arial"/>
          <w:snapToGrid w:val="0"/>
          <w:szCs w:val="20"/>
        </w:rPr>
        <w:tab/>
      </w:r>
      <w:proofErr w:type="spellStart"/>
      <w:r>
        <w:rPr>
          <w:rStyle w:val="spelle"/>
          <w:rFonts w:cs="Arial"/>
          <w:snapToGrid w:val="0"/>
          <w:szCs w:val="20"/>
        </w:rPr>
        <w:t>FollowStreet</w:t>
      </w:r>
      <w:proofErr w:type="spellEnd"/>
      <w:r>
        <w:rPr>
          <w:rFonts w:cs="Arial"/>
          <w:snapToGrid w:val="0"/>
          <w:szCs w:val="20"/>
        </w:rPr>
        <w:t xml:space="preserve"> (FOLLOW_STREET)</w:t>
      </w:r>
    </w:p>
    <w:p w14:paraId="083D824A" w14:textId="77777777" w:rsidR="00E9111B" w:rsidRDefault="0042307E">
      <w:pPr>
        <w:keepNext/>
        <w:keepLines/>
        <w:tabs>
          <w:tab w:val="left" w:pos="2600"/>
        </w:tabs>
        <w:ind w:left="1843"/>
        <w:rPr>
          <w:rFonts w:cs="Arial"/>
          <w:snapToGrid w:val="0"/>
          <w:szCs w:val="20"/>
        </w:rPr>
      </w:pPr>
      <w:r>
        <w:rPr>
          <w:rFonts w:cs="Arial"/>
          <w:snapToGrid w:val="0"/>
          <w:szCs w:val="20"/>
        </w:rPr>
        <w:t xml:space="preserve">0x12 – </w:t>
      </w:r>
      <w:r>
        <w:rPr>
          <w:rFonts w:cs="Arial"/>
          <w:snapToGrid w:val="0"/>
          <w:szCs w:val="20"/>
        </w:rPr>
        <w:tab/>
      </w:r>
      <w:proofErr w:type="spellStart"/>
      <w:r>
        <w:rPr>
          <w:rStyle w:val="spelle"/>
          <w:rFonts w:cs="Arial"/>
          <w:snapToGrid w:val="0"/>
          <w:szCs w:val="20"/>
        </w:rPr>
        <w:t>ChangeLane</w:t>
      </w:r>
      <w:proofErr w:type="spellEnd"/>
      <w:r>
        <w:rPr>
          <w:rFonts w:cs="Arial"/>
          <w:snapToGrid w:val="0"/>
          <w:szCs w:val="20"/>
        </w:rPr>
        <w:t xml:space="preserve"> (PREPARE_TURN)</w:t>
      </w:r>
    </w:p>
    <w:p w14:paraId="3ABC100C" w14:textId="77777777" w:rsidR="00E9111B" w:rsidRDefault="0042307E">
      <w:pPr>
        <w:keepNext/>
        <w:keepLines/>
        <w:tabs>
          <w:tab w:val="left" w:pos="2600"/>
        </w:tabs>
        <w:ind w:left="1843"/>
      </w:pPr>
      <w:r>
        <w:rPr>
          <w:rFonts w:cs="Arial"/>
          <w:snapToGrid w:val="0"/>
          <w:szCs w:val="20"/>
        </w:rPr>
        <w:t xml:space="preserve">0x13 – </w:t>
      </w:r>
      <w:r>
        <w:rPr>
          <w:rFonts w:cs="Arial"/>
          <w:snapToGrid w:val="0"/>
          <w:szCs w:val="20"/>
        </w:rPr>
        <w:tab/>
      </w:r>
      <w:proofErr w:type="spellStart"/>
      <w:r>
        <w:rPr>
          <w:rStyle w:val="spelle"/>
          <w:rFonts w:cs="Arial"/>
          <w:snapToGrid w:val="0"/>
          <w:szCs w:val="20"/>
        </w:rPr>
        <w:t>ArrivedAtDestination</w:t>
      </w:r>
      <w:proofErr w:type="spellEnd"/>
      <w:r>
        <w:rPr>
          <w:rFonts w:cs="Arial"/>
          <w:snapToGrid w:val="0"/>
          <w:szCs w:val="20"/>
        </w:rPr>
        <w:t xml:space="preserve"> (DEST_REACHED)</w:t>
      </w:r>
    </w:p>
    <w:p w14:paraId="5BC07AEB" w14:textId="77777777" w:rsidR="00E9111B" w:rsidRDefault="0042307E">
      <w:pPr>
        <w:keepNext/>
        <w:keepLines/>
        <w:tabs>
          <w:tab w:val="left" w:pos="2600"/>
        </w:tabs>
        <w:ind w:left="1843"/>
        <w:rPr>
          <w:rFonts w:cs="Arial"/>
          <w:snapToGrid w:val="0"/>
          <w:szCs w:val="20"/>
        </w:rPr>
      </w:pPr>
      <w:r>
        <w:rPr>
          <w:rFonts w:cs="Arial"/>
          <w:snapToGrid w:val="0"/>
          <w:szCs w:val="20"/>
        </w:rPr>
        <w:t xml:space="preserve">0x14 - </w:t>
      </w:r>
      <w:r>
        <w:rPr>
          <w:rFonts w:cs="Arial"/>
          <w:snapToGrid w:val="0"/>
          <w:szCs w:val="20"/>
        </w:rPr>
        <w:tab/>
      </w:r>
      <w:proofErr w:type="spellStart"/>
      <w:r>
        <w:rPr>
          <w:rFonts w:cs="Arial"/>
          <w:snapToGrid w:val="0"/>
          <w:szCs w:val="20"/>
        </w:rPr>
        <w:t>ArrivedAtWaypoint</w:t>
      </w:r>
      <w:proofErr w:type="spellEnd"/>
    </w:p>
    <w:p w14:paraId="02386C0E" w14:textId="77777777" w:rsidR="00E9111B" w:rsidRDefault="0042307E">
      <w:pPr>
        <w:keepNext/>
        <w:keepLines/>
        <w:tabs>
          <w:tab w:val="left" w:pos="2600"/>
        </w:tabs>
        <w:ind w:left="1843"/>
        <w:rPr>
          <w:rFonts w:cs="Arial"/>
          <w:snapToGrid w:val="0"/>
          <w:szCs w:val="20"/>
        </w:rPr>
      </w:pPr>
      <w:r>
        <w:rPr>
          <w:rFonts w:cs="Arial"/>
          <w:snapToGrid w:val="0"/>
          <w:szCs w:val="20"/>
        </w:rPr>
        <w:t xml:space="preserve">0x15 - </w:t>
      </w:r>
      <w:r>
        <w:rPr>
          <w:rFonts w:cs="Arial"/>
          <w:snapToGrid w:val="0"/>
          <w:szCs w:val="20"/>
        </w:rPr>
        <w:tab/>
      </w:r>
      <w:proofErr w:type="spellStart"/>
      <w:r>
        <w:rPr>
          <w:rFonts w:cs="Arial"/>
          <w:snapToGrid w:val="0"/>
          <w:szCs w:val="20"/>
        </w:rPr>
        <w:t>ApproachingDestination</w:t>
      </w:r>
      <w:proofErr w:type="spellEnd"/>
    </w:p>
    <w:p w14:paraId="49961107" w14:textId="77777777" w:rsidR="00E9111B" w:rsidRDefault="0042307E">
      <w:pPr>
        <w:keepNext/>
        <w:keepLines/>
        <w:tabs>
          <w:tab w:val="left" w:pos="2600"/>
        </w:tabs>
        <w:ind w:left="1843"/>
        <w:rPr>
          <w:rStyle w:val="msoins2"/>
        </w:rPr>
      </w:pPr>
      <w:r>
        <w:rPr>
          <w:rStyle w:val="msoins2"/>
          <w:rFonts w:cs="Arial"/>
          <w:szCs w:val="20"/>
        </w:rPr>
        <w:t xml:space="preserve">0x16 - </w:t>
      </w:r>
      <w:r>
        <w:rPr>
          <w:rStyle w:val="msoins2"/>
          <w:rFonts w:cs="Arial"/>
          <w:szCs w:val="20"/>
        </w:rPr>
        <w:tab/>
      </w:r>
      <w:proofErr w:type="spellStart"/>
      <w:r>
        <w:rPr>
          <w:rStyle w:val="msoins2"/>
          <w:rFonts w:cs="Arial"/>
          <w:szCs w:val="20"/>
        </w:rPr>
        <w:t>ApproachingWaypoint</w:t>
      </w:r>
      <w:proofErr w:type="spellEnd"/>
    </w:p>
    <w:p w14:paraId="1D181F60" w14:textId="77777777" w:rsidR="00E9111B" w:rsidRDefault="0042307E">
      <w:pPr>
        <w:keepNext/>
        <w:keepLines/>
        <w:tabs>
          <w:tab w:val="left" w:pos="2600"/>
        </w:tabs>
        <w:ind w:left="1843"/>
        <w:rPr>
          <w:rStyle w:val="msoins2"/>
        </w:rPr>
      </w:pPr>
      <w:r>
        <w:rPr>
          <w:rStyle w:val="msoins2"/>
          <w:rFonts w:cs="Arial"/>
          <w:szCs w:val="20"/>
        </w:rPr>
        <w:t>0x17 -</w:t>
      </w:r>
      <w:r>
        <w:rPr>
          <w:rStyle w:val="msoins2"/>
          <w:rFonts w:cs="Arial"/>
          <w:szCs w:val="20"/>
        </w:rPr>
        <w:tab/>
      </w:r>
      <w:proofErr w:type="spellStart"/>
      <w:r>
        <w:rPr>
          <w:rStyle w:val="msoins2"/>
          <w:rFonts w:cs="Arial"/>
          <w:szCs w:val="20"/>
        </w:rPr>
        <w:t>EnterHighway</w:t>
      </w:r>
      <w:proofErr w:type="spellEnd"/>
    </w:p>
    <w:p w14:paraId="41786A96" w14:textId="77777777" w:rsidR="00E9111B" w:rsidRDefault="0042307E">
      <w:pPr>
        <w:keepNext/>
        <w:keepLines/>
        <w:tabs>
          <w:tab w:val="left" w:pos="2600"/>
        </w:tabs>
        <w:ind w:left="1843"/>
        <w:rPr>
          <w:rStyle w:val="msochangeprop0"/>
          <w:snapToGrid w:val="0"/>
        </w:rPr>
      </w:pPr>
      <w:r>
        <w:rPr>
          <w:rStyle w:val="msochangeprop0"/>
          <w:rFonts w:cs="Arial"/>
          <w:snapToGrid w:val="0"/>
          <w:szCs w:val="20"/>
        </w:rPr>
        <w:t xml:space="preserve">0x18 - </w:t>
      </w:r>
      <w:r>
        <w:rPr>
          <w:rStyle w:val="msochangeprop0"/>
          <w:rFonts w:cs="Arial"/>
          <w:snapToGrid w:val="0"/>
          <w:szCs w:val="20"/>
        </w:rPr>
        <w:tab/>
      </w:r>
      <w:proofErr w:type="spellStart"/>
      <w:r>
        <w:rPr>
          <w:rStyle w:val="msochangeprop0"/>
          <w:rFonts w:cs="Arial"/>
          <w:snapToGrid w:val="0"/>
          <w:szCs w:val="20"/>
        </w:rPr>
        <w:t>FerryAhead</w:t>
      </w:r>
      <w:proofErr w:type="spellEnd"/>
    </w:p>
    <w:p w14:paraId="439DC59F" w14:textId="77777777" w:rsidR="00E9111B" w:rsidRDefault="0042307E">
      <w:pPr>
        <w:keepNext/>
        <w:keepLines/>
        <w:tabs>
          <w:tab w:val="left" w:pos="2600"/>
        </w:tabs>
        <w:ind w:left="1843"/>
        <w:rPr>
          <w:rStyle w:val="msochangeprop0"/>
        </w:rPr>
      </w:pPr>
      <w:r>
        <w:rPr>
          <w:rStyle w:val="msochangeprop0"/>
          <w:rFonts w:cs="Arial"/>
          <w:snapToGrid w:val="0"/>
          <w:szCs w:val="20"/>
        </w:rPr>
        <w:t xml:space="preserve">0x19 - </w:t>
      </w:r>
      <w:r>
        <w:rPr>
          <w:rStyle w:val="msochangeprop0"/>
          <w:rFonts w:cs="Arial"/>
          <w:snapToGrid w:val="0"/>
          <w:szCs w:val="20"/>
        </w:rPr>
        <w:tab/>
        <w:t>Merge</w:t>
      </w:r>
    </w:p>
    <w:p w14:paraId="16B34965" w14:textId="77777777" w:rsidR="00E9111B" w:rsidRDefault="0042307E">
      <w:pPr>
        <w:keepNext/>
        <w:keepLines/>
        <w:tabs>
          <w:tab w:val="left" w:pos="2600"/>
        </w:tabs>
        <w:ind w:left="1843"/>
      </w:pPr>
      <w:r>
        <w:rPr>
          <w:rFonts w:cs="Arial"/>
          <w:snapToGrid w:val="0"/>
          <w:szCs w:val="20"/>
        </w:rPr>
        <w:t xml:space="preserve">0x20 – </w:t>
      </w:r>
      <w:r>
        <w:rPr>
          <w:rFonts w:cs="Arial"/>
          <w:snapToGrid w:val="0"/>
          <w:szCs w:val="20"/>
        </w:rPr>
        <w:tab/>
      </w:r>
      <w:proofErr w:type="spellStart"/>
      <w:r>
        <w:rPr>
          <w:rStyle w:val="spelle"/>
          <w:rFonts w:cs="Arial"/>
          <w:snapToGrid w:val="0"/>
          <w:szCs w:val="20"/>
        </w:rPr>
        <w:t>OffRoad</w:t>
      </w:r>
      <w:proofErr w:type="spellEnd"/>
      <w:r>
        <w:rPr>
          <w:rFonts w:cs="Arial"/>
          <w:snapToGrid w:val="0"/>
          <w:szCs w:val="20"/>
        </w:rPr>
        <w:t xml:space="preserve"> (OFF_ROAD)</w:t>
      </w:r>
    </w:p>
    <w:p w14:paraId="771358FE" w14:textId="77777777" w:rsidR="00E9111B" w:rsidRDefault="0042307E">
      <w:pPr>
        <w:keepNext/>
        <w:keepLines/>
        <w:tabs>
          <w:tab w:val="left" w:pos="2600"/>
        </w:tabs>
        <w:ind w:left="1843"/>
        <w:rPr>
          <w:rFonts w:cs="Arial"/>
          <w:snapToGrid w:val="0"/>
          <w:szCs w:val="20"/>
        </w:rPr>
      </w:pPr>
      <w:r>
        <w:rPr>
          <w:rFonts w:cs="Arial"/>
          <w:snapToGrid w:val="0"/>
          <w:szCs w:val="20"/>
        </w:rPr>
        <w:t xml:space="preserve">0x21 – </w:t>
      </w:r>
      <w:r>
        <w:rPr>
          <w:rFonts w:cs="Arial"/>
          <w:snapToGrid w:val="0"/>
          <w:szCs w:val="20"/>
        </w:rPr>
        <w:tab/>
      </w:r>
      <w:proofErr w:type="spellStart"/>
      <w:r>
        <w:rPr>
          <w:rStyle w:val="spelle"/>
          <w:rFonts w:cs="Arial"/>
          <w:snapToGrid w:val="0"/>
          <w:szCs w:val="20"/>
        </w:rPr>
        <w:t>OffMap</w:t>
      </w:r>
      <w:proofErr w:type="spellEnd"/>
      <w:r>
        <w:rPr>
          <w:rFonts w:cs="Arial"/>
          <w:snapToGrid w:val="0"/>
          <w:szCs w:val="20"/>
        </w:rPr>
        <w:t xml:space="preserve"> (OFF_MAP)</w:t>
      </w:r>
    </w:p>
    <w:p w14:paraId="3C49F60B" w14:textId="77777777" w:rsidR="00E9111B" w:rsidRDefault="0042307E">
      <w:pPr>
        <w:keepNext/>
        <w:keepLines/>
        <w:tabs>
          <w:tab w:val="left" w:pos="2600"/>
        </w:tabs>
        <w:ind w:left="1843"/>
        <w:rPr>
          <w:rFonts w:cs="Arial"/>
          <w:snapToGrid w:val="0"/>
          <w:szCs w:val="20"/>
        </w:rPr>
      </w:pPr>
      <w:r>
        <w:rPr>
          <w:rFonts w:cs="Arial"/>
          <w:snapToGrid w:val="0"/>
          <w:szCs w:val="20"/>
        </w:rPr>
        <w:t xml:space="preserve">0x22 – </w:t>
      </w:r>
      <w:r>
        <w:rPr>
          <w:rFonts w:cs="Arial"/>
          <w:snapToGrid w:val="0"/>
          <w:szCs w:val="20"/>
        </w:rPr>
        <w:tab/>
      </w:r>
      <w:proofErr w:type="spellStart"/>
      <w:r>
        <w:rPr>
          <w:rStyle w:val="spelle"/>
          <w:rFonts w:cs="Arial"/>
          <w:snapToGrid w:val="0"/>
          <w:szCs w:val="20"/>
        </w:rPr>
        <w:t>NoRoute</w:t>
      </w:r>
      <w:proofErr w:type="spellEnd"/>
      <w:r>
        <w:rPr>
          <w:rFonts w:cs="Arial"/>
          <w:snapToGrid w:val="0"/>
          <w:szCs w:val="20"/>
        </w:rPr>
        <w:t xml:space="preserve"> (NO_ROUTE)</w:t>
      </w:r>
    </w:p>
    <w:p w14:paraId="7C70E1E1" w14:textId="77777777" w:rsidR="00E9111B" w:rsidRDefault="0042307E">
      <w:pPr>
        <w:keepNext/>
        <w:keepLines/>
        <w:tabs>
          <w:tab w:val="left" w:pos="2600"/>
        </w:tabs>
        <w:ind w:left="1843"/>
        <w:rPr>
          <w:rFonts w:cs="Arial"/>
          <w:snapToGrid w:val="0"/>
          <w:szCs w:val="20"/>
        </w:rPr>
      </w:pPr>
      <w:r>
        <w:rPr>
          <w:rFonts w:cs="Arial"/>
          <w:snapToGrid w:val="0"/>
          <w:szCs w:val="20"/>
        </w:rPr>
        <w:t xml:space="preserve">0x23 – </w:t>
      </w:r>
      <w:r>
        <w:rPr>
          <w:rFonts w:cs="Arial"/>
          <w:snapToGrid w:val="0"/>
          <w:szCs w:val="20"/>
        </w:rPr>
        <w:tab/>
      </w:r>
      <w:proofErr w:type="spellStart"/>
      <w:r>
        <w:rPr>
          <w:rStyle w:val="spelle"/>
          <w:rFonts w:cs="Arial"/>
          <w:snapToGrid w:val="0"/>
          <w:szCs w:val="20"/>
        </w:rPr>
        <w:t>CalcRoute</w:t>
      </w:r>
      <w:proofErr w:type="spellEnd"/>
      <w:r>
        <w:rPr>
          <w:rFonts w:cs="Arial"/>
          <w:snapToGrid w:val="0"/>
          <w:szCs w:val="20"/>
        </w:rPr>
        <w:t xml:space="preserve"> (CALC_ROUTE)</w:t>
      </w:r>
    </w:p>
    <w:p w14:paraId="1196656F" w14:textId="77777777" w:rsidR="00E9111B" w:rsidRDefault="0042307E">
      <w:pPr>
        <w:keepNext/>
        <w:keepLines/>
        <w:tabs>
          <w:tab w:val="left" w:pos="2600"/>
        </w:tabs>
        <w:ind w:left="1843"/>
        <w:rPr>
          <w:rFonts w:cs="Arial"/>
          <w:snapToGrid w:val="0"/>
          <w:szCs w:val="20"/>
        </w:rPr>
      </w:pPr>
      <w:r>
        <w:rPr>
          <w:rFonts w:cs="Arial"/>
          <w:snapToGrid w:val="0"/>
          <w:szCs w:val="20"/>
        </w:rPr>
        <w:t xml:space="preserve">0x24 – </w:t>
      </w:r>
      <w:r>
        <w:rPr>
          <w:rFonts w:cs="Arial"/>
          <w:snapToGrid w:val="0"/>
          <w:szCs w:val="20"/>
        </w:rPr>
        <w:tab/>
      </w:r>
      <w:proofErr w:type="spellStart"/>
      <w:r>
        <w:rPr>
          <w:rStyle w:val="spelle"/>
          <w:rFonts w:cs="Arial"/>
          <w:snapToGrid w:val="0"/>
          <w:szCs w:val="20"/>
        </w:rPr>
        <w:t>ArrivedDestinationOffMap</w:t>
      </w:r>
      <w:proofErr w:type="spellEnd"/>
      <w:r>
        <w:rPr>
          <w:rFonts w:cs="Arial"/>
          <w:snapToGrid w:val="0"/>
          <w:szCs w:val="20"/>
        </w:rPr>
        <w:t xml:space="preserve"> (DEST_AREA)</w:t>
      </w:r>
    </w:p>
    <w:p w14:paraId="51BE0DFE" w14:textId="77777777" w:rsidR="00E9111B" w:rsidRDefault="0042307E">
      <w:pPr>
        <w:keepNext/>
        <w:keepLines/>
        <w:tabs>
          <w:tab w:val="left" w:pos="2600"/>
        </w:tabs>
        <w:ind w:left="1843"/>
        <w:rPr>
          <w:rFonts w:cs="Arial"/>
          <w:snapToGrid w:val="0"/>
          <w:szCs w:val="20"/>
        </w:rPr>
      </w:pPr>
      <w:r>
        <w:rPr>
          <w:rFonts w:cs="Arial"/>
          <w:snapToGrid w:val="0"/>
          <w:szCs w:val="20"/>
        </w:rPr>
        <w:t xml:space="preserve">0x25 – </w:t>
      </w:r>
      <w:r>
        <w:rPr>
          <w:rFonts w:cs="Arial"/>
          <w:snapToGrid w:val="0"/>
          <w:szCs w:val="20"/>
        </w:rPr>
        <w:tab/>
      </w:r>
      <w:proofErr w:type="spellStart"/>
      <w:r>
        <w:rPr>
          <w:rStyle w:val="spelle"/>
          <w:rFonts w:cs="Arial"/>
          <w:snapToGrid w:val="0"/>
          <w:szCs w:val="20"/>
        </w:rPr>
        <w:t>RecalcRoute</w:t>
      </w:r>
      <w:proofErr w:type="spellEnd"/>
      <w:r>
        <w:rPr>
          <w:rFonts w:cs="Arial"/>
          <w:snapToGrid w:val="0"/>
          <w:szCs w:val="20"/>
        </w:rPr>
        <w:t xml:space="preserve"> (RECALC_ROUTE)</w:t>
      </w:r>
    </w:p>
    <w:p w14:paraId="032BABBC" w14:textId="77777777" w:rsidR="00E9111B" w:rsidRDefault="0042307E">
      <w:pPr>
        <w:keepNext/>
        <w:keepLines/>
        <w:tabs>
          <w:tab w:val="left" w:pos="2600"/>
        </w:tabs>
        <w:ind w:left="1843"/>
        <w:rPr>
          <w:rFonts w:cs="Arial"/>
          <w:snapToGrid w:val="0"/>
          <w:szCs w:val="20"/>
        </w:rPr>
      </w:pPr>
      <w:r>
        <w:rPr>
          <w:rFonts w:cs="Arial"/>
          <w:snapToGrid w:val="0"/>
          <w:szCs w:val="20"/>
        </w:rPr>
        <w:t xml:space="preserve">0x30 – </w:t>
      </w:r>
      <w:r>
        <w:rPr>
          <w:rFonts w:cs="Arial"/>
          <w:snapToGrid w:val="0"/>
          <w:szCs w:val="20"/>
        </w:rPr>
        <w:tab/>
        <w:t>Number (NUMBER)</w:t>
      </w:r>
    </w:p>
    <w:p w14:paraId="3D67F256" w14:textId="77777777" w:rsidR="00E9111B" w:rsidRDefault="00E9111B">
      <w:pPr>
        <w:rPr>
          <w:rFonts w:cs="Arial"/>
          <w:szCs w:val="20"/>
        </w:rPr>
      </w:pPr>
    </w:p>
    <w:p w14:paraId="57C89912" w14:textId="77777777" w:rsidR="00E9111B" w:rsidRDefault="00E9111B">
      <w:pPr>
        <w:rPr>
          <w:rFonts w:cs="Arial"/>
          <w:szCs w:val="20"/>
        </w:rPr>
      </w:pPr>
    </w:p>
    <w:p w14:paraId="45A5317D" w14:textId="77777777" w:rsidR="0042307E" w:rsidRDefault="0042307E" w:rsidP="0042307E">
      <w:pPr>
        <w:pStyle w:val="Heading4"/>
      </w:pPr>
      <w:r w:rsidRPr="00B9479B">
        <w:lastRenderedPageBreak/>
        <w:t>TP-LOG-TPL-REQ-023191/A-SID-8D-RadioText2_St (</w:t>
      </w:r>
      <w:proofErr w:type="spellStart"/>
      <w:r w:rsidRPr="00B9479B">
        <w:t>TcSE</w:t>
      </w:r>
      <w:proofErr w:type="spellEnd"/>
      <w:r w:rsidRPr="00B9479B">
        <w:t xml:space="preserve"> ROIN-296321-1)</w:t>
      </w:r>
    </w:p>
    <w:p w14:paraId="6D685C1A" w14:textId="77777777" w:rsidR="00E9111B" w:rsidRDefault="0042307E">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262/133 (Coding Table I / Coding Table II) byte</w:t>
      </w:r>
    </w:p>
    <w:p w14:paraId="57A24D87"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08850618" w14:textId="77777777" w:rsidR="00E9111B" w:rsidRDefault="0042307E">
      <w:pPr>
        <w:keepNext/>
        <w:keepLines/>
        <w:tabs>
          <w:tab w:val="left" w:pos="3544"/>
        </w:tabs>
        <w:ind w:left="1276"/>
        <w:rPr>
          <w:rFonts w:cs="Arial"/>
          <w:snapToGrid w:val="0"/>
          <w:szCs w:val="20"/>
        </w:rPr>
      </w:pPr>
      <w:r>
        <w:rPr>
          <w:rFonts w:cs="Arial"/>
          <w:snapToGrid w:val="0"/>
          <w:szCs w:val="20"/>
        </w:rPr>
        <w:t xml:space="preserve">0x8D: </w:t>
      </w:r>
      <w:r>
        <w:rPr>
          <w:rStyle w:val="spelle"/>
          <w:rFonts w:cs="Arial"/>
          <w:snapToGrid w:val="0"/>
          <w:szCs w:val="20"/>
        </w:rPr>
        <w:t>RadioText2_</w:t>
      </w:r>
      <w:r>
        <w:rPr>
          <w:rStyle w:val="msoins0"/>
          <w:rFonts w:cs="Arial"/>
          <w:snapToGrid w:val="0"/>
          <w:szCs w:val="20"/>
        </w:rPr>
        <w:t>St</w:t>
      </w:r>
    </w:p>
    <w:p w14:paraId="72477638"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14:paraId="3A8F48B1" w14:textId="77777777" w:rsidR="00E9111B" w:rsidRDefault="0042307E">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r>
      <w:r>
        <w:rPr>
          <w:rStyle w:val="spelle"/>
          <w:rFonts w:cs="Arial"/>
          <w:snapToGrid w:val="0"/>
          <w:szCs w:val="20"/>
        </w:rPr>
        <w:t>DAB</w:t>
      </w:r>
    </w:p>
    <w:p w14:paraId="25E47C01"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4975F3B3" w14:textId="77777777" w:rsidR="00E9111B" w:rsidRDefault="0042307E">
      <w:pPr>
        <w:keepNext/>
        <w:keepLines/>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t>–</w:t>
      </w:r>
      <w:r>
        <w:rPr>
          <w:rFonts w:cs="Arial"/>
          <w:snapToGrid w:val="0"/>
          <w:szCs w:val="20"/>
        </w:rPr>
        <w:tab/>
        <w:t>Success</w:t>
      </w:r>
    </w:p>
    <w:p w14:paraId="4D1302DA" w14:textId="77777777" w:rsidR="00E9111B" w:rsidRDefault="0042307E">
      <w:pPr>
        <w:keepNext/>
        <w:keepLines/>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t>–</w:t>
      </w:r>
      <w:r>
        <w:rPr>
          <w:rFonts w:cs="Arial"/>
          <w:snapToGrid w:val="0"/>
          <w:szCs w:val="20"/>
        </w:rPr>
        <w:tab/>
        <w:t>Fail</w:t>
      </w:r>
    </w:p>
    <w:p w14:paraId="6D614374" w14:textId="77777777" w:rsidR="00E9111B" w:rsidRDefault="0042307E">
      <w:pPr>
        <w:keepNext/>
        <w:keepLines/>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t>–</w:t>
      </w:r>
      <w:r>
        <w:rPr>
          <w:rFonts w:cs="Arial"/>
          <w:snapToGrid w:val="0"/>
          <w:szCs w:val="20"/>
        </w:rPr>
        <w:tab/>
        <w:t>Information</w:t>
      </w:r>
    </w:p>
    <w:p w14:paraId="4765A650" w14:textId="77777777" w:rsidR="00E9111B" w:rsidRDefault="0042307E">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14:paraId="21AA1791" w14:textId="77777777" w:rsidR="00E9111B" w:rsidRDefault="0042307E">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1556DA9D" w14:textId="77777777" w:rsidR="00E9111B" w:rsidRDefault="0042307E">
      <w:pPr>
        <w:autoSpaceDE w:val="0"/>
        <w:autoSpaceDN w:val="0"/>
        <w:adjustRightInd w:val="0"/>
        <w:ind w:left="1260"/>
        <w:rPr>
          <w:rFonts w:cs="Arial"/>
          <w:i/>
          <w:iCs/>
          <w:szCs w:val="20"/>
        </w:rPr>
      </w:pPr>
      <w:r>
        <w:rPr>
          <w:rFonts w:cs="Arial"/>
          <w:i/>
          <w:iCs/>
          <w:szCs w:val="20"/>
        </w:rPr>
        <w:t>Bit 0-5: Reserved</w:t>
      </w:r>
    </w:p>
    <w:p w14:paraId="400D70B5" w14:textId="77777777" w:rsidR="00E9111B" w:rsidRDefault="00E9111B">
      <w:pPr>
        <w:autoSpaceDE w:val="0"/>
        <w:autoSpaceDN w:val="0"/>
        <w:adjustRightInd w:val="0"/>
        <w:ind w:left="1260"/>
        <w:rPr>
          <w:rFonts w:cs="Arial"/>
          <w:i/>
          <w:iCs/>
          <w:szCs w:val="20"/>
        </w:rPr>
      </w:pPr>
    </w:p>
    <w:p w14:paraId="5EA9A805" w14:textId="77777777" w:rsidR="00E9111B" w:rsidRDefault="0042307E">
      <w:pPr>
        <w:autoSpaceDE w:val="0"/>
        <w:autoSpaceDN w:val="0"/>
        <w:adjustRightInd w:val="0"/>
        <w:ind w:left="1260"/>
        <w:rPr>
          <w:rFonts w:cs="Arial"/>
          <w:i/>
          <w:iCs/>
          <w:szCs w:val="20"/>
        </w:rPr>
      </w:pPr>
      <w:r>
        <w:rPr>
          <w:rFonts w:cs="Arial"/>
          <w:i/>
          <w:iCs/>
          <w:szCs w:val="20"/>
        </w:rPr>
        <w:t>Bit 6-7: Coding</w:t>
      </w:r>
    </w:p>
    <w:p w14:paraId="2D9FA09C" w14:textId="77777777" w:rsidR="00E9111B" w:rsidRDefault="0042307E">
      <w:pPr>
        <w:autoSpaceDE w:val="0"/>
        <w:autoSpaceDN w:val="0"/>
        <w:adjustRightInd w:val="0"/>
        <w:ind w:left="1890"/>
        <w:rPr>
          <w:rFonts w:cs="Arial"/>
          <w:szCs w:val="20"/>
        </w:rPr>
      </w:pPr>
      <w:r>
        <w:rPr>
          <w:rFonts w:cs="Arial"/>
          <w:szCs w:val="20"/>
        </w:rPr>
        <w:t>0x0: Coding Table I</w:t>
      </w:r>
    </w:p>
    <w:p w14:paraId="5FE13D83" w14:textId="77777777" w:rsidR="00E9111B" w:rsidRDefault="0042307E">
      <w:pPr>
        <w:autoSpaceDE w:val="0"/>
        <w:autoSpaceDN w:val="0"/>
        <w:adjustRightInd w:val="0"/>
        <w:ind w:left="1890"/>
        <w:rPr>
          <w:rFonts w:cs="Arial"/>
          <w:szCs w:val="20"/>
        </w:rPr>
      </w:pPr>
      <w:r>
        <w:rPr>
          <w:rFonts w:cs="Arial"/>
          <w:szCs w:val="20"/>
        </w:rPr>
        <w:t xml:space="preserve">0x0000-0xFFFF UNICODE UTF-16 (2 </w:t>
      </w:r>
      <w:proofErr w:type="gramStart"/>
      <w:r>
        <w:rPr>
          <w:rFonts w:cs="Arial"/>
          <w:szCs w:val="20"/>
        </w:rPr>
        <w:t>byte</w:t>
      </w:r>
      <w:proofErr w:type="gramEnd"/>
      <w:r>
        <w:rPr>
          <w:rFonts w:cs="Arial"/>
          <w:szCs w:val="20"/>
        </w:rPr>
        <w:t xml:space="preserve"> per char)</w:t>
      </w:r>
    </w:p>
    <w:p w14:paraId="5F01B74F" w14:textId="77777777" w:rsidR="00E9111B" w:rsidRDefault="0042307E">
      <w:pPr>
        <w:autoSpaceDE w:val="0"/>
        <w:autoSpaceDN w:val="0"/>
        <w:adjustRightInd w:val="0"/>
        <w:ind w:left="1890"/>
        <w:rPr>
          <w:rFonts w:cs="Arial"/>
          <w:szCs w:val="20"/>
        </w:rPr>
      </w:pPr>
      <w:r>
        <w:rPr>
          <w:rFonts w:cs="Arial"/>
          <w:szCs w:val="20"/>
        </w:rPr>
        <w:t>0x1: Coding Table II</w:t>
      </w:r>
    </w:p>
    <w:p w14:paraId="5FE2410B" w14:textId="77777777" w:rsidR="00E9111B" w:rsidRDefault="0042307E">
      <w:pPr>
        <w:autoSpaceDE w:val="0"/>
        <w:autoSpaceDN w:val="0"/>
        <w:adjustRightInd w:val="0"/>
        <w:ind w:left="1890"/>
        <w:rPr>
          <w:rFonts w:cs="Arial"/>
          <w:szCs w:val="20"/>
        </w:rPr>
      </w:pPr>
      <w:r>
        <w:rPr>
          <w:rFonts w:cs="Arial"/>
          <w:szCs w:val="20"/>
        </w:rPr>
        <w:t>0x00-0xFF Latin-9 (1 byte per char) - RDS Latin shall be used.</w:t>
      </w:r>
    </w:p>
    <w:p w14:paraId="05E619B1" w14:textId="77777777" w:rsidR="00E9111B" w:rsidRDefault="0042307E">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261 /132: </w:t>
      </w:r>
      <w:r>
        <w:rPr>
          <w:rFonts w:cs="Arial"/>
          <w:b/>
          <w:snapToGrid w:val="0"/>
          <w:szCs w:val="20"/>
          <w:lang w:val="en-GB"/>
        </w:rPr>
        <w:t>(Coding Table I / Coding Table II)</w:t>
      </w:r>
      <w:r>
        <w:rPr>
          <w:rFonts w:cs="Arial"/>
          <w:b/>
          <w:szCs w:val="20"/>
          <w:lang w:val="en-GB"/>
        </w:rPr>
        <w:t xml:space="preserve">: </w:t>
      </w:r>
      <w:proofErr w:type="spellStart"/>
      <w:r>
        <w:rPr>
          <w:rStyle w:val="spelle"/>
          <w:rFonts w:cs="Arial"/>
          <w:b/>
          <w:szCs w:val="20"/>
          <w:lang w:val="en-GB"/>
        </w:rPr>
        <w:t>ItemName</w:t>
      </w:r>
      <w:proofErr w:type="spellEnd"/>
    </w:p>
    <w:p w14:paraId="677454D8" w14:textId="77777777" w:rsidR="00E9111B" w:rsidRDefault="0042307E">
      <w:pPr>
        <w:keepNext/>
        <w:keepLines/>
        <w:tabs>
          <w:tab w:val="left" w:pos="709"/>
          <w:tab w:val="left" w:pos="1276"/>
          <w:tab w:val="left" w:pos="1843"/>
          <w:tab w:val="left" w:pos="2419"/>
        </w:tabs>
        <w:ind w:left="1276"/>
        <w:rPr>
          <w:rFonts w:cs="Arial"/>
          <w:szCs w:val="20"/>
          <w:lang w:val="en-GB"/>
        </w:rPr>
      </w:pPr>
      <w:r>
        <w:rPr>
          <w:rFonts w:cs="Arial"/>
          <w:szCs w:val="20"/>
          <w:lang w:val="en-GB"/>
        </w:rPr>
        <w:t>Max. 129 characters, 128 characters plus 1 end of string character.</w:t>
      </w:r>
    </w:p>
    <w:p w14:paraId="74E7CF7D" w14:textId="77777777" w:rsidR="00E9111B" w:rsidRDefault="00E9111B">
      <w:pPr>
        <w:rPr>
          <w:rFonts w:cs="Arial"/>
          <w:szCs w:val="20"/>
          <w:lang w:val="en-GB"/>
        </w:rPr>
      </w:pPr>
    </w:p>
    <w:p w14:paraId="7C0FD343" w14:textId="77777777" w:rsidR="0042307E" w:rsidRDefault="0042307E" w:rsidP="0042307E">
      <w:pPr>
        <w:pStyle w:val="Heading4"/>
      </w:pPr>
      <w:r w:rsidRPr="00B9479B">
        <w:t>TP-LOG-TPL-REQ-048851/A-SID-90-EmergencyCallText_St (</w:t>
      </w:r>
      <w:proofErr w:type="spellStart"/>
      <w:r w:rsidRPr="00B9479B">
        <w:t>TcSE</w:t>
      </w:r>
      <w:proofErr w:type="spellEnd"/>
      <w:r w:rsidRPr="00B9479B">
        <w:t xml:space="preserve"> ROIN-305875-1)</w:t>
      </w:r>
    </w:p>
    <w:p w14:paraId="06289E11" w14:textId="77777777" w:rsidR="00E9111B" w:rsidRDefault="0042307E">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406</w:t>
      </w:r>
      <w:r>
        <w:rPr>
          <w:rFonts w:cs="Arial"/>
          <w:snapToGrid w:val="0"/>
          <w:szCs w:val="20"/>
          <w:lang w:val="en-GB"/>
        </w:rPr>
        <w:t>/</w:t>
      </w:r>
      <w:r>
        <w:rPr>
          <w:rStyle w:val="msoins0"/>
          <w:rFonts w:cs="Arial"/>
          <w:snapToGrid w:val="0"/>
          <w:szCs w:val="20"/>
          <w:lang w:val="en-GB"/>
        </w:rPr>
        <w:t xml:space="preserve">205 </w:t>
      </w:r>
      <w:r>
        <w:rPr>
          <w:rFonts w:cs="Arial"/>
          <w:snapToGrid w:val="0"/>
          <w:szCs w:val="20"/>
          <w:lang w:val="en-GB"/>
        </w:rPr>
        <w:t>(Coding Table I / Coding Table II) bytes</w:t>
      </w:r>
    </w:p>
    <w:p w14:paraId="5F4494DE"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14:paraId="650FE64F" w14:textId="77777777" w:rsidR="00E9111B" w:rsidRDefault="0042307E">
      <w:pPr>
        <w:tabs>
          <w:tab w:val="left" w:pos="709"/>
          <w:tab w:val="left" w:pos="1276"/>
          <w:tab w:val="left" w:pos="1843"/>
          <w:tab w:val="left" w:pos="2419"/>
        </w:tabs>
        <w:ind w:left="1276"/>
        <w:rPr>
          <w:rStyle w:val="msoins0"/>
        </w:rPr>
      </w:pPr>
      <w:r>
        <w:rPr>
          <w:rFonts w:cs="Arial"/>
          <w:snapToGrid w:val="0"/>
          <w:szCs w:val="20"/>
          <w:lang w:val="en-GB"/>
        </w:rPr>
        <w:t xml:space="preserve">0x90: </w:t>
      </w:r>
      <w:proofErr w:type="spellStart"/>
      <w:r>
        <w:rPr>
          <w:rStyle w:val="msoins0"/>
          <w:rFonts w:cs="Arial"/>
          <w:snapToGrid w:val="0"/>
          <w:szCs w:val="20"/>
          <w:lang w:val="en-GB"/>
        </w:rPr>
        <w:t>EmergencyCallText_St</w:t>
      </w:r>
      <w:proofErr w:type="spellEnd"/>
    </w:p>
    <w:p w14:paraId="2E03407D" w14:textId="77777777" w:rsidR="00E9111B" w:rsidRDefault="0042307E">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14:paraId="4DCDC271" w14:textId="77777777" w:rsidR="00E9111B" w:rsidRDefault="0042307E">
      <w:pPr>
        <w:numPr>
          <w:ins w:id="176" w:author="sorris1" w:date="2009-04-13T15:35:00Z"/>
        </w:numPr>
        <w:tabs>
          <w:tab w:val="left" w:pos="3544"/>
        </w:tabs>
        <w:ind w:left="1276"/>
      </w:pPr>
      <w:r>
        <w:rPr>
          <w:rFonts w:cs="Arial"/>
          <w:snapToGrid w:val="0"/>
          <w:szCs w:val="20"/>
        </w:rPr>
        <w:t>0x32: MobileCom_Service2</w:t>
      </w:r>
      <w:r>
        <w:rPr>
          <w:rFonts w:cs="Arial"/>
          <w:snapToGrid w:val="0"/>
          <w:szCs w:val="20"/>
        </w:rPr>
        <w:tab/>
      </w:r>
      <w:r>
        <w:rPr>
          <w:rFonts w:cs="Arial"/>
          <w:snapToGrid w:val="0"/>
          <w:szCs w:val="20"/>
        </w:rPr>
        <w:tab/>
        <w:t>–</w:t>
      </w:r>
      <w:r>
        <w:rPr>
          <w:rFonts w:cs="Arial"/>
          <w:snapToGrid w:val="0"/>
          <w:szCs w:val="20"/>
        </w:rPr>
        <w:tab/>
        <w:t>Embedded Modem</w:t>
      </w:r>
    </w:p>
    <w:p w14:paraId="69A94A61" w14:textId="77777777" w:rsidR="00E9111B" w:rsidRDefault="0042307E">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14:paraId="1E976992" w14:textId="77777777" w:rsidR="00E9111B" w:rsidRDefault="0042307E">
      <w:pPr>
        <w:tabs>
          <w:tab w:val="left" w:pos="3544"/>
        </w:tabs>
        <w:ind w:left="1276"/>
        <w:rPr>
          <w:rFonts w:cs="Arial"/>
          <w:snapToGrid w:val="0"/>
          <w:szCs w:val="20"/>
        </w:rPr>
      </w:pPr>
      <w:r>
        <w:rPr>
          <w:rFonts w:cs="Arial"/>
          <w:snapToGrid w:val="0"/>
          <w:szCs w:val="20"/>
        </w:rPr>
        <w:t xml:space="preserve">0x0y: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14:paraId="31B9C2F5" w14:textId="77777777" w:rsidR="00E9111B" w:rsidRDefault="0042307E">
      <w:pPr>
        <w:tabs>
          <w:tab w:val="left" w:pos="3544"/>
        </w:tabs>
        <w:ind w:left="1276"/>
        <w:rPr>
          <w:rFonts w:cs="Arial"/>
          <w:snapToGrid w:val="0"/>
          <w:szCs w:val="20"/>
        </w:rPr>
      </w:pPr>
      <w:r>
        <w:rPr>
          <w:rFonts w:cs="Arial"/>
          <w:snapToGrid w:val="0"/>
          <w:szCs w:val="20"/>
        </w:rPr>
        <w:t xml:space="preserve">0x1y: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14:paraId="3E78FE55" w14:textId="77777777" w:rsidR="00E9111B" w:rsidRDefault="0042307E">
      <w:pPr>
        <w:tabs>
          <w:tab w:val="left" w:pos="3544"/>
        </w:tabs>
        <w:ind w:left="1276"/>
        <w:rPr>
          <w:rFonts w:cs="Arial"/>
          <w:snapToGrid w:val="0"/>
          <w:szCs w:val="20"/>
        </w:rPr>
      </w:pPr>
      <w:r>
        <w:rPr>
          <w:rFonts w:cs="Arial"/>
          <w:snapToGrid w:val="0"/>
          <w:szCs w:val="20"/>
        </w:rPr>
        <w:t xml:space="preserve">0x2y: </w:t>
      </w:r>
      <w:proofErr w:type="gramStart"/>
      <w:r>
        <w:rPr>
          <w:rFonts w:cs="Arial"/>
          <w:snapToGrid w:val="0"/>
          <w:szCs w:val="20"/>
        </w:rPr>
        <w:t>Final Result</w:t>
      </w:r>
      <w:proofErr w:type="gramEnd"/>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14:paraId="42C1C7BD" w14:textId="77777777" w:rsidR="00E9111B" w:rsidRDefault="0042307E">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14:paraId="1F1874BB" w14:textId="77777777" w:rsidR="00E9111B" w:rsidRDefault="0042307E">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14:paraId="0842DFF6"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14:paraId="0896926C" w14:textId="77777777" w:rsidR="00E9111B" w:rsidRDefault="00E9111B">
      <w:pPr>
        <w:autoSpaceDE w:val="0"/>
        <w:autoSpaceDN w:val="0"/>
        <w:adjustRightInd w:val="0"/>
        <w:ind w:left="1260"/>
        <w:rPr>
          <w:rFonts w:ascii="Helvetica-Oblique" w:hAnsi="Helvetica-Oblique" w:cs="Helvetica-Oblique" w:hint="eastAsia"/>
          <w:i/>
          <w:iCs/>
          <w:szCs w:val="20"/>
        </w:rPr>
      </w:pPr>
    </w:p>
    <w:p w14:paraId="137BF99A" w14:textId="77777777" w:rsidR="00E9111B" w:rsidRDefault="0042307E">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14:paraId="16233D8C"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0x0: Coding Table I</w:t>
      </w:r>
    </w:p>
    <w:p w14:paraId="60FCEAF7"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 xml:space="preserve">0x0000-0xFFFF UNICODE UTF-16 (2 </w:t>
      </w:r>
      <w:proofErr w:type="gramStart"/>
      <w:r>
        <w:rPr>
          <w:rFonts w:ascii="Helvetica" w:hAnsi="Helvetica" w:cs="Helvetica"/>
          <w:szCs w:val="20"/>
        </w:rPr>
        <w:t>byte</w:t>
      </w:r>
      <w:proofErr w:type="gramEnd"/>
      <w:r>
        <w:rPr>
          <w:rFonts w:ascii="Helvetica" w:hAnsi="Helvetica" w:cs="Helvetica"/>
          <w:szCs w:val="20"/>
        </w:rPr>
        <w:t xml:space="preserve"> per char)</w:t>
      </w:r>
    </w:p>
    <w:p w14:paraId="61CEEE07" w14:textId="77777777" w:rsidR="00E9111B" w:rsidRDefault="0042307E">
      <w:pPr>
        <w:autoSpaceDE w:val="0"/>
        <w:autoSpaceDN w:val="0"/>
        <w:adjustRightInd w:val="0"/>
        <w:ind w:left="1890"/>
        <w:rPr>
          <w:rFonts w:ascii="Helvetica" w:hAnsi="Helvetica" w:cs="Helvetica"/>
          <w:szCs w:val="20"/>
        </w:rPr>
      </w:pPr>
      <w:r>
        <w:rPr>
          <w:rFonts w:ascii="Helvetica" w:hAnsi="Helvetica" w:cs="Helvetica"/>
          <w:szCs w:val="20"/>
        </w:rPr>
        <w:t>0x1: Coding Table II</w:t>
      </w:r>
    </w:p>
    <w:p w14:paraId="5A8E7CC0" w14:textId="77777777" w:rsidR="00E9111B" w:rsidRDefault="0042307E">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14:paraId="2754B568" w14:textId="77777777" w:rsidR="00E9111B" w:rsidRDefault="0042307E">
      <w:pPr>
        <w:tabs>
          <w:tab w:val="left" w:pos="709"/>
          <w:tab w:val="left" w:pos="1276"/>
          <w:tab w:val="left" w:pos="1843"/>
          <w:tab w:val="left" w:pos="2419"/>
        </w:tabs>
        <w:spacing w:before="120" w:after="60"/>
        <w:ind w:left="720"/>
      </w:pPr>
      <w:r>
        <w:rPr>
          <w:rFonts w:cs="Arial"/>
          <w:b/>
          <w:snapToGrid w:val="0"/>
          <w:szCs w:val="20"/>
          <w:lang w:val="en-GB"/>
        </w:rPr>
        <w:t xml:space="preserve">Byte 4 up to 405/204 (Coding Table I / Coding Table II): </w:t>
      </w:r>
    </w:p>
    <w:p w14:paraId="77C02095" w14:textId="77777777" w:rsidR="00E9111B" w:rsidRDefault="0042307E">
      <w:pPr>
        <w:tabs>
          <w:tab w:val="left" w:pos="709"/>
          <w:tab w:val="left" w:pos="1276"/>
          <w:tab w:val="left" w:pos="1843"/>
          <w:tab w:val="left" w:pos="2419"/>
        </w:tabs>
        <w:ind w:left="1260"/>
        <w:rPr>
          <w:rFonts w:cs="Arial"/>
          <w:szCs w:val="20"/>
          <w:lang w:val="en-GB"/>
        </w:rPr>
      </w:pPr>
      <w:proofErr w:type="spellStart"/>
      <w:r>
        <w:rPr>
          <w:rFonts w:cs="Arial"/>
          <w:szCs w:val="20"/>
          <w:lang w:val="en-GB"/>
        </w:rPr>
        <w:t>EraGText</w:t>
      </w:r>
      <w:proofErr w:type="spellEnd"/>
    </w:p>
    <w:p w14:paraId="20AEF11D" w14:textId="77777777" w:rsidR="00E9111B" w:rsidRDefault="0042307E">
      <w:pPr>
        <w:tabs>
          <w:tab w:val="left" w:pos="709"/>
          <w:tab w:val="left" w:pos="1276"/>
          <w:tab w:val="left" w:pos="1843"/>
          <w:tab w:val="left" w:pos="2419"/>
        </w:tabs>
        <w:ind w:left="1440"/>
        <w:rPr>
          <w:rStyle w:val="msoins0"/>
        </w:rPr>
      </w:pPr>
      <w:r>
        <w:rPr>
          <w:rFonts w:cs="Arial"/>
          <w:szCs w:val="20"/>
          <w:lang w:val="en-GB"/>
        </w:rPr>
        <w:tab/>
        <w:t>Max. 201 characters, 200 characters plus 1 end of string character.</w:t>
      </w:r>
    </w:p>
    <w:p w14:paraId="7264981C" w14:textId="77777777" w:rsidR="0042307E" w:rsidRDefault="0042307E" w:rsidP="0042307E">
      <w:pPr>
        <w:pStyle w:val="Heading4"/>
      </w:pPr>
      <w:r w:rsidRPr="00B9479B">
        <w:t>TP-LOG-TPL-REQ-092298/A-SID-91-UpcomingStreetName_St</w:t>
      </w:r>
    </w:p>
    <w:p w14:paraId="182C5B51" w14:textId="77777777" w:rsidR="0042307E" w:rsidRPr="004745A8" w:rsidRDefault="0042307E" w:rsidP="0042307E">
      <w:pPr>
        <w:autoSpaceDE w:val="0"/>
        <w:autoSpaceDN w:val="0"/>
        <w:rPr>
          <w:rFonts w:cs="Arial"/>
        </w:rPr>
      </w:pPr>
      <w:r>
        <w:rPr>
          <w:rFonts w:cs="Arial"/>
        </w:rPr>
        <w:t xml:space="preserve">Data size: up </w:t>
      </w:r>
      <w:proofErr w:type="gramStart"/>
      <w:r>
        <w:rPr>
          <w:rFonts w:cs="Arial"/>
        </w:rPr>
        <w:t>to  66</w:t>
      </w:r>
      <w:proofErr w:type="gramEnd"/>
      <w:r>
        <w:rPr>
          <w:rFonts w:cs="Arial"/>
        </w:rPr>
        <w:t>/37</w:t>
      </w:r>
      <w:r w:rsidRPr="004745A8">
        <w:rPr>
          <w:rFonts w:cs="Arial"/>
        </w:rPr>
        <w:t xml:space="preserve"> (Coding Table I / Coding Table II) bytes</w:t>
      </w:r>
    </w:p>
    <w:p w14:paraId="78B7F0B0" w14:textId="77777777" w:rsidR="0042307E" w:rsidRPr="004745A8" w:rsidRDefault="0042307E" w:rsidP="0042307E">
      <w:pPr>
        <w:autoSpaceDE w:val="0"/>
        <w:autoSpaceDN w:val="0"/>
        <w:ind w:firstLine="720"/>
        <w:rPr>
          <w:rFonts w:cs="Arial"/>
          <w:b/>
          <w:bCs/>
        </w:rPr>
      </w:pPr>
      <w:r w:rsidRPr="004745A8">
        <w:rPr>
          <w:rFonts w:cs="Arial"/>
          <w:b/>
          <w:bCs/>
        </w:rPr>
        <w:t>Byte 0: Signal identifier</w:t>
      </w:r>
    </w:p>
    <w:p w14:paraId="43998DF8" w14:textId="77777777" w:rsidR="0042307E" w:rsidRPr="004745A8" w:rsidRDefault="0042307E" w:rsidP="0042307E">
      <w:pPr>
        <w:autoSpaceDE w:val="0"/>
        <w:autoSpaceDN w:val="0"/>
        <w:ind w:left="1440"/>
        <w:rPr>
          <w:rFonts w:cs="Arial"/>
        </w:rPr>
      </w:pPr>
      <w:r>
        <w:rPr>
          <w:rFonts w:cs="Arial"/>
        </w:rPr>
        <w:t>0x91</w:t>
      </w:r>
      <w:r w:rsidRPr="004745A8">
        <w:rPr>
          <w:rFonts w:cs="Arial"/>
        </w:rPr>
        <w:t xml:space="preserve">: </w:t>
      </w:r>
      <w:proofErr w:type="spellStart"/>
      <w:r w:rsidRPr="004745A8">
        <w:rPr>
          <w:rFonts w:cs="Arial"/>
        </w:rPr>
        <w:t>UpcomingStreetName_St</w:t>
      </w:r>
      <w:proofErr w:type="spellEnd"/>
      <w:r w:rsidRPr="004745A8">
        <w:rPr>
          <w:rFonts w:cs="Arial"/>
        </w:rPr>
        <w:t xml:space="preserve"> </w:t>
      </w:r>
    </w:p>
    <w:p w14:paraId="74E82AA6" w14:textId="77777777" w:rsidR="0042307E" w:rsidRPr="004745A8" w:rsidRDefault="0042307E" w:rsidP="0042307E">
      <w:pPr>
        <w:autoSpaceDE w:val="0"/>
        <w:autoSpaceDN w:val="0"/>
        <w:ind w:left="1440"/>
        <w:rPr>
          <w:rFonts w:cs="Arial"/>
        </w:rPr>
      </w:pPr>
    </w:p>
    <w:p w14:paraId="09B90E0E" w14:textId="77777777" w:rsidR="0042307E" w:rsidRPr="004745A8" w:rsidRDefault="0042307E" w:rsidP="0042307E">
      <w:pPr>
        <w:autoSpaceDE w:val="0"/>
        <w:autoSpaceDN w:val="0"/>
        <w:ind w:firstLine="720"/>
        <w:rPr>
          <w:rFonts w:cs="Arial"/>
          <w:b/>
          <w:bCs/>
        </w:rPr>
      </w:pPr>
      <w:r w:rsidRPr="004745A8">
        <w:rPr>
          <w:rFonts w:cs="Arial"/>
          <w:b/>
          <w:bCs/>
        </w:rPr>
        <w:t>Byte 1: Utilization</w:t>
      </w:r>
    </w:p>
    <w:p w14:paraId="1B5CEA5B" w14:textId="77777777" w:rsidR="0042307E" w:rsidRPr="004745A8" w:rsidRDefault="0042307E" w:rsidP="0042307E">
      <w:pPr>
        <w:autoSpaceDE w:val="0"/>
        <w:autoSpaceDN w:val="0"/>
        <w:ind w:left="720" w:firstLine="720"/>
        <w:rPr>
          <w:rFonts w:cs="Arial"/>
        </w:rPr>
      </w:pPr>
      <w:r w:rsidRPr="004745A8">
        <w:rPr>
          <w:rFonts w:cs="Arial"/>
        </w:rPr>
        <w:t>0x22: Nav_Service2 – Navigation</w:t>
      </w:r>
    </w:p>
    <w:p w14:paraId="56977289" w14:textId="77777777" w:rsidR="0042307E" w:rsidRPr="004745A8" w:rsidRDefault="0042307E" w:rsidP="0042307E">
      <w:pPr>
        <w:autoSpaceDE w:val="0"/>
        <w:autoSpaceDN w:val="0"/>
        <w:ind w:left="720" w:firstLine="720"/>
        <w:rPr>
          <w:rFonts w:cs="Arial"/>
        </w:rPr>
      </w:pPr>
    </w:p>
    <w:p w14:paraId="0B11C492" w14:textId="77777777" w:rsidR="0042307E" w:rsidRPr="004745A8" w:rsidRDefault="0042307E" w:rsidP="0042307E">
      <w:pPr>
        <w:autoSpaceDE w:val="0"/>
        <w:autoSpaceDN w:val="0"/>
        <w:ind w:firstLine="720"/>
        <w:rPr>
          <w:rFonts w:cs="Arial"/>
          <w:b/>
          <w:bCs/>
        </w:rPr>
      </w:pPr>
      <w:r w:rsidRPr="004745A8">
        <w:rPr>
          <w:rFonts w:cs="Arial"/>
          <w:b/>
          <w:bCs/>
        </w:rPr>
        <w:t>Byte 2: Command Execution Status</w:t>
      </w:r>
    </w:p>
    <w:p w14:paraId="43AEBD80" w14:textId="77777777" w:rsidR="0042307E" w:rsidRPr="004745A8" w:rsidRDefault="0042307E" w:rsidP="0042307E">
      <w:pPr>
        <w:autoSpaceDE w:val="0"/>
        <w:autoSpaceDN w:val="0"/>
        <w:ind w:left="720" w:firstLine="720"/>
        <w:rPr>
          <w:rFonts w:cs="Arial"/>
        </w:rPr>
      </w:pPr>
      <w:r w:rsidRPr="004745A8">
        <w:rPr>
          <w:rFonts w:cs="Arial"/>
        </w:rPr>
        <w:t xml:space="preserve">0x0y: </w:t>
      </w:r>
      <w:proofErr w:type="gramStart"/>
      <w:r w:rsidRPr="004745A8">
        <w:rPr>
          <w:rFonts w:cs="Arial"/>
        </w:rPr>
        <w:t>Final Result</w:t>
      </w:r>
      <w:proofErr w:type="gramEnd"/>
      <w:r w:rsidRPr="004745A8">
        <w:rPr>
          <w:rFonts w:cs="Arial"/>
        </w:rPr>
        <w:t xml:space="preserve"> – Success</w:t>
      </w:r>
    </w:p>
    <w:p w14:paraId="21A8B4A3" w14:textId="77777777" w:rsidR="0042307E" w:rsidRPr="004745A8" w:rsidRDefault="0042307E" w:rsidP="0042307E">
      <w:pPr>
        <w:autoSpaceDE w:val="0"/>
        <w:autoSpaceDN w:val="0"/>
        <w:ind w:left="720" w:firstLine="720"/>
        <w:rPr>
          <w:rFonts w:cs="Arial"/>
        </w:rPr>
      </w:pPr>
      <w:r w:rsidRPr="004745A8">
        <w:rPr>
          <w:rFonts w:cs="Arial"/>
        </w:rPr>
        <w:t xml:space="preserve">0x1y: </w:t>
      </w:r>
      <w:proofErr w:type="gramStart"/>
      <w:r w:rsidRPr="004745A8">
        <w:rPr>
          <w:rFonts w:cs="Arial"/>
        </w:rPr>
        <w:t>Final Result</w:t>
      </w:r>
      <w:proofErr w:type="gramEnd"/>
      <w:r w:rsidRPr="004745A8">
        <w:rPr>
          <w:rFonts w:cs="Arial"/>
        </w:rPr>
        <w:t xml:space="preserve"> – Fail</w:t>
      </w:r>
    </w:p>
    <w:p w14:paraId="6026A296" w14:textId="77777777" w:rsidR="0042307E" w:rsidRPr="004745A8" w:rsidRDefault="0042307E" w:rsidP="0042307E">
      <w:pPr>
        <w:autoSpaceDE w:val="0"/>
        <w:autoSpaceDN w:val="0"/>
        <w:ind w:left="720" w:firstLine="720"/>
        <w:rPr>
          <w:rFonts w:cs="Arial"/>
        </w:rPr>
      </w:pPr>
      <w:r w:rsidRPr="004745A8">
        <w:rPr>
          <w:rFonts w:cs="Arial"/>
        </w:rPr>
        <w:t xml:space="preserve">0x2y: </w:t>
      </w:r>
      <w:proofErr w:type="gramStart"/>
      <w:r w:rsidRPr="004745A8">
        <w:rPr>
          <w:rFonts w:cs="Arial"/>
        </w:rPr>
        <w:t>Final Result</w:t>
      </w:r>
      <w:proofErr w:type="gramEnd"/>
      <w:r w:rsidRPr="004745A8">
        <w:rPr>
          <w:rFonts w:cs="Arial"/>
        </w:rPr>
        <w:t xml:space="preserve"> – Information</w:t>
      </w:r>
    </w:p>
    <w:p w14:paraId="4538385F" w14:textId="77777777" w:rsidR="0042307E" w:rsidRPr="004745A8" w:rsidRDefault="0042307E" w:rsidP="0042307E">
      <w:pPr>
        <w:autoSpaceDE w:val="0"/>
        <w:autoSpaceDN w:val="0"/>
        <w:ind w:left="720" w:firstLine="720"/>
        <w:rPr>
          <w:rFonts w:cs="Arial"/>
        </w:rPr>
      </w:pPr>
      <w:r w:rsidRPr="004745A8">
        <w:rPr>
          <w:rFonts w:cs="Arial"/>
        </w:rPr>
        <w:t>0x3y: Intermediate Result– Wait</w:t>
      </w:r>
      <w:r w:rsidRPr="004745A8">
        <w:rPr>
          <w:rFonts w:cs="Arial"/>
        </w:rPr>
        <w:br/>
      </w:r>
    </w:p>
    <w:p w14:paraId="18D77339" w14:textId="77777777" w:rsidR="0042307E" w:rsidRPr="004745A8" w:rsidRDefault="0042307E" w:rsidP="0042307E">
      <w:pPr>
        <w:autoSpaceDE w:val="0"/>
        <w:autoSpaceDN w:val="0"/>
        <w:ind w:firstLine="720"/>
        <w:rPr>
          <w:rFonts w:cs="Arial"/>
          <w:b/>
          <w:bCs/>
        </w:rPr>
      </w:pPr>
      <w:r w:rsidRPr="004745A8">
        <w:rPr>
          <w:rFonts w:cs="Arial"/>
          <w:b/>
          <w:bCs/>
        </w:rPr>
        <w:t>Byte 3: Character Coding</w:t>
      </w:r>
    </w:p>
    <w:p w14:paraId="1C6C1BF7" w14:textId="77777777" w:rsidR="0042307E" w:rsidRPr="004745A8" w:rsidRDefault="0042307E" w:rsidP="0042307E">
      <w:pPr>
        <w:autoSpaceDE w:val="0"/>
        <w:autoSpaceDN w:val="0"/>
        <w:ind w:left="720" w:firstLine="720"/>
        <w:rPr>
          <w:rFonts w:cs="Arial"/>
          <w:i/>
          <w:iCs/>
        </w:rPr>
      </w:pPr>
      <w:r w:rsidRPr="004745A8">
        <w:rPr>
          <w:rFonts w:cs="Arial"/>
          <w:i/>
          <w:iCs/>
        </w:rPr>
        <w:t>Bit 0-5: Reserved</w:t>
      </w:r>
    </w:p>
    <w:p w14:paraId="7A79866E" w14:textId="77777777" w:rsidR="0042307E" w:rsidRPr="004745A8" w:rsidRDefault="0042307E" w:rsidP="0042307E">
      <w:pPr>
        <w:autoSpaceDE w:val="0"/>
        <w:autoSpaceDN w:val="0"/>
        <w:ind w:left="720" w:firstLine="720"/>
        <w:rPr>
          <w:rFonts w:cs="Arial"/>
          <w:i/>
          <w:iCs/>
        </w:rPr>
      </w:pPr>
      <w:r w:rsidRPr="004745A8">
        <w:rPr>
          <w:rFonts w:cs="Arial"/>
          <w:i/>
          <w:iCs/>
        </w:rPr>
        <w:t>Bit 6-7: Coding</w:t>
      </w:r>
    </w:p>
    <w:p w14:paraId="2327108A" w14:textId="77777777" w:rsidR="0042307E" w:rsidRPr="004745A8" w:rsidRDefault="0042307E" w:rsidP="0042307E">
      <w:pPr>
        <w:autoSpaceDE w:val="0"/>
        <w:autoSpaceDN w:val="0"/>
        <w:ind w:left="720" w:firstLine="720"/>
        <w:rPr>
          <w:rFonts w:cs="Arial"/>
        </w:rPr>
      </w:pPr>
      <w:r w:rsidRPr="004745A8">
        <w:rPr>
          <w:rFonts w:cs="Arial"/>
        </w:rPr>
        <w:t>0x0: Coding Table I</w:t>
      </w:r>
    </w:p>
    <w:p w14:paraId="2CB24B3C" w14:textId="77777777" w:rsidR="0042307E" w:rsidRPr="004745A8" w:rsidRDefault="0042307E" w:rsidP="0042307E">
      <w:pPr>
        <w:autoSpaceDE w:val="0"/>
        <w:autoSpaceDN w:val="0"/>
        <w:ind w:left="720" w:firstLine="720"/>
        <w:rPr>
          <w:rFonts w:cs="Arial"/>
        </w:rPr>
      </w:pPr>
      <w:r w:rsidRPr="004745A8">
        <w:rPr>
          <w:rFonts w:cs="Arial"/>
        </w:rPr>
        <w:t xml:space="preserve">0x0000-0xFFFF UNICODE UTF-16 (2 </w:t>
      </w:r>
      <w:proofErr w:type="gramStart"/>
      <w:r w:rsidRPr="004745A8">
        <w:rPr>
          <w:rFonts w:cs="Arial"/>
        </w:rPr>
        <w:t>byte</w:t>
      </w:r>
      <w:proofErr w:type="gramEnd"/>
      <w:r w:rsidRPr="004745A8">
        <w:rPr>
          <w:rFonts w:cs="Arial"/>
        </w:rPr>
        <w:t xml:space="preserve"> per char)</w:t>
      </w:r>
    </w:p>
    <w:p w14:paraId="4EFD131D" w14:textId="77777777" w:rsidR="0042307E" w:rsidRPr="004745A8" w:rsidRDefault="0042307E" w:rsidP="0042307E">
      <w:pPr>
        <w:autoSpaceDE w:val="0"/>
        <w:autoSpaceDN w:val="0"/>
        <w:ind w:left="720" w:firstLine="720"/>
        <w:rPr>
          <w:rFonts w:cs="Arial"/>
        </w:rPr>
      </w:pPr>
      <w:r w:rsidRPr="004745A8">
        <w:rPr>
          <w:rFonts w:cs="Arial"/>
        </w:rPr>
        <w:t>0x1: Coding Table II</w:t>
      </w:r>
    </w:p>
    <w:p w14:paraId="5DD322F7" w14:textId="77777777" w:rsidR="0042307E" w:rsidRPr="004745A8" w:rsidRDefault="0042307E" w:rsidP="0042307E">
      <w:pPr>
        <w:autoSpaceDE w:val="0"/>
        <w:autoSpaceDN w:val="0"/>
        <w:ind w:left="720" w:firstLine="720"/>
        <w:rPr>
          <w:rFonts w:cs="Arial"/>
        </w:rPr>
      </w:pPr>
      <w:r w:rsidRPr="004745A8">
        <w:rPr>
          <w:rFonts w:cs="Arial"/>
        </w:rPr>
        <w:t>0x00-0xFF Latin-9 (1 byte per char)</w:t>
      </w:r>
    </w:p>
    <w:p w14:paraId="07F138FF" w14:textId="77777777" w:rsidR="0042307E" w:rsidRPr="004745A8" w:rsidRDefault="0042307E" w:rsidP="0042307E">
      <w:pPr>
        <w:autoSpaceDE w:val="0"/>
        <w:autoSpaceDN w:val="0"/>
        <w:ind w:left="720" w:firstLine="720"/>
        <w:rPr>
          <w:rFonts w:cs="Arial"/>
        </w:rPr>
      </w:pPr>
    </w:p>
    <w:p w14:paraId="4C244B41" w14:textId="77777777" w:rsidR="0042307E" w:rsidRPr="004745A8" w:rsidRDefault="0042307E" w:rsidP="0042307E">
      <w:pPr>
        <w:autoSpaceDE w:val="0"/>
        <w:autoSpaceDN w:val="0"/>
        <w:ind w:left="720" w:firstLine="720"/>
        <w:rPr>
          <w:rFonts w:cs="Arial"/>
        </w:rPr>
      </w:pPr>
    </w:p>
    <w:p w14:paraId="2767D46E" w14:textId="77777777" w:rsidR="0042307E" w:rsidRPr="004745A8" w:rsidRDefault="0042307E" w:rsidP="0042307E">
      <w:pPr>
        <w:autoSpaceDE w:val="0"/>
        <w:autoSpaceDN w:val="0"/>
        <w:ind w:firstLine="720"/>
        <w:rPr>
          <w:rFonts w:cs="Arial"/>
          <w:b/>
          <w:bCs/>
        </w:rPr>
      </w:pPr>
      <w:r w:rsidRPr="004745A8">
        <w:rPr>
          <w:rFonts w:cs="Arial"/>
          <w:b/>
          <w:bCs/>
        </w:rPr>
        <w:t>Byte 4: Path Index</w:t>
      </w:r>
    </w:p>
    <w:p w14:paraId="554D554E" w14:textId="77777777" w:rsidR="0042307E" w:rsidRPr="004745A8" w:rsidRDefault="0042307E" w:rsidP="0042307E">
      <w:pPr>
        <w:autoSpaceDE w:val="0"/>
        <w:autoSpaceDN w:val="0"/>
        <w:ind w:left="720" w:firstLine="720"/>
        <w:rPr>
          <w:rFonts w:cs="Arial"/>
          <w:i/>
          <w:iCs/>
        </w:rPr>
      </w:pPr>
      <w:r w:rsidRPr="004745A8">
        <w:rPr>
          <w:rFonts w:cs="Arial"/>
          <w:i/>
          <w:iCs/>
        </w:rPr>
        <w:t>Bit 0-1: Reserved</w:t>
      </w:r>
    </w:p>
    <w:p w14:paraId="12CE66E8" w14:textId="77777777" w:rsidR="0042307E" w:rsidRPr="004745A8" w:rsidRDefault="0042307E" w:rsidP="0042307E">
      <w:pPr>
        <w:autoSpaceDE w:val="0"/>
        <w:autoSpaceDN w:val="0"/>
        <w:ind w:left="720" w:firstLine="720"/>
        <w:rPr>
          <w:rFonts w:cs="Arial"/>
          <w:i/>
          <w:iCs/>
        </w:rPr>
      </w:pPr>
      <w:r w:rsidRPr="004745A8">
        <w:rPr>
          <w:rFonts w:cs="Arial"/>
          <w:i/>
          <w:iCs/>
        </w:rPr>
        <w:t>Bit 2-7: Coding</w:t>
      </w:r>
    </w:p>
    <w:p w14:paraId="134E9665" w14:textId="77777777" w:rsidR="0042307E" w:rsidRPr="004745A8" w:rsidRDefault="0042307E" w:rsidP="0042307E">
      <w:pPr>
        <w:autoSpaceDE w:val="0"/>
        <w:autoSpaceDN w:val="0"/>
        <w:ind w:left="720" w:firstLine="720"/>
        <w:rPr>
          <w:rFonts w:cs="Arial"/>
          <w:i/>
          <w:iCs/>
        </w:rPr>
      </w:pPr>
      <w:r w:rsidRPr="004745A8">
        <w:rPr>
          <w:rFonts w:cs="Arial"/>
          <w:i/>
          <w:iCs/>
        </w:rPr>
        <w:tab/>
        <w:t>0x0 - 7 = Reserved</w:t>
      </w:r>
    </w:p>
    <w:p w14:paraId="48EC5870" w14:textId="77777777" w:rsidR="0042307E" w:rsidRPr="004745A8" w:rsidRDefault="0042307E" w:rsidP="0042307E">
      <w:pPr>
        <w:autoSpaceDE w:val="0"/>
        <w:autoSpaceDN w:val="0"/>
        <w:ind w:left="1440" w:firstLine="720"/>
        <w:rPr>
          <w:rFonts w:cs="Arial"/>
          <w:b/>
          <w:bCs/>
        </w:rPr>
      </w:pPr>
      <w:r w:rsidRPr="004745A8">
        <w:rPr>
          <w:rFonts w:cs="Arial"/>
          <w:i/>
          <w:iCs/>
        </w:rPr>
        <w:t xml:space="preserve">0x8 - 63 = </w:t>
      </w:r>
      <w:proofErr w:type="spellStart"/>
      <w:r w:rsidRPr="004745A8">
        <w:rPr>
          <w:rFonts w:cs="Arial"/>
          <w:i/>
          <w:iCs/>
        </w:rPr>
        <w:t>IndexOfPath</w:t>
      </w:r>
      <w:proofErr w:type="spellEnd"/>
      <w:r w:rsidRPr="004745A8">
        <w:rPr>
          <w:rFonts w:cs="Arial"/>
          <w:i/>
          <w:iCs/>
        </w:rPr>
        <w:t xml:space="preserve"> </w:t>
      </w:r>
    </w:p>
    <w:p w14:paraId="2E099FEC" w14:textId="77777777" w:rsidR="0042307E" w:rsidRPr="004745A8" w:rsidRDefault="0042307E" w:rsidP="0042307E">
      <w:pPr>
        <w:autoSpaceDE w:val="0"/>
        <w:autoSpaceDN w:val="0"/>
        <w:ind w:left="720" w:firstLine="720"/>
        <w:rPr>
          <w:rFonts w:cs="Arial"/>
        </w:rPr>
      </w:pPr>
    </w:p>
    <w:p w14:paraId="4248F567" w14:textId="77777777" w:rsidR="0042307E" w:rsidRPr="004745A8" w:rsidRDefault="0042307E" w:rsidP="0042307E">
      <w:pPr>
        <w:autoSpaceDE w:val="0"/>
        <w:autoSpaceDN w:val="0"/>
        <w:ind w:firstLine="720"/>
        <w:rPr>
          <w:rFonts w:cs="Arial"/>
          <w:b/>
          <w:bCs/>
        </w:rPr>
      </w:pPr>
      <w:r w:rsidRPr="004745A8">
        <w:rPr>
          <w:rFonts w:cs="Arial"/>
          <w:b/>
          <w:bCs/>
        </w:rPr>
        <w:t>Byte 5: Stub Path Index</w:t>
      </w:r>
    </w:p>
    <w:p w14:paraId="03FB5400" w14:textId="77777777" w:rsidR="0042307E" w:rsidRPr="004745A8" w:rsidRDefault="0042307E" w:rsidP="0042307E">
      <w:pPr>
        <w:autoSpaceDE w:val="0"/>
        <w:autoSpaceDN w:val="0"/>
        <w:ind w:left="720" w:firstLine="720"/>
        <w:rPr>
          <w:rFonts w:cs="Arial"/>
          <w:i/>
          <w:iCs/>
        </w:rPr>
      </w:pPr>
      <w:r w:rsidRPr="004745A8">
        <w:rPr>
          <w:rFonts w:cs="Arial"/>
          <w:i/>
          <w:iCs/>
        </w:rPr>
        <w:t>Bit 0-1: Reserved</w:t>
      </w:r>
    </w:p>
    <w:p w14:paraId="5BD246D6" w14:textId="77777777" w:rsidR="0042307E" w:rsidRPr="004745A8" w:rsidRDefault="0042307E" w:rsidP="0042307E">
      <w:pPr>
        <w:autoSpaceDE w:val="0"/>
        <w:autoSpaceDN w:val="0"/>
        <w:ind w:left="720" w:firstLine="720"/>
        <w:rPr>
          <w:rFonts w:cs="Arial"/>
          <w:i/>
          <w:iCs/>
        </w:rPr>
      </w:pPr>
      <w:r w:rsidRPr="004745A8">
        <w:rPr>
          <w:rFonts w:cs="Arial"/>
          <w:i/>
          <w:iCs/>
        </w:rPr>
        <w:t>Bit 2-7: Coding</w:t>
      </w:r>
    </w:p>
    <w:p w14:paraId="2CF45A7B" w14:textId="77777777" w:rsidR="0042307E" w:rsidRPr="004745A8" w:rsidRDefault="0042307E" w:rsidP="0042307E">
      <w:pPr>
        <w:autoSpaceDE w:val="0"/>
        <w:autoSpaceDN w:val="0"/>
        <w:ind w:left="720" w:firstLine="720"/>
        <w:rPr>
          <w:rFonts w:cs="Arial"/>
          <w:i/>
          <w:iCs/>
        </w:rPr>
      </w:pPr>
      <w:r w:rsidRPr="004745A8">
        <w:rPr>
          <w:rFonts w:cs="Arial"/>
          <w:i/>
          <w:iCs/>
        </w:rPr>
        <w:tab/>
        <w:t xml:space="preserve">0x0 = </w:t>
      </w:r>
      <w:proofErr w:type="spellStart"/>
      <w:r w:rsidRPr="004745A8">
        <w:rPr>
          <w:rFonts w:cs="Arial"/>
          <w:i/>
          <w:iCs/>
        </w:rPr>
        <w:t>StubStartsFirstPathInTheHorizon</w:t>
      </w:r>
      <w:proofErr w:type="spellEnd"/>
      <w:r w:rsidRPr="004745A8">
        <w:rPr>
          <w:rFonts w:cs="Arial"/>
          <w:i/>
          <w:iCs/>
        </w:rPr>
        <w:t xml:space="preserve"> </w:t>
      </w:r>
    </w:p>
    <w:p w14:paraId="353FF940" w14:textId="77777777" w:rsidR="0042307E" w:rsidRPr="004745A8" w:rsidRDefault="0042307E" w:rsidP="0042307E">
      <w:pPr>
        <w:autoSpaceDE w:val="0"/>
        <w:autoSpaceDN w:val="0"/>
        <w:ind w:left="1440" w:firstLine="720"/>
        <w:rPr>
          <w:rFonts w:cs="Arial"/>
          <w:b/>
          <w:i/>
          <w:iCs/>
        </w:rPr>
      </w:pPr>
      <w:r w:rsidRPr="004745A8">
        <w:rPr>
          <w:rFonts w:cs="Arial"/>
          <w:i/>
          <w:iCs/>
        </w:rPr>
        <w:t>0x1 - 7 = Reserved</w:t>
      </w:r>
    </w:p>
    <w:p w14:paraId="7249DA8C" w14:textId="77777777" w:rsidR="0042307E" w:rsidRPr="004745A8" w:rsidRDefault="0042307E" w:rsidP="0042307E">
      <w:pPr>
        <w:autoSpaceDE w:val="0"/>
        <w:autoSpaceDN w:val="0"/>
        <w:ind w:left="1440" w:firstLine="720"/>
        <w:rPr>
          <w:rFonts w:cs="Arial"/>
          <w:i/>
          <w:iCs/>
        </w:rPr>
      </w:pPr>
      <w:r w:rsidRPr="004745A8">
        <w:rPr>
          <w:rFonts w:cs="Arial"/>
          <w:i/>
          <w:iCs/>
        </w:rPr>
        <w:t xml:space="preserve">0x8 - 63 = </w:t>
      </w:r>
      <w:proofErr w:type="spellStart"/>
      <w:r w:rsidRPr="004745A8">
        <w:rPr>
          <w:rFonts w:cs="Arial"/>
          <w:i/>
          <w:iCs/>
        </w:rPr>
        <w:t>SubIndexOfPath</w:t>
      </w:r>
      <w:proofErr w:type="spellEnd"/>
    </w:p>
    <w:p w14:paraId="165225F2" w14:textId="77777777" w:rsidR="0042307E" w:rsidRPr="004745A8" w:rsidRDefault="0042307E" w:rsidP="0042307E">
      <w:pPr>
        <w:autoSpaceDE w:val="0"/>
        <w:autoSpaceDN w:val="0"/>
        <w:rPr>
          <w:rFonts w:cs="Arial"/>
          <w:b/>
          <w:bCs/>
        </w:rPr>
      </w:pPr>
    </w:p>
    <w:p w14:paraId="68867CC5" w14:textId="77777777" w:rsidR="0042307E" w:rsidRPr="004745A8" w:rsidRDefault="0042307E" w:rsidP="0042307E">
      <w:pPr>
        <w:autoSpaceDE w:val="0"/>
        <w:autoSpaceDN w:val="0"/>
        <w:ind w:firstLine="720"/>
        <w:rPr>
          <w:rFonts w:cs="Arial"/>
          <w:b/>
          <w:bCs/>
          <w:i/>
        </w:rPr>
      </w:pPr>
      <w:r w:rsidRPr="004745A8">
        <w:rPr>
          <w:rFonts w:cs="Arial"/>
          <w:b/>
          <w:bCs/>
        </w:rPr>
        <w:t xml:space="preserve">Byte 6: Road Shield Icon:   </w:t>
      </w:r>
    </w:p>
    <w:p w14:paraId="0A6D72D4" w14:textId="77777777" w:rsidR="0042307E" w:rsidRPr="004745A8" w:rsidRDefault="0042307E" w:rsidP="0042307E">
      <w:pPr>
        <w:autoSpaceDE w:val="0"/>
        <w:autoSpaceDN w:val="0"/>
        <w:ind w:left="720" w:firstLine="720"/>
        <w:rPr>
          <w:rFonts w:cs="Arial"/>
        </w:rPr>
      </w:pPr>
      <w:r w:rsidRPr="004745A8">
        <w:rPr>
          <w:rFonts w:cs="Arial"/>
          <w:i/>
          <w:iCs/>
        </w:rPr>
        <w:t>Bit 0-7: Coding</w:t>
      </w:r>
    </w:p>
    <w:p w14:paraId="23DAD9A7" w14:textId="77777777" w:rsidR="0042307E" w:rsidRPr="004745A8" w:rsidRDefault="0042307E" w:rsidP="0042307E">
      <w:pPr>
        <w:autoSpaceDE w:val="0"/>
        <w:autoSpaceDN w:val="0"/>
        <w:ind w:left="720" w:firstLine="720"/>
        <w:rPr>
          <w:rFonts w:cs="Arial"/>
        </w:rPr>
      </w:pPr>
    </w:p>
    <w:p w14:paraId="1DDC9CB5" w14:textId="77777777" w:rsidR="0042307E" w:rsidRPr="004745A8" w:rsidRDefault="0042307E" w:rsidP="0042307E">
      <w:pPr>
        <w:autoSpaceDE w:val="0"/>
        <w:autoSpaceDN w:val="0"/>
        <w:ind w:left="720"/>
        <w:rPr>
          <w:rFonts w:cs="Arial"/>
          <w:b/>
          <w:bCs/>
          <w:i/>
        </w:rPr>
      </w:pPr>
      <w:r w:rsidRPr="004745A8">
        <w:rPr>
          <w:rFonts w:cs="Arial"/>
          <w:b/>
          <w:bCs/>
        </w:rPr>
        <w:t xml:space="preserve">Byte 7 up to 24/15 (Coding Table I / Coding Table II):   Road Shield Text:   </w:t>
      </w:r>
    </w:p>
    <w:p w14:paraId="337498B5" w14:textId="77777777" w:rsidR="0042307E" w:rsidRPr="004745A8" w:rsidRDefault="0042307E" w:rsidP="0042307E">
      <w:pPr>
        <w:autoSpaceDE w:val="0"/>
        <w:autoSpaceDN w:val="0"/>
        <w:ind w:left="720" w:firstLine="720"/>
        <w:rPr>
          <w:rFonts w:cs="Arial"/>
          <w:i/>
          <w:iCs/>
        </w:rPr>
      </w:pPr>
      <w:r w:rsidRPr="004745A8">
        <w:rPr>
          <w:rFonts w:cs="Arial"/>
        </w:rPr>
        <w:t xml:space="preserve">Byte 1 up to 18/9 (Coding Table I / Coding Table II): </w:t>
      </w:r>
      <w:proofErr w:type="spellStart"/>
      <w:r w:rsidRPr="004745A8">
        <w:rPr>
          <w:rFonts w:cs="Arial"/>
        </w:rPr>
        <w:t>RoadShieldText</w:t>
      </w:r>
      <w:proofErr w:type="spellEnd"/>
    </w:p>
    <w:p w14:paraId="1B132023" w14:textId="77777777" w:rsidR="0042307E" w:rsidRPr="004745A8" w:rsidRDefault="0042307E" w:rsidP="0042307E">
      <w:pPr>
        <w:autoSpaceDE w:val="0"/>
        <w:autoSpaceDN w:val="0"/>
        <w:ind w:left="1440" w:firstLine="720"/>
        <w:rPr>
          <w:rFonts w:cs="Arial"/>
        </w:rPr>
      </w:pPr>
      <w:r w:rsidRPr="004745A8">
        <w:rPr>
          <w:rFonts w:cs="Arial"/>
        </w:rPr>
        <w:t>9 characters, 8 letters plus 1 end of string character</w:t>
      </w:r>
    </w:p>
    <w:p w14:paraId="47C4A406" w14:textId="77777777" w:rsidR="0042307E" w:rsidRPr="004745A8" w:rsidRDefault="0042307E" w:rsidP="0042307E">
      <w:pPr>
        <w:autoSpaceDE w:val="0"/>
        <w:autoSpaceDN w:val="0"/>
        <w:rPr>
          <w:rFonts w:cs="Arial"/>
        </w:rPr>
      </w:pPr>
    </w:p>
    <w:p w14:paraId="5DD554B1" w14:textId="77777777" w:rsidR="0042307E" w:rsidRPr="004745A8" w:rsidRDefault="0042307E" w:rsidP="0042307E">
      <w:pPr>
        <w:autoSpaceDE w:val="0"/>
        <w:autoSpaceDN w:val="0"/>
        <w:ind w:firstLine="720"/>
        <w:rPr>
          <w:rFonts w:cs="Arial"/>
          <w:b/>
          <w:bCs/>
        </w:rPr>
      </w:pPr>
      <w:r w:rsidRPr="004745A8">
        <w:rPr>
          <w:rFonts w:cs="Arial"/>
          <w:b/>
          <w:bCs/>
        </w:rPr>
        <w:t>Byte 25/16 up to 65/</w:t>
      </w:r>
      <w:proofErr w:type="gramStart"/>
      <w:r w:rsidRPr="004745A8">
        <w:rPr>
          <w:rFonts w:cs="Arial"/>
          <w:b/>
          <w:bCs/>
        </w:rPr>
        <w:t>36  (</w:t>
      </w:r>
      <w:proofErr w:type="gramEnd"/>
      <w:r w:rsidRPr="004745A8">
        <w:rPr>
          <w:rFonts w:cs="Arial"/>
          <w:b/>
          <w:bCs/>
        </w:rPr>
        <w:t>Coding Table I / Coding Table II):  Upcoming Street Name:  </w:t>
      </w:r>
    </w:p>
    <w:p w14:paraId="5C1EF453" w14:textId="77777777" w:rsidR="0042307E" w:rsidRPr="004745A8" w:rsidRDefault="0042307E" w:rsidP="0042307E">
      <w:pPr>
        <w:autoSpaceDE w:val="0"/>
        <w:autoSpaceDN w:val="0"/>
        <w:ind w:left="720" w:firstLine="720"/>
        <w:rPr>
          <w:rFonts w:cs="Arial"/>
          <w:i/>
          <w:iCs/>
        </w:rPr>
      </w:pPr>
      <w:r w:rsidRPr="004745A8">
        <w:rPr>
          <w:rFonts w:cs="Arial"/>
        </w:rPr>
        <w:t xml:space="preserve">Byte 1 up to 40/20 (Coding Table I / Coding Table II): </w:t>
      </w:r>
      <w:proofErr w:type="spellStart"/>
      <w:r w:rsidRPr="004745A8">
        <w:rPr>
          <w:rFonts w:cs="Arial"/>
        </w:rPr>
        <w:t>UpcomingS</w:t>
      </w:r>
      <w:r w:rsidRPr="004745A8">
        <w:rPr>
          <w:rFonts w:cs="Arial"/>
          <w:iCs/>
        </w:rPr>
        <w:t>treetName</w:t>
      </w:r>
      <w:proofErr w:type="spellEnd"/>
    </w:p>
    <w:p w14:paraId="2A8FEED1" w14:textId="77777777" w:rsidR="0042307E" w:rsidRPr="004745A8" w:rsidRDefault="0042307E" w:rsidP="0042307E">
      <w:pPr>
        <w:autoSpaceDE w:val="0"/>
        <w:autoSpaceDN w:val="0"/>
        <w:ind w:left="1440" w:firstLine="720"/>
        <w:rPr>
          <w:rFonts w:cs="Arial"/>
        </w:rPr>
      </w:pPr>
      <w:r w:rsidRPr="004745A8">
        <w:rPr>
          <w:rFonts w:cs="Arial"/>
        </w:rPr>
        <w:t>20 characters, 19 letters plus 1 end of string character</w:t>
      </w:r>
    </w:p>
    <w:p w14:paraId="6EC99985" w14:textId="77777777" w:rsidR="0042307E" w:rsidRPr="004745A8" w:rsidRDefault="0042307E" w:rsidP="0042307E">
      <w:pPr>
        <w:rPr>
          <w:rFonts w:cs="Arial"/>
        </w:rPr>
      </w:pPr>
      <w:r w:rsidRPr="004745A8">
        <w:rPr>
          <w:rFonts w:cs="Arial"/>
        </w:rPr>
        <w:t xml:space="preserve"> </w:t>
      </w:r>
    </w:p>
    <w:p w14:paraId="47137C1A" w14:textId="77777777" w:rsidR="0042307E" w:rsidRPr="004745A8" w:rsidRDefault="0042307E" w:rsidP="0042307E">
      <w:pPr>
        <w:rPr>
          <w:rFonts w:cs="Arial"/>
        </w:rPr>
      </w:pPr>
    </w:p>
    <w:p w14:paraId="518CC3CA" w14:textId="77777777" w:rsidR="0042307E" w:rsidRDefault="0042307E" w:rsidP="0042307E">
      <w:pPr>
        <w:pStyle w:val="Heading4"/>
      </w:pPr>
      <w:r w:rsidRPr="00B9479B">
        <w:t>TP-LOG-TPL-REQ-023249/B-SID-92-DynamicLabelPlus_St (</w:t>
      </w:r>
      <w:proofErr w:type="spellStart"/>
      <w:r w:rsidRPr="00B9479B">
        <w:t>TcSE</w:t>
      </w:r>
      <w:proofErr w:type="spellEnd"/>
      <w:r w:rsidRPr="00B9479B">
        <w:t xml:space="preserve"> ROIN-286211)</w:t>
      </w:r>
    </w:p>
    <w:p w14:paraId="20400E20" w14:textId="77777777" w:rsidR="0042307E" w:rsidRDefault="0042307E">
      <w:pPr>
        <w:keepLines/>
        <w:tabs>
          <w:tab w:val="left" w:pos="709"/>
          <w:tab w:val="left" w:pos="1276"/>
          <w:tab w:val="left" w:pos="1843"/>
          <w:tab w:val="left" w:pos="2419"/>
        </w:tabs>
        <w:rPr>
          <w:rFonts w:cs="Arial"/>
          <w:snapToGrid w:val="0"/>
          <w:lang w:val="en-GB"/>
        </w:rPr>
      </w:pPr>
      <w:r>
        <w:rPr>
          <w:rFonts w:cs="Arial"/>
          <w:snapToGrid w:val="0"/>
          <w:lang w:val="en-GB"/>
        </w:rPr>
        <w:t>Data size: up to 520/391 (Coding Table I / Coding Table II) byte</w:t>
      </w:r>
    </w:p>
    <w:p w14:paraId="546AB11F" w14:textId="77777777" w:rsidR="0042307E" w:rsidRDefault="0042307E">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14:paraId="1C19E7C0" w14:textId="77777777" w:rsidR="0042307E" w:rsidRDefault="0042307E">
      <w:pPr>
        <w:keepLines/>
        <w:tabs>
          <w:tab w:val="left" w:pos="709"/>
          <w:tab w:val="left" w:pos="1276"/>
          <w:tab w:val="left" w:pos="1843"/>
          <w:tab w:val="left" w:pos="2419"/>
        </w:tabs>
        <w:ind w:left="1276"/>
        <w:rPr>
          <w:rFonts w:cs="Arial"/>
          <w:snapToGrid w:val="0"/>
          <w:lang w:val="en-GB"/>
        </w:rPr>
      </w:pPr>
      <w:r>
        <w:rPr>
          <w:rFonts w:cs="Arial"/>
          <w:snapToGrid w:val="0"/>
          <w:lang w:val="en-GB"/>
        </w:rPr>
        <w:t xml:space="preserve">0x92: </w:t>
      </w:r>
      <w:proofErr w:type="spellStart"/>
      <w:r>
        <w:rPr>
          <w:rFonts w:cs="Arial"/>
          <w:snapToGrid w:val="0"/>
          <w:lang w:val="en-GB"/>
        </w:rPr>
        <w:t>DynamicLabelPlus_St</w:t>
      </w:r>
      <w:proofErr w:type="spellEnd"/>
    </w:p>
    <w:p w14:paraId="28DC8366" w14:textId="77777777" w:rsidR="0042307E" w:rsidRDefault="0042307E">
      <w:pPr>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14:paraId="2EA9A0F2" w14:textId="77777777" w:rsidR="0042307E" w:rsidRDefault="0042307E">
      <w:pPr>
        <w:keepLines/>
        <w:tabs>
          <w:tab w:val="left" w:pos="3544"/>
        </w:tabs>
        <w:ind w:left="1276"/>
        <w:rPr>
          <w:rFonts w:cs="Arial"/>
          <w:snapToGrid w:val="0"/>
          <w:lang w:val="en-GB"/>
        </w:rPr>
      </w:pPr>
      <w:r>
        <w:rPr>
          <w:rFonts w:cs="Arial"/>
          <w:snapToGrid w:val="0"/>
          <w:lang w:val="en-GB"/>
        </w:rPr>
        <w:t>0x03: Radio_Service3</w:t>
      </w:r>
      <w:r>
        <w:rPr>
          <w:rFonts w:cs="Arial"/>
          <w:snapToGrid w:val="0"/>
          <w:lang w:val="en-GB"/>
        </w:rPr>
        <w:tab/>
        <w:t>–</w:t>
      </w:r>
      <w:r>
        <w:rPr>
          <w:rFonts w:cs="Arial"/>
          <w:snapToGrid w:val="0"/>
          <w:lang w:val="en-GB"/>
        </w:rPr>
        <w:tab/>
        <w:t>DAB</w:t>
      </w:r>
    </w:p>
    <w:p w14:paraId="3C9022EE" w14:textId="77777777" w:rsidR="0042307E" w:rsidRDefault="0042307E">
      <w:pPr>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0098D517" w14:textId="77777777" w:rsidR="0042307E" w:rsidRDefault="0042307E">
      <w:pPr>
        <w:keepLines/>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0233718E" w14:textId="77777777" w:rsidR="0042307E" w:rsidRDefault="0042307E">
      <w:pPr>
        <w:keepLines/>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0A980FC9" w14:textId="77777777" w:rsidR="0042307E" w:rsidRDefault="0042307E">
      <w:pPr>
        <w:keepLines/>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06A23DAB" w14:textId="77777777" w:rsidR="0042307E" w:rsidRDefault="0042307E">
      <w:pPr>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14:paraId="19247155" w14:textId="77777777" w:rsidR="0042307E" w:rsidRDefault="0042307E">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lastRenderedPageBreak/>
        <w:t>Byte 3: Character Coding</w:t>
      </w:r>
    </w:p>
    <w:p w14:paraId="261C8AB4" w14:textId="77777777" w:rsidR="0042307E" w:rsidRDefault="0042307E" w:rsidP="0042307E">
      <w:pPr>
        <w:adjustRightInd w:val="0"/>
        <w:ind w:left="1260"/>
        <w:rPr>
          <w:rFonts w:cs="Arial"/>
          <w:i/>
          <w:iCs/>
        </w:rPr>
      </w:pPr>
      <w:r>
        <w:rPr>
          <w:rFonts w:cs="Arial"/>
          <w:i/>
          <w:iCs/>
        </w:rPr>
        <w:t>Bit 0-5: Reserved</w:t>
      </w:r>
    </w:p>
    <w:p w14:paraId="3001E2B0" w14:textId="77777777" w:rsidR="0042307E" w:rsidRDefault="0042307E">
      <w:pPr>
        <w:adjustRightInd w:val="0"/>
        <w:ind w:left="1260"/>
        <w:rPr>
          <w:rFonts w:cs="Arial"/>
          <w:i/>
          <w:iCs/>
        </w:rPr>
      </w:pPr>
      <w:r>
        <w:rPr>
          <w:rFonts w:cs="Arial"/>
          <w:i/>
          <w:iCs/>
        </w:rPr>
        <w:t>Bit 6-7: Coding</w:t>
      </w:r>
    </w:p>
    <w:p w14:paraId="53623A1D" w14:textId="77777777" w:rsidR="0042307E" w:rsidRDefault="0042307E">
      <w:pPr>
        <w:adjustRightInd w:val="0"/>
        <w:ind w:left="1890"/>
        <w:rPr>
          <w:rFonts w:cs="Arial"/>
        </w:rPr>
      </w:pPr>
      <w:r>
        <w:rPr>
          <w:rFonts w:cs="Arial"/>
        </w:rPr>
        <w:t>0x0: Coding Table I</w:t>
      </w:r>
    </w:p>
    <w:p w14:paraId="7A5C4741" w14:textId="77777777" w:rsidR="0042307E" w:rsidRDefault="0042307E">
      <w:pPr>
        <w:adjustRightInd w:val="0"/>
        <w:ind w:left="189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41269388" w14:textId="77777777" w:rsidR="0042307E" w:rsidRDefault="0042307E">
      <w:pPr>
        <w:adjustRightInd w:val="0"/>
        <w:ind w:left="1890"/>
        <w:rPr>
          <w:rFonts w:cs="Arial"/>
        </w:rPr>
      </w:pPr>
      <w:r>
        <w:rPr>
          <w:rFonts w:cs="Arial"/>
        </w:rPr>
        <w:t>0x1: Coding Table II</w:t>
      </w:r>
    </w:p>
    <w:p w14:paraId="7FF69940" w14:textId="77777777" w:rsidR="0042307E" w:rsidRDefault="0042307E">
      <w:pPr>
        <w:adjustRightInd w:val="0"/>
        <w:ind w:left="1890"/>
        <w:rPr>
          <w:rFonts w:cs="Arial"/>
        </w:rPr>
      </w:pPr>
      <w:r>
        <w:rPr>
          <w:rFonts w:cs="Arial"/>
        </w:rPr>
        <w:t>0x00-0xFF Latin-9 (1 byte per char) (RDS Latin used instead)</w:t>
      </w:r>
    </w:p>
    <w:p w14:paraId="32622C14" w14:textId="77777777" w:rsidR="0042307E" w:rsidRDefault="0042307E">
      <w:pPr>
        <w:keepLines/>
        <w:tabs>
          <w:tab w:val="left" w:pos="709"/>
          <w:tab w:val="left" w:pos="1276"/>
          <w:tab w:val="left" w:pos="1843"/>
          <w:tab w:val="left" w:pos="2419"/>
        </w:tabs>
        <w:spacing w:before="120" w:after="60"/>
        <w:ind w:left="709"/>
        <w:rPr>
          <w:rFonts w:cs="Arial"/>
          <w:b/>
          <w:snapToGrid w:val="0"/>
        </w:rPr>
      </w:pPr>
      <w:r>
        <w:rPr>
          <w:rFonts w:cs="Arial"/>
          <w:b/>
          <w:snapToGrid w:val="0"/>
        </w:rPr>
        <w:t xml:space="preserve">Byte 4: </w:t>
      </w:r>
      <w:proofErr w:type="spellStart"/>
      <w:r>
        <w:rPr>
          <w:rFonts w:cs="Arial"/>
          <w:b/>
          <w:snapToGrid w:val="0"/>
        </w:rPr>
        <w:t>ItemInfo</w:t>
      </w:r>
      <w:proofErr w:type="spellEnd"/>
    </w:p>
    <w:p w14:paraId="7B41D09B" w14:textId="77777777" w:rsidR="0042307E" w:rsidRDefault="0042307E">
      <w:pPr>
        <w:keepLines/>
        <w:tabs>
          <w:tab w:val="left" w:pos="709"/>
          <w:tab w:val="left" w:pos="1276"/>
          <w:tab w:val="left" w:pos="1843"/>
          <w:tab w:val="left" w:pos="2419"/>
        </w:tabs>
        <w:spacing w:before="60"/>
        <w:ind w:left="1276"/>
        <w:rPr>
          <w:rFonts w:cs="Arial"/>
          <w:i/>
          <w:snapToGrid w:val="0"/>
        </w:rPr>
      </w:pPr>
      <w:r>
        <w:rPr>
          <w:rFonts w:cs="Arial"/>
          <w:i/>
          <w:snapToGrid w:val="0"/>
        </w:rPr>
        <w:t xml:space="preserve">Bit 0-5: Reserved  </w:t>
      </w:r>
    </w:p>
    <w:p w14:paraId="26ECC63E" w14:textId="77777777" w:rsidR="0042307E" w:rsidRDefault="0042307E">
      <w:pPr>
        <w:keepLines/>
        <w:tabs>
          <w:tab w:val="left" w:pos="709"/>
          <w:tab w:val="left" w:pos="1276"/>
          <w:tab w:val="left" w:pos="1843"/>
          <w:tab w:val="left" w:pos="2419"/>
        </w:tabs>
        <w:spacing w:before="60"/>
        <w:ind w:left="1276"/>
        <w:rPr>
          <w:rFonts w:cs="Arial"/>
          <w:i/>
          <w:snapToGrid w:val="0"/>
        </w:rPr>
      </w:pPr>
      <w:r>
        <w:rPr>
          <w:rFonts w:cs="Arial"/>
          <w:i/>
          <w:snapToGrid w:val="0"/>
        </w:rPr>
        <w:t xml:space="preserve">Bit 6-7: </w:t>
      </w:r>
      <w:proofErr w:type="spellStart"/>
      <w:r>
        <w:rPr>
          <w:rFonts w:cs="Arial"/>
          <w:i/>
          <w:snapToGrid w:val="0"/>
        </w:rPr>
        <w:t>CommandTypeCode</w:t>
      </w:r>
      <w:proofErr w:type="spellEnd"/>
    </w:p>
    <w:p w14:paraId="647DFCC8" w14:textId="77777777" w:rsidR="0042307E" w:rsidRDefault="0042307E">
      <w:pPr>
        <w:keepLines/>
        <w:tabs>
          <w:tab w:val="left" w:pos="709"/>
          <w:tab w:val="left" w:pos="1276"/>
          <w:tab w:val="left" w:pos="1843"/>
          <w:tab w:val="left" w:pos="2419"/>
        </w:tabs>
        <w:spacing w:before="60"/>
        <w:ind w:left="1276"/>
        <w:rPr>
          <w:rFonts w:cs="Arial"/>
          <w:snapToGrid w:val="0"/>
        </w:rPr>
      </w:pPr>
      <w:r>
        <w:rPr>
          <w:rFonts w:cs="Arial"/>
          <w:i/>
          <w:snapToGrid w:val="0"/>
        </w:rPr>
        <w:tab/>
      </w:r>
      <w:r>
        <w:rPr>
          <w:rFonts w:cs="Arial"/>
          <w:snapToGrid w:val="0"/>
        </w:rPr>
        <w:t>0x0: New</w:t>
      </w:r>
    </w:p>
    <w:p w14:paraId="505770B4" w14:textId="77777777" w:rsidR="0042307E" w:rsidRDefault="0042307E" w:rsidP="0042307E">
      <w:pPr>
        <w:keepLines/>
        <w:tabs>
          <w:tab w:val="left" w:pos="709"/>
          <w:tab w:val="left" w:pos="1276"/>
          <w:tab w:val="left" w:pos="1843"/>
          <w:tab w:val="left" w:pos="2419"/>
        </w:tabs>
        <w:spacing w:before="60"/>
        <w:ind w:left="1276"/>
        <w:rPr>
          <w:rFonts w:cs="Arial"/>
          <w:snapToGrid w:val="0"/>
        </w:rPr>
      </w:pPr>
      <w:r>
        <w:rPr>
          <w:rFonts w:cs="Arial"/>
          <w:snapToGrid w:val="0"/>
        </w:rPr>
        <w:tab/>
        <w:t>0x1: Update</w:t>
      </w:r>
    </w:p>
    <w:p w14:paraId="458B8062" w14:textId="77777777" w:rsidR="0042307E" w:rsidRDefault="0042307E" w:rsidP="0042307E">
      <w:pPr>
        <w:keepLines/>
        <w:tabs>
          <w:tab w:val="left" w:pos="709"/>
          <w:tab w:val="left" w:pos="1276"/>
          <w:tab w:val="left" w:pos="1843"/>
          <w:tab w:val="left" w:pos="2419"/>
        </w:tabs>
        <w:spacing w:before="60"/>
        <w:ind w:left="1276"/>
        <w:rPr>
          <w:rFonts w:cs="Arial"/>
          <w:snapToGrid w:val="0"/>
        </w:rPr>
      </w:pPr>
      <w:r>
        <w:rPr>
          <w:rFonts w:cs="Arial"/>
          <w:snapToGrid w:val="0"/>
        </w:rPr>
        <w:tab/>
        <w:t>0x2: Delete</w:t>
      </w:r>
    </w:p>
    <w:p w14:paraId="13C90506" w14:textId="77777777" w:rsidR="0042307E" w:rsidRDefault="0042307E" w:rsidP="0042307E">
      <w:pPr>
        <w:keepLines/>
        <w:tabs>
          <w:tab w:val="left" w:pos="709"/>
          <w:tab w:val="left" w:pos="1276"/>
          <w:tab w:val="left" w:pos="1843"/>
          <w:tab w:val="left" w:pos="2419"/>
        </w:tabs>
        <w:spacing w:before="60"/>
        <w:ind w:left="1276"/>
        <w:rPr>
          <w:rFonts w:cs="Arial"/>
          <w:snapToGrid w:val="0"/>
        </w:rPr>
      </w:pPr>
      <w:r>
        <w:rPr>
          <w:rFonts w:cs="Arial"/>
          <w:snapToGrid w:val="0"/>
        </w:rPr>
        <w:tab/>
        <w:t xml:space="preserve">0x3: Reserved </w:t>
      </w:r>
    </w:p>
    <w:p w14:paraId="21D26D5B" w14:textId="77777777" w:rsidR="0042307E" w:rsidRDefault="0042307E" w:rsidP="0042307E">
      <w:pPr>
        <w:keepLines/>
        <w:tabs>
          <w:tab w:val="left" w:pos="709"/>
          <w:tab w:val="left" w:pos="1276"/>
          <w:tab w:val="left" w:pos="1843"/>
          <w:tab w:val="left" w:pos="2419"/>
        </w:tabs>
        <w:spacing w:before="120" w:after="60"/>
        <w:ind w:left="709"/>
        <w:rPr>
          <w:rFonts w:cs="Arial"/>
          <w:b/>
          <w:snapToGrid w:val="0"/>
        </w:rPr>
      </w:pPr>
      <w:r>
        <w:rPr>
          <w:rFonts w:cs="Arial"/>
          <w:b/>
          <w:snapToGrid w:val="0"/>
        </w:rPr>
        <w:t xml:space="preserve">Byte 5: </w:t>
      </w:r>
      <w:proofErr w:type="spellStart"/>
      <w:r>
        <w:rPr>
          <w:rFonts w:cs="Arial"/>
          <w:b/>
          <w:snapToGrid w:val="0"/>
        </w:rPr>
        <w:t>NbrOfTypes</w:t>
      </w:r>
      <w:proofErr w:type="spellEnd"/>
    </w:p>
    <w:p w14:paraId="20B9FC0D" w14:textId="77777777" w:rsidR="0042307E" w:rsidRDefault="0042307E">
      <w:pPr>
        <w:keepLines/>
        <w:tabs>
          <w:tab w:val="left" w:pos="709"/>
          <w:tab w:val="left" w:pos="1276"/>
          <w:tab w:val="left" w:pos="1843"/>
          <w:tab w:val="left" w:pos="2419"/>
        </w:tabs>
        <w:spacing w:before="60"/>
        <w:ind w:left="1276"/>
        <w:rPr>
          <w:rFonts w:cs="Arial"/>
          <w:i/>
          <w:snapToGrid w:val="0"/>
        </w:rPr>
      </w:pPr>
      <w:r>
        <w:rPr>
          <w:rFonts w:cs="Arial"/>
          <w:i/>
          <w:snapToGrid w:val="0"/>
        </w:rPr>
        <w:t>Bit 0: Reserved</w:t>
      </w:r>
    </w:p>
    <w:p w14:paraId="1A0736D9" w14:textId="77777777" w:rsidR="0042307E" w:rsidRDefault="0042307E">
      <w:pPr>
        <w:keepLines/>
        <w:tabs>
          <w:tab w:val="left" w:pos="709"/>
          <w:tab w:val="left" w:pos="1276"/>
          <w:tab w:val="left" w:pos="1843"/>
          <w:tab w:val="left" w:pos="2419"/>
        </w:tabs>
        <w:spacing w:before="60"/>
        <w:ind w:left="1276"/>
        <w:rPr>
          <w:rFonts w:cs="Arial"/>
          <w:i/>
          <w:snapToGrid w:val="0"/>
        </w:rPr>
      </w:pPr>
      <w:r>
        <w:rPr>
          <w:rFonts w:cs="Arial"/>
          <w:i/>
          <w:snapToGrid w:val="0"/>
        </w:rPr>
        <w:t xml:space="preserve">Bit 1-7: </w:t>
      </w:r>
      <w:proofErr w:type="spellStart"/>
      <w:r>
        <w:rPr>
          <w:rFonts w:cs="Arial"/>
          <w:i/>
          <w:snapToGrid w:val="0"/>
        </w:rPr>
        <w:t>NbrOfTypes</w:t>
      </w:r>
      <w:proofErr w:type="spellEnd"/>
    </w:p>
    <w:p w14:paraId="21CFD82F" w14:textId="77777777" w:rsidR="0042307E" w:rsidRDefault="0042307E">
      <w:pPr>
        <w:keepLines/>
        <w:tabs>
          <w:tab w:val="left" w:pos="709"/>
          <w:tab w:val="left" w:pos="1276"/>
          <w:tab w:val="left" w:pos="1843"/>
          <w:tab w:val="left" w:pos="2419"/>
        </w:tabs>
        <w:spacing w:before="60"/>
        <w:ind w:left="1276"/>
        <w:rPr>
          <w:rFonts w:cs="Arial"/>
          <w:i/>
          <w:snapToGrid w:val="0"/>
        </w:rPr>
      </w:pPr>
      <w:r>
        <w:rPr>
          <w:rFonts w:cs="Arial"/>
          <w:i/>
          <w:snapToGrid w:val="0"/>
        </w:rPr>
        <w:tab/>
        <w:t xml:space="preserve">0x00: </w:t>
      </w:r>
      <w:proofErr w:type="spellStart"/>
      <w:r>
        <w:rPr>
          <w:rFonts w:cs="Arial"/>
          <w:i/>
          <w:snapToGrid w:val="0"/>
        </w:rPr>
        <w:t>NoTagsAvailable</w:t>
      </w:r>
      <w:proofErr w:type="spellEnd"/>
    </w:p>
    <w:p w14:paraId="3DA54323" w14:textId="77777777" w:rsidR="0042307E" w:rsidRDefault="0042307E">
      <w:pPr>
        <w:keepLines/>
        <w:tabs>
          <w:tab w:val="left" w:pos="709"/>
          <w:tab w:val="left" w:pos="1276"/>
          <w:tab w:val="left" w:pos="1843"/>
          <w:tab w:val="left" w:pos="2419"/>
        </w:tabs>
        <w:spacing w:before="60"/>
        <w:ind w:left="1276"/>
        <w:rPr>
          <w:rFonts w:cs="Arial"/>
          <w:i/>
          <w:snapToGrid w:val="0"/>
        </w:rPr>
      </w:pPr>
      <w:r>
        <w:rPr>
          <w:rFonts w:cs="Arial"/>
          <w:i/>
          <w:snapToGrid w:val="0"/>
        </w:rPr>
        <w:tab/>
        <w:t>0x01 up to 0x40</w:t>
      </w:r>
    </w:p>
    <w:p w14:paraId="080D7B2C" w14:textId="77777777" w:rsidR="0042307E" w:rsidRDefault="0042307E">
      <w:pPr>
        <w:keepLines/>
        <w:tabs>
          <w:tab w:val="left" w:pos="709"/>
          <w:tab w:val="left" w:pos="1276"/>
          <w:tab w:val="left" w:pos="1843"/>
          <w:tab w:val="left" w:pos="2419"/>
        </w:tabs>
        <w:spacing w:before="120" w:after="60"/>
        <w:ind w:left="709"/>
        <w:rPr>
          <w:rFonts w:cs="Arial"/>
          <w:b/>
          <w:snapToGrid w:val="0"/>
        </w:rPr>
      </w:pPr>
      <w:r>
        <w:rPr>
          <w:rFonts w:cs="Arial"/>
          <w:b/>
          <w:snapToGrid w:val="0"/>
        </w:rPr>
        <w:t xml:space="preserve">Byte 6 up to 263/134 (Coding Table I / Coding Table II): </w:t>
      </w:r>
      <w:proofErr w:type="spellStart"/>
      <w:r>
        <w:rPr>
          <w:rFonts w:cs="Arial"/>
          <w:b/>
          <w:snapToGrid w:val="0"/>
        </w:rPr>
        <w:t>RadioText</w:t>
      </w:r>
      <w:proofErr w:type="spellEnd"/>
    </w:p>
    <w:p w14:paraId="083AF837" w14:textId="77777777" w:rsidR="0042307E" w:rsidRDefault="0042307E">
      <w:pPr>
        <w:keepLines/>
        <w:tabs>
          <w:tab w:val="left" w:pos="709"/>
          <w:tab w:val="left" w:pos="1276"/>
          <w:tab w:val="left" w:pos="1843"/>
          <w:tab w:val="left" w:pos="2419"/>
        </w:tabs>
        <w:spacing w:before="60"/>
        <w:ind w:left="1276"/>
        <w:rPr>
          <w:rFonts w:cs="Arial"/>
          <w:snapToGrid w:val="0"/>
        </w:rPr>
      </w:pPr>
      <w:r>
        <w:rPr>
          <w:rFonts w:cs="Arial"/>
          <w:snapToGrid w:val="0"/>
        </w:rPr>
        <w:t>Max. 129 characters, 128 letters plus 1 end of string character</w:t>
      </w:r>
    </w:p>
    <w:p w14:paraId="5951166B" w14:textId="77777777" w:rsidR="0042307E" w:rsidRDefault="0042307E">
      <w:pPr>
        <w:keepLines/>
        <w:tabs>
          <w:tab w:val="left" w:pos="709"/>
          <w:tab w:val="left" w:pos="1276"/>
          <w:tab w:val="left" w:pos="1843"/>
          <w:tab w:val="left" w:pos="2419"/>
        </w:tabs>
        <w:spacing w:before="60"/>
        <w:rPr>
          <w:rFonts w:cs="Arial"/>
          <w:snapToGrid w:val="0"/>
        </w:rPr>
      </w:pPr>
    </w:p>
    <w:p w14:paraId="16D5E8CE" w14:textId="77777777" w:rsidR="0042307E" w:rsidRDefault="0042307E">
      <w:pPr>
        <w:keepLines/>
        <w:tabs>
          <w:tab w:val="left" w:pos="709"/>
          <w:tab w:val="left" w:pos="1276"/>
          <w:tab w:val="left" w:pos="1843"/>
          <w:tab w:val="left" w:pos="2419"/>
        </w:tabs>
        <w:spacing w:before="120" w:after="60"/>
        <w:rPr>
          <w:rFonts w:cs="Arial"/>
          <w:b/>
          <w:snapToGrid w:val="0"/>
        </w:rPr>
      </w:pPr>
      <w:r>
        <w:rPr>
          <w:rFonts w:cs="Arial"/>
          <w:b/>
          <w:snapToGrid w:val="0"/>
        </w:rPr>
        <w:tab/>
        <w:t xml:space="preserve">Byte 264/135 up to 519/390 (Coding Table I / Coding Table II): </w:t>
      </w:r>
      <w:proofErr w:type="spellStart"/>
      <w:r>
        <w:rPr>
          <w:rFonts w:cs="Arial"/>
          <w:b/>
          <w:snapToGrid w:val="0"/>
        </w:rPr>
        <w:t>ItemVector</w:t>
      </w:r>
      <w:proofErr w:type="spellEnd"/>
    </w:p>
    <w:p w14:paraId="2750E9D3" w14:textId="77777777" w:rsidR="0042307E" w:rsidRDefault="0042307E">
      <w:pPr>
        <w:keepLines/>
        <w:tabs>
          <w:tab w:val="left" w:pos="709"/>
          <w:tab w:val="left" w:pos="1276"/>
          <w:tab w:val="left" w:pos="1843"/>
          <w:tab w:val="left" w:pos="2419"/>
        </w:tabs>
        <w:ind w:left="709"/>
        <w:rPr>
          <w:rFonts w:cs="Arial"/>
        </w:rPr>
      </w:pPr>
      <w:r>
        <w:rPr>
          <w:rFonts w:cs="Arial"/>
        </w:rPr>
        <w:t>Array (</w:t>
      </w:r>
      <w:proofErr w:type="gramStart"/>
      <w:r>
        <w:rPr>
          <w:rFonts w:cs="Arial"/>
        </w:rPr>
        <w:t>1..</w:t>
      </w:r>
      <w:proofErr w:type="gramEnd"/>
      <w:r>
        <w:rPr>
          <w:rFonts w:cs="Arial"/>
        </w:rPr>
        <w:t xml:space="preserve"> </w:t>
      </w:r>
      <w:proofErr w:type="spellStart"/>
      <w:r>
        <w:rPr>
          <w:rFonts w:cs="Arial"/>
        </w:rPr>
        <w:t>NbrOfTypes</w:t>
      </w:r>
      <w:proofErr w:type="spellEnd"/>
      <w:r>
        <w:rPr>
          <w:rFonts w:cs="Arial"/>
        </w:rPr>
        <w:t>) of Record (</w:t>
      </w:r>
      <w:proofErr w:type="spellStart"/>
      <w:r>
        <w:rPr>
          <w:rFonts w:cs="Arial"/>
        </w:rPr>
        <w:t>ContentTypeID</w:t>
      </w:r>
      <w:proofErr w:type="spellEnd"/>
      <w:r>
        <w:rPr>
          <w:rFonts w:cs="Arial"/>
        </w:rPr>
        <w:t xml:space="preserve">, </w:t>
      </w:r>
      <w:proofErr w:type="spellStart"/>
      <w:r>
        <w:rPr>
          <w:rFonts w:cs="Arial"/>
        </w:rPr>
        <w:t>ContentType</w:t>
      </w:r>
      <w:proofErr w:type="spellEnd"/>
      <w:r>
        <w:rPr>
          <w:rFonts w:cs="Arial"/>
        </w:rPr>
        <w:t xml:space="preserve">, </w:t>
      </w:r>
      <w:proofErr w:type="spellStart"/>
      <w:r>
        <w:rPr>
          <w:rFonts w:cs="Arial"/>
        </w:rPr>
        <w:t>StartMarker</w:t>
      </w:r>
      <w:proofErr w:type="spellEnd"/>
      <w:r>
        <w:rPr>
          <w:rFonts w:cs="Arial"/>
        </w:rPr>
        <w:t xml:space="preserve">, </w:t>
      </w:r>
      <w:proofErr w:type="spellStart"/>
      <w:r>
        <w:rPr>
          <w:rFonts w:cs="Arial"/>
        </w:rPr>
        <w:t>LengthMarker</w:t>
      </w:r>
      <w:proofErr w:type="spellEnd"/>
      <w:r>
        <w:rPr>
          <w:rFonts w:cs="Arial"/>
        </w:rPr>
        <w:t>)</w:t>
      </w:r>
    </w:p>
    <w:p w14:paraId="662705F6" w14:textId="77777777" w:rsidR="0042307E" w:rsidRDefault="0042307E">
      <w:pPr>
        <w:keepLines/>
        <w:tabs>
          <w:tab w:val="left" w:pos="709"/>
          <w:tab w:val="left" w:pos="1276"/>
          <w:tab w:val="left" w:pos="1843"/>
          <w:tab w:val="left" w:pos="2419"/>
        </w:tabs>
        <w:spacing w:before="60"/>
        <w:ind w:left="709"/>
        <w:rPr>
          <w:rFonts w:cs="Arial"/>
        </w:rPr>
      </w:pPr>
      <w:r>
        <w:rPr>
          <w:rFonts w:cs="Arial"/>
        </w:rPr>
        <w:t>Record definition (4 bytes):</w:t>
      </w:r>
    </w:p>
    <w:p w14:paraId="021CA50F" w14:textId="77777777" w:rsidR="0042307E" w:rsidRDefault="0042307E" w:rsidP="0042307E">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 xml:space="preserve">Byte 1: </w:t>
      </w:r>
      <w:proofErr w:type="spellStart"/>
      <w:r>
        <w:rPr>
          <w:rFonts w:cs="Arial"/>
          <w:i/>
          <w:snapToGrid w:val="0"/>
          <w:color w:val="000000"/>
        </w:rPr>
        <w:t>ContentTypeID</w:t>
      </w:r>
      <w:proofErr w:type="spellEnd"/>
    </w:p>
    <w:p w14:paraId="1FF4D923" w14:textId="77777777" w:rsidR="0042307E" w:rsidRDefault="0042307E" w:rsidP="0042307E">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0x40</w:t>
      </w:r>
    </w:p>
    <w:p w14:paraId="0F3ADF66" w14:textId="77777777" w:rsidR="0042307E" w:rsidRDefault="0042307E">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 xml:space="preserve">Byte 2: </w:t>
      </w:r>
      <w:proofErr w:type="spellStart"/>
      <w:r>
        <w:rPr>
          <w:rFonts w:cs="Arial"/>
          <w:i/>
          <w:snapToGrid w:val="0"/>
          <w:color w:val="000000"/>
        </w:rPr>
        <w:t>ContentType</w:t>
      </w:r>
      <w:proofErr w:type="spellEnd"/>
    </w:p>
    <w:p w14:paraId="609901B4" w14:textId="77777777" w:rsidR="0042307E" w:rsidRDefault="0042307E">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0x40</w:t>
      </w:r>
    </w:p>
    <w:p w14:paraId="68E33253" w14:textId="77777777" w:rsidR="0042307E" w:rsidRDefault="0042307E">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 xml:space="preserve">Byte 3: </w:t>
      </w:r>
      <w:proofErr w:type="spellStart"/>
      <w:r>
        <w:rPr>
          <w:rFonts w:cs="Arial"/>
          <w:i/>
          <w:snapToGrid w:val="0"/>
          <w:color w:val="000000"/>
        </w:rPr>
        <w:t>StartMarker</w:t>
      </w:r>
      <w:proofErr w:type="spellEnd"/>
    </w:p>
    <w:p w14:paraId="6F0E957B" w14:textId="77777777" w:rsidR="0042307E" w:rsidRDefault="0042307E">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0x80</w:t>
      </w:r>
    </w:p>
    <w:p w14:paraId="1D898F24" w14:textId="77777777" w:rsidR="0042307E" w:rsidRDefault="0042307E">
      <w:pPr>
        <w:keepLines/>
        <w:tabs>
          <w:tab w:val="left" w:pos="709"/>
          <w:tab w:val="left" w:pos="1276"/>
          <w:tab w:val="left" w:pos="1843"/>
          <w:tab w:val="left" w:pos="2419"/>
        </w:tabs>
        <w:spacing w:before="120" w:after="60"/>
        <w:ind w:left="1276"/>
        <w:rPr>
          <w:rFonts w:cs="Arial"/>
          <w:i/>
          <w:snapToGrid w:val="0"/>
        </w:rPr>
      </w:pPr>
      <w:r>
        <w:rPr>
          <w:rFonts w:cs="Arial"/>
          <w:i/>
          <w:snapToGrid w:val="0"/>
        </w:rPr>
        <w:t xml:space="preserve">Byte 4: </w:t>
      </w:r>
      <w:proofErr w:type="spellStart"/>
      <w:r>
        <w:rPr>
          <w:rFonts w:cs="Arial"/>
          <w:i/>
          <w:snapToGrid w:val="0"/>
        </w:rPr>
        <w:t>LengthMarker</w:t>
      </w:r>
      <w:proofErr w:type="spellEnd"/>
    </w:p>
    <w:p w14:paraId="41450A81" w14:textId="77777777" w:rsidR="0042307E" w:rsidRDefault="0042307E" w:rsidP="0042307E">
      <w:pPr>
        <w:keepLines/>
        <w:tabs>
          <w:tab w:val="left" w:pos="215"/>
          <w:tab w:val="left" w:pos="485"/>
          <w:tab w:val="left" w:pos="709"/>
          <w:tab w:val="left" w:pos="1276"/>
          <w:tab w:val="left" w:pos="1843"/>
          <w:tab w:val="left" w:pos="2419"/>
        </w:tabs>
        <w:spacing w:before="60"/>
        <w:ind w:left="1843"/>
      </w:pPr>
      <w:r>
        <w:rPr>
          <w:rFonts w:cs="Arial"/>
          <w:i/>
          <w:snapToGrid w:val="0"/>
          <w:color w:val="000000"/>
        </w:rPr>
        <w:t>0x01 up to 0x80</w:t>
      </w:r>
    </w:p>
    <w:p w14:paraId="10B0DA12" w14:textId="77777777" w:rsidR="0042307E" w:rsidRDefault="0042307E" w:rsidP="0042307E">
      <w:pPr>
        <w:pStyle w:val="Heading4"/>
      </w:pPr>
      <w:r w:rsidRPr="00B9479B">
        <w:t>TP-LOG-TPL-REQ-134551/A-SID-93-JournalineTxtMsg_St</w:t>
      </w:r>
    </w:p>
    <w:p w14:paraId="6BAAAAE5" w14:textId="77777777" w:rsidR="0042307E" w:rsidRDefault="0042307E">
      <w:pPr>
        <w:keepLines/>
        <w:tabs>
          <w:tab w:val="left" w:pos="709"/>
          <w:tab w:val="left" w:pos="1276"/>
          <w:tab w:val="left" w:pos="1843"/>
          <w:tab w:val="left" w:pos="2419"/>
        </w:tabs>
        <w:rPr>
          <w:rFonts w:cs="Arial"/>
          <w:snapToGrid w:val="0"/>
          <w:lang w:val="en-GB"/>
        </w:rPr>
      </w:pPr>
      <w:r>
        <w:rPr>
          <w:rFonts w:cs="Arial"/>
          <w:snapToGrid w:val="0"/>
          <w:lang w:val="en-GB"/>
        </w:rPr>
        <w:t>Data size: up to 4095 (Fixed Coding Table II) byte</w:t>
      </w:r>
    </w:p>
    <w:p w14:paraId="0D6B028A" w14:textId="77777777" w:rsidR="0042307E" w:rsidRDefault="0042307E">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14:paraId="5D4D189C" w14:textId="77777777" w:rsidR="0042307E" w:rsidRDefault="0042307E">
      <w:pPr>
        <w:keepLines/>
        <w:tabs>
          <w:tab w:val="left" w:pos="709"/>
          <w:tab w:val="left" w:pos="1276"/>
          <w:tab w:val="left" w:pos="1843"/>
          <w:tab w:val="left" w:pos="2419"/>
        </w:tabs>
        <w:ind w:left="1276"/>
        <w:rPr>
          <w:rFonts w:cs="Arial"/>
          <w:snapToGrid w:val="0"/>
          <w:lang w:val="en-GB"/>
        </w:rPr>
      </w:pPr>
      <w:r>
        <w:rPr>
          <w:rFonts w:cs="Arial"/>
          <w:snapToGrid w:val="0"/>
          <w:lang w:val="en-GB"/>
        </w:rPr>
        <w:t xml:space="preserve">0x93: </w:t>
      </w:r>
      <w:proofErr w:type="spellStart"/>
      <w:r>
        <w:rPr>
          <w:rFonts w:cs="Arial"/>
          <w:snapToGrid w:val="0"/>
          <w:lang w:val="en-GB"/>
        </w:rPr>
        <w:t>JournalineTxtMsg_St</w:t>
      </w:r>
      <w:proofErr w:type="spellEnd"/>
    </w:p>
    <w:p w14:paraId="71B60684" w14:textId="77777777" w:rsidR="0042307E" w:rsidRDefault="0042307E">
      <w:pPr>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14:paraId="6F24DABB" w14:textId="77777777" w:rsidR="0042307E" w:rsidRDefault="0042307E">
      <w:pPr>
        <w:keepLines/>
        <w:tabs>
          <w:tab w:val="left" w:pos="3544"/>
        </w:tabs>
        <w:ind w:left="1276"/>
        <w:rPr>
          <w:rFonts w:cs="Arial"/>
          <w:snapToGrid w:val="0"/>
          <w:lang w:val="en-GB"/>
        </w:rPr>
      </w:pPr>
      <w:r>
        <w:rPr>
          <w:rFonts w:cs="Arial"/>
          <w:snapToGrid w:val="0"/>
          <w:lang w:val="en-GB"/>
        </w:rPr>
        <w:t>0x03: Radio_Service3</w:t>
      </w:r>
      <w:r>
        <w:rPr>
          <w:rFonts w:cs="Arial"/>
          <w:snapToGrid w:val="0"/>
          <w:lang w:val="en-GB"/>
        </w:rPr>
        <w:tab/>
        <w:t>–</w:t>
      </w:r>
      <w:r>
        <w:rPr>
          <w:rFonts w:cs="Arial"/>
          <w:snapToGrid w:val="0"/>
          <w:lang w:val="en-GB"/>
        </w:rPr>
        <w:tab/>
        <w:t>DAB</w:t>
      </w:r>
    </w:p>
    <w:p w14:paraId="73E81D9C" w14:textId="77777777" w:rsidR="0042307E" w:rsidRDefault="0042307E">
      <w:pPr>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2AC4D63F" w14:textId="77777777" w:rsidR="0042307E" w:rsidRDefault="0042307E">
      <w:pPr>
        <w:keepLines/>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5C5BEA01" w14:textId="77777777" w:rsidR="0042307E" w:rsidRDefault="0042307E">
      <w:pPr>
        <w:keepLines/>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4D2D0E44" w14:textId="77777777" w:rsidR="0042307E" w:rsidRDefault="0042307E">
      <w:pPr>
        <w:keepLines/>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548921BD" w14:textId="77777777" w:rsidR="0042307E" w:rsidRDefault="0042307E">
      <w:pPr>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14:paraId="2BE0441A" w14:textId="77777777" w:rsidR="0042307E" w:rsidRDefault="0042307E">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55A15743" w14:textId="77777777" w:rsidR="0042307E" w:rsidRDefault="0042307E" w:rsidP="0042307E">
      <w:pPr>
        <w:adjustRightInd w:val="0"/>
        <w:ind w:left="1260"/>
        <w:rPr>
          <w:rFonts w:cs="Arial"/>
          <w:i/>
          <w:iCs/>
        </w:rPr>
      </w:pPr>
      <w:r>
        <w:rPr>
          <w:rFonts w:cs="Arial"/>
          <w:i/>
          <w:iCs/>
        </w:rPr>
        <w:lastRenderedPageBreak/>
        <w:t>Bit 0-5: Reserved</w:t>
      </w:r>
    </w:p>
    <w:p w14:paraId="299D7990" w14:textId="77777777" w:rsidR="0042307E" w:rsidRDefault="0042307E">
      <w:pPr>
        <w:adjustRightInd w:val="0"/>
        <w:ind w:left="1260"/>
        <w:rPr>
          <w:rFonts w:cs="Arial"/>
          <w:i/>
          <w:iCs/>
        </w:rPr>
      </w:pPr>
      <w:r>
        <w:rPr>
          <w:rFonts w:cs="Arial"/>
          <w:i/>
          <w:iCs/>
        </w:rPr>
        <w:t>Bit 6-7: Coding</w:t>
      </w:r>
    </w:p>
    <w:p w14:paraId="194D4316" w14:textId="77777777" w:rsidR="0042307E" w:rsidRDefault="0042307E">
      <w:pPr>
        <w:adjustRightInd w:val="0"/>
        <w:ind w:left="1890"/>
        <w:rPr>
          <w:rFonts w:cs="Arial"/>
        </w:rPr>
      </w:pPr>
      <w:r>
        <w:rPr>
          <w:rFonts w:cs="Arial"/>
        </w:rPr>
        <w:t>0x0: Coding Table I</w:t>
      </w:r>
    </w:p>
    <w:p w14:paraId="44135831" w14:textId="77777777" w:rsidR="0042307E" w:rsidRDefault="0042307E">
      <w:pPr>
        <w:adjustRightInd w:val="0"/>
        <w:ind w:left="189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352B284B" w14:textId="77777777" w:rsidR="0042307E" w:rsidRDefault="0042307E">
      <w:pPr>
        <w:adjustRightInd w:val="0"/>
        <w:ind w:left="1890"/>
        <w:rPr>
          <w:rFonts w:cs="Arial"/>
        </w:rPr>
      </w:pPr>
      <w:r>
        <w:rPr>
          <w:rFonts w:cs="Arial"/>
        </w:rPr>
        <w:t>0x1: Coding Table II</w:t>
      </w:r>
    </w:p>
    <w:p w14:paraId="53B58C94" w14:textId="77777777" w:rsidR="0042307E" w:rsidRDefault="0042307E">
      <w:pPr>
        <w:adjustRightInd w:val="0"/>
        <w:ind w:left="1890"/>
        <w:rPr>
          <w:rFonts w:cs="Arial"/>
        </w:rPr>
      </w:pPr>
      <w:r>
        <w:rPr>
          <w:rFonts w:cs="Arial"/>
        </w:rPr>
        <w:t>0x00-0xFF Latin-9 (1 byte per char) (RDS Latin used instead)</w:t>
      </w:r>
    </w:p>
    <w:p w14:paraId="76DEE09B" w14:textId="77777777" w:rsidR="0042307E" w:rsidRDefault="0042307E">
      <w:pPr>
        <w:keepLines/>
        <w:tabs>
          <w:tab w:val="left" w:pos="709"/>
          <w:tab w:val="left" w:pos="1276"/>
          <w:tab w:val="left" w:pos="1843"/>
          <w:tab w:val="left" w:pos="2419"/>
        </w:tabs>
        <w:spacing w:before="120" w:after="60"/>
        <w:ind w:left="709"/>
        <w:rPr>
          <w:rFonts w:cs="Arial"/>
          <w:b/>
          <w:snapToGrid w:val="0"/>
        </w:rPr>
      </w:pPr>
      <w:r>
        <w:rPr>
          <w:rFonts w:cs="Arial"/>
          <w:b/>
          <w:snapToGrid w:val="0"/>
        </w:rPr>
        <w:t>Byte 4 up to 4094 (Fixed Coding Table II): Text Message:</w:t>
      </w:r>
    </w:p>
    <w:p w14:paraId="5F5B8827" w14:textId="77777777" w:rsidR="0042307E" w:rsidRDefault="0042307E">
      <w:pPr>
        <w:keepLines/>
        <w:tabs>
          <w:tab w:val="left" w:pos="709"/>
          <w:tab w:val="left" w:pos="1276"/>
          <w:tab w:val="left" w:pos="1843"/>
          <w:tab w:val="left" w:pos="2419"/>
        </w:tabs>
        <w:spacing w:before="60"/>
        <w:ind w:left="1276"/>
        <w:rPr>
          <w:rFonts w:cs="Arial"/>
          <w:snapToGrid w:val="0"/>
        </w:rPr>
      </w:pPr>
      <w:r>
        <w:rPr>
          <w:rFonts w:cs="Arial"/>
          <w:snapToGrid w:val="0"/>
        </w:rPr>
        <w:t>Max. 4091 characters, 4090 letters plus 1 end of string character</w:t>
      </w:r>
    </w:p>
    <w:p w14:paraId="55832518" w14:textId="77777777" w:rsidR="0042307E" w:rsidRDefault="0042307E" w:rsidP="0042307E">
      <w:pPr>
        <w:keepLines/>
        <w:tabs>
          <w:tab w:val="left" w:pos="709"/>
          <w:tab w:val="left" w:pos="1276"/>
          <w:tab w:val="left" w:pos="1843"/>
          <w:tab w:val="left" w:pos="2419"/>
        </w:tabs>
        <w:spacing w:before="120" w:after="60"/>
      </w:pPr>
    </w:p>
    <w:p w14:paraId="2332FD43" w14:textId="77777777" w:rsidR="0042307E" w:rsidRDefault="0042307E" w:rsidP="0042307E">
      <w:pPr>
        <w:keepLines/>
        <w:tabs>
          <w:tab w:val="left" w:pos="215"/>
          <w:tab w:val="left" w:pos="485"/>
          <w:tab w:val="left" w:pos="709"/>
          <w:tab w:val="left" w:pos="1276"/>
          <w:tab w:val="left" w:pos="1843"/>
          <w:tab w:val="left" w:pos="2419"/>
        </w:tabs>
        <w:spacing w:before="60"/>
        <w:ind w:left="1843"/>
      </w:pPr>
    </w:p>
    <w:p w14:paraId="762AAA42" w14:textId="77777777" w:rsidR="0042307E" w:rsidRDefault="0042307E" w:rsidP="0042307E">
      <w:pPr>
        <w:pStyle w:val="Heading4"/>
      </w:pPr>
      <w:r w:rsidRPr="00B9479B">
        <w:t>TP-LOG-TPL-REQ-166128/B-SID-94-WifiInfo_Rq</w:t>
      </w:r>
    </w:p>
    <w:p w14:paraId="5DD2ABA6" w14:textId="77777777" w:rsidR="0042307E" w:rsidRPr="00284D42" w:rsidRDefault="0042307E" w:rsidP="0042307E">
      <w:pPr>
        <w:rPr>
          <w:rFonts w:cs="Arial"/>
        </w:rPr>
      </w:pPr>
      <w:r w:rsidRPr="00284D42">
        <w:rPr>
          <w:rFonts w:cs="Arial"/>
        </w:rPr>
        <w:t>Data Size: up to 201/103 (Coding Table I / Coding Table II) bytes</w:t>
      </w:r>
      <w:r w:rsidRPr="00284D42">
        <w:rPr>
          <w:rFonts w:cs="Arial"/>
        </w:rPr>
        <w:tab/>
      </w:r>
    </w:p>
    <w:p w14:paraId="760FDAF0" w14:textId="77777777" w:rsidR="0042307E" w:rsidRPr="00284D42" w:rsidRDefault="0042307E" w:rsidP="0042307E">
      <w:pPr>
        <w:ind w:left="720"/>
        <w:rPr>
          <w:rFonts w:cs="Arial"/>
        </w:rPr>
      </w:pPr>
      <w:r w:rsidRPr="00284D42">
        <w:rPr>
          <w:rFonts w:cs="Arial"/>
        </w:rPr>
        <w:tab/>
      </w:r>
    </w:p>
    <w:p w14:paraId="594F2F02" w14:textId="77777777" w:rsidR="0042307E" w:rsidRPr="00284D42" w:rsidRDefault="0042307E" w:rsidP="0042307E">
      <w:pPr>
        <w:ind w:left="720"/>
        <w:rPr>
          <w:rFonts w:cs="Arial"/>
          <w:b/>
        </w:rPr>
      </w:pPr>
      <w:r w:rsidRPr="00284D42">
        <w:rPr>
          <w:rFonts w:cs="Arial"/>
          <w:b/>
        </w:rPr>
        <w:t>Byte 0: Signal Identifier</w:t>
      </w:r>
      <w:r w:rsidRPr="00284D42">
        <w:rPr>
          <w:rFonts w:cs="Arial"/>
          <w:b/>
        </w:rPr>
        <w:tab/>
      </w:r>
    </w:p>
    <w:p w14:paraId="4DCB4973" w14:textId="77777777" w:rsidR="0042307E" w:rsidRPr="00284D42" w:rsidRDefault="0042307E" w:rsidP="0042307E">
      <w:pPr>
        <w:ind w:left="720"/>
        <w:rPr>
          <w:rFonts w:cs="Arial"/>
        </w:rPr>
      </w:pPr>
      <w:r w:rsidRPr="00284D42">
        <w:rPr>
          <w:rFonts w:cs="Arial"/>
        </w:rPr>
        <w:tab/>
        <w:t xml:space="preserve">0x94: </w:t>
      </w:r>
      <w:proofErr w:type="spellStart"/>
      <w:r w:rsidRPr="00284D42">
        <w:rPr>
          <w:rFonts w:cs="Arial"/>
        </w:rPr>
        <w:t>WifiInfo_Rq</w:t>
      </w:r>
      <w:proofErr w:type="spellEnd"/>
    </w:p>
    <w:p w14:paraId="0ACDA5EF" w14:textId="77777777" w:rsidR="0042307E" w:rsidRPr="00284D42" w:rsidRDefault="0042307E" w:rsidP="0042307E">
      <w:pPr>
        <w:ind w:left="720"/>
        <w:rPr>
          <w:rFonts w:cs="Arial"/>
        </w:rPr>
      </w:pPr>
      <w:r w:rsidRPr="00284D42">
        <w:rPr>
          <w:rFonts w:cs="Arial"/>
        </w:rPr>
        <w:tab/>
      </w:r>
    </w:p>
    <w:p w14:paraId="0E637D8C" w14:textId="77777777" w:rsidR="0042307E" w:rsidRPr="00284D42" w:rsidRDefault="0042307E" w:rsidP="0042307E">
      <w:pPr>
        <w:ind w:left="720"/>
        <w:rPr>
          <w:rFonts w:cs="Arial"/>
          <w:b/>
        </w:rPr>
      </w:pPr>
      <w:r w:rsidRPr="00284D42">
        <w:rPr>
          <w:rFonts w:cs="Arial"/>
          <w:b/>
        </w:rPr>
        <w:t>Byte 1: Utilization</w:t>
      </w:r>
      <w:r w:rsidRPr="00284D42">
        <w:rPr>
          <w:rFonts w:cs="Arial"/>
          <w:b/>
        </w:rPr>
        <w:tab/>
      </w:r>
    </w:p>
    <w:p w14:paraId="19D40E6C" w14:textId="77777777" w:rsidR="0042307E" w:rsidRPr="00284D42" w:rsidRDefault="0042307E" w:rsidP="0042307E">
      <w:pPr>
        <w:ind w:left="720"/>
        <w:rPr>
          <w:rFonts w:cs="Arial"/>
        </w:rPr>
      </w:pPr>
      <w:r w:rsidRPr="00284D42">
        <w:rPr>
          <w:rFonts w:cs="Arial"/>
        </w:rPr>
        <w:tab/>
        <w:t>0x32: MobileCom_Service2 - Embedded Modem</w:t>
      </w:r>
    </w:p>
    <w:p w14:paraId="7739FF4D" w14:textId="77777777" w:rsidR="0042307E" w:rsidRPr="00284D42" w:rsidRDefault="0042307E" w:rsidP="0042307E">
      <w:pPr>
        <w:ind w:left="720"/>
        <w:rPr>
          <w:rFonts w:cs="Arial"/>
        </w:rPr>
      </w:pPr>
      <w:r w:rsidRPr="00284D42">
        <w:rPr>
          <w:rFonts w:cs="Arial"/>
        </w:rPr>
        <w:tab/>
      </w:r>
    </w:p>
    <w:p w14:paraId="0704246A" w14:textId="77777777" w:rsidR="0042307E" w:rsidRPr="00284D42" w:rsidRDefault="0042307E" w:rsidP="0042307E">
      <w:pPr>
        <w:ind w:left="720"/>
        <w:rPr>
          <w:rFonts w:cs="Arial"/>
          <w:b/>
        </w:rPr>
      </w:pPr>
      <w:r w:rsidRPr="00284D42">
        <w:rPr>
          <w:rFonts w:cs="Arial"/>
          <w:b/>
        </w:rPr>
        <w:t>Byte 2: Command Execution Status</w:t>
      </w:r>
      <w:r w:rsidRPr="00284D42">
        <w:rPr>
          <w:rFonts w:cs="Arial"/>
          <w:b/>
        </w:rPr>
        <w:tab/>
      </w:r>
    </w:p>
    <w:p w14:paraId="44F5984D" w14:textId="77777777" w:rsidR="0042307E" w:rsidRPr="00284D42" w:rsidRDefault="0042307E" w:rsidP="0042307E">
      <w:pPr>
        <w:ind w:left="720"/>
        <w:rPr>
          <w:rFonts w:cs="Arial"/>
        </w:rPr>
      </w:pPr>
      <w:r w:rsidRPr="00284D42">
        <w:rPr>
          <w:rFonts w:cs="Arial"/>
        </w:rPr>
        <w:tab/>
        <w:t>0x00: INVALID/INACTIVE</w:t>
      </w:r>
    </w:p>
    <w:p w14:paraId="1CE098BE" w14:textId="77777777" w:rsidR="0042307E" w:rsidRPr="00284D42" w:rsidRDefault="0042307E" w:rsidP="0042307E">
      <w:pPr>
        <w:ind w:left="720"/>
        <w:rPr>
          <w:rFonts w:cs="Arial"/>
        </w:rPr>
      </w:pPr>
      <w:r w:rsidRPr="00284D42">
        <w:rPr>
          <w:rFonts w:cs="Arial"/>
        </w:rPr>
        <w:tab/>
      </w:r>
    </w:p>
    <w:p w14:paraId="6F507189" w14:textId="77777777" w:rsidR="0042307E" w:rsidRPr="00284D42" w:rsidRDefault="0042307E" w:rsidP="0042307E">
      <w:pPr>
        <w:ind w:left="720"/>
        <w:rPr>
          <w:rFonts w:cs="Arial"/>
          <w:b/>
        </w:rPr>
      </w:pPr>
      <w:r w:rsidRPr="00284D42">
        <w:rPr>
          <w:rFonts w:cs="Arial"/>
          <w:b/>
        </w:rPr>
        <w:t>Byte 3: Character Coding</w:t>
      </w:r>
      <w:r w:rsidRPr="00284D42">
        <w:rPr>
          <w:rFonts w:cs="Arial"/>
          <w:b/>
        </w:rPr>
        <w:tab/>
      </w:r>
    </w:p>
    <w:p w14:paraId="7C207DAA" w14:textId="77777777" w:rsidR="0042307E" w:rsidRPr="00284D42" w:rsidRDefault="0042307E" w:rsidP="0042307E">
      <w:pPr>
        <w:ind w:left="720"/>
        <w:rPr>
          <w:rFonts w:cs="Arial"/>
          <w:i/>
        </w:rPr>
      </w:pPr>
      <w:r w:rsidRPr="00284D42">
        <w:rPr>
          <w:rFonts w:cs="Arial"/>
        </w:rPr>
        <w:tab/>
      </w:r>
      <w:r w:rsidRPr="00284D42">
        <w:rPr>
          <w:rFonts w:cs="Arial"/>
          <w:i/>
        </w:rPr>
        <w:t>Bit 0-5: Reserved</w:t>
      </w:r>
    </w:p>
    <w:p w14:paraId="0581EE5A" w14:textId="77777777" w:rsidR="0042307E" w:rsidRPr="00284D42" w:rsidRDefault="0042307E" w:rsidP="0042307E">
      <w:pPr>
        <w:ind w:left="720"/>
        <w:rPr>
          <w:rFonts w:cs="Arial"/>
          <w:i/>
        </w:rPr>
      </w:pPr>
      <w:r w:rsidRPr="00284D42">
        <w:rPr>
          <w:rFonts w:cs="Arial"/>
          <w:i/>
        </w:rPr>
        <w:tab/>
        <w:t>Bit 6-7: Coding</w:t>
      </w:r>
    </w:p>
    <w:p w14:paraId="64A1B574" w14:textId="77777777" w:rsidR="0042307E" w:rsidRPr="00284D42" w:rsidRDefault="0042307E" w:rsidP="0042307E">
      <w:pPr>
        <w:ind w:left="720"/>
        <w:rPr>
          <w:rFonts w:cs="Arial"/>
        </w:rPr>
      </w:pPr>
      <w:r w:rsidRPr="00284D42">
        <w:rPr>
          <w:rFonts w:cs="Arial"/>
        </w:rPr>
        <w:tab/>
        <w:t xml:space="preserve">    </w:t>
      </w:r>
      <w:r>
        <w:rPr>
          <w:rFonts w:cs="Arial"/>
        </w:rPr>
        <w:t xml:space="preserve">        </w:t>
      </w:r>
      <w:r>
        <w:rPr>
          <w:rFonts w:cs="Arial"/>
        </w:rPr>
        <w:tab/>
      </w:r>
      <w:r w:rsidRPr="00284D42">
        <w:rPr>
          <w:rFonts w:cs="Arial"/>
        </w:rPr>
        <w:t>0x0: Coding Table I</w:t>
      </w:r>
    </w:p>
    <w:p w14:paraId="2ABB1D46" w14:textId="77777777" w:rsidR="0042307E" w:rsidRPr="00284D42" w:rsidRDefault="0042307E" w:rsidP="0042307E">
      <w:pPr>
        <w:ind w:left="720"/>
        <w:rPr>
          <w:rFonts w:cs="Arial"/>
        </w:rPr>
      </w:pPr>
      <w:r w:rsidRPr="00284D42">
        <w:rPr>
          <w:rFonts w:cs="Arial"/>
        </w:rPr>
        <w:tab/>
        <w:t xml:space="preserve">    </w:t>
      </w:r>
      <w:r>
        <w:rPr>
          <w:rFonts w:cs="Arial"/>
        </w:rPr>
        <w:tab/>
      </w:r>
      <w:r w:rsidRPr="00284D42">
        <w:rPr>
          <w:rFonts w:cs="Arial"/>
        </w:rPr>
        <w:t xml:space="preserve">0x0000-0xFFFF UNICODE UTF-16 (2 </w:t>
      </w:r>
      <w:proofErr w:type="gramStart"/>
      <w:r w:rsidRPr="00284D42">
        <w:rPr>
          <w:rFonts w:cs="Arial"/>
        </w:rPr>
        <w:t>byte</w:t>
      </w:r>
      <w:proofErr w:type="gramEnd"/>
      <w:r w:rsidRPr="00284D42">
        <w:rPr>
          <w:rFonts w:cs="Arial"/>
        </w:rPr>
        <w:t xml:space="preserve"> per char)</w:t>
      </w:r>
    </w:p>
    <w:p w14:paraId="675EE31D" w14:textId="77777777" w:rsidR="0042307E" w:rsidRPr="00284D42" w:rsidRDefault="0042307E" w:rsidP="0042307E">
      <w:pPr>
        <w:ind w:left="720"/>
        <w:rPr>
          <w:rFonts w:cs="Arial"/>
        </w:rPr>
      </w:pPr>
      <w:r w:rsidRPr="00284D42">
        <w:rPr>
          <w:rFonts w:cs="Arial"/>
        </w:rPr>
        <w:tab/>
        <w:t xml:space="preserve">    </w:t>
      </w:r>
      <w:r>
        <w:rPr>
          <w:rFonts w:cs="Arial"/>
        </w:rPr>
        <w:tab/>
      </w:r>
      <w:r w:rsidRPr="00284D42">
        <w:rPr>
          <w:rFonts w:cs="Arial"/>
        </w:rPr>
        <w:t>0x1: Coding Table II</w:t>
      </w:r>
    </w:p>
    <w:p w14:paraId="3E3BC3D3" w14:textId="77777777" w:rsidR="0042307E" w:rsidRPr="00284D42" w:rsidRDefault="0042307E" w:rsidP="0042307E">
      <w:pPr>
        <w:ind w:left="720"/>
        <w:rPr>
          <w:rFonts w:cs="Arial"/>
        </w:rPr>
      </w:pPr>
      <w:r w:rsidRPr="00284D42">
        <w:rPr>
          <w:rFonts w:cs="Arial"/>
        </w:rPr>
        <w:tab/>
        <w:t xml:space="preserve">    </w:t>
      </w:r>
      <w:r>
        <w:rPr>
          <w:rFonts w:cs="Arial"/>
        </w:rPr>
        <w:tab/>
      </w:r>
      <w:r w:rsidRPr="00284D42">
        <w:rPr>
          <w:rFonts w:cs="Arial"/>
        </w:rPr>
        <w:t>0x00-0xFF Latin-9 (1 byte per char)</w:t>
      </w:r>
    </w:p>
    <w:p w14:paraId="15D44BE6" w14:textId="77777777" w:rsidR="0042307E" w:rsidRPr="00284D42" w:rsidRDefault="0042307E" w:rsidP="0042307E">
      <w:pPr>
        <w:ind w:left="720"/>
        <w:rPr>
          <w:rFonts w:cs="Arial"/>
        </w:rPr>
      </w:pPr>
      <w:r w:rsidRPr="00284D42">
        <w:rPr>
          <w:rFonts w:cs="Arial"/>
        </w:rPr>
        <w:tab/>
      </w:r>
    </w:p>
    <w:p w14:paraId="0C706CA8" w14:textId="77777777" w:rsidR="0042307E" w:rsidRPr="00284D42" w:rsidRDefault="0042307E" w:rsidP="0042307E">
      <w:pPr>
        <w:ind w:left="720"/>
        <w:rPr>
          <w:rFonts w:cs="Arial"/>
          <w:b/>
        </w:rPr>
      </w:pPr>
      <w:r w:rsidRPr="00284D42">
        <w:rPr>
          <w:rFonts w:cs="Arial"/>
          <w:b/>
        </w:rPr>
        <w:t>Byte 4: OpCode</w:t>
      </w:r>
      <w:r w:rsidRPr="00284D42">
        <w:rPr>
          <w:rFonts w:cs="Arial"/>
          <w:b/>
        </w:rPr>
        <w:tab/>
      </w:r>
    </w:p>
    <w:p w14:paraId="5005220D" w14:textId="77777777" w:rsidR="0042307E" w:rsidRPr="00284D42" w:rsidRDefault="0042307E" w:rsidP="0042307E">
      <w:pPr>
        <w:ind w:left="720"/>
        <w:rPr>
          <w:rFonts w:cs="Arial"/>
        </w:rPr>
      </w:pPr>
      <w:r w:rsidRPr="00284D42">
        <w:rPr>
          <w:rFonts w:cs="Arial"/>
        </w:rPr>
        <w:tab/>
        <w:t>0x00: Reserved</w:t>
      </w:r>
    </w:p>
    <w:p w14:paraId="6FF82F53" w14:textId="77777777" w:rsidR="0042307E" w:rsidRPr="00284D42" w:rsidRDefault="0042307E" w:rsidP="0042307E">
      <w:pPr>
        <w:ind w:left="720"/>
        <w:rPr>
          <w:rFonts w:cs="Arial"/>
        </w:rPr>
      </w:pPr>
      <w:r w:rsidRPr="00284D42">
        <w:rPr>
          <w:rFonts w:cs="Arial"/>
        </w:rPr>
        <w:tab/>
        <w:t>0x01: Read</w:t>
      </w:r>
    </w:p>
    <w:p w14:paraId="1F3C84DB" w14:textId="77777777" w:rsidR="0042307E" w:rsidRPr="00284D42" w:rsidRDefault="0042307E" w:rsidP="0042307E">
      <w:pPr>
        <w:ind w:left="720"/>
        <w:rPr>
          <w:rFonts w:cs="Arial"/>
        </w:rPr>
      </w:pPr>
      <w:r w:rsidRPr="00284D42">
        <w:rPr>
          <w:rFonts w:cs="Arial"/>
        </w:rPr>
        <w:tab/>
        <w:t xml:space="preserve">0x02: </w:t>
      </w:r>
      <w:proofErr w:type="spellStart"/>
      <w:r w:rsidRPr="00284D42">
        <w:rPr>
          <w:rFonts w:cs="Arial"/>
        </w:rPr>
        <w:t>WriteSSID</w:t>
      </w:r>
      <w:proofErr w:type="spellEnd"/>
    </w:p>
    <w:p w14:paraId="6FC18937" w14:textId="77777777" w:rsidR="0042307E" w:rsidRPr="00284D42" w:rsidRDefault="0042307E" w:rsidP="0042307E">
      <w:pPr>
        <w:ind w:left="720"/>
        <w:rPr>
          <w:rFonts w:cs="Arial"/>
        </w:rPr>
      </w:pPr>
      <w:r w:rsidRPr="00284D42">
        <w:rPr>
          <w:rFonts w:cs="Arial"/>
        </w:rPr>
        <w:tab/>
        <w:t xml:space="preserve">0x03: </w:t>
      </w:r>
      <w:proofErr w:type="spellStart"/>
      <w:r w:rsidRPr="00284D42">
        <w:rPr>
          <w:rFonts w:cs="Arial"/>
        </w:rPr>
        <w:t>WritePassword</w:t>
      </w:r>
      <w:proofErr w:type="spellEnd"/>
    </w:p>
    <w:p w14:paraId="6EBA0401" w14:textId="77777777" w:rsidR="0042307E" w:rsidRPr="00284D42" w:rsidRDefault="0042307E" w:rsidP="0042307E">
      <w:pPr>
        <w:ind w:left="720"/>
        <w:rPr>
          <w:rFonts w:cs="Arial"/>
        </w:rPr>
      </w:pPr>
      <w:r w:rsidRPr="00284D42">
        <w:rPr>
          <w:rFonts w:cs="Arial"/>
        </w:rPr>
        <w:tab/>
        <w:t>0x04 - 0xFF: Reserved</w:t>
      </w:r>
    </w:p>
    <w:p w14:paraId="71389278" w14:textId="77777777" w:rsidR="0042307E" w:rsidRPr="00284D42" w:rsidRDefault="0042307E" w:rsidP="0042307E">
      <w:pPr>
        <w:ind w:left="720"/>
        <w:rPr>
          <w:rFonts w:cs="Arial"/>
        </w:rPr>
      </w:pPr>
      <w:r w:rsidRPr="00284D42">
        <w:rPr>
          <w:rFonts w:cs="Arial"/>
        </w:rPr>
        <w:tab/>
      </w:r>
    </w:p>
    <w:p w14:paraId="22580C64" w14:textId="77777777" w:rsidR="0042307E" w:rsidRPr="00284D42" w:rsidRDefault="0042307E" w:rsidP="0042307E">
      <w:pPr>
        <w:ind w:left="720"/>
        <w:rPr>
          <w:rFonts w:cs="Arial"/>
          <w:b/>
        </w:rPr>
      </w:pPr>
      <w:r>
        <w:rPr>
          <w:rFonts w:cs="Arial"/>
          <w:b/>
        </w:rPr>
        <w:t>Byte 5 up to 200/102</w:t>
      </w:r>
      <w:r w:rsidRPr="00284D42">
        <w:rPr>
          <w:rFonts w:cs="Arial"/>
          <w:b/>
        </w:rPr>
        <w:t xml:space="preserve"> (Coding Table I / Coding Table II):</w:t>
      </w:r>
      <w:r w:rsidRPr="00284D42">
        <w:rPr>
          <w:rFonts w:cs="Arial"/>
          <w:b/>
        </w:rPr>
        <w:tab/>
      </w:r>
    </w:p>
    <w:p w14:paraId="26E0297A" w14:textId="77777777" w:rsidR="0042307E" w:rsidRPr="00284D42" w:rsidRDefault="0042307E" w:rsidP="0042307E">
      <w:pPr>
        <w:tabs>
          <w:tab w:val="left" w:pos="720"/>
          <w:tab w:val="left" w:pos="1440"/>
          <w:tab w:val="left" w:pos="2160"/>
          <w:tab w:val="center" w:pos="4680"/>
        </w:tabs>
        <w:ind w:left="720"/>
        <w:rPr>
          <w:rFonts w:cs="Arial"/>
        </w:rPr>
      </w:pPr>
      <w:r w:rsidRPr="00284D42">
        <w:rPr>
          <w:rFonts w:cs="Arial"/>
        </w:rPr>
        <w:tab/>
        <w:t xml:space="preserve">Password </w:t>
      </w:r>
      <w:r>
        <w:rPr>
          <w:rFonts w:cs="Arial"/>
        </w:rPr>
        <w:tab/>
      </w:r>
    </w:p>
    <w:p w14:paraId="00A3FC4D" w14:textId="77777777" w:rsidR="0042307E" w:rsidRPr="00284D42" w:rsidRDefault="0042307E" w:rsidP="0042307E">
      <w:pPr>
        <w:ind w:left="720"/>
        <w:rPr>
          <w:rFonts w:cs="Arial"/>
        </w:rPr>
      </w:pPr>
      <w:r w:rsidRPr="00284D42">
        <w:rPr>
          <w:rFonts w:cs="Arial"/>
        </w:rPr>
        <w:tab/>
        <w:t>Max. 65 characters, 64 plus 1 end of string</w:t>
      </w:r>
    </w:p>
    <w:p w14:paraId="2E12B452" w14:textId="77777777" w:rsidR="0042307E" w:rsidRPr="00284D42" w:rsidRDefault="0042307E" w:rsidP="0042307E">
      <w:pPr>
        <w:ind w:left="720"/>
        <w:rPr>
          <w:rFonts w:cs="Arial"/>
        </w:rPr>
      </w:pPr>
      <w:r w:rsidRPr="00284D42">
        <w:rPr>
          <w:rFonts w:cs="Arial"/>
        </w:rPr>
        <w:tab/>
        <w:t xml:space="preserve">SSID </w:t>
      </w:r>
    </w:p>
    <w:p w14:paraId="1E9C76EC" w14:textId="77777777" w:rsidR="0042307E" w:rsidRPr="00284D42" w:rsidRDefault="0042307E" w:rsidP="0042307E">
      <w:pPr>
        <w:ind w:left="720"/>
        <w:rPr>
          <w:rFonts w:cs="Arial"/>
        </w:rPr>
      </w:pPr>
      <w:r w:rsidRPr="00284D42">
        <w:rPr>
          <w:rFonts w:cs="Arial"/>
        </w:rPr>
        <w:tab/>
        <w:t>Max. 33 characters, 32 plus 1 end of string</w:t>
      </w:r>
    </w:p>
    <w:p w14:paraId="738B0580" w14:textId="77777777" w:rsidR="0042307E" w:rsidRPr="00284D42" w:rsidRDefault="0042307E" w:rsidP="0042307E">
      <w:pPr>
        <w:ind w:left="720"/>
        <w:rPr>
          <w:rFonts w:cs="Arial"/>
        </w:rPr>
      </w:pPr>
      <w:r w:rsidRPr="00284D42">
        <w:rPr>
          <w:rFonts w:cs="Arial"/>
        </w:rPr>
        <w:tab/>
      </w:r>
    </w:p>
    <w:p w14:paraId="375EE5D1" w14:textId="77777777" w:rsidR="0042307E" w:rsidRPr="00284D42" w:rsidRDefault="0042307E" w:rsidP="0042307E">
      <w:pPr>
        <w:ind w:left="720"/>
        <w:rPr>
          <w:rFonts w:cs="Arial"/>
          <w:b/>
        </w:rPr>
      </w:pPr>
      <w:r w:rsidRPr="00284D42">
        <w:rPr>
          <w:rFonts w:cs="Arial"/>
          <w:b/>
        </w:rPr>
        <w:t>Note:</w:t>
      </w:r>
      <w:r w:rsidRPr="00284D42">
        <w:rPr>
          <w:rFonts w:cs="Arial"/>
          <w:b/>
        </w:rPr>
        <w:tab/>
      </w:r>
    </w:p>
    <w:p w14:paraId="4EA34AC8" w14:textId="77777777" w:rsidR="0042307E" w:rsidRPr="00284D42" w:rsidRDefault="0042307E" w:rsidP="0042307E">
      <w:pPr>
        <w:ind w:left="720"/>
        <w:rPr>
          <w:rFonts w:cs="Arial"/>
        </w:rPr>
      </w:pPr>
      <w:r w:rsidRPr="00284D42">
        <w:rPr>
          <w:rFonts w:cs="Arial"/>
        </w:rPr>
        <w:t>When OpCode = 0x01 Read, Password and SSID will be end of string (0x00)</w:t>
      </w:r>
      <w:r w:rsidRPr="00284D42">
        <w:rPr>
          <w:rFonts w:cs="Arial"/>
        </w:rPr>
        <w:tab/>
      </w:r>
    </w:p>
    <w:p w14:paraId="6978BBE9" w14:textId="77777777" w:rsidR="0042307E" w:rsidRPr="00284D42" w:rsidRDefault="0042307E" w:rsidP="0042307E">
      <w:pPr>
        <w:ind w:left="720"/>
        <w:rPr>
          <w:rFonts w:cs="Arial"/>
        </w:rPr>
      </w:pPr>
      <w:r w:rsidRPr="00284D42">
        <w:rPr>
          <w:rFonts w:cs="Arial"/>
        </w:rPr>
        <w:t xml:space="preserve">When OpCode = 0x02 </w:t>
      </w:r>
      <w:proofErr w:type="spellStart"/>
      <w:r w:rsidRPr="00284D42">
        <w:rPr>
          <w:rFonts w:cs="Arial"/>
        </w:rPr>
        <w:t>WriteSSID</w:t>
      </w:r>
      <w:proofErr w:type="spellEnd"/>
      <w:r w:rsidRPr="00284D42">
        <w:rPr>
          <w:rFonts w:cs="Arial"/>
        </w:rPr>
        <w:t>, Password will be end of string (0x00)</w:t>
      </w:r>
      <w:r w:rsidRPr="00284D42">
        <w:rPr>
          <w:rFonts w:cs="Arial"/>
        </w:rPr>
        <w:tab/>
      </w:r>
    </w:p>
    <w:p w14:paraId="57CDD101" w14:textId="77777777" w:rsidR="0042307E" w:rsidRPr="00284D42" w:rsidRDefault="0042307E" w:rsidP="0042307E">
      <w:pPr>
        <w:ind w:left="720"/>
        <w:rPr>
          <w:rFonts w:cs="Arial"/>
        </w:rPr>
      </w:pPr>
      <w:r w:rsidRPr="00284D42">
        <w:rPr>
          <w:rFonts w:cs="Arial"/>
        </w:rPr>
        <w:t xml:space="preserve">When OpCode = 0x03: </w:t>
      </w:r>
      <w:proofErr w:type="spellStart"/>
      <w:r w:rsidRPr="00284D42">
        <w:rPr>
          <w:rFonts w:cs="Arial"/>
        </w:rPr>
        <w:t>WritePassword</w:t>
      </w:r>
      <w:proofErr w:type="spellEnd"/>
      <w:r w:rsidRPr="00284D42">
        <w:rPr>
          <w:rFonts w:cs="Arial"/>
        </w:rPr>
        <w:t>, SSID will be end of string (0x00)</w:t>
      </w:r>
      <w:r w:rsidRPr="00284D42">
        <w:rPr>
          <w:rFonts w:cs="Arial"/>
        </w:rPr>
        <w:tab/>
      </w:r>
    </w:p>
    <w:p w14:paraId="0DD7FAC5" w14:textId="77777777" w:rsidR="0042307E" w:rsidRDefault="0042307E" w:rsidP="0042307E">
      <w:pPr>
        <w:pStyle w:val="Heading4"/>
      </w:pPr>
      <w:r w:rsidRPr="00B9479B">
        <w:t>TP-LOG-TPL-REQ-166129/B-SID-95-WifiInfo_Rsp</w:t>
      </w:r>
    </w:p>
    <w:p w14:paraId="31BBFE28" w14:textId="77777777" w:rsidR="0042307E" w:rsidRPr="00E457B4" w:rsidRDefault="0042307E" w:rsidP="0042307E">
      <w:pPr>
        <w:rPr>
          <w:rFonts w:cs="Arial"/>
        </w:rPr>
      </w:pPr>
      <w:r w:rsidRPr="00E457B4">
        <w:rPr>
          <w:rFonts w:cs="Arial"/>
        </w:rPr>
        <w:t>Data Size: up to 201/103 (Coding Table I / Coding Table II) bytes</w:t>
      </w:r>
      <w:r w:rsidRPr="00E457B4">
        <w:rPr>
          <w:rFonts w:cs="Arial"/>
        </w:rPr>
        <w:tab/>
      </w:r>
    </w:p>
    <w:p w14:paraId="14120CEA" w14:textId="77777777" w:rsidR="0042307E" w:rsidRPr="00E457B4" w:rsidRDefault="0042307E" w:rsidP="0042307E">
      <w:pPr>
        <w:rPr>
          <w:rFonts w:cs="Arial"/>
        </w:rPr>
      </w:pPr>
      <w:r w:rsidRPr="00E457B4">
        <w:rPr>
          <w:rFonts w:cs="Arial"/>
        </w:rPr>
        <w:tab/>
      </w:r>
    </w:p>
    <w:p w14:paraId="13863252" w14:textId="77777777" w:rsidR="0042307E" w:rsidRPr="00E457B4" w:rsidRDefault="0042307E" w:rsidP="0042307E">
      <w:pPr>
        <w:ind w:left="720"/>
        <w:rPr>
          <w:rFonts w:cs="Arial"/>
          <w:b/>
        </w:rPr>
      </w:pPr>
      <w:r w:rsidRPr="00E457B4">
        <w:rPr>
          <w:rFonts w:cs="Arial"/>
          <w:b/>
        </w:rPr>
        <w:t>Byte 0: Signal Identifier</w:t>
      </w:r>
      <w:r w:rsidRPr="00E457B4">
        <w:rPr>
          <w:rFonts w:cs="Arial"/>
          <w:b/>
        </w:rPr>
        <w:tab/>
      </w:r>
    </w:p>
    <w:p w14:paraId="1E4527F1" w14:textId="77777777" w:rsidR="0042307E" w:rsidRPr="00E457B4" w:rsidRDefault="0042307E" w:rsidP="0042307E">
      <w:pPr>
        <w:ind w:left="720"/>
        <w:rPr>
          <w:rFonts w:cs="Arial"/>
        </w:rPr>
      </w:pPr>
      <w:r w:rsidRPr="00E457B4">
        <w:rPr>
          <w:rFonts w:cs="Arial"/>
        </w:rPr>
        <w:tab/>
        <w:t xml:space="preserve">0x95: </w:t>
      </w:r>
      <w:proofErr w:type="spellStart"/>
      <w:r w:rsidRPr="00E457B4">
        <w:rPr>
          <w:rFonts w:cs="Arial"/>
        </w:rPr>
        <w:t>WifiInfo_Rsp</w:t>
      </w:r>
      <w:proofErr w:type="spellEnd"/>
    </w:p>
    <w:p w14:paraId="5E1A0C36" w14:textId="77777777" w:rsidR="0042307E" w:rsidRPr="00E457B4" w:rsidRDefault="0042307E" w:rsidP="0042307E">
      <w:pPr>
        <w:ind w:left="720"/>
        <w:rPr>
          <w:rFonts w:cs="Arial"/>
        </w:rPr>
      </w:pPr>
      <w:r w:rsidRPr="00E457B4">
        <w:rPr>
          <w:rFonts w:cs="Arial"/>
        </w:rPr>
        <w:tab/>
      </w:r>
    </w:p>
    <w:p w14:paraId="28534E48" w14:textId="77777777" w:rsidR="0042307E" w:rsidRPr="00E457B4" w:rsidRDefault="0042307E" w:rsidP="0042307E">
      <w:pPr>
        <w:ind w:left="720"/>
        <w:rPr>
          <w:rFonts w:cs="Arial"/>
          <w:b/>
        </w:rPr>
      </w:pPr>
      <w:r w:rsidRPr="00E457B4">
        <w:rPr>
          <w:rFonts w:cs="Arial"/>
          <w:b/>
        </w:rPr>
        <w:t>Byte 1: Utilization</w:t>
      </w:r>
      <w:r w:rsidRPr="00E457B4">
        <w:rPr>
          <w:rFonts w:cs="Arial"/>
          <w:b/>
        </w:rPr>
        <w:tab/>
      </w:r>
    </w:p>
    <w:p w14:paraId="1EEEF1C1" w14:textId="77777777" w:rsidR="0042307E" w:rsidRPr="00E457B4" w:rsidRDefault="0042307E" w:rsidP="0042307E">
      <w:pPr>
        <w:ind w:left="720"/>
        <w:rPr>
          <w:rFonts w:cs="Arial"/>
        </w:rPr>
      </w:pPr>
      <w:r w:rsidRPr="00E457B4">
        <w:rPr>
          <w:rFonts w:cs="Arial"/>
        </w:rPr>
        <w:lastRenderedPageBreak/>
        <w:tab/>
        <w:t>0x32: MobileCom_Service2 - Embedded Modem</w:t>
      </w:r>
    </w:p>
    <w:p w14:paraId="4FBD4B89" w14:textId="77777777" w:rsidR="0042307E" w:rsidRPr="00E457B4" w:rsidRDefault="0042307E" w:rsidP="0042307E">
      <w:pPr>
        <w:ind w:left="720"/>
        <w:rPr>
          <w:rFonts w:cs="Arial"/>
        </w:rPr>
      </w:pPr>
      <w:r w:rsidRPr="00E457B4">
        <w:rPr>
          <w:rFonts w:cs="Arial"/>
        </w:rPr>
        <w:tab/>
      </w:r>
    </w:p>
    <w:p w14:paraId="2C07991E" w14:textId="77777777" w:rsidR="0042307E" w:rsidRPr="00E457B4" w:rsidRDefault="0042307E" w:rsidP="0042307E">
      <w:pPr>
        <w:ind w:left="720"/>
        <w:rPr>
          <w:rFonts w:cs="Arial"/>
          <w:b/>
        </w:rPr>
      </w:pPr>
      <w:r w:rsidRPr="00E457B4">
        <w:rPr>
          <w:rFonts w:cs="Arial"/>
          <w:b/>
        </w:rPr>
        <w:t>Byte 2: Command Execution Status</w:t>
      </w:r>
      <w:r w:rsidRPr="00E457B4">
        <w:rPr>
          <w:rFonts w:cs="Arial"/>
          <w:b/>
        </w:rPr>
        <w:tab/>
      </w:r>
    </w:p>
    <w:p w14:paraId="3A89DF47" w14:textId="77777777" w:rsidR="0042307E" w:rsidRPr="00E457B4" w:rsidRDefault="0042307E" w:rsidP="0042307E">
      <w:pPr>
        <w:ind w:left="720"/>
        <w:rPr>
          <w:rFonts w:cs="Arial"/>
        </w:rPr>
      </w:pPr>
      <w:r w:rsidRPr="00E457B4">
        <w:rPr>
          <w:rFonts w:cs="Arial"/>
        </w:rPr>
        <w:tab/>
        <w:t xml:space="preserve">0x0y: </w:t>
      </w:r>
      <w:proofErr w:type="gramStart"/>
      <w:r w:rsidRPr="00E457B4">
        <w:rPr>
          <w:rFonts w:cs="Arial"/>
        </w:rPr>
        <w:t>Final Result</w:t>
      </w:r>
      <w:proofErr w:type="gramEnd"/>
      <w:r w:rsidRPr="00E457B4">
        <w:rPr>
          <w:rFonts w:cs="Arial"/>
        </w:rPr>
        <w:t xml:space="preserve"> – Success</w:t>
      </w:r>
    </w:p>
    <w:p w14:paraId="5647764A" w14:textId="77777777" w:rsidR="0042307E" w:rsidRPr="00E457B4" w:rsidRDefault="0042307E" w:rsidP="0042307E">
      <w:pPr>
        <w:ind w:left="720"/>
        <w:rPr>
          <w:rFonts w:cs="Arial"/>
        </w:rPr>
      </w:pPr>
      <w:r w:rsidRPr="00E457B4">
        <w:rPr>
          <w:rFonts w:cs="Arial"/>
        </w:rPr>
        <w:tab/>
        <w:t xml:space="preserve">0x1y: </w:t>
      </w:r>
      <w:proofErr w:type="gramStart"/>
      <w:r w:rsidRPr="00E457B4">
        <w:rPr>
          <w:rFonts w:cs="Arial"/>
        </w:rPr>
        <w:t>Final Result</w:t>
      </w:r>
      <w:proofErr w:type="gramEnd"/>
      <w:r w:rsidRPr="00E457B4">
        <w:rPr>
          <w:rFonts w:cs="Arial"/>
        </w:rPr>
        <w:t xml:space="preserve"> – Fail</w:t>
      </w:r>
    </w:p>
    <w:p w14:paraId="0E91EA60" w14:textId="77777777" w:rsidR="0042307E" w:rsidRPr="00E457B4" w:rsidRDefault="0042307E" w:rsidP="0042307E">
      <w:pPr>
        <w:ind w:left="720"/>
        <w:rPr>
          <w:rFonts w:cs="Arial"/>
        </w:rPr>
      </w:pPr>
      <w:r w:rsidRPr="00E457B4">
        <w:rPr>
          <w:rFonts w:cs="Arial"/>
        </w:rPr>
        <w:tab/>
        <w:t xml:space="preserve">0x2y: </w:t>
      </w:r>
      <w:proofErr w:type="gramStart"/>
      <w:r w:rsidRPr="00E457B4">
        <w:rPr>
          <w:rFonts w:cs="Arial"/>
        </w:rPr>
        <w:t>Final Result</w:t>
      </w:r>
      <w:proofErr w:type="gramEnd"/>
      <w:r w:rsidRPr="00E457B4">
        <w:rPr>
          <w:rFonts w:cs="Arial"/>
        </w:rPr>
        <w:t xml:space="preserve"> – Information</w:t>
      </w:r>
    </w:p>
    <w:p w14:paraId="0ED91129" w14:textId="77777777" w:rsidR="0042307E" w:rsidRPr="00E457B4" w:rsidRDefault="0042307E" w:rsidP="0042307E">
      <w:pPr>
        <w:ind w:left="720"/>
        <w:rPr>
          <w:rFonts w:cs="Arial"/>
        </w:rPr>
      </w:pPr>
      <w:r w:rsidRPr="00E457B4">
        <w:rPr>
          <w:rFonts w:cs="Arial"/>
        </w:rPr>
        <w:tab/>
        <w:t>0x3y: Intermediate Result</w:t>
      </w:r>
      <w:r>
        <w:rPr>
          <w:rFonts w:cs="Arial"/>
        </w:rPr>
        <w:t xml:space="preserve"> </w:t>
      </w:r>
      <w:r w:rsidRPr="00E457B4">
        <w:rPr>
          <w:rFonts w:cs="Arial"/>
        </w:rPr>
        <w:t>– Wait</w:t>
      </w:r>
    </w:p>
    <w:p w14:paraId="387412C9" w14:textId="77777777" w:rsidR="0042307E" w:rsidRPr="00E457B4" w:rsidRDefault="0042307E" w:rsidP="0042307E">
      <w:pPr>
        <w:ind w:left="720"/>
        <w:rPr>
          <w:rFonts w:cs="Arial"/>
        </w:rPr>
      </w:pPr>
      <w:r w:rsidRPr="00E457B4">
        <w:rPr>
          <w:rFonts w:cs="Arial"/>
        </w:rPr>
        <w:tab/>
      </w:r>
    </w:p>
    <w:p w14:paraId="58016808" w14:textId="77777777" w:rsidR="0042307E" w:rsidRPr="00E457B4" w:rsidRDefault="0042307E" w:rsidP="0042307E">
      <w:pPr>
        <w:ind w:left="720"/>
        <w:rPr>
          <w:rFonts w:cs="Arial"/>
          <w:b/>
        </w:rPr>
      </w:pPr>
      <w:r w:rsidRPr="00E457B4">
        <w:rPr>
          <w:rFonts w:cs="Arial"/>
          <w:b/>
        </w:rPr>
        <w:t>Byte 3: Character Coding</w:t>
      </w:r>
      <w:r w:rsidRPr="00E457B4">
        <w:rPr>
          <w:rFonts w:cs="Arial"/>
          <w:b/>
        </w:rPr>
        <w:tab/>
      </w:r>
    </w:p>
    <w:p w14:paraId="4900F1E4" w14:textId="77777777" w:rsidR="0042307E" w:rsidRPr="00E457B4" w:rsidRDefault="0042307E" w:rsidP="0042307E">
      <w:pPr>
        <w:ind w:left="720"/>
        <w:rPr>
          <w:rFonts w:cs="Arial"/>
          <w:i/>
        </w:rPr>
      </w:pPr>
      <w:r w:rsidRPr="00E457B4">
        <w:rPr>
          <w:rFonts w:cs="Arial"/>
          <w:i/>
        </w:rPr>
        <w:tab/>
        <w:t>Bit 0-5: Reserved</w:t>
      </w:r>
    </w:p>
    <w:p w14:paraId="444CA2C0" w14:textId="77777777" w:rsidR="0042307E" w:rsidRPr="00E457B4" w:rsidRDefault="0042307E" w:rsidP="0042307E">
      <w:pPr>
        <w:ind w:left="720"/>
        <w:rPr>
          <w:rFonts w:cs="Arial"/>
          <w:i/>
        </w:rPr>
      </w:pPr>
      <w:r w:rsidRPr="00E457B4">
        <w:rPr>
          <w:rFonts w:cs="Arial"/>
          <w:i/>
        </w:rPr>
        <w:tab/>
        <w:t>Bit 6-7: Coding</w:t>
      </w:r>
    </w:p>
    <w:p w14:paraId="4B0C814E" w14:textId="77777777" w:rsidR="0042307E" w:rsidRPr="00E457B4" w:rsidRDefault="0042307E" w:rsidP="0042307E">
      <w:pPr>
        <w:ind w:left="720"/>
        <w:rPr>
          <w:rFonts w:cs="Arial"/>
        </w:rPr>
      </w:pPr>
      <w:r w:rsidRPr="00E457B4">
        <w:rPr>
          <w:rFonts w:cs="Arial"/>
        </w:rPr>
        <w:tab/>
        <w:t xml:space="preserve">    </w:t>
      </w:r>
      <w:r>
        <w:rPr>
          <w:rFonts w:cs="Arial"/>
        </w:rPr>
        <w:t xml:space="preserve">        </w:t>
      </w:r>
      <w:r>
        <w:rPr>
          <w:rFonts w:cs="Arial"/>
        </w:rPr>
        <w:tab/>
      </w:r>
      <w:r w:rsidRPr="00E457B4">
        <w:rPr>
          <w:rFonts w:cs="Arial"/>
        </w:rPr>
        <w:t>0x0: Coding Table I</w:t>
      </w:r>
    </w:p>
    <w:p w14:paraId="39C97A35" w14:textId="77777777" w:rsidR="0042307E" w:rsidRPr="00E457B4" w:rsidRDefault="0042307E" w:rsidP="0042307E">
      <w:pPr>
        <w:ind w:left="720"/>
        <w:rPr>
          <w:rFonts w:cs="Arial"/>
        </w:rPr>
      </w:pPr>
      <w:r w:rsidRPr="00E457B4">
        <w:rPr>
          <w:rFonts w:cs="Arial"/>
        </w:rPr>
        <w:tab/>
        <w:t xml:space="preserve">    </w:t>
      </w:r>
      <w:r>
        <w:rPr>
          <w:rFonts w:cs="Arial"/>
        </w:rPr>
        <w:tab/>
      </w:r>
      <w:r w:rsidRPr="00E457B4">
        <w:rPr>
          <w:rFonts w:cs="Arial"/>
        </w:rPr>
        <w:t xml:space="preserve">0x0000-0xFFFF UNICODE UTF-16 (2 </w:t>
      </w:r>
      <w:proofErr w:type="gramStart"/>
      <w:r w:rsidRPr="00E457B4">
        <w:rPr>
          <w:rFonts w:cs="Arial"/>
        </w:rPr>
        <w:t>byte</w:t>
      </w:r>
      <w:proofErr w:type="gramEnd"/>
      <w:r w:rsidRPr="00E457B4">
        <w:rPr>
          <w:rFonts w:cs="Arial"/>
        </w:rPr>
        <w:t xml:space="preserve"> per char)</w:t>
      </w:r>
    </w:p>
    <w:p w14:paraId="01621A2D" w14:textId="77777777" w:rsidR="0042307E" w:rsidRPr="00E457B4" w:rsidRDefault="0042307E" w:rsidP="0042307E">
      <w:pPr>
        <w:ind w:left="720"/>
        <w:rPr>
          <w:rFonts w:cs="Arial"/>
        </w:rPr>
      </w:pPr>
      <w:r w:rsidRPr="00E457B4">
        <w:rPr>
          <w:rFonts w:cs="Arial"/>
        </w:rPr>
        <w:tab/>
        <w:t xml:space="preserve">    </w:t>
      </w:r>
      <w:r>
        <w:rPr>
          <w:rFonts w:cs="Arial"/>
        </w:rPr>
        <w:tab/>
      </w:r>
      <w:r w:rsidRPr="00E457B4">
        <w:rPr>
          <w:rFonts w:cs="Arial"/>
        </w:rPr>
        <w:t>0x1: Coding Table II</w:t>
      </w:r>
    </w:p>
    <w:p w14:paraId="2B92D870" w14:textId="77777777" w:rsidR="0042307E" w:rsidRPr="00E457B4" w:rsidRDefault="0042307E" w:rsidP="0042307E">
      <w:pPr>
        <w:ind w:left="720"/>
        <w:rPr>
          <w:rFonts w:cs="Arial"/>
        </w:rPr>
      </w:pPr>
      <w:r w:rsidRPr="00E457B4">
        <w:rPr>
          <w:rFonts w:cs="Arial"/>
        </w:rPr>
        <w:tab/>
        <w:t xml:space="preserve">    </w:t>
      </w:r>
      <w:r>
        <w:rPr>
          <w:rFonts w:cs="Arial"/>
        </w:rPr>
        <w:tab/>
      </w:r>
      <w:r w:rsidRPr="00E457B4">
        <w:rPr>
          <w:rFonts w:cs="Arial"/>
        </w:rPr>
        <w:t>0x00-0xFF Latin-9 (1 byte per char)</w:t>
      </w:r>
    </w:p>
    <w:p w14:paraId="3B85FAFC" w14:textId="77777777" w:rsidR="0042307E" w:rsidRPr="00E457B4" w:rsidRDefault="0042307E" w:rsidP="0042307E">
      <w:pPr>
        <w:ind w:left="720"/>
        <w:rPr>
          <w:rFonts w:cs="Arial"/>
        </w:rPr>
      </w:pPr>
      <w:r w:rsidRPr="00E457B4">
        <w:rPr>
          <w:rFonts w:cs="Arial"/>
        </w:rPr>
        <w:tab/>
      </w:r>
    </w:p>
    <w:p w14:paraId="1DFA60AA" w14:textId="77777777" w:rsidR="0042307E" w:rsidRPr="00E457B4" w:rsidRDefault="0042307E" w:rsidP="0042307E">
      <w:pPr>
        <w:ind w:left="720"/>
        <w:rPr>
          <w:rFonts w:cs="Arial"/>
          <w:b/>
        </w:rPr>
      </w:pPr>
      <w:r w:rsidRPr="00E457B4">
        <w:rPr>
          <w:rFonts w:cs="Arial"/>
          <w:b/>
        </w:rPr>
        <w:t>Byte 4: OpCode</w:t>
      </w:r>
      <w:r w:rsidRPr="00E457B4">
        <w:rPr>
          <w:rFonts w:cs="Arial"/>
          <w:b/>
        </w:rPr>
        <w:tab/>
      </w:r>
    </w:p>
    <w:p w14:paraId="295B2417" w14:textId="77777777" w:rsidR="0042307E" w:rsidRPr="00E457B4" w:rsidRDefault="0042307E" w:rsidP="0042307E">
      <w:pPr>
        <w:ind w:left="720"/>
        <w:rPr>
          <w:rFonts w:cs="Arial"/>
        </w:rPr>
      </w:pPr>
      <w:r w:rsidRPr="00E457B4">
        <w:rPr>
          <w:rFonts w:cs="Arial"/>
        </w:rPr>
        <w:tab/>
        <w:t>0x00: Reserved</w:t>
      </w:r>
    </w:p>
    <w:p w14:paraId="28844107" w14:textId="77777777" w:rsidR="0042307E" w:rsidRPr="00E457B4" w:rsidRDefault="0042307E" w:rsidP="0042307E">
      <w:pPr>
        <w:ind w:left="720"/>
        <w:rPr>
          <w:rFonts w:cs="Arial"/>
        </w:rPr>
      </w:pPr>
      <w:r w:rsidRPr="00E457B4">
        <w:rPr>
          <w:rFonts w:cs="Arial"/>
        </w:rPr>
        <w:tab/>
        <w:t>0x01: Data</w:t>
      </w:r>
    </w:p>
    <w:p w14:paraId="74BF65A2" w14:textId="77777777" w:rsidR="0042307E" w:rsidRPr="00E457B4" w:rsidRDefault="0042307E" w:rsidP="0042307E">
      <w:pPr>
        <w:ind w:left="720"/>
        <w:rPr>
          <w:rFonts w:cs="Arial"/>
        </w:rPr>
      </w:pPr>
      <w:r w:rsidRPr="00E457B4">
        <w:rPr>
          <w:rFonts w:cs="Arial"/>
        </w:rPr>
        <w:tab/>
        <w:t xml:space="preserve">0x02: </w:t>
      </w:r>
      <w:proofErr w:type="spellStart"/>
      <w:r w:rsidRPr="00E457B4">
        <w:rPr>
          <w:rFonts w:cs="Arial"/>
        </w:rPr>
        <w:t>SSIDWritten</w:t>
      </w:r>
      <w:proofErr w:type="spellEnd"/>
    </w:p>
    <w:p w14:paraId="6DAAEB9D" w14:textId="77777777" w:rsidR="0042307E" w:rsidRPr="00E457B4" w:rsidRDefault="0042307E" w:rsidP="0042307E">
      <w:pPr>
        <w:ind w:left="720"/>
        <w:rPr>
          <w:rFonts w:cs="Arial"/>
        </w:rPr>
      </w:pPr>
      <w:r w:rsidRPr="00E457B4">
        <w:rPr>
          <w:rFonts w:cs="Arial"/>
        </w:rPr>
        <w:tab/>
        <w:t xml:space="preserve">0x03: </w:t>
      </w:r>
      <w:proofErr w:type="spellStart"/>
      <w:r w:rsidRPr="00E457B4">
        <w:rPr>
          <w:rFonts w:cs="Arial"/>
        </w:rPr>
        <w:t>PasswordWritten</w:t>
      </w:r>
      <w:proofErr w:type="spellEnd"/>
    </w:p>
    <w:p w14:paraId="511DD84D" w14:textId="77777777" w:rsidR="0042307E" w:rsidRPr="00E457B4" w:rsidRDefault="0042307E" w:rsidP="0042307E">
      <w:pPr>
        <w:ind w:left="720"/>
        <w:rPr>
          <w:rFonts w:cs="Arial"/>
        </w:rPr>
      </w:pPr>
      <w:r w:rsidRPr="00E457B4">
        <w:rPr>
          <w:rFonts w:cs="Arial"/>
        </w:rPr>
        <w:tab/>
        <w:t>0x04 - 0xFF: Reserved</w:t>
      </w:r>
    </w:p>
    <w:p w14:paraId="00FFDBF7" w14:textId="77777777" w:rsidR="0042307E" w:rsidRPr="00E457B4" w:rsidRDefault="0042307E" w:rsidP="0042307E">
      <w:pPr>
        <w:tabs>
          <w:tab w:val="left" w:pos="720"/>
          <w:tab w:val="left" w:pos="2325"/>
        </w:tabs>
        <w:ind w:left="720"/>
        <w:rPr>
          <w:rFonts w:cs="Arial"/>
        </w:rPr>
      </w:pPr>
      <w:r w:rsidRPr="00E457B4">
        <w:rPr>
          <w:rFonts w:cs="Arial"/>
        </w:rPr>
        <w:tab/>
      </w:r>
      <w:r w:rsidRPr="00E457B4">
        <w:rPr>
          <w:rFonts w:cs="Arial"/>
        </w:rPr>
        <w:tab/>
      </w:r>
    </w:p>
    <w:p w14:paraId="72A64BF9" w14:textId="77777777" w:rsidR="0042307E" w:rsidRPr="00E457B4" w:rsidRDefault="0042307E" w:rsidP="0042307E">
      <w:pPr>
        <w:ind w:left="720"/>
        <w:rPr>
          <w:rFonts w:cs="Arial"/>
          <w:b/>
        </w:rPr>
      </w:pPr>
      <w:r w:rsidRPr="00E457B4">
        <w:rPr>
          <w:rFonts w:cs="Arial"/>
          <w:b/>
        </w:rPr>
        <w:t>Byte 5 up to 20</w:t>
      </w:r>
      <w:r>
        <w:rPr>
          <w:rFonts w:cs="Arial"/>
          <w:b/>
        </w:rPr>
        <w:t>0</w:t>
      </w:r>
      <w:r w:rsidRPr="00E457B4">
        <w:rPr>
          <w:rFonts w:cs="Arial"/>
          <w:b/>
        </w:rPr>
        <w:t>/10</w:t>
      </w:r>
      <w:r>
        <w:rPr>
          <w:rFonts w:cs="Arial"/>
          <w:b/>
        </w:rPr>
        <w:t>2</w:t>
      </w:r>
      <w:r w:rsidRPr="00E457B4">
        <w:rPr>
          <w:rFonts w:cs="Arial"/>
          <w:b/>
        </w:rPr>
        <w:t xml:space="preserve"> (Coding Table I / Coding Table II):</w:t>
      </w:r>
      <w:r w:rsidRPr="00E457B4">
        <w:rPr>
          <w:rFonts w:cs="Arial"/>
          <w:b/>
        </w:rPr>
        <w:tab/>
      </w:r>
    </w:p>
    <w:p w14:paraId="70BD86F7" w14:textId="77777777" w:rsidR="0042307E" w:rsidRPr="00E457B4" w:rsidRDefault="0042307E" w:rsidP="0042307E">
      <w:pPr>
        <w:ind w:left="720"/>
        <w:rPr>
          <w:rFonts w:cs="Arial"/>
        </w:rPr>
      </w:pPr>
      <w:r w:rsidRPr="00E457B4">
        <w:rPr>
          <w:rFonts w:cs="Arial"/>
        </w:rPr>
        <w:tab/>
        <w:t xml:space="preserve">Password </w:t>
      </w:r>
    </w:p>
    <w:p w14:paraId="31EFB2AF" w14:textId="77777777" w:rsidR="0042307E" w:rsidRPr="00E457B4" w:rsidRDefault="0042307E" w:rsidP="0042307E">
      <w:pPr>
        <w:ind w:left="720"/>
        <w:rPr>
          <w:rFonts w:cs="Arial"/>
        </w:rPr>
      </w:pPr>
      <w:r w:rsidRPr="00E457B4">
        <w:rPr>
          <w:rFonts w:cs="Arial"/>
        </w:rPr>
        <w:tab/>
        <w:t>Max. 65 characters, 64 plus 1 end of string</w:t>
      </w:r>
    </w:p>
    <w:p w14:paraId="53A6AE47" w14:textId="77777777" w:rsidR="0042307E" w:rsidRPr="00E457B4" w:rsidRDefault="0042307E" w:rsidP="0042307E">
      <w:pPr>
        <w:ind w:left="720"/>
        <w:rPr>
          <w:rFonts w:cs="Arial"/>
        </w:rPr>
      </w:pPr>
      <w:r w:rsidRPr="00E457B4">
        <w:rPr>
          <w:rFonts w:cs="Arial"/>
        </w:rPr>
        <w:tab/>
        <w:t>SSID</w:t>
      </w:r>
    </w:p>
    <w:p w14:paraId="3C78B74E" w14:textId="77777777" w:rsidR="0042307E" w:rsidRPr="00E457B4" w:rsidRDefault="0042307E" w:rsidP="0042307E">
      <w:pPr>
        <w:ind w:left="720"/>
        <w:rPr>
          <w:rFonts w:cs="Arial"/>
        </w:rPr>
      </w:pPr>
      <w:r w:rsidRPr="00E457B4">
        <w:rPr>
          <w:rFonts w:cs="Arial"/>
        </w:rPr>
        <w:tab/>
        <w:t>Max. 33 characters, 32 plus 1 end of string</w:t>
      </w:r>
    </w:p>
    <w:p w14:paraId="7E1CF92F" w14:textId="77777777" w:rsidR="0042307E" w:rsidRPr="00E457B4" w:rsidRDefault="0042307E" w:rsidP="0042307E">
      <w:pPr>
        <w:ind w:left="720"/>
        <w:rPr>
          <w:rFonts w:cs="Arial"/>
        </w:rPr>
      </w:pPr>
      <w:r w:rsidRPr="00E457B4">
        <w:rPr>
          <w:rFonts w:cs="Arial"/>
        </w:rPr>
        <w:tab/>
      </w:r>
    </w:p>
    <w:p w14:paraId="389075B6" w14:textId="77777777" w:rsidR="0042307E" w:rsidRPr="00E457B4" w:rsidRDefault="0042307E" w:rsidP="0042307E">
      <w:pPr>
        <w:ind w:left="720"/>
        <w:rPr>
          <w:rFonts w:cs="Arial"/>
          <w:b/>
        </w:rPr>
      </w:pPr>
      <w:r w:rsidRPr="00E457B4">
        <w:rPr>
          <w:rFonts w:cs="Arial"/>
          <w:b/>
        </w:rPr>
        <w:t>Note:</w:t>
      </w:r>
      <w:r w:rsidRPr="00E457B4">
        <w:rPr>
          <w:rFonts w:cs="Arial"/>
          <w:b/>
        </w:rPr>
        <w:tab/>
      </w:r>
    </w:p>
    <w:p w14:paraId="1900A7DA" w14:textId="77777777" w:rsidR="0042307E" w:rsidRPr="00E457B4" w:rsidRDefault="0042307E" w:rsidP="0042307E">
      <w:pPr>
        <w:ind w:left="720"/>
        <w:rPr>
          <w:rFonts w:cs="Arial"/>
        </w:rPr>
      </w:pPr>
      <w:r w:rsidRPr="00E457B4">
        <w:rPr>
          <w:rFonts w:cs="Arial"/>
        </w:rPr>
        <w:t>When OpCode = 0x01 Data, Password and SSID will both be sent</w:t>
      </w:r>
      <w:r w:rsidRPr="00E457B4">
        <w:rPr>
          <w:rFonts w:cs="Arial"/>
        </w:rPr>
        <w:tab/>
      </w:r>
    </w:p>
    <w:p w14:paraId="49341CC7" w14:textId="77777777" w:rsidR="0042307E" w:rsidRPr="00E457B4" w:rsidRDefault="0042307E" w:rsidP="0042307E">
      <w:pPr>
        <w:ind w:left="720"/>
        <w:rPr>
          <w:rFonts w:cs="Arial"/>
        </w:rPr>
      </w:pPr>
      <w:r w:rsidRPr="00E457B4">
        <w:rPr>
          <w:rFonts w:cs="Arial"/>
        </w:rPr>
        <w:t xml:space="preserve">When OpCode = 0x02 </w:t>
      </w:r>
      <w:proofErr w:type="spellStart"/>
      <w:r w:rsidRPr="00E457B4">
        <w:rPr>
          <w:rFonts w:cs="Arial"/>
        </w:rPr>
        <w:t>SSIDWritten</w:t>
      </w:r>
      <w:proofErr w:type="spellEnd"/>
      <w:r w:rsidRPr="00E457B4">
        <w:rPr>
          <w:rFonts w:cs="Arial"/>
        </w:rPr>
        <w:t xml:space="preserve"> or 0x03 </w:t>
      </w:r>
      <w:proofErr w:type="spellStart"/>
      <w:r w:rsidRPr="00E457B4">
        <w:rPr>
          <w:rFonts w:cs="Arial"/>
        </w:rPr>
        <w:t>PasswordWritten</w:t>
      </w:r>
      <w:proofErr w:type="spellEnd"/>
      <w:r w:rsidRPr="00E457B4">
        <w:rPr>
          <w:rFonts w:cs="Arial"/>
        </w:rPr>
        <w:t>, Password and SSID will both be end of string (0x00)</w:t>
      </w:r>
      <w:r w:rsidRPr="00E457B4">
        <w:rPr>
          <w:rFonts w:cs="Arial"/>
        </w:rPr>
        <w:tab/>
      </w:r>
    </w:p>
    <w:p w14:paraId="6F40DC2D" w14:textId="77777777" w:rsidR="0042307E" w:rsidRDefault="0042307E" w:rsidP="0042307E">
      <w:pPr>
        <w:pStyle w:val="Heading4"/>
      </w:pPr>
      <w:r w:rsidRPr="00B9479B">
        <w:t>TP-LOG-TPL-REQ-166130/C-SID-96-CarrierInfo_Rsp</w:t>
      </w:r>
    </w:p>
    <w:p w14:paraId="264B9B0B" w14:textId="77777777" w:rsidR="0042307E" w:rsidRPr="006C657F" w:rsidRDefault="0042307E" w:rsidP="0042307E">
      <w:pPr>
        <w:rPr>
          <w:rFonts w:cs="Arial"/>
          <w:snapToGrid w:val="0"/>
          <w:lang w:val="en-GB"/>
        </w:rPr>
      </w:pPr>
      <w:r>
        <w:rPr>
          <w:rFonts w:cs="Arial"/>
          <w:snapToGrid w:val="0"/>
          <w:lang w:val="en-GB"/>
        </w:rPr>
        <w:t xml:space="preserve">Data Size: up to </w:t>
      </w:r>
      <w:r w:rsidRPr="00BC3087">
        <w:rPr>
          <w:rFonts w:cs="Arial"/>
          <w:snapToGrid w:val="0"/>
          <w:lang w:val="en-GB"/>
        </w:rPr>
        <w:t xml:space="preserve">876/440 </w:t>
      </w:r>
      <w:r w:rsidRPr="006C657F">
        <w:rPr>
          <w:rFonts w:cs="Arial"/>
          <w:snapToGrid w:val="0"/>
          <w:lang w:val="en-GB"/>
        </w:rPr>
        <w:t>(Coding Table I / Coding Table II) bytes</w:t>
      </w:r>
      <w:r w:rsidRPr="006C657F">
        <w:rPr>
          <w:rFonts w:cs="Arial"/>
          <w:snapToGrid w:val="0"/>
          <w:lang w:val="en-GB"/>
        </w:rPr>
        <w:tab/>
      </w:r>
    </w:p>
    <w:p w14:paraId="3D87AFAA" w14:textId="77777777" w:rsidR="0042307E" w:rsidRPr="006C657F" w:rsidRDefault="0042307E" w:rsidP="0042307E">
      <w:pPr>
        <w:tabs>
          <w:tab w:val="left" w:pos="720"/>
          <w:tab w:val="left" w:pos="2040"/>
        </w:tabs>
        <w:rPr>
          <w:rFonts w:cs="Arial"/>
          <w:snapToGrid w:val="0"/>
          <w:lang w:val="en-GB"/>
        </w:rPr>
      </w:pPr>
      <w:r w:rsidRPr="006C657F">
        <w:rPr>
          <w:rFonts w:cs="Arial"/>
          <w:snapToGrid w:val="0"/>
          <w:lang w:val="en-GB"/>
        </w:rPr>
        <w:tab/>
      </w:r>
      <w:r>
        <w:rPr>
          <w:rFonts w:cs="Arial"/>
          <w:snapToGrid w:val="0"/>
          <w:lang w:val="en-GB"/>
        </w:rPr>
        <w:tab/>
      </w:r>
    </w:p>
    <w:p w14:paraId="196AEF37" w14:textId="77777777" w:rsidR="0042307E" w:rsidRPr="006C657F" w:rsidRDefault="0042307E" w:rsidP="0042307E">
      <w:pPr>
        <w:ind w:left="720"/>
        <w:rPr>
          <w:rFonts w:cs="Arial"/>
          <w:b/>
          <w:snapToGrid w:val="0"/>
          <w:lang w:val="en-GB"/>
        </w:rPr>
      </w:pPr>
      <w:r w:rsidRPr="006C657F">
        <w:rPr>
          <w:rFonts w:cs="Arial"/>
          <w:b/>
          <w:snapToGrid w:val="0"/>
          <w:lang w:val="en-GB"/>
        </w:rPr>
        <w:t>Byte 0: Signal Identifier</w:t>
      </w:r>
      <w:r w:rsidRPr="006C657F">
        <w:rPr>
          <w:rFonts w:cs="Arial"/>
          <w:b/>
          <w:snapToGrid w:val="0"/>
          <w:lang w:val="en-GB"/>
        </w:rPr>
        <w:tab/>
      </w:r>
    </w:p>
    <w:p w14:paraId="3667DE62" w14:textId="77777777" w:rsidR="0042307E" w:rsidRPr="006C657F" w:rsidRDefault="0042307E" w:rsidP="0042307E">
      <w:pPr>
        <w:ind w:left="720"/>
        <w:rPr>
          <w:rFonts w:cs="Arial"/>
          <w:snapToGrid w:val="0"/>
          <w:lang w:val="en-GB"/>
        </w:rPr>
      </w:pPr>
      <w:r w:rsidRPr="006C657F">
        <w:rPr>
          <w:rFonts w:cs="Arial"/>
          <w:snapToGrid w:val="0"/>
          <w:lang w:val="en-GB"/>
        </w:rPr>
        <w:tab/>
        <w:t xml:space="preserve">0x96: </w:t>
      </w:r>
      <w:proofErr w:type="spellStart"/>
      <w:r w:rsidRPr="006C657F">
        <w:rPr>
          <w:rFonts w:cs="Arial"/>
          <w:snapToGrid w:val="0"/>
          <w:lang w:val="en-GB"/>
        </w:rPr>
        <w:t>CarrierInfo_Rsp</w:t>
      </w:r>
      <w:proofErr w:type="spellEnd"/>
    </w:p>
    <w:p w14:paraId="49CB216E" w14:textId="77777777" w:rsidR="0042307E" w:rsidRPr="006C657F" w:rsidRDefault="0042307E" w:rsidP="0042307E">
      <w:pPr>
        <w:ind w:left="720"/>
        <w:rPr>
          <w:rFonts w:cs="Arial"/>
          <w:snapToGrid w:val="0"/>
          <w:lang w:val="en-GB"/>
        </w:rPr>
      </w:pPr>
      <w:r w:rsidRPr="006C657F">
        <w:rPr>
          <w:rFonts w:cs="Arial"/>
          <w:snapToGrid w:val="0"/>
          <w:lang w:val="en-GB"/>
        </w:rPr>
        <w:tab/>
      </w:r>
    </w:p>
    <w:p w14:paraId="10CE4BE9" w14:textId="77777777" w:rsidR="0042307E" w:rsidRPr="006C657F" w:rsidRDefault="0042307E" w:rsidP="0042307E">
      <w:pPr>
        <w:ind w:left="720"/>
        <w:rPr>
          <w:rFonts w:cs="Arial"/>
          <w:b/>
          <w:snapToGrid w:val="0"/>
          <w:lang w:val="en-GB"/>
        </w:rPr>
      </w:pPr>
      <w:r w:rsidRPr="006C657F">
        <w:rPr>
          <w:rFonts w:cs="Arial"/>
          <w:b/>
          <w:snapToGrid w:val="0"/>
          <w:lang w:val="en-GB"/>
        </w:rPr>
        <w:t>Byte 1: Utilization</w:t>
      </w:r>
      <w:r w:rsidRPr="006C657F">
        <w:rPr>
          <w:rFonts w:cs="Arial"/>
          <w:b/>
          <w:snapToGrid w:val="0"/>
          <w:lang w:val="en-GB"/>
        </w:rPr>
        <w:tab/>
      </w:r>
    </w:p>
    <w:p w14:paraId="5542E00B" w14:textId="77777777" w:rsidR="0042307E" w:rsidRPr="006C657F" w:rsidRDefault="0042307E" w:rsidP="0042307E">
      <w:pPr>
        <w:ind w:left="720"/>
        <w:rPr>
          <w:rFonts w:cs="Arial"/>
          <w:snapToGrid w:val="0"/>
          <w:lang w:val="en-GB"/>
        </w:rPr>
      </w:pPr>
      <w:r w:rsidRPr="006C657F">
        <w:rPr>
          <w:rFonts w:cs="Arial"/>
          <w:snapToGrid w:val="0"/>
          <w:lang w:val="en-GB"/>
        </w:rPr>
        <w:tab/>
        <w:t>0x32: MobileCom_Service2 - Embedded Modem</w:t>
      </w:r>
    </w:p>
    <w:p w14:paraId="0199DAE5" w14:textId="77777777" w:rsidR="0042307E" w:rsidRPr="006C657F" w:rsidRDefault="0042307E" w:rsidP="0042307E">
      <w:pPr>
        <w:ind w:left="720"/>
        <w:rPr>
          <w:rFonts w:cs="Arial"/>
          <w:snapToGrid w:val="0"/>
          <w:lang w:val="en-GB"/>
        </w:rPr>
      </w:pPr>
      <w:r w:rsidRPr="006C657F">
        <w:rPr>
          <w:rFonts w:cs="Arial"/>
          <w:snapToGrid w:val="0"/>
          <w:lang w:val="en-GB"/>
        </w:rPr>
        <w:tab/>
      </w:r>
    </w:p>
    <w:p w14:paraId="066F2EF4" w14:textId="77777777" w:rsidR="0042307E" w:rsidRPr="006C657F" w:rsidRDefault="0042307E" w:rsidP="0042307E">
      <w:pPr>
        <w:ind w:left="720"/>
        <w:rPr>
          <w:rFonts w:cs="Arial"/>
          <w:b/>
          <w:snapToGrid w:val="0"/>
          <w:lang w:val="en-GB"/>
        </w:rPr>
      </w:pPr>
      <w:r w:rsidRPr="006C657F">
        <w:rPr>
          <w:rFonts w:cs="Arial"/>
          <w:b/>
          <w:snapToGrid w:val="0"/>
          <w:lang w:val="en-GB"/>
        </w:rPr>
        <w:t>Byte 2: Command Execution Status</w:t>
      </w:r>
      <w:r w:rsidRPr="006C657F">
        <w:rPr>
          <w:rFonts w:cs="Arial"/>
          <w:b/>
          <w:snapToGrid w:val="0"/>
          <w:lang w:val="en-GB"/>
        </w:rPr>
        <w:tab/>
      </w:r>
    </w:p>
    <w:p w14:paraId="7268FD1D" w14:textId="77777777" w:rsidR="0042307E" w:rsidRPr="006C657F" w:rsidRDefault="0042307E" w:rsidP="0042307E">
      <w:pPr>
        <w:ind w:left="720"/>
        <w:rPr>
          <w:rFonts w:cs="Arial"/>
          <w:snapToGrid w:val="0"/>
          <w:lang w:val="en-GB"/>
        </w:rPr>
      </w:pPr>
      <w:r w:rsidRPr="006C657F">
        <w:rPr>
          <w:rFonts w:cs="Arial"/>
          <w:snapToGrid w:val="0"/>
          <w:lang w:val="en-GB"/>
        </w:rPr>
        <w:tab/>
        <w:t xml:space="preserve">0x0y: </w:t>
      </w:r>
      <w:proofErr w:type="gramStart"/>
      <w:r w:rsidRPr="006C657F">
        <w:rPr>
          <w:rFonts w:cs="Arial"/>
          <w:snapToGrid w:val="0"/>
          <w:lang w:val="en-GB"/>
        </w:rPr>
        <w:t>Final Result</w:t>
      </w:r>
      <w:proofErr w:type="gramEnd"/>
      <w:r w:rsidRPr="006C657F">
        <w:rPr>
          <w:rFonts w:cs="Arial"/>
          <w:snapToGrid w:val="0"/>
          <w:lang w:val="en-GB"/>
        </w:rPr>
        <w:t xml:space="preserve"> – Success</w:t>
      </w:r>
    </w:p>
    <w:p w14:paraId="40C328E5" w14:textId="77777777" w:rsidR="0042307E" w:rsidRPr="006C657F" w:rsidRDefault="0042307E" w:rsidP="0042307E">
      <w:pPr>
        <w:ind w:left="720"/>
        <w:rPr>
          <w:rFonts w:cs="Arial"/>
          <w:snapToGrid w:val="0"/>
          <w:lang w:val="en-GB"/>
        </w:rPr>
      </w:pPr>
      <w:r w:rsidRPr="006C657F">
        <w:rPr>
          <w:rFonts w:cs="Arial"/>
          <w:snapToGrid w:val="0"/>
          <w:lang w:val="en-GB"/>
        </w:rPr>
        <w:tab/>
        <w:t xml:space="preserve">0x1y: </w:t>
      </w:r>
      <w:proofErr w:type="gramStart"/>
      <w:r w:rsidRPr="006C657F">
        <w:rPr>
          <w:rFonts w:cs="Arial"/>
          <w:snapToGrid w:val="0"/>
          <w:lang w:val="en-GB"/>
        </w:rPr>
        <w:t>Final Result</w:t>
      </w:r>
      <w:proofErr w:type="gramEnd"/>
      <w:r w:rsidRPr="006C657F">
        <w:rPr>
          <w:rFonts w:cs="Arial"/>
          <w:snapToGrid w:val="0"/>
          <w:lang w:val="en-GB"/>
        </w:rPr>
        <w:t xml:space="preserve"> – Fail</w:t>
      </w:r>
    </w:p>
    <w:p w14:paraId="1A04AE3D" w14:textId="77777777" w:rsidR="0042307E" w:rsidRPr="006C657F" w:rsidRDefault="0042307E" w:rsidP="0042307E">
      <w:pPr>
        <w:ind w:left="720"/>
        <w:rPr>
          <w:rFonts w:cs="Arial"/>
          <w:snapToGrid w:val="0"/>
          <w:lang w:val="en-GB"/>
        </w:rPr>
      </w:pPr>
      <w:r w:rsidRPr="006C657F">
        <w:rPr>
          <w:rFonts w:cs="Arial"/>
          <w:snapToGrid w:val="0"/>
          <w:lang w:val="en-GB"/>
        </w:rPr>
        <w:tab/>
        <w:t xml:space="preserve">0x2y: </w:t>
      </w:r>
      <w:proofErr w:type="gramStart"/>
      <w:r w:rsidRPr="006C657F">
        <w:rPr>
          <w:rFonts w:cs="Arial"/>
          <w:snapToGrid w:val="0"/>
          <w:lang w:val="en-GB"/>
        </w:rPr>
        <w:t>Final Result</w:t>
      </w:r>
      <w:proofErr w:type="gramEnd"/>
      <w:r w:rsidRPr="006C657F">
        <w:rPr>
          <w:rFonts w:cs="Arial"/>
          <w:snapToGrid w:val="0"/>
          <w:lang w:val="en-GB"/>
        </w:rPr>
        <w:t xml:space="preserve"> – Information</w:t>
      </w:r>
    </w:p>
    <w:p w14:paraId="409D13DB" w14:textId="77777777" w:rsidR="0042307E" w:rsidRPr="006C657F" w:rsidRDefault="0042307E" w:rsidP="0042307E">
      <w:pPr>
        <w:ind w:left="720"/>
        <w:rPr>
          <w:rFonts w:cs="Arial"/>
          <w:snapToGrid w:val="0"/>
          <w:lang w:val="en-GB"/>
        </w:rPr>
      </w:pPr>
      <w:r w:rsidRPr="006C657F">
        <w:rPr>
          <w:rFonts w:cs="Arial"/>
          <w:snapToGrid w:val="0"/>
          <w:lang w:val="en-GB"/>
        </w:rPr>
        <w:tab/>
        <w:t>0x3y: Intermediate Result</w:t>
      </w:r>
      <w:r>
        <w:rPr>
          <w:rFonts w:cs="Arial"/>
          <w:snapToGrid w:val="0"/>
          <w:lang w:val="en-GB"/>
        </w:rPr>
        <w:t xml:space="preserve"> </w:t>
      </w:r>
      <w:r w:rsidRPr="006C657F">
        <w:rPr>
          <w:rFonts w:cs="Arial"/>
          <w:snapToGrid w:val="0"/>
          <w:lang w:val="en-GB"/>
        </w:rPr>
        <w:t>– Wait</w:t>
      </w:r>
    </w:p>
    <w:p w14:paraId="650F8D27" w14:textId="77777777" w:rsidR="0042307E" w:rsidRPr="006C657F" w:rsidRDefault="0042307E" w:rsidP="0042307E">
      <w:pPr>
        <w:ind w:left="720"/>
        <w:rPr>
          <w:rFonts w:cs="Arial"/>
          <w:snapToGrid w:val="0"/>
          <w:lang w:val="en-GB"/>
        </w:rPr>
      </w:pPr>
      <w:r w:rsidRPr="006C657F">
        <w:rPr>
          <w:rFonts w:cs="Arial"/>
          <w:snapToGrid w:val="0"/>
          <w:lang w:val="en-GB"/>
        </w:rPr>
        <w:tab/>
      </w:r>
    </w:p>
    <w:p w14:paraId="20A6EDC8" w14:textId="77777777" w:rsidR="0042307E" w:rsidRPr="006C657F" w:rsidRDefault="0042307E" w:rsidP="0042307E">
      <w:pPr>
        <w:ind w:left="720"/>
        <w:rPr>
          <w:rFonts w:cs="Arial"/>
          <w:b/>
          <w:snapToGrid w:val="0"/>
          <w:lang w:val="en-GB"/>
        </w:rPr>
      </w:pPr>
      <w:r w:rsidRPr="006C657F">
        <w:rPr>
          <w:rFonts w:cs="Arial"/>
          <w:b/>
          <w:snapToGrid w:val="0"/>
          <w:lang w:val="en-GB"/>
        </w:rPr>
        <w:t>Byte 3: Character Coding</w:t>
      </w:r>
      <w:r w:rsidRPr="006C657F">
        <w:rPr>
          <w:rFonts w:cs="Arial"/>
          <w:b/>
          <w:snapToGrid w:val="0"/>
          <w:lang w:val="en-GB"/>
        </w:rPr>
        <w:tab/>
      </w:r>
    </w:p>
    <w:p w14:paraId="3EFCD89D" w14:textId="77777777" w:rsidR="0042307E" w:rsidRPr="006C657F" w:rsidRDefault="0042307E" w:rsidP="0042307E">
      <w:pPr>
        <w:ind w:left="720"/>
        <w:rPr>
          <w:rFonts w:cs="Arial"/>
          <w:i/>
          <w:snapToGrid w:val="0"/>
          <w:lang w:val="en-GB"/>
        </w:rPr>
      </w:pPr>
      <w:r w:rsidRPr="006C657F">
        <w:rPr>
          <w:rFonts w:cs="Arial"/>
          <w:snapToGrid w:val="0"/>
          <w:lang w:val="en-GB"/>
        </w:rPr>
        <w:tab/>
      </w:r>
      <w:r w:rsidRPr="006C657F">
        <w:rPr>
          <w:rFonts w:cs="Arial"/>
          <w:i/>
          <w:snapToGrid w:val="0"/>
          <w:lang w:val="en-GB"/>
        </w:rPr>
        <w:t>Bit 0-5: Reserved</w:t>
      </w:r>
    </w:p>
    <w:p w14:paraId="050ED967" w14:textId="77777777" w:rsidR="0042307E" w:rsidRPr="006C657F" w:rsidRDefault="0042307E" w:rsidP="0042307E">
      <w:pPr>
        <w:ind w:left="720"/>
        <w:rPr>
          <w:rFonts w:cs="Arial"/>
          <w:i/>
          <w:snapToGrid w:val="0"/>
          <w:lang w:val="en-GB"/>
        </w:rPr>
      </w:pPr>
      <w:r w:rsidRPr="006C657F">
        <w:rPr>
          <w:rFonts w:cs="Arial"/>
          <w:i/>
          <w:snapToGrid w:val="0"/>
          <w:lang w:val="en-GB"/>
        </w:rPr>
        <w:tab/>
        <w:t>Bit 6-7: Coding</w:t>
      </w:r>
    </w:p>
    <w:p w14:paraId="25B6FA25" w14:textId="77777777" w:rsidR="0042307E" w:rsidRPr="006C657F" w:rsidRDefault="0042307E" w:rsidP="0042307E">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 Coding Table I</w:t>
      </w:r>
    </w:p>
    <w:p w14:paraId="77A719FB" w14:textId="77777777" w:rsidR="0042307E" w:rsidRPr="006C657F" w:rsidRDefault="0042307E" w:rsidP="0042307E">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 xml:space="preserve">0x0000-0xFFFF UNICODE UTF-16 (2 </w:t>
      </w:r>
      <w:proofErr w:type="gramStart"/>
      <w:r w:rsidRPr="006C657F">
        <w:rPr>
          <w:rFonts w:cs="Arial"/>
          <w:snapToGrid w:val="0"/>
          <w:lang w:val="en-GB"/>
        </w:rPr>
        <w:t>byte</w:t>
      </w:r>
      <w:proofErr w:type="gramEnd"/>
      <w:r w:rsidRPr="006C657F">
        <w:rPr>
          <w:rFonts w:cs="Arial"/>
          <w:snapToGrid w:val="0"/>
          <w:lang w:val="en-GB"/>
        </w:rPr>
        <w:t xml:space="preserve"> per char)</w:t>
      </w:r>
    </w:p>
    <w:p w14:paraId="609CA965" w14:textId="77777777" w:rsidR="0042307E" w:rsidRPr="006C657F" w:rsidRDefault="0042307E" w:rsidP="0042307E">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0x1: Coding Table II</w:t>
      </w:r>
    </w:p>
    <w:p w14:paraId="751B613A" w14:textId="77777777" w:rsidR="0042307E" w:rsidRPr="006C657F" w:rsidRDefault="0042307E" w:rsidP="0042307E">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0x00-0xFF Latin-9 (1 byte per char)</w:t>
      </w:r>
    </w:p>
    <w:p w14:paraId="366DF099" w14:textId="77777777" w:rsidR="0042307E" w:rsidRPr="006C657F" w:rsidRDefault="0042307E" w:rsidP="0042307E">
      <w:pPr>
        <w:tabs>
          <w:tab w:val="left" w:pos="720"/>
          <w:tab w:val="left" w:pos="1440"/>
          <w:tab w:val="left" w:pos="1845"/>
        </w:tabs>
        <w:ind w:left="720"/>
        <w:rPr>
          <w:rFonts w:cs="Arial"/>
          <w:snapToGrid w:val="0"/>
          <w:lang w:val="en-GB"/>
        </w:rPr>
      </w:pPr>
      <w:r w:rsidRPr="006C657F">
        <w:rPr>
          <w:rFonts w:cs="Arial"/>
          <w:snapToGrid w:val="0"/>
          <w:lang w:val="en-GB"/>
        </w:rPr>
        <w:tab/>
      </w:r>
      <w:r>
        <w:rPr>
          <w:rFonts w:cs="Arial"/>
          <w:snapToGrid w:val="0"/>
          <w:lang w:val="en-GB"/>
        </w:rPr>
        <w:tab/>
      </w:r>
    </w:p>
    <w:p w14:paraId="32B3E13E" w14:textId="77777777" w:rsidR="0042307E" w:rsidRPr="006C657F" w:rsidRDefault="0042307E" w:rsidP="0042307E">
      <w:pPr>
        <w:ind w:left="720"/>
        <w:rPr>
          <w:rFonts w:cs="Arial"/>
          <w:b/>
          <w:snapToGrid w:val="0"/>
          <w:lang w:val="en-GB"/>
        </w:rPr>
      </w:pPr>
      <w:r>
        <w:rPr>
          <w:rFonts w:cs="Arial"/>
          <w:b/>
          <w:snapToGrid w:val="0"/>
          <w:lang w:val="en-GB"/>
        </w:rPr>
        <w:t>Byte 4 up to 875/439</w:t>
      </w:r>
      <w:r w:rsidRPr="00BC3087">
        <w:rPr>
          <w:rFonts w:cs="Arial"/>
          <w:b/>
          <w:snapToGrid w:val="0"/>
          <w:lang w:val="en-GB"/>
        </w:rPr>
        <w:t xml:space="preserve"> </w:t>
      </w:r>
      <w:r w:rsidRPr="006C657F">
        <w:rPr>
          <w:rFonts w:cs="Arial"/>
          <w:b/>
          <w:snapToGrid w:val="0"/>
          <w:lang w:val="en-GB"/>
        </w:rPr>
        <w:t>(Coding Table I / Coding Table II):</w:t>
      </w:r>
      <w:r w:rsidRPr="006C657F">
        <w:rPr>
          <w:rFonts w:cs="Arial"/>
          <w:b/>
          <w:snapToGrid w:val="0"/>
          <w:lang w:val="en-GB"/>
        </w:rPr>
        <w:tab/>
      </w:r>
    </w:p>
    <w:p w14:paraId="39D4E230" w14:textId="77777777" w:rsidR="0042307E" w:rsidRPr="006C657F" w:rsidRDefault="0042307E" w:rsidP="0042307E">
      <w:pPr>
        <w:ind w:left="720"/>
        <w:rPr>
          <w:rFonts w:cs="Arial"/>
          <w:snapToGrid w:val="0"/>
          <w:lang w:val="en-GB"/>
        </w:rPr>
      </w:pPr>
      <w:r w:rsidRPr="006C657F">
        <w:rPr>
          <w:rFonts w:cs="Arial"/>
          <w:snapToGrid w:val="0"/>
          <w:lang w:val="en-GB"/>
        </w:rPr>
        <w:lastRenderedPageBreak/>
        <w:tab/>
      </w:r>
      <w:r>
        <w:rPr>
          <w:rFonts w:cs="Arial"/>
          <w:snapToGrid w:val="0"/>
          <w:lang w:val="en-GB"/>
        </w:rPr>
        <w:t xml:space="preserve">Ford </w:t>
      </w:r>
      <w:r w:rsidRPr="006C657F">
        <w:rPr>
          <w:rFonts w:cs="Arial"/>
          <w:snapToGrid w:val="0"/>
          <w:lang w:val="en-GB"/>
        </w:rPr>
        <w:t>Landing URL</w:t>
      </w:r>
    </w:p>
    <w:p w14:paraId="36F61D09" w14:textId="77777777" w:rsidR="0042307E" w:rsidRPr="006C657F" w:rsidRDefault="0042307E" w:rsidP="0042307E">
      <w:pPr>
        <w:ind w:left="720"/>
        <w:rPr>
          <w:rFonts w:cs="Arial"/>
          <w:snapToGrid w:val="0"/>
          <w:lang w:val="en-GB"/>
        </w:rPr>
      </w:pPr>
      <w:r>
        <w:rPr>
          <w:rFonts w:cs="Arial"/>
          <w:snapToGrid w:val="0"/>
          <w:lang w:val="en-GB"/>
        </w:rPr>
        <w:tab/>
        <w:t>Max. 193</w:t>
      </w:r>
      <w:r w:rsidRPr="006C657F">
        <w:rPr>
          <w:rFonts w:cs="Arial"/>
          <w:snapToGrid w:val="0"/>
          <w:lang w:val="en-GB"/>
        </w:rPr>
        <w:t xml:space="preserve"> characters, </w:t>
      </w:r>
      <w:r>
        <w:rPr>
          <w:rFonts w:cs="Arial"/>
          <w:snapToGrid w:val="0"/>
          <w:lang w:val="en-GB"/>
        </w:rPr>
        <w:t>192</w:t>
      </w:r>
      <w:r w:rsidRPr="006C657F">
        <w:rPr>
          <w:rFonts w:cs="Arial"/>
          <w:snapToGrid w:val="0"/>
          <w:lang w:val="en-GB"/>
        </w:rPr>
        <w:t xml:space="preserve"> plus 1 end of string</w:t>
      </w:r>
    </w:p>
    <w:p w14:paraId="1AC4B4B1" w14:textId="77777777" w:rsidR="0042307E" w:rsidRPr="006C657F" w:rsidRDefault="0042307E" w:rsidP="0042307E">
      <w:pPr>
        <w:ind w:left="720"/>
        <w:rPr>
          <w:rFonts w:cs="Arial"/>
          <w:snapToGrid w:val="0"/>
          <w:lang w:val="en-GB"/>
        </w:rPr>
      </w:pPr>
      <w:r w:rsidRPr="006C657F">
        <w:rPr>
          <w:rFonts w:cs="Arial"/>
          <w:snapToGrid w:val="0"/>
          <w:lang w:val="en-GB"/>
        </w:rPr>
        <w:tab/>
      </w:r>
      <w:r>
        <w:rPr>
          <w:rFonts w:cs="Arial"/>
          <w:snapToGrid w:val="0"/>
          <w:lang w:val="en-GB"/>
        </w:rPr>
        <w:t xml:space="preserve">Lincoln </w:t>
      </w:r>
      <w:r w:rsidRPr="006C657F">
        <w:rPr>
          <w:rFonts w:cs="Arial"/>
          <w:snapToGrid w:val="0"/>
          <w:lang w:val="en-GB"/>
        </w:rPr>
        <w:t>Landing URL</w:t>
      </w:r>
    </w:p>
    <w:p w14:paraId="0754BCA7" w14:textId="77777777" w:rsidR="0042307E" w:rsidRPr="006C657F" w:rsidRDefault="0042307E" w:rsidP="0042307E">
      <w:pPr>
        <w:ind w:left="720"/>
        <w:rPr>
          <w:rFonts w:cs="Arial"/>
          <w:snapToGrid w:val="0"/>
          <w:lang w:val="en-GB"/>
        </w:rPr>
      </w:pPr>
      <w:r>
        <w:rPr>
          <w:rFonts w:cs="Arial"/>
          <w:snapToGrid w:val="0"/>
          <w:lang w:val="en-GB"/>
        </w:rPr>
        <w:tab/>
        <w:t>Max. 193</w:t>
      </w:r>
      <w:r w:rsidRPr="006C657F">
        <w:rPr>
          <w:rFonts w:cs="Arial"/>
          <w:snapToGrid w:val="0"/>
          <w:lang w:val="en-GB"/>
        </w:rPr>
        <w:t xml:space="preserve"> characters, </w:t>
      </w:r>
      <w:r>
        <w:rPr>
          <w:rFonts w:cs="Arial"/>
          <w:snapToGrid w:val="0"/>
          <w:lang w:val="en-GB"/>
        </w:rPr>
        <w:t>192</w:t>
      </w:r>
      <w:r w:rsidRPr="006C657F">
        <w:rPr>
          <w:rFonts w:cs="Arial"/>
          <w:snapToGrid w:val="0"/>
          <w:lang w:val="en-GB"/>
        </w:rPr>
        <w:t xml:space="preserve"> plus 1 end of string</w:t>
      </w:r>
    </w:p>
    <w:p w14:paraId="58D5F7AE" w14:textId="77777777" w:rsidR="0042307E" w:rsidRPr="006C657F" w:rsidRDefault="0042307E" w:rsidP="0042307E">
      <w:pPr>
        <w:ind w:left="720"/>
        <w:rPr>
          <w:rFonts w:cs="Arial"/>
          <w:snapToGrid w:val="0"/>
          <w:lang w:val="en-GB"/>
        </w:rPr>
      </w:pPr>
      <w:r w:rsidRPr="006C657F">
        <w:rPr>
          <w:rFonts w:cs="Arial"/>
          <w:snapToGrid w:val="0"/>
          <w:lang w:val="en-GB"/>
        </w:rPr>
        <w:tab/>
      </w:r>
      <w:r w:rsidRPr="00BF6588">
        <w:rPr>
          <w:rFonts w:cs="Arial"/>
          <w:snapToGrid w:val="0"/>
          <w:lang w:val="en-GB"/>
        </w:rPr>
        <w:t>Ford</w:t>
      </w:r>
      <w:r>
        <w:rPr>
          <w:rFonts w:cs="Arial"/>
          <w:snapToGrid w:val="0"/>
          <w:lang w:val="en-GB"/>
        </w:rPr>
        <w:t xml:space="preserve"> </w:t>
      </w:r>
      <w:r w:rsidRPr="006C657F">
        <w:rPr>
          <w:rFonts w:cs="Arial"/>
          <w:snapToGrid w:val="0"/>
          <w:lang w:val="en-GB"/>
        </w:rPr>
        <w:t>Phone Number</w:t>
      </w:r>
    </w:p>
    <w:p w14:paraId="238BC413" w14:textId="77777777" w:rsidR="0042307E" w:rsidRDefault="0042307E" w:rsidP="0042307E">
      <w:pPr>
        <w:ind w:left="720"/>
        <w:rPr>
          <w:rFonts w:cs="Arial"/>
          <w:snapToGrid w:val="0"/>
          <w:lang w:val="en-GB"/>
        </w:rPr>
      </w:pPr>
      <w:r w:rsidRPr="006C657F">
        <w:rPr>
          <w:rFonts w:cs="Arial"/>
          <w:snapToGrid w:val="0"/>
          <w:lang w:val="en-GB"/>
        </w:rPr>
        <w:tab/>
        <w:t>Max. 25 characters, 24 plus 1 end of string</w:t>
      </w:r>
    </w:p>
    <w:p w14:paraId="43EDDC07" w14:textId="77777777" w:rsidR="0042307E" w:rsidRPr="006C657F" w:rsidRDefault="0042307E" w:rsidP="0042307E">
      <w:pPr>
        <w:ind w:left="720" w:firstLine="720"/>
        <w:rPr>
          <w:rFonts w:cs="Arial"/>
          <w:snapToGrid w:val="0"/>
          <w:lang w:val="en-GB"/>
        </w:rPr>
      </w:pPr>
      <w:r>
        <w:rPr>
          <w:rFonts w:cs="Arial"/>
          <w:snapToGrid w:val="0"/>
          <w:lang w:val="en-GB"/>
        </w:rPr>
        <w:t xml:space="preserve">Lincoln </w:t>
      </w:r>
      <w:r w:rsidRPr="006C657F">
        <w:rPr>
          <w:rFonts w:cs="Arial"/>
          <w:snapToGrid w:val="0"/>
          <w:lang w:val="en-GB"/>
        </w:rPr>
        <w:t>Phone Number</w:t>
      </w:r>
    </w:p>
    <w:p w14:paraId="171ECB31" w14:textId="77777777" w:rsidR="0042307E" w:rsidRPr="006C657F" w:rsidRDefault="0042307E" w:rsidP="0042307E">
      <w:pPr>
        <w:ind w:left="720"/>
      </w:pPr>
      <w:r w:rsidRPr="006C657F">
        <w:rPr>
          <w:rFonts w:cs="Arial"/>
          <w:snapToGrid w:val="0"/>
          <w:lang w:val="en-GB"/>
        </w:rPr>
        <w:tab/>
        <w:t>Max. 25 characters, 24 plus 1 end of string</w:t>
      </w:r>
    </w:p>
    <w:p w14:paraId="1365D7B1" w14:textId="77777777" w:rsidR="0042307E" w:rsidRPr="006C657F" w:rsidRDefault="0042307E" w:rsidP="0042307E">
      <w:pPr>
        <w:ind w:left="720"/>
      </w:pPr>
    </w:p>
    <w:p w14:paraId="45106051" w14:textId="77777777" w:rsidR="0042307E" w:rsidRDefault="0042307E" w:rsidP="0042307E">
      <w:pPr>
        <w:pStyle w:val="Heading4"/>
      </w:pPr>
      <w:r w:rsidRPr="00B9479B">
        <w:t>TP-LOG-TPL-REQ-166131/F-SID-97-DataUsage_Rsp</w:t>
      </w:r>
    </w:p>
    <w:p w14:paraId="204BD40D" w14:textId="77777777" w:rsidR="0042307E" w:rsidRPr="00AF1098" w:rsidRDefault="0042307E" w:rsidP="0042307E">
      <w:pPr>
        <w:rPr>
          <w:rFonts w:cs="Arial"/>
          <w:snapToGrid w:val="0"/>
          <w:lang w:val="en-GB"/>
        </w:rPr>
      </w:pPr>
      <w:r w:rsidRPr="00AF1098">
        <w:rPr>
          <w:rFonts w:cs="Arial"/>
          <w:snapToGrid w:val="0"/>
          <w:lang w:val="en-GB"/>
        </w:rPr>
        <w:t xml:space="preserve">Data Size: up to </w:t>
      </w:r>
      <w:r w:rsidRPr="00837033">
        <w:rPr>
          <w:rFonts w:cs="Arial"/>
          <w:snapToGrid w:val="0"/>
          <w:lang w:val="en-GB"/>
        </w:rPr>
        <w:t xml:space="preserve">128/77 </w:t>
      </w:r>
      <w:r w:rsidRPr="005817F0">
        <w:rPr>
          <w:rFonts w:cs="Arial"/>
          <w:snapToGrid w:val="0"/>
          <w:lang w:val="en-GB"/>
        </w:rPr>
        <w:t>(Coding Table I / Coding Table II) bytes</w:t>
      </w:r>
      <w:r w:rsidRPr="00AF1098">
        <w:rPr>
          <w:rFonts w:cs="Arial"/>
          <w:snapToGrid w:val="0"/>
          <w:lang w:val="en-GB"/>
        </w:rPr>
        <w:tab/>
      </w:r>
    </w:p>
    <w:p w14:paraId="1812BB49" w14:textId="77777777" w:rsidR="0042307E" w:rsidRPr="00AF1098" w:rsidRDefault="0042307E" w:rsidP="0042307E">
      <w:pPr>
        <w:rPr>
          <w:rFonts w:cs="Arial"/>
          <w:snapToGrid w:val="0"/>
          <w:lang w:val="en-GB"/>
        </w:rPr>
      </w:pPr>
      <w:r w:rsidRPr="00AF1098">
        <w:rPr>
          <w:rFonts w:cs="Arial"/>
          <w:snapToGrid w:val="0"/>
          <w:lang w:val="en-GB"/>
        </w:rPr>
        <w:tab/>
      </w:r>
      <w:r w:rsidRPr="00AF1098">
        <w:rPr>
          <w:rFonts w:cs="Arial"/>
          <w:snapToGrid w:val="0"/>
          <w:lang w:val="en-GB"/>
        </w:rPr>
        <w:tab/>
      </w:r>
    </w:p>
    <w:tbl>
      <w:tblPr>
        <w:tblW w:w="10110" w:type="dxa"/>
        <w:jc w:val="center"/>
        <w:tblLook w:val="04A0" w:firstRow="1" w:lastRow="0" w:firstColumn="1" w:lastColumn="0" w:noHBand="0" w:noVBand="1"/>
      </w:tblPr>
      <w:tblGrid>
        <w:gridCol w:w="720"/>
        <w:gridCol w:w="329"/>
        <w:gridCol w:w="409"/>
        <w:gridCol w:w="311"/>
        <w:gridCol w:w="409"/>
        <w:gridCol w:w="7212"/>
        <w:gridCol w:w="720"/>
      </w:tblGrid>
      <w:tr w:rsidR="0042307E" w:rsidRPr="007F0EE5" w14:paraId="35E724FD"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21A79AB7" w14:textId="77777777" w:rsidR="0042307E" w:rsidRPr="007F0EE5" w:rsidRDefault="0042307E" w:rsidP="0042307E">
            <w:pPr>
              <w:ind w:left="720"/>
              <w:rPr>
                <w:rFonts w:cs="Arial"/>
                <w:b/>
                <w:bCs/>
                <w:color w:val="000000"/>
              </w:rPr>
            </w:pPr>
            <w:r w:rsidRPr="007F0EE5">
              <w:rPr>
                <w:rFonts w:cs="Arial"/>
                <w:b/>
                <w:bCs/>
                <w:color w:val="000000"/>
              </w:rPr>
              <w:t>Byte 0: Signal Identifier</w:t>
            </w:r>
          </w:p>
        </w:tc>
      </w:tr>
      <w:tr w:rsidR="0042307E" w:rsidRPr="007F0EE5" w14:paraId="785E90F6"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tcPr>
          <w:p w14:paraId="7F82D4D3" w14:textId="77777777" w:rsidR="0042307E" w:rsidRPr="007F0EE5" w:rsidRDefault="0042307E" w:rsidP="0042307E">
            <w:pPr>
              <w:ind w:left="720"/>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592B9777" w14:textId="77777777" w:rsidR="0042307E" w:rsidRPr="007F0EE5" w:rsidRDefault="0042307E" w:rsidP="0042307E">
            <w:pPr>
              <w:rPr>
                <w:rFonts w:cs="Arial"/>
                <w:color w:val="000000"/>
              </w:rPr>
            </w:pPr>
            <w:r w:rsidRPr="007F0EE5">
              <w:rPr>
                <w:rFonts w:cs="Arial"/>
                <w:color w:val="000000"/>
              </w:rPr>
              <w:t>0x97: DataUsage_Rsp</w:t>
            </w:r>
          </w:p>
        </w:tc>
      </w:tr>
      <w:tr w:rsidR="0042307E" w:rsidRPr="007F0EE5" w14:paraId="602C905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EEC1A50"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bottom"/>
            <w:hideMark/>
          </w:tcPr>
          <w:p w14:paraId="22BA4D1A" w14:textId="77777777" w:rsidR="0042307E" w:rsidRPr="007F0EE5" w:rsidRDefault="0042307E" w:rsidP="0042307E">
            <w:pPr>
              <w:rPr>
                <w:rFonts w:cs="Arial"/>
                <w:color w:val="000000"/>
              </w:rPr>
            </w:pPr>
          </w:p>
        </w:tc>
      </w:tr>
      <w:tr w:rsidR="0042307E" w:rsidRPr="007F0EE5" w14:paraId="2FDBAB78"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28AA7F20" w14:textId="77777777" w:rsidR="0042307E" w:rsidRPr="007F0EE5" w:rsidRDefault="0042307E" w:rsidP="0042307E">
            <w:pPr>
              <w:ind w:left="720"/>
              <w:rPr>
                <w:rFonts w:cs="Arial"/>
                <w:b/>
                <w:bCs/>
                <w:color w:val="000000"/>
              </w:rPr>
            </w:pPr>
            <w:r w:rsidRPr="007F0EE5">
              <w:rPr>
                <w:rFonts w:cs="Arial"/>
                <w:b/>
                <w:bCs/>
                <w:color w:val="000000"/>
              </w:rPr>
              <w:t>Byte 1: Utilization</w:t>
            </w:r>
          </w:p>
        </w:tc>
      </w:tr>
      <w:tr w:rsidR="0042307E" w:rsidRPr="007F0EE5" w14:paraId="4BCCDF74"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94DE0F4"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5BBBB99F" w14:textId="77777777" w:rsidR="0042307E" w:rsidRPr="007F0EE5" w:rsidRDefault="0042307E" w:rsidP="0042307E">
            <w:pPr>
              <w:rPr>
                <w:rFonts w:cs="Arial"/>
                <w:color w:val="000000"/>
              </w:rPr>
            </w:pPr>
            <w:r w:rsidRPr="007F0EE5">
              <w:rPr>
                <w:rFonts w:cs="Arial"/>
                <w:color w:val="000000"/>
              </w:rPr>
              <w:t>0x32: MobileCom_Service2 - Embedded Modem</w:t>
            </w:r>
          </w:p>
        </w:tc>
      </w:tr>
      <w:tr w:rsidR="0042307E" w:rsidRPr="007F0EE5" w14:paraId="549ED017"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0DA5450D"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bottom"/>
            <w:hideMark/>
          </w:tcPr>
          <w:p w14:paraId="1856CA62" w14:textId="77777777" w:rsidR="0042307E" w:rsidRPr="007F0EE5" w:rsidRDefault="0042307E" w:rsidP="0042307E">
            <w:pPr>
              <w:rPr>
                <w:rFonts w:cs="Arial"/>
                <w:color w:val="000000"/>
              </w:rPr>
            </w:pPr>
          </w:p>
        </w:tc>
      </w:tr>
      <w:tr w:rsidR="0042307E" w:rsidRPr="007F0EE5" w14:paraId="3E57DB81"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6BA1EEED" w14:textId="77777777" w:rsidR="0042307E" w:rsidRPr="007F0EE5" w:rsidRDefault="0042307E" w:rsidP="0042307E">
            <w:pPr>
              <w:ind w:left="720"/>
              <w:rPr>
                <w:rFonts w:cs="Arial"/>
                <w:b/>
                <w:bCs/>
                <w:color w:val="000000"/>
              </w:rPr>
            </w:pPr>
            <w:r w:rsidRPr="007F0EE5">
              <w:rPr>
                <w:rFonts w:cs="Arial"/>
                <w:b/>
                <w:bCs/>
                <w:color w:val="000000"/>
              </w:rPr>
              <w:t>Byte 2: Command Execution Status</w:t>
            </w:r>
          </w:p>
        </w:tc>
      </w:tr>
      <w:tr w:rsidR="0042307E" w:rsidRPr="007F0EE5" w14:paraId="676383C4"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B8CC2CC"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7219EB44" w14:textId="77777777" w:rsidR="0042307E" w:rsidRPr="007F0EE5" w:rsidRDefault="0042307E" w:rsidP="0042307E">
            <w:pPr>
              <w:rPr>
                <w:rFonts w:cs="Arial"/>
                <w:color w:val="000000"/>
              </w:rPr>
            </w:pPr>
            <w:r w:rsidRPr="007F0EE5">
              <w:rPr>
                <w:rFonts w:cs="Arial"/>
                <w:color w:val="000000"/>
              </w:rPr>
              <w:t xml:space="preserve">0x0y: </w:t>
            </w:r>
            <w:proofErr w:type="gramStart"/>
            <w:r w:rsidRPr="007F0EE5">
              <w:rPr>
                <w:rFonts w:cs="Arial"/>
                <w:color w:val="000000"/>
              </w:rPr>
              <w:t>Final Result</w:t>
            </w:r>
            <w:proofErr w:type="gramEnd"/>
            <w:r w:rsidRPr="007F0EE5">
              <w:rPr>
                <w:rFonts w:cs="Arial"/>
                <w:color w:val="000000"/>
              </w:rPr>
              <w:t xml:space="preserve"> – Success</w:t>
            </w:r>
          </w:p>
        </w:tc>
      </w:tr>
      <w:tr w:rsidR="0042307E" w:rsidRPr="007F0EE5" w14:paraId="77BFF42C"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FC2DDFA"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21CAAF9E" w14:textId="77777777" w:rsidR="0042307E" w:rsidRPr="007F0EE5" w:rsidRDefault="0042307E" w:rsidP="0042307E">
            <w:pPr>
              <w:rPr>
                <w:rFonts w:cs="Arial"/>
                <w:color w:val="000000"/>
              </w:rPr>
            </w:pPr>
            <w:r w:rsidRPr="007F0EE5">
              <w:rPr>
                <w:rFonts w:cs="Arial"/>
                <w:color w:val="000000"/>
              </w:rPr>
              <w:t xml:space="preserve">0x1y: </w:t>
            </w:r>
            <w:proofErr w:type="gramStart"/>
            <w:r w:rsidRPr="007F0EE5">
              <w:rPr>
                <w:rFonts w:cs="Arial"/>
                <w:color w:val="000000"/>
              </w:rPr>
              <w:t>Final Result</w:t>
            </w:r>
            <w:proofErr w:type="gramEnd"/>
            <w:r w:rsidRPr="007F0EE5">
              <w:rPr>
                <w:rFonts w:cs="Arial"/>
                <w:color w:val="000000"/>
              </w:rPr>
              <w:t xml:space="preserve"> – Fail</w:t>
            </w:r>
          </w:p>
        </w:tc>
      </w:tr>
      <w:tr w:rsidR="0042307E" w:rsidRPr="007F0EE5" w14:paraId="324AFF87"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A072988"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1FD10F77" w14:textId="77777777" w:rsidR="0042307E" w:rsidRPr="007F0EE5" w:rsidRDefault="0042307E" w:rsidP="0042307E">
            <w:pPr>
              <w:rPr>
                <w:rFonts w:cs="Arial"/>
                <w:color w:val="000000"/>
              </w:rPr>
            </w:pPr>
            <w:r w:rsidRPr="007F0EE5">
              <w:rPr>
                <w:rFonts w:cs="Arial"/>
                <w:color w:val="000000"/>
              </w:rPr>
              <w:t xml:space="preserve">0x2y: </w:t>
            </w:r>
            <w:proofErr w:type="gramStart"/>
            <w:r w:rsidRPr="007F0EE5">
              <w:rPr>
                <w:rFonts w:cs="Arial"/>
                <w:color w:val="000000"/>
              </w:rPr>
              <w:t>Final Result</w:t>
            </w:r>
            <w:proofErr w:type="gramEnd"/>
            <w:r w:rsidRPr="007F0EE5">
              <w:rPr>
                <w:rFonts w:cs="Arial"/>
                <w:color w:val="000000"/>
              </w:rPr>
              <w:t xml:space="preserve"> – Information</w:t>
            </w:r>
          </w:p>
        </w:tc>
      </w:tr>
      <w:tr w:rsidR="0042307E" w:rsidRPr="007F0EE5" w14:paraId="00AC887C"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239B9D6"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7B9AE768" w14:textId="77777777" w:rsidR="0042307E" w:rsidRPr="007F0EE5" w:rsidRDefault="0042307E" w:rsidP="0042307E">
            <w:pPr>
              <w:rPr>
                <w:rFonts w:cs="Arial"/>
                <w:color w:val="000000"/>
              </w:rPr>
            </w:pPr>
            <w:r w:rsidRPr="007F0EE5">
              <w:rPr>
                <w:rFonts w:cs="Arial"/>
                <w:color w:val="000000"/>
              </w:rPr>
              <w:t>0x3y: Intermediate Result– Wait</w:t>
            </w:r>
          </w:p>
        </w:tc>
      </w:tr>
      <w:tr w:rsidR="0042307E" w:rsidRPr="007F0EE5" w14:paraId="4644FCC5"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75FC9F49"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bottom"/>
            <w:hideMark/>
          </w:tcPr>
          <w:p w14:paraId="7777B418" w14:textId="77777777" w:rsidR="0042307E" w:rsidRPr="007F0EE5" w:rsidRDefault="0042307E" w:rsidP="0042307E">
            <w:pPr>
              <w:rPr>
                <w:rFonts w:cs="Arial"/>
                <w:color w:val="000000"/>
              </w:rPr>
            </w:pPr>
          </w:p>
        </w:tc>
      </w:tr>
      <w:tr w:rsidR="0042307E" w:rsidRPr="007F0EE5" w14:paraId="64436A42"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5FA1FBBD" w14:textId="77777777" w:rsidR="0042307E" w:rsidRPr="007F0EE5" w:rsidRDefault="0042307E" w:rsidP="0042307E">
            <w:pPr>
              <w:ind w:left="720"/>
              <w:rPr>
                <w:rFonts w:cs="Arial"/>
                <w:b/>
                <w:bCs/>
                <w:color w:val="000000"/>
              </w:rPr>
            </w:pPr>
            <w:r w:rsidRPr="007F0EE5">
              <w:rPr>
                <w:rFonts w:cs="Arial"/>
                <w:b/>
                <w:bCs/>
                <w:color w:val="000000"/>
              </w:rPr>
              <w:t>Byte 3: Character Coding</w:t>
            </w:r>
          </w:p>
        </w:tc>
      </w:tr>
      <w:tr w:rsidR="0042307E" w:rsidRPr="007F0EE5" w14:paraId="5F33BD0B"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95055B3"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69F460D5" w14:textId="77777777" w:rsidR="0042307E" w:rsidRPr="007F0EE5" w:rsidRDefault="0042307E" w:rsidP="0042307E">
            <w:pPr>
              <w:rPr>
                <w:rFonts w:cs="Arial"/>
                <w:i/>
                <w:color w:val="000000"/>
              </w:rPr>
            </w:pPr>
            <w:r w:rsidRPr="007F0EE5">
              <w:rPr>
                <w:rFonts w:cs="Arial"/>
                <w:i/>
                <w:color w:val="000000"/>
              </w:rPr>
              <w:t>Bit 0-5: Reserved</w:t>
            </w:r>
          </w:p>
        </w:tc>
      </w:tr>
      <w:tr w:rsidR="0042307E" w:rsidRPr="007F0EE5" w14:paraId="7136D62C"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EE83DE3"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14:paraId="0E9B2714" w14:textId="77777777" w:rsidR="0042307E" w:rsidRPr="007F0EE5" w:rsidRDefault="0042307E" w:rsidP="0042307E">
            <w:pPr>
              <w:rPr>
                <w:rFonts w:cs="Arial"/>
                <w:i/>
                <w:color w:val="000000"/>
              </w:rPr>
            </w:pPr>
            <w:r w:rsidRPr="007F0EE5">
              <w:rPr>
                <w:rFonts w:cs="Arial"/>
                <w:i/>
                <w:color w:val="000000"/>
              </w:rPr>
              <w:t>Bit 6-7: Coding</w:t>
            </w:r>
          </w:p>
        </w:tc>
      </w:tr>
      <w:tr w:rsidR="0042307E" w:rsidRPr="007F0EE5" w14:paraId="47FD3BB4" w14:textId="77777777" w:rsidTr="0042307E">
        <w:trPr>
          <w:gridBefore w:val="1"/>
          <w:wBefore w:w="720" w:type="dxa"/>
          <w:trHeight w:val="255"/>
          <w:jc w:val="center"/>
        </w:trPr>
        <w:tc>
          <w:tcPr>
            <w:tcW w:w="1458" w:type="dxa"/>
            <w:gridSpan w:val="4"/>
            <w:tcBorders>
              <w:top w:val="nil"/>
              <w:left w:val="nil"/>
              <w:bottom w:val="nil"/>
              <w:right w:val="nil"/>
            </w:tcBorders>
            <w:shd w:val="clear" w:color="auto" w:fill="auto"/>
            <w:noWrap/>
            <w:vAlign w:val="bottom"/>
            <w:hideMark/>
          </w:tcPr>
          <w:p w14:paraId="5FC340C1" w14:textId="77777777" w:rsidR="0042307E" w:rsidRPr="007F0EE5" w:rsidRDefault="0042307E" w:rsidP="0042307E">
            <w:pPr>
              <w:rPr>
                <w:rFonts w:cs="Arial"/>
                <w:b/>
                <w:bCs/>
                <w:color w:val="000000"/>
              </w:rPr>
            </w:pPr>
          </w:p>
        </w:tc>
        <w:tc>
          <w:tcPr>
            <w:tcW w:w="7932" w:type="dxa"/>
            <w:gridSpan w:val="2"/>
            <w:tcBorders>
              <w:top w:val="nil"/>
              <w:left w:val="nil"/>
              <w:bottom w:val="nil"/>
              <w:right w:val="nil"/>
            </w:tcBorders>
            <w:shd w:val="clear" w:color="auto" w:fill="auto"/>
            <w:noWrap/>
            <w:vAlign w:val="bottom"/>
            <w:hideMark/>
          </w:tcPr>
          <w:p w14:paraId="6098262B" w14:textId="77777777" w:rsidR="0042307E" w:rsidRPr="007F0EE5" w:rsidRDefault="0042307E" w:rsidP="0042307E">
            <w:pPr>
              <w:rPr>
                <w:rFonts w:cs="Arial"/>
                <w:color w:val="000000"/>
              </w:rPr>
            </w:pPr>
            <w:r w:rsidRPr="005817F0">
              <w:rPr>
                <w:rFonts w:cs="Arial"/>
                <w:color w:val="000000"/>
              </w:rPr>
              <w:t>0x0: Coding Table I</w:t>
            </w:r>
          </w:p>
        </w:tc>
      </w:tr>
      <w:tr w:rsidR="0042307E" w:rsidRPr="007F0EE5" w14:paraId="64209F7D" w14:textId="77777777" w:rsidTr="0042307E">
        <w:trPr>
          <w:gridBefore w:val="1"/>
          <w:wBefore w:w="720" w:type="dxa"/>
          <w:trHeight w:val="255"/>
          <w:jc w:val="center"/>
        </w:trPr>
        <w:tc>
          <w:tcPr>
            <w:tcW w:w="1458" w:type="dxa"/>
            <w:gridSpan w:val="4"/>
            <w:tcBorders>
              <w:top w:val="nil"/>
              <w:left w:val="nil"/>
              <w:bottom w:val="nil"/>
              <w:right w:val="nil"/>
            </w:tcBorders>
            <w:shd w:val="clear" w:color="auto" w:fill="auto"/>
            <w:noWrap/>
            <w:vAlign w:val="bottom"/>
            <w:hideMark/>
          </w:tcPr>
          <w:p w14:paraId="58E83A70" w14:textId="77777777" w:rsidR="0042307E" w:rsidRPr="007F0EE5" w:rsidRDefault="0042307E" w:rsidP="0042307E">
            <w:pPr>
              <w:rPr>
                <w:rFonts w:cs="Arial"/>
                <w:b/>
                <w:bCs/>
                <w:color w:val="000000"/>
              </w:rPr>
            </w:pPr>
          </w:p>
        </w:tc>
        <w:tc>
          <w:tcPr>
            <w:tcW w:w="7932" w:type="dxa"/>
            <w:gridSpan w:val="2"/>
            <w:tcBorders>
              <w:top w:val="nil"/>
              <w:left w:val="nil"/>
              <w:bottom w:val="nil"/>
              <w:right w:val="nil"/>
            </w:tcBorders>
            <w:shd w:val="clear" w:color="auto" w:fill="auto"/>
            <w:noWrap/>
            <w:vAlign w:val="bottom"/>
            <w:hideMark/>
          </w:tcPr>
          <w:p w14:paraId="6016B08E" w14:textId="77777777" w:rsidR="0042307E" w:rsidRDefault="0042307E" w:rsidP="0042307E">
            <w:pPr>
              <w:rPr>
                <w:rFonts w:cs="Arial"/>
                <w:color w:val="000000"/>
              </w:rPr>
            </w:pPr>
            <w:r w:rsidRPr="005817F0">
              <w:rPr>
                <w:rFonts w:cs="Arial"/>
                <w:color w:val="000000"/>
              </w:rPr>
              <w:t xml:space="preserve">0x0000-0xFFFF UNICODE UTF-16 (2 </w:t>
            </w:r>
            <w:proofErr w:type="gramStart"/>
            <w:r w:rsidRPr="005817F0">
              <w:rPr>
                <w:rFonts w:cs="Arial"/>
                <w:color w:val="000000"/>
              </w:rPr>
              <w:t>byte</w:t>
            </w:r>
            <w:proofErr w:type="gramEnd"/>
            <w:r w:rsidRPr="005817F0">
              <w:rPr>
                <w:rFonts w:cs="Arial"/>
                <w:color w:val="000000"/>
              </w:rPr>
              <w:t xml:space="preserve"> per char)</w:t>
            </w:r>
          </w:p>
          <w:p w14:paraId="61801791" w14:textId="77777777" w:rsidR="0042307E" w:rsidRDefault="0042307E" w:rsidP="0042307E">
            <w:pPr>
              <w:rPr>
                <w:rFonts w:cs="Arial"/>
                <w:color w:val="000000"/>
              </w:rPr>
            </w:pPr>
            <w:r w:rsidRPr="005817F0">
              <w:rPr>
                <w:rFonts w:cs="Arial"/>
                <w:color w:val="000000"/>
              </w:rPr>
              <w:t>0x1: Coding Table II</w:t>
            </w:r>
          </w:p>
          <w:p w14:paraId="0A1509AB" w14:textId="77777777" w:rsidR="0042307E" w:rsidRPr="007F0EE5" w:rsidRDefault="0042307E" w:rsidP="0042307E">
            <w:pPr>
              <w:rPr>
                <w:rFonts w:cs="Arial"/>
                <w:color w:val="000000"/>
              </w:rPr>
            </w:pPr>
            <w:r w:rsidRPr="005817F0">
              <w:rPr>
                <w:rFonts w:cs="Arial"/>
                <w:color w:val="000000"/>
              </w:rPr>
              <w:t>0x00-0xFF Latin-9 (1 byte per char)</w:t>
            </w:r>
          </w:p>
        </w:tc>
      </w:tr>
      <w:tr w:rsidR="0042307E" w:rsidRPr="007F0EE5" w14:paraId="638F913E"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52936B5B" w14:textId="77777777" w:rsidR="0042307E" w:rsidRPr="007F0EE5" w:rsidRDefault="0042307E" w:rsidP="0042307E">
            <w:pPr>
              <w:rPr>
                <w:rFonts w:cs="Arial"/>
                <w:b/>
                <w:bCs/>
                <w:color w:val="000000"/>
              </w:rPr>
            </w:pPr>
          </w:p>
        </w:tc>
        <w:tc>
          <w:tcPr>
            <w:tcW w:w="8341" w:type="dxa"/>
            <w:gridSpan w:val="4"/>
            <w:tcBorders>
              <w:top w:val="nil"/>
              <w:left w:val="nil"/>
              <w:bottom w:val="nil"/>
              <w:right w:val="nil"/>
            </w:tcBorders>
            <w:shd w:val="clear" w:color="auto" w:fill="auto"/>
            <w:noWrap/>
            <w:vAlign w:val="bottom"/>
            <w:hideMark/>
          </w:tcPr>
          <w:p w14:paraId="7C8A5FF1" w14:textId="77777777" w:rsidR="0042307E" w:rsidRPr="007F0EE5" w:rsidRDefault="0042307E" w:rsidP="0042307E">
            <w:pPr>
              <w:rPr>
                <w:rFonts w:cs="Arial"/>
                <w:color w:val="000000"/>
              </w:rPr>
            </w:pPr>
          </w:p>
        </w:tc>
      </w:tr>
      <w:tr w:rsidR="0042307E" w:rsidRPr="007F0EE5" w14:paraId="1557A20B"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15C3D88F" w14:textId="77777777" w:rsidR="0042307E" w:rsidRPr="007F0EE5" w:rsidRDefault="0042307E" w:rsidP="0042307E">
            <w:pPr>
              <w:ind w:left="720"/>
              <w:rPr>
                <w:rFonts w:cs="Arial"/>
                <w:b/>
                <w:bCs/>
                <w:color w:val="000000"/>
              </w:rPr>
            </w:pPr>
            <w:r w:rsidRPr="007F0EE5">
              <w:rPr>
                <w:rFonts w:cs="Arial"/>
                <w:b/>
                <w:bCs/>
                <w:color w:val="000000"/>
              </w:rPr>
              <w:t>Byte 4: Counter Hour</w:t>
            </w:r>
          </w:p>
        </w:tc>
      </w:tr>
      <w:tr w:rsidR="0042307E" w:rsidRPr="007F0EE5" w14:paraId="3CDF6A0C"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DF04D65"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6D60DE1" w14:textId="77777777" w:rsidR="0042307E" w:rsidRPr="007F0EE5" w:rsidRDefault="0042307E" w:rsidP="0042307E">
            <w:pPr>
              <w:rPr>
                <w:rFonts w:cs="Arial"/>
                <w:color w:val="000000"/>
              </w:rPr>
            </w:pPr>
            <w:r w:rsidRPr="007F0EE5">
              <w:rPr>
                <w:rFonts w:cs="Arial"/>
                <w:color w:val="000000"/>
              </w:rPr>
              <w:t>0x00: Hour 0</w:t>
            </w:r>
          </w:p>
        </w:tc>
      </w:tr>
      <w:tr w:rsidR="0042307E" w:rsidRPr="007F0EE5" w14:paraId="49FCE5A7"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1F42B1E"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F271927" w14:textId="77777777" w:rsidR="0042307E" w:rsidRPr="007F0EE5" w:rsidRDefault="0042307E" w:rsidP="0042307E">
            <w:pPr>
              <w:rPr>
                <w:rFonts w:cs="Arial"/>
                <w:color w:val="000000"/>
              </w:rPr>
            </w:pPr>
            <w:r w:rsidRPr="007F0EE5">
              <w:rPr>
                <w:rFonts w:cs="Arial"/>
                <w:color w:val="000000"/>
              </w:rPr>
              <w:t>…</w:t>
            </w:r>
          </w:p>
        </w:tc>
      </w:tr>
      <w:tr w:rsidR="0042307E" w:rsidRPr="007F0EE5" w14:paraId="2728D193"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603148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F3674BA" w14:textId="77777777" w:rsidR="0042307E" w:rsidRPr="007F0EE5" w:rsidRDefault="0042307E" w:rsidP="0042307E">
            <w:pPr>
              <w:rPr>
                <w:rFonts w:cs="Arial"/>
                <w:color w:val="000000"/>
              </w:rPr>
            </w:pPr>
            <w:r>
              <w:rPr>
                <w:rFonts w:cs="Arial"/>
                <w:color w:val="000000"/>
              </w:rPr>
              <w:t>0x17: Hour 23</w:t>
            </w:r>
          </w:p>
        </w:tc>
      </w:tr>
      <w:tr w:rsidR="0042307E" w:rsidRPr="007F0EE5" w14:paraId="6765169D"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3FCAB3F"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F428E97" w14:textId="77777777" w:rsidR="0042307E" w:rsidRPr="007F0EE5" w:rsidRDefault="0042307E" w:rsidP="0042307E">
            <w:pPr>
              <w:rPr>
                <w:rFonts w:cs="Arial"/>
                <w:color w:val="000000"/>
              </w:rPr>
            </w:pPr>
            <w:r w:rsidRPr="007F0EE5">
              <w:rPr>
                <w:rFonts w:cs="Arial"/>
                <w:color w:val="000000"/>
              </w:rPr>
              <w:t>0x18 - 0xFE: Reserved</w:t>
            </w:r>
          </w:p>
        </w:tc>
      </w:tr>
      <w:tr w:rsidR="0042307E" w:rsidRPr="007F0EE5" w14:paraId="4C0132E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C216445"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18107FBD"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72F01BA4"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6509A493"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bottom"/>
            <w:hideMark/>
          </w:tcPr>
          <w:p w14:paraId="3DFB7624" w14:textId="77777777" w:rsidR="0042307E" w:rsidRPr="007F0EE5" w:rsidRDefault="0042307E" w:rsidP="0042307E">
            <w:pPr>
              <w:rPr>
                <w:rFonts w:cs="Arial"/>
                <w:color w:val="000000"/>
              </w:rPr>
            </w:pPr>
          </w:p>
        </w:tc>
      </w:tr>
      <w:tr w:rsidR="0042307E" w:rsidRPr="007F0EE5" w14:paraId="315CB852"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0061573F" w14:textId="77777777" w:rsidR="0042307E" w:rsidRPr="007F0EE5" w:rsidRDefault="0042307E" w:rsidP="0042307E">
            <w:pPr>
              <w:ind w:left="720"/>
              <w:rPr>
                <w:rFonts w:cs="Arial"/>
                <w:b/>
                <w:bCs/>
                <w:color w:val="000000"/>
              </w:rPr>
            </w:pPr>
            <w:r w:rsidRPr="007F0EE5">
              <w:rPr>
                <w:rFonts w:cs="Arial"/>
                <w:b/>
                <w:bCs/>
                <w:color w:val="000000"/>
              </w:rPr>
              <w:t>Byte 5: Counter Minute</w:t>
            </w:r>
          </w:p>
        </w:tc>
      </w:tr>
      <w:tr w:rsidR="0042307E" w:rsidRPr="007F0EE5" w14:paraId="24471487"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D17F09D"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A76A28F" w14:textId="77777777" w:rsidR="0042307E" w:rsidRPr="007F0EE5" w:rsidRDefault="0042307E" w:rsidP="0042307E">
            <w:pPr>
              <w:rPr>
                <w:rFonts w:cs="Arial"/>
                <w:color w:val="000000"/>
              </w:rPr>
            </w:pPr>
            <w:r w:rsidRPr="007F0EE5">
              <w:rPr>
                <w:rFonts w:cs="Arial"/>
                <w:color w:val="000000"/>
              </w:rPr>
              <w:t>0x00: Minute 0</w:t>
            </w:r>
          </w:p>
        </w:tc>
      </w:tr>
      <w:tr w:rsidR="0042307E" w:rsidRPr="007F0EE5" w14:paraId="27B140A8"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5EB4AF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EA6FFD4" w14:textId="77777777" w:rsidR="0042307E" w:rsidRPr="007F0EE5" w:rsidRDefault="0042307E" w:rsidP="0042307E">
            <w:pPr>
              <w:rPr>
                <w:rFonts w:cs="Arial"/>
                <w:color w:val="000000"/>
              </w:rPr>
            </w:pPr>
            <w:r w:rsidRPr="007F0EE5">
              <w:rPr>
                <w:rFonts w:cs="Arial"/>
                <w:color w:val="000000"/>
              </w:rPr>
              <w:t>…</w:t>
            </w:r>
          </w:p>
        </w:tc>
      </w:tr>
      <w:tr w:rsidR="0042307E" w:rsidRPr="007F0EE5" w14:paraId="6ED299A1"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60A424C"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29E5292" w14:textId="77777777" w:rsidR="0042307E" w:rsidRPr="007F0EE5" w:rsidRDefault="0042307E" w:rsidP="0042307E">
            <w:pPr>
              <w:rPr>
                <w:rFonts w:cs="Arial"/>
                <w:color w:val="000000"/>
              </w:rPr>
            </w:pPr>
            <w:r w:rsidRPr="007F0EE5">
              <w:rPr>
                <w:rFonts w:cs="Arial"/>
                <w:color w:val="000000"/>
              </w:rPr>
              <w:t>0x3B: Minute 59</w:t>
            </w:r>
          </w:p>
        </w:tc>
      </w:tr>
      <w:tr w:rsidR="0042307E" w:rsidRPr="007F0EE5" w14:paraId="1B22440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05CB997"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0489253" w14:textId="77777777" w:rsidR="0042307E" w:rsidRPr="007F0EE5" w:rsidRDefault="0042307E" w:rsidP="0042307E">
            <w:pPr>
              <w:rPr>
                <w:rFonts w:cs="Arial"/>
                <w:color w:val="000000"/>
              </w:rPr>
            </w:pPr>
            <w:r w:rsidRPr="007F0EE5">
              <w:rPr>
                <w:rFonts w:cs="Arial"/>
                <w:color w:val="000000"/>
              </w:rPr>
              <w:t>0x3C - 0xFE: Reserved</w:t>
            </w:r>
          </w:p>
        </w:tc>
      </w:tr>
      <w:tr w:rsidR="0042307E" w:rsidRPr="007F0EE5" w14:paraId="1352946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C98C47F"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BB6EA97"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591DBB26"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6212E178"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09609416" w14:textId="77777777" w:rsidR="0042307E" w:rsidRPr="007F0EE5" w:rsidRDefault="0042307E" w:rsidP="0042307E">
            <w:pPr>
              <w:rPr>
                <w:rFonts w:cs="Arial"/>
                <w:color w:val="000000"/>
              </w:rPr>
            </w:pPr>
          </w:p>
        </w:tc>
      </w:tr>
      <w:tr w:rsidR="0042307E" w:rsidRPr="007F0EE5" w14:paraId="2582B43B"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64A1929E" w14:textId="77777777" w:rsidR="0042307E" w:rsidRPr="007F0EE5" w:rsidRDefault="0042307E" w:rsidP="0042307E">
            <w:pPr>
              <w:ind w:left="720"/>
              <w:rPr>
                <w:rFonts w:cs="Arial"/>
                <w:b/>
                <w:bCs/>
                <w:color w:val="000000"/>
              </w:rPr>
            </w:pPr>
            <w:r w:rsidRPr="007F0EE5">
              <w:rPr>
                <w:rFonts w:cs="Arial"/>
                <w:b/>
                <w:bCs/>
                <w:color w:val="000000"/>
              </w:rPr>
              <w:t>Byte 6: Counter Second</w:t>
            </w:r>
          </w:p>
        </w:tc>
      </w:tr>
      <w:tr w:rsidR="0042307E" w:rsidRPr="007F0EE5" w14:paraId="28AF087C"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2490670"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688C9B5" w14:textId="77777777" w:rsidR="0042307E" w:rsidRPr="007F0EE5" w:rsidRDefault="0042307E" w:rsidP="0042307E">
            <w:pPr>
              <w:rPr>
                <w:rFonts w:cs="Arial"/>
                <w:color w:val="000000"/>
              </w:rPr>
            </w:pPr>
            <w:r w:rsidRPr="007F0EE5">
              <w:rPr>
                <w:rFonts w:cs="Arial"/>
                <w:color w:val="000000"/>
              </w:rPr>
              <w:t>0x00: Second 0</w:t>
            </w:r>
          </w:p>
        </w:tc>
      </w:tr>
      <w:tr w:rsidR="0042307E" w:rsidRPr="007F0EE5" w14:paraId="03204F57"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DE54DD1"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40E743C9" w14:textId="77777777" w:rsidR="0042307E" w:rsidRPr="007F0EE5" w:rsidRDefault="0042307E" w:rsidP="0042307E">
            <w:pPr>
              <w:rPr>
                <w:rFonts w:cs="Arial"/>
                <w:color w:val="000000"/>
              </w:rPr>
            </w:pPr>
            <w:r w:rsidRPr="007F0EE5">
              <w:rPr>
                <w:rFonts w:cs="Arial"/>
                <w:color w:val="000000"/>
              </w:rPr>
              <w:t>…</w:t>
            </w:r>
          </w:p>
        </w:tc>
      </w:tr>
      <w:tr w:rsidR="0042307E" w:rsidRPr="007F0EE5" w14:paraId="2F70907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9905D81"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025FC761" w14:textId="77777777" w:rsidR="0042307E" w:rsidRPr="007F0EE5" w:rsidRDefault="0042307E" w:rsidP="0042307E">
            <w:pPr>
              <w:rPr>
                <w:rFonts w:cs="Arial"/>
                <w:color w:val="000000"/>
              </w:rPr>
            </w:pPr>
            <w:r w:rsidRPr="007F0EE5">
              <w:rPr>
                <w:rFonts w:cs="Arial"/>
                <w:color w:val="000000"/>
              </w:rPr>
              <w:t>0x3B: Second 59</w:t>
            </w:r>
          </w:p>
        </w:tc>
      </w:tr>
      <w:tr w:rsidR="0042307E" w:rsidRPr="007F0EE5" w14:paraId="5225CC27"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C633E0B"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64FE58A" w14:textId="77777777" w:rsidR="0042307E" w:rsidRPr="007F0EE5" w:rsidRDefault="0042307E" w:rsidP="0042307E">
            <w:pPr>
              <w:rPr>
                <w:rFonts w:cs="Arial"/>
                <w:color w:val="000000"/>
              </w:rPr>
            </w:pPr>
            <w:r w:rsidRPr="007F0EE5">
              <w:rPr>
                <w:rFonts w:cs="Arial"/>
                <w:color w:val="000000"/>
              </w:rPr>
              <w:t>0x3C - 0xFE: Reserved</w:t>
            </w:r>
          </w:p>
        </w:tc>
      </w:tr>
      <w:tr w:rsidR="0042307E" w:rsidRPr="007F0EE5" w14:paraId="56F7945F"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F15D906"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4338163"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71E99040"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7303DF71"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769FF792" w14:textId="77777777" w:rsidR="0042307E" w:rsidRPr="007F0EE5" w:rsidRDefault="0042307E" w:rsidP="0042307E">
            <w:pPr>
              <w:rPr>
                <w:rFonts w:cs="Arial"/>
                <w:color w:val="000000"/>
              </w:rPr>
            </w:pPr>
          </w:p>
        </w:tc>
      </w:tr>
      <w:tr w:rsidR="0042307E" w:rsidRPr="007F0EE5" w14:paraId="1ADCB0FF"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284FDCF7" w14:textId="77777777" w:rsidR="0042307E" w:rsidRPr="007F0EE5" w:rsidRDefault="0042307E" w:rsidP="0042307E">
            <w:pPr>
              <w:ind w:left="720"/>
              <w:rPr>
                <w:rFonts w:cs="Arial"/>
                <w:b/>
                <w:bCs/>
                <w:color w:val="000000"/>
              </w:rPr>
            </w:pPr>
            <w:r w:rsidRPr="007F0EE5">
              <w:rPr>
                <w:rFonts w:cs="Arial"/>
                <w:b/>
                <w:bCs/>
                <w:color w:val="000000"/>
              </w:rPr>
              <w:lastRenderedPageBreak/>
              <w:t>Byte 7: Plan Type</w:t>
            </w:r>
          </w:p>
        </w:tc>
      </w:tr>
      <w:tr w:rsidR="0042307E" w:rsidRPr="007F0EE5" w14:paraId="1B8678F2"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F7EE22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1B5EE5E" w14:textId="77777777" w:rsidR="0042307E" w:rsidRPr="007F0EE5" w:rsidRDefault="0042307E" w:rsidP="0042307E">
            <w:pPr>
              <w:rPr>
                <w:rFonts w:cs="Arial"/>
                <w:color w:val="000000"/>
              </w:rPr>
            </w:pPr>
            <w:r w:rsidRPr="007F0EE5">
              <w:rPr>
                <w:rFonts w:cs="Arial"/>
                <w:color w:val="000000"/>
              </w:rPr>
              <w:t>0x00: Invalid</w:t>
            </w:r>
          </w:p>
        </w:tc>
      </w:tr>
      <w:tr w:rsidR="0042307E" w:rsidRPr="007F0EE5" w14:paraId="0D6D24D8"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0DAABDE"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0000FDC" w14:textId="77777777" w:rsidR="0042307E" w:rsidRPr="007F0EE5" w:rsidRDefault="0042307E" w:rsidP="0042307E">
            <w:pPr>
              <w:rPr>
                <w:rFonts w:cs="Arial"/>
                <w:color w:val="000000"/>
              </w:rPr>
            </w:pPr>
            <w:r w:rsidRPr="007F0EE5">
              <w:rPr>
                <w:rFonts w:cs="Arial"/>
                <w:color w:val="000000"/>
              </w:rPr>
              <w:t>0x01: Shared</w:t>
            </w:r>
          </w:p>
        </w:tc>
      </w:tr>
      <w:tr w:rsidR="0042307E" w:rsidRPr="007F0EE5" w14:paraId="4AC37508"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F2B359B"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7B44B8F" w14:textId="77777777" w:rsidR="0042307E" w:rsidRPr="007F0EE5" w:rsidRDefault="0042307E" w:rsidP="0042307E">
            <w:pPr>
              <w:rPr>
                <w:rFonts w:cs="Arial"/>
                <w:color w:val="000000"/>
              </w:rPr>
            </w:pPr>
            <w:r w:rsidRPr="007F0EE5">
              <w:rPr>
                <w:rFonts w:cs="Arial"/>
                <w:color w:val="000000"/>
              </w:rPr>
              <w:t>0x02: Session</w:t>
            </w:r>
          </w:p>
        </w:tc>
      </w:tr>
      <w:tr w:rsidR="0042307E" w:rsidRPr="007F0EE5" w14:paraId="10246D7E"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476D83B4"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4F627B63" w14:textId="77777777" w:rsidR="0042307E" w:rsidRPr="007F0EE5" w:rsidRDefault="0042307E" w:rsidP="0042307E">
            <w:pPr>
              <w:rPr>
                <w:rFonts w:cs="Arial"/>
                <w:color w:val="000000"/>
              </w:rPr>
            </w:pPr>
          </w:p>
        </w:tc>
      </w:tr>
      <w:tr w:rsidR="0042307E" w:rsidRPr="007F0EE5" w14:paraId="0BFC2531"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60893D29" w14:textId="77777777" w:rsidR="0042307E" w:rsidRPr="007F0EE5" w:rsidRDefault="0042307E" w:rsidP="0042307E">
            <w:pPr>
              <w:ind w:left="720"/>
              <w:rPr>
                <w:rFonts w:cs="Arial"/>
                <w:b/>
                <w:bCs/>
                <w:color w:val="000000"/>
              </w:rPr>
            </w:pPr>
            <w:r w:rsidRPr="007F0EE5">
              <w:rPr>
                <w:rFonts w:cs="Arial"/>
                <w:b/>
                <w:bCs/>
                <w:color w:val="000000"/>
              </w:rPr>
              <w:t>Byte 8: Expiry/Renewal Date</w:t>
            </w:r>
          </w:p>
        </w:tc>
      </w:tr>
      <w:tr w:rsidR="0042307E" w:rsidRPr="007F0EE5" w14:paraId="30F63B61"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632B6D5D"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140F7B34" w14:textId="77777777" w:rsidR="0042307E" w:rsidRPr="007F0EE5" w:rsidRDefault="0042307E" w:rsidP="0042307E">
            <w:pPr>
              <w:rPr>
                <w:rFonts w:cs="Arial"/>
                <w:color w:val="000000"/>
              </w:rPr>
            </w:pPr>
            <w:r w:rsidRPr="007F0EE5">
              <w:rPr>
                <w:rFonts w:cs="Arial"/>
                <w:color w:val="000000"/>
              </w:rPr>
              <w:t>0x00: Invalid</w:t>
            </w:r>
          </w:p>
        </w:tc>
      </w:tr>
      <w:tr w:rsidR="0042307E" w:rsidRPr="007F0EE5" w14:paraId="53A6245A"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7150C8A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432DEB3C" w14:textId="77777777" w:rsidR="0042307E" w:rsidRPr="007F0EE5" w:rsidRDefault="0042307E" w:rsidP="0042307E">
            <w:pPr>
              <w:rPr>
                <w:rFonts w:cs="Arial"/>
                <w:color w:val="000000"/>
              </w:rPr>
            </w:pPr>
            <w:r w:rsidRPr="007F0EE5">
              <w:rPr>
                <w:rFonts w:cs="Arial"/>
                <w:color w:val="000000"/>
              </w:rPr>
              <w:t>0x01: Expiry Date</w:t>
            </w:r>
          </w:p>
        </w:tc>
      </w:tr>
      <w:tr w:rsidR="0042307E" w:rsidRPr="007F0EE5" w14:paraId="5AB8334F"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27CD7C7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112BDC89" w14:textId="77777777" w:rsidR="0042307E" w:rsidRPr="007F0EE5" w:rsidRDefault="0042307E" w:rsidP="0042307E">
            <w:pPr>
              <w:rPr>
                <w:rFonts w:cs="Arial"/>
                <w:color w:val="000000"/>
              </w:rPr>
            </w:pPr>
            <w:r w:rsidRPr="007F0EE5">
              <w:rPr>
                <w:rFonts w:cs="Arial"/>
                <w:color w:val="000000"/>
              </w:rPr>
              <w:t>0x02: Renewal Date</w:t>
            </w:r>
          </w:p>
        </w:tc>
      </w:tr>
      <w:tr w:rsidR="0042307E" w:rsidRPr="007F0EE5" w14:paraId="5A5AA87A"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679538BC"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62AE78BC" w14:textId="77777777" w:rsidR="0042307E" w:rsidRPr="007F0EE5" w:rsidRDefault="0042307E" w:rsidP="0042307E">
            <w:pPr>
              <w:rPr>
                <w:rFonts w:cs="Arial"/>
                <w:color w:val="000000"/>
              </w:rPr>
            </w:pPr>
          </w:p>
        </w:tc>
      </w:tr>
      <w:tr w:rsidR="0042307E" w:rsidRPr="007F0EE5" w14:paraId="4ACCA244"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62FE248A" w14:textId="77777777" w:rsidR="0042307E" w:rsidRPr="007F0EE5" w:rsidRDefault="0042307E" w:rsidP="0042307E">
            <w:pPr>
              <w:ind w:left="720"/>
              <w:rPr>
                <w:rFonts w:cs="Arial"/>
                <w:b/>
                <w:bCs/>
                <w:color w:val="000000"/>
              </w:rPr>
            </w:pPr>
            <w:r w:rsidRPr="007F0EE5">
              <w:rPr>
                <w:rFonts w:cs="Arial"/>
                <w:b/>
                <w:bCs/>
                <w:color w:val="000000"/>
              </w:rPr>
              <w:t>Byte 9: Expiry/Renewal Month</w:t>
            </w:r>
          </w:p>
        </w:tc>
      </w:tr>
      <w:tr w:rsidR="0042307E" w:rsidRPr="007F0EE5" w14:paraId="754C207E"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2779E644"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0A839732" w14:textId="77777777" w:rsidR="0042307E" w:rsidRPr="007F0EE5" w:rsidRDefault="0042307E" w:rsidP="0042307E">
            <w:pPr>
              <w:rPr>
                <w:rFonts w:cs="Arial"/>
                <w:color w:val="000000"/>
              </w:rPr>
            </w:pPr>
            <w:r w:rsidRPr="007F0EE5">
              <w:rPr>
                <w:rFonts w:cs="Arial"/>
                <w:color w:val="000000"/>
              </w:rPr>
              <w:t>0x00: Invalid</w:t>
            </w:r>
          </w:p>
        </w:tc>
      </w:tr>
      <w:tr w:rsidR="0042307E" w:rsidRPr="007F0EE5" w14:paraId="0FB78069"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04877EFC"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5D1F2ABD" w14:textId="77777777" w:rsidR="0042307E" w:rsidRPr="007F0EE5" w:rsidRDefault="0042307E" w:rsidP="0042307E">
            <w:pPr>
              <w:rPr>
                <w:rFonts w:cs="Arial"/>
                <w:color w:val="000000"/>
              </w:rPr>
            </w:pPr>
            <w:r w:rsidRPr="007F0EE5">
              <w:rPr>
                <w:rFonts w:cs="Arial"/>
                <w:color w:val="000000"/>
              </w:rPr>
              <w:t>0x01: January</w:t>
            </w:r>
          </w:p>
        </w:tc>
      </w:tr>
      <w:tr w:rsidR="0042307E" w:rsidRPr="007F0EE5" w14:paraId="1AD54490"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0DC5F744"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7EABAB3D" w14:textId="77777777" w:rsidR="0042307E" w:rsidRPr="007F0EE5" w:rsidRDefault="0042307E" w:rsidP="0042307E">
            <w:pPr>
              <w:rPr>
                <w:rFonts w:cs="Arial"/>
                <w:color w:val="000000"/>
              </w:rPr>
            </w:pPr>
            <w:r w:rsidRPr="007F0EE5">
              <w:rPr>
                <w:rFonts w:cs="Arial"/>
                <w:color w:val="000000"/>
              </w:rPr>
              <w:t>0x02: February</w:t>
            </w:r>
          </w:p>
        </w:tc>
      </w:tr>
      <w:tr w:rsidR="0042307E" w:rsidRPr="007F0EE5" w14:paraId="7DAAA18D"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02B41677"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51CE9804" w14:textId="77777777" w:rsidR="0042307E" w:rsidRPr="007F0EE5" w:rsidRDefault="0042307E" w:rsidP="0042307E">
            <w:pPr>
              <w:rPr>
                <w:rFonts w:cs="Arial"/>
                <w:color w:val="000000"/>
              </w:rPr>
            </w:pPr>
            <w:r w:rsidRPr="007F0EE5">
              <w:rPr>
                <w:rFonts w:cs="Arial"/>
                <w:color w:val="000000"/>
              </w:rPr>
              <w:t>0x03: March</w:t>
            </w:r>
          </w:p>
        </w:tc>
      </w:tr>
      <w:tr w:rsidR="0042307E" w:rsidRPr="007F0EE5" w14:paraId="64D94E02"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160495BC"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48F11C59" w14:textId="77777777" w:rsidR="0042307E" w:rsidRPr="007F0EE5" w:rsidRDefault="0042307E" w:rsidP="0042307E">
            <w:pPr>
              <w:rPr>
                <w:rFonts w:cs="Arial"/>
                <w:color w:val="000000"/>
              </w:rPr>
            </w:pPr>
            <w:r w:rsidRPr="007F0EE5">
              <w:rPr>
                <w:rFonts w:cs="Arial"/>
                <w:color w:val="000000"/>
              </w:rPr>
              <w:t>0x04: April</w:t>
            </w:r>
          </w:p>
        </w:tc>
      </w:tr>
      <w:tr w:rsidR="0042307E" w:rsidRPr="007F0EE5" w14:paraId="375B3223"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7F928E18"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4623A16" w14:textId="77777777" w:rsidR="0042307E" w:rsidRPr="007F0EE5" w:rsidRDefault="0042307E" w:rsidP="0042307E">
            <w:pPr>
              <w:rPr>
                <w:rFonts w:cs="Arial"/>
                <w:color w:val="000000"/>
              </w:rPr>
            </w:pPr>
            <w:r w:rsidRPr="007F0EE5">
              <w:rPr>
                <w:rFonts w:cs="Arial"/>
                <w:color w:val="000000"/>
              </w:rPr>
              <w:t>0x05: May</w:t>
            </w:r>
          </w:p>
        </w:tc>
      </w:tr>
      <w:tr w:rsidR="0042307E" w:rsidRPr="007F0EE5" w14:paraId="347AEB5A"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409F41E1"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8AF346C" w14:textId="77777777" w:rsidR="0042307E" w:rsidRPr="007F0EE5" w:rsidRDefault="0042307E" w:rsidP="0042307E">
            <w:pPr>
              <w:rPr>
                <w:rFonts w:cs="Arial"/>
                <w:color w:val="000000"/>
              </w:rPr>
            </w:pPr>
            <w:r w:rsidRPr="007F0EE5">
              <w:rPr>
                <w:rFonts w:cs="Arial"/>
                <w:color w:val="000000"/>
              </w:rPr>
              <w:t>0x06: June</w:t>
            </w:r>
          </w:p>
        </w:tc>
      </w:tr>
      <w:tr w:rsidR="0042307E" w:rsidRPr="007F0EE5" w14:paraId="6498804E"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6AA3A68C"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2339344F" w14:textId="77777777" w:rsidR="0042307E" w:rsidRPr="007F0EE5" w:rsidRDefault="0042307E" w:rsidP="0042307E">
            <w:pPr>
              <w:rPr>
                <w:rFonts w:cs="Arial"/>
                <w:color w:val="000000"/>
              </w:rPr>
            </w:pPr>
            <w:r w:rsidRPr="007F0EE5">
              <w:rPr>
                <w:rFonts w:cs="Arial"/>
                <w:color w:val="000000"/>
              </w:rPr>
              <w:t>0x07: July</w:t>
            </w:r>
          </w:p>
        </w:tc>
      </w:tr>
      <w:tr w:rsidR="0042307E" w:rsidRPr="007F0EE5" w14:paraId="6C755B8C"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497F26B9"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2DFD60BF" w14:textId="77777777" w:rsidR="0042307E" w:rsidRPr="007F0EE5" w:rsidRDefault="0042307E" w:rsidP="0042307E">
            <w:pPr>
              <w:rPr>
                <w:rFonts w:cs="Arial"/>
                <w:color w:val="000000"/>
              </w:rPr>
            </w:pPr>
            <w:r w:rsidRPr="007F0EE5">
              <w:rPr>
                <w:rFonts w:cs="Arial"/>
                <w:color w:val="000000"/>
              </w:rPr>
              <w:t>0x08: August</w:t>
            </w:r>
          </w:p>
        </w:tc>
      </w:tr>
      <w:tr w:rsidR="0042307E" w:rsidRPr="007F0EE5" w14:paraId="4B3BDFF7"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6D45F3BB"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FA4401A" w14:textId="77777777" w:rsidR="0042307E" w:rsidRPr="007F0EE5" w:rsidRDefault="0042307E" w:rsidP="0042307E">
            <w:pPr>
              <w:rPr>
                <w:rFonts w:cs="Arial"/>
                <w:color w:val="000000"/>
              </w:rPr>
            </w:pPr>
            <w:r w:rsidRPr="007F0EE5">
              <w:rPr>
                <w:rFonts w:cs="Arial"/>
                <w:color w:val="000000"/>
              </w:rPr>
              <w:t>0x09: September</w:t>
            </w:r>
          </w:p>
        </w:tc>
      </w:tr>
      <w:tr w:rsidR="0042307E" w:rsidRPr="007F0EE5" w14:paraId="205A4B46"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530BDB40"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08E6FBE6" w14:textId="77777777" w:rsidR="0042307E" w:rsidRPr="007F0EE5" w:rsidRDefault="0042307E" w:rsidP="0042307E">
            <w:pPr>
              <w:rPr>
                <w:rFonts w:cs="Arial"/>
                <w:color w:val="000000"/>
              </w:rPr>
            </w:pPr>
            <w:r w:rsidRPr="007F0EE5">
              <w:rPr>
                <w:rFonts w:cs="Arial"/>
                <w:color w:val="000000"/>
              </w:rPr>
              <w:t>0x0A: October</w:t>
            </w:r>
          </w:p>
        </w:tc>
      </w:tr>
      <w:tr w:rsidR="0042307E" w:rsidRPr="007F0EE5" w14:paraId="192585D0"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4306700E"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905A8B1" w14:textId="77777777" w:rsidR="0042307E" w:rsidRPr="007F0EE5" w:rsidRDefault="0042307E" w:rsidP="0042307E">
            <w:pPr>
              <w:rPr>
                <w:rFonts w:cs="Arial"/>
                <w:color w:val="000000"/>
              </w:rPr>
            </w:pPr>
            <w:r w:rsidRPr="007F0EE5">
              <w:rPr>
                <w:rFonts w:cs="Arial"/>
                <w:color w:val="000000"/>
              </w:rPr>
              <w:t>0x0B: November</w:t>
            </w:r>
          </w:p>
        </w:tc>
      </w:tr>
      <w:tr w:rsidR="0042307E" w:rsidRPr="007F0EE5" w14:paraId="2CFC749A"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4F8B4B89"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DDDB1D8" w14:textId="77777777" w:rsidR="0042307E" w:rsidRPr="007F0EE5" w:rsidRDefault="0042307E" w:rsidP="0042307E">
            <w:pPr>
              <w:rPr>
                <w:rFonts w:cs="Arial"/>
                <w:color w:val="000000"/>
              </w:rPr>
            </w:pPr>
            <w:r w:rsidRPr="007F0EE5">
              <w:rPr>
                <w:rFonts w:cs="Arial"/>
                <w:color w:val="000000"/>
              </w:rPr>
              <w:t>0x0C: December</w:t>
            </w:r>
          </w:p>
        </w:tc>
      </w:tr>
      <w:tr w:rsidR="0042307E" w:rsidRPr="007F0EE5" w14:paraId="33E4B114" w14:textId="77777777" w:rsidTr="0042307E">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14:paraId="6C11F635"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081F4D49" w14:textId="77777777" w:rsidR="0042307E" w:rsidRPr="007F0EE5" w:rsidRDefault="0042307E" w:rsidP="0042307E">
            <w:pPr>
              <w:rPr>
                <w:rFonts w:cs="Arial"/>
                <w:color w:val="000000"/>
              </w:rPr>
            </w:pPr>
            <w:r w:rsidRPr="007F0EE5">
              <w:rPr>
                <w:rFonts w:cs="Arial"/>
                <w:color w:val="000000"/>
              </w:rPr>
              <w:t>0x0D - 0xFF: Reserved</w:t>
            </w:r>
          </w:p>
        </w:tc>
      </w:tr>
      <w:tr w:rsidR="0042307E" w:rsidRPr="007F0EE5" w14:paraId="425C7AEC"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676A11A6"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6B33EEC9" w14:textId="77777777" w:rsidR="0042307E" w:rsidRPr="007F0EE5" w:rsidRDefault="0042307E" w:rsidP="0042307E">
            <w:pPr>
              <w:rPr>
                <w:rFonts w:cs="Arial"/>
                <w:color w:val="000000"/>
              </w:rPr>
            </w:pPr>
          </w:p>
        </w:tc>
      </w:tr>
      <w:tr w:rsidR="0042307E" w:rsidRPr="007F0EE5" w14:paraId="0AAC9C02"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70E48AC5" w14:textId="77777777" w:rsidR="0042307E" w:rsidRPr="007F0EE5" w:rsidRDefault="0042307E" w:rsidP="0042307E">
            <w:pPr>
              <w:ind w:left="720"/>
              <w:rPr>
                <w:rFonts w:cs="Arial"/>
                <w:b/>
                <w:bCs/>
                <w:color w:val="000000"/>
              </w:rPr>
            </w:pPr>
            <w:r w:rsidRPr="007F0EE5">
              <w:rPr>
                <w:rFonts w:cs="Arial"/>
                <w:b/>
                <w:bCs/>
                <w:color w:val="000000"/>
              </w:rPr>
              <w:t>Byte 10: Expiry/Renewal Day</w:t>
            </w:r>
          </w:p>
        </w:tc>
      </w:tr>
      <w:tr w:rsidR="0042307E" w:rsidRPr="007F0EE5" w14:paraId="48BD0E65"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AE9B6B2"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13128676" w14:textId="77777777" w:rsidR="0042307E" w:rsidRPr="007F0EE5" w:rsidRDefault="0042307E" w:rsidP="0042307E">
            <w:pPr>
              <w:rPr>
                <w:rFonts w:cs="Arial"/>
                <w:color w:val="000000"/>
              </w:rPr>
            </w:pPr>
            <w:r w:rsidRPr="007F0EE5">
              <w:rPr>
                <w:rFonts w:cs="Arial"/>
                <w:color w:val="000000"/>
              </w:rPr>
              <w:t>0x00: Invalid</w:t>
            </w:r>
          </w:p>
        </w:tc>
      </w:tr>
      <w:tr w:rsidR="0042307E" w:rsidRPr="007F0EE5" w14:paraId="396B280C"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7DE1501"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3DD898D0" w14:textId="77777777" w:rsidR="0042307E" w:rsidRPr="007F0EE5" w:rsidRDefault="0042307E" w:rsidP="0042307E">
            <w:pPr>
              <w:rPr>
                <w:rFonts w:cs="Arial"/>
                <w:color w:val="000000"/>
              </w:rPr>
            </w:pPr>
            <w:r w:rsidRPr="007F0EE5">
              <w:rPr>
                <w:rFonts w:cs="Arial"/>
                <w:color w:val="000000"/>
              </w:rPr>
              <w:t>0x01: Day 1</w:t>
            </w:r>
          </w:p>
        </w:tc>
      </w:tr>
      <w:tr w:rsidR="0042307E" w:rsidRPr="007F0EE5" w14:paraId="012D9CD4"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EEC2EF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5D1EAE8" w14:textId="77777777" w:rsidR="0042307E" w:rsidRPr="007F0EE5" w:rsidRDefault="0042307E" w:rsidP="0042307E">
            <w:pPr>
              <w:rPr>
                <w:rFonts w:cs="Arial"/>
                <w:color w:val="000000"/>
              </w:rPr>
            </w:pPr>
            <w:r w:rsidRPr="007F0EE5">
              <w:rPr>
                <w:rFonts w:cs="Arial"/>
                <w:color w:val="000000"/>
              </w:rPr>
              <w:t>…</w:t>
            </w:r>
          </w:p>
        </w:tc>
      </w:tr>
      <w:tr w:rsidR="0042307E" w:rsidRPr="007F0EE5" w14:paraId="5D98D6BF"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DE61CA0"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0FE4F507" w14:textId="77777777" w:rsidR="0042307E" w:rsidRPr="007F0EE5" w:rsidRDefault="0042307E" w:rsidP="0042307E">
            <w:pPr>
              <w:rPr>
                <w:rFonts w:cs="Arial"/>
                <w:color w:val="000000"/>
              </w:rPr>
            </w:pPr>
            <w:r w:rsidRPr="007F0EE5">
              <w:rPr>
                <w:rFonts w:cs="Arial"/>
                <w:color w:val="000000"/>
              </w:rPr>
              <w:t>0x1F: Day 31</w:t>
            </w:r>
          </w:p>
        </w:tc>
      </w:tr>
      <w:tr w:rsidR="0042307E" w:rsidRPr="007F0EE5" w14:paraId="1086C381"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B7348FC"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20C3BF18" w14:textId="77777777" w:rsidR="0042307E" w:rsidRPr="007F0EE5" w:rsidRDefault="0042307E" w:rsidP="0042307E">
            <w:pPr>
              <w:rPr>
                <w:rFonts w:cs="Arial"/>
                <w:color w:val="000000"/>
              </w:rPr>
            </w:pPr>
            <w:r>
              <w:rPr>
                <w:rFonts w:cs="Arial"/>
                <w:color w:val="000000"/>
              </w:rPr>
              <w:t>0x20</w:t>
            </w:r>
            <w:r w:rsidRPr="007F0EE5">
              <w:rPr>
                <w:rFonts w:cs="Arial"/>
                <w:color w:val="000000"/>
              </w:rPr>
              <w:t xml:space="preserve"> - 0xFF: Reserved</w:t>
            </w:r>
          </w:p>
        </w:tc>
      </w:tr>
      <w:tr w:rsidR="0042307E" w:rsidRPr="007F0EE5" w14:paraId="1DAC9E87"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1D06DFCB"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2BC41D81" w14:textId="77777777" w:rsidR="0042307E" w:rsidRPr="007F0EE5" w:rsidRDefault="0042307E" w:rsidP="0042307E">
            <w:pPr>
              <w:rPr>
                <w:rFonts w:cs="Arial"/>
                <w:color w:val="000000"/>
              </w:rPr>
            </w:pPr>
          </w:p>
        </w:tc>
      </w:tr>
      <w:tr w:rsidR="0042307E" w:rsidRPr="007F0EE5" w14:paraId="7CF1B1F0"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024A7185" w14:textId="77777777" w:rsidR="0042307E" w:rsidRPr="007F0EE5" w:rsidRDefault="0042307E" w:rsidP="0042307E">
            <w:pPr>
              <w:ind w:left="720"/>
              <w:rPr>
                <w:rFonts w:cs="Arial"/>
                <w:b/>
                <w:bCs/>
                <w:color w:val="000000"/>
              </w:rPr>
            </w:pPr>
            <w:r w:rsidRPr="007F0EE5">
              <w:rPr>
                <w:rFonts w:cs="Arial"/>
                <w:b/>
                <w:bCs/>
                <w:color w:val="000000"/>
              </w:rPr>
              <w:t>Byte 11: Expiry/Renewal Year</w:t>
            </w:r>
          </w:p>
        </w:tc>
      </w:tr>
      <w:tr w:rsidR="0042307E" w:rsidRPr="007F0EE5" w14:paraId="3ABFBE4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F442DFD"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5A51FBF" w14:textId="77777777" w:rsidR="0042307E" w:rsidRPr="007F0EE5" w:rsidRDefault="0042307E" w:rsidP="0042307E">
            <w:pPr>
              <w:rPr>
                <w:rFonts w:cs="Arial"/>
                <w:color w:val="000000"/>
              </w:rPr>
            </w:pPr>
            <w:r w:rsidRPr="007F0EE5">
              <w:rPr>
                <w:rFonts w:cs="Arial"/>
                <w:color w:val="000000"/>
              </w:rPr>
              <w:t>0x00: Year 2000</w:t>
            </w:r>
          </w:p>
        </w:tc>
      </w:tr>
      <w:tr w:rsidR="0042307E" w:rsidRPr="007F0EE5" w14:paraId="7BD3AE34"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8F26B40"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7095376" w14:textId="77777777" w:rsidR="0042307E" w:rsidRPr="007F0EE5" w:rsidRDefault="0042307E" w:rsidP="0042307E">
            <w:pPr>
              <w:rPr>
                <w:rFonts w:cs="Arial"/>
                <w:color w:val="000000"/>
              </w:rPr>
            </w:pPr>
            <w:r w:rsidRPr="007F0EE5">
              <w:rPr>
                <w:rFonts w:cs="Arial"/>
                <w:color w:val="000000"/>
              </w:rPr>
              <w:t>…</w:t>
            </w:r>
          </w:p>
        </w:tc>
      </w:tr>
      <w:tr w:rsidR="0042307E" w:rsidRPr="007F0EE5" w14:paraId="2ED38DD3"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2CF0704"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B4CDD53" w14:textId="77777777" w:rsidR="0042307E" w:rsidRPr="007F0EE5" w:rsidRDefault="0042307E" w:rsidP="0042307E">
            <w:pPr>
              <w:rPr>
                <w:rFonts w:cs="Arial"/>
                <w:color w:val="000000"/>
              </w:rPr>
            </w:pPr>
            <w:r w:rsidRPr="007F0EE5">
              <w:rPr>
                <w:rFonts w:cs="Arial"/>
                <w:color w:val="000000"/>
              </w:rPr>
              <w:t>0xFE: Year 2254</w:t>
            </w:r>
          </w:p>
        </w:tc>
      </w:tr>
      <w:tr w:rsidR="0042307E" w:rsidRPr="007F0EE5" w14:paraId="755EE90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4F4ABE0"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9726A25"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11EE148B"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551DA3DA"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bottom"/>
            <w:hideMark/>
          </w:tcPr>
          <w:p w14:paraId="6D23CFF6" w14:textId="77777777" w:rsidR="0042307E" w:rsidRPr="007F0EE5" w:rsidRDefault="0042307E" w:rsidP="0042307E">
            <w:pPr>
              <w:rPr>
                <w:rFonts w:cs="Arial"/>
                <w:color w:val="000000"/>
              </w:rPr>
            </w:pPr>
          </w:p>
        </w:tc>
      </w:tr>
      <w:tr w:rsidR="0042307E" w:rsidRPr="007F0EE5" w14:paraId="377D45B6"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7596DBDB" w14:textId="77777777" w:rsidR="0042307E" w:rsidRPr="007F0EE5" w:rsidRDefault="0042307E" w:rsidP="0042307E">
            <w:pPr>
              <w:ind w:left="720"/>
              <w:rPr>
                <w:rFonts w:cs="Arial"/>
                <w:b/>
                <w:bCs/>
                <w:color w:val="000000"/>
              </w:rPr>
            </w:pPr>
            <w:r w:rsidRPr="007F0EE5">
              <w:rPr>
                <w:rFonts w:cs="Arial"/>
                <w:b/>
                <w:bCs/>
                <w:color w:val="000000"/>
              </w:rPr>
              <w:t>Byte 12: Expiry/Renewal Hour</w:t>
            </w:r>
          </w:p>
        </w:tc>
      </w:tr>
      <w:tr w:rsidR="0042307E" w:rsidRPr="007F0EE5" w14:paraId="79E131FD"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BE83959"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76ECEA30" w14:textId="77777777" w:rsidR="0042307E" w:rsidRPr="007F0EE5" w:rsidRDefault="0042307E" w:rsidP="0042307E">
            <w:pPr>
              <w:rPr>
                <w:rFonts w:cs="Arial"/>
                <w:color w:val="000000"/>
              </w:rPr>
            </w:pPr>
            <w:r w:rsidRPr="007F0EE5">
              <w:rPr>
                <w:rFonts w:cs="Arial"/>
                <w:color w:val="000000"/>
              </w:rPr>
              <w:t>0x00: Hour 0</w:t>
            </w:r>
          </w:p>
        </w:tc>
      </w:tr>
      <w:tr w:rsidR="0042307E" w:rsidRPr="007F0EE5" w14:paraId="0DD1C31B"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F47AF2B"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0C17F2FE" w14:textId="77777777" w:rsidR="0042307E" w:rsidRPr="007F0EE5" w:rsidRDefault="0042307E" w:rsidP="0042307E">
            <w:pPr>
              <w:rPr>
                <w:rFonts w:cs="Arial"/>
                <w:color w:val="000000"/>
              </w:rPr>
            </w:pPr>
            <w:r w:rsidRPr="007F0EE5">
              <w:rPr>
                <w:rFonts w:cs="Arial"/>
                <w:color w:val="000000"/>
              </w:rPr>
              <w:t>…</w:t>
            </w:r>
          </w:p>
        </w:tc>
      </w:tr>
      <w:tr w:rsidR="0042307E" w:rsidRPr="007F0EE5" w14:paraId="4C38EA23"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336AB90"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3609B77" w14:textId="77777777" w:rsidR="0042307E" w:rsidRPr="007F0EE5" w:rsidRDefault="0042307E" w:rsidP="0042307E">
            <w:pPr>
              <w:rPr>
                <w:rFonts w:cs="Arial"/>
                <w:color w:val="000000"/>
              </w:rPr>
            </w:pPr>
            <w:r w:rsidRPr="007F0EE5">
              <w:rPr>
                <w:rFonts w:cs="Arial"/>
                <w:color w:val="000000"/>
              </w:rPr>
              <w:t xml:space="preserve">0x17: Hour </w:t>
            </w:r>
            <w:r>
              <w:rPr>
                <w:rFonts w:cs="Arial"/>
                <w:color w:val="000000"/>
              </w:rPr>
              <w:t>23</w:t>
            </w:r>
          </w:p>
        </w:tc>
      </w:tr>
      <w:tr w:rsidR="0042307E" w:rsidRPr="007F0EE5" w14:paraId="2D52EC04"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3E7B2C9D"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166B4C18" w14:textId="77777777" w:rsidR="0042307E" w:rsidRPr="007F0EE5" w:rsidRDefault="0042307E" w:rsidP="0042307E">
            <w:pPr>
              <w:rPr>
                <w:rFonts w:cs="Arial"/>
                <w:color w:val="000000"/>
              </w:rPr>
            </w:pPr>
            <w:r w:rsidRPr="007F0EE5">
              <w:rPr>
                <w:rFonts w:cs="Arial"/>
                <w:color w:val="000000"/>
              </w:rPr>
              <w:t>0x18 - 0xFE: Reserved</w:t>
            </w:r>
          </w:p>
        </w:tc>
      </w:tr>
      <w:tr w:rsidR="0042307E" w:rsidRPr="007F0EE5" w14:paraId="5F9CCEEB"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135313D"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0AEDE8E"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74B09D01"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1DBAE557"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bottom"/>
            <w:hideMark/>
          </w:tcPr>
          <w:p w14:paraId="25FCF786" w14:textId="77777777" w:rsidR="0042307E" w:rsidRPr="007F0EE5" w:rsidRDefault="0042307E" w:rsidP="0042307E">
            <w:pPr>
              <w:ind w:left="720"/>
              <w:rPr>
                <w:rFonts w:cs="Arial"/>
                <w:color w:val="000000"/>
              </w:rPr>
            </w:pPr>
          </w:p>
        </w:tc>
      </w:tr>
      <w:tr w:rsidR="0042307E" w:rsidRPr="007F0EE5" w14:paraId="04FCC3A3"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36841A96" w14:textId="77777777" w:rsidR="0042307E" w:rsidRPr="007F0EE5" w:rsidRDefault="0042307E" w:rsidP="0042307E">
            <w:pPr>
              <w:ind w:left="720"/>
              <w:rPr>
                <w:rFonts w:cs="Arial"/>
                <w:b/>
                <w:bCs/>
                <w:color w:val="000000"/>
              </w:rPr>
            </w:pPr>
            <w:r w:rsidRPr="007F0EE5">
              <w:rPr>
                <w:rFonts w:cs="Arial"/>
                <w:b/>
                <w:bCs/>
                <w:color w:val="000000"/>
              </w:rPr>
              <w:t>Byte 13: Expiry/Renewal Minute</w:t>
            </w:r>
          </w:p>
        </w:tc>
      </w:tr>
      <w:tr w:rsidR="0042307E" w:rsidRPr="007F0EE5" w14:paraId="67633C0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FEA0134"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7F3D228B" w14:textId="77777777" w:rsidR="0042307E" w:rsidRPr="007F0EE5" w:rsidRDefault="0042307E" w:rsidP="0042307E">
            <w:pPr>
              <w:rPr>
                <w:rFonts w:cs="Arial"/>
                <w:color w:val="000000"/>
              </w:rPr>
            </w:pPr>
            <w:r w:rsidRPr="007F0EE5">
              <w:rPr>
                <w:rFonts w:cs="Arial"/>
                <w:color w:val="000000"/>
              </w:rPr>
              <w:t>0x00: Minute 0</w:t>
            </w:r>
          </w:p>
        </w:tc>
      </w:tr>
      <w:tr w:rsidR="0042307E" w:rsidRPr="007F0EE5" w14:paraId="72782B14"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50303C1"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FB3DED3" w14:textId="77777777" w:rsidR="0042307E" w:rsidRPr="007F0EE5" w:rsidRDefault="0042307E" w:rsidP="0042307E">
            <w:pPr>
              <w:rPr>
                <w:rFonts w:cs="Arial"/>
                <w:color w:val="000000"/>
              </w:rPr>
            </w:pPr>
            <w:r w:rsidRPr="007F0EE5">
              <w:rPr>
                <w:rFonts w:cs="Arial"/>
                <w:color w:val="000000"/>
              </w:rPr>
              <w:t>…</w:t>
            </w:r>
          </w:p>
        </w:tc>
      </w:tr>
      <w:tr w:rsidR="0042307E" w:rsidRPr="007F0EE5" w14:paraId="1E4CA5DF"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71983B9"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78DF0195" w14:textId="77777777" w:rsidR="0042307E" w:rsidRPr="007F0EE5" w:rsidRDefault="0042307E" w:rsidP="0042307E">
            <w:pPr>
              <w:rPr>
                <w:rFonts w:cs="Arial"/>
                <w:color w:val="000000"/>
              </w:rPr>
            </w:pPr>
            <w:r w:rsidRPr="007F0EE5">
              <w:rPr>
                <w:rFonts w:cs="Arial"/>
                <w:color w:val="000000"/>
              </w:rPr>
              <w:t>0x3B: Minute 59</w:t>
            </w:r>
          </w:p>
        </w:tc>
      </w:tr>
      <w:tr w:rsidR="0042307E" w:rsidRPr="007F0EE5" w14:paraId="6136FF2B"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7D840F7C"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4E530015" w14:textId="77777777" w:rsidR="0042307E" w:rsidRPr="007F0EE5" w:rsidRDefault="0042307E" w:rsidP="0042307E">
            <w:pPr>
              <w:rPr>
                <w:rFonts w:cs="Arial"/>
                <w:color w:val="000000"/>
              </w:rPr>
            </w:pPr>
            <w:r w:rsidRPr="007F0EE5">
              <w:rPr>
                <w:rFonts w:cs="Arial"/>
                <w:color w:val="000000"/>
              </w:rPr>
              <w:t>0x3C - 0xFE: Reserved</w:t>
            </w:r>
          </w:p>
        </w:tc>
      </w:tr>
      <w:tr w:rsidR="0042307E" w:rsidRPr="007F0EE5" w14:paraId="568CB822"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5E7F0C9"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7E0D1287"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46C87A7F"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6F80CA30"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3AD98B79" w14:textId="77777777" w:rsidR="0042307E" w:rsidRPr="007F0EE5" w:rsidRDefault="0042307E" w:rsidP="0042307E">
            <w:pPr>
              <w:rPr>
                <w:rFonts w:cs="Arial"/>
                <w:color w:val="000000"/>
              </w:rPr>
            </w:pPr>
          </w:p>
        </w:tc>
      </w:tr>
      <w:tr w:rsidR="0042307E" w:rsidRPr="007F0EE5" w14:paraId="4CFFEB7C"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1410364D" w14:textId="77777777" w:rsidR="0042307E" w:rsidRPr="007F0EE5" w:rsidRDefault="0042307E" w:rsidP="0042307E">
            <w:pPr>
              <w:ind w:left="720"/>
              <w:rPr>
                <w:rFonts w:cs="Arial"/>
                <w:b/>
                <w:bCs/>
                <w:color w:val="000000"/>
              </w:rPr>
            </w:pPr>
            <w:r w:rsidRPr="007F0EE5">
              <w:rPr>
                <w:rFonts w:cs="Arial"/>
                <w:b/>
                <w:bCs/>
                <w:color w:val="000000"/>
              </w:rPr>
              <w:lastRenderedPageBreak/>
              <w:t>Byte 14: Expiry/Renewal Second</w:t>
            </w:r>
          </w:p>
        </w:tc>
      </w:tr>
      <w:tr w:rsidR="0042307E" w:rsidRPr="007F0EE5" w14:paraId="4032683D"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0F9C0C7"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86545C4" w14:textId="77777777" w:rsidR="0042307E" w:rsidRPr="007F0EE5" w:rsidRDefault="0042307E" w:rsidP="0042307E">
            <w:pPr>
              <w:rPr>
                <w:rFonts w:cs="Arial"/>
                <w:color w:val="000000"/>
              </w:rPr>
            </w:pPr>
            <w:r w:rsidRPr="007F0EE5">
              <w:rPr>
                <w:rFonts w:cs="Arial"/>
                <w:color w:val="000000"/>
              </w:rPr>
              <w:t>0x00: Second 0</w:t>
            </w:r>
          </w:p>
        </w:tc>
      </w:tr>
      <w:tr w:rsidR="0042307E" w:rsidRPr="007F0EE5" w14:paraId="1D348788"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8D5C58C"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C088072" w14:textId="77777777" w:rsidR="0042307E" w:rsidRPr="007F0EE5" w:rsidRDefault="0042307E" w:rsidP="0042307E">
            <w:pPr>
              <w:rPr>
                <w:rFonts w:cs="Arial"/>
                <w:color w:val="000000"/>
              </w:rPr>
            </w:pPr>
            <w:r w:rsidRPr="007F0EE5">
              <w:rPr>
                <w:rFonts w:cs="Arial"/>
                <w:color w:val="000000"/>
              </w:rPr>
              <w:t>…</w:t>
            </w:r>
          </w:p>
        </w:tc>
      </w:tr>
      <w:tr w:rsidR="0042307E" w:rsidRPr="007F0EE5" w14:paraId="388D1B76"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3403876"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1C2C85B" w14:textId="77777777" w:rsidR="0042307E" w:rsidRPr="007F0EE5" w:rsidRDefault="0042307E" w:rsidP="0042307E">
            <w:pPr>
              <w:rPr>
                <w:rFonts w:cs="Arial"/>
                <w:color w:val="000000"/>
              </w:rPr>
            </w:pPr>
            <w:r w:rsidRPr="007F0EE5">
              <w:rPr>
                <w:rFonts w:cs="Arial"/>
                <w:color w:val="000000"/>
              </w:rPr>
              <w:t>0x3B: Second 59</w:t>
            </w:r>
          </w:p>
        </w:tc>
      </w:tr>
      <w:tr w:rsidR="0042307E" w:rsidRPr="007F0EE5" w14:paraId="063626FB"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8634487"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348AD89" w14:textId="77777777" w:rsidR="0042307E" w:rsidRPr="007F0EE5" w:rsidRDefault="0042307E" w:rsidP="0042307E">
            <w:pPr>
              <w:rPr>
                <w:rFonts w:cs="Arial"/>
                <w:color w:val="000000"/>
              </w:rPr>
            </w:pPr>
            <w:r w:rsidRPr="007F0EE5">
              <w:rPr>
                <w:rFonts w:cs="Arial"/>
                <w:color w:val="000000"/>
              </w:rPr>
              <w:t>0x3C - 0xFE: Reserved</w:t>
            </w:r>
          </w:p>
        </w:tc>
      </w:tr>
      <w:tr w:rsidR="0042307E" w:rsidRPr="007F0EE5" w14:paraId="11802B86"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682263A"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A015E02"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228CD904"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7D128160"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bottom"/>
            <w:hideMark/>
          </w:tcPr>
          <w:p w14:paraId="49FA4DF0" w14:textId="77777777" w:rsidR="0042307E" w:rsidRPr="007F0EE5" w:rsidRDefault="0042307E" w:rsidP="0042307E">
            <w:pPr>
              <w:rPr>
                <w:rFonts w:cs="Arial"/>
                <w:color w:val="000000"/>
              </w:rPr>
            </w:pPr>
          </w:p>
        </w:tc>
      </w:tr>
      <w:tr w:rsidR="0042307E" w:rsidRPr="007F0EE5" w14:paraId="6CC21180"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106E265A" w14:textId="77777777" w:rsidR="0042307E" w:rsidRPr="007F0EE5" w:rsidRDefault="0042307E" w:rsidP="0042307E">
            <w:pPr>
              <w:ind w:left="720"/>
              <w:rPr>
                <w:rFonts w:cs="Arial"/>
                <w:b/>
                <w:bCs/>
                <w:color w:val="000000"/>
              </w:rPr>
            </w:pPr>
            <w:r w:rsidRPr="007F0EE5">
              <w:rPr>
                <w:rFonts w:cs="Arial"/>
                <w:b/>
                <w:bCs/>
                <w:color w:val="000000"/>
              </w:rPr>
              <w:t>Bytes 15-17: Data Used</w:t>
            </w:r>
          </w:p>
        </w:tc>
      </w:tr>
      <w:tr w:rsidR="0042307E" w:rsidRPr="007F0EE5" w14:paraId="65B666D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C264E4A"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14965137" w14:textId="77777777" w:rsidR="0042307E" w:rsidRPr="007F0EE5" w:rsidRDefault="0042307E" w:rsidP="0042307E">
            <w:pPr>
              <w:rPr>
                <w:rFonts w:cs="Arial"/>
                <w:color w:val="000000"/>
              </w:rPr>
            </w:pPr>
            <w:r w:rsidRPr="007F0EE5">
              <w:rPr>
                <w:rFonts w:cs="Arial"/>
                <w:color w:val="000000"/>
              </w:rPr>
              <w:t>0x000000: Data 0.00</w:t>
            </w:r>
          </w:p>
        </w:tc>
      </w:tr>
      <w:tr w:rsidR="0042307E" w:rsidRPr="007F0EE5" w14:paraId="145A929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19471B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6DA6B7E" w14:textId="77777777" w:rsidR="0042307E" w:rsidRPr="007F0EE5" w:rsidRDefault="0042307E" w:rsidP="0042307E">
            <w:pPr>
              <w:rPr>
                <w:rFonts w:cs="Arial"/>
                <w:color w:val="000000"/>
              </w:rPr>
            </w:pPr>
            <w:r w:rsidRPr="007F0EE5">
              <w:rPr>
                <w:rFonts w:cs="Arial"/>
                <w:color w:val="000000"/>
              </w:rPr>
              <w:t>…</w:t>
            </w:r>
          </w:p>
        </w:tc>
      </w:tr>
      <w:tr w:rsidR="0042307E" w:rsidRPr="007F0EE5" w14:paraId="6F3E631E"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71B6B88B"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09D298D9" w14:textId="77777777" w:rsidR="0042307E" w:rsidRPr="007F0EE5" w:rsidRDefault="0042307E" w:rsidP="0042307E">
            <w:pPr>
              <w:rPr>
                <w:rFonts w:cs="Arial"/>
                <w:color w:val="000000"/>
              </w:rPr>
            </w:pPr>
            <w:r w:rsidRPr="007F0EE5">
              <w:rPr>
                <w:rFonts w:cs="Arial"/>
                <w:color w:val="000000"/>
              </w:rPr>
              <w:t>0x01869F Data 999.99</w:t>
            </w:r>
          </w:p>
        </w:tc>
      </w:tr>
      <w:tr w:rsidR="0042307E" w:rsidRPr="007F0EE5" w14:paraId="4ACEC132"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76D6F2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4C4D414B" w14:textId="77777777" w:rsidR="0042307E" w:rsidRPr="007F0EE5" w:rsidRDefault="0042307E" w:rsidP="0042307E">
            <w:pPr>
              <w:rPr>
                <w:rFonts w:cs="Arial"/>
                <w:color w:val="000000"/>
              </w:rPr>
            </w:pPr>
            <w:r w:rsidRPr="007F0EE5">
              <w:rPr>
                <w:rFonts w:cs="Arial"/>
                <w:color w:val="000000"/>
              </w:rPr>
              <w:t>0x0186A0 - 0xFFFFFE: Reserved</w:t>
            </w:r>
          </w:p>
        </w:tc>
      </w:tr>
      <w:tr w:rsidR="0042307E" w:rsidRPr="007F0EE5" w14:paraId="0034C385"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78D68B07"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9A09303" w14:textId="77777777" w:rsidR="0042307E" w:rsidRPr="007F0EE5" w:rsidRDefault="0042307E" w:rsidP="0042307E">
            <w:pPr>
              <w:rPr>
                <w:rFonts w:cs="Arial"/>
                <w:color w:val="000000"/>
              </w:rPr>
            </w:pPr>
            <w:r w:rsidRPr="007F0EE5">
              <w:rPr>
                <w:rFonts w:cs="Arial"/>
                <w:color w:val="000000"/>
              </w:rPr>
              <w:t>0xFFFFFF: Invalid</w:t>
            </w:r>
          </w:p>
        </w:tc>
      </w:tr>
      <w:tr w:rsidR="0042307E" w:rsidRPr="007F0EE5" w14:paraId="26F1E7CD"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033D683D"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65D49200" w14:textId="77777777" w:rsidR="0042307E" w:rsidRPr="007F0EE5" w:rsidRDefault="0042307E" w:rsidP="0042307E">
            <w:pPr>
              <w:rPr>
                <w:rFonts w:cs="Arial"/>
                <w:color w:val="000000"/>
              </w:rPr>
            </w:pPr>
          </w:p>
        </w:tc>
      </w:tr>
      <w:tr w:rsidR="0042307E" w:rsidRPr="007F0EE5" w14:paraId="67B35360" w14:textId="77777777" w:rsidTr="0042307E">
        <w:trPr>
          <w:gridBefore w:val="1"/>
          <w:wBefore w:w="720" w:type="dxa"/>
          <w:trHeight w:val="255"/>
          <w:jc w:val="center"/>
        </w:trPr>
        <w:tc>
          <w:tcPr>
            <w:tcW w:w="1049" w:type="dxa"/>
            <w:gridSpan w:val="3"/>
            <w:tcBorders>
              <w:top w:val="nil"/>
              <w:left w:val="nil"/>
              <w:bottom w:val="nil"/>
              <w:right w:val="nil"/>
            </w:tcBorders>
            <w:shd w:val="clear" w:color="auto" w:fill="auto"/>
            <w:noWrap/>
            <w:vAlign w:val="bottom"/>
            <w:hideMark/>
          </w:tcPr>
          <w:p w14:paraId="295666E9" w14:textId="77777777" w:rsidR="0042307E" w:rsidRPr="007F0EE5" w:rsidRDefault="0042307E" w:rsidP="0042307E">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14:paraId="72B6BE66" w14:textId="77777777" w:rsidR="0042307E" w:rsidRPr="007F0EE5" w:rsidRDefault="0042307E" w:rsidP="0042307E">
            <w:pPr>
              <w:rPr>
                <w:rFonts w:cs="Arial"/>
                <w:color w:val="000000"/>
              </w:rPr>
            </w:pPr>
          </w:p>
        </w:tc>
      </w:tr>
      <w:tr w:rsidR="0042307E" w:rsidRPr="007F0EE5" w14:paraId="4086016C" w14:textId="77777777" w:rsidTr="0042307E">
        <w:trPr>
          <w:gridBefore w:val="1"/>
          <w:wBefore w:w="720" w:type="dxa"/>
          <w:trHeight w:val="255"/>
          <w:jc w:val="center"/>
        </w:trPr>
        <w:tc>
          <w:tcPr>
            <w:tcW w:w="9390" w:type="dxa"/>
            <w:gridSpan w:val="6"/>
            <w:tcBorders>
              <w:top w:val="nil"/>
              <w:left w:val="nil"/>
              <w:bottom w:val="nil"/>
              <w:right w:val="nil"/>
            </w:tcBorders>
            <w:shd w:val="clear" w:color="auto" w:fill="auto"/>
            <w:noWrap/>
            <w:vAlign w:val="bottom"/>
            <w:hideMark/>
          </w:tcPr>
          <w:p w14:paraId="659281AF" w14:textId="77777777" w:rsidR="0042307E" w:rsidRPr="007F0EE5" w:rsidRDefault="0042307E" w:rsidP="0042307E">
            <w:pPr>
              <w:rPr>
                <w:rFonts w:cs="Arial"/>
                <w:color w:val="000000"/>
              </w:rPr>
            </w:pPr>
            <w:r w:rsidRPr="007F0EE5">
              <w:rPr>
                <w:rFonts w:cs="Arial"/>
                <w:color w:val="000000"/>
              </w:rPr>
              <w:t xml:space="preserve">Data values are in steps of 0.01 decimal units (where the units used are outlined in Data Used Units) Ex. 0x008707 = 34567 = 345.67 Mb (or </w:t>
            </w:r>
            <w:proofErr w:type="spellStart"/>
            <w:r w:rsidRPr="007F0EE5">
              <w:rPr>
                <w:rFonts w:cs="Arial"/>
                <w:color w:val="000000"/>
              </w:rPr>
              <w:t>Kb</w:t>
            </w:r>
            <w:proofErr w:type="spellEnd"/>
            <w:r w:rsidRPr="007F0EE5">
              <w:rPr>
                <w:rFonts w:cs="Arial"/>
                <w:color w:val="000000"/>
              </w:rPr>
              <w:t xml:space="preserve"> or Gb)</w:t>
            </w:r>
          </w:p>
        </w:tc>
      </w:tr>
      <w:tr w:rsidR="0042307E" w:rsidRPr="007F0EE5" w14:paraId="48A6DBB3"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6FF166D2"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1B027749" w14:textId="77777777" w:rsidR="0042307E" w:rsidRPr="007F0EE5" w:rsidRDefault="0042307E" w:rsidP="0042307E">
            <w:pPr>
              <w:rPr>
                <w:rFonts w:cs="Arial"/>
                <w:color w:val="000000"/>
              </w:rPr>
            </w:pPr>
          </w:p>
        </w:tc>
      </w:tr>
      <w:tr w:rsidR="0042307E" w:rsidRPr="007F0EE5" w14:paraId="7AA2B2E5"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44473400" w14:textId="77777777" w:rsidR="0042307E" w:rsidRPr="007F0EE5" w:rsidRDefault="0042307E" w:rsidP="0042307E">
            <w:pPr>
              <w:ind w:left="720"/>
              <w:rPr>
                <w:rFonts w:cs="Arial"/>
                <w:b/>
                <w:bCs/>
                <w:color w:val="000000"/>
              </w:rPr>
            </w:pPr>
            <w:r w:rsidRPr="007F0EE5">
              <w:rPr>
                <w:rFonts w:cs="Arial"/>
                <w:b/>
                <w:bCs/>
                <w:color w:val="000000"/>
              </w:rPr>
              <w:t>Byte 18: Data Used Units</w:t>
            </w:r>
          </w:p>
        </w:tc>
      </w:tr>
      <w:tr w:rsidR="0042307E" w:rsidRPr="007F0EE5" w14:paraId="0A5A2B33"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EB605A9"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803F1A5" w14:textId="77777777" w:rsidR="0042307E" w:rsidRPr="007F0EE5" w:rsidRDefault="0042307E" w:rsidP="0042307E">
            <w:pPr>
              <w:rPr>
                <w:rFonts w:cs="Arial"/>
                <w:color w:val="000000"/>
              </w:rPr>
            </w:pPr>
            <w:r w:rsidRPr="007F0EE5">
              <w:rPr>
                <w:rFonts w:cs="Arial"/>
                <w:color w:val="000000"/>
              </w:rPr>
              <w:t xml:space="preserve">0x0: </w:t>
            </w:r>
            <w:r>
              <w:rPr>
                <w:rFonts w:cs="Arial"/>
                <w:color w:val="000000"/>
              </w:rPr>
              <w:t>Invalid</w:t>
            </w:r>
          </w:p>
        </w:tc>
      </w:tr>
      <w:tr w:rsidR="0042307E" w:rsidRPr="007F0EE5" w14:paraId="22D3ABB1"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tcPr>
          <w:p w14:paraId="4037F85A"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tcPr>
          <w:p w14:paraId="3E3F70B5" w14:textId="77777777" w:rsidR="0042307E" w:rsidRPr="007F0EE5" w:rsidRDefault="0042307E" w:rsidP="0042307E">
            <w:pPr>
              <w:rPr>
                <w:rFonts w:cs="Arial"/>
                <w:color w:val="000000"/>
              </w:rPr>
            </w:pPr>
            <w:r>
              <w:rPr>
                <w:rFonts w:cs="Arial"/>
                <w:color w:val="000000"/>
              </w:rPr>
              <w:t xml:space="preserve">0x1: </w:t>
            </w:r>
            <w:proofErr w:type="spellStart"/>
            <w:r>
              <w:rPr>
                <w:rFonts w:cs="Arial"/>
                <w:color w:val="000000"/>
              </w:rPr>
              <w:t>K</w:t>
            </w:r>
            <w:r w:rsidRPr="007F0EE5">
              <w:rPr>
                <w:rFonts w:cs="Arial"/>
                <w:color w:val="000000"/>
              </w:rPr>
              <w:t>b</w:t>
            </w:r>
            <w:proofErr w:type="spellEnd"/>
          </w:p>
        </w:tc>
      </w:tr>
      <w:tr w:rsidR="0042307E" w:rsidRPr="007F0EE5" w14:paraId="256F114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D6E7A45"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02558229" w14:textId="77777777" w:rsidR="0042307E" w:rsidRPr="007F0EE5" w:rsidRDefault="0042307E" w:rsidP="0042307E">
            <w:pPr>
              <w:rPr>
                <w:rFonts w:cs="Arial"/>
                <w:color w:val="000000"/>
              </w:rPr>
            </w:pPr>
            <w:r>
              <w:rPr>
                <w:rFonts w:cs="Arial"/>
                <w:color w:val="000000"/>
              </w:rPr>
              <w:t>0x2: M</w:t>
            </w:r>
            <w:r w:rsidRPr="007F0EE5">
              <w:rPr>
                <w:rFonts w:cs="Arial"/>
                <w:color w:val="000000"/>
              </w:rPr>
              <w:t>b</w:t>
            </w:r>
          </w:p>
        </w:tc>
      </w:tr>
      <w:tr w:rsidR="0042307E" w:rsidRPr="007F0EE5" w14:paraId="41F994B6"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30F57A21"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545AFF1B" w14:textId="77777777" w:rsidR="0042307E" w:rsidRPr="007F0EE5" w:rsidRDefault="0042307E" w:rsidP="0042307E">
            <w:pPr>
              <w:rPr>
                <w:rFonts w:cs="Arial"/>
                <w:color w:val="000000"/>
              </w:rPr>
            </w:pPr>
            <w:r>
              <w:rPr>
                <w:rFonts w:cs="Arial"/>
                <w:color w:val="000000"/>
              </w:rPr>
              <w:t>0x3</w:t>
            </w:r>
            <w:r w:rsidRPr="007F0EE5">
              <w:rPr>
                <w:rFonts w:cs="Arial"/>
                <w:color w:val="000000"/>
              </w:rPr>
              <w:t>: Gb</w:t>
            </w:r>
          </w:p>
        </w:tc>
      </w:tr>
      <w:tr w:rsidR="0042307E" w:rsidRPr="007F0EE5" w14:paraId="0E9F077E"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1ECAE528"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68C5FD9B" w14:textId="77777777" w:rsidR="0042307E" w:rsidRPr="007F0EE5" w:rsidRDefault="0042307E" w:rsidP="0042307E">
            <w:pPr>
              <w:rPr>
                <w:rFonts w:cs="Arial"/>
                <w:color w:val="000000"/>
              </w:rPr>
            </w:pPr>
          </w:p>
        </w:tc>
      </w:tr>
      <w:tr w:rsidR="0042307E" w:rsidRPr="007F0EE5" w14:paraId="40DD729F"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05EF1AA2" w14:textId="77777777" w:rsidR="0042307E" w:rsidRPr="007F0EE5" w:rsidRDefault="0042307E" w:rsidP="0042307E">
            <w:pPr>
              <w:ind w:left="720"/>
              <w:rPr>
                <w:rFonts w:cs="Arial"/>
                <w:b/>
                <w:bCs/>
                <w:color w:val="000000"/>
              </w:rPr>
            </w:pPr>
            <w:r w:rsidRPr="007F0EE5">
              <w:rPr>
                <w:rFonts w:cs="Arial"/>
                <w:b/>
                <w:bCs/>
                <w:color w:val="000000"/>
              </w:rPr>
              <w:t>Bytes 19-21: Total Data</w:t>
            </w:r>
          </w:p>
        </w:tc>
      </w:tr>
      <w:tr w:rsidR="0042307E" w:rsidRPr="007F0EE5" w14:paraId="65684A45"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A831954"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26F5DA4" w14:textId="77777777" w:rsidR="0042307E" w:rsidRPr="007F0EE5" w:rsidRDefault="0042307E" w:rsidP="0042307E">
            <w:pPr>
              <w:rPr>
                <w:rFonts w:cs="Arial"/>
                <w:color w:val="000000"/>
              </w:rPr>
            </w:pPr>
            <w:r w:rsidRPr="007F0EE5">
              <w:rPr>
                <w:rFonts w:cs="Arial"/>
                <w:color w:val="000000"/>
              </w:rPr>
              <w:t>0x00000: Data 0.00</w:t>
            </w:r>
          </w:p>
        </w:tc>
      </w:tr>
      <w:tr w:rsidR="0042307E" w:rsidRPr="007F0EE5" w14:paraId="03E9E994"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CF63645"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C8CE2E9" w14:textId="77777777" w:rsidR="0042307E" w:rsidRPr="007F0EE5" w:rsidRDefault="0042307E" w:rsidP="0042307E">
            <w:pPr>
              <w:rPr>
                <w:rFonts w:cs="Arial"/>
                <w:color w:val="000000"/>
              </w:rPr>
            </w:pPr>
            <w:r w:rsidRPr="007F0EE5">
              <w:rPr>
                <w:rFonts w:cs="Arial"/>
                <w:color w:val="000000"/>
              </w:rPr>
              <w:t>…</w:t>
            </w:r>
          </w:p>
        </w:tc>
      </w:tr>
      <w:tr w:rsidR="0042307E" w:rsidRPr="007F0EE5" w14:paraId="37E1D208"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3FB27994"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3CEF000D" w14:textId="77777777" w:rsidR="0042307E" w:rsidRPr="007F0EE5" w:rsidRDefault="0042307E" w:rsidP="0042307E">
            <w:pPr>
              <w:rPr>
                <w:rFonts w:cs="Arial"/>
                <w:color w:val="000000"/>
              </w:rPr>
            </w:pPr>
            <w:r w:rsidRPr="007F0EE5">
              <w:rPr>
                <w:rFonts w:cs="Arial"/>
                <w:color w:val="000000"/>
              </w:rPr>
              <w:t>0x01869F Data 999.99</w:t>
            </w:r>
          </w:p>
        </w:tc>
      </w:tr>
      <w:tr w:rsidR="0042307E" w:rsidRPr="007F0EE5" w14:paraId="20D9995E"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D43588B"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4BA8ABF4" w14:textId="77777777" w:rsidR="0042307E" w:rsidRPr="007F0EE5" w:rsidRDefault="0042307E" w:rsidP="0042307E">
            <w:pPr>
              <w:rPr>
                <w:rFonts w:cs="Arial"/>
                <w:color w:val="000000"/>
              </w:rPr>
            </w:pPr>
            <w:r w:rsidRPr="007F0EE5">
              <w:rPr>
                <w:rFonts w:cs="Arial"/>
                <w:color w:val="000000"/>
              </w:rPr>
              <w:t>0x0186A0: Unlimited</w:t>
            </w:r>
          </w:p>
        </w:tc>
      </w:tr>
      <w:tr w:rsidR="0042307E" w:rsidRPr="007F0EE5" w14:paraId="3D686DFD"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6DD69F0"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0735FE46" w14:textId="77777777" w:rsidR="0042307E" w:rsidRPr="007F0EE5" w:rsidRDefault="0042307E" w:rsidP="0042307E">
            <w:pPr>
              <w:rPr>
                <w:rFonts w:cs="Arial"/>
                <w:color w:val="000000"/>
              </w:rPr>
            </w:pPr>
            <w:r w:rsidRPr="007F0EE5">
              <w:rPr>
                <w:rFonts w:cs="Arial"/>
                <w:color w:val="000000"/>
              </w:rPr>
              <w:t>0x0186A1 - 0xFFFFFE: Reserved</w:t>
            </w:r>
          </w:p>
        </w:tc>
      </w:tr>
      <w:tr w:rsidR="0042307E" w:rsidRPr="007F0EE5" w14:paraId="7EDB860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A506357"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8FFF80B" w14:textId="77777777" w:rsidR="0042307E" w:rsidRPr="007F0EE5" w:rsidRDefault="0042307E" w:rsidP="0042307E">
            <w:pPr>
              <w:rPr>
                <w:rFonts w:cs="Arial"/>
                <w:color w:val="000000"/>
              </w:rPr>
            </w:pPr>
            <w:r w:rsidRPr="007F0EE5">
              <w:rPr>
                <w:rFonts w:cs="Arial"/>
                <w:color w:val="000000"/>
              </w:rPr>
              <w:t>0xFFFFFF: Invalid</w:t>
            </w:r>
          </w:p>
        </w:tc>
      </w:tr>
      <w:tr w:rsidR="0042307E" w:rsidRPr="007F0EE5" w14:paraId="7B85D285"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46B09D32"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008B4FEC" w14:textId="77777777" w:rsidR="0042307E" w:rsidRPr="007F0EE5" w:rsidRDefault="0042307E" w:rsidP="0042307E">
            <w:pPr>
              <w:rPr>
                <w:rFonts w:cs="Arial"/>
                <w:color w:val="000000"/>
              </w:rPr>
            </w:pPr>
          </w:p>
        </w:tc>
      </w:tr>
      <w:tr w:rsidR="0042307E" w:rsidRPr="007F0EE5" w14:paraId="7943A356" w14:textId="77777777" w:rsidTr="0042307E">
        <w:trPr>
          <w:gridBefore w:val="1"/>
          <w:wBefore w:w="720" w:type="dxa"/>
          <w:trHeight w:val="255"/>
          <w:jc w:val="center"/>
        </w:trPr>
        <w:tc>
          <w:tcPr>
            <w:tcW w:w="1049" w:type="dxa"/>
            <w:gridSpan w:val="3"/>
            <w:tcBorders>
              <w:top w:val="nil"/>
              <w:left w:val="nil"/>
              <w:bottom w:val="nil"/>
              <w:right w:val="nil"/>
            </w:tcBorders>
            <w:shd w:val="clear" w:color="auto" w:fill="auto"/>
            <w:noWrap/>
            <w:vAlign w:val="bottom"/>
            <w:hideMark/>
          </w:tcPr>
          <w:p w14:paraId="57EA2496" w14:textId="77777777" w:rsidR="0042307E" w:rsidRPr="007F0EE5" w:rsidRDefault="0042307E" w:rsidP="0042307E">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14:paraId="4C8A8601" w14:textId="77777777" w:rsidR="0042307E" w:rsidRPr="007F0EE5" w:rsidRDefault="0042307E" w:rsidP="0042307E">
            <w:pPr>
              <w:rPr>
                <w:rFonts w:cs="Arial"/>
                <w:color w:val="000000"/>
              </w:rPr>
            </w:pPr>
          </w:p>
        </w:tc>
      </w:tr>
      <w:tr w:rsidR="0042307E" w:rsidRPr="007F0EE5" w14:paraId="0A7EBDA2" w14:textId="77777777" w:rsidTr="0042307E">
        <w:trPr>
          <w:gridBefore w:val="1"/>
          <w:wBefore w:w="720" w:type="dxa"/>
          <w:trHeight w:val="255"/>
          <w:jc w:val="center"/>
        </w:trPr>
        <w:tc>
          <w:tcPr>
            <w:tcW w:w="9390" w:type="dxa"/>
            <w:gridSpan w:val="6"/>
            <w:tcBorders>
              <w:top w:val="nil"/>
              <w:left w:val="nil"/>
              <w:bottom w:val="nil"/>
              <w:right w:val="nil"/>
            </w:tcBorders>
            <w:shd w:val="clear" w:color="auto" w:fill="auto"/>
            <w:noWrap/>
            <w:vAlign w:val="bottom"/>
            <w:hideMark/>
          </w:tcPr>
          <w:p w14:paraId="32DE0551" w14:textId="77777777" w:rsidR="0042307E" w:rsidRPr="007F0EE5" w:rsidRDefault="0042307E" w:rsidP="0042307E">
            <w:pPr>
              <w:rPr>
                <w:rFonts w:cs="Arial"/>
                <w:color w:val="000000"/>
              </w:rPr>
            </w:pPr>
            <w:r w:rsidRPr="007F0EE5">
              <w:rPr>
                <w:rFonts w:cs="Arial"/>
                <w:color w:val="000000"/>
              </w:rPr>
              <w:t xml:space="preserve">Data values are in steps of 0.01 decimal units (where the units used are outlined in Total Data Units) Ex. 0x008707 = 34567 = 345.67 Mb (or </w:t>
            </w:r>
            <w:proofErr w:type="spellStart"/>
            <w:r w:rsidRPr="007F0EE5">
              <w:rPr>
                <w:rFonts w:cs="Arial"/>
                <w:color w:val="000000"/>
              </w:rPr>
              <w:t>Kb</w:t>
            </w:r>
            <w:proofErr w:type="spellEnd"/>
            <w:r w:rsidRPr="007F0EE5">
              <w:rPr>
                <w:rFonts w:cs="Arial"/>
                <w:color w:val="000000"/>
              </w:rPr>
              <w:t xml:space="preserve"> or Gb)</w:t>
            </w:r>
          </w:p>
        </w:tc>
      </w:tr>
      <w:tr w:rsidR="0042307E" w:rsidRPr="007F0EE5" w14:paraId="71AAD5E9"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3B3DB516"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bottom"/>
            <w:hideMark/>
          </w:tcPr>
          <w:p w14:paraId="4958E089" w14:textId="77777777" w:rsidR="0042307E" w:rsidRPr="007F0EE5" w:rsidRDefault="0042307E" w:rsidP="0042307E">
            <w:pPr>
              <w:rPr>
                <w:rFonts w:cs="Arial"/>
                <w:color w:val="000000"/>
              </w:rPr>
            </w:pPr>
          </w:p>
        </w:tc>
      </w:tr>
      <w:tr w:rsidR="0042307E" w:rsidRPr="007F0EE5" w14:paraId="61C4D4CD"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41DD4C4C" w14:textId="77777777" w:rsidR="0042307E" w:rsidRPr="007F0EE5" w:rsidRDefault="0042307E" w:rsidP="0042307E">
            <w:pPr>
              <w:ind w:left="720"/>
              <w:rPr>
                <w:rFonts w:cs="Arial"/>
                <w:b/>
                <w:bCs/>
                <w:color w:val="000000"/>
              </w:rPr>
            </w:pPr>
            <w:r w:rsidRPr="007F0EE5">
              <w:rPr>
                <w:rFonts w:cs="Arial"/>
                <w:b/>
                <w:bCs/>
                <w:color w:val="000000"/>
              </w:rPr>
              <w:t>Byte 22: Total Data Units</w:t>
            </w:r>
          </w:p>
        </w:tc>
      </w:tr>
      <w:tr w:rsidR="0042307E" w:rsidRPr="007F0EE5" w14:paraId="5A34E646"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724AA77"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34AC89F2" w14:textId="77777777" w:rsidR="0042307E" w:rsidRPr="007F0EE5" w:rsidRDefault="0042307E" w:rsidP="0042307E">
            <w:pPr>
              <w:rPr>
                <w:rFonts w:cs="Arial"/>
                <w:color w:val="000000"/>
              </w:rPr>
            </w:pPr>
            <w:r w:rsidRPr="007F0EE5">
              <w:rPr>
                <w:rFonts w:cs="Arial"/>
                <w:color w:val="000000"/>
              </w:rPr>
              <w:t xml:space="preserve">0x0: </w:t>
            </w:r>
            <w:r>
              <w:rPr>
                <w:rFonts w:cs="Arial"/>
                <w:color w:val="000000"/>
              </w:rPr>
              <w:t>Invalid</w:t>
            </w:r>
          </w:p>
        </w:tc>
      </w:tr>
      <w:tr w:rsidR="0042307E" w:rsidRPr="007F0EE5" w14:paraId="76722AE6"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3A72F1B5"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66AF8445" w14:textId="77777777" w:rsidR="0042307E" w:rsidRPr="007F0EE5" w:rsidRDefault="0042307E" w:rsidP="0042307E">
            <w:pPr>
              <w:rPr>
                <w:rFonts w:cs="Arial"/>
                <w:color w:val="000000"/>
              </w:rPr>
            </w:pPr>
            <w:r>
              <w:rPr>
                <w:rFonts w:cs="Arial"/>
                <w:color w:val="000000"/>
              </w:rPr>
              <w:t xml:space="preserve">0x1: </w:t>
            </w:r>
            <w:proofErr w:type="spellStart"/>
            <w:r>
              <w:rPr>
                <w:rFonts w:cs="Arial"/>
                <w:color w:val="000000"/>
              </w:rPr>
              <w:t>K</w:t>
            </w:r>
            <w:r w:rsidRPr="007F0EE5">
              <w:rPr>
                <w:rFonts w:cs="Arial"/>
                <w:color w:val="000000"/>
              </w:rPr>
              <w:t>b</w:t>
            </w:r>
            <w:proofErr w:type="spellEnd"/>
          </w:p>
        </w:tc>
      </w:tr>
      <w:tr w:rsidR="0042307E" w:rsidRPr="007F0EE5" w14:paraId="2654041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4E49F9C"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21CBE66F" w14:textId="77777777" w:rsidR="0042307E" w:rsidRPr="007F0EE5" w:rsidRDefault="0042307E" w:rsidP="0042307E">
            <w:pPr>
              <w:rPr>
                <w:rFonts w:cs="Arial"/>
                <w:color w:val="000000"/>
              </w:rPr>
            </w:pPr>
            <w:r>
              <w:rPr>
                <w:rFonts w:cs="Arial"/>
                <w:color w:val="000000"/>
              </w:rPr>
              <w:t>0x2: M</w:t>
            </w:r>
            <w:r w:rsidRPr="007F0EE5">
              <w:rPr>
                <w:rFonts w:cs="Arial"/>
                <w:color w:val="000000"/>
              </w:rPr>
              <w:t>b</w:t>
            </w:r>
          </w:p>
        </w:tc>
      </w:tr>
      <w:tr w:rsidR="0042307E" w:rsidRPr="007F0EE5" w14:paraId="0B3ADE0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02DE969"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7C6008B4" w14:textId="77777777" w:rsidR="0042307E" w:rsidRPr="007F0EE5" w:rsidRDefault="0042307E" w:rsidP="0042307E">
            <w:pPr>
              <w:rPr>
                <w:rFonts w:cs="Arial"/>
                <w:color w:val="000000"/>
              </w:rPr>
            </w:pPr>
            <w:r w:rsidRPr="007F0EE5">
              <w:rPr>
                <w:rFonts w:cs="Arial"/>
                <w:color w:val="000000"/>
              </w:rPr>
              <w:t>0x3: Gb</w:t>
            </w:r>
          </w:p>
        </w:tc>
      </w:tr>
      <w:tr w:rsidR="0042307E" w:rsidRPr="007F0EE5" w14:paraId="23A12EE3"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6C636A8F"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3CFBD182" w14:textId="77777777" w:rsidR="0042307E" w:rsidRPr="007F0EE5" w:rsidRDefault="0042307E" w:rsidP="0042307E">
            <w:pPr>
              <w:rPr>
                <w:rFonts w:cs="Arial"/>
                <w:color w:val="000000"/>
              </w:rPr>
            </w:pPr>
          </w:p>
        </w:tc>
      </w:tr>
      <w:tr w:rsidR="0042307E" w:rsidRPr="007F0EE5" w14:paraId="77A39A19" w14:textId="77777777" w:rsidTr="0042307E">
        <w:trPr>
          <w:gridBefore w:val="1"/>
          <w:wBefore w:w="720" w:type="dxa"/>
          <w:trHeight w:val="255"/>
          <w:jc w:val="center"/>
        </w:trPr>
        <w:tc>
          <w:tcPr>
            <w:tcW w:w="1049" w:type="dxa"/>
            <w:gridSpan w:val="3"/>
            <w:tcBorders>
              <w:top w:val="nil"/>
              <w:left w:val="nil"/>
              <w:bottom w:val="nil"/>
              <w:right w:val="nil"/>
            </w:tcBorders>
            <w:shd w:val="clear" w:color="auto" w:fill="auto"/>
            <w:noWrap/>
            <w:vAlign w:val="bottom"/>
            <w:hideMark/>
          </w:tcPr>
          <w:p w14:paraId="799078F4" w14:textId="77777777" w:rsidR="0042307E" w:rsidRPr="007F0EE5" w:rsidRDefault="0042307E" w:rsidP="0042307E">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14:paraId="367D1536" w14:textId="77777777" w:rsidR="0042307E" w:rsidRPr="007F0EE5" w:rsidRDefault="0042307E" w:rsidP="0042307E">
            <w:pPr>
              <w:rPr>
                <w:rFonts w:cs="Arial"/>
                <w:color w:val="000000"/>
              </w:rPr>
            </w:pPr>
          </w:p>
        </w:tc>
      </w:tr>
      <w:tr w:rsidR="0042307E" w:rsidRPr="007F0EE5" w14:paraId="06BC1C97" w14:textId="77777777" w:rsidTr="0042307E">
        <w:trPr>
          <w:gridBefore w:val="1"/>
          <w:wBefore w:w="720" w:type="dxa"/>
          <w:trHeight w:val="255"/>
          <w:jc w:val="center"/>
        </w:trPr>
        <w:tc>
          <w:tcPr>
            <w:tcW w:w="9390" w:type="dxa"/>
            <w:gridSpan w:val="6"/>
            <w:tcBorders>
              <w:top w:val="nil"/>
              <w:left w:val="nil"/>
              <w:bottom w:val="nil"/>
              <w:right w:val="nil"/>
            </w:tcBorders>
            <w:shd w:val="clear" w:color="auto" w:fill="auto"/>
            <w:noWrap/>
            <w:vAlign w:val="bottom"/>
            <w:hideMark/>
          </w:tcPr>
          <w:p w14:paraId="5A5B96FC" w14:textId="77777777" w:rsidR="0042307E" w:rsidRPr="007F0EE5" w:rsidRDefault="0042307E" w:rsidP="0042307E">
            <w:pPr>
              <w:rPr>
                <w:rFonts w:cs="Arial"/>
                <w:color w:val="000000"/>
              </w:rPr>
            </w:pPr>
            <w:r w:rsidRPr="007F0EE5">
              <w:rPr>
                <w:rFonts w:cs="Arial"/>
                <w:color w:val="000000"/>
              </w:rPr>
              <w:t>When Total Data Units = 0x0, no units shall be shown, no characters shall be displayed.</w:t>
            </w:r>
          </w:p>
        </w:tc>
      </w:tr>
      <w:tr w:rsidR="0042307E" w:rsidRPr="007F0EE5" w14:paraId="589D1FDA"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79A17490"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4201C2DB" w14:textId="77777777" w:rsidR="0042307E" w:rsidRPr="007F0EE5" w:rsidRDefault="0042307E" w:rsidP="0042307E">
            <w:pPr>
              <w:rPr>
                <w:rFonts w:cs="Arial"/>
                <w:color w:val="000000"/>
              </w:rPr>
            </w:pPr>
          </w:p>
        </w:tc>
      </w:tr>
      <w:tr w:rsidR="0042307E" w:rsidRPr="007F0EE5" w14:paraId="72929C0C"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1EDBD54D" w14:textId="77777777" w:rsidR="0042307E" w:rsidRPr="007F0EE5" w:rsidRDefault="0042307E" w:rsidP="0042307E">
            <w:pPr>
              <w:ind w:left="720"/>
              <w:rPr>
                <w:rFonts w:cs="Arial"/>
                <w:b/>
                <w:bCs/>
              </w:rPr>
            </w:pPr>
            <w:r w:rsidRPr="007F0EE5">
              <w:rPr>
                <w:rFonts w:cs="Arial"/>
                <w:b/>
                <w:bCs/>
              </w:rPr>
              <w:t>Byte 23: Data Used Percent</w:t>
            </w:r>
          </w:p>
        </w:tc>
      </w:tr>
      <w:tr w:rsidR="0042307E" w:rsidRPr="007F0EE5" w14:paraId="3218E52D"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7D797796"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37ED9FD1" w14:textId="77777777" w:rsidR="0042307E" w:rsidRPr="007F0EE5" w:rsidRDefault="0042307E" w:rsidP="0042307E">
            <w:pPr>
              <w:rPr>
                <w:rFonts w:cs="Arial"/>
                <w:color w:val="000000"/>
              </w:rPr>
            </w:pPr>
            <w:r w:rsidRPr="007F0EE5">
              <w:rPr>
                <w:rFonts w:cs="Arial"/>
                <w:color w:val="000000"/>
              </w:rPr>
              <w:t>0x00: Data 0%</w:t>
            </w:r>
          </w:p>
        </w:tc>
      </w:tr>
      <w:tr w:rsidR="0042307E" w:rsidRPr="007F0EE5" w14:paraId="2096EB7A"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01CB76F"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68B5C6C2" w14:textId="77777777" w:rsidR="0042307E" w:rsidRPr="007F0EE5" w:rsidRDefault="0042307E" w:rsidP="0042307E">
            <w:pPr>
              <w:rPr>
                <w:rFonts w:cs="Arial"/>
                <w:color w:val="000000"/>
              </w:rPr>
            </w:pPr>
            <w:r w:rsidRPr="007F0EE5">
              <w:rPr>
                <w:rFonts w:cs="Arial"/>
                <w:color w:val="000000"/>
              </w:rPr>
              <w:t>…</w:t>
            </w:r>
          </w:p>
        </w:tc>
      </w:tr>
      <w:tr w:rsidR="0042307E" w:rsidRPr="007F0EE5" w14:paraId="3884F0A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8D477DE" w14:textId="77777777" w:rsidR="0042307E" w:rsidRPr="007F0EE5" w:rsidRDefault="0042307E" w:rsidP="0042307E">
            <w:pPr>
              <w:rPr>
                <w:rFonts w:cs="Arial"/>
              </w:rPr>
            </w:pPr>
          </w:p>
        </w:tc>
        <w:tc>
          <w:tcPr>
            <w:tcW w:w="7932" w:type="dxa"/>
            <w:gridSpan w:val="3"/>
            <w:tcBorders>
              <w:top w:val="nil"/>
              <w:left w:val="nil"/>
              <w:bottom w:val="nil"/>
              <w:right w:val="nil"/>
            </w:tcBorders>
            <w:shd w:val="clear" w:color="auto" w:fill="auto"/>
            <w:noWrap/>
            <w:vAlign w:val="center"/>
            <w:hideMark/>
          </w:tcPr>
          <w:p w14:paraId="6A07639A" w14:textId="77777777" w:rsidR="0042307E" w:rsidRPr="007F0EE5" w:rsidRDefault="0042307E" w:rsidP="0042307E">
            <w:pPr>
              <w:rPr>
                <w:rFonts w:cs="Arial"/>
                <w:color w:val="000000"/>
              </w:rPr>
            </w:pPr>
            <w:r w:rsidRPr="007F0EE5">
              <w:rPr>
                <w:rFonts w:cs="Arial"/>
                <w:color w:val="000000"/>
              </w:rPr>
              <w:t>0x64: Data 100%</w:t>
            </w:r>
          </w:p>
        </w:tc>
      </w:tr>
      <w:tr w:rsidR="0042307E" w:rsidRPr="007F0EE5" w14:paraId="4A473B90"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F0FF042"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0180EE6B" w14:textId="77777777" w:rsidR="0042307E" w:rsidRPr="007F0EE5" w:rsidRDefault="0042307E" w:rsidP="0042307E">
            <w:pPr>
              <w:rPr>
                <w:rFonts w:cs="Arial"/>
                <w:color w:val="000000"/>
              </w:rPr>
            </w:pPr>
            <w:r w:rsidRPr="007F0EE5">
              <w:rPr>
                <w:rFonts w:cs="Arial"/>
                <w:color w:val="000000"/>
              </w:rPr>
              <w:t>0x65 - 0xFE: Reserved</w:t>
            </w:r>
          </w:p>
        </w:tc>
      </w:tr>
      <w:tr w:rsidR="0042307E" w:rsidRPr="007F0EE5" w14:paraId="2BA4147E"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9C4E21A"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0122B5C6" w14:textId="77777777" w:rsidR="0042307E" w:rsidRPr="007F0EE5" w:rsidRDefault="0042307E" w:rsidP="0042307E">
            <w:pPr>
              <w:rPr>
                <w:rFonts w:cs="Arial"/>
                <w:color w:val="000000"/>
              </w:rPr>
            </w:pPr>
            <w:r w:rsidRPr="007F0EE5">
              <w:rPr>
                <w:rFonts w:cs="Arial"/>
                <w:color w:val="000000"/>
              </w:rPr>
              <w:t>0xFF: Invalid</w:t>
            </w:r>
          </w:p>
        </w:tc>
      </w:tr>
      <w:tr w:rsidR="0042307E" w:rsidRPr="007F0EE5" w14:paraId="74BE8980"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50B2FC04" w14:textId="77777777" w:rsidR="0042307E" w:rsidRPr="007F0EE5" w:rsidRDefault="0042307E" w:rsidP="0042307E">
            <w:pPr>
              <w:rPr>
                <w:rFonts w:cs="Arial"/>
                <w:b/>
                <w:bCs/>
              </w:rPr>
            </w:pPr>
          </w:p>
        </w:tc>
        <w:tc>
          <w:tcPr>
            <w:tcW w:w="8341" w:type="dxa"/>
            <w:gridSpan w:val="4"/>
            <w:tcBorders>
              <w:top w:val="nil"/>
              <w:left w:val="nil"/>
              <w:bottom w:val="nil"/>
              <w:right w:val="nil"/>
            </w:tcBorders>
            <w:shd w:val="clear" w:color="auto" w:fill="auto"/>
            <w:noWrap/>
            <w:vAlign w:val="center"/>
            <w:hideMark/>
          </w:tcPr>
          <w:p w14:paraId="7D7B0D6A" w14:textId="77777777" w:rsidR="0042307E" w:rsidRPr="007F0EE5" w:rsidRDefault="0042307E" w:rsidP="0042307E">
            <w:pPr>
              <w:rPr>
                <w:rFonts w:cs="Arial"/>
                <w:color w:val="000000"/>
              </w:rPr>
            </w:pPr>
          </w:p>
        </w:tc>
      </w:tr>
      <w:tr w:rsidR="0042307E" w:rsidRPr="007F0EE5" w14:paraId="4665A96A"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4CADE637" w14:textId="77777777" w:rsidR="0042307E" w:rsidRPr="007F0EE5" w:rsidRDefault="0042307E" w:rsidP="0042307E">
            <w:pPr>
              <w:ind w:left="720"/>
              <w:rPr>
                <w:rFonts w:cs="Arial"/>
                <w:b/>
                <w:bCs/>
                <w:color w:val="000000"/>
              </w:rPr>
            </w:pPr>
            <w:r w:rsidRPr="007F0EE5">
              <w:rPr>
                <w:rFonts w:cs="Arial"/>
                <w:b/>
                <w:bCs/>
                <w:color w:val="000000"/>
              </w:rPr>
              <w:t>Byte 24: Overage Flag</w:t>
            </w:r>
          </w:p>
        </w:tc>
      </w:tr>
      <w:tr w:rsidR="0042307E" w:rsidRPr="007F0EE5" w14:paraId="421A926F"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52134C1"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14:paraId="25F1A383" w14:textId="77777777" w:rsidR="0042307E" w:rsidRPr="007F0EE5" w:rsidRDefault="0042307E" w:rsidP="0042307E">
            <w:pPr>
              <w:rPr>
                <w:rFonts w:cs="Arial"/>
                <w:color w:val="000000"/>
              </w:rPr>
            </w:pPr>
            <w:r w:rsidRPr="007F0EE5">
              <w:rPr>
                <w:rFonts w:cs="Arial"/>
                <w:color w:val="000000"/>
              </w:rPr>
              <w:t xml:space="preserve">0x0: </w:t>
            </w:r>
            <w:r>
              <w:rPr>
                <w:rFonts w:cs="Arial"/>
                <w:color w:val="000000"/>
              </w:rPr>
              <w:t>Invalid</w:t>
            </w:r>
          </w:p>
        </w:tc>
      </w:tr>
      <w:tr w:rsidR="0042307E" w:rsidRPr="007F0EE5" w14:paraId="3478E12B"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tcPr>
          <w:p w14:paraId="10708EDC" w14:textId="77777777" w:rsidR="0042307E" w:rsidRPr="007F0EE5" w:rsidRDefault="0042307E" w:rsidP="0042307E">
            <w:pPr>
              <w:rPr>
                <w:rFonts w:cs="Arial"/>
                <w:b/>
                <w:bCs/>
                <w:color w:val="000000"/>
              </w:rPr>
            </w:pPr>
          </w:p>
        </w:tc>
        <w:tc>
          <w:tcPr>
            <w:tcW w:w="7932" w:type="dxa"/>
            <w:gridSpan w:val="3"/>
            <w:tcBorders>
              <w:top w:val="nil"/>
              <w:left w:val="nil"/>
              <w:bottom w:val="nil"/>
              <w:right w:val="nil"/>
            </w:tcBorders>
            <w:shd w:val="clear" w:color="auto" w:fill="auto"/>
            <w:noWrap/>
            <w:vAlign w:val="center"/>
          </w:tcPr>
          <w:p w14:paraId="49253BED" w14:textId="77777777" w:rsidR="0042307E" w:rsidRPr="007F0EE5" w:rsidRDefault="0042307E" w:rsidP="0042307E">
            <w:pPr>
              <w:rPr>
                <w:rFonts w:cs="Arial"/>
                <w:color w:val="000000"/>
              </w:rPr>
            </w:pPr>
            <w:r>
              <w:rPr>
                <w:rFonts w:cs="Arial"/>
                <w:color w:val="000000"/>
              </w:rPr>
              <w:t>0x1</w:t>
            </w:r>
            <w:r w:rsidRPr="007F0EE5">
              <w:rPr>
                <w:rFonts w:cs="Arial"/>
                <w:color w:val="000000"/>
              </w:rPr>
              <w:t>: No</w:t>
            </w:r>
          </w:p>
        </w:tc>
      </w:tr>
      <w:tr w:rsidR="0042307E" w:rsidRPr="007F0EE5" w14:paraId="60F15308"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1C6301F2" w14:textId="77777777" w:rsidR="0042307E" w:rsidRPr="007F0EE5" w:rsidRDefault="0042307E" w:rsidP="0042307E">
            <w:pPr>
              <w:rPr>
                <w:rFonts w:cs="Arial"/>
                <w:color w:val="000000"/>
              </w:rPr>
            </w:pPr>
          </w:p>
        </w:tc>
        <w:tc>
          <w:tcPr>
            <w:tcW w:w="7932" w:type="dxa"/>
            <w:gridSpan w:val="3"/>
            <w:tcBorders>
              <w:top w:val="nil"/>
              <w:left w:val="nil"/>
              <w:bottom w:val="nil"/>
              <w:right w:val="nil"/>
            </w:tcBorders>
            <w:shd w:val="clear" w:color="auto" w:fill="auto"/>
            <w:noWrap/>
            <w:vAlign w:val="center"/>
            <w:hideMark/>
          </w:tcPr>
          <w:p w14:paraId="1D4E53CB" w14:textId="77777777" w:rsidR="0042307E" w:rsidRPr="007F0EE5" w:rsidRDefault="0042307E" w:rsidP="0042307E">
            <w:pPr>
              <w:rPr>
                <w:rFonts w:cs="Arial"/>
                <w:color w:val="000000"/>
              </w:rPr>
            </w:pPr>
            <w:r>
              <w:rPr>
                <w:rFonts w:cs="Arial"/>
                <w:color w:val="000000"/>
              </w:rPr>
              <w:t>0x2</w:t>
            </w:r>
            <w:r w:rsidRPr="007F0EE5">
              <w:rPr>
                <w:rFonts w:cs="Arial"/>
                <w:color w:val="000000"/>
              </w:rPr>
              <w:t>: Yes</w:t>
            </w:r>
          </w:p>
        </w:tc>
      </w:tr>
      <w:tr w:rsidR="0042307E" w:rsidRPr="007F0EE5" w14:paraId="7AB4B562" w14:textId="77777777" w:rsidTr="0042307E">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14:paraId="250B5444" w14:textId="77777777" w:rsidR="0042307E" w:rsidRPr="007F0EE5" w:rsidRDefault="0042307E" w:rsidP="0042307E">
            <w:pPr>
              <w:rPr>
                <w:rFonts w:cs="Arial"/>
                <w:color w:val="000000"/>
              </w:rPr>
            </w:pPr>
          </w:p>
        </w:tc>
        <w:tc>
          <w:tcPr>
            <w:tcW w:w="8341" w:type="dxa"/>
            <w:gridSpan w:val="4"/>
            <w:tcBorders>
              <w:top w:val="nil"/>
              <w:left w:val="nil"/>
              <w:bottom w:val="nil"/>
              <w:right w:val="nil"/>
            </w:tcBorders>
            <w:shd w:val="clear" w:color="auto" w:fill="auto"/>
            <w:noWrap/>
            <w:vAlign w:val="center"/>
            <w:hideMark/>
          </w:tcPr>
          <w:p w14:paraId="3EAC7FEE" w14:textId="77777777" w:rsidR="0042307E" w:rsidRPr="007F0EE5" w:rsidRDefault="0042307E" w:rsidP="0042307E">
            <w:pPr>
              <w:rPr>
                <w:rFonts w:cs="Arial"/>
                <w:color w:val="000000"/>
              </w:rPr>
            </w:pPr>
          </w:p>
        </w:tc>
      </w:tr>
      <w:tr w:rsidR="0042307E" w:rsidRPr="007F0EE5" w14:paraId="5C5884ED"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019F6E56" w14:textId="77777777" w:rsidR="0042307E" w:rsidRPr="007F0EE5" w:rsidRDefault="0042307E" w:rsidP="0042307E">
            <w:pPr>
              <w:ind w:left="720"/>
              <w:rPr>
                <w:rFonts w:cs="Arial"/>
                <w:b/>
                <w:bCs/>
              </w:rPr>
            </w:pPr>
            <w:r w:rsidRPr="007F0EE5">
              <w:rPr>
                <w:rFonts w:cs="Arial"/>
                <w:b/>
                <w:bCs/>
              </w:rPr>
              <w:t>Byte 25: Data Plan Status</w:t>
            </w:r>
          </w:p>
        </w:tc>
      </w:tr>
      <w:tr w:rsidR="0042307E" w:rsidRPr="007F0EE5" w14:paraId="1836F252"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4AF04DF7"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7FEBE82D" w14:textId="77777777" w:rsidR="0042307E" w:rsidRPr="007F0EE5" w:rsidRDefault="0042307E" w:rsidP="0042307E">
            <w:pPr>
              <w:rPr>
                <w:rFonts w:cs="Arial"/>
              </w:rPr>
            </w:pPr>
            <w:r w:rsidRPr="007F0EE5">
              <w:rPr>
                <w:rFonts w:cs="Arial"/>
              </w:rPr>
              <w:t>0x00: Invalid</w:t>
            </w:r>
          </w:p>
        </w:tc>
      </w:tr>
      <w:tr w:rsidR="0042307E" w:rsidRPr="007F0EE5" w14:paraId="425F577F"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0EFB03E4"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4ED0FBF9" w14:textId="77777777" w:rsidR="0042307E" w:rsidRPr="007F0EE5" w:rsidRDefault="0042307E" w:rsidP="0042307E">
            <w:pPr>
              <w:rPr>
                <w:rFonts w:cs="Arial"/>
              </w:rPr>
            </w:pPr>
            <w:r w:rsidRPr="007F0EE5">
              <w:rPr>
                <w:rFonts w:cs="Arial"/>
              </w:rPr>
              <w:t>0x01: Free Trial Period Waiting</w:t>
            </w:r>
          </w:p>
        </w:tc>
      </w:tr>
      <w:tr w:rsidR="0042307E" w:rsidRPr="007F0EE5" w14:paraId="7A49D537"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5EAC8D62" w14:textId="77777777" w:rsidR="0042307E" w:rsidRPr="007F0EE5" w:rsidRDefault="0042307E" w:rsidP="0042307E">
            <w:pPr>
              <w:rPr>
                <w:rFonts w:cs="Arial"/>
              </w:rPr>
            </w:pPr>
          </w:p>
        </w:tc>
        <w:tc>
          <w:tcPr>
            <w:tcW w:w="7932" w:type="dxa"/>
            <w:gridSpan w:val="3"/>
            <w:tcBorders>
              <w:top w:val="nil"/>
              <w:left w:val="nil"/>
              <w:bottom w:val="nil"/>
              <w:right w:val="nil"/>
            </w:tcBorders>
            <w:shd w:val="clear" w:color="auto" w:fill="auto"/>
            <w:noWrap/>
            <w:vAlign w:val="center"/>
            <w:hideMark/>
          </w:tcPr>
          <w:p w14:paraId="1CB8D82C" w14:textId="77777777" w:rsidR="0042307E" w:rsidRPr="007F0EE5" w:rsidRDefault="0042307E" w:rsidP="0042307E">
            <w:pPr>
              <w:rPr>
                <w:rFonts w:cs="Arial"/>
              </w:rPr>
            </w:pPr>
            <w:r w:rsidRPr="007F0EE5">
              <w:rPr>
                <w:rFonts w:cs="Arial"/>
              </w:rPr>
              <w:t>0x02: Free Trial Period Active</w:t>
            </w:r>
          </w:p>
        </w:tc>
      </w:tr>
      <w:tr w:rsidR="0042307E" w:rsidRPr="007F0EE5" w14:paraId="0A3D5CE9"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7D8598E3"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09472AB0" w14:textId="77777777" w:rsidR="0042307E" w:rsidRPr="007F0EE5" w:rsidRDefault="0042307E" w:rsidP="0042307E">
            <w:pPr>
              <w:rPr>
                <w:rFonts w:cs="Arial"/>
              </w:rPr>
            </w:pPr>
            <w:r w:rsidRPr="007F0EE5">
              <w:rPr>
                <w:rFonts w:cs="Arial"/>
              </w:rPr>
              <w:t>0x03: No Active Subscription</w:t>
            </w:r>
          </w:p>
        </w:tc>
      </w:tr>
      <w:tr w:rsidR="0042307E" w:rsidRPr="007F0EE5" w14:paraId="12DBB103"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6F22083F"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07A33C2C" w14:textId="77777777" w:rsidR="0042307E" w:rsidRDefault="0042307E" w:rsidP="0042307E">
            <w:pPr>
              <w:rPr>
                <w:rFonts w:cs="Arial"/>
              </w:rPr>
            </w:pPr>
            <w:r w:rsidRPr="007F0EE5">
              <w:rPr>
                <w:rFonts w:cs="Arial"/>
              </w:rPr>
              <w:t>0x04: Active Subscription</w:t>
            </w:r>
          </w:p>
          <w:p w14:paraId="1C480B06" w14:textId="77777777" w:rsidR="0042307E" w:rsidRPr="007F0EE5" w:rsidRDefault="0042307E" w:rsidP="0042307E">
            <w:pPr>
              <w:rPr>
                <w:rFonts w:cs="Arial"/>
              </w:rPr>
            </w:pPr>
          </w:p>
        </w:tc>
      </w:tr>
      <w:tr w:rsidR="0042307E" w:rsidRPr="007F0EE5" w14:paraId="70AFDF3E" w14:textId="77777777" w:rsidTr="0042307E">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14:paraId="11226CAD" w14:textId="77777777" w:rsidR="0042307E" w:rsidRPr="007F0EE5" w:rsidRDefault="0042307E" w:rsidP="0042307E">
            <w:pPr>
              <w:ind w:left="720"/>
              <w:rPr>
                <w:rFonts w:cs="Arial"/>
                <w:b/>
                <w:bCs/>
              </w:rPr>
            </w:pPr>
            <w:r>
              <w:rPr>
                <w:rFonts w:cs="Arial"/>
                <w:b/>
                <w:bCs/>
              </w:rPr>
              <w:t>Byte 26</w:t>
            </w:r>
            <w:r w:rsidRPr="00837033">
              <w:rPr>
                <w:rFonts w:cs="Arial"/>
                <w:b/>
                <w:bCs/>
              </w:rPr>
              <w:t xml:space="preserve"> up to 127/76 (Coding Table I / Coding Table II):</w:t>
            </w:r>
          </w:p>
        </w:tc>
      </w:tr>
      <w:tr w:rsidR="0042307E" w:rsidRPr="007F0EE5" w14:paraId="4E33CCBE" w14:textId="77777777" w:rsidTr="0042307E">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14:paraId="261448C8" w14:textId="77777777" w:rsidR="0042307E" w:rsidRPr="007F0EE5" w:rsidRDefault="0042307E" w:rsidP="0042307E">
            <w:pPr>
              <w:rPr>
                <w:rFonts w:cs="Arial"/>
                <w:b/>
                <w:bCs/>
              </w:rPr>
            </w:pPr>
          </w:p>
        </w:tc>
        <w:tc>
          <w:tcPr>
            <w:tcW w:w="7932" w:type="dxa"/>
            <w:gridSpan w:val="3"/>
            <w:tcBorders>
              <w:top w:val="nil"/>
              <w:left w:val="nil"/>
              <w:bottom w:val="nil"/>
              <w:right w:val="nil"/>
            </w:tcBorders>
            <w:shd w:val="clear" w:color="auto" w:fill="auto"/>
            <w:noWrap/>
            <w:vAlign w:val="center"/>
            <w:hideMark/>
          </w:tcPr>
          <w:p w14:paraId="7338F2DA" w14:textId="77777777" w:rsidR="0042307E" w:rsidRDefault="0042307E" w:rsidP="0042307E">
            <w:pPr>
              <w:rPr>
                <w:rFonts w:cs="Arial"/>
              </w:rPr>
            </w:pPr>
            <w:r w:rsidRPr="00837033">
              <w:rPr>
                <w:rFonts w:cs="Arial"/>
              </w:rPr>
              <w:t>User ID</w:t>
            </w:r>
          </w:p>
          <w:p w14:paraId="6AC978FF" w14:textId="77777777" w:rsidR="0042307E" w:rsidRPr="007F0EE5" w:rsidRDefault="0042307E" w:rsidP="0042307E">
            <w:pPr>
              <w:rPr>
                <w:rFonts w:cs="Arial"/>
              </w:rPr>
            </w:pPr>
            <w:r w:rsidRPr="00837033">
              <w:rPr>
                <w:rFonts w:cs="Arial"/>
              </w:rPr>
              <w:t>Max. 51 characters, 50 plus 1 end of string</w:t>
            </w:r>
          </w:p>
        </w:tc>
      </w:tr>
    </w:tbl>
    <w:p w14:paraId="34426379" w14:textId="77777777" w:rsidR="0042307E" w:rsidRPr="00B96E92" w:rsidRDefault="0042307E" w:rsidP="0042307E">
      <w:pPr>
        <w:rPr>
          <w:rFonts w:cs="Arial"/>
        </w:rPr>
      </w:pPr>
    </w:p>
    <w:p w14:paraId="71EEF99D" w14:textId="77777777" w:rsidR="0042307E" w:rsidRDefault="0042307E" w:rsidP="0042307E">
      <w:pPr>
        <w:pStyle w:val="Heading4"/>
      </w:pPr>
      <w:r w:rsidRPr="00B9479B">
        <w:t>TP-LOG-TPL-REQ-166132/D-SID-98-DeviceList_Rsp</w:t>
      </w:r>
    </w:p>
    <w:p w14:paraId="77EAE202" w14:textId="77777777" w:rsidR="0042307E" w:rsidRPr="00985C38" w:rsidRDefault="0042307E" w:rsidP="0042307E">
      <w:pPr>
        <w:keepLines/>
        <w:tabs>
          <w:tab w:val="left" w:pos="215"/>
          <w:tab w:val="left" w:pos="485"/>
          <w:tab w:val="left" w:pos="709"/>
          <w:tab w:val="left" w:pos="1276"/>
          <w:tab w:val="left" w:pos="1843"/>
          <w:tab w:val="left" w:pos="2419"/>
        </w:tabs>
        <w:spacing w:before="60"/>
        <w:rPr>
          <w:rFonts w:cs="Arial"/>
        </w:rPr>
      </w:pPr>
      <w:r>
        <w:rPr>
          <w:rFonts w:cs="Arial"/>
        </w:rPr>
        <w:t>Data Size: up to 2332</w:t>
      </w:r>
      <w:r w:rsidRPr="00985C38">
        <w:rPr>
          <w:rFonts w:cs="Arial"/>
        </w:rPr>
        <w:t>/</w:t>
      </w:r>
      <w:r>
        <w:rPr>
          <w:rFonts w:cs="Arial"/>
        </w:rPr>
        <w:t>1185</w:t>
      </w:r>
      <w:r w:rsidRPr="00985C38">
        <w:rPr>
          <w:rFonts w:cs="Arial"/>
        </w:rPr>
        <w:t xml:space="preserve"> (Coding Table I / Coding Table II) bytes</w:t>
      </w:r>
      <w:r w:rsidRPr="00985C38">
        <w:rPr>
          <w:rFonts w:cs="Arial"/>
        </w:rPr>
        <w:tab/>
      </w:r>
      <w:r w:rsidRPr="00985C38">
        <w:rPr>
          <w:rFonts w:cs="Arial"/>
        </w:rPr>
        <w:tab/>
      </w:r>
    </w:p>
    <w:p w14:paraId="08ED6F2D" w14:textId="77777777" w:rsidR="0042307E" w:rsidRPr="00985C38" w:rsidRDefault="0042307E" w:rsidP="0042307E">
      <w:pPr>
        <w:keepLines/>
        <w:tabs>
          <w:tab w:val="left" w:pos="215"/>
          <w:tab w:val="left" w:pos="485"/>
          <w:tab w:val="left" w:pos="709"/>
          <w:tab w:val="left" w:pos="1276"/>
          <w:tab w:val="left" w:pos="1843"/>
          <w:tab w:val="left" w:pos="2419"/>
        </w:tabs>
        <w:spacing w:before="60"/>
        <w:rPr>
          <w:rFonts w:cs="Arial"/>
        </w:rPr>
      </w:pPr>
      <w:r w:rsidRPr="00985C38">
        <w:rPr>
          <w:rFonts w:cs="Arial"/>
        </w:rPr>
        <w:tab/>
      </w:r>
      <w:r w:rsidRPr="00985C38">
        <w:rPr>
          <w:rFonts w:cs="Arial"/>
        </w:rPr>
        <w:tab/>
      </w:r>
    </w:p>
    <w:p w14:paraId="17CEBBFC"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0: Signal Identifier</w:t>
      </w:r>
      <w:r w:rsidRPr="00985C38">
        <w:rPr>
          <w:rFonts w:cs="Arial"/>
          <w:b/>
        </w:rPr>
        <w:tab/>
      </w:r>
      <w:r w:rsidRPr="00985C38">
        <w:rPr>
          <w:rFonts w:cs="Arial"/>
          <w:b/>
        </w:rPr>
        <w:tab/>
      </w:r>
    </w:p>
    <w:p w14:paraId="710E7395"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 xml:space="preserve">0x98: </w:t>
      </w:r>
      <w:proofErr w:type="spellStart"/>
      <w:r w:rsidRPr="00985C38">
        <w:rPr>
          <w:rFonts w:cs="Arial"/>
        </w:rPr>
        <w:t>DeviceList_Rsp</w:t>
      </w:r>
      <w:proofErr w:type="spellEnd"/>
      <w:r w:rsidRPr="00985C38">
        <w:rPr>
          <w:rFonts w:cs="Arial"/>
        </w:rPr>
        <w:tab/>
      </w:r>
    </w:p>
    <w:p w14:paraId="52750E71"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6FB7F3DE"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1: Utilization</w:t>
      </w:r>
      <w:r w:rsidRPr="00985C38">
        <w:rPr>
          <w:rFonts w:cs="Arial"/>
          <w:b/>
        </w:rPr>
        <w:tab/>
      </w:r>
      <w:r w:rsidRPr="00985C38">
        <w:rPr>
          <w:rFonts w:cs="Arial"/>
          <w:b/>
        </w:rPr>
        <w:tab/>
      </w:r>
    </w:p>
    <w:p w14:paraId="7F137E49"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0x32: MobileCom_Service2 - Embedded Modem</w:t>
      </w:r>
      <w:r w:rsidRPr="00985C38">
        <w:rPr>
          <w:rFonts w:cs="Arial"/>
        </w:rPr>
        <w:tab/>
      </w:r>
    </w:p>
    <w:p w14:paraId="29E0B36D"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2C502EA5"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2: Command Execution Status</w:t>
      </w:r>
      <w:r w:rsidRPr="00985C38">
        <w:rPr>
          <w:rFonts w:cs="Arial"/>
          <w:b/>
        </w:rPr>
        <w:tab/>
      </w:r>
      <w:r w:rsidRPr="00985C38">
        <w:rPr>
          <w:rFonts w:cs="Arial"/>
          <w:b/>
        </w:rPr>
        <w:tab/>
      </w:r>
    </w:p>
    <w:p w14:paraId="1B1A45D0"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 xml:space="preserve">0x0y: </w:t>
      </w:r>
      <w:proofErr w:type="gramStart"/>
      <w:r w:rsidRPr="00985C38">
        <w:rPr>
          <w:rFonts w:cs="Arial"/>
        </w:rPr>
        <w:t>Final Result</w:t>
      </w:r>
      <w:proofErr w:type="gramEnd"/>
      <w:r w:rsidRPr="00985C38">
        <w:rPr>
          <w:rFonts w:cs="Arial"/>
        </w:rPr>
        <w:t xml:space="preserve"> – Success</w:t>
      </w:r>
      <w:r w:rsidRPr="00985C38">
        <w:rPr>
          <w:rFonts w:cs="Arial"/>
        </w:rPr>
        <w:tab/>
      </w:r>
    </w:p>
    <w:p w14:paraId="59F4F62E"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 xml:space="preserve">0x1y: </w:t>
      </w:r>
      <w:proofErr w:type="gramStart"/>
      <w:r w:rsidRPr="00985C38">
        <w:rPr>
          <w:rFonts w:cs="Arial"/>
        </w:rPr>
        <w:t>Final Result</w:t>
      </w:r>
      <w:proofErr w:type="gramEnd"/>
      <w:r w:rsidRPr="00985C38">
        <w:rPr>
          <w:rFonts w:cs="Arial"/>
        </w:rPr>
        <w:t xml:space="preserve"> – Fail</w:t>
      </w:r>
      <w:r w:rsidRPr="00985C38">
        <w:rPr>
          <w:rFonts w:cs="Arial"/>
        </w:rPr>
        <w:tab/>
      </w:r>
    </w:p>
    <w:p w14:paraId="259536B4"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 xml:space="preserve">0x2y: </w:t>
      </w:r>
      <w:proofErr w:type="gramStart"/>
      <w:r w:rsidRPr="00985C38">
        <w:rPr>
          <w:rFonts w:cs="Arial"/>
        </w:rPr>
        <w:t>Final Result</w:t>
      </w:r>
      <w:proofErr w:type="gramEnd"/>
      <w:r w:rsidRPr="00985C38">
        <w:rPr>
          <w:rFonts w:cs="Arial"/>
        </w:rPr>
        <w:t xml:space="preserve"> – Information</w:t>
      </w:r>
      <w:r w:rsidRPr="00985C38">
        <w:rPr>
          <w:rFonts w:cs="Arial"/>
        </w:rPr>
        <w:tab/>
      </w:r>
    </w:p>
    <w:p w14:paraId="686051C2"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0x3y: Intermediate Result</w:t>
      </w:r>
      <w:r>
        <w:rPr>
          <w:rFonts w:cs="Arial"/>
        </w:rPr>
        <w:t xml:space="preserve"> </w:t>
      </w:r>
      <w:r w:rsidRPr="00985C38">
        <w:rPr>
          <w:rFonts w:cs="Arial"/>
        </w:rPr>
        <w:t>– Wait</w:t>
      </w:r>
      <w:r w:rsidRPr="00985C38">
        <w:rPr>
          <w:rFonts w:cs="Arial"/>
        </w:rPr>
        <w:tab/>
      </w:r>
    </w:p>
    <w:p w14:paraId="522D6C6C"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33A5491F"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3: Character Coding</w:t>
      </w:r>
      <w:r w:rsidRPr="00985C38">
        <w:rPr>
          <w:rFonts w:cs="Arial"/>
          <w:b/>
        </w:rPr>
        <w:tab/>
      </w:r>
      <w:r w:rsidRPr="00985C38">
        <w:rPr>
          <w:rFonts w:cs="Arial"/>
          <w:b/>
        </w:rPr>
        <w:tab/>
      </w:r>
    </w:p>
    <w:p w14:paraId="66F2F497"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i/>
        </w:rPr>
      </w:pPr>
      <w:r w:rsidRPr="00985C38">
        <w:rPr>
          <w:rFonts w:cs="Arial"/>
          <w:i/>
        </w:rPr>
        <w:t>Bit 0-5: Reserved</w:t>
      </w:r>
      <w:r w:rsidRPr="00985C38">
        <w:rPr>
          <w:rFonts w:cs="Arial"/>
          <w:i/>
        </w:rPr>
        <w:tab/>
      </w:r>
    </w:p>
    <w:p w14:paraId="119E25E4" w14:textId="77777777" w:rsidR="0042307E" w:rsidRPr="00985C38" w:rsidRDefault="0042307E" w:rsidP="0042307E">
      <w:pPr>
        <w:keepLines/>
        <w:tabs>
          <w:tab w:val="left" w:pos="215"/>
          <w:tab w:val="left" w:pos="485"/>
          <w:tab w:val="left" w:pos="709"/>
          <w:tab w:val="left" w:pos="1185"/>
          <w:tab w:val="left" w:pos="1276"/>
          <w:tab w:val="left" w:pos="1843"/>
          <w:tab w:val="left" w:pos="2419"/>
        </w:tabs>
        <w:spacing w:before="60"/>
        <w:ind w:left="1440"/>
        <w:rPr>
          <w:rFonts w:cs="Arial"/>
        </w:rPr>
      </w:pPr>
      <w:r w:rsidRPr="00985C38">
        <w:rPr>
          <w:rFonts w:cs="Arial"/>
          <w:i/>
        </w:rPr>
        <w:t>Bit 6-7: Coding</w:t>
      </w:r>
      <w:r w:rsidRPr="00985C38">
        <w:rPr>
          <w:rFonts w:cs="Arial"/>
        </w:rPr>
        <w:tab/>
      </w:r>
    </w:p>
    <w:p w14:paraId="7B2057E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 Coding Table I</w:t>
      </w:r>
      <w:r w:rsidRPr="00985C38">
        <w:rPr>
          <w:rFonts w:cs="Arial"/>
        </w:rPr>
        <w:tab/>
      </w:r>
    </w:p>
    <w:p w14:paraId="22D9C623"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2160"/>
        <w:rPr>
          <w:rFonts w:cs="Arial"/>
        </w:rPr>
      </w:pPr>
      <w:r w:rsidRPr="00985C38">
        <w:rPr>
          <w:rFonts w:cs="Arial"/>
        </w:rPr>
        <w:t xml:space="preserve">0x0000-0xFFFF UNICODE UTF-16 (2 </w:t>
      </w:r>
      <w:proofErr w:type="gramStart"/>
      <w:r w:rsidRPr="00985C38">
        <w:rPr>
          <w:rFonts w:cs="Arial"/>
        </w:rPr>
        <w:t>byte</w:t>
      </w:r>
      <w:proofErr w:type="gramEnd"/>
      <w:r w:rsidRPr="00985C38">
        <w:rPr>
          <w:rFonts w:cs="Arial"/>
        </w:rPr>
        <w:t xml:space="preserve"> per char)</w:t>
      </w:r>
      <w:r w:rsidRPr="00985C38">
        <w:rPr>
          <w:rFonts w:cs="Arial"/>
        </w:rPr>
        <w:tab/>
      </w:r>
    </w:p>
    <w:p w14:paraId="1792F89F"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0x1: Coding Table II</w:t>
      </w:r>
      <w:r w:rsidRPr="00985C38">
        <w:rPr>
          <w:rFonts w:cs="Arial"/>
        </w:rPr>
        <w:tab/>
      </w:r>
    </w:p>
    <w:p w14:paraId="7C589F4F"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0x00-0xFF Latin-9 (1 byte per char)</w:t>
      </w:r>
      <w:r w:rsidRPr="00985C38">
        <w:rPr>
          <w:rFonts w:cs="Arial"/>
        </w:rPr>
        <w:tab/>
      </w:r>
    </w:p>
    <w:p w14:paraId="6EE498B3"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52C306BC"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4: List Type</w:t>
      </w:r>
      <w:r w:rsidRPr="00985C38">
        <w:rPr>
          <w:rFonts w:cs="Arial"/>
          <w:b/>
        </w:rPr>
        <w:tab/>
      </w:r>
      <w:r w:rsidRPr="00985C38">
        <w:rPr>
          <w:rFonts w:cs="Arial"/>
          <w:b/>
        </w:rPr>
        <w:tab/>
      </w:r>
    </w:p>
    <w:p w14:paraId="1EE62FF1"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0x00: Reserved</w:t>
      </w:r>
      <w:r w:rsidRPr="00985C38">
        <w:rPr>
          <w:rFonts w:cs="Arial"/>
        </w:rPr>
        <w:tab/>
      </w:r>
    </w:p>
    <w:p w14:paraId="7FC9FBA0"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0x01: Connected List</w:t>
      </w:r>
      <w:r w:rsidRPr="00985C38">
        <w:rPr>
          <w:rFonts w:cs="Arial"/>
        </w:rPr>
        <w:tab/>
      </w:r>
    </w:p>
    <w:p w14:paraId="02C7297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 xml:space="preserve">0x02: </w:t>
      </w:r>
      <w:proofErr w:type="spellStart"/>
      <w:r w:rsidRPr="00985C38">
        <w:rPr>
          <w:rFonts w:cs="Arial"/>
        </w:rPr>
        <w:t>BlockedList</w:t>
      </w:r>
      <w:proofErr w:type="spellEnd"/>
      <w:r w:rsidRPr="00985C38">
        <w:rPr>
          <w:rFonts w:cs="Arial"/>
        </w:rPr>
        <w:tab/>
      </w:r>
    </w:p>
    <w:p w14:paraId="2D8F0D01"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w:t>
      </w:r>
      <w:r>
        <w:rPr>
          <w:rFonts w:cs="Arial"/>
        </w:rPr>
        <w:t>3</w:t>
      </w:r>
      <w:r w:rsidRPr="00985C38">
        <w:rPr>
          <w:rFonts w:cs="Arial"/>
        </w:rPr>
        <w:t>: Reserved</w:t>
      </w:r>
      <w:r w:rsidRPr="00985C38">
        <w:rPr>
          <w:rFonts w:cs="Arial"/>
        </w:rPr>
        <w:tab/>
      </w:r>
    </w:p>
    <w:p w14:paraId="63F2B77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14:paraId="7175CB8A"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0x06</w:t>
      </w:r>
      <w:r w:rsidRPr="00985C38">
        <w:rPr>
          <w:rFonts w:cs="Arial"/>
        </w:rPr>
        <w:t>: Reserved</w:t>
      </w:r>
      <w:r w:rsidRPr="00985C38">
        <w:rPr>
          <w:rFonts w:cs="Arial"/>
        </w:rPr>
        <w:tab/>
      </w:r>
    </w:p>
    <w:p w14:paraId="4F0E4F83"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0x07</w:t>
      </w:r>
      <w:r w:rsidRPr="00985C38">
        <w:rPr>
          <w:rFonts w:cs="Arial"/>
        </w:rPr>
        <w:t>: No Entry</w:t>
      </w:r>
      <w:r w:rsidRPr="00985C38">
        <w:rPr>
          <w:rFonts w:cs="Arial"/>
        </w:rPr>
        <w:tab/>
      </w:r>
    </w:p>
    <w:p w14:paraId="730D4175"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5E9522C8"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5: List Size</w:t>
      </w:r>
      <w:r w:rsidRPr="00985C38">
        <w:rPr>
          <w:rFonts w:cs="Arial"/>
          <w:b/>
        </w:rPr>
        <w:tab/>
      </w:r>
      <w:r w:rsidRPr="00985C38">
        <w:rPr>
          <w:rFonts w:cs="Arial"/>
          <w:b/>
        </w:rPr>
        <w:tab/>
      </w:r>
    </w:p>
    <w:p w14:paraId="1A644779"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lastRenderedPageBreak/>
        <w:t>0x00: Inactive</w:t>
      </w:r>
      <w:r w:rsidRPr="00985C38">
        <w:rPr>
          <w:rFonts w:cs="Arial"/>
        </w:rPr>
        <w:tab/>
      </w:r>
    </w:p>
    <w:p w14:paraId="1416A741"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0x01: List Size 1</w:t>
      </w:r>
      <w:r w:rsidRPr="00985C38">
        <w:rPr>
          <w:rFonts w:cs="Arial"/>
        </w:rPr>
        <w:tab/>
      </w:r>
    </w:p>
    <w:p w14:paraId="441B283A"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14:paraId="60E31B13"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0x1F</w:t>
      </w:r>
      <w:r w:rsidRPr="00985C38">
        <w:rPr>
          <w:rFonts w:cs="Arial"/>
        </w:rPr>
        <w:t xml:space="preserve">: List Size </w:t>
      </w:r>
      <w:r>
        <w:rPr>
          <w:rFonts w:cs="Arial"/>
        </w:rPr>
        <w:t>31</w:t>
      </w:r>
    </w:p>
    <w:p w14:paraId="03929839"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0xFF: No Entry</w:t>
      </w:r>
      <w:r w:rsidRPr="00985C38">
        <w:rPr>
          <w:rFonts w:cs="Arial"/>
        </w:rPr>
        <w:tab/>
      </w:r>
    </w:p>
    <w:p w14:paraId="29E680E6"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p>
    <w:p w14:paraId="0AEBC842"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Note:</w:t>
      </w:r>
      <w:r w:rsidRPr="00985C38">
        <w:rPr>
          <w:rFonts w:cs="Arial"/>
          <w:b/>
        </w:rPr>
        <w:tab/>
      </w:r>
      <w:r w:rsidRPr="00985C38">
        <w:rPr>
          <w:rFonts w:cs="Arial"/>
          <w:b/>
        </w:rPr>
        <w:tab/>
      </w:r>
    </w:p>
    <w:p w14:paraId="126E3125"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 xml:space="preserve">List Size maximum is </w:t>
      </w:r>
      <w:r>
        <w:rPr>
          <w:rFonts w:cs="Arial"/>
        </w:rPr>
        <w:t>31</w:t>
      </w:r>
      <w:r w:rsidRPr="00985C38">
        <w:rPr>
          <w:rFonts w:cs="Arial"/>
        </w:rPr>
        <w:tab/>
      </w:r>
      <w:r w:rsidRPr="00985C38">
        <w:rPr>
          <w:rFonts w:cs="Arial"/>
        </w:rPr>
        <w:tab/>
      </w:r>
    </w:p>
    <w:p w14:paraId="28600F84"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084001D7"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 xml:space="preserve">Byte 6: Total Number </w:t>
      </w:r>
      <w:proofErr w:type="gramStart"/>
      <w:r w:rsidRPr="00985C38">
        <w:rPr>
          <w:rFonts w:cs="Arial"/>
          <w:b/>
        </w:rPr>
        <w:t>Of</w:t>
      </w:r>
      <w:proofErr w:type="gramEnd"/>
      <w:r w:rsidRPr="00985C38">
        <w:rPr>
          <w:rFonts w:cs="Arial"/>
          <w:b/>
        </w:rPr>
        <w:t xml:space="preserve"> Devices Available</w:t>
      </w:r>
      <w:r w:rsidRPr="00985C38">
        <w:rPr>
          <w:rFonts w:cs="Arial"/>
          <w:b/>
        </w:rPr>
        <w:tab/>
      </w:r>
      <w:r w:rsidRPr="00985C38">
        <w:rPr>
          <w:rFonts w:cs="Arial"/>
          <w:b/>
        </w:rPr>
        <w:tab/>
      </w:r>
    </w:p>
    <w:p w14:paraId="1A934224"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0x00: Inactive</w:t>
      </w:r>
      <w:r w:rsidRPr="00985C38">
        <w:rPr>
          <w:rFonts w:cs="Arial"/>
        </w:rPr>
        <w:tab/>
      </w:r>
    </w:p>
    <w:p w14:paraId="1E5D18ED"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31"/>
        <w:rPr>
          <w:rFonts w:cs="Arial"/>
        </w:rPr>
      </w:pPr>
      <w:r>
        <w:rPr>
          <w:rFonts w:cs="Arial"/>
        </w:rPr>
        <w:tab/>
        <w:t xml:space="preserve">   </w:t>
      </w:r>
      <w:r w:rsidRPr="00985C38">
        <w:rPr>
          <w:rFonts w:cs="Arial"/>
        </w:rPr>
        <w:t>0x01: 1 Device Available</w:t>
      </w:r>
      <w:r w:rsidRPr="00985C38">
        <w:rPr>
          <w:rFonts w:cs="Arial"/>
        </w:rPr>
        <w:tab/>
      </w:r>
    </w:p>
    <w:p w14:paraId="7491F843"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14:paraId="1EEE1D13"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0xFE: 254 Devices Available</w:t>
      </w:r>
      <w:r w:rsidRPr="00985C38">
        <w:rPr>
          <w:rFonts w:cs="Arial"/>
        </w:rPr>
        <w:tab/>
      </w:r>
    </w:p>
    <w:p w14:paraId="2FDE29C3"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0xFF: No Entry</w:t>
      </w:r>
      <w:r w:rsidRPr="00985C38">
        <w:rPr>
          <w:rFonts w:cs="Arial"/>
        </w:rPr>
        <w:tab/>
      </w:r>
    </w:p>
    <w:p w14:paraId="78F4D8B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642B754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Byte 7 up to 2331</w:t>
      </w:r>
      <w:r w:rsidRPr="00985C38">
        <w:rPr>
          <w:rFonts w:cs="Arial"/>
          <w:b/>
        </w:rPr>
        <w:t>/</w:t>
      </w:r>
      <w:proofErr w:type="gramStart"/>
      <w:r>
        <w:rPr>
          <w:rFonts w:cs="Arial"/>
          <w:b/>
        </w:rPr>
        <w:t>1184</w:t>
      </w:r>
      <w:r w:rsidRPr="00985C38">
        <w:rPr>
          <w:rFonts w:cs="Arial"/>
          <w:b/>
        </w:rPr>
        <w:t xml:space="preserve">  (</w:t>
      </w:r>
      <w:proofErr w:type="gramEnd"/>
      <w:r w:rsidRPr="00985C38">
        <w:rPr>
          <w:rFonts w:cs="Arial"/>
          <w:b/>
        </w:rPr>
        <w:t>Coding Table I/ Coding Table II): Vector</w:t>
      </w:r>
      <w:r w:rsidRPr="00985C38">
        <w:rPr>
          <w:rFonts w:cs="Arial"/>
          <w:b/>
        </w:rPr>
        <w:tab/>
      </w:r>
      <w:r w:rsidRPr="00985C38">
        <w:rPr>
          <w:rFonts w:cs="Arial"/>
          <w:b/>
        </w:rPr>
        <w:tab/>
      </w:r>
    </w:p>
    <w:p w14:paraId="723FA5B8"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Array (1…N) of record (</w:t>
      </w:r>
      <w:proofErr w:type="spellStart"/>
      <w:r w:rsidRPr="00985C38">
        <w:rPr>
          <w:rFonts w:cs="Arial"/>
        </w:rPr>
        <w:t>Ind</w:t>
      </w:r>
      <w:r>
        <w:rPr>
          <w:rFonts w:cs="Arial"/>
        </w:rPr>
        <w:t>exNumber</w:t>
      </w:r>
      <w:proofErr w:type="spellEnd"/>
      <w:r>
        <w:rPr>
          <w:rFonts w:cs="Arial"/>
        </w:rPr>
        <w:t xml:space="preserve">, </w:t>
      </w:r>
      <w:proofErr w:type="spellStart"/>
      <w:r>
        <w:rPr>
          <w:rFonts w:cs="Arial"/>
        </w:rPr>
        <w:t>DeviceName</w:t>
      </w:r>
      <w:proofErr w:type="spellEnd"/>
      <w:r>
        <w:rPr>
          <w:rFonts w:cs="Arial"/>
        </w:rPr>
        <w:t>, MAC) with</w:t>
      </w:r>
    </w:p>
    <w:p w14:paraId="0EC57E21"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w:t>
      </w:r>
      <w:proofErr w:type="spellStart"/>
      <w:r w:rsidRPr="00985C38">
        <w:rPr>
          <w:rFonts w:cs="Arial"/>
        </w:rPr>
        <w:t>TotalNumberOfDevices</w:t>
      </w:r>
      <w:proofErr w:type="spellEnd"/>
      <w:r w:rsidRPr="00985C38">
        <w:rPr>
          <w:rFonts w:cs="Arial"/>
        </w:rPr>
        <w:t xml:space="preserve"> defined in </w:t>
      </w:r>
      <w:proofErr w:type="spellStart"/>
      <w:r w:rsidRPr="00985C38">
        <w:rPr>
          <w:rFonts w:cs="Arial"/>
        </w:rPr>
        <w:t>ListSize</w:t>
      </w:r>
      <w:proofErr w:type="spellEnd"/>
      <w:r w:rsidRPr="00985C38">
        <w:rPr>
          <w:rFonts w:cs="Arial"/>
        </w:rPr>
        <w:tab/>
      </w:r>
    </w:p>
    <w:p w14:paraId="49847C3F"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7A9F68EE"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 xml:space="preserve">Record definition (up to </w:t>
      </w:r>
      <w:r w:rsidRPr="002616D4">
        <w:rPr>
          <w:rFonts w:cs="Arial"/>
        </w:rPr>
        <w:t>2325/1178</w:t>
      </w:r>
      <w:r>
        <w:rPr>
          <w:rFonts w:cs="Arial"/>
        </w:rPr>
        <w:t xml:space="preserve"> </w:t>
      </w:r>
      <w:r w:rsidRPr="00985C38">
        <w:rPr>
          <w:rFonts w:cs="Arial"/>
        </w:rPr>
        <w:t>(Coding Table I/Coding Table II) bytes):</w:t>
      </w:r>
      <w:r w:rsidRPr="00985C38">
        <w:rPr>
          <w:rFonts w:cs="Arial"/>
        </w:rPr>
        <w:tab/>
      </w:r>
    </w:p>
    <w:p w14:paraId="50896FD1"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 xml:space="preserve">Byte 0: </w:t>
      </w:r>
      <w:proofErr w:type="spellStart"/>
      <w:r w:rsidRPr="00985C38">
        <w:rPr>
          <w:rFonts w:cs="Arial"/>
        </w:rPr>
        <w:t>ItemIndex</w:t>
      </w:r>
      <w:proofErr w:type="spellEnd"/>
      <w:r w:rsidRPr="00985C38">
        <w:rPr>
          <w:rFonts w:cs="Arial"/>
        </w:rPr>
        <w:tab/>
      </w:r>
    </w:p>
    <w:p w14:paraId="43937A6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0x00 Inactive</w:t>
      </w:r>
      <w:r w:rsidRPr="00985C38">
        <w:rPr>
          <w:rFonts w:cs="Arial"/>
        </w:rPr>
        <w:tab/>
      </w:r>
    </w:p>
    <w:p w14:paraId="0BCC3E61"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0x01 Index 1</w:t>
      </w:r>
      <w:r w:rsidRPr="00985C38">
        <w:rPr>
          <w:rFonts w:cs="Arial"/>
        </w:rPr>
        <w:tab/>
      </w:r>
    </w:p>
    <w:p w14:paraId="3581CB1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w:t>
      </w:r>
      <w:r w:rsidRPr="00985C38">
        <w:rPr>
          <w:rFonts w:cs="Arial"/>
        </w:rPr>
        <w:tab/>
      </w:r>
    </w:p>
    <w:p w14:paraId="4F59A9A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0xFF Index 255</w:t>
      </w:r>
      <w:r w:rsidRPr="00985C38">
        <w:rPr>
          <w:rFonts w:cs="Arial"/>
        </w:rPr>
        <w:tab/>
      </w:r>
    </w:p>
    <w:p w14:paraId="3DCEDD50"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440D17E2"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Byte 1 up to 7</w:t>
      </w:r>
      <w:r>
        <w:rPr>
          <w:rFonts w:cs="Arial"/>
        </w:rPr>
        <w:t>4</w:t>
      </w:r>
      <w:r w:rsidRPr="00985C38">
        <w:rPr>
          <w:rFonts w:cs="Arial"/>
        </w:rPr>
        <w:t>/3</w:t>
      </w:r>
      <w:r>
        <w:rPr>
          <w:rFonts w:cs="Arial"/>
        </w:rPr>
        <w:t>7</w:t>
      </w:r>
      <w:r w:rsidRPr="00985C38">
        <w:rPr>
          <w:rFonts w:cs="Arial"/>
        </w:rPr>
        <w:t xml:space="preserve"> (Coding Table I/Coding Table II):</w:t>
      </w:r>
      <w:r w:rsidRPr="00985C38">
        <w:rPr>
          <w:rFonts w:cs="Arial"/>
        </w:rPr>
        <w:tab/>
      </w:r>
    </w:p>
    <w:p w14:paraId="455A206D"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MAC</w:t>
      </w:r>
      <w:r w:rsidRPr="00985C38">
        <w:rPr>
          <w:rFonts w:cs="Arial"/>
        </w:rPr>
        <w:tab/>
      </w:r>
    </w:p>
    <w:p w14:paraId="2D9AE1F2"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Fixed 17 characters</w:t>
      </w:r>
      <w:r w:rsidRPr="00985C38">
        <w:rPr>
          <w:rFonts w:cs="Arial"/>
        </w:rPr>
        <w:tab/>
      </w:r>
    </w:p>
    <w:p w14:paraId="29DACD6B"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4A0746CE"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Device Name</w:t>
      </w:r>
      <w:r w:rsidRPr="00985C38">
        <w:rPr>
          <w:rFonts w:cs="Arial"/>
        </w:rPr>
        <w:tab/>
      </w:r>
    </w:p>
    <w:p w14:paraId="14342AE0"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Max. </w:t>
      </w:r>
      <w:r>
        <w:rPr>
          <w:rFonts w:cs="Arial"/>
        </w:rPr>
        <w:t>20</w:t>
      </w:r>
      <w:r w:rsidRPr="00985C38">
        <w:rPr>
          <w:rFonts w:cs="Arial"/>
        </w:rPr>
        <w:t xml:space="preserve"> characters, 1</w:t>
      </w:r>
      <w:r>
        <w:rPr>
          <w:rFonts w:cs="Arial"/>
        </w:rPr>
        <w:t>9</w:t>
      </w:r>
      <w:r w:rsidRPr="00985C38">
        <w:rPr>
          <w:rFonts w:cs="Arial"/>
        </w:rPr>
        <w:t xml:space="preserve"> plus 1 end of string</w:t>
      </w:r>
      <w:r w:rsidRPr="00985C38">
        <w:rPr>
          <w:rFonts w:cs="Arial"/>
        </w:rPr>
        <w:tab/>
      </w:r>
    </w:p>
    <w:p w14:paraId="305D8547"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14:paraId="0ECECD96"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Note:</w:t>
      </w:r>
      <w:r w:rsidRPr="00985C38">
        <w:rPr>
          <w:rFonts w:cs="Arial"/>
          <w:b/>
        </w:rPr>
        <w:tab/>
      </w:r>
      <w:r w:rsidRPr="00985C38">
        <w:rPr>
          <w:rFonts w:cs="Arial"/>
          <w:b/>
        </w:rPr>
        <w:tab/>
      </w:r>
    </w:p>
    <w:p w14:paraId="2EB1B056"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 xml:space="preserve">If there are no devices in the list, List Size and Total Number </w:t>
      </w:r>
      <w:proofErr w:type="gramStart"/>
      <w:r w:rsidRPr="00985C38">
        <w:rPr>
          <w:rFonts w:cs="Arial"/>
        </w:rPr>
        <w:t>Of</w:t>
      </w:r>
      <w:proofErr w:type="gramEnd"/>
      <w:r w:rsidRPr="00985C38">
        <w:rPr>
          <w:rFonts w:cs="Arial"/>
        </w:rPr>
        <w:t xml:space="preserve"> Devices Available = 0xFF: No Entry</w:t>
      </w:r>
      <w:r w:rsidRPr="00985C38">
        <w:rPr>
          <w:rFonts w:cs="Arial"/>
        </w:rPr>
        <w:tab/>
      </w:r>
      <w:r w:rsidRPr="00985C38">
        <w:rPr>
          <w:rFonts w:cs="Arial"/>
        </w:rPr>
        <w:tab/>
      </w:r>
    </w:p>
    <w:p w14:paraId="71C69999"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709"/>
        <w:rPr>
          <w:rFonts w:cs="Arial"/>
        </w:rPr>
      </w:pPr>
      <w:r w:rsidRPr="00985C38">
        <w:rPr>
          <w:rFonts w:cs="Arial"/>
        </w:rPr>
        <w:t>The Vector Array shall not be transmitted</w:t>
      </w:r>
      <w:r w:rsidRPr="00985C38">
        <w:rPr>
          <w:rFonts w:cs="Arial"/>
        </w:rPr>
        <w:tab/>
      </w:r>
      <w:r w:rsidRPr="00985C38">
        <w:rPr>
          <w:rFonts w:cs="Arial"/>
        </w:rPr>
        <w:tab/>
      </w:r>
    </w:p>
    <w:p w14:paraId="6AFF71EC" w14:textId="77777777" w:rsidR="0042307E" w:rsidRPr="00985C38" w:rsidRDefault="0042307E" w:rsidP="0042307E">
      <w:pPr>
        <w:keepLines/>
        <w:tabs>
          <w:tab w:val="left" w:pos="215"/>
          <w:tab w:val="left" w:pos="485"/>
          <w:tab w:val="left" w:pos="709"/>
          <w:tab w:val="left" w:pos="1276"/>
          <w:tab w:val="left" w:pos="1843"/>
          <w:tab w:val="left" w:pos="2419"/>
        </w:tabs>
        <w:spacing w:before="60"/>
        <w:ind w:left="215"/>
        <w:rPr>
          <w:rFonts w:cs="Arial"/>
        </w:rPr>
      </w:pPr>
      <w:r w:rsidRPr="00985C38">
        <w:rPr>
          <w:rFonts w:cs="Arial"/>
        </w:rPr>
        <w:tab/>
      </w:r>
      <w:r w:rsidRPr="00985C38">
        <w:rPr>
          <w:rFonts w:cs="Arial"/>
        </w:rPr>
        <w:tab/>
      </w:r>
    </w:p>
    <w:p w14:paraId="64C267F0" w14:textId="77777777" w:rsidR="0042307E" w:rsidRDefault="0042307E" w:rsidP="0042307E">
      <w:pPr>
        <w:pStyle w:val="Heading4"/>
      </w:pPr>
      <w:r w:rsidRPr="00B9479B">
        <w:t>TP-LOG-TPL-REQ-194071/A-SID-99-TrafficServiceProvider_St</w:t>
      </w:r>
    </w:p>
    <w:p w14:paraId="111A501C" w14:textId="77777777" w:rsidR="0042307E" w:rsidRDefault="0042307E" w:rsidP="0042307E">
      <w:pPr>
        <w:tabs>
          <w:tab w:val="left" w:pos="709"/>
          <w:tab w:val="left" w:pos="1276"/>
          <w:tab w:val="left" w:pos="1843"/>
          <w:tab w:val="left" w:pos="2419"/>
        </w:tabs>
        <w:rPr>
          <w:rFonts w:cs="Arial"/>
          <w:snapToGrid w:val="0"/>
        </w:rPr>
      </w:pPr>
      <w:r>
        <w:rPr>
          <w:rFonts w:cs="Arial"/>
          <w:snapToGrid w:val="0"/>
        </w:rPr>
        <w:t xml:space="preserve">Data size: 8 </w:t>
      </w:r>
      <w:proofErr w:type="gramStart"/>
      <w:r>
        <w:rPr>
          <w:rFonts w:cs="Arial"/>
          <w:snapToGrid w:val="0"/>
        </w:rPr>
        <w:t>byte</w:t>
      </w:r>
      <w:proofErr w:type="gramEnd"/>
    </w:p>
    <w:p w14:paraId="3980078E" w14:textId="77777777" w:rsidR="0042307E" w:rsidRDefault="0042307E" w:rsidP="0042307E">
      <w:pPr>
        <w:rPr>
          <w:rFonts w:cs="Arial"/>
          <w:lang w:val="en-GB"/>
        </w:rPr>
      </w:pPr>
    </w:p>
    <w:p w14:paraId="7FAEB410"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0: Signal identifier</w:t>
      </w:r>
    </w:p>
    <w:p w14:paraId="6C3ED613" w14:textId="77777777" w:rsidR="0042307E" w:rsidRDefault="0042307E" w:rsidP="0042307E">
      <w:pPr>
        <w:tabs>
          <w:tab w:val="left" w:pos="709"/>
          <w:tab w:val="left" w:pos="1276"/>
          <w:tab w:val="left" w:pos="1843"/>
          <w:tab w:val="left" w:pos="2419"/>
        </w:tabs>
        <w:ind w:left="1276"/>
        <w:rPr>
          <w:rFonts w:cs="Arial"/>
        </w:rPr>
      </w:pPr>
      <w:r>
        <w:rPr>
          <w:rFonts w:cs="Arial"/>
        </w:rPr>
        <w:t xml:space="preserve">0x99: </w:t>
      </w:r>
      <w:proofErr w:type="spellStart"/>
      <w:r>
        <w:rPr>
          <w:rFonts w:cs="Arial"/>
        </w:rPr>
        <w:t>TrafficServiceProvider_St</w:t>
      </w:r>
      <w:proofErr w:type="spellEnd"/>
    </w:p>
    <w:p w14:paraId="41A7984E"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1: Utilization</w:t>
      </w:r>
    </w:p>
    <w:p w14:paraId="558AB67C" w14:textId="77777777" w:rsidR="0042307E" w:rsidRDefault="0042307E" w:rsidP="0042307E">
      <w:pPr>
        <w:keepLines/>
        <w:tabs>
          <w:tab w:val="left" w:pos="3544"/>
        </w:tabs>
        <w:ind w:left="1276"/>
        <w:rPr>
          <w:rFonts w:cs="Arial"/>
        </w:rPr>
      </w:pPr>
      <w:r>
        <w:rPr>
          <w:rFonts w:cs="Arial"/>
        </w:rPr>
        <w:t>0x73: Data_Service3</w:t>
      </w:r>
      <w:r>
        <w:rPr>
          <w:rFonts w:cs="Arial"/>
        </w:rPr>
        <w:tab/>
        <w:t>–</w:t>
      </w:r>
      <w:r>
        <w:rPr>
          <w:rFonts w:cs="Arial"/>
        </w:rPr>
        <w:tab/>
        <w:t>TPEG Data</w:t>
      </w:r>
    </w:p>
    <w:p w14:paraId="45879E32" w14:textId="77777777" w:rsidR="0042307E" w:rsidRDefault="0042307E" w:rsidP="0042307E">
      <w:pPr>
        <w:keepLines/>
        <w:tabs>
          <w:tab w:val="left" w:pos="3544"/>
        </w:tabs>
        <w:ind w:left="1276"/>
        <w:rPr>
          <w:rFonts w:cs="Arial"/>
        </w:rPr>
      </w:pPr>
    </w:p>
    <w:p w14:paraId="7ECCB442" w14:textId="77777777" w:rsidR="0042307E" w:rsidRDefault="0042307E" w:rsidP="0042307E">
      <w:pPr>
        <w:tabs>
          <w:tab w:val="left" w:pos="709"/>
          <w:tab w:val="left" w:pos="1276"/>
          <w:tab w:val="left" w:pos="1843"/>
          <w:tab w:val="left" w:pos="2419"/>
        </w:tabs>
        <w:spacing w:before="120" w:after="60"/>
        <w:ind w:left="709"/>
        <w:rPr>
          <w:rFonts w:cs="Arial"/>
          <w:b/>
        </w:rPr>
      </w:pPr>
      <w:r w:rsidRPr="001E1D52">
        <w:rPr>
          <w:rFonts w:cs="Arial"/>
          <w:b/>
          <w:bCs/>
        </w:rPr>
        <w:lastRenderedPageBreak/>
        <w:t>Byte 2: Character Coding</w:t>
      </w:r>
      <w:r>
        <w:rPr>
          <w:rFonts w:cs="Arial"/>
          <w:b/>
        </w:rPr>
        <w:tab/>
      </w:r>
    </w:p>
    <w:p w14:paraId="0E2C4EDA" w14:textId="77777777" w:rsidR="0042307E" w:rsidRPr="001E1D52" w:rsidRDefault="0042307E" w:rsidP="0042307E">
      <w:pPr>
        <w:ind w:left="720" w:firstLine="540"/>
        <w:rPr>
          <w:rFonts w:cs="Arial"/>
        </w:rPr>
      </w:pPr>
      <w:r w:rsidRPr="001E1D52">
        <w:rPr>
          <w:rFonts w:cs="Arial"/>
        </w:rPr>
        <w:t>Bit 0-5: Reserved</w:t>
      </w:r>
    </w:p>
    <w:p w14:paraId="54D9B2DF" w14:textId="77777777" w:rsidR="0042307E" w:rsidRPr="001E1D52" w:rsidRDefault="0042307E" w:rsidP="0042307E">
      <w:pPr>
        <w:ind w:left="720" w:firstLine="540"/>
        <w:rPr>
          <w:rFonts w:cs="Arial"/>
        </w:rPr>
      </w:pPr>
      <w:r w:rsidRPr="001E1D52">
        <w:rPr>
          <w:rFonts w:cs="Arial"/>
        </w:rPr>
        <w:t>Bit 6-7: Coding</w:t>
      </w:r>
    </w:p>
    <w:p w14:paraId="3EAFFF43" w14:textId="77777777" w:rsidR="0042307E" w:rsidRPr="001E1D52" w:rsidRDefault="0042307E" w:rsidP="0042307E">
      <w:pPr>
        <w:ind w:left="1440" w:firstLine="540"/>
        <w:rPr>
          <w:rFonts w:cs="Arial"/>
          <w:lang w:val="en-GB"/>
        </w:rPr>
      </w:pPr>
      <w:r w:rsidRPr="001E1D52">
        <w:rPr>
          <w:rFonts w:cs="Arial"/>
          <w:lang w:val="en-GB"/>
        </w:rPr>
        <w:t>0x2: Coding Table III</w:t>
      </w:r>
    </w:p>
    <w:p w14:paraId="00E0768D" w14:textId="77777777" w:rsidR="0042307E" w:rsidRPr="001E1D52" w:rsidRDefault="0042307E" w:rsidP="0042307E">
      <w:pPr>
        <w:ind w:left="1440" w:firstLine="540"/>
        <w:rPr>
          <w:rFonts w:cs="Arial"/>
          <w:lang w:val="en-GB"/>
        </w:rPr>
      </w:pPr>
      <w:r w:rsidRPr="001E1D52">
        <w:rPr>
          <w:rFonts w:cs="Arial"/>
          <w:lang w:val="en-GB"/>
        </w:rPr>
        <w:t xml:space="preserve">0x00-0xFF </w:t>
      </w:r>
      <w:proofErr w:type="spellStart"/>
      <w:r w:rsidRPr="001E1D52">
        <w:rPr>
          <w:rFonts w:cs="Arial"/>
          <w:lang w:val="en-GB"/>
        </w:rPr>
        <w:t>RawData</w:t>
      </w:r>
      <w:proofErr w:type="spellEnd"/>
      <w:r w:rsidRPr="001E1D52">
        <w:rPr>
          <w:rFonts w:cs="Arial"/>
          <w:lang w:val="en-GB"/>
        </w:rPr>
        <w:t xml:space="preserve"> (Hexadecimal Notation)</w:t>
      </w:r>
    </w:p>
    <w:p w14:paraId="3E309E18" w14:textId="77777777" w:rsidR="0042307E" w:rsidRPr="001E1D52" w:rsidRDefault="0042307E" w:rsidP="0042307E">
      <w:pPr>
        <w:keepLines/>
        <w:tabs>
          <w:tab w:val="left" w:pos="3544"/>
        </w:tabs>
        <w:ind w:left="1276"/>
        <w:rPr>
          <w:rFonts w:cs="Arial"/>
          <w:lang w:val="en-GB"/>
        </w:rPr>
      </w:pPr>
    </w:p>
    <w:p w14:paraId="6A2DD243"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3: Command Execution Status</w:t>
      </w:r>
    </w:p>
    <w:p w14:paraId="7AE84DF2" w14:textId="77777777" w:rsidR="0042307E" w:rsidRDefault="0042307E" w:rsidP="0042307E">
      <w:pPr>
        <w:tabs>
          <w:tab w:val="left" w:pos="3544"/>
        </w:tabs>
        <w:ind w:left="1276"/>
        <w:rPr>
          <w:rFonts w:cs="Arial"/>
        </w:rPr>
      </w:pPr>
      <w:r>
        <w:rPr>
          <w:rFonts w:cs="Arial"/>
        </w:rPr>
        <w:t xml:space="preserve">0x0y: </w:t>
      </w:r>
      <w:proofErr w:type="gramStart"/>
      <w:r>
        <w:rPr>
          <w:rFonts w:cs="Arial"/>
        </w:rPr>
        <w:t>Final Result</w:t>
      </w:r>
      <w:proofErr w:type="gramEnd"/>
      <w:r>
        <w:rPr>
          <w:rFonts w:cs="Arial"/>
        </w:rPr>
        <w:tab/>
      </w:r>
      <w:r>
        <w:rPr>
          <w:rFonts w:cs="Arial"/>
        </w:rPr>
        <w:tab/>
        <w:t>–</w:t>
      </w:r>
      <w:r>
        <w:rPr>
          <w:rFonts w:cs="Arial"/>
        </w:rPr>
        <w:tab/>
        <w:t>Success</w:t>
      </w:r>
    </w:p>
    <w:p w14:paraId="3D03358D" w14:textId="77777777" w:rsidR="0042307E" w:rsidRDefault="0042307E" w:rsidP="0042307E">
      <w:pPr>
        <w:tabs>
          <w:tab w:val="left" w:pos="3544"/>
        </w:tabs>
        <w:ind w:left="1276"/>
        <w:rPr>
          <w:rFonts w:cs="Arial"/>
        </w:rPr>
      </w:pPr>
      <w:r>
        <w:rPr>
          <w:rFonts w:cs="Arial"/>
        </w:rPr>
        <w:t xml:space="preserve">0x1y: </w:t>
      </w:r>
      <w:proofErr w:type="gramStart"/>
      <w:r>
        <w:rPr>
          <w:rFonts w:cs="Arial"/>
        </w:rPr>
        <w:t>Final Result</w:t>
      </w:r>
      <w:proofErr w:type="gramEnd"/>
      <w:r>
        <w:rPr>
          <w:rFonts w:cs="Arial"/>
        </w:rPr>
        <w:tab/>
      </w:r>
      <w:r>
        <w:rPr>
          <w:rFonts w:cs="Arial"/>
        </w:rPr>
        <w:tab/>
        <w:t>–</w:t>
      </w:r>
      <w:r>
        <w:rPr>
          <w:rFonts w:cs="Arial"/>
        </w:rPr>
        <w:tab/>
        <w:t>Fail</w:t>
      </w:r>
    </w:p>
    <w:p w14:paraId="3F2A26C8" w14:textId="77777777" w:rsidR="0042307E" w:rsidRDefault="0042307E" w:rsidP="0042307E">
      <w:pPr>
        <w:tabs>
          <w:tab w:val="left" w:pos="3544"/>
        </w:tabs>
        <w:ind w:left="1276"/>
        <w:rPr>
          <w:rFonts w:cs="Arial"/>
        </w:rPr>
      </w:pPr>
      <w:r>
        <w:rPr>
          <w:rFonts w:cs="Arial"/>
        </w:rPr>
        <w:t xml:space="preserve">0x2y: </w:t>
      </w:r>
      <w:proofErr w:type="gramStart"/>
      <w:r>
        <w:rPr>
          <w:rFonts w:cs="Arial"/>
        </w:rPr>
        <w:t>Final Result</w:t>
      </w:r>
      <w:proofErr w:type="gramEnd"/>
      <w:r>
        <w:rPr>
          <w:rFonts w:cs="Arial"/>
        </w:rPr>
        <w:tab/>
      </w:r>
      <w:r>
        <w:rPr>
          <w:rFonts w:cs="Arial"/>
        </w:rPr>
        <w:tab/>
        <w:t>–</w:t>
      </w:r>
      <w:r>
        <w:rPr>
          <w:rFonts w:cs="Arial"/>
        </w:rPr>
        <w:tab/>
        <w:t>Information</w:t>
      </w:r>
    </w:p>
    <w:p w14:paraId="4F1EA836" w14:textId="77777777" w:rsidR="0042307E" w:rsidRDefault="0042307E" w:rsidP="0042307E">
      <w:pPr>
        <w:tabs>
          <w:tab w:val="left" w:pos="3544"/>
        </w:tabs>
        <w:ind w:left="1276"/>
        <w:rPr>
          <w:rFonts w:cs="Arial"/>
        </w:rPr>
      </w:pPr>
      <w:r>
        <w:rPr>
          <w:rFonts w:cs="Arial"/>
        </w:rPr>
        <w:t>0x3y: Intermediate Result</w:t>
      </w:r>
      <w:r>
        <w:rPr>
          <w:rFonts w:cs="Arial"/>
        </w:rPr>
        <w:tab/>
      </w:r>
      <w:r>
        <w:rPr>
          <w:rFonts w:cs="Arial"/>
        </w:rPr>
        <w:tab/>
        <w:t>–</w:t>
      </w:r>
      <w:r>
        <w:rPr>
          <w:rFonts w:cs="Arial"/>
        </w:rPr>
        <w:tab/>
        <w:t>Wait</w:t>
      </w:r>
    </w:p>
    <w:p w14:paraId="66280C7C" w14:textId="77777777" w:rsidR="0042307E" w:rsidRDefault="0042307E" w:rsidP="0042307E">
      <w:pPr>
        <w:rPr>
          <w:rFonts w:cs="Arial"/>
        </w:rPr>
      </w:pPr>
    </w:p>
    <w:p w14:paraId="2973EE54"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4-6: tuned SID</w:t>
      </w:r>
    </w:p>
    <w:p w14:paraId="5F8ADAF7" w14:textId="77777777" w:rsidR="0042307E" w:rsidRDefault="0042307E" w:rsidP="0042307E">
      <w:pPr>
        <w:ind w:left="1276"/>
        <w:rPr>
          <w:rFonts w:cs="Arial"/>
        </w:rPr>
      </w:pPr>
      <w:r>
        <w:rPr>
          <w:rFonts w:cs="Arial"/>
        </w:rPr>
        <w:t>0x000000: No SID tuned</w:t>
      </w:r>
    </w:p>
    <w:p w14:paraId="6CFF1663" w14:textId="77777777" w:rsidR="0042307E" w:rsidRDefault="0042307E" w:rsidP="0042307E">
      <w:pPr>
        <w:ind w:left="1276"/>
        <w:rPr>
          <w:rFonts w:cs="Arial"/>
        </w:rPr>
      </w:pPr>
      <w:r>
        <w:rPr>
          <w:rFonts w:cs="Arial"/>
        </w:rPr>
        <w:t>0x000001 – 0xFFFFFF: SID</w:t>
      </w:r>
    </w:p>
    <w:p w14:paraId="110AB9F2" w14:textId="77777777" w:rsidR="0042307E" w:rsidRDefault="0042307E" w:rsidP="0042307E">
      <w:pPr>
        <w:ind w:left="1260" w:firstLine="720"/>
        <w:rPr>
          <w:rFonts w:cs="Arial"/>
        </w:rPr>
      </w:pPr>
    </w:p>
    <w:p w14:paraId="638C34A1"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7: Service Status</w:t>
      </w:r>
    </w:p>
    <w:p w14:paraId="14CBFBC7" w14:textId="77777777" w:rsidR="0042307E" w:rsidRDefault="0042307E" w:rsidP="0042307E">
      <w:pPr>
        <w:autoSpaceDE w:val="0"/>
        <w:autoSpaceDN w:val="0"/>
        <w:adjustRightInd w:val="0"/>
        <w:ind w:left="1260"/>
        <w:rPr>
          <w:rFonts w:cs="Arial"/>
          <w:iCs/>
        </w:rPr>
      </w:pPr>
      <w:r>
        <w:rPr>
          <w:rFonts w:cs="Arial"/>
          <w:iCs/>
        </w:rPr>
        <w:t>Bit 0-4: Reserved</w:t>
      </w:r>
    </w:p>
    <w:p w14:paraId="7086BB5C" w14:textId="77777777" w:rsidR="0042307E" w:rsidRDefault="0042307E" w:rsidP="0042307E">
      <w:pPr>
        <w:autoSpaceDE w:val="0"/>
        <w:autoSpaceDN w:val="0"/>
        <w:adjustRightInd w:val="0"/>
        <w:ind w:left="1260"/>
        <w:rPr>
          <w:rFonts w:cs="Arial"/>
          <w:iCs/>
        </w:rPr>
      </w:pPr>
      <w:r>
        <w:rPr>
          <w:rFonts w:cs="Arial"/>
          <w:iCs/>
        </w:rPr>
        <w:t xml:space="preserve">Bit 5 </w:t>
      </w:r>
      <w:proofErr w:type="spellStart"/>
      <w:r>
        <w:rPr>
          <w:rFonts w:cs="Arial"/>
          <w:iCs/>
        </w:rPr>
        <w:t>PreferredSIDStatus</w:t>
      </w:r>
      <w:proofErr w:type="spellEnd"/>
      <w:r>
        <w:rPr>
          <w:rFonts w:cs="Arial"/>
          <w:iCs/>
        </w:rPr>
        <w:t>:</w:t>
      </w:r>
    </w:p>
    <w:p w14:paraId="7BCEAFDB" w14:textId="77777777" w:rsidR="0042307E" w:rsidRDefault="0042307E" w:rsidP="0042307E">
      <w:pPr>
        <w:autoSpaceDE w:val="0"/>
        <w:autoSpaceDN w:val="0"/>
        <w:adjustRightInd w:val="0"/>
        <w:ind w:left="1890"/>
        <w:rPr>
          <w:rFonts w:cs="Arial"/>
        </w:rPr>
      </w:pPr>
      <w:r>
        <w:rPr>
          <w:rFonts w:cs="Arial"/>
        </w:rPr>
        <w:t xml:space="preserve"> 0x0: Preferred SID not available</w:t>
      </w:r>
    </w:p>
    <w:p w14:paraId="433D5314" w14:textId="77777777" w:rsidR="0042307E" w:rsidRDefault="0042307E" w:rsidP="0042307E">
      <w:pPr>
        <w:autoSpaceDE w:val="0"/>
        <w:autoSpaceDN w:val="0"/>
        <w:adjustRightInd w:val="0"/>
        <w:ind w:left="1890"/>
        <w:rPr>
          <w:rFonts w:cs="Arial"/>
        </w:rPr>
      </w:pPr>
      <w:r>
        <w:rPr>
          <w:rFonts w:cs="Arial"/>
        </w:rPr>
        <w:t xml:space="preserve"> 0x1: Preferred SID available</w:t>
      </w:r>
    </w:p>
    <w:p w14:paraId="22A8FD1C" w14:textId="77777777" w:rsidR="0042307E" w:rsidRDefault="0042307E" w:rsidP="0042307E">
      <w:pPr>
        <w:autoSpaceDE w:val="0"/>
        <w:autoSpaceDN w:val="0"/>
        <w:adjustRightInd w:val="0"/>
        <w:ind w:left="1260"/>
        <w:rPr>
          <w:rFonts w:cs="Arial"/>
          <w:iCs/>
        </w:rPr>
      </w:pPr>
      <w:r>
        <w:rPr>
          <w:rFonts w:cs="Arial"/>
          <w:iCs/>
        </w:rPr>
        <w:t xml:space="preserve">Bit 6 </w:t>
      </w:r>
      <w:proofErr w:type="spellStart"/>
      <w:r>
        <w:rPr>
          <w:rFonts w:cs="Arial"/>
          <w:iCs/>
        </w:rPr>
        <w:t>SupportedSIDStatus</w:t>
      </w:r>
      <w:proofErr w:type="spellEnd"/>
      <w:r>
        <w:rPr>
          <w:rFonts w:cs="Arial"/>
          <w:iCs/>
        </w:rPr>
        <w:t>:</w:t>
      </w:r>
    </w:p>
    <w:p w14:paraId="4802E2A7" w14:textId="77777777" w:rsidR="0042307E" w:rsidRDefault="0042307E" w:rsidP="0042307E">
      <w:pPr>
        <w:autoSpaceDE w:val="0"/>
        <w:autoSpaceDN w:val="0"/>
        <w:adjustRightInd w:val="0"/>
        <w:ind w:left="1890"/>
        <w:rPr>
          <w:rFonts w:cs="Arial"/>
        </w:rPr>
      </w:pPr>
      <w:r>
        <w:rPr>
          <w:rFonts w:cs="Arial"/>
        </w:rPr>
        <w:t xml:space="preserve"> 0x0: Supported SID not available</w:t>
      </w:r>
    </w:p>
    <w:p w14:paraId="31BE0573" w14:textId="77777777" w:rsidR="0042307E" w:rsidRDefault="0042307E" w:rsidP="0042307E">
      <w:pPr>
        <w:autoSpaceDE w:val="0"/>
        <w:autoSpaceDN w:val="0"/>
        <w:adjustRightInd w:val="0"/>
        <w:ind w:left="1890"/>
        <w:rPr>
          <w:rFonts w:cs="Arial"/>
        </w:rPr>
      </w:pPr>
      <w:r>
        <w:rPr>
          <w:rFonts w:cs="Arial"/>
        </w:rPr>
        <w:t xml:space="preserve"> 0x1: Supported SID available</w:t>
      </w:r>
    </w:p>
    <w:p w14:paraId="61E3CC04" w14:textId="77777777" w:rsidR="0042307E" w:rsidRDefault="0042307E" w:rsidP="0042307E">
      <w:pPr>
        <w:autoSpaceDE w:val="0"/>
        <w:autoSpaceDN w:val="0"/>
        <w:adjustRightInd w:val="0"/>
        <w:rPr>
          <w:rFonts w:cs="Arial"/>
        </w:rPr>
      </w:pPr>
      <w:r>
        <w:rPr>
          <w:rFonts w:cs="Arial"/>
        </w:rPr>
        <w:tab/>
        <w:t xml:space="preserve">          Bit 7 </w:t>
      </w:r>
      <w:proofErr w:type="spellStart"/>
      <w:r>
        <w:rPr>
          <w:rFonts w:cs="Arial"/>
        </w:rPr>
        <w:t>SIDTableEmpty</w:t>
      </w:r>
      <w:proofErr w:type="spellEnd"/>
    </w:p>
    <w:p w14:paraId="7B169AFA" w14:textId="77777777" w:rsidR="0042307E" w:rsidRDefault="0042307E" w:rsidP="0042307E">
      <w:pPr>
        <w:autoSpaceDE w:val="0"/>
        <w:autoSpaceDN w:val="0"/>
        <w:adjustRightInd w:val="0"/>
        <w:rPr>
          <w:rFonts w:cs="Arial"/>
        </w:rPr>
      </w:pPr>
      <w:r>
        <w:rPr>
          <w:rFonts w:cs="Arial"/>
        </w:rPr>
        <w:tab/>
      </w:r>
      <w:r>
        <w:rPr>
          <w:rFonts w:cs="Arial"/>
        </w:rPr>
        <w:tab/>
        <w:t xml:space="preserve">         0x0 inactive</w:t>
      </w:r>
    </w:p>
    <w:p w14:paraId="2D446DBF" w14:textId="77777777" w:rsidR="0042307E" w:rsidRDefault="0042307E" w:rsidP="0042307E">
      <w:pPr>
        <w:autoSpaceDE w:val="0"/>
        <w:autoSpaceDN w:val="0"/>
        <w:adjustRightInd w:val="0"/>
        <w:rPr>
          <w:rFonts w:cs="Arial"/>
        </w:rPr>
      </w:pPr>
      <w:r>
        <w:rPr>
          <w:rFonts w:cs="Arial"/>
        </w:rPr>
        <w:tab/>
      </w:r>
      <w:r>
        <w:rPr>
          <w:rFonts w:cs="Arial"/>
        </w:rPr>
        <w:tab/>
        <w:t xml:space="preserve">         0x1 active</w:t>
      </w:r>
    </w:p>
    <w:p w14:paraId="3532F4DB" w14:textId="77777777" w:rsidR="0042307E" w:rsidRDefault="0042307E" w:rsidP="0042307E">
      <w:pPr>
        <w:autoSpaceDE w:val="0"/>
        <w:autoSpaceDN w:val="0"/>
        <w:adjustRightInd w:val="0"/>
        <w:ind w:left="1890"/>
        <w:rPr>
          <w:rFonts w:cs="Arial"/>
        </w:rPr>
      </w:pPr>
    </w:p>
    <w:p w14:paraId="7EE83F6F" w14:textId="77777777" w:rsidR="0042307E" w:rsidRPr="008F29C3" w:rsidRDefault="0042307E" w:rsidP="0042307E"/>
    <w:p w14:paraId="2ED68946" w14:textId="77777777" w:rsidR="0042307E" w:rsidRDefault="0042307E" w:rsidP="0042307E">
      <w:pPr>
        <w:pStyle w:val="Heading4"/>
      </w:pPr>
      <w:r w:rsidRPr="00B9479B">
        <w:t>TP-LOG-TPL-REQ-194072/A-SID-9A-TrafficGetServiceProvider_Rq</w:t>
      </w:r>
    </w:p>
    <w:p w14:paraId="775D1752" w14:textId="77777777" w:rsidR="0042307E" w:rsidRDefault="0042307E" w:rsidP="0042307E">
      <w:pPr>
        <w:tabs>
          <w:tab w:val="left" w:pos="709"/>
          <w:tab w:val="left" w:pos="1276"/>
          <w:tab w:val="left" w:pos="1843"/>
          <w:tab w:val="left" w:pos="2419"/>
        </w:tabs>
        <w:rPr>
          <w:rFonts w:cs="Arial"/>
          <w:snapToGrid w:val="0"/>
        </w:rPr>
      </w:pPr>
      <w:r>
        <w:rPr>
          <w:rFonts w:cs="Arial"/>
          <w:snapToGrid w:val="0"/>
        </w:rPr>
        <w:t xml:space="preserve">Data size: up to 197 </w:t>
      </w:r>
      <w:proofErr w:type="gramStart"/>
      <w:r>
        <w:rPr>
          <w:rFonts w:cs="Arial"/>
          <w:snapToGrid w:val="0"/>
        </w:rPr>
        <w:t>byte</w:t>
      </w:r>
      <w:proofErr w:type="gramEnd"/>
    </w:p>
    <w:p w14:paraId="49549D46" w14:textId="77777777" w:rsidR="0042307E" w:rsidRDefault="0042307E" w:rsidP="0042307E">
      <w:pPr>
        <w:rPr>
          <w:rFonts w:cs="Arial"/>
          <w:lang w:val="en-GB"/>
        </w:rPr>
      </w:pPr>
    </w:p>
    <w:p w14:paraId="4E226344"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0: Signal identifier</w:t>
      </w:r>
    </w:p>
    <w:p w14:paraId="18470391" w14:textId="77777777" w:rsidR="0042307E" w:rsidRDefault="0042307E" w:rsidP="0042307E">
      <w:pPr>
        <w:tabs>
          <w:tab w:val="left" w:pos="709"/>
          <w:tab w:val="left" w:pos="1276"/>
          <w:tab w:val="left" w:pos="1843"/>
          <w:tab w:val="left" w:pos="2419"/>
        </w:tabs>
        <w:ind w:left="1276"/>
        <w:rPr>
          <w:rFonts w:cs="Arial"/>
        </w:rPr>
      </w:pPr>
      <w:r>
        <w:rPr>
          <w:rFonts w:cs="Arial"/>
        </w:rPr>
        <w:t xml:space="preserve">0x9A: </w:t>
      </w:r>
      <w:proofErr w:type="spellStart"/>
      <w:r>
        <w:rPr>
          <w:rFonts w:cs="Arial"/>
        </w:rPr>
        <w:t>TrafficGetServiceProvider_Rq</w:t>
      </w:r>
      <w:proofErr w:type="spellEnd"/>
    </w:p>
    <w:p w14:paraId="77609FAC"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1: Utilization</w:t>
      </w:r>
    </w:p>
    <w:p w14:paraId="50DA8D0F" w14:textId="77777777" w:rsidR="0042307E" w:rsidRDefault="0042307E" w:rsidP="0042307E">
      <w:pPr>
        <w:keepLines/>
        <w:tabs>
          <w:tab w:val="left" w:pos="3544"/>
        </w:tabs>
        <w:ind w:left="1276"/>
        <w:rPr>
          <w:rFonts w:cs="Arial"/>
        </w:rPr>
      </w:pPr>
      <w:r>
        <w:rPr>
          <w:rFonts w:cs="Arial"/>
        </w:rPr>
        <w:t>0x73: Data_Service3</w:t>
      </w:r>
      <w:r>
        <w:rPr>
          <w:rFonts w:cs="Arial"/>
        </w:rPr>
        <w:tab/>
        <w:t>–</w:t>
      </w:r>
      <w:r>
        <w:rPr>
          <w:rFonts w:cs="Arial"/>
        </w:rPr>
        <w:tab/>
        <w:t>TPEG Data</w:t>
      </w:r>
    </w:p>
    <w:p w14:paraId="6B6250CA" w14:textId="77777777" w:rsidR="0042307E" w:rsidRDefault="0042307E" w:rsidP="0042307E">
      <w:pPr>
        <w:keepLines/>
        <w:tabs>
          <w:tab w:val="left" w:pos="3544"/>
        </w:tabs>
        <w:ind w:left="1276"/>
        <w:rPr>
          <w:rFonts w:cs="Arial"/>
        </w:rPr>
      </w:pPr>
    </w:p>
    <w:p w14:paraId="35C23524" w14:textId="77777777" w:rsidR="0042307E" w:rsidRPr="00915704" w:rsidRDefault="0042307E" w:rsidP="0042307E">
      <w:pPr>
        <w:ind w:left="720"/>
        <w:rPr>
          <w:rFonts w:cs="Arial"/>
          <w:b/>
        </w:rPr>
      </w:pPr>
      <w:r w:rsidRPr="00915704">
        <w:rPr>
          <w:rFonts w:cs="Arial"/>
          <w:b/>
        </w:rPr>
        <w:t>Byte 3: Character Coding</w:t>
      </w:r>
      <w:r w:rsidRPr="00915704">
        <w:rPr>
          <w:rFonts w:cs="Arial"/>
          <w:b/>
        </w:rPr>
        <w:tab/>
      </w:r>
    </w:p>
    <w:p w14:paraId="767D854F" w14:textId="77777777" w:rsidR="0042307E" w:rsidRPr="00915704" w:rsidRDefault="0042307E" w:rsidP="0042307E">
      <w:pPr>
        <w:ind w:left="720" w:firstLine="540"/>
        <w:rPr>
          <w:rFonts w:cs="Arial"/>
        </w:rPr>
      </w:pPr>
      <w:r w:rsidRPr="00915704">
        <w:rPr>
          <w:rFonts w:cs="Arial"/>
        </w:rPr>
        <w:t>Bit 0-5: Reserved</w:t>
      </w:r>
    </w:p>
    <w:p w14:paraId="487022BB" w14:textId="77777777" w:rsidR="0042307E" w:rsidRDefault="0042307E" w:rsidP="0042307E">
      <w:pPr>
        <w:ind w:left="540" w:firstLine="720"/>
        <w:rPr>
          <w:rFonts w:cs="Arial"/>
        </w:rPr>
      </w:pPr>
      <w:r w:rsidRPr="00915704">
        <w:rPr>
          <w:rFonts w:cs="Arial"/>
        </w:rPr>
        <w:t>Bit 6-7: Coding</w:t>
      </w:r>
    </w:p>
    <w:p w14:paraId="10F143AB" w14:textId="77777777" w:rsidR="0042307E" w:rsidRDefault="0042307E" w:rsidP="0042307E">
      <w:pPr>
        <w:ind w:left="1440" w:firstLine="450"/>
        <w:rPr>
          <w:rFonts w:cs="Arial"/>
        </w:rPr>
      </w:pPr>
      <w:r w:rsidRPr="00915704">
        <w:rPr>
          <w:rFonts w:cs="Arial"/>
          <w:lang w:val="en-GB"/>
        </w:rPr>
        <w:t>0x2: Coding Table III</w:t>
      </w:r>
      <w:r>
        <w:rPr>
          <w:rFonts w:cs="Arial"/>
        </w:rPr>
        <w:tab/>
      </w:r>
    </w:p>
    <w:p w14:paraId="12BDA189" w14:textId="77777777" w:rsidR="0042307E" w:rsidRPr="00915704" w:rsidRDefault="0042307E" w:rsidP="0042307E">
      <w:pPr>
        <w:ind w:left="1440" w:firstLine="450"/>
        <w:rPr>
          <w:rFonts w:cs="Arial"/>
        </w:rPr>
      </w:pPr>
      <w:r w:rsidRPr="00915704">
        <w:rPr>
          <w:rFonts w:cs="Arial"/>
          <w:lang w:val="en-GB"/>
        </w:rPr>
        <w:t xml:space="preserve">0x00-0xFF </w:t>
      </w:r>
      <w:proofErr w:type="spellStart"/>
      <w:r w:rsidRPr="00915704">
        <w:rPr>
          <w:rFonts w:cs="Arial"/>
          <w:lang w:val="en-GB"/>
        </w:rPr>
        <w:t>RawData</w:t>
      </w:r>
      <w:proofErr w:type="spellEnd"/>
      <w:r w:rsidRPr="00915704">
        <w:rPr>
          <w:rFonts w:cs="Arial"/>
          <w:lang w:val="en-GB"/>
        </w:rPr>
        <w:t xml:space="preserve"> (Hexadecimal Notation)</w:t>
      </w:r>
    </w:p>
    <w:p w14:paraId="0FEAB0E8" w14:textId="77777777" w:rsidR="0042307E" w:rsidRPr="00915704" w:rsidRDefault="0042307E" w:rsidP="0042307E">
      <w:pPr>
        <w:keepLines/>
        <w:tabs>
          <w:tab w:val="left" w:pos="3544"/>
        </w:tabs>
        <w:ind w:left="1276"/>
        <w:rPr>
          <w:rFonts w:cs="Arial"/>
          <w:lang w:val="en-GB"/>
        </w:rPr>
      </w:pPr>
    </w:p>
    <w:p w14:paraId="3991673C"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3: Command Execution Status</w:t>
      </w:r>
    </w:p>
    <w:p w14:paraId="1A32300E" w14:textId="77777777" w:rsidR="0042307E" w:rsidRDefault="0042307E" w:rsidP="0042307E">
      <w:pPr>
        <w:tabs>
          <w:tab w:val="left" w:pos="3544"/>
        </w:tabs>
        <w:ind w:left="1276"/>
        <w:rPr>
          <w:rFonts w:cs="Arial"/>
        </w:rPr>
      </w:pPr>
      <w:r>
        <w:rPr>
          <w:rFonts w:cs="Arial"/>
        </w:rPr>
        <w:t xml:space="preserve">0x0y: </w:t>
      </w:r>
      <w:proofErr w:type="gramStart"/>
      <w:r>
        <w:rPr>
          <w:rFonts w:cs="Arial"/>
        </w:rPr>
        <w:t>Final Result</w:t>
      </w:r>
      <w:proofErr w:type="gramEnd"/>
      <w:r>
        <w:rPr>
          <w:rFonts w:cs="Arial"/>
        </w:rPr>
        <w:tab/>
      </w:r>
      <w:r>
        <w:rPr>
          <w:rFonts w:cs="Arial"/>
        </w:rPr>
        <w:tab/>
        <w:t>–</w:t>
      </w:r>
      <w:r>
        <w:rPr>
          <w:rFonts w:cs="Arial"/>
        </w:rPr>
        <w:tab/>
        <w:t>Success</w:t>
      </w:r>
    </w:p>
    <w:p w14:paraId="126A58F6" w14:textId="77777777" w:rsidR="0042307E" w:rsidRDefault="0042307E" w:rsidP="0042307E">
      <w:pPr>
        <w:tabs>
          <w:tab w:val="left" w:pos="3544"/>
        </w:tabs>
        <w:ind w:left="1276"/>
        <w:rPr>
          <w:rFonts w:cs="Arial"/>
        </w:rPr>
      </w:pPr>
      <w:r>
        <w:rPr>
          <w:rFonts w:cs="Arial"/>
        </w:rPr>
        <w:t xml:space="preserve">0x1y: </w:t>
      </w:r>
      <w:proofErr w:type="gramStart"/>
      <w:r>
        <w:rPr>
          <w:rFonts w:cs="Arial"/>
        </w:rPr>
        <w:t>Final Result</w:t>
      </w:r>
      <w:proofErr w:type="gramEnd"/>
      <w:r>
        <w:rPr>
          <w:rFonts w:cs="Arial"/>
        </w:rPr>
        <w:tab/>
      </w:r>
      <w:r>
        <w:rPr>
          <w:rFonts w:cs="Arial"/>
        </w:rPr>
        <w:tab/>
        <w:t>–</w:t>
      </w:r>
      <w:r>
        <w:rPr>
          <w:rFonts w:cs="Arial"/>
        </w:rPr>
        <w:tab/>
        <w:t>Fail</w:t>
      </w:r>
    </w:p>
    <w:p w14:paraId="14E3A0F9" w14:textId="77777777" w:rsidR="0042307E" w:rsidRDefault="0042307E" w:rsidP="0042307E">
      <w:pPr>
        <w:tabs>
          <w:tab w:val="left" w:pos="3544"/>
        </w:tabs>
        <w:ind w:left="1276"/>
        <w:rPr>
          <w:rFonts w:cs="Arial"/>
        </w:rPr>
      </w:pPr>
      <w:r>
        <w:rPr>
          <w:rFonts w:cs="Arial"/>
        </w:rPr>
        <w:t xml:space="preserve">0x2y: </w:t>
      </w:r>
      <w:proofErr w:type="gramStart"/>
      <w:r>
        <w:rPr>
          <w:rFonts w:cs="Arial"/>
        </w:rPr>
        <w:t>Final Result</w:t>
      </w:r>
      <w:proofErr w:type="gramEnd"/>
      <w:r>
        <w:rPr>
          <w:rFonts w:cs="Arial"/>
        </w:rPr>
        <w:tab/>
      </w:r>
      <w:r>
        <w:rPr>
          <w:rFonts w:cs="Arial"/>
        </w:rPr>
        <w:tab/>
        <w:t>–</w:t>
      </w:r>
      <w:r>
        <w:rPr>
          <w:rFonts w:cs="Arial"/>
        </w:rPr>
        <w:tab/>
        <w:t>Information</w:t>
      </w:r>
    </w:p>
    <w:p w14:paraId="7BA32E7F" w14:textId="77777777" w:rsidR="0042307E" w:rsidRDefault="0042307E" w:rsidP="0042307E">
      <w:pPr>
        <w:tabs>
          <w:tab w:val="left" w:pos="3544"/>
        </w:tabs>
        <w:ind w:left="1276"/>
        <w:rPr>
          <w:rFonts w:cs="Arial"/>
        </w:rPr>
      </w:pPr>
      <w:r>
        <w:rPr>
          <w:rFonts w:cs="Arial"/>
        </w:rPr>
        <w:t>0x3y: Intermediate Result</w:t>
      </w:r>
      <w:r>
        <w:rPr>
          <w:rFonts w:cs="Arial"/>
        </w:rPr>
        <w:tab/>
      </w:r>
      <w:r>
        <w:rPr>
          <w:rFonts w:cs="Arial"/>
        </w:rPr>
        <w:tab/>
        <w:t>–</w:t>
      </w:r>
      <w:r>
        <w:rPr>
          <w:rFonts w:cs="Arial"/>
        </w:rPr>
        <w:tab/>
        <w:t>Wait</w:t>
      </w:r>
    </w:p>
    <w:p w14:paraId="3E3BA743" w14:textId="77777777" w:rsidR="0042307E" w:rsidRDefault="0042307E" w:rsidP="0042307E">
      <w:pPr>
        <w:rPr>
          <w:rFonts w:cs="Arial"/>
        </w:rPr>
      </w:pPr>
    </w:p>
    <w:p w14:paraId="118C8930"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4-6: preferred SIDs</w:t>
      </w:r>
    </w:p>
    <w:p w14:paraId="5777B3BA" w14:textId="77777777" w:rsidR="0042307E" w:rsidRDefault="0042307E" w:rsidP="0042307E">
      <w:pPr>
        <w:ind w:left="1276"/>
        <w:rPr>
          <w:rFonts w:cs="Arial"/>
        </w:rPr>
      </w:pPr>
      <w:proofErr w:type="spellStart"/>
      <w:r>
        <w:rPr>
          <w:rFonts w:cs="Arial"/>
        </w:rPr>
        <w:t>preferredSID</w:t>
      </w:r>
      <w:proofErr w:type="spellEnd"/>
      <w:r>
        <w:rPr>
          <w:rFonts w:cs="Arial"/>
        </w:rPr>
        <w:t>:</w:t>
      </w:r>
    </w:p>
    <w:p w14:paraId="2636D6BD" w14:textId="77777777" w:rsidR="0042307E" w:rsidRDefault="0042307E" w:rsidP="0042307E">
      <w:pPr>
        <w:ind w:left="1276"/>
        <w:rPr>
          <w:rFonts w:cs="Arial"/>
        </w:rPr>
      </w:pPr>
      <w:r>
        <w:rPr>
          <w:rFonts w:cs="Arial"/>
        </w:rPr>
        <w:t>0x000000 – 0xFFFFFF</w:t>
      </w:r>
    </w:p>
    <w:p w14:paraId="20D8E748" w14:textId="77777777" w:rsidR="0042307E" w:rsidRDefault="0042307E" w:rsidP="0042307E">
      <w:pPr>
        <w:ind w:left="1260" w:firstLine="720"/>
        <w:rPr>
          <w:rFonts w:cs="Arial"/>
        </w:rPr>
      </w:pPr>
    </w:p>
    <w:p w14:paraId="3C2D67BC"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 xml:space="preserve">Byte 7: </w:t>
      </w:r>
      <w:proofErr w:type="spellStart"/>
      <w:r>
        <w:rPr>
          <w:rFonts w:cs="Arial"/>
          <w:b/>
          <w:bCs/>
        </w:rPr>
        <w:t>NbrOfSupportedSIDs</w:t>
      </w:r>
      <w:proofErr w:type="spellEnd"/>
    </w:p>
    <w:p w14:paraId="34F16214" w14:textId="77777777" w:rsidR="0042307E" w:rsidRDefault="0042307E" w:rsidP="0042307E">
      <w:pPr>
        <w:ind w:left="1260"/>
        <w:rPr>
          <w:rFonts w:cs="Arial"/>
        </w:rPr>
      </w:pPr>
      <w:r>
        <w:rPr>
          <w:rFonts w:cs="Arial"/>
        </w:rPr>
        <w:t>Value: 1 up to 63</w:t>
      </w:r>
    </w:p>
    <w:p w14:paraId="2B4C5762" w14:textId="77777777" w:rsidR="0042307E" w:rsidRDefault="0042307E" w:rsidP="0042307E">
      <w:pPr>
        <w:ind w:left="1260" w:firstLine="720"/>
        <w:rPr>
          <w:rFonts w:cs="Arial"/>
        </w:rPr>
      </w:pPr>
    </w:p>
    <w:p w14:paraId="2AC11455"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 xml:space="preserve">Byte 8 up to 196: </w:t>
      </w:r>
      <w:proofErr w:type="spellStart"/>
      <w:r>
        <w:rPr>
          <w:rFonts w:cs="Arial"/>
          <w:b/>
          <w:bCs/>
        </w:rPr>
        <w:t>ItemVector</w:t>
      </w:r>
      <w:proofErr w:type="spellEnd"/>
    </w:p>
    <w:p w14:paraId="4C35D087" w14:textId="77777777" w:rsidR="0042307E" w:rsidRDefault="0042307E" w:rsidP="0042307E">
      <w:pPr>
        <w:ind w:left="1260"/>
        <w:rPr>
          <w:rFonts w:cs="Arial"/>
        </w:rPr>
      </w:pPr>
      <w:r>
        <w:rPr>
          <w:rFonts w:cs="Arial"/>
        </w:rPr>
        <w:t>Array (</w:t>
      </w:r>
      <w:proofErr w:type="gramStart"/>
      <w:r>
        <w:rPr>
          <w:rFonts w:cs="Arial"/>
        </w:rPr>
        <w:t>1..</w:t>
      </w:r>
      <w:proofErr w:type="gramEnd"/>
      <w:r>
        <w:rPr>
          <w:rFonts w:cs="Arial"/>
        </w:rPr>
        <w:t xml:space="preserve"> </w:t>
      </w:r>
      <w:proofErr w:type="spellStart"/>
      <w:r>
        <w:rPr>
          <w:rFonts w:cs="Arial"/>
        </w:rPr>
        <w:t>NbrOfSupported</w:t>
      </w:r>
      <w:proofErr w:type="spellEnd"/>
      <w:r>
        <w:rPr>
          <w:rFonts w:cs="Arial"/>
        </w:rPr>
        <w:t xml:space="preserve"> SIDs) of Record (</w:t>
      </w:r>
      <w:proofErr w:type="spellStart"/>
      <w:r>
        <w:rPr>
          <w:rFonts w:cs="Arial"/>
        </w:rPr>
        <w:t>SupportedSID</w:t>
      </w:r>
      <w:proofErr w:type="spellEnd"/>
      <w:r>
        <w:rPr>
          <w:rFonts w:cs="Arial"/>
        </w:rPr>
        <w:t>)</w:t>
      </w:r>
    </w:p>
    <w:p w14:paraId="478DA81B" w14:textId="77777777" w:rsidR="0042307E" w:rsidRDefault="0042307E" w:rsidP="0042307E">
      <w:pPr>
        <w:ind w:left="1260"/>
        <w:rPr>
          <w:rFonts w:cs="Arial"/>
        </w:rPr>
      </w:pPr>
      <w:r>
        <w:rPr>
          <w:rFonts w:cs="Arial"/>
        </w:rPr>
        <w:t>Record definition (up to 189 bytes):</w:t>
      </w:r>
    </w:p>
    <w:p w14:paraId="2076DE37" w14:textId="77777777" w:rsidR="0042307E" w:rsidRDefault="0042307E" w:rsidP="0042307E">
      <w:pPr>
        <w:ind w:left="1260"/>
        <w:rPr>
          <w:rFonts w:cs="Arial"/>
        </w:rPr>
      </w:pPr>
    </w:p>
    <w:p w14:paraId="0B37A59F"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ab/>
        <w:t>Byte 0-2: SID</w:t>
      </w:r>
    </w:p>
    <w:p w14:paraId="70D97CBB" w14:textId="77777777" w:rsidR="0042307E" w:rsidRDefault="0042307E" w:rsidP="0042307E">
      <w:pPr>
        <w:ind w:left="1260" w:firstLine="180"/>
        <w:rPr>
          <w:rFonts w:cs="Arial"/>
        </w:rPr>
      </w:pPr>
      <w:r>
        <w:rPr>
          <w:rFonts w:cs="Arial"/>
        </w:rPr>
        <w:t>SID:</w:t>
      </w:r>
    </w:p>
    <w:p w14:paraId="62930612" w14:textId="77777777" w:rsidR="0042307E" w:rsidRDefault="0042307E" w:rsidP="0042307E">
      <w:pPr>
        <w:ind w:left="1260" w:firstLine="180"/>
        <w:rPr>
          <w:rFonts w:cs="Arial"/>
        </w:rPr>
      </w:pPr>
      <w:r>
        <w:rPr>
          <w:rFonts w:cs="Arial"/>
        </w:rPr>
        <w:t>0x000000 - 0xFFFFFF</w:t>
      </w:r>
    </w:p>
    <w:p w14:paraId="3D5CCF5C" w14:textId="77777777" w:rsidR="0042307E" w:rsidRPr="00E227A7" w:rsidRDefault="0042307E" w:rsidP="0042307E"/>
    <w:p w14:paraId="2C8BC8B3" w14:textId="77777777" w:rsidR="0042307E" w:rsidRDefault="0042307E" w:rsidP="0042307E">
      <w:pPr>
        <w:pStyle w:val="Heading4"/>
      </w:pPr>
      <w:r w:rsidRPr="00B9479B">
        <w:t>TP-LOG-TPL-REQ-195173/A-SID-9B-WifiHotspotMAC_Rsp</w:t>
      </w:r>
    </w:p>
    <w:p w14:paraId="099F516C" w14:textId="77777777" w:rsidR="0042307E" w:rsidRDefault="0042307E" w:rsidP="0042307E">
      <w:pPr>
        <w:rPr>
          <w:rFonts w:cs="Arial"/>
        </w:rPr>
      </w:pPr>
      <w:r w:rsidRPr="00B4258F">
        <w:rPr>
          <w:rFonts w:cs="Arial"/>
        </w:rPr>
        <w:t>Data Size: up to 40/22 (Coding Table I / Coding Table II) bytes</w:t>
      </w:r>
    </w:p>
    <w:p w14:paraId="40036045" w14:textId="77777777" w:rsidR="0042307E" w:rsidRDefault="0042307E" w:rsidP="0042307E">
      <w:pPr>
        <w:ind w:left="720"/>
        <w:rPr>
          <w:rFonts w:cs="Arial"/>
        </w:rPr>
      </w:pPr>
      <w:r>
        <w:rPr>
          <w:rFonts w:cs="Arial"/>
        </w:rPr>
        <w:tab/>
      </w:r>
    </w:p>
    <w:p w14:paraId="5C910E35" w14:textId="77777777" w:rsidR="0042307E" w:rsidRDefault="0042307E" w:rsidP="0042307E">
      <w:pPr>
        <w:ind w:left="720"/>
        <w:rPr>
          <w:rFonts w:cs="Arial"/>
          <w:b/>
        </w:rPr>
      </w:pPr>
      <w:r>
        <w:rPr>
          <w:rFonts w:cs="Arial"/>
          <w:b/>
        </w:rPr>
        <w:t>Byte 0: Signal Identifier</w:t>
      </w:r>
      <w:r>
        <w:rPr>
          <w:rFonts w:cs="Arial"/>
          <w:b/>
        </w:rPr>
        <w:tab/>
      </w:r>
    </w:p>
    <w:p w14:paraId="43DAEA9C" w14:textId="77777777" w:rsidR="0042307E" w:rsidRDefault="0042307E" w:rsidP="0042307E">
      <w:pPr>
        <w:ind w:left="720"/>
        <w:rPr>
          <w:rFonts w:cs="Arial"/>
        </w:rPr>
      </w:pPr>
      <w:r>
        <w:rPr>
          <w:rFonts w:cs="Arial"/>
        </w:rPr>
        <w:tab/>
      </w:r>
      <w:r w:rsidRPr="00B4258F">
        <w:rPr>
          <w:rFonts w:cs="Arial"/>
        </w:rPr>
        <w:t xml:space="preserve">0x9B: </w:t>
      </w:r>
      <w:proofErr w:type="spellStart"/>
      <w:r w:rsidRPr="00B4258F">
        <w:rPr>
          <w:rFonts w:cs="Arial"/>
        </w:rPr>
        <w:t>WifiHotspotMAC_Rsp</w:t>
      </w:r>
      <w:proofErr w:type="spellEnd"/>
    </w:p>
    <w:p w14:paraId="406736F7" w14:textId="77777777" w:rsidR="0042307E" w:rsidRDefault="0042307E" w:rsidP="0042307E">
      <w:pPr>
        <w:ind w:left="720"/>
        <w:rPr>
          <w:rFonts w:cs="Arial"/>
        </w:rPr>
      </w:pPr>
      <w:r>
        <w:rPr>
          <w:rFonts w:cs="Arial"/>
        </w:rPr>
        <w:tab/>
      </w:r>
    </w:p>
    <w:p w14:paraId="52B488D5" w14:textId="77777777" w:rsidR="0042307E" w:rsidRDefault="0042307E" w:rsidP="0042307E">
      <w:pPr>
        <w:ind w:left="720"/>
        <w:rPr>
          <w:rFonts w:cs="Arial"/>
          <w:b/>
        </w:rPr>
      </w:pPr>
      <w:r>
        <w:rPr>
          <w:rFonts w:cs="Arial"/>
          <w:b/>
        </w:rPr>
        <w:t>Byte 1: Utilization</w:t>
      </w:r>
      <w:r>
        <w:rPr>
          <w:rFonts w:cs="Arial"/>
          <w:b/>
        </w:rPr>
        <w:tab/>
      </w:r>
    </w:p>
    <w:p w14:paraId="72F22AD1" w14:textId="77777777" w:rsidR="0042307E" w:rsidRDefault="0042307E" w:rsidP="0042307E">
      <w:pPr>
        <w:ind w:left="720"/>
        <w:rPr>
          <w:rFonts w:cs="Arial"/>
        </w:rPr>
      </w:pPr>
      <w:r>
        <w:rPr>
          <w:rFonts w:cs="Arial"/>
        </w:rPr>
        <w:tab/>
        <w:t>0x32: MobileCom_Service2 - Embedded Modem</w:t>
      </w:r>
    </w:p>
    <w:p w14:paraId="4F619327" w14:textId="77777777" w:rsidR="0042307E" w:rsidRDefault="0042307E" w:rsidP="0042307E">
      <w:pPr>
        <w:ind w:left="720"/>
        <w:rPr>
          <w:rFonts w:cs="Arial"/>
        </w:rPr>
      </w:pPr>
      <w:r>
        <w:rPr>
          <w:rFonts w:cs="Arial"/>
        </w:rPr>
        <w:tab/>
      </w:r>
    </w:p>
    <w:p w14:paraId="6D57297D" w14:textId="77777777" w:rsidR="0042307E" w:rsidRDefault="0042307E" w:rsidP="0042307E">
      <w:pPr>
        <w:ind w:left="720"/>
        <w:rPr>
          <w:rFonts w:cs="Arial"/>
          <w:b/>
        </w:rPr>
      </w:pPr>
      <w:r>
        <w:rPr>
          <w:rFonts w:cs="Arial"/>
          <w:b/>
        </w:rPr>
        <w:t>Byte 2: Command Execution Status</w:t>
      </w:r>
      <w:r>
        <w:rPr>
          <w:rFonts w:cs="Arial"/>
          <w:b/>
        </w:rPr>
        <w:tab/>
      </w:r>
    </w:p>
    <w:p w14:paraId="43DF96F2" w14:textId="77777777" w:rsidR="0042307E" w:rsidRPr="00B4258F" w:rsidRDefault="0042307E" w:rsidP="0042307E">
      <w:pPr>
        <w:ind w:left="720"/>
        <w:rPr>
          <w:rFonts w:cs="Arial"/>
        </w:rPr>
      </w:pPr>
      <w:r>
        <w:rPr>
          <w:rFonts w:cs="Arial"/>
        </w:rPr>
        <w:tab/>
      </w:r>
      <w:r w:rsidRPr="00B4258F">
        <w:rPr>
          <w:rFonts w:cs="Arial"/>
        </w:rPr>
        <w:t xml:space="preserve">0x0y: </w:t>
      </w:r>
      <w:proofErr w:type="gramStart"/>
      <w:r w:rsidRPr="00B4258F">
        <w:rPr>
          <w:rFonts w:cs="Arial"/>
        </w:rPr>
        <w:t>Final Result</w:t>
      </w:r>
      <w:proofErr w:type="gramEnd"/>
      <w:r w:rsidRPr="00B4258F">
        <w:rPr>
          <w:rFonts w:cs="Arial"/>
        </w:rPr>
        <w:t xml:space="preserve"> – Success</w:t>
      </w:r>
    </w:p>
    <w:p w14:paraId="73AEA989" w14:textId="77777777" w:rsidR="0042307E" w:rsidRPr="00B4258F" w:rsidRDefault="0042307E" w:rsidP="0042307E">
      <w:pPr>
        <w:ind w:left="720" w:firstLine="720"/>
        <w:rPr>
          <w:rFonts w:cs="Arial"/>
        </w:rPr>
      </w:pPr>
      <w:r w:rsidRPr="00B4258F">
        <w:rPr>
          <w:rFonts w:cs="Arial"/>
        </w:rPr>
        <w:t xml:space="preserve">0x1y: </w:t>
      </w:r>
      <w:proofErr w:type="gramStart"/>
      <w:r w:rsidRPr="00B4258F">
        <w:rPr>
          <w:rFonts w:cs="Arial"/>
        </w:rPr>
        <w:t>Final Result</w:t>
      </w:r>
      <w:proofErr w:type="gramEnd"/>
      <w:r w:rsidRPr="00B4258F">
        <w:rPr>
          <w:rFonts w:cs="Arial"/>
        </w:rPr>
        <w:t xml:space="preserve"> – Fail</w:t>
      </w:r>
    </w:p>
    <w:p w14:paraId="0EAAF4FE" w14:textId="77777777" w:rsidR="0042307E" w:rsidRPr="00B4258F" w:rsidRDefault="0042307E" w:rsidP="0042307E">
      <w:pPr>
        <w:ind w:left="720" w:firstLine="720"/>
        <w:rPr>
          <w:rFonts w:cs="Arial"/>
        </w:rPr>
      </w:pPr>
      <w:r w:rsidRPr="00B4258F">
        <w:rPr>
          <w:rFonts w:cs="Arial"/>
        </w:rPr>
        <w:t xml:space="preserve">0x2y: </w:t>
      </w:r>
      <w:proofErr w:type="gramStart"/>
      <w:r w:rsidRPr="00B4258F">
        <w:rPr>
          <w:rFonts w:cs="Arial"/>
        </w:rPr>
        <w:t>Final Result</w:t>
      </w:r>
      <w:proofErr w:type="gramEnd"/>
      <w:r w:rsidRPr="00B4258F">
        <w:rPr>
          <w:rFonts w:cs="Arial"/>
        </w:rPr>
        <w:t xml:space="preserve"> – Information</w:t>
      </w:r>
    </w:p>
    <w:p w14:paraId="4F857071" w14:textId="77777777" w:rsidR="0042307E" w:rsidRDefault="0042307E" w:rsidP="0042307E">
      <w:pPr>
        <w:ind w:left="720" w:firstLine="720"/>
        <w:rPr>
          <w:rFonts w:cs="Arial"/>
        </w:rPr>
      </w:pPr>
      <w:r w:rsidRPr="00B4258F">
        <w:rPr>
          <w:rFonts w:cs="Arial"/>
        </w:rPr>
        <w:t>0x3y: Intermediate Result– Wait</w:t>
      </w:r>
    </w:p>
    <w:p w14:paraId="4D37736B" w14:textId="77777777" w:rsidR="0042307E" w:rsidRDefault="0042307E" w:rsidP="0042307E">
      <w:pPr>
        <w:ind w:left="720"/>
        <w:rPr>
          <w:rFonts w:cs="Arial"/>
        </w:rPr>
      </w:pPr>
      <w:r>
        <w:rPr>
          <w:rFonts w:cs="Arial"/>
        </w:rPr>
        <w:tab/>
      </w:r>
    </w:p>
    <w:p w14:paraId="6353BDF0" w14:textId="77777777" w:rsidR="0042307E" w:rsidRDefault="0042307E" w:rsidP="0042307E">
      <w:pPr>
        <w:ind w:left="720"/>
        <w:rPr>
          <w:rFonts w:cs="Arial"/>
          <w:b/>
        </w:rPr>
      </w:pPr>
      <w:r>
        <w:rPr>
          <w:rFonts w:cs="Arial"/>
          <w:b/>
        </w:rPr>
        <w:t>Byte 3: Character Coding</w:t>
      </w:r>
      <w:r>
        <w:rPr>
          <w:rFonts w:cs="Arial"/>
          <w:b/>
        </w:rPr>
        <w:tab/>
      </w:r>
    </w:p>
    <w:p w14:paraId="1EAA99E0" w14:textId="77777777" w:rsidR="0042307E" w:rsidRDefault="0042307E" w:rsidP="0042307E">
      <w:pPr>
        <w:ind w:left="720"/>
        <w:rPr>
          <w:rFonts w:cs="Arial"/>
          <w:i/>
        </w:rPr>
      </w:pPr>
      <w:r>
        <w:rPr>
          <w:rFonts w:cs="Arial"/>
        </w:rPr>
        <w:tab/>
      </w:r>
      <w:r>
        <w:rPr>
          <w:rFonts w:cs="Arial"/>
          <w:i/>
        </w:rPr>
        <w:t>Bit 0-5: Reserved</w:t>
      </w:r>
    </w:p>
    <w:p w14:paraId="11DDD941" w14:textId="77777777" w:rsidR="0042307E" w:rsidRDefault="0042307E" w:rsidP="0042307E">
      <w:pPr>
        <w:ind w:left="720"/>
        <w:rPr>
          <w:rFonts w:cs="Arial"/>
          <w:i/>
        </w:rPr>
      </w:pPr>
      <w:r>
        <w:rPr>
          <w:rFonts w:cs="Arial"/>
          <w:i/>
        </w:rPr>
        <w:tab/>
        <w:t>Bit 6-7: Coding</w:t>
      </w:r>
    </w:p>
    <w:p w14:paraId="06E452E8" w14:textId="77777777" w:rsidR="0042307E" w:rsidRDefault="0042307E" w:rsidP="0042307E">
      <w:pPr>
        <w:ind w:left="1440" w:firstLine="720"/>
        <w:rPr>
          <w:rFonts w:cs="Arial"/>
        </w:rPr>
      </w:pPr>
      <w:r>
        <w:rPr>
          <w:rFonts w:cs="Arial"/>
        </w:rPr>
        <w:t>0x0: Coding Table I</w:t>
      </w:r>
    </w:p>
    <w:p w14:paraId="004D3BEB" w14:textId="77777777" w:rsidR="0042307E" w:rsidRDefault="0042307E" w:rsidP="0042307E">
      <w:pPr>
        <w:ind w:left="1440" w:firstLine="72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2E004B3D" w14:textId="77777777" w:rsidR="0042307E" w:rsidRDefault="0042307E" w:rsidP="0042307E">
      <w:pPr>
        <w:ind w:left="1440" w:firstLine="720"/>
        <w:rPr>
          <w:rFonts w:cs="Arial"/>
        </w:rPr>
      </w:pPr>
      <w:r>
        <w:rPr>
          <w:rFonts w:cs="Arial"/>
        </w:rPr>
        <w:t>0x1: Coding Table II</w:t>
      </w:r>
    </w:p>
    <w:p w14:paraId="5C5324B9" w14:textId="77777777" w:rsidR="0042307E" w:rsidRDefault="0042307E" w:rsidP="0042307E">
      <w:pPr>
        <w:ind w:left="1440" w:firstLine="720"/>
        <w:rPr>
          <w:rFonts w:cs="Arial"/>
        </w:rPr>
      </w:pPr>
      <w:r>
        <w:rPr>
          <w:rFonts w:cs="Arial"/>
        </w:rPr>
        <w:t>0x00-0xFF Latin-9 (1 byte per char)</w:t>
      </w:r>
    </w:p>
    <w:p w14:paraId="7CB4B2F5" w14:textId="77777777" w:rsidR="0042307E" w:rsidRDefault="0042307E" w:rsidP="0042307E">
      <w:pPr>
        <w:ind w:left="720"/>
        <w:rPr>
          <w:rFonts w:cs="Arial"/>
        </w:rPr>
      </w:pPr>
      <w:r>
        <w:rPr>
          <w:rFonts w:cs="Arial"/>
        </w:rPr>
        <w:tab/>
      </w:r>
    </w:p>
    <w:p w14:paraId="3B425478" w14:textId="77777777" w:rsidR="0042307E" w:rsidRDefault="0042307E" w:rsidP="0042307E">
      <w:pPr>
        <w:ind w:left="720"/>
        <w:rPr>
          <w:rFonts w:cs="Arial"/>
          <w:b/>
        </w:rPr>
      </w:pPr>
      <w:r>
        <w:rPr>
          <w:rFonts w:cs="Arial"/>
          <w:b/>
        </w:rPr>
        <w:t>Byte 4 up to 39</w:t>
      </w:r>
      <w:r w:rsidRPr="00B4258F">
        <w:rPr>
          <w:rFonts w:cs="Arial"/>
          <w:b/>
        </w:rPr>
        <w:t>/</w:t>
      </w:r>
      <w:r>
        <w:rPr>
          <w:rFonts w:cs="Arial"/>
          <w:b/>
        </w:rPr>
        <w:t>21</w:t>
      </w:r>
      <w:r w:rsidRPr="00B4258F">
        <w:rPr>
          <w:rFonts w:cs="Arial"/>
          <w:b/>
        </w:rPr>
        <w:t xml:space="preserve"> (Coding Table I / Coding Table II):</w:t>
      </w:r>
      <w:r>
        <w:rPr>
          <w:rFonts w:cs="Arial"/>
          <w:b/>
        </w:rPr>
        <w:tab/>
      </w:r>
    </w:p>
    <w:p w14:paraId="7AAF55FC" w14:textId="77777777" w:rsidR="0042307E" w:rsidRPr="00B4258F" w:rsidRDefault="0042307E" w:rsidP="0042307E">
      <w:pPr>
        <w:ind w:left="720"/>
        <w:rPr>
          <w:rFonts w:cs="Arial"/>
        </w:rPr>
      </w:pPr>
      <w:r>
        <w:rPr>
          <w:rFonts w:cs="Arial"/>
        </w:rPr>
        <w:tab/>
      </w:r>
      <w:r w:rsidRPr="00B4258F">
        <w:rPr>
          <w:rFonts w:cs="Arial"/>
        </w:rPr>
        <w:t>MAC</w:t>
      </w:r>
    </w:p>
    <w:p w14:paraId="33828EF2" w14:textId="77777777" w:rsidR="0042307E" w:rsidRDefault="0042307E" w:rsidP="0042307E">
      <w:pPr>
        <w:ind w:left="720" w:firstLine="720"/>
        <w:rPr>
          <w:rFonts w:cs="Arial"/>
        </w:rPr>
      </w:pPr>
      <w:r w:rsidRPr="00B4258F">
        <w:rPr>
          <w:rFonts w:cs="Arial"/>
        </w:rPr>
        <w:t>Max. 18 characters, 17 plus 1 end of string</w:t>
      </w:r>
      <w:r>
        <w:rPr>
          <w:rFonts w:cs="Arial"/>
        </w:rPr>
        <w:tab/>
      </w:r>
    </w:p>
    <w:p w14:paraId="32B2B10F" w14:textId="77777777" w:rsidR="0042307E" w:rsidRDefault="0042307E" w:rsidP="0042307E">
      <w:pPr>
        <w:pStyle w:val="Heading4"/>
      </w:pPr>
      <w:r w:rsidRPr="00B9479B">
        <w:t>TP-LOG-TPL-REQ-207066/D-SID-9C-CCOISynchronizationSession_Rq</w:t>
      </w:r>
    </w:p>
    <w:p w14:paraId="0C3F4972" w14:textId="77777777" w:rsidR="0042307E" w:rsidRDefault="0042307E" w:rsidP="0042307E">
      <w:pPr>
        <w:rPr>
          <w:rFonts w:cs="Arial"/>
        </w:rPr>
      </w:pPr>
      <w:r>
        <w:rPr>
          <w:rFonts w:cs="Arial"/>
        </w:rPr>
        <w:t>Data Size: up to 96 bytes</w:t>
      </w:r>
    </w:p>
    <w:p w14:paraId="72F14858" w14:textId="77777777" w:rsidR="0042307E" w:rsidRDefault="0042307E" w:rsidP="0042307E">
      <w:pPr>
        <w:ind w:left="720"/>
        <w:rPr>
          <w:rFonts w:cs="Arial"/>
        </w:rPr>
      </w:pPr>
      <w:r>
        <w:rPr>
          <w:rFonts w:cs="Arial"/>
        </w:rPr>
        <w:tab/>
      </w:r>
    </w:p>
    <w:p w14:paraId="2D713F12" w14:textId="77777777" w:rsidR="0042307E" w:rsidRDefault="0042307E" w:rsidP="0042307E">
      <w:pPr>
        <w:ind w:left="720"/>
        <w:rPr>
          <w:rFonts w:cs="Arial"/>
          <w:b/>
        </w:rPr>
      </w:pPr>
      <w:r>
        <w:rPr>
          <w:rFonts w:cs="Arial"/>
          <w:b/>
        </w:rPr>
        <w:t>Byte 0: Signal Identifier</w:t>
      </w:r>
      <w:r>
        <w:rPr>
          <w:rFonts w:cs="Arial"/>
          <w:b/>
        </w:rPr>
        <w:tab/>
      </w:r>
    </w:p>
    <w:p w14:paraId="6C8D6CFA" w14:textId="77777777" w:rsidR="0042307E" w:rsidRDefault="0042307E" w:rsidP="0042307E">
      <w:pPr>
        <w:ind w:left="720"/>
        <w:rPr>
          <w:rFonts w:cs="Arial"/>
        </w:rPr>
      </w:pPr>
      <w:r>
        <w:rPr>
          <w:rFonts w:cs="Arial"/>
        </w:rPr>
        <w:tab/>
        <w:t xml:space="preserve">0x9C: </w:t>
      </w:r>
      <w:proofErr w:type="spellStart"/>
      <w:r>
        <w:rPr>
          <w:rFonts w:cs="Arial"/>
        </w:rPr>
        <w:t>CCOI</w:t>
      </w:r>
      <w:r w:rsidRPr="00430FF7">
        <w:rPr>
          <w:rFonts w:cs="Arial"/>
        </w:rPr>
        <w:t>SynchronizationSession</w:t>
      </w:r>
      <w:r>
        <w:rPr>
          <w:rFonts w:cs="Arial"/>
        </w:rPr>
        <w:t>_Rq</w:t>
      </w:r>
      <w:proofErr w:type="spellEnd"/>
    </w:p>
    <w:p w14:paraId="089AB20D" w14:textId="77777777" w:rsidR="0042307E" w:rsidRDefault="0042307E" w:rsidP="0042307E">
      <w:pPr>
        <w:ind w:left="720"/>
        <w:rPr>
          <w:rFonts w:cs="Arial"/>
        </w:rPr>
      </w:pPr>
      <w:r>
        <w:rPr>
          <w:rFonts w:cs="Arial"/>
        </w:rPr>
        <w:tab/>
      </w:r>
    </w:p>
    <w:p w14:paraId="31AD60AF" w14:textId="77777777" w:rsidR="0042307E" w:rsidRDefault="0042307E" w:rsidP="0042307E">
      <w:pPr>
        <w:ind w:left="720"/>
        <w:rPr>
          <w:rFonts w:cs="Arial"/>
          <w:b/>
        </w:rPr>
      </w:pPr>
      <w:r>
        <w:rPr>
          <w:rFonts w:cs="Arial"/>
          <w:b/>
        </w:rPr>
        <w:t>Byte 1: Utilization</w:t>
      </w:r>
      <w:r>
        <w:rPr>
          <w:rFonts w:cs="Arial"/>
          <w:b/>
        </w:rPr>
        <w:tab/>
      </w:r>
    </w:p>
    <w:p w14:paraId="6362E9BF" w14:textId="77777777" w:rsidR="0042307E" w:rsidRDefault="0042307E" w:rsidP="0042307E">
      <w:pPr>
        <w:ind w:left="720"/>
        <w:rPr>
          <w:rFonts w:cs="Arial"/>
        </w:rPr>
      </w:pPr>
      <w:r>
        <w:rPr>
          <w:rFonts w:cs="Arial"/>
        </w:rPr>
        <w:tab/>
      </w:r>
      <w:r w:rsidRPr="000B2C90">
        <w:rPr>
          <w:rFonts w:cs="Arial"/>
        </w:rPr>
        <w:t>0x32: MobileCom_Service2 - Embedded Modem</w:t>
      </w:r>
    </w:p>
    <w:p w14:paraId="64AE2BDC" w14:textId="77777777" w:rsidR="0042307E" w:rsidRDefault="0042307E" w:rsidP="0042307E">
      <w:pPr>
        <w:ind w:left="720"/>
        <w:rPr>
          <w:rFonts w:cs="Arial"/>
        </w:rPr>
      </w:pPr>
      <w:r>
        <w:rPr>
          <w:rFonts w:cs="Arial"/>
        </w:rPr>
        <w:tab/>
      </w:r>
    </w:p>
    <w:p w14:paraId="08D59135" w14:textId="77777777" w:rsidR="0042307E" w:rsidRDefault="0042307E" w:rsidP="0042307E">
      <w:pPr>
        <w:ind w:left="720"/>
        <w:rPr>
          <w:rFonts w:cs="Arial"/>
          <w:b/>
        </w:rPr>
      </w:pPr>
      <w:r>
        <w:rPr>
          <w:rFonts w:cs="Arial"/>
          <w:b/>
        </w:rPr>
        <w:t>Byte 2: Command Execution Status</w:t>
      </w:r>
      <w:r>
        <w:rPr>
          <w:rFonts w:cs="Arial"/>
          <w:b/>
        </w:rPr>
        <w:tab/>
      </w:r>
    </w:p>
    <w:p w14:paraId="04306284"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4F4027A3"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6B3D6F34"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2EE019AC" w14:textId="77777777" w:rsidR="0042307E" w:rsidRDefault="0042307E" w:rsidP="0042307E">
      <w:pPr>
        <w:ind w:left="720" w:firstLine="720"/>
        <w:rPr>
          <w:rFonts w:cs="Arial"/>
        </w:rPr>
      </w:pPr>
      <w:r>
        <w:rPr>
          <w:rFonts w:cs="Arial"/>
        </w:rPr>
        <w:t>0x3y: Intermediate Result– Wait</w:t>
      </w:r>
    </w:p>
    <w:p w14:paraId="6645B805" w14:textId="77777777" w:rsidR="0042307E" w:rsidRDefault="0042307E" w:rsidP="0042307E">
      <w:pPr>
        <w:ind w:left="720"/>
        <w:rPr>
          <w:rFonts w:cs="Arial"/>
          <w:b/>
        </w:rPr>
      </w:pPr>
    </w:p>
    <w:p w14:paraId="1BB17E2C" w14:textId="77777777" w:rsidR="0042307E" w:rsidRPr="00F52B21" w:rsidRDefault="0042307E" w:rsidP="0042307E">
      <w:pPr>
        <w:ind w:left="720"/>
        <w:rPr>
          <w:rFonts w:cs="Arial"/>
          <w:b/>
        </w:rPr>
      </w:pPr>
      <w:r w:rsidRPr="00F52B21">
        <w:rPr>
          <w:rFonts w:cs="Arial"/>
          <w:b/>
        </w:rPr>
        <w:t xml:space="preserve">Byte </w:t>
      </w:r>
      <w:r>
        <w:rPr>
          <w:rFonts w:cs="Arial"/>
          <w:b/>
        </w:rPr>
        <w:t>3</w:t>
      </w:r>
      <w:r w:rsidRPr="00F52B21">
        <w:rPr>
          <w:rFonts w:cs="Arial"/>
          <w:b/>
        </w:rPr>
        <w:t>: Character Coding</w:t>
      </w:r>
    </w:p>
    <w:p w14:paraId="0342161C" w14:textId="77777777" w:rsidR="0042307E" w:rsidRPr="00F52B21" w:rsidRDefault="0042307E" w:rsidP="0042307E">
      <w:pPr>
        <w:ind w:left="720" w:firstLine="720"/>
        <w:rPr>
          <w:rFonts w:cs="Arial"/>
        </w:rPr>
      </w:pPr>
      <w:r w:rsidRPr="00F52B21">
        <w:rPr>
          <w:rFonts w:cs="Arial"/>
        </w:rPr>
        <w:lastRenderedPageBreak/>
        <w:t>Bit 0-5: Reserved</w:t>
      </w:r>
    </w:p>
    <w:p w14:paraId="1956E586" w14:textId="77777777" w:rsidR="0042307E" w:rsidRPr="00F52B21" w:rsidRDefault="0042307E" w:rsidP="0042307E">
      <w:pPr>
        <w:ind w:left="720" w:firstLine="720"/>
        <w:rPr>
          <w:rFonts w:cs="Arial"/>
        </w:rPr>
      </w:pPr>
      <w:r w:rsidRPr="00F52B21">
        <w:rPr>
          <w:rFonts w:cs="Arial"/>
        </w:rPr>
        <w:t>Bit 6-7: Coding</w:t>
      </w:r>
    </w:p>
    <w:p w14:paraId="35B005BF" w14:textId="77777777" w:rsidR="0042307E" w:rsidRPr="00F52B21" w:rsidRDefault="0042307E" w:rsidP="0042307E">
      <w:pPr>
        <w:ind w:left="1440" w:firstLine="720"/>
        <w:rPr>
          <w:rFonts w:cs="Arial"/>
        </w:rPr>
      </w:pPr>
      <w:r w:rsidRPr="00F52B21">
        <w:rPr>
          <w:rFonts w:cs="Arial"/>
        </w:rPr>
        <w:t>0x2:</w:t>
      </w:r>
      <w:r w:rsidRPr="00F52B21">
        <w:rPr>
          <w:rFonts w:cs="Arial"/>
        </w:rPr>
        <w:tab/>
        <w:t>Coding Table III</w:t>
      </w:r>
    </w:p>
    <w:p w14:paraId="3CD9467B" w14:textId="77777777" w:rsidR="0042307E" w:rsidRPr="00F52B21" w:rsidRDefault="0042307E" w:rsidP="0042307E">
      <w:pPr>
        <w:ind w:left="1440" w:firstLine="720"/>
        <w:rPr>
          <w:rFonts w:cs="Arial"/>
        </w:rPr>
      </w:pPr>
      <w:r w:rsidRPr="00F52B21">
        <w:rPr>
          <w:rFonts w:cs="Arial"/>
        </w:rPr>
        <w:t xml:space="preserve">0x00-0xFF </w:t>
      </w:r>
      <w:proofErr w:type="spellStart"/>
      <w:r w:rsidRPr="00F52B21">
        <w:rPr>
          <w:rFonts w:cs="Arial"/>
        </w:rPr>
        <w:t>RawData</w:t>
      </w:r>
      <w:proofErr w:type="spellEnd"/>
      <w:r w:rsidRPr="00F52B21">
        <w:rPr>
          <w:rFonts w:cs="Arial"/>
        </w:rPr>
        <w:t xml:space="preserve"> (Hexadecimal Notation)</w:t>
      </w:r>
    </w:p>
    <w:p w14:paraId="7671AB35" w14:textId="77777777" w:rsidR="0042307E" w:rsidRPr="00F52B21" w:rsidRDefault="0042307E" w:rsidP="0042307E">
      <w:pPr>
        <w:ind w:left="720"/>
        <w:rPr>
          <w:rFonts w:cs="Arial"/>
        </w:rPr>
      </w:pPr>
    </w:p>
    <w:p w14:paraId="01C1F7E2" w14:textId="77777777" w:rsidR="0042307E" w:rsidRDefault="0042307E" w:rsidP="0042307E">
      <w:pPr>
        <w:ind w:left="720"/>
        <w:rPr>
          <w:rFonts w:cs="Arial"/>
          <w:b/>
        </w:rPr>
      </w:pPr>
      <w:r>
        <w:rPr>
          <w:rFonts w:cs="Arial"/>
          <w:b/>
        </w:rPr>
        <w:t xml:space="preserve">Byte 4-5: </w:t>
      </w:r>
      <w:proofErr w:type="spellStart"/>
      <w:r>
        <w:rPr>
          <w:rFonts w:cs="Arial"/>
          <w:b/>
        </w:rPr>
        <w:t>PolicyPlatformVersion</w:t>
      </w:r>
      <w:proofErr w:type="spellEnd"/>
    </w:p>
    <w:p w14:paraId="094F54AC" w14:textId="77777777" w:rsidR="0042307E" w:rsidRPr="00B37A1D" w:rsidRDefault="0042307E" w:rsidP="0042307E">
      <w:pPr>
        <w:ind w:left="720"/>
        <w:rPr>
          <w:rFonts w:cs="Arial"/>
        </w:rPr>
      </w:pPr>
      <w:r>
        <w:rPr>
          <w:rFonts w:cs="Arial"/>
          <w:b/>
        </w:rPr>
        <w:tab/>
      </w:r>
      <w:r w:rsidRPr="00B37A1D">
        <w:rPr>
          <w:rFonts w:cs="Arial"/>
        </w:rPr>
        <w:t>0x0000 – 0xFFFF</w:t>
      </w:r>
    </w:p>
    <w:p w14:paraId="43700D79" w14:textId="77777777" w:rsidR="0042307E" w:rsidRDefault="0042307E" w:rsidP="0042307E">
      <w:pPr>
        <w:ind w:left="720"/>
        <w:rPr>
          <w:rFonts w:cs="Arial"/>
        </w:rPr>
      </w:pPr>
    </w:p>
    <w:p w14:paraId="3CC1B443" w14:textId="77777777" w:rsidR="0042307E" w:rsidRDefault="0042307E" w:rsidP="0042307E">
      <w:pPr>
        <w:ind w:left="720"/>
        <w:rPr>
          <w:rFonts w:cs="Arial"/>
          <w:b/>
        </w:rPr>
      </w:pPr>
      <w:r>
        <w:rPr>
          <w:rFonts w:cs="Arial"/>
          <w:b/>
        </w:rPr>
        <w:t xml:space="preserve">Byte 6-7: </w:t>
      </w:r>
      <w:proofErr w:type="spellStart"/>
      <w:r>
        <w:rPr>
          <w:rFonts w:cs="Arial"/>
          <w:b/>
        </w:rPr>
        <w:t>PolicyMajorVersion</w:t>
      </w:r>
      <w:proofErr w:type="spellEnd"/>
    </w:p>
    <w:p w14:paraId="6E2D4CAC" w14:textId="77777777" w:rsidR="0042307E" w:rsidRDefault="0042307E" w:rsidP="0042307E">
      <w:pPr>
        <w:ind w:left="720"/>
        <w:rPr>
          <w:rFonts w:cs="Arial"/>
          <w:b/>
        </w:rPr>
      </w:pPr>
      <w:r>
        <w:rPr>
          <w:rFonts w:cs="Arial"/>
          <w:b/>
        </w:rPr>
        <w:tab/>
      </w:r>
      <w:r w:rsidRPr="00B37A1D">
        <w:rPr>
          <w:rFonts w:cs="Arial"/>
        </w:rPr>
        <w:t>0x0000 – 0xFFFF</w:t>
      </w:r>
    </w:p>
    <w:p w14:paraId="5AE3569F" w14:textId="77777777" w:rsidR="0042307E" w:rsidRDefault="0042307E" w:rsidP="0042307E">
      <w:pPr>
        <w:ind w:left="720"/>
        <w:rPr>
          <w:rFonts w:cs="Arial"/>
        </w:rPr>
      </w:pPr>
    </w:p>
    <w:p w14:paraId="5E7F0094" w14:textId="77777777" w:rsidR="0042307E" w:rsidRDefault="0042307E" w:rsidP="0042307E">
      <w:pPr>
        <w:ind w:left="720"/>
        <w:rPr>
          <w:rFonts w:cs="Arial"/>
          <w:b/>
        </w:rPr>
      </w:pPr>
      <w:r>
        <w:rPr>
          <w:rFonts w:cs="Arial"/>
          <w:b/>
        </w:rPr>
        <w:t xml:space="preserve">Byte 8-9: </w:t>
      </w:r>
      <w:proofErr w:type="spellStart"/>
      <w:r>
        <w:rPr>
          <w:rFonts w:cs="Arial"/>
          <w:b/>
        </w:rPr>
        <w:t>PolicyMinorVersion</w:t>
      </w:r>
      <w:proofErr w:type="spellEnd"/>
    </w:p>
    <w:p w14:paraId="49462068" w14:textId="77777777" w:rsidR="0042307E" w:rsidRDefault="0042307E" w:rsidP="0042307E">
      <w:pPr>
        <w:ind w:left="720"/>
        <w:rPr>
          <w:rFonts w:cs="Arial"/>
          <w:b/>
        </w:rPr>
      </w:pPr>
      <w:r>
        <w:rPr>
          <w:rFonts w:cs="Arial"/>
          <w:b/>
        </w:rPr>
        <w:tab/>
      </w:r>
      <w:r w:rsidRPr="00B37A1D">
        <w:rPr>
          <w:rFonts w:cs="Arial"/>
        </w:rPr>
        <w:t>0x0000 – 0xFFFF</w:t>
      </w:r>
    </w:p>
    <w:p w14:paraId="22560C2D" w14:textId="77777777" w:rsidR="0042307E" w:rsidRDefault="0042307E" w:rsidP="0042307E">
      <w:pPr>
        <w:ind w:left="720"/>
        <w:rPr>
          <w:rFonts w:cs="Arial"/>
        </w:rPr>
      </w:pPr>
    </w:p>
    <w:p w14:paraId="5A1DDE62" w14:textId="77777777" w:rsidR="0042307E" w:rsidRDefault="0042307E" w:rsidP="0042307E">
      <w:pPr>
        <w:ind w:left="720"/>
        <w:rPr>
          <w:rFonts w:cs="Arial"/>
          <w:b/>
        </w:rPr>
      </w:pPr>
      <w:r>
        <w:rPr>
          <w:rFonts w:cs="Arial"/>
          <w:b/>
        </w:rPr>
        <w:t xml:space="preserve">Byte 10-17: </w:t>
      </w:r>
      <w:proofErr w:type="spellStart"/>
      <w:r>
        <w:rPr>
          <w:rFonts w:cs="Arial"/>
          <w:b/>
        </w:rPr>
        <w:t>PolicyTableTimestamp</w:t>
      </w:r>
      <w:proofErr w:type="spellEnd"/>
    </w:p>
    <w:p w14:paraId="46E92CBE" w14:textId="77777777" w:rsidR="0042307E" w:rsidRDefault="0042307E" w:rsidP="0042307E">
      <w:pPr>
        <w:ind w:left="720" w:firstLine="720"/>
        <w:rPr>
          <w:rFonts w:cs="Arial"/>
        </w:rPr>
      </w:pPr>
      <w:r>
        <w:rPr>
          <w:rFonts w:cs="Arial"/>
        </w:rPr>
        <w:t>Byte 10-11:</w:t>
      </w:r>
      <w:r>
        <w:rPr>
          <w:rFonts w:cs="Arial"/>
        </w:rPr>
        <w:tab/>
        <w:t>Years (0x0000 - 0xFFFF)</w:t>
      </w:r>
    </w:p>
    <w:p w14:paraId="7A665860" w14:textId="77777777" w:rsidR="0042307E" w:rsidRDefault="0042307E" w:rsidP="0042307E">
      <w:pPr>
        <w:ind w:firstLine="720"/>
        <w:rPr>
          <w:rFonts w:cs="Arial"/>
        </w:rPr>
      </w:pPr>
      <w:r>
        <w:rPr>
          <w:rFonts w:cs="Arial"/>
        </w:rPr>
        <w:tab/>
        <w:t>Byte 12:</w:t>
      </w:r>
      <w:r>
        <w:rPr>
          <w:rFonts w:cs="Arial"/>
        </w:rPr>
        <w:tab/>
        <w:t>Months (0x01 - 0x0C)</w:t>
      </w:r>
    </w:p>
    <w:p w14:paraId="43595588" w14:textId="77777777" w:rsidR="0042307E" w:rsidRDefault="0042307E" w:rsidP="0042307E">
      <w:pPr>
        <w:ind w:firstLine="720"/>
        <w:rPr>
          <w:rFonts w:cs="Arial"/>
        </w:rPr>
      </w:pPr>
      <w:r>
        <w:rPr>
          <w:rFonts w:cs="Arial"/>
        </w:rPr>
        <w:tab/>
        <w:t>Byte 13:</w:t>
      </w:r>
      <w:r>
        <w:rPr>
          <w:rFonts w:cs="Arial"/>
        </w:rPr>
        <w:tab/>
        <w:t>Days (0x01 - 0x1F)</w:t>
      </w:r>
    </w:p>
    <w:p w14:paraId="55332995" w14:textId="77777777" w:rsidR="0042307E" w:rsidRDefault="0042307E" w:rsidP="0042307E">
      <w:pPr>
        <w:ind w:firstLine="720"/>
        <w:rPr>
          <w:rFonts w:cs="Arial"/>
        </w:rPr>
      </w:pPr>
      <w:r>
        <w:rPr>
          <w:rFonts w:cs="Arial"/>
        </w:rPr>
        <w:tab/>
        <w:t>Byte 14:</w:t>
      </w:r>
      <w:r>
        <w:rPr>
          <w:rFonts w:cs="Arial"/>
        </w:rPr>
        <w:tab/>
        <w:t>Hours (0x00 - 0x17)</w:t>
      </w:r>
    </w:p>
    <w:p w14:paraId="26CF178A" w14:textId="77777777" w:rsidR="0042307E" w:rsidRDefault="0042307E" w:rsidP="0042307E">
      <w:pPr>
        <w:ind w:firstLine="720"/>
        <w:rPr>
          <w:rFonts w:cs="Arial"/>
        </w:rPr>
      </w:pPr>
      <w:r>
        <w:rPr>
          <w:rFonts w:cs="Arial"/>
        </w:rPr>
        <w:tab/>
        <w:t>Byte 15:</w:t>
      </w:r>
      <w:r>
        <w:rPr>
          <w:rFonts w:cs="Arial"/>
        </w:rPr>
        <w:tab/>
        <w:t>Minutes (0x00 - 0x3B)</w:t>
      </w:r>
    </w:p>
    <w:p w14:paraId="71C6DDE0" w14:textId="77777777" w:rsidR="0042307E" w:rsidRDefault="0042307E" w:rsidP="0042307E">
      <w:pPr>
        <w:ind w:firstLine="720"/>
        <w:rPr>
          <w:rFonts w:cs="Arial"/>
        </w:rPr>
      </w:pPr>
      <w:r>
        <w:rPr>
          <w:rFonts w:cs="Arial"/>
        </w:rPr>
        <w:tab/>
        <w:t>Byte 16:</w:t>
      </w:r>
      <w:r>
        <w:rPr>
          <w:rFonts w:cs="Arial"/>
        </w:rPr>
        <w:tab/>
        <w:t>Seconds (0x00 - 0x3B)</w:t>
      </w:r>
    </w:p>
    <w:p w14:paraId="753AC4EC" w14:textId="77777777" w:rsidR="0042307E" w:rsidRDefault="0042307E" w:rsidP="0042307E">
      <w:pPr>
        <w:ind w:left="720" w:firstLine="720"/>
        <w:rPr>
          <w:rFonts w:cs="Arial"/>
        </w:rPr>
      </w:pPr>
      <w:r>
        <w:rPr>
          <w:rFonts w:cs="Arial"/>
        </w:rPr>
        <w:t>Byte 17:</w:t>
      </w:r>
      <w:r>
        <w:rPr>
          <w:rFonts w:cs="Arial"/>
        </w:rPr>
        <w:tab/>
        <w:t>Reserved</w:t>
      </w:r>
    </w:p>
    <w:p w14:paraId="6AA176F6" w14:textId="77777777" w:rsidR="0042307E" w:rsidRDefault="0042307E" w:rsidP="0042307E">
      <w:pPr>
        <w:ind w:left="720" w:firstLine="720"/>
        <w:rPr>
          <w:rFonts w:cs="Arial"/>
        </w:rPr>
      </w:pPr>
    </w:p>
    <w:p w14:paraId="4F5DA47E" w14:textId="77777777" w:rsidR="0042307E" w:rsidRDefault="0042307E" w:rsidP="0042307E">
      <w:pPr>
        <w:ind w:left="720"/>
        <w:rPr>
          <w:rFonts w:cs="Arial"/>
          <w:b/>
        </w:rPr>
      </w:pPr>
      <w:r>
        <w:rPr>
          <w:rFonts w:cs="Arial"/>
          <w:b/>
        </w:rPr>
        <w:t>Byte 18-49: Hash Value of Policy Table Extension</w:t>
      </w:r>
    </w:p>
    <w:p w14:paraId="567C498B" w14:textId="77777777" w:rsidR="0042307E" w:rsidRDefault="0042307E" w:rsidP="0042307E">
      <w:pPr>
        <w:ind w:left="1440"/>
        <w:rPr>
          <w:rFonts w:cs="Arial"/>
        </w:rPr>
      </w:pPr>
      <w:r>
        <w:rPr>
          <w:rFonts w:cs="Arial"/>
        </w:rPr>
        <w:t>32 Bytes: SHA-256 value of unencrypted, uncompressed</w:t>
      </w:r>
      <w:r>
        <w:rPr>
          <w:rFonts w:cs="Arial"/>
        </w:rPr>
        <w:br/>
      </w:r>
      <w:proofErr w:type="spellStart"/>
      <w:r>
        <w:rPr>
          <w:rFonts w:cs="Arial"/>
        </w:rPr>
        <w:t>PolicyTableExtensionRawData</w:t>
      </w:r>
      <w:proofErr w:type="spellEnd"/>
    </w:p>
    <w:p w14:paraId="791E362E" w14:textId="77777777" w:rsidR="0042307E" w:rsidRDefault="0042307E" w:rsidP="0042307E">
      <w:pPr>
        <w:rPr>
          <w:rFonts w:cs="Arial"/>
        </w:rPr>
      </w:pPr>
    </w:p>
    <w:p w14:paraId="17117701" w14:textId="77777777" w:rsidR="0042307E" w:rsidRDefault="0042307E" w:rsidP="0042307E">
      <w:pPr>
        <w:ind w:left="720"/>
        <w:rPr>
          <w:rFonts w:cs="Arial"/>
          <w:b/>
        </w:rPr>
      </w:pPr>
      <w:r>
        <w:rPr>
          <w:rFonts w:cs="Arial"/>
          <w:b/>
        </w:rPr>
        <w:t xml:space="preserve">Byte 50-51: </w:t>
      </w:r>
      <w:proofErr w:type="spellStart"/>
      <w:r>
        <w:rPr>
          <w:rFonts w:cs="Arial"/>
          <w:b/>
        </w:rPr>
        <w:t>UFMPlatformVersion</w:t>
      </w:r>
      <w:proofErr w:type="spellEnd"/>
    </w:p>
    <w:p w14:paraId="140F113F" w14:textId="77777777" w:rsidR="0042307E" w:rsidRDefault="0042307E" w:rsidP="0042307E">
      <w:pPr>
        <w:ind w:left="720"/>
        <w:rPr>
          <w:rFonts w:cs="Arial"/>
          <w:b/>
        </w:rPr>
      </w:pPr>
      <w:r>
        <w:rPr>
          <w:rFonts w:cs="Arial"/>
          <w:b/>
        </w:rPr>
        <w:tab/>
      </w:r>
      <w:r w:rsidRPr="00B37A1D">
        <w:rPr>
          <w:rFonts w:cs="Arial"/>
        </w:rPr>
        <w:t>0x0000 – 0xFFFF</w:t>
      </w:r>
    </w:p>
    <w:p w14:paraId="211553FD" w14:textId="77777777" w:rsidR="0042307E" w:rsidRDefault="0042307E" w:rsidP="0042307E">
      <w:pPr>
        <w:ind w:left="720"/>
        <w:rPr>
          <w:rFonts w:cs="Arial"/>
        </w:rPr>
      </w:pPr>
    </w:p>
    <w:p w14:paraId="4A43C9EE" w14:textId="77777777" w:rsidR="0042307E" w:rsidRDefault="0042307E" w:rsidP="0042307E">
      <w:pPr>
        <w:ind w:left="720"/>
        <w:rPr>
          <w:rFonts w:cs="Arial"/>
          <w:b/>
        </w:rPr>
      </w:pPr>
      <w:r>
        <w:rPr>
          <w:rFonts w:cs="Arial"/>
          <w:b/>
        </w:rPr>
        <w:t xml:space="preserve">Byte 52-53: </w:t>
      </w:r>
      <w:proofErr w:type="spellStart"/>
      <w:r>
        <w:rPr>
          <w:rFonts w:cs="Arial"/>
          <w:b/>
        </w:rPr>
        <w:t>UFMMajorVersion</w:t>
      </w:r>
      <w:proofErr w:type="spellEnd"/>
    </w:p>
    <w:p w14:paraId="25A69212" w14:textId="77777777" w:rsidR="0042307E" w:rsidRDefault="0042307E" w:rsidP="0042307E">
      <w:pPr>
        <w:ind w:left="720"/>
        <w:rPr>
          <w:rFonts w:cs="Arial"/>
          <w:b/>
        </w:rPr>
      </w:pPr>
      <w:r>
        <w:rPr>
          <w:rFonts w:cs="Arial"/>
          <w:b/>
        </w:rPr>
        <w:tab/>
      </w:r>
      <w:r w:rsidRPr="00B37A1D">
        <w:rPr>
          <w:rFonts w:cs="Arial"/>
        </w:rPr>
        <w:t>0x0000 – 0xFFFF</w:t>
      </w:r>
    </w:p>
    <w:p w14:paraId="023E7184" w14:textId="77777777" w:rsidR="0042307E" w:rsidRDefault="0042307E" w:rsidP="0042307E">
      <w:pPr>
        <w:ind w:left="720"/>
        <w:rPr>
          <w:rFonts w:cs="Arial"/>
        </w:rPr>
      </w:pPr>
    </w:p>
    <w:p w14:paraId="3095988A" w14:textId="77777777" w:rsidR="0042307E" w:rsidRDefault="0042307E" w:rsidP="0042307E">
      <w:pPr>
        <w:ind w:left="720"/>
        <w:rPr>
          <w:rFonts w:cs="Arial"/>
          <w:b/>
        </w:rPr>
      </w:pPr>
      <w:r>
        <w:rPr>
          <w:rFonts w:cs="Arial"/>
          <w:b/>
        </w:rPr>
        <w:t xml:space="preserve">Byte 54-55: </w:t>
      </w:r>
      <w:proofErr w:type="spellStart"/>
      <w:r>
        <w:rPr>
          <w:rFonts w:cs="Arial"/>
          <w:b/>
        </w:rPr>
        <w:t>UFMMinorVersion</w:t>
      </w:r>
      <w:proofErr w:type="spellEnd"/>
    </w:p>
    <w:p w14:paraId="7609B9D4" w14:textId="77777777" w:rsidR="0042307E" w:rsidRDefault="0042307E" w:rsidP="0042307E">
      <w:pPr>
        <w:ind w:left="720"/>
        <w:rPr>
          <w:rFonts w:cs="Arial"/>
        </w:rPr>
      </w:pPr>
      <w:r>
        <w:rPr>
          <w:rFonts w:cs="Arial"/>
        </w:rPr>
        <w:tab/>
      </w:r>
      <w:r w:rsidRPr="00B37A1D">
        <w:rPr>
          <w:rFonts w:cs="Arial"/>
        </w:rPr>
        <w:t>0x0000 – 0xFFFF</w:t>
      </w:r>
    </w:p>
    <w:p w14:paraId="6E2AE6BC" w14:textId="77777777" w:rsidR="0042307E" w:rsidRDefault="0042307E" w:rsidP="0042307E">
      <w:pPr>
        <w:ind w:left="720"/>
        <w:rPr>
          <w:rFonts w:cs="Arial"/>
        </w:rPr>
      </w:pPr>
    </w:p>
    <w:p w14:paraId="7EE2A9B6" w14:textId="77777777" w:rsidR="0042307E" w:rsidRDefault="0042307E" w:rsidP="0042307E">
      <w:pPr>
        <w:ind w:left="720"/>
        <w:rPr>
          <w:rFonts w:cs="Arial"/>
          <w:b/>
        </w:rPr>
      </w:pPr>
      <w:r>
        <w:rPr>
          <w:rFonts w:cs="Arial"/>
          <w:b/>
        </w:rPr>
        <w:t xml:space="preserve">Byte 56-63: </w:t>
      </w:r>
      <w:proofErr w:type="spellStart"/>
      <w:r>
        <w:rPr>
          <w:rFonts w:cs="Arial"/>
          <w:b/>
        </w:rPr>
        <w:t>UFMTableTimestamp</w:t>
      </w:r>
      <w:proofErr w:type="spellEnd"/>
    </w:p>
    <w:p w14:paraId="5895AF37" w14:textId="77777777" w:rsidR="0042307E" w:rsidRDefault="0042307E" w:rsidP="0042307E">
      <w:pPr>
        <w:ind w:left="720" w:firstLine="720"/>
        <w:rPr>
          <w:rFonts w:cs="Arial"/>
        </w:rPr>
      </w:pPr>
      <w:r>
        <w:rPr>
          <w:rFonts w:cs="Arial"/>
        </w:rPr>
        <w:t>Byte 56-57:</w:t>
      </w:r>
      <w:r>
        <w:rPr>
          <w:rFonts w:cs="Arial"/>
        </w:rPr>
        <w:tab/>
        <w:t>Years (0x0000 - 0xFFFF)</w:t>
      </w:r>
    </w:p>
    <w:p w14:paraId="016FB3D1" w14:textId="77777777" w:rsidR="0042307E" w:rsidRDefault="0042307E" w:rsidP="0042307E">
      <w:pPr>
        <w:ind w:firstLine="720"/>
        <w:rPr>
          <w:rFonts w:cs="Arial"/>
        </w:rPr>
      </w:pPr>
      <w:r>
        <w:rPr>
          <w:rFonts w:cs="Arial"/>
        </w:rPr>
        <w:tab/>
        <w:t>Byte 58:</w:t>
      </w:r>
      <w:r>
        <w:rPr>
          <w:rFonts w:cs="Arial"/>
        </w:rPr>
        <w:tab/>
        <w:t>Months (0x01 - 0x0C)</w:t>
      </w:r>
    </w:p>
    <w:p w14:paraId="3551FC71" w14:textId="77777777" w:rsidR="0042307E" w:rsidRDefault="0042307E" w:rsidP="0042307E">
      <w:pPr>
        <w:ind w:firstLine="720"/>
        <w:rPr>
          <w:rFonts w:cs="Arial"/>
        </w:rPr>
      </w:pPr>
      <w:r>
        <w:rPr>
          <w:rFonts w:cs="Arial"/>
        </w:rPr>
        <w:tab/>
        <w:t>Byte 59:</w:t>
      </w:r>
      <w:r>
        <w:rPr>
          <w:rFonts w:cs="Arial"/>
        </w:rPr>
        <w:tab/>
        <w:t>Days (0x01 - 0x1F)</w:t>
      </w:r>
    </w:p>
    <w:p w14:paraId="254E58A4" w14:textId="77777777" w:rsidR="0042307E" w:rsidRDefault="0042307E" w:rsidP="0042307E">
      <w:pPr>
        <w:ind w:firstLine="720"/>
        <w:rPr>
          <w:rFonts w:cs="Arial"/>
        </w:rPr>
      </w:pPr>
      <w:r>
        <w:rPr>
          <w:rFonts w:cs="Arial"/>
        </w:rPr>
        <w:tab/>
        <w:t>Byte 60:</w:t>
      </w:r>
      <w:r>
        <w:rPr>
          <w:rFonts w:cs="Arial"/>
        </w:rPr>
        <w:tab/>
        <w:t>Hours (0x00 - 0x17)</w:t>
      </w:r>
    </w:p>
    <w:p w14:paraId="49AB4589" w14:textId="77777777" w:rsidR="0042307E" w:rsidRDefault="0042307E" w:rsidP="0042307E">
      <w:pPr>
        <w:ind w:firstLine="720"/>
        <w:rPr>
          <w:rFonts w:cs="Arial"/>
        </w:rPr>
      </w:pPr>
      <w:r>
        <w:rPr>
          <w:rFonts w:cs="Arial"/>
        </w:rPr>
        <w:tab/>
        <w:t>Byte 61:</w:t>
      </w:r>
      <w:r>
        <w:rPr>
          <w:rFonts w:cs="Arial"/>
        </w:rPr>
        <w:tab/>
        <w:t>Minutes (0x00 - 0x3B)</w:t>
      </w:r>
    </w:p>
    <w:p w14:paraId="4A977292" w14:textId="77777777" w:rsidR="0042307E" w:rsidRDefault="0042307E" w:rsidP="0042307E">
      <w:pPr>
        <w:ind w:firstLine="720"/>
        <w:rPr>
          <w:rFonts w:cs="Arial"/>
        </w:rPr>
      </w:pPr>
      <w:r>
        <w:rPr>
          <w:rFonts w:cs="Arial"/>
        </w:rPr>
        <w:tab/>
        <w:t>Byte 62:</w:t>
      </w:r>
      <w:r>
        <w:rPr>
          <w:rFonts w:cs="Arial"/>
        </w:rPr>
        <w:tab/>
        <w:t>Seconds (0x00 - 0x3B)</w:t>
      </w:r>
    </w:p>
    <w:p w14:paraId="2F132C72" w14:textId="77777777" w:rsidR="0042307E" w:rsidRDefault="0042307E" w:rsidP="0042307E">
      <w:pPr>
        <w:ind w:left="720" w:firstLine="720"/>
        <w:rPr>
          <w:rFonts w:cs="Arial"/>
        </w:rPr>
      </w:pPr>
      <w:r>
        <w:rPr>
          <w:rFonts w:cs="Arial"/>
        </w:rPr>
        <w:t>Byte 63:</w:t>
      </w:r>
      <w:r>
        <w:rPr>
          <w:rFonts w:cs="Arial"/>
        </w:rPr>
        <w:tab/>
        <w:t>Reserved</w:t>
      </w:r>
    </w:p>
    <w:p w14:paraId="0D9CF05A" w14:textId="77777777" w:rsidR="0042307E" w:rsidRDefault="0042307E" w:rsidP="0042307E">
      <w:pPr>
        <w:rPr>
          <w:rFonts w:cs="Arial"/>
        </w:rPr>
      </w:pPr>
    </w:p>
    <w:p w14:paraId="58BD657D" w14:textId="77777777" w:rsidR="0042307E" w:rsidRDefault="0042307E" w:rsidP="0042307E">
      <w:pPr>
        <w:ind w:left="720"/>
        <w:rPr>
          <w:rFonts w:cs="Arial"/>
        </w:rPr>
      </w:pPr>
    </w:p>
    <w:p w14:paraId="74EB6079" w14:textId="77777777" w:rsidR="0042307E" w:rsidRDefault="0042307E" w:rsidP="0042307E">
      <w:pPr>
        <w:ind w:left="720"/>
        <w:rPr>
          <w:rFonts w:cs="Arial"/>
          <w:b/>
        </w:rPr>
      </w:pPr>
      <w:r>
        <w:rPr>
          <w:rFonts w:cs="Arial"/>
          <w:b/>
        </w:rPr>
        <w:t>Byte 64-95: Hash Value of User Friendly Messages</w:t>
      </w:r>
    </w:p>
    <w:p w14:paraId="04E0E9A9" w14:textId="77777777" w:rsidR="0042307E" w:rsidRDefault="0042307E" w:rsidP="0042307E">
      <w:pPr>
        <w:ind w:left="1440"/>
        <w:rPr>
          <w:rFonts w:cs="Arial"/>
        </w:rPr>
      </w:pPr>
      <w:r>
        <w:rPr>
          <w:rFonts w:cs="Arial"/>
        </w:rPr>
        <w:t>32 Bytes: SHA-256 value of unencrypted, uncompressed</w:t>
      </w:r>
      <w:r>
        <w:rPr>
          <w:rFonts w:cs="Arial"/>
        </w:rPr>
        <w:br/>
      </w:r>
      <w:proofErr w:type="spellStart"/>
      <w:r>
        <w:rPr>
          <w:rFonts w:cs="Arial"/>
        </w:rPr>
        <w:t>UserFriendlyMessagesRawData</w:t>
      </w:r>
      <w:proofErr w:type="spellEnd"/>
    </w:p>
    <w:p w14:paraId="4370BADB" w14:textId="77777777" w:rsidR="0042307E" w:rsidRDefault="0042307E" w:rsidP="0042307E">
      <w:pPr>
        <w:ind w:left="720"/>
      </w:pPr>
    </w:p>
    <w:p w14:paraId="56BD41D1" w14:textId="77777777" w:rsidR="0042307E" w:rsidRDefault="0042307E" w:rsidP="0042307E">
      <w:pPr>
        <w:pStyle w:val="Heading4"/>
      </w:pPr>
      <w:r w:rsidRPr="00B9479B">
        <w:t>TP-LOG-TPL-REQ-207067/E-SID-9D-CCOISynchronizationSettings_Rsp</w:t>
      </w:r>
    </w:p>
    <w:p w14:paraId="3592DC19" w14:textId="77777777" w:rsidR="0042307E" w:rsidRDefault="0042307E" w:rsidP="0042307E">
      <w:pPr>
        <w:rPr>
          <w:rFonts w:cs="Arial"/>
        </w:rPr>
      </w:pPr>
      <w:r>
        <w:rPr>
          <w:rFonts w:cs="Arial"/>
        </w:rPr>
        <w:t>Data Size: 36 up to 414 bytes</w:t>
      </w:r>
    </w:p>
    <w:p w14:paraId="5E127782" w14:textId="77777777" w:rsidR="0042307E" w:rsidRDefault="0042307E" w:rsidP="0042307E">
      <w:pPr>
        <w:ind w:left="720"/>
        <w:rPr>
          <w:rFonts w:cs="Arial"/>
        </w:rPr>
      </w:pPr>
      <w:r>
        <w:rPr>
          <w:rFonts w:cs="Arial"/>
        </w:rPr>
        <w:tab/>
      </w:r>
    </w:p>
    <w:p w14:paraId="057F9A8F" w14:textId="77777777" w:rsidR="0042307E" w:rsidRDefault="0042307E" w:rsidP="0042307E">
      <w:pPr>
        <w:ind w:left="720"/>
        <w:rPr>
          <w:rFonts w:cs="Arial"/>
          <w:b/>
        </w:rPr>
      </w:pPr>
      <w:r>
        <w:rPr>
          <w:rFonts w:cs="Arial"/>
          <w:b/>
        </w:rPr>
        <w:t>Byte 0: Signal Identifier</w:t>
      </w:r>
      <w:r>
        <w:rPr>
          <w:rFonts w:cs="Arial"/>
          <w:b/>
        </w:rPr>
        <w:tab/>
      </w:r>
    </w:p>
    <w:p w14:paraId="0B591BBF" w14:textId="77777777" w:rsidR="0042307E" w:rsidRDefault="0042307E" w:rsidP="0042307E">
      <w:pPr>
        <w:ind w:left="720"/>
        <w:rPr>
          <w:rFonts w:cs="Arial"/>
        </w:rPr>
      </w:pPr>
      <w:r>
        <w:rPr>
          <w:rFonts w:cs="Arial"/>
        </w:rPr>
        <w:tab/>
        <w:t xml:space="preserve">0x9D: </w:t>
      </w:r>
      <w:proofErr w:type="spellStart"/>
      <w:r>
        <w:rPr>
          <w:rFonts w:cs="Arial"/>
        </w:rPr>
        <w:t>CCOI</w:t>
      </w:r>
      <w:r w:rsidRPr="00181BFF">
        <w:rPr>
          <w:rFonts w:cs="Arial"/>
        </w:rPr>
        <w:t>SynchronizationSettings</w:t>
      </w:r>
      <w:r>
        <w:rPr>
          <w:rFonts w:cs="Arial"/>
        </w:rPr>
        <w:t>_Rsp</w:t>
      </w:r>
      <w:proofErr w:type="spellEnd"/>
    </w:p>
    <w:p w14:paraId="748A1FE9" w14:textId="77777777" w:rsidR="0042307E" w:rsidRDefault="0042307E" w:rsidP="0042307E">
      <w:pPr>
        <w:ind w:left="720"/>
        <w:rPr>
          <w:rFonts w:cs="Arial"/>
        </w:rPr>
      </w:pPr>
      <w:r>
        <w:rPr>
          <w:rFonts w:cs="Arial"/>
        </w:rPr>
        <w:tab/>
      </w:r>
    </w:p>
    <w:p w14:paraId="71F73051" w14:textId="77777777" w:rsidR="0042307E" w:rsidRDefault="0042307E" w:rsidP="0042307E">
      <w:pPr>
        <w:ind w:left="720"/>
        <w:rPr>
          <w:rFonts w:cs="Arial"/>
          <w:b/>
        </w:rPr>
      </w:pPr>
      <w:r>
        <w:rPr>
          <w:rFonts w:cs="Arial"/>
          <w:b/>
        </w:rPr>
        <w:t>Byte 1: Utilization</w:t>
      </w:r>
      <w:r>
        <w:rPr>
          <w:rFonts w:cs="Arial"/>
          <w:b/>
        </w:rPr>
        <w:tab/>
      </w:r>
    </w:p>
    <w:p w14:paraId="33058B3D" w14:textId="77777777" w:rsidR="0042307E" w:rsidRDefault="0042307E" w:rsidP="0042307E">
      <w:pPr>
        <w:ind w:left="720"/>
        <w:rPr>
          <w:rFonts w:cs="Arial"/>
        </w:rPr>
      </w:pPr>
      <w:r>
        <w:rPr>
          <w:rFonts w:cs="Arial"/>
        </w:rPr>
        <w:lastRenderedPageBreak/>
        <w:tab/>
      </w:r>
      <w:r w:rsidRPr="00F852EB">
        <w:rPr>
          <w:rFonts w:cs="Arial"/>
        </w:rPr>
        <w:t>0x32: MobileCom_Service2 - Embedded Modem</w:t>
      </w:r>
    </w:p>
    <w:p w14:paraId="76BB67B7" w14:textId="77777777" w:rsidR="0042307E" w:rsidRDefault="0042307E" w:rsidP="0042307E">
      <w:pPr>
        <w:ind w:left="720"/>
        <w:rPr>
          <w:rFonts w:cs="Arial"/>
        </w:rPr>
      </w:pPr>
      <w:r>
        <w:rPr>
          <w:rFonts w:cs="Arial"/>
        </w:rPr>
        <w:tab/>
      </w:r>
    </w:p>
    <w:p w14:paraId="0E86DF67" w14:textId="77777777" w:rsidR="0042307E" w:rsidRDefault="0042307E" w:rsidP="0042307E">
      <w:pPr>
        <w:ind w:left="720"/>
        <w:rPr>
          <w:rFonts w:cs="Arial"/>
          <w:b/>
        </w:rPr>
      </w:pPr>
      <w:r>
        <w:rPr>
          <w:rFonts w:cs="Arial"/>
          <w:b/>
        </w:rPr>
        <w:t>Byte 2: Command Execution Status</w:t>
      </w:r>
      <w:r>
        <w:rPr>
          <w:rFonts w:cs="Arial"/>
          <w:b/>
        </w:rPr>
        <w:tab/>
      </w:r>
    </w:p>
    <w:p w14:paraId="67353913"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7FDB72C1"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20CE42B0"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23E1150F" w14:textId="77777777" w:rsidR="0042307E" w:rsidRDefault="0042307E" w:rsidP="0042307E">
      <w:pPr>
        <w:ind w:left="720" w:firstLine="720"/>
        <w:rPr>
          <w:rFonts w:cs="Arial"/>
        </w:rPr>
      </w:pPr>
      <w:r>
        <w:rPr>
          <w:rFonts w:cs="Arial"/>
        </w:rPr>
        <w:t>0x3y: Intermediate Result– Wait</w:t>
      </w:r>
    </w:p>
    <w:p w14:paraId="0CF19FFE" w14:textId="77777777" w:rsidR="0042307E" w:rsidRDefault="0042307E" w:rsidP="0042307E">
      <w:pPr>
        <w:ind w:left="720" w:firstLine="720"/>
        <w:rPr>
          <w:rFonts w:cs="Arial"/>
        </w:rPr>
      </w:pPr>
    </w:p>
    <w:p w14:paraId="2C9387F3" w14:textId="77777777" w:rsidR="0042307E" w:rsidRDefault="0042307E" w:rsidP="0042307E">
      <w:pPr>
        <w:ind w:left="720"/>
        <w:rPr>
          <w:rFonts w:cs="Arial"/>
          <w:b/>
        </w:rPr>
      </w:pPr>
      <w:r>
        <w:rPr>
          <w:rFonts w:cs="Arial"/>
          <w:b/>
        </w:rPr>
        <w:t>Byte 3: Character Coding</w:t>
      </w:r>
    </w:p>
    <w:p w14:paraId="32D3435B" w14:textId="77777777" w:rsidR="0042307E" w:rsidRDefault="0042307E" w:rsidP="0042307E">
      <w:pPr>
        <w:ind w:left="720" w:firstLine="720"/>
        <w:rPr>
          <w:rFonts w:cs="Arial"/>
        </w:rPr>
      </w:pPr>
      <w:r>
        <w:rPr>
          <w:rFonts w:cs="Arial"/>
        </w:rPr>
        <w:t>Bit 0-5: Reserved</w:t>
      </w:r>
    </w:p>
    <w:p w14:paraId="6DCBB7DF" w14:textId="77777777" w:rsidR="0042307E" w:rsidRDefault="0042307E" w:rsidP="0042307E">
      <w:pPr>
        <w:ind w:left="720" w:firstLine="720"/>
        <w:rPr>
          <w:rFonts w:cs="Arial"/>
        </w:rPr>
      </w:pPr>
      <w:r>
        <w:rPr>
          <w:rFonts w:cs="Arial"/>
        </w:rPr>
        <w:t>Bit 6-7: Coding</w:t>
      </w:r>
    </w:p>
    <w:p w14:paraId="3B59E098" w14:textId="77777777" w:rsidR="0042307E" w:rsidRDefault="0042307E" w:rsidP="0042307E">
      <w:pPr>
        <w:ind w:left="1440" w:firstLine="720"/>
        <w:rPr>
          <w:rFonts w:cs="Arial"/>
        </w:rPr>
      </w:pPr>
      <w:r>
        <w:rPr>
          <w:rFonts w:cs="Arial"/>
        </w:rPr>
        <w:t>0x2:</w:t>
      </w:r>
      <w:r>
        <w:rPr>
          <w:rFonts w:cs="Arial"/>
        </w:rPr>
        <w:tab/>
        <w:t>Coding Table III</w:t>
      </w:r>
    </w:p>
    <w:p w14:paraId="020A075B" w14:textId="77777777" w:rsidR="0042307E" w:rsidRDefault="0042307E" w:rsidP="0042307E">
      <w:pPr>
        <w:ind w:left="1440" w:firstLine="720"/>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55C8E342" w14:textId="77777777" w:rsidR="0042307E" w:rsidRDefault="0042307E" w:rsidP="0042307E">
      <w:pPr>
        <w:ind w:left="720"/>
        <w:rPr>
          <w:rFonts w:cs="Arial"/>
        </w:rPr>
      </w:pPr>
      <w:r>
        <w:rPr>
          <w:rFonts w:cs="Arial"/>
        </w:rPr>
        <w:tab/>
      </w:r>
    </w:p>
    <w:p w14:paraId="16C33379" w14:textId="77777777" w:rsidR="0042307E" w:rsidRDefault="0042307E" w:rsidP="0042307E">
      <w:pPr>
        <w:ind w:firstLine="720"/>
        <w:rPr>
          <w:rFonts w:cs="Arial"/>
          <w:b/>
        </w:rPr>
      </w:pPr>
      <w:r>
        <w:rPr>
          <w:rFonts w:cs="Arial"/>
          <w:b/>
        </w:rPr>
        <w:t xml:space="preserve">Byte 4-5: </w:t>
      </w:r>
      <w:proofErr w:type="spellStart"/>
      <w:r>
        <w:rPr>
          <w:rFonts w:cs="Arial"/>
          <w:b/>
        </w:rPr>
        <w:t>PolicyPlatformVersion</w:t>
      </w:r>
      <w:proofErr w:type="spellEnd"/>
    </w:p>
    <w:p w14:paraId="599A60ED" w14:textId="77777777" w:rsidR="0042307E" w:rsidRDefault="0042307E" w:rsidP="0042307E">
      <w:pPr>
        <w:ind w:firstLine="720"/>
        <w:rPr>
          <w:rFonts w:cs="Arial"/>
          <w:b/>
        </w:rPr>
      </w:pPr>
      <w:r>
        <w:rPr>
          <w:rFonts w:cs="Arial"/>
          <w:b/>
        </w:rPr>
        <w:tab/>
      </w:r>
      <w:r>
        <w:rPr>
          <w:rFonts w:cs="Arial"/>
        </w:rPr>
        <w:t>0x0000 – 0xFFFF</w:t>
      </w:r>
    </w:p>
    <w:p w14:paraId="1285583D" w14:textId="77777777" w:rsidR="0042307E" w:rsidRDefault="0042307E" w:rsidP="0042307E">
      <w:pPr>
        <w:ind w:firstLine="720"/>
        <w:rPr>
          <w:rFonts w:cs="Arial"/>
          <w:b/>
        </w:rPr>
      </w:pPr>
    </w:p>
    <w:p w14:paraId="2096E478" w14:textId="77777777" w:rsidR="0042307E" w:rsidRDefault="0042307E" w:rsidP="0042307E">
      <w:pPr>
        <w:ind w:firstLine="720"/>
        <w:rPr>
          <w:rFonts w:cs="Arial"/>
          <w:b/>
        </w:rPr>
      </w:pPr>
      <w:r>
        <w:rPr>
          <w:rFonts w:cs="Arial"/>
          <w:b/>
        </w:rPr>
        <w:t xml:space="preserve">Byte 6-7: </w:t>
      </w:r>
      <w:proofErr w:type="spellStart"/>
      <w:r>
        <w:rPr>
          <w:rFonts w:cs="Arial"/>
          <w:b/>
        </w:rPr>
        <w:t>PolicyMajorRevision</w:t>
      </w:r>
      <w:proofErr w:type="spellEnd"/>
    </w:p>
    <w:p w14:paraId="57C78DEF" w14:textId="77777777" w:rsidR="0042307E" w:rsidRDefault="0042307E" w:rsidP="0042307E">
      <w:pPr>
        <w:ind w:firstLine="720"/>
        <w:rPr>
          <w:rFonts w:cs="Arial"/>
        </w:rPr>
      </w:pPr>
      <w:r>
        <w:rPr>
          <w:rFonts w:cs="Arial"/>
          <w:b/>
        </w:rPr>
        <w:tab/>
      </w:r>
      <w:r>
        <w:rPr>
          <w:rFonts w:cs="Arial"/>
        </w:rPr>
        <w:t>0x0000 – 0xFFFF</w:t>
      </w:r>
    </w:p>
    <w:p w14:paraId="1D9CE876" w14:textId="77777777" w:rsidR="0042307E" w:rsidRDefault="0042307E" w:rsidP="0042307E">
      <w:pPr>
        <w:ind w:firstLine="720"/>
        <w:rPr>
          <w:rFonts w:cs="Arial"/>
          <w:b/>
        </w:rPr>
      </w:pPr>
    </w:p>
    <w:p w14:paraId="278EBA28" w14:textId="77777777" w:rsidR="0042307E" w:rsidRDefault="0042307E" w:rsidP="0042307E">
      <w:pPr>
        <w:ind w:firstLine="720"/>
        <w:rPr>
          <w:rFonts w:cs="Arial"/>
          <w:b/>
        </w:rPr>
      </w:pPr>
      <w:r>
        <w:rPr>
          <w:rFonts w:cs="Arial"/>
          <w:b/>
        </w:rPr>
        <w:t xml:space="preserve">Byte 8-9: </w:t>
      </w:r>
      <w:proofErr w:type="spellStart"/>
      <w:r>
        <w:rPr>
          <w:rFonts w:cs="Arial"/>
          <w:b/>
        </w:rPr>
        <w:t>PolicyMinorRevision</w:t>
      </w:r>
      <w:proofErr w:type="spellEnd"/>
    </w:p>
    <w:p w14:paraId="2988485B" w14:textId="77777777" w:rsidR="0042307E" w:rsidRDefault="0042307E" w:rsidP="0042307E">
      <w:pPr>
        <w:ind w:firstLine="720"/>
        <w:rPr>
          <w:rFonts w:cs="Arial"/>
        </w:rPr>
      </w:pPr>
      <w:r>
        <w:rPr>
          <w:rFonts w:cs="Arial"/>
          <w:b/>
        </w:rPr>
        <w:tab/>
      </w:r>
      <w:r>
        <w:rPr>
          <w:rFonts w:cs="Arial"/>
        </w:rPr>
        <w:t>0x0000 – 0xFFFF</w:t>
      </w:r>
    </w:p>
    <w:p w14:paraId="6C4C8AE5" w14:textId="77777777" w:rsidR="0042307E" w:rsidRDefault="0042307E" w:rsidP="0042307E">
      <w:pPr>
        <w:ind w:firstLine="720"/>
        <w:rPr>
          <w:rFonts w:cs="Arial"/>
          <w:b/>
        </w:rPr>
      </w:pPr>
    </w:p>
    <w:p w14:paraId="4F796A1A" w14:textId="77777777" w:rsidR="0042307E" w:rsidRDefault="0042307E" w:rsidP="0042307E">
      <w:pPr>
        <w:ind w:firstLine="720"/>
        <w:rPr>
          <w:rFonts w:cs="Arial"/>
          <w:b/>
        </w:rPr>
      </w:pPr>
      <w:r>
        <w:rPr>
          <w:rFonts w:cs="Arial"/>
          <w:b/>
        </w:rPr>
        <w:t xml:space="preserve">Byte 10-17: </w:t>
      </w:r>
      <w:proofErr w:type="spellStart"/>
      <w:r>
        <w:rPr>
          <w:rFonts w:cs="Arial"/>
          <w:b/>
        </w:rPr>
        <w:t>PolicyTableTimestamp</w:t>
      </w:r>
      <w:proofErr w:type="spellEnd"/>
    </w:p>
    <w:p w14:paraId="7FE84B79" w14:textId="77777777" w:rsidR="0042307E" w:rsidRDefault="0042307E" w:rsidP="0042307E">
      <w:pPr>
        <w:ind w:firstLine="720"/>
        <w:rPr>
          <w:rFonts w:cs="Arial"/>
        </w:rPr>
      </w:pPr>
      <w:r>
        <w:rPr>
          <w:rFonts w:cs="Arial"/>
          <w:b/>
        </w:rPr>
        <w:tab/>
      </w:r>
      <w:r>
        <w:rPr>
          <w:rFonts w:cs="Arial"/>
        </w:rPr>
        <w:t>Byte 10-11:</w:t>
      </w:r>
      <w:r>
        <w:rPr>
          <w:rFonts w:cs="Arial"/>
        </w:rPr>
        <w:tab/>
        <w:t>Years (0x0000 - 0xFFFF)</w:t>
      </w:r>
    </w:p>
    <w:p w14:paraId="0DA44D9B" w14:textId="77777777" w:rsidR="0042307E" w:rsidRDefault="0042307E" w:rsidP="0042307E">
      <w:pPr>
        <w:ind w:firstLine="720"/>
        <w:rPr>
          <w:rFonts w:cs="Arial"/>
        </w:rPr>
      </w:pPr>
      <w:r>
        <w:rPr>
          <w:rFonts w:cs="Arial"/>
        </w:rPr>
        <w:tab/>
        <w:t>Byte 12:</w:t>
      </w:r>
      <w:r>
        <w:rPr>
          <w:rFonts w:cs="Arial"/>
        </w:rPr>
        <w:tab/>
        <w:t>Months (0x01 - 0x0C)</w:t>
      </w:r>
    </w:p>
    <w:p w14:paraId="7341F578" w14:textId="77777777" w:rsidR="0042307E" w:rsidRDefault="0042307E" w:rsidP="0042307E">
      <w:pPr>
        <w:ind w:firstLine="720"/>
        <w:rPr>
          <w:rFonts w:cs="Arial"/>
        </w:rPr>
      </w:pPr>
      <w:r>
        <w:rPr>
          <w:rFonts w:cs="Arial"/>
        </w:rPr>
        <w:tab/>
        <w:t>Byte 13:</w:t>
      </w:r>
      <w:r>
        <w:rPr>
          <w:rFonts w:cs="Arial"/>
        </w:rPr>
        <w:tab/>
        <w:t>Days (0x01 - 0x1F)</w:t>
      </w:r>
    </w:p>
    <w:p w14:paraId="4472E558" w14:textId="77777777" w:rsidR="0042307E" w:rsidRDefault="0042307E" w:rsidP="0042307E">
      <w:pPr>
        <w:ind w:firstLine="720"/>
        <w:rPr>
          <w:rFonts w:cs="Arial"/>
        </w:rPr>
      </w:pPr>
      <w:r>
        <w:rPr>
          <w:rFonts w:cs="Arial"/>
        </w:rPr>
        <w:tab/>
        <w:t>Byte 14:</w:t>
      </w:r>
      <w:r>
        <w:rPr>
          <w:rFonts w:cs="Arial"/>
        </w:rPr>
        <w:tab/>
        <w:t>Hours (0x00 - 0x17)</w:t>
      </w:r>
    </w:p>
    <w:p w14:paraId="06D5386A" w14:textId="77777777" w:rsidR="0042307E" w:rsidRDefault="0042307E" w:rsidP="0042307E">
      <w:pPr>
        <w:ind w:firstLine="720"/>
        <w:rPr>
          <w:rFonts w:cs="Arial"/>
        </w:rPr>
      </w:pPr>
      <w:r>
        <w:rPr>
          <w:rFonts w:cs="Arial"/>
        </w:rPr>
        <w:tab/>
        <w:t>Byte 15:</w:t>
      </w:r>
      <w:r>
        <w:rPr>
          <w:rFonts w:cs="Arial"/>
        </w:rPr>
        <w:tab/>
        <w:t>Minutes (0x00 - 0x3B)</w:t>
      </w:r>
    </w:p>
    <w:p w14:paraId="3CE1ED03" w14:textId="77777777" w:rsidR="0042307E" w:rsidRDefault="0042307E" w:rsidP="0042307E">
      <w:pPr>
        <w:ind w:firstLine="720"/>
        <w:rPr>
          <w:rFonts w:cs="Arial"/>
        </w:rPr>
      </w:pPr>
      <w:r>
        <w:rPr>
          <w:rFonts w:cs="Arial"/>
        </w:rPr>
        <w:tab/>
        <w:t>Byte 16:</w:t>
      </w:r>
      <w:r>
        <w:rPr>
          <w:rFonts w:cs="Arial"/>
        </w:rPr>
        <w:tab/>
        <w:t>Seconds (0x00 - 0x3B)</w:t>
      </w:r>
    </w:p>
    <w:p w14:paraId="424E4FE6" w14:textId="77777777" w:rsidR="0042307E" w:rsidRDefault="0042307E" w:rsidP="0042307E">
      <w:pPr>
        <w:ind w:left="720" w:firstLine="720"/>
        <w:rPr>
          <w:rFonts w:cs="Arial"/>
        </w:rPr>
      </w:pPr>
      <w:r>
        <w:rPr>
          <w:rFonts w:cs="Arial"/>
        </w:rPr>
        <w:t>Byte 17:</w:t>
      </w:r>
      <w:r>
        <w:rPr>
          <w:rFonts w:cs="Arial"/>
        </w:rPr>
        <w:tab/>
        <w:t>Reserved</w:t>
      </w:r>
    </w:p>
    <w:p w14:paraId="515C1327" w14:textId="77777777" w:rsidR="0042307E" w:rsidRDefault="0042307E" w:rsidP="0042307E">
      <w:pPr>
        <w:ind w:firstLine="720"/>
        <w:rPr>
          <w:rFonts w:cs="Arial"/>
          <w:b/>
        </w:rPr>
      </w:pPr>
    </w:p>
    <w:p w14:paraId="5457AEE3" w14:textId="77777777" w:rsidR="0042307E" w:rsidRDefault="0042307E" w:rsidP="0042307E">
      <w:pPr>
        <w:ind w:firstLine="720"/>
        <w:rPr>
          <w:rFonts w:cs="Arial"/>
          <w:b/>
        </w:rPr>
      </w:pPr>
      <w:r>
        <w:rPr>
          <w:rFonts w:cs="Arial"/>
          <w:b/>
        </w:rPr>
        <w:t xml:space="preserve">Byte 18-19: </w:t>
      </w:r>
      <w:proofErr w:type="spellStart"/>
      <w:r>
        <w:rPr>
          <w:rFonts w:cs="Arial"/>
          <w:b/>
        </w:rPr>
        <w:t>UFMPlatformVersion</w:t>
      </w:r>
      <w:proofErr w:type="spellEnd"/>
    </w:p>
    <w:p w14:paraId="42DD0DA3" w14:textId="77777777" w:rsidR="0042307E" w:rsidRDefault="0042307E" w:rsidP="0042307E">
      <w:pPr>
        <w:ind w:firstLine="720"/>
        <w:rPr>
          <w:rFonts w:cs="Arial"/>
        </w:rPr>
      </w:pPr>
      <w:r>
        <w:rPr>
          <w:rFonts w:cs="Arial"/>
          <w:b/>
        </w:rPr>
        <w:tab/>
      </w:r>
      <w:r>
        <w:rPr>
          <w:rFonts w:cs="Arial"/>
        </w:rPr>
        <w:t>0x0000 – 0xFFFF</w:t>
      </w:r>
    </w:p>
    <w:p w14:paraId="3560F185" w14:textId="77777777" w:rsidR="0042307E" w:rsidRDefault="0042307E" w:rsidP="0042307E">
      <w:pPr>
        <w:ind w:firstLine="720"/>
        <w:rPr>
          <w:rFonts w:cs="Arial"/>
          <w:b/>
        </w:rPr>
      </w:pPr>
    </w:p>
    <w:p w14:paraId="631E43D8" w14:textId="77777777" w:rsidR="0042307E" w:rsidRDefault="0042307E" w:rsidP="0042307E">
      <w:pPr>
        <w:ind w:firstLine="720"/>
        <w:rPr>
          <w:rFonts w:cs="Arial"/>
          <w:b/>
        </w:rPr>
      </w:pPr>
      <w:r>
        <w:rPr>
          <w:rFonts w:cs="Arial"/>
          <w:b/>
        </w:rPr>
        <w:t xml:space="preserve">Byte 20-21: </w:t>
      </w:r>
      <w:proofErr w:type="spellStart"/>
      <w:r>
        <w:rPr>
          <w:rFonts w:cs="Arial"/>
          <w:b/>
        </w:rPr>
        <w:t>UFMMajorRevision</w:t>
      </w:r>
      <w:proofErr w:type="spellEnd"/>
    </w:p>
    <w:p w14:paraId="1B1DAF14" w14:textId="77777777" w:rsidR="0042307E" w:rsidRDefault="0042307E" w:rsidP="0042307E">
      <w:pPr>
        <w:ind w:firstLine="720"/>
        <w:rPr>
          <w:rFonts w:cs="Arial"/>
        </w:rPr>
      </w:pPr>
      <w:r>
        <w:rPr>
          <w:rFonts w:cs="Arial"/>
          <w:b/>
        </w:rPr>
        <w:tab/>
      </w:r>
      <w:r>
        <w:rPr>
          <w:rFonts w:cs="Arial"/>
        </w:rPr>
        <w:t>0x0000 – 0xFFFF</w:t>
      </w:r>
    </w:p>
    <w:p w14:paraId="5CD26489" w14:textId="77777777" w:rsidR="0042307E" w:rsidRDefault="0042307E" w:rsidP="0042307E">
      <w:pPr>
        <w:ind w:firstLine="720"/>
        <w:rPr>
          <w:rFonts w:cs="Arial"/>
          <w:b/>
        </w:rPr>
      </w:pPr>
    </w:p>
    <w:p w14:paraId="0E67C68C" w14:textId="77777777" w:rsidR="0042307E" w:rsidRDefault="0042307E" w:rsidP="0042307E">
      <w:pPr>
        <w:ind w:firstLine="720"/>
        <w:rPr>
          <w:rFonts w:cs="Arial"/>
          <w:b/>
        </w:rPr>
      </w:pPr>
      <w:r>
        <w:rPr>
          <w:rFonts w:cs="Arial"/>
          <w:b/>
        </w:rPr>
        <w:t xml:space="preserve">Byte 22-23: </w:t>
      </w:r>
      <w:proofErr w:type="spellStart"/>
      <w:r>
        <w:rPr>
          <w:rFonts w:cs="Arial"/>
          <w:b/>
        </w:rPr>
        <w:t>UFMMinorRevision</w:t>
      </w:r>
      <w:proofErr w:type="spellEnd"/>
    </w:p>
    <w:p w14:paraId="3E38961E" w14:textId="77777777" w:rsidR="0042307E" w:rsidRDefault="0042307E" w:rsidP="0042307E">
      <w:pPr>
        <w:ind w:firstLine="720"/>
        <w:rPr>
          <w:rFonts w:cs="Arial"/>
        </w:rPr>
      </w:pPr>
      <w:r>
        <w:rPr>
          <w:rFonts w:cs="Arial"/>
          <w:b/>
        </w:rPr>
        <w:tab/>
      </w:r>
      <w:r>
        <w:rPr>
          <w:rFonts w:cs="Arial"/>
        </w:rPr>
        <w:t>0x0000 – 0xFFFF</w:t>
      </w:r>
    </w:p>
    <w:p w14:paraId="1BE3CBA7" w14:textId="77777777" w:rsidR="0042307E" w:rsidRDefault="0042307E" w:rsidP="0042307E">
      <w:pPr>
        <w:ind w:firstLine="720"/>
        <w:rPr>
          <w:rFonts w:cs="Arial"/>
          <w:b/>
        </w:rPr>
      </w:pPr>
    </w:p>
    <w:p w14:paraId="0D08757A" w14:textId="77777777" w:rsidR="0042307E" w:rsidRDefault="0042307E" w:rsidP="0042307E">
      <w:pPr>
        <w:ind w:firstLine="720"/>
        <w:rPr>
          <w:rFonts w:cs="Arial"/>
          <w:b/>
        </w:rPr>
      </w:pPr>
      <w:r>
        <w:rPr>
          <w:rFonts w:cs="Arial"/>
          <w:b/>
        </w:rPr>
        <w:t xml:space="preserve">Byte 24-31: </w:t>
      </w:r>
      <w:proofErr w:type="spellStart"/>
      <w:r>
        <w:rPr>
          <w:rFonts w:cs="Arial"/>
          <w:b/>
        </w:rPr>
        <w:t>UFMTableTimestamp</w:t>
      </w:r>
      <w:proofErr w:type="spellEnd"/>
    </w:p>
    <w:p w14:paraId="188F7874" w14:textId="77777777" w:rsidR="0042307E" w:rsidRDefault="0042307E" w:rsidP="0042307E">
      <w:pPr>
        <w:ind w:left="720" w:firstLine="720"/>
        <w:rPr>
          <w:rFonts w:cs="Arial"/>
        </w:rPr>
      </w:pPr>
      <w:r>
        <w:rPr>
          <w:rFonts w:cs="Arial"/>
        </w:rPr>
        <w:t>Byte 24-25:</w:t>
      </w:r>
      <w:r>
        <w:rPr>
          <w:rFonts w:cs="Arial"/>
        </w:rPr>
        <w:tab/>
        <w:t>Years (0x0000 - 0xFFFF)</w:t>
      </w:r>
    </w:p>
    <w:p w14:paraId="530CB748" w14:textId="77777777" w:rsidR="0042307E" w:rsidRDefault="0042307E" w:rsidP="0042307E">
      <w:pPr>
        <w:ind w:firstLine="720"/>
        <w:rPr>
          <w:rFonts w:cs="Arial"/>
        </w:rPr>
      </w:pPr>
      <w:r>
        <w:rPr>
          <w:rFonts w:cs="Arial"/>
        </w:rPr>
        <w:tab/>
        <w:t>Byte 26:</w:t>
      </w:r>
      <w:r>
        <w:rPr>
          <w:rFonts w:cs="Arial"/>
        </w:rPr>
        <w:tab/>
        <w:t>Months (0x01 - 0x0C)</w:t>
      </w:r>
    </w:p>
    <w:p w14:paraId="29E02764" w14:textId="77777777" w:rsidR="0042307E" w:rsidRDefault="0042307E" w:rsidP="0042307E">
      <w:pPr>
        <w:ind w:firstLine="720"/>
        <w:rPr>
          <w:rFonts w:cs="Arial"/>
        </w:rPr>
      </w:pPr>
      <w:r>
        <w:rPr>
          <w:rFonts w:cs="Arial"/>
        </w:rPr>
        <w:tab/>
        <w:t>Byte 27:</w:t>
      </w:r>
      <w:r>
        <w:rPr>
          <w:rFonts w:cs="Arial"/>
        </w:rPr>
        <w:tab/>
        <w:t>Days (0x01 - 0x1F)</w:t>
      </w:r>
    </w:p>
    <w:p w14:paraId="1753DFD4" w14:textId="77777777" w:rsidR="0042307E" w:rsidRDefault="0042307E" w:rsidP="0042307E">
      <w:pPr>
        <w:ind w:firstLine="720"/>
        <w:rPr>
          <w:rFonts w:cs="Arial"/>
        </w:rPr>
      </w:pPr>
      <w:r>
        <w:rPr>
          <w:rFonts w:cs="Arial"/>
        </w:rPr>
        <w:tab/>
        <w:t>Byte 28:</w:t>
      </w:r>
      <w:r>
        <w:rPr>
          <w:rFonts w:cs="Arial"/>
        </w:rPr>
        <w:tab/>
        <w:t>Hours (0x00 - 0x17)</w:t>
      </w:r>
    </w:p>
    <w:p w14:paraId="07BE79D9" w14:textId="77777777" w:rsidR="0042307E" w:rsidRDefault="0042307E" w:rsidP="0042307E">
      <w:pPr>
        <w:ind w:firstLine="720"/>
        <w:rPr>
          <w:rFonts w:cs="Arial"/>
        </w:rPr>
      </w:pPr>
      <w:r>
        <w:rPr>
          <w:rFonts w:cs="Arial"/>
        </w:rPr>
        <w:tab/>
        <w:t>Byte 29:</w:t>
      </w:r>
      <w:r>
        <w:rPr>
          <w:rFonts w:cs="Arial"/>
        </w:rPr>
        <w:tab/>
        <w:t>Minutes (0x00 - 0x3B)</w:t>
      </w:r>
    </w:p>
    <w:p w14:paraId="3155254B" w14:textId="77777777" w:rsidR="0042307E" w:rsidRDefault="0042307E" w:rsidP="0042307E">
      <w:pPr>
        <w:ind w:firstLine="720"/>
        <w:rPr>
          <w:rFonts w:cs="Arial"/>
        </w:rPr>
      </w:pPr>
      <w:r>
        <w:rPr>
          <w:rFonts w:cs="Arial"/>
        </w:rPr>
        <w:tab/>
        <w:t>Byte 30:</w:t>
      </w:r>
      <w:r>
        <w:rPr>
          <w:rFonts w:cs="Arial"/>
        </w:rPr>
        <w:tab/>
        <w:t>Seconds (0x00 - 0x3B)</w:t>
      </w:r>
    </w:p>
    <w:p w14:paraId="2A846F36" w14:textId="77777777" w:rsidR="0042307E" w:rsidRDefault="0042307E" w:rsidP="0042307E">
      <w:pPr>
        <w:ind w:left="720" w:firstLine="720"/>
        <w:rPr>
          <w:rFonts w:cs="Arial"/>
        </w:rPr>
      </w:pPr>
      <w:r>
        <w:rPr>
          <w:rFonts w:cs="Arial"/>
        </w:rPr>
        <w:t>Byte 31:</w:t>
      </w:r>
      <w:r>
        <w:rPr>
          <w:rFonts w:cs="Arial"/>
        </w:rPr>
        <w:tab/>
        <w:t>Reserved</w:t>
      </w:r>
    </w:p>
    <w:p w14:paraId="35AB309A" w14:textId="77777777" w:rsidR="0042307E" w:rsidRDefault="0042307E" w:rsidP="0042307E">
      <w:pPr>
        <w:ind w:firstLine="720"/>
        <w:rPr>
          <w:rFonts w:cs="Arial"/>
          <w:b/>
        </w:rPr>
      </w:pPr>
      <w:r>
        <w:rPr>
          <w:rFonts w:cs="Arial"/>
          <w:b/>
        </w:rPr>
        <w:t xml:space="preserve">Byte 32-33: </w:t>
      </w:r>
      <w:proofErr w:type="spellStart"/>
      <w:r>
        <w:rPr>
          <w:rFonts w:cs="Arial"/>
          <w:b/>
        </w:rPr>
        <w:t>NbrOfBytesInArray</w:t>
      </w:r>
      <w:proofErr w:type="spellEnd"/>
      <w:r>
        <w:rPr>
          <w:rFonts w:cs="Arial"/>
          <w:b/>
        </w:rPr>
        <w:t xml:space="preserve"> (Only even numbers are valid)</w:t>
      </w:r>
    </w:p>
    <w:p w14:paraId="03745073" w14:textId="77777777" w:rsidR="0042307E" w:rsidRDefault="0042307E" w:rsidP="0042307E">
      <w:pPr>
        <w:ind w:firstLine="720"/>
        <w:rPr>
          <w:rFonts w:cs="Arial"/>
        </w:rPr>
      </w:pPr>
      <w:r>
        <w:rPr>
          <w:rFonts w:cs="Arial"/>
        </w:rPr>
        <w:tab/>
        <w:t>0x0000:</w:t>
      </w:r>
      <w:r>
        <w:rPr>
          <w:rFonts w:cs="Arial"/>
        </w:rPr>
        <w:tab/>
        <w:t>Invalid</w:t>
      </w:r>
    </w:p>
    <w:p w14:paraId="203F10B7" w14:textId="77777777" w:rsidR="0042307E" w:rsidRDefault="0042307E" w:rsidP="0042307E">
      <w:pPr>
        <w:ind w:left="720" w:firstLine="720"/>
        <w:rPr>
          <w:rFonts w:cs="Arial"/>
        </w:rPr>
      </w:pPr>
      <w:r>
        <w:rPr>
          <w:rFonts w:cs="Arial"/>
        </w:rPr>
        <w:t>0x0001:</w:t>
      </w:r>
      <w:r>
        <w:rPr>
          <w:rFonts w:cs="Arial"/>
        </w:rPr>
        <w:tab/>
        <w:t>Invalid</w:t>
      </w:r>
    </w:p>
    <w:p w14:paraId="2E70F427" w14:textId="77777777" w:rsidR="0042307E" w:rsidRDefault="0042307E" w:rsidP="0042307E">
      <w:pPr>
        <w:ind w:firstLine="720"/>
        <w:rPr>
          <w:rFonts w:cs="Arial"/>
        </w:rPr>
      </w:pPr>
      <w:r>
        <w:rPr>
          <w:rFonts w:cs="Arial"/>
        </w:rPr>
        <w:tab/>
        <w:t>0x0002:</w:t>
      </w:r>
      <w:r>
        <w:rPr>
          <w:rFonts w:cs="Arial"/>
        </w:rPr>
        <w:tab/>
        <w:t>2 Byte</w:t>
      </w:r>
    </w:p>
    <w:p w14:paraId="3E53546F" w14:textId="77777777" w:rsidR="0042307E" w:rsidRDefault="0042307E" w:rsidP="0042307E">
      <w:pPr>
        <w:ind w:firstLine="720"/>
        <w:rPr>
          <w:rFonts w:cs="Arial"/>
        </w:rPr>
      </w:pPr>
      <w:r>
        <w:rPr>
          <w:rFonts w:cs="Arial"/>
        </w:rPr>
        <w:tab/>
        <w:t>0x0003:</w:t>
      </w:r>
      <w:r>
        <w:rPr>
          <w:rFonts w:cs="Arial"/>
        </w:rPr>
        <w:tab/>
        <w:t>Invalid</w:t>
      </w:r>
    </w:p>
    <w:p w14:paraId="1DDAFF1E" w14:textId="77777777" w:rsidR="0042307E" w:rsidRDefault="0042307E" w:rsidP="0042307E">
      <w:pPr>
        <w:ind w:firstLine="720"/>
        <w:rPr>
          <w:rFonts w:cs="Arial"/>
        </w:rPr>
      </w:pPr>
      <w:r>
        <w:rPr>
          <w:rFonts w:cs="Arial"/>
        </w:rPr>
        <w:tab/>
        <w:t>0x0004:</w:t>
      </w:r>
      <w:r>
        <w:rPr>
          <w:rFonts w:cs="Arial"/>
        </w:rPr>
        <w:tab/>
        <w:t>4 Byte</w:t>
      </w:r>
    </w:p>
    <w:p w14:paraId="7579DEBD" w14:textId="77777777" w:rsidR="0042307E" w:rsidRDefault="0042307E" w:rsidP="0042307E">
      <w:pPr>
        <w:ind w:firstLine="720"/>
        <w:rPr>
          <w:rFonts w:cs="Arial"/>
        </w:rPr>
      </w:pPr>
      <w:r>
        <w:rPr>
          <w:rFonts w:cs="Arial"/>
        </w:rPr>
        <w:tab/>
        <w:t>0x0005:</w:t>
      </w:r>
      <w:r>
        <w:rPr>
          <w:rFonts w:cs="Arial"/>
        </w:rPr>
        <w:tab/>
        <w:t>Invalid</w:t>
      </w:r>
    </w:p>
    <w:p w14:paraId="5F62E561" w14:textId="77777777" w:rsidR="0042307E" w:rsidRDefault="0042307E" w:rsidP="0042307E">
      <w:pPr>
        <w:ind w:firstLine="720"/>
        <w:rPr>
          <w:rFonts w:cs="Arial"/>
        </w:rPr>
      </w:pPr>
      <w:r>
        <w:rPr>
          <w:rFonts w:cs="Arial"/>
        </w:rPr>
        <w:tab/>
        <w:t>…</w:t>
      </w:r>
    </w:p>
    <w:p w14:paraId="7006A9A7" w14:textId="77777777" w:rsidR="0042307E" w:rsidRPr="00C832EA" w:rsidRDefault="0042307E" w:rsidP="0042307E">
      <w:pPr>
        <w:ind w:firstLine="720"/>
        <w:rPr>
          <w:rFonts w:cs="Arial"/>
        </w:rPr>
      </w:pPr>
      <w:r>
        <w:rPr>
          <w:rFonts w:cs="Arial"/>
        </w:rPr>
        <w:tab/>
        <w:t>0x017C:</w:t>
      </w:r>
      <w:r>
        <w:rPr>
          <w:rFonts w:cs="Arial"/>
        </w:rPr>
        <w:tab/>
        <w:t>380 Byte</w:t>
      </w:r>
      <w:r>
        <w:rPr>
          <w:rFonts w:cs="Arial"/>
        </w:rPr>
        <w:br/>
      </w:r>
    </w:p>
    <w:p w14:paraId="4AA76FB1" w14:textId="77777777" w:rsidR="0042307E" w:rsidRDefault="0042307E" w:rsidP="0042307E">
      <w:pPr>
        <w:ind w:firstLine="720"/>
        <w:rPr>
          <w:b/>
        </w:rPr>
      </w:pPr>
      <w:r>
        <w:rPr>
          <w:b/>
        </w:rPr>
        <w:lastRenderedPageBreak/>
        <w:t xml:space="preserve">Byte 34 up to 414: </w:t>
      </w:r>
      <w:proofErr w:type="spellStart"/>
      <w:r>
        <w:rPr>
          <w:b/>
        </w:rPr>
        <w:t>ItemVector</w:t>
      </w:r>
      <w:proofErr w:type="spellEnd"/>
    </w:p>
    <w:p w14:paraId="1474B53E" w14:textId="77777777" w:rsidR="0042307E" w:rsidRDefault="0042307E" w:rsidP="0042307E">
      <w:pPr>
        <w:ind w:firstLine="720"/>
      </w:pPr>
      <w:r>
        <w:t>Array (1… (</w:t>
      </w:r>
      <w:proofErr w:type="spellStart"/>
      <w:r>
        <w:rPr>
          <w:rFonts w:cs="Arial"/>
        </w:rPr>
        <w:t>NbrOfBytesInArray</w:t>
      </w:r>
      <w:proofErr w:type="spellEnd"/>
      <w:r>
        <w:rPr>
          <w:rFonts w:cs="Arial"/>
        </w:rPr>
        <w:t xml:space="preserve"> / 2)</w:t>
      </w:r>
      <w:r>
        <w:t>) of Record (</w:t>
      </w:r>
      <w:proofErr w:type="spellStart"/>
      <w:r>
        <w:t>EntityType</w:t>
      </w:r>
      <w:proofErr w:type="spellEnd"/>
      <w:r>
        <w:t xml:space="preserve">, </w:t>
      </w:r>
      <w:proofErr w:type="spellStart"/>
      <w:r>
        <w:t>EntityID</w:t>
      </w:r>
      <w:proofErr w:type="spellEnd"/>
      <w:r>
        <w:t>, Bitfield)</w:t>
      </w:r>
    </w:p>
    <w:p w14:paraId="5C59BA21" w14:textId="77777777" w:rsidR="0042307E" w:rsidRDefault="0042307E" w:rsidP="0042307E">
      <w:pPr>
        <w:ind w:firstLine="720"/>
      </w:pPr>
      <w:r>
        <w:t>Record definition (2 Byte):</w:t>
      </w:r>
      <w:r>
        <w:br/>
      </w:r>
    </w:p>
    <w:p w14:paraId="79465D13" w14:textId="77777777" w:rsidR="0042307E" w:rsidRDefault="0042307E" w:rsidP="0042307E">
      <w:pPr>
        <w:ind w:firstLine="720"/>
        <w:rPr>
          <w:i/>
        </w:rPr>
      </w:pPr>
      <w:r>
        <w:tab/>
      </w:r>
      <w:r>
        <w:rPr>
          <w:i/>
        </w:rPr>
        <w:t xml:space="preserve">Bits 0-2: </w:t>
      </w:r>
      <w:proofErr w:type="spellStart"/>
      <w:r>
        <w:rPr>
          <w:i/>
        </w:rPr>
        <w:t>EntityType</w:t>
      </w:r>
      <w:proofErr w:type="spellEnd"/>
    </w:p>
    <w:p w14:paraId="1B6DA0FC" w14:textId="77777777" w:rsidR="0042307E" w:rsidRDefault="0042307E" w:rsidP="0042307E">
      <w:pPr>
        <w:ind w:firstLine="720"/>
      </w:pPr>
      <w:r>
        <w:tab/>
      </w:r>
      <w:r>
        <w:tab/>
        <w:t xml:space="preserve">0x0: </w:t>
      </w:r>
      <w:proofErr w:type="spellStart"/>
      <w:r>
        <w:t>tMeta</w:t>
      </w:r>
      <w:proofErr w:type="spellEnd"/>
    </w:p>
    <w:p w14:paraId="57C5996B" w14:textId="77777777" w:rsidR="0042307E" w:rsidRDefault="0042307E" w:rsidP="0042307E">
      <w:pPr>
        <w:ind w:firstLine="720"/>
      </w:pPr>
      <w:r>
        <w:tab/>
      </w:r>
      <w:r>
        <w:tab/>
        <w:t xml:space="preserve">0x1: </w:t>
      </w:r>
      <w:proofErr w:type="spellStart"/>
      <w:r>
        <w:t>tFunction</w:t>
      </w:r>
      <w:proofErr w:type="spellEnd"/>
    </w:p>
    <w:p w14:paraId="529B8EB6" w14:textId="77777777" w:rsidR="0042307E" w:rsidRDefault="0042307E" w:rsidP="0042307E">
      <w:pPr>
        <w:ind w:firstLine="720"/>
      </w:pPr>
      <w:r>
        <w:tab/>
      </w:r>
      <w:r>
        <w:tab/>
        <w:t xml:space="preserve">0x2: </w:t>
      </w:r>
      <w:proofErr w:type="spellStart"/>
      <w:r>
        <w:t>tFeature</w:t>
      </w:r>
      <w:proofErr w:type="spellEnd"/>
    </w:p>
    <w:p w14:paraId="34BECB16" w14:textId="77777777" w:rsidR="0042307E" w:rsidRDefault="0042307E" w:rsidP="0042307E">
      <w:pPr>
        <w:ind w:firstLine="720"/>
      </w:pPr>
      <w:r>
        <w:tab/>
      </w:r>
      <w:r>
        <w:tab/>
        <w:t>0x3: tReserved1</w:t>
      </w:r>
    </w:p>
    <w:p w14:paraId="1681E535" w14:textId="77777777" w:rsidR="0042307E" w:rsidRDefault="0042307E" w:rsidP="0042307E">
      <w:pPr>
        <w:ind w:firstLine="720"/>
      </w:pPr>
      <w:r>
        <w:tab/>
      </w:r>
      <w:r>
        <w:tab/>
        <w:t>…</w:t>
      </w:r>
    </w:p>
    <w:p w14:paraId="1042F068" w14:textId="77777777" w:rsidR="0042307E" w:rsidRDefault="0042307E" w:rsidP="0042307E">
      <w:pPr>
        <w:ind w:firstLine="720"/>
      </w:pPr>
      <w:r>
        <w:tab/>
      </w:r>
      <w:r>
        <w:tab/>
        <w:t>0x7: tReserved5</w:t>
      </w:r>
      <w:r>
        <w:br/>
      </w:r>
    </w:p>
    <w:p w14:paraId="730D8A90" w14:textId="77777777" w:rsidR="0042307E" w:rsidRDefault="0042307E" w:rsidP="0042307E">
      <w:pPr>
        <w:ind w:firstLine="720"/>
        <w:rPr>
          <w:i/>
        </w:rPr>
      </w:pPr>
      <w:r>
        <w:tab/>
      </w:r>
      <w:r>
        <w:rPr>
          <w:i/>
        </w:rPr>
        <w:t xml:space="preserve">Bits 3-9: </w:t>
      </w:r>
      <w:proofErr w:type="spellStart"/>
      <w:r>
        <w:rPr>
          <w:i/>
        </w:rPr>
        <w:t>EntityID</w:t>
      </w:r>
      <w:proofErr w:type="spellEnd"/>
    </w:p>
    <w:p w14:paraId="6989ACC6" w14:textId="77777777" w:rsidR="0042307E" w:rsidRDefault="0042307E" w:rsidP="0042307E">
      <w:pPr>
        <w:ind w:firstLine="720"/>
      </w:pPr>
      <w:r>
        <w:tab/>
      </w:r>
      <w:r>
        <w:tab/>
        <w:t>0x0: minimum</w:t>
      </w:r>
    </w:p>
    <w:p w14:paraId="61B60883" w14:textId="77777777" w:rsidR="0042307E" w:rsidRDefault="0042307E" w:rsidP="0042307E">
      <w:pPr>
        <w:ind w:firstLine="720"/>
      </w:pPr>
      <w:r>
        <w:tab/>
      </w:r>
      <w:r>
        <w:tab/>
        <w:t>0x7F: maximum</w:t>
      </w:r>
      <w:r>
        <w:br/>
      </w:r>
    </w:p>
    <w:p w14:paraId="1F71689A" w14:textId="77777777" w:rsidR="0042307E" w:rsidRDefault="0042307E" w:rsidP="0042307E">
      <w:pPr>
        <w:ind w:firstLine="720"/>
        <w:rPr>
          <w:i/>
        </w:rPr>
      </w:pPr>
      <w:r>
        <w:tab/>
      </w:r>
      <w:r>
        <w:rPr>
          <w:i/>
        </w:rPr>
        <w:t>Bits 10-15: Bitfield</w:t>
      </w:r>
    </w:p>
    <w:p w14:paraId="5CC69BB5" w14:textId="77777777" w:rsidR="0042307E" w:rsidRDefault="0042307E" w:rsidP="0042307E">
      <w:pPr>
        <w:ind w:left="1440" w:firstLine="720"/>
      </w:pPr>
      <w:r>
        <w:t xml:space="preserve">Bit 10: </w:t>
      </w:r>
      <w:proofErr w:type="spellStart"/>
      <w:r>
        <w:t>bUAllowOnOff</w:t>
      </w:r>
      <w:proofErr w:type="spellEnd"/>
    </w:p>
    <w:p w14:paraId="4A505EB2" w14:textId="77777777" w:rsidR="0042307E" w:rsidRDefault="0042307E" w:rsidP="0042307E">
      <w:pPr>
        <w:ind w:left="2160" w:firstLine="720"/>
      </w:pPr>
      <w:r>
        <w:t>0x0:</w:t>
      </w:r>
      <w:r>
        <w:tab/>
        <w:t>Off</w:t>
      </w:r>
    </w:p>
    <w:p w14:paraId="084DBABE" w14:textId="77777777" w:rsidR="0042307E" w:rsidRDefault="0042307E" w:rsidP="0042307E">
      <w:pPr>
        <w:ind w:left="2160" w:firstLine="720"/>
      </w:pPr>
      <w:r>
        <w:t>0x1:</w:t>
      </w:r>
      <w:r>
        <w:tab/>
        <w:t>On</w:t>
      </w:r>
    </w:p>
    <w:p w14:paraId="2901C9F7" w14:textId="77777777" w:rsidR="0042307E" w:rsidRDefault="0042307E" w:rsidP="0042307E">
      <w:pPr>
        <w:ind w:firstLine="720"/>
      </w:pPr>
      <w:r>
        <w:tab/>
      </w:r>
      <w:r>
        <w:tab/>
        <w:t xml:space="preserve">Bit 11: </w:t>
      </w:r>
      <w:proofErr w:type="spellStart"/>
      <w:r>
        <w:t>bPAllowOnOff</w:t>
      </w:r>
      <w:proofErr w:type="spellEnd"/>
    </w:p>
    <w:p w14:paraId="44ADD263" w14:textId="77777777" w:rsidR="0042307E" w:rsidRDefault="0042307E" w:rsidP="0042307E">
      <w:pPr>
        <w:ind w:left="2160" w:firstLine="720"/>
      </w:pPr>
      <w:r>
        <w:t>0x0:</w:t>
      </w:r>
      <w:r>
        <w:tab/>
        <w:t>Off</w:t>
      </w:r>
    </w:p>
    <w:p w14:paraId="5B6CE8A5" w14:textId="77777777" w:rsidR="0042307E" w:rsidRDefault="0042307E" w:rsidP="0042307E">
      <w:pPr>
        <w:ind w:left="2160" w:firstLine="720"/>
      </w:pPr>
      <w:r>
        <w:t>0x1:</w:t>
      </w:r>
      <w:r>
        <w:tab/>
        <w:t>On</w:t>
      </w:r>
    </w:p>
    <w:p w14:paraId="7C25E31F" w14:textId="77777777" w:rsidR="0042307E" w:rsidRDefault="0042307E" w:rsidP="0042307E">
      <w:pPr>
        <w:ind w:firstLine="720"/>
      </w:pPr>
      <w:r>
        <w:tab/>
      </w:r>
      <w:r>
        <w:tab/>
        <w:t xml:space="preserve">Bit 12: </w:t>
      </w:r>
      <w:proofErr w:type="spellStart"/>
      <w:r>
        <w:t>bFPAllowOnOff</w:t>
      </w:r>
      <w:proofErr w:type="spellEnd"/>
    </w:p>
    <w:p w14:paraId="54870CA7" w14:textId="77777777" w:rsidR="0042307E" w:rsidRDefault="0042307E" w:rsidP="0042307E">
      <w:pPr>
        <w:ind w:left="2160" w:firstLine="720"/>
      </w:pPr>
      <w:r>
        <w:t>0x0:</w:t>
      </w:r>
      <w:r>
        <w:tab/>
        <w:t>Off</w:t>
      </w:r>
    </w:p>
    <w:p w14:paraId="5BFD4E30" w14:textId="77777777" w:rsidR="0042307E" w:rsidRDefault="0042307E" w:rsidP="0042307E">
      <w:pPr>
        <w:ind w:left="2160" w:firstLine="720"/>
      </w:pPr>
      <w:r>
        <w:t>0x1:</w:t>
      </w:r>
      <w:r>
        <w:tab/>
        <w:t>On</w:t>
      </w:r>
    </w:p>
    <w:p w14:paraId="1FAD7A61" w14:textId="77777777" w:rsidR="0042307E" w:rsidRDefault="0042307E" w:rsidP="0042307E">
      <w:pPr>
        <w:ind w:firstLine="720"/>
      </w:pPr>
      <w:r>
        <w:tab/>
      </w:r>
      <w:r>
        <w:tab/>
        <w:t xml:space="preserve">Bit 13: </w:t>
      </w:r>
      <w:proofErr w:type="spellStart"/>
      <w:r>
        <w:t>bSAllowOnOff</w:t>
      </w:r>
      <w:proofErr w:type="spellEnd"/>
    </w:p>
    <w:p w14:paraId="5D3CA724" w14:textId="77777777" w:rsidR="0042307E" w:rsidRDefault="0042307E" w:rsidP="0042307E">
      <w:pPr>
        <w:ind w:left="2160" w:firstLine="720"/>
      </w:pPr>
      <w:r>
        <w:t>0x0:</w:t>
      </w:r>
      <w:r>
        <w:tab/>
        <w:t>Off</w:t>
      </w:r>
    </w:p>
    <w:p w14:paraId="7AE4E9FD" w14:textId="77777777" w:rsidR="0042307E" w:rsidRDefault="0042307E" w:rsidP="0042307E">
      <w:pPr>
        <w:ind w:left="2160" w:firstLine="720"/>
      </w:pPr>
      <w:r>
        <w:t>0x1:</w:t>
      </w:r>
      <w:r>
        <w:tab/>
        <w:t>On</w:t>
      </w:r>
    </w:p>
    <w:p w14:paraId="3AF18DEA" w14:textId="77777777" w:rsidR="0042307E" w:rsidRDefault="0042307E" w:rsidP="0042307E">
      <w:pPr>
        <w:ind w:firstLine="720"/>
      </w:pPr>
      <w:r>
        <w:tab/>
      </w:r>
      <w:r>
        <w:tab/>
        <w:t>Bit 14: reserved</w:t>
      </w:r>
    </w:p>
    <w:p w14:paraId="5FDE1F59" w14:textId="77777777" w:rsidR="0042307E" w:rsidRDefault="0042307E" w:rsidP="0042307E">
      <w:pPr>
        <w:ind w:firstLine="720"/>
      </w:pPr>
      <w:r>
        <w:tab/>
      </w:r>
      <w:r>
        <w:tab/>
        <w:t>Bit 15: reserved</w:t>
      </w:r>
    </w:p>
    <w:p w14:paraId="67659543" w14:textId="77777777" w:rsidR="0042307E" w:rsidRDefault="0042307E" w:rsidP="0042307E">
      <w:pPr>
        <w:ind w:firstLine="720"/>
        <w:rPr>
          <w:rFonts w:cs="Arial"/>
          <w:b/>
        </w:rPr>
      </w:pPr>
    </w:p>
    <w:p w14:paraId="3F1C15D0" w14:textId="77777777" w:rsidR="0042307E" w:rsidRDefault="0042307E" w:rsidP="0042307E">
      <w:pPr>
        <w:pStyle w:val="Heading4"/>
      </w:pPr>
      <w:r w:rsidRPr="00B9479B">
        <w:t>TP-LOG-TPL-REQ-207068/B-SID-9E-CCOISynchronizationAuthorizedUsers_Rsp</w:t>
      </w:r>
    </w:p>
    <w:p w14:paraId="337DAAAC" w14:textId="77777777" w:rsidR="0042307E" w:rsidRDefault="0042307E" w:rsidP="0042307E">
      <w:pPr>
        <w:rPr>
          <w:rFonts w:cs="Arial"/>
        </w:rPr>
      </w:pPr>
      <w:r>
        <w:rPr>
          <w:rFonts w:cs="Arial"/>
        </w:rPr>
        <w:t>Data Size: up to 2006 bytes</w:t>
      </w:r>
    </w:p>
    <w:p w14:paraId="770967B7" w14:textId="77777777" w:rsidR="0042307E" w:rsidRDefault="0042307E" w:rsidP="0042307E">
      <w:pPr>
        <w:ind w:left="720"/>
        <w:rPr>
          <w:rFonts w:cs="Arial"/>
        </w:rPr>
      </w:pPr>
      <w:r>
        <w:rPr>
          <w:rFonts w:cs="Arial"/>
        </w:rPr>
        <w:tab/>
      </w:r>
    </w:p>
    <w:p w14:paraId="3EDCD283" w14:textId="77777777" w:rsidR="0042307E" w:rsidRDefault="0042307E" w:rsidP="0042307E">
      <w:pPr>
        <w:ind w:left="720"/>
        <w:rPr>
          <w:rFonts w:cs="Arial"/>
          <w:b/>
        </w:rPr>
      </w:pPr>
      <w:r>
        <w:rPr>
          <w:rFonts w:cs="Arial"/>
          <w:b/>
        </w:rPr>
        <w:t>Byte 0: Signal Identifier</w:t>
      </w:r>
      <w:r>
        <w:rPr>
          <w:rFonts w:cs="Arial"/>
          <w:b/>
        </w:rPr>
        <w:tab/>
      </w:r>
    </w:p>
    <w:p w14:paraId="3884CF52" w14:textId="77777777" w:rsidR="0042307E" w:rsidRDefault="0042307E" w:rsidP="0042307E">
      <w:pPr>
        <w:ind w:left="720"/>
        <w:rPr>
          <w:rFonts w:cs="Arial"/>
        </w:rPr>
      </w:pPr>
      <w:r>
        <w:rPr>
          <w:rFonts w:cs="Arial"/>
        </w:rPr>
        <w:tab/>
        <w:t xml:space="preserve">0x9E: </w:t>
      </w:r>
      <w:proofErr w:type="spellStart"/>
      <w:r>
        <w:rPr>
          <w:rFonts w:cs="Arial"/>
        </w:rPr>
        <w:t>CCOI</w:t>
      </w:r>
      <w:r w:rsidRPr="00FC0EDD">
        <w:rPr>
          <w:rFonts w:cs="Arial"/>
        </w:rPr>
        <w:t>SynchronizationAuthorizedUsers</w:t>
      </w:r>
      <w:r>
        <w:rPr>
          <w:rFonts w:cs="Arial"/>
        </w:rPr>
        <w:t>_Rsp</w:t>
      </w:r>
      <w:proofErr w:type="spellEnd"/>
    </w:p>
    <w:p w14:paraId="5A124D8F" w14:textId="77777777" w:rsidR="0042307E" w:rsidRDefault="0042307E" w:rsidP="0042307E">
      <w:pPr>
        <w:ind w:left="720"/>
        <w:rPr>
          <w:rFonts w:cs="Arial"/>
        </w:rPr>
      </w:pPr>
      <w:r>
        <w:rPr>
          <w:rFonts w:cs="Arial"/>
        </w:rPr>
        <w:tab/>
      </w:r>
    </w:p>
    <w:p w14:paraId="0B365FD0" w14:textId="77777777" w:rsidR="0042307E" w:rsidRDefault="0042307E" w:rsidP="0042307E">
      <w:pPr>
        <w:ind w:left="720"/>
        <w:rPr>
          <w:rFonts w:cs="Arial"/>
          <w:b/>
        </w:rPr>
      </w:pPr>
      <w:r>
        <w:rPr>
          <w:rFonts w:cs="Arial"/>
          <w:b/>
        </w:rPr>
        <w:t>Byte 1: Utilization</w:t>
      </w:r>
      <w:r>
        <w:rPr>
          <w:rFonts w:cs="Arial"/>
          <w:b/>
        </w:rPr>
        <w:tab/>
      </w:r>
    </w:p>
    <w:p w14:paraId="40066184" w14:textId="77777777" w:rsidR="0042307E" w:rsidRDefault="0042307E" w:rsidP="0042307E">
      <w:pPr>
        <w:ind w:left="720"/>
        <w:rPr>
          <w:rFonts w:cs="Arial"/>
        </w:rPr>
      </w:pPr>
      <w:r>
        <w:rPr>
          <w:rFonts w:cs="Arial"/>
        </w:rPr>
        <w:tab/>
      </w:r>
      <w:r w:rsidRPr="00D21AB2">
        <w:rPr>
          <w:rFonts w:cs="Arial"/>
        </w:rPr>
        <w:t>0x32: MobileCom_Service2 - Embedded Modem</w:t>
      </w:r>
    </w:p>
    <w:p w14:paraId="4FD7CC36" w14:textId="77777777" w:rsidR="0042307E" w:rsidRDefault="0042307E" w:rsidP="0042307E">
      <w:pPr>
        <w:ind w:left="720"/>
        <w:rPr>
          <w:rFonts w:cs="Arial"/>
        </w:rPr>
      </w:pPr>
      <w:r>
        <w:rPr>
          <w:rFonts w:cs="Arial"/>
        </w:rPr>
        <w:tab/>
      </w:r>
    </w:p>
    <w:p w14:paraId="24C2037E" w14:textId="77777777" w:rsidR="0042307E" w:rsidRDefault="0042307E" w:rsidP="0042307E">
      <w:pPr>
        <w:ind w:left="720"/>
        <w:rPr>
          <w:rFonts w:cs="Arial"/>
          <w:b/>
        </w:rPr>
      </w:pPr>
      <w:r>
        <w:rPr>
          <w:rFonts w:cs="Arial"/>
          <w:b/>
        </w:rPr>
        <w:t>Byte 2: Command Execution Status</w:t>
      </w:r>
      <w:r>
        <w:rPr>
          <w:rFonts w:cs="Arial"/>
          <w:b/>
        </w:rPr>
        <w:tab/>
      </w:r>
    </w:p>
    <w:p w14:paraId="420CC460"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7ED67B47"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05443BEC"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25BB7A38" w14:textId="77777777" w:rsidR="0042307E" w:rsidRDefault="0042307E" w:rsidP="0042307E">
      <w:pPr>
        <w:ind w:left="720" w:firstLine="720"/>
        <w:rPr>
          <w:rFonts w:cs="Arial"/>
        </w:rPr>
      </w:pPr>
      <w:r>
        <w:rPr>
          <w:rFonts w:cs="Arial"/>
        </w:rPr>
        <w:t>0x3y: Intermediate Result– Wait</w:t>
      </w:r>
    </w:p>
    <w:p w14:paraId="244C73A3" w14:textId="77777777" w:rsidR="0042307E" w:rsidRDefault="0042307E" w:rsidP="0042307E">
      <w:pPr>
        <w:ind w:left="720"/>
        <w:rPr>
          <w:rFonts w:cs="Arial"/>
        </w:rPr>
      </w:pPr>
      <w:r>
        <w:rPr>
          <w:rFonts w:cs="Arial"/>
        </w:rPr>
        <w:tab/>
      </w:r>
    </w:p>
    <w:p w14:paraId="23FCFE05" w14:textId="77777777" w:rsidR="0042307E" w:rsidRDefault="0042307E" w:rsidP="0042307E">
      <w:pPr>
        <w:ind w:left="720"/>
        <w:rPr>
          <w:rFonts w:cs="Arial"/>
          <w:b/>
        </w:rPr>
      </w:pPr>
      <w:r>
        <w:rPr>
          <w:rFonts w:cs="Arial"/>
          <w:b/>
        </w:rPr>
        <w:t>Byte 3: Character Coding</w:t>
      </w:r>
      <w:r>
        <w:rPr>
          <w:rFonts w:cs="Arial"/>
          <w:b/>
        </w:rPr>
        <w:tab/>
      </w:r>
    </w:p>
    <w:p w14:paraId="3BA9DC6F" w14:textId="77777777" w:rsidR="0042307E" w:rsidRDefault="0042307E" w:rsidP="0042307E">
      <w:pPr>
        <w:ind w:left="720"/>
        <w:rPr>
          <w:rFonts w:cs="Arial"/>
          <w:i/>
        </w:rPr>
      </w:pPr>
      <w:r>
        <w:rPr>
          <w:rFonts w:cs="Arial"/>
        </w:rPr>
        <w:tab/>
      </w:r>
      <w:r>
        <w:rPr>
          <w:rFonts w:cs="Arial"/>
          <w:i/>
        </w:rPr>
        <w:t>Bit 0-5: Reserved</w:t>
      </w:r>
    </w:p>
    <w:p w14:paraId="7E7A6743" w14:textId="77777777" w:rsidR="0042307E" w:rsidRDefault="0042307E" w:rsidP="0042307E">
      <w:pPr>
        <w:ind w:left="720"/>
        <w:rPr>
          <w:rFonts w:cs="Arial"/>
          <w:i/>
        </w:rPr>
      </w:pPr>
      <w:r>
        <w:rPr>
          <w:rFonts w:cs="Arial"/>
          <w:i/>
        </w:rPr>
        <w:tab/>
        <w:t>Bit 6-7: Coding</w:t>
      </w:r>
    </w:p>
    <w:p w14:paraId="38D8667B" w14:textId="77777777" w:rsidR="0042307E" w:rsidRDefault="0042307E" w:rsidP="0042307E">
      <w:pPr>
        <w:ind w:left="1440" w:firstLine="720"/>
        <w:rPr>
          <w:rFonts w:cs="Arial"/>
          <w:lang w:val="en-GB"/>
        </w:rPr>
      </w:pPr>
      <w:r>
        <w:rPr>
          <w:rFonts w:cs="Arial"/>
          <w:lang w:val="en-GB"/>
        </w:rPr>
        <w:t>0x2: Coding Table III</w:t>
      </w:r>
    </w:p>
    <w:p w14:paraId="60E06150" w14:textId="77777777" w:rsidR="0042307E" w:rsidRDefault="0042307E" w:rsidP="0042307E">
      <w:pPr>
        <w:ind w:left="1440" w:firstLine="720"/>
        <w:rPr>
          <w:rFonts w:cs="Arial"/>
          <w:lang w:val="en-GB"/>
        </w:rPr>
      </w:pPr>
      <w:r>
        <w:rPr>
          <w:rFonts w:cs="Arial"/>
          <w:lang w:val="en-GB"/>
        </w:rPr>
        <w:t xml:space="preserve">0x00-0xFF </w:t>
      </w:r>
      <w:proofErr w:type="spellStart"/>
      <w:r>
        <w:rPr>
          <w:rFonts w:cs="Arial"/>
          <w:lang w:val="en-GB"/>
        </w:rPr>
        <w:t>RawData</w:t>
      </w:r>
      <w:proofErr w:type="spellEnd"/>
      <w:r>
        <w:rPr>
          <w:rFonts w:cs="Arial"/>
          <w:lang w:val="en-GB"/>
        </w:rPr>
        <w:t xml:space="preserve"> (Hexadecimal Notation)</w:t>
      </w:r>
    </w:p>
    <w:p w14:paraId="1B0211BB" w14:textId="77777777" w:rsidR="0042307E" w:rsidRDefault="0042307E" w:rsidP="0042307E">
      <w:pPr>
        <w:ind w:left="720"/>
        <w:rPr>
          <w:rFonts w:cs="Arial"/>
          <w:b/>
        </w:rPr>
      </w:pPr>
    </w:p>
    <w:p w14:paraId="396EFA57" w14:textId="77777777" w:rsidR="0042307E" w:rsidRPr="000E4641" w:rsidRDefault="0042307E" w:rsidP="0042307E">
      <w:pPr>
        <w:ind w:left="720"/>
        <w:rPr>
          <w:rFonts w:cs="Arial"/>
          <w:b/>
        </w:rPr>
      </w:pPr>
      <w:r w:rsidRPr="000E4641">
        <w:rPr>
          <w:rFonts w:cs="Arial"/>
          <w:b/>
        </w:rPr>
        <w:t>Byte 4: Data Indication</w:t>
      </w:r>
    </w:p>
    <w:p w14:paraId="7186B96A" w14:textId="77777777" w:rsidR="0042307E" w:rsidRPr="006C63E1" w:rsidRDefault="0042307E" w:rsidP="0042307E">
      <w:pPr>
        <w:ind w:left="720" w:firstLine="720"/>
        <w:rPr>
          <w:rFonts w:cs="Arial"/>
        </w:rPr>
      </w:pPr>
      <w:r w:rsidRPr="006C63E1">
        <w:rPr>
          <w:rFonts w:cs="Arial"/>
          <w:i/>
        </w:rPr>
        <w:t>Bit 0-5:</w:t>
      </w:r>
      <w:r w:rsidRPr="006C63E1">
        <w:rPr>
          <w:rFonts w:cs="Arial"/>
        </w:rPr>
        <w:t xml:space="preserve"> Reserved</w:t>
      </w:r>
    </w:p>
    <w:p w14:paraId="5884013B" w14:textId="77777777" w:rsidR="0042307E" w:rsidRPr="006C63E1" w:rsidRDefault="0042307E" w:rsidP="0042307E">
      <w:pPr>
        <w:ind w:left="720" w:firstLine="720"/>
        <w:rPr>
          <w:rFonts w:cs="Arial"/>
        </w:rPr>
      </w:pPr>
      <w:r w:rsidRPr="006C63E1">
        <w:rPr>
          <w:rFonts w:cs="Arial"/>
          <w:i/>
        </w:rPr>
        <w:t>Bit 6:</w:t>
      </w:r>
      <w:r w:rsidRPr="006C63E1">
        <w:rPr>
          <w:rFonts w:cs="Arial"/>
        </w:rPr>
        <w:t xml:space="preserve"> 0x1: SyncP Encrypted, 0x0: Unencrypted</w:t>
      </w:r>
    </w:p>
    <w:p w14:paraId="5B3019A9" w14:textId="77777777" w:rsidR="0042307E" w:rsidRPr="006C63E1" w:rsidRDefault="0042307E" w:rsidP="0042307E">
      <w:pPr>
        <w:ind w:left="720" w:firstLine="720"/>
        <w:rPr>
          <w:rFonts w:cs="Arial"/>
        </w:rPr>
      </w:pPr>
      <w:r w:rsidRPr="006C63E1">
        <w:rPr>
          <w:rFonts w:cs="Arial"/>
          <w:i/>
        </w:rPr>
        <w:t>Bit 7:</w:t>
      </w:r>
      <w:r w:rsidRPr="006C63E1">
        <w:rPr>
          <w:rFonts w:cs="Arial"/>
        </w:rPr>
        <w:t xml:space="preserve"> 0x1: GZIP Compressed, 0x0: Uncompressed</w:t>
      </w:r>
    </w:p>
    <w:p w14:paraId="5F555171" w14:textId="77777777" w:rsidR="0042307E" w:rsidRDefault="0042307E" w:rsidP="0042307E">
      <w:pPr>
        <w:ind w:left="720"/>
        <w:rPr>
          <w:rFonts w:cs="Arial"/>
        </w:rPr>
      </w:pPr>
    </w:p>
    <w:p w14:paraId="67224F37" w14:textId="77777777" w:rsidR="0042307E" w:rsidRPr="000E4641" w:rsidRDefault="0042307E" w:rsidP="0042307E">
      <w:pPr>
        <w:ind w:left="720"/>
        <w:rPr>
          <w:rFonts w:cs="Arial"/>
          <w:b/>
        </w:rPr>
      </w:pPr>
      <w:r w:rsidRPr="000E4641">
        <w:rPr>
          <w:rFonts w:cs="Arial"/>
          <w:b/>
        </w:rPr>
        <w:t xml:space="preserve">Byte </w:t>
      </w:r>
      <w:r>
        <w:rPr>
          <w:rFonts w:cs="Arial"/>
          <w:b/>
        </w:rPr>
        <w:t>5 - 6</w:t>
      </w:r>
      <w:r w:rsidRPr="000E4641">
        <w:rPr>
          <w:rFonts w:cs="Arial"/>
          <w:b/>
        </w:rPr>
        <w:t xml:space="preserve">: </w:t>
      </w:r>
      <w:proofErr w:type="spellStart"/>
      <w:r>
        <w:rPr>
          <w:rFonts w:cs="Arial"/>
          <w:b/>
        </w:rPr>
        <w:t>AUSize</w:t>
      </w:r>
      <w:proofErr w:type="spellEnd"/>
    </w:p>
    <w:p w14:paraId="2A45D1CA" w14:textId="77777777" w:rsidR="0042307E" w:rsidRPr="0090124D" w:rsidRDefault="0042307E" w:rsidP="0042307E">
      <w:pPr>
        <w:ind w:left="720"/>
        <w:rPr>
          <w:rFonts w:cs="Arial"/>
        </w:rPr>
      </w:pPr>
      <w:r>
        <w:rPr>
          <w:rFonts w:cs="Arial"/>
          <w:b/>
        </w:rPr>
        <w:tab/>
      </w:r>
      <w:r w:rsidRPr="0090124D">
        <w:rPr>
          <w:rFonts w:cs="Arial"/>
        </w:rPr>
        <w:t>0x0000: invalid</w:t>
      </w:r>
    </w:p>
    <w:p w14:paraId="538DFFEF" w14:textId="77777777" w:rsidR="0042307E" w:rsidRPr="0090124D" w:rsidRDefault="0042307E" w:rsidP="0042307E">
      <w:pPr>
        <w:ind w:left="720"/>
        <w:rPr>
          <w:rFonts w:cs="Arial"/>
        </w:rPr>
      </w:pPr>
      <w:r w:rsidRPr="0090124D">
        <w:rPr>
          <w:rFonts w:cs="Arial"/>
        </w:rPr>
        <w:tab/>
        <w:t>0x0001: 1 Byte</w:t>
      </w:r>
    </w:p>
    <w:p w14:paraId="09A04D98" w14:textId="77777777" w:rsidR="0042307E" w:rsidRPr="0090124D" w:rsidRDefault="0042307E" w:rsidP="0042307E">
      <w:pPr>
        <w:ind w:left="720"/>
        <w:rPr>
          <w:rFonts w:cs="Arial"/>
        </w:rPr>
      </w:pPr>
      <w:r w:rsidRPr="0090124D">
        <w:rPr>
          <w:rFonts w:cs="Arial"/>
        </w:rPr>
        <w:tab/>
        <w:t>…</w:t>
      </w:r>
    </w:p>
    <w:p w14:paraId="65CD648F" w14:textId="77777777" w:rsidR="0042307E" w:rsidRDefault="0042307E" w:rsidP="0042307E">
      <w:pPr>
        <w:ind w:left="720"/>
        <w:rPr>
          <w:rFonts w:cs="Arial"/>
        </w:rPr>
      </w:pPr>
      <w:r w:rsidRPr="0090124D">
        <w:rPr>
          <w:rFonts w:cs="Arial"/>
        </w:rPr>
        <w:tab/>
        <w:t>0x7D0: 2000 Bytes</w:t>
      </w:r>
    </w:p>
    <w:p w14:paraId="13979F76" w14:textId="77777777" w:rsidR="0042307E" w:rsidRPr="0090124D" w:rsidRDefault="0042307E" w:rsidP="0042307E">
      <w:pPr>
        <w:ind w:left="720"/>
        <w:rPr>
          <w:rFonts w:cs="Arial"/>
        </w:rPr>
      </w:pPr>
    </w:p>
    <w:p w14:paraId="3ACD3FB8" w14:textId="77777777" w:rsidR="0042307E" w:rsidRDefault="0042307E" w:rsidP="0042307E">
      <w:pPr>
        <w:ind w:left="720"/>
        <w:rPr>
          <w:rFonts w:cs="Arial"/>
          <w:b/>
        </w:rPr>
      </w:pPr>
      <w:r>
        <w:rPr>
          <w:rFonts w:cs="Arial"/>
          <w:b/>
        </w:rPr>
        <w:t>Byte 7 up to 2006:</w:t>
      </w:r>
      <w:r>
        <w:rPr>
          <w:rFonts w:cs="Arial"/>
          <w:b/>
        </w:rPr>
        <w:tab/>
      </w:r>
    </w:p>
    <w:p w14:paraId="6F12451E" w14:textId="77777777" w:rsidR="0042307E" w:rsidRPr="00FC0EDD" w:rsidRDefault="0042307E" w:rsidP="0042307E">
      <w:pPr>
        <w:ind w:left="720"/>
        <w:rPr>
          <w:rFonts w:cs="Arial"/>
        </w:rPr>
      </w:pPr>
      <w:r>
        <w:rPr>
          <w:rFonts w:cs="Arial"/>
        </w:rPr>
        <w:tab/>
        <w:t>Authorized Users Information</w:t>
      </w:r>
    </w:p>
    <w:p w14:paraId="2AF2707C" w14:textId="77777777" w:rsidR="0042307E" w:rsidRDefault="0042307E" w:rsidP="0042307E">
      <w:pPr>
        <w:pStyle w:val="Heading4"/>
      </w:pPr>
      <w:r w:rsidRPr="00B9479B">
        <w:t>TP-LOG-TPL-REQ-207069/D-SID-9F-CCOISynchronizationSummaryReport</w:t>
      </w:r>
    </w:p>
    <w:p w14:paraId="31D1FDC5" w14:textId="77777777" w:rsidR="0042307E" w:rsidRDefault="0042307E" w:rsidP="0042307E">
      <w:pPr>
        <w:rPr>
          <w:rFonts w:cs="Arial"/>
        </w:rPr>
      </w:pPr>
      <w:r>
        <w:rPr>
          <w:rFonts w:cs="Arial"/>
        </w:rPr>
        <w:t>Data Size: 95 bytes</w:t>
      </w:r>
    </w:p>
    <w:p w14:paraId="6001354C" w14:textId="77777777" w:rsidR="0042307E" w:rsidRDefault="0042307E" w:rsidP="0042307E">
      <w:pPr>
        <w:ind w:left="720"/>
        <w:rPr>
          <w:rFonts w:cs="Arial"/>
        </w:rPr>
      </w:pPr>
      <w:r>
        <w:rPr>
          <w:rFonts w:cs="Arial"/>
        </w:rPr>
        <w:tab/>
      </w:r>
    </w:p>
    <w:p w14:paraId="2966906F" w14:textId="77777777" w:rsidR="0042307E" w:rsidRDefault="0042307E" w:rsidP="0042307E">
      <w:pPr>
        <w:ind w:left="720"/>
        <w:rPr>
          <w:rFonts w:cs="Arial"/>
          <w:b/>
        </w:rPr>
      </w:pPr>
      <w:r>
        <w:rPr>
          <w:rFonts w:cs="Arial"/>
          <w:b/>
        </w:rPr>
        <w:t>Byte 0: Signal Identifier</w:t>
      </w:r>
      <w:r>
        <w:rPr>
          <w:rFonts w:cs="Arial"/>
          <w:b/>
        </w:rPr>
        <w:tab/>
      </w:r>
    </w:p>
    <w:p w14:paraId="5EBFB469" w14:textId="77777777" w:rsidR="0042307E" w:rsidRDefault="0042307E" w:rsidP="0042307E">
      <w:pPr>
        <w:ind w:left="720"/>
        <w:rPr>
          <w:rFonts w:cs="Arial"/>
        </w:rPr>
      </w:pPr>
      <w:r>
        <w:rPr>
          <w:rFonts w:cs="Arial"/>
        </w:rPr>
        <w:tab/>
        <w:t xml:space="preserve">0x9F: </w:t>
      </w:r>
      <w:proofErr w:type="spellStart"/>
      <w:r>
        <w:rPr>
          <w:rFonts w:cs="Arial"/>
        </w:rPr>
        <w:t>CCOI</w:t>
      </w:r>
      <w:r w:rsidRPr="007E2496">
        <w:rPr>
          <w:rFonts w:cs="Arial"/>
        </w:rPr>
        <w:t>SynchronizationSummary</w:t>
      </w:r>
      <w:r>
        <w:rPr>
          <w:rFonts w:cs="Arial"/>
        </w:rPr>
        <w:t>Report</w:t>
      </w:r>
      <w:proofErr w:type="spellEnd"/>
    </w:p>
    <w:p w14:paraId="7B7901EC" w14:textId="77777777" w:rsidR="0042307E" w:rsidRDefault="0042307E" w:rsidP="0042307E">
      <w:pPr>
        <w:ind w:left="720"/>
        <w:rPr>
          <w:rFonts w:cs="Arial"/>
        </w:rPr>
      </w:pPr>
      <w:r>
        <w:rPr>
          <w:rFonts w:cs="Arial"/>
        </w:rPr>
        <w:tab/>
      </w:r>
    </w:p>
    <w:p w14:paraId="6C4BBC82" w14:textId="77777777" w:rsidR="0042307E" w:rsidRDefault="0042307E" w:rsidP="0042307E">
      <w:pPr>
        <w:ind w:left="720"/>
        <w:rPr>
          <w:rFonts w:cs="Arial"/>
          <w:b/>
        </w:rPr>
      </w:pPr>
      <w:r>
        <w:rPr>
          <w:rFonts w:cs="Arial"/>
          <w:b/>
        </w:rPr>
        <w:t>Byte 1: Utilization</w:t>
      </w:r>
      <w:r>
        <w:rPr>
          <w:rFonts w:cs="Arial"/>
          <w:b/>
        </w:rPr>
        <w:tab/>
      </w:r>
    </w:p>
    <w:p w14:paraId="308BB825" w14:textId="77777777" w:rsidR="0042307E" w:rsidRDefault="0042307E" w:rsidP="0042307E">
      <w:pPr>
        <w:ind w:left="720"/>
        <w:rPr>
          <w:rFonts w:cs="Arial"/>
        </w:rPr>
      </w:pPr>
      <w:r>
        <w:rPr>
          <w:rFonts w:cs="Arial"/>
        </w:rPr>
        <w:tab/>
      </w:r>
      <w:r w:rsidRPr="005738F5">
        <w:rPr>
          <w:rFonts w:cs="Arial"/>
        </w:rPr>
        <w:t>0x32: MobileCom_Service2 - Embedded Modem</w:t>
      </w:r>
    </w:p>
    <w:p w14:paraId="7B243316" w14:textId="77777777" w:rsidR="0042307E" w:rsidRDefault="0042307E" w:rsidP="0042307E">
      <w:pPr>
        <w:ind w:left="720"/>
        <w:rPr>
          <w:rFonts w:cs="Arial"/>
        </w:rPr>
      </w:pPr>
      <w:r>
        <w:rPr>
          <w:rFonts w:cs="Arial"/>
        </w:rPr>
        <w:tab/>
      </w:r>
    </w:p>
    <w:p w14:paraId="36C8D66B" w14:textId="77777777" w:rsidR="0042307E" w:rsidRDefault="0042307E" w:rsidP="0042307E">
      <w:pPr>
        <w:ind w:left="720"/>
        <w:rPr>
          <w:rFonts w:cs="Arial"/>
          <w:b/>
        </w:rPr>
      </w:pPr>
      <w:r>
        <w:rPr>
          <w:rFonts w:cs="Arial"/>
          <w:b/>
        </w:rPr>
        <w:t>Byte 2: Command Execution Status</w:t>
      </w:r>
      <w:r>
        <w:rPr>
          <w:rFonts w:cs="Arial"/>
          <w:b/>
        </w:rPr>
        <w:tab/>
      </w:r>
    </w:p>
    <w:p w14:paraId="51D6916D"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2F95D22C"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21ACB814"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7A1EA5CA" w14:textId="77777777" w:rsidR="0042307E" w:rsidRDefault="0042307E" w:rsidP="0042307E">
      <w:pPr>
        <w:ind w:left="720" w:firstLine="720"/>
        <w:rPr>
          <w:rFonts w:cs="Arial"/>
        </w:rPr>
      </w:pPr>
      <w:r>
        <w:rPr>
          <w:rFonts w:cs="Arial"/>
        </w:rPr>
        <w:t>0x3y: Intermediate Result– Wait</w:t>
      </w:r>
    </w:p>
    <w:p w14:paraId="04CB1E03" w14:textId="77777777" w:rsidR="0042307E" w:rsidRDefault="0042307E" w:rsidP="0042307E">
      <w:pPr>
        <w:ind w:left="720" w:firstLine="720"/>
        <w:rPr>
          <w:rFonts w:cs="Arial"/>
        </w:rPr>
      </w:pPr>
    </w:p>
    <w:p w14:paraId="7F4B14A8" w14:textId="77777777" w:rsidR="0042307E" w:rsidRDefault="0042307E" w:rsidP="0042307E">
      <w:pPr>
        <w:ind w:left="720"/>
        <w:rPr>
          <w:rFonts w:cs="Arial"/>
          <w:b/>
        </w:rPr>
      </w:pPr>
      <w:r>
        <w:rPr>
          <w:rFonts w:cs="Arial"/>
          <w:b/>
        </w:rPr>
        <w:t>Byte 3: Character Coding</w:t>
      </w:r>
    </w:p>
    <w:p w14:paraId="7E645A61" w14:textId="77777777" w:rsidR="0042307E" w:rsidRDefault="0042307E" w:rsidP="0042307E">
      <w:pPr>
        <w:ind w:left="720" w:firstLine="720"/>
        <w:rPr>
          <w:rFonts w:cs="Arial"/>
        </w:rPr>
      </w:pPr>
      <w:r>
        <w:rPr>
          <w:rFonts w:cs="Arial"/>
        </w:rPr>
        <w:t>Bit 0-5: Reserved</w:t>
      </w:r>
    </w:p>
    <w:p w14:paraId="6AEC2410" w14:textId="77777777" w:rsidR="0042307E" w:rsidRDefault="0042307E" w:rsidP="0042307E">
      <w:pPr>
        <w:ind w:left="720" w:firstLine="720"/>
        <w:rPr>
          <w:rFonts w:cs="Arial"/>
        </w:rPr>
      </w:pPr>
      <w:r>
        <w:rPr>
          <w:rFonts w:cs="Arial"/>
        </w:rPr>
        <w:t>Bit 6-7: Coding</w:t>
      </w:r>
    </w:p>
    <w:p w14:paraId="00305827" w14:textId="77777777" w:rsidR="0042307E" w:rsidRDefault="0042307E" w:rsidP="0042307E">
      <w:pPr>
        <w:ind w:left="1440" w:firstLine="720"/>
        <w:rPr>
          <w:rFonts w:cs="Arial"/>
        </w:rPr>
      </w:pPr>
      <w:r>
        <w:rPr>
          <w:rFonts w:cs="Arial"/>
        </w:rPr>
        <w:t>0x2:</w:t>
      </w:r>
      <w:r>
        <w:rPr>
          <w:rFonts w:cs="Arial"/>
        </w:rPr>
        <w:tab/>
        <w:t>Coding Table III</w:t>
      </w:r>
    </w:p>
    <w:p w14:paraId="59B277A7" w14:textId="77777777" w:rsidR="0042307E" w:rsidRDefault="0042307E" w:rsidP="0042307E">
      <w:pPr>
        <w:ind w:left="1440" w:firstLine="720"/>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2EA5374F" w14:textId="77777777" w:rsidR="0042307E" w:rsidRDefault="0042307E" w:rsidP="0042307E">
      <w:pPr>
        <w:rPr>
          <w:rFonts w:cs="Arial"/>
        </w:rPr>
      </w:pPr>
    </w:p>
    <w:p w14:paraId="13479A4F" w14:textId="77777777" w:rsidR="0042307E" w:rsidRDefault="0042307E" w:rsidP="0042307E">
      <w:pPr>
        <w:ind w:left="720"/>
        <w:rPr>
          <w:rFonts w:cs="Arial"/>
          <w:b/>
        </w:rPr>
      </w:pPr>
      <w:r>
        <w:rPr>
          <w:rFonts w:cs="Arial"/>
          <w:b/>
        </w:rPr>
        <w:t xml:space="preserve">Byte 4-5: </w:t>
      </w:r>
      <w:proofErr w:type="spellStart"/>
      <w:r>
        <w:rPr>
          <w:rFonts w:cs="Arial"/>
          <w:b/>
        </w:rPr>
        <w:t>PolicyPlatformVersion</w:t>
      </w:r>
      <w:proofErr w:type="spellEnd"/>
    </w:p>
    <w:p w14:paraId="3CF77C8D" w14:textId="77777777" w:rsidR="0042307E" w:rsidRDefault="0042307E" w:rsidP="0042307E">
      <w:pPr>
        <w:ind w:left="720"/>
        <w:rPr>
          <w:rFonts w:cs="Arial"/>
        </w:rPr>
      </w:pPr>
      <w:r>
        <w:rPr>
          <w:rFonts w:cs="Arial"/>
          <w:b/>
        </w:rPr>
        <w:tab/>
      </w:r>
      <w:r>
        <w:rPr>
          <w:rFonts w:cs="Arial"/>
        </w:rPr>
        <w:t>0x0000 – 0xFFFF</w:t>
      </w:r>
    </w:p>
    <w:p w14:paraId="7D71FB5F" w14:textId="77777777" w:rsidR="0042307E" w:rsidRDefault="0042307E" w:rsidP="0042307E">
      <w:pPr>
        <w:ind w:left="720"/>
        <w:rPr>
          <w:rFonts w:cs="Arial"/>
        </w:rPr>
      </w:pPr>
    </w:p>
    <w:p w14:paraId="18C556A9" w14:textId="77777777" w:rsidR="0042307E" w:rsidRDefault="0042307E" w:rsidP="0042307E">
      <w:pPr>
        <w:ind w:left="720"/>
        <w:rPr>
          <w:rFonts w:cs="Arial"/>
          <w:b/>
        </w:rPr>
      </w:pPr>
      <w:r>
        <w:rPr>
          <w:rFonts w:cs="Arial"/>
          <w:b/>
        </w:rPr>
        <w:t xml:space="preserve">Byte 6-7: </w:t>
      </w:r>
      <w:proofErr w:type="spellStart"/>
      <w:r>
        <w:rPr>
          <w:rFonts w:cs="Arial"/>
          <w:b/>
        </w:rPr>
        <w:t>PolicyMajorVersion</w:t>
      </w:r>
      <w:proofErr w:type="spellEnd"/>
    </w:p>
    <w:p w14:paraId="659A61A4" w14:textId="77777777" w:rsidR="0042307E" w:rsidRDefault="0042307E" w:rsidP="0042307E">
      <w:pPr>
        <w:ind w:left="720"/>
        <w:rPr>
          <w:rFonts w:cs="Arial"/>
          <w:b/>
        </w:rPr>
      </w:pPr>
      <w:r>
        <w:rPr>
          <w:rFonts w:cs="Arial"/>
          <w:b/>
        </w:rPr>
        <w:tab/>
      </w:r>
      <w:r>
        <w:rPr>
          <w:rFonts w:cs="Arial"/>
        </w:rPr>
        <w:t>0x0000 – 0xFFFF</w:t>
      </w:r>
    </w:p>
    <w:p w14:paraId="6EA0BF05" w14:textId="77777777" w:rsidR="0042307E" w:rsidRDefault="0042307E" w:rsidP="0042307E">
      <w:pPr>
        <w:ind w:left="720"/>
        <w:rPr>
          <w:rFonts w:cs="Arial"/>
        </w:rPr>
      </w:pPr>
    </w:p>
    <w:p w14:paraId="27CD18FB" w14:textId="77777777" w:rsidR="0042307E" w:rsidRDefault="0042307E" w:rsidP="0042307E">
      <w:pPr>
        <w:ind w:left="720"/>
        <w:rPr>
          <w:rFonts w:cs="Arial"/>
          <w:b/>
        </w:rPr>
      </w:pPr>
      <w:r>
        <w:rPr>
          <w:rFonts w:cs="Arial"/>
          <w:b/>
        </w:rPr>
        <w:t xml:space="preserve">Byte 8-9: </w:t>
      </w:r>
      <w:proofErr w:type="spellStart"/>
      <w:r>
        <w:rPr>
          <w:rFonts w:cs="Arial"/>
          <w:b/>
        </w:rPr>
        <w:t>PolicyMinorVersion</w:t>
      </w:r>
      <w:proofErr w:type="spellEnd"/>
    </w:p>
    <w:p w14:paraId="024419E6" w14:textId="77777777" w:rsidR="0042307E" w:rsidRDefault="0042307E" w:rsidP="0042307E">
      <w:pPr>
        <w:ind w:left="720"/>
        <w:rPr>
          <w:rFonts w:cs="Arial"/>
          <w:b/>
        </w:rPr>
      </w:pPr>
      <w:r>
        <w:rPr>
          <w:rFonts w:cs="Arial"/>
          <w:b/>
        </w:rPr>
        <w:tab/>
      </w:r>
      <w:r>
        <w:rPr>
          <w:rFonts w:cs="Arial"/>
        </w:rPr>
        <w:t>0x0000 – 0xFFFF</w:t>
      </w:r>
    </w:p>
    <w:p w14:paraId="09A22F53" w14:textId="77777777" w:rsidR="0042307E" w:rsidRDefault="0042307E" w:rsidP="0042307E">
      <w:pPr>
        <w:ind w:left="720"/>
        <w:rPr>
          <w:rFonts w:cs="Arial"/>
        </w:rPr>
      </w:pPr>
    </w:p>
    <w:p w14:paraId="2DFE416C" w14:textId="77777777" w:rsidR="0042307E" w:rsidRDefault="0042307E" w:rsidP="0042307E">
      <w:pPr>
        <w:ind w:left="720"/>
        <w:rPr>
          <w:rFonts w:cs="Arial"/>
          <w:b/>
        </w:rPr>
      </w:pPr>
      <w:r>
        <w:rPr>
          <w:rFonts w:cs="Arial"/>
          <w:b/>
        </w:rPr>
        <w:t xml:space="preserve">Byte 10-17: </w:t>
      </w:r>
      <w:proofErr w:type="spellStart"/>
      <w:r>
        <w:rPr>
          <w:rFonts w:cs="Arial"/>
          <w:b/>
        </w:rPr>
        <w:t>PolicyTableTimestamp</w:t>
      </w:r>
      <w:proofErr w:type="spellEnd"/>
    </w:p>
    <w:p w14:paraId="0E209489" w14:textId="77777777" w:rsidR="0042307E" w:rsidRDefault="0042307E" w:rsidP="0042307E">
      <w:pPr>
        <w:ind w:left="720" w:firstLine="720"/>
        <w:rPr>
          <w:rFonts w:cs="Arial"/>
        </w:rPr>
      </w:pPr>
      <w:r>
        <w:rPr>
          <w:rFonts w:cs="Arial"/>
        </w:rPr>
        <w:t>Byte 10-11:</w:t>
      </w:r>
      <w:r>
        <w:rPr>
          <w:rFonts w:cs="Arial"/>
        </w:rPr>
        <w:tab/>
        <w:t>Years (0x0000 - 0xFFFF)</w:t>
      </w:r>
    </w:p>
    <w:p w14:paraId="12EEFADD" w14:textId="77777777" w:rsidR="0042307E" w:rsidRDefault="0042307E" w:rsidP="0042307E">
      <w:pPr>
        <w:ind w:firstLine="720"/>
        <w:rPr>
          <w:rFonts w:cs="Arial"/>
        </w:rPr>
      </w:pPr>
      <w:r>
        <w:rPr>
          <w:rFonts w:cs="Arial"/>
        </w:rPr>
        <w:tab/>
        <w:t>Byte 12:</w:t>
      </w:r>
      <w:r>
        <w:rPr>
          <w:rFonts w:cs="Arial"/>
        </w:rPr>
        <w:tab/>
        <w:t>Months (0x01 - 0x0C)</w:t>
      </w:r>
    </w:p>
    <w:p w14:paraId="751ABD1F" w14:textId="77777777" w:rsidR="0042307E" w:rsidRDefault="0042307E" w:rsidP="0042307E">
      <w:pPr>
        <w:ind w:firstLine="720"/>
        <w:rPr>
          <w:rFonts w:cs="Arial"/>
        </w:rPr>
      </w:pPr>
      <w:r>
        <w:rPr>
          <w:rFonts w:cs="Arial"/>
        </w:rPr>
        <w:tab/>
        <w:t>Byte 13:</w:t>
      </w:r>
      <w:r>
        <w:rPr>
          <w:rFonts w:cs="Arial"/>
        </w:rPr>
        <w:tab/>
        <w:t>Days (0x01 - 0x1F)</w:t>
      </w:r>
    </w:p>
    <w:p w14:paraId="1DD645BD" w14:textId="77777777" w:rsidR="0042307E" w:rsidRDefault="0042307E" w:rsidP="0042307E">
      <w:pPr>
        <w:ind w:firstLine="720"/>
        <w:rPr>
          <w:rFonts w:cs="Arial"/>
        </w:rPr>
      </w:pPr>
      <w:r>
        <w:rPr>
          <w:rFonts w:cs="Arial"/>
        </w:rPr>
        <w:tab/>
        <w:t>Byte 14:</w:t>
      </w:r>
      <w:r>
        <w:rPr>
          <w:rFonts w:cs="Arial"/>
        </w:rPr>
        <w:tab/>
        <w:t>Hours (0x00 - 0x17)</w:t>
      </w:r>
    </w:p>
    <w:p w14:paraId="403E1C15" w14:textId="77777777" w:rsidR="0042307E" w:rsidRDefault="0042307E" w:rsidP="0042307E">
      <w:pPr>
        <w:ind w:firstLine="720"/>
        <w:rPr>
          <w:rFonts w:cs="Arial"/>
        </w:rPr>
      </w:pPr>
      <w:r>
        <w:rPr>
          <w:rFonts w:cs="Arial"/>
        </w:rPr>
        <w:tab/>
        <w:t>Byte 15:</w:t>
      </w:r>
      <w:r>
        <w:rPr>
          <w:rFonts w:cs="Arial"/>
        </w:rPr>
        <w:tab/>
        <w:t>Minutes (0x00 - 0x3B)</w:t>
      </w:r>
    </w:p>
    <w:p w14:paraId="29C822DA" w14:textId="77777777" w:rsidR="0042307E" w:rsidRDefault="0042307E" w:rsidP="0042307E">
      <w:pPr>
        <w:ind w:firstLine="720"/>
        <w:rPr>
          <w:rFonts w:cs="Arial"/>
        </w:rPr>
      </w:pPr>
      <w:r>
        <w:rPr>
          <w:rFonts w:cs="Arial"/>
        </w:rPr>
        <w:tab/>
        <w:t>Byte 16:</w:t>
      </w:r>
      <w:r>
        <w:rPr>
          <w:rFonts w:cs="Arial"/>
        </w:rPr>
        <w:tab/>
        <w:t>Seconds (0x00 - 0x3B)</w:t>
      </w:r>
    </w:p>
    <w:p w14:paraId="7DEDDB22" w14:textId="77777777" w:rsidR="0042307E" w:rsidRDefault="0042307E" w:rsidP="0042307E">
      <w:pPr>
        <w:ind w:left="720" w:firstLine="720"/>
        <w:rPr>
          <w:rFonts w:cs="Arial"/>
        </w:rPr>
      </w:pPr>
      <w:r>
        <w:rPr>
          <w:rFonts w:cs="Arial"/>
        </w:rPr>
        <w:t>Byte 17:</w:t>
      </w:r>
      <w:r>
        <w:rPr>
          <w:rFonts w:cs="Arial"/>
        </w:rPr>
        <w:tab/>
        <w:t>Reserved</w:t>
      </w:r>
    </w:p>
    <w:p w14:paraId="28FCB4AB" w14:textId="77777777" w:rsidR="0042307E" w:rsidRDefault="0042307E" w:rsidP="0042307E">
      <w:pPr>
        <w:ind w:left="720" w:firstLine="720"/>
        <w:rPr>
          <w:rFonts w:cs="Arial"/>
        </w:rPr>
      </w:pPr>
    </w:p>
    <w:p w14:paraId="01ABCDC8" w14:textId="77777777" w:rsidR="0042307E" w:rsidRDefault="0042307E" w:rsidP="0042307E">
      <w:pPr>
        <w:ind w:left="720"/>
        <w:rPr>
          <w:rFonts w:cs="Arial"/>
          <w:b/>
        </w:rPr>
      </w:pPr>
      <w:r>
        <w:rPr>
          <w:rFonts w:cs="Arial"/>
          <w:b/>
        </w:rPr>
        <w:t>Byte 18-49: Hash Value of Policy Table Extension</w:t>
      </w:r>
    </w:p>
    <w:p w14:paraId="370213F9" w14:textId="77777777" w:rsidR="0042307E" w:rsidRDefault="0042307E" w:rsidP="0042307E">
      <w:pPr>
        <w:ind w:left="1440"/>
        <w:rPr>
          <w:rFonts w:cs="Arial"/>
        </w:rPr>
      </w:pPr>
      <w:r>
        <w:rPr>
          <w:rFonts w:cs="Arial"/>
        </w:rPr>
        <w:t>32 Bytes: SHA-256 value of unencrypted, uncompressed</w:t>
      </w:r>
      <w:r>
        <w:rPr>
          <w:rFonts w:cs="Arial"/>
        </w:rPr>
        <w:br/>
      </w:r>
      <w:proofErr w:type="spellStart"/>
      <w:r>
        <w:rPr>
          <w:rFonts w:cs="Arial"/>
        </w:rPr>
        <w:t>PolicyTableExtensionRawData</w:t>
      </w:r>
      <w:proofErr w:type="spellEnd"/>
    </w:p>
    <w:p w14:paraId="65C518A4" w14:textId="77777777" w:rsidR="0042307E" w:rsidRDefault="0042307E" w:rsidP="0042307E">
      <w:pPr>
        <w:rPr>
          <w:rFonts w:cs="Arial"/>
        </w:rPr>
      </w:pPr>
    </w:p>
    <w:p w14:paraId="554F2C9C" w14:textId="77777777" w:rsidR="0042307E" w:rsidRDefault="0042307E" w:rsidP="0042307E">
      <w:pPr>
        <w:ind w:left="720"/>
        <w:rPr>
          <w:rFonts w:cs="Arial"/>
          <w:b/>
        </w:rPr>
      </w:pPr>
      <w:r>
        <w:rPr>
          <w:rFonts w:cs="Arial"/>
          <w:b/>
        </w:rPr>
        <w:t xml:space="preserve">Byte 50-51: </w:t>
      </w:r>
      <w:proofErr w:type="spellStart"/>
      <w:r>
        <w:rPr>
          <w:rFonts w:cs="Arial"/>
          <w:b/>
        </w:rPr>
        <w:t>UFMPlatformVersion</w:t>
      </w:r>
      <w:proofErr w:type="spellEnd"/>
    </w:p>
    <w:p w14:paraId="596F3F20" w14:textId="77777777" w:rsidR="0042307E" w:rsidRDefault="0042307E" w:rsidP="0042307E">
      <w:pPr>
        <w:ind w:left="720"/>
        <w:rPr>
          <w:rFonts w:cs="Arial"/>
          <w:b/>
        </w:rPr>
      </w:pPr>
      <w:r>
        <w:rPr>
          <w:rFonts w:cs="Arial"/>
          <w:b/>
        </w:rPr>
        <w:tab/>
      </w:r>
      <w:r>
        <w:rPr>
          <w:rFonts w:cs="Arial"/>
        </w:rPr>
        <w:t>0x0000 – 0xFFFF</w:t>
      </w:r>
    </w:p>
    <w:p w14:paraId="1BD5A264" w14:textId="77777777" w:rsidR="0042307E" w:rsidRDefault="0042307E" w:rsidP="0042307E">
      <w:pPr>
        <w:ind w:left="720"/>
        <w:rPr>
          <w:rFonts w:cs="Arial"/>
        </w:rPr>
      </w:pPr>
    </w:p>
    <w:p w14:paraId="6DC3A227" w14:textId="77777777" w:rsidR="0042307E" w:rsidRDefault="0042307E" w:rsidP="0042307E">
      <w:pPr>
        <w:ind w:left="720"/>
        <w:rPr>
          <w:rFonts w:cs="Arial"/>
          <w:b/>
        </w:rPr>
      </w:pPr>
      <w:r>
        <w:rPr>
          <w:rFonts w:cs="Arial"/>
          <w:b/>
        </w:rPr>
        <w:t xml:space="preserve">Byte 52-53: </w:t>
      </w:r>
      <w:proofErr w:type="spellStart"/>
      <w:r>
        <w:rPr>
          <w:rFonts w:cs="Arial"/>
          <w:b/>
        </w:rPr>
        <w:t>UFMMajorVersion</w:t>
      </w:r>
      <w:proofErr w:type="spellEnd"/>
    </w:p>
    <w:p w14:paraId="0530AB7B" w14:textId="77777777" w:rsidR="0042307E" w:rsidRDefault="0042307E" w:rsidP="0042307E">
      <w:pPr>
        <w:ind w:left="720"/>
        <w:rPr>
          <w:rFonts w:cs="Arial"/>
          <w:b/>
        </w:rPr>
      </w:pPr>
      <w:r>
        <w:rPr>
          <w:rFonts w:cs="Arial"/>
          <w:b/>
        </w:rPr>
        <w:tab/>
      </w:r>
      <w:r>
        <w:rPr>
          <w:rFonts w:cs="Arial"/>
        </w:rPr>
        <w:t>0x0000 – 0xFFFF</w:t>
      </w:r>
    </w:p>
    <w:p w14:paraId="372F4428" w14:textId="77777777" w:rsidR="0042307E" w:rsidRDefault="0042307E" w:rsidP="0042307E">
      <w:pPr>
        <w:ind w:left="720"/>
        <w:rPr>
          <w:rFonts w:cs="Arial"/>
        </w:rPr>
      </w:pPr>
    </w:p>
    <w:p w14:paraId="2B568E65" w14:textId="77777777" w:rsidR="0042307E" w:rsidRDefault="0042307E" w:rsidP="0042307E">
      <w:pPr>
        <w:ind w:left="720"/>
        <w:rPr>
          <w:rFonts w:cs="Arial"/>
          <w:b/>
        </w:rPr>
      </w:pPr>
      <w:r>
        <w:rPr>
          <w:rFonts w:cs="Arial"/>
          <w:b/>
        </w:rPr>
        <w:t xml:space="preserve">Byte 54-55: </w:t>
      </w:r>
      <w:proofErr w:type="spellStart"/>
      <w:r>
        <w:rPr>
          <w:rFonts w:cs="Arial"/>
          <w:b/>
        </w:rPr>
        <w:t>UFMMinorVersion</w:t>
      </w:r>
      <w:proofErr w:type="spellEnd"/>
    </w:p>
    <w:p w14:paraId="32A186B1" w14:textId="77777777" w:rsidR="0042307E" w:rsidRDefault="0042307E" w:rsidP="0042307E">
      <w:pPr>
        <w:ind w:left="720"/>
        <w:rPr>
          <w:rFonts w:cs="Arial"/>
        </w:rPr>
      </w:pPr>
      <w:r>
        <w:rPr>
          <w:rFonts w:cs="Arial"/>
        </w:rPr>
        <w:tab/>
        <w:t>0x0000 – 0xFFFF</w:t>
      </w:r>
    </w:p>
    <w:p w14:paraId="79B91182" w14:textId="77777777" w:rsidR="0042307E" w:rsidRDefault="0042307E" w:rsidP="0042307E">
      <w:pPr>
        <w:ind w:left="720"/>
        <w:rPr>
          <w:rFonts w:cs="Arial"/>
        </w:rPr>
      </w:pPr>
    </w:p>
    <w:p w14:paraId="4BE1A6EE" w14:textId="77777777" w:rsidR="0042307E" w:rsidRDefault="0042307E" w:rsidP="0042307E">
      <w:pPr>
        <w:ind w:left="720"/>
        <w:rPr>
          <w:rFonts w:cs="Arial"/>
          <w:b/>
        </w:rPr>
      </w:pPr>
      <w:r>
        <w:rPr>
          <w:rFonts w:cs="Arial"/>
          <w:b/>
        </w:rPr>
        <w:t xml:space="preserve">Byte 56-63: </w:t>
      </w:r>
      <w:proofErr w:type="spellStart"/>
      <w:r>
        <w:rPr>
          <w:rFonts w:cs="Arial"/>
          <w:b/>
        </w:rPr>
        <w:t>UFMTableTimestamp</w:t>
      </w:r>
      <w:proofErr w:type="spellEnd"/>
    </w:p>
    <w:p w14:paraId="2ACDD84C" w14:textId="77777777" w:rsidR="0042307E" w:rsidRDefault="0042307E" w:rsidP="0042307E">
      <w:pPr>
        <w:ind w:left="720" w:firstLine="720"/>
        <w:rPr>
          <w:rFonts w:cs="Arial"/>
        </w:rPr>
      </w:pPr>
      <w:r>
        <w:rPr>
          <w:rFonts w:cs="Arial"/>
        </w:rPr>
        <w:t>Byte 56-57:</w:t>
      </w:r>
      <w:r>
        <w:rPr>
          <w:rFonts w:cs="Arial"/>
        </w:rPr>
        <w:tab/>
        <w:t>Years (0x0000 - 0xFFFF)</w:t>
      </w:r>
    </w:p>
    <w:p w14:paraId="35EF9B4D" w14:textId="77777777" w:rsidR="0042307E" w:rsidRDefault="0042307E" w:rsidP="0042307E">
      <w:pPr>
        <w:ind w:firstLine="720"/>
        <w:rPr>
          <w:rFonts w:cs="Arial"/>
        </w:rPr>
      </w:pPr>
      <w:r>
        <w:rPr>
          <w:rFonts w:cs="Arial"/>
        </w:rPr>
        <w:tab/>
        <w:t>Byte 58:</w:t>
      </w:r>
      <w:r>
        <w:rPr>
          <w:rFonts w:cs="Arial"/>
        </w:rPr>
        <w:tab/>
        <w:t>Months (0x01 - 0x0C)</w:t>
      </w:r>
    </w:p>
    <w:p w14:paraId="44259B95" w14:textId="77777777" w:rsidR="0042307E" w:rsidRDefault="0042307E" w:rsidP="0042307E">
      <w:pPr>
        <w:ind w:firstLine="720"/>
        <w:rPr>
          <w:rFonts w:cs="Arial"/>
        </w:rPr>
      </w:pPr>
      <w:r>
        <w:rPr>
          <w:rFonts w:cs="Arial"/>
        </w:rPr>
        <w:tab/>
        <w:t>Byte 59:</w:t>
      </w:r>
      <w:r>
        <w:rPr>
          <w:rFonts w:cs="Arial"/>
        </w:rPr>
        <w:tab/>
        <w:t>Days (0x01 - 0x1F)</w:t>
      </w:r>
    </w:p>
    <w:p w14:paraId="71CE8F53" w14:textId="77777777" w:rsidR="0042307E" w:rsidRDefault="0042307E" w:rsidP="0042307E">
      <w:pPr>
        <w:ind w:firstLine="720"/>
        <w:rPr>
          <w:rFonts w:cs="Arial"/>
        </w:rPr>
      </w:pPr>
      <w:r>
        <w:rPr>
          <w:rFonts w:cs="Arial"/>
        </w:rPr>
        <w:tab/>
        <w:t>Byte 60:</w:t>
      </w:r>
      <w:r>
        <w:rPr>
          <w:rFonts w:cs="Arial"/>
        </w:rPr>
        <w:tab/>
        <w:t>Hours (0x00 - 0x17)</w:t>
      </w:r>
    </w:p>
    <w:p w14:paraId="1C5D4815" w14:textId="77777777" w:rsidR="0042307E" w:rsidRDefault="0042307E" w:rsidP="0042307E">
      <w:pPr>
        <w:ind w:firstLine="720"/>
        <w:rPr>
          <w:rFonts w:cs="Arial"/>
        </w:rPr>
      </w:pPr>
      <w:r>
        <w:rPr>
          <w:rFonts w:cs="Arial"/>
        </w:rPr>
        <w:tab/>
        <w:t>Byte 61:</w:t>
      </w:r>
      <w:r>
        <w:rPr>
          <w:rFonts w:cs="Arial"/>
        </w:rPr>
        <w:tab/>
        <w:t>Minutes (0x00 - 0x3B)</w:t>
      </w:r>
    </w:p>
    <w:p w14:paraId="41A31AE1" w14:textId="77777777" w:rsidR="0042307E" w:rsidRDefault="0042307E" w:rsidP="0042307E">
      <w:pPr>
        <w:ind w:firstLine="720"/>
        <w:rPr>
          <w:rFonts w:cs="Arial"/>
        </w:rPr>
      </w:pPr>
      <w:r>
        <w:rPr>
          <w:rFonts w:cs="Arial"/>
        </w:rPr>
        <w:tab/>
        <w:t>Byte 62:</w:t>
      </w:r>
      <w:r>
        <w:rPr>
          <w:rFonts w:cs="Arial"/>
        </w:rPr>
        <w:tab/>
        <w:t>Seconds (0x00 - 0x3B)</w:t>
      </w:r>
    </w:p>
    <w:p w14:paraId="294B0DFE" w14:textId="77777777" w:rsidR="0042307E" w:rsidRDefault="0042307E" w:rsidP="0042307E">
      <w:pPr>
        <w:ind w:left="720" w:firstLine="720"/>
        <w:rPr>
          <w:rFonts w:cs="Arial"/>
        </w:rPr>
      </w:pPr>
      <w:r>
        <w:rPr>
          <w:rFonts w:cs="Arial"/>
        </w:rPr>
        <w:t>Byte 63:</w:t>
      </w:r>
      <w:r>
        <w:rPr>
          <w:rFonts w:cs="Arial"/>
        </w:rPr>
        <w:tab/>
        <w:t>Reserved</w:t>
      </w:r>
    </w:p>
    <w:p w14:paraId="3F64A476" w14:textId="77777777" w:rsidR="0042307E" w:rsidRDefault="0042307E" w:rsidP="0042307E">
      <w:pPr>
        <w:rPr>
          <w:rFonts w:cs="Arial"/>
        </w:rPr>
      </w:pPr>
    </w:p>
    <w:p w14:paraId="13061EE2" w14:textId="77777777" w:rsidR="0042307E" w:rsidRDefault="0042307E" w:rsidP="0042307E">
      <w:pPr>
        <w:ind w:left="720"/>
        <w:rPr>
          <w:rFonts w:cs="Arial"/>
        </w:rPr>
      </w:pPr>
    </w:p>
    <w:p w14:paraId="6CDB79AC" w14:textId="77777777" w:rsidR="0042307E" w:rsidRDefault="0042307E" w:rsidP="0042307E">
      <w:pPr>
        <w:ind w:left="720"/>
        <w:rPr>
          <w:rFonts w:cs="Arial"/>
          <w:b/>
        </w:rPr>
      </w:pPr>
      <w:r>
        <w:rPr>
          <w:rFonts w:cs="Arial"/>
          <w:b/>
        </w:rPr>
        <w:t>Byte 64-95: Hash Value of User Friendly Messages</w:t>
      </w:r>
    </w:p>
    <w:p w14:paraId="3AD7B6D1" w14:textId="77777777" w:rsidR="0042307E" w:rsidRDefault="0042307E" w:rsidP="0042307E">
      <w:pPr>
        <w:ind w:left="1440"/>
        <w:rPr>
          <w:rFonts w:cs="Arial"/>
        </w:rPr>
      </w:pPr>
      <w:r>
        <w:rPr>
          <w:rFonts w:cs="Arial"/>
        </w:rPr>
        <w:t>32 Bytes: SHA-256 value of unencrypted, uncompressed</w:t>
      </w:r>
      <w:r>
        <w:rPr>
          <w:rFonts w:cs="Arial"/>
        </w:rPr>
        <w:br/>
      </w:r>
      <w:proofErr w:type="spellStart"/>
      <w:r>
        <w:rPr>
          <w:rFonts w:cs="Arial"/>
        </w:rPr>
        <w:t>UserFriendlyMessagesRawData</w:t>
      </w:r>
      <w:proofErr w:type="spellEnd"/>
    </w:p>
    <w:p w14:paraId="008D492B" w14:textId="77777777" w:rsidR="0042307E" w:rsidRDefault="0042307E" w:rsidP="0042307E">
      <w:pPr>
        <w:ind w:left="720"/>
      </w:pPr>
    </w:p>
    <w:p w14:paraId="473CB6E9" w14:textId="77777777" w:rsidR="0042307E" w:rsidRPr="0015615A" w:rsidRDefault="0042307E" w:rsidP="0042307E">
      <w:pPr>
        <w:ind w:left="720"/>
        <w:rPr>
          <w:rFonts w:cs="Arial"/>
        </w:rPr>
      </w:pPr>
    </w:p>
    <w:p w14:paraId="7F41DCA3" w14:textId="77777777" w:rsidR="0042307E" w:rsidRDefault="0042307E" w:rsidP="0042307E">
      <w:pPr>
        <w:pStyle w:val="Heading4"/>
      </w:pPr>
      <w:r w:rsidRPr="00B9479B">
        <w:t>TP-LOG-TPL-REQ-207070/D-SID-A0-CCOISettingsUpdate_Rq</w:t>
      </w:r>
    </w:p>
    <w:p w14:paraId="1CBA5646" w14:textId="77777777" w:rsidR="0042307E" w:rsidRDefault="0042307E" w:rsidP="0042307E">
      <w:pPr>
        <w:rPr>
          <w:rFonts w:cs="Arial"/>
        </w:rPr>
      </w:pPr>
      <w:r>
        <w:rPr>
          <w:rFonts w:cs="Arial"/>
        </w:rPr>
        <w:t>Data Size: 35 up to 543 bytes</w:t>
      </w:r>
    </w:p>
    <w:p w14:paraId="338C750D" w14:textId="77777777" w:rsidR="0042307E" w:rsidRDefault="0042307E" w:rsidP="0042307E">
      <w:pPr>
        <w:ind w:left="720"/>
        <w:rPr>
          <w:rFonts w:cs="Arial"/>
        </w:rPr>
      </w:pPr>
      <w:r>
        <w:rPr>
          <w:rFonts w:cs="Arial"/>
        </w:rPr>
        <w:tab/>
      </w:r>
    </w:p>
    <w:p w14:paraId="2E73415A" w14:textId="77777777" w:rsidR="0042307E" w:rsidRDefault="0042307E" w:rsidP="0042307E">
      <w:pPr>
        <w:ind w:left="720"/>
        <w:rPr>
          <w:rFonts w:cs="Arial"/>
          <w:b/>
        </w:rPr>
      </w:pPr>
      <w:r>
        <w:rPr>
          <w:rFonts w:cs="Arial"/>
          <w:b/>
        </w:rPr>
        <w:t>Byte 0: Signal Identifier</w:t>
      </w:r>
      <w:r>
        <w:rPr>
          <w:rFonts w:cs="Arial"/>
          <w:b/>
        </w:rPr>
        <w:tab/>
      </w:r>
    </w:p>
    <w:p w14:paraId="169ED411" w14:textId="77777777" w:rsidR="0042307E" w:rsidRDefault="0042307E" w:rsidP="0042307E">
      <w:pPr>
        <w:ind w:left="720"/>
        <w:rPr>
          <w:rFonts w:cs="Arial"/>
        </w:rPr>
      </w:pPr>
      <w:r>
        <w:rPr>
          <w:rFonts w:cs="Arial"/>
        </w:rPr>
        <w:tab/>
        <w:t xml:space="preserve">0xA0: </w:t>
      </w:r>
      <w:proofErr w:type="spellStart"/>
      <w:r w:rsidRPr="00922571">
        <w:rPr>
          <w:rFonts w:cs="Arial"/>
        </w:rPr>
        <w:t>CCOI</w:t>
      </w:r>
      <w:r>
        <w:rPr>
          <w:rFonts w:cs="Arial"/>
        </w:rPr>
        <w:t>SettingsUpdate_Rq</w:t>
      </w:r>
      <w:proofErr w:type="spellEnd"/>
    </w:p>
    <w:p w14:paraId="663A56C2" w14:textId="77777777" w:rsidR="0042307E" w:rsidRDefault="0042307E" w:rsidP="0042307E">
      <w:pPr>
        <w:ind w:left="720"/>
        <w:rPr>
          <w:rFonts w:cs="Arial"/>
        </w:rPr>
      </w:pPr>
      <w:r>
        <w:rPr>
          <w:rFonts w:cs="Arial"/>
        </w:rPr>
        <w:tab/>
      </w:r>
    </w:p>
    <w:p w14:paraId="671F2E5C" w14:textId="77777777" w:rsidR="0042307E" w:rsidRDefault="0042307E" w:rsidP="0042307E">
      <w:pPr>
        <w:ind w:left="720"/>
        <w:rPr>
          <w:rFonts w:cs="Arial"/>
          <w:b/>
        </w:rPr>
      </w:pPr>
      <w:r>
        <w:rPr>
          <w:rFonts w:cs="Arial"/>
          <w:b/>
        </w:rPr>
        <w:t>Byte 1: Utilization</w:t>
      </w:r>
      <w:r>
        <w:rPr>
          <w:rFonts w:cs="Arial"/>
          <w:b/>
        </w:rPr>
        <w:tab/>
      </w:r>
    </w:p>
    <w:p w14:paraId="3242701D" w14:textId="77777777" w:rsidR="0042307E" w:rsidRDefault="0042307E" w:rsidP="0042307E">
      <w:pPr>
        <w:ind w:left="720"/>
        <w:rPr>
          <w:rFonts w:cs="Arial"/>
        </w:rPr>
      </w:pPr>
      <w:r>
        <w:rPr>
          <w:rFonts w:cs="Arial"/>
        </w:rPr>
        <w:tab/>
      </w:r>
      <w:r w:rsidRPr="008C665A">
        <w:rPr>
          <w:rFonts w:cs="Arial"/>
        </w:rPr>
        <w:t>0x32: MobileCom_Service2 - Embedded Modem</w:t>
      </w:r>
    </w:p>
    <w:p w14:paraId="39D3E991" w14:textId="77777777" w:rsidR="0042307E" w:rsidRDefault="0042307E" w:rsidP="0042307E">
      <w:pPr>
        <w:ind w:left="720"/>
        <w:rPr>
          <w:rFonts w:cs="Arial"/>
        </w:rPr>
      </w:pPr>
      <w:r>
        <w:rPr>
          <w:rFonts w:cs="Arial"/>
        </w:rPr>
        <w:tab/>
      </w:r>
    </w:p>
    <w:p w14:paraId="11B44222" w14:textId="77777777" w:rsidR="0042307E" w:rsidRDefault="0042307E" w:rsidP="0042307E">
      <w:pPr>
        <w:ind w:left="720"/>
        <w:rPr>
          <w:rFonts w:cs="Arial"/>
          <w:b/>
        </w:rPr>
      </w:pPr>
      <w:r>
        <w:rPr>
          <w:rFonts w:cs="Arial"/>
          <w:b/>
        </w:rPr>
        <w:t>Byte 2: Command Execution Status</w:t>
      </w:r>
      <w:r>
        <w:rPr>
          <w:rFonts w:cs="Arial"/>
          <w:b/>
        </w:rPr>
        <w:tab/>
      </w:r>
    </w:p>
    <w:p w14:paraId="4B59DFC1"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51E9BAF1"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0EB58280"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645C1EE5" w14:textId="77777777" w:rsidR="0042307E" w:rsidRDefault="0042307E" w:rsidP="0042307E">
      <w:pPr>
        <w:ind w:left="720" w:firstLine="720"/>
        <w:rPr>
          <w:rFonts w:cs="Arial"/>
        </w:rPr>
      </w:pPr>
      <w:r>
        <w:rPr>
          <w:rFonts w:cs="Arial"/>
        </w:rPr>
        <w:t>0x3y: Intermediate Result– Wait</w:t>
      </w:r>
    </w:p>
    <w:p w14:paraId="3D1A3273" w14:textId="77777777" w:rsidR="0042307E" w:rsidRDefault="0042307E" w:rsidP="0042307E">
      <w:pPr>
        <w:ind w:left="720" w:firstLine="720"/>
        <w:rPr>
          <w:rFonts w:cs="Arial"/>
        </w:rPr>
      </w:pPr>
    </w:p>
    <w:p w14:paraId="310E37E6" w14:textId="77777777" w:rsidR="0042307E" w:rsidRDefault="0042307E" w:rsidP="0042307E">
      <w:pPr>
        <w:ind w:left="720"/>
        <w:rPr>
          <w:rFonts w:cs="Arial"/>
          <w:b/>
        </w:rPr>
      </w:pPr>
      <w:r>
        <w:rPr>
          <w:rFonts w:cs="Arial"/>
          <w:b/>
        </w:rPr>
        <w:t>Byte 3: Character Coding</w:t>
      </w:r>
    </w:p>
    <w:p w14:paraId="09834F65" w14:textId="77777777" w:rsidR="0042307E" w:rsidRDefault="0042307E" w:rsidP="0042307E">
      <w:pPr>
        <w:ind w:left="720" w:firstLine="720"/>
        <w:rPr>
          <w:rFonts w:cs="Arial"/>
        </w:rPr>
      </w:pPr>
      <w:r>
        <w:rPr>
          <w:rFonts w:cs="Arial"/>
        </w:rPr>
        <w:t>Bit 0-5: Reserved</w:t>
      </w:r>
    </w:p>
    <w:p w14:paraId="0D898B32" w14:textId="77777777" w:rsidR="0042307E" w:rsidRDefault="0042307E" w:rsidP="0042307E">
      <w:pPr>
        <w:ind w:left="720" w:firstLine="720"/>
        <w:rPr>
          <w:rFonts w:cs="Arial"/>
        </w:rPr>
      </w:pPr>
      <w:r>
        <w:rPr>
          <w:rFonts w:cs="Arial"/>
        </w:rPr>
        <w:t>Bit 6-7: Coding</w:t>
      </w:r>
    </w:p>
    <w:p w14:paraId="70ADA4CC" w14:textId="77777777" w:rsidR="0042307E" w:rsidRDefault="0042307E" w:rsidP="0042307E">
      <w:pPr>
        <w:ind w:left="1440" w:firstLine="720"/>
        <w:rPr>
          <w:rFonts w:cs="Arial"/>
        </w:rPr>
      </w:pPr>
      <w:r>
        <w:rPr>
          <w:rFonts w:cs="Arial"/>
        </w:rPr>
        <w:t>0x2:</w:t>
      </w:r>
      <w:r>
        <w:rPr>
          <w:rFonts w:cs="Arial"/>
        </w:rPr>
        <w:tab/>
        <w:t>Coding Table III</w:t>
      </w:r>
    </w:p>
    <w:p w14:paraId="509829AF" w14:textId="77777777" w:rsidR="0042307E" w:rsidRDefault="0042307E" w:rsidP="0042307E">
      <w:pPr>
        <w:ind w:left="1440" w:firstLine="720"/>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7883F6E9" w14:textId="77777777" w:rsidR="0042307E" w:rsidRDefault="0042307E" w:rsidP="0042307E">
      <w:pPr>
        <w:ind w:left="720"/>
        <w:rPr>
          <w:rFonts w:cs="Arial"/>
        </w:rPr>
      </w:pPr>
    </w:p>
    <w:p w14:paraId="79A44EC3" w14:textId="77777777" w:rsidR="0042307E" w:rsidRDefault="0042307E" w:rsidP="0042307E">
      <w:pPr>
        <w:ind w:firstLine="720"/>
        <w:rPr>
          <w:rFonts w:cs="Arial"/>
          <w:b/>
        </w:rPr>
      </w:pPr>
      <w:r w:rsidRPr="00DA13E3">
        <w:rPr>
          <w:rFonts w:cs="Arial"/>
          <w:b/>
        </w:rPr>
        <w:t xml:space="preserve">Byte </w:t>
      </w:r>
      <w:r>
        <w:rPr>
          <w:rFonts w:cs="Arial"/>
          <w:b/>
        </w:rPr>
        <w:t>4</w:t>
      </w:r>
      <w:r w:rsidRPr="00DA13E3">
        <w:rPr>
          <w:rFonts w:cs="Arial"/>
          <w:b/>
        </w:rPr>
        <w:t>-</w:t>
      </w:r>
      <w:r>
        <w:rPr>
          <w:rFonts w:cs="Arial"/>
          <w:b/>
        </w:rPr>
        <w:t>5</w:t>
      </w:r>
      <w:r w:rsidRPr="00DA13E3">
        <w:rPr>
          <w:rFonts w:cs="Arial"/>
          <w:b/>
        </w:rPr>
        <w:t xml:space="preserve">: </w:t>
      </w:r>
      <w:proofErr w:type="spellStart"/>
      <w:r w:rsidRPr="00DA13E3">
        <w:rPr>
          <w:rFonts w:cs="Arial"/>
          <w:b/>
        </w:rPr>
        <w:t>PolicyPlatformVersion</w:t>
      </w:r>
      <w:proofErr w:type="spellEnd"/>
    </w:p>
    <w:p w14:paraId="2F6E9470" w14:textId="77777777" w:rsidR="0042307E" w:rsidRDefault="0042307E" w:rsidP="0042307E">
      <w:pPr>
        <w:ind w:firstLine="720"/>
        <w:rPr>
          <w:rFonts w:cs="Arial"/>
          <w:b/>
        </w:rPr>
      </w:pPr>
      <w:r>
        <w:rPr>
          <w:rFonts w:cs="Arial"/>
          <w:b/>
        </w:rPr>
        <w:tab/>
      </w:r>
      <w:r>
        <w:rPr>
          <w:rFonts w:cs="Arial"/>
        </w:rPr>
        <w:t>0x0000 – 0xFFFF</w:t>
      </w:r>
    </w:p>
    <w:p w14:paraId="4041616F" w14:textId="77777777" w:rsidR="0042307E" w:rsidRPr="00DA13E3" w:rsidRDefault="0042307E" w:rsidP="0042307E">
      <w:pPr>
        <w:ind w:firstLine="720"/>
        <w:rPr>
          <w:rFonts w:cs="Arial"/>
          <w:b/>
        </w:rPr>
      </w:pPr>
    </w:p>
    <w:p w14:paraId="2743A383" w14:textId="77777777" w:rsidR="0042307E" w:rsidRDefault="0042307E" w:rsidP="0042307E">
      <w:pPr>
        <w:ind w:firstLine="720"/>
        <w:rPr>
          <w:rFonts w:cs="Arial"/>
          <w:b/>
        </w:rPr>
      </w:pPr>
      <w:r w:rsidRPr="00DA13E3">
        <w:rPr>
          <w:rFonts w:cs="Arial"/>
          <w:b/>
        </w:rPr>
        <w:t xml:space="preserve">Byte </w:t>
      </w:r>
      <w:r>
        <w:rPr>
          <w:rFonts w:cs="Arial"/>
          <w:b/>
        </w:rPr>
        <w:t>6-7</w:t>
      </w:r>
      <w:r w:rsidRPr="00DA13E3">
        <w:rPr>
          <w:rFonts w:cs="Arial"/>
          <w:b/>
        </w:rPr>
        <w:t xml:space="preserve">: </w:t>
      </w:r>
      <w:proofErr w:type="spellStart"/>
      <w:r w:rsidRPr="00DA13E3">
        <w:rPr>
          <w:rFonts w:cs="Arial"/>
          <w:b/>
        </w:rPr>
        <w:t>PolicyMajorRevision</w:t>
      </w:r>
      <w:proofErr w:type="spellEnd"/>
    </w:p>
    <w:p w14:paraId="68E4974D" w14:textId="77777777" w:rsidR="0042307E" w:rsidRDefault="0042307E" w:rsidP="0042307E">
      <w:pPr>
        <w:ind w:firstLine="720"/>
        <w:rPr>
          <w:rFonts w:cs="Arial"/>
        </w:rPr>
      </w:pPr>
      <w:r>
        <w:rPr>
          <w:rFonts w:cs="Arial"/>
          <w:b/>
        </w:rPr>
        <w:tab/>
      </w:r>
      <w:r>
        <w:rPr>
          <w:rFonts w:cs="Arial"/>
        </w:rPr>
        <w:t>0x0000 – 0xFFFF</w:t>
      </w:r>
    </w:p>
    <w:p w14:paraId="248D6673" w14:textId="77777777" w:rsidR="0042307E" w:rsidRPr="00DA13E3" w:rsidRDefault="0042307E" w:rsidP="0042307E">
      <w:pPr>
        <w:ind w:firstLine="720"/>
        <w:rPr>
          <w:rFonts w:cs="Arial"/>
          <w:b/>
        </w:rPr>
      </w:pPr>
    </w:p>
    <w:p w14:paraId="5FA01ED2" w14:textId="77777777" w:rsidR="0042307E" w:rsidRDefault="0042307E" w:rsidP="0042307E">
      <w:pPr>
        <w:ind w:firstLine="720"/>
        <w:rPr>
          <w:rFonts w:cs="Arial"/>
          <w:b/>
        </w:rPr>
      </w:pPr>
      <w:r w:rsidRPr="00DA13E3">
        <w:rPr>
          <w:rFonts w:cs="Arial"/>
          <w:b/>
        </w:rPr>
        <w:t xml:space="preserve">Byte </w:t>
      </w:r>
      <w:r>
        <w:rPr>
          <w:rFonts w:cs="Arial"/>
          <w:b/>
        </w:rPr>
        <w:t>8</w:t>
      </w:r>
      <w:r w:rsidRPr="00DA13E3">
        <w:rPr>
          <w:rFonts w:cs="Arial"/>
          <w:b/>
        </w:rPr>
        <w:t>-</w:t>
      </w:r>
      <w:r>
        <w:rPr>
          <w:rFonts w:cs="Arial"/>
          <w:b/>
        </w:rPr>
        <w:t>9</w:t>
      </w:r>
      <w:r w:rsidRPr="00DA13E3">
        <w:rPr>
          <w:rFonts w:cs="Arial"/>
          <w:b/>
        </w:rPr>
        <w:t xml:space="preserve">: </w:t>
      </w:r>
      <w:proofErr w:type="spellStart"/>
      <w:r w:rsidRPr="00DA13E3">
        <w:rPr>
          <w:rFonts w:cs="Arial"/>
          <w:b/>
        </w:rPr>
        <w:t>PolicyMinorRevision</w:t>
      </w:r>
      <w:proofErr w:type="spellEnd"/>
    </w:p>
    <w:p w14:paraId="1CCB3E59" w14:textId="77777777" w:rsidR="0042307E" w:rsidRDefault="0042307E" w:rsidP="0042307E">
      <w:pPr>
        <w:ind w:firstLine="720"/>
        <w:rPr>
          <w:rFonts w:cs="Arial"/>
        </w:rPr>
      </w:pPr>
      <w:r>
        <w:rPr>
          <w:rFonts w:cs="Arial"/>
          <w:b/>
        </w:rPr>
        <w:tab/>
      </w:r>
      <w:r>
        <w:rPr>
          <w:rFonts w:cs="Arial"/>
        </w:rPr>
        <w:t>0x0000 – 0xFFFF</w:t>
      </w:r>
    </w:p>
    <w:p w14:paraId="3C23B0ED" w14:textId="77777777" w:rsidR="0042307E" w:rsidRPr="00DA13E3" w:rsidRDefault="0042307E" w:rsidP="0042307E">
      <w:pPr>
        <w:ind w:firstLine="720"/>
        <w:rPr>
          <w:rFonts w:cs="Arial"/>
          <w:b/>
        </w:rPr>
      </w:pPr>
    </w:p>
    <w:p w14:paraId="404750B6" w14:textId="77777777" w:rsidR="0042307E" w:rsidRDefault="0042307E" w:rsidP="0042307E">
      <w:pPr>
        <w:ind w:firstLine="720"/>
        <w:rPr>
          <w:rFonts w:cs="Arial"/>
          <w:b/>
        </w:rPr>
      </w:pPr>
      <w:r w:rsidRPr="00DA13E3">
        <w:rPr>
          <w:rFonts w:cs="Arial"/>
          <w:b/>
        </w:rPr>
        <w:t xml:space="preserve">Byte </w:t>
      </w:r>
      <w:r>
        <w:rPr>
          <w:rFonts w:cs="Arial"/>
          <w:b/>
        </w:rPr>
        <w:t>10</w:t>
      </w:r>
      <w:r w:rsidRPr="00DA13E3">
        <w:rPr>
          <w:rFonts w:cs="Arial"/>
          <w:b/>
        </w:rPr>
        <w:t>-1</w:t>
      </w:r>
      <w:r>
        <w:rPr>
          <w:rFonts w:cs="Arial"/>
          <w:b/>
        </w:rPr>
        <w:t>7</w:t>
      </w:r>
      <w:r w:rsidRPr="00DA13E3">
        <w:rPr>
          <w:rFonts w:cs="Arial"/>
          <w:b/>
        </w:rPr>
        <w:t xml:space="preserve">: </w:t>
      </w:r>
      <w:proofErr w:type="spellStart"/>
      <w:r w:rsidRPr="00DA13E3">
        <w:rPr>
          <w:rFonts w:cs="Arial"/>
          <w:b/>
        </w:rPr>
        <w:t>PolicyTableTimestamp</w:t>
      </w:r>
      <w:proofErr w:type="spellEnd"/>
    </w:p>
    <w:p w14:paraId="0AF01D14" w14:textId="77777777" w:rsidR="0042307E" w:rsidRDefault="0042307E" w:rsidP="0042307E">
      <w:pPr>
        <w:ind w:firstLine="720"/>
        <w:rPr>
          <w:rFonts w:cs="Arial"/>
        </w:rPr>
      </w:pPr>
      <w:r>
        <w:rPr>
          <w:rFonts w:cs="Arial"/>
          <w:b/>
        </w:rPr>
        <w:tab/>
      </w:r>
      <w:r w:rsidRPr="007802F9">
        <w:rPr>
          <w:rFonts w:cs="Arial"/>
        </w:rPr>
        <w:t>Byte</w:t>
      </w:r>
      <w:r>
        <w:rPr>
          <w:rFonts w:cs="Arial"/>
        </w:rPr>
        <w:t xml:space="preserve"> </w:t>
      </w:r>
      <w:r w:rsidRPr="007802F9">
        <w:rPr>
          <w:rFonts w:cs="Arial"/>
        </w:rPr>
        <w:t>10-11</w:t>
      </w:r>
      <w:r>
        <w:rPr>
          <w:rFonts w:cs="Arial"/>
        </w:rPr>
        <w:t>:</w:t>
      </w:r>
      <w:r>
        <w:rPr>
          <w:rFonts w:cs="Arial"/>
        </w:rPr>
        <w:tab/>
        <w:t>Years (0x0000 - 0xFFFF)</w:t>
      </w:r>
    </w:p>
    <w:p w14:paraId="38983C44" w14:textId="77777777" w:rsidR="0042307E" w:rsidRDefault="0042307E" w:rsidP="0042307E">
      <w:pPr>
        <w:ind w:firstLine="720"/>
        <w:rPr>
          <w:rFonts w:cs="Arial"/>
        </w:rPr>
      </w:pPr>
      <w:r>
        <w:rPr>
          <w:rFonts w:cs="Arial"/>
        </w:rPr>
        <w:tab/>
        <w:t>Byte 12:</w:t>
      </w:r>
      <w:r>
        <w:rPr>
          <w:rFonts w:cs="Arial"/>
        </w:rPr>
        <w:tab/>
        <w:t>Months (0x01 - 0x0C)</w:t>
      </w:r>
    </w:p>
    <w:p w14:paraId="434CD8CA" w14:textId="77777777" w:rsidR="0042307E" w:rsidRDefault="0042307E" w:rsidP="0042307E">
      <w:pPr>
        <w:ind w:firstLine="720"/>
        <w:rPr>
          <w:rFonts w:cs="Arial"/>
        </w:rPr>
      </w:pPr>
      <w:r>
        <w:rPr>
          <w:rFonts w:cs="Arial"/>
        </w:rPr>
        <w:tab/>
        <w:t>Byte 13:</w:t>
      </w:r>
      <w:r>
        <w:rPr>
          <w:rFonts w:cs="Arial"/>
        </w:rPr>
        <w:tab/>
        <w:t>Days (0x01 - 0x1F)</w:t>
      </w:r>
    </w:p>
    <w:p w14:paraId="7625A049" w14:textId="77777777" w:rsidR="0042307E" w:rsidRDefault="0042307E" w:rsidP="0042307E">
      <w:pPr>
        <w:ind w:firstLine="720"/>
        <w:rPr>
          <w:rFonts w:cs="Arial"/>
        </w:rPr>
      </w:pPr>
      <w:r>
        <w:rPr>
          <w:rFonts w:cs="Arial"/>
        </w:rPr>
        <w:tab/>
        <w:t>Byte 14:</w:t>
      </w:r>
      <w:r>
        <w:rPr>
          <w:rFonts w:cs="Arial"/>
        </w:rPr>
        <w:tab/>
        <w:t>Hours (0x00 - 0x17)</w:t>
      </w:r>
    </w:p>
    <w:p w14:paraId="1C8307BC" w14:textId="77777777" w:rsidR="0042307E" w:rsidRDefault="0042307E" w:rsidP="0042307E">
      <w:pPr>
        <w:ind w:firstLine="720"/>
        <w:rPr>
          <w:rFonts w:cs="Arial"/>
        </w:rPr>
      </w:pPr>
      <w:r>
        <w:rPr>
          <w:rFonts w:cs="Arial"/>
        </w:rPr>
        <w:tab/>
        <w:t>Byte 15:</w:t>
      </w:r>
      <w:r>
        <w:rPr>
          <w:rFonts w:cs="Arial"/>
        </w:rPr>
        <w:tab/>
        <w:t>Minutes (0x00 - 0x3B)</w:t>
      </w:r>
    </w:p>
    <w:p w14:paraId="69CC6A78" w14:textId="77777777" w:rsidR="0042307E" w:rsidRDefault="0042307E" w:rsidP="0042307E">
      <w:pPr>
        <w:ind w:firstLine="720"/>
        <w:rPr>
          <w:rFonts w:cs="Arial"/>
        </w:rPr>
      </w:pPr>
      <w:r>
        <w:rPr>
          <w:rFonts w:cs="Arial"/>
        </w:rPr>
        <w:tab/>
        <w:t>Byte 16:</w:t>
      </w:r>
      <w:r>
        <w:rPr>
          <w:rFonts w:cs="Arial"/>
        </w:rPr>
        <w:tab/>
        <w:t>Seconds (0x00 - 0x3B)</w:t>
      </w:r>
    </w:p>
    <w:p w14:paraId="621D801E" w14:textId="77777777" w:rsidR="0042307E" w:rsidRPr="007802F9" w:rsidRDefault="0042307E" w:rsidP="0042307E">
      <w:pPr>
        <w:ind w:left="720" w:firstLine="720"/>
        <w:rPr>
          <w:rFonts w:cs="Arial"/>
        </w:rPr>
      </w:pPr>
      <w:r>
        <w:rPr>
          <w:rFonts w:cs="Arial"/>
        </w:rPr>
        <w:t>Byte 17:</w:t>
      </w:r>
      <w:r>
        <w:rPr>
          <w:rFonts w:cs="Arial"/>
        </w:rPr>
        <w:tab/>
        <w:t>Reserved</w:t>
      </w:r>
    </w:p>
    <w:p w14:paraId="20C8E8C6" w14:textId="77777777" w:rsidR="0042307E" w:rsidRDefault="0042307E" w:rsidP="0042307E">
      <w:pPr>
        <w:ind w:firstLine="720"/>
        <w:rPr>
          <w:rFonts w:cs="Arial"/>
          <w:b/>
        </w:rPr>
      </w:pPr>
    </w:p>
    <w:p w14:paraId="5696C0A8" w14:textId="77777777" w:rsidR="0042307E" w:rsidRDefault="0042307E" w:rsidP="0042307E">
      <w:pPr>
        <w:ind w:firstLine="720"/>
        <w:rPr>
          <w:rFonts w:cs="Arial"/>
          <w:b/>
        </w:rPr>
      </w:pPr>
      <w:r w:rsidRPr="00DA13E3">
        <w:rPr>
          <w:rFonts w:cs="Arial"/>
          <w:b/>
        </w:rPr>
        <w:t xml:space="preserve">Byte </w:t>
      </w:r>
      <w:r>
        <w:rPr>
          <w:rFonts w:cs="Arial"/>
          <w:b/>
        </w:rPr>
        <w:t>18</w:t>
      </w:r>
      <w:r w:rsidRPr="00DA13E3">
        <w:rPr>
          <w:rFonts w:cs="Arial"/>
          <w:b/>
        </w:rPr>
        <w:t>-</w:t>
      </w:r>
      <w:r>
        <w:rPr>
          <w:rFonts w:cs="Arial"/>
          <w:b/>
        </w:rPr>
        <w:t>19</w:t>
      </w:r>
      <w:r w:rsidRPr="00DA13E3">
        <w:rPr>
          <w:rFonts w:cs="Arial"/>
          <w:b/>
        </w:rPr>
        <w:t xml:space="preserve">: </w:t>
      </w:r>
      <w:proofErr w:type="spellStart"/>
      <w:r>
        <w:rPr>
          <w:rFonts w:cs="Arial"/>
          <w:b/>
        </w:rPr>
        <w:t>UFM</w:t>
      </w:r>
      <w:r w:rsidRPr="00DA13E3">
        <w:rPr>
          <w:rFonts w:cs="Arial"/>
          <w:b/>
        </w:rPr>
        <w:t>PlatformVersion</w:t>
      </w:r>
      <w:proofErr w:type="spellEnd"/>
    </w:p>
    <w:p w14:paraId="7069C6DE" w14:textId="77777777" w:rsidR="0042307E" w:rsidRDefault="0042307E" w:rsidP="0042307E">
      <w:pPr>
        <w:ind w:firstLine="720"/>
        <w:rPr>
          <w:rFonts w:cs="Arial"/>
        </w:rPr>
      </w:pPr>
      <w:r>
        <w:rPr>
          <w:rFonts w:cs="Arial"/>
          <w:b/>
        </w:rPr>
        <w:tab/>
      </w:r>
      <w:r>
        <w:rPr>
          <w:rFonts w:cs="Arial"/>
        </w:rPr>
        <w:t>0x0000 – 0xFFFF</w:t>
      </w:r>
    </w:p>
    <w:p w14:paraId="24FF2AB0" w14:textId="77777777" w:rsidR="0042307E" w:rsidRPr="00DA13E3" w:rsidRDefault="0042307E" w:rsidP="0042307E">
      <w:pPr>
        <w:ind w:firstLine="720"/>
        <w:rPr>
          <w:rFonts w:cs="Arial"/>
          <w:b/>
        </w:rPr>
      </w:pPr>
    </w:p>
    <w:p w14:paraId="6C15551C" w14:textId="77777777" w:rsidR="0042307E" w:rsidRDefault="0042307E" w:rsidP="0042307E">
      <w:pPr>
        <w:ind w:firstLine="720"/>
        <w:rPr>
          <w:rFonts w:cs="Arial"/>
          <w:b/>
        </w:rPr>
      </w:pPr>
      <w:r w:rsidRPr="00DA13E3">
        <w:rPr>
          <w:rFonts w:cs="Arial"/>
          <w:b/>
        </w:rPr>
        <w:t xml:space="preserve">Byte </w:t>
      </w:r>
      <w:r>
        <w:rPr>
          <w:rFonts w:cs="Arial"/>
          <w:b/>
        </w:rPr>
        <w:t>20-21</w:t>
      </w:r>
      <w:r w:rsidRPr="00DA13E3">
        <w:rPr>
          <w:rFonts w:cs="Arial"/>
          <w:b/>
        </w:rPr>
        <w:t xml:space="preserve">: </w:t>
      </w:r>
      <w:proofErr w:type="spellStart"/>
      <w:r>
        <w:rPr>
          <w:rFonts w:cs="Arial"/>
          <w:b/>
        </w:rPr>
        <w:t>UFM</w:t>
      </w:r>
      <w:r w:rsidRPr="00DA13E3">
        <w:rPr>
          <w:rFonts w:cs="Arial"/>
          <w:b/>
        </w:rPr>
        <w:t>MajorRevision</w:t>
      </w:r>
      <w:proofErr w:type="spellEnd"/>
    </w:p>
    <w:p w14:paraId="096F15B3" w14:textId="77777777" w:rsidR="0042307E" w:rsidRDefault="0042307E" w:rsidP="0042307E">
      <w:pPr>
        <w:ind w:firstLine="720"/>
        <w:rPr>
          <w:rFonts w:cs="Arial"/>
        </w:rPr>
      </w:pPr>
      <w:r>
        <w:rPr>
          <w:rFonts w:cs="Arial"/>
          <w:b/>
        </w:rPr>
        <w:tab/>
      </w:r>
      <w:r>
        <w:rPr>
          <w:rFonts w:cs="Arial"/>
        </w:rPr>
        <w:t>0x0000 – 0xFFFF</w:t>
      </w:r>
    </w:p>
    <w:p w14:paraId="05A037B1" w14:textId="77777777" w:rsidR="0042307E" w:rsidRPr="00DA13E3" w:rsidRDefault="0042307E" w:rsidP="0042307E">
      <w:pPr>
        <w:ind w:firstLine="720"/>
        <w:rPr>
          <w:rFonts w:cs="Arial"/>
          <w:b/>
        </w:rPr>
      </w:pPr>
    </w:p>
    <w:p w14:paraId="6E853599" w14:textId="77777777" w:rsidR="0042307E" w:rsidRDefault="0042307E" w:rsidP="0042307E">
      <w:pPr>
        <w:ind w:firstLine="720"/>
        <w:rPr>
          <w:rFonts w:cs="Arial"/>
          <w:b/>
        </w:rPr>
      </w:pPr>
      <w:r w:rsidRPr="00DA13E3">
        <w:rPr>
          <w:rFonts w:cs="Arial"/>
          <w:b/>
        </w:rPr>
        <w:t xml:space="preserve">Byte </w:t>
      </w:r>
      <w:r>
        <w:rPr>
          <w:rFonts w:cs="Arial"/>
          <w:b/>
        </w:rPr>
        <w:t>22</w:t>
      </w:r>
      <w:r w:rsidRPr="00DA13E3">
        <w:rPr>
          <w:rFonts w:cs="Arial"/>
          <w:b/>
        </w:rPr>
        <w:t>-</w:t>
      </w:r>
      <w:r>
        <w:rPr>
          <w:rFonts w:cs="Arial"/>
          <w:b/>
        </w:rPr>
        <w:t>23</w:t>
      </w:r>
      <w:r w:rsidRPr="00DA13E3">
        <w:rPr>
          <w:rFonts w:cs="Arial"/>
          <w:b/>
        </w:rPr>
        <w:t xml:space="preserve">: </w:t>
      </w:r>
      <w:proofErr w:type="spellStart"/>
      <w:r>
        <w:rPr>
          <w:rFonts w:cs="Arial"/>
          <w:b/>
        </w:rPr>
        <w:t>UFM</w:t>
      </w:r>
      <w:r w:rsidRPr="00DA13E3">
        <w:rPr>
          <w:rFonts w:cs="Arial"/>
          <w:b/>
        </w:rPr>
        <w:t>MinorRevision</w:t>
      </w:r>
      <w:proofErr w:type="spellEnd"/>
    </w:p>
    <w:p w14:paraId="0766268C" w14:textId="77777777" w:rsidR="0042307E" w:rsidRDefault="0042307E" w:rsidP="0042307E">
      <w:pPr>
        <w:ind w:firstLine="720"/>
        <w:rPr>
          <w:rFonts w:cs="Arial"/>
        </w:rPr>
      </w:pPr>
      <w:r>
        <w:rPr>
          <w:rFonts w:cs="Arial"/>
          <w:b/>
        </w:rPr>
        <w:tab/>
      </w:r>
      <w:r>
        <w:rPr>
          <w:rFonts w:cs="Arial"/>
        </w:rPr>
        <w:t>0x0000 – 0xFFFF</w:t>
      </w:r>
    </w:p>
    <w:p w14:paraId="74E174FD" w14:textId="77777777" w:rsidR="0042307E" w:rsidRPr="00DA13E3" w:rsidRDefault="0042307E" w:rsidP="0042307E">
      <w:pPr>
        <w:ind w:firstLine="720"/>
        <w:rPr>
          <w:rFonts w:cs="Arial"/>
          <w:b/>
        </w:rPr>
      </w:pPr>
    </w:p>
    <w:p w14:paraId="08520D97" w14:textId="77777777" w:rsidR="0042307E" w:rsidRDefault="0042307E" w:rsidP="0042307E">
      <w:pPr>
        <w:ind w:firstLine="720"/>
        <w:rPr>
          <w:rFonts w:cs="Arial"/>
          <w:b/>
        </w:rPr>
      </w:pPr>
      <w:r w:rsidRPr="00DA13E3">
        <w:rPr>
          <w:rFonts w:cs="Arial"/>
          <w:b/>
        </w:rPr>
        <w:t xml:space="preserve">Byte </w:t>
      </w:r>
      <w:r>
        <w:rPr>
          <w:rFonts w:cs="Arial"/>
          <w:b/>
        </w:rPr>
        <w:t>24</w:t>
      </w:r>
      <w:r w:rsidRPr="00DA13E3">
        <w:rPr>
          <w:rFonts w:cs="Arial"/>
          <w:b/>
        </w:rPr>
        <w:t>-</w:t>
      </w:r>
      <w:r>
        <w:rPr>
          <w:rFonts w:cs="Arial"/>
          <w:b/>
        </w:rPr>
        <w:t>31</w:t>
      </w:r>
      <w:r w:rsidRPr="00DA13E3">
        <w:rPr>
          <w:rFonts w:cs="Arial"/>
          <w:b/>
        </w:rPr>
        <w:t xml:space="preserve">: </w:t>
      </w:r>
      <w:proofErr w:type="spellStart"/>
      <w:r>
        <w:rPr>
          <w:rFonts w:cs="Arial"/>
          <w:b/>
        </w:rPr>
        <w:t>UFM</w:t>
      </w:r>
      <w:r w:rsidRPr="00DA13E3">
        <w:rPr>
          <w:rFonts w:cs="Arial"/>
          <w:b/>
        </w:rPr>
        <w:t>TableTimestamp</w:t>
      </w:r>
      <w:proofErr w:type="spellEnd"/>
    </w:p>
    <w:p w14:paraId="4EE0211D" w14:textId="77777777" w:rsidR="0042307E" w:rsidRDefault="0042307E" w:rsidP="0042307E">
      <w:pPr>
        <w:ind w:left="720" w:firstLine="720"/>
        <w:rPr>
          <w:rFonts w:cs="Arial"/>
        </w:rPr>
      </w:pPr>
      <w:r w:rsidRPr="007802F9">
        <w:rPr>
          <w:rFonts w:cs="Arial"/>
        </w:rPr>
        <w:t>Byte</w:t>
      </w:r>
      <w:r>
        <w:rPr>
          <w:rFonts w:cs="Arial"/>
        </w:rPr>
        <w:t xml:space="preserve"> 24</w:t>
      </w:r>
      <w:r w:rsidRPr="007802F9">
        <w:rPr>
          <w:rFonts w:cs="Arial"/>
        </w:rPr>
        <w:t>-</w:t>
      </w:r>
      <w:r>
        <w:rPr>
          <w:rFonts w:cs="Arial"/>
        </w:rPr>
        <w:t>25:</w:t>
      </w:r>
      <w:r>
        <w:rPr>
          <w:rFonts w:cs="Arial"/>
        </w:rPr>
        <w:tab/>
        <w:t>Years (0x0000 - 0xFFFF)</w:t>
      </w:r>
    </w:p>
    <w:p w14:paraId="0763256A" w14:textId="77777777" w:rsidR="0042307E" w:rsidRDefault="0042307E" w:rsidP="0042307E">
      <w:pPr>
        <w:ind w:firstLine="720"/>
        <w:rPr>
          <w:rFonts w:cs="Arial"/>
        </w:rPr>
      </w:pPr>
      <w:r>
        <w:rPr>
          <w:rFonts w:cs="Arial"/>
        </w:rPr>
        <w:tab/>
        <w:t>Byte 26:</w:t>
      </w:r>
      <w:r>
        <w:rPr>
          <w:rFonts w:cs="Arial"/>
        </w:rPr>
        <w:tab/>
        <w:t>Months (0x01 - 0x0C)</w:t>
      </w:r>
    </w:p>
    <w:p w14:paraId="019EF8C0" w14:textId="77777777" w:rsidR="0042307E" w:rsidRDefault="0042307E" w:rsidP="0042307E">
      <w:pPr>
        <w:ind w:firstLine="720"/>
        <w:rPr>
          <w:rFonts w:cs="Arial"/>
        </w:rPr>
      </w:pPr>
      <w:r>
        <w:rPr>
          <w:rFonts w:cs="Arial"/>
        </w:rPr>
        <w:tab/>
        <w:t>Byte 27:</w:t>
      </w:r>
      <w:r>
        <w:rPr>
          <w:rFonts w:cs="Arial"/>
        </w:rPr>
        <w:tab/>
        <w:t>Days (0x01 - 0x1F)</w:t>
      </w:r>
    </w:p>
    <w:p w14:paraId="4AB99BCA" w14:textId="77777777" w:rsidR="0042307E" w:rsidRDefault="0042307E" w:rsidP="0042307E">
      <w:pPr>
        <w:ind w:firstLine="720"/>
        <w:rPr>
          <w:rFonts w:cs="Arial"/>
        </w:rPr>
      </w:pPr>
      <w:r>
        <w:rPr>
          <w:rFonts w:cs="Arial"/>
        </w:rPr>
        <w:tab/>
        <w:t>Byte 28:</w:t>
      </w:r>
      <w:r>
        <w:rPr>
          <w:rFonts w:cs="Arial"/>
        </w:rPr>
        <w:tab/>
        <w:t>Hours (0x00 - 0x17)</w:t>
      </w:r>
    </w:p>
    <w:p w14:paraId="4D9A7D82" w14:textId="77777777" w:rsidR="0042307E" w:rsidRDefault="0042307E" w:rsidP="0042307E">
      <w:pPr>
        <w:ind w:firstLine="720"/>
        <w:rPr>
          <w:rFonts w:cs="Arial"/>
        </w:rPr>
      </w:pPr>
      <w:r>
        <w:rPr>
          <w:rFonts w:cs="Arial"/>
        </w:rPr>
        <w:tab/>
        <w:t>Byte 29:</w:t>
      </w:r>
      <w:r>
        <w:rPr>
          <w:rFonts w:cs="Arial"/>
        </w:rPr>
        <w:tab/>
        <w:t>Minutes (0x00 - 0x3B)</w:t>
      </w:r>
    </w:p>
    <w:p w14:paraId="3ACDC376" w14:textId="77777777" w:rsidR="0042307E" w:rsidRDefault="0042307E" w:rsidP="0042307E">
      <w:pPr>
        <w:ind w:firstLine="720"/>
        <w:rPr>
          <w:rFonts w:cs="Arial"/>
        </w:rPr>
      </w:pPr>
      <w:r>
        <w:rPr>
          <w:rFonts w:cs="Arial"/>
        </w:rPr>
        <w:tab/>
        <w:t>Byte 30:</w:t>
      </w:r>
      <w:r>
        <w:rPr>
          <w:rFonts w:cs="Arial"/>
        </w:rPr>
        <w:tab/>
        <w:t>Seconds (0x00 - 0x3B)</w:t>
      </w:r>
    </w:p>
    <w:p w14:paraId="02D05A8A" w14:textId="77777777" w:rsidR="0042307E" w:rsidRPr="007802F9" w:rsidRDefault="0042307E" w:rsidP="0042307E">
      <w:pPr>
        <w:ind w:left="720" w:firstLine="720"/>
        <w:rPr>
          <w:rFonts w:cs="Arial"/>
        </w:rPr>
      </w:pPr>
      <w:r>
        <w:rPr>
          <w:rFonts w:cs="Arial"/>
        </w:rPr>
        <w:t>Byte 31:</w:t>
      </w:r>
      <w:r>
        <w:rPr>
          <w:rFonts w:cs="Arial"/>
        </w:rPr>
        <w:tab/>
        <w:t>Reserved</w:t>
      </w:r>
    </w:p>
    <w:p w14:paraId="0E2E1D5A" w14:textId="77777777" w:rsidR="0042307E" w:rsidRDefault="0042307E" w:rsidP="0042307E">
      <w:pPr>
        <w:ind w:firstLine="720"/>
        <w:rPr>
          <w:rFonts w:cs="Arial"/>
          <w:b/>
        </w:rPr>
      </w:pPr>
    </w:p>
    <w:p w14:paraId="1A28C889" w14:textId="77777777" w:rsidR="0042307E" w:rsidRDefault="0042307E" w:rsidP="0042307E">
      <w:pPr>
        <w:ind w:firstLine="720"/>
        <w:rPr>
          <w:rFonts w:cs="Arial"/>
          <w:b/>
        </w:rPr>
      </w:pPr>
      <w:r>
        <w:rPr>
          <w:rFonts w:cs="Arial"/>
          <w:b/>
        </w:rPr>
        <w:t>Byte 32: Number of Entities</w:t>
      </w:r>
    </w:p>
    <w:p w14:paraId="29A1FB26" w14:textId="77777777" w:rsidR="0042307E" w:rsidRPr="00DA13E3" w:rsidRDefault="0042307E" w:rsidP="0042307E">
      <w:pPr>
        <w:ind w:firstLine="720"/>
        <w:rPr>
          <w:rFonts w:cs="Arial"/>
        </w:rPr>
      </w:pPr>
      <w:r w:rsidRPr="00DA13E3">
        <w:rPr>
          <w:rFonts w:cs="Arial"/>
        </w:rPr>
        <w:tab/>
        <w:t>0x0: Invalid</w:t>
      </w:r>
    </w:p>
    <w:p w14:paraId="462CB04E" w14:textId="77777777" w:rsidR="0042307E" w:rsidRPr="00DA13E3" w:rsidRDefault="0042307E" w:rsidP="0042307E">
      <w:pPr>
        <w:ind w:firstLine="720"/>
        <w:rPr>
          <w:rFonts w:cs="Arial"/>
        </w:rPr>
      </w:pPr>
      <w:r w:rsidRPr="00DA13E3">
        <w:rPr>
          <w:rFonts w:cs="Arial"/>
        </w:rPr>
        <w:tab/>
        <w:t xml:space="preserve">0x1: </w:t>
      </w:r>
      <w:r>
        <w:rPr>
          <w:rFonts w:cs="Arial"/>
        </w:rPr>
        <w:t>1 Entity</w:t>
      </w:r>
    </w:p>
    <w:p w14:paraId="3B746F76" w14:textId="77777777" w:rsidR="0042307E" w:rsidRPr="00DA13E3" w:rsidRDefault="0042307E" w:rsidP="0042307E">
      <w:pPr>
        <w:ind w:firstLine="720"/>
        <w:rPr>
          <w:rFonts w:cs="Arial"/>
        </w:rPr>
      </w:pPr>
      <w:r w:rsidRPr="00DA13E3">
        <w:rPr>
          <w:rFonts w:cs="Arial"/>
        </w:rPr>
        <w:tab/>
      </w:r>
      <w:r>
        <w:rPr>
          <w:rFonts w:cs="Arial"/>
        </w:rPr>
        <w:t>0x</w:t>
      </w:r>
      <w:r w:rsidRPr="00DA13E3">
        <w:rPr>
          <w:rFonts w:cs="Arial"/>
        </w:rPr>
        <w:t xml:space="preserve">FF: </w:t>
      </w:r>
      <w:r>
        <w:rPr>
          <w:rFonts w:cs="Arial"/>
        </w:rPr>
        <w:t>255 Entities</w:t>
      </w:r>
    </w:p>
    <w:p w14:paraId="7CE4D482" w14:textId="77777777" w:rsidR="0042307E" w:rsidRDefault="0042307E" w:rsidP="0042307E">
      <w:pPr>
        <w:ind w:firstLine="720"/>
      </w:pPr>
    </w:p>
    <w:p w14:paraId="71B98CD7" w14:textId="77777777" w:rsidR="0042307E" w:rsidRPr="00DA13E3" w:rsidRDefault="0042307E" w:rsidP="0042307E">
      <w:pPr>
        <w:ind w:firstLine="720"/>
        <w:rPr>
          <w:b/>
        </w:rPr>
      </w:pPr>
      <w:r>
        <w:rPr>
          <w:b/>
        </w:rPr>
        <w:t>Byte 33</w:t>
      </w:r>
      <w:r w:rsidRPr="00DA13E3">
        <w:rPr>
          <w:b/>
        </w:rPr>
        <w:t>-</w:t>
      </w:r>
      <w:r>
        <w:rPr>
          <w:b/>
        </w:rPr>
        <w:t>34</w:t>
      </w:r>
      <w:r w:rsidRPr="00DA13E3">
        <w:rPr>
          <w:b/>
        </w:rPr>
        <w:t xml:space="preserve">, </w:t>
      </w:r>
      <w:r>
        <w:rPr>
          <w:b/>
        </w:rPr>
        <w:t>35</w:t>
      </w:r>
      <w:r w:rsidRPr="00DA13E3">
        <w:rPr>
          <w:b/>
        </w:rPr>
        <w:t>-</w:t>
      </w:r>
      <w:r>
        <w:rPr>
          <w:b/>
        </w:rPr>
        <w:t>36</w:t>
      </w:r>
      <w:r w:rsidRPr="00DA13E3">
        <w:rPr>
          <w:b/>
        </w:rPr>
        <w:t xml:space="preserve">, </w:t>
      </w:r>
      <w:proofErr w:type="gramStart"/>
      <w:r w:rsidRPr="00DA13E3">
        <w:rPr>
          <w:b/>
        </w:rPr>
        <w:t xml:space="preserve">… </w:t>
      </w:r>
      <w:r>
        <w:rPr>
          <w:b/>
        </w:rPr>
        <w:t>,</w:t>
      </w:r>
      <w:proofErr w:type="gramEnd"/>
      <w:r>
        <w:rPr>
          <w:rFonts w:cs="Arial"/>
          <w:b/>
        </w:rPr>
        <w:t xml:space="preserve"> 2*Number of Entities</w:t>
      </w:r>
      <w:r>
        <w:rPr>
          <w:b/>
        </w:rPr>
        <w:t xml:space="preserve"> +33</w:t>
      </w:r>
    </w:p>
    <w:p w14:paraId="765CF9A1" w14:textId="77777777" w:rsidR="0042307E" w:rsidRDefault="0042307E" w:rsidP="0042307E">
      <w:pPr>
        <w:ind w:firstLine="720"/>
      </w:pPr>
      <w:r>
        <w:tab/>
        <w:t xml:space="preserve">Bits 0-2: </w:t>
      </w:r>
      <w:proofErr w:type="spellStart"/>
      <w:r>
        <w:t>EntityType</w:t>
      </w:r>
      <w:proofErr w:type="spellEnd"/>
    </w:p>
    <w:p w14:paraId="67E19A7C" w14:textId="77777777" w:rsidR="0042307E" w:rsidRDefault="0042307E" w:rsidP="0042307E">
      <w:pPr>
        <w:ind w:firstLine="720"/>
      </w:pPr>
      <w:r>
        <w:tab/>
      </w:r>
      <w:r>
        <w:tab/>
        <w:t xml:space="preserve">0x0: </w:t>
      </w:r>
      <w:proofErr w:type="spellStart"/>
      <w:r>
        <w:t>tMeta</w:t>
      </w:r>
      <w:proofErr w:type="spellEnd"/>
    </w:p>
    <w:p w14:paraId="54F070C5" w14:textId="77777777" w:rsidR="0042307E" w:rsidRDefault="0042307E" w:rsidP="0042307E">
      <w:pPr>
        <w:ind w:firstLine="720"/>
      </w:pPr>
      <w:r>
        <w:tab/>
      </w:r>
      <w:r>
        <w:tab/>
        <w:t xml:space="preserve">0x1: </w:t>
      </w:r>
      <w:proofErr w:type="spellStart"/>
      <w:r>
        <w:t>tFeature</w:t>
      </w:r>
      <w:proofErr w:type="spellEnd"/>
    </w:p>
    <w:p w14:paraId="27231AB9" w14:textId="77777777" w:rsidR="0042307E" w:rsidRDefault="0042307E" w:rsidP="0042307E">
      <w:pPr>
        <w:ind w:firstLine="720"/>
      </w:pPr>
      <w:r>
        <w:tab/>
      </w:r>
      <w:r>
        <w:tab/>
        <w:t>0x2: tReserved1</w:t>
      </w:r>
    </w:p>
    <w:p w14:paraId="08C4E6EE" w14:textId="77777777" w:rsidR="0042307E" w:rsidRDefault="0042307E" w:rsidP="0042307E">
      <w:pPr>
        <w:ind w:firstLine="720"/>
      </w:pPr>
      <w:r>
        <w:tab/>
      </w:r>
      <w:r>
        <w:tab/>
        <w:t>…</w:t>
      </w:r>
    </w:p>
    <w:p w14:paraId="04DBE306" w14:textId="77777777" w:rsidR="0042307E" w:rsidRDefault="0042307E" w:rsidP="0042307E">
      <w:pPr>
        <w:ind w:firstLine="720"/>
      </w:pPr>
      <w:r>
        <w:tab/>
      </w:r>
      <w:r>
        <w:tab/>
        <w:t>0x7: tReserved6</w:t>
      </w:r>
    </w:p>
    <w:p w14:paraId="02A11741" w14:textId="77777777" w:rsidR="0042307E" w:rsidRDefault="0042307E" w:rsidP="0042307E">
      <w:pPr>
        <w:ind w:firstLine="720"/>
      </w:pPr>
      <w:r>
        <w:tab/>
        <w:t xml:space="preserve">Bits 3-9: </w:t>
      </w:r>
      <w:proofErr w:type="spellStart"/>
      <w:r>
        <w:t>EntityID</w:t>
      </w:r>
      <w:proofErr w:type="spellEnd"/>
    </w:p>
    <w:p w14:paraId="7905C352" w14:textId="77777777" w:rsidR="0042307E" w:rsidRDefault="0042307E" w:rsidP="0042307E">
      <w:pPr>
        <w:ind w:firstLine="720"/>
      </w:pPr>
      <w:r>
        <w:tab/>
      </w:r>
      <w:r>
        <w:tab/>
        <w:t>0x0: minimum</w:t>
      </w:r>
    </w:p>
    <w:p w14:paraId="6D230F29" w14:textId="77777777" w:rsidR="0042307E" w:rsidRDefault="0042307E" w:rsidP="0042307E">
      <w:pPr>
        <w:ind w:firstLine="720"/>
      </w:pPr>
      <w:r>
        <w:tab/>
      </w:r>
      <w:r>
        <w:tab/>
        <w:t>0x7F: maximum</w:t>
      </w:r>
    </w:p>
    <w:p w14:paraId="750977BA" w14:textId="77777777" w:rsidR="0042307E" w:rsidRDefault="0042307E" w:rsidP="0042307E">
      <w:pPr>
        <w:ind w:firstLine="720"/>
      </w:pPr>
      <w:r>
        <w:tab/>
        <w:t xml:space="preserve">Bit 10: </w:t>
      </w:r>
      <w:proofErr w:type="spellStart"/>
      <w:r>
        <w:t>bUAllowOnOff</w:t>
      </w:r>
      <w:proofErr w:type="spellEnd"/>
    </w:p>
    <w:p w14:paraId="074300B4" w14:textId="77777777" w:rsidR="0042307E" w:rsidRDefault="0042307E" w:rsidP="0042307E">
      <w:pPr>
        <w:ind w:firstLine="720"/>
      </w:pPr>
      <w:r>
        <w:tab/>
        <w:t>Bit 11: reserved</w:t>
      </w:r>
    </w:p>
    <w:p w14:paraId="307E9CAF" w14:textId="77777777" w:rsidR="0042307E" w:rsidRDefault="0042307E" w:rsidP="0042307E">
      <w:pPr>
        <w:ind w:firstLine="720"/>
      </w:pPr>
      <w:r>
        <w:tab/>
        <w:t>Bit 12: reserved</w:t>
      </w:r>
    </w:p>
    <w:p w14:paraId="044DAE42" w14:textId="77777777" w:rsidR="0042307E" w:rsidRDefault="0042307E" w:rsidP="0042307E">
      <w:pPr>
        <w:ind w:firstLine="720"/>
      </w:pPr>
      <w:r>
        <w:tab/>
        <w:t>Bit 13: reserved</w:t>
      </w:r>
    </w:p>
    <w:p w14:paraId="3322D4CC" w14:textId="77777777" w:rsidR="0042307E" w:rsidRDefault="0042307E" w:rsidP="0042307E">
      <w:pPr>
        <w:ind w:firstLine="720"/>
      </w:pPr>
      <w:r>
        <w:tab/>
        <w:t>Bit 14: reserved</w:t>
      </w:r>
    </w:p>
    <w:p w14:paraId="5A4A6023" w14:textId="77777777" w:rsidR="0042307E" w:rsidRDefault="0042307E" w:rsidP="0042307E">
      <w:pPr>
        <w:ind w:firstLine="720"/>
      </w:pPr>
      <w:r>
        <w:tab/>
        <w:t>Bit 15: reserved</w:t>
      </w:r>
    </w:p>
    <w:p w14:paraId="72570A3C" w14:textId="77777777" w:rsidR="0042307E" w:rsidRDefault="0042307E" w:rsidP="0042307E">
      <w:pPr>
        <w:pStyle w:val="Heading4"/>
      </w:pPr>
      <w:r w:rsidRPr="00B9479B">
        <w:t>TP-LOG-TPL-REQ-207875/A-SID-A1-SDARS_ChannelList_Rsp</w:t>
      </w:r>
    </w:p>
    <w:p w14:paraId="103092BD"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1057 (Coding Table II) bytes</w:t>
      </w:r>
    </w:p>
    <w:p w14:paraId="327A28B7"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1378B5F9" w14:textId="77777777" w:rsidR="0042307E" w:rsidRDefault="0042307E">
      <w:pPr>
        <w:tabs>
          <w:tab w:val="left" w:pos="709"/>
          <w:tab w:val="left" w:pos="1276"/>
          <w:tab w:val="left" w:pos="1843"/>
          <w:tab w:val="left" w:pos="2419"/>
        </w:tabs>
        <w:ind w:left="1276"/>
        <w:rPr>
          <w:rFonts w:cs="Arial"/>
        </w:rPr>
      </w:pPr>
      <w:r>
        <w:rPr>
          <w:rFonts w:cs="Arial"/>
          <w:snapToGrid w:val="0"/>
        </w:rPr>
        <w:t xml:space="preserve">0xA1: </w:t>
      </w:r>
      <w:proofErr w:type="spellStart"/>
      <w:r>
        <w:rPr>
          <w:rFonts w:cs="Arial"/>
        </w:rPr>
        <w:t>SDARS_ChannelList_Rsp</w:t>
      </w:r>
      <w:proofErr w:type="spellEnd"/>
    </w:p>
    <w:p w14:paraId="18E9BB7F"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14:paraId="59CAA6CA" w14:textId="77777777" w:rsidR="0042307E" w:rsidRDefault="0042307E">
      <w:pPr>
        <w:tabs>
          <w:tab w:val="left" w:pos="3544"/>
        </w:tabs>
        <w:ind w:left="1276"/>
        <w:rPr>
          <w:rFonts w:cs="Arial"/>
          <w:snapToGrid w:val="0"/>
        </w:rPr>
      </w:pPr>
      <w:r>
        <w:rPr>
          <w:rFonts w:cs="Arial"/>
          <w:snapToGrid w:val="0"/>
        </w:rPr>
        <w:t>0x02: Radio_Service2</w:t>
      </w:r>
      <w:r>
        <w:rPr>
          <w:rFonts w:cs="Arial"/>
          <w:snapToGrid w:val="0"/>
        </w:rPr>
        <w:tab/>
        <w:t>–</w:t>
      </w:r>
      <w:r>
        <w:rPr>
          <w:rFonts w:cs="Arial"/>
          <w:snapToGrid w:val="0"/>
        </w:rPr>
        <w:tab/>
        <w:t>SDARS</w:t>
      </w:r>
    </w:p>
    <w:p w14:paraId="4E6D814D"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5A0652B8"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3FA03E53"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0183DC0F"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3A9DE020"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55ABF9B3"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419737AC" w14:textId="77777777" w:rsidR="0042307E" w:rsidRDefault="0042307E">
      <w:pPr>
        <w:autoSpaceDE w:val="0"/>
        <w:autoSpaceDN w:val="0"/>
        <w:adjustRightInd w:val="0"/>
        <w:ind w:left="1260"/>
        <w:rPr>
          <w:rFonts w:cs="Arial"/>
          <w:i/>
          <w:iCs/>
        </w:rPr>
      </w:pPr>
      <w:r>
        <w:rPr>
          <w:rFonts w:cs="Arial"/>
          <w:i/>
          <w:iCs/>
        </w:rPr>
        <w:t>Bit 0-5: Reserved</w:t>
      </w:r>
    </w:p>
    <w:p w14:paraId="613F8DAF" w14:textId="77777777" w:rsidR="0042307E" w:rsidRDefault="0042307E">
      <w:pPr>
        <w:autoSpaceDE w:val="0"/>
        <w:autoSpaceDN w:val="0"/>
        <w:adjustRightInd w:val="0"/>
        <w:ind w:left="1260"/>
        <w:rPr>
          <w:rFonts w:cs="Arial"/>
          <w:i/>
          <w:iCs/>
        </w:rPr>
      </w:pPr>
    </w:p>
    <w:p w14:paraId="5E2B685C" w14:textId="77777777" w:rsidR="0042307E" w:rsidRDefault="0042307E">
      <w:pPr>
        <w:autoSpaceDE w:val="0"/>
        <w:autoSpaceDN w:val="0"/>
        <w:adjustRightInd w:val="0"/>
        <w:ind w:left="1260"/>
        <w:rPr>
          <w:rFonts w:cs="Arial"/>
          <w:i/>
          <w:iCs/>
        </w:rPr>
      </w:pPr>
      <w:r>
        <w:rPr>
          <w:rFonts w:cs="Arial"/>
          <w:i/>
          <w:iCs/>
        </w:rPr>
        <w:lastRenderedPageBreak/>
        <w:t>Bit 6-7: Coding</w:t>
      </w:r>
    </w:p>
    <w:p w14:paraId="424F7FF1" w14:textId="77777777" w:rsidR="0042307E" w:rsidRDefault="0042307E">
      <w:pPr>
        <w:autoSpaceDE w:val="0"/>
        <w:autoSpaceDN w:val="0"/>
        <w:adjustRightInd w:val="0"/>
        <w:ind w:left="1890"/>
        <w:rPr>
          <w:rFonts w:cs="Arial"/>
        </w:rPr>
      </w:pPr>
      <w:r>
        <w:rPr>
          <w:rFonts w:cs="Arial"/>
        </w:rPr>
        <w:t>0x1: Coding Table II</w:t>
      </w:r>
    </w:p>
    <w:p w14:paraId="7EEC1750" w14:textId="77777777" w:rsidR="0042307E" w:rsidRDefault="0042307E">
      <w:pPr>
        <w:autoSpaceDE w:val="0"/>
        <w:autoSpaceDN w:val="0"/>
        <w:adjustRightInd w:val="0"/>
        <w:ind w:left="1890"/>
        <w:rPr>
          <w:rFonts w:cs="Arial"/>
        </w:rPr>
      </w:pPr>
      <w:r>
        <w:rPr>
          <w:rFonts w:cs="Arial"/>
        </w:rPr>
        <w:t>0x00-0xFF Latin-9 (1 byte per char)</w:t>
      </w:r>
    </w:p>
    <w:p w14:paraId="4247654D"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4: </w:t>
      </w:r>
      <w:proofErr w:type="spellStart"/>
      <w:r>
        <w:rPr>
          <w:rFonts w:cs="Arial"/>
          <w:b/>
          <w:snapToGrid w:val="0"/>
        </w:rPr>
        <w:t>RspCode</w:t>
      </w:r>
      <w:proofErr w:type="spellEnd"/>
    </w:p>
    <w:p w14:paraId="480623F2" w14:textId="77777777" w:rsidR="0042307E" w:rsidRDefault="0042307E">
      <w:pPr>
        <w:tabs>
          <w:tab w:val="left" w:pos="709"/>
          <w:tab w:val="left" w:pos="1276"/>
          <w:tab w:val="left" w:pos="1843"/>
          <w:tab w:val="left" w:pos="2419"/>
        </w:tabs>
        <w:spacing w:after="60"/>
        <w:ind w:left="1276"/>
        <w:rPr>
          <w:rFonts w:cs="Arial"/>
          <w:i/>
        </w:rPr>
      </w:pPr>
      <w:r>
        <w:rPr>
          <w:rFonts w:cs="Arial"/>
          <w:i/>
        </w:rPr>
        <w:t>Bit 0-</w:t>
      </w:r>
      <w:proofErr w:type="gramStart"/>
      <w:r>
        <w:rPr>
          <w:rFonts w:cs="Arial"/>
          <w:i/>
        </w:rPr>
        <w:t>7:RspCode</w:t>
      </w:r>
      <w:proofErr w:type="gramEnd"/>
    </w:p>
    <w:p w14:paraId="2E9DE71D" w14:textId="77777777" w:rsidR="0042307E" w:rsidRDefault="0042307E">
      <w:pPr>
        <w:tabs>
          <w:tab w:val="left" w:pos="1843"/>
        </w:tabs>
        <w:ind w:left="1843" w:hanging="1843"/>
        <w:rPr>
          <w:rFonts w:cs="Arial"/>
          <w:bCs/>
          <w:snapToGrid w:val="0"/>
        </w:rPr>
      </w:pPr>
      <w:r>
        <w:rPr>
          <w:rFonts w:cs="Arial"/>
          <w:bCs/>
          <w:snapToGrid w:val="0"/>
        </w:rPr>
        <w:tab/>
        <w:t>0x0:  Reserved</w:t>
      </w:r>
    </w:p>
    <w:p w14:paraId="7AB80219" w14:textId="77777777" w:rsidR="0042307E" w:rsidRPr="00035BCF" w:rsidRDefault="0042307E" w:rsidP="0042307E">
      <w:pPr>
        <w:tabs>
          <w:tab w:val="left" w:pos="1843"/>
        </w:tabs>
        <w:ind w:left="1843" w:hanging="1843"/>
        <w:rPr>
          <w:rFonts w:cs="Arial"/>
          <w:bCs/>
          <w:snapToGrid w:val="0"/>
          <w:lang w:val="en-GB"/>
        </w:rPr>
      </w:pPr>
      <w:r>
        <w:rPr>
          <w:rFonts w:cs="Arial"/>
          <w:bCs/>
          <w:snapToGrid w:val="0"/>
        </w:rPr>
        <w:tab/>
      </w:r>
      <w:r>
        <w:rPr>
          <w:rFonts w:cs="Arial"/>
          <w:bCs/>
          <w:snapToGrid w:val="0"/>
          <w:lang w:val="en-GB"/>
        </w:rPr>
        <w:t>0x1:  List Info</w:t>
      </w:r>
    </w:p>
    <w:p w14:paraId="00356CA0" w14:textId="77777777" w:rsidR="0042307E" w:rsidRDefault="0042307E" w:rsidP="0042307E">
      <w:pPr>
        <w:tabs>
          <w:tab w:val="left" w:pos="1843"/>
        </w:tabs>
        <w:ind w:left="1843" w:hanging="1843"/>
        <w:rPr>
          <w:rFonts w:cs="Arial"/>
          <w:bCs/>
          <w:snapToGrid w:val="0"/>
        </w:rPr>
      </w:pPr>
      <w:r>
        <w:rPr>
          <w:rFonts w:cs="Arial"/>
          <w:bCs/>
          <w:snapToGrid w:val="0"/>
        </w:rPr>
        <w:tab/>
        <w:t>...</w:t>
      </w:r>
    </w:p>
    <w:p w14:paraId="1C94ED33" w14:textId="77777777" w:rsidR="0042307E" w:rsidRDefault="0042307E">
      <w:pPr>
        <w:tabs>
          <w:tab w:val="left" w:pos="1843"/>
        </w:tabs>
        <w:ind w:left="1843" w:hanging="1843"/>
        <w:rPr>
          <w:rFonts w:cs="Arial"/>
          <w:bCs/>
          <w:snapToGrid w:val="0"/>
          <w:lang w:val="en-GB"/>
        </w:rPr>
      </w:pPr>
      <w:r>
        <w:rPr>
          <w:rFonts w:cs="Arial"/>
          <w:bCs/>
          <w:snapToGrid w:val="0"/>
        </w:rPr>
        <w:tab/>
      </w:r>
      <w:r>
        <w:rPr>
          <w:rFonts w:cs="Arial"/>
          <w:bCs/>
          <w:snapToGrid w:val="0"/>
          <w:lang w:val="en-GB"/>
        </w:rPr>
        <w:t>0x</w:t>
      </w:r>
      <w:proofErr w:type="gramStart"/>
      <w:r>
        <w:rPr>
          <w:rFonts w:cs="Arial"/>
          <w:bCs/>
          <w:snapToGrid w:val="0"/>
          <w:lang w:val="en-GB"/>
        </w:rPr>
        <w:t>2..</w:t>
      </w:r>
      <w:proofErr w:type="gramEnd"/>
      <w:r>
        <w:rPr>
          <w:rFonts w:cs="Arial"/>
          <w:bCs/>
          <w:snapToGrid w:val="0"/>
          <w:lang w:val="en-GB"/>
        </w:rPr>
        <w:t>0xFF:  Reserved</w:t>
      </w:r>
    </w:p>
    <w:p w14:paraId="185C846A" w14:textId="77777777" w:rsidR="0042307E" w:rsidRPr="009A3AC5" w:rsidRDefault="0042307E" w:rsidP="0042307E">
      <w:pPr>
        <w:tabs>
          <w:tab w:val="left" w:pos="709"/>
          <w:tab w:val="left" w:pos="1276"/>
          <w:tab w:val="left" w:pos="1843"/>
          <w:tab w:val="left" w:pos="2419"/>
        </w:tabs>
        <w:spacing w:before="120" w:after="60"/>
        <w:ind w:left="709"/>
        <w:rPr>
          <w:rFonts w:cs="Arial"/>
          <w:i/>
        </w:rPr>
      </w:pPr>
      <w:r>
        <w:rPr>
          <w:rFonts w:cs="Arial"/>
          <w:b/>
          <w:snapToGrid w:val="0"/>
        </w:rPr>
        <w:t xml:space="preserve">Byte 5 - 6: </w:t>
      </w:r>
      <w:proofErr w:type="spellStart"/>
      <w:r>
        <w:rPr>
          <w:rFonts w:cs="Arial"/>
          <w:b/>
          <w:snapToGrid w:val="0"/>
        </w:rPr>
        <w:t>NumberOfItemsTransmitted</w:t>
      </w:r>
      <w:proofErr w:type="spellEnd"/>
    </w:p>
    <w:p w14:paraId="305091ED" w14:textId="77777777" w:rsidR="0042307E" w:rsidRDefault="0042307E">
      <w:pPr>
        <w:tabs>
          <w:tab w:val="left" w:pos="709"/>
          <w:tab w:val="left" w:pos="1276"/>
          <w:tab w:val="left" w:pos="1843"/>
          <w:tab w:val="left" w:pos="2419"/>
        </w:tabs>
        <w:ind w:left="1843"/>
        <w:rPr>
          <w:rFonts w:cs="Arial"/>
        </w:rPr>
      </w:pPr>
      <w:r>
        <w:rPr>
          <w:rFonts w:cs="Arial"/>
        </w:rPr>
        <w:t>0x00: Invalid</w:t>
      </w:r>
    </w:p>
    <w:p w14:paraId="1DFB0C83" w14:textId="77777777" w:rsidR="0042307E" w:rsidRDefault="0042307E">
      <w:pPr>
        <w:tabs>
          <w:tab w:val="left" w:pos="709"/>
          <w:tab w:val="left" w:pos="1276"/>
          <w:tab w:val="left" w:pos="1843"/>
          <w:tab w:val="left" w:pos="2419"/>
        </w:tabs>
        <w:ind w:left="1843"/>
        <w:rPr>
          <w:rFonts w:cs="Arial"/>
        </w:rPr>
      </w:pPr>
      <w:r>
        <w:rPr>
          <w:rFonts w:cs="Arial"/>
        </w:rPr>
        <w:t>0x01:  1</w:t>
      </w:r>
    </w:p>
    <w:p w14:paraId="431BC825" w14:textId="77777777" w:rsidR="0042307E" w:rsidRDefault="0042307E">
      <w:pPr>
        <w:tabs>
          <w:tab w:val="left" w:pos="709"/>
          <w:tab w:val="left" w:pos="1276"/>
          <w:tab w:val="left" w:pos="1843"/>
          <w:tab w:val="left" w:pos="2419"/>
        </w:tabs>
        <w:ind w:left="1843"/>
        <w:rPr>
          <w:rFonts w:cs="Arial"/>
        </w:rPr>
      </w:pPr>
      <w:r>
        <w:rPr>
          <w:rFonts w:cs="Arial"/>
        </w:rPr>
        <w:t>0x02:  2</w:t>
      </w:r>
    </w:p>
    <w:p w14:paraId="1BDA0305" w14:textId="77777777" w:rsidR="0042307E" w:rsidRDefault="0042307E">
      <w:pPr>
        <w:tabs>
          <w:tab w:val="left" w:pos="709"/>
          <w:tab w:val="left" w:pos="1276"/>
          <w:tab w:val="left" w:pos="1843"/>
          <w:tab w:val="left" w:pos="2419"/>
        </w:tabs>
        <w:ind w:left="1843"/>
        <w:rPr>
          <w:rFonts w:cs="Arial"/>
        </w:rPr>
      </w:pPr>
      <w:r>
        <w:rPr>
          <w:rFonts w:cs="Arial"/>
        </w:rPr>
        <w:t>....</w:t>
      </w:r>
    </w:p>
    <w:p w14:paraId="15B2868C" w14:textId="77777777" w:rsidR="0042307E" w:rsidRDefault="0042307E">
      <w:pPr>
        <w:tabs>
          <w:tab w:val="left" w:pos="709"/>
          <w:tab w:val="left" w:pos="1276"/>
          <w:tab w:val="left" w:pos="1843"/>
          <w:tab w:val="left" w:pos="2419"/>
        </w:tabs>
        <w:ind w:left="1843"/>
        <w:rPr>
          <w:rFonts w:cs="Arial"/>
        </w:rPr>
      </w:pPr>
      <w:r>
        <w:rPr>
          <w:rFonts w:cs="Arial"/>
        </w:rPr>
        <w:t>0x1E:  30</w:t>
      </w:r>
    </w:p>
    <w:p w14:paraId="7CE07761" w14:textId="77777777" w:rsidR="0042307E" w:rsidRPr="009A3AC5" w:rsidRDefault="0042307E" w:rsidP="0042307E">
      <w:pPr>
        <w:tabs>
          <w:tab w:val="left" w:pos="709"/>
          <w:tab w:val="left" w:pos="1276"/>
          <w:tab w:val="left" w:pos="1843"/>
          <w:tab w:val="left" w:pos="2419"/>
        </w:tabs>
        <w:ind w:left="1843"/>
        <w:rPr>
          <w:rFonts w:cs="Arial"/>
        </w:rPr>
      </w:pPr>
      <w:r>
        <w:rPr>
          <w:rFonts w:cs="Arial"/>
        </w:rPr>
        <w:t>0x1F – 0xFF: Reserved</w:t>
      </w:r>
    </w:p>
    <w:p w14:paraId="4A50D23A" w14:textId="77777777" w:rsidR="0042307E" w:rsidRDefault="0042307E" w:rsidP="0042307E">
      <w:pPr>
        <w:tabs>
          <w:tab w:val="left" w:pos="709"/>
          <w:tab w:val="left" w:pos="1276"/>
          <w:tab w:val="left" w:pos="1843"/>
          <w:tab w:val="left" w:pos="2419"/>
        </w:tabs>
        <w:rPr>
          <w:rFonts w:cs="Arial"/>
          <w:lang w:val="en-GB"/>
        </w:rPr>
      </w:pPr>
    </w:p>
    <w:p w14:paraId="199DDD01" w14:textId="77777777" w:rsidR="0042307E" w:rsidRDefault="0042307E">
      <w:pPr>
        <w:tabs>
          <w:tab w:val="left" w:pos="709"/>
          <w:tab w:val="left" w:pos="1276"/>
          <w:tab w:val="left" w:pos="1843"/>
          <w:tab w:val="left" w:pos="2419"/>
        </w:tabs>
        <w:spacing w:before="120" w:after="60"/>
        <w:ind w:left="709"/>
        <w:rPr>
          <w:b/>
        </w:rPr>
      </w:pPr>
      <w:r>
        <w:rPr>
          <w:rFonts w:cs="Arial"/>
          <w:b/>
          <w:lang w:val="en-GB"/>
        </w:rPr>
        <w:t xml:space="preserve">Byte 7 up to 1056 </w:t>
      </w:r>
      <w:r>
        <w:rPr>
          <w:rFonts w:cs="Arial"/>
          <w:b/>
          <w:snapToGrid w:val="0"/>
          <w:lang w:val="en-GB"/>
        </w:rPr>
        <w:t>(Coding Table II)</w:t>
      </w:r>
      <w:r>
        <w:rPr>
          <w:rFonts w:cs="Arial"/>
          <w:b/>
          <w:lang w:val="en-GB"/>
        </w:rPr>
        <w:t>: Channel List</w:t>
      </w:r>
    </w:p>
    <w:p w14:paraId="58343259" w14:textId="77777777" w:rsidR="0042307E" w:rsidRDefault="0042307E">
      <w:pPr>
        <w:ind w:left="1260"/>
        <w:rPr>
          <w:rFonts w:cs="Arial"/>
          <w:i/>
          <w:lang w:val="en-GB"/>
        </w:rPr>
      </w:pPr>
      <w:proofErr w:type="gramStart"/>
      <w:r>
        <w:rPr>
          <w:rFonts w:cs="Arial"/>
          <w:i/>
          <w:lang w:val="en-GB"/>
        </w:rPr>
        <w:t>Array(</w:t>
      </w:r>
      <w:proofErr w:type="gramEnd"/>
      <w:r>
        <w:rPr>
          <w:rFonts w:cs="Arial"/>
          <w:i/>
          <w:lang w:val="en-GB"/>
        </w:rPr>
        <w:t>1..NumberOfItems) of record (</w:t>
      </w:r>
      <w:proofErr w:type="spellStart"/>
      <w:r>
        <w:rPr>
          <w:rFonts w:cs="Arial"/>
          <w:i/>
          <w:lang w:val="en-GB"/>
        </w:rPr>
        <w:t>ItemIndex</w:t>
      </w:r>
      <w:proofErr w:type="spellEnd"/>
      <w:r>
        <w:rPr>
          <w:rFonts w:cs="Arial"/>
          <w:i/>
          <w:lang w:val="en-GB"/>
        </w:rPr>
        <w:t>, Channel Number, SID, Short Channel Name, Long Channel Name)</w:t>
      </w:r>
    </w:p>
    <w:p w14:paraId="657C6901" w14:textId="77777777" w:rsidR="0042307E" w:rsidRDefault="0042307E">
      <w:pPr>
        <w:ind w:left="1843"/>
        <w:rPr>
          <w:rFonts w:cs="Arial"/>
          <w:i/>
          <w:lang w:val="en-GB"/>
        </w:rPr>
      </w:pPr>
    </w:p>
    <w:p w14:paraId="70D5420C" w14:textId="77777777" w:rsidR="0042307E" w:rsidRDefault="0042307E">
      <w:pPr>
        <w:ind w:left="1530"/>
        <w:rPr>
          <w:rFonts w:cs="Arial"/>
          <w:i/>
          <w:lang w:val="en-GB"/>
        </w:rPr>
      </w:pPr>
      <w:r>
        <w:rPr>
          <w:rFonts w:cs="Arial"/>
          <w:i/>
          <w:lang w:val="en-GB"/>
        </w:rPr>
        <w:t>Record definition (up to 35 (Coding Table II) bytes):</w:t>
      </w:r>
    </w:p>
    <w:p w14:paraId="4053BBC6" w14:textId="77777777" w:rsidR="0042307E" w:rsidRDefault="0042307E">
      <w:pPr>
        <w:ind w:left="1530"/>
        <w:rPr>
          <w:rFonts w:cs="Arial"/>
          <w:i/>
          <w:lang w:val="en-GB"/>
        </w:rPr>
      </w:pPr>
      <w:r>
        <w:rPr>
          <w:rFonts w:cs="Arial"/>
          <w:i/>
          <w:lang w:val="en-GB"/>
        </w:rPr>
        <w:t xml:space="preserve">Byte 0:  </w:t>
      </w:r>
      <w:proofErr w:type="spellStart"/>
      <w:r>
        <w:rPr>
          <w:rFonts w:cs="Arial"/>
          <w:i/>
          <w:lang w:val="en-GB"/>
        </w:rPr>
        <w:t>ItemIndex</w:t>
      </w:r>
      <w:proofErr w:type="spellEnd"/>
    </w:p>
    <w:p w14:paraId="675766AE" w14:textId="77777777" w:rsidR="0042307E" w:rsidRDefault="0042307E" w:rsidP="0042307E">
      <w:pPr>
        <w:tabs>
          <w:tab w:val="left" w:pos="709"/>
          <w:tab w:val="left" w:pos="1276"/>
          <w:tab w:val="left" w:pos="1843"/>
          <w:tab w:val="left" w:pos="2419"/>
        </w:tabs>
        <w:ind w:left="2160"/>
        <w:rPr>
          <w:rFonts w:cs="Arial"/>
        </w:rPr>
      </w:pPr>
      <w:r>
        <w:rPr>
          <w:rFonts w:cs="Arial"/>
        </w:rPr>
        <w:t>0x00: Invalid</w:t>
      </w:r>
    </w:p>
    <w:p w14:paraId="1F0B138E" w14:textId="77777777" w:rsidR="0042307E" w:rsidRDefault="0042307E" w:rsidP="0042307E">
      <w:pPr>
        <w:tabs>
          <w:tab w:val="left" w:pos="709"/>
          <w:tab w:val="left" w:pos="1276"/>
          <w:tab w:val="left" w:pos="1843"/>
          <w:tab w:val="left" w:pos="2419"/>
        </w:tabs>
        <w:ind w:left="2160"/>
        <w:rPr>
          <w:rFonts w:cs="Arial"/>
        </w:rPr>
      </w:pPr>
      <w:r>
        <w:rPr>
          <w:rFonts w:cs="Arial"/>
        </w:rPr>
        <w:t>0x01:  1</w:t>
      </w:r>
    </w:p>
    <w:p w14:paraId="06F9E91C" w14:textId="77777777" w:rsidR="0042307E" w:rsidRDefault="0042307E" w:rsidP="0042307E">
      <w:pPr>
        <w:tabs>
          <w:tab w:val="left" w:pos="709"/>
          <w:tab w:val="left" w:pos="1276"/>
          <w:tab w:val="left" w:pos="1843"/>
          <w:tab w:val="left" w:pos="2419"/>
        </w:tabs>
        <w:ind w:left="2160"/>
        <w:rPr>
          <w:rFonts w:cs="Arial"/>
        </w:rPr>
      </w:pPr>
      <w:r>
        <w:rPr>
          <w:rFonts w:cs="Arial"/>
        </w:rPr>
        <w:t>0x02:  2</w:t>
      </w:r>
    </w:p>
    <w:p w14:paraId="3C708554" w14:textId="77777777" w:rsidR="0042307E" w:rsidRDefault="0042307E" w:rsidP="0042307E">
      <w:pPr>
        <w:tabs>
          <w:tab w:val="left" w:pos="709"/>
          <w:tab w:val="left" w:pos="1276"/>
          <w:tab w:val="left" w:pos="1843"/>
          <w:tab w:val="left" w:pos="2419"/>
        </w:tabs>
        <w:ind w:left="2160"/>
        <w:rPr>
          <w:rFonts w:cs="Arial"/>
        </w:rPr>
      </w:pPr>
      <w:r>
        <w:rPr>
          <w:rFonts w:cs="Arial"/>
        </w:rPr>
        <w:t>....</w:t>
      </w:r>
    </w:p>
    <w:p w14:paraId="43B7BD29" w14:textId="77777777" w:rsidR="0042307E" w:rsidRDefault="0042307E" w:rsidP="0042307E">
      <w:pPr>
        <w:tabs>
          <w:tab w:val="left" w:pos="709"/>
          <w:tab w:val="left" w:pos="1276"/>
          <w:tab w:val="left" w:pos="1843"/>
          <w:tab w:val="left" w:pos="2419"/>
        </w:tabs>
        <w:ind w:left="2160"/>
        <w:rPr>
          <w:rFonts w:cs="Arial"/>
        </w:rPr>
      </w:pPr>
      <w:r>
        <w:rPr>
          <w:rFonts w:cs="Arial"/>
        </w:rPr>
        <w:t>0x1E:  30</w:t>
      </w:r>
    </w:p>
    <w:p w14:paraId="7AE098F8" w14:textId="77777777" w:rsidR="0042307E" w:rsidRPr="009A3AC5" w:rsidRDefault="0042307E" w:rsidP="0042307E">
      <w:pPr>
        <w:tabs>
          <w:tab w:val="left" w:pos="709"/>
          <w:tab w:val="left" w:pos="1276"/>
          <w:tab w:val="left" w:pos="1843"/>
          <w:tab w:val="left" w:pos="2419"/>
        </w:tabs>
        <w:ind w:left="2160"/>
        <w:rPr>
          <w:rFonts w:cs="Arial"/>
        </w:rPr>
      </w:pPr>
      <w:r>
        <w:rPr>
          <w:rFonts w:cs="Arial"/>
        </w:rPr>
        <w:t>0x1F – 0xFF: Reserved</w:t>
      </w:r>
    </w:p>
    <w:p w14:paraId="15596273" w14:textId="77777777" w:rsidR="0042307E" w:rsidRDefault="0042307E">
      <w:pPr>
        <w:ind w:left="2160"/>
        <w:rPr>
          <w:rFonts w:cs="Arial"/>
          <w:lang w:val="en-GB"/>
        </w:rPr>
      </w:pPr>
    </w:p>
    <w:p w14:paraId="21228F1A" w14:textId="77777777" w:rsidR="0042307E" w:rsidRDefault="0042307E">
      <w:pPr>
        <w:ind w:left="1530"/>
        <w:rPr>
          <w:rFonts w:cs="Arial"/>
          <w:i/>
          <w:lang w:val="en-GB"/>
        </w:rPr>
      </w:pPr>
      <w:r>
        <w:rPr>
          <w:rFonts w:cs="Arial"/>
          <w:i/>
          <w:lang w:val="en-GB"/>
        </w:rPr>
        <w:t>Byte 1-2:  Channel Number</w:t>
      </w:r>
    </w:p>
    <w:p w14:paraId="45D88A33" w14:textId="77777777" w:rsidR="0042307E" w:rsidRDefault="0042307E" w:rsidP="0042307E">
      <w:pPr>
        <w:ind w:left="1530" w:firstLine="630"/>
        <w:rPr>
          <w:rFonts w:cs="Arial"/>
          <w:lang w:val="sv-SE"/>
        </w:rPr>
      </w:pPr>
      <w:r>
        <w:rPr>
          <w:rFonts w:cs="Arial"/>
          <w:lang w:val="sv-SE"/>
        </w:rPr>
        <w:t>0x0000: 0</w:t>
      </w:r>
    </w:p>
    <w:p w14:paraId="1F3A9162" w14:textId="77777777" w:rsidR="0042307E" w:rsidRDefault="0042307E" w:rsidP="0042307E">
      <w:pPr>
        <w:ind w:left="1530" w:firstLine="630"/>
        <w:rPr>
          <w:rFonts w:cs="Arial"/>
          <w:lang w:val="sv-SE"/>
        </w:rPr>
      </w:pPr>
      <w:r>
        <w:rPr>
          <w:rFonts w:cs="Arial"/>
          <w:lang w:val="sv-SE"/>
        </w:rPr>
        <w:t>0x0001: 1</w:t>
      </w:r>
    </w:p>
    <w:p w14:paraId="24E821B0" w14:textId="77777777" w:rsidR="0042307E" w:rsidRDefault="0042307E" w:rsidP="0042307E">
      <w:pPr>
        <w:ind w:left="1530" w:firstLine="630"/>
        <w:rPr>
          <w:rFonts w:cs="Arial"/>
          <w:lang w:val="sv-SE"/>
        </w:rPr>
      </w:pPr>
      <w:r>
        <w:rPr>
          <w:rFonts w:cs="Arial"/>
          <w:lang w:val="sv-SE"/>
        </w:rPr>
        <w:t xml:space="preserve"> ....</w:t>
      </w:r>
    </w:p>
    <w:p w14:paraId="7861228B" w14:textId="77777777" w:rsidR="0042307E" w:rsidRDefault="0042307E" w:rsidP="0042307E">
      <w:pPr>
        <w:ind w:left="1530" w:firstLine="630"/>
        <w:rPr>
          <w:rFonts w:cs="Arial"/>
          <w:lang w:val="sv-SE"/>
        </w:rPr>
      </w:pPr>
      <w:r>
        <w:rPr>
          <w:rFonts w:cs="Arial"/>
          <w:lang w:val="sv-SE"/>
        </w:rPr>
        <w:t>0x03E7: 999</w:t>
      </w:r>
    </w:p>
    <w:p w14:paraId="417724E2" w14:textId="77777777" w:rsidR="0042307E" w:rsidRDefault="0042307E" w:rsidP="0042307E">
      <w:pPr>
        <w:ind w:left="1530" w:firstLine="630"/>
        <w:rPr>
          <w:rFonts w:cs="Arial"/>
          <w:lang w:val="sv-SE"/>
        </w:rPr>
      </w:pPr>
      <w:r>
        <w:rPr>
          <w:rFonts w:cs="Arial"/>
          <w:lang w:val="sv-SE"/>
        </w:rPr>
        <w:t>0x3E8 – 0xFFFF: Reserved</w:t>
      </w:r>
    </w:p>
    <w:p w14:paraId="12CECBA5" w14:textId="77777777" w:rsidR="0042307E" w:rsidRDefault="0042307E">
      <w:pPr>
        <w:ind w:left="1530"/>
        <w:rPr>
          <w:rFonts w:cs="Arial"/>
          <w:i/>
          <w:lang w:val="sv-SE"/>
        </w:rPr>
      </w:pPr>
    </w:p>
    <w:p w14:paraId="22672EBE" w14:textId="77777777" w:rsidR="0042307E" w:rsidRDefault="0042307E" w:rsidP="0042307E">
      <w:pPr>
        <w:ind w:left="1530"/>
        <w:rPr>
          <w:rFonts w:cs="Arial"/>
          <w:i/>
          <w:lang w:val="en-GB"/>
        </w:rPr>
      </w:pPr>
      <w:r>
        <w:rPr>
          <w:rFonts w:cs="Arial"/>
          <w:i/>
          <w:lang w:val="en-GB"/>
        </w:rPr>
        <w:t>Byte 3-4:  SID</w:t>
      </w:r>
    </w:p>
    <w:p w14:paraId="6B78F288" w14:textId="77777777" w:rsidR="0042307E" w:rsidRDefault="0042307E" w:rsidP="0042307E">
      <w:pPr>
        <w:ind w:left="1530" w:firstLine="630"/>
        <w:rPr>
          <w:rFonts w:cs="Arial"/>
          <w:lang w:val="sv-SE"/>
        </w:rPr>
      </w:pPr>
      <w:r>
        <w:rPr>
          <w:rFonts w:cs="Arial"/>
          <w:lang w:val="sv-SE"/>
        </w:rPr>
        <w:t>0x0000: 0</w:t>
      </w:r>
    </w:p>
    <w:p w14:paraId="19FD3E80" w14:textId="77777777" w:rsidR="0042307E" w:rsidRDefault="0042307E" w:rsidP="0042307E">
      <w:pPr>
        <w:ind w:left="1530" w:firstLine="630"/>
        <w:rPr>
          <w:rFonts w:cs="Arial"/>
          <w:lang w:val="sv-SE"/>
        </w:rPr>
      </w:pPr>
      <w:r>
        <w:rPr>
          <w:rFonts w:cs="Arial"/>
          <w:lang w:val="sv-SE"/>
        </w:rPr>
        <w:t>0x0001: 1</w:t>
      </w:r>
    </w:p>
    <w:p w14:paraId="235367FA" w14:textId="77777777" w:rsidR="0042307E" w:rsidRDefault="0042307E" w:rsidP="0042307E">
      <w:pPr>
        <w:ind w:left="1530" w:firstLine="630"/>
        <w:rPr>
          <w:rFonts w:cs="Arial"/>
          <w:lang w:val="sv-SE"/>
        </w:rPr>
      </w:pPr>
      <w:r>
        <w:rPr>
          <w:rFonts w:cs="Arial"/>
          <w:lang w:val="sv-SE"/>
        </w:rPr>
        <w:t xml:space="preserve"> ....</w:t>
      </w:r>
    </w:p>
    <w:p w14:paraId="51C8B37E" w14:textId="77777777" w:rsidR="0042307E" w:rsidRDefault="0042307E" w:rsidP="0042307E">
      <w:pPr>
        <w:ind w:left="1530" w:firstLine="630"/>
        <w:rPr>
          <w:rFonts w:cs="Arial"/>
          <w:lang w:val="sv-SE"/>
        </w:rPr>
      </w:pPr>
      <w:r>
        <w:rPr>
          <w:rFonts w:cs="Arial"/>
          <w:lang w:val="sv-SE"/>
        </w:rPr>
        <w:t>0x03E7: 999</w:t>
      </w:r>
    </w:p>
    <w:p w14:paraId="1B9AC22A" w14:textId="77777777" w:rsidR="0042307E" w:rsidRDefault="0042307E" w:rsidP="0042307E">
      <w:pPr>
        <w:ind w:left="1530" w:firstLine="630"/>
        <w:rPr>
          <w:rFonts w:cs="Arial"/>
          <w:lang w:val="sv-SE"/>
        </w:rPr>
      </w:pPr>
      <w:r>
        <w:rPr>
          <w:rFonts w:cs="Arial"/>
          <w:lang w:val="sv-SE"/>
        </w:rPr>
        <w:t>0x3E8 – 0xFFFF: Reserved</w:t>
      </w:r>
    </w:p>
    <w:p w14:paraId="1B17937C" w14:textId="77777777" w:rsidR="0042307E" w:rsidRDefault="0042307E">
      <w:pPr>
        <w:ind w:left="1530"/>
        <w:rPr>
          <w:rFonts w:cs="Arial"/>
          <w:i/>
          <w:lang w:val="en-GB"/>
        </w:rPr>
      </w:pPr>
    </w:p>
    <w:p w14:paraId="7281C7CC" w14:textId="77777777" w:rsidR="0042307E" w:rsidRDefault="0042307E">
      <w:pPr>
        <w:ind w:left="1530"/>
        <w:rPr>
          <w:rFonts w:cs="Arial"/>
          <w:i/>
          <w:lang w:val="en-GB"/>
        </w:rPr>
      </w:pPr>
      <w:r>
        <w:rPr>
          <w:rFonts w:cs="Arial"/>
          <w:i/>
          <w:lang w:val="en-GB"/>
        </w:rPr>
        <w:t>Byte 5 up to 34 (Coding Table II)</w:t>
      </w:r>
    </w:p>
    <w:p w14:paraId="77DACF72" w14:textId="77777777" w:rsidR="0042307E" w:rsidRDefault="0042307E">
      <w:pPr>
        <w:ind w:left="1530"/>
        <w:rPr>
          <w:rFonts w:cs="Arial"/>
          <w:i/>
          <w:lang w:val="en-GB"/>
        </w:rPr>
      </w:pPr>
    </w:p>
    <w:p w14:paraId="20554FD0" w14:textId="77777777" w:rsidR="0042307E" w:rsidRDefault="0042307E" w:rsidP="0042307E">
      <w:pPr>
        <w:ind w:left="1530" w:firstLine="313"/>
        <w:rPr>
          <w:rFonts w:cs="Arial"/>
          <w:i/>
          <w:lang w:val="en-GB"/>
        </w:rPr>
      </w:pPr>
      <w:r>
        <w:rPr>
          <w:rFonts w:cs="Arial"/>
          <w:i/>
          <w:lang w:val="en-GB"/>
        </w:rPr>
        <w:t xml:space="preserve">Short Channel Name </w:t>
      </w:r>
    </w:p>
    <w:p w14:paraId="03E39ABC" w14:textId="77777777" w:rsidR="0042307E" w:rsidRPr="009A3AC5" w:rsidRDefault="0042307E" w:rsidP="0042307E">
      <w:pPr>
        <w:ind w:left="1530" w:firstLine="313"/>
        <w:rPr>
          <w:rFonts w:cs="Arial"/>
          <w:i/>
          <w:lang w:val="en-GB"/>
        </w:rPr>
      </w:pPr>
      <w:r>
        <w:rPr>
          <w:rFonts w:cs="Arial"/>
          <w:lang w:val="en-GB"/>
        </w:rPr>
        <w:t xml:space="preserve">Max. 8 characters plus 1 End </w:t>
      </w:r>
      <w:proofErr w:type="gramStart"/>
      <w:r>
        <w:rPr>
          <w:rFonts w:cs="Arial"/>
          <w:lang w:val="en-GB"/>
        </w:rPr>
        <w:t>Of</w:t>
      </w:r>
      <w:proofErr w:type="gramEnd"/>
      <w:r>
        <w:rPr>
          <w:rFonts w:cs="Arial"/>
          <w:lang w:val="en-GB"/>
        </w:rPr>
        <w:t xml:space="preserve"> String</w:t>
      </w:r>
    </w:p>
    <w:p w14:paraId="4DB3CC4D" w14:textId="77777777" w:rsidR="0042307E" w:rsidRDefault="0042307E">
      <w:pPr>
        <w:ind w:left="1843"/>
        <w:rPr>
          <w:rFonts w:cs="Arial"/>
          <w:lang w:val="en-GB"/>
        </w:rPr>
      </w:pPr>
    </w:p>
    <w:p w14:paraId="05B1940C" w14:textId="77777777" w:rsidR="0042307E" w:rsidRDefault="0042307E">
      <w:pPr>
        <w:ind w:left="1530" w:firstLine="313"/>
        <w:rPr>
          <w:rFonts w:cs="Arial"/>
          <w:i/>
          <w:lang w:val="en-GB"/>
        </w:rPr>
      </w:pPr>
      <w:r>
        <w:rPr>
          <w:rFonts w:cs="Arial"/>
          <w:i/>
          <w:lang w:val="en-GB"/>
        </w:rPr>
        <w:t xml:space="preserve">Long Channel Name </w:t>
      </w:r>
    </w:p>
    <w:p w14:paraId="08893D52" w14:textId="77777777" w:rsidR="0042307E" w:rsidRDefault="0042307E" w:rsidP="0042307E">
      <w:pPr>
        <w:ind w:left="1123" w:firstLine="720"/>
        <w:rPr>
          <w:rFonts w:cs="Arial"/>
          <w:lang w:val="en-GB"/>
        </w:rPr>
      </w:pPr>
      <w:r>
        <w:rPr>
          <w:rFonts w:cs="Arial"/>
          <w:lang w:val="en-GB"/>
        </w:rPr>
        <w:t xml:space="preserve">Max. 20 characters plus 1 End </w:t>
      </w:r>
      <w:proofErr w:type="gramStart"/>
      <w:r>
        <w:rPr>
          <w:rFonts w:cs="Arial"/>
          <w:lang w:val="en-GB"/>
        </w:rPr>
        <w:t>Of</w:t>
      </w:r>
      <w:proofErr w:type="gramEnd"/>
      <w:r>
        <w:rPr>
          <w:rFonts w:cs="Arial"/>
          <w:lang w:val="en-GB"/>
        </w:rPr>
        <w:t xml:space="preserve"> String</w:t>
      </w:r>
    </w:p>
    <w:p w14:paraId="140225AB" w14:textId="77777777" w:rsidR="0042307E" w:rsidRDefault="0042307E" w:rsidP="00D12771">
      <w:pPr>
        <w:pBdr>
          <w:top w:val="single" w:sz="4" w:space="1" w:color="auto"/>
          <w:left w:val="single" w:sz="4" w:space="4" w:color="auto"/>
          <w:bottom w:val="single" w:sz="4" w:space="1" w:color="auto"/>
          <w:right w:val="single" w:sz="4" w:space="4" w:color="auto"/>
        </w:pBdr>
        <w:ind w:left="576" w:right="288"/>
        <w:rPr>
          <w:rFonts w:cs="Arial"/>
          <w:i/>
          <w:lang w:val="en-GB"/>
        </w:rPr>
      </w:pPr>
      <w:r>
        <w:rPr>
          <w:rFonts w:cs="Arial"/>
          <w:b/>
          <w:i/>
          <w:lang w:val="en-GB"/>
        </w:rPr>
        <w:t>Note:</w:t>
      </w:r>
      <w:r>
        <w:rPr>
          <w:rFonts w:cs="Arial"/>
          <w:i/>
          <w:lang w:val="en-GB"/>
        </w:rPr>
        <w:t xml:space="preserve">  Both Long and Short channel names will be sent. The HMI will decide which to display.</w:t>
      </w:r>
    </w:p>
    <w:p w14:paraId="316BD169" w14:textId="77777777" w:rsidR="0042307E" w:rsidRDefault="0042307E">
      <w:pPr>
        <w:ind w:left="1530"/>
        <w:rPr>
          <w:rFonts w:cs="Arial"/>
          <w:i/>
          <w:lang w:val="en-GB"/>
        </w:rPr>
      </w:pPr>
    </w:p>
    <w:p w14:paraId="104D7D24" w14:textId="77777777" w:rsidR="0042307E" w:rsidRDefault="0042307E" w:rsidP="0042307E">
      <w:pPr>
        <w:pStyle w:val="Heading4"/>
      </w:pPr>
      <w:r w:rsidRPr="00B9479B">
        <w:lastRenderedPageBreak/>
        <w:t>TP-LOG-TPL-REQ-208270/A-SID-A2-SDARS_ChannelList_Rq</w:t>
      </w:r>
    </w:p>
    <w:p w14:paraId="07C6994F"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96 (Coding Table III) bytes</w:t>
      </w:r>
    </w:p>
    <w:p w14:paraId="68F42D42"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7A793AB4" w14:textId="77777777" w:rsidR="0042307E" w:rsidRDefault="0042307E">
      <w:pPr>
        <w:tabs>
          <w:tab w:val="left" w:pos="709"/>
          <w:tab w:val="left" w:pos="1276"/>
          <w:tab w:val="left" w:pos="1843"/>
          <w:tab w:val="left" w:pos="2419"/>
        </w:tabs>
        <w:ind w:left="1276"/>
        <w:rPr>
          <w:rFonts w:cs="Arial"/>
        </w:rPr>
      </w:pPr>
      <w:r>
        <w:rPr>
          <w:rFonts w:cs="Arial"/>
          <w:snapToGrid w:val="0"/>
        </w:rPr>
        <w:t xml:space="preserve">0xA2: </w:t>
      </w:r>
      <w:proofErr w:type="spellStart"/>
      <w:r>
        <w:rPr>
          <w:rFonts w:cs="Arial"/>
        </w:rPr>
        <w:t>SDARS_ChannelList_Rq</w:t>
      </w:r>
      <w:proofErr w:type="spellEnd"/>
    </w:p>
    <w:p w14:paraId="17CE03A7"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14:paraId="556EE5AC" w14:textId="77777777" w:rsidR="0042307E" w:rsidRDefault="0042307E">
      <w:pPr>
        <w:tabs>
          <w:tab w:val="left" w:pos="3544"/>
        </w:tabs>
        <w:ind w:left="1276"/>
        <w:rPr>
          <w:rFonts w:cs="Arial"/>
          <w:snapToGrid w:val="0"/>
        </w:rPr>
      </w:pPr>
      <w:r>
        <w:rPr>
          <w:rFonts w:cs="Arial"/>
          <w:snapToGrid w:val="0"/>
        </w:rPr>
        <w:t>0x02: Radio_Service2</w:t>
      </w:r>
      <w:r>
        <w:rPr>
          <w:rFonts w:cs="Arial"/>
          <w:snapToGrid w:val="0"/>
        </w:rPr>
        <w:tab/>
        <w:t>–</w:t>
      </w:r>
      <w:r>
        <w:rPr>
          <w:rFonts w:cs="Arial"/>
          <w:snapToGrid w:val="0"/>
        </w:rPr>
        <w:tab/>
        <w:t>SDARS</w:t>
      </w:r>
    </w:p>
    <w:p w14:paraId="1A6DE6AE"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053769F8" w14:textId="77777777" w:rsidR="0042307E" w:rsidRDefault="0042307E" w:rsidP="0042307E">
      <w:pPr>
        <w:tabs>
          <w:tab w:val="left" w:pos="3544"/>
        </w:tabs>
        <w:ind w:left="1276"/>
        <w:rPr>
          <w:rFonts w:cs="Arial"/>
          <w:snapToGrid w:val="0"/>
        </w:rPr>
      </w:pPr>
      <w:r>
        <w:rPr>
          <w:rFonts w:cs="Arial"/>
          <w:snapToGrid w:val="0"/>
        </w:rPr>
        <w:t>0x00: Invalid/Inactive</w:t>
      </w:r>
    </w:p>
    <w:p w14:paraId="39E910E2"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3D397403" w14:textId="77777777" w:rsidR="0042307E" w:rsidRDefault="0042307E">
      <w:pPr>
        <w:autoSpaceDE w:val="0"/>
        <w:autoSpaceDN w:val="0"/>
        <w:adjustRightInd w:val="0"/>
        <w:ind w:left="1260"/>
        <w:rPr>
          <w:rFonts w:cs="Arial"/>
          <w:i/>
          <w:iCs/>
        </w:rPr>
      </w:pPr>
      <w:r>
        <w:rPr>
          <w:rFonts w:cs="Arial"/>
          <w:i/>
          <w:iCs/>
        </w:rPr>
        <w:t>Bit 0-5: Reserved</w:t>
      </w:r>
    </w:p>
    <w:p w14:paraId="60245C9F" w14:textId="77777777" w:rsidR="0042307E" w:rsidRDefault="0042307E">
      <w:pPr>
        <w:autoSpaceDE w:val="0"/>
        <w:autoSpaceDN w:val="0"/>
        <w:adjustRightInd w:val="0"/>
        <w:ind w:left="1260"/>
        <w:rPr>
          <w:rFonts w:cs="Arial"/>
          <w:i/>
          <w:iCs/>
        </w:rPr>
      </w:pPr>
    </w:p>
    <w:p w14:paraId="6E022F2D" w14:textId="77777777" w:rsidR="0042307E" w:rsidRDefault="0042307E">
      <w:pPr>
        <w:autoSpaceDE w:val="0"/>
        <w:autoSpaceDN w:val="0"/>
        <w:adjustRightInd w:val="0"/>
        <w:ind w:left="1260"/>
        <w:rPr>
          <w:rFonts w:cs="Arial"/>
          <w:i/>
          <w:iCs/>
        </w:rPr>
      </w:pPr>
      <w:r>
        <w:rPr>
          <w:rFonts w:cs="Arial"/>
          <w:i/>
          <w:iCs/>
        </w:rPr>
        <w:t>Bit 6-7: Coding</w:t>
      </w:r>
    </w:p>
    <w:p w14:paraId="64D8D55F" w14:textId="77777777" w:rsidR="0042307E" w:rsidRDefault="0042307E">
      <w:pPr>
        <w:autoSpaceDE w:val="0"/>
        <w:autoSpaceDN w:val="0"/>
        <w:adjustRightInd w:val="0"/>
        <w:ind w:left="1890"/>
        <w:rPr>
          <w:rFonts w:cs="Arial"/>
        </w:rPr>
      </w:pPr>
      <w:r>
        <w:rPr>
          <w:rFonts w:cs="Arial"/>
        </w:rPr>
        <w:t>0x2: Coding Table III</w:t>
      </w:r>
    </w:p>
    <w:p w14:paraId="6D7E7972" w14:textId="77777777" w:rsidR="0042307E" w:rsidRDefault="0042307E">
      <w:pPr>
        <w:autoSpaceDE w:val="0"/>
        <w:autoSpaceDN w:val="0"/>
        <w:adjustRightInd w:val="0"/>
        <w:ind w:left="1890"/>
        <w:rPr>
          <w:rFonts w:cs="Arial"/>
        </w:rPr>
      </w:pPr>
      <w:r>
        <w:rPr>
          <w:rFonts w:cs="Arial"/>
        </w:rPr>
        <w:t>0x0000-0</w:t>
      </w:r>
      <w:proofErr w:type="gramStart"/>
      <w:r>
        <w:rPr>
          <w:rFonts w:cs="Arial"/>
        </w:rPr>
        <w:t xml:space="preserve">xFFFF  </w:t>
      </w:r>
      <w:proofErr w:type="spellStart"/>
      <w:r>
        <w:rPr>
          <w:rFonts w:cs="Arial"/>
        </w:rPr>
        <w:t>Hexidecimal</w:t>
      </w:r>
      <w:proofErr w:type="spellEnd"/>
      <w:proofErr w:type="gramEnd"/>
      <w:r>
        <w:rPr>
          <w:rFonts w:cs="Arial"/>
        </w:rPr>
        <w:t xml:space="preserve"> Notation</w:t>
      </w:r>
    </w:p>
    <w:p w14:paraId="280605BF"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4: OpCode</w:t>
      </w:r>
    </w:p>
    <w:p w14:paraId="0A1749A1" w14:textId="77777777" w:rsidR="0042307E" w:rsidRDefault="0042307E">
      <w:pPr>
        <w:tabs>
          <w:tab w:val="left" w:pos="709"/>
          <w:tab w:val="left" w:pos="1276"/>
          <w:tab w:val="left" w:pos="1843"/>
          <w:tab w:val="left" w:pos="2419"/>
        </w:tabs>
        <w:spacing w:after="60"/>
        <w:ind w:left="1276"/>
        <w:rPr>
          <w:rFonts w:cs="Arial"/>
          <w:i/>
        </w:rPr>
      </w:pPr>
      <w:r>
        <w:rPr>
          <w:rFonts w:cs="Arial"/>
          <w:i/>
        </w:rPr>
        <w:t>Bit 0-</w:t>
      </w:r>
      <w:proofErr w:type="gramStart"/>
      <w:r>
        <w:rPr>
          <w:rFonts w:cs="Arial"/>
          <w:i/>
        </w:rPr>
        <w:t>7:RspCode</w:t>
      </w:r>
      <w:proofErr w:type="gramEnd"/>
    </w:p>
    <w:p w14:paraId="3A7065C7" w14:textId="77777777" w:rsidR="0042307E" w:rsidRDefault="0042307E">
      <w:pPr>
        <w:tabs>
          <w:tab w:val="left" w:pos="1843"/>
        </w:tabs>
        <w:ind w:left="1843" w:hanging="1843"/>
        <w:rPr>
          <w:rFonts w:cs="Arial"/>
          <w:bCs/>
          <w:snapToGrid w:val="0"/>
        </w:rPr>
      </w:pPr>
      <w:r>
        <w:rPr>
          <w:rFonts w:cs="Arial"/>
          <w:bCs/>
          <w:snapToGrid w:val="0"/>
        </w:rPr>
        <w:tab/>
        <w:t>0x0:  Reserved</w:t>
      </w:r>
    </w:p>
    <w:p w14:paraId="04FD574B" w14:textId="77777777" w:rsidR="0042307E" w:rsidRPr="000E1DFB" w:rsidRDefault="0042307E" w:rsidP="0042307E">
      <w:pPr>
        <w:tabs>
          <w:tab w:val="left" w:pos="1843"/>
        </w:tabs>
        <w:ind w:left="1843" w:hanging="1843"/>
        <w:rPr>
          <w:rFonts w:cs="Arial"/>
          <w:bCs/>
          <w:snapToGrid w:val="0"/>
          <w:lang w:val="en-GB"/>
        </w:rPr>
      </w:pPr>
      <w:r>
        <w:rPr>
          <w:rFonts w:cs="Arial"/>
          <w:bCs/>
          <w:snapToGrid w:val="0"/>
        </w:rPr>
        <w:tab/>
      </w:r>
      <w:r>
        <w:rPr>
          <w:rFonts w:cs="Arial"/>
          <w:bCs/>
          <w:snapToGrid w:val="0"/>
          <w:lang w:val="en-GB"/>
        </w:rPr>
        <w:t>0x1:  Read</w:t>
      </w:r>
    </w:p>
    <w:p w14:paraId="060A7D1D" w14:textId="77777777" w:rsidR="0042307E" w:rsidRDefault="0042307E" w:rsidP="0042307E">
      <w:pPr>
        <w:tabs>
          <w:tab w:val="left" w:pos="1843"/>
        </w:tabs>
        <w:ind w:left="1843" w:hanging="1843"/>
        <w:rPr>
          <w:rFonts w:cs="Arial"/>
          <w:bCs/>
          <w:snapToGrid w:val="0"/>
        </w:rPr>
      </w:pPr>
      <w:r>
        <w:rPr>
          <w:rFonts w:cs="Arial"/>
          <w:bCs/>
          <w:snapToGrid w:val="0"/>
        </w:rPr>
        <w:tab/>
        <w:t>...</w:t>
      </w:r>
    </w:p>
    <w:p w14:paraId="5B6E8319" w14:textId="77777777" w:rsidR="0042307E" w:rsidRDefault="0042307E">
      <w:pPr>
        <w:tabs>
          <w:tab w:val="left" w:pos="1843"/>
        </w:tabs>
        <w:ind w:left="1843" w:hanging="1843"/>
        <w:rPr>
          <w:rFonts w:cs="Arial"/>
          <w:bCs/>
          <w:snapToGrid w:val="0"/>
          <w:lang w:val="en-GB"/>
        </w:rPr>
      </w:pPr>
      <w:r>
        <w:rPr>
          <w:rFonts w:cs="Arial"/>
          <w:bCs/>
          <w:snapToGrid w:val="0"/>
        </w:rPr>
        <w:tab/>
      </w:r>
      <w:r>
        <w:rPr>
          <w:rFonts w:cs="Arial"/>
          <w:bCs/>
          <w:snapToGrid w:val="0"/>
          <w:lang w:val="en-GB"/>
        </w:rPr>
        <w:t>0x</w:t>
      </w:r>
      <w:proofErr w:type="gramStart"/>
      <w:r>
        <w:rPr>
          <w:rFonts w:cs="Arial"/>
          <w:bCs/>
          <w:snapToGrid w:val="0"/>
          <w:lang w:val="en-GB"/>
        </w:rPr>
        <w:t>2..</w:t>
      </w:r>
      <w:proofErr w:type="gramEnd"/>
      <w:r>
        <w:rPr>
          <w:rFonts w:cs="Arial"/>
          <w:bCs/>
          <w:snapToGrid w:val="0"/>
          <w:lang w:val="en-GB"/>
        </w:rPr>
        <w:t>0xFF:  Reserved</w:t>
      </w:r>
    </w:p>
    <w:p w14:paraId="39A82D73" w14:textId="77777777" w:rsidR="0042307E" w:rsidRPr="009A3AC5" w:rsidRDefault="0042307E" w:rsidP="0042307E">
      <w:pPr>
        <w:tabs>
          <w:tab w:val="left" w:pos="709"/>
          <w:tab w:val="left" w:pos="1276"/>
          <w:tab w:val="left" w:pos="1843"/>
          <w:tab w:val="left" w:pos="2419"/>
        </w:tabs>
        <w:spacing w:before="120" w:after="60"/>
        <w:ind w:left="709"/>
        <w:rPr>
          <w:rFonts w:cs="Arial"/>
          <w:i/>
        </w:rPr>
      </w:pPr>
      <w:r>
        <w:rPr>
          <w:rFonts w:cs="Arial"/>
          <w:b/>
          <w:snapToGrid w:val="0"/>
        </w:rPr>
        <w:t xml:space="preserve">Byte 5: </w:t>
      </w:r>
      <w:proofErr w:type="spellStart"/>
      <w:r>
        <w:rPr>
          <w:rFonts w:cs="Arial"/>
          <w:b/>
          <w:snapToGrid w:val="0"/>
        </w:rPr>
        <w:t>NumberOfItemsRequested</w:t>
      </w:r>
      <w:proofErr w:type="spellEnd"/>
    </w:p>
    <w:p w14:paraId="03E466AE" w14:textId="77777777" w:rsidR="0042307E" w:rsidRDefault="0042307E">
      <w:pPr>
        <w:tabs>
          <w:tab w:val="left" w:pos="709"/>
          <w:tab w:val="left" w:pos="1276"/>
          <w:tab w:val="left" w:pos="1843"/>
          <w:tab w:val="left" w:pos="2419"/>
        </w:tabs>
        <w:ind w:left="1843"/>
        <w:rPr>
          <w:rFonts w:cs="Arial"/>
        </w:rPr>
      </w:pPr>
      <w:r>
        <w:rPr>
          <w:rFonts w:cs="Arial"/>
        </w:rPr>
        <w:t>0x00: Invalid</w:t>
      </w:r>
    </w:p>
    <w:p w14:paraId="6C43C2C7" w14:textId="77777777" w:rsidR="0042307E" w:rsidRDefault="0042307E">
      <w:pPr>
        <w:tabs>
          <w:tab w:val="left" w:pos="709"/>
          <w:tab w:val="left" w:pos="1276"/>
          <w:tab w:val="left" w:pos="1843"/>
          <w:tab w:val="left" w:pos="2419"/>
        </w:tabs>
        <w:ind w:left="1843"/>
        <w:rPr>
          <w:rFonts w:cs="Arial"/>
        </w:rPr>
      </w:pPr>
      <w:r>
        <w:rPr>
          <w:rFonts w:cs="Arial"/>
        </w:rPr>
        <w:t>0x01:  1</w:t>
      </w:r>
    </w:p>
    <w:p w14:paraId="7E943484" w14:textId="77777777" w:rsidR="0042307E" w:rsidRDefault="0042307E">
      <w:pPr>
        <w:tabs>
          <w:tab w:val="left" w:pos="709"/>
          <w:tab w:val="left" w:pos="1276"/>
          <w:tab w:val="left" w:pos="1843"/>
          <w:tab w:val="left" w:pos="2419"/>
        </w:tabs>
        <w:ind w:left="1843"/>
        <w:rPr>
          <w:rFonts w:cs="Arial"/>
        </w:rPr>
      </w:pPr>
      <w:r>
        <w:rPr>
          <w:rFonts w:cs="Arial"/>
        </w:rPr>
        <w:t>0x02:  2</w:t>
      </w:r>
    </w:p>
    <w:p w14:paraId="16AF9F45" w14:textId="77777777" w:rsidR="0042307E" w:rsidRDefault="0042307E">
      <w:pPr>
        <w:tabs>
          <w:tab w:val="left" w:pos="709"/>
          <w:tab w:val="left" w:pos="1276"/>
          <w:tab w:val="left" w:pos="1843"/>
          <w:tab w:val="left" w:pos="2419"/>
        </w:tabs>
        <w:ind w:left="1843"/>
        <w:rPr>
          <w:rFonts w:cs="Arial"/>
        </w:rPr>
      </w:pPr>
      <w:r>
        <w:rPr>
          <w:rFonts w:cs="Arial"/>
        </w:rPr>
        <w:t>....</w:t>
      </w:r>
    </w:p>
    <w:p w14:paraId="6A7DE285" w14:textId="77777777" w:rsidR="0042307E" w:rsidRDefault="0042307E">
      <w:pPr>
        <w:tabs>
          <w:tab w:val="left" w:pos="709"/>
          <w:tab w:val="left" w:pos="1276"/>
          <w:tab w:val="left" w:pos="1843"/>
          <w:tab w:val="left" w:pos="2419"/>
        </w:tabs>
        <w:ind w:left="1843"/>
        <w:rPr>
          <w:rFonts w:cs="Arial"/>
        </w:rPr>
      </w:pPr>
      <w:r>
        <w:rPr>
          <w:rFonts w:cs="Arial"/>
        </w:rPr>
        <w:t>0x1E:  30</w:t>
      </w:r>
    </w:p>
    <w:p w14:paraId="7A67FAF4" w14:textId="77777777" w:rsidR="0042307E" w:rsidRPr="009A3AC5" w:rsidRDefault="0042307E" w:rsidP="0042307E">
      <w:pPr>
        <w:tabs>
          <w:tab w:val="left" w:pos="709"/>
          <w:tab w:val="left" w:pos="1276"/>
          <w:tab w:val="left" w:pos="1843"/>
          <w:tab w:val="left" w:pos="2419"/>
        </w:tabs>
        <w:ind w:left="1843"/>
        <w:rPr>
          <w:rFonts w:cs="Arial"/>
        </w:rPr>
      </w:pPr>
      <w:r>
        <w:rPr>
          <w:rFonts w:cs="Arial"/>
        </w:rPr>
        <w:t>0x1F - 0xFF: Reserved</w:t>
      </w:r>
    </w:p>
    <w:p w14:paraId="02135F66" w14:textId="77777777" w:rsidR="0042307E" w:rsidRDefault="0042307E">
      <w:pPr>
        <w:tabs>
          <w:tab w:val="left" w:pos="709"/>
          <w:tab w:val="left" w:pos="1276"/>
          <w:tab w:val="left" w:pos="1843"/>
          <w:tab w:val="left" w:pos="2419"/>
        </w:tabs>
        <w:ind w:left="1843"/>
        <w:rPr>
          <w:rFonts w:cs="Arial"/>
          <w:lang w:val="en-GB"/>
        </w:rPr>
      </w:pPr>
    </w:p>
    <w:p w14:paraId="3C3F902A" w14:textId="77777777" w:rsidR="0042307E" w:rsidRDefault="0042307E">
      <w:pPr>
        <w:tabs>
          <w:tab w:val="left" w:pos="709"/>
          <w:tab w:val="left" w:pos="1276"/>
          <w:tab w:val="left" w:pos="1843"/>
          <w:tab w:val="left" w:pos="2419"/>
        </w:tabs>
        <w:spacing w:before="120" w:after="60"/>
        <w:ind w:left="709"/>
        <w:rPr>
          <w:b/>
        </w:rPr>
      </w:pPr>
      <w:r>
        <w:rPr>
          <w:rFonts w:cs="Arial"/>
          <w:b/>
          <w:lang w:val="en-GB"/>
        </w:rPr>
        <w:t xml:space="preserve">Byte 6 up to 95 </w:t>
      </w:r>
      <w:r>
        <w:rPr>
          <w:rFonts w:cs="Arial"/>
          <w:b/>
          <w:snapToGrid w:val="0"/>
          <w:lang w:val="en-GB"/>
        </w:rPr>
        <w:t>(Coding Table III)</w:t>
      </w:r>
      <w:r>
        <w:rPr>
          <w:rFonts w:cs="Arial"/>
          <w:b/>
          <w:lang w:val="en-GB"/>
        </w:rPr>
        <w:t>: Channel List Request</w:t>
      </w:r>
    </w:p>
    <w:p w14:paraId="6D8A795E" w14:textId="77777777" w:rsidR="0042307E" w:rsidRDefault="0042307E">
      <w:pPr>
        <w:ind w:left="1260"/>
        <w:rPr>
          <w:rFonts w:cs="Arial"/>
          <w:i/>
          <w:lang w:val="en-GB"/>
        </w:rPr>
      </w:pPr>
      <w:proofErr w:type="gramStart"/>
      <w:r>
        <w:rPr>
          <w:rFonts w:cs="Arial"/>
          <w:i/>
          <w:lang w:val="en-GB"/>
        </w:rPr>
        <w:t>Array(</w:t>
      </w:r>
      <w:proofErr w:type="gramEnd"/>
      <w:r>
        <w:rPr>
          <w:rFonts w:cs="Arial"/>
          <w:i/>
          <w:lang w:val="en-GB"/>
        </w:rPr>
        <w:t>1..NumberOfItems) of record (</w:t>
      </w:r>
      <w:proofErr w:type="spellStart"/>
      <w:r>
        <w:rPr>
          <w:rFonts w:cs="Arial"/>
          <w:i/>
          <w:lang w:val="en-GB"/>
        </w:rPr>
        <w:t>ItemIndex</w:t>
      </w:r>
      <w:proofErr w:type="spellEnd"/>
      <w:r>
        <w:rPr>
          <w:rFonts w:cs="Arial"/>
          <w:i/>
          <w:lang w:val="en-GB"/>
        </w:rPr>
        <w:t>, SID)</w:t>
      </w:r>
    </w:p>
    <w:p w14:paraId="745F0162" w14:textId="77777777" w:rsidR="0042307E" w:rsidRDefault="0042307E">
      <w:pPr>
        <w:ind w:left="1843"/>
        <w:rPr>
          <w:rFonts w:cs="Arial"/>
          <w:i/>
          <w:lang w:val="en-GB"/>
        </w:rPr>
      </w:pPr>
    </w:p>
    <w:p w14:paraId="7BC4FEB7" w14:textId="77777777" w:rsidR="0042307E" w:rsidRDefault="0042307E">
      <w:pPr>
        <w:ind w:left="1530"/>
        <w:rPr>
          <w:rFonts w:cs="Arial"/>
          <w:i/>
          <w:lang w:val="en-GB"/>
        </w:rPr>
      </w:pPr>
      <w:r>
        <w:rPr>
          <w:rFonts w:cs="Arial"/>
          <w:i/>
          <w:lang w:val="en-GB"/>
        </w:rPr>
        <w:t>Record definition (up to 3 (Coding Table III) bytes):</w:t>
      </w:r>
    </w:p>
    <w:p w14:paraId="4F6CA4E5" w14:textId="77777777" w:rsidR="0042307E" w:rsidRDefault="0042307E">
      <w:pPr>
        <w:ind w:left="1530"/>
        <w:rPr>
          <w:rFonts w:cs="Arial"/>
          <w:i/>
          <w:lang w:val="en-GB"/>
        </w:rPr>
      </w:pPr>
      <w:r>
        <w:rPr>
          <w:rFonts w:cs="Arial"/>
          <w:i/>
          <w:lang w:val="en-GB"/>
        </w:rPr>
        <w:t xml:space="preserve">Byte 0:  </w:t>
      </w:r>
      <w:proofErr w:type="spellStart"/>
      <w:r>
        <w:rPr>
          <w:rFonts w:cs="Arial"/>
          <w:i/>
          <w:lang w:val="en-GB"/>
        </w:rPr>
        <w:t>ItemIndex</w:t>
      </w:r>
      <w:proofErr w:type="spellEnd"/>
    </w:p>
    <w:p w14:paraId="15FECD1F" w14:textId="77777777" w:rsidR="0042307E" w:rsidRDefault="0042307E" w:rsidP="0042307E">
      <w:pPr>
        <w:tabs>
          <w:tab w:val="left" w:pos="709"/>
          <w:tab w:val="left" w:pos="1276"/>
          <w:tab w:val="left" w:pos="1843"/>
          <w:tab w:val="left" w:pos="2419"/>
        </w:tabs>
        <w:ind w:left="2160"/>
        <w:rPr>
          <w:rFonts w:cs="Arial"/>
        </w:rPr>
      </w:pPr>
      <w:r>
        <w:rPr>
          <w:rFonts w:cs="Arial"/>
        </w:rPr>
        <w:t>0x00: Invalid</w:t>
      </w:r>
    </w:p>
    <w:p w14:paraId="6B0FCF43" w14:textId="77777777" w:rsidR="0042307E" w:rsidRDefault="0042307E" w:rsidP="0042307E">
      <w:pPr>
        <w:tabs>
          <w:tab w:val="left" w:pos="709"/>
          <w:tab w:val="left" w:pos="1276"/>
          <w:tab w:val="left" w:pos="1843"/>
          <w:tab w:val="left" w:pos="2419"/>
        </w:tabs>
        <w:ind w:left="2160"/>
        <w:rPr>
          <w:rFonts w:cs="Arial"/>
        </w:rPr>
      </w:pPr>
      <w:r>
        <w:rPr>
          <w:rFonts w:cs="Arial"/>
        </w:rPr>
        <w:t>0x01:  1</w:t>
      </w:r>
    </w:p>
    <w:p w14:paraId="588F3599" w14:textId="77777777" w:rsidR="0042307E" w:rsidRDefault="0042307E" w:rsidP="0042307E">
      <w:pPr>
        <w:tabs>
          <w:tab w:val="left" w:pos="709"/>
          <w:tab w:val="left" w:pos="1276"/>
          <w:tab w:val="left" w:pos="1843"/>
          <w:tab w:val="left" w:pos="2419"/>
        </w:tabs>
        <w:ind w:left="2160"/>
        <w:rPr>
          <w:rFonts w:cs="Arial"/>
        </w:rPr>
      </w:pPr>
      <w:r>
        <w:rPr>
          <w:rFonts w:cs="Arial"/>
        </w:rPr>
        <w:t>0x02:  2</w:t>
      </w:r>
    </w:p>
    <w:p w14:paraId="09081CF5" w14:textId="77777777" w:rsidR="0042307E" w:rsidRDefault="0042307E" w:rsidP="0042307E">
      <w:pPr>
        <w:tabs>
          <w:tab w:val="left" w:pos="709"/>
          <w:tab w:val="left" w:pos="1276"/>
          <w:tab w:val="left" w:pos="1843"/>
          <w:tab w:val="left" w:pos="2419"/>
        </w:tabs>
        <w:ind w:left="2160"/>
        <w:rPr>
          <w:rFonts w:cs="Arial"/>
        </w:rPr>
      </w:pPr>
      <w:r>
        <w:rPr>
          <w:rFonts w:cs="Arial"/>
        </w:rPr>
        <w:t>....</w:t>
      </w:r>
    </w:p>
    <w:p w14:paraId="174B8579" w14:textId="77777777" w:rsidR="0042307E" w:rsidRDefault="0042307E" w:rsidP="0042307E">
      <w:pPr>
        <w:tabs>
          <w:tab w:val="left" w:pos="709"/>
          <w:tab w:val="left" w:pos="1276"/>
          <w:tab w:val="left" w:pos="1843"/>
          <w:tab w:val="left" w:pos="2419"/>
        </w:tabs>
        <w:ind w:left="2160"/>
        <w:rPr>
          <w:rFonts w:cs="Arial"/>
        </w:rPr>
      </w:pPr>
      <w:r>
        <w:rPr>
          <w:rFonts w:cs="Arial"/>
        </w:rPr>
        <w:t>0x1E:  30</w:t>
      </w:r>
    </w:p>
    <w:p w14:paraId="474C3BB6" w14:textId="77777777" w:rsidR="0042307E" w:rsidRPr="009A3AC5" w:rsidRDefault="0042307E" w:rsidP="0042307E">
      <w:pPr>
        <w:tabs>
          <w:tab w:val="left" w:pos="709"/>
          <w:tab w:val="left" w:pos="1276"/>
          <w:tab w:val="left" w:pos="1843"/>
          <w:tab w:val="left" w:pos="2419"/>
        </w:tabs>
        <w:ind w:left="2160"/>
        <w:rPr>
          <w:rFonts w:cs="Arial"/>
        </w:rPr>
      </w:pPr>
      <w:r>
        <w:rPr>
          <w:rFonts w:cs="Arial"/>
        </w:rPr>
        <w:t>0x1F - 0xFF: Reserved</w:t>
      </w:r>
    </w:p>
    <w:p w14:paraId="529B9D44" w14:textId="77777777" w:rsidR="0042307E" w:rsidRDefault="0042307E">
      <w:pPr>
        <w:ind w:left="2160"/>
        <w:rPr>
          <w:rFonts w:cs="Arial"/>
          <w:lang w:val="en-GB"/>
        </w:rPr>
      </w:pPr>
    </w:p>
    <w:p w14:paraId="36ED25FA" w14:textId="77777777" w:rsidR="0042307E" w:rsidRDefault="0042307E">
      <w:pPr>
        <w:ind w:left="1530"/>
        <w:rPr>
          <w:rFonts w:cs="Arial"/>
          <w:i/>
          <w:lang w:val="en-GB"/>
        </w:rPr>
      </w:pPr>
      <w:r>
        <w:rPr>
          <w:rFonts w:cs="Arial"/>
          <w:i/>
          <w:lang w:val="en-GB"/>
        </w:rPr>
        <w:t>Byte 1-2:  SID</w:t>
      </w:r>
    </w:p>
    <w:p w14:paraId="42D6AD5B" w14:textId="77777777" w:rsidR="0042307E" w:rsidRDefault="0042307E" w:rsidP="0042307E">
      <w:pPr>
        <w:ind w:left="1530" w:firstLine="630"/>
        <w:rPr>
          <w:rFonts w:cs="Arial"/>
          <w:lang w:val="sv-SE"/>
        </w:rPr>
      </w:pPr>
      <w:r>
        <w:rPr>
          <w:rFonts w:cs="Arial"/>
          <w:lang w:val="sv-SE"/>
        </w:rPr>
        <w:t>0x0000: 0</w:t>
      </w:r>
    </w:p>
    <w:p w14:paraId="40C5451D" w14:textId="77777777" w:rsidR="0042307E" w:rsidRDefault="0042307E" w:rsidP="0042307E">
      <w:pPr>
        <w:ind w:left="1530" w:firstLine="630"/>
        <w:rPr>
          <w:rFonts w:cs="Arial"/>
          <w:lang w:val="sv-SE"/>
        </w:rPr>
      </w:pPr>
      <w:r>
        <w:rPr>
          <w:rFonts w:cs="Arial"/>
          <w:lang w:val="sv-SE"/>
        </w:rPr>
        <w:t>0x0001: 1</w:t>
      </w:r>
    </w:p>
    <w:p w14:paraId="6AF94731" w14:textId="77777777" w:rsidR="0042307E" w:rsidRDefault="0042307E" w:rsidP="0042307E">
      <w:pPr>
        <w:ind w:left="1530" w:firstLine="630"/>
        <w:rPr>
          <w:rFonts w:cs="Arial"/>
          <w:lang w:val="sv-SE"/>
        </w:rPr>
      </w:pPr>
      <w:r>
        <w:rPr>
          <w:rFonts w:cs="Arial"/>
          <w:lang w:val="sv-SE"/>
        </w:rPr>
        <w:t xml:space="preserve"> ....</w:t>
      </w:r>
    </w:p>
    <w:p w14:paraId="782D24F3" w14:textId="77777777" w:rsidR="0042307E" w:rsidRDefault="0042307E" w:rsidP="0042307E">
      <w:pPr>
        <w:ind w:left="1530" w:firstLine="630"/>
        <w:rPr>
          <w:rFonts w:cs="Arial"/>
          <w:lang w:val="sv-SE"/>
        </w:rPr>
      </w:pPr>
      <w:r>
        <w:rPr>
          <w:rFonts w:cs="Arial"/>
          <w:lang w:val="sv-SE"/>
        </w:rPr>
        <w:t>0x03E7: 999</w:t>
      </w:r>
    </w:p>
    <w:p w14:paraId="76EF6BBF" w14:textId="77777777" w:rsidR="0042307E" w:rsidRPr="001A747A" w:rsidRDefault="0042307E" w:rsidP="0042307E">
      <w:pPr>
        <w:ind w:left="1530" w:firstLine="630"/>
        <w:rPr>
          <w:rFonts w:cs="Arial"/>
          <w:lang w:val="sv-SE"/>
        </w:rPr>
      </w:pPr>
      <w:r>
        <w:rPr>
          <w:rFonts w:cs="Arial"/>
          <w:lang w:val="sv-SE"/>
        </w:rPr>
        <w:t>0x3E8 – 0xFFFF: Reserved</w:t>
      </w:r>
    </w:p>
    <w:p w14:paraId="5A0566C3" w14:textId="77777777" w:rsidR="0042307E" w:rsidRDefault="0042307E" w:rsidP="0042307E">
      <w:pPr>
        <w:pStyle w:val="Heading4"/>
      </w:pPr>
      <w:r w:rsidRPr="00B9479B">
        <w:t>TP-LOG-TPL-REQ-209648/B-SID-A3-MapVersionNumber_St</w:t>
      </w:r>
    </w:p>
    <w:p w14:paraId="1C4421BB" w14:textId="77777777" w:rsidR="0042307E" w:rsidRDefault="0042307E" w:rsidP="0042307E">
      <w:pPr>
        <w:rPr>
          <w:rFonts w:cs="Arial"/>
        </w:rPr>
      </w:pPr>
      <w:r>
        <w:rPr>
          <w:rFonts w:cs="Arial"/>
        </w:rPr>
        <w:t>Data Size: up 160 bytes</w:t>
      </w:r>
    </w:p>
    <w:p w14:paraId="7CCEC312" w14:textId="77777777" w:rsidR="0042307E" w:rsidRDefault="0042307E" w:rsidP="0042307E">
      <w:pPr>
        <w:ind w:left="720"/>
        <w:rPr>
          <w:rFonts w:cs="Arial"/>
        </w:rPr>
      </w:pPr>
      <w:r>
        <w:rPr>
          <w:rFonts w:cs="Arial"/>
        </w:rPr>
        <w:tab/>
      </w:r>
    </w:p>
    <w:p w14:paraId="231E75F6" w14:textId="77777777" w:rsidR="0042307E" w:rsidRDefault="0042307E" w:rsidP="0042307E">
      <w:pPr>
        <w:ind w:left="720"/>
        <w:rPr>
          <w:rFonts w:cs="Arial"/>
          <w:b/>
        </w:rPr>
      </w:pPr>
      <w:r>
        <w:rPr>
          <w:rFonts w:cs="Arial"/>
          <w:b/>
        </w:rPr>
        <w:t>Byte 0: Signal Identifier</w:t>
      </w:r>
    </w:p>
    <w:p w14:paraId="62A031E9" w14:textId="77777777" w:rsidR="0042307E" w:rsidRDefault="0042307E" w:rsidP="0042307E">
      <w:pPr>
        <w:ind w:left="720"/>
        <w:rPr>
          <w:rFonts w:cs="Arial"/>
        </w:rPr>
      </w:pPr>
      <w:r>
        <w:rPr>
          <w:rFonts w:cs="Arial"/>
        </w:rPr>
        <w:tab/>
        <w:t xml:space="preserve">0xA3: </w:t>
      </w:r>
      <w:proofErr w:type="spellStart"/>
      <w:r>
        <w:rPr>
          <w:rFonts w:cs="Arial"/>
        </w:rPr>
        <w:t>MapVersionNumber_St</w:t>
      </w:r>
      <w:proofErr w:type="spellEnd"/>
    </w:p>
    <w:p w14:paraId="36A7A5CA" w14:textId="77777777" w:rsidR="0042307E" w:rsidRDefault="0042307E" w:rsidP="0042307E">
      <w:pPr>
        <w:ind w:left="720"/>
        <w:rPr>
          <w:rFonts w:cs="Arial"/>
        </w:rPr>
      </w:pPr>
      <w:r>
        <w:rPr>
          <w:rFonts w:cs="Arial"/>
        </w:rPr>
        <w:lastRenderedPageBreak/>
        <w:tab/>
      </w:r>
    </w:p>
    <w:p w14:paraId="589010AC" w14:textId="77777777" w:rsidR="0042307E" w:rsidRDefault="0042307E" w:rsidP="0042307E">
      <w:pPr>
        <w:ind w:left="720"/>
        <w:rPr>
          <w:rFonts w:cs="Arial"/>
          <w:b/>
        </w:rPr>
      </w:pPr>
      <w:r>
        <w:rPr>
          <w:rFonts w:cs="Arial"/>
          <w:b/>
        </w:rPr>
        <w:t>Byte 1: Utilization</w:t>
      </w:r>
    </w:p>
    <w:p w14:paraId="29DC6B9B" w14:textId="77777777" w:rsidR="0042307E" w:rsidRDefault="0042307E" w:rsidP="0042307E">
      <w:pPr>
        <w:ind w:left="720"/>
        <w:rPr>
          <w:rFonts w:cs="Arial"/>
        </w:rPr>
      </w:pPr>
      <w:r>
        <w:rPr>
          <w:rFonts w:cs="Arial"/>
        </w:rPr>
        <w:tab/>
        <w:t xml:space="preserve">0x22: </w:t>
      </w:r>
      <w:r w:rsidRPr="00C50B52">
        <w:rPr>
          <w:rFonts w:cs="Arial"/>
        </w:rPr>
        <w:t>Nav_Service2</w:t>
      </w:r>
      <w:r>
        <w:rPr>
          <w:rFonts w:cs="Arial"/>
        </w:rPr>
        <w:t xml:space="preserve"> - </w:t>
      </w:r>
      <w:r w:rsidRPr="00C50B52">
        <w:rPr>
          <w:rFonts w:cs="Arial"/>
        </w:rPr>
        <w:t>Navigation</w:t>
      </w:r>
    </w:p>
    <w:p w14:paraId="0818D9FA" w14:textId="77777777" w:rsidR="0042307E" w:rsidRDefault="0042307E" w:rsidP="0042307E">
      <w:pPr>
        <w:ind w:left="720"/>
        <w:rPr>
          <w:rFonts w:cs="Arial"/>
        </w:rPr>
      </w:pPr>
      <w:r>
        <w:rPr>
          <w:rFonts w:cs="Arial"/>
        </w:rPr>
        <w:tab/>
      </w:r>
    </w:p>
    <w:p w14:paraId="3C6EF5EE" w14:textId="77777777" w:rsidR="0042307E" w:rsidRDefault="0042307E" w:rsidP="0042307E">
      <w:pPr>
        <w:ind w:left="720"/>
        <w:rPr>
          <w:rFonts w:cs="Arial"/>
          <w:b/>
        </w:rPr>
      </w:pPr>
      <w:r>
        <w:rPr>
          <w:rFonts w:cs="Arial"/>
          <w:b/>
        </w:rPr>
        <w:t>Byte 2: Command Execution Status</w:t>
      </w:r>
    </w:p>
    <w:p w14:paraId="07DD8873"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58C86736"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1B2C6EBE"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12A126A0" w14:textId="77777777" w:rsidR="0042307E" w:rsidRDefault="0042307E" w:rsidP="0042307E">
      <w:pPr>
        <w:ind w:left="720" w:firstLine="720"/>
        <w:rPr>
          <w:rFonts w:cs="Arial"/>
        </w:rPr>
      </w:pPr>
      <w:r>
        <w:rPr>
          <w:rFonts w:cs="Arial"/>
        </w:rPr>
        <w:t>0x3y: Intermediate Result– Wait</w:t>
      </w:r>
    </w:p>
    <w:p w14:paraId="4B53730F" w14:textId="77777777" w:rsidR="0042307E" w:rsidRDefault="0042307E" w:rsidP="0042307E">
      <w:pPr>
        <w:ind w:left="720"/>
        <w:rPr>
          <w:rFonts w:cs="Arial"/>
        </w:rPr>
      </w:pPr>
      <w:r>
        <w:rPr>
          <w:rFonts w:cs="Arial"/>
        </w:rPr>
        <w:tab/>
      </w:r>
    </w:p>
    <w:p w14:paraId="5B71E35C" w14:textId="77777777" w:rsidR="0042307E" w:rsidRDefault="0042307E" w:rsidP="0042307E">
      <w:pPr>
        <w:ind w:left="720"/>
        <w:rPr>
          <w:rFonts w:cs="Arial"/>
          <w:b/>
        </w:rPr>
      </w:pPr>
      <w:r>
        <w:rPr>
          <w:rFonts w:cs="Arial"/>
          <w:b/>
        </w:rPr>
        <w:t>Byte 3: Character Coding</w:t>
      </w:r>
    </w:p>
    <w:p w14:paraId="3B2C2341" w14:textId="77777777" w:rsidR="0042307E" w:rsidRDefault="0042307E" w:rsidP="0042307E">
      <w:pPr>
        <w:ind w:left="720"/>
        <w:rPr>
          <w:rFonts w:cs="Arial"/>
          <w:i/>
        </w:rPr>
      </w:pPr>
      <w:r>
        <w:rPr>
          <w:rFonts w:cs="Arial"/>
        </w:rPr>
        <w:tab/>
      </w:r>
      <w:r>
        <w:rPr>
          <w:rFonts w:cs="Arial"/>
          <w:i/>
        </w:rPr>
        <w:t>Bit 0-5: Reserved</w:t>
      </w:r>
    </w:p>
    <w:p w14:paraId="27513E7F" w14:textId="77777777" w:rsidR="0042307E" w:rsidRPr="00F1153E" w:rsidRDefault="0042307E" w:rsidP="0042307E">
      <w:pPr>
        <w:ind w:left="1440" w:firstLine="720"/>
        <w:rPr>
          <w:rFonts w:cs="Arial"/>
          <w:i/>
        </w:rPr>
      </w:pPr>
      <w:r w:rsidRPr="00F1153E">
        <w:rPr>
          <w:rFonts w:cs="Arial"/>
          <w:i/>
        </w:rPr>
        <w:t>0x2:</w:t>
      </w:r>
      <w:r w:rsidRPr="00F1153E">
        <w:rPr>
          <w:rFonts w:cs="Arial"/>
          <w:i/>
        </w:rPr>
        <w:tab/>
        <w:t>Coding Table III</w:t>
      </w:r>
    </w:p>
    <w:p w14:paraId="72D7455B" w14:textId="77777777" w:rsidR="0042307E" w:rsidRPr="00F1153E" w:rsidRDefault="0042307E" w:rsidP="0042307E">
      <w:pPr>
        <w:ind w:left="1440" w:firstLine="720"/>
        <w:rPr>
          <w:rFonts w:cs="Arial"/>
          <w:i/>
        </w:rPr>
      </w:pPr>
      <w:r w:rsidRPr="00F1153E">
        <w:rPr>
          <w:rFonts w:cs="Arial"/>
          <w:i/>
        </w:rPr>
        <w:t xml:space="preserve">0x00-0xFF </w:t>
      </w:r>
      <w:proofErr w:type="spellStart"/>
      <w:r w:rsidRPr="00F1153E">
        <w:rPr>
          <w:rFonts w:cs="Arial"/>
          <w:i/>
        </w:rPr>
        <w:t>RawData</w:t>
      </w:r>
      <w:proofErr w:type="spellEnd"/>
      <w:r w:rsidRPr="00F1153E">
        <w:rPr>
          <w:rFonts w:cs="Arial"/>
          <w:i/>
        </w:rPr>
        <w:t xml:space="preserve"> (Hexadecimal Notation)</w:t>
      </w:r>
    </w:p>
    <w:p w14:paraId="478CAF3E" w14:textId="77777777" w:rsidR="0042307E" w:rsidRDefault="0042307E" w:rsidP="0042307E">
      <w:pPr>
        <w:ind w:left="720"/>
        <w:rPr>
          <w:rFonts w:cs="Arial"/>
          <w:b/>
        </w:rPr>
      </w:pPr>
    </w:p>
    <w:p w14:paraId="7B2BA8AC" w14:textId="77777777" w:rsidR="0042307E" w:rsidRDefault="0042307E" w:rsidP="0042307E">
      <w:pPr>
        <w:ind w:left="720"/>
        <w:rPr>
          <w:rFonts w:cs="Arial"/>
          <w:b/>
        </w:rPr>
      </w:pPr>
      <w:r>
        <w:rPr>
          <w:rFonts w:cs="Arial"/>
          <w:b/>
        </w:rPr>
        <w:t xml:space="preserve">Byte 4: </w:t>
      </w:r>
      <w:proofErr w:type="spellStart"/>
      <w:r>
        <w:rPr>
          <w:rFonts w:cs="Arial"/>
          <w:b/>
        </w:rPr>
        <w:t>NbrOfLTNTables</w:t>
      </w:r>
      <w:proofErr w:type="spellEnd"/>
    </w:p>
    <w:p w14:paraId="54F2D5CE" w14:textId="77777777" w:rsidR="0042307E" w:rsidRPr="005E6A5F" w:rsidRDefault="0042307E" w:rsidP="0042307E">
      <w:pPr>
        <w:ind w:left="720"/>
        <w:rPr>
          <w:rFonts w:cs="Arial"/>
        </w:rPr>
      </w:pPr>
      <w:r>
        <w:rPr>
          <w:rFonts w:cs="Arial"/>
          <w:b/>
        </w:rPr>
        <w:tab/>
      </w:r>
      <w:r w:rsidRPr="005E6A5F">
        <w:rPr>
          <w:rFonts w:cs="Arial"/>
        </w:rPr>
        <w:t>0x00 Reserved</w:t>
      </w:r>
    </w:p>
    <w:p w14:paraId="03011B7A" w14:textId="77777777" w:rsidR="0042307E" w:rsidRPr="005E6A5F" w:rsidRDefault="0042307E" w:rsidP="0042307E">
      <w:pPr>
        <w:ind w:left="720"/>
        <w:rPr>
          <w:rFonts w:cs="Arial"/>
        </w:rPr>
      </w:pPr>
      <w:r w:rsidRPr="005E6A5F">
        <w:rPr>
          <w:rFonts w:cs="Arial"/>
        </w:rPr>
        <w:tab/>
        <w:t xml:space="preserve">0x01 1 Item in </w:t>
      </w:r>
      <w:proofErr w:type="spellStart"/>
      <w:r w:rsidRPr="005E6A5F">
        <w:rPr>
          <w:rFonts w:cs="Arial"/>
        </w:rPr>
        <w:t>LTNVersionNumberItemVector</w:t>
      </w:r>
      <w:proofErr w:type="spellEnd"/>
    </w:p>
    <w:p w14:paraId="5C87D06A" w14:textId="77777777" w:rsidR="0042307E" w:rsidRPr="005E6A5F" w:rsidRDefault="0042307E" w:rsidP="0042307E">
      <w:pPr>
        <w:ind w:left="720" w:firstLine="720"/>
        <w:rPr>
          <w:rFonts w:cs="Arial"/>
        </w:rPr>
      </w:pPr>
      <w:r w:rsidRPr="005E6A5F">
        <w:rPr>
          <w:rFonts w:cs="Arial"/>
        </w:rPr>
        <w:t>0x</w:t>
      </w:r>
      <w:r>
        <w:rPr>
          <w:rFonts w:cs="Arial"/>
        </w:rPr>
        <w:t>3C</w:t>
      </w:r>
      <w:r w:rsidRPr="005E6A5F">
        <w:rPr>
          <w:rFonts w:cs="Arial"/>
        </w:rPr>
        <w:t xml:space="preserve"> </w:t>
      </w:r>
      <w:r>
        <w:rPr>
          <w:rFonts w:cs="Arial"/>
        </w:rPr>
        <w:t>6</w:t>
      </w:r>
      <w:r w:rsidRPr="005E6A5F">
        <w:rPr>
          <w:rFonts w:cs="Arial"/>
        </w:rPr>
        <w:t xml:space="preserve">0 Items in </w:t>
      </w:r>
      <w:proofErr w:type="spellStart"/>
      <w:r w:rsidRPr="005E6A5F">
        <w:rPr>
          <w:rFonts w:cs="Arial"/>
        </w:rPr>
        <w:t>LTNVersionNumberItemVector</w:t>
      </w:r>
      <w:proofErr w:type="spellEnd"/>
    </w:p>
    <w:p w14:paraId="61535C15" w14:textId="77777777" w:rsidR="0042307E" w:rsidRDefault="0042307E" w:rsidP="0042307E">
      <w:pPr>
        <w:ind w:left="720"/>
        <w:rPr>
          <w:rFonts w:cs="Arial"/>
        </w:rPr>
      </w:pPr>
      <w:r>
        <w:rPr>
          <w:rFonts w:cs="Arial"/>
        </w:rPr>
        <w:tab/>
      </w:r>
    </w:p>
    <w:p w14:paraId="56007FD9" w14:textId="77777777" w:rsidR="0042307E" w:rsidRDefault="0042307E" w:rsidP="0042307E">
      <w:pPr>
        <w:ind w:firstLine="720"/>
        <w:rPr>
          <w:rFonts w:cs="Arial"/>
          <w:b/>
        </w:rPr>
      </w:pPr>
      <w:r>
        <w:rPr>
          <w:rFonts w:cs="Arial"/>
          <w:b/>
        </w:rPr>
        <w:t xml:space="preserve">Byte 5 – Byte 7 up to Byte 182 – Byte 184 </w:t>
      </w:r>
      <w:proofErr w:type="spellStart"/>
      <w:r>
        <w:rPr>
          <w:rFonts w:cs="Arial"/>
          <w:b/>
        </w:rPr>
        <w:t>LTNVersionNumberItemVector</w:t>
      </w:r>
      <w:proofErr w:type="spellEnd"/>
    </w:p>
    <w:p w14:paraId="6C358916" w14:textId="77777777" w:rsidR="0042307E" w:rsidRPr="00740503" w:rsidRDefault="0042307E" w:rsidP="0042307E">
      <w:pPr>
        <w:ind w:firstLine="720"/>
        <w:rPr>
          <w:rFonts w:cs="Arial"/>
        </w:rPr>
      </w:pPr>
      <w:r w:rsidRPr="00740503">
        <w:rPr>
          <w:rFonts w:cs="Arial"/>
        </w:rPr>
        <w:t>Array (1...</w:t>
      </w:r>
      <w:r>
        <w:rPr>
          <w:rFonts w:cs="Arial"/>
        </w:rPr>
        <w:t>6</w:t>
      </w:r>
      <w:r w:rsidRPr="00740503">
        <w:rPr>
          <w:rFonts w:cs="Arial"/>
        </w:rPr>
        <w:t>0) of record (</w:t>
      </w:r>
      <w:proofErr w:type="spellStart"/>
      <w:r w:rsidRPr="00740503">
        <w:rPr>
          <w:rFonts w:cs="Arial"/>
        </w:rPr>
        <w:t>CountryCode</w:t>
      </w:r>
      <w:proofErr w:type="spellEnd"/>
      <w:r w:rsidRPr="00740503">
        <w:rPr>
          <w:rFonts w:cs="Arial"/>
        </w:rPr>
        <w:t xml:space="preserve">, LTN, </w:t>
      </w:r>
      <w:proofErr w:type="spellStart"/>
      <w:r>
        <w:rPr>
          <w:rFonts w:cs="Arial"/>
        </w:rPr>
        <w:t>LTN</w:t>
      </w:r>
      <w:r w:rsidRPr="00740503">
        <w:rPr>
          <w:rFonts w:cs="Arial"/>
        </w:rPr>
        <w:t>MajorVersion</w:t>
      </w:r>
      <w:proofErr w:type="spellEnd"/>
      <w:r w:rsidRPr="00740503">
        <w:rPr>
          <w:rFonts w:cs="Arial"/>
        </w:rPr>
        <w:t xml:space="preserve">, </w:t>
      </w:r>
      <w:proofErr w:type="spellStart"/>
      <w:r>
        <w:rPr>
          <w:rFonts w:cs="Arial"/>
        </w:rPr>
        <w:t>LTN</w:t>
      </w:r>
      <w:r w:rsidRPr="00740503">
        <w:rPr>
          <w:rFonts w:cs="Arial"/>
        </w:rPr>
        <w:t>MinorVersion</w:t>
      </w:r>
      <w:proofErr w:type="spellEnd"/>
      <w:r w:rsidRPr="00740503">
        <w:rPr>
          <w:rFonts w:cs="Arial"/>
        </w:rPr>
        <w:t>)</w:t>
      </w:r>
    </w:p>
    <w:p w14:paraId="5CD9085A" w14:textId="77777777" w:rsidR="0042307E" w:rsidRDefault="0042307E" w:rsidP="0042307E">
      <w:pPr>
        <w:ind w:left="720" w:firstLine="720"/>
        <w:rPr>
          <w:rFonts w:cs="Arial"/>
        </w:rPr>
      </w:pPr>
      <w:r>
        <w:rPr>
          <w:rFonts w:cs="Arial"/>
        </w:rPr>
        <w:t>Bit 0-3:</w:t>
      </w:r>
      <w:r>
        <w:rPr>
          <w:rFonts w:cs="Arial"/>
        </w:rPr>
        <w:tab/>
      </w:r>
      <w:r>
        <w:rPr>
          <w:rFonts w:cs="Arial"/>
        </w:rPr>
        <w:tab/>
      </w:r>
      <w:proofErr w:type="spellStart"/>
      <w:r>
        <w:rPr>
          <w:rFonts w:cs="Arial"/>
        </w:rPr>
        <w:t>CountryCode</w:t>
      </w:r>
      <w:proofErr w:type="spellEnd"/>
    </w:p>
    <w:p w14:paraId="0D224C2D" w14:textId="77777777" w:rsidR="0042307E" w:rsidRDefault="0042307E" w:rsidP="0042307E">
      <w:pPr>
        <w:ind w:left="720" w:firstLine="720"/>
        <w:rPr>
          <w:rFonts w:cs="Arial"/>
        </w:rPr>
      </w:pPr>
      <w:r>
        <w:rPr>
          <w:rFonts w:cs="Arial"/>
        </w:rPr>
        <w:t>Bit:4-9:</w:t>
      </w:r>
      <w:r>
        <w:rPr>
          <w:rFonts w:cs="Arial"/>
        </w:rPr>
        <w:tab/>
      </w:r>
      <w:r>
        <w:rPr>
          <w:rFonts w:cs="Arial"/>
        </w:rPr>
        <w:tab/>
      </w:r>
      <w:proofErr w:type="spellStart"/>
      <w:r>
        <w:rPr>
          <w:rFonts w:cs="Arial"/>
        </w:rPr>
        <w:t>LocationTableNumber</w:t>
      </w:r>
      <w:proofErr w:type="spellEnd"/>
    </w:p>
    <w:p w14:paraId="77D107E7" w14:textId="77777777" w:rsidR="0042307E" w:rsidRDefault="0042307E" w:rsidP="0042307E">
      <w:pPr>
        <w:rPr>
          <w:rFonts w:cs="Arial"/>
        </w:rPr>
      </w:pPr>
      <w:r>
        <w:rPr>
          <w:rFonts w:cs="Arial"/>
        </w:rPr>
        <w:tab/>
      </w:r>
      <w:r>
        <w:rPr>
          <w:rFonts w:cs="Arial"/>
        </w:rPr>
        <w:tab/>
        <w:t xml:space="preserve">Bit:10-16: </w:t>
      </w:r>
      <w:r>
        <w:rPr>
          <w:rFonts w:cs="Arial"/>
        </w:rPr>
        <w:tab/>
      </w:r>
      <w:proofErr w:type="spellStart"/>
      <w:r>
        <w:rPr>
          <w:rFonts w:cs="Arial"/>
        </w:rPr>
        <w:t>LTNMajorVersion</w:t>
      </w:r>
      <w:proofErr w:type="spellEnd"/>
    </w:p>
    <w:p w14:paraId="2929138B" w14:textId="77777777" w:rsidR="0042307E" w:rsidRDefault="0042307E" w:rsidP="0042307E">
      <w:pPr>
        <w:rPr>
          <w:rFonts w:cs="Arial"/>
        </w:rPr>
      </w:pPr>
      <w:r>
        <w:rPr>
          <w:rFonts w:cs="Arial"/>
        </w:rPr>
        <w:tab/>
      </w:r>
      <w:r>
        <w:rPr>
          <w:rFonts w:cs="Arial"/>
        </w:rPr>
        <w:tab/>
        <w:t>Bit:17-23:</w:t>
      </w:r>
      <w:r>
        <w:rPr>
          <w:rFonts w:cs="Arial"/>
        </w:rPr>
        <w:tab/>
      </w:r>
      <w:proofErr w:type="spellStart"/>
      <w:r>
        <w:rPr>
          <w:rFonts w:cs="Arial"/>
        </w:rPr>
        <w:t>LTNMinorVersion</w:t>
      </w:r>
      <w:proofErr w:type="spellEnd"/>
      <w:r>
        <w:rPr>
          <w:rFonts w:cs="Arial"/>
        </w:rPr>
        <w:t xml:space="preserve"> </w:t>
      </w:r>
    </w:p>
    <w:p w14:paraId="27DF8142" w14:textId="77777777" w:rsidR="0042307E" w:rsidRDefault="0042307E" w:rsidP="0042307E">
      <w:pPr>
        <w:ind w:left="720" w:firstLine="720"/>
        <w:rPr>
          <w:rFonts w:cs="Arial"/>
        </w:rPr>
      </w:pPr>
      <w:r>
        <w:rPr>
          <w:rFonts w:cs="Arial"/>
        </w:rPr>
        <w:t xml:space="preserve"> </w:t>
      </w:r>
    </w:p>
    <w:p w14:paraId="446E7893" w14:textId="77777777" w:rsidR="0042307E" w:rsidRDefault="0042307E" w:rsidP="0042307E">
      <w:pPr>
        <w:pStyle w:val="Heading4"/>
      </w:pPr>
      <w:r w:rsidRPr="00B9479B">
        <w:t>TP-LOG-TPL-REQ-211456/A-SID-A5-CCOIUserPrompt_Rq</w:t>
      </w:r>
    </w:p>
    <w:p w14:paraId="5D1470B3" w14:textId="77777777" w:rsidR="0042307E" w:rsidRDefault="0042307E" w:rsidP="0042307E">
      <w:pPr>
        <w:rPr>
          <w:rFonts w:cs="Arial"/>
        </w:rPr>
      </w:pPr>
      <w:r>
        <w:rPr>
          <w:rFonts w:cs="Arial"/>
        </w:rPr>
        <w:t>Data Size: up to 525 bytes</w:t>
      </w:r>
    </w:p>
    <w:p w14:paraId="74345FF0" w14:textId="77777777" w:rsidR="0042307E" w:rsidRDefault="0042307E" w:rsidP="0042307E">
      <w:pPr>
        <w:ind w:left="720"/>
        <w:rPr>
          <w:rFonts w:cs="Arial"/>
        </w:rPr>
      </w:pPr>
      <w:r>
        <w:rPr>
          <w:rFonts w:cs="Arial"/>
        </w:rPr>
        <w:tab/>
      </w:r>
    </w:p>
    <w:p w14:paraId="18515D05" w14:textId="77777777" w:rsidR="0042307E" w:rsidRDefault="0042307E" w:rsidP="0042307E">
      <w:pPr>
        <w:ind w:left="720"/>
        <w:rPr>
          <w:rFonts w:cs="Arial"/>
          <w:b/>
        </w:rPr>
      </w:pPr>
      <w:r>
        <w:rPr>
          <w:rFonts w:cs="Arial"/>
          <w:b/>
        </w:rPr>
        <w:t>Byte 0: Signal Identifier</w:t>
      </w:r>
      <w:r>
        <w:rPr>
          <w:rFonts w:cs="Arial"/>
          <w:b/>
        </w:rPr>
        <w:tab/>
      </w:r>
    </w:p>
    <w:p w14:paraId="046A52C6" w14:textId="77777777" w:rsidR="0042307E" w:rsidRDefault="0042307E" w:rsidP="0042307E">
      <w:pPr>
        <w:ind w:left="720"/>
        <w:rPr>
          <w:rFonts w:cs="Arial"/>
        </w:rPr>
      </w:pPr>
      <w:r>
        <w:rPr>
          <w:rFonts w:cs="Arial"/>
        </w:rPr>
        <w:tab/>
        <w:t xml:space="preserve">0xA5: </w:t>
      </w:r>
      <w:proofErr w:type="spellStart"/>
      <w:r>
        <w:rPr>
          <w:rFonts w:cs="Arial"/>
        </w:rPr>
        <w:t>UserPrompt_Rq</w:t>
      </w:r>
      <w:proofErr w:type="spellEnd"/>
    </w:p>
    <w:p w14:paraId="7DF6341E" w14:textId="77777777" w:rsidR="0042307E" w:rsidRDefault="0042307E" w:rsidP="0042307E">
      <w:pPr>
        <w:ind w:left="720"/>
        <w:rPr>
          <w:rFonts w:cs="Arial"/>
        </w:rPr>
      </w:pPr>
      <w:r>
        <w:rPr>
          <w:rFonts w:cs="Arial"/>
        </w:rPr>
        <w:tab/>
      </w:r>
    </w:p>
    <w:p w14:paraId="693A59F5" w14:textId="77777777" w:rsidR="0042307E" w:rsidRDefault="0042307E" w:rsidP="0042307E">
      <w:pPr>
        <w:ind w:left="720"/>
        <w:rPr>
          <w:rFonts w:cs="Arial"/>
          <w:b/>
        </w:rPr>
      </w:pPr>
      <w:r>
        <w:rPr>
          <w:rFonts w:cs="Arial"/>
          <w:b/>
        </w:rPr>
        <w:t>Byte 1: Utilization</w:t>
      </w:r>
      <w:r>
        <w:rPr>
          <w:rFonts w:cs="Arial"/>
          <w:b/>
        </w:rPr>
        <w:tab/>
      </w:r>
    </w:p>
    <w:p w14:paraId="7E99FDF7" w14:textId="77777777" w:rsidR="0042307E" w:rsidRDefault="0042307E" w:rsidP="0042307E">
      <w:pPr>
        <w:ind w:left="720"/>
        <w:rPr>
          <w:rFonts w:cs="Arial"/>
        </w:rPr>
      </w:pPr>
      <w:r>
        <w:rPr>
          <w:rFonts w:cs="Arial"/>
        </w:rPr>
        <w:tab/>
      </w:r>
      <w:r w:rsidRPr="000B2C90">
        <w:rPr>
          <w:rFonts w:cs="Arial"/>
        </w:rPr>
        <w:t>0x32: MobileCom_Service2 - Embedded Modem</w:t>
      </w:r>
    </w:p>
    <w:p w14:paraId="74B0F77F" w14:textId="77777777" w:rsidR="0042307E" w:rsidRDefault="0042307E" w:rsidP="0042307E">
      <w:pPr>
        <w:ind w:left="720"/>
        <w:rPr>
          <w:rFonts w:cs="Arial"/>
        </w:rPr>
      </w:pPr>
      <w:r>
        <w:rPr>
          <w:rFonts w:cs="Arial"/>
        </w:rPr>
        <w:tab/>
      </w:r>
    </w:p>
    <w:p w14:paraId="4413AC43" w14:textId="77777777" w:rsidR="0042307E" w:rsidRDefault="0042307E" w:rsidP="0042307E">
      <w:pPr>
        <w:ind w:left="720"/>
        <w:rPr>
          <w:rFonts w:cs="Arial"/>
          <w:b/>
        </w:rPr>
      </w:pPr>
      <w:r>
        <w:rPr>
          <w:rFonts w:cs="Arial"/>
          <w:b/>
        </w:rPr>
        <w:t>Byte 2: Command Execution Status</w:t>
      </w:r>
      <w:r>
        <w:rPr>
          <w:rFonts w:cs="Arial"/>
          <w:b/>
        </w:rPr>
        <w:tab/>
      </w:r>
    </w:p>
    <w:p w14:paraId="41C45A2F"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24C4A0BB"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2656EFBD"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7037FC46" w14:textId="77777777" w:rsidR="0042307E" w:rsidRDefault="0042307E" w:rsidP="0042307E">
      <w:pPr>
        <w:ind w:left="720" w:firstLine="720"/>
        <w:rPr>
          <w:rFonts w:cs="Arial"/>
        </w:rPr>
      </w:pPr>
      <w:r>
        <w:rPr>
          <w:rFonts w:cs="Arial"/>
        </w:rPr>
        <w:t>0x3y: Intermediate Result– Wait</w:t>
      </w:r>
    </w:p>
    <w:p w14:paraId="2ED608BC" w14:textId="77777777" w:rsidR="0042307E" w:rsidRDefault="0042307E" w:rsidP="0042307E">
      <w:pPr>
        <w:rPr>
          <w:rFonts w:cs="Arial"/>
        </w:rPr>
      </w:pPr>
    </w:p>
    <w:p w14:paraId="6419DF26" w14:textId="77777777" w:rsidR="0042307E" w:rsidRDefault="0042307E" w:rsidP="0042307E">
      <w:pPr>
        <w:ind w:left="720"/>
        <w:rPr>
          <w:rFonts w:cs="Arial"/>
          <w:b/>
        </w:rPr>
      </w:pPr>
      <w:r>
        <w:rPr>
          <w:rFonts w:cs="Arial"/>
          <w:b/>
        </w:rPr>
        <w:t>Byte 3: Character Coding</w:t>
      </w:r>
    </w:p>
    <w:p w14:paraId="4F92A040" w14:textId="77777777" w:rsidR="0042307E" w:rsidRDefault="0042307E" w:rsidP="0042307E">
      <w:pPr>
        <w:ind w:left="720" w:firstLine="720"/>
        <w:rPr>
          <w:rFonts w:cs="Arial"/>
        </w:rPr>
      </w:pPr>
      <w:r>
        <w:rPr>
          <w:rFonts w:cs="Arial"/>
        </w:rPr>
        <w:t>Bit 0-5: Reserved</w:t>
      </w:r>
    </w:p>
    <w:p w14:paraId="471AA339" w14:textId="77777777" w:rsidR="0042307E" w:rsidRPr="0046349A" w:rsidRDefault="0042307E" w:rsidP="0042307E">
      <w:pPr>
        <w:ind w:left="720" w:firstLine="720"/>
        <w:rPr>
          <w:rFonts w:cs="Arial"/>
        </w:rPr>
      </w:pPr>
      <w:r w:rsidRPr="0046349A">
        <w:rPr>
          <w:rFonts w:cs="Arial"/>
        </w:rPr>
        <w:t>Bit 6-7: Coding</w:t>
      </w:r>
    </w:p>
    <w:p w14:paraId="63F491BB" w14:textId="77777777" w:rsidR="0042307E" w:rsidRDefault="0042307E" w:rsidP="0042307E">
      <w:pPr>
        <w:ind w:left="720"/>
        <w:rPr>
          <w:rFonts w:cs="Arial"/>
        </w:rPr>
      </w:pPr>
      <w:r>
        <w:rPr>
          <w:rFonts w:cs="Arial"/>
        </w:rPr>
        <w:tab/>
        <w:t xml:space="preserve">            0x0: Coding Table I</w:t>
      </w:r>
    </w:p>
    <w:p w14:paraId="38878C79" w14:textId="77777777" w:rsidR="0042307E" w:rsidRDefault="0042307E" w:rsidP="0042307E">
      <w:pPr>
        <w:ind w:left="720"/>
        <w:rPr>
          <w:rFonts w:cs="Arial"/>
        </w:rPr>
      </w:pPr>
      <w:r>
        <w:rPr>
          <w:rFonts w:cs="Arial"/>
        </w:rPr>
        <w:tab/>
        <w:t xml:space="preserve">    </w:t>
      </w:r>
      <w:r>
        <w:rPr>
          <w:rFonts w:cs="Arial"/>
        </w:rPr>
        <w:tab/>
        <w:t xml:space="preserve">0x0000-0xFFFF UNICODE UTF-16 (2 </w:t>
      </w:r>
      <w:proofErr w:type="gramStart"/>
      <w:r>
        <w:rPr>
          <w:rFonts w:cs="Arial"/>
        </w:rPr>
        <w:t>byte</w:t>
      </w:r>
      <w:proofErr w:type="gramEnd"/>
      <w:r>
        <w:rPr>
          <w:rFonts w:cs="Arial"/>
        </w:rPr>
        <w:t xml:space="preserve"> per char)</w:t>
      </w:r>
    </w:p>
    <w:p w14:paraId="4324DA1E" w14:textId="77777777" w:rsidR="0042307E" w:rsidRDefault="0042307E" w:rsidP="0042307E">
      <w:pPr>
        <w:ind w:left="720"/>
        <w:rPr>
          <w:rFonts w:cs="Arial"/>
        </w:rPr>
      </w:pPr>
    </w:p>
    <w:p w14:paraId="77D09AC5" w14:textId="77777777" w:rsidR="0042307E" w:rsidRDefault="0042307E" w:rsidP="0042307E">
      <w:pPr>
        <w:ind w:left="720"/>
        <w:rPr>
          <w:rFonts w:cs="Arial"/>
          <w:b/>
        </w:rPr>
      </w:pPr>
      <w:r w:rsidRPr="00D700FD">
        <w:rPr>
          <w:rFonts w:cs="Arial"/>
          <w:b/>
        </w:rPr>
        <w:t xml:space="preserve">Byte </w:t>
      </w:r>
      <w:r>
        <w:rPr>
          <w:rFonts w:cs="Arial"/>
          <w:b/>
        </w:rPr>
        <w:t>4</w:t>
      </w:r>
      <w:r w:rsidRPr="00D700FD">
        <w:rPr>
          <w:rFonts w:cs="Arial"/>
          <w:b/>
        </w:rPr>
        <w:t>-</w:t>
      </w:r>
      <w:r>
        <w:rPr>
          <w:rFonts w:cs="Arial"/>
          <w:b/>
        </w:rPr>
        <w:t>7</w:t>
      </w:r>
      <w:r w:rsidRPr="00D700FD">
        <w:rPr>
          <w:rFonts w:cs="Arial"/>
          <w:b/>
        </w:rPr>
        <w:t>: User Prompt Request Token</w:t>
      </w:r>
    </w:p>
    <w:p w14:paraId="18CE6AA9" w14:textId="77777777" w:rsidR="0042307E" w:rsidRPr="00D700FD" w:rsidRDefault="0042307E" w:rsidP="0042307E">
      <w:pPr>
        <w:ind w:left="720"/>
        <w:rPr>
          <w:rFonts w:cs="Arial"/>
        </w:rPr>
      </w:pPr>
      <w:r w:rsidRPr="00D700FD">
        <w:rPr>
          <w:rFonts w:cs="Arial"/>
        </w:rPr>
        <w:tab/>
        <w:t>32-Bit Integer ID</w:t>
      </w:r>
    </w:p>
    <w:p w14:paraId="41DE88DF" w14:textId="77777777" w:rsidR="0042307E" w:rsidRDefault="0042307E" w:rsidP="0042307E">
      <w:pPr>
        <w:ind w:left="720"/>
        <w:rPr>
          <w:rFonts w:cs="Arial"/>
          <w:b/>
        </w:rPr>
      </w:pPr>
    </w:p>
    <w:p w14:paraId="1135A4B0" w14:textId="77777777" w:rsidR="0042307E" w:rsidRDefault="0042307E" w:rsidP="0042307E">
      <w:pPr>
        <w:ind w:left="720"/>
        <w:rPr>
          <w:rFonts w:cs="Arial"/>
          <w:b/>
        </w:rPr>
      </w:pPr>
      <w:r>
        <w:rPr>
          <w:rFonts w:cs="Arial"/>
          <w:b/>
        </w:rPr>
        <w:t>Byte 8: Prompt Type</w:t>
      </w:r>
    </w:p>
    <w:p w14:paraId="51FBA6F7" w14:textId="77777777" w:rsidR="0042307E" w:rsidRDefault="0042307E" w:rsidP="0042307E">
      <w:pPr>
        <w:ind w:left="720"/>
        <w:rPr>
          <w:rFonts w:cs="Arial"/>
        </w:rPr>
      </w:pPr>
      <w:r w:rsidRPr="00D700FD">
        <w:rPr>
          <w:rFonts w:cs="Arial"/>
        </w:rPr>
        <w:tab/>
      </w:r>
      <w:r>
        <w:rPr>
          <w:rFonts w:cs="Arial"/>
        </w:rPr>
        <w:t>0x0: INVALID</w:t>
      </w:r>
    </w:p>
    <w:p w14:paraId="3E411FF5" w14:textId="77777777" w:rsidR="0042307E" w:rsidRDefault="0042307E" w:rsidP="0042307E">
      <w:pPr>
        <w:ind w:left="720"/>
        <w:rPr>
          <w:rFonts w:cs="Arial"/>
        </w:rPr>
      </w:pPr>
      <w:r>
        <w:rPr>
          <w:rFonts w:cs="Arial"/>
        </w:rPr>
        <w:tab/>
        <w:t>0x1-0x40: Prompt Index</w:t>
      </w:r>
    </w:p>
    <w:p w14:paraId="6373C5C1" w14:textId="77777777" w:rsidR="0042307E" w:rsidRPr="00D700FD" w:rsidRDefault="0042307E" w:rsidP="0042307E">
      <w:pPr>
        <w:ind w:left="720"/>
        <w:rPr>
          <w:rFonts w:cs="Arial"/>
        </w:rPr>
      </w:pPr>
      <w:r>
        <w:rPr>
          <w:rFonts w:cs="Arial"/>
        </w:rPr>
        <w:tab/>
        <w:t>0x40-0xFF: Reserved</w:t>
      </w:r>
    </w:p>
    <w:p w14:paraId="6B766F74" w14:textId="77777777" w:rsidR="0042307E" w:rsidRPr="00D700FD" w:rsidRDefault="0042307E" w:rsidP="0042307E">
      <w:pPr>
        <w:ind w:left="1440" w:firstLine="720"/>
        <w:rPr>
          <w:rFonts w:cs="Arial"/>
          <w:lang w:val="en-GB"/>
        </w:rPr>
      </w:pPr>
    </w:p>
    <w:p w14:paraId="399E9606" w14:textId="77777777" w:rsidR="0042307E" w:rsidRDefault="0042307E" w:rsidP="0042307E">
      <w:pPr>
        <w:ind w:left="720"/>
        <w:rPr>
          <w:rFonts w:cs="Arial"/>
          <w:b/>
        </w:rPr>
      </w:pPr>
      <w:r>
        <w:rPr>
          <w:rFonts w:cs="Arial"/>
          <w:b/>
        </w:rPr>
        <w:t>Byte 9 up to 267: Variable Text1</w:t>
      </w:r>
    </w:p>
    <w:p w14:paraId="13EE38C7" w14:textId="77777777" w:rsidR="0042307E" w:rsidRDefault="0042307E" w:rsidP="0042307E">
      <w:pPr>
        <w:ind w:left="720"/>
        <w:rPr>
          <w:rFonts w:cs="Arial"/>
        </w:rPr>
      </w:pPr>
      <w:r>
        <w:rPr>
          <w:rFonts w:cs="Arial"/>
        </w:rPr>
        <w:lastRenderedPageBreak/>
        <w:tab/>
        <w:t xml:space="preserve">Variable text to display up to 128 characters + 1 </w:t>
      </w:r>
      <w:proofErr w:type="gramStart"/>
      <w:r>
        <w:rPr>
          <w:rFonts w:cs="Arial"/>
        </w:rPr>
        <w:t>end</w:t>
      </w:r>
      <w:proofErr w:type="gramEnd"/>
      <w:r>
        <w:rPr>
          <w:rFonts w:cs="Arial"/>
        </w:rPr>
        <w:t xml:space="preserve"> of string</w:t>
      </w:r>
    </w:p>
    <w:p w14:paraId="3504E08B" w14:textId="77777777" w:rsidR="0042307E" w:rsidRDefault="0042307E" w:rsidP="0042307E">
      <w:pPr>
        <w:ind w:left="720"/>
        <w:rPr>
          <w:rFonts w:cs="Arial"/>
        </w:rPr>
      </w:pPr>
    </w:p>
    <w:p w14:paraId="1726FB75" w14:textId="77777777" w:rsidR="0042307E" w:rsidRDefault="0042307E" w:rsidP="0042307E">
      <w:pPr>
        <w:ind w:left="720"/>
        <w:rPr>
          <w:rFonts w:cs="Arial"/>
          <w:b/>
        </w:rPr>
      </w:pPr>
      <w:r>
        <w:rPr>
          <w:rFonts w:cs="Arial"/>
          <w:b/>
        </w:rPr>
        <w:t>Byte 268 up to 524: Variable Text2</w:t>
      </w:r>
    </w:p>
    <w:p w14:paraId="4D896B81" w14:textId="77777777" w:rsidR="0042307E" w:rsidRDefault="0042307E" w:rsidP="0042307E">
      <w:pPr>
        <w:ind w:left="720"/>
        <w:rPr>
          <w:rFonts w:cs="Arial"/>
        </w:rPr>
      </w:pPr>
      <w:r>
        <w:rPr>
          <w:rFonts w:cs="Arial"/>
        </w:rPr>
        <w:tab/>
        <w:t>Variable text to display</w:t>
      </w:r>
      <w:r w:rsidRPr="0046349A">
        <w:rPr>
          <w:rFonts w:cs="Arial"/>
        </w:rPr>
        <w:t xml:space="preserve"> </w:t>
      </w:r>
      <w:r>
        <w:rPr>
          <w:rFonts w:cs="Arial"/>
        </w:rPr>
        <w:t xml:space="preserve">up to 128 characters + 1 </w:t>
      </w:r>
      <w:proofErr w:type="gramStart"/>
      <w:r>
        <w:rPr>
          <w:rFonts w:cs="Arial"/>
        </w:rPr>
        <w:t>end</w:t>
      </w:r>
      <w:proofErr w:type="gramEnd"/>
      <w:r>
        <w:rPr>
          <w:rFonts w:cs="Arial"/>
        </w:rPr>
        <w:t xml:space="preserve"> of string</w:t>
      </w:r>
    </w:p>
    <w:p w14:paraId="2BEE0FF4" w14:textId="77777777" w:rsidR="0042307E" w:rsidRDefault="0042307E" w:rsidP="0042307E">
      <w:pPr>
        <w:ind w:left="720"/>
        <w:rPr>
          <w:rFonts w:cs="Arial"/>
        </w:rPr>
      </w:pPr>
    </w:p>
    <w:p w14:paraId="66E6C02E" w14:textId="77777777" w:rsidR="0042307E" w:rsidRDefault="0042307E" w:rsidP="0042307E"/>
    <w:p w14:paraId="3D679BEC" w14:textId="77777777" w:rsidR="0042307E" w:rsidRDefault="0042307E" w:rsidP="0042307E">
      <w:pPr>
        <w:pStyle w:val="Heading4"/>
      </w:pPr>
      <w:r w:rsidRPr="00B9479B">
        <w:t>TP-LOG-TPL-REQ-211457/A-SID-A6-CCOIUserPrompt_Rsp</w:t>
      </w:r>
    </w:p>
    <w:p w14:paraId="4AD58633" w14:textId="77777777" w:rsidR="0042307E" w:rsidRDefault="0042307E" w:rsidP="0042307E">
      <w:pPr>
        <w:rPr>
          <w:rFonts w:cs="Arial"/>
        </w:rPr>
      </w:pPr>
      <w:r>
        <w:rPr>
          <w:rFonts w:cs="Arial"/>
        </w:rPr>
        <w:t>Data Size: up to 9 bytes</w:t>
      </w:r>
    </w:p>
    <w:p w14:paraId="7C8A27B8" w14:textId="77777777" w:rsidR="0042307E" w:rsidRDefault="0042307E" w:rsidP="0042307E">
      <w:pPr>
        <w:ind w:left="720"/>
        <w:rPr>
          <w:rFonts w:cs="Arial"/>
        </w:rPr>
      </w:pPr>
      <w:r>
        <w:rPr>
          <w:rFonts w:cs="Arial"/>
        </w:rPr>
        <w:tab/>
      </w:r>
    </w:p>
    <w:p w14:paraId="5B22ABD6" w14:textId="77777777" w:rsidR="0042307E" w:rsidRDefault="0042307E" w:rsidP="0042307E">
      <w:pPr>
        <w:ind w:left="720"/>
        <w:rPr>
          <w:rFonts w:cs="Arial"/>
          <w:b/>
        </w:rPr>
      </w:pPr>
      <w:r>
        <w:rPr>
          <w:rFonts w:cs="Arial"/>
          <w:b/>
        </w:rPr>
        <w:t>Byte 0: Signal Identifier</w:t>
      </w:r>
      <w:r>
        <w:rPr>
          <w:rFonts w:cs="Arial"/>
          <w:b/>
        </w:rPr>
        <w:tab/>
      </w:r>
    </w:p>
    <w:p w14:paraId="5C272375" w14:textId="77777777" w:rsidR="0042307E" w:rsidRDefault="0042307E" w:rsidP="0042307E">
      <w:pPr>
        <w:ind w:left="720"/>
        <w:rPr>
          <w:rFonts w:cs="Arial"/>
        </w:rPr>
      </w:pPr>
      <w:r>
        <w:rPr>
          <w:rFonts w:cs="Arial"/>
        </w:rPr>
        <w:tab/>
        <w:t xml:space="preserve">0xA6: </w:t>
      </w:r>
      <w:proofErr w:type="spellStart"/>
      <w:r>
        <w:rPr>
          <w:rFonts w:cs="Arial"/>
        </w:rPr>
        <w:t>UserPrompt_Rsp</w:t>
      </w:r>
      <w:proofErr w:type="spellEnd"/>
    </w:p>
    <w:p w14:paraId="64881CDD" w14:textId="77777777" w:rsidR="0042307E" w:rsidRDefault="0042307E" w:rsidP="0042307E">
      <w:pPr>
        <w:ind w:left="720"/>
        <w:rPr>
          <w:rFonts w:cs="Arial"/>
        </w:rPr>
      </w:pPr>
      <w:r>
        <w:rPr>
          <w:rFonts w:cs="Arial"/>
        </w:rPr>
        <w:tab/>
      </w:r>
    </w:p>
    <w:p w14:paraId="54C83090" w14:textId="77777777" w:rsidR="0042307E" w:rsidRDefault="0042307E" w:rsidP="0042307E">
      <w:pPr>
        <w:ind w:left="720"/>
        <w:rPr>
          <w:rFonts w:cs="Arial"/>
          <w:b/>
        </w:rPr>
      </w:pPr>
      <w:r>
        <w:rPr>
          <w:rFonts w:cs="Arial"/>
          <w:b/>
        </w:rPr>
        <w:t>Byte 1: Utilization</w:t>
      </w:r>
      <w:r>
        <w:rPr>
          <w:rFonts w:cs="Arial"/>
          <w:b/>
        </w:rPr>
        <w:tab/>
      </w:r>
    </w:p>
    <w:p w14:paraId="1EFBDBD5" w14:textId="77777777" w:rsidR="0042307E" w:rsidRDefault="0042307E" w:rsidP="0042307E">
      <w:pPr>
        <w:ind w:left="720"/>
        <w:rPr>
          <w:rFonts w:cs="Arial"/>
        </w:rPr>
      </w:pPr>
      <w:r>
        <w:rPr>
          <w:rFonts w:cs="Arial"/>
        </w:rPr>
        <w:tab/>
      </w:r>
      <w:r w:rsidRPr="00F852EB">
        <w:rPr>
          <w:rFonts w:cs="Arial"/>
        </w:rPr>
        <w:t>0x32: MobileCom_Service2 - Embedded Modem</w:t>
      </w:r>
    </w:p>
    <w:p w14:paraId="3F2D33D9" w14:textId="77777777" w:rsidR="0042307E" w:rsidRDefault="0042307E" w:rsidP="0042307E">
      <w:pPr>
        <w:ind w:left="720"/>
        <w:rPr>
          <w:rFonts w:cs="Arial"/>
        </w:rPr>
      </w:pPr>
      <w:r>
        <w:rPr>
          <w:rFonts w:cs="Arial"/>
        </w:rPr>
        <w:tab/>
      </w:r>
    </w:p>
    <w:p w14:paraId="442AF1E2" w14:textId="77777777" w:rsidR="0042307E" w:rsidRDefault="0042307E" w:rsidP="0042307E">
      <w:pPr>
        <w:ind w:left="720"/>
        <w:rPr>
          <w:rFonts w:cs="Arial"/>
          <w:b/>
        </w:rPr>
      </w:pPr>
      <w:r>
        <w:rPr>
          <w:rFonts w:cs="Arial"/>
          <w:b/>
        </w:rPr>
        <w:t>Byte 2: Command Execution Status</w:t>
      </w:r>
      <w:r>
        <w:rPr>
          <w:rFonts w:cs="Arial"/>
          <w:b/>
        </w:rPr>
        <w:tab/>
      </w:r>
    </w:p>
    <w:p w14:paraId="3E8E5414"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753C4919" w14:textId="77777777" w:rsidR="0042307E" w:rsidRDefault="0042307E" w:rsidP="0042307E">
      <w:pPr>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24CD2903" w14:textId="77777777" w:rsidR="0042307E" w:rsidRDefault="0042307E" w:rsidP="0042307E">
      <w:pPr>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6DAB2557" w14:textId="77777777" w:rsidR="0042307E" w:rsidRDefault="0042307E" w:rsidP="0042307E">
      <w:pPr>
        <w:ind w:left="720" w:firstLine="720"/>
        <w:rPr>
          <w:rFonts w:cs="Arial"/>
        </w:rPr>
      </w:pPr>
      <w:r>
        <w:rPr>
          <w:rFonts w:cs="Arial"/>
        </w:rPr>
        <w:t>0x3y: Intermediate Result– Wait</w:t>
      </w:r>
    </w:p>
    <w:p w14:paraId="59C45EDC" w14:textId="77777777" w:rsidR="0042307E" w:rsidRDefault="0042307E" w:rsidP="0042307E">
      <w:pPr>
        <w:rPr>
          <w:rFonts w:cs="Arial"/>
        </w:rPr>
      </w:pPr>
      <w:r>
        <w:rPr>
          <w:rFonts w:cs="Arial"/>
        </w:rPr>
        <w:tab/>
      </w:r>
    </w:p>
    <w:p w14:paraId="5D77F942" w14:textId="77777777" w:rsidR="0042307E" w:rsidRDefault="0042307E" w:rsidP="0042307E">
      <w:pPr>
        <w:ind w:left="720"/>
        <w:rPr>
          <w:rFonts w:cs="Arial"/>
          <w:b/>
        </w:rPr>
      </w:pPr>
      <w:r>
        <w:rPr>
          <w:rFonts w:cs="Arial"/>
          <w:b/>
        </w:rPr>
        <w:t>Byte 3: Character Coding</w:t>
      </w:r>
    </w:p>
    <w:p w14:paraId="5EA242EC" w14:textId="77777777" w:rsidR="0042307E" w:rsidRDefault="0042307E" w:rsidP="0042307E">
      <w:pPr>
        <w:ind w:left="720" w:firstLine="720"/>
        <w:rPr>
          <w:rFonts w:cs="Arial"/>
        </w:rPr>
      </w:pPr>
      <w:r>
        <w:rPr>
          <w:rFonts w:cs="Arial"/>
        </w:rPr>
        <w:t>Bit 0-5: Reserved</w:t>
      </w:r>
    </w:p>
    <w:p w14:paraId="11EE51CC" w14:textId="77777777" w:rsidR="0042307E" w:rsidRDefault="0042307E" w:rsidP="0042307E">
      <w:pPr>
        <w:ind w:left="720" w:firstLine="720"/>
        <w:rPr>
          <w:rFonts w:cs="Arial"/>
        </w:rPr>
      </w:pPr>
      <w:r>
        <w:rPr>
          <w:rFonts w:cs="Arial"/>
        </w:rPr>
        <w:t>Bit 6-7: Coding</w:t>
      </w:r>
    </w:p>
    <w:p w14:paraId="7EC4AE76" w14:textId="77777777" w:rsidR="0042307E" w:rsidRDefault="0042307E" w:rsidP="0042307E">
      <w:pPr>
        <w:ind w:left="1440" w:firstLine="720"/>
        <w:rPr>
          <w:rFonts w:cs="Arial"/>
        </w:rPr>
      </w:pPr>
      <w:r>
        <w:rPr>
          <w:rFonts w:cs="Arial"/>
        </w:rPr>
        <w:t>0x2:</w:t>
      </w:r>
      <w:r>
        <w:rPr>
          <w:rFonts w:cs="Arial"/>
        </w:rPr>
        <w:tab/>
        <w:t>Coding Table III</w:t>
      </w:r>
    </w:p>
    <w:p w14:paraId="5A65DD47" w14:textId="77777777" w:rsidR="0042307E" w:rsidRDefault="0042307E" w:rsidP="0042307E">
      <w:pPr>
        <w:ind w:left="1440" w:firstLine="720"/>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10E6C2BD" w14:textId="77777777" w:rsidR="0042307E" w:rsidRDefault="0042307E" w:rsidP="0042307E">
      <w:pPr>
        <w:ind w:left="720"/>
        <w:rPr>
          <w:rFonts w:cs="Arial"/>
        </w:rPr>
      </w:pPr>
      <w:r>
        <w:rPr>
          <w:rFonts w:cs="Arial"/>
        </w:rPr>
        <w:tab/>
      </w:r>
    </w:p>
    <w:p w14:paraId="7FC98D3F" w14:textId="77777777" w:rsidR="0042307E" w:rsidRDefault="0042307E" w:rsidP="0042307E">
      <w:pPr>
        <w:ind w:left="720"/>
        <w:rPr>
          <w:rFonts w:cs="Arial"/>
          <w:b/>
        </w:rPr>
      </w:pPr>
      <w:r>
        <w:rPr>
          <w:rFonts w:cs="Arial"/>
          <w:b/>
        </w:rPr>
        <w:t>Byte 4-7: User Prompt Request Token</w:t>
      </w:r>
    </w:p>
    <w:p w14:paraId="723C99C0" w14:textId="77777777" w:rsidR="0042307E" w:rsidRDefault="0042307E" w:rsidP="0042307E">
      <w:pPr>
        <w:ind w:left="720"/>
        <w:rPr>
          <w:rFonts w:cs="Arial"/>
          <w:lang w:val="en-GB"/>
        </w:rPr>
      </w:pPr>
      <w:r>
        <w:rPr>
          <w:rFonts w:cs="Arial"/>
        </w:rPr>
        <w:tab/>
      </w:r>
      <w:r>
        <w:rPr>
          <w:rFonts w:cs="Arial"/>
          <w:i/>
        </w:rPr>
        <w:t>32-Bit Identifier</w:t>
      </w:r>
    </w:p>
    <w:p w14:paraId="19E3624C" w14:textId="77777777" w:rsidR="0042307E" w:rsidRDefault="0042307E" w:rsidP="0042307E">
      <w:pPr>
        <w:ind w:left="720"/>
        <w:rPr>
          <w:rFonts w:cs="Arial"/>
        </w:rPr>
      </w:pPr>
      <w:r>
        <w:rPr>
          <w:rFonts w:cs="Arial"/>
        </w:rPr>
        <w:tab/>
      </w:r>
    </w:p>
    <w:p w14:paraId="433EC7B7" w14:textId="77777777" w:rsidR="0042307E" w:rsidRDefault="0042307E" w:rsidP="0042307E">
      <w:pPr>
        <w:ind w:left="720"/>
        <w:rPr>
          <w:rFonts w:cs="Arial"/>
          <w:b/>
        </w:rPr>
      </w:pPr>
      <w:r>
        <w:rPr>
          <w:rFonts w:cs="Arial"/>
          <w:b/>
        </w:rPr>
        <w:t>Byte 8:</w:t>
      </w:r>
      <w:r>
        <w:rPr>
          <w:rFonts w:cs="Arial"/>
          <w:b/>
        </w:rPr>
        <w:tab/>
      </w:r>
    </w:p>
    <w:p w14:paraId="5A80839B" w14:textId="77777777" w:rsidR="0042307E" w:rsidRDefault="0042307E" w:rsidP="0042307E">
      <w:pPr>
        <w:ind w:left="720"/>
        <w:rPr>
          <w:rFonts w:cs="Arial"/>
        </w:rPr>
      </w:pPr>
      <w:r>
        <w:rPr>
          <w:rFonts w:cs="Arial"/>
        </w:rPr>
        <w:tab/>
        <w:t>0x00: FAILED</w:t>
      </w:r>
    </w:p>
    <w:p w14:paraId="0F45C021" w14:textId="77777777" w:rsidR="0042307E" w:rsidRDefault="0042307E" w:rsidP="0042307E">
      <w:pPr>
        <w:ind w:left="720"/>
        <w:rPr>
          <w:rFonts w:cs="Arial"/>
        </w:rPr>
      </w:pPr>
      <w:r>
        <w:rPr>
          <w:rFonts w:cs="Arial"/>
        </w:rPr>
        <w:tab/>
        <w:t>0x01: TIMEOUT</w:t>
      </w:r>
    </w:p>
    <w:p w14:paraId="01E87E45" w14:textId="77777777" w:rsidR="0042307E" w:rsidRDefault="0042307E" w:rsidP="0042307E">
      <w:pPr>
        <w:ind w:left="720"/>
        <w:rPr>
          <w:rFonts w:cs="Arial"/>
        </w:rPr>
      </w:pPr>
      <w:r>
        <w:rPr>
          <w:rFonts w:cs="Arial"/>
        </w:rPr>
        <w:tab/>
        <w:t>0x02: SELECT_NO</w:t>
      </w:r>
    </w:p>
    <w:p w14:paraId="4F40CD18" w14:textId="77777777" w:rsidR="0042307E" w:rsidRDefault="0042307E" w:rsidP="0042307E">
      <w:pPr>
        <w:ind w:left="720"/>
        <w:rPr>
          <w:rFonts w:cs="Arial"/>
        </w:rPr>
      </w:pPr>
      <w:r>
        <w:rPr>
          <w:rFonts w:cs="Arial"/>
        </w:rPr>
        <w:tab/>
        <w:t>0x03: SELECT_ASKMELATER</w:t>
      </w:r>
    </w:p>
    <w:p w14:paraId="0408FC20" w14:textId="77777777" w:rsidR="0042307E" w:rsidRDefault="0042307E" w:rsidP="0042307E">
      <w:pPr>
        <w:ind w:left="720"/>
        <w:rPr>
          <w:rFonts w:cs="Arial"/>
        </w:rPr>
      </w:pPr>
      <w:r>
        <w:rPr>
          <w:rFonts w:cs="Arial"/>
        </w:rPr>
        <w:tab/>
        <w:t>0x04: SELECT_YES</w:t>
      </w:r>
    </w:p>
    <w:p w14:paraId="67BCF90A" w14:textId="77777777" w:rsidR="0042307E" w:rsidRDefault="0042307E" w:rsidP="0042307E">
      <w:pPr>
        <w:ind w:left="720"/>
        <w:rPr>
          <w:rFonts w:cs="Arial"/>
        </w:rPr>
      </w:pPr>
      <w:r>
        <w:rPr>
          <w:rFonts w:cs="Arial"/>
        </w:rPr>
        <w:tab/>
        <w:t>0x05: SELECT_YES_PLUS_OPTIONAL</w:t>
      </w:r>
    </w:p>
    <w:p w14:paraId="57AAF549" w14:textId="77777777" w:rsidR="0042307E" w:rsidRPr="00655932" w:rsidRDefault="0042307E" w:rsidP="0042307E">
      <w:pPr>
        <w:ind w:left="720"/>
        <w:rPr>
          <w:rFonts w:cs="Arial"/>
        </w:rPr>
      </w:pPr>
      <w:r>
        <w:rPr>
          <w:rFonts w:cs="Arial"/>
        </w:rPr>
        <w:tab/>
        <w:t>0x06-0xFF: reserved</w:t>
      </w:r>
    </w:p>
    <w:p w14:paraId="5490C6A3" w14:textId="77777777" w:rsidR="0042307E" w:rsidRDefault="0042307E" w:rsidP="0042307E">
      <w:pPr>
        <w:pStyle w:val="Heading4"/>
      </w:pPr>
      <w:r w:rsidRPr="00B9479B">
        <w:lastRenderedPageBreak/>
        <w:t>TP-LOG-TPL-REQ-214374/A-SID-A7-ActiveProjectionMode_St</w:t>
      </w:r>
    </w:p>
    <w:p w14:paraId="5121423E" w14:textId="77777777" w:rsidR="0042307E" w:rsidRDefault="0042307E" w:rsidP="0042307E">
      <w:pPr>
        <w:keepNext/>
        <w:keepLines/>
        <w:tabs>
          <w:tab w:val="left" w:pos="709"/>
          <w:tab w:val="left" w:pos="1276"/>
          <w:tab w:val="left" w:pos="1843"/>
          <w:tab w:val="left" w:pos="2419"/>
        </w:tabs>
        <w:rPr>
          <w:rFonts w:cs="Arial"/>
          <w:lang w:val="en-GB"/>
        </w:rPr>
      </w:pPr>
      <w:r>
        <w:rPr>
          <w:rFonts w:cs="Arial"/>
          <w:lang w:val="en-GB"/>
        </w:rPr>
        <w:t>Data size: up to 66/35 (Coding Table I / Coding Table II) bytes.</w:t>
      </w:r>
    </w:p>
    <w:p w14:paraId="03F71500" w14:textId="77777777" w:rsidR="0042307E" w:rsidRDefault="0042307E" w:rsidP="0042307E">
      <w:pPr>
        <w:keepNext/>
        <w:keepLines/>
        <w:tabs>
          <w:tab w:val="left" w:pos="709"/>
          <w:tab w:val="left" w:pos="1276"/>
          <w:tab w:val="left" w:pos="1843"/>
          <w:tab w:val="left" w:pos="2419"/>
        </w:tabs>
        <w:spacing w:before="120" w:after="60"/>
        <w:ind w:left="709"/>
        <w:rPr>
          <w:rStyle w:val="spelle"/>
          <w:b/>
          <w:snapToGrid w:val="0"/>
          <w:lang w:val="fr-FR"/>
        </w:rPr>
      </w:pPr>
      <w:r>
        <w:rPr>
          <w:rStyle w:val="spelle"/>
          <w:rFonts w:cs="Arial"/>
          <w:b/>
          <w:snapToGrid w:val="0"/>
          <w:lang w:val="fr-FR"/>
        </w:rPr>
        <w:t xml:space="preserve">Byte </w:t>
      </w:r>
      <w:proofErr w:type="gramStart"/>
      <w:r>
        <w:rPr>
          <w:rStyle w:val="spelle"/>
          <w:rFonts w:cs="Arial"/>
          <w:b/>
          <w:snapToGrid w:val="0"/>
          <w:lang w:val="fr-FR"/>
        </w:rPr>
        <w:t>0:</w:t>
      </w:r>
      <w:proofErr w:type="gramEnd"/>
      <w:r>
        <w:rPr>
          <w:rStyle w:val="spelle"/>
          <w:rFonts w:cs="Arial"/>
          <w:b/>
          <w:snapToGrid w:val="0"/>
          <w:lang w:val="fr-FR"/>
        </w:rPr>
        <w:t xml:space="preserve"> Signal identifier</w:t>
      </w:r>
    </w:p>
    <w:p w14:paraId="38ED57A0" w14:textId="77777777" w:rsidR="0042307E" w:rsidRDefault="0042307E" w:rsidP="0042307E">
      <w:pPr>
        <w:keepNext/>
        <w:keepLines/>
        <w:tabs>
          <w:tab w:val="left" w:pos="3544"/>
        </w:tabs>
        <w:ind w:left="1276"/>
      </w:pPr>
      <w:r>
        <w:rPr>
          <w:rFonts w:cs="Arial"/>
          <w:snapToGrid w:val="0"/>
        </w:rPr>
        <w:t xml:space="preserve">0xA7: </w:t>
      </w:r>
      <w:proofErr w:type="spellStart"/>
      <w:r>
        <w:rPr>
          <w:rFonts w:cs="Arial"/>
          <w:snapToGrid w:val="0"/>
        </w:rPr>
        <w:t>ActiveProjectionMode_St</w:t>
      </w:r>
      <w:proofErr w:type="spellEnd"/>
    </w:p>
    <w:p w14:paraId="04475890" w14:textId="77777777" w:rsidR="0042307E" w:rsidRDefault="0042307E" w:rsidP="0042307E">
      <w:pPr>
        <w:keepNext/>
        <w:keepLines/>
        <w:tabs>
          <w:tab w:val="left" w:pos="709"/>
          <w:tab w:val="left" w:pos="1276"/>
          <w:tab w:val="left" w:pos="1843"/>
          <w:tab w:val="left" w:pos="2419"/>
        </w:tabs>
        <w:spacing w:before="120" w:after="60"/>
        <w:ind w:left="709"/>
        <w:rPr>
          <w:rStyle w:val="spelle"/>
          <w:b/>
          <w:lang w:val="fr-FR"/>
        </w:rPr>
      </w:pPr>
      <w:r>
        <w:rPr>
          <w:rStyle w:val="spelle"/>
          <w:rFonts w:cs="Arial"/>
          <w:b/>
          <w:snapToGrid w:val="0"/>
          <w:lang w:val="fr-FR"/>
        </w:rPr>
        <w:t xml:space="preserve">Byte </w:t>
      </w:r>
      <w:proofErr w:type="gramStart"/>
      <w:r>
        <w:rPr>
          <w:rStyle w:val="spelle"/>
          <w:rFonts w:cs="Arial"/>
          <w:b/>
          <w:snapToGrid w:val="0"/>
          <w:lang w:val="fr-FR"/>
        </w:rPr>
        <w:t>1:</w:t>
      </w:r>
      <w:proofErr w:type="gramEnd"/>
      <w:r>
        <w:rPr>
          <w:rStyle w:val="spelle"/>
          <w:rFonts w:cs="Arial"/>
          <w:b/>
          <w:snapToGrid w:val="0"/>
          <w:lang w:val="fr-FR"/>
        </w:rPr>
        <w:t xml:space="preserve"> </w:t>
      </w:r>
      <w:proofErr w:type="spellStart"/>
      <w:r>
        <w:rPr>
          <w:rStyle w:val="spelle"/>
          <w:rFonts w:cs="Arial"/>
          <w:b/>
          <w:snapToGrid w:val="0"/>
          <w:lang w:val="fr-FR"/>
        </w:rPr>
        <w:t>Utilization</w:t>
      </w:r>
      <w:proofErr w:type="spellEnd"/>
    </w:p>
    <w:p w14:paraId="401D5212" w14:textId="77777777" w:rsidR="0042307E" w:rsidRDefault="0042307E" w:rsidP="0042307E">
      <w:pPr>
        <w:keepNext/>
        <w:keepLines/>
        <w:tabs>
          <w:tab w:val="left" w:pos="3544"/>
        </w:tabs>
        <w:ind w:left="1276"/>
      </w:pPr>
      <w:r>
        <w:rPr>
          <w:rFonts w:cs="Arial"/>
          <w:snapToGrid w:val="0"/>
        </w:rPr>
        <w:t xml:space="preserve">0x91: </w:t>
      </w:r>
      <w:proofErr w:type="spellStart"/>
      <w:r>
        <w:rPr>
          <w:rFonts w:cs="Arial"/>
          <w:snapToGrid w:val="0"/>
        </w:rPr>
        <w:t>Projection_Mode</w:t>
      </w:r>
      <w:proofErr w:type="spellEnd"/>
    </w:p>
    <w:p w14:paraId="3FE25A80" w14:textId="77777777" w:rsidR="0042307E" w:rsidRDefault="0042307E" w:rsidP="0042307E">
      <w:pPr>
        <w:keepNext/>
        <w:keepLines/>
        <w:tabs>
          <w:tab w:val="left" w:pos="709"/>
          <w:tab w:val="left" w:pos="1276"/>
          <w:tab w:val="left" w:pos="1843"/>
          <w:tab w:val="left" w:pos="2419"/>
        </w:tabs>
        <w:spacing w:before="120" w:after="60"/>
        <w:ind w:left="709"/>
        <w:rPr>
          <w:rStyle w:val="spelle"/>
          <w:b/>
          <w:lang w:val="fr-FR"/>
        </w:rPr>
      </w:pPr>
      <w:r>
        <w:rPr>
          <w:rStyle w:val="spelle"/>
          <w:rFonts w:cs="Arial"/>
          <w:b/>
          <w:snapToGrid w:val="0"/>
          <w:lang w:val="fr-FR"/>
        </w:rPr>
        <w:t xml:space="preserve">Byte </w:t>
      </w:r>
      <w:proofErr w:type="gramStart"/>
      <w:r>
        <w:rPr>
          <w:rStyle w:val="spelle"/>
          <w:rFonts w:cs="Arial"/>
          <w:b/>
          <w:snapToGrid w:val="0"/>
          <w:lang w:val="fr-FR"/>
        </w:rPr>
        <w:t>2:</w:t>
      </w:r>
      <w:proofErr w:type="gramEnd"/>
      <w:r>
        <w:rPr>
          <w:rStyle w:val="spelle"/>
          <w:rFonts w:cs="Arial"/>
          <w:b/>
          <w:snapToGrid w:val="0"/>
          <w:lang w:val="fr-FR"/>
        </w:rPr>
        <w:t xml:space="preserve"> Command </w:t>
      </w:r>
      <w:proofErr w:type="spellStart"/>
      <w:r>
        <w:rPr>
          <w:rStyle w:val="spelle"/>
          <w:rFonts w:cs="Arial"/>
          <w:b/>
          <w:snapToGrid w:val="0"/>
          <w:lang w:val="fr-FR"/>
        </w:rPr>
        <w:t>Execution</w:t>
      </w:r>
      <w:proofErr w:type="spellEnd"/>
      <w:r>
        <w:rPr>
          <w:rStyle w:val="spelle"/>
          <w:rFonts w:cs="Arial"/>
          <w:b/>
          <w:snapToGrid w:val="0"/>
          <w:lang w:val="fr-FR"/>
        </w:rPr>
        <w:t xml:space="preserve"> </w:t>
      </w:r>
      <w:proofErr w:type="spellStart"/>
      <w:r>
        <w:rPr>
          <w:rStyle w:val="spelle"/>
          <w:rFonts w:cs="Arial"/>
          <w:b/>
          <w:snapToGrid w:val="0"/>
          <w:lang w:val="fr-FR"/>
        </w:rPr>
        <w:t>Status</w:t>
      </w:r>
      <w:proofErr w:type="spellEnd"/>
    </w:p>
    <w:p w14:paraId="69B6B1CC" w14:textId="77777777" w:rsidR="0042307E" w:rsidRDefault="0042307E" w:rsidP="0042307E">
      <w:pPr>
        <w:keepNext/>
        <w:keepLines/>
        <w:tabs>
          <w:tab w:val="left" w:pos="3544"/>
        </w:tabs>
        <w:ind w:left="1276"/>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20CFBC06" w14:textId="77777777" w:rsidR="0042307E" w:rsidRDefault="0042307E" w:rsidP="0042307E">
      <w:pPr>
        <w:keepNext/>
        <w:keepLines/>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5C6CEEA5" w14:textId="77777777" w:rsidR="0042307E" w:rsidRDefault="0042307E" w:rsidP="0042307E">
      <w:pPr>
        <w:keepNext/>
        <w:keepLines/>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5A0C202F" w14:textId="77777777" w:rsidR="0042307E" w:rsidRDefault="0042307E" w:rsidP="0042307E">
      <w:pPr>
        <w:keepNext/>
        <w:keepLines/>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1E3B88A9" w14:textId="77777777" w:rsidR="0042307E" w:rsidRDefault="0042307E" w:rsidP="0042307E">
      <w:pPr>
        <w:keepNext/>
        <w:keepLines/>
        <w:tabs>
          <w:tab w:val="left" w:pos="709"/>
          <w:tab w:val="left" w:pos="1276"/>
          <w:tab w:val="left" w:pos="1843"/>
          <w:tab w:val="left" w:pos="2419"/>
        </w:tabs>
        <w:spacing w:before="120" w:after="60"/>
        <w:ind w:left="709"/>
        <w:rPr>
          <w:rStyle w:val="spelle"/>
          <w:b/>
          <w:lang w:val="fr-FR"/>
        </w:rPr>
      </w:pPr>
      <w:r>
        <w:rPr>
          <w:rStyle w:val="spelle"/>
          <w:rFonts w:cs="Arial"/>
          <w:b/>
          <w:snapToGrid w:val="0"/>
          <w:lang w:val="fr-FR"/>
        </w:rPr>
        <w:t xml:space="preserve">Byte </w:t>
      </w:r>
      <w:proofErr w:type="gramStart"/>
      <w:r>
        <w:rPr>
          <w:rStyle w:val="spelle"/>
          <w:rFonts w:cs="Arial"/>
          <w:b/>
          <w:snapToGrid w:val="0"/>
          <w:lang w:val="fr-FR"/>
        </w:rPr>
        <w:t>3:</w:t>
      </w:r>
      <w:proofErr w:type="gramEnd"/>
      <w:r>
        <w:rPr>
          <w:rStyle w:val="spelle"/>
          <w:rFonts w:cs="Arial"/>
          <w:b/>
          <w:snapToGrid w:val="0"/>
          <w:lang w:val="fr-FR"/>
        </w:rPr>
        <w:t xml:space="preserve"> </w:t>
      </w:r>
      <w:proofErr w:type="spellStart"/>
      <w:r>
        <w:rPr>
          <w:rStyle w:val="spelle"/>
          <w:rFonts w:cs="Arial"/>
          <w:b/>
          <w:snapToGrid w:val="0"/>
          <w:lang w:val="fr-FR"/>
        </w:rPr>
        <w:t>Character</w:t>
      </w:r>
      <w:proofErr w:type="spellEnd"/>
      <w:r>
        <w:rPr>
          <w:rStyle w:val="spelle"/>
          <w:rFonts w:cs="Arial"/>
          <w:b/>
          <w:snapToGrid w:val="0"/>
          <w:lang w:val="fr-FR"/>
        </w:rPr>
        <w:t xml:space="preserve"> Coding</w:t>
      </w:r>
    </w:p>
    <w:p w14:paraId="6CF69036" w14:textId="77777777" w:rsidR="0042307E" w:rsidRDefault="0042307E" w:rsidP="0042307E">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0-5: Reserved</w:t>
      </w:r>
    </w:p>
    <w:p w14:paraId="4A075922"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6-7: Coding</w:t>
      </w:r>
    </w:p>
    <w:p w14:paraId="16F34E63" w14:textId="77777777" w:rsidR="0042307E" w:rsidRDefault="0042307E" w:rsidP="0042307E">
      <w:pPr>
        <w:keepNext/>
        <w:keepLines/>
        <w:tabs>
          <w:tab w:val="left" w:pos="709"/>
          <w:tab w:val="left" w:pos="1276"/>
          <w:tab w:val="left" w:pos="1843"/>
          <w:tab w:val="left" w:pos="2419"/>
        </w:tabs>
        <w:ind w:left="1276"/>
        <w:rPr>
          <w:rFonts w:cs="Arial"/>
          <w:snapToGrid w:val="0"/>
          <w:color w:val="000000"/>
          <w:lang w:val="en-GB"/>
        </w:rPr>
      </w:pPr>
      <w:r>
        <w:rPr>
          <w:rFonts w:cs="Arial"/>
          <w:snapToGrid w:val="0"/>
          <w:color w:val="000000"/>
          <w:lang w:val="en-GB"/>
        </w:rPr>
        <w:t>0x0: Coding Table I</w:t>
      </w:r>
    </w:p>
    <w:p w14:paraId="0F12E810" w14:textId="77777777" w:rsidR="0042307E" w:rsidRDefault="0042307E" w:rsidP="0042307E">
      <w:pPr>
        <w:keepNext/>
        <w:keepLines/>
        <w:tabs>
          <w:tab w:val="left" w:pos="709"/>
          <w:tab w:val="left" w:pos="1276"/>
          <w:tab w:val="left" w:pos="1843"/>
          <w:tab w:val="left" w:pos="2419"/>
        </w:tabs>
        <w:ind w:left="1276"/>
        <w:rPr>
          <w:rFonts w:cs="Arial"/>
          <w:snapToGrid w:val="0"/>
          <w:color w:val="000000"/>
          <w:lang w:val="en-GB"/>
        </w:rPr>
      </w:pPr>
      <w:r>
        <w:rPr>
          <w:rFonts w:cs="Arial"/>
          <w:snapToGrid w:val="0"/>
          <w:color w:val="000000"/>
          <w:lang w:val="en-GB"/>
        </w:rPr>
        <w:t xml:space="preserve">0x0000-0xFFFF UNICODE UTF-16 (2 </w:t>
      </w:r>
      <w:proofErr w:type="gramStart"/>
      <w:r>
        <w:rPr>
          <w:rFonts w:cs="Arial"/>
          <w:snapToGrid w:val="0"/>
          <w:color w:val="000000"/>
          <w:lang w:val="en-GB"/>
        </w:rPr>
        <w:t>byte</w:t>
      </w:r>
      <w:proofErr w:type="gramEnd"/>
      <w:r>
        <w:rPr>
          <w:rFonts w:cs="Arial"/>
          <w:snapToGrid w:val="0"/>
          <w:color w:val="000000"/>
          <w:lang w:val="en-GB"/>
        </w:rPr>
        <w:t xml:space="preserve"> per char)</w:t>
      </w:r>
    </w:p>
    <w:p w14:paraId="635D54D9" w14:textId="77777777" w:rsidR="0042307E" w:rsidRDefault="0042307E" w:rsidP="0042307E">
      <w:pPr>
        <w:keepNext/>
        <w:keepLines/>
        <w:tabs>
          <w:tab w:val="left" w:pos="709"/>
          <w:tab w:val="left" w:pos="1276"/>
          <w:tab w:val="left" w:pos="1843"/>
          <w:tab w:val="left" w:pos="2419"/>
        </w:tabs>
        <w:ind w:left="1276"/>
        <w:rPr>
          <w:rFonts w:cs="Arial"/>
          <w:snapToGrid w:val="0"/>
          <w:color w:val="000000"/>
          <w:lang w:val="en-GB"/>
        </w:rPr>
      </w:pPr>
      <w:r>
        <w:rPr>
          <w:rFonts w:cs="Arial"/>
          <w:snapToGrid w:val="0"/>
          <w:color w:val="000000"/>
          <w:lang w:val="en-GB"/>
        </w:rPr>
        <w:t>0x1: Coding Table II</w:t>
      </w:r>
    </w:p>
    <w:p w14:paraId="0E8CFB07" w14:textId="77777777" w:rsidR="0042307E" w:rsidRDefault="0042307E" w:rsidP="0042307E">
      <w:pPr>
        <w:keepNext/>
        <w:keepLines/>
        <w:tabs>
          <w:tab w:val="left" w:pos="709"/>
          <w:tab w:val="left" w:pos="1276"/>
          <w:tab w:val="left" w:pos="1843"/>
          <w:tab w:val="left" w:pos="2419"/>
        </w:tabs>
        <w:ind w:left="1276"/>
        <w:rPr>
          <w:rStyle w:val="spelle"/>
        </w:rPr>
      </w:pPr>
      <w:r>
        <w:rPr>
          <w:rFonts w:cs="Arial"/>
          <w:snapToGrid w:val="0"/>
          <w:color w:val="000000"/>
          <w:lang w:val="en-GB"/>
        </w:rPr>
        <w:t>0x00-0xFF Latin-9 (1 byte per char)</w:t>
      </w:r>
    </w:p>
    <w:p w14:paraId="5186E820" w14:textId="77777777" w:rsidR="0042307E" w:rsidRDefault="0042307E" w:rsidP="0042307E">
      <w:pPr>
        <w:keepNext/>
        <w:keepLines/>
        <w:tabs>
          <w:tab w:val="left" w:pos="709"/>
          <w:tab w:val="left" w:pos="1276"/>
          <w:tab w:val="left" w:pos="1843"/>
          <w:tab w:val="left" w:pos="2419"/>
        </w:tabs>
        <w:spacing w:before="120" w:after="60"/>
        <w:ind w:left="709"/>
        <w:rPr>
          <w:rStyle w:val="spelle"/>
          <w:rFonts w:cs="Arial"/>
          <w:b/>
          <w:snapToGrid w:val="0"/>
          <w:lang w:val="fr-FR"/>
        </w:rPr>
      </w:pPr>
      <w:r>
        <w:rPr>
          <w:rStyle w:val="spelle"/>
          <w:rFonts w:cs="Arial"/>
          <w:b/>
          <w:snapToGrid w:val="0"/>
          <w:lang w:val="fr-FR"/>
        </w:rPr>
        <w:t xml:space="preserve">Byte </w:t>
      </w:r>
      <w:proofErr w:type="gramStart"/>
      <w:r>
        <w:rPr>
          <w:rStyle w:val="spelle"/>
          <w:rFonts w:cs="Arial"/>
          <w:b/>
          <w:snapToGrid w:val="0"/>
          <w:lang w:val="fr-FR"/>
        </w:rPr>
        <w:t>4:</w:t>
      </w:r>
      <w:proofErr w:type="gramEnd"/>
      <w:r>
        <w:rPr>
          <w:rStyle w:val="spelle"/>
          <w:rFonts w:cs="Arial"/>
          <w:b/>
          <w:snapToGrid w:val="0"/>
          <w:lang w:val="fr-FR"/>
        </w:rPr>
        <w:t xml:space="preserve"> Active Projection Mode</w:t>
      </w:r>
    </w:p>
    <w:p w14:paraId="3F83F063" w14:textId="77777777" w:rsidR="0042307E" w:rsidRDefault="0042307E" w:rsidP="0042307E">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0-3:</w:t>
      </w:r>
    </w:p>
    <w:p w14:paraId="43A9DAD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No Projection Mode active</w:t>
      </w:r>
    </w:p>
    <w:p w14:paraId="663DFC0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Other Projection Mode active</w:t>
      </w:r>
    </w:p>
    <w:p w14:paraId="72FB0ED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Apple CarPlay active</w:t>
      </w:r>
    </w:p>
    <w:p w14:paraId="2474DD3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Android Auto active</w:t>
      </w:r>
    </w:p>
    <w:p w14:paraId="325861A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0x4: </w:t>
      </w:r>
      <w:proofErr w:type="spellStart"/>
      <w:r>
        <w:rPr>
          <w:rFonts w:cs="Arial"/>
          <w:snapToGrid w:val="0"/>
          <w:color w:val="000000"/>
          <w:lang w:val="en-GB"/>
        </w:rPr>
        <w:t>Baido</w:t>
      </w:r>
      <w:proofErr w:type="spellEnd"/>
      <w:r>
        <w:rPr>
          <w:rFonts w:cs="Arial"/>
          <w:snapToGrid w:val="0"/>
          <w:color w:val="000000"/>
          <w:lang w:val="en-GB"/>
        </w:rPr>
        <w:t xml:space="preserve"> </w:t>
      </w:r>
      <w:proofErr w:type="spellStart"/>
      <w:r>
        <w:rPr>
          <w:rFonts w:cs="Arial"/>
          <w:snapToGrid w:val="0"/>
          <w:color w:val="000000"/>
          <w:lang w:val="en-GB"/>
        </w:rPr>
        <w:t>CarLife</w:t>
      </w:r>
      <w:proofErr w:type="spellEnd"/>
      <w:r>
        <w:rPr>
          <w:rFonts w:cs="Arial"/>
          <w:snapToGrid w:val="0"/>
          <w:color w:val="000000"/>
          <w:lang w:val="en-GB"/>
        </w:rPr>
        <w:t xml:space="preserve"> active</w:t>
      </w:r>
    </w:p>
    <w:p w14:paraId="03A7EEA3" w14:textId="77777777" w:rsidR="0042307E" w:rsidRDefault="0042307E" w:rsidP="0042307E">
      <w:pPr>
        <w:keepNext/>
        <w:keepLines/>
        <w:tabs>
          <w:tab w:val="left" w:pos="709"/>
          <w:tab w:val="left" w:pos="1276"/>
          <w:tab w:val="left" w:pos="1843"/>
          <w:tab w:val="left" w:pos="2419"/>
        </w:tabs>
        <w:ind w:left="1416"/>
        <w:rPr>
          <w:rFonts w:cs="Arial"/>
          <w:snapToGrid w:val="0"/>
          <w:lang w:val="en-GB"/>
        </w:rPr>
      </w:pPr>
      <w:r>
        <w:rPr>
          <w:rFonts w:cs="Arial"/>
          <w:snapToGrid w:val="0"/>
          <w:color w:val="000000"/>
          <w:lang w:val="en-GB"/>
        </w:rPr>
        <w:t>0x5</w:t>
      </w:r>
      <w:r>
        <w:rPr>
          <w:rFonts w:cs="Arial"/>
          <w:snapToGrid w:val="0"/>
          <w:lang w:val="en-GB"/>
        </w:rPr>
        <w:t>: AppLink Mobile Navigation</w:t>
      </w:r>
    </w:p>
    <w:p w14:paraId="5C7A8CF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0x6 – 0xF: Reserved</w:t>
      </w:r>
    </w:p>
    <w:p w14:paraId="647E26C8"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4-7: Reserved</w:t>
      </w:r>
    </w:p>
    <w:p w14:paraId="56A2C50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p>
    <w:p w14:paraId="3D6EBAB3" w14:textId="77777777" w:rsidR="0042307E" w:rsidRPr="00C250CF" w:rsidRDefault="0042307E" w:rsidP="0042307E">
      <w:pPr>
        <w:keepNext/>
        <w:keepLines/>
        <w:tabs>
          <w:tab w:val="left" w:pos="709"/>
          <w:tab w:val="left" w:pos="1276"/>
          <w:tab w:val="left" w:pos="1843"/>
          <w:tab w:val="left" w:pos="2419"/>
        </w:tabs>
        <w:spacing w:before="120" w:after="60"/>
        <w:ind w:left="709"/>
        <w:rPr>
          <w:rStyle w:val="spelle"/>
          <w:rFonts w:cs="Arial"/>
          <w:b/>
          <w:snapToGrid w:val="0"/>
          <w:lang w:val="fr-FR"/>
        </w:rPr>
      </w:pPr>
      <w:r w:rsidRPr="00C250CF">
        <w:rPr>
          <w:rStyle w:val="spelle"/>
          <w:rFonts w:cs="Arial"/>
          <w:b/>
          <w:snapToGrid w:val="0"/>
          <w:lang w:val="fr-FR"/>
        </w:rPr>
        <w:t>Byte 5 up to 66/35 (Coding Table I / Coding Table II</w:t>
      </w:r>
      <w:proofErr w:type="gramStart"/>
      <w:r w:rsidRPr="00C250CF">
        <w:rPr>
          <w:rStyle w:val="spelle"/>
          <w:rFonts w:cs="Arial"/>
          <w:b/>
          <w:snapToGrid w:val="0"/>
          <w:lang w:val="fr-FR"/>
        </w:rPr>
        <w:t>):</w:t>
      </w:r>
      <w:proofErr w:type="gramEnd"/>
      <w:r w:rsidRPr="00C250CF">
        <w:rPr>
          <w:rStyle w:val="spelle"/>
          <w:rFonts w:cs="Arial"/>
          <w:b/>
          <w:lang w:val="fr-FR"/>
        </w:rPr>
        <w:t xml:space="preserve"> </w:t>
      </w:r>
      <w:r w:rsidRPr="00C250CF">
        <w:rPr>
          <w:rStyle w:val="spelle"/>
          <w:rFonts w:cs="Arial"/>
          <w:b/>
          <w:snapToGrid w:val="0"/>
          <w:lang w:val="fr-FR"/>
        </w:rPr>
        <w:t>Projection Mode Name</w:t>
      </w:r>
    </w:p>
    <w:p w14:paraId="5BFD2E3B" w14:textId="77777777" w:rsidR="0042307E" w:rsidRDefault="0042307E" w:rsidP="0042307E">
      <w:pPr>
        <w:keepNext/>
        <w:keepLines/>
        <w:tabs>
          <w:tab w:val="left" w:pos="709"/>
          <w:tab w:val="left" w:pos="1276"/>
          <w:tab w:val="left" w:pos="1843"/>
          <w:tab w:val="left" w:pos="2419"/>
        </w:tabs>
        <w:spacing w:before="120" w:after="60"/>
        <w:ind w:left="709"/>
        <w:rPr>
          <w:rFonts w:asciiTheme="minorHAnsi" w:eastAsiaTheme="minorHAnsi" w:hAnsiTheme="minorHAnsi"/>
          <w:szCs w:val="22"/>
          <w:lang w:val="en-GB"/>
        </w:rPr>
      </w:pPr>
      <w:r>
        <w:rPr>
          <w:lang w:val="en-GB"/>
        </w:rPr>
        <w:tab/>
        <w:t>Max. 31 characters, 30 characters plus 1 end of string character</w:t>
      </w:r>
    </w:p>
    <w:p w14:paraId="1AE37909" w14:textId="77777777" w:rsidR="0042307E" w:rsidRPr="00C250CF" w:rsidRDefault="0042307E" w:rsidP="0042307E">
      <w:pPr>
        <w:rPr>
          <w:lang w:val="en-GB"/>
        </w:rPr>
      </w:pPr>
    </w:p>
    <w:p w14:paraId="23A6FB74" w14:textId="77777777" w:rsidR="0042307E" w:rsidRDefault="0042307E" w:rsidP="0042307E">
      <w:pPr>
        <w:pStyle w:val="Heading4"/>
      </w:pPr>
      <w:r w:rsidRPr="00B9479B">
        <w:lastRenderedPageBreak/>
        <w:t>TP-LOG-TPL-REQ-214375/B-SID-A8-ProjMdeNavigationRepeater_St</w:t>
      </w:r>
    </w:p>
    <w:p w14:paraId="580958EC" w14:textId="77777777" w:rsidR="0042307E" w:rsidRDefault="0042307E" w:rsidP="0042307E">
      <w:pPr>
        <w:keepNext/>
        <w:keepLines/>
        <w:tabs>
          <w:tab w:val="left" w:pos="709"/>
          <w:tab w:val="left" w:pos="1276"/>
          <w:tab w:val="left" w:pos="1843"/>
          <w:tab w:val="left" w:pos="2419"/>
        </w:tabs>
        <w:rPr>
          <w:rFonts w:cs="Arial"/>
          <w:lang w:val="en-GB"/>
        </w:rPr>
      </w:pPr>
      <w:r>
        <w:rPr>
          <w:rFonts w:cs="Arial"/>
          <w:lang w:val="en-GB"/>
        </w:rPr>
        <w:t>Data size: 15 bytes.</w:t>
      </w:r>
    </w:p>
    <w:p w14:paraId="79A53005" w14:textId="77777777" w:rsidR="0042307E" w:rsidRDefault="0042307E" w:rsidP="0042307E">
      <w:pPr>
        <w:keepNext/>
        <w:keepLines/>
        <w:tabs>
          <w:tab w:val="left" w:pos="709"/>
          <w:tab w:val="left" w:pos="1276"/>
          <w:tab w:val="left" w:pos="1843"/>
          <w:tab w:val="left" w:pos="2419"/>
        </w:tabs>
        <w:rPr>
          <w:rFonts w:cs="Arial"/>
          <w:lang w:val="en-GB"/>
        </w:rPr>
      </w:pPr>
    </w:p>
    <w:p w14:paraId="51302B4C" w14:textId="77777777" w:rsidR="0042307E" w:rsidRDefault="0042307E" w:rsidP="0042307E">
      <w:pPr>
        <w:keepNext/>
        <w:keepLines/>
        <w:tabs>
          <w:tab w:val="left" w:pos="709"/>
          <w:tab w:val="left" w:pos="1276"/>
          <w:tab w:val="left" w:pos="1843"/>
          <w:tab w:val="left" w:pos="2419"/>
        </w:tabs>
        <w:spacing w:before="120" w:after="60"/>
        <w:ind w:left="709"/>
        <w:rPr>
          <w:b/>
          <w:snapToGrid w:val="0"/>
          <w:lang w:val="fr-FR"/>
        </w:rPr>
      </w:pPr>
      <w:r>
        <w:rPr>
          <w:rFonts w:cs="Arial"/>
          <w:b/>
          <w:snapToGrid w:val="0"/>
          <w:lang w:val="fr-FR"/>
        </w:rPr>
        <w:t xml:space="preserve">Byte </w:t>
      </w:r>
      <w:proofErr w:type="gramStart"/>
      <w:r>
        <w:rPr>
          <w:rFonts w:cs="Arial"/>
          <w:b/>
          <w:snapToGrid w:val="0"/>
          <w:lang w:val="fr-FR"/>
        </w:rPr>
        <w:t>0:</w:t>
      </w:r>
      <w:proofErr w:type="gramEnd"/>
      <w:r>
        <w:rPr>
          <w:rFonts w:cs="Arial"/>
          <w:b/>
          <w:snapToGrid w:val="0"/>
          <w:lang w:val="fr-FR"/>
        </w:rPr>
        <w:t xml:space="preserve"> Signal identifier</w:t>
      </w:r>
    </w:p>
    <w:p w14:paraId="3FF9E9A3" w14:textId="77777777" w:rsidR="0042307E" w:rsidRDefault="0042307E" w:rsidP="0042307E">
      <w:pPr>
        <w:keepNext/>
        <w:keepLines/>
        <w:tabs>
          <w:tab w:val="left" w:pos="3544"/>
        </w:tabs>
        <w:ind w:left="1276"/>
      </w:pPr>
      <w:r>
        <w:rPr>
          <w:rFonts w:cs="Arial"/>
          <w:snapToGrid w:val="0"/>
        </w:rPr>
        <w:t xml:space="preserve">0xA8: </w:t>
      </w:r>
      <w:proofErr w:type="spellStart"/>
      <w:r>
        <w:rPr>
          <w:rFonts w:cs="Arial"/>
          <w:snapToGrid w:val="0"/>
        </w:rPr>
        <w:t>ProjMdeNavigationRepeater_St</w:t>
      </w:r>
      <w:proofErr w:type="spellEnd"/>
    </w:p>
    <w:p w14:paraId="7184E2AF" w14:textId="77777777" w:rsidR="0042307E" w:rsidRDefault="0042307E" w:rsidP="0042307E">
      <w:pPr>
        <w:keepNext/>
        <w:keepLines/>
        <w:tabs>
          <w:tab w:val="left" w:pos="709"/>
          <w:tab w:val="left" w:pos="1276"/>
          <w:tab w:val="left" w:pos="1843"/>
          <w:tab w:val="left" w:pos="2419"/>
        </w:tabs>
        <w:spacing w:before="120" w:after="60"/>
        <w:ind w:left="709"/>
        <w:rPr>
          <w:b/>
          <w:lang w:val="fr-FR"/>
        </w:rPr>
      </w:pPr>
      <w:r>
        <w:rPr>
          <w:rFonts w:cs="Arial"/>
          <w:b/>
          <w:snapToGrid w:val="0"/>
          <w:lang w:val="fr-FR"/>
        </w:rPr>
        <w:t xml:space="preserve">Byte </w:t>
      </w:r>
      <w:proofErr w:type="gramStart"/>
      <w:r>
        <w:rPr>
          <w:rFonts w:cs="Arial"/>
          <w:b/>
          <w:snapToGrid w:val="0"/>
          <w:lang w:val="fr-FR"/>
        </w:rPr>
        <w:t>1:</w:t>
      </w:r>
      <w:proofErr w:type="gramEnd"/>
      <w:r>
        <w:rPr>
          <w:rFonts w:cs="Arial"/>
          <w:b/>
          <w:snapToGrid w:val="0"/>
          <w:lang w:val="fr-FR"/>
        </w:rPr>
        <w:t xml:space="preserve"> </w:t>
      </w:r>
      <w:proofErr w:type="spellStart"/>
      <w:r>
        <w:rPr>
          <w:rFonts w:cs="Arial"/>
          <w:b/>
          <w:snapToGrid w:val="0"/>
          <w:lang w:val="fr-FR"/>
        </w:rPr>
        <w:t>Utilization</w:t>
      </w:r>
      <w:proofErr w:type="spellEnd"/>
    </w:p>
    <w:p w14:paraId="11F956ED" w14:textId="77777777" w:rsidR="0042307E" w:rsidRDefault="0042307E" w:rsidP="0042307E">
      <w:pPr>
        <w:keepNext/>
        <w:keepLines/>
        <w:tabs>
          <w:tab w:val="left" w:pos="3544"/>
        </w:tabs>
        <w:ind w:left="1276"/>
      </w:pPr>
      <w:r>
        <w:rPr>
          <w:rFonts w:cs="Arial"/>
          <w:snapToGrid w:val="0"/>
        </w:rPr>
        <w:t xml:space="preserve">0x91: </w:t>
      </w:r>
      <w:proofErr w:type="spellStart"/>
      <w:r>
        <w:rPr>
          <w:rFonts w:cs="Arial"/>
          <w:snapToGrid w:val="0"/>
        </w:rPr>
        <w:t>Projection_Mode</w:t>
      </w:r>
      <w:proofErr w:type="spellEnd"/>
    </w:p>
    <w:p w14:paraId="2588859C" w14:textId="77777777" w:rsidR="0042307E" w:rsidRDefault="0042307E" w:rsidP="0042307E">
      <w:pPr>
        <w:keepNext/>
        <w:keepLines/>
        <w:tabs>
          <w:tab w:val="left" w:pos="709"/>
          <w:tab w:val="left" w:pos="1276"/>
          <w:tab w:val="left" w:pos="1843"/>
          <w:tab w:val="left" w:pos="2419"/>
        </w:tabs>
        <w:spacing w:before="120" w:after="60"/>
        <w:ind w:left="709"/>
        <w:rPr>
          <w:b/>
          <w:lang w:val="fr-FR"/>
        </w:rPr>
      </w:pPr>
      <w:r>
        <w:rPr>
          <w:rFonts w:cs="Arial"/>
          <w:b/>
          <w:snapToGrid w:val="0"/>
          <w:lang w:val="fr-FR"/>
        </w:rPr>
        <w:t xml:space="preserve">Byte </w:t>
      </w:r>
      <w:proofErr w:type="gramStart"/>
      <w:r>
        <w:rPr>
          <w:rFonts w:cs="Arial"/>
          <w:b/>
          <w:snapToGrid w:val="0"/>
          <w:lang w:val="fr-FR"/>
        </w:rPr>
        <w:t>2:</w:t>
      </w:r>
      <w:proofErr w:type="gramEnd"/>
      <w:r>
        <w:rPr>
          <w:rFonts w:cs="Arial"/>
          <w:b/>
          <w:snapToGrid w:val="0"/>
          <w:lang w:val="fr-FR"/>
        </w:rPr>
        <w:t xml:space="preserve"> Command </w:t>
      </w:r>
      <w:proofErr w:type="spellStart"/>
      <w:r>
        <w:rPr>
          <w:rFonts w:cs="Arial"/>
          <w:b/>
          <w:snapToGrid w:val="0"/>
          <w:lang w:val="fr-FR"/>
        </w:rPr>
        <w:t>Execution</w:t>
      </w:r>
      <w:proofErr w:type="spellEnd"/>
      <w:r>
        <w:rPr>
          <w:rFonts w:cs="Arial"/>
          <w:b/>
          <w:snapToGrid w:val="0"/>
          <w:lang w:val="fr-FR"/>
        </w:rPr>
        <w:t xml:space="preserve"> </w:t>
      </w:r>
      <w:proofErr w:type="spellStart"/>
      <w:r>
        <w:rPr>
          <w:rFonts w:cs="Arial"/>
          <w:b/>
          <w:snapToGrid w:val="0"/>
          <w:lang w:val="fr-FR"/>
        </w:rPr>
        <w:t>Status</w:t>
      </w:r>
      <w:proofErr w:type="spellEnd"/>
    </w:p>
    <w:p w14:paraId="017A7E67" w14:textId="77777777" w:rsidR="0042307E" w:rsidRDefault="0042307E" w:rsidP="0042307E">
      <w:pPr>
        <w:keepNext/>
        <w:keepLines/>
        <w:tabs>
          <w:tab w:val="left" w:pos="3544"/>
        </w:tabs>
        <w:ind w:left="1276"/>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534FE8E5" w14:textId="77777777" w:rsidR="0042307E" w:rsidRDefault="0042307E" w:rsidP="0042307E">
      <w:pPr>
        <w:keepNext/>
        <w:keepLines/>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3BA66ADD" w14:textId="77777777" w:rsidR="0042307E" w:rsidRDefault="0042307E" w:rsidP="0042307E">
      <w:pPr>
        <w:keepNext/>
        <w:keepLines/>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7A5E8523" w14:textId="77777777" w:rsidR="0042307E" w:rsidRDefault="0042307E" w:rsidP="0042307E">
      <w:pPr>
        <w:keepNext/>
        <w:keepLines/>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17267C4A" w14:textId="77777777" w:rsidR="0042307E" w:rsidRDefault="0042307E" w:rsidP="0042307E">
      <w:pPr>
        <w:keepNext/>
        <w:keepLines/>
        <w:tabs>
          <w:tab w:val="left" w:pos="709"/>
          <w:tab w:val="left" w:pos="1276"/>
          <w:tab w:val="left" w:pos="1843"/>
          <w:tab w:val="left" w:pos="2419"/>
        </w:tabs>
        <w:spacing w:before="120" w:after="60"/>
        <w:ind w:left="709"/>
        <w:rPr>
          <w:b/>
          <w:lang w:val="fr-FR"/>
        </w:rPr>
      </w:pPr>
      <w:r>
        <w:rPr>
          <w:rFonts w:cs="Arial"/>
          <w:b/>
          <w:snapToGrid w:val="0"/>
          <w:lang w:val="fr-FR"/>
        </w:rPr>
        <w:t>Byte 3-</w:t>
      </w:r>
      <w:proofErr w:type="gramStart"/>
      <w:r>
        <w:rPr>
          <w:rFonts w:cs="Arial"/>
          <w:b/>
          <w:snapToGrid w:val="0"/>
          <w:lang w:val="fr-FR"/>
        </w:rPr>
        <w:t>14:</w:t>
      </w:r>
      <w:proofErr w:type="gramEnd"/>
      <w:r>
        <w:rPr>
          <w:rFonts w:cs="Arial"/>
          <w:b/>
          <w:snapToGrid w:val="0"/>
          <w:lang w:val="fr-FR"/>
        </w:rPr>
        <w:t xml:space="preserve"> Navigation </w:t>
      </w:r>
    </w:p>
    <w:p w14:paraId="3A7ADE00" w14:textId="77777777" w:rsidR="0042307E" w:rsidRDefault="0042307E" w:rsidP="0042307E">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w:t>
      </w:r>
    </w:p>
    <w:p w14:paraId="16A38BE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Navigation feature NOT available</w:t>
      </w:r>
    </w:p>
    <w:p w14:paraId="1B3AF7F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 feature available</w:t>
      </w:r>
    </w:p>
    <w:p w14:paraId="4047401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1-2:</w:t>
      </w:r>
    </w:p>
    <w:p w14:paraId="0872237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DC6A0A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Standard Navigation Interface utilization</w:t>
      </w:r>
    </w:p>
    <w:p w14:paraId="680D46F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Projection Mode Navigation Interface utilization</w:t>
      </w:r>
    </w:p>
    <w:p w14:paraId="60690D1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928C3AA"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3-4:</w:t>
      </w:r>
    </w:p>
    <w:p w14:paraId="6BE7181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B94013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List Server Navigation Info NOT available</w:t>
      </w:r>
    </w:p>
    <w:p w14:paraId="17FEC91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List Server Navigation Info available</w:t>
      </w:r>
    </w:p>
    <w:p w14:paraId="2475166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AE8425B"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5-6:</w:t>
      </w:r>
    </w:p>
    <w:p w14:paraId="7B4682F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B1AF26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CancelCurrentWaypoint.Rq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CancelWaypoint</w:t>
      </w:r>
      <w:proofErr w:type="spellEnd"/>
      <w:r>
        <w:rPr>
          <w:rFonts w:cs="Arial"/>
          <w:snapToGrid w:val="0"/>
          <w:color w:val="000000"/>
          <w:lang w:val="en-GB"/>
        </w:rPr>
        <w:t xml:space="preserve"> NOT supported</w:t>
      </w:r>
    </w:p>
    <w:p w14:paraId="33D24DE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CancelCurrentWaypoint.Rq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CancelWaypoint</w:t>
      </w:r>
      <w:proofErr w:type="spellEnd"/>
      <w:r>
        <w:rPr>
          <w:rFonts w:cs="Arial"/>
          <w:snapToGrid w:val="0"/>
          <w:color w:val="000000"/>
          <w:lang w:val="en-GB"/>
        </w:rPr>
        <w:t xml:space="preserve"> supported</w:t>
      </w:r>
    </w:p>
    <w:p w14:paraId="26048E9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7DFC6C6"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7-8:</w:t>
      </w:r>
    </w:p>
    <w:p w14:paraId="7ED9541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27B34F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CancelRoute.Rq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CancelRoute</w:t>
      </w:r>
      <w:proofErr w:type="spellEnd"/>
      <w:r>
        <w:rPr>
          <w:rFonts w:cs="Arial"/>
          <w:snapToGrid w:val="0"/>
          <w:color w:val="000000"/>
          <w:lang w:val="en-GB"/>
        </w:rPr>
        <w:t xml:space="preserve"> NOT supported</w:t>
      </w:r>
    </w:p>
    <w:p w14:paraId="7BAAEBD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CancelRoute.Rq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CancelRoute</w:t>
      </w:r>
      <w:proofErr w:type="spellEnd"/>
      <w:r>
        <w:rPr>
          <w:rFonts w:cs="Arial"/>
          <w:snapToGrid w:val="0"/>
          <w:color w:val="000000"/>
          <w:lang w:val="en-GB"/>
        </w:rPr>
        <w:t xml:space="preserve"> supported</w:t>
      </w:r>
    </w:p>
    <w:p w14:paraId="6727C09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B15824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9-10:</w:t>
      </w:r>
    </w:p>
    <w:p w14:paraId="0333DAE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76276C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Guidance_Repeat.Rq</w:t>
      </w:r>
      <w:proofErr w:type="spellEnd"/>
      <w:r>
        <w:rPr>
          <w:rFonts w:cs="Arial"/>
          <w:snapToGrid w:val="0"/>
          <w:color w:val="000000"/>
          <w:lang w:val="en-GB"/>
        </w:rPr>
        <w:t>(</w:t>
      </w:r>
      <w:proofErr w:type="gramStart"/>
      <w:r>
        <w:rPr>
          <w:rFonts w:cs="Arial"/>
          <w:snapToGrid w:val="0"/>
          <w:color w:val="000000"/>
          <w:lang w:val="en-GB"/>
        </w:rPr>
        <w:t>) :</w:t>
      </w:r>
      <w:proofErr w:type="gramEnd"/>
      <w:r>
        <w:t xml:space="preserve"> </w:t>
      </w:r>
      <w:proofErr w:type="spellStart"/>
      <w:r>
        <w:rPr>
          <w:rFonts w:cs="Arial"/>
          <w:snapToGrid w:val="0"/>
          <w:color w:val="000000"/>
          <w:lang w:val="en-GB"/>
        </w:rPr>
        <w:t>RepeatGuidance</w:t>
      </w:r>
      <w:proofErr w:type="spellEnd"/>
      <w:r>
        <w:rPr>
          <w:rFonts w:cs="Arial"/>
          <w:snapToGrid w:val="0"/>
          <w:color w:val="000000"/>
          <w:lang w:val="en-GB"/>
        </w:rPr>
        <w:t xml:space="preserve"> NOT supported</w:t>
      </w:r>
    </w:p>
    <w:p w14:paraId="1772E75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Guidance_Repeat.Rq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RepeatGuidance</w:t>
      </w:r>
      <w:proofErr w:type="spellEnd"/>
      <w:r>
        <w:rPr>
          <w:rFonts w:cs="Arial"/>
          <w:snapToGrid w:val="0"/>
          <w:color w:val="000000"/>
          <w:lang w:val="en-GB"/>
        </w:rPr>
        <w:t xml:space="preserve"> supported</w:t>
      </w:r>
    </w:p>
    <w:p w14:paraId="2E20DC2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DA99F5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 xml:space="preserve">Bit 11-12: </w:t>
      </w:r>
    </w:p>
    <w:p w14:paraId="2F521BF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C08241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CancelCurrentWaypoint.Rsp</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CancelWaypoint</w:t>
      </w:r>
      <w:proofErr w:type="spellEnd"/>
      <w:r>
        <w:rPr>
          <w:rFonts w:cs="Arial"/>
          <w:snapToGrid w:val="0"/>
          <w:color w:val="000000"/>
          <w:lang w:val="en-GB"/>
        </w:rPr>
        <w:t xml:space="preserve"> NOT supported</w:t>
      </w:r>
    </w:p>
    <w:p w14:paraId="5F5D006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CancelCurrentWaypoint.Rsp</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CancelWaypoint</w:t>
      </w:r>
      <w:proofErr w:type="spellEnd"/>
      <w:r>
        <w:rPr>
          <w:rFonts w:cs="Arial"/>
          <w:snapToGrid w:val="0"/>
          <w:color w:val="000000"/>
          <w:lang w:val="en-GB"/>
        </w:rPr>
        <w:t xml:space="preserve"> supported</w:t>
      </w:r>
    </w:p>
    <w:p w14:paraId="0DE6953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1F63DB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13-14:</w:t>
      </w:r>
    </w:p>
    <w:p w14:paraId="3EAB335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8DD1C2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CurrentStreetName.St</w:t>
      </w:r>
      <w:proofErr w:type="spellEnd"/>
      <w:r>
        <w:rPr>
          <w:rFonts w:cs="Arial"/>
          <w:snapToGrid w:val="0"/>
          <w:color w:val="000000"/>
          <w:lang w:val="en-GB"/>
        </w:rPr>
        <w:t xml:space="preserve">() / </w:t>
      </w:r>
      <w:r w:rsidRPr="00993A5A">
        <w:rPr>
          <w:rFonts w:cs="Arial"/>
          <w:snapToGrid w:val="0"/>
          <w:color w:val="000000"/>
          <w:lang w:val="en-GB"/>
        </w:rPr>
        <w:t>CurrentStreetName2_</w:t>
      </w:r>
      <w:proofErr w:type="gramStart"/>
      <w:r w:rsidRPr="00993A5A">
        <w:rPr>
          <w:rFonts w:cs="Arial"/>
          <w:snapToGrid w:val="0"/>
          <w:color w:val="000000"/>
          <w:lang w:val="en-GB"/>
        </w:rPr>
        <w:t>St</w:t>
      </w:r>
      <w:r>
        <w:rPr>
          <w:rFonts w:cs="Arial"/>
          <w:snapToGrid w:val="0"/>
          <w:color w:val="000000"/>
          <w:lang w:val="en-GB"/>
        </w:rPr>
        <w:t xml:space="preserve"> :</w:t>
      </w:r>
      <w:proofErr w:type="gramEnd"/>
      <w:r>
        <w:rPr>
          <w:rFonts w:cs="Arial"/>
          <w:snapToGrid w:val="0"/>
          <w:color w:val="000000"/>
          <w:lang w:val="en-GB"/>
        </w:rPr>
        <w:t xml:space="preserve"> </w:t>
      </w:r>
      <w:proofErr w:type="spellStart"/>
      <w:r>
        <w:rPr>
          <w:rFonts w:cs="Arial"/>
          <w:snapToGrid w:val="0"/>
          <w:color w:val="000000"/>
          <w:lang w:val="en-GB"/>
        </w:rPr>
        <w:t>DataUpdate</w:t>
      </w:r>
      <w:proofErr w:type="spellEnd"/>
      <w:r>
        <w:rPr>
          <w:rFonts w:cs="Arial"/>
          <w:snapToGrid w:val="0"/>
          <w:color w:val="000000"/>
          <w:lang w:val="en-GB"/>
        </w:rPr>
        <w:t xml:space="preserve"> NOT supported</w:t>
      </w:r>
    </w:p>
    <w:p w14:paraId="658D903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 xml:space="preserve">0x2: </w:t>
      </w:r>
      <w:proofErr w:type="spellStart"/>
      <w:r>
        <w:rPr>
          <w:rFonts w:cs="Arial"/>
          <w:snapToGrid w:val="0"/>
          <w:color w:val="000000"/>
          <w:lang w:val="en-GB"/>
        </w:rPr>
        <w:t>CurrentStreetName.St</w:t>
      </w:r>
      <w:proofErr w:type="spellEnd"/>
      <w:r>
        <w:rPr>
          <w:rFonts w:cs="Arial"/>
          <w:snapToGrid w:val="0"/>
          <w:color w:val="000000"/>
          <w:lang w:val="en-GB"/>
        </w:rPr>
        <w:t xml:space="preserve">() / </w:t>
      </w:r>
      <w:r w:rsidRPr="00993A5A">
        <w:rPr>
          <w:rFonts w:cs="Arial"/>
          <w:snapToGrid w:val="0"/>
          <w:color w:val="000000"/>
          <w:lang w:val="en-GB"/>
        </w:rPr>
        <w:t>CurrentStreetName2_</w:t>
      </w:r>
      <w:proofErr w:type="gramStart"/>
      <w:r w:rsidRPr="00993A5A">
        <w:rPr>
          <w:rFonts w:cs="Arial"/>
          <w:snapToGrid w:val="0"/>
          <w:color w:val="000000"/>
          <w:lang w:val="en-GB"/>
        </w:rPr>
        <w:t>St</w:t>
      </w:r>
      <w:r>
        <w:rPr>
          <w:rFonts w:cs="Arial"/>
          <w:snapToGrid w:val="0"/>
          <w:color w:val="000000"/>
          <w:lang w:val="en-GB"/>
        </w:rPr>
        <w:t xml:space="preserve"> :</w:t>
      </w:r>
      <w:proofErr w:type="gramEnd"/>
      <w:r>
        <w:rPr>
          <w:rFonts w:cs="Arial"/>
          <w:snapToGrid w:val="0"/>
          <w:color w:val="000000"/>
          <w:lang w:val="en-GB"/>
        </w:rPr>
        <w:t xml:space="preserve"> </w:t>
      </w:r>
      <w:proofErr w:type="spellStart"/>
      <w:r>
        <w:rPr>
          <w:rFonts w:cs="Arial"/>
          <w:snapToGrid w:val="0"/>
          <w:color w:val="000000"/>
          <w:lang w:val="en-GB"/>
        </w:rPr>
        <w:t>DataUpdate</w:t>
      </w:r>
      <w:proofErr w:type="spellEnd"/>
      <w:r>
        <w:rPr>
          <w:rFonts w:cs="Arial"/>
          <w:snapToGrid w:val="0"/>
          <w:color w:val="000000"/>
          <w:lang w:val="en-GB"/>
        </w:rPr>
        <w:t xml:space="preserve"> supported</w:t>
      </w:r>
    </w:p>
    <w:p w14:paraId="02E30AA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5B1BFBEF"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15-16:</w:t>
      </w:r>
    </w:p>
    <w:p w14:paraId="5B9CEF2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E90325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CurrentStreetName.St</w:t>
      </w:r>
      <w:proofErr w:type="spellEnd"/>
      <w:r>
        <w:rPr>
          <w:rFonts w:cs="Arial"/>
          <w:snapToGrid w:val="0"/>
          <w:color w:val="000000"/>
          <w:lang w:val="en-GB"/>
        </w:rPr>
        <w:t xml:space="preserve">() / </w:t>
      </w:r>
      <w:r w:rsidRPr="00993A5A">
        <w:rPr>
          <w:rFonts w:cs="Arial"/>
          <w:snapToGrid w:val="0"/>
          <w:color w:val="000000"/>
          <w:lang w:val="en-GB"/>
        </w:rPr>
        <w:t>CurrentStreetName2_St</w:t>
      </w:r>
      <w:r>
        <w:rPr>
          <w:rFonts w:cs="Arial"/>
          <w:snapToGrid w:val="0"/>
          <w:color w:val="000000"/>
          <w:lang w:val="en-GB"/>
        </w:rPr>
        <w:t xml:space="preserve">: </w:t>
      </w:r>
      <w:proofErr w:type="spellStart"/>
      <w:r>
        <w:rPr>
          <w:rFonts w:cs="Arial"/>
          <w:snapToGrid w:val="0"/>
          <w:color w:val="000000"/>
          <w:lang w:val="en-GB"/>
        </w:rPr>
        <w:t>CurentStreetName</w:t>
      </w:r>
      <w:proofErr w:type="spellEnd"/>
      <w:r>
        <w:rPr>
          <w:rFonts w:cs="Arial"/>
          <w:snapToGrid w:val="0"/>
          <w:color w:val="000000"/>
          <w:lang w:val="en-GB"/>
        </w:rPr>
        <w:t xml:space="preserve"> NOT supported</w:t>
      </w:r>
    </w:p>
    <w:p w14:paraId="6CE7244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CurrentStreetName.St</w:t>
      </w:r>
      <w:proofErr w:type="spellEnd"/>
      <w:r>
        <w:rPr>
          <w:rFonts w:cs="Arial"/>
          <w:snapToGrid w:val="0"/>
          <w:color w:val="000000"/>
          <w:lang w:val="en-GB"/>
        </w:rPr>
        <w:t xml:space="preserve">() / </w:t>
      </w:r>
      <w:r w:rsidRPr="00993A5A">
        <w:rPr>
          <w:rFonts w:cs="Arial"/>
          <w:snapToGrid w:val="0"/>
          <w:color w:val="000000"/>
          <w:lang w:val="en-GB"/>
        </w:rPr>
        <w:t>CurrentStreetName2_St</w:t>
      </w:r>
      <w:r>
        <w:rPr>
          <w:rFonts w:cs="Arial"/>
          <w:snapToGrid w:val="0"/>
          <w:color w:val="000000"/>
          <w:lang w:val="en-GB"/>
        </w:rPr>
        <w:t xml:space="preserve">: </w:t>
      </w:r>
      <w:proofErr w:type="spellStart"/>
      <w:r>
        <w:rPr>
          <w:rFonts w:cs="Arial"/>
          <w:snapToGrid w:val="0"/>
          <w:color w:val="000000"/>
          <w:lang w:val="en-GB"/>
        </w:rPr>
        <w:t>CurentStreetName</w:t>
      </w:r>
      <w:proofErr w:type="spellEnd"/>
      <w:r>
        <w:rPr>
          <w:rFonts w:cs="Arial"/>
          <w:snapToGrid w:val="0"/>
          <w:color w:val="000000"/>
          <w:lang w:val="en-GB"/>
        </w:rPr>
        <w:t xml:space="preserve"> supported</w:t>
      </w:r>
    </w:p>
    <w:p w14:paraId="7A67328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40B09C9"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17-18:</w:t>
      </w:r>
    </w:p>
    <w:p w14:paraId="168357A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7C5C61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CurrentStreetName.St</w:t>
      </w:r>
      <w:proofErr w:type="spellEnd"/>
      <w:r>
        <w:rPr>
          <w:rFonts w:cs="Arial"/>
          <w:snapToGrid w:val="0"/>
          <w:color w:val="000000"/>
          <w:lang w:val="en-GB"/>
        </w:rPr>
        <w:t xml:space="preserve">() / </w:t>
      </w:r>
      <w:r w:rsidRPr="00993A5A">
        <w:rPr>
          <w:rFonts w:cs="Arial"/>
          <w:snapToGrid w:val="0"/>
          <w:color w:val="000000"/>
          <w:lang w:val="en-GB"/>
        </w:rPr>
        <w:t>CurrentStreetName2_St</w:t>
      </w:r>
      <w:r>
        <w:rPr>
          <w:rFonts w:cs="Arial"/>
          <w:snapToGrid w:val="0"/>
          <w:color w:val="000000"/>
          <w:lang w:val="en-GB"/>
        </w:rPr>
        <w:t xml:space="preserve">: </w:t>
      </w:r>
      <w:proofErr w:type="spellStart"/>
      <w:r>
        <w:rPr>
          <w:rFonts w:cs="Arial"/>
          <w:snapToGrid w:val="0"/>
          <w:color w:val="000000"/>
          <w:lang w:val="en-GB"/>
        </w:rPr>
        <w:t>SpeedLimit</w:t>
      </w:r>
      <w:proofErr w:type="spellEnd"/>
      <w:r>
        <w:rPr>
          <w:rFonts w:cs="Arial"/>
          <w:snapToGrid w:val="0"/>
          <w:color w:val="000000"/>
          <w:lang w:val="en-GB"/>
        </w:rPr>
        <w:t xml:space="preserve"> NOT supported</w:t>
      </w:r>
    </w:p>
    <w:p w14:paraId="094DD50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CurrentStreetName.St</w:t>
      </w:r>
      <w:proofErr w:type="spellEnd"/>
      <w:r>
        <w:rPr>
          <w:rFonts w:cs="Arial"/>
          <w:snapToGrid w:val="0"/>
          <w:color w:val="000000"/>
          <w:lang w:val="en-GB"/>
        </w:rPr>
        <w:t xml:space="preserve">() / </w:t>
      </w:r>
      <w:r w:rsidRPr="00993A5A">
        <w:rPr>
          <w:rFonts w:cs="Arial"/>
          <w:snapToGrid w:val="0"/>
          <w:color w:val="000000"/>
          <w:lang w:val="en-GB"/>
        </w:rPr>
        <w:t>CurrentStreetName2_</w:t>
      </w:r>
      <w:proofErr w:type="gramStart"/>
      <w:r w:rsidRPr="00993A5A">
        <w:rPr>
          <w:rFonts w:cs="Arial"/>
          <w:snapToGrid w:val="0"/>
          <w:color w:val="000000"/>
          <w:lang w:val="en-GB"/>
        </w:rPr>
        <w:t>St</w:t>
      </w:r>
      <w:r>
        <w:rPr>
          <w:rFonts w:cs="Arial"/>
          <w:snapToGrid w:val="0"/>
          <w:color w:val="000000"/>
          <w:lang w:val="en-GB"/>
        </w:rPr>
        <w:t xml:space="preserve"> :</w:t>
      </w:r>
      <w:proofErr w:type="gramEnd"/>
      <w:r>
        <w:rPr>
          <w:rFonts w:cs="Arial"/>
          <w:snapToGrid w:val="0"/>
          <w:color w:val="000000"/>
          <w:lang w:val="en-GB"/>
        </w:rPr>
        <w:t xml:space="preserve"> </w:t>
      </w:r>
      <w:proofErr w:type="spellStart"/>
      <w:r>
        <w:rPr>
          <w:rFonts w:cs="Arial"/>
          <w:snapToGrid w:val="0"/>
          <w:color w:val="000000"/>
          <w:lang w:val="en-GB"/>
        </w:rPr>
        <w:t>SpeedLimit</w:t>
      </w:r>
      <w:proofErr w:type="spellEnd"/>
      <w:r>
        <w:rPr>
          <w:rFonts w:cs="Arial"/>
          <w:snapToGrid w:val="0"/>
          <w:color w:val="000000"/>
          <w:lang w:val="en-GB"/>
        </w:rPr>
        <w:t xml:space="preserve"> supported</w:t>
      </w:r>
    </w:p>
    <w:p w14:paraId="09F116A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00FEBA3F"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19-20:</w:t>
      </w:r>
    </w:p>
    <w:p w14:paraId="473BB17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81507D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TotalDistTraveled</w:t>
      </w:r>
      <w:proofErr w:type="spellEnd"/>
      <w:r>
        <w:rPr>
          <w:rFonts w:cs="Arial"/>
          <w:snapToGrid w:val="0"/>
          <w:color w:val="000000"/>
          <w:lang w:val="en-GB"/>
        </w:rPr>
        <w:t xml:space="preserve"> NOT supported</w:t>
      </w:r>
    </w:p>
    <w:p w14:paraId="39DB8D7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TotalDistTraveled</w:t>
      </w:r>
      <w:proofErr w:type="spellEnd"/>
      <w:r>
        <w:rPr>
          <w:rFonts w:cs="Arial"/>
          <w:snapToGrid w:val="0"/>
          <w:color w:val="000000"/>
          <w:lang w:val="en-GB"/>
        </w:rPr>
        <w:t xml:space="preserve"> supported</w:t>
      </w:r>
    </w:p>
    <w:p w14:paraId="36CEE27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9D235E9"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21-22:</w:t>
      </w:r>
    </w:p>
    <w:p w14:paraId="506B073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50054B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DistUnits</w:t>
      </w:r>
      <w:proofErr w:type="spellEnd"/>
      <w:r>
        <w:rPr>
          <w:rFonts w:cs="Arial"/>
          <w:snapToGrid w:val="0"/>
          <w:color w:val="000000"/>
          <w:lang w:val="en-GB"/>
        </w:rPr>
        <w:t xml:space="preserve"> NOT supported</w:t>
      </w:r>
    </w:p>
    <w:p w14:paraId="68BFEAB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DistUnits</w:t>
      </w:r>
      <w:proofErr w:type="spellEnd"/>
      <w:r>
        <w:rPr>
          <w:rFonts w:cs="Arial"/>
          <w:snapToGrid w:val="0"/>
          <w:color w:val="000000"/>
          <w:lang w:val="en-GB"/>
        </w:rPr>
        <w:t xml:space="preserve"> supported</w:t>
      </w:r>
    </w:p>
    <w:p w14:paraId="259C6BB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CDC066A"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23-24:</w:t>
      </w:r>
    </w:p>
    <w:p w14:paraId="1FEF1BA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30494F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TotalTime</w:t>
      </w:r>
      <w:proofErr w:type="spellEnd"/>
      <w:r>
        <w:rPr>
          <w:rFonts w:cs="Arial"/>
          <w:snapToGrid w:val="0"/>
          <w:color w:val="000000"/>
          <w:lang w:val="en-GB"/>
        </w:rPr>
        <w:t xml:space="preserve"> NOT supported</w:t>
      </w:r>
    </w:p>
    <w:p w14:paraId="51D44DA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TotalTime</w:t>
      </w:r>
      <w:proofErr w:type="spellEnd"/>
      <w:r>
        <w:rPr>
          <w:rFonts w:cs="Arial"/>
          <w:snapToGrid w:val="0"/>
          <w:color w:val="000000"/>
          <w:lang w:val="en-GB"/>
        </w:rPr>
        <w:t xml:space="preserve"> supported</w:t>
      </w:r>
    </w:p>
    <w:p w14:paraId="58B4E6A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F01515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25-26:</w:t>
      </w:r>
    </w:p>
    <w:p w14:paraId="609B153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889637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Destination NOT supported</w:t>
      </w:r>
    </w:p>
    <w:p w14:paraId="09BA154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Destination_Info.St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Destination supported</w:t>
      </w:r>
    </w:p>
    <w:p w14:paraId="42CE924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09CF10C1"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27-28:</w:t>
      </w:r>
    </w:p>
    <w:p w14:paraId="67C276D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A5698F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DistanceToDestination.St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Distance NOT supported</w:t>
      </w:r>
    </w:p>
    <w:p w14:paraId="5737C4D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DistanceToDestination.St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Distance supported</w:t>
      </w:r>
    </w:p>
    <w:p w14:paraId="1186C53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A48C4C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29-30:</w:t>
      </w:r>
    </w:p>
    <w:p w14:paraId="54B181B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8CA6D0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DistanceToDestination.St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Unit NOT supported</w:t>
      </w:r>
    </w:p>
    <w:p w14:paraId="48C6533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DistanceToDestination.St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Unit supported</w:t>
      </w:r>
    </w:p>
    <w:p w14:paraId="7B72D6A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FA243B8"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31-32:</w:t>
      </w:r>
    </w:p>
    <w:p w14:paraId="0F0CF5B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F3C0BEE" w14:textId="77777777" w:rsidR="0042307E" w:rsidRDefault="0042307E" w:rsidP="0042307E">
      <w:pPr>
        <w:keepNext/>
        <w:keepLines/>
        <w:tabs>
          <w:tab w:val="left" w:pos="709"/>
          <w:tab w:val="left" w:pos="1276"/>
          <w:tab w:val="left" w:pos="1843"/>
          <w:tab w:val="left" w:pos="2419"/>
        </w:tabs>
        <w:ind w:left="1416"/>
        <w:rPr>
          <w:rFonts w:cs="Arial"/>
          <w:snapToGrid w:val="0"/>
          <w:color w:val="000000"/>
        </w:rPr>
      </w:pPr>
      <w:r>
        <w:rPr>
          <w:rFonts w:cs="Arial"/>
          <w:snapToGrid w:val="0"/>
          <w:color w:val="000000"/>
          <w:lang w:val="en-GB"/>
        </w:rPr>
        <w:t xml:space="preserve">0x1: </w:t>
      </w:r>
      <w:proofErr w:type="spellStart"/>
      <w:r>
        <w:rPr>
          <w:rFonts w:cs="Arial"/>
          <w:snapToGrid w:val="0"/>
          <w:color w:val="000000"/>
          <w:lang w:val="en-GB"/>
        </w:rPr>
        <w:t>GPS_Compass_</w:t>
      </w:r>
      <w:proofErr w:type="gramStart"/>
      <w:r>
        <w:rPr>
          <w:rFonts w:cs="Arial"/>
          <w:snapToGrid w:val="0"/>
          <w:color w:val="000000"/>
          <w:lang w:val="en-GB"/>
        </w:rPr>
        <w:t>direction.St</w:t>
      </w:r>
      <w:proofErr w:type="spellEnd"/>
      <w:proofErr w:type="gramEnd"/>
      <w:r>
        <w:rPr>
          <w:rFonts w:cs="Arial"/>
          <w:snapToGrid w:val="0"/>
          <w:color w:val="000000"/>
          <w:lang w:val="en-GB"/>
        </w:rPr>
        <w:t>() : Direction NOT supported</w:t>
      </w:r>
    </w:p>
    <w:p w14:paraId="3DA2931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GPS_Compass_</w:t>
      </w:r>
      <w:proofErr w:type="gramStart"/>
      <w:r>
        <w:rPr>
          <w:rFonts w:cs="Arial"/>
          <w:snapToGrid w:val="0"/>
          <w:color w:val="000000"/>
          <w:lang w:val="en-GB"/>
        </w:rPr>
        <w:t>direction.St</w:t>
      </w:r>
      <w:proofErr w:type="spellEnd"/>
      <w:proofErr w:type="gramEnd"/>
      <w:r>
        <w:rPr>
          <w:rFonts w:cs="Arial"/>
          <w:snapToGrid w:val="0"/>
          <w:color w:val="000000"/>
          <w:lang w:val="en-GB"/>
        </w:rPr>
        <w:t>() . Direction supported</w:t>
      </w:r>
    </w:p>
    <w:p w14:paraId="20F2778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0DF8401"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33-34:</w:t>
      </w:r>
    </w:p>
    <w:p w14:paraId="69D7E2A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A1F9ED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proofErr w:type="gramStart"/>
      <w:r>
        <w:rPr>
          <w:rFonts w:cs="Arial"/>
          <w:snapToGrid w:val="0"/>
          <w:color w:val="000000"/>
          <w:lang w:val="en-GB"/>
        </w:rPr>
        <w:t>NavError.St</w:t>
      </w:r>
      <w:proofErr w:type="spellEnd"/>
      <w:r>
        <w:rPr>
          <w:rFonts w:cs="Arial"/>
          <w:snapToGrid w:val="0"/>
          <w:color w:val="000000"/>
          <w:lang w:val="en-GB"/>
        </w:rPr>
        <w:t xml:space="preserve"> :</w:t>
      </w:r>
      <w:proofErr w:type="gramEnd"/>
      <w:r>
        <w:rPr>
          <w:rFonts w:cs="Arial"/>
          <w:snapToGrid w:val="0"/>
          <w:color w:val="000000"/>
          <w:lang w:val="en-GB"/>
        </w:rPr>
        <w:t xml:space="preserve"> </w:t>
      </w:r>
      <w:proofErr w:type="spellStart"/>
      <w:r>
        <w:rPr>
          <w:rFonts w:cs="Arial"/>
          <w:snapToGrid w:val="0"/>
          <w:color w:val="000000"/>
          <w:lang w:val="en-GB"/>
        </w:rPr>
        <w:t>ErrorStatus</w:t>
      </w:r>
      <w:proofErr w:type="spellEnd"/>
      <w:r>
        <w:rPr>
          <w:rFonts w:cs="Arial"/>
          <w:snapToGrid w:val="0"/>
          <w:color w:val="000000"/>
          <w:lang w:val="en-GB"/>
        </w:rPr>
        <w:t xml:space="preserve"> NOT supported</w:t>
      </w:r>
    </w:p>
    <w:p w14:paraId="4A1CE34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proofErr w:type="gramStart"/>
      <w:r>
        <w:rPr>
          <w:rFonts w:cs="Arial"/>
          <w:snapToGrid w:val="0"/>
          <w:color w:val="000000"/>
          <w:lang w:val="en-GB"/>
        </w:rPr>
        <w:t>NavError.St</w:t>
      </w:r>
      <w:proofErr w:type="spellEnd"/>
      <w:r>
        <w:rPr>
          <w:rFonts w:cs="Arial"/>
          <w:snapToGrid w:val="0"/>
          <w:color w:val="000000"/>
          <w:lang w:val="en-GB"/>
        </w:rPr>
        <w:t xml:space="preserve"> :</w:t>
      </w:r>
      <w:proofErr w:type="gramEnd"/>
      <w:r>
        <w:rPr>
          <w:rFonts w:cs="Arial"/>
          <w:snapToGrid w:val="0"/>
          <w:color w:val="000000"/>
          <w:lang w:val="en-GB"/>
        </w:rPr>
        <w:t xml:space="preserve"> </w:t>
      </w:r>
      <w:proofErr w:type="spellStart"/>
      <w:r>
        <w:rPr>
          <w:rFonts w:cs="Arial"/>
          <w:snapToGrid w:val="0"/>
          <w:color w:val="000000"/>
          <w:lang w:val="en-GB"/>
        </w:rPr>
        <w:t>ErrorStatus</w:t>
      </w:r>
      <w:proofErr w:type="spellEnd"/>
      <w:r>
        <w:rPr>
          <w:rFonts w:cs="Arial"/>
          <w:snapToGrid w:val="0"/>
          <w:color w:val="000000"/>
          <w:lang w:val="en-GB"/>
        </w:rPr>
        <w:t xml:space="preserve"> supported</w:t>
      </w:r>
    </w:p>
    <w:p w14:paraId="5148512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0x3: Reserved</w:t>
      </w:r>
    </w:p>
    <w:p w14:paraId="5E5EBCCE"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35-36:</w:t>
      </w:r>
    </w:p>
    <w:p w14:paraId="737E110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6607D2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HeaderInfo</w:t>
      </w:r>
      <w:proofErr w:type="spellEnd"/>
      <w:r>
        <w:rPr>
          <w:rFonts w:cs="Arial"/>
          <w:snapToGrid w:val="0"/>
          <w:color w:val="000000"/>
          <w:lang w:val="en-GB"/>
        </w:rPr>
        <w:t xml:space="preserve"> NOT supported</w:t>
      </w:r>
    </w:p>
    <w:p w14:paraId="7EAF31B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HeaderInfo</w:t>
      </w:r>
      <w:proofErr w:type="spellEnd"/>
      <w:r>
        <w:rPr>
          <w:rFonts w:cs="Arial"/>
          <w:snapToGrid w:val="0"/>
          <w:color w:val="000000"/>
          <w:lang w:val="en-GB"/>
        </w:rPr>
        <w:t xml:space="preserve"> supported</w:t>
      </w:r>
    </w:p>
    <w:p w14:paraId="22140C4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628F4D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37-38:</w:t>
      </w:r>
    </w:p>
    <w:p w14:paraId="1C4684A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85C91E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DistanceToNextManeuver</w:t>
      </w:r>
      <w:proofErr w:type="spellEnd"/>
      <w:r>
        <w:rPr>
          <w:rFonts w:cs="Arial"/>
          <w:snapToGrid w:val="0"/>
          <w:color w:val="000000"/>
          <w:lang w:val="en-GB"/>
        </w:rPr>
        <w:t xml:space="preserve"> NOT supported</w:t>
      </w:r>
    </w:p>
    <w:p w14:paraId="725709F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DistanceToNextManeuver</w:t>
      </w:r>
      <w:proofErr w:type="spellEnd"/>
      <w:r>
        <w:rPr>
          <w:rFonts w:cs="Arial"/>
          <w:snapToGrid w:val="0"/>
          <w:color w:val="000000"/>
          <w:lang w:val="en-GB"/>
        </w:rPr>
        <w:t xml:space="preserve"> supported</w:t>
      </w:r>
    </w:p>
    <w:p w14:paraId="10260C8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EBBF2CF"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39-40:</w:t>
      </w:r>
    </w:p>
    <w:p w14:paraId="2B5EBF8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6CE646B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BargraphSteps</w:t>
      </w:r>
      <w:proofErr w:type="spellEnd"/>
      <w:r>
        <w:rPr>
          <w:rFonts w:cs="Arial"/>
          <w:snapToGrid w:val="0"/>
          <w:color w:val="000000"/>
          <w:lang w:val="en-GB"/>
        </w:rPr>
        <w:t xml:space="preserve"> NOT supported</w:t>
      </w:r>
    </w:p>
    <w:p w14:paraId="59343F9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BargraphSteps</w:t>
      </w:r>
      <w:proofErr w:type="spellEnd"/>
      <w:r>
        <w:rPr>
          <w:rFonts w:cs="Arial"/>
          <w:snapToGrid w:val="0"/>
          <w:color w:val="000000"/>
          <w:lang w:val="en-GB"/>
        </w:rPr>
        <w:t xml:space="preserve"> supported</w:t>
      </w:r>
    </w:p>
    <w:p w14:paraId="44792F3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8145DBD"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41-42:</w:t>
      </w:r>
    </w:p>
    <w:p w14:paraId="405D0DE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CEC171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NumberOfStreetSegments</w:t>
      </w:r>
      <w:proofErr w:type="spellEnd"/>
      <w:r>
        <w:rPr>
          <w:rFonts w:cs="Arial"/>
          <w:snapToGrid w:val="0"/>
          <w:color w:val="000000"/>
          <w:lang w:val="en-GB"/>
        </w:rPr>
        <w:t xml:space="preserve"> NOT supported</w:t>
      </w:r>
    </w:p>
    <w:p w14:paraId="183E869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NumberOfStreetSegments</w:t>
      </w:r>
      <w:proofErr w:type="spellEnd"/>
      <w:r>
        <w:rPr>
          <w:rFonts w:cs="Arial"/>
          <w:snapToGrid w:val="0"/>
          <w:color w:val="000000"/>
          <w:lang w:val="en-GB"/>
        </w:rPr>
        <w:t xml:space="preserve"> supported</w:t>
      </w:r>
    </w:p>
    <w:p w14:paraId="31BE931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71DCEB1"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43-44:</w:t>
      </w:r>
    </w:p>
    <w:p w14:paraId="4D8F475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0CB1F71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DirectionAndNumbers</w:t>
      </w:r>
      <w:proofErr w:type="spellEnd"/>
      <w:r>
        <w:rPr>
          <w:rFonts w:cs="Arial"/>
          <w:snapToGrid w:val="0"/>
          <w:color w:val="000000"/>
          <w:lang w:val="en-GB"/>
        </w:rPr>
        <w:t xml:space="preserve"> NOT supported</w:t>
      </w:r>
    </w:p>
    <w:p w14:paraId="2260A5D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DirectionAndNumbers</w:t>
      </w:r>
      <w:proofErr w:type="spellEnd"/>
      <w:r>
        <w:rPr>
          <w:rFonts w:cs="Arial"/>
          <w:snapToGrid w:val="0"/>
          <w:color w:val="000000"/>
          <w:lang w:val="en-GB"/>
        </w:rPr>
        <w:t xml:space="preserve"> supported</w:t>
      </w:r>
    </w:p>
    <w:p w14:paraId="70C7E2D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F55CD29"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45-46:</w:t>
      </w:r>
    </w:p>
    <w:p w14:paraId="59AC785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89137E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ManeuverElement</w:t>
      </w:r>
      <w:proofErr w:type="spellEnd"/>
      <w:r>
        <w:rPr>
          <w:rFonts w:cs="Arial"/>
          <w:snapToGrid w:val="0"/>
          <w:color w:val="000000"/>
          <w:lang w:val="en-GB"/>
        </w:rPr>
        <w:t xml:space="preserve"> NOT supported</w:t>
      </w:r>
    </w:p>
    <w:p w14:paraId="061BAA9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ManeuverElement</w:t>
      </w:r>
      <w:proofErr w:type="spellEnd"/>
      <w:r>
        <w:rPr>
          <w:rFonts w:cs="Arial"/>
          <w:snapToGrid w:val="0"/>
          <w:color w:val="000000"/>
          <w:lang w:val="en-GB"/>
        </w:rPr>
        <w:t xml:space="preserve"> supported</w:t>
      </w:r>
    </w:p>
    <w:p w14:paraId="6E6CF3E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4D56E22"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47-48:</w:t>
      </w:r>
    </w:p>
    <w:p w14:paraId="6AEEF56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6C485AB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Array NOT supported</w:t>
      </w:r>
    </w:p>
    <w:p w14:paraId="2ECCD54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NavigationSymbolInfo.St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Array supported</w:t>
      </w:r>
    </w:p>
    <w:p w14:paraId="031DF01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E8F5A4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49-50:</w:t>
      </w:r>
    </w:p>
    <w:p w14:paraId="4C87F03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616B62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RemainTimeToDestination.St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Days NOT supported</w:t>
      </w:r>
    </w:p>
    <w:p w14:paraId="0057106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RemainTimeToDestination.St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Days supported</w:t>
      </w:r>
    </w:p>
    <w:p w14:paraId="271BDF4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352A886"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51-52:</w:t>
      </w:r>
    </w:p>
    <w:p w14:paraId="4518083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5FF7F8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RemainTimeToDestination.St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Hours NOT supported</w:t>
      </w:r>
    </w:p>
    <w:p w14:paraId="75CCCA5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RemainTimeToDestination.St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Hours supported</w:t>
      </w:r>
    </w:p>
    <w:p w14:paraId="4C7C4DF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57C6EFA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53-54:</w:t>
      </w:r>
    </w:p>
    <w:p w14:paraId="05E43F4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05CFC7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RemainTimeToDestination.St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Minutes NOT supported</w:t>
      </w:r>
    </w:p>
    <w:p w14:paraId="2A4EEB8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RemainTimeToDestination.St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Minutes supported</w:t>
      </w:r>
    </w:p>
    <w:p w14:paraId="30AE62A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D0B5485"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lastRenderedPageBreak/>
        <w:t>Bit 55-56:</w:t>
      </w:r>
    </w:p>
    <w:p w14:paraId="26B6407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8D4006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RouteActive.St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RouteActive</w:t>
      </w:r>
      <w:proofErr w:type="spellEnd"/>
      <w:r>
        <w:rPr>
          <w:rFonts w:cs="Arial"/>
          <w:snapToGrid w:val="0"/>
          <w:color w:val="000000"/>
          <w:lang w:val="en-GB"/>
        </w:rPr>
        <w:t xml:space="preserve"> NOT supported</w:t>
      </w:r>
    </w:p>
    <w:p w14:paraId="381F595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RouteActive.St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RouteActive</w:t>
      </w:r>
      <w:proofErr w:type="spellEnd"/>
      <w:r>
        <w:rPr>
          <w:rFonts w:cs="Arial"/>
          <w:snapToGrid w:val="0"/>
          <w:color w:val="000000"/>
          <w:lang w:val="en-GB"/>
        </w:rPr>
        <w:t xml:space="preserve"> supported</w:t>
      </w:r>
    </w:p>
    <w:p w14:paraId="25B318C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2C955CA" w14:textId="77777777" w:rsidR="0042307E" w:rsidRDefault="0042307E" w:rsidP="0042307E">
      <w:pPr>
        <w:keepNext/>
        <w:keepLines/>
        <w:tabs>
          <w:tab w:val="left" w:pos="709"/>
          <w:tab w:val="left" w:pos="1276"/>
          <w:tab w:val="left" w:pos="1843"/>
          <w:tab w:val="left" w:pos="2419"/>
        </w:tabs>
        <w:spacing w:before="120" w:after="60"/>
        <w:rPr>
          <w:rFonts w:cs="Arial"/>
          <w:i/>
          <w:snapToGrid w:val="0"/>
          <w:lang w:val="en-GB"/>
        </w:rPr>
      </w:pPr>
      <w:r>
        <w:rPr>
          <w:rFonts w:cs="Arial"/>
          <w:i/>
          <w:snapToGrid w:val="0"/>
          <w:lang w:val="en-GB"/>
        </w:rPr>
        <w:tab/>
      </w:r>
      <w:r>
        <w:rPr>
          <w:rFonts w:cs="Arial"/>
          <w:i/>
          <w:snapToGrid w:val="0"/>
          <w:lang w:val="en-GB"/>
        </w:rPr>
        <w:tab/>
        <w:t>Bit 57-58:</w:t>
      </w:r>
    </w:p>
    <w:p w14:paraId="60ED10A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01A3E01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StreetName.St</w:t>
      </w:r>
      <w:proofErr w:type="spellEnd"/>
      <w:r>
        <w:rPr>
          <w:rFonts w:cs="Arial"/>
          <w:snapToGrid w:val="0"/>
          <w:color w:val="000000"/>
          <w:lang w:val="en-GB"/>
        </w:rPr>
        <w:t xml:space="preserve">() / </w:t>
      </w:r>
      <w:r w:rsidRPr="00993A5A">
        <w:rPr>
          <w:rFonts w:eastAsiaTheme="minorHAnsi" w:cs="Arial"/>
          <w:sz w:val="19"/>
          <w:szCs w:val="19"/>
        </w:rPr>
        <w:t>StreetName2_</w:t>
      </w:r>
      <w:proofErr w:type="gramStart"/>
      <w:r w:rsidRPr="00993A5A">
        <w:rPr>
          <w:rFonts w:eastAsiaTheme="minorHAnsi" w:cs="Arial"/>
          <w:sz w:val="19"/>
          <w:szCs w:val="19"/>
        </w:rPr>
        <w:t xml:space="preserve">St </w:t>
      </w:r>
      <w:r>
        <w:rPr>
          <w:rFonts w:cs="Arial"/>
          <w:snapToGrid w:val="0"/>
          <w:color w:val="000000"/>
          <w:lang w:val="en-GB"/>
        </w:rPr>
        <w:t>:</w:t>
      </w:r>
      <w:proofErr w:type="gramEnd"/>
      <w:r>
        <w:rPr>
          <w:rFonts w:cs="Arial"/>
          <w:snapToGrid w:val="0"/>
          <w:color w:val="000000"/>
          <w:lang w:val="en-GB"/>
        </w:rPr>
        <w:t xml:space="preserve"> Attribute NOT supported</w:t>
      </w:r>
    </w:p>
    <w:p w14:paraId="06D764B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StreetName.St</w:t>
      </w:r>
      <w:proofErr w:type="spellEnd"/>
      <w:r>
        <w:rPr>
          <w:rFonts w:cs="Arial"/>
          <w:snapToGrid w:val="0"/>
          <w:color w:val="000000"/>
          <w:lang w:val="en-GB"/>
        </w:rPr>
        <w:t xml:space="preserve">() / </w:t>
      </w:r>
      <w:r w:rsidRPr="00993A5A">
        <w:rPr>
          <w:rFonts w:eastAsiaTheme="minorHAnsi" w:cs="Arial"/>
          <w:sz w:val="19"/>
          <w:szCs w:val="19"/>
        </w:rPr>
        <w:t>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Attribute supported</w:t>
      </w:r>
    </w:p>
    <w:p w14:paraId="103E612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4420B58B" w14:textId="77777777" w:rsidR="0042307E" w:rsidRDefault="0042307E" w:rsidP="0042307E">
      <w:pPr>
        <w:keepNext/>
        <w:keepLines/>
        <w:tabs>
          <w:tab w:val="left" w:pos="709"/>
          <w:tab w:val="left" w:pos="1276"/>
          <w:tab w:val="left" w:pos="1843"/>
          <w:tab w:val="left" w:pos="2419"/>
        </w:tabs>
        <w:spacing w:before="120" w:after="60"/>
        <w:rPr>
          <w:rFonts w:cs="Arial"/>
          <w:i/>
          <w:snapToGrid w:val="0"/>
          <w:lang w:val="en-GB"/>
        </w:rPr>
      </w:pPr>
      <w:r>
        <w:rPr>
          <w:rFonts w:cs="Arial"/>
          <w:i/>
          <w:snapToGrid w:val="0"/>
          <w:lang w:val="en-GB"/>
        </w:rPr>
        <w:tab/>
      </w:r>
      <w:r>
        <w:rPr>
          <w:rFonts w:cs="Arial"/>
          <w:i/>
          <w:snapToGrid w:val="0"/>
          <w:lang w:val="en-GB"/>
        </w:rPr>
        <w:tab/>
        <w:t>Bit 59-60:</w:t>
      </w:r>
    </w:p>
    <w:p w14:paraId="35E17E6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6BC3DE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StreetName.St</w:t>
      </w:r>
      <w:proofErr w:type="spellEnd"/>
      <w:r>
        <w:rPr>
          <w:rFonts w:cs="Arial"/>
          <w:snapToGrid w:val="0"/>
          <w:color w:val="000000"/>
          <w:lang w:val="en-GB"/>
        </w:rPr>
        <w:t xml:space="preserve">() / </w:t>
      </w:r>
      <w:r w:rsidRPr="00993A5A">
        <w:rPr>
          <w:rFonts w:eastAsiaTheme="minorHAnsi" w:cs="Arial"/>
          <w:sz w:val="19"/>
          <w:szCs w:val="19"/>
        </w:rPr>
        <w:t>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StreetName</w:t>
      </w:r>
      <w:proofErr w:type="spellEnd"/>
      <w:r>
        <w:rPr>
          <w:rFonts w:cs="Arial"/>
          <w:snapToGrid w:val="0"/>
          <w:color w:val="000000"/>
          <w:lang w:val="en-GB"/>
        </w:rPr>
        <w:t xml:space="preserve"> NOT supported</w:t>
      </w:r>
    </w:p>
    <w:p w14:paraId="1E9F3E4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StreetName.St</w:t>
      </w:r>
      <w:proofErr w:type="spellEnd"/>
      <w:r>
        <w:rPr>
          <w:rFonts w:cs="Arial"/>
          <w:snapToGrid w:val="0"/>
          <w:color w:val="000000"/>
          <w:lang w:val="en-GB"/>
        </w:rPr>
        <w:t xml:space="preserve">() / </w:t>
      </w:r>
      <w:r w:rsidRPr="00993A5A">
        <w:rPr>
          <w:rFonts w:eastAsiaTheme="minorHAnsi" w:cs="Arial"/>
          <w:sz w:val="19"/>
          <w:szCs w:val="19"/>
        </w:rPr>
        <w:t>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StreetName</w:t>
      </w:r>
      <w:proofErr w:type="spellEnd"/>
      <w:r>
        <w:rPr>
          <w:rFonts w:cs="Arial"/>
          <w:snapToGrid w:val="0"/>
          <w:color w:val="000000"/>
          <w:lang w:val="en-GB"/>
        </w:rPr>
        <w:t xml:space="preserve"> supported</w:t>
      </w:r>
    </w:p>
    <w:p w14:paraId="5E25EE1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02B7AD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61-62:</w:t>
      </w:r>
    </w:p>
    <w:p w14:paraId="4F1544F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E03285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WaypointsActive.St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WaypointStatus</w:t>
      </w:r>
      <w:proofErr w:type="spellEnd"/>
      <w:r>
        <w:rPr>
          <w:rFonts w:cs="Arial"/>
          <w:snapToGrid w:val="0"/>
          <w:color w:val="000000"/>
          <w:lang w:val="en-GB"/>
        </w:rPr>
        <w:t xml:space="preserve"> NOT supported</w:t>
      </w:r>
    </w:p>
    <w:p w14:paraId="5A30954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WaypointsActive.St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WaypointStatus</w:t>
      </w:r>
      <w:proofErr w:type="spellEnd"/>
      <w:r>
        <w:rPr>
          <w:rFonts w:cs="Arial"/>
          <w:snapToGrid w:val="0"/>
          <w:color w:val="000000"/>
          <w:lang w:val="en-GB"/>
        </w:rPr>
        <w:t xml:space="preserve"> supported</w:t>
      </w:r>
    </w:p>
    <w:p w14:paraId="14DBE42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52CD0682"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63-64:</w:t>
      </w:r>
    </w:p>
    <w:p w14:paraId="1E7F8E9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E8EA0E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Path Index NOT supported</w:t>
      </w:r>
    </w:p>
    <w:p w14:paraId="60C0B56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Path Index supported</w:t>
      </w:r>
    </w:p>
    <w:p w14:paraId="5BFB522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538BB56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65-66:</w:t>
      </w:r>
    </w:p>
    <w:p w14:paraId="31BB075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6F153CB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Stub Path Index NOT supported</w:t>
      </w:r>
    </w:p>
    <w:p w14:paraId="1CC632F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Stub Path Index supported</w:t>
      </w:r>
    </w:p>
    <w:p w14:paraId="7A9DC72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1ED2CEF"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67-68:</w:t>
      </w:r>
    </w:p>
    <w:p w14:paraId="52E18EA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22BC2D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Road Shield Icon NOT supported</w:t>
      </w:r>
    </w:p>
    <w:p w14:paraId="53DD8D5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Road Shield Icon supported</w:t>
      </w:r>
    </w:p>
    <w:p w14:paraId="75840C0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5CE8F68"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69-70:</w:t>
      </w:r>
    </w:p>
    <w:p w14:paraId="4060766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FAB1D4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RoadshieldText</w:t>
      </w:r>
      <w:proofErr w:type="spellEnd"/>
      <w:r>
        <w:rPr>
          <w:rFonts w:cs="Arial"/>
          <w:snapToGrid w:val="0"/>
          <w:color w:val="000000"/>
          <w:lang w:val="en-GB"/>
        </w:rPr>
        <w:t xml:space="preserve"> NOT supported</w:t>
      </w:r>
    </w:p>
    <w:p w14:paraId="728F91D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RoadshieldText</w:t>
      </w:r>
      <w:proofErr w:type="spellEnd"/>
      <w:r>
        <w:rPr>
          <w:rFonts w:cs="Arial"/>
          <w:snapToGrid w:val="0"/>
          <w:color w:val="000000"/>
          <w:lang w:val="en-GB"/>
        </w:rPr>
        <w:t xml:space="preserve"> supported</w:t>
      </w:r>
    </w:p>
    <w:p w14:paraId="08DB163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57F0E4E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71-72:</w:t>
      </w:r>
    </w:p>
    <w:p w14:paraId="4F8B058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35F028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UpcomingStreetNameText</w:t>
      </w:r>
      <w:proofErr w:type="spellEnd"/>
      <w:r>
        <w:rPr>
          <w:rFonts w:cs="Arial"/>
          <w:snapToGrid w:val="0"/>
          <w:color w:val="000000"/>
          <w:lang w:val="en-GB"/>
        </w:rPr>
        <w:t xml:space="preserve"> NOT supported</w:t>
      </w:r>
    </w:p>
    <w:p w14:paraId="0EF1A92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UpcomingStreetName.St</w:t>
      </w:r>
      <w:proofErr w:type="spellEnd"/>
      <w:r>
        <w:rPr>
          <w:rFonts w:cs="Arial"/>
          <w:snapToGrid w:val="0"/>
          <w:color w:val="000000"/>
          <w:lang w:val="en-GB"/>
        </w:rPr>
        <w:t xml:space="preserve">() / </w:t>
      </w:r>
      <w:r w:rsidRPr="00993A5A">
        <w:rPr>
          <w:rFonts w:eastAsiaTheme="minorHAnsi" w:cs="Arial"/>
          <w:sz w:val="19"/>
          <w:szCs w:val="19"/>
        </w:rPr>
        <w:t>UpcomingStreetName2_</w:t>
      </w:r>
      <w:proofErr w:type="gramStart"/>
      <w:r w:rsidRPr="00993A5A">
        <w:rPr>
          <w:rFonts w:eastAsiaTheme="minorHAnsi" w:cs="Arial"/>
          <w:sz w:val="19"/>
          <w:szCs w:val="19"/>
        </w:rPr>
        <w:t>St</w:t>
      </w:r>
      <w:r>
        <w:rPr>
          <w:rFonts w:eastAsiaTheme="minorHAnsi" w:cs="Arial"/>
          <w:sz w:val="19"/>
          <w:szCs w:val="19"/>
        </w:rPr>
        <w:t xml:space="preserve">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UpcomingStreetNameText</w:t>
      </w:r>
      <w:proofErr w:type="spellEnd"/>
      <w:r>
        <w:rPr>
          <w:rFonts w:cs="Arial"/>
          <w:snapToGrid w:val="0"/>
          <w:color w:val="000000"/>
          <w:lang w:val="en-GB"/>
        </w:rPr>
        <w:t xml:space="preserve"> supported</w:t>
      </w:r>
    </w:p>
    <w:p w14:paraId="67F2ED0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D7CC1D2" w14:textId="77777777" w:rsidR="0042307E" w:rsidRPr="00933581"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73-95: Reserved</w:t>
      </w:r>
    </w:p>
    <w:p w14:paraId="662474AC" w14:textId="77777777" w:rsidR="0042307E" w:rsidRDefault="0042307E" w:rsidP="0042307E">
      <w:pPr>
        <w:pStyle w:val="Heading4"/>
      </w:pPr>
      <w:r w:rsidRPr="00B9479B">
        <w:t>TP-LOG-TPL-REQ-214376/B-SID-A9-ProjMdeMediaPlayerRepeater_St</w:t>
      </w:r>
    </w:p>
    <w:p w14:paraId="1F9CCD2B" w14:textId="77777777" w:rsidR="0042307E" w:rsidRDefault="0042307E" w:rsidP="0042307E">
      <w:pPr>
        <w:keepNext/>
        <w:keepLines/>
        <w:tabs>
          <w:tab w:val="left" w:pos="709"/>
          <w:tab w:val="left" w:pos="1276"/>
          <w:tab w:val="left" w:pos="1843"/>
          <w:tab w:val="left" w:pos="2419"/>
        </w:tabs>
        <w:rPr>
          <w:rFonts w:cs="Arial"/>
          <w:lang w:val="en-GB"/>
        </w:rPr>
      </w:pPr>
      <w:r>
        <w:rPr>
          <w:rFonts w:cs="Arial"/>
          <w:lang w:val="en-GB"/>
        </w:rPr>
        <w:t>Data size: 8 bytes.</w:t>
      </w:r>
    </w:p>
    <w:p w14:paraId="5D77A690" w14:textId="77777777" w:rsidR="0042307E" w:rsidRDefault="0042307E" w:rsidP="0042307E">
      <w:pPr>
        <w:keepNext/>
        <w:keepLines/>
        <w:tabs>
          <w:tab w:val="left" w:pos="709"/>
          <w:tab w:val="left" w:pos="1276"/>
          <w:tab w:val="left" w:pos="1843"/>
          <w:tab w:val="left" w:pos="2419"/>
        </w:tabs>
        <w:spacing w:before="120" w:after="60"/>
        <w:ind w:left="709"/>
        <w:rPr>
          <w:b/>
          <w:snapToGrid w:val="0"/>
          <w:lang w:val="fr-FR"/>
        </w:rPr>
      </w:pPr>
      <w:r>
        <w:rPr>
          <w:rFonts w:cs="Arial"/>
          <w:b/>
          <w:snapToGrid w:val="0"/>
          <w:lang w:val="fr-FR"/>
        </w:rPr>
        <w:t xml:space="preserve">Byte </w:t>
      </w:r>
      <w:proofErr w:type="gramStart"/>
      <w:r>
        <w:rPr>
          <w:rFonts w:cs="Arial"/>
          <w:b/>
          <w:snapToGrid w:val="0"/>
          <w:lang w:val="fr-FR"/>
        </w:rPr>
        <w:t>0:</w:t>
      </w:r>
      <w:proofErr w:type="gramEnd"/>
      <w:r>
        <w:rPr>
          <w:rFonts w:cs="Arial"/>
          <w:b/>
          <w:snapToGrid w:val="0"/>
          <w:lang w:val="fr-FR"/>
        </w:rPr>
        <w:t xml:space="preserve"> Signal identifier</w:t>
      </w:r>
    </w:p>
    <w:p w14:paraId="523DC824" w14:textId="77777777" w:rsidR="0042307E" w:rsidRDefault="0042307E" w:rsidP="0042307E">
      <w:pPr>
        <w:keepNext/>
        <w:keepLines/>
        <w:tabs>
          <w:tab w:val="left" w:pos="3544"/>
        </w:tabs>
        <w:ind w:left="1276"/>
      </w:pPr>
      <w:r>
        <w:rPr>
          <w:rFonts w:cs="Arial"/>
          <w:snapToGrid w:val="0"/>
        </w:rPr>
        <w:lastRenderedPageBreak/>
        <w:t xml:space="preserve">0xA9: </w:t>
      </w:r>
      <w:proofErr w:type="spellStart"/>
      <w:r>
        <w:rPr>
          <w:rFonts w:cs="Arial"/>
          <w:snapToGrid w:val="0"/>
        </w:rPr>
        <w:t>ProjMdeMediaPlayerRepeater_St</w:t>
      </w:r>
      <w:proofErr w:type="spellEnd"/>
    </w:p>
    <w:p w14:paraId="2733E126" w14:textId="77777777" w:rsidR="0042307E" w:rsidRDefault="0042307E" w:rsidP="0042307E">
      <w:pPr>
        <w:keepNext/>
        <w:keepLines/>
        <w:tabs>
          <w:tab w:val="left" w:pos="709"/>
          <w:tab w:val="left" w:pos="1276"/>
          <w:tab w:val="left" w:pos="1843"/>
          <w:tab w:val="left" w:pos="2419"/>
        </w:tabs>
        <w:spacing w:before="120" w:after="60"/>
        <w:ind w:left="709"/>
        <w:rPr>
          <w:b/>
          <w:lang w:val="fr-FR"/>
        </w:rPr>
      </w:pPr>
      <w:r>
        <w:rPr>
          <w:rFonts w:cs="Arial"/>
          <w:b/>
          <w:snapToGrid w:val="0"/>
          <w:lang w:val="fr-FR"/>
        </w:rPr>
        <w:t xml:space="preserve">Byte </w:t>
      </w:r>
      <w:proofErr w:type="gramStart"/>
      <w:r>
        <w:rPr>
          <w:rFonts w:cs="Arial"/>
          <w:b/>
          <w:snapToGrid w:val="0"/>
          <w:lang w:val="fr-FR"/>
        </w:rPr>
        <w:t>1:</w:t>
      </w:r>
      <w:proofErr w:type="gramEnd"/>
      <w:r>
        <w:rPr>
          <w:rFonts w:cs="Arial"/>
          <w:b/>
          <w:snapToGrid w:val="0"/>
          <w:lang w:val="fr-FR"/>
        </w:rPr>
        <w:t xml:space="preserve"> </w:t>
      </w:r>
      <w:proofErr w:type="spellStart"/>
      <w:r>
        <w:rPr>
          <w:rFonts w:cs="Arial"/>
          <w:b/>
          <w:snapToGrid w:val="0"/>
          <w:lang w:val="fr-FR"/>
        </w:rPr>
        <w:t>Utilization</w:t>
      </w:r>
      <w:proofErr w:type="spellEnd"/>
    </w:p>
    <w:p w14:paraId="0C514101" w14:textId="77777777" w:rsidR="0042307E" w:rsidRDefault="0042307E" w:rsidP="0042307E">
      <w:pPr>
        <w:keepNext/>
        <w:keepLines/>
        <w:tabs>
          <w:tab w:val="left" w:pos="3544"/>
        </w:tabs>
        <w:ind w:left="1276"/>
      </w:pPr>
      <w:r>
        <w:rPr>
          <w:rFonts w:cs="Arial"/>
          <w:snapToGrid w:val="0"/>
        </w:rPr>
        <w:t xml:space="preserve">0x91: </w:t>
      </w:r>
      <w:proofErr w:type="spellStart"/>
      <w:r>
        <w:rPr>
          <w:rFonts w:cs="Arial"/>
          <w:snapToGrid w:val="0"/>
        </w:rPr>
        <w:t>Projection_Mode</w:t>
      </w:r>
      <w:proofErr w:type="spellEnd"/>
    </w:p>
    <w:p w14:paraId="243780CE" w14:textId="77777777" w:rsidR="0042307E" w:rsidRDefault="0042307E" w:rsidP="0042307E">
      <w:pPr>
        <w:keepNext/>
        <w:keepLines/>
        <w:tabs>
          <w:tab w:val="left" w:pos="709"/>
          <w:tab w:val="left" w:pos="1276"/>
          <w:tab w:val="left" w:pos="1843"/>
          <w:tab w:val="left" w:pos="2419"/>
        </w:tabs>
        <w:spacing w:before="120" w:after="60"/>
        <w:ind w:left="709"/>
        <w:rPr>
          <w:b/>
          <w:lang w:val="fr-FR"/>
        </w:rPr>
      </w:pPr>
      <w:r>
        <w:rPr>
          <w:rFonts w:cs="Arial"/>
          <w:b/>
          <w:snapToGrid w:val="0"/>
          <w:lang w:val="fr-FR"/>
        </w:rPr>
        <w:t xml:space="preserve">Byte </w:t>
      </w:r>
      <w:proofErr w:type="gramStart"/>
      <w:r>
        <w:rPr>
          <w:rFonts w:cs="Arial"/>
          <w:b/>
          <w:snapToGrid w:val="0"/>
          <w:lang w:val="fr-FR"/>
        </w:rPr>
        <w:t>2:</w:t>
      </w:r>
      <w:proofErr w:type="gramEnd"/>
      <w:r>
        <w:rPr>
          <w:rFonts w:cs="Arial"/>
          <w:b/>
          <w:snapToGrid w:val="0"/>
          <w:lang w:val="fr-FR"/>
        </w:rPr>
        <w:t xml:space="preserve"> Command </w:t>
      </w:r>
      <w:proofErr w:type="spellStart"/>
      <w:r>
        <w:rPr>
          <w:rFonts w:cs="Arial"/>
          <w:b/>
          <w:snapToGrid w:val="0"/>
          <w:lang w:val="fr-FR"/>
        </w:rPr>
        <w:t>Execution</w:t>
      </w:r>
      <w:proofErr w:type="spellEnd"/>
      <w:r>
        <w:rPr>
          <w:rFonts w:cs="Arial"/>
          <w:b/>
          <w:snapToGrid w:val="0"/>
          <w:lang w:val="fr-FR"/>
        </w:rPr>
        <w:t xml:space="preserve"> </w:t>
      </w:r>
      <w:proofErr w:type="spellStart"/>
      <w:r>
        <w:rPr>
          <w:rFonts w:cs="Arial"/>
          <w:b/>
          <w:snapToGrid w:val="0"/>
          <w:lang w:val="fr-FR"/>
        </w:rPr>
        <w:t>Status</w:t>
      </w:r>
      <w:proofErr w:type="spellEnd"/>
    </w:p>
    <w:p w14:paraId="00553695" w14:textId="77777777" w:rsidR="0042307E" w:rsidRDefault="0042307E" w:rsidP="0042307E">
      <w:pPr>
        <w:keepNext/>
        <w:keepLines/>
        <w:tabs>
          <w:tab w:val="left" w:pos="3544"/>
        </w:tabs>
        <w:ind w:left="1276"/>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601B9A24" w14:textId="77777777" w:rsidR="0042307E" w:rsidRDefault="0042307E" w:rsidP="0042307E">
      <w:pPr>
        <w:keepNext/>
        <w:keepLines/>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1DF530C5" w14:textId="77777777" w:rsidR="0042307E" w:rsidRDefault="0042307E" w:rsidP="0042307E">
      <w:pPr>
        <w:keepNext/>
        <w:keepLines/>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625CC7B0" w14:textId="77777777" w:rsidR="0042307E" w:rsidRDefault="0042307E" w:rsidP="0042307E">
      <w:pPr>
        <w:keepNext/>
        <w:keepLines/>
        <w:tabs>
          <w:tab w:val="left" w:pos="3544"/>
        </w:tabs>
        <w:ind w:left="1276"/>
      </w:pPr>
      <w:r>
        <w:rPr>
          <w:rFonts w:cs="Arial"/>
          <w:snapToGrid w:val="0"/>
        </w:rPr>
        <w:t>0x3y: Intermediate Result</w:t>
      </w:r>
      <w:r>
        <w:rPr>
          <w:rFonts w:cs="Arial"/>
          <w:snapToGrid w:val="0"/>
        </w:rPr>
        <w:tab/>
        <w:t>–</w:t>
      </w:r>
      <w:r>
        <w:rPr>
          <w:rFonts w:cs="Arial"/>
          <w:snapToGrid w:val="0"/>
        </w:rPr>
        <w:tab/>
        <w:t>Wait</w:t>
      </w:r>
    </w:p>
    <w:p w14:paraId="1C6587C7"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fr-FR"/>
        </w:rPr>
      </w:pPr>
      <w:r>
        <w:rPr>
          <w:rFonts w:cs="Arial"/>
          <w:b/>
          <w:snapToGrid w:val="0"/>
          <w:lang w:val="fr-FR"/>
        </w:rPr>
        <w:t>Byte 3-</w:t>
      </w:r>
      <w:proofErr w:type="gramStart"/>
      <w:r>
        <w:rPr>
          <w:rFonts w:cs="Arial"/>
          <w:b/>
          <w:snapToGrid w:val="0"/>
          <w:lang w:val="fr-FR"/>
        </w:rPr>
        <w:t>7:</w:t>
      </w:r>
      <w:proofErr w:type="gramEnd"/>
      <w:r>
        <w:rPr>
          <w:rFonts w:cs="Arial"/>
          <w:b/>
          <w:snapToGrid w:val="0"/>
          <w:lang w:val="fr-FR"/>
        </w:rPr>
        <w:t xml:space="preserve"> Media Player</w:t>
      </w:r>
    </w:p>
    <w:p w14:paraId="7E1692CA" w14:textId="77777777" w:rsidR="0042307E" w:rsidRDefault="0042307E" w:rsidP="0042307E">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w:t>
      </w:r>
    </w:p>
    <w:p w14:paraId="430A43B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Media Player feature NOT available</w:t>
      </w:r>
    </w:p>
    <w:p w14:paraId="7BD5D3A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Media Player feature available</w:t>
      </w:r>
    </w:p>
    <w:p w14:paraId="55264CCB"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1-2:</w:t>
      </w:r>
    </w:p>
    <w:p w14:paraId="395CE36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B8C061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Standard Media Player Interface utilization</w:t>
      </w:r>
    </w:p>
    <w:p w14:paraId="05D1570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Projection Mode Media Player Interface utilization</w:t>
      </w:r>
    </w:p>
    <w:p w14:paraId="4B04586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00C00505"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3-4:</w:t>
      </w:r>
    </w:p>
    <w:p w14:paraId="618D3AA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020EF39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List Server Generic Media NOT available</w:t>
      </w:r>
    </w:p>
    <w:p w14:paraId="12A43A5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List Server Generic Media available</w:t>
      </w:r>
    </w:p>
    <w:p w14:paraId="415E8B2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30C169A"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5-6:</w:t>
      </w:r>
    </w:p>
    <w:p w14:paraId="61CBF2D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682F838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ActiveTrackNum1.St(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TrackNumber</w:t>
      </w:r>
      <w:proofErr w:type="spellEnd"/>
      <w:r>
        <w:rPr>
          <w:rFonts w:cs="Arial"/>
          <w:snapToGrid w:val="0"/>
          <w:color w:val="000000"/>
          <w:lang w:val="en-GB"/>
        </w:rPr>
        <w:t xml:space="preserve"> NOT supported</w:t>
      </w:r>
    </w:p>
    <w:p w14:paraId="01D5F46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ActiveTrackNum1.St(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TrackNumber</w:t>
      </w:r>
      <w:proofErr w:type="spellEnd"/>
      <w:r>
        <w:rPr>
          <w:rFonts w:cs="Arial"/>
          <w:snapToGrid w:val="0"/>
          <w:color w:val="000000"/>
          <w:lang w:val="en-GB"/>
        </w:rPr>
        <w:t xml:space="preserve"> supported</w:t>
      </w:r>
    </w:p>
    <w:p w14:paraId="080E519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85CC17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7-8:</w:t>
      </w:r>
    </w:p>
    <w:p w14:paraId="0977824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8CE09B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NumberOfTracks.St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NumberOfTracksSt</w:t>
      </w:r>
      <w:proofErr w:type="spellEnd"/>
      <w:r>
        <w:rPr>
          <w:rFonts w:cs="Arial"/>
          <w:snapToGrid w:val="0"/>
          <w:color w:val="000000"/>
          <w:lang w:val="en-GB"/>
        </w:rPr>
        <w:t xml:space="preserve"> NOT supported</w:t>
      </w:r>
    </w:p>
    <w:p w14:paraId="235795D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NumberOfTracks.St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NumberOfTracksSt</w:t>
      </w:r>
      <w:proofErr w:type="spellEnd"/>
      <w:r>
        <w:rPr>
          <w:rFonts w:cs="Arial"/>
          <w:snapToGrid w:val="0"/>
          <w:color w:val="000000"/>
          <w:lang w:val="en-GB"/>
        </w:rPr>
        <w:t xml:space="preserve"> supported</w:t>
      </w:r>
    </w:p>
    <w:p w14:paraId="721C784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493E27F6"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9-10:</w:t>
      </w:r>
    </w:p>
    <w:p w14:paraId="708FD3D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8BDF5C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TotalPlaytime.St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TotalPlaytimeSt</w:t>
      </w:r>
      <w:proofErr w:type="spellEnd"/>
      <w:r>
        <w:rPr>
          <w:rFonts w:cs="Arial"/>
          <w:snapToGrid w:val="0"/>
          <w:color w:val="000000"/>
          <w:lang w:val="en-GB"/>
        </w:rPr>
        <w:t xml:space="preserve"> NOT supported</w:t>
      </w:r>
    </w:p>
    <w:p w14:paraId="0A89DEA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TotalPlaytime.St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TotalPlaytimeSt</w:t>
      </w:r>
      <w:proofErr w:type="spellEnd"/>
      <w:r>
        <w:rPr>
          <w:rFonts w:cs="Arial"/>
          <w:snapToGrid w:val="0"/>
          <w:color w:val="000000"/>
          <w:lang w:val="en-GB"/>
        </w:rPr>
        <w:t xml:space="preserve"> supported</w:t>
      </w:r>
    </w:p>
    <w:p w14:paraId="662EA77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6DA9BE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11-12:</w:t>
      </w:r>
    </w:p>
    <w:p w14:paraId="2B9BBE7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0E5C08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TrackPlaytime.St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TrackPlaytimeSt</w:t>
      </w:r>
      <w:proofErr w:type="spellEnd"/>
      <w:r>
        <w:rPr>
          <w:rFonts w:cs="Arial"/>
          <w:snapToGrid w:val="0"/>
          <w:color w:val="000000"/>
          <w:lang w:val="en-GB"/>
        </w:rPr>
        <w:t xml:space="preserve"> NOT supported</w:t>
      </w:r>
    </w:p>
    <w:p w14:paraId="5916EB5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TrackPlaytime.St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TrackPlaytimeSt</w:t>
      </w:r>
      <w:proofErr w:type="spellEnd"/>
      <w:r>
        <w:rPr>
          <w:rFonts w:cs="Arial"/>
          <w:snapToGrid w:val="0"/>
          <w:color w:val="000000"/>
          <w:lang w:val="en-GB"/>
        </w:rPr>
        <w:t xml:space="preserve"> supported</w:t>
      </w:r>
    </w:p>
    <w:p w14:paraId="5F4EE6E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0FC3F1F"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13-14:</w:t>
      </w:r>
    </w:p>
    <w:p w14:paraId="180E6BF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C51C01E" w14:textId="77777777" w:rsidR="0042307E" w:rsidRDefault="0042307E" w:rsidP="0042307E">
      <w:pPr>
        <w:keepNext/>
        <w:keepLines/>
        <w:tabs>
          <w:tab w:val="left" w:pos="709"/>
          <w:tab w:val="left" w:pos="1276"/>
          <w:tab w:val="left" w:pos="1843"/>
          <w:tab w:val="left" w:pos="2419"/>
        </w:tabs>
        <w:ind w:left="1416"/>
        <w:rPr>
          <w:rFonts w:cs="Arial"/>
          <w:snapToGrid w:val="0"/>
          <w:color w:val="000000"/>
        </w:rPr>
      </w:pPr>
      <w:r>
        <w:rPr>
          <w:rFonts w:cs="Arial"/>
          <w:snapToGrid w:val="0"/>
          <w:color w:val="000000"/>
        </w:rPr>
        <w:t xml:space="preserve">0x1: </w:t>
      </w:r>
      <w:proofErr w:type="spellStart"/>
      <w:r>
        <w:rPr>
          <w:rFonts w:cs="Arial"/>
          <w:snapToGrid w:val="0"/>
          <w:color w:val="000000"/>
        </w:rPr>
        <w:t>MediaInformation.St</w:t>
      </w:r>
      <w:proofErr w:type="spellEnd"/>
      <w:r>
        <w:rPr>
          <w:rFonts w:cs="Arial"/>
          <w:snapToGrid w:val="0"/>
          <w:color w:val="000000"/>
        </w:rPr>
        <w:t>() / MediaInformation2_</w:t>
      </w:r>
      <w:proofErr w:type="gramStart"/>
      <w:r>
        <w:rPr>
          <w:rFonts w:cs="Arial"/>
          <w:snapToGrid w:val="0"/>
          <w:color w:val="000000"/>
        </w:rPr>
        <w:t>St :</w:t>
      </w:r>
      <w:proofErr w:type="gramEnd"/>
      <w:r>
        <w:rPr>
          <w:rFonts w:cs="Arial"/>
          <w:snapToGrid w:val="0"/>
          <w:color w:val="000000"/>
        </w:rPr>
        <w:t xml:space="preserve"> </w:t>
      </w:r>
      <w:proofErr w:type="spellStart"/>
      <w:r>
        <w:rPr>
          <w:rFonts w:cs="Arial"/>
          <w:snapToGrid w:val="0"/>
          <w:color w:val="000000"/>
        </w:rPr>
        <w:t>DataUpdate</w:t>
      </w:r>
      <w:proofErr w:type="spellEnd"/>
      <w:r>
        <w:rPr>
          <w:rFonts w:cs="Arial"/>
          <w:snapToGrid w:val="0"/>
          <w:color w:val="000000"/>
          <w:lang w:val="en-GB"/>
        </w:rPr>
        <w:t xml:space="preserve"> NOT supported</w:t>
      </w:r>
    </w:p>
    <w:p w14:paraId="67443EB9" w14:textId="77777777" w:rsidR="0042307E" w:rsidRDefault="0042307E" w:rsidP="0042307E">
      <w:pPr>
        <w:keepNext/>
        <w:keepLines/>
        <w:tabs>
          <w:tab w:val="left" w:pos="709"/>
          <w:tab w:val="left" w:pos="1276"/>
          <w:tab w:val="left" w:pos="1843"/>
          <w:tab w:val="left" w:pos="2419"/>
        </w:tabs>
        <w:ind w:left="1416"/>
        <w:rPr>
          <w:rFonts w:cs="Arial"/>
          <w:snapToGrid w:val="0"/>
          <w:color w:val="000000"/>
        </w:rPr>
      </w:pPr>
      <w:r>
        <w:rPr>
          <w:rFonts w:cs="Arial"/>
          <w:snapToGrid w:val="0"/>
          <w:color w:val="000000"/>
        </w:rPr>
        <w:t xml:space="preserve">0x2: </w:t>
      </w:r>
      <w:proofErr w:type="spellStart"/>
      <w:r>
        <w:rPr>
          <w:rFonts w:cs="Arial"/>
          <w:snapToGrid w:val="0"/>
          <w:color w:val="000000"/>
        </w:rPr>
        <w:t>MediaInformation.St</w:t>
      </w:r>
      <w:proofErr w:type="spellEnd"/>
      <w:r>
        <w:rPr>
          <w:rFonts w:cs="Arial"/>
          <w:snapToGrid w:val="0"/>
          <w:color w:val="000000"/>
        </w:rPr>
        <w:t>() / MediaInformation2_</w:t>
      </w:r>
      <w:proofErr w:type="gramStart"/>
      <w:r>
        <w:rPr>
          <w:rFonts w:cs="Arial"/>
          <w:snapToGrid w:val="0"/>
          <w:color w:val="000000"/>
        </w:rPr>
        <w:t>St :</w:t>
      </w:r>
      <w:proofErr w:type="gramEnd"/>
      <w:r>
        <w:rPr>
          <w:rFonts w:cs="Arial"/>
          <w:snapToGrid w:val="0"/>
          <w:color w:val="000000"/>
        </w:rPr>
        <w:t xml:space="preserve"> </w:t>
      </w:r>
      <w:proofErr w:type="spellStart"/>
      <w:r>
        <w:rPr>
          <w:rFonts w:cs="Arial"/>
          <w:snapToGrid w:val="0"/>
          <w:color w:val="000000"/>
        </w:rPr>
        <w:t>DataUpdate</w:t>
      </w:r>
      <w:proofErr w:type="spellEnd"/>
      <w:r>
        <w:rPr>
          <w:rFonts w:cs="Arial"/>
          <w:snapToGrid w:val="0"/>
          <w:color w:val="000000"/>
          <w:lang w:val="en-GB"/>
        </w:rPr>
        <w:t xml:space="preserve"> supported</w:t>
      </w:r>
    </w:p>
    <w:p w14:paraId="40273AE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C0BF89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15-16:</w:t>
      </w:r>
    </w:p>
    <w:p w14:paraId="324C09E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A23B47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 xml:space="preserve">0x1: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MetadataIcon_1 NOT supported</w:t>
      </w:r>
    </w:p>
    <w:p w14:paraId="36CFD84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St</w:t>
      </w:r>
      <w:r>
        <w:rPr>
          <w:rFonts w:cs="Arial"/>
          <w:snapToGrid w:val="0"/>
          <w:color w:val="000000"/>
          <w:lang w:val="en-GB"/>
        </w:rPr>
        <w:t xml:space="preserve"> :</w:t>
      </w:r>
      <w:proofErr w:type="gramEnd"/>
      <w:r>
        <w:rPr>
          <w:rFonts w:cs="Arial"/>
          <w:snapToGrid w:val="0"/>
          <w:color w:val="000000"/>
          <w:lang w:val="en-GB"/>
        </w:rPr>
        <w:t xml:space="preserve"> MetadataIcon_1 supported</w:t>
      </w:r>
    </w:p>
    <w:p w14:paraId="5EA916D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7DD803C"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17-18:</w:t>
      </w:r>
    </w:p>
    <w:p w14:paraId="278D40A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0F5619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MetadataIcon_2 NOT supported</w:t>
      </w:r>
    </w:p>
    <w:p w14:paraId="10ADB66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MetadataIcon_2 supported</w:t>
      </w:r>
    </w:p>
    <w:p w14:paraId="733C1BA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3FEE93B"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19-20:</w:t>
      </w:r>
    </w:p>
    <w:p w14:paraId="4546629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83FF7E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Metadata1 NOT supported</w:t>
      </w:r>
    </w:p>
    <w:p w14:paraId="0915CDE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Metadata1 supported</w:t>
      </w:r>
    </w:p>
    <w:p w14:paraId="2488FC3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640E05D"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21-22:</w:t>
      </w:r>
    </w:p>
    <w:p w14:paraId="71EC187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09736E6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Metadata2 NOT supported</w:t>
      </w:r>
    </w:p>
    <w:p w14:paraId="2C5FA29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St</w:t>
      </w:r>
      <w:r>
        <w:rPr>
          <w:rFonts w:cs="Arial"/>
          <w:snapToGrid w:val="0"/>
          <w:color w:val="000000"/>
          <w:lang w:val="en-GB"/>
        </w:rPr>
        <w:t xml:space="preserve"> :</w:t>
      </w:r>
      <w:proofErr w:type="gramEnd"/>
      <w:r>
        <w:rPr>
          <w:rFonts w:cs="Arial"/>
          <w:snapToGrid w:val="0"/>
          <w:color w:val="000000"/>
          <w:lang w:val="en-GB"/>
        </w:rPr>
        <w:t xml:space="preserve"> Metadata2 supported</w:t>
      </w:r>
    </w:p>
    <w:p w14:paraId="6BEE2D2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B476CB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23-24:</w:t>
      </w:r>
    </w:p>
    <w:p w14:paraId="6E2274D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AE8ECB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SourceInformation</w:t>
      </w:r>
      <w:proofErr w:type="spellEnd"/>
      <w:r>
        <w:rPr>
          <w:rFonts w:cs="Arial"/>
          <w:snapToGrid w:val="0"/>
          <w:color w:val="000000"/>
          <w:lang w:val="en-GB"/>
        </w:rPr>
        <w:t xml:space="preserve"> NOT supported</w:t>
      </w:r>
    </w:p>
    <w:p w14:paraId="14CEF51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SourceInformation</w:t>
      </w:r>
      <w:proofErr w:type="spellEnd"/>
      <w:r>
        <w:rPr>
          <w:rFonts w:cs="Arial"/>
          <w:snapToGrid w:val="0"/>
          <w:color w:val="000000"/>
          <w:lang w:val="en-GB"/>
        </w:rPr>
        <w:t xml:space="preserve"> supported</w:t>
      </w:r>
    </w:p>
    <w:p w14:paraId="629D327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43A51701"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25-26:</w:t>
      </w:r>
    </w:p>
    <w:p w14:paraId="2F70682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0658F53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NonMetadataSrc</w:t>
      </w:r>
      <w:proofErr w:type="spellEnd"/>
      <w:r>
        <w:rPr>
          <w:rFonts w:cs="Arial"/>
          <w:snapToGrid w:val="0"/>
          <w:color w:val="000000"/>
          <w:lang w:val="en-GB"/>
        </w:rPr>
        <w:t xml:space="preserve"> NOT supported</w:t>
      </w:r>
    </w:p>
    <w:p w14:paraId="1DC31BC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MediaInformation.St</w:t>
      </w:r>
      <w:proofErr w:type="spellEnd"/>
      <w:r>
        <w:rPr>
          <w:rFonts w:cs="Arial"/>
          <w:snapToGrid w:val="0"/>
          <w:color w:val="000000"/>
          <w:lang w:val="en-GB"/>
        </w:rPr>
        <w:t xml:space="preserve">() </w:t>
      </w:r>
      <w:r>
        <w:rPr>
          <w:rFonts w:cs="Arial"/>
          <w:snapToGrid w:val="0"/>
          <w:color w:val="000000"/>
        </w:rPr>
        <w:t>/ MediaInformation2_</w:t>
      </w:r>
      <w:proofErr w:type="gramStart"/>
      <w:r>
        <w:rPr>
          <w:rFonts w:cs="Arial"/>
          <w:snapToGrid w:val="0"/>
          <w:color w:val="000000"/>
        </w:rPr>
        <w:t xml:space="preserve">St </w:t>
      </w:r>
      <w:r>
        <w:rPr>
          <w:rFonts w:cs="Arial"/>
          <w:snapToGrid w:val="0"/>
          <w:color w:val="000000"/>
          <w:lang w:val="en-GB"/>
        </w:rPr>
        <w:t>:</w:t>
      </w:r>
      <w:proofErr w:type="gramEnd"/>
      <w:r>
        <w:rPr>
          <w:rFonts w:cs="Arial"/>
          <w:snapToGrid w:val="0"/>
          <w:color w:val="000000"/>
          <w:lang w:val="en-GB"/>
        </w:rPr>
        <w:t xml:space="preserve"> </w:t>
      </w:r>
      <w:proofErr w:type="spellStart"/>
      <w:r>
        <w:rPr>
          <w:rFonts w:cs="Arial"/>
          <w:snapToGrid w:val="0"/>
          <w:color w:val="000000"/>
          <w:lang w:val="en-GB"/>
        </w:rPr>
        <w:t>NonMetadataSrc</w:t>
      </w:r>
      <w:proofErr w:type="spellEnd"/>
      <w:r>
        <w:rPr>
          <w:rFonts w:cs="Arial"/>
          <w:snapToGrid w:val="0"/>
          <w:color w:val="000000"/>
          <w:lang w:val="en-GB"/>
        </w:rPr>
        <w:t xml:space="preserve"> supported</w:t>
      </w:r>
    </w:p>
    <w:p w14:paraId="610DD6B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AF23AFC" w14:textId="77777777" w:rsidR="0042307E" w:rsidRPr="00B832F9"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27-39: Reserved</w:t>
      </w:r>
    </w:p>
    <w:p w14:paraId="69CDCAF5" w14:textId="77777777" w:rsidR="0042307E" w:rsidRDefault="0042307E" w:rsidP="0042307E">
      <w:pPr>
        <w:pStyle w:val="Heading4"/>
      </w:pPr>
      <w:r w:rsidRPr="00B9479B">
        <w:t>TP-LOG-TPL-REQ-214377/D-SID-AA-</w:t>
      </w:r>
      <w:proofErr w:type="spellStart"/>
      <w:r w:rsidRPr="00B9479B">
        <w:t>ProjMdePhoneRepeater_St</w:t>
      </w:r>
      <w:proofErr w:type="spellEnd"/>
    </w:p>
    <w:p w14:paraId="16F00B1F" w14:textId="77777777" w:rsidR="0042307E" w:rsidRDefault="0042307E" w:rsidP="0042307E">
      <w:pPr>
        <w:keepNext/>
        <w:keepLines/>
        <w:tabs>
          <w:tab w:val="left" w:pos="709"/>
          <w:tab w:val="left" w:pos="1276"/>
          <w:tab w:val="left" w:pos="1843"/>
          <w:tab w:val="left" w:pos="2419"/>
        </w:tabs>
        <w:rPr>
          <w:rFonts w:cs="Arial"/>
          <w:lang w:val="en-GB"/>
        </w:rPr>
      </w:pPr>
      <w:r>
        <w:rPr>
          <w:rFonts w:cs="Arial"/>
          <w:lang w:val="en-GB"/>
        </w:rPr>
        <w:t>Data size: 12 bytes.</w:t>
      </w:r>
    </w:p>
    <w:p w14:paraId="11E7703E" w14:textId="77777777" w:rsidR="0042307E" w:rsidRDefault="0042307E" w:rsidP="0042307E">
      <w:pPr>
        <w:keepNext/>
        <w:keepLines/>
        <w:tabs>
          <w:tab w:val="left" w:pos="709"/>
          <w:tab w:val="left" w:pos="1276"/>
          <w:tab w:val="left" w:pos="1843"/>
          <w:tab w:val="left" w:pos="2419"/>
        </w:tabs>
        <w:spacing w:before="120" w:after="60"/>
        <w:ind w:left="709"/>
        <w:rPr>
          <w:b/>
          <w:snapToGrid w:val="0"/>
          <w:lang w:val="fr-FR"/>
        </w:rPr>
      </w:pPr>
      <w:r>
        <w:rPr>
          <w:rFonts w:cs="Arial"/>
          <w:b/>
          <w:snapToGrid w:val="0"/>
          <w:lang w:val="fr-FR"/>
        </w:rPr>
        <w:t xml:space="preserve">Byte </w:t>
      </w:r>
      <w:proofErr w:type="gramStart"/>
      <w:r>
        <w:rPr>
          <w:rFonts w:cs="Arial"/>
          <w:b/>
          <w:snapToGrid w:val="0"/>
          <w:lang w:val="fr-FR"/>
        </w:rPr>
        <w:t>0:</w:t>
      </w:r>
      <w:proofErr w:type="gramEnd"/>
      <w:r>
        <w:rPr>
          <w:rFonts w:cs="Arial"/>
          <w:b/>
          <w:snapToGrid w:val="0"/>
          <w:lang w:val="fr-FR"/>
        </w:rPr>
        <w:t xml:space="preserve"> Signal identifier</w:t>
      </w:r>
    </w:p>
    <w:p w14:paraId="76C9B50A" w14:textId="77777777" w:rsidR="0042307E" w:rsidRDefault="0042307E" w:rsidP="0042307E">
      <w:pPr>
        <w:keepNext/>
        <w:keepLines/>
        <w:tabs>
          <w:tab w:val="left" w:pos="3544"/>
        </w:tabs>
        <w:ind w:left="1276"/>
      </w:pPr>
      <w:r>
        <w:rPr>
          <w:rFonts w:cs="Arial"/>
          <w:snapToGrid w:val="0"/>
        </w:rPr>
        <w:t xml:space="preserve">0xAA: </w:t>
      </w:r>
      <w:proofErr w:type="spellStart"/>
      <w:r>
        <w:rPr>
          <w:rFonts w:cs="Arial"/>
          <w:snapToGrid w:val="0"/>
        </w:rPr>
        <w:t>ProjMdePhoneRepeater_St</w:t>
      </w:r>
      <w:proofErr w:type="spellEnd"/>
    </w:p>
    <w:p w14:paraId="33333B84" w14:textId="77777777" w:rsidR="0042307E" w:rsidRDefault="0042307E" w:rsidP="0042307E">
      <w:pPr>
        <w:keepNext/>
        <w:keepLines/>
        <w:tabs>
          <w:tab w:val="left" w:pos="709"/>
          <w:tab w:val="left" w:pos="1276"/>
          <w:tab w:val="left" w:pos="1843"/>
          <w:tab w:val="left" w:pos="2419"/>
        </w:tabs>
        <w:spacing w:before="120" w:after="60"/>
        <w:ind w:left="709"/>
        <w:rPr>
          <w:b/>
          <w:lang w:val="fr-FR"/>
        </w:rPr>
      </w:pPr>
      <w:r>
        <w:rPr>
          <w:rFonts w:cs="Arial"/>
          <w:b/>
          <w:snapToGrid w:val="0"/>
          <w:lang w:val="fr-FR"/>
        </w:rPr>
        <w:t xml:space="preserve">Byte </w:t>
      </w:r>
      <w:proofErr w:type="gramStart"/>
      <w:r>
        <w:rPr>
          <w:rFonts w:cs="Arial"/>
          <w:b/>
          <w:snapToGrid w:val="0"/>
          <w:lang w:val="fr-FR"/>
        </w:rPr>
        <w:t>1:</w:t>
      </w:r>
      <w:proofErr w:type="gramEnd"/>
      <w:r>
        <w:rPr>
          <w:rFonts w:cs="Arial"/>
          <w:b/>
          <w:snapToGrid w:val="0"/>
          <w:lang w:val="fr-FR"/>
        </w:rPr>
        <w:t xml:space="preserve"> </w:t>
      </w:r>
      <w:proofErr w:type="spellStart"/>
      <w:r>
        <w:rPr>
          <w:rFonts w:cs="Arial"/>
          <w:b/>
          <w:snapToGrid w:val="0"/>
          <w:lang w:val="fr-FR"/>
        </w:rPr>
        <w:t>Utilization</w:t>
      </w:r>
      <w:proofErr w:type="spellEnd"/>
    </w:p>
    <w:p w14:paraId="4F7F0C98" w14:textId="77777777" w:rsidR="0042307E" w:rsidRDefault="0042307E" w:rsidP="0042307E">
      <w:pPr>
        <w:keepNext/>
        <w:keepLines/>
        <w:tabs>
          <w:tab w:val="left" w:pos="3544"/>
        </w:tabs>
        <w:ind w:left="1276"/>
      </w:pPr>
      <w:r>
        <w:rPr>
          <w:rFonts w:cs="Arial"/>
          <w:snapToGrid w:val="0"/>
        </w:rPr>
        <w:t xml:space="preserve">0x91: </w:t>
      </w:r>
      <w:proofErr w:type="spellStart"/>
      <w:r>
        <w:rPr>
          <w:rFonts w:cs="Arial"/>
          <w:snapToGrid w:val="0"/>
        </w:rPr>
        <w:t>Projection_Mode</w:t>
      </w:r>
      <w:proofErr w:type="spellEnd"/>
    </w:p>
    <w:p w14:paraId="581314A9" w14:textId="77777777" w:rsidR="0042307E" w:rsidRDefault="0042307E" w:rsidP="0042307E">
      <w:pPr>
        <w:keepNext/>
        <w:keepLines/>
        <w:tabs>
          <w:tab w:val="left" w:pos="709"/>
          <w:tab w:val="left" w:pos="1276"/>
          <w:tab w:val="left" w:pos="1843"/>
          <w:tab w:val="left" w:pos="2419"/>
        </w:tabs>
        <w:spacing w:before="120" w:after="60"/>
        <w:ind w:left="709"/>
        <w:rPr>
          <w:b/>
          <w:lang w:val="fr-FR"/>
        </w:rPr>
      </w:pPr>
      <w:r>
        <w:rPr>
          <w:rFonts w:cs="Arial"/>
          <w:b/>
          <w:snapToGrid w:val="0"/>
          <w:lang w:val="fr-FR"/>
        </w:rPr>
        <w:t xml:space="preserve">Byte </w:t>
      </w:r>
      <w:proofErr w:type="gramStart"/>
      <w:r>
        <w:rPr>
          <w:rFonts w:cs="Arial"/>
          <w:b/>
          <w:snapToGrid w:val="0"/>
          <w:lang w:val="fr-FR"/>
        </w:rPr>
        <w:t>2:</w:t>
      </w:r>
      <w:proofErr w:type="gramEnd"/>
      <w:r>
        <w:rPr>
          <w:rFonts w:cs="Arial"/>
          <w:b/>
          <w:snapToGrid w:val="0"/>
          <w:lang w:val="fr-FR"/>
        </w:rPr>
        <w:t xml:space="preserve"> Command </w:t>
      </w:r>
      <w:proofErr w:type="spellStart"/>
      <w:r>
        <w:rPr>
          <w:rFonts w:cs="Arial"/>
          <w:b/>
          <w:snapToGrid w:val="0"/>
          <w:lang w:val="fr-FR"/>
        </w:rPr>
        <w:t>Execution</w:t>
      </w:r>
      <w:proofErr w:type="spellEnd"/>
      <w:r>
        <w:rPr>
          <w:rFonts w:cs="Arial"/>
          <w:b/>
          <w:snapToGrid w:val="0"/>
          <w:lang w:val="fr-FR"/>
        </w:rPr>
        <w:t xml:space="preserve"> </w:t>
      </w:r>
      <w:proofErr w:type="spellStart"/>
      <w:r>
        <w:rPr>
          <w:rFonts w:cs="Arial"/>
          <w:b/>
          <w:snapToGrid w:val="0"/>
          <w:lang w:val="fr-FR"/>
        </w:rPr>
        <w:t>Status</w:t>
      </w:r>
      <w:proofErr w:type="spellEnd"/>
    </w:p>
    <w:p w14:paraId="6F0C7162" w14:textId="77777777" w:rsidR="0042307E" w:rsidRDefault="0042307E" w:rsidP="0042307E">
      <w:pPr>
        <w:keepNext/>
        <w:keepLines/>
        <w:tabs>
          <w:tab w:val="left" w:pos="3544"/>
        </w:tabs>
        <w:ind w:left="1276"/>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4B669C36" w14:textId="77777777" w:rsidR="0042307E" w:rsidRDefault="0042307E" w:rsidP="0042307E">
      <w:pPr>
        <w:keepNext/>
        <w:keepLines/>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3A8394C4" w14:textId="77777777" w:rsidR="0042307E" w:rsidRDefault="0042307E" w:rsidP="0042307E">
      <w:pPr>
        <w:keepNext/>
        <w:keepLines/>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64EEF22D" w14:textId="77777777" w:rsidR="0042307E" w:rsidRDefault="0042307E" w:rsidP="0042307E">
      <w:pPr>
        <w:keepNext/>
        <w:keepLines/>
        <w:tabs>
          <w:tab w:val="left" w:pos="3544"/>
        </w:tabs>
        <w:ind w:left="1276"/>
      </w:pPr>
      <w:r>
        <w:rPr>
          <w:rFonts w:cs="Arial"/>
          <w:snapToGrid w:val="0"/>
        </w:rPr>
        <w:t>0x3y: Intermediate Result</w:t>
      </w:r>
      <w:r>
        <w:rPr>
          <w:rFonts w:cs="Arial"/>
          <w:snapToGrid w:val="0"/>
        </w:rPr>
        <w:tab/>
        <w:t>–</w:t>
      </w:r>
      <w:r>
        <w:rPr>
          <w:rFonts w:cs="Arial"/>
          <w:snapToGrid w:val="0"/>
        </w:rPr>
        <w:tab/>
        <w:t>Wait</w:t>
      </w:r>
    </w:p>
    <w:p w14:paraId="3DCD936C"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fr-FR"/>
        </w:rPr>
      </w:pPr>
      <w:r>
        <w:rPr>
          <w:rFonts w:cs="Arial"/>
          <w:b/>
          <w:snapToGrid w:val="0"/>
          <w:lang w:val="fr-FR"/>
        </w:rPr>
        <w:t>Byte 3-</w:t>
      </w:r>
      <w:proofErr w:type="gramStart"/>
      <w:r>
        <w:rPr>
          <w:rFonts w:cs="Arial"/>
          <w:b/>
          <w:snapToGrid w:val="0"/>
          <w:lang w:val="fr-FR"/>
        </w:rPr>
        <w:t>11:</w:t>
      </w:r>
      <w:proofErr w:type="gramEnd"/>
      <w:r>
        <w:rPr>
          <w:rFonts w:cs="Arial"/>
          <w:b/>
          <w:snapToGrid w:val="0"/>
          <w:lang w:val="fr-FR"/>
        </w:rPr>
        <w:t xml:space="preserve"> Phone</w:t>
      </w:r>
    </w:p>
    <w:p w14:paraId="129D5F5E" w14:textId="77777777" w:rsidR="0042307E" w:rsidRDefault="0042307E" w:rsidP="0042307E">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w:t>
      </w:r>
    </w:p>
    <w:p w14:paraId="3A60576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Phone feature NOT available</w:t>
      </w:r>
    </w:p>
    <w:p w14:paraId="1D06552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Phone feature available</w:t>
      </w:r>
    </w:p>
    <w:p w14:paraId="16FE66C2"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1-2:</w:t>
      </w:r>
    </w:p>
    <w:p w14:paraId="38B8D7E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640627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Standard Phone Interface utilization</w:t>
      </w:r>
    </w:p>
    <w:p w14:paraId="0F0E07A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Projection Mode Phone Interface utilization</w:t>
      </w:r>
    </w:p>
    <w:p w14:paraId="28489A1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0x3: Reserved</w:t>
      </w:r>
    </w:p>
    <w:p w14:paraId="044D1B76"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3-4:</w:t>
      </w:r>
    </w:p>
    <w:p w14:paraId="1D2337F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6B25C34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List Server Phone Info NOT available</w:t>
      </w:r>
    </w:p>
    <w:p w14:paraId="22C0A95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List Server Phone Info available</w:t>
      </w:r>
    </w:p>
    <w:p w14:paraId="542D843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136E7E2"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5-6:</w:t>
      </w:r>
    </w:p>
    <w:p w14:paraId="626AAD2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180B7B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BTDefaultPhone.St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DefPhone</w:t>
      </w:r>
      <w:proofErr w:type="spellEnd"/>
      <w:r>
        <w:rPr>
          <w:rFonts w:cs="Arial"/>
          <w:snapToGrid w:val="0"/>
          <w:color w:val="000000"/>
          <w:lang w:val="en-GB"/>
        </w:rPr>
        <w:t xml:space="preserve"> NOT supported</w:t>
      </w:r>
    </w:p>
    <w:p w14:paraId="32148A1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BTDefaultPhone.St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DefPhone</w:t>
      </w:r>
      <w:proofErr w:type="spellEnd"/>
      <w:r>
        <w:rPr>
          <w:rFonts w:cs="Arial"/>
          <w:snapToGrid w:val="0"/>
          <w:color w:val="000000"/>
          <w:lang w:val="en-GB"/>
        </w:rPr>
        <w:t xml:space="preserve"> supported</w:t>
      </w:r>
    </w:p>
    <w:p w14:paraId="5902B7C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585106D6"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7-8:</w:t>
      </w:r>
    </w:p>
    <w:p w14:paraId="37802CC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B4219B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Phone Type NOT supported</w:t>
      </w:r>
    </w:p>
    <w:p w14:paraId="41E087D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Phone Type supported</w:t>
      </w:r>
    </w:p>
    <w:p w14:paraId="5DC9576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02B82CF"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9-10:</w:t>
      </w:r>
    </w:p>
    <w:p w14:paraId="7045F7F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747BF5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Validity NOT supported</w:t>
      </w:r>
    </w:p>
    <w:p w14:paraId="26842E0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Validity supported</w:t>
      </w:r>
    </w:p>
    <w:p w14:paraId="37E63F3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7152E0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11-12:</w:t>
      </w:r>
    </w:p>
    <w:p w14:paraId="229389B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1176D7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Index of Phone NOT supported</w:t>
      </w:r>
    </w:p>
    <w:p w14:paraId="4ACFB10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Index of Phone supported</w:t>
      </w:r>
    </w:p>
    <w:p w14:paraId="1CC7D70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990EDD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13-14:</w:t>
      </w:r>
    </w:p>
    <w:p w14:paraId="0800A00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B08075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Caller number NOT supported</w:t>
      </w:r>
    </w:p>
    <w:p w14:paraId="1E0F0D9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Caller number supported</w:t>
      </w:r>
    </w:p>
    <w:p w14:paraId="42894A6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7F7FE2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15-16:</w:t>
      </w:r>
    </w:p>
    <w:p w14:paraId="6FDDE28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E473B8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Caller name NOT supported</w:t>
      </w:r>
    </w:p>
    <w:p w14:paraId="7DC309E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BTCallerIdentification.St</w:t>
      </w:r>
      <w:proofErr w:type="spellEnd"/>
      <w:r>
        <w:rPr>
          <w:rFonts w:cs="Arial"/>
          <w:snapToGrid w:val="0"/>
          <w:color w:val="000000"/>
          <w:lang w:val="en-GB"/>
        </w:rPr>
        <w:t>() / BTCallerIdentification2_</w:t>
      </w:r>
      <w:proofErr w:type="gramStart"/>
      <w:r>
        <w:rPr>
          <w:rFonts w:cs="Arial"/>
          <w:snapToGrid w:val="0"/>
          <w:color w:val="000000"/>
          <w:lang w:val="en-GB"/>
        </w:rPr>
        <w:t>St :</w:t>
      </w:r>
      <w:proofErr w:type="gramEnd"/>
      <w:r>
        <w:rPr>
          <w:rFonts w:cs="Arial"/>
          <w:snapToGrid w:val="0"/>
          <w:color w:val="000000"/>
          <w:lang w:val="en-GB"/>
        </w:rPr>
        <w:t xml:space="preserve"> Caller name supported</w:t>
      </w:r>
    </w:p>
    <w:p w14:paraId="3E5F995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4898D7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17-18:</w:t>
      </w:r>
    </w:p>
    <w:p w14:paraId="5C0514A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9F61F6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BTNetworkStatus.St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Status NOT supported</w:t>
      </w:r>
    </w:p>
    <w:p w14:paraId="021FE9B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BTNetworkStatus.St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Status supported</w:t>
      </w:r>
    </w:p>
    <w:p w14:paraId="1D55106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362345A"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19-20:</w:t>
      </w:r>
    </w:p>
    <w:p w14:paraId="497F4CB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3AFEC0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PhMicrophoneMute.St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Mode NOT supported</w:t>
      </w:r>
    </w:p>
    <w:p w14:paraId="7EFE2AD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PhMicrophoneMute.St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Mode supported</w:t>
      </w:r>
    </w:p>
    <w:p w14:paraId="77BF898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0A0CA64A"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21-22:</w:t>
      </w:r>
    </w:p>
    <w:p w14:paraId="2254240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0F7BEE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BluetoothStatus.St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Status NOT supported</w:t>
      </w:r>
    </w:p>
    <w:p w14:paraId="0B64200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BluetoothStatus.St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Status supported</w:t>
      </w:r>
    </w:p>
    <w:p w14:paraId="1B2E750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04C735E"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lastRenderedPageBreak/>
        <w:t>Bit 23-24:</w:t>
      </w:r>
    </w:p>
    <w:p w14:paraId="6FF2D79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245415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BTBatteryLevel.St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Level NOT supported</w:t>
      </w:r>
    </w:p>
    <w:p w14:paraId="45E7F10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BTBatteryLevel.St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Level supported</w:t>
      </w:r>
    </w:p>
    <w:p w14:paraId="6E169E9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4CFDDA6"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25-26:</w:t>
      </w:r>
    </w:p>
    <w:p w14:paraId="657729C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78BB17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BTPhoneSts.St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Status NOT supported</w:t>
      </w:r>
    </w:p>
    <w:p w14:paraId="3523A56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BTPhoneSts.St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Status supported</w:t>
      </w:r>
    </w:p>
    <w:p w14:paraId="338C45D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7602D83"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27-28:</w:t>
      </w:r>
    </w:p>
    <w:p w14:paraId="2FBEBD5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372F97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BTSignalStrength.St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SignalStrength</w:t>
      </w:r>
      <w:proofErr w:type="spellEnd"/>
      <w:r>
        <w:rPr>
          <w:rFonts w:cs="Arial"/>
          <w:snapToGrid w:val="0"/>
          <w:color w:val="000000"/>
          <w:lang w:val="en-GB"/>
        </w:rPr>
        <w:t xml:space="preserve"> NOT supported</w:t>
      </w:r>
    </w:p>
    <w:p w14:paraId="2CD926E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BTSignalStrength.St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SignalStrength</w:t>
      </w:r>
      <w:proofErr w:type="spellEnd"/>
      <w:r>
        <w:rPr>
          <w:rFonts w:cs="Arial"/>
          <w:snapToGrid w:val="0"/>
          <w:color w:val="000000"/>
          <w:lang w:val="en-GB"/>
        </w:rPr>
        <w:t xml:space="preserve"> supported</w:t>
      </w:r>
    </w:p>
    <w:p w14:paraId="21B6D34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DD4E0D9"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29-30:</w:t>
      </w:r>
    </w:p>
    <w:p w14:paraId="6AC2E7A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23DF79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CallDuration.St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Duration NOT supported</w:t>
      </w:r>
    </w:p>
    <w:p w14:paraId="2E4F3FD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CallDuration.St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Duration supported</w:t>
      </w:r>
    </w:p>
    <w:p w14:paraId="315187A8"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FCDFC5E"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31-32:</w:t>
      </w:r>
    </w:p>
    <w:p w14:paraId="3C576EC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0142815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NewSMS.St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SMS NOT supported</w:t>
      </w:r>
    </w:p>
    <w:p w14:paraId="6F68E2C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NewSMS.St</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SMS supported</w:t>
      </w:r>
    </w:p>
    <w:p w14:paraId="25D02BD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E2F4DD8"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33-34:</w:t>
      </w:r>
    </w:p>
    <w:p w14:paraId="37CA36C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63A44BE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BTEndTelService.Rq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NOT supported</w:t>
      </w:r>
    </w:p>
    <w:p w14:paraId="3101C8E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BTEndTelService.Rq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supported</w:t>
      </w:r>
    </w:p>
    <w:p w14:paraId="2C85C8F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37AC322"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35-36:</w:t>
      </w:r>
    </w:p>
    <w:p w14:paraId="379CB35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1197D43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BTInCallOptions.Rq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NOT supported</w:t>
      </w:r>
    </w:p>
    <w:p w14:paraId="08B5E94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BTInCallOptions.Rq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supported</w:t>
      </w:r>
    </w:p>
    <w:p w14:paraId="45C2F65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63719EF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37-38:</w:t>
      </w:r>
    </w:p>
    <w:p w14:paraId="18EBE2B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2C6450E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BTIncomingCall.Rq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NOT supported</w:t>
      </w:r>
    </w:p>
    <w:p w14:paraId="1F818FE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BTIncomingCall.Rq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supported</w:t>
      </w:r>
    </w:p>
    <w:p w14:paraId="4879874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9476EC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39-40:</w:t>
      </w:r>
    </w:p>
    <w:p w14:paraId="4471CD2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CD7B9D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InitiateBTCall.Rq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TypeOfCall</w:t>
      </w:r>
      <w:proofErr w:type="spellEnd"/>
      <w:r>
        <w:rPr>
          <w:rFonts w:cs="Arial"/>
          <w:snapToGrid w:val="0"/>
          <w:color w:val="000000"/>
          <w:lang w:val="en-GB"/>
        </w:rPr>
        <w:t xml:space="preserve"> NOT supported</w:t>
      </w:r>
    </w:p>
    <w:p w14:paraId="5B0240A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InitiateBTCall.Rq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TypeOfCall</w:t>
      </w:r>
      <w:proofErr w:type="spellEnd"/>
      <w:r>
        <w:rPr>
          <w:rFonts w:cs="Arial"/>
          <w:snapToGrid w:val="0"/>
          <w:color w:val="000000"/>
          <w:lang w:val="en-GB"/>
        </w:rPr>
        <w:t xml:space="preserve"> supported</w:t>
      </w:r>
    </w:p>
    <w:p w14:paraId="0078348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E849077"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41-42:</w:t>
      </w:r>
    </w:p>
    <w:p w14:paraId="5EA6E22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433EA4A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InitiateBTCall.Rq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TelNbr</w:t>
      </w:r>
      <w:proofErr w:type="spellEnd"/>
      <w:r>
        <w:rPr>
          <w:rFonts w:cs="Arial"/>
          <w:snapToGrid w:val="0"/>
          <w:color w:val="000000"/>
          <w:lang w:val="en-GB"/>
        </w:rPr>
        <w:t xml:space="preserve"> NOT supported</w:t>
      </w:r>
    </w:p>
    <w:p w14:paraId="553EAE5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InitiateBTCall.Rq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TelNbr</w:t>
      </w:r>
      <w:proofErr w:type="spellEnd"/>
      <w:r>
        <w:rPr>
          <w:rFonts w:cs="Arial"/>
          <w:snapToGrid w:val="0"/>
          <w:color w:val="000000"/>
          <w:lang w:val="en-GB"/>
        </w:rPr>
        <w:t xml:space="preserve"> supported</w:t>
      </w:r>
    </w:p>
    <w:p w14:paraId="60B266F7"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3724F024"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43-44:</w:t>
      </w:r>
    </w:p>
    <w:p w14:paraId="1F1D69D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0x0: Inactive</w:t>
      </w:r>
    </w:p>
    <w:p w14:paraId="467187D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BTEndTelService.Rq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NOT supported</w:t>
      </w:r>
    </w:p>
    <w:p w14:paraId="0C7501D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BTEndTelService.Rq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supported</w:t>
      </w:r>
    </w:p>
    <w:p w14:paraId="7FD3B06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77233475"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45-46:</w:t>
      </w:r>
    </w:p>
    <w:p w14:paraId="1CA0730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268A2A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BTInCallOptions.Rq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NOT supported</w:t>
      </w:r>
    </w:p>
    <w:p w14:paraId="133426A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BTInCallOptions.Rq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supported</w:t>
      </w:r>
    </w:p>
    <w:p w14:paraId="52BC7E0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243CDCAB"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47-48:</w:t>
      </w:r>
    </w:p>
    <w:p w14:paraId="4DEA501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310F05C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BTIncomingCall.Rq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NOT supported</w:t>
      </w:r>
    </w:p>
    <w:p w14:paraId="285E70F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BTIncomingCall.Rq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Pr>
          <w:rFonts w:cs="Arial"/>
          <w:snapToGrid w:val="0"/>
          <w:color w:val="000000"/>
          <w:lang w:val="en-GB"/>
        </w:rPr>
        <w:t>SingleParam</w:t>
      </w:r>
      <w:proofErr w:type="spellEnd"/>
      <w:r>
        <w:rPr>
          <w:rFonts w:cs="Arial"/>
          <w:snapToGrid w:val="0"/>
          <w:color w:val="000000"/>
          <w:lang w:val="en-GB"/>
        </w:rPr>
        <w:t xml:space="preserve"> supported</w:t>
      </w:r>
    </w:p>
    <w:p w14:paraId="4A1FEE3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4601DEC9"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49-50:</w:t>
      </w:r>
    </w:p>
    <w:p w14:paraId="50CCB11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7B1B02B" w14:textId="77777777" w:rsidR="0042307E" w:rsidRDefault="0042307E" w:rsidP="0042307E">
      <w:pPr>
        <w:keepNext/>
        <w:keepLines/>
        <w:tabs>
          <w:tab w:val="left" w:pos="709"/>
          <w:tab w:val="left" w:pos="1276"/>
          <w:tab w:val="left" w:pos="1843"/>
          <w:tab w:val="left" w:pos="2419"/>
        </w:tabs>
        <w:ind w:left="1416"/>
        <w:rPr>
          <w:rFonts w:cs="Arial"/>
          <w:snapToGrid w:val="0"/>
          <w:color w:val="000000"/>
        </w:rPr>
      </w:pPr>
      <w:r>
        <w:rPr>
          <w:rFonts w:cs="Arial"/>
          <w:snapToGrid w:val="0"/>
          <w:color w:val="000000"/>
          <w:lang w:val="en-GB"/>
        </w:rPr>
        <w:t xml:space="preserve">0x1: </w:t>
      </w:r>
      <w:proofErr w:type="spellStart"/>
      <w:r>
        <w:rPr>
          <w:rFonts w:cs="Arial"/>
          <w:snapToGrid w:val="0"/>
          <w:color w:val="000000"/>
          <w:lang w:val="en-GB"/>
        </w:rPr>
        <w:t>PhMicrophoneMute.Rq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Mode NOT supported</w:t>
      </w:r>
    </w:p>
    <w:p w14:paraId="56C0370A"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PhMicrophoneMute.Rq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Mode supported</w:t>
      </w:r>
    </w:p>
    <w:p w14:paraId="270C572C"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F78F2FA" w14:textId="77777777" w:rsidR="0042307E"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51-52:</w:t>
      </w:r>
    </w:p>
    <w:p w14:paraId="7E0E18F0"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7DDFB14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TextMessage.Rq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Opcode NOT supported</w:t>
      </w:r>
    </w:p>
    <w:p w14:paraId="09A03DC5"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TextMessage.Rq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Opcode supported</w:t>
      </w:r>
    </w:p>
    <w:p w14:paraId="636E6DBB"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1E747D7F" w14:textId="77777777" w:rsidR="0042307E" w:rsidRPr="001363B0"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sidRPr="001363B0">
        <w:rPr>
          <w:rFonts w:cs="Arial"/>
          <w:i/>
          <w:snapToGrid w:val="0"/>
          <w:lang w:val="en-GB"/>
        </w:rPr>
        <w:t>Bit 53-54</w:t>
      </w:r>
    </w:p>
    <w:p w14:paraId="75FF2D73"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97F9D72"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sidRPr="00CA684D">
        <w:rPr>
          <w:rFonts w:cs="Arial"/>
          <w:snapToGrid w:val="0"/>
          <w:color w:val="000000"/>
          <w:lang w:val="en-GB"/>
        </w:rPr>
        <w:t>GetBTPhoneName.Rq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sidRPr="00CA684D">
        <w:rPr>
          <w:rFonts w:cs="Arial"/>
          <w:snapToGrid w:val="0"/>
          <w:color w:val="000000"/>
          <w:lang w:val="en-GB"/>
        </w:rPr>
        <w:t>RequestStatus</w:t>
      </w:r>
      <w:proofErr w:type="spellEnd"/>
      <w:r>
        <w:rPr>
          <w:rFonts w:cs="Arial"/>
          <w:snapToGrid w:val="0"/>
          <w:color w:val="000000"/>
          <w:lang w:val="en-GB"/>
        </w:rPr>
        <w:t xml:space="preserve"> NOT supported</w:t>
      </w:r>
    </w:p>
    <w:p w14:paraId="0FC8043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sidRPr="00CA684D">
        <w:rPr>
          <w:rFonts w:cs="Arial"/>
          <w:snapToGrid w:val="0"/>
          <w:color w:val="000000"/>
          <w:lang w:val="en-GB"/>
        </w:rPr>
        <w:t>GetBTPhoneName.Rq</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proofErr w:type="spellStart"/>
      <w:r w:rsidRPr="00CA684D">
        <w:rPr>
          <w:rFonts w:cs="Arial"/>
          <w:snapToGrid w:val="0"/>
          <w:color w:val="000000"/>
          <w:lang w:val="en-GB"/>
        </w:rPr>
        <w:t>RequestStatus</w:t>
      </w:r>
      <w:proofErr w:type="spellEnd"/>
      <w:r>
        <w:rPr>
          <w:rFonts w:cs="Arial"/>
          <w:snapToGrid w:val="0"/>
          <w:color w:val="000000"/>
          <w:lang w:val="en-GB"/>
        </w:rPr>
        <w:t xml:space="preserve"> supported</w:t>
      </w:r>
    </w:p>
    <w:p w14:paraId="07579299"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459FA36A" w14:textId="77777777" w:rsidR="0042307E" w:rsidRPr="001363B0"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55-56</w:t>
      </w:r>
    </w:p>
    <w:p w14:paraId="184CFD51"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14:paraId="5C9EBDCD"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w:t>
      </w:r>
      <w:proofErr w:type="spellStart"/>
      <w:r>
        <w:rPr>
          <w:rFonts w:cs="Arial"/>
          <w:snapToGrid w:val="0"/>
          <w:color w:val="000000"/>
          <w:lang w:val="en-GB"/>
        </w:rPr>
        <w:t>BTPhoneName.Rsp</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r w:rsidRPr="006B325F">
        <w:rPr>
          <w:rFonts w:cs="Arial"/>
          <w:snapToGrid w:val="0"/>
          <w:color w:val="000000"/>
          <w:lang w:val="en-GB"/>
        </w:rPr>
        <w:t>Phone Name</w:t>
      </w:r>
      <w:r>
        <w:rPr>
          <w:rFonts w:cs="Arial"/>
          <w:snapToGrid w:val="0"/>
          <w:color w:val="000000"/>
          <w:lang w:val="en-GB"/>
        </w:rPr>
        <w:t xml:space="preserve"> NOT supported</w:t>
      </w:r>
    </w:p>
    <w:p w14:paraId="50E45636"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w:t>
      </w:r>
      <w:proofErr w:type="spellStart"/>
      <w:r>
        <w:rPr>
          <w:rFonts w:cs="Arial"/>
          <w:snapToGrid w:val="0"/>
          <w:color w:val="000000"/>
          <w:lang w:val="en-GB"/>
        </w:rPr>
        <w:t>BTPhoneName.Rsp</w:t>
      </w:r>
      <w:proofErr w:type="spellEnd"/>
      <w:r>
        <w:rPr>
          <w:rFonts w:cs="Arial"/>
          <w:snapToGrid w:val="0"/>
          <w:color w:val="000000"/>
          <w:lang w:val="en-GB"/>
        </w:rPr>
        <w:t>(</w:t>
      </w:r>
      <w:proofErr w:type="gramStart"/>
      <w:r>
        <w:rPr>
          <w:rFonts w:cs="Arial"/>
          <w:snapToGrid w:val="0"/>
          <w:color w:val="000000"/>
          <w:lang w:val="en-GB"/>
        </w:rPr>
        <w:t>) :</w:t>
      </w:r>
      <w:proofErr w:type="gramEnd"/>
      <w:r>
        <w:rPr>
          <w:rFonts w:cs="Arial"/>
          <w:snapToGrid w:val="0"/>
          <w:color w:val="000000"/>
          <w:lang w:val="en-GB"/>
        </w:rPr>
        <w:t xml:space="preserve"> </w:t>
      </w:r>
      <w:r w:rsidRPr="006B325F">
        <w:rPr>
          <w:rFonts w:cs="Arial"/>
          <w:snapToGrid w:val="0"/>
          <w:color w:val="000000"/>
          <w:lang w:val="en-GB"/>
        </w:rPr>
        <w:t>Phone Name</w:t>
      </w:r>
      <w:r>
        <w:rPr>
          <w:rFonts w:cs="Arial"/>
          <w:snapToGrid w:val="0"/>
          <w:color w:val="000000"/>
          <w:lang w:val="en-GB"/>
        </w:rPr>
        <w:t xml:space="preserve"> supported</w:t>
      </w:r>
    </w:p>
    <w:p w14:paraId="62CC2F4E"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14:paraId="4E3FAD6F"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p>
    <w:p w14:paraId="7BED5CF4" w14:textId="77777777" w:rsidR="0042307E" w:rsidRDefault="0042307E" w:rsidP="0042307E">
      <w:pPr>
        <w:keepNext/>
        <w:keepLines/>
        <w:tabs>
          <w:tab w:val="left" w:pos="709"/>
          <w:tab w:val="left" w:pos="1276"/>
          <w:tab w:val="left" w:pos="1843"/>
          <w:tab w:val="left" w:pos="2419"/>
        </w:tabs>
        <w:ind w:left="1416"/>
        <w:rPr>
          <w:rFonts w:cs="Arial"/>
          <w:snapToGrid w:val="0"/>
          <w:color w:val="000000"/>
          <w:lang w:val="en-GB"/>
        </w:rPr>
      </w:pPr>
    </w:p>
    <w:p w14:paraId="5C13F07A" w14:textId="77777777" w:rsidR="0042307E" w:rsidRPr="00B55565" w:rsidRDefault="0042307E" w:rsidP="0042307E">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57-71: Reserved</w:t>
      </w:r>
    </w:p>
    <w:p w14:paraId="03FD71A2" w14:textId="77777777" w:rsidR="0042307E" w:rsidRDefault="0042307E" w:rsidP="0042307E">
      <w:pPr>
        <w:pStyle w:val="Heading4"/>
      </w:pPr>
      <w:r w:rsidRPr="00B9479B">
        <w:t>TP-LOG-TPL-REQ-214832/B-SID-AB-</w:t>
      </w:r>
      <w:proofErr w:type="spellStart"/>
      <w:r w:rsidRPr="00B9479B">
        <w:t>megaTP_PackageRetransmission_Rq</w:t>
      </w:r>
      <w:proofErr w:type="spellEnd"/>
    </w:p>
    <w:p w14:paraId="2CFD0A40" w14:textId="77777777" w:rsidR="0042307E" w:rsidRDefault="0042307E" w:rsidP="0042307E">
      <w:pPr>
        <w:rPr>
          <w:rFonts w:cs="Arial"/>
        </w:rPr>
      </w:pPr>
      <w:r>
        <w:rPr>
          <w:rFonts w:cs="Arial"/>
        </w:rPr>
        <w:t>Data Size: 6 bytes</w:t>
      </w:r>
    </w:p>
    <w:p w14:paraId="027F0E26" w14:textId="77777777" w:rsidR="0042307E" w:rsidRDefault="0042307E" w:rsidP="0042307E">
      <w:pPr>
        <w:ind w:left="720"/>
        <w:rPr>
          <w:rFonts w:cs="Arial"/>
        </w:rPr>
      </w:pPr>
      <w:r>
        <w:rPr>
          <w:rFonts w:cs="Arial"/>
        </w:rPr>
        <w:tab/>
      </w:r>
    </w:p>
    <w:p w14:paraId="5F4E7390" w14:textId="77777777" w:rsidR="0042307E" w:rsidRDefault="0042307E" w:rsidP="0042307E">
      <w:pPr>
        <w:ind w:left="720"/>
        <w:rPr>
          <w:rFonts w:cs="Arial"/>
          <w:b/>
        </w:rPr>
      </w:pPr>
      <w:r>
        <w:rPr>
          <w:rFonts w:cs="Arial"/>
          <w:b/>
        </w:rPr>
        <w:t>Byte 0: Signal Identifier</w:t>
      </w:r>
    </w:p>
    <w:p w14:paraId="5FB43826" w14:textId="77777777" w:rsidR="0042307E" w:rsidRDefault="0042307E" w:rsidP="0042307E">
      <w:pPr>
        <w:ind w:left="720"/>
        <w:rPr>
          <w:rFonts w:cs="Arial"/>
        </w:rPr>
      </w:pPr>
      <w:r>
        <w:rPr>
          <w:rFonts w:cs="Arial"/>
        </w:rPr>
        <w:tab/>
        <w:t xml:space="preserve">0xAB: </w:t>
      </w:r>
      <w:proofErr w:type="spellStart"/>
      <w:r>
        <w:rPr>
          <w:rFonts w:cs="Arial"/>
        </w:rPr>
        <w:t>megaTP_PackageRetransmission_Rq</w:t>
      </w:r>
      <w:proofErr w:type="spellEnd"/>
    </w:p>
    <w:p w14:paraId="1FDAFCAC" w14:textId="77777777" w:rsidR="0042307E" w:rsidRDefault="0042307E" w:rsidP="0042307E">
      <w:pPr>
        <w:ind w:left="720"/>
        <w:rPr>
          <w:rFonts w:cs="Arial"/>
        </w:rPr>
      </w:pPr>
      <w:r>
        <w:rPr>
          <w:rFonts w:cs="Arial"/>
        </w:rPr>
        <w:tab/>
      </w:r>
    </w:p>
    <w:p w14:paraId="2F1C176B" w14:textId="77777777" w:rsidR="0042307E" w:rsidRDefault="0042307E" w:rsidP="0042307E">
      <w:pPr>
        <w:ind w:left="720"/>
        <w:rPr>
          <w:rFonts w:cs="Arial"/>
          <w:b/>
        </w:rPr>
      </w:pPr>
      <w:r>
        <w:rPr>
          <w:rFonts w:cs="Arial"/>
          <w:b/>
        </w:rPr>
        <w:t>Byte 1: Utilization</w:t>
      </w:r>
    </w:p>
    <w:p w14:paraId="63BB41E7" w14:textId="77777777" w:rsidR="0042307E" w:rsidRDefault="0042307E" w:rsidP="0042307E">
      <w:pPr>
        <w:ind w:left="720"/>
        <w:rPr>
          <w:rFonts w:cs="Arial"/>
        </w:rPr>
      </w:pPr>
      <w:r>
        <w:rPr>
          <w:rFonts w:cs="Arial"/>
        </w:rPr>
        <w:tab/>
        <w:t xml:space="preserve">Any defined utilization </w:t>
      </w:r>
      <w:proofErr w:type="gramStart"/>
      <w:r>
        <w:rPr>
          <w:rFonts w:cs="Arial"/>
        </w:rPr>
        <w:t>value</w:t>
      </w:r>
      <w:proofErr w:type="gramEnd"/>
    </w:p>
    <w:p w14:paraId="21DC398D" w14:textId="77777777" w:rsidR="0042307E" w:rsidRPr="00311BCF" w:rsidRDefault="0042307E" w:rsidP="0042307E">
      <w:pPr>
        <w:ind w:left="720" w:firstLine="720"/>
        <w:rPr>
          <w:rFonts w:cs="Arial"/>
        </w:rPr>
      </w:pPr>
      <w:r>
        <w:rPr>
          <w:rFonts w:cs="Arial"/>
        </w:rPr>
        <w:t xml:space="preserve">0x32: </w:t>
      </w:r>
      <w:r w:rsidRPr="00004EA6">
        <w:rPr>
          <w:rFonts w:cs="Arial"/>
        </w:rPr>
        <w:t>MobileCom_Service2</w:t>
      </w:r>
    </w:p>
    <w:p w14:paraId="189888A7" w14:textId="77777777" w:rsidR="0042307E" w:rsidRDefault="0042307E" w:rsidP="0042307E">
      <w:pPr>
        <w:ind w:left="720"/>
        <w:rPr>
          <w:rFonts w:cs="Arial"/>
          <w:b/>
        </w:rPr>
      </w:pPr>
    </w:p>
    <w:p w14:paraId="2EBF2B83" w14:textId="77777777" w:rsidR="0042307E" w:rsidRDefault="0042307E" w:rsidP="0042307E">
      <w:pPr>
        <w:ind w:left="720"/>
        <w:rPr>
          <w:rFonts w:cs="Arial"/>
          <w:b/>
        </w:rPr>
      </w:pPr>
      <w:r>
        <w:rPr>
          <w:rFonts w:cs="Arial"/>
          <w:b/>
        </w:rPr>
        <w:t>Byte 2: Corresponding Service - mega TP Signal ID</w:t>
      </w:r>
    </w:p>
    <w:p w14:paraId="76F506F2" w14:textId="77777777" w:rsidR="0042307E" w:rsidRDefault="0042307E" w:rsidP="0042307E">
      <w:pPr>
        <w:ind w:left="720"/>
        <w:rPr>
          <w:rFonts w:cs="Arial"/>
        </w:rPr>
      </w:pPr>
      <w:r>
        <w:rPr>
          <w:rFonts w:cs="Arial"/>
        </w:rPr>
        <w:tab/>
        <w:t xml:space="preserve">0x00-0xFF: </w:t>
      </w:r>
      <w:proofErr w:type="spellStart"/>
      <w:r>
        <w:rPr>
          <w:rFonts w:cs="Arial"/>
        </w:rPr>
        <w:t>megaTP_SignalID</w:t>
      </w:r>
      <w:proofErr w:type="spellEnd"/>
    </w:p>
    <w:p w14:paraId="31186142" w14:textId="77777777" w:rsidR="0042307E" w:rsidRPr="00FD29D4" w:rsidRDefault="0042307E" w:rsidP="0042307E">
      <w:pPr>
        <w:ind w:left="720"/>
        <w:rPr>
          <w:rFonts w:cs="Arial"/>
        </w:rPr>
      </w:pPr>
      <w:r>
        <w:rPr>
          <w:rFonts w:cs="Arial"/>
        </w:rPr>
        <w:tab/>
      </w:r>
    </w:p>
    <w:p w14:paraId="0F57F7D2" w14:textId="77777777" w:rsidR="0042307E" w:rsidRDefault="0042307E" w:rsidP="0042307E">
      <w:pPr>
        <w:ind w:left="720"/>
        <w:rPr>
          <w:rFonts w:cs="Arial"/>
          <w:b/>
        </w:rPr>
      </w:pPr>
      <w:r>
        <w:rPr>
          <w:rFonts w:cs="Arial"/>
          <w:b/>
        </w:rPr>
        <w:t>Byte 3: Retransmission Parameters</w:t>
      </w:r>
      <w:r>
        <w:rPr>
          <w:rFonts w:cs="Arial"/>
          <w:b/>
        </w:rPr>
        <w:tab/>
      </w:r>
    </w:p>
    <w:p w14:paraId="3CCAFAC5" w14:textId="77777777" w:rsidR="0042307E" w:rsidRDefault="0042307E" w:rsidP="0042307E">
      <w:pPr>
        <w:ind w:left="720"/>
        <w:rPr>
          <w:rFonts w:cs="Arial"/>
          <w:i/>
        </w:rPr>
      </w:pPr>
      <w:r>
        <w:rPr>
          <w:rFonts w:cs="Arial"/>
        </w:rPr>
        <w:tab/>
      </w:r>
      <w:r>
        <w:rPr>
          <w:rFonts w:cs="Arial"/>
          <w:i/>
        </w:rPr>
        <w:t>Bit 0-1:</w:t>
      </w:r>
      <w:r>
        <w:rPr>
          <w:rFonts w:cs="Arial"/>
          <w:i/>
        </w:rPr>
        <w:tab/>
      </w:r>
      <w:proofErr w:type="spellStart"/>
      <w:r w:rsidRPr="003B0221">
        <w:rPr>
          <w:rFonts w:cs="Arial"/>
          <w:i/>
        </w:rPr>
        <w:t>megaTP_PackageRetransmission_Type</w:t>
      </w:r>
      <w:proofErr w:type="spellEnd"/>
    </w:p>
    <w:p w14:paraId="52033C58" w14:textId="77777777" w:rsidR="0042307E" w:rsidRDefault="0042307E" w:rsidP="0042307E">
      <w:pPr>
        <w:ind w:left="720"/>
        <w:rPr>
          <w:rFonts w:cs="Arial"/>
          <w:i/>
        </w:rPr>
      </w:pPr>
      <w:r>
        <w:rPr>
          <w:rFonts w:cs="Arial"/>
          <w:i/>
        </w:rPr>
        <w:lastRenderedPageBreak/>
        <w:tab/>
      </w:r>
      <w:r>
        <w:rPr>
          <w:rFonts w:cs="Arial"/>
          <w:i/>
        </w:rPr>
        <w:tab/>
        <w:t xml:space="preserve">0x0: </w:t>
      </w:r>
      <w:proofErr w:type="spellStart"/>
      <w:r>
        <w:rPr>
          <w:rFonts w:cs="Arial"/>
          <w:i/>
        </w:rPr>
        <w:t>ExcludingPackage</w:t>
      </w:r>
      <w:proofErr w:type="spellEnd"/>
    </w:p>
    <w:p w14:paraId="612EE192" w14:textId="77777777" w:rsidR="0042307E" w:rsidRDefault="0042307E" w:rsidP="0042307E">
      <w:pPr>
        <w:ind w:left="720"/>
        <w:rPr>
          <w:rFonts w:cs="Arial"/>
          <w:i/>
        </w:rPr>
      </w:pPr>
      <w:r>
        <w:rPr>
          <w:rFonts w:cs="Arial"/>
          <w:i/>
        </w:rPr>
        <w:tab/>
      </w:r>
      <w:r>
        <w:rPr>
          <w:rFonts w:cs="Arial"/>
          <w:i/>
        </w:rPr>
        <w:tab/>
        <w:t xml:space="preserve">0x1: </w:t>
      </w:r>
      <w:proofErr w:type="spellStart"/>
      <w:r w:rsidRPr="000B450A">
        <w:rPr>
          <w:rFonts w:cs="Arial"/>
          <w:i/>
        </w:rPr>
        <w:t>IncludingPackage</w:t>
      </w:r>
      <w:proofErr w:type="spellEnd"/>
    </w:p>
    <w:p w14:paraId="5E908391" w14:textId="77777777" w:rsidR="0042307E" w:rsidRDefault="0042307E" w:rsidP="0042307E">
      <w:pPr>
        <w:ind w:left="720"/>
        <w:rPr>
          <w:rFonts w:cs="Arial"/>
          <w:i/>
        </w:rPr>
      </w:pPr>
      <w:r>
        <w:rPr>
          <w:rFonts w:cs="Arial"/>
          <w:i/>
        </w:rPr>
        <w:tab/>
      </w:r>
      <w:r>
        <w:rPr>
          <w:rFonts w:cs="Arial"/>
          <w:i/>
        </w:rPr>
        <w:tab/>
        <w:t>0x2: Reserved</w:t>
      </w:r>
    </w:p>
    <w:p w14:paraId="6914303C" w14:textId="77777777" w:rsidR="0042307E" w:rsidRDefault="0042307E" w:rsidP="0042307E">
      <w:pPr>
        <w:ind w:left="2127"/>
        <w:rPr>
          <w:rFonts w:cs="Arial"/>
          <w:i/>
        </w:rPr>
      </w:pPr>
      <w:r>
        <w:rPr>
          <w:rFonts w:cs="Arial"/>
          <w:i/>
        </w:rPr>
        <w:tab/>
        <w:t>0x3: Reserved</w:t>
      </w:r>
    </w:p>
    <w:p w14:paraId="468B507A" w14:textId="77777777" w:rsidR="0042307E" w:rsidRDefault="0042307E" w:rsidP="0042307E">
      <w:pPr>
        <w:ind w:left="720"/>
        <w:rPr>
          <w:rFonts w:cs="Arial"/>
          <w:i/>
        </w:rPr>
      </w:pPr>
      <w:r>
        <w:rPr>
          <w:rFonts w:cs="Arial"/>
          <w:i/>
        </w:rPr>
        <w:tab/>
        <w:t>Bit 2-6:</w:t>
      </w:r>
      <w:r>
        <w:rPr>
          <w:rFonts w:cs="Arial"/>
          <w:i/>
        </w:rPr>
        <w:tab/>
      </w:r>
      <w:proofErr w:type="spellStart"/>
      <w:r>
        <w:rPr>
          <w:rFonts w:cs="Arial"/>
          <w:i/>
        </w:rPr>
        <w:t>Reseved</w:t>
      </w:r>
      <w:proofErr w:type="spellEnd"/>
    </w:p>
    <w:p w14:paraId="699B3AA0" w14:textId="77777777" w:rsidR="0042307E" w:rsidRDefault="0042307E" w:rsidP="0042307E">
      <w:pPr>
        <w:ind w:left="720" w:firstLine="720"/>
        <w:rPr>
          <w:rFonts w:cs="Arial"/>
          <w:i/>
        </w:rPr>
      </w:pPr>
      <w:r>
        <w:rPr>
          <w:rFonts w:cs="Arial"/>
          <w:i/>
        </w:rPr>
        <w:t xml:space="preserve">Bit 7:   </w:t>
      </w:r>
      <w:r>
        <w:rPr>
          <w:rFonts w:cs="Arial"/>
          <w:i/>
        </w:rPr>
        <w:tab/>
      </w:r>
      <w:proofErr w:type="spellStart"/>
      <w:r>
        <w:rPr>
          <w:rFonts w:cs="Arial"/>
          <w:i/>
        </w:rPr>
        <w:t>megaTP_PackageRetransmission_Sequence</w:t>
      </w:r>
      <w:proofErr w:type="spellEnd"/>
    </w:p>
    <w:p w14:paraId="0324F1F5" w14:textId="77777777" w:rsidR="0042307E" w:rsidRDefault="0042307E" w:rsidP="0042307E">
      <w:pPr>
        <w:ind w:left="720"/>
        <w:rPr>
          <w:rFonts w:cs="Arial"/>
          <w:i/>
        </w:rPr>
      </w:pPr>
      <w:r>
        <w:rPr>
          <w:rFonts w:cs="Arial"/>
          <w:i/>
        </w:rPr>
        <w:tab/>
      </w:r>
      <w:r>
        <w:rPr>
          <w:rFonts w:cs="Arial"/>
          <w:i/>
        </w:rPr>
        <w:tab/>
        <w:t xml:space="preserve">0x0: </w:t>
      </w:r>
      <w:proofErr w:type="spellStart"/>
      <w:r>
        <w:rPr>
          <w:rFonts w:cs="Arial"/>
          <w:i/>
        </w:rPr>
        <w:t>NoSequence</w:t>
      </w:r>
      <w:proofErr w:type="spellEnd"/>
    </w:p>
    <w:p w14:paraId="3B62F1B6" w14:textId="77777777" w:rsidR="0042307E" w:rsidRDefault="0042307E" w:rsidP="0042307E">
      <w:pPr>
        <w:ind w:left="720"/>
        <w:rPr>
          <w:rFonts w:cs="Arial"/>
          <w:i/>
        </w:rPr>
      </w:pPr>
      <w:r>
        <w:rPr>
          <w:rFonts w:cs="Arial"/>
          <w:i/>
        </w:rPr>
        <w:tab/>
      </w:r>
      <w:r>
        <w:rPr>
          <w:rFonts w:cs="Arial"/>
          <w:i/>
        </w:rPr>
        <w:tab/>
        <w:t xml:space="preserve">0x1: </w:t>
      </w:r>
      <w:proofErr w:type="spellStart"/>
      <w:r>
        <w:rPr>
          <w:rFonts w:cs="Arial"/>
          <w:i/>
        </w:rPr>
        <w:t>WithFollowingSequence</w:t>
      </w:r>
      <w:proofErr w:type="spellEnd"/>
    </w:p>
    <w:p w14:paraId="5DDFA550" w14:textId="77777777" w:rsidR="0042307E" w:rsidRDefault="0042307E" w:rsidP="0042307E">
      <w:pPr>
        <w:ind w:left="1440" w:firstLine="720"/>
        <w:rPr>
          <w:rFonts w:cs="Arial"/>
          <w:lang w:val="en-GB"/>
        </w:rPr>
      </w:pPr>
    </w:p>
    <w:p w14:paraId="67D5E8DE" w14:textId="77777777" w:rsidR="0042307E" w:rsidRDefault="0042307E" w:rsidP="0042307E">
      <w:pPr>
        <w:ind w:left="720"/>
        <w:rPr>
          <w:rFonts w:cs="Arial"/>
          <w:b/>
        </w:rPr>
      </w:pPr>
      <w:r>
        <w:rPr>
          <w:rFonts w:cs="Arial"/>
          <w:b/>
        </w:rPr>
        <w:t xml:space="preserve">Byte 4-5: </w:t>
      </w:r>
      <w:proofErr w:type="spellStart"/>
      <w:r>
        <w:rPr>
          <w:rFonts w:cs="Arial"/>
          <w:b/>
        </w:rPr>
        <w:t>megaTP_PackageRetransmission_Number</w:t>
      </w:r>
      <w:proofErr w:type="spellEnd"/>
      <w:r>
        <w:rPr>
          <w:rFonts w:cs="Arial"/>
          <w:b/>
        </w:rPr>
        <w:tab/>
      </w:r>
    </w:p>
    <w:p w14:paraId="145381B0" w14:textId="77777777" w:rsidR="0042307E" w:rsidRDefault="0042307E" w:rsidP="0042307E">
      <w:pPr>
        <w:ind w:left="3119" w:hanging="959"/>
        <w:rPr>
          <w:rFonts w:cs="Arial"/>
          <w:i/>
        </w:rPr>
      </w:pPr>
      <w:r>
        <w:rPr>
          <w:rFonts w:cs="Arial"/>
          <w:i/>
        </w:rPr>
        <w:t>0x0000:</w:t>
      </w:r>
      <w:r>
        <w:rPr>
          <w:rFonts w:cs="Arial"/>
          <w:i/>
        </w:rPr>
        <w:tab/>
        <w:t>CPSN_</w:t>
      </w:r>
      <w:proofErr w:type="gramStart"/>
      <w:r>
        <w:rPr>
          <w:rFonts w:cs="Arial"/>
          <w:i/>
        </w:rPr>
        <w:t>0  (</w:t>
      </w:r>
      <w:proofErr w:type="gramEnd"/>
      <w:r>
        <w:rPr>
          <w:rFonts w:cs="Arial"/>
          <w:i/>
        </w:rPr>
        <w:t xml:space="preserve">Consecutive Package Set Number 0 / first consecutive </w:t>
      </w:r>
      <w:proofErr w:type="spellStart"/>
      <w:r>
        <w:rPr>
          <w:rFonts w:cs="Arial"/>
          <w:i/>
        </w:rPr>
        <w:t>megaTP</w:t>
      </w:r>
      <w:proofErr w:type="spellEnd"/>
      <w:r>
        <w:rPr>
          <w:rFonts w:cs="Arial"/>
          <w:i/>
        </w:rPr>
        <w:t xml:space="preserve"> package)</w:t>
      </w:r>
    </w:p>
    <w:p w14:paraId="62A30C23" w14:textId="77777777" w:rsidR="0042307E" w:rsidRDefault="0042307E" w:rsidP="0042307E">
      <w:pPr>
        <w:ind w:left="3119" w:hanging="959"/>
        <w:rPr>
          <w:rFonts w:cs="Arial"/>
          <w:i/>
        </w:rPr>
      </w:pPr>
      <w:r>
        <w:rPr>
          <w:rFonts w:cs="Arial"/>
          <w:i/>
        </w:rPr>
        <w:t>…</w:t>
      </w:r>
    </w:p>
    <w:p w14:paraId="24157455" w14:textId="77777777" w:rsidR="0042307E" w:rsidRDefault="0042307E" w:rsidP="0042307E">
      <w:pPr>
        <w:ind w:left="3119" w:hanging="959"/>
        <w:rPr>
          <w:rFonts w:cs="Arial"/>
          <w:i/>
        </w:rPr>
      </w:pPr>
      <w:r>
        <w:rPr>
          <w:rFonts w:cs="Arial"/>
          <w:i/>
        </w:rPr>
        <w:t xml:space="preserve">0x00yy: </w:t>
      </w:r>
      <w:r>
        <w:rPr>
          <w:rFonts w:cs="Arial"/>
          <w:i/>
        </w:rPr>
        <w:tab/>
      </w:r>
      <w:proofErr w:type="spellStart"/>
      <w:r>
        <w:rPr>
          <w:rFonts w:cs="Arial"/>
          <w:i/>
        </w:rPr>
        <w:t>CPSN_yy</w:t>
      </w:r>
      <w:proofErr w:type="spellEnd"/>
    </w:p>
    <w:p w14:paraId="661C9DA5" w14:textId="77777777" w:rsidR="0042307E" w:rsidRDefault="0042307E" w:rsidP="0042307E">
      <w:pPr>
        <w:ind w:left="3119" w:hanging="959"/>
        <w:rPr>
          <w:rFonts w:cs="Arial"/>
          <w:i/>
        </w:rPr>
      </w:pPr>
      <w:r>
        <w:rPr>
          <w:rFonts w:cs="Arial"/>
          <w:i/>
        </w:rPr>
        <w:t>…</w:t>
      </w:r>
    </w:p>
    <w:p w14:paraId="72D8A8B1" w14:textId="77777777" w:rsidR="0042307E" w:rsidRDefault="0042307E" w:rsidP="0042307E">
      <w:pPr>
        <w:ind w:left="3119" w:hanging="959"/>
        <w:rPr>
          <w:rFonts w:cs="Arial"/>
          <w:i/>
        </w:rPr>
      </w:pPr>
      <w:r>
        <w:rPr>
          <w:rFonts w:cs="Arial"/>
          <w:i/>
        </w:rPr>
        <w:t>0xFFFF:</w:t>
      </w:r>
      <w:r>
        <w:rPr>
          <w:rFonts w:cs="Arial"/>
          <w:i/>
        </w:rPr>
        <w:tab/>
        <w:t>CPSN_</w:t>
      </w:r>
      <w:r w:rsidRPr="0084681C">
        <w:rPr>
          <w:rFonts w:cs="Arial"/>
          <w:i/>
        </w:rPr>
        <w:t>65535</w:t>
      </w:r>
    </w:p>
    <w:p w14:paraId="7CCC81C3" w14:textId="77777777" w:rsidR="0042307E" w:rsidRPr="00432A6A" w:rsidRDefault="0042307E" w:rsidP="0042307E"/>
    <w:p w14:paraId="4C9B1298" w14:textId="77777777" w:rsidR="0042307E" w:rsidRDefault="0042307E" w:rsidP="0042307E">
      <w:pPr>
        <w:pStyle w:val="Heading4"/>
      </w:pPr>
      <w:r w:rsidRPr="00B9479B">
        <w:t>TP-LOG-TPL-REQ-232513/A-SID-AC-StreetName2_St</w:t>
      </w:r>
    </w:p>
    <w:p w14:paraId="74253BB0" w14:textId="77777777" w:rsidR="0042307E" w:rsidRDefault="0042307E">
      <w:pPr>
        <w:keepNext/>
        <w:keepLines/>
        <w:tabs>
          <w:tab w:val="left" w:pos="1276"/>
          <w:tab w:val="left" w:pos="1843"/>
          <w:tab w:val="left" w:pos="2419"/>
        </w:tabs>
        <w:rPr>
          <w:rFonts w:cs="Arial"/>
          <w:b/>
          <w:snapToGrid w:val="0"/>
        </w:rPr>
      </w:pPr>
      <w:r>
        <w:rPr>
          <w:rFonts w:cs="Arial"/>
          <w:snapToGrid w:val="0"/>
        </w:rPr>
        <w:t>Data size: up to 165/84 (Coding Table I / Coding Table II) byte</w:t>
      </w:r>
    </w:p>
    <w:p w14:paraId="536FD369" w14:textId="77777777" w:rsidR="0042307E" w:rsidRDefault="0042307E">
      <w:pPr>
        <w:keepNext/>
        <w:keepLines/>
        <w:ind w:left="700"/>
      </w:pPr>
    </w:p>
    <w:p w14:paraId="040E4262" w14:textId="77777777" w:rsidR="0042307E" w:rsidRDefault="0042307E">
      <w:pPr>
        <w:keepNext/>
        <w:keepLines/>
        <w:ind w:left="700"/>
      </w:pPr>
      <w:r>
        <w:rPr>
          <w:rFonts w:cs="Arial"/>
          <w:b/>
          <w:snapToGrid w:val="0"/>
        </w:rPr>
        <w:t>Byte 0: Signal identifier</w:t>
      </w:r>
    </w:p>
    <w:p w14:paraId="321557E9" w14:textId="77777777" w:rsidR="0042307E" w:rsidRDefault="0042307E">
      <w:pPr>
        <w:keepNext/>
        <w:keepLines/>
        <w:tabs>
          <w:tab w:val="left" w:pos="709"/>
          <w:tab w:val="left" w:pos="1276"/>
          <w:tab w:val="left" w:pos="1843"/>
          <w:tab w:val="left" w:pos="2419"/>
        </w:tabs>
        <w:ind w:left="1276"/>
        <w:rPr>
          <w:lang w:val="en-GB"/>
        </w:rPr>
      </w:pPr>
      <w:r>
        <w:rPr>
          <w:rFonts w:cs="Arial"/>
          <w:snapToGrid w:val="0"/>
        </w:rPr>
        <w:t xml:space="preserve">0xAC: </w:t>
      </w:r>
      <w:r>
        <w:rPr>
          <w:rFonts w:cs="Arial"/>
          <w:snapToGrid w:val="0"/>
          <w:lang w:val="en-GB"/>
        </w:rPr>
        <w:t>StreetName2_St</w:t>
      </w:r>
    </w:p>
    <w:p w14:paraId="77DA42DC" w14:textId="77777777" w:rsidR="0042307E" w:rsidRDefault="0042307E">
      <w:pPr>
        <w:keepNext/>
        <w:keepLines/>
        <w:tabs>
          <w:tab w:val="left" w:pos="709"/>
          <w:tab w:val="left" w:pos="1276"/>
          <w:tab w:val="left" w:pos="1843"/>
          <w:tab w:val="left" w:pos="2419"/>
        </w:tabs>
        <w:ind w:left="1276"/>
      </w:pPr>
    </w:p>
    <w:p w14:paraId="0B43DB20" w14:textId="77777777" w:rsidR="0042307E" w:rsidRDefault="0042307E">
      <w:pPr>
        <w:keepNext/>
        <w:keepLines/>
        <w:ind w:left="700"/>
        <w:rPr>
          <w:rFonts w:cs="Arial"/>
          <w:b/>
          <w:snapToGrid w:val="0"/>
        </w:rPr>
      </w:pPr>
      <w:r>
        <w:rPr>
          <w:rFonts w:cs="Arial"/>
          <w:b/>
          <w:snapToGrid w:val="0"/>
        </w:rPr>
        <w:t>Byte 1: Attribute</w:t>
      </w:r>
    </w:p>
    <w:p w14:paraId="453A0F00" w14:textId="77777777" w:rsidR="0042307E" w:rsidRDefault="0042307E">
      <w:pPr>
        <w:keepNext/>
        <w:keepLines/>
        <w:tabs>
          <w:tab w:val="left" w:pos="709"/>
          <w:tab w:val="left" w:pos="1276"/>
          <w:tab w:val="left" w:pos="1843"/>
          <w:tab w:val="left" w:pos="2419"/>
        </w:tabs>
        <w:ind w:left="1276"/>
        <w:rPr>
          <w:lang w:val="en-GB"/>
        </w:rPr>
      </w:pPr>
      <w:r>
        <w:rPr>
          <w:rFonts w:cs="Arial"/>
          <w:snapToGrid w:val="0"/>
          <w:lang w:val="en-GB"/>
        </w:rPr>
        <w:t>Bit 0-5: reserved</w:t>
      </w:r>
    </w:p>
    <w:p w14:paraId="5F5E4B90" w14:textId="77777777" w:rsidR="0042307E" w:rsidRDefault="0042307E">
      <w:pPr>
        <w:keepNext/>
        <w:keepLines/>
        <w:tabs>
          <w:tab w:val="left" w:pos="709"/>
          <w:tab w:val="left" w:pos="1276"/>
          <w:tab w:val="left" w:pos="1843"/>
          <w:tab w:val="left" w:pos="2419"/>
        </w:tabs>
        <w:spacing w:before="120" w:after="60"/>
        <w:ind w:left="1276"/>
        <w:rPr>
          <w:color w:val="000000"/>
        </w:rPr>
      </w:pPr>
      <w:r>
        <w:rPr>
          <w:rFonts w:cs="Arial"/>
          <w:i/>
          <w:snapToGrid w:val="0"/>
        </w:rPr>
        <w:t>Bit 6 - 7: Text alignment</w:t>
      </w:r>
    </w:p>
    <w:p w14:paraId="3F85C7FA" w14:textId="77777777" w:rsidR="0042307E" w:rsidRDefault="0042307E">
      <w:pPr>
        <w:keepNext/>
        <w:keepLines/>
        <w:tabs>
          <w:tab w:val="left" w:pos="2500"/>
          <w:tab w:val="left" w:pos="2600"/>
        </w:tabs>
        <w:ind w:left="1843"/>
        <w:rPr>
          <w:rFonts w:cs="Arial"/>
          <w:snapToGrid w:val="0"/>
          <w:color w:val="000000"/>
        </w:rPr>
      </w:pPr>
      <w:r>
        <w:rPr>
          <w:rFonts w:cs="Arial"/>
          <w:snapToGrid w:val="0"/>
          <w:color w:val="000000"/>
        </w:rPr>
        <w:t>0x0 –</w:t>
      </w:r>
      <w:r>
        <w:rPr>
          <w:rFonts w:cs="Arial"/>
          <w:snapToGrid w:val="0"/>
          <w:color w:val="000000"/>
        </w:rPr>
        <w:tab/>
        <w:t>centered</w:t>
      </w:r>
    </w:p>
    <w:p w14:paraId="0A55948B" w14:textId="77777777" w:rsidR="0042307E" w:rsidRDefault="0042307E">
      <w:pPr>
        <w:keepNext/>
        <w:keepLines/>
        <w:tabs>
          <w:tab w:val="left" w:pos="2500"/>
          <w:tab w:val="left" w:pos="2600"/>
        </w:tabs>
        <w:ind w:left="1843"/>
        <w:rPr>
          <w:rFonts w:cs="Arial"/>
          <w:snapToGrid w:val="0"/>
          <w:color w:val="000000"/>
        </w:rPr>
      </w:pPr>
      <w:r>
        <w:rPr>
          <w:rFonts w:cs="Arial"/>
          <w:snapToGrid w:val="0"/>
          <w:color w:val="000000"/>
        </w:rPr>
        <w:t>0x1 –</w:t>
      </w:r>
      <w:r>
        <w:rPr>
          <w:rFonts w:cs="Arial"/>
          <w:snapToGrid w:val="0"/>
          <w:color w:val="000000"/>
        </w:rPr>
        <w:tab/>
        <w:t>left aligned</w:t>
      </w:r>
    </w:p>
    <w:p w14:paraId="1030605B" w14:textId="77777777" w:rsidR="0042307E" w:rsidRDefault="0042307E">
      <w:pPr>
        <w:tabs>
          <w:tab w:val="left" w:pos="709"/>
          <w:tab w:val="left" w:pos="1276"/>
          <w:tab w:val="left" w:pos="1843"/>
          <w:tab w:val="left" w:pos="2419"/>
          <w:tab w:val="left" w:pos="2500"/>
          <w:tab w:val="left" w:pos="2600"/>
        </w:tabs>
        <w:ind w:left="1843"/>
        <w:rPr>
          <w:rFonts w:cs="Arial"/>
          <w:snapToGrid w:val="0"/>
          <w:color w:val="000000"/>
        </w:rPr>
      </w:pPr>
      <w:r>
        <w:rPr>
          <w:rFonts w:cs="Arial"/>
          <w:snapToGrid w:val="0"/>
          <w:color w:val="000000"/>
        </w:rPr>
        <w:t>0x2 –</w:t>
      </w:r>
      <w:r>
        <w:rPr>
          <w:rFonts w:cs="Arial"/>
          <w:snapToGrid w:val="0"/>
          <w:color w:val="000000"/>
        </w:rPr>
        <w:tab/>
      </w:r>
      <w:r>
        <w:rPr>
          <w:rFonts w:cs="Arial"/>
          <w:snapToGrid w:val="0"/>
          <w:color w:val="000000"/>
        </w:rPr>
        <w:tab/>
        <w:t>right aligned</w:t>
      </w:r>
    </w:p>
    <w:p w14:paraId="2AED3DF4" w14:textId="77777777" w:rsidR="0042307E" w:rsidRDefault="0042307E" w:rsidP="00D12771">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i/>
        </w:rPr>
      </w:pPr>
      <w:r>
        <w:rPr>
          <w:rFonts w:cs="Arial"/>
          <w:i/>
          <w:snapToGrid w:val="0"/>
        </w:rPr>
        <w:t>NOTE:</w:t>
      </w:r>
    </w:p>
    <w:p w14:paraId="6A6E8AA3" w14:textId="77777777" w:rsidR="0042307E" w:rsidRDefault="0042307E" w:rsidP="00D12771">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576" w:right="288"/>
        <w:rPr>
          <w:rFonts w:cs="Arial"/>
          <w:i/>
          <w:snapToGrid w:val="0"/>
        </w:rPr>
      </w:pPr>
      <w:r>
        <w:rPr>
          <w:rFonts w:cs="Arial"/>
          <w:i/>
          <w:snapToGrid w:val="0"/>
        </w:rPr>
        <w:t>The text alignment bit can only be used for Gen2 systems</w:t>
      </w:r>
    </w:p>
    <w:p w14:paraId="2DC9769E" w14:textId="77777777" w:rsidR="0042307E" w:rsidRDefault="0042307E">
      <w:pPr>
        <w:keepNext/>
        <w:keepLines/>
        <w:tabs>
          <w:tab w:val="left" w:pos="709"/>
          <w:tab w:val="left" w:pos="1276"/>
          <w:tab w:val="left" w:pos="1843"/>
          <w:tab w:val="left" w:pos="2419"/>
        </w:tabs>
        <w:spacing w:before="120" w:after="60"/>
        <w:ind w:left="709"/>
        <w:rPr>
          <w:rFonts w:cs="Arial"/>
          <w:b/>
          <w:snapToGrid w:val="0"/>
        </w:rPr>
      </w:pPr>
      <w:r>
        <w:rPr>
          <w:rFonts w:cs="Arial"/>
          <w:b/>
          <w:snapToGrid w:val="0"/>
        </w:rPr>
        <w:t>Byte 2: Character Coding</w:t>
      </w:r>
    </w:p>
    <w:p w14:paraId="24D8585A" w14:textId="77777777" w:rsidR="0042307E" w:rsidRDefault="0042307E">
      <w:pPr>
        <w:autoSpaceDE w:val="0"/>
        <w:autoSpaceDN w:val="0"/>
        <w:adjustRightInd w:val="0"/>
        <w:ind w:left="1260"/>
        <w:rPr>
          <w:rFonts w:cs="Arial"/>
          <w:i/>
          <w:iCs/>
        </w:rPr>
      </w:pPr>
      <w:r>
        <w:rPr>
          <w:rFonts w:cs="Arial"/>
          <w:i/>
          <w:iCs/>
        </w:rPr>
        <w:t>Bit 0-5: Reserved</w:t>
      </w:r>
    </w:p>
    <w:p w14:paraId="1AC23D14" w14:textId="77777777" w:rsidR="0042307E" w:rsidRDefault="0042307E">
      <w:pPr>
        <w:autoSpaceDE w:val="0"/>
        <w:autoSpaceDN w:val="0"/>
        <w:adjustRightInd w:val="0"/>
        <w:ind w:left="1260"/>
        <w:rPr>
          <w:rFonts w:cs="Arial"/>
          <w:i/>
          <w:iCs/>
        </w:rPr>
      </w:pPr>
    </w:p>
    <w:p w14:paraId="28ADED93" w14:textId="77777777" w:rsidR="0042307E" w:rsidRDefault="0042307E">
      <w:pPr>
        <w:autoSpaceDE w:val="0"/>
        <w:autoSpaceDN w:val="0"/>
        <w:adjustRightInd w:val="0"/>
        <w:ind w:left="1260"/>
        <w:rPr>
          <w:rFonts w:cs="Arial"/>
          <w:i/>
          <w:iCs/>
        </w:rPr>
      </w:pPr>
      <w:r>
        <w:rPr>
          <w:rFonts w:cs="Arial"/>
          <w:i/>
          <w:iCs/>
        </w:rPr>
        <w:t>Bit 6-7: Coding</w:t>
      </w:r>
    </w:p>
    <w:p w14:paraId="337FFAEB" w14:textId="77777777" w:rsidR="0042307E" w:rsidRDefault="0042307E">
      <w:pPr>
        <w:autoSpaceDE w:val="0"/>
        <w:autoSpaceDN w:val="0"/>
        <w:adjustRightInd w:val="0"/>
        <w:ind w:left="1890"/>
        <w:rPr>
          <w:rFonts w:cs="Arial"/>
        </w:rPr>
      </w:pPr>
      <w:r>
        <w:rPr>
          <w:rFonts w:cs="Arial"/>
        </w:rPr>
        <w:t>0x0: Coding Table I</w:t>
      </w:r>
    </w:p>
    <w:p w14:paraId="4FC9CD08" w14:textId="77777777" w:rsidR="0042307E" w:rsidRDefault="0042307E">
      <w:pPr>
        <w:autoSpaceDE w:val="0"/>
        <w:autoSpaceDN w:val="0"/>
        <w:adjustRightInd w:val="0"/>
        <w:ind w:left="189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0BCB8693" w14:textId="77777777" w:rsidR="0042307E" w:rsidRDefault="0042307E">
      <w:pPr>
        <w:autoSpaceDE w:val="0"/>
        <w:autoSpaceDN w:val="0"/>
        <w:adjustRightInd w:val="0"/>
        <w:ind w:left="1890"/>
        <w:rPr>
          <w:rFonts w:cs="Arial"/>
        </w:rPr>
      </w:pPr>
      <w:r>
        <w:rPr>
          <w:rFonts w:cs="Arial"/>
        </w:rPr>
        <w:t>0x1: Coding Table II</w:t>
      </w:r>
    </w:p>
    <w:p w14:paraId="19F660A3" w14:textId="77777777" w:rsidR="0042307E" w:rsidRDefault="0042307E">
      <w:pPr>
        <w:autoSpaceDE w:val="0"/>
        <w:autoSpaceDN w:val="0"/>
        <w:adjustRightInd w:val="0"/>
        <w:ind w:left="1890"/>
        <w:rPr>
          <w:rFonts w:cs="Arial"/>
        </w:rPr>
      </w:pPr>
      <w:r>
        <w:rPr>
          <w:rFonts w:cs="Arial"/>
        </w:rPr>
        <w:t>0x00-0xFF Latin-9 (1 byte per char)</w:t>
      </w:r>
    </w:p>
    <w:p w14:paraId="1BE61FA3" w14:textId="77777777" w:rsidR="0042307E" w:rsidRDefault="0042307E">
      <w:pPr>
        <w:keepNext/>
        <w:keepLines/>
        <w:tabs>
          <w:tab w:val="left" w:pos="709"/>
          <w:tab w:val="left" w:pos="1276"/>
          <w:tab w:val="left" w:pos="1843"/>
          <w:tab w:val="left" w:pos="2419"/>
        </w:tabs>
        <w:spacing w:before="120" w:after="60"/>
        <w:ind w:left="709"/>
        <w:rPr>
          <w:rFonts w:cs="Arial"/>
          <w:b/>
          <w:snapToGrid w:val="0"/>
          <w:color w:val="000000"/>
        </w:rPr>
      </w:pPr>
      <w:r>
        <w:rPr>
          <w:rFonts w:cs="Arial"/>
          <w:b/>
          <w:snapToGrid w:val="0"/>
          <w:color w:val="000000"/>
        </w:rPr>
        <w:t>Byte 3 up to 164/83 (Coding Table I / Coding Table II): StreetName2</w:t>
      </w:r>
    </w:p>
    <w:p w14:paraId="6658828F" w14:textId="77777777" w:rsidR="0042307E" w:rsidRDefault="0042307E">
      <w:pPr>
        <w:keepNext/>
        <w:keepLines/>
        <w:tabs>
          <w:tab w:val="left" w:pos="709"/>
          <w:tab w:val="left" w:pos="1276"/>
          <w:tab w:val="left" w:pos="1843"/>
          <w:tab w:val="left" w:pos="2419"/>
        </w:tabs>
        <w:ind w:left="1276"/>
        <w:rPr>
          <w:rFonts w:cs="Arial"/>
          <w:color w:val="000000"/>
          <w:lang w:val="en-GB"/>
        </w:rPr>
      </w:pPr>
      <w:r>
        <w:rPr>
          <w:rFonts w:cs="Arial"/>
          <w:color w:val="000000"/>
          <w:lang w:val="en-GB"/>
        </w:rPr>
        <w:t>Max. 81 characters, 80 characters plus 1 end of string character</w:t>
      </w:r>
    </w:p>
    <w:p w14:paraId="6C9599B0" w14:textId="77777777" w:rsidR="0042307E" w:rsidRDefault="0042307E">
      <w:pPr>
        <w:rPr>
          <w:rFonts w:cs="Arial"/>
          <w:lang w:val="en-GB"/>
        </w:rPr>
      </w:pPr>
    </w:p>
    <w:p w14:paraId="4235EACD" w14:textId="77777777" w:rsidR="0042307E" w:rsidRDefault="0042307E" w:rsidP="0042307E">
      <w:pPr>
        <w:pStyle w:val="Heading4"/>
      </w:pPr>
      <w:r w:rsidRPr="00B9479B">
        <w:t>TP-LOG-TPL-REQ-232514/A-SID-AD-CurrentStreetName2_St</w:t>
      </w:r>
    </w:p>
    <w:p w14:paraId="297D89AC" w14:textId="77777777" w:rsidR="0042307E" w:rsidRDefault="0042307E">
      <w:pPr>
        <w:tabs>
          <w:tab w:val="left" w:pos="709"/>
          <w:tab w:val="left" w:pos="1276"/>
          <w:tab w:val="left" w:pos="1843"/>
          <w:tab w:val="left" w:pos="2419"/>
        </w:tabs>
        <w:rPr>
          <w:rFonts w:cs="Arial"/>
          <w:snapToGrid w:val="0"/>
          <w:lang w:val="en-GB"/>
        </w:rPr>
      </w:pPr>
      <w:r>
        <w:rPr>
          <w:rFonts w:cs="Arial"/>
          <w:snapToGrid w:val="0"/>
          <w:lang w:val="en-GB"/>
        </w:rPr>
        <w:t>Data size: up to 168/87 (Coding Table I / Coding Table II) bytes</w:t>
      </w:r>
    </w:p>
    <w:p w14:paraId="50176519"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14:paraId="2C8E5337" w14:textId="77777777" w:rsidR="0042307E" w:rsidRDefault="0042307E">
      <w:pPr>
        <w:tabs>
          <w:tab w:val="left" w:pos="709"/>
          <w:tab w:val="left" w:pos="1276"/>
          <w:tab w:val="left" w:pos="1843"/>
          <w:tab w:val="left" w:pos="2419"/>
        </w:tabs>
        <w:ind w:left="1276"/>
        <w:rPr>
          <w:rFonts w:cs="Arial"/>
          <w:snapToGrid w:val="0"/>
          <w:lang w:val="en-GB"/>
        </w:rPr>
      </w:pPr>
      <w:r>
        <w:rPr>
          <w:rFonts w:cs="Arial"/>
          <w:snapToGrid w:val="0"/>
          <w:lang w:val="en-GB"/>
        </w:rPr>
        <w:t>0xAD: CurrentStreetName2_St</w:t>
      </w:r>
    </w:p>
    <w:p w14:paraId="6B1B245E"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14:paraId="0B4F1D9E" w14:textId="77777777" w:rsidR="0042307E" w:rsidRDefault="0042307E">
      <w:pPr>
        <w:keepLines/>
        <w:tabs>
          <w:tab w:val="left" w:pos="3544"/>
        </w:tabs>
        <w:ind w:left="1276"/>
        <w:rPr>
          <w:rFonts w:cs="Arial"/>
          <w:snapToGrid w:val="0"/>
        </w:rPr>
      </w:pPr>
      <w:r>
        <w:rPr>
          <w:rFonts w:cs="Arial"/>
          <w:snapToGrid w:val="0"/>
        </w:rPr>
        <w:t>0x22: Nav_Service2</w:t>
      </w:r>
      <w:r>
        <w:rPr>
          <w:rFonts w:cs="Arial"/>
          <w:snapToGrid w:val="0"/>
        </w:rPr>
        <w:tab/>
        <w:t>–</w:t>
      </w:r>
      <w:r>
        <w:rPr>
          <w:rFonts w:cs="Arial"/>
          <w:snapToGrid w:val="0"/>
        </w:rPr>
        <w:tab/>
        <w:t>Navigation</w:t>
      </w:r>
    </w:p>
    <w:p w14:paraId="752FE66D"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49A7CDFF"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459686C7"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3ABD63A6"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0EA4AB9A" w14:textId="77777777" w:rsidR="0042307E" w:rsidRDefault="0042307E">
      <w:pPr>
        <w:tabs>
          <w:tab w:val="left" w:pos="3544"/>
        </w:tabs>
        <w:ind w:left="1276"/>
        <w:rPr>
          <w:rFonts w:cs="Arial"/>
          <w:snapToGrid w:val="0"/>
        </w:rPr>
      </w:pPr>
      <w:r>
        <w:rPr>
          <w:rFonts w:cs="Arial"/>
          <w:snapToGrid w:val="0"/>
        </w:rPr>
        <w:lastRenderedPageBreak/>
        <w:t>0x3y: Intermediate Result</w:t>
      </w:r>
      <w:r>
        <w:rPr>
          <w:rFonts w:cs="Arial"/>
          <w:snapToGrid w:val="0"/>
        </w:rPr>
        <w:tab/>
        <w:t>–</w:t>
      </w:r>
      <w:r>
        <w:rPr>
          <w:rFonts w:cs="Arial"/>
          <w:snapToGrid w:val="0"/>
        </w:rPr>
        <w:tab/>
        <w:t>Wait</w:t>
      </w:r>
    </w:p>
    <w:p w14:paraId="5E57F3AF"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6F2C5803" w14:textId="77777777" w:rsidR="0042307E" w:rsidRDefault="0042307E">
      <w:pPr>
        <w:autoSpaceDE w:val="0"/>
        <w:autoSpaceDN w:val="0"/>
        <w:adjustRightInd w:val="0"/>
        <w:ind w:left="1260"/>
        <w:rPr>
          <w:rFonts w:cs="Arial"/>
          <w:i/>
          <w:iCs/>
        </w:rPr>
      </w:pPr>
      <w:r>
        <w:rPr>
          <w:rFonts w:cs="Arial"/>
          <w:i/>
          <w:iCs/>
        </w:rPr>
        <w:t>Bit 0-5: Reserved</w:t>
      </w:r>
    </w:p>
    <w:p w14:paraId="13396A52" w14:textId="77777777" w:rsidR="0042307E" w:rsidRDefault="0042307E">
      <w:pPr>
        <w:autoSpaceDE w:val="0"/>
        <w:autoSpaceDN w:val="0"/>
        <w:adjustRightInd w:val="0"/>
        <w:ind w:left="1260"/>
        <w:rPr>
          <w:rFonts w:cs="Arial"/>
          <w:i/>
          <w:iCs/>
        </w:rPr>
      </w:pPr>
    </w:p>
    <w:p w14:paraId="1CB08FC0" w14:textId="77777777" w:rsidR="0042307E" w:rsidRDefault="0042307E">
      <w:pPr>
        <w:autoSpaceDE w:val="0"/>
        <w:autoSpaceDN w:val="0"/>
        <w:adjustRightInd w:val="0"/>
        <w:ind w:left="1260"/>
        <w:rPr>
          <w:rFonts w:cs="Arial"/>
          <w:i/>
          <w:iCs/>
        </w:rPr>
      </w:pPr>
      <w:r>
        <w:rPr>
          <w:rFonts w:cs="Arial"/>
          <w:i/>
          <w:iCs/>
        </w:rPr>
        <w:t>Bit 6-7: Coding</w:t>
      </w:r>
    </w:p>
    <w:p w14:paraId="3C8788EC" w14:textId="77777777" w:rsidR="0042307E" w:rsidRDefault="0042307E">
      <w:pPr>
        <w:autoSpaceDE w:val="0"/>
        <w:autoSpaceDN w:val="0"/>
        <w:adjustRightInd w:val="0"/>
        <w:ind w:left="1890"/>
        <w:rPr>
          <w:rFonts w:cs="Arial"/>
        </w:rPr>
      </w:pPr>
      <w:r>
        <w:rPr>
          <w:rFonts w:cs="Arial"/>
        </w:rPr>
        <w:t>0x0: Coding Table I</w:t>
      </w:r>
    </w:p>
    <w:p w14:paraId="369CAD36" w14:textId="77777777" w:rsidR="0042307E" w:rsidRDefault="0042307E">
      <w:pPr>
        <w:autoSpaceDE w:val="0"/>
        <w:autoSpaceDN w:val="0"/>
        <w:adjustRightInd w:val="0"/>
        <w:ind w:left="189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33ADC48A" w14:textId="77777777" w:rsidR="0042307E" w:rsidRDefault="0042307E">
      <w:pPr>
        <w:autoSpaceDE w:val="0"/>
        <w:autoSpaceDN w:val="0"/>
        <w:adjustRightInd w:val="0"/>
        <w:ind w:left="1890"/>
        <w:rPr>
          <w:rFonts w:cs="Arial"/>
        </w:rPr>
      </w:pPr>
      <w:r>
        <w:rPr>
          <w:rFonts w:cs="Arial"/>
        </w:rPr>
        <w:t>0x1: Coding Table II</w:t>
      </w:r>
    </w:p>
    <w:p w14:paraId="2C59A665" w14:textId="77777777" w:rsidR="0042307E" w:rsidRDefault="0042307E">
      <w:pPr>
        <w:autoSpaceDE w:val="0"/>
        <w:autoSpaceDN w:val="0"/>
        <w:adjustRightInd w:val="0"/>
        <w:ind w:left="1890"/>
        <w:rPr>
          <w:rFonts w:cs="Arial"/>
        </w:rPr>
      </w:pPr>
      <w:r>
        <w:rPr>
          <w:rFonts w:cs="Arial"/>
        </w:rPr>
        <w:t>0x00-0xFF Latin-9 (1 byte per char)</w:t>
      </w:r>
    </w:p>
    <w:p w14:paraId="06513661"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4 up to 167/86 (Coding Table I / Coding Table II):</w:t>
      </w:r>
    </w:p>
    <w:p w14:paraId="749FD7DD" w14:textId="77777777" w:rsidR="0042307E" w:rsidRDefault="0042307E">
      <w:pPr>
        <w:tabs>
          <w:tab w:val="left" w:pos="1800"/>
          <w:tab w:val="left" w:pos="1843"/>
          <w:tab w:val="left" w:pos="2419"/>
        </w:tabs>
        <w:spacing w:before="120" w:after="60"/>
        <w:ind w:left="1800"/>
        <w:rPr>
          <w:i/>
        </w:rPr>
      </w:pPr>
      <w:r>
        <w:rPr>
          <w:rFonts w:cs="Arial"/>
          <w:i/>
        </w:rPr>
        <w:t>Byte 1:</w:t>
      </w:r>
    </w:p>
    <w:p w14:paraId="33293511" w14:textId="77777777" w:rsidR="0042307E" w:rsidRDefault="0042307E">
      <w:pPr>
        <w:ind w:left="2160"/>
        <w:rPr>
          <w:rFonts w:cs="Arial"/>
        </w:rPr>
      </w:pPr>
      <w:r>
        <w:rPr>
          <w:rFonts w:cs="Arial"/>
          <w:i/>
        </w:rPr>
        <w:t>Bits 0-3: Reserved</w:t>
      </w:r>
    </w:p>
    <w:p w14:paraId="4EE5A9B6" w14:textId="77777777" w:rsidR="0042307E" w:rsidRDefault="0042307E">
      <w:pPr>
        <w:tabs>
          <w:tab w:val="left" w:pos="1800"/>
          <w:tab w:val="left" w:pos="1843"/>
          <w:tab w:val="left" w:pos="2419"/>
        </w:tabs>
        <w:spacing w:before="120" w:after="60"/>
        <w:ind w:left="2160"/>
        <w:rPr>
          <w:b/>
          <w:snapToGrid w:val="0"/>
          <w:lang w:val="en-GB"/>
        </w:rPr>
      </w:pPr>
      <w:r>
        <w:rPr>
          <w:rFonts w:cs="Arial"/>
          <w:i/>
        </w:rPr>
        <w:t xml:space="preserve">Bits 4 - 7: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DataUpdate</w:t>
      </w:r>
      <w:r>
        <w:rPr>
          <w:rFonts w:cs="Arial"/>
        </w:rPr>
        <w:fldChar w:fldCharType="end"/>
      </w:r>
      <w:r>
        <w:rPr>
          <w:rFonts w:cs="Arial"/>
        </w:rPr>
        <w:t xml:space="preserve"> </w:t>
      </w:r>
    </w:p>
    <w:p w14:paraId="5BAC9178" w14:textId="77777777" w:rsidR="0042307E" w:rsidRDefault="0042307E">
      <w:pPr>
        <w:ind w:left="234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Inactive</w:t>
      </w:r>
    </w:p>
    <w:p w14:paraId="06558715" w14:textId="77777777" w:rsidR="0042307E" w:rsidRDefault="0042307E">
      <w:pPr>
        <w:ind w:left="2340"/>
        <w:rPr>
          <w:rFonts w:cs="Arial"/>
        </w:rPr>
      </w:pPr>
      <w:r>
        <w:rPr>
          <w:rFonts w:cs="Arial"/>
        </w:rPr>
        <w:t>0x1 Set Operation</w:t>
      </w:r>
    </w:p>
    <w:p w14:paraId="1A2BE5FB" w14:textId="77777777" w:rsidR="0042307E" w:rsidRDefault="0042307E">
      <w:pPr>
        <w:ind w:left="2340"/>
        <w:rPr>
          <w:rFonts w:cs="Arial"/>
        </w:rPr>
      </w:pPr>
      <w:r>
        <w:rPr>
          <w:rFonts w:cs="Arial"/>
        </w:rPr>
        <w:t>0x2 Data refresh</w:t>
      </w:r>
      <w:r>
        <w:rPr>
          <w:rFonts w:cs="Arial"/>
        </w:rPr>
        <w:fldChar w:fldCharType="end"/>
      </w:r>
    </w:p>
    <w:p w14:paraId="21228E40" w14:textId="77777777" w:rsidR="0042307E" w:rsidRDefault="0042307E">
      <w:pPr>
        <w:ind w:left="2340"/>
        <w:rPr>
          <w:rFonts w:cs="Arial"/>
        </w:rPr>
      </w:pPr>
    </w:p>
    <w:p w14:paraId="45B7EC57" w14:textId="77777777" w:rsidR="0042307E" w:rsidRDefault="0042307E">
      <w:pPr>
        <w:ind w:left="2340"/>
      </w:pPr>
    </w:p>
    <w:p w14:paraId="3BF29D32" w14:textId="77777777" w:rsidR="0042307E" w:rsidRDefault="0042307E">
      <w:pPr>
        <w:ind w:left="1800"/>
        <w:rPr>
          <w:rFonts w:cs="Arial"/>
        </w:rPr>
      </w:pPr>
      <w:r>
        <w:rPr>
          <w:rFonts w:cs="Arial"/>
          <w:i/>
        </w:rPr>
        <w:t xml:space="preserve">Byte 2: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SpeedLimit</w:t>
      </w:r>
      <w:r>
        <w:rPr>
          <w:rFonts w:cs="Arial"/>
        </w:rPr>
        <w:fldChar w:fldCharType="end"/>
      </w:r>
      <w:r>
        <w:rPr>
          <w:rFonts w:cs="Arial"/>
        </w:rPr>
        <w:t xml:space="preserve"> </w:t>
      </w:r>
    </w:p>
    <w:p w14:paraId="65856DF7" w14:textId="77777777" w:rsidR="0042307E" w:rsidRDefault="0042307E">
      <w:pPr>
        <w:ind w:left="234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0x00 Invalid</w:t>
      </w:r>
    </w:p>
    <w:p w14:paraId="4AD87EA9" w14:textId="77777777" w:rsidR="0042307E" w:rsidRDefault="0042307E">
      <w:pPr>
        <w:ind w:left="2340"/>
        <w:rPr>
          <w:rFonts w:cs="Arial"/>
        </w:rPr>
      </w:pPr>
      <w:r>
        <w:rPr>
          <w:rFonts w:cs="Arial"/>
        </w:rPr>
        <w:t>0x01 1</w:t>
      </w:r>
    </w:p>
    <w:p w14:paraId="6E8002BE" w14:textId="77777777" w:rsidR="0042307E" w:rsidRDefault="0042307E">
      <w:pPr>
        <w:ind w:left="2340"/>
        <w:rPr>
          <w:rFonts w:cs="Arial"/>
        </w:rPr>
      </w:pPr>
      <w:r>
        <w:rPr>
          <w:rFonts w:cs="Arial"/>
        </w:rPr>
        <w:t>...</w:t>
      </w:r>
    </w:p>
    <w:p w14:paraId="3FF61BB3" w14:textId="77777777" w:rsidR="0042307E" w:rsidRDefault="0042307E">
      <w:pPr>
        <w:ind w:left="2340"/>
        <w:rPr>
          <w:rFonts w:cs="Arial"/>
        </w:rPr>
      </w:pPr>
      <w:r>
        <w:rPr>
          <w:rFonts w:cs="Arial"/>
        </w:rPr>
        <w:t xml:space="preserve">0xFF </w:t>
      </w:r>
      <w:r>
        <w:rPr>
          <w:rFonts w:cs="Arial"/>
        </w:rPr>
        <w:fldChar w:fldCharType="end"/>
      </w:r>
      <w:r>
        <w:rPr>
          <w:rFonts w:cs="Arial"/>
        </w:rPr>
        <w:t>255</w:t>
      </w:r>
    </w:p>
    <w:p w14:paraId="5F91726C" w14:textId="77777777" w:rsidR="0042307E" w:rsidRDefault="0042307E">
      <w:pPr>
        <w:ind w:left="2340"/>
        <w:rPr>
          <w:rFonts w:cs="Arial"/>
        </w:rPr>
      </w:pPr>
    </w:p>
    <w:p w14:paraId="69DF959D" w14:textId="77777777" w:rsidR="0042307E" w:rsidRDefault="0042307E">
      <w:pPr>
        <w:ind w:left="1800"/>
        <w:rPr>
          <w:rFonts w:cs="Arial"/>
        </w:rPr>
      </w:pPr>
    </w:p>
    <w:p w14:paraId="417B95F5" w14:textId="77777777" w:rsidR="0042307E" w:rsidRDefault="0042307E">
      <w:pPr>
        <w:ind w:left="1800"/>
        <w:rPr>
          <w:rFonts w:cs="Arial"/>
        </w:rPr>
      </w:pPr>
      <w:r>
        <w:rPr>
          <w:rFonts w:cs="Arial"/>
        </w:rPr>
        <w:t>Byte 3 up to 164/83</w:t>
      </w:r>
      <w:r w:rsidRPr="00BD102B">
        <w:rPr>
          <w:rFonts w:cs="Arial"/>
        </w:rPr>
        <w:t>(Cod</w:t>
      </w:r>
      <w:r>
        <w:rPr>
          <w:rFonts w:cs="Arial"/>
        </w:rPr>
        <w:t xml:space="preserve">ing Table I / Coding Table II):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CurentStreetName</w:t>
      </w:r>
      <w:r>
        <w:rPr>
          <w:rFonts w:cs="Arial"/>
        </w:rPr>
        <w:fldChar w:fldCharType="end"/>
      </w:r>
      <w:r>
        <w:rPr>
          <w:rFonts w:cs="Arial"/>
        </w:rPr>
        <w:t xml:space="preserve">2 </w:t>
      </w:r>
    </w:p>
    <w:p w14:paraId="3D349D63" w14:textId="77777777" w:rsidR="0042307E" w:rsidRDefault="0042307E">
      <w:pPr>
        <w:ind w:left="2340"/>
        <w:rPr>
          <w:rFonts w:cs="Arial"/>
        </w:rPr>
      </w:pPr>
      <w:r>
        <w:rPr>
          <w:rFonts w:cs="Arial"/>
        </w:rPr>
        <w:t>Max. 81 characters, 80 letters plus 1 end of string character</w:t>
      </w:r>
    </w:p>
    <w:p w14:paraId="2686C073" w14:textId="77777777" w:rsidR="0042307E" w:rsidRDefault="0042307E">
      <w:pPr>
        <w:ind w:left="2340"/>
        <w:rPr>
          <w:lang w:val="en-GB"/>
        </w:rPr>
      </w:pPr>
    </w:p>
    <w:p w14:paraId="1A91BB52" w14:textId="77777777" w:rsidR="0042307E" w:rsidRDefault="0042307E">
      <w:pPr>
        <w:ind w:left="2340"/>
        <w:rPr>
          <w:lang w:val="en-GB"/>
        </w:rPr>
      </w:pPr>
    </w:p>
    <w:p w14:paraId="63CBED76" w14:textId="77777777" w:rsidR="0042307E" w:rsidRDefault="0042307E">
      <w:pPr>
        <w:ind w:left="2340"/>
        <w:rPr>
          <w:lang w:val="en-GB"/>
        </w:rPr>
      </w:pPr>
    </w:p>
    <w:p w14:paraId="2161BC4F" w14:textId="77777777" w:rsidR="0042307E" w:rsidRDefault="0042307E" w:rsidP="0042307E">
      <w:pPr>
        <w:pStyle w:val="Heading4"/>
      </w:pPr>
      <w:r w:rsidRPr="00B9479B">
        <w:t>TP-LOG-TPL-REQ-239449/A-SID-B2-BTCallerIdentification2_St</w:t>
      </w:r>
    </w:p>
    <w:p w14:paraId="3D81E084" w14:textId="77777777" w:rsidR="0042307E" w:rsidRDefault="0042307E">
      <w:pPr>
        <w:tabs>
          <w:tab w:val="left" w:pos="709"/>
          <w:tab w:val="left" w:pos="1276"/>
          <w:tab w:val="left" w:pos="1843"/>
          <w:tab w:val="left" w:pos="2419"/>
        </w:tabs>
        <w:rPr>
          <w:rFonts w:cs="Arial"/>
        </w:rPr>
      </w:pPr>
      <w:r>
        <w:rPr>
          <w:rFonts w:cs="Arial"/>
        </w:rPr>
        <w:t xml:space="preserve">Data size: up to </w:t>
      </w:r>
      <w:r>
        <w:rPr>
          <w:rFonts w:cs="Arial"/>
          <w:snapToGrid w:val="0"/>
        </w:rPr>
        <w:t xml:space="preserve">192/111 (Coding Table I / Coding Table II) </w:t>
      </w:r>
      <w:r>
        <w:rPr>
          <w:rFonts w:cs="Arial"/>
        </w:rPr>
        <w:t>bytes.</w:t>
      </w:r>
    </w:p>
    <w:p w14:paraId="3A8EFC2C"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1A6D041F" w14:textId="77777777" w:rsidR="0042307E" w:rsidRDefault="0042307E">
      <w:pPr>
        <w:tabs>
          <w:tab w:val="left" w:pos="709"/>
          <w:tab w:val="left" w:pos="1276"/>
          <w:tab w:val="left" w:pos="1843"/>
          <w:tab w:val="left" w:pos="2419"/>
        </w:tabs>
        <w:ind w:left="1276"/>
        <w:rPr>
          <w:rFonts w:cs="Arial"/>
          <w:snapToGrid w:val="0"/>
          <w:color w:val="000000"/>
          <w:lang w:val="en-GB"/>
        </w:rPr>
      </w:pPr>
      <w:r>
        <w:rPr>
          <w:rFonts w:cs="Arial"/>
          <w:snapToGrid w:val="0"/>
          <w:lang w:val="en-GB"/>
        </w:rPr>
        <w:t>0xB</w:t>
      </w:r>
      <w:proofErr w:type="gramStart"/>
      <w:r>
        <w:rPr>
          <w:rFonts w:cs="Arial"/>
          <w:snapToGrid w:val="0"/>
          <w:lang w:val="en-GB"/>
        </w:rPr>
        <w:t>2 :</w:t>
      </w:r>
      <w:proofErr w:type="gramEnd"/>
      <w:r>
        <w:rPr>
          <w:rFonts w:cs="Arial"/>
          <w:snapToGrid w:val="0"/>
          <w:lang w:val="en-GB"/>
        </w:rPr>
        <w:t xml:space="preserve"> </w:t>
      </w:r>
      <w:r>
        <w:rPr>
          <w:rFonts w:cs="Arial"/>
          <w:lang w:val="en-GB"/>
        </w:rPr>
        <w:t>BTCallerIdentification2</w:t>
      </w:r>
    </w:p>
    <w:p w14:paraId="6343CE75"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14:paraId="3B545D5C"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2E8E59C1"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261617F5"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38A1D97C"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34214ED4"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rPr>
        <w:t>Byte 2: Character Coding</w:t>
      </w:r>
    </w:p>
    <w:p w14:paraId="7CD9DA40" w14:textId="77777777" w:rsidR="0042307E" w:rsidRDefault="0042307E">
      <w:pPr>
        <w:autoSpaceDE w:val="0"/>
        <w:autoSpaceDN w:val="0"/>
        <w:adjustRightInd w:val="0"/>
        <w:ind w:left="1260"/>
        <w:rPr>
          <w:rFonts w:cs="Arial"/>
          <w:i/>
          <w:iCs/>
        </w:rPr>
      </w:pPr>
      <w:r>
        <w:rPr>
          <w:rFonts w:cs="Arial"/>
          <w:i/>
          <w:iCs/>
        </w:rPr>
        <w:t>Bit 0-5: Reserved</w:t>
      </w:r>
    </w:p>
    <w:p w14:paraId="4C96D524" w14:textId="77777777" w:rsidR="0042307E" w:rsidRDefault="0042307E">
      <w:pPr>
        <w:autoSpaceDE w:val="0"/>
        <w:autoSpaceDN w:val="0"/>
        <w:adjustRightInd w:val="0"/>
        <w:ind w:left="1260"/>
        <w:rPr>
          <w:rFonts w:cs="Arial"/>
          <w:i/>
          <w:iCs/>
        </w:rPr>
      </w:pPr>
    </w:p>
    <w:p w14:paraId="517BA4B6" w14:textId="77777777" w:rsidR="0042307E" w:rsidRDefault="0042307E">
      <w:pPr>
        <w:autoSpaceDE w:val="0"/>
        <w:autoSpaceDN w:val="0"/>
        <w:adjustRightInd w:val="0"/>
        <w:ind w:left="1260"/>
        <w:rPr>
          <w:rFonts w:cs="Arial"/>
          <w:i/>
          <w:iCs/>
        </w:rPr>
      </w:pPr>
      <w:r>
        <w:rPr>
          <w:rFonts w:cs="Arial"/>
          <w:i/>
          <w:iCs/>
        </w:rPr>
        <w:t>Bit 6-7: Coding</w:t>
      </w:r>
    </w:p>
    <w:p w14:paraId="0F6AC3C5" w14:textId="77777777" w:rsidR="0042307E" w:rsidRDefault="0042307E">
      <w:pPr>
        <w:autoSpaceDE w:val="0"/>
        <w:autoSpaceDN w:val="0"/>
        <w:adjustRightInd w:val="0"/>
        <w:ind w:left="1890"/>
        <w:rPr>
          <w:rFonts w:cs="Arial"/>
        </w:rPr>
      </w:pPr>
      <w:r>
        <w:rPr>
          <w:rFonts w:cs="Arial"/>
        </w:rPr>
        <w:t>0x0: Coding Table I</w:t>
      </w:r>
    </w:p>
    <w:p w14:paraId="0DE51464" w14:textId="77777777" w:rsidR="0042307E" w:rsidRDefault="0042307E">
      <w:pPr>
        <w:autoSpaceDE w:val="0"/>
        <w:autoSpaceDN w:val="0"/>
        <w:adjustRightInd w:val="0"/>
        <w:ind w:left="1890"/>
        <w:rPr>
          <w:rFonts w:cs="Arial"/>
          <w:lang w:val="sv-SE"/>
        </w:rPr>
      </w:pPr>
      <w:r>
        <w:rPr>
          <w:rFonts w:cs="Arial"/>
          <w:lang w:val="sv-SE"/>
        </w:rPr>
        <w:t>0x0000-0xFFFF UNICODE UTF-16 (2 byte per char)</w:t>
      </w:r>
    </w:p>
    <w:p w14:paraId="284C002B" w14:textId="77777777" w:rsidR="0042307E" w:rsidRDefault="0042307E">
      <w:pPr>
        <w:autoSpaceDE w:val="0"/>
        <w:autoSpaceDN w:val="0"/>
        <w:adjustRightInd w:val="0"/>
        <w:ind w:left="1890"/>
        <w:rPr>
          <w:rFonts w:cs="Arial"/>
        </w:rPr>
      </w:pPr>
      <w:r>
        <w:rPr>
          <w:rFonts w:cs="Arial"/>
        </w:rPr>
        <w:t>0x1: Coding Table II</w:t>
      </w:r>
    </w:p>
    <w:p w14:paraId="06AF422C" w14:textId="77777777" w:rsidR="0042307E" w:rsidRDefault="0042307E">
      <w:pPr>
        <w:autoSpaceDE w:val="0"/>
        <w:autoSpaceDN w:val="0"/>
        <w:adjustRightInd w:val="0"/>
        <w:ind w:left="1890"/>
        <w:rPr>
          <w:rFonts w:cs="Arial"/>
        </w:rPr>
      </w:pPr>
      <w:r>
        <w:rPr>
          <w:rFonts w:cs="Arial"/>
        </w:rPr>
        <w:t>0x00-0xFF Latin-9 (1 byte per char)</w:t>
      </w:r>
    </w:p>
    <w:p w14:paraId="0C8A4F94"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3: </w:t>
      </w:r>
      <w:proofErr w:type="spellStart"/>
      <w:r>
        <w:rPr>
          <w:rFonts w:cs="Arial"/>
          <w:b/>
        </w:rPr>
        <w:t>BTDeviceIndex</w:t>
      </w:r>
      <w:proofErr w:type="spellEnd"/>
    </w:p>
    <w:p w14:paraId="311BA015" w14:textId="77777777" w:rsidR="0042307E" w:rsidRDefault="0042307E">
      <w:pPr>
        <w:spacing w:before="60"/>
        <w:ind w:left="1276"/>
        <w:rPr>
          <w:i/>
        </w:rPr>
      </w:pPr>
      <w:r>
        <w:rPr>
          <w:rFonts w:cs="Arial"/>
          <w:i/>
          <w:snapToGrid w:val="0"/>
        </w:rPr>
        <w:t>Bit 0-3: Reserved</w:t>
      </w:r>
    </w:p>
    <w:p w14:paraId="0BD90BC4" w14:textId="77777777" w:rsidR="0042307E" w:rsidRDefault="0042307E">
      <w:pPr>
        <w:spacing w:before="60"/>
        <w:ind w:left="1276"/>
      </w:pPr>
      <w:r>
        <w:rPr>
          <w:rFonts w:cs="Arial"/>
          <w:i/>
          <w:snapToGrid w:val="0"/>
        </w:rPr>
        <w:t xml:space="preserve">Bit 4 - 7: </w:t>
      </w:r>
      <w:proofErr w:type="spellStart"/>
      <w:r>
        <w:rPr>
          <w:rFonts w:cs="Arial"/>
          <w:i/>
          <w:snapToGrid w:val="0"/>
        </w:rPr>
        <w:t>BTDevice_Index</w:t>
      </w:r>
      <w:proofErr w:type="spellEnd"/>
    </w:p>
    <w:p w14:paraId="20A51248" w14:textId="77777777" w:rsidR="0042307E" w:rsidRDefault="0042307E">
      <w:pPr>
        <w:tabs>
          <w:tab w:val="left" w:pos="709"/>
          <w:tab w:val="left" w:pos="1276"/>
          <w:tab w:val="left" w:pos="1843"/>
          <w:tab w:val="left" w:pos="2419"/>
        </w:tabs>
        <w:spacing w:before="60"/>
        <w:ind w:left="1843"/>
        <w:rPr>
          <w:rFonts w:cs="Arial"/>
          <w:snapToGrid w:val="0"/>
        </w:rPr>
      </w:pPr>
      <w:r>
        <w:rPr>
          <w:rFonts w:cs="Arial"/>
          <w:snapToGrid w:val="0"/>
        </w:rPr>
        <w:t>0x0 – Reserved</w:t>
      </w:r>
    </w:p>
    <w:p w14:paraId="77BB10D8" w14:textId="77777777" w:rsidR="0042307E" w:rsidRDefault="0042307E">
      <w:pPr>
        <w:tabs>
          <w:tab w:val="left" w:pos="709"/>
          <w:tab w:val="left" w:pos="1276"/>
          <w:tab w:val="left" w:pos="1843"/>
          <w:tab w:val="left" w:pos="2419"/>
        </w:tabs>
        <w:spacing w:before="60"/>
        <w:ind w:left="1843"/>
        <w:rPr>
          <w:rFonts w:cs="Arial"/>
          <w:snapToGrid w:val="0"/>
        </w:rPr>
      </w:pPr>
      <w:r>
        <w:rPr>
          <w:rFonts w:cs="Arial"/>
          <w:snapToGrid w:val="0"/>
        </w:rPr>
        <w:lastRenderedPageBreak/>
        <w:t xml:space="preserve">0x1 </w:t>
      </w:r>
      <w:r>
        <w:rPr>
          <w:rFonts w:cs="Arial"/>
        </w:rPr>
        <w:t xml:space="preserve">– </w:t>
      </w:r>
      <w:r>
        <w:rPr>
          <w:rFonts w:cs="Arial"/>
          <w:snapToGrid w:val="0"/>
        </w:rPr>
        <w:t>BT device index 1</w:t>
      </w:r>
    </w:p>
    <w:p w14:paraId="5E82339D" w14:textId="77777777" w:rsidR="0042307E" w:rsidRDefault="0042307E">
      <w:pPr>
        <w:tabs>
          <w:tab w:val="left" w:pos="709"/>
          <w:tab w:val="left" w:pos="1276"/>
          <w:tab w:val="left" w:pos="1843"/>
          <w:tab w:val="left" w:pos="2419"/>
        </w:tabs>
        <w:spacing w:before="60"/>
        <w:ind w:left="1843"/>
        <w:rPr>
          <w:rFonts w:cs="Arial"/>
          <w:snapToGrid w:val="0"/>
        </w:rPr>
      </w:pPr>
      <w:r>
        <w:rPr>
          <w:rFonts w:cs="Arial"/>
          <w:snapToGrid w:val="0"/>
        </w:rPr>
        <w:t>...</w:t>
      </w:r>
    </w:p>
    <w:p w14:paraId="440305B2" w14:textId="77777777" w:rsidR="0042307E" w:rsidRDefault="0042307E">
      <w:pPr>
        <w:tabs>
          <w:tab w:val="left" w:pos="709"/>
          <w:tab w:val="left" w:pos="1276"/>
          <w:tab w:val="left" w:pos="1843"/>
          <w:tab w:val="left" w:pos="2419"/>
        </w:tabs>
        <w:spacing w:before="60"/>
        <w:ind w:left="1843"/>
        <w:rPr>
          <w:rFonts w:cs="Arial"/>
          <w:snapToGrid w:val="0"/>
        </w:rPr>
      </w:pPr>
      <w:r>
        <w:rPr>
          <w:rFonts w:cs="Arial"/>
          <w:snapToGrid w:val="0"/>
        </w:rPr>
        <w:t xml:space="preserve">0xF </w:t>
      </w:r>
      <w:r>
        <w:rPr>
          <w:rFonts w:cs="Arial"/>
        </w:rPr>
        <w:t xml:space="preserve">– </w:t>
      </w:r>
      <w:r>
        <w:rPr>
          <w:rFonts w:cs="Arial"/>
          <w:snapToGrid w:val="0"/>
        </w:rPr>
        <w:t>BT device index 15</w:t>
      </w:r>
    </w:p>
    <w:p w14:paraId="42FE5A93" w14:textId="77777777" w:rsidR="0042307E" w:rsidRDefault="0042307E">
      <w:pPr>
        <w:tabs>
          <w:tab w:val="left" w:pos="709"/>
          <w:tab w:val="left" w:pos="1276"/>
          <w:tab w:val="left" w:pos="1843"/>
          <w:tab w:val="left" w:pos="2419"/>
        </w:tabs>
        <w:spacing w:before="120" w:after="60"/>
        <w:ind w:left="709"/>
        <w:rPr>
          <w:b/>
        </w:rPr>
      </w:pPr>
      <w:r>
        <w:rPr>
          <w:rFonts w:cs="Arial"/>
          <w:b/>
          <w:snapToGrid w:val="0"/>
        </w:rPr>
        <w:t>Byte 4: Status</w:t>
      </w:r>
    </w:p>
    <w:p w14:paraId="32E59C3C" w14:textId="77777777" w:rsidR="0042307E" w:rsidRDefault="0042307E">
      <w:pPr>
        <w:tabs>
          <w:tab w:val="left" w:pos="709"/>
          <w:tab w:val="left" w:pos="1276"/>
          <w:tab w:val="left" w:pos="1843"/>
          <w:tab w:val="left" w:pos="2419"/>
        </w:tabs>
        <w:ind w:left="1276"/>
        <w:rPr>
          <w:rFonts w:cs="Arial"/>
          <w:i/>
        </w:rPr>
      </w:pPr>
      <w:r>
        <w:rPr>
          <w:rFonts w:cs="Arial"/>
          <w:i/>
        </w:rPr>
        <w:t>Bit 0-1: Reserved</w:t>
      </w:r>
    </w:p>
    <w:p w14:paraId="2DA773AD" w14:textId="77777777" w:rsidR="0042307E" w:rsidRDefault="0042307E">
      <w:pPr>
        <w:tabs>
          <w:tab w:val="left" w:pos="709"/>
          <w:tab w:val="left" w:pos="1276"/>
          <w:tab w:val="left" w:pos="1843"/>
          <w:tab w:val="left" w:pos="2419"/>
        </w:tabs>
        <w:spacing w:before="120"/>
        <w:ind w:left="1282"/>
        <w:rPr>
          <w:rFonts w:cs="Arial"/>
          <w:i/>
        </w:rPr>
      </w:pPr>
      <w:r>
        <w:rPr>
          <w:rFonts w:cs="Arial"/>
          <w:i/>
        </w:rPr>
        <w:t>Bit 2-4: Phone Type</w:t>
      </w:r>
    </w:p>
    <w:p w14:paraId="0C0D9170" w14:textId="77777777" w:rsidR="0042307E" w:rsidRDefault="0042307E">
      <w:pPr>
        <w:ind w:left="1800"/>
        <w:rPr>
          <w:rFonts w:cs="Arial"/>
        </w:rPr>
      </w:pPr>
      <w:r>
        <w:rPr>
          <w:rFonts w:cs="Arial"/>
        </w:rPr>
        <w:t>0x0 - No category</w:t>
      </w:r>
    </w:p>
    <w:p w14:paraId="7F912424" w14:textId="77777777" w:rsidR="0042307E" w:rsidRDefault="0042307E">
      <w:pPr>
        <w:ind w:left="1800"/>
        <w:rPr>
          <w:rFonts w:cs="Arial"/>
        </w:rPr>
      </w:pPr>
      <w:r>
        <w:rPr>
          <w:rFonts w:cs="Arial"/>
        </w:rPr>
        <w:t>0x1 - Home</w:t>
      </w:r>
    </w:p>
    <w:p w14:paraId="7E246A97" w14:textId="77777777" w:rsidR="0042307E" w:rsidRDefault="0042307E">
      <w:pPr>
        <w:ind w:left="1800"/>
        <w:rPr>
          <w:rFonts w:cs="Arial"/>
        </w:rPr>
      </w:pPr>
      <w:r>
        <w:rPr>
          <w:rFonts w:cs="Arial"/>
        </w:rPr>
        <w:t>0x2 - Office</w:t>
      </w:r>
    </w:p>
    <w:p w14:paraId="561A2A40" w14:textId="77777777" w:rsidR="0042307E" w:rsidRDefault="0042307E">
      <w:pPr>
        <w:ind w:left="1800"/>
        <w:rPr>
          <w:rFonts w:cs="Arial"/>
        </w:rPr>
      </w:pPr>
      <w:r>
        <w:rPr>
          <w:rFonts w:cs="Arial"/>
        </w:rPr>
        <w:t>0x3 - Mobile</w:t>
      </w:r>
    </w:p>
    <w:p w14:paraId="44D3BBC8" w14:textId="77777777" w:rsidR="0042307E" w:rsidRDefault="0042307E">
      <w:pPr>
        <w:ind w:left="1800"/>
        <w:rPr>
          <w:rFonts w:cs="Arial"/>
        </w:rPr>
      </w:pPr>
      <w:r>
        <w:rPr>
          <w:rFonts w:cs="Arial"/>
        </w:rPr>
        <w:t>0x4 - Other</w:t>
      </w:r>
    </w:p>
    <w:p w14:paraId="09D7BC07" w14:textId="77777777" w:rsidR="0042307E" w:rsidRDefault="0042307E">
      <w:pPr>
        <w:ind w:left="1800"/>
        <w:rPr>
          <w:ins w:id="177" w:author="afisher1" w:date="2009-04-23T09:19:00Z"/>
        </w:rPr>
      </w:pPr>
      <w:r>
        <w:rPr>
          <w:rFonts w:cs="Arial"/>
        </w:rPr>
        <w:t>0x5 – Unknown</w:t>
      </w:r>
    </w:p>
    <w:p w14:paraId="34552040" w14:textId="77777777" w:rsidR="0042307E" w:rsidRDefault="0042307E">
      <w:pPr>
        <w:numPr>
          <w:ins w:id="178" w:author="afisher1" w:date="2009-04-23T09:19:00Z"/>
        </w:numPr>
        <w:ind w:left="1800"/>
      </w:pPr>
      <w:ins w:id="179" w:author="afisher1" w:date="2009-04-23T09:19:00Z">
        <w:r>
          <w:rPr>
            <w:rFonts w:cs="Arial"/>
          </w:rPr>
          <w:t>0x6 - Fax</w:t>
        </w:r>
      </w:ins>
    </w:p>
    <w:p w14:paraId="40C30A92" w14:textId="77777777" w:rsidR="0042307E" w:rsidRDefault="0042307E">
      <w:pPr>
        <w:ind w:left="1800"/>
        <w:rPr>
          <w:rFonts w:cs="Arial"/>
        </w:rPr>
      </w:pPr>
    </w:p>
    <w:p w14:paraId="15795C48" w14:textId="77777777" w:rsidR="0042307E" w:rsidRDefault="0042307E">
      <w:pPr>
        <w:tabs>
          <w:tab w:val="left" w:pos="709"/>
          <w:tab w:val="left" w:pos="1276"/>
          <w:tab w:val="left" w:pos="1843"/>
          <w:tab w:val="left" w:pos="2419"/>
        </w:tabs>
        <w:spacing w:before="120"/>
        <w:ind w:left="1282"/>
        <w:rPr>
          <w:snapToGrid w:val="0"/>
        </w:rPr>
      </w:pPr>
      <w:r>
        <w:rPr>
          <w:rFonts w:cs="Arial"/>
          <w:i/>
          <w:snapToGrid w:val="0"/>
        </w:rPr>
        <w:t>Bit 5-7: Validity</w:t>
      </w:r>
    </w:p>
    <w:p w14:paraId="6BD5F671" w14:textId="77777777" w:rsidR="0042307E" w:rsidRDefault="0042307E">
      <w:pPr>
        <w:tabs>
          <w:tab w:val="left" w:pos="709"/>
          <w:tab w:val="left" w:pos="1276"/>
          <w:tab w:val="left" w:pos="1843"/>
          <w:tab w:val="left" w:pos="2419"/>
        </w:tabs>
        <w:ind w:left="1843"/>
        <w:rPr>
          <w:rFonts w:cs="Arial"/>
          <w:lang w:val="en-GB"/>
        </w:rPr>
      </w:pPr>
      <w:r>
        <w:rPr>
          <w:rFonts w:cs="Arial"/>
        </w:rPr>
        <w:t>0x0 – CLID Incoming call available</w:t>
      </w:r>
    </w:p>
    <w:p w14:paraId="0A5C476A" w14:textId="77777777" w:rsidR="0042307E" w:rsidRDefault="0042307E">
      <w:pPr>
        <w:tabs>
          <w:tab w:val="left" w:pos="709"/>
          <w:tab w:val="left" w:pos="1276"/>
          <w:tab w:val="left" w:pos="1843"/>
          <w:tab w:val="left" w:pos="2419"/>
        </w:tabs>
        <w:ind w:left="1843"/>
        <w:rPr>
          <w:rFonts w:cs="Arial"/>
        </w:rPr>
      </w:pPr>
      <w:r>
        <w:rPr>
          <w:rFonts w:cs="Arial"/>
        </w:rPr>
        <w:t>0x1 – CLID Second incoming call available</w:t>
      </w:r>
    </w:p>
    <w:p w14:paraId="112C5273" w14:textId="77777777" w:rsidR="0042307E" w:rsidRDefault="0042307E">
      <w:pPr>
        <w:tabs>
          <w:tab w:val="left" w:pos="709"/>
          <w:tab w:val="left" w:pos="1276"/>
          <w:tab w:val="left" w:pos="1843"/>
          <w:tab w:val="left" w:pos="2419"/>
        </w:tabs>
        <w:ind w:left="1843"/>
      </w:pPr>
      <w:r>
        <w:rPr>
          <w:rFonts w:cs="Arial"/>
        </w:rPr>
        <w:t>0x2 – CLID Outgoing call</w:t>
      </w:r>
    </w:p>
    <w:p w14:paraId="6C63CE4E" w14:textId="77777777" w:rsidR="0042307E" w:rsidRDefault="0042307E">
      <w:pPr>
        <w:tabs>
          <w:tab w:val="left" w:pos="709"/>
          <w:tab w:val="left" w:pos="1276"/>
          <w:tab w:val="left" w:pos="1843"/>
          <w:tab w:val="left" w:pos="2419"/>
        </w:tabs>
        <w:ind w:left="1843"/>
        <w:rPr>
          <w:rFonts w:cs="Arial"/>
        </w:rPr>
      </w:pPr>
      <w:r>
        <w:rPr>
          <w:rFonts w:cs="Arial"/>
        </w:rPr>
        <w:t>0x3 - CLID Incoming SMS Available</w:t>
      </w:r>
    </w:p>
    <w:p w14:paraId="4BEE7FF2" w14:textId="77777777" w:rsidR="0042307E" w:rsidRDefault="0042307E">
      <w:pPr>
        <w:tabs>
          <w:tab w:val="left" w:pos="709"/>
          <w:tab w:val="left" w:pos="1276"/>
          <w:tab w:val="left" w:pos="1843"/>
          <w:tab w:val="left" w:pos="2419"/>
        </w:tabs>
        <w:ind w:left="1843"/>
        <w:rPr>
          <w:rFonts w:cs="Arial"/>
        </w:rPr>
      </w:pPr>
      <w:r>
        <w:rPr>
          <w:rFonts w:cs="Arial"/>
        </w:rPr>
        <w:t>0x4 - CLID Incoming Not available</w:t>
      </w:r>
    </w:p>
    <w:p w14:paraId="17AF3943" w14:textId="77777777" w:rsidR="0042307E" w:rsidRDefault="0042307E">
      <w:pPr>
        <w:tabs>
          <w:tab w:val="left" w:pos="709"/>
          <w:tab w:val="left" w:pos="1276"/>
          <w:tab w:val="left" w:pos="1843"/>
          <w:tab w:val="left" w:pos="2419"/>
        </w:tabs>
        <w:ind w:left="1843"/>
      </w:pPr>
      <w:r>
        <w:rPr>
          <w:rFonts w:cs="Arial"/>
        </w:rPr>
        <w:t>0x5 - CLID Incoming SMS Not available</w:t>
      </w:r>
    </w:p>
    <w:p w14:paraId="38348AB8" w14:textId="77777777" w:rsidR="0042307E" w:rsidRDefault="0042307E">
      <w:pPr>
        <w:tabs>
          <w:tab w:val="left" w:pos="709"/>
          <w:tab w:val="left" w:pos="1276"/>
          <w:tab w:val="left" w:pos="1843"/>
          <w:tab w:val="left" w:pos="2419"/>
        </w:tabs>
        <w:spacing w:before="120" w:after="60"/>
        <w:ind w:left="709"/>
        <w:rPr>
          <w:b/>
          <w:snapToGrid w:val="0"/>
        </w:rPr>
      </w:pPr>
      <w:r>
        <w:rPr>
          <w:rFonts w:cs="Arial"/>
          <w:b/>
          <w:snapToGrid w:val="0"/>
        </w:rPr>
        <w:t xml:space="preserve">Byte 5 up to 191/110 (Coding Table I / Coding Table II): </w:t>
      </w:r>
    </w:p>
    <w:p w14:paraId="52BA8458" w14:textId="77777777" w:rsidR="0042307E" w:rsidRDefault="0042307E">
      <w:pPr>
        <w:tabs>
          <w:tab w:val="left" w:pos="709"/>
          <w:tab w:val="left" w:pos="1276"/>
          <w:tab w:val="left" w:pos="1843"/>
          <w:tab w:val="left" w:pos="2419"/>
        </w:tabs>
        <w:spacing w:before="120" w:after="60"/>
        <w:ind w:left="709" w:firstLine="567"/>
        <w:rPr>
          <w:rFonts w:cs="Arial"/>
          <w:b/>
          <w:snapToGrid w:val="0"/>
        </w:rPr>
      </w:pPr>
      <w:proofErr w:type="spellStart"/>
      <w:r>
        <w:rPr>
          <w:rFonts w:cs="Arial"/>
          <w:b/>
          <w:snapToGrid w:val="0"/>
        </w:rPr>
        <w:t>CallID</w:t>
      </w:r>
      <w:proofErr w:type="spellEnd"/>
      <w:r>
        <w:rPr>
          <w:rFonts w:cs="Arial"/>
          <w:b/>
          <w:snapToGrid w:val="0"/>
        </w:rPr>
        <w:t xml:space="preserve"> number Coding Table II fixed</w:t>
      </w:r>
    </w:p>
    <w:p w14:paraId="5873F318" w14:textId="77777777" w:rsidR="0042307E" w:rsidRDefault="0042307E">
      <w:pPr>
        <w:ind w:left="1843"/>
        <w:rPr>
          <w:rFonts w:cs="Arial"/>
        </w:rPr>
      </w:pPr>
      <w:r>
        <w:rPr>
          <w:rFonts w:cs="Arial"/>
        </w:rPr>
        <w:t>Max. 25 characters, 24 letters plus 1 end of string character.</w:t>
      </w:r>
    </w:p>
    <w:p w14:paraId="7341B25D" w14:textId="77777777" w:rsidR="0042307E" w:rsidRDefault="0042307E">
      <w:pPr>
        <w:tabs>
          <w:tab w:val="left" w:pos="709"/>
          <w:tab w:val="left" w:pos="1276"/>
          <w:tab w:val="left" w:pos="1843"/>
          <w:tab w:val="left" w:pos="2419"/>
        </w:tabs>
        <w:spacing w:before="120" w:after="60"/>
        <w:ind w:left="568" w:firstLine="708"/>
        <w:rPr>
          <w:rFonts w:cs="Arial"/>
          <w:b/>
          <w:snapToGrid w:val="0"/>
        </w:rPr>
      </w:pPr>
      <w:proofErr w:type="spellStart"/>
      <w:r>
        <w:rPr>
          <w:rFonts w:cs="Arial"/>
          <w:b/>
          <w:snapToGrid w:val="0"/>
        </w:rPr>
        <w:t>CallID</w:t>
      </w:r>
      <w:proofErr w:type="spellEnd"/>
      <w:r>
        <w:rPr>
          <w:rFonts w:cs="Arial"/>
          <w:b/>
          <w:snapToGrid w:val="0"/>
        </w:rPr>
        <w:t xml:space="preserve"> Name</w:t>
      </w:r>
    </w:p>
    <w:p w14:paraId="3A648109" w14:textId="77777777" w:rsidR="0042307E" w:rsidRDefault="0042307E">
      <w:pPr>
        <w:ind w:left="1843"/>
        <w:rPr>
          <w:rFonts w:cs="Arial"/>
        </w:rPr>
      </w:pPr>
      <w:r>
        <w:rPr>
          <w:rFonts w:cs="Arial"/>
        </w:rPr>
        <w:t>Max. 81 characters, 80 letters plus 1 end of string character.</w:t>
      </w:r>
    </w:p>
    <w:p w14:paraId="3CB71BCC" w14:textId="77777777" w:rsidR="0042307E" w:rsidRDefault="0042307E">
      <w:pPr>
        <w:rPr>
          <w:rFonts w:cs="Arial"/>
        </w:rPr>
      </w:pPr>
    </w:p>
    <w:p w14:paraId="57B23FAB" w14:textId="77777777" w:rsidR="0042307E" w:rsidRDefault="0042307E" w:rsidP="0042307E">
      <w:pPr>
        <w:pStyle w:val="Heading4"/>
      </w:pPr>
      <w:r w:rsidRPr="00B9479B">
        <w:t>TP-LOG-TPL-REQ-239745/A-SID-B3-MediaInformation2_St</w:t>
      </w:r>
    </w:p>
    <w:p w14:paraId="6C4165CD" w14:textId="77777777" w:rsidR="0042307E" w:rsidRDefault="0042307E" w:rsidP="0042307E">
      <w:pPr>
        <w:tabs>
          <w:tab w:val="left" w:pos="709"/>
          <w:tab w:val="left" w:pos="1276"/>
          <w:tab w:val="left" w:pos="1843"/>
          <w:tab w:val="left" w:pos="2419"/>
        </w:tabs>
        <w:rPr>
          <w:rFonts w:cs="Arial"/>
          <w:snapToGrid w:val="0"/>
          <w:lang w:val="en-GB"/>
        </w:rPr>
      </w:pPr>
      <w:r>
        <w:rPr>
          <w:rFonts w:cs="Arial"/>
          <w:snapToGrid w:val="0"/>
          <w:lang w:val="en-GB"/>
        </w:rPr>
        <w:t xml:space="preserve">Data size: up to </w:t>
      </w:r>
      <w:r w:rsidRPr="00512C87">
        <w:rPr>
          <w:rFonts w:cs="Arial"/>
          <w:snapToGrid w:val="0"/>
          <w:lang w:val="en-GB"/>
        </w:rPr>
        <w:t>493/250</w:t>
      </w:r>
      <w:r>
        <w:rPr>
          <w:rFonts w:cs="Arial"/>
          <w:snapToGrid w:val="0"/>
          <w:lang w:val="en-GB"/>
        </w:rPr>
        <w:t xml:space="preserve"> (Coding Table I / Coding Table II) bytes</w:t>
      </w:r>
    </w:p>
    <w:p w14:paraId="23EB4BC8" w14:textId="77777777" w:rsidR="0042307E" w:rsidRDefault="0042307E" w:rsidP="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14:paraId="14C6F720" w14:textId="77777777" w:rsidR="0042307E" w:rsidRDefault="0042307E" w:rsidP="0042307E">
      <w:pPr>
        <w:tabs>
          <w:tab w:val="left" w:pos="709"/>
          <w:tab w:val="left" w:pos="1276"/>
          <w:tab w:val="left" w:pos="1843"/>
          <w:tab w:val="left" w:pos="2419"/>
        </w:tabs>
        <w:ind w:left="1276"/>
        <w:rPr>
          <w:rFonts w:cs="Arial"/>
          <w:snapToGrid w:val="0"/>
          <w:lang w:val="en-GB"/>
        </w:rPr>
      </w:pPr>
      <w:r>
        <w:rPr>
          <w:rFonts w:cs="Arial"/>
          <w:snapToGrid w:val="0"/>
          <w:lang w:val="en-GB"/>
        </w:rPr>
        <w:t>0xB3: MediaInformation2_St</w:t>
      </w:r>
    </w:p>
    <w:p w14:paraId="30033455" w14:textId="77777777" w:rsidR="0042307E" w:rsidRDefault="0042307E" w:rsidP="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14:paraId="05FB7314" w14:textId="77777777" w:rsidR="0042307E" w:rsidRDefault="0042307E" w:rsidP="0042307E">
      <w:pPr>
        <w:keepLines/>
        <w:tabs>
          <w:tab w:val="left" w:pos="3544"/>
        </w:tabs>
        <w:ind w:left="1276"/>
        <w:rPr>
          <w:rFonts w:cs="Arial"/>
          <w:snapToGrid w:val="0"/>
        </w:rPr>
      </w:pPr>
      <w:r>
        <w:rPr>
          <w:rFonts w:cs="Arial"/>
          <w:snapToGrid w:val="0"/>
        </w:rPr>
        <w:t>0x17: MP_Media7</w:t>
      </w:r>
      <w:r>
        <w:rPr>
          <w:rFonts w:cs="Arial"/>
          <w:snapToGrid w:val="0"/>
        </w:rPr>
        <w:tab/>
      </w:r>
      <w:r>
        <w:rPr>
          <w:rFonts w:cs="Arial"/>
          <w:snapToGrid w:val="0"/>
        </w:rPr>
        <w:tab/>
        <w:t>–</w:t>
      </w:r>
      <w:r>
        <w:rPr>
          <w:rFonts w:cs="Arial"/>
          <w:snapToGrid w:val="0"/>
        </w:rPr>
        <w:tab/>
        <w:t>Generic Metadata</w:t>
      </w:r>
    </w:p>
    <w:p w14:paraId="1A7A83B6"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691B8E7E" w14:textId="77777777" w:rsidR="0042307E" w:rsidRDefault="0042307E" w:rsidP="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61366C83" w14:textId="77777777" w:rsidR="0042307E" w:rsidRDefault="0042307E" w:rsidP="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7FEDB747" w14:textId="77777777" w:rsidR="0042307E" w:rsidRDefault="0042307E" w:rsidP="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5D9D08E4" w14:textId="77777777" w:rsidR="0042307E" w:rsidRDefault="0042307E" w:rsidP="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6C6AF475" w14:textId="77777777" w:rsidR="0042307E" w:rsidRDefault="0042307E" w:rsidP="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5E312057" w14:textId="77777777" w:rsidR="0042307E" w:rsidRDefault="0042307E" w:rsidP="0042307E">
      <w:pPr>
        <w:autoSpaceDE w:val="0"/>
        <w:autoSpaceDN w:val="0"/>
        <w:adjustRightInd w:val="0"/>
        <w:ind w:left="1260"/>
        <w:rPr>
          <w:rFonts w:cs="Arial"/>
          <w:i/>
          <w:iCs/>
        </w:rPr>
      </w:pPr>
      <w:r>
        <w:rPr>
          <w:rFonts w:cs="Arial"/>
          <w:i/>
          <w:iCs/>
        </w:rPr>
        <w:t>Bit 0-5: Reserved</w:t>
      </w:r>
    </w:p>
    <w:p w14:paraId="1DB2A2EB" w14:textId="77777777" w:rsidR="0042307E" w:rsidRDefault="0042307E" w:rsidP="0042307E">
      <w:pPr>
        <w:autoSpaceDE w:val="0"/>
        <w:autoSpaceDN w:val="0"/>
        <w:adjustRightInd w:val="0"/>
        <w:ind w:left="1260"/>
        <w:rPr>
          <w:rFonts w:cs="Arial"/>
          <w:i/>
          <w:iCs/>
        </w:rPr>
      </w:pPr>
    </w:p>
    <w:p w14:paraId="6920C7C4" w14:textId="77777777" w:rsidR="0042307E" w:rsidRDefault="0042307E" w:rsidP="0042307E">
      <w:pPr>
        <w:autoSpaceDE w:val="0"/>
        <w:autoSpaceDN w:val="0"/>
        <w:adjustRightInd w:val="0"/>
        <w:ind w:left="1260"/>
        <w:rPr>
          <w:rFonts w:cs="Arial"/>
          <w:i/>
          <w:iCs/>
        </w:rPr>
      </w:pPr>
      <w:r>
        <w:rPr>
          <w:rFonts w:cs="Arial"/>
          <w:i/>
          <w:iCs/>
        </w:rPr>
        <w:t>Bit 6-7: Coding</w:t>
      </w:r>
    </w:p>
    <w:p w14:paraId="299CA576" w14:textId="77777777" w:rsidR="0042307E" w:rsidRDefault="0042307E" w:rsidP="0042307E">
      <w:pPr>
        <w:autoSpaceDE w:val="0"/>
        <w:autoSpaceDN w:val="0"/>
        <w:adjustRightInd w:val="0"/>
        <w:ind w:left="1890"/>
        <w:rPr>
          <w:rFonts w:cs="Arial"/>
        </w:rPr>
      </w:pPr>
      <w:r>
        <w:rPr>
          <w:rFonts w:cs="Arial"/>
        </w:rPr>
        <w:t>0x0: Coding Table I</w:t>
      </w:r>
    </w:p>
    <w:p w14:paraId="798471FC" w14:textId="77777777" w:rsidR="0042307E" w:rsidRDefault="0042307E" w:rsidP="0042307E">
      <w:pPr>
        <w:autoSpaceDE w:val="0"/>
        <w:autoSpaceDN w:val="0"/>
        <w:adjustRightInd w:val="0"/>
        <w:ind w:left="189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6915D3BE" w14:textId="77777777" w:rsidR="0042307E" w:rsidRDefault="0042307E" w:rsidP="0042307E">
      <w:pPr>
        <w:autoSpaceDE w:val="0"/>
        <w:autoSpaceDN w:val="0"/>
        <w:adjustRightInd w:val="0"/>
        <w:ind w:left="1890"/>
        <w:rPr>
          <w:rFonts w:cs="Arial"/>
        </w:rPr>
      </w:pPr>
      <w:r>
        <w:rPr>
          <w:rFonts w:cs="Arial"/>
        </w:rPr>
        <w:t>0x1: Coding Table II</w:t>
      </w:r>
    </w:p>
    <w:p w14:paraId="05692254" w14:textId="77777777" w:rsidR="0042307E" w:rsidRDefault="0042307E" w:rsidP="0042307E">
      <w:pPr>
        <w:autoSpaceDE w:val="0"/>
        <w:autoSpaceDN w:val="0"/>
        <w:adjustRightInd w:val="0"/>
        <w:ind w:left="1890"/>
        <w:rPr>
          <w:rFonts w:cs="Arial"/>
        </w:rPr>
      </w:pPr>
      <w:r>
        <w:rPr>
          <w:rFonts w:cs="Arial"/>
        </w:rPr>
        <w:t>0x00-0xFF Latin-9 (1 byte per char)</w:t>
      </w:r>
    </w:p>
    <w:p w14:paraId="2D569F1F" w14:textId="77777777" w:rsidR="0042307E" w:rsidRDefault="0042307E" w:rsidP="0042307E">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 xml:space="preserve">Byte 4 up to </w:t>
      </w:r>
      <w:r w:rsidRPr="00512C87">
        <w:rPr>
          <w:rFonts w:cs="Arial"/>
          <w:b/>
          <w:snapToGrid w:val="0"/>
          <w:lang w:val="en-GB"/>
        </w:rPr>
        <w:t>492/249</w:t>
      </w:r>
      <w:r w:rsidRPr="00512C87">
        <w:rPr>
          <w:rFonts w:cs="Arial"/>
          <w:b/>
          <w:snapToGrid w:val="0"/>
          <w:color w:val="FF0000"/>
          <w:lang w:val="en-GB"/>
        </w:rPr>
        <w:t xml:space="preserve"> </w:t>
      </w:r>
      <w:r>
        <w:rPr>
          <w:rFonts w:cs="Arial"/>
          <w:b/>
          <w:snapToGrid w:val="0"/>
          <w:lang w:val="en-GB"/>
        </w:rPr>
        <w:t xml:space="preserve">(Coding Table I / Coding Table II): </w:t>
      </w:r>
    </w:p>
    <w:p w14:paraId="6F234159" w14:textId="77777777" w:rsidR="0042307E" w:rsidRDefault="0042307E" w:rsidP="0042307E">
      <w:pPr>
        <w:ind w:left="1800"/>
        <w:rPr>
          <w:i/>
        </w:rPr>
      </w:pPr>
      <w:r>
        <w:rPr>
          <w:rFonts w:cs="Arial"/>
          <w:i/>
        </w:rPr>
        <w:t>Byte 1:</w:t>
      </w:r>
    </w:p>
    <w:p w14:paraId="368EF269" w14:textId="77777777" w:rsidR="0042307E" w:rsidRDefault="0042307E" w:rsidP="0042307E">
      <w:pPr>
        <w:ind w:left="2160"/>
      </w:pPr>
      <w:r>
        <w:rPr>
          <w:rFonts w:cs="Arial"/>
          <w:i/>
        </w:rPr>
        <w:t>Bits 0-2:  Reserved</w:t>
      </w:r>
    </w:p>
    <w:p w14:paraId="24F68262" w14:textId="77777777" w:rsidR="0042307E" w:rsidRDefault="0042307E" w:rsidP="0042307E">
      <w:pPr>
        <w:ind w:left="2160"/>
        <w:rPr>
          <w:rFonts w:cs="Arial"/>
          <w:i/>
        </w:rPr>
      </w:pPr>
    </w:p>
    <w:p w14:paraId="1FF4B415" w14:textId="77777777" w:rsidR="0042307E" w:rsidRDefault="0042307E" w:rsidP="0042307E">
      <w:pPr>
        <w:ind w:left="2160"/>
      </w:pPr>
      <w:r>
        <w:rPr>
          <w:rFonts w:cs="Arial"/>
          <w:i/>
        </w:rPr>
        <w:t xml:space="preserve">Bits 3 - 5:  </w:t>
      </w:r>
      <w:r>
        <w:rPr>
          <w:rFonts w:cs="Arial"/>
          <w:i/>
        </w:rPr>
        <w:fldChar w:fldCharType="begin" w:fldLock="1"/>
      </w:r>
      <w:r>
        <w:rPr>
          <w:rFonts w:cs="Arial"/>
          <w:i/>
        </w:rPr>
        <w:instrText>MERGEFIELD MethParameter.Name</w:instrText>
      </w:r>
      <w:r>
        <w:rPr>
          <w:rFonts w:cs="Arial"/>
          <w:i/>
        </w:rPr>
        <w:fldChar w:fldCharType="separate"/>
      </w:r>
      <w:r>
        <w:rPr>
          <w:rFonts w:cs="Arial"/>
          <w:i/>
        </w:rPr>
        <w:t>DataUpdate</w:t>
      </w:r>
      <w:r>
        <w:rPr>
          <w:rFonts w:cs="Arial"/>
          <w:i/>
        </w:rPr>
        <w:fldChar w:fldCharType="end"/>
      </w:r>
      <w:r>
        <w:rPr>
          <w:rFonts w:cs="Arial"/>
        </w:rPr>
        <w:t xml:space="preserve"> </w:t>
      </w:r>
    </w:p>
    <w:p w14:paraId="09AD523D" w14:textId="77777777" w:rsidR="0042307E" w:rsidRDefault="0042307E" w:rsidP="0042307E">
      <w:pPr>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Inactive</w:t>
      </w:r>
    </w:p>
    <w:p w14:paraId="5938A202" w14:textId="77777777" w:rsidR="0042307E" w:rsidRDefault="0042307E" w:rsidP="0042307E">
      <w:pPr>
        <w:ind w:left="2700"/>
        <w:rPr>
          <w:rFonts w:cs="Arial"/>
        </w:rPr>
      </w:pPr>
      <w:r>
        <w:rPr>
          <w:rFonts w:cs="Arial"/>
        </w:rPr>
        <w:t>0x1 Set Operation</w:t>
      </w:r>
    </w:p>
    <w:p w14:paraId="6CAC1B3D" w14:textId="77777777" w:rsidR="0042307E" w:rsidRDefault="0042307E" w:rsidP="0042307E">
      <w:pPr>
        <w:ind w:left="2700"/>
        <w:rPr>
          <w:rFonts w:cs="Arial"/>
        </w:rPr>
      </w:pPr>
      <w:r>
        <w:rPr>
          <w:rFonts w:cs="Arial"/>
        </w:rPr>
        <w:t>0x2 Data refresh</w:t>
      </w:r>
      <w:r>
        <w:rPr>
          <w:rFonts w:cs="Arial"/>
        </w:rPr>
        <w:fldChar w:fldCharType="end"/>
      </w:r>
    </w:p>
    <w:p w14:paraId="219DDE4F" w14:textId="77777777" w:rsidR="0042307E" w:rsidRDefault="0042307E" w:rsidP="0042307E">
      <w:pPr>
        <w:ind w:left="1800"/>
        <w:rPr>
          <w:i/>
        </w:rPr>
      </w:pPr>
    </w:p>
    <w:p w14:paraId="40664CF3" w14:textId="77777777" w:rsidR="0042307E" w:rsidRDefault="0042307E" w:rsidP="0042307E">
      <w:pPr>
        <w:ind w:left="2160"/>
      </w:pPr>
      <w:r>
        <w:rPr>
          <w:rFonts w:cs="Arial"/>
          <w:i/>
        </w:rPr>
        <w:t xml:space="preserve">Bits 6 - 7: </w:t>
      </w:r>
      <w:r>
        <w:rPr>
          <w:rFonts w:cs="Arial"/>
          <w:i/>
        </w:rPr>
        <w:fldChar w:fldCharType="begin" w:fldLock="1"/>
      </w:r>
      <w:r>
        <w:rPr>
          <w:rFonts w:cs="Arial"/>
          <w:i/>
        </w:rPr>
        <w:instrText>MERGEFIELD MethParameter.Name</w:instrText>
      </w:r>
      <w:r>
        <w:rPr>
          <w:rFonts w:cs="Arial"/>
          <w:i/>
        </w:rPr>
        <w:fldChar w:fldCharType="separate"/>
      </w:r>
      <w:r>
        <w:rPr>
          <w:rFonts w:cs="Arial"/>
          <w:i/>
        </w:rPr>
        <w:t>NonMetadataSrc</w:t>
      </w:r>
      <w:r>
        <w:rPr>
          <w:rFonts w:cs="Arial"/>
          <w:i/>
        </w:rPr>
        <w:fldChar w:fldCharType="end"/>
      </w:r>
      <w:r>
        <w:rPr>
          <w:rFonts w:cs="Arial"/>
        </w:rPr>
        <w:t xml:space="preserve"> </w:t>
      </w:r>
    </w:p>
    <w:p w14:paraId="2FA2CE5C" w14:textId="77777777" w:rsidR="0042307E" w:rsidRDefault="0042307E" w:rsidP="0042307E">
      <w:pPr>
        <w:tabs>
          <w:tab w:val="left" w:pos="2700"/>
        </w:tabs>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No</w:t>
      </w:r>
    </w:p>
    <w:p w14:paraId="13D36F39" w14:textId="77777777" w:rsidR="0042307E" w:rsidRDefault="0042307E" w:rsidP="0042307E">
      <w:pPr>
        <w:tabs>
          <w:tab w:val="left" w:pos="2700"/>
        </w:tabs>
        <w:ind w:left="2700"/>
        <w:rPr>
          <w:rFonts w:cs="Arial"/>
        </w:rPr>
      </w:pPr>
      <w:r>
        <w:rPr>
          <w:rFonts w:cs="Arial"/>
        </w:rPr>
        <w:t>0x1 Yes</w:t>
      </w:r>
      <w:r>
        <w:rPr>
          <w:rFonts w:cs="Arial"/>
        </w:rPr>
        <w:fldChar w:fldCharType="end"/>
      </w:r>
    </w:p>
    <w:p w14:paraId="315EA258" w14:textId="77777777" w:rsidR="0042307E" w:rsidRDefault="0042307E" w:rsidP="0042307E">
      <w:pPr>
        <w:ind w:left="2340"/>
        <w:rPr>
          <w:rFonts w:cs="Arial"/>
        </w:rPr>
      </w:pPr>
    </w:p>
    <w:p w14:paraId="1686CC22" w14:textId="77777777" w:rsidR="0042307E" w:rsidRDefault="0042307E" w:rsidP="0042307E">
      <w:pPr>
        <w:ind w:left="1800"/>
        <w:rPr>
          <w:rFonts w:cs="Arial"/>
        </w:rPr>
      </w:pPr>
    </w:p>
    <w:p w14:paraId="4C51F6BD" w14:textId="77777777" w:rsidR="0042307E" w:rsidRDefault="0042307E" w:rsidP="0042307E">
      <w:pPr>
        <w:ind w:left="1800"/>
        <w:rPr>
          <w:rFonts w:cs="Arial"/>
          <w:lang w:val="pt-BR"/>
        </w:rPr>
      </w:pPr>
      <w:r>
        <w:rPr>
          <w:rFonts w:cs="Arial"/>
          <w:i/>
          <w:lang w:val="pt-BR"/>
        </w:rPr>
        <w:t xml:space="preserve">Byte 2:  </w:t>
      </w:r>
      <w:r>
        <w:rPr>
          <w:rFonts w:cs="Arial"/>
          <w:i/>
        </w:rPr>
        <w:fldChar w:fldCharType="begin" w:fldLock="1"/>
      </w:r>
      <w:r>
        <w:rPr>
          <w:rFonts w:cs="Arial"/>
          <w:i/>
          <w:lang w:val="pt-BR"/>
        </w:rPr>
        <w:instrText>MERGEFIELD MethParameter.Name</w:instrText>
      </w:r>
      <w:r>
        <w:rPr>
          <w:rFonts w:cs="Arial"/>
          <w:i/>
        </w:rPr>
        <w:fldChar w:fldCharType="separate"/>
      </w:r>
      <w:r>
        <w:rPr>
          <w:rFonts w:cs="Arial"/>
          <w:i/>
          <w:lang w:val="pt-BR"/>
        </w:rPr>
        <w:t>MetadataIcon_1</w:t>
      </w:r>
      <w:r>
        <w:rPr>
          <w:rFonts w:cs="Arial"/>
          <w:i/>
        </w:rPr>
        <w:fldChar w:fldCharType="end"/>
      </w:r>
      <w:r>
        <w:rPr>
          <w:rFonts w:cs="Arial"/>
          <w:lang w:val="pt-BR"/>
        </w:rPr>
        <w:t xml:space="preserve"> </w:t>
      </w:r>
    </w:p>
    <w:p w14:paraId="7F7387F3" w14:textId="77777777" w:rsidR="0042307E" w:rsidRDefault="0042307E" w:rsidP="0042307E">
      <w:pPr>
        <w:ind w:left="2340"/>
        <w:rPr>
          <w:rFonts w:cs="Arial"/>
          <w:lang w:val="pt-BR"/>
        </w:rPr>
      </w:pPr>
      <w:r>
        <w:rPr>
          <w:rFonts w:cs="Arial"/>
          <w:lang w:val="pt-BR"/>
        </w:rPr>
        <w:t>0x00 Invalid</w:t>
      </w:r>
    </w:p>
    <w:p w14:paraId="0E336693" w14:textId="77777777" w:rsidR="0042307E" w:rsidRDefault="0042307E" w:rsidP="0042307E">
      <w:pPr>
        <w:ind w:left="2340"/>
        <w:rPr>
          <w:rFonts w:cs="Arial"/>
        </w:rPr>
      </w:pPr>
      <w:r>
        <w:rPr>
          <w:rFonts w:cs="Arial"/>
          <w:lang w:val="pt-BR"/>
        </w:rPr>
        <w:t xml:space="preserve">0x01.. </w:t>
      </w:r>
      <w:r>
        <w:rPr>
          <w:rFonts w:cs="Arial"/>
        </w:rPr>
        <w:t xml:space="preserve">0x18 </w:t>
      </w:r>
      <w:proofErr w:type="spellStart"/>
      <w:r>
        <w:rPr>
          <w:rFonts w:cs="Arial"/>
        </w:rPr>
        <w:t>IconID's</w:t>
      </w:r>
      <w:proofErr w:type="spellEnd"/>
    </w:p>
    <w:p w14:paraId="64F2BB17" w14:textId="77777777" w:rsidR="0042307E" w:rsidRDefault="0042307E" w:rsidP="0042307E">
      <w:pPr>
        <w:ind w:left="2340"/>
        <w:rPr>
          <w:rFonts w:cs="Arial"/>
        </w:rPr>
      </w:pPr>
      <w:r>
        <w:rPr>
          <w:rFonts w:cs="Arial"/>
        </w:rPr>
        <w:t>0x19 - 0xFF Reserved</w:t>
      </w:r>
    </w:p>
    <w:p w14:paraId="4F004935" w14:textId="77777777" w:rsidR="0042307E" w:rsidRDefault="0042307E" w:rsidP="0042307E">
      <w:pPr>
        <w:ind w:left="1800"/>
        <w:rPr>
          <w:rFonts w:cs="Arial"/>
        </w:rPr>
      </w:pPr>
    </w:p>
    <w:p w14:paraId="590546A7" w14:textId="77777777" w:rsidR="0042307E" w:rsidRDefault="0042307E" w:rsidP="0042307E">
      <w:pPr>
        <w:ind w:left="1800"/>
        <w:rPr>
          <w:rFonts w:cs="Arial"/>
        </w:rPr>
      </w:pPr>
      <w:r>
        <w:rPr>
          <w:rFonts w:cs="Arial"/>
          <w:i/>
        </w:rPr>
        <w:t xml:space="preserve">Byte 3:  </w:t>
      </w:r>
      <w:r>
        <w:rPr>
          <w:rFonts w:cs="Arial"/>
          <w:i/>
        </w:rPr>
        <w:fldChar w:fldCharType="begin" w:fldLock="1"/>
      </w:r>
      <w:r>
        <w:rPr>
          <w:rFonts w:cs="Arial"/>
          <w:i/>
        </w:rPr>
        <w:instrText>MERGEFIELD MethParameter.Name</w:instrText>
      </w:r>
      <w:r>
        <w:rPr>
          <w:rFonts w:cs="Arial"/>
          <w:i/>
        </w:rPr>
        <w:fldChar w:fldCharType="separate"/>
      </w:r>
      <w:r>
        <w:rPr>
          <w:rFonts w:cs="Arial"/>
          <w:i/>
        </w:rPr>
        <w:t>MetadataIcon_2</w:t>
      </w:r>
      <w:r>
        <w:rPr>
          <w:rFonts w:cs="Arial"/>
          <w:i/>
        </w:rPr>
        <w:fldChar w:fldCharType="end"/>
      </w:r>
      <w:r>
        <w:rPr>
          <w:rFonts w:cs="Arial"/>
        </w:rPr>
        <w:t xml:space="preserve"> </w:t>
      </w:r>
    </w:p>
    <w:p w14:paraId="3A744AB0" w14:textId="77777777" w:rsidR="0042307E" w:rsidRDefault="0042307E" w:rsidP="0042307E">
      <w:pPr>
        <w:tabs>
          <w:tab w:val="left" w:pos="2340"/>
        </w:tabs>
        <w:ind w:left="2340"/>
        <w:rPr>
          <w:rFonts w:cs="Arial"/>
        </w:rPr>
      </w:pPr>
      <w:r>
        <w:rPr>
          <w:rFonts w:cs="Arial"/>
        </w:rPr>
        <w:t>0x00 Invalid</w:t>
      </w:r>
    </w:p>
    <w:p w14:paraId="1A62097F" w14:textId="77777777" w:rsidR="0042307E" w:rsidRDefault="0042307E" w:rsidP="0042307E">
      <w:pPr>
        <w:tabs>
          <w:tab w:val="left" w:pos="2340"/>
        </w:tabs>
        <w:ind w:left="2340"/>
        <w:rPr>
          <w:rFonts w:cs="Arial"/>
        </w:rPr>
      </w:pPr>
      <w:r>
        <w:rPr>
          <w:rFonts w:cs="Arial"/>
        </w:rPr>
        <w:t>0x</w:t>
      </w:r>
      <w:proofErr w:type="gramStart"/>
      <w:r>
        <w:rPr>
          <w:rFonts w:cs="Arial"/>
        </w:rPr>
        <w:t>01..</w:t>
      </w:r>
      <w:proofErr w:type="gramEnd"/>
      <w:r>
        <w:rPr>
          <w:rFonts w:cs="Arial"/>
        </w:rPr>
        <w:t xml:space="preserve"> 0x18 </w:t>
      </w:r>
      <w:proofErr w:type="spellStart"/>
      <w:r>
        <w:rPr>
          <w:rFonts w:cs="Arial"/>
        </w:rPr>
        <w:t>IconID's</w:t>
      </w:r>
      <w:proofErr w:type="spellEnd"/>
    </w:p>
    <w:p w14:paraId="3E131285" w14:textId="77777777" w:rsidR="0042307E" w:rsidRDefault="0042307E" w:rsidP="0042307E">
      <w:pPr>
        <w:tabs>
          <w:tab w:val="left" w:pos="2340"/>
        </w:tabs>
        <w:ind w:left="2340"/>
        <w:rPr>
          <w:rFonts w:cs="Arial"/>
        </w:rPr>
      </w:pPr>
      <w:r>
        <w:rPr>
          <w:rFonts w:cs="Arial"/>
        </w:rPr>
        <w:t>0x19 - 0xFF Reserved</w:t>
      </w:r>
    </w:p>
    <w:p w14:paraId="7CBA59CB" w14:textId="77777777" w:rsidR="0042307E" w:rsidRDefault="0042307E" w:rsidP="0042307E">
      <w:pPr>
        <w:ind w:left="1800"/>
        <w:rPr>
          <w:rFonts w:cs="Arial"/>
        </w:rPr>
      </w:pPr>
    </w:p>
    <w:p w14:paraId="1413CD04" w14:textId="77777777" w:rsidR="0042307E" w:rsidRDefault="0042307E" w:rsidP="0042307E">
      <w:pPr>
        <w:ind w:left="1800"/>
        <w:rPr>
          <w:i/>
        </w:rPr>
      </w:pPr>
      <w:r>
        <w:rPr>
          <w:rFonts w:cs="Arial"/>
          <w:i/>
        </w:rPr>
        <w:t xml:space="preserve">Byte 4:  </w:t>
      </w:r>
    </w:p>
    <w:p w14:paraId="56ACC720" w14:textId="77777777" w:rsidR="0042307E" w:rsidRDefault="0042307E" w:rsidP="0042307E">
      <w:pPr>
        <w:ind w:left="2160"/>
      </w:pPr>
      <w:r>
        <w:rPr>
          <w:rFonts w:cs="Arial"/>
          <w:i/>
        </w:rPr>
        <w:fldChar w:fldCharType="begin" w:fldLock="1"/>
      </w:r>
      <w:r>
        <w:rPr>
          <w:rFonts w:cs="Arial"/>
          <w:i/>
        </w:rPr>
        <w:instrText>MERGEFIELD MethParameter.Name</w:instrText>
      </w:r>
      <w:r>
        <w:rPr>
          <w:rFonts w:cs="Arial"/>
          <w:i/>
        </w:rPr>
        <w:fldChar w:fldCharType="separate"/>
      </w:r>
      <w:r>
        <w:rPr>
          <w:rFonts w:cs="Arial"/>
          <w:i/>
        </w:rPr>
        <w:t>Metatdata1</w:t>
      </w:r>
      <w:r>
        <w:rPr>
          <w:rFonts w:cs="Arial"/>
          <w:i/>
        </w:rPr>
        <w:fldChar w:fldCharType="end"/>
      </w:r>
      <w:r>
        <w:rPr>
          <w:rFonts w:cs="Arial"/>
        </w:rPr>
        <w:t xml:space="preserve"> </w:t>
      </w:r>
    </w:p>
    <w:p w14:paraId="3D600B10" w14:textId="77777777" w:rsidR="0042307E" w:rsidRDefault="0042307E" w:rsidP="0042307E">
      <w:pPr>
        <w:tabs>
          <w:tab w:val="left" w:pos="2340"/>
        </w:tabs>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Metadata1</w:t>
      </w:r>
      <w:r>
        <w:rPr>
          <w:rFonts w:cs="Arial"/>
        </w:rPr>
        <w:fldChar w:fldCharType="end"/>
      </w:r>
    </w:p>
    <w:p w14:paraId="289548FE" w14:textId="77777777" w:rsidR="0042307E" w:rsidRDefault="0042307E" w:rsidP="0042307E">
      <w:pPr>
        <w:tabs>
          <w:tab w:val="left" w:pos="2340"/>
        </w:tabs>
        <w:ind w:left="2700"/>
        <w:rPr>
          <w:rFonts w:cs="Arial"/>
        </w:rPr>
      </w:pPr>
      <w:r>
        <w:rPr>
          <w:rFonts w:cs="Arial"/>
        </w:rPr>
        <w:t>80 Characters Max plus 1 end of string character</w:t>
      </w:r>
      <w:r>
        <w:rPr>
          <w:rFonts w:cs="Arial"/>
        </w:rPr>
        <w:fldChar w:fldCharType="begin" w:fldLock="1"/>
      </w:r>
      <w:r>
        <w:rPr>
          <w:rFonts w:cs="Arial"/>
        </w:rPr>
        <w:instrText>MERGEFIELD MethParameter.Notes</w:instrText>
      </w:r>
      <w:r>
        <w:rPr>
          <w:rFonts w:cs="Arial"/>
        </w:rPr>
        <w:fldChar w:fldCharType="end"/>
      </w:r>
    </w:p>
    <w:p w14:paraId="021E0C7F" w14:textId="77777777" w:rsidR="0042307E" w:rsidRDefault="0042307E" w:rsidP="0042307E">
      <w:pPr>
        <w:ind w:left="2160"/>
        <w:rPr>
          <w:rFonts w:cs="Arial"/>
        </w:rPr>
      </w:pPr>
    </w:p>
    <w:p w14:paraId="55D21DE8" w14:textId="77777777" w:rsidR="0042307E" w:rsidRDefault="0042307E" w:rsidP="0042307E">
      <w:pPr>
        <w:ind w:left="2160"/>
        <w:rPr>
          <w:rFonts w:cs="Arial"/>
        </w:rPr>
      </w:pPr>
      <w:r>
        <w:rPr>
          <w:rFonts w:cs="Arial"/>
          <w:i/>
        </w:rPr>
        <w:fldChar w:fldCharType="begin" w:fldLock="1"/>
      </w:r>
      <w:r>
        <w:rPr>
          <w:rFonts w:cs="Arial"/>
          <w:i/>
        </w:rPr>
        <w:instrText>MERGEFIELD MethParameter.Name</w:instrText>
      </w:r>
      <w:r>
        <w:rPr>
          <w:rFonts w:cs="Arial"/>
          <w:i/>
        </w:rPr>
        <w:fldChar w:fldCharType="separate"/>
      </w:r>
      <w:r>
        <w:rPr>
          <w:rFonts w:cs="Arial"/>
          <w:i/>
        </w:rPr>
        <w:t>Metadata2</w:t>
      </w:r>
      <w:r>
        <w:rPr>
          <w:rFonts w:cs="Arial"/>
          <w:i/>
        </w:rPr>
        <w:fldChar w:fldCharType="end"/>
      </w:r>
      <w:r>
        <w:rPr>
          <w:rFonts w:cs="Arial"/>
        </w:rPr>
        <w:t xml:space="preserve"> </w:t>
      </w:r>
    </w:p>
    <w:p w14:paraId="78D228D8" w14:textId="77777777" w:rsidR="0042307E" w:rsidRDefault="0042307E" w:rsidP="0042307E">
      <w:pPr>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Metadata2</w:t>
      </w:r>
      <w:r>
        <w:rPr>
          <w:rFonts w:cs="Arial"/>
        </w:rPr>
        <w:fldChar w:fldCharType="end"/>
      </w:r>
    </w:p>
    <w:p w14:paraId="3175D5F7" w14:textId="77777777" w:rsidR="0042307E" w:rsidRDefault="0042307E" w:rsidP="0042307E">
      <w:pPr>
        <w:tabs>
          <w:tab w:val="left" w:pos="2340"/>
        </w:tabs>
        <w:ind w:left="2700"/>
        <w:rPr>
          <w:rFonts w:cs="Arial"/>
        </w:rPr>
      </w:pPr>
      <w:r>
        <w:rPr>
          <w:rFonts w:cs="Arial"/>
        </w:rPr>
        <w:t>80 Characters Max plus 1 end of string character</w:t>
      </w:r>
      <w:r>
        <w:rPr>
          <w:rFonts w:cs="Arial"/>
        </w:rPr>
        <w:fldChar w:fldCharType="begin" w:fldLock="1"/>
      </w:r>
      <w:r>
        <w:rPr>
          <w:rFonts w:cs="Arial"/>
        </w:rPr>
        <w:instrText>MERGEFIELD MethParameter.Notes</w:instrText>
      </w:r>
      <w:r>
        <w:rPr>
          <w:rFonts w:cs="Arial"/>
        </w:rPr>
        <w:fldChar w:fldCharType="end"/>
      </w:r>
    </w:p>
    <w:p w14:paraId="109E2300" w14:textId="77777777" w:rsidR="0042307E" w:rsidRDefault="0042307E" w:rsidP="0042307E">
      <w:pPr>
        <w:ind w:left="2160"/>
        <w:rPr>
          <w:rFonts w:cs="Arial"/>
        </w:rPr>
      </w:pPr>
    </w:p>
    <w:p w14:paraId="1DB1684E" w14:textId="77777777" w:rsidR="0042307E" w:rsidRDefault="0042307E" w:rsidP="0042307E">
      <w:pPr>
        <w:ind w:left="2160"/>
        <w:rPr>
          <w:rFonts w:cs="Arial"/>
        </w:rPr>
      </w:pPr>
      <w:r>
        <w:rPr>
          <w:rFonts w:cs="Arial"/>
          <w:i/>
        </w:rPr>
        <w:fldChar w:fldCharType="begin" w:fldLock="1"/>
      </w:r>
      <w:r>
        <w:rPr>
          <w:rFonts w:cs="Arial"/>
          <w:i/>
        </w:rPr>
        <w:instrText>MERGEFIELD MethParameter.Name</w:instrText>
      </w:r>
      <w:r>
        <w:rPr>
          <w:rFonts w:cs="Arial"/>
          <w:i/>
        </w:rPr>
        <w:fldChar w:fldCharType="separate"/>
      </w:r>
      <w:r>
        <w:rPr>
          <w:rFonts w:cs="Arial"/>
          <w:i/>
        </w:rPr>
        <w:t>SourceInformation</w:t>
      </w:r>
      <w:r>
        <w:rPr>
          <w:rFonts w:cs="Arial"/>
          <w:i/>
        </w:rPr>
        <w:fldChar w:fldCharType="end"/>
      </w:r>
      <w:r>
        <w:rPr>
          <w:rFonts w:cs="Arial"/>
        </w:rPr>
        <w:t xml:space="preserve"> </w:t>
      </w:r>
    </w:p>
    <w:p w14:paraId="39FB3FBE" w14:textId="77777777" w:rsidR="0042307E" w:rsidRDefault="0042307E" w:rsidP="0042307E">
      <w:pPr>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SourceInformation</w:t>
      </w:r>
      <w:r>
        <w:rPr>
          <w:rFonts w:cs="Arial"/>
        </w:rPr>
        <w:fldChar w:fldCharType="end"/>
      </w:r>
    </w:p>
    <w:p w14:paraId="76C939D5" w14:textId="77777777" w:rsidR="0042307E" w:rsidRDefault="0042307E" w:rsidP="0042307E">
      <w:pPr>
        <w:tabs>
          <w:tab w:val="left" w:pos="2340"/>
        </w:tabs>
        <w:ind w:left="2700"/>
        <w:rPr>
          <w:rFonts w:cs="Arial"/>
        </w:rPr>
      </w:pPr>
      <w:r>
        <w:rPr>
          <w:rFonts w:cs="Arial"/>
        </w:rPr>
        <w:t>80 Characters Max plus 1 end of string character</w:t>
      </w:r>
      <w:r>
        <w:rPr>
          <w:rFonts w:cs="Arial"/>
        </w:rPr>
        <w:fldChar w:fldCharType="begin" w:fldLock="1"/>
      </w:r>
      <w:r>
        <w:rPr>
          <w:rFonts w:cs="Arial"/>
        </w:rPr>
        <w:instrText>MERGEFIELD MethParameter.Notes</w:instrText>
      </w:r>
      <w:r>
        <w:rPr>
          <w:rFonts w:cs="Arial"/>
        </w:rPr>
        <w:fldChar w:fldCharType="end"/>
      </w:r>
    </w:p>
    <w:p w14:paraId="20BC8A1B" w14:textId="77777777" w:rsidR="0042307E" w:rsidRDefault="0042307E" w:rsidP="0042307E"/>
    <w:p w14:paraId="7C0AECAC" w14:textId="77777777" w:rsidR="0042307E" w:rsidRDefault="0042307E" w:rsidP="0042307E">
      <w:pPr>
        <w:pStyle w:val="Heading4"/>
      </w:pPr>
      <w:r w:rsidRPr="00B9479B">
        <w:t>TP-LOG-TPL-REQ-249254/A-SID-B5-BTPhoneName_Rsp</w:t>
      </w:r>
    </w:p>
    <w:p w14:paraId="4A266B89" w14:textId="77777777" w:rsidR="0042307E" w:rsidRDefault="0042307E">
      <w:pPr>
        <w:tabs>
          <w:tab w:val="left" w:pos="709"/>
          <w:tab w:val="left" w:pos="1276"/>
          <w:tab w:val="left" w:pos="1843"/>
          <w:tab w:val="left" w:pos="2419"/>
        </w:tabs>
        <w:rPr>
          <w:rFonts w:cs="Arial"/>
        </w:rPr>
      </w:pPr>
      <w:r>
        <w:rPr>
          <w:rFonts w:cs="Arial"/>
        </w:rPr>
        <w:t xml:space="preserve">Data size: up to </w:t>
      </w:r>
      <w:r>
        <w:rPr>
          <w:rFonts w:cs="Arial"/>
          <w:snapToGrid w:val="0"/>
        </w:rPr>
        <w:t xml:space="preserve">165/84 (Coding Table I / Coding Table II) </w:t>
      </w:r>
      <w:r>
        <w:rPr>
          <w:rFonts w:cs="Arial"/>
        </w:rPr>
        <w:t>bytes.</w:t>
      </w:r>
    </w:p>
    <w:p w14:paraId="3EF833B9"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52E50896" w14:textId="77777777" w:rsidR="0042307E" w:rsidRDefault="0042307E">
      <w:pPr>
        <w:tabs>
          <w:tab w:val="left" w:pos="709"/>
          <w:tab w:val="left" w:pos="1276"/>
          <w:tab w:val="left" w:pos="1843"/>
          <w:tab w:val="left" w:pos="2419"/>
        </w:tabs>
        <w:ind w:left="1276"/>
        <w:rPr>
          <w:rFonts w:cs="Arial"/>
          <w:snapToGrid w:val="0"/>
          <w:color w:val="000000"/>
          <w:lang w:val="en-GB"/>
        </w:rPr>
      </w:pPr>
      <w:r>
        <w:rPr>
          <w:rFonts w:cs="Arial"/>
          <w:snapToGrid w:val="0"/>
          <w:lang w:val="en-GB"/>
        </w:rPr>
        <w:t>0xB</w:t>
      </w:r>
      <w:proofErr w:type="gramStart"/>
      <w:r>
        <w:rPr>
          <w:rFonts w:cs="Arial"/>
          <w:snapToGrid w:val="0"/>
          <w:lang w:val="en-GB"/>
        </w:rPr>
        <w:t>5 :</w:t>
      </w:r>
      <w:proofErr w:type="gramEnd"/>
      <w:r>
        <w:rPr>
          <w:rFonts w:cs="Arial"/>
          <w:snapToGrid w:val="0"/>
          <w:lang w:val="en-GB"/>
        </w:rPr>
        <w:t xml:space="preserve"> </w:t>
      </w:r>
      <w:proofErr w:type="spellStart"/>
      <w:r>
        <w:rPr>
          <w:rFonts w:cs="Arial"/>
          <w:lang w:val="en-GB"/>
        </w:rPr>
        <w:t>BTPhoneName_Rsp</w:t>
      </w:r>
      <w:proofErr w:type="spellEnd"/>
    </w:p>
    <w:p w14:paraId="37874E2A" w14:textId="77777777" w:rsidR="0042307E" w:rsidRDefault="0042307E">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14:paraId="5CCE7BC5" w14:textId="77777777" w:rsidR="0042307E" w:rsidRDefault="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786F1E96" w14:textId="77777777" w:rsidR="0042307E" w:rsidRDefault="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59F56184" w14:textId="77777777" w:rsidR="0042307E" w:rsidRDefault="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35AAFD10" w14:textId="77777777" w:rsidR="0042307E" w:rsidRDefault="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7BBB2F2B" w14:textId="77777777" w:rsidR="0042307E" w:rsidRDefault="0042307E">
      <w:pPr>
        <w:tabs>
          <w:tab w:val="left" w:pos="709"/>
          <w:tab w:val="left" w:pos="1276"/>
          <w:tab w:val="left" w:pos="1843"/>
          <w:tab w:val="left" w:pos="2419"/>
        </w:tabs>
        <w:spacing w:before="120" w:after="60"/>
        <w:ind w:left="709"/>
        <w:rPr>
          <w:rFonts w:cs="Arial"/>
          <w:b/>
          <w:snapToGrid w:val="0"/>
          <w:lang w:val="en-GB"/>
        </w:rPr>
      </w:pPr>
      <w:r>
        <w:rPr>
          <w:rFonts w:cs="Arial"/>
          <w:b/>
          <w:snapToGrid w:val="0"/>
        </w:rPr>
        <w:t>Byte 2: Character Coding</w:t>
      </w:r>
    </w:p>
    <w:p w14:paraId="570D7516" w14:textId="77777777" w:rsidR="0042307E" w:rsidRDefault="0042307E">
      <w:pPr>
        <w:autoSpaceDE w:val="0"/>
        <w:autoSpaceDN w:val="0"/>
        <w:adjustRightInd w:val="0"/>
        <w:ind w:left="1260"/>
        <w:rPr>
          <w:rFonts w:cs="Arial"/>
          <w:i/>
          <w:iCs/>
        </w:rPr>
      </w:pPr>
      <w:r>
        <w:rPr>
          <w:rFonts w:cs="Arial"/>
          <w:i/>
          <w:iCs/>
        </w:rPr>
        <w:t>Bit 0-5: Reserved</w:t>
      </w:r>
    </w:p>
    <w:p w14:paraId="3A51BF8F" w14:textId="77777777" w:rsidR="0042307E" w:rsidRDefault="0042307E">
      <w:pPr>
        <w:autoSpaceDE w:val="0"/>
        <w:autoSpaceDN w:val="0"/>
        <w:adjustRightInd w:val="0"/>
        <w:ind w:left="1260"/>
        <w:rPr>
          <w:rFonts w:cs="Arial"/>
          <w:i/>
          <w:iCs/>
        </w:rPr>
      </w:pPr>
    </w:p>
    <w:p w14:paraId="6D2EA05F" w14:textId="77777777" w:rsidR="0042307E" w:rsidRDefault="0042307E">
      <w:pPr>
        <w:autoSpaceDE w:val="0"/>
        <w:autoSpaceDN w:val="0"/>
        <w:adjustRightInd w:val="0"/>
        <w:ind w:left="1260"/>
        <w:rPr>
          <w:rFonts w:cs="Arial"/>
          <w:i/>
          <w:iCs/>
        </w:rPr>
      </w:pPr>
      <w:r>
        <w:rPr>
          <w:rFonts w:cs="Arial"/>
          <w:i/>
          <w:iCs/>
        </w:rPr>
        <w:t>Bit 6-7: Coding</w:t>
      </w:r>
    </w:p>
    <w:p w14:paraId="30CB4B08" w14:textId="77777777" w:rsidR="0042307E" w:rsidRDefault="0042307E">
      <w:pPr>
        <w:autoSpaceDE w:val="0"/>
        <w:autoSpaceDN w:val="0"/>
        <w:adjustRightInd w:val="0"/>
        <w:ind w:left="1890"/>
        <w:rPr>
          <w:rFonts w:cs="Arial"/>
        </w:rPr>
      </w:pPr>
      <w:r>
        <w:rPr>
          <w:rFonts w:cs="Arial"/>
        </w:rPr>
        <w:t>0x0: Coding Table I</w:t>
      </w:r>
    </w:p>
    <w:p w14:paraId="020A48C1" w14:textId="77777777" w:rsidR="0042307E" w:rsidRDefault="0042307E">
      <w:pPr>
        <w:autoSpaceDE w:val="0"/>
        <w:autoSpaceDN w:val="0"/>
        <w:adjustRightInd w:val="0"/>
        <w:ind w:left="1890"/>
        <w:rPr>
          <w:rFonts w:cs="Arial"/>
          <w:lang w:val="sv-SE"/>
        </w:rPr>
      </w:pPr>
      <w:r>
        <w:rPr>
          <w:rFonts w:cs="Arial"/>
          <w:lang w:val="sv-SE"/>
        </w:rPr>
        <w:t>0x0000-0xFFFF UNICODE UTF-16 (2 byte per char)</w:t>
      </w:r>
    </w:p>
    <w:p w14:paraId="5F95B53B" w14:textId="77777777" w:rsidR="0042307E" w:rsidRDefault="0042307E">
      <w:pPr>
        <w:autoSpaceDE w:val="0"/>
        <w:autoSpaceDN w:val="0"/>
        <w:adjustRightInd w:val="0"/>
        <w:ind w:left="1890"/>
        <w:rPr>
          <w:rFonts w:cs="Arial"/>
        </w:rPr>
      </w:pPr>
      <w:r>
        <w:rPr>
          <w:rFonts w:cs="Arial"/>
        </w:rPr>
        <w:t>0x1: Coding Table II</w:t>
      </w:r>
    </w:p>
    <w:p w14:paraId="0D567D38" w14:textId="77777777" w:rsidR="0042307E" w:rsidRDefault="0042307E">
      <w:pPr>
        <w:autoSpaceDE w:val="0"/>
        <w:autoSpaceDN w:val="0"/>
        <w:adjustRightInd w:val="0"/>
        <w:ind w:left="1890"/>
        <w:rPr>
          <w:rFonts w:cs="Arial"/>
        </w:rPr>
      </w:pPr>
      <w:r>
        <w:rPr>
          <w:rFonts w:cs="Arial"/>
        </w:rPr>
        <w:t>0x00-0xFF Latin-9 (1 byte per char)</w:t>
      </w:r>
    </w:p>
    <w:p w14:paraId="4A0E7D39" w14:textId="77777777" w:rsidR="0042307E" w:rsidRDefault="0042307E">
      <w:pPr>
        <w:tabs>
          <w:tab w:val="left" w:pos="709"/>
          <w:tab w:val="left" w:pos="1276"/>
          <w:tab w:val="left" w:pos="1843"/>
          <w:tab w:val="left" w:pos="2419"/>
        </w:tabs>
        <w:spacing w:before="120" w:after="60"/>
        <w:ind w:left="709"/>
        <w:rPr>
          <w:b/>
          <w:snapToGrid w:val="0"/>
        </w:rPr>
      </w:pPr>
      <w:r>
        <w:rPr>
          <w:rFonts w:cs="Arial"/>
          <w:b/>
          <w:snapToGrid w:val="0"/>
        </w:rPr>
        <w:t xml:space="preserve">Byte 3 up to 164/83 (Coding Table I / Coding Table II): </w:t>
      </w:r>
    </w:p>
    <w:p w14:paraId="28E6D02C" w14:textId="77777777" w:rsidR="0042307E" w:rsidRDefault="0042307E">
      <w:pPr>
        <w:tabs>
          <w:tab w:val="left" w:pos="709"/>
          <w:tab w:val="left" w:pos="1276"/>
          <w:tab w:val="left" w:pos="1843"/>
          <w:tab w:val="left" w:pos="2419"/>
        </w:tabs>
        <w:spacing w:before="120" w:after="60"/>
        <w:ind w:left="709" w:firstLine="567"/>
        <w:rPr>
          <w:rFonts w:cs="Arial"/>
          <w:b/>
          <w:snapToGrid w:val="0"/>
        </w:rPr>
      </w:pPr>
      <w:proofErr w:type="spellStart"/>
      <w:r>
        <w:rPr>
          <w:rFonts w:cs="Arial"/>
          <w:b/>
          <w:snapToGrid w:val="0"/>
        </w:rPr>
        <w:t>BTPhoneName</w:t>
      </w:r>
      <w:proofErr w:type="spellEnd"/>
    </w:p>
    <w:p w14:paraId="39CCE101" w14:textId="77777777" w:rsidR="0042307E" w:rsidRDefault="0042307E">
      <w:pPr>
        <w:ind w:left="1843"/>
        <w:rPr>
          <w:rFonts w:cs="Arial"/>
        </w:rPr>
      </w:pPr>
      <w:r>
        <w:rPr>
          <w:rFonts w:cs="Arial"/>
        </w:rPr>
        <w:t>Max. 81 characters, 80 letters plus 1 end of string character.</w:t>
      </w:r>
    </w:p>
    <w:p w14:paraId="03E0C5F9" w14:textId="77777777" w:rsidR="0042307E" w:rsidRDefault="0042307E" w:rsidP="0042307E">
      <w:pPr>
        <w:pStyle w:val="Heading4"/>
      </w:pPr>
      <w:r w:rsidRPr="00B9479B">
        <w:lastRenderedPageBreak/>
        <w:t>TP-LOG-TPL-REQ-201616/B-SID-CF-</w:t>
      </w:r>
      <w:proofErr w:type="spellStart"/>
      <w:r w:rsidRPr="00B9479B">
        <w:t>megaTP_ConsecutivePackage</w:t>
      </w:r>
      <w:proofErr w:type="spellEnd"/>
    </w:p>
    <w:p w14:paraId="6117966E" w14:textId="77777777" w:rsidR="0042307E" w:rsidRDefault="0042307E" w:rsidP="0042307E">
      <w:pPr>
        <w:tabs>
          <w:tab w:val="left" w:pos="709"/>
          <w:tab w:val="left" w:pos="1276"/>
          <w:tab w:val="left" w:pos="1843"/>
          <w:tab w:val="left" w:pos="2419"/>
        </w:tabs>
        <w:rPr>
          <w:rFonts w:cs="Arial"/>
          <w:snapToGrid w:val="0"/>
        </w:rPr>
      </w:pPr>
      <w:r>
        <w:rPr>
          <w:rFonts w:cs="Arial"/>
          <w:snapToGrid w:val="0"/>
        </w:rPr>
        <w:t>Data size: up to 5-4095 byte</w:t>
      </w:r>
    </w:p>
    <w:p w14:paraId="60F2E3E8" w14:textId="77777777" w:rsidR="0042307E" w:rsidRDefault="0042307E" w:rsidP="0042307E">
      <w:pPr>
        <w:rPr>
          <w:rFonts w:cs="Arial"/>
          <w:lang w:val="en-GB"/>
        </w:rPr>
      </w:pPr>
    </w:p>
    <w:p w14:paraId="611E3556"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0: Signal identifier</w:t>
      </w:r>
    </w:p>
    <w:p w14:paraId="5EF12052" w14:textId="77777777" w:rsidR="0042307E" w:rsidRDefault="0042307E" w:rsidP="0042307E">
      <w:pPr>
        <w:tabs>
          <w:tab w:val="left" w:pos="709"/>
          <w:tab w:val="left" w:pos="1276"/>
          <w:tab w:val="left" w:pos="1843"/>
          <w:tab w:val="left" w:pos="2419"/>
        </w:tabs>
        <w:ind w:left="1276"/>
        <w:rPr>
          <w:rFonts w:cs="Arial"/>
        </w:rPr>
      </w:pPr>
      <w:r>
        <w:rPr>
          <w:rFonts w:cs="Arial"/>
        </w:rPr>
        <w:t xml:space="preserve">0xCF: </w:t>
      </w:r>
      <w:proofErr w:type="spellStart"/>
      <w:r>
        <w:rPr>
          <w:rFonts w:cs="Arial"/>
        </w:rPr>
        <w:t>megaTP_ConsecutivePackageIndicator</w:t>
      </w:r>
      <w:proofErr w:type="spellEnd"/>
    </w:p>
    <w:p w14:paraId="6371E232"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 xml:space="preserve">Byte 1-2: </w:t>
      </w:r>
      <w:proofErr w:type="spellStart"/>
      <w:r>
        <w:rPr>
          <w:rFonts w:cs="Arial"/>
          <w:b/>
          <w:bCs/>
        </w:rPr>
        <w:t>CPSetSN</w:t>
      </w:r>
      <w:proofErr w:type="spellEnd"/>
    </w:p>
    <w:p w14:paraId="22FF9466" w14:textId="77777777" w:rsidR="0042307E" w:rsidRDefault="0042307E" w:rsidP="0042307E">
      <w:pPr>
        <w:keepLines/>
        <w:tabs>
          <w:tab w:val="left" w:pos="3544"/>
        </w:tabs>
        <w:ind w:left="1276"/>
        <w:rPr>
          <w:rFonts w:cs="Arial"/>
        </w:rPr>
      </w:pPr>
      <w:r>
        <w:rPr>
          <w:rFonts w:cs="Arial"/>
        </w:rPr>
        <w:t xml:space="preserve">See </w:t>
      </w:r>
      <w:proofErr w:type="spellStart"/>
      <w:r>
        <w:rPr>
          <w:rFonts w:cs="Arial"/>
        </w:rPr>
        <w:t>megaTP</w:t>
      </w:r>
      <w:proofErr w:type="spellEnd"/>
      <w:r>
        <w:rPr>
          <w:rFonts w:cs="Arial"/>
        </w:rPr>
        <w:t xml:space="preserve"> specification</w:t>
      </w:r>
    </w:p>
    <w:p w14:paraId="41ECC6AD"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 xml:space="preserve">Byte 3: </w:t>
      </w:r>
      <w:proofErr w:type="spellStart"/>
      <w:r>
        <w:rPr>
          <w:rFonts w:cs="Arial"/>
          <w:b/>
          <w:bCs/>
        </w:rPr>
        <w:t>mSID</w:t>
      </w:r>
      <w:proofErr w:type="spellEnd"/>
    </w:p>
    <w:p w14:paraId="338EA879" w14:textId="77777777" w:rsidR="0042307E" w:rsidRDefault="0042307E" w:rsidP="0042307E">
      <w:pPr>
        <w:keepLines/>
        <w:tabs>
          <w:tab w:val="left" w:pos="3544"/>
        </w:tabs>
        <w:ind w:left="1276"/>
        <w:rPr>
          <w:rFonts w:cs="Arial"/>
        </w:rPr>
      </w:pPr>
      <w:r>
        <w:rPr>
          <w:rFonts w:cs="Arial"/>
        </w:rPr>
        <w:t xml:space="preserve">See </w:t>
      </w:r>
      <w:proofErr w:type="spellStart"/>
      <w:r>
        <w:rPr>
          <w:rFonts w:cs="Arial"/>
        </w:rPr>
        <w:t>megaTP</w:t>
      </w:r>
      <w:proofErr w:type="spellEnd"/>
      <w:r>
        <w:rPr>
          <w:rFonts w:cs="Arial"/>
        </w:rPr>
        <w:t xml:space="preserve"> specification</w:t>
      </w:r>
    </w:p>
    <w:p w14:paraId="02E20AB2"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4-4094: Data</w:t>
      </w:r>
    </w:p>
    <w:p w14:paraId="34C0EEE2" w14:textId="77777777" w:rsidR="0042307E" w:rsidRDefault="0042307E" w:rsidP="0042307E">
      <w:pPr>
        <w:keepLines/>
        <w:tabs>
          <w:tab w:val="left" w:pos="3544"/>
        </w:tabs>
        <w:ind w:left="1276"/>
        <w:rPr>
          <w:rFonts w:cs="Arial"/>
        </w:rPr>
      </w:pPr>
      <w:r>
        <w:rPr>
          <w:rFonts w:cs="Arial"/>
        </w:rPr>
        <w:t xml:space="preserve">See </w:t>
      </w:r>
      <w:proofErr w:type="spellStart"/>
      <w:r>
        <w:rPr>
          <w:rFonts w:cs="Arial"/>
        </w:rPr>
        <w:t>megaTP</w:t>
      </w:r>
      <w:proofErr w:type="spellEnd"/>
      <w:r>
        <w:rPr>
          <w:rFonts w:cs="Arial"/>
        </w:rPr>
        <w:t xml:space="preserve"> specification</w:t>
      </w:r>
    </w:p>
    <w:p w14:paraId="689931FD" w14:textId="77777777" w:rsidR="0042307E" w:rsidRDefault="0042307E" w:rsidP="0042307E">
      <w:pPr>
        <w:ind w:left="1260"/>
        <w:rPr>
          <w:rFonts w:cs="Arial"/>
        </w:rPr>
      </w:pPr>
    </w:p>
    <w:p w14:paraId="581F983E" w14:textId="77777777" w:rsidR="0042307E" w:rsidRDefault="0042307E" w:rsidP="0042307E"/>
    <w:p w14:paraId="4F205A7D" w14:textId="77777777" w:rsidR="0042307E" w:rsidRDefault="0042307E" w:rsidP="0042307E"/>
    <w:p w14:paraId="273C50B1" w14:textId="77777777" w:rsidR="0042307E" w:rsidRDefault="0042307E" w:rsidP="0042307E">
      <w:pPr>
        <w:pStyle w:val="Heading4"/>
      </w:pPr>
      <w:r w:rsidRPr="00B9479B">
        <w:t>TP-LOG-TPL-REQ-201617/B-SID-FF-</w:t>
      </w:r>
      <w:proofErr w:type="spellStart"/>
      <w:r w:rsidRPr="00B9479B">
        <w:t>megaTP_FirstPackage</w:t>
      </w:r>
      <w:proofErr w:type="spellEnd"/>
    </w:p>
    <w:p w14:paraId="4FF063A0" w14:textId="77777777" w:rsidR="0042307E" w:rsidRDefault="0042307E" w:rsidP="0042307E">
      <w:pPr>
        <w:tabs>
          <w:tab w:val="left" w:pos="709"/>
          <w:tab w:val="left" w:pos="1276"/>
          <w:tab w:val="left" w:pos="1843"/>
          <w:tab w:val="left" w:pos="2419"/>
        </w:tabs>
        <w:rPr>
          <w:rFonts w:cs="Arial"/>
          <w:snapToGrid w:val="0"/>
        </w:rPr>
      </w:pPr>
      <w:r>
        <w:rPr>
          <w:rFonts w:cs="Arial"/>
          <w:snapToGrid w:val="0"/>
        </w:rPr>
        <w:t>Data size: up to 8-4095 byte</w:t>
      </w:r>
    </w:p>
    <w:p w14:paraId="542ADC59" w14:textId="77777777" w:rsidR="0042307E" w:rsidRDefault="0042307E" w:rsidP="0042307E">
      <w:pPr>
        <w:rPr>
          <w:rFonts w:cs="Arial"/>
          <w:lang w:val="en-GB"/>
        </w:rPr>
      </w:pPr>
    </w:p>
    <w:p w14:paraId="0B541967"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0: Signal identifier</w:t>
      </w:r>
    </w:p>
    <w:p w14:paraId="345F3A71" w14:textId="77777777" w:rsidR="0042307E" w:rsidRDefault="0042307E" w:rsidP="0042307E">
      <w:pPr>
        <w:tabs>
          <w:tab w:val="left" w:pos="709"/>
          <w:tab w:val="left" w:pos="1276"/>
          <w:tab w:val="left" w:pos="1843"/>
          <w:tab w:val="left" w:pos="2419"/>
        </w:tabs>
        <w:ind w:left="1276"/>
        <w:rPr>
          <w:rFonts w:cs="Arial"/>
        </w:rPr>
      </w:pPr>
      <w:r>
        <w:rPr>
          <w:rFonts w:cs="Arial"/>
        </w:rPr>
        <w:t xml:space="preserve">0xFF: </w:t>
      </w:r>
      <w:proofErr w:type="spellStart"/>
      <w:r>
        <w:rPr>
          <w:rFonts w:cs="Arial"/>
        </w:rPr>
        <w:t>megaTP_FirstPackageIndicator</w:t>
      </w:r>
      <w:proofErr w:type="spellEnd"/>
    </w:p>
    <w:p w14:paraId="4451D977"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 xml:space="preserve">Byte 1-2: </w:t>
      </w:r>
      <w:proofErr w:type="spellStart"/>
      <w:r>
        <w:rPr>
          <w:rFonts w:cs="Arial"/>
          <w:b/>
          <w:bCs/>
        </w:rPr>
        <w:t>TotCPSet</w:t>
      </w:r>
      <w:proofErr w:type="spellEnd"/>
    </w:p>
    <w:p w14:paraId="131090F6" w14:textId="77777777" w:rsidR="0042307E" w:rsidRDefault="0042307E" w:rsidP="0042307E">
      <w:pPr>
        <w:keepLines/>
        <w:tabs>
          <w:tab w:val="left" w:pos="3544"/>
        </w:tabs>
        <w:ind w:left="1276"/>
        <w:rPr>
          <w:rFonts w:cs="Arial"/>
        </w:rPr>
      </w:pPr>
      <w:r>
        <w:rPr>
          <w:rFonts w:cs="Arial"/>
        </w:rPr>
        <w:t xml:space="preserve">See </w:t>
      </w:r>
      <w:proofErr w:type="spellStart"/>
      <w:r>
        <w:rPr>
          <w:rFonts w:cs="Arial"/>
        </w:rPr>
        <w:t>megaTP</w:t>
      </w:r>
      <w:proofErr w:type="spellEnd"/>
      <w:r>
        <w:rPr>
          <w:rFonts w:cs="Arial"/>
        </w:rPr>
        <w:t xml:space="preserve"> specification</w:t>
      </w:r>
    </w:p>
    <w:p w14:paraId="7D95E1F7"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rPr>
        <w:t xml:space="preserve">Byte 3-5: </w:t>
      </w:r>
      <w:proofErr w:type="spellStart"/>
      <w:r>
        <w:rPr>
          <w:rFonts w:cs="Arial"/>
          <w:b/>
          <w:snapToGrid w:val="0"/>
        </w:rPr>
        <w:t>mDataLength</w:t>
      </w:r>
      <w:proofErr w:type="spellEnd"/>
    </w:p>
    <w:p w14:paraId="7A0AAE33" w14:textId="77777777" w:rsidR="0042307E" w:rsidRDefault="0042307E" w:rsidP="0042307E">
      <w:pPr>
        <w:keepLines/>
        <w:tabs>
          <w:tab w:val="left" w:pos="3544"/>
        </w:tabs>
        <w:ind w:left="1276"/>
        <w:rPr>
          <w:rFonts w:cs="Arial"/>
        </w:rPr>
      </w:pPr>
      <w:r>
        <w:rPr>
          <w:rFonts w:cs="Arial"/>
        </w:rPr>
        <w:t xml:space="preserve">See </w:t>
      </w:r>
      <w:proofErr w:type="spellStart"/>
      <w:r>
        <w:rPr>
          <w:rFonts w:cs="Arial"/>
        </w:rPr>
        <w:t>megaTP</w:t>
      </w:r>
      <w:proofErr w:type="spellEnd"/>
      <w:r>
        <w:rPr>
          <w:rFonts w:cs="Arial"/>
        </w:rPr>
        <w:t xml:space="preserve"> specification</w:t>
      </w:r>
    </w:p>
    <w:p w14:paraId="06C9C2E8"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 xml:space="preserve">Byte 6: </w:t>
      </w:r>
      <w:proofErr w:type="spellStart"/>
      <w:r>
        <w:rPr>
          <w:rFonts w:cs="Arial"/>
          <w:b/>
          <w:bCs/>
        </w:rPr>
        <w:t>mSID</w:t>
      </w:r>
      <w:proofErr w:type="spellEnd"/>
    </w:p>
    <w:p w14:paraId="0546F2CF" w14:textId="77777777" w:rsidR="0042307E" w:rsidRDefault="0042307E" w:rsidP="0042307E">
      <w:pPr>
        <w:keepLines/>
        <w:tabs>
          <w:tab w:val="left" w:pos="3544"/>
        </w:tabs>
        <w:ind w:left="1276"/>
        <w:rPr>
          <w:rFonts w:cs="Arial"/>
        </w:rPr>
      </w:pPr>
      <w:r>
        <w:rPr>
          <w:rFonts w:cs="Arial"/>
        </w:rPr>
        <w:t xml:space="preserve">See </w:t>
      </w:r>
      <w:proofErr w:type="spellStart"/>
      <w:r>
        <w:rPr>
          <w:rFonts w:cs="Arial"/>
        </w:rPr>
        <w:t>megaTP</w:t>
      </w:r>
      <w:proofErr w:type="spellEnd"/>
      <w:r>
        <w:rPr>
          <w:rFonts w:cs="Arial"/>
        </w:rPr>
        <w:t xml:space="preserve"> specification</w:t>
      </w:r>
    </w:p>
    <w:p w14:paraId="0DDDAF57" w14:textId="77777777" w:rsidR="0042307E" w:rsidRDefault="0042307E" w:rsidP="0042307E">
      <w:pPr>
        <w:tabs>
          <w:tab w:val="left" w:pos="709"/>
          <w:tab w:val="left" w:pos="1276"/>
          <w:tab w:val="left" w:pos="1843"/>
          <w:tab w:val="left" w:pos="2419"/>
        </w:tabs>
        <w:spacing w:before="120" w:after="60"/>
        <w:ind w:left="709"/>
        <w:rPr>
          <w:rFonts w:cs="Arial"/>
          <w:b/>
          <w:bCs/>
        </w:rPr>
      </w:pPr>
      <w:r>
        <w:rPr>
          <w:rFonts w:cs="Arial"/>
          <w:b/>
          <w:bCs/>
        </w:rPr>
        <w:t>Byte 7-4094: Data</w:t>
      </w:r>
    </w:p>
    <w:p w14:paraId="0C9C62AB" w14:textId="77777777" w:rsidR="0042307E" w:rsidRDefault="0042307E" w:rsidP="0042307E">
      <w:pPr>
        <w:keepLines/>
        <w:tabs>
          <w:tab w:val="left" w:pos="3544"/>
        </w:tabs>
        <w:ind w:left="1276"/>
        <w:rPr>
          <w:rFonts w:cs="Arial"/>
        </w:rPr>
      </w:pPr>
      <w:r>
        <w:rPr>
          <w:rFonts w:cs="Arial"/>
        </w:rPr>
        <w:t xml:space="preserve">See </w:t>
      </w:r>
      <w:proofErr w:type="spellStart"/>
      <w:r>
        <w:rPr>
          <w:rFonts w:cs="Arial"/>
        </w:rPr>
        <w:t>megaTP</w:t>
      </w:r>
      <w:proofErr w:type="spellEnd"/>
      <w:r>
        <w:rPr>
          <w:rFonts w:cs="Arial"/>
        </w:rPr>
        <w:t xml:space="preserve"> specification</w:t>
      </w:r>
    </w:p>
    <w:p w14:paraId="6681E73A" w14:textId="77777777" w:rsidR="0042307E" w:rsidRDefault="0042307E" w:rsidP="0042307E">
      <w:pPr>
        <w:ind w:left="1260"/>
        <w:rPr>
          <w:rFonts w:cs="Arial"/>
        </w:rPr>
      </w:pPr>
    </w:p>
    <w:p w14:paraId="20908340" w14:textId="77777777" w:rsidR="0042307E" w:rsidRDefault="0042307E" w:rsidP="0042307E"/>
    <w:p w14:paraId="6307E64B" w14:textId="77777777" w:rsidR="0042307E" w:rsidRDefault="0042307E" w:rsidP="0042307E"/>
    <w:p w14:paraId="411AC65B" w14:textId="77777777" w:rsidR="0042307E" w:rsidRDefault="0042307E" w:rsidP="0042307E"/>
    <w:p w14:paraId="3B38553E" w14:textId="77777777" w:rsidR="0042307E" w:rsidRDefault="0042307E" w:rsidP="0042307E">
      <w:pPr>
        <w:pStyle w:val="Heading4"/>
      </w:pPr>
      <w:r w:rsidRPr="00B9479B">
        <w:t>TP-LOG-TPL-REQ-258519/E-SID-B9-BackupIgnition_Rq</w:t>
      </w:r>
    </w:p>
    <w:p w14:paraId="7B2B1099" w14:textId="77777777" w:rsidR="0042307E" w:rsidRDefault="0042307E" w:rsidP="0042307E">
      <w:pPr>
        <w:autoSpaceDE w:val="0"/>
        <w:autoSpaceDN w:val="0"/>
        <w:rPr>
          <w:rFonts w:cs="Arial"/>
        </w:rPr>
      </w:pPr>
      <w:r>
        <w:rPr>
          <w:rFonts w:cs="Arial"/>
        </w:rPr>
        <w:t>Data size: up to 38 bytes</w:t>
      </w:r>
    </w:p>
    <w:p w14:paraId="3E28BF0F" w14:textId="77777777" w:rsidR="0042307E" w:rsidRDefault="0042307E" w:rsidP="0042307E">
      <w:pPr>
        <w:autoSpaceDE w:val="0"/>
        <w:autoSpaceDN w:val="0"/>
        <w:ind w:firstLine="720"/>
        <w:rPr>
          <w:rFonts w:cs="Arial"/>
          <w:b/>
          <w:bCs/>
        </w:rPr>
      </w:pPr>
      <w:r>
        <w:rPr>
          <w:rFonts w:cs="Arial"/>
          <w:b/>
          <w:bCs/>
        </w:rPr>
        <w:t>Byte 0: Signal identifier</w:t>
      </w:r>
    </w:p>
    <w:p w14:paraId="3C36777E" w14:textId="77777777" w:rsidR="0042307E" w:rsidRDefault="0042307E" w:rsidP="0042307E">
      <w:pPr>
        <w:autoSpaceDE w:val="0"/>
        <w:autoSpaceDN w:val="0"/>
        <w:ind w:left="1440"/>
        <w:rPr>
          <w:rFonts w:cs="Arial"/>
        </w:rPr>
      </w:pPr>
      <w:r>
        <w:rPr>
          <w:rFonts w:cs="Arial"/>
        </w:rPr>
        <w:t xml:space="preserve">0xB9: </w:t>
      </w:r>
      <w:proofErr w:type="spellStart"/>
      <w:r>
        <w:rPr>
          <w:rFonts w:cs="Arial"/>
        </w:rPr>
        <w:t>BackupIgnition_Rq</w:t>
      </w:r>
      <w:proofErr w:type="spellEnd"/>
      <w:r>
        <w:rPr>
          <w:rFonts w:cs="Arial"/>
        </w:rPr>
        <w:t xml:space="preserve">  </w:t>
      </w:r>
    </w:p>
    <w:p w14:paraId="1092FCD6" w14:textId="77777777" w:rsidR="0042307E" w:rsidRDefault="0042307E" w:rsidP="0042307E">
      <w:pPr>
        <w:autoSpaceDE w:val="0"/>
        <w:autoSpaceDN w:val="0"/>
        <w:ind w:left="1440"/>
        <w:rPr>
          <w:rFonts w:cs="Arial"/>
        </w:rPr>
      </w:pPr>
    </w:p>
    <w:p w14:paraId="71FA4BF8" w14:textId="77777777" w:rsidR="0042307E" w:rsidRDefault="0042307E" w:rsidP="0042307E">
      <w:pPr>
        <w:autoSpaceDE w:val="0"/>
        <w:autoSpaceDN w:val="0"/>
        <w:ind w:firstLine="720"/>
        <w:rPr>
          <w:rFonts w:cs="Arial"/>
          <w:b/>
          <w:bCs/>
        </w:rPr>
      </w:pPr>
      <w:r>
        <w:rPr>
          <w:rFonts w:cs="Arial"/>
          <w:b/>
          <w:bCs/>
        </w:rPr>
        <w:t>Byte 1: Utilization</w:t>
      </w:r>
    </w:p>
    <w:p w14:paraId="2A416C12" w14:textId="77777777" w:rsidR="0042307E" w:rsidRDefault="0042307E" w:rsidP="0042307E">
      <w:pPr>
        <w:autoSpaceDE w:val="0"/>
        <w:autoSpaceDN w:val="0"/>
        <w:ind w:left="720" w:firstLine="720"/>
        <w:rPr>
          <w:rFonts w:cs="Arial"/>
        </w:rPr>
      </w:pPr>
      <w:r>
        <w:rPr>
          <w:rFonts w:cs="Arial"/>
        </w:rPr>
        <w:t xml:space="preserve">0x32: MobileCom_Service2 – Embedded Modem </w:t>
      </w:r>
    </w:p>
    <w:p w14:paraId="2ADBB57F" w14:textId="77777777" w:rsidR="0042307E" w:rsidRDefault="0042307E" w:rsidP="0042307E">
      <w:pPr>
        <w:autoSpaceDE w:val="0"/>
        <w:autoSpaceDN w:val="0"/>
        <w:ind w:left="720" w:firstLine="720"/>
        <w:rPr>
          <w:rFonts w:cs="Arial"/>
        </w:rPr>
      </w:pPr>
    </w:p>
    <w:p w14:paraId="49CEA380" w14:textId="77777777" w:rsidR="0042307E" w:rsidRDefault="0042307E" w:rsidP="0042307E">
      <w:pPr>
        <w:autoSpaceDE w:val="0"/>
        <w:autoSpaceDN w:val="0"/>
        <w:ind w:firstLine="720"/>
        <w:rPr>
          <w:rFonts w:cs="Arial"/>
          <w:b/>
          <w:bCs/>
        </w:rPr>
      </w:pPr>
      <w:r>
        <w:rPr>
          <w:rFonts w:cs="Arial"/>
          <w:b/>
          <w:bCs/>
        </w:rPr>
        <w:t>Byte 2: Command Execution Status</w:t>
      </w:r>
    </w:p>
    <w:p w14:paraId="17634197" w14:textId="77777777" w:rsidR="0042307E" w:rsidRDefault="0042307E" w:rsidP="0042307E">
      <w:pPr>
        <w:autoSpaceDE w:val="0"/>
        <w:autoSpaceDN w:val="0"/>
        <w:ind w:left="720" w:firstLine="720"/>
        <w:rPr>
          <w:rFonts w:cs="Arial"/>
        </w:rPr>
      </w:pPr>
      <w:r>
        <w:rPr>
          <w:rFonts w:cs="Arial"/>
        </w:rPr>
        <w:t xml:space="preserve">0x0y: </w:t>
      </w:r>
      <w:proofErr w:type="gramStart"/>
      <w:r>
        <w:rPr>
          <w:rFonts w:cs="Arial"/>
        </w:rPr>
        <w:t>Final Result</w:t>
      </w:r>
      <w:proofErr w:type="gramEnd"/>
      <w:r>
        <w:rPr>
          <w:rFonts w:cs="Arial"/>
        </w:rPr>
        <w:t xml:space="preserve"> – Success</w:t>
      </w:r>
    </w:p>
    <w:p w14:paraId="55D7FA66" w14:textId="77777777" w:rsidR="0042307E" w:rsidRDefault="0042307E" w:rsidP="0042307E">
      <w:pPr>
        <w:autoSpaceDE w:val="0"/>
        <w:autoSpaceDN w:val="0"/>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59ADEBE7" w14:textId="77777777" w:rsidR="0042307E" w:rsidRDefault="0042307E" w:rsidP="0042307E">
      <w:pPr>
        <w:autoSpaceDE w:val="0"/>
        <w:autoSpaceDN w:val="0"/>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003FD663" w14:textId="77777777" w:rsidR="0042307E" w:rsidRDefault="0042307E" w:rsidP="0042307E">
      <w:pPr>
        <w:autoSpaceDE w:val="0"/>
        <w:autoSpaceDN w:val="0"/>
        <w:ind w:left="720" w:firstLine="720"/>
        <w:rPr>
          <w:rFonts w:cs="Arial"/>
        </w:rPr>
      </w:pPr>
      <w:r>
        <w:rPr>
          <w:rFonts w:cs="Arial"/>
        </w:rPr>
        <w:t>0x3y: Intermediate Result– Wait</w:t>
      </w:r>
      <w:r>
        <w:rPr>
          <w:rFonts w:cs="Arial"/>
        </w:rPr>
        <w:br/>
      </w:r>
    </w:p>
    <w:p w14:paraId="2C1042CC" w14:textId="77777777" w:rsidR="0042307E" w:rsidRDefault="0042307E" w:rsidP="0042307E">
      <w:pPr>
        <w:autoSpaceDE w:val="0"/>
        <w:autoSpaceDN w:val="0"/>
        <w:ind w:firstLine="720"/>
        <w:rPr>
          <w:rFonts w:cs="Arial"/>
          <w:b/>
          <w:bCs/>
        </w:rPr>
      </w:pPr>
      <w:r>
        <w:rPr>
          <w:rFonts w:cs="Arial"/>
          <w:b/>
          <w:bCs/>
        </w:rPr>
        <w:t>Byte 3: Character Coding</w:t>
      </w:r>
    </w:p>
    <w:p w14:paraId="06DF53BF" w14:textId="77777777" w:rsidR="0042307E" w:rsidRDefault="0042307E" w:rsidP="0042307E">
      <w:pPr>
        <w:autoSpaceDE w:val="0"/>
        <w:autoSpaceDN w:val="0"/>
        <w:ind w:left="720" w:firstLine="720"/>
        <w:rPr>
          <w:rFonts w:cs="Arial"/>
          <w:i/>
          <w:iCs/>
        </w:rPr>
      </w:pPr>
      <w:r>
        <w:rPr>
          <w:rFonts w:cs="Arial"/>
          <w:i/>
          <w:iCs/>
        </w:rPr>
        <w:t>Bit 0-5: Reserved</w:t>
      </w:r>
    </w:p>
    <w:p w14:paraId="409C7AC3" w14:textId="77777777" w:rsidR="0042307E" w:rsidRPr="00F50535" w:rsidRDefault="0042307E" w:rsidP="0042307E">
      <w:pPr>
        <w:autoSpaceDE w:val="0"/>
        <w:autoSpaceDN w:val="0"/>
        <w:ind w:left="720" w:firstLine="720"/>
        <w:rPr>
          <w:rFonts w:cs="Arial"/>
          <w:i/>
          <w:iCs/>
        </w:rPr>
      </w:pPr>
      <w:r w:rsidRPr="00F50535">
        <w:rPr>
          <w:rFonts w:cs="Arial"/>
          <w:i/>
          <w:iCs/>
        </w:rPr>
        <w:t>Bit 6-7: Coding</w:t>
      </w:r>
    </w:p>
    <w:p w14:paraId="4E1E6368" w14:textId="77777777" w:rsidR="0042307E" w:rsidRPr="00F50535" w:rsidRDefault="0042307E" w:rsidP="0042307E">
      <w:pPr>
        <w:autoSpaceDE w:val="0"/>
        <w:autoSpaceDN w:val="0"/>
        <w:ind w:left="1260" w:firstLine="720"/>
        <w:rPr>
          <w:rFonts w:cs="Arial"/>
        </w:rPr>
      </w:pPr>
      <w:r w:rsidRPr="00F50535">
        <w:rPr>
          <w:rFonts w:cs="Arial"/>
        </w:rPr>
        <w:t>0x2: Coding Table III</w:t>
      </w:r>
    </w:p>
    <w:p w14:paraId="7ED85B14" w14:textId="77777777" w:rsidR="0042307E" w:rsidRPr="00F50535" w:rsidRDefault="0042307E" w:rsidP="0042307E">
      <w:pPr>
        <w:ind w:left="1440" w:firstLine="540"/>
        <w:rPr>
          <w:rFonts w:cs="Arial"/>
          <w:lang w:val="en-GB"/>
        </w:rPr>
      </w:pPr>
      <w:r w:rsidRPr="00F50535">
        <w:rPr>
          <w:rFonts w:cs="Arial"/>
          <w:lang w:val="en-GB"/>
        </w:rPr>
        <w:lastRenderedPageBreak/>
        <w:t xml:space="preserve">0x00-0xFF </w:t>
      </w:r>
      <w:proofErr w:type="spellStart"/>
      <w:r w:rsidRPr="00F50535">
        <w:rPr>
          <w:rFonts w:cs="Arial"/>
          <w:lang w:val="en-GB"/>
        </w:rPr>
        <w:t>RawData</w:t>
      </w:r>
      <w:proofErr w:type="spellEnd"/>
      <w:r w:rsidRPr="00F50535">
        <w:rPr>
          <w:rFonts w:cs="Arial"/>
          <w:lang w:val="en-GB"/>
        </w:rPr>
        <w:t xml:space="preserve"> (Hexadecimal Notation)</w:t>
      </w:r>
    </w:p>
    <w:p w14:paraId="4D2B0759" w14:textId="77777777" w:rsidR="0042307E" w:rsidRDefault="0042307E" w:rsidP="0042307E">
      <w:pPr>
        <w:autoSpaceDE w:val="0"/>
        <w:autoSpaceDN w:val="0"/>
        <w:ind w:left="720" w:firstLine="720"/>
        <w:rPr>
          <w:rFonts w:cs="Arial"/>
        </w:rPr>
      </w:pPr>
    </w:p>
    <w:p w14:paraId="06C5CF8E" w14:textId="77777777" w:rsidR="0042307E" w:rsidRDefault="0042307E" w:rsidP="0042307E">
      <w:pPr>
        <w:autoSpaceDE w:val="0"/>
        <w:autoSpaceDN w:val="0"/>
        <w:ind w:firstLine="720"/>
        <w:rPr>
          <w:rFonts w:cs="Arial"/>
          <w:b/>
          <w:bCs/>
        </w:rPr>
      </w:pPr>
      <w:r>
        <w:rPr>
          <w:rFonts w:cs="Arial"/>
          <w:b/>
          <w:bCs/>
        </w:rPr>
        <w:t>Byte 4: Opcode</w:t>
      </w:r>
    </w:p>
    <w:p w14:paraId="6DB8357A" w14:textId="77777777" w:rsidR="0042307E" w:rsidRPr="00363C80" w:rsidRDefault="0042307E" w:rsidP="0042307E">
      <w:pPr>
        <w:autoSpaceDE w:val="0"/>
        <w:autoSpaceDN w:val="0"/>
        <w:ind w:left="720" w:firstLine="720"/>
        <w:rPr>
          <w:rFonts w:cs="Arial"/>
        </w:rPr>
      </w:pPr>
      <w:r w:rsidRPr="00363C80">
        <w:rPr>
          <w:rFonts w:cs="Arial"/>
        </w:rPr>
        <w:t>0x00</w:t>
      </w:r>
      <w:r>
        <w:rPr>
          <w:rFonts w:cs="Arial"/>
        </w:rPr>
        <w:t>:</w:t>
      </w:r>
      <w:r w:rsidRPr="00363C80">
        <w:rPr>
          <w:rFonts w:cs="Arial"/>
        </w:rPr>
        <w:t xml:space="preserve"> Reserved</w:t>
      </w:r>
    </w:p>
    <w:p w14:paraId="4EE880AE" w14:textId="77777777" w:rsidR="0042307E" w:rsidRPr="00363C80" w:rsidRDefault="0042307E" w:rsidP="0042307E">
      <w:pPr>
        <w:autoSpaceDE w:val="0"/>
        <w:autoSpaceDN w:val="0"/>
        <w:ind w:left="720" w:firstLine="720"/>
        <w:rPr>
          <w:rFonts w:cs="Arial"/>
        </w:rPr>
      </w:pPr>
      <w:r w:rsidRPr="00363C80">
        <w:rPr>
          <w:rFonts w:cs="Arial"/>
        </w:rPr>
        <w:t>0x01</w:t>
      </w:r>
      <w:r>
        <w:rPr>
          <w:rFonts w:cs="Arial"/>
        </w:rPr>
        <w:t>:</w:t>
      </w:r>
      <w:r w:rsidRPr="00363C80">
        <w:rPr>
          <w:rFonts w:cs="Arial"/>
        </w:rPr>
        <w:t xml:space="preserve"> Challenge Request</w:t>
      </w:r>
    </w:p>
    <w:p w14:paraId="489D7AB0" w14:textId="77777777" w:rsidR="0042307E" w:rsidRPr="00363C80" w:rsidRDefault="0042307E" w:rsidP="0042307E">
      <w:pPr>
        <w:autoSpaceDE w:val="0"/>
        <w:autoSpaceDN w:val="0"/>
        <w:ind w:left="720" w:firstLine="720"/>
        <w:rPr>
          <w:rFonts w:cs="Arial"/>
        </w:rPr>
      </w:pPr>
      <w:r w:rsidRPr="00363C80">
        <w:rPr>
          <w:rFonts w:cs="Arial"/>
        </w:rPr>
        <w:t>0x02</w:t>
      </w:r>
      <w:r>
        <w:rPr>
          <w:rFonts w:cs="Arial"/>
        </w:rPr>
        <w:t>:</w:t>
      </w:r>
      <w:r w:rsidRPr="00363C80">
        <w:rPr>
          <w:rFonts w:cs="Arial"/>
        </w:rPr>
        <w:t xml:space="preserve"> Challenge Response</w:t>
      </w:r>
    </w:p>
    <w:p w14:paraId="5C7885DB" w14:textId="77777777" w:rsidR="0042307E" w:rsidRPr="00363C80" w:rsidRDefault="0042307E" w:rsidP="0042307E">
      <w:pPr>
        <w:autoSpaceDE w:val="0"/>
        <w:autoSpaceDN w:val="0"/>
        <w:ind w:left="720" w:firstLine="720"/>
        <w:rPr>
          <w:rFonts w:cs="Arial"/>
        </w:rPr>
      </w:pPr>
      <w:r w:rsidRPr="00363C80">
        <w:rPr>
          <w:rFonts w:cs="Arial"/>
        </w:rPr>
        <w:t>0x03</w:t>
      </w:r>
      <w:r>
        <w:rPr>
          <w:rFonts w:cs="Arial"/>
        </w:rPr>
        <w:t>:</w:t>
      </w:r>
      <w:r w:rsidRPr="00363C80">
        <w:rPr>
          <w:rFonts w:cs="Arial"/>
        </w:rPr>
        <w:t xml:space="preserve"> Salt and Check for PaaK with Passwords</w:t>
      </w:r>
    </w:p>
    <w:p w14:paraId="16B40D2F" w14:textId="77777777" w:rsidR="0042307E" w:rsidRPr="00363C80" w:rsidRDefault="0042307E" w:rsidP="0042307E">
      <w:pPr>
        <w:autoSpaceDE w:val="0"/>
        <w:autoSpaceDN w:val="0"/>
        <w:ind w:left="720" w:firstLine="720"/>
        <w:rPr>
          <w:rFonts w:cs="Arial"/>
        </w:rPr>
      </w:pPr>
      <w:r w:rsidRPr="00363C80">
        <w:rPr>
          <w:rFonts w:cs="Arial"/>
        </w:rPr>
        <w:t>0x04</w:t>
      </w:r>
      <w:r>
        <w:rPr>
          <w:rFonts w:cs="Arial"/>
        </w:rPr>
        <w:t>:</w:t>
      </w:r>
      <w:r w:rsidRPr="00363C80">
        <w:rPr>
          <w:rFonts w:cs="Arial"/>
        </w:rPr>
        <w:t xml:space="preserve"> Salt and Check for PaaK without Passwords</w:t>
      </w:r>
    </w:p>
    <w:p w14:paraId="146A89C3" w14:textId="77777777" w:rsidR="0042307E" w:rsidRPr="00363C80" w:rsidRDefault="0042307E" w:rsidP="0042307E">
      <w:pPr>
        <w:autoSpaceDE w:val="0"/>
        <w:autoSpaceDN w:val="0"/>
        <w:ind w:left="720" w:firstLine="720"/>
        <w:rPr>
          <w:rFonts w:cs="Arial"/>
        </w:rPr>
      </w:pPr>
      <w:r w:rsidRPr="00363C80">
        <w:rPr>
          <w:rFonts w:cs="Arial"/>
        </w:rPr>
        <w:t>0x05</w:t>
      </w:r>
      <w:r>
        <w:rPr>
          <w:rFonts w:cs="Arial"/>
        </w:rPr>
        <w:t>:</w:t>
      </w:r>
      <w:r w:rsidRPr="00363C80">
        <w:rPr>
          <w:rFonts w:cs="Arial"/>
        </w:rPr>
        <w:t xml:space="preserve"> Check for Keys to Enter Valet Mode</w:t>
      </w:r>
    </w:p>
    <w:p w14:paraId="5633AE78" w14:textId="77777777" w:rsidR="0042307E" w:rsidRPr="00363C80" w:rsidRDefault="0042307E" w:rsidP="0042307E">
      <w:pPr>
        <w:autoSpaceDE w:val="0"/>
        <w:autoSpaceDN w:val="0"/>
        <w:ind w:left="720" w:firstLine="720"/>
        <w:rPr>
          <w:rFonts w:cs="Arial"/>
        </w:rPr>
      </w:pPr>
      <w:r w:rsidRPr="00363C80">
        <w:rPr>
          <w:rFonts w:cs="Arial"/>
        </w:rPr>
        <w:t>0x06</w:t>
      </w:r>
      <w:r>
        <w:rPr>
          <w:rFonts w:cs="Arial"/>
        </w:rPr>
        <w:t>:</w:t>
      </w:r>
      <w:r w:rsidRPr="00363C80">
        <w:rPr>
          <w:rFonts w:cs="Arial"/>
        </w:rPr>
        <w:t xml:space="preserve"> Check for Keys to Exit Valet Mode</w:t>
      </w:r>
    </w:p>
    <w:p w14:paraId="17B90704" w14:textId="77777777" w:rsidR="0042307E" w:rsidRPr="00363C80" w:rsidRDefault="0042307E" w:rsidP="0042307E">
      <w:pPr>
        <w:autoSpaceDE w:val="0"/>
        <w:autoSpaceDN w:val="0"/>
        <w:ind w:left="720" w:firstLine="720"/>
        <w:rPr>
          <w:rFonts w:cs="Arial"/>
        </w:rPr>
      </w:pPr>
      <w:r w:rsidRPr="00363C80">
        <w:rPr>
          <w:rFonts w:cs="Arial"/>
        </w:rPr>
        <w:t>0x07</w:t>
      </w:r>
      <w:r>
        <w:rPr>
          <w:rFonts w:cs="Arial"/>
        </w:rPr>
        <w:t>:</w:t>
      </w:r>
      <w:r w:rsidRPr="00363C80">
        <w:rPr>
          <w:rFonts w:cs="Arial"/>
        </w:rPr>
        <w:t xml:space="preserve"> Password Transmit</w:t>
      </w:r>
    </w:p>
    <w:p w14:paraId="304EDAA1" w14:textId="77777777" w:rsidR="0042307E" w:rsidRPr="00363C80" w:rsidRDefault="0042307E" w:rsidP="0042307E">
      <w:pPr>
        <w:autoSpaceDE w:val="0"/>
        <w:autoSpaceDN w:val="0"/>
        <w:ind w:left="720" w:firstLine="720"/>
        <w:rPr>
          <w:rFonts w:cs="Arial"/>
        </w:rPr>
      </w:pPr>
      <w:r w:rsidRPr="00363C80">
        <w:rPr>
          <w:rFonts w:cs="Arial"/>
        </w:rPr>
        <w:t>0x08</w:t>
      </w:r>
      <w:r>
        <w:rPr>
          <w:rFonts w:cs="Arial"/>
        </w:rPr>
        <w:t>:</w:t>
      </w:r>
      <w:r w:rsidRPr="00363C80">
        <w:rPr>
          <w:rFonts w:cs="Arial"/>
        </w:rPr>
        <w:t xml:space="preserve"> Keypad Code Create Request</w:t>
      </w:r>
    </w:p>
    <w:p w14:paraId="5C26127A" w14:textId="77777777" w:rsidR="0042307E" w:rsidRPr="00363C80" w:rsidRDefault="0042307E" w:rsidP="0042307E">
      <w:pPr>
        <w:autoSpaceDE w:val="0"/>
        <w:autoSpaceDN w:val="0"/>
        <w:ind w:left="720" w:firstLine="720"/>
        <w:rPr>
          <w:rFonts w:cs="Arial"/>
        </w:rPr>
      </w:pPr>
      <w:r w:rsidRPr="00363C80">
        <w:rPr>
          <w:rFonts w:cs="Arial"/>
        </w:rPr>
        <w:t>0x09</w:t>
      </w:r>
      <w:r>
        <w:rPr>
          <w:rFonts w:cs="Arial"/>
        </w:rPr>
        <w:t>:</w:t>
      </w:r>
      <w:r w:rsidRPr="00363C80">
        <w:rPr>
          <w:rFonts w:cs="Arial"/>
        </w:rPr>
        <w:t xml:space="preserve"> Password Delete Request</w:t>
      </w:r>
    </w:p>
    <w:p w14:paraId="3B9FB0CE" w14:textId="77777777" w:rsidR="0042307E" w:rsidRPr="00363C80" w:rsidRDefault="0042307E" w:rsidP="0042307E">
      <w:pPr>
        <w:autoSpaceDE w:val="0"/>
        <w:autoSpaceDN w:val="0"/>
        <w:ind w:left="720" w:firstLine="720"/>
        <w:rPr>
          <w:rFonts w:cs="Arial"/>
        </w:rPr>
      </w:pPr>
      <w:r w:rsidRPr="00363C80">
        <w:rPr>
          <w:rFonts w:cs="Arial"/>
        </w:rPr>
        <w:t>0x0A</w:t>
      </w:r>
      <w:r>
        <w:rPr>
          <w:rFonts w:cs="Arial"/>
        </w:rPr>
        <w:t>:</w:t>
      </w:r>
      <w:r w:rsidRPr="00363C80">
        <w:rPr>
          <w:rFonts w:cs="Arial"/>
        </w:rPr>
        <w:t xml:space="preserve"> Valet Create Challenge Response</w:t>
      </w:r>
    </w:p>
    <w:p w14:paraId="784EAA8C" w14:textId="77777777" w:rsidR="0042307E" w:rsidRDefault="0042307E" w:rsidP="0042307E">
      <w:pPr>
        <w:autoSpaceDE w:val="0"/>
        <w:autoSpaceDN w:val="0"/>
        <w:ind w:left="720" w:firstLine="720"/>
        <w:rPr>
          <w:rFonts w:cs="Arial"/>
        </w:rPr>
      </w:pPr>
      <w:r w:rsidRPr="00363C80">
        <w:rPr>
          <w:rFonts w:cs="Arial"/>
        </w:rPr>
        <w:t>0x0B</w:t>
      </w:r>
      <w:r>
        <w:rPr>
          <w:rFonts w:cs="Arial"/>
        </w:rPr>
        <w:t>:</w:t>
      </w:r>
      <w:r w:rsidRPr="00363C80">
        <w:rPr>
          <w:rFonts w:cs="Arial"/>
        </w:rPr>
        <w:t xml:space="preserve"> Valet Delete Challenge Response</w:t>
      </w:r>
    </w:p>
    <w:p w14:paraId="7CF1A348" w14:textId="77777777" w:rsidR="0042307E" w:rsidRDefault="0042307E" w:rsidP="0042307E">
      <w:pPr>
        <w:autoSpaceDE w:val="0"/>
        <w:autoSpaceDN w:val="0"/>
        <w:ind w:left="720" w:firstLine="720"/>
        <w:rPr>
          <w:rFonts w:cs="Arial"/>
        </w:rPr>
      </w:pPr>
      <w:r>
        <w:rPr>
          <w:rFonts w:cs="Arial"/>
        </w:rPr>
        <w:t>0x0C: Reset Challenge Response</w:t>
      </w:r>
    </w:p>
    <w:p w14:paraId="5D120D0C" w14:textId="77777777" w:rsidR="0042307E" w:rsidRDefault="0042307E" w:rsidP="0042307E">
      <w:pPr>
        <w:autoSpaceDE w:val="0"/>
        <w:autoSpaceDN w:val="0"/>
        <w:ind w:left="720" w:firstLine="720"/>
        <w:rPr>
          <w:rFonts w:cs="Arial"/>
        </w:rPr>
      </w:pPr>
      <w:r>
        <w:rPr>
          <w:rFonts w:cs="Arial"/>
        </w:rPr>
        <w:t>0x0D: Reset 1 Password Transmit</w:t>
      </w:r>
    </w:p>
    <w:p w14:paraId="188B63FF" w14:textId="77777777" w:rsidR="0042307E" w:rsidRDefault="0042307E" w:rsidP="0042307E">
      <w:pPr>
        <w:autoSpaceDE w:val="0"/>
        <w:autoSpaceDN w:val="0"/>
        <w:ind w:left="720" w:firstLine="720"/>
        <w:rPr>
          <w:rFonts w:cs="Arial"/>
        </w:rPr>
      </w:pPr>
      <w:r>
        <w:rPr>
          <w:rFonts w:cs="Arial"/>
        </w:rPr>
        <w:t>0x0E: Reset 2 Password Transmit</w:t>
      </w:r>
    </w:p>
    <w:p w14:paraId="3687F0EC" w14:textId="77777777" w:rsidR="0042307E" w:rsidRPr="00363C80" w:rsidRDefault="0042307E" w:rsidP="0042307E">
      <w:pPr>
        <w:autoSpaceDE w:val="0"/>
        <w:autoSpaceDN w:val="0"/>
        <w:ind w:left="720" w:firstLine="720"/>
        <w:rPr>
          <w:rFonts w:cs="Arial"/>
        </w:rPr>
      </w:pPr>
      <w:r>
        <w:rPr>
          <w:rFonts w:cs="Arial"/>
        </w:rPr>
        <w:t>0x0F: Valet Start Challenge Response</w:t>
      </w:r>
    </w:p>
    <w:p w14:paraId="18326BEC" w14:textId="77777777" w:rsidR="0042307E" w:rsidRDefault="0042307E" w:rsidP="0042307E">
      <w:pPr>
        <w:autoSpaceDE w:val="0"/>
        <w:autoSpaceDN w:val="0"/>
        <w:ind w:left="720" w:firstLine="720"/>
        <w:rPr>
          <w:rFonts w:cs="Arial"/>
        </w:rPr>
      </w:pPr>
      <w:r>
        <w:rPr>
          <w:rFonts w:cs="Arial"/>
        </w:rPr>
        <w:t>0x10</w:t>
      </w:r>
      <w:r w:rsidRPr="00363C80">
        <w:rPr>
          <w:rFonts w:cs="Arial"/>
        </w:rPr>
        <w:t>-0xFF: Reserved</w:t>
      </w:r>
    </w:p>
    <w:p w14:paraId="6162FC92" w14:textId="77777777" w:rsidR="0042307E" w:rsidRDefault="0042307E" w:rsidP="0042307E">
      <w:pPr>
        <w:autoSpaceDE w:val="0"/>
        <w:autoSpaceDN w:val="0"/>
        <w:rPr>
          <w:rFonts w:cs="Arial"/>
        </w:rPr>
      </w:pPr>
    </w:p>
    <w:p w14:paraId="2D8063F4" w14:textId="77777777" w:rsidR="0042307E" w:rsidRDefault="0042307E" w:rsidP="0042307E">
      <w:pPr>
        <w:autoSpaceDE w:val="0"/>
        <w:autoSpaceDN w:val="0"/>
        <w:ind w:left="720"/>
        <w:rPr>
          <w:rFonts w:cs="Arial"/>
          <w:b/>
          <w:bCs/>
        </w:rPr>
      </w:pPr>
      <w:r>
        <w:rPr>
          <w:rFonts w:cs="Arial"/>
          <w:b/>
          <w:bCs/>
        </w:rPr>
        <w:t xml:space="preserve">Byte 5: </w:t>
      </w:r>
      <w:proofErr w:type="spellStart"/>
      <w:r>
        <w:rPr>
          <w:rFonts w:cs="Arial"/>
          <w:b/>
          <w:bCs/>
        </w:rPr>
        <w:t>KeyIndex</w:t>
      </w:r>
      <w:proofErr w:type="spellEnd"/>
    </w:p>
    <w:p w14:paraId="3187453C" w14:textId="77777777" w:rsidR="0042307E" w:rsidRDefault="0042307E" w:rsidP="0042307E">
      <w:pPr>
        <w:autoSpaceDE w:val="0"/>
        <w:autoSpaceDN w:val="0"/>
        <w:ind w:left="720" w:firstLine="720"/>
        <w:rPr>
          <w:rFonts w:cs="Arial"/>
        </w:rPr>
      </w:pPr>
      <w:r>
        <w:rPr>
          <w:rFonts w:cs="Arial"/>
        </w:rPr>
        <w:t>0x00: Reserved</w:t>
      </w:r>
    </w:p>
    <w:p w14:paraId="2D77CE1D" w14:textId="77777777" w:rsidR="0042307E" w:rsidRDefault="0042307E" w:rsidP="0042307E">
      <w:pPr>
        <w:autoSpaceDE w:val="0"/>
        <w:autoSpaceDN w:val="0"/>
        <w:ind w:left="720" w:firstLine="720"/>
        <w:rPr>
          <w:rFonts w:cs="Arial"/>
        </w:rPr>
      </w:pPr>
      <w:r>
        <w:rPr>
          <w:rFonts w:cs="Arial"/>
        </w:rPr>
        <w:t xml:space="preserve">0x01: </w:t>
      </w:r>
      <w:proofErr w:type="spellStart"/>
      <w:r>
        <w:rPr>
          <w:rFonts w:cs="Arial"/>
        </w:rPr>
        <w:t>KeyIndex</w:t>
      </w:r>
      <w:proofErr w:type="spellEnd"/>
      <w:r>
        <w:rPr>
          <w:rFonts w:cs="Arial"/>
        </w:rPr>
        <w:t xml:space="preserve"> 1</w:t>
      </w:r>
    </w:p>
    <w:p w14:paraId="682AF4AA" w14:textId="77777777" w:rsidR="0042307E" w:rsidRDefault="0042307E" w:rsidP="0042307E">
      <w:pPr>
        <w:autoSpaceDE w:val="0"/>
        <w:autoSpaceDN w:val="0"/>
        <w:ind w:left="720" w:firstLine="720"/>
        <w:rPr>
          <w:rFonts w:cs="Arial"/>
        </w:rPr>
      </w:pPr>
      <w:r>
        <w:rPr>
          <w:rFonts w:cs="Arial"/>
        </w:rPr>
        <w:t xml:space="preserve">0x02: </w:t>
      </w:r>
      <w:proofErr w:type="spellStart"/>
      <w:r>
        <w:rPr>
          <w:rFonts w:cs="Arial"/>
        </w:rPr>
        <w:t>KeyIndex</w:t>
      </w:r>
      <w:proofErr w:type="spellEnd"/>
      <w:r>
        <w:rPr>
          <w:rFonts w:cs="Arial"/>
        </w:rPr>
        <w:t xml:space="preserve"> 2</w:t>
      </w:r>
    </w:p>
    <w:p w14:paraId="52F91E8F" w14:textId="77777777" w:rsidR="0042307E" w:rsidRDefault="0042307E" w:rsidP="0042307E">
      <w:pPr>
        <w:autoSpaceDE w:val="0"/>
        <w:autoSpaceDN w:val="0"/>
        <w:ind w:left="720" w:firstLine="720"/>
        <w:rPr>
          <w:rFonts w:cs="Arial"/>
        </w:rPr>
      </w:pPr>
      <w:r>
        <w:rPr>
          <w:rFonts w:cs="Arial"/>
        </w:rPr>
        <w:t>…</w:t>
      </w:r>
    </w:p>
    <w:p w14:paraId="3A163701" w14:textId="77777777" w:rsidR="0042307E" w:rsidRDefault="0042307E" w:rsidP="0042307E">
      <w:pPr>
        <w:autoSpaceDE w:val="0"/>
        <w:autoSpaceDN w:val="0"/>
        <w:ind w:left="720" w:firstLine="720"/>
        <w:rPr>
          <w:rFonts w:cs="Arial"/>
        </w:rPr>
      </w:pPr>
      <w:r>
        <w:rPr>
          <w:rFonts w:cs="Arial"/>
        </w:rPr>
        <w:t xml:space="preserve">0xFF: </w:t>
      </w:r>
      <w:proofErr w:type="spellStart"/>
      <w:r>
        <w:rPr>
          <w:rFonts w:cs="Arial"/>
        </w:rPr>
        <w:t>KeyIndex</w:t>
      </w:r>
      <w:proofErr w:type="spellEnd"/>
      <w:r>
        <w:rPr>
          <w:rFonts w:cs="Arial"/>
        </w:rPr>
        <w:t xml:space="preserve"> 255</w:t>
      </w:r>
    </w:p>
    <w:p w14:paraId="01490027" w14:textId="77777777" w:rsidR="0042307E" w:rsidRDefault="0042307E" w:rsidP="0042307E">
      <w:pPr>
        <w:autoSpaceDE w:val="0"/>
        <w:autoSpaceDN w:val="0"/>
        <w:rPr>
          <w:rFonts w:cs="Arial"/>
        </w:rPr>
      </w:pPr>
    </w:p>
    <w:p w14:paraId="68978306" w14:textId="77777777" w:rsidR="0042307E" w:rsidRPr="00F50535" w:rsidRDefault="0042307E" w:rsidP="0042307E">
      <w:pPr>
        <w:autoSpaceDE w:val="0"/>
        <w:autoSpaceDN w:val="0"/>
        <w:ind w:left="720"/>
        <w:rPr>
          <w:rFonts w:cs="Arial"/>
          <w:b/>
          <w:bCs/>
        </w:rPr>
      </w:pPr>
      <w:r w:rsidRPr="00F50535">
        <w:rPr>
          <w:rFonts w:cs="Arial"/>
          <w:b/>
          <w:bCs/>
        </w:rPr>
        <w:t xml:space="preserve">Bytes 6 up to 37: </w:t>
      </w:r>
      <w:proofErr w:type="spellStart"/>
      <w:r w:rsidRPr="00F50535">
        <w:rPr>
          <w:rFonts w:cs="Arial"/>
          <w:b/>
          <w:bCs/>
        </w:rPr>
        <w:t>VariableData</w:t>
      </w:r>
      <w:proofErr w:type="spellEnd"/>
    </w:p>
    <w:p w14:paraId="178A797D" w14:textId="77777777" w:rsidR="0042307E" w:rsidRPr="00F50535" w:rsidRDefault="0042307E" w:rsidP="0042307E">
      <w:pPr>
        <w:autoSpaceDE w:val="0"/>
        <w:autoSpaceDN w:val="0"/>
        <w:rPr>
          <w:rFonts w:cs="Arial"/>
          <w:b/>
          <w:bCs/>
        </w:rPr>
      </w:pPr>
    </w:p>
    <w:p w14:paraId="36637C77" w14:textId="77777777" w:rsidR="0042307E" w:rsidRPr="00F50535" w:rsidRDefault="0042307E" w:rsidP="0042307E">
      <w:pPr>
        <w:autoSpaceDE w:val="0"/>
        <w:autoSpaceDN w:val="0"/>
        <w:ind w:left="1440"/>
        <w:rPr>
          <w:rFonts w:cs="Arial"/>
          <w:bCs/>
        </w:rPr>
      </w:pPr>
      <w:r w:rsidRPr="00F50535">
        <w:rPr>
          <w:rFonts w:cs="Arial"/>
          <w:bCs/>
        </w:rPr>
        <w:t xml:space="preserve">If Opcode is one of 0x02, </w:t>
      </w:r>
      <w:r>
        <w:rPr>
          <w:rFonts w:cs="Arial"/>
          <w:bCs/>
        </w:rPr>
        <w:t>0x07, 0x0A, 0x0B, 0x0C, 0x0D,</w:t>
      </w:r>
      <w:r w:rsidRPr="00F50535">
        <w:rPr>
          <w:rFonts w:cs="Arial"/>
          <w:bCs/>
        </w:rPr>
        <w:t xml:space="preserve"> 0x0E</w:t>
      </w:r>
      <w:r>
        <w:rPr>
          <w:rFonts w:cs="Arial"/>
          <w:bCs/>
        </w:rPr>
        <w:t xml:space="preserve"> or 0x0F</w:t>
      </w:r>
    </w:p>
    <w:p w14:paraId="21AAA2B8" w14:textId="77777777" w:rsidR="0042307E" w:rsidRPr="00F50535" w:rsidRDefault="0042307E" w:rsidP="0042307E">
      <w:pPr>
        <w:ind w:left="1440" w:firstLine="720"/>
        <w:rPr>
          <w:rFonts w:cs="Arial"/>
          <w:b/>
        </w:rPr>
      </w:pPr>
      <w:r w:rsidRPr="00F50535">
        <w:rPr>
          <w:rFonts w:cs="Arial"/>
          <w:b/>
        </w:rPr>
        <w:t>Bytes 6-37: Password</w:t>
      </w:r>
    </w:p>
    <w:p w14:paraId="2A313D3E" w14:textId="77777777" w:rsidR="0042307E" w:rsidRPr="00F50535" w:rsidRDefault="0042307E" w:rsidP="0042307E">
      <w:pPr>
        <w:ind w:left="2160" w:firstLine="720"/>
        <w:rPr>
          <w:rFonts w:cs="Arial"/>
        </w:rPr>
      </w:pPr>
      <w:r w:rsidRPr="00F50535">
        <w:rPr>
          <w:rFonts w:cs="Arial"/>
        </w:rPr>
        <w:t>32 byte SHA256 Hash</w:t>
      </w:r>
    </w:p>
    <w:p w14:paraId="3E07498B" w14:textId="77777777" w:rsidR="0042307E" w:rsidRPr="00F50535" w:rsidRDefault="0042307E" w:rsidP="0042307E">
      <w:pPr>
        <w:autoSpaceDE w:val="0"/>
        <w:autoSpaceDN w:val="0"/>
        <w:rPr>
          <w:rFonts w:cs="Arial"/>
          <w:b/>
          <w:bCs/>
        </w:rPr>
      </w:pPr>
    </w:p>
    <w:p w14:paraId="389D210E" w14:textId="77777777" w:rsidR="0042307E" w:rsidRPr="00F50535" w:rsidRDefault="0042307E" w:rsidP="0042307E">
      <w:pPr>
        <w:autoSpaceDE w:val="0"/>
        <w:autoSpaceDN w:val="0"/>
        <w:ind w:left="720" w:firstLine="720"/>
        <w:rPr>
          <w:rFonts w:cs="Arial"/>
          <w:bCs/>
        </w:rPr>
      </w:pPr>
      <w:r w:rsidRPr="00F50535">
        <w:rPr>
          <w:rFonts w:cs="Arial"/>
          <w:bCs/>
        </w:rPr>
        <w:t xml:space="preserve">If Opcode is 0x08 </w:t>
      </w:r>
    </w:p>
    <w:p w14:paraId="7F09DB77" w14:textId="77777777" w:rsidR="0042307E" w:rsidRPr="007E455C" w:rsidRDefault="0042307E" w:rsidP="0042307E">
      <w:pPr>
        <w:ind w:left="1440" w:firstLine="720"/>
        <w:rPr>
          <w:rFonts w:cs="Arial"/>
          <w:b/>
        </w:rPr>
      </w:pPr>
      <w:r w:rsidRPr="00F50535">
        <w:rPr>
          <w:rFonts w:cs="Arial"/>
          <w:b/>
        </w:rPr>
        <w:t xml:space="preserve">Bytes 6-9: </w:t>
      </w:r>
      <w:proofErr w:type="spellStart"/>
      <w:r w:rsidRPr="00F50535">
        <w:rPr>
          <w:rFonts w:cs="Arial"/>
          <w:b/>
        </w:rPr>
        <w:t>KeypadCode</w:t>
      </w:r>
      <w:proofErr w:type="spellEnd"/>
    </w:p>
    <w:p w14:paraId="38356C14" w14:textId="77777777" w:rsidR="0042307E" w:rsidRDefault="0042307E" w:rsidP="0042307E">
      <w:r>
        <w:tab/>
      </w:r>
      <w:r>
        <w:tab/>
      </w:r>
      <w:r>
        <w:tab/>
      </w:r>
      <w:r>
        <w:tab/>
        <w:t>Bit 0-10: reserved</w:t>
      </w:r>
    </w:p>
    <w:p w14:paraId="747FFAE0" w14:textId="77777777" w:rsidR="0042307E" w:rsidRDefault="0042307E" w:rsidP="0042307E">
      <w:r>
        <w:tab/>
      </w:r>
      <w:r>
        <w:tab/>
      </w:r>
      <w:r>
        <w:tab/>
      </w:r>
      <w:r>
        <w:tab/>
        <w:t>Bit 11-13: Seventh Button Press</w:t>
      </w:r>
    </w:p>
    <w:p w14:paraId="6CC86BBE" w14:textId="77777777" w:rsidR="0042307E" w:rsidRDefault="0042307E" w:rsidP="0042307E">
      <w:r>
        <w:tab/>
      </w:r>
      <w:r>
        <w:tab/>
      </w:r>
      <w:r>
        <w:tab/>
      </w:r>
      <w:r>
        <w:tab/>
      </w:r>
      <w:r>
        <w:tab/>
        <w:t>0x0: Null</w:t>
      </w:r>
    </w:p>
    <w:p w14:paraId="5FDA4857" w14:textId="77777777" w:rsidR="0042307E" w:rsidRDefault="0042307E" w:rsidP="0042307E">
      <w:pPr>
        <w:ind w:left="2880" w:firstLine="720"/>
      </w:pPr>
      <w:r>
        <w:t>0x1: Button 1/2 Pressed</w:t>
      </w:r>
    </w:p>
    <w:p w14:paraId="5416163C" w14:textId="77777777" w:rsidR="0042307E" w:rsidRDefault="0042307E" w:rsidP="0042307E">
      <w:r>
        <w:tab/>
      </w:r>
      <w:r>
        <w:tab/>
      </w:r>
      <w:r>
        <w:tab/>
      </w:r>
      <w:r>
        <w:tab/>
      </w:r>
      <w:r>
        <w:tab/>
        <w:t>0x2: Button 3/4 Pressed</w:t>
      </w:r>
    </w:p>
    <w:p w14:paraId="6E5FD376" w14:textId="77777777" w:rsidR="0042307E" w:rsidRDefault="0042307E" w:rsidP="0042307E">
      <w:r>
        <w:tab/>
      </w:r>
      <w:r>
        <w:tab/>
      </w:r>
      <w:r>
        <w:tab/>
      </w:r>
      <w:r>
        <w:tab/>
      </w:r>
      <w:r>
        <w:tab/>
        <w:t>0x3: Button 5/6 Pressed</w:t>
      </w:r>
    </w:p>
    <w:p w14:paraId="6D4043A2" w14:textId="77777777" w:rsidR="0042307E" w:rsidRDefault="0042307E" w:rsidP="0042307E">
      <w:r>
        <w:tab/>
      </w:r>
      <w:r>
        <w:tab/>
      </w:r>
      <w:r>
        <w:tab/>
      </w:r>
      <w:r>
        <w:tab/>
      </w:r>
      <w:r>
        <w:tab/>
        <w:t>0x4: Button 7/8 Pressed</w:t>
      </w:r>
    </w:p>
    <w:p w14:paraId="556FA219" w14:textId="77777777" w:rsidR="0042307E" w:rsidRDefault="0042307E" w:rsidP="0042307E">
      <w:r>
        <w:tab/>
      </w:r>
      <w:r>
        <w:tab/>
      </w:r>
      <w:r>
        <w:tab/>
      </w:r>
      <w:r>
        <w:tab/>
      </w:r>
      <w:r>
        <w:tab/>
        <w:t>0x5: Button 9/0 Pressed</w:t>
      </w:r>
    </w:p>
    <w:p w14:paraId="36AA89DA" w14:textId="77777777" w:rsidR="0042307E" w:rsidRDefault="0042307E" w:rsidP="0042307E">
      <w:r>
        <w:tab/>
      </w:r>
      <w:r>
        <w:tab/>
      </w:r>
      <w:r>
        <w:tab/>
      </w:r>
      <w:r>
        <w:tab/>
        <w:t>Bit 14-16: Sixth Button Press</w:t>
      </w:r>
    </w:p>
    <w:p w14:paraId="477731D5" w14:textId="77777777" w:rsidR="0042307E" w:rsidRDefault="0042307E" w:rsidP="0042307E">
      <w:r>
        <w:tab/>
      </w:r>
      <w:r>
        <w:tab/>
      </w:r>
      <w:r>
        <w:tab/>
      </w:r>
      <w:r>
        <w:tab/>
        <w:t>Bit 17-19: First Button Press</w:t>
      </w:r>
    </w:p>
    <w:p w14:paraId="42BF96B7" w14:textId="77777777" w:rsidR="0042307E" w:rsidRDefault="0042307E" w:rsidP="0042307E">
      <w:r>
        <w:tab/>
      </w:r>
      <w:r>
        <w:tab/>
      </w:r>
      <w:r>
        <w:tab/>
      </w:r>
      <w:r>
        <w:tab/>
        <w:t>Bit 20-22: Second Button Press</w:t>
      </w:r>
    </w:p>
    <w:p w14:paraId="4B05B841" w14:textId="77777777" w:rsidR="0042307E" w:rsidRDefault="0042307E" w:rsidP="0042307E">
      <w:r>
        <w:tab/>
      </w:r>
      <w:r>
        <w:tab/>
      </w:r>
      <w:r>
        <w:tab/>
      </w:r>
      <w:r>
        <w:tab/>
        <w:t>Bit 23-25: Third Button Press</w:t>
      </w:r>
    </w:p>
    <w:p w14:paraId="357A8449" w14:textId="77777777" w:rsidR="0042307E" w:rsidRDefault="0042307E" w:rsidP="0042307E">
      <w:r>
        <w:tab/>
      </w:r>
      <w:r>
        <w:tab/>
      </w:r>
      <w:r>
        <w:tab/>
      </w:r>
      <w:r>
        <w:tab/>
        <w:t>Bit 26-28: Forth Button Press</w:t>
      </w:r>
    </w:p>
    <w:p w14:paraId="3831A2DC" w14:textId="77777777" w:rsidR="0042307E" w:rsidRDefault="0042307E" w:rsidP="0042307E">
      <w:r>
        <w:tab/>
      </w:r>
      <w:r>
        <w:tab/>
      </w:r>
      <w:r>
        <w:tab/>
      </w:r>
      <w:r>
        <w:tab/>
        <w:t>Bit 29-31: Fifth Button Press</w:t>
      </w:r>
    </w:p>
    <w:p w14:paraId="6341B08E" w14:textId="77777777" w:rsidR="0042307E" w:rsidRDefault="0042307E" w:rsidP="0042307E">
      <w:r>
        <w:tab/>
      </w:r>
      <w:r>
        <w:tab/>
      </w:r>
      <w:r>
        <w:tab/>
      </w:r>
      <w:r>
        <w:tab/>
      </w:r>
      <w:r>
        <w:tab/>
        <w:t>0x0: Null</w:t>
      </w:r>
    </w:p>
    <w:p w14:paraId="6A1F213C" w14:textId="77777777" w:rsidR="0042307E" w:rsidRDefault="0042307E" w:rsidP="0042307E">
      <w:pPr>
        <w:ind w:left="2880" w:firstLine="720"/>
      </w:pPr>
      <w:r>
        <w:t>0x1: Button 1/2 Pressed</w:t>
      </w:r>
    </w:p>
    <w:p w14:paraId="474AD8FB" w14:textId="77777777" w:rsidR="0042307E" w:rsidRDefault="0042307E" w:rsidP="0042307E">
      <w:r>
        <w:tab/>
      </w:r>
      <w:r>
        <w:tab/>
      </w:r>
      <w:r>
        <w:tab/>
      </w:r>
      <w:r>
        <w:tab/>
      </w:r>
      <w:r>
        <w:tab/>
        <w:t>0x2: Button 3/4 Pressed</w:t>
      </w:r>
    </w:p>
    <w:p w14:paraId="1D72FB63" w14:textId="77777777" w:rsidR="0042307E" w:rsidRDefault="0042307E" w:rsidP="0042307E">
      <w:r>
        <w:tab/>
      </w:r>
      <w:r>
        <w:tab/>
      </w:r>
      <w:r>
        <w:tab/>
      </w:r>
      <w:r>
        <w:tab/>
      </w:r>
      <w:r>
        <w:tab/>
        <w:t>0x3: Button 5/6 Pressed</w:t>
      </w:r>
    </w:p>
    <w:p w14:paraId="5F22D583" w14:textId="77777777" w:rsidR="0042307E" w:rsidRDefault="0042307E" w:rsidP="0042307E">
      <w:r>
        <w:tab/>
      </w:r>
      <w:r>
        <w:tab/>
      </w:r>
      <w:r>
        <w:tab/>
      </w:r>
      <w:r>
        <w:tab/>
      </w:r>
      <w:r>
        <w:tab/>
        <w:t>0x4: Button 7/8 Pressed</w:t>
      </w:r>
    </w:p>
    <w:p w14:paraId="5665E68B" w14:textId="77777777" w:rsidR="0042307E" w:rsidRDefault="0042307E" w:rsidP="0042307E">
      <w:r>
        <w:tab/>
      </w:r>
      <w:r>
        <w:tab/>
      </w:r>
      <w:r>
        <w:tab/>
      </w:r>
      <w:r>
        <w:tab/>
      </w:r>
      <w:r>
        <w:tab/>
        <w:t>0x5: Button 9/0 Pressed</w:t>
      </w:r>
    </w:p>
    <w:p w14:paraId="1E4A482D" w14:textId="77777777" w:rsidR="0042307E" w:rsidRPr="00F50535" w:rsidRDefault="0042307E" w:rsidP="0042307E">
      <w:pPr>
        <w:rPr>
          <w:rFonts w:cs="Arial"/>
          <w:b/>
        </w:rPr>
      </w:pPr>
      <w:r>
        <w:rPr>
          <w:rFonts w:cs="Arial"/>
          <w:b/>
        </w:rPr>
        <w:tab/>
      </w:r>
      <w:r>
        <w:rPr>
          <w:rFonts w:cs="Arial"/>
          <w:b/>
        </w:rPr>
        <w:tab/>
      </w:r>
    </w:p>
    <w:p w14:paraId="22BFAC7C" w14:textId="77777777" w:rsidR="0042307E" w:rsidRDefault="0042307E" w:rsidP="0042307E">
      <w:pPr>
        <w:ind w:left="2880"/>
        <w:rPr>
          <w:rFonts w:cs="Arial"/>
        </w:rPr>
      </w:pPr>
      <w:r w:rsidRPr="00A321FC">
        <w:rPr>
          <w:rFonts w:cs="Arial"/>
          <w:b/>
        </w:rPr>
        <w:lastRenderedPageBreak/>
        <w:t>Note:</w:t>
      </w:r>
      <w:r>
        <w:rPr>
          <w:rFonts w:cs="Arial"/>
        </w:rPr>
        <w:t xml:space="preserve"> For example, </w:t>
      </w:r>
      <w:r w:rsidRPr="00A321FC">
        <w:rPr>
          <w:rFonts w:cs="Arial"/>
        </w:rPr>
        <w:t>a keypad code of 12345</w:t>
      </w:r>
      <w:r>
        <w:rPr>
          <w:rFonts w:cs="Arial"/>
        </w:rPr>
        <w:t>67</w:t>
      </w:r>
      <w:r w:rsidRPr="00A321FC">
        <w:rPr>
          <w:rFonts w:cs="Arial"/>
        </w:rPr>
        <w:t xml:space="preserve"> consists of k</w:t>
      </w:r>
      <w:r>
        <w:rPr>
          <w:rFonts w:cs="Arial"/>
        </w:rPr>
        <w:t>eypad buttons 1/2, 1/2, 3/4, 3/4</w:t>
      </w:r>
      <w:r w:rsidRPr="00A321FC">
        <w:rPr>
          <w:rFonts w:cs="Arial"/>
        </w:rPr>
        <w:t>, 5/6</w:t>
      </w:r>
      <w:r>
        <w:rPr>
          <w:rFonts w:cs="Arial"/>
        </w:rPr>
        <w:t>, 5/6, 7/8</w:t>
      </w:r>
      <w:r w:rsidRPr="00A321FC">
        <w:rPr>
          <w:rFonts w:cs="Arial"/>
        </w:rPr>
        <w:t xml:space="preserve">. </w:t>
      </w:r>
      <w:r>
        <w:rPr>
          <w:rFonts w:cs="Arial"/>
        </w:rPr>
        <w:t xml:space="preserve"> </w:t>
      </w:r>
      <w:r w:rsidRPr="00A321FC">
        <w:rPr>
          <w:rFonts w:cs="Arial"/>
        </w:rPr>
        <w:t xml:space="preserve">As a bit string, this is represented as </w:t>
      </w:r>
      <w:r>
        <w:rPr>
          <w:rFonts w:cs="Arial"/>
        </w:rPr>
        <w:t>0000 0000 000 100</w:t>
      </w:r>
      <w:r>
        <w:rPr>
          <w:rFonts w:cs="Arial"/>
          <w:vertAlign w:val="subscript"/>
        </w:rPr>
        <w:t>seventh button</w:t>
      </w:r>
      <w:r>
        <w:rPr>
          <w:rFonts w:cs="Arial"/>
        </w:rPr>
        <w:t xml:space="preserve"> 01</w:t>
      </w:r>
      <w:r w:rsidRPr="00A321FC">
        <w:rPr>
          <w:rFonts w:cs="Arial"/>
        </w:rPr>
        <w:t>1</w:t>
      </w:r>
      <w:r>
        <w:rPr>
          <w:rFonts w:cs="Arial"/>
          <w:vertAlign w:val="subscript"/>
        </w:rPr>
        <w:t>sixth button</w:t>
      </w:r>
      <w:r>
        <w:rPr>
          <w:rFonts w:cs="Arial"/>
        </w:rPr>
        <w:t xml:space="preserve"> 00</w:t>
      </w:r>
      <w:r w:rsidRPr="00A321FC">
        <w:rPr>
          <w:rFonts w:cs="Arial"/>
        </w:rPr>
        <w:t>1</w:t>
      </w:r>
      <w:r>
        <w:rPr>
          <w:rFonts w:cs="Arial"/>
          <w:vertAlign w:val="subscript"/>
        </w:rPr>
        <w:t>first button</w:t>
      </w:r>
      <w:r>
        <w:rPr>
          <w:rFonts w:cs="Arial"/>
        </w:rPr>
        <w:t xml:space="preserve"> 001</w:t>
      </w:r>
      <w:r>
        <w:rPr>
          <w:rFonts w:cs="Arial"/>
          <w:vertAlign w:val="subscript"/>
        </w:rPr>
        <w:t>second button</w:t>
      </w:r>
      <w:r w:rsidRPr="00A321FC">
        <w:rPr>
          <w:rFonts w:cs="Arial"/>
        </w:rPr>
        <w:t xml:space="preserve"> 010</w:t>
      </w:r>
      <w:r>
        <w:rPr>
          <w:rFonts w:cs="Arial"/>
          <w:vertAlign w:val="subscript"/>
        </w:rPr>
        <w:t>third button</w:t>
      </w:r>
      <w:r>
        <w:rPr>
          <w:rFonts w:cs="Arial"/>
        </w:rPr>
        <w:t xml:space="preserve"> 010</w:t>
      </w:r>
      <w:r>
        <w:rPr>
          <w:rFonts w:cs="Arial"/>
          <w:vertAlign w:val="subscript"/>
        </w:rPr>
        <w:t>forth button</w:t>
      </w:r>
      <w:r>
        <w:rPr>
          <w:rFonts w:cs="Arial"/>
        </w:rPr>
        <w:t xml:space="preserve"> 01</w:t>
      </w:r>
      <w:r w:rsidRPr="00A321FC">
        <w:rPr>
          <w:rFonts w:cs="Arial"/>
        </w:rPr>
        <w:t>1</w:t>
      </w:r>
      <w:r>
        <w:rPr>
          <w:rFonts w:cs="Arial"/>
          <w:vertAlign w:val="subscript"/>
        </w:rPr>
        <w:t>fifth button</w:t>
      </w:r>
      <w:r>
        <w:rPr>
          <w:rFonts w:cs="Arial"/>
        </w:rPr>
        <w:t xml:space="preserve"> </w:t>
      </w:r>
    </w:p>
    <w:p w14:paraId="2E48C520" w14:textId="77777777" w:rsidR="0042307E" w:rsidRDefault="0042307E" w:rsidP="0042307E">
      <w:pPr>
        <w:ind w:left="1440"/>
        <w:rPr>
          <w:rFonts w:cs="Arial"/>
          <w:b/>
          <w:bCs/>
        </w:rPr>
      </w:pPr>
    </w:p>
    <w:p w14:paraId="38BF1951" w14:textId="77777777" w:rsidR="0042307E" w:rsidRPr="00A321FC" w:rsidRDefault="0042307E" w:rsidP="0042307E">
      <w:pPr>
        <w:ind w:left="2880"/>
        <w:rPr>
          <w:rFonts w:cs="Arial"/>
        </w:rPr>
      </w:pPr>
      <w:r>
        <w:rPr>
          <w:rFonts w:cs="Arial"/>
          <w:b/>
          <w:bCs/>
        </w:rPr>
        <w:t xml:space="preserve">Note: </w:t>
      </w:r>
      <w:r>
        <w:rPr>
          <w:rFonts w:cs="Arial"/>
          <w:bCs/>
        </w:rPr>
        <w:t xml:space="preserve">Sixth and Seventh Button Press parameters shall be set to Null when 5 digit codes are implemented. </w:t>
      </w:r>
      <w:r w:rsidRPr="00A321FC">
        <w:rPr>
          <w:rFonts w:cs="Arial"/>
          <w:b/>
          <w:bCs/>
        </w:rPr>
        <w:br w:type="page"/>
      </w:r>
    </w:p>
    <w:p w14:paraId="163B1737" w14:textId="77777777" w:rsidR="0042307E" w:rsidRDefault="0042307E" w:rsidP="0042307E">
      <w:pPr>
        <w:ind w:left="720" w:firstLine="720"/>
        <w:rPr>
          <w:rFonts w:cs="Arial"/>
        </w:rPr>
      </w:pPr>
    </w:p>
    <w:p w14:paraId="73F643D6" w14:textId="77777777" w:rsidR="0042307E" w:rsidRDefault="0042307E" w:rsidP="0042307E">
      <w:pPr>
        <w:rPr>
          <w:rFonts w:cs="Arial"/>
        </w:rPr>
      </w:pPr>
    </w:p>
    <w:p w14:paraId="4995650C" w14:textId="77777777" w:rsidR="0042307E" w:rsidRDefault="0042307E" w:rsidP="0042307E">
      <w:pPr>
        <w:ind w:left="720" w:firstLine="720"/>
        <w:rPr>
          <w:rFonts w:cs="Arial"/>
        </w:rPr>
      </w:pPr>
    </w:p>
    <w:p w14:paraId="03526464"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rPr>
          <w:rFonts w:cs="Arial"/>
          <w:i/>
          <w:lang w:val="en-GB"/>
        </w:rPr>
      </w:pPr>
      <w:r w:rsidRPr="00F50535">
        <w:rPr>
          <w:rFonts w:cs="Arial"/>
          <w:b/>
          <w:i/>
          <w:lang w:val="en-GB"/>
        </w:rPr>
        <w:t>Note</w:t>
      </w:r>
      <w:r w:rsidRPr="00F50535">
        <w:rPr>
          <w:rFonts w:cs="Arial"/>
          <w:i/>
          <w:lang w:val="en-GB"/>
        </w:rPr>
        <w:t>:</w:t>
      </w:r>
    </w:p>
    <w:p w14:paraId="0AE1FA71"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Password Transmit</w:t>
      </w:r>
    </w:p>
    <w:p w14:paraId="1A5177AE"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w:t>
      </w:r>
      <w:proofErr w:type="spellStart"/>
      <w:r w:rsidRPr="00F50535">
        <w:rPr>
          <w:rFonts w:cs="Arial"/>
          <w:i/>
        </w:rPr>
        <w:t>KeyIndex</w:t>
      </w:r>
      <w:proofErr w:type="spellEnd"/>
      <w:r w:rsidRPr="00F50535">
        <w:rPr>
          <w:rFonts w:cs="Arial"/>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transmitted shall be</w:t>
      </w:r>
      <w:r w:rsidRPr="00F50535">
        <w:rPr>
          <w:rFonts w:cs="Arial"/>
          <w:b/>
          <w:i/>
        </w:rPr>
        <w:t xml:space="preserve"> Password</w:t>
      </w:r>
      <w:r w:rsidRPr="00F50535">
        <w:rPr>
          <w:rFonts w:cs="Arial"/>
          <w:i/>
        </w:rPr>
        <w:t xml:space="preserve"> = Programmed Hash.</w:t>
      </w:r>
    </w:p>
    <w:p w14:paraId="42690247"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51893199"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Password Delete Request</w:t>
      </w:r>
    </w:p>
    <w:p w14:paraId="1740ADF9"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w:t>
      </w:r>
      <w:proofErr w:type="spellStart"/>
      <w:r w:rsidRPr="00F50535">
        <w:rPr>
          <w:rFonts w:cs="Arial"/>
          <w:i/>
        </w:rPr>
        <w:t>KeyIndex</w:t>
      </w:r>
      <w:proofErr w:type="spellEnd"/>
      <w:r w:rsidRPr="00F50535">
        <w:rPr>
          <w:rFonts w:cs="Arial"/>
          <w:i/>
        </w:rPr>
        <w:t xml:space="preserve">, </w:t>
      </w:r>
      <w:proofErr w:type="spellStart"/>
      <w:r w:rsidRPr="00F50535">
        <w:rPr>
          <w:rFonts w:cs="Arial"/>
          <w:b/>
          <w:bCs/>
          <w:i/>
        </w:rPr>
        <w:t>VariableData</w:t>
      </w:r>
      <w:proofErr w:type="spellEnd"/>
      <w:r w:rsidRPr="00F50535">
        <w:rPr>
          <w:rFonts w:cs="Arial"/>
          <w:i/>
        </w:rPr>
        <w:t xml:space="preserve"> shall not be transmitted.</w:t>
      </w:r>
    </w:p>
    <w:p w14:paraId="275EF8CF"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017BDE64"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Valet Delete Challenge Response</w:t>
      </w:r>
    </w:p>
    <w:p w14:paraId="080F56DB"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0x00,</w:t>
      </w:r>
      <w:r w:rsidRPr="00F50535">
        <w:rPr>
          <w:rFonts w:cs="Arial"/>
          <w:b/>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 xml:space="preserve">transmitted shall be </w:t>
      </w:r>
      <w:r w:rsidRPr="00F50535">
        <w:rPr>
          <w:rFonts w:cs="Arial"/>
          <w:b/>
          <w:i/>
        </w:rPr>
        <w:t>Password</w:t>
      </w:r>
      <w:r w:rsidRPr="00F50535">
        <w:rPr>
          <w:rFonts w:cs="Arial"/>
          <w:i/>
        </w:rPr>
        <w:t xml:space="preserve"> = Authentication Hash.</w:t>
      </w:r>
    </w:p>
    <w:p w14:paraId="4F83CFB3"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0EC3D797"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Valet Create Challenge Response</w:t>
      </w:r>
    </w:p>
    <w:p w14:paraId="0A3277A7"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0x00, </w:t>
      </w:r>
      <w:proofErr w:type="spellStart"/>
      <w:r w:rsidRPr="00F50535">
        <w:rPr>
          <w:rFonts w:cs="Arial"/>
          <w:b/>
          <w:i/>
        </w:rPr>
        <w:t>VariableData</w:t>
      </w:r>
      <w:proofErr w:type="spellEnd"/>
      <w:r w:rsidRPr="00F50535">
        <w:rPr>
          <w:rFonts w:cs="Arial"/>
          <w:b/>
          <w:i/>
        </w:rPr>
        <w:t xml:space="preserve"> </w:t>
      </w:r>
      <w:r w:rsidRPr="00F50535">
        <w:rPr>
          <w:rFonts w:cs="Arial"/>
          <w:i/>
        </w:rPr>
        <w:t>transmitted shall be</w:t>
      </w:r>
      <w:r w:rsidRPr="00F50535">
        <w:rPr>
          <w:rFonts w:cs="Arial"/>
          <w:b/>
          <w:i/>
        </w:rPr>
        <w:t xml:space="preserve"> Password</w:t>
      </w:r>
      <w:r w:rsidRPr="00F50535">
        <w:rPr>
          <w:rFonts w:cs="Arial"/>
          <w:i/>
        </w:rPr>
        <w:t xml:space="preserve"> = Authentication Hash.</w:t>
      </w:r>
    </w:p>
    <w:p w14:paraId="4D24F332"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1D92A17A"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Keypad Code Create Request</w:t>
      </w:r>
    </w:p>
    <w:p w14:paraId="1D4996C5"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w:t>
      </w:r>
      <w:proofErr w:type="spellStart"/>
      <w:r w:rsidRPr="00F50535">
        <w:rPr>
          <w:rFonts w:cs="Arial"/>
          <w:i/>
        </w:rPr>
        <w:t>KeyIndex</w:t>
      </w:r>
      <w:proofErr w:type="spellEnd"/>
      <w:r w:rsidRPr="00F50535">
        <w:rPr>
          <w:rFonts w:cs="Arial"/>
          <w:i/>
        </w:rPr>
        <w:t>,</w:t>
      </w:r>
      <w:r w:rsidRPr="00F50535">
        <w:rPr>
          <w:rFonts w:cs="Arial"/>
          <w:b/>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 xml:space="preserve">transmitted shall be </w:t>
      </w:r>
      <w:proofErr w:type="spellStart"/>
      <w:r w:rsidRPr="00F50535">
        <w:rPr>
          <w:rFonts w:cs="Arial"/>
          <w:b/>
          <w:i/>
        </w:rPr>
        <w:t>KeypadCode</w:t>
      </w:r>
      <w:proofErr w:type="spellEnd"/>
      <w:r w:rsidRPr="00F50535">
        <w:rPr>
          <w:rFonts w:cs="Arial"/>
          <w:i/>
        </w:rPr>
        <w:t xml:space="preserve"> = </w:t>
      </w:r>
      <w:proofErr w:type="spellStart"/>
      <w:r w:rsidRPr="00F50535">
        <w:rPr>
          <w:rFonts w:cs="Arial"/>
          <w:i/>
        </w:rPr>
        <w:t>KeypadCode</w:t>
      </w:r>
      <w:proofErr w:type="spellEnd"/>
      <w:r w:rsidRPr="00F50535">
        <w:rPr>
          <w:rFonts w:cs="Arial"/>
          <w:i/>
        </w:rPr>
        <w:t>.</w:t>
      </w:r>
    </w:p>
    <w:p w14:paraId="2B29C80D"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7CEC754F"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Challenge Response</w:t>
      </w:r>
    </w:p>
    <w:p w14:paraId="165D48B2"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0x00,</w:t>
      </w:r>
      <w:r w:rsidRPr="00F50535">
        <w:rPr>
          <w:rFonts w:cs="Arial"/>
          <w:b/>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 xml:space="preserve">transmitted shall be </w:t>
      </w:r>
      <w:r w:rsidRPr="00F50535">
        <w:rPr>
          <w:rFonts w:cs="Arial"/>
          <w:b/>
          <w:i/>
        </w:rPr>
        <w:t>Password</w:t>
      </w:r>
      <w:r w:rsidRPr="00F50535">
        <w:rPr>
          <w:rFonts w:cs="Arial"/>
          <w:i/>
        </w:rPr>
        <w:t xml:space="preserve"> = Authentication Hash.</w:t>
      </w:r>
    </w:p>
    <w:p w14:paraId="13BA84D9"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75872470"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Reset Challenge Response</w:t>
      </w:r>
    </w:p>
    <w:p w14:paraId="5C8DD1F3"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0x00,</w:t>
      </w:r>
      <w:r w:rsidRPr="00F50535">
        <w:rPr>
          <w:rFonts w:cs="Arial"/>
          <w:b/>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 xml:space="preserve">transmitted shall be </w:t>
      </w:r>
      <w:r w:rsidRPr="00F50535">
        <w:rPr>
          <w:rFonts w:cs="Arial"/>
          <w:b/>
          <w:i/>
        </w:rPr>
        <w:t>Password</w:t>
      </w:r>
      <w:r w:rsidRPr="00F50535">
        <w:rPr>
          <w:rFonts w:cs="Arial"/>
          <w:i/>
        </w:rPr>
        <w:t xml:space="preserve"> = Authentication Hash.</w:t>
      </w:r>
    </w:p>
    <w:p w14:paraId="47BC3B75"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1B41CBBA"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Reset 1 Password Transmit</w:t>
      </w:r>
    </w:p>
    <w:p w14:paraId="46315857"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w:t>
      </w:r>
      <w:proofErr w:type="spellStart"/>
      <w:r w:rsidRPr="00F50535">
        <w:rPr>
          <w:rFonts w:cs="Arial"/>
          <w:i/>
        </w:rPr>
        <w:t>KeyIndex</w:t>
      </w:r>
      <w:proofErr w:type="spellEnd"/>
      <w:r w:rsidRPr="00F50535">
        <w:rPr>
          <w:rFonts w:cs="Arial"/>
          <w:i/>
        </w:rPr>
        <w:t>,</w:t>
      </w:r>
      <w:r w:rsidRPr="00F50535">
        <w:rPr>
          <w:rFonts w:cs="Arial"/>
          <w:b/>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 xml:space="preserve">transmitted shall be </w:t>
      </w:r>
      <w:r w:rsidRPr="00F50535">
        <w:rPr>
          <w:rFonts w:cs="Arial"/>
          <w:b/>
          <w:i/>
        </w:rPr>
        <w:t>Password</w:t>
      </w:r>
      <w:r w:rsidRPr="00F50535">
        <w:rPr>
          <w:rFonts w:cs="Arial"/>
          <w:i/>
        </w:rPr>
        <w:t xml:space="preserve"> = Programmed Hash.</w:t>
      </w:r>
    </w:p>
    <w:p w14:paraId="6E16DD2A"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7E2F931C"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Reset 2 Password Transmit</w:t>
      </w:r>
    </w:p>
    <w:p w14:paraId="022B86F2" w14:textId="77777777" w:rsidR="0042307E"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w:t>
      </w:r>
      <w:proofErr w:type="spellStart"/>
      <w:r w:rsidRPr="00F50535">
        <w:rPr>
          <w:rFonts w:cs="Arial"/>
          <w:i/>
        </w:rPr>
        <w:t>KeyIndex</w:t>
      </w:r>
      <w:proofErr w:type="spellEnd"/>
      <w:r w:rsidRPr="00F50535">
        <w:rPr>
          <w:rFonts w:cs="Arial"/>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transmitted shall be</w:t>
      </w:r>
      <w:r w:rsidRPr="00F50535">
        <w:rPr>
          <w:rFonts w:cs="Arial"/>
          <w:b/>
          <w:i/>
        </w:rPr>
        <w:t xml:space="preserve"> Password</w:t>
      </w:r>
      <w:r w:rsidRPr="00F50535">
        <w:rPr>
          <w:rFonts w:cs="Arial"/>
          <w:i/>
        </w:rPr>
        <w:t xml:space="preserve"> = Programmed Hash.</w:t>
      </w:r>
    </w:p>
    <w:p w14:paraId="5AE4A96F" w14:textId="77777777" w:rsidR="0042307E"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1144F806"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w:t>
      </w:r>
      <w:r w:rsidRPr="00055123">
        <w:rPr>
          <w:rFonts w:cs="Arial"/>
          <w:i/>
        </w:rPr>
        <w:t>Valet Start Challenge Response</w:t>
      </w:r>
    </w:p>
    <w:p w14:paraId="1DEBA97E"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w:t>
      </w:r>
      <w:r>
        <w:rPr>
          <w:rFonts w:cs="Arial"/>
          <w:i/>
        </w:rPr>
        <w:t>0x00</w:t>
      </w:r>
      <w:r w:rsidRPr="00F50535">
        <w:rPr>
          <w:rFonts w:cs="Arial"/>
          <w:i/>
        </w:rPr>
        <w:t xml:space="preserve">, </w:t>
      </w:r>
      <w:proofErr w:type="spellStart"/>
      <w:r w:rsidRPr="00F50535">
        <w:rPr>
          <w:rFonts w:cs="Arial"/>
          <w:b/>
          <w:i/>
        </w:rPr>
        <w:t>VariableData</w:t>
      </w:r>
      <w:proofErr w:type="spellEnd"/>
      <w:r w:rsidRPr="00F50535">
        <w:rPr>
          <w:rFonts w:cs="Arial"/>
          <w:b/>
          <w:i/>
        </w:rPr>
        <w:t xml:space="preserve"> </w:t>
      </w:r>
      <w:r w:rsidRPr="00F50535">
        <w:rPr>
          <w:rFonts w:cs="Arial"/>
          <w:i/>
        </w:rPr>
        <w:t>transmitted shall be</w:t>
      </w:r>
      <w:r w:rsidRPr="00F50535">
        <w:rPr>
          <w:rFonts w:cs="Arial"/>
          <w:b/>
          <w:i/>
        </w:rPr>
        <w:t xml:space="preserve"> Password</w:t>
      </w:r>
      <w:r w:rsidRPr="00F50535">
        <w:rPr>
          <w:rFonts w:cs="Arial"/>
          <w:i/>
        </w:rPr>
        <w:t xml:space="preserve"> = Authentication Hash.</w:t>
      </w:r>
    </w:p>
    <w:p w14:paraId="74D1F9CC"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rPr>
          <w:rFonts w:cs="Arial"/>
          <w:i/>
        </w:rPr>
      </w:pPr>
    </w:p>
    <w:p w14:paraId="3668FBB3"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All other </w:t>
      </w:r>
      <w:proofErr w:type="spellStart"/>
      <w:r w:rsidRPr="00F50535">
        <w:rPr>
          <w:rFonts w:cs="Arial"/>
          <w:b/>
          <w:i/>
        </w:rPr>
        <w:t>OpCodes</w:t>
      </w:r>
      <w:proofErr w:type="spellEnd"/>
    </w:p>
    <w:p w14:paraId="748CCDC7"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proofErr w:type="spellStart"/>
      <w:r w:rsidRPr="00F50535">
        <w:rPr>
          <w:rFonts w:cs="Arial"/>
          <w:b/>
          <w:i/>
        </w:rPr>
        <w:t>KeyIndex</w:t>
      </w:r>
      <w:proofErr w:type="spellEnd"/>
      <w:r w:rsidRPr="00F50535">
        <w:rPr>
          <w:rFonts w:cs="Arial"/>
          <w:i/>
        </w:rPr>
        <w:t xml:space="preserve"> = 0x00, </w:t>
      </w:r>
      <w:proofErr w:type="spellStart"/>
      <w:r w:rsidRPr="00F50535">
        <w:rPr>
          <w:rFonts w:cs="Arial"/>
          <w:b/>
          <w:bCs/>
          <w:i/>
        </w:rPr>
        <w:t>VariableData</w:t>
      </w:r>
      <w:proofErr w:type="spellEnd"/>
      <w:r w:rsidRPr="00F50535">
        <w:rPr>
          <w:rFonts w:cs="Arial"/>
          <w:i/>
        </w:rPr>
        <w:t xml:space="preserve"> shall not be transmitted.</w:t>
      </w:r>
    </w:p>
    <w:p w14:paraId="58BF3DA2"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p>
    <w:p w14:paraId="3BAC50E2"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Programmed Hash is used during Password creation process.</w:t>
      </w:r>
    </w:p>
    <w:p w14:paraId="5CA7D08E" w14:textId="77777777" w:rsidR="0042307E" w:rsidRPr="00F50535" w:rsidRDefault="0042307E" w:rsidP="0042307E">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Authentication Hash is used during Start Vehicle and Password Deletion process.</w:t>
      </w:r>
    </w:p>
    <w:p w14:paraId="2CF8CB5A" w14:textId="77777777" w:rsidR="0042307E" w:rsidRDefault="0042307E" w:rsidP="0042307E">
      <w:pPr>
        <w:ind w:left="720" w:firstLine="720"/>
        <w:rPr>
          <w:rFonts w:cs="Arial"/>
        </w:rPr>
      </w:pPr>
    </w:p>
    <w:p w14:paraId="5F9E0785" w14:textId="77777777" w:rsidR="0042307E" w:rsidRPr="00CE1038" w:rsidRDefault="0042307E" w:rsidP="0042307E"/>
    <w:p w14:paraId="4C9372A0" w14:textId="77777777" w:rsidR="0042307E" w:rsidRDefault="0042307E" w:rsidP="0042307E">
      <w:pPr>
        <w:pStyle w:val="Heading4"/>
      </w:pPr>
      <w:r w:rsidRPr="00B9479B">
        <w:t>TP-LOG-TPL-REQ-258522/E-SID-BA-</w:t>
      </w:r>
      <w:proofErr w:type="spellStart"/>
      <w:r w:rsidRPr="00B9479B">
        <w:t>BackupIgnition_Rsp</w:t>
      </w:r>
      <w:proofErr w:type="spellEnd"/>
    </w:p>
    <w:p w14:paraId="4FA140E3" w14:textId="77777777" w:rsidR="0042307E" w:rsidRDefault="0042307E" w:rsidP="0042307E">
      <w:pPr>
        <w:autoSpaceDE w:val="0"/>
        <w:autoSpaceDN w:val="0"/>
        <w:rPr>
          <w:rFonts w:cs="Arial"/>
        </w:rPr>
      </w:pPr>
      <w:r>
        <w:rPr>
          <w:rFonts w:cs="Arial"/>
        </w:rPr>
        <w:t>Data size: up to 359/195 (Coding Table I/Coding Table II) bytes</w:t>
      </w:r>
    </w:p>
    <w:p w14:paraId="7843195B" w14:textId="77777777" w:rsidR="0042307E" w:rsidRDefault="0042307E" w:rsidP="0042307E">
      <w:pPr>
        <w:autoSpaceDE w:val="0"/>
        <w:autoSpaceDN w:val="0"/>
        <w:ind w:firstLine="720"/>
        <w:rPr>
          <w:rFonts w:cs="Arial"/>
          <w:b/>
          <w:bCs/>
        </w:rPr>
      </w:pPr>
      <w:r>
        <w:rPr>
          <w:rFonts w:cs="Arial"/>
          <w:b/>
          <w:bCs/>
        </w:rPr>
        <w:t>Byte 0: Signal identifier</w:t>
      </w:r>
    </w:p>
    <w:p w14:paraId="4130B08B" w14:textId="77777777" w:rsidR="0042307E" w:rsidRDefault="0042307E" w:rsidP="0042307E">
      <w:pPr>
        <w:autoSpaceDE w:val="0"/>
        <w:autoSpaceDN w:val="0"/>
        <w:ind w:left="1440"/>
        <w:rPr>
          <w:rFonts w:cs="Arial"/>
        </w:rPr>
      </w:pPr>
      <w:r>
        <w:rPr>
          <w:rFonts w:cs="Arial"/>
        </w:rPr>
        <w:t xml:space="preserve">0xBA: </w:t>
      </w:r>
      <w:proofErr w:type="spellStart"/>
      <w:r>
        <w:rPr>
          <w:rFonts w:cs="Arial"/>
        </w:rPr>
        <w:t>BackupIgnition_Rsp</w:t>
      </w:r>
      <w:proofErr w:type="spellEnd"/>
      <w:r>
        <w:rPr>
          <w:rFonts w:cs="Arial"/>
        </w:rPr>
        <w:t xml:space="preserve">  </w:t>
      </w:r>
    </w:p>
    <w:p w14:paraId="03F1A156" w14:textId="77777777" w:rsidR="0042307E" w:rsidRDefault="0042307E" w:rsidP="0042307E">
      <w:pPr>
        <w:autoSpaceDE w:val="0"/>
        <w:autoSpaceDN w:val="0"/>
        <w:ind w:left="1440"/>
        <w:rPr>
          <w:rFonts w:cs="Arial"/>
        </w:rPr>
      </w:pPr>
    </w:p>
    <w:p w14:paraId="67C715BD" w14:textId="77777777" w:rsidR="0042307E" w:rsidRDefault="0042307E" w:rsidP="0042307E">
      <w:pPr>
        <w:autoSpaceDE w:val="0"/>
        <w:autoSpaceDN w:val="0"/>
        <w:ind w:firstLine="720"/>
        <w:rPr>
          <w:rFonts w:cs="Arial"/>
          <w:b/>
          <w:bCs/>
        </w:rPr>
      </w:pPr>
      <w:r>
        <w:rPr>
          <w:rFonts w:cs="Arial"/>
          <w:b/>
          <w:bCs/>
        </w:rPr>
        <w:t>Byte 1: Utilization</w:t>
      </w:r>
    </w:p>
    <w:p w14:paraId="5B99E806" w14:textId="77777777" w:rsidR="0042307E" w:rsidRDefault="0042307E" w:rsidP="0042307E">
      <w:pPr>
        <w:autoSpaceDE w:val="0"/>
        <w:autoSpaceDN w:val="0"/>
        <w:ind w:left="720" w:firstLine="720"/>
        <w:rPr>
          <w:rFonts w:cs="Arial"/>
        </w:rPr>
      </w:pPr>
      <w:r>
        <w:rPr>
          <w:rFonts w:cs="Arial"/>
        </w:rPr>
        <w:t xml:space="preserve">0x32: MobileCom_Service2 – Embedded Modem </w:t>
      </w:r>
    </w:p>
    <w:p w14:paraId="3A670B64" w14:textId="77777777" w:rsidR="0042307E" w:rsidRDefault="0042307E" w:rsidP="0042307E">
      <w:pPr>
        <w:autoSpaceDE w:val="0"/>
        <w:autoSpaceDN w:val="0"/>
        <w:ind w:left="720" w:firstLine="720"/>
        <w:rPr>
          <w:rFonts w:cs="Arial"/>
        </w:rPr>
      </w:pPr>
    </w:p>
    <w:p w14:paraId="1E2CD3AC" w14:textId="77777777" w:rsidR="0042307E" w:rsidRDefault="0042307E" w:rsidP="0042307E">
      <w:pPr>
        <w:autoSpaceDE w:val="0"/>
        <w:autoSpaceDN w:val="0"/>
        <w:ind w:firstLine="720"/>
        <w:rPr>
          <w:rFonts w:cs="Arial"/>
          <w:b/>
          <w:bCs/>
        </w:rPr>
      </w:pPr>
      <w:r>
        <w:rPr>
          <w:rFonts w:cs="Arial"/>
          <w:b/>
          <w:bCs/>
        </w:rPr>
        <w:t>Byte 2: Command Execution Status</w:t>
      </w:r>
    </w:p>
    <w:p w14:paraId="38C126E1" w14:textId="77777777" w:rsidR="0042307E" w:rsidRDefault="0042307E" w:rsidP="0042307E">
      <w:pPr>
        <w:autoSpaceDE w:val="0"/>
        <w:autoSpaceDN w:val="0"/>
        <w:ind w:left="720" w:firstLine="720"/>
        <w:rPr>
          <w:rFonts w:cs="Arial"/>
        </w:rPr>
      </w:pPr>
      <w:r>
        <w:rPr>
          <w:rFonts w:cs="Arial"/>
        </w:rPr>
        <w:t xml:space="preserve">0x0y: </w:t>
      </w:r>
      <w:proofErr w:type="gramStart"/>
      <w:r>
        <w:rPr>
          <w:rFonts w:cs="Arial"/>
        </w:rPr>
        <w:t>Final Result</w:t>
      </w:r>
      <w:proofErr w:type="gramEnd"/>
      <w:r>
        <w:rPr>
          <w:rFonts w:cs="Arial"/>
        </w:rPr>
        <w:t xml:space="preserve"> – Success</w:t>
      </w:r>
    </w:p>
    <w:p w14:paraId="64FD64D2" w14:textId="77777777" w:rsidR="0042307E" w:rsidRDefault="0042307E" w:rsidP="0042307E">
      <w:pPr>
        <w:autoSpaceDE w:val="0"/>
        <w:autoSpaceDN w:val="0"/>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6811B962" w14:textId="77777777" w:rsidR="0042307E" w:rsidRDefault="0042307E" w:rsidP="0042307E">
      <w:pPr>
        <w:autoSpaceDE w:val="0"/>
        <w:autoSpaceDN w:val="0"/>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0B01D06D" w14:textId="77777777" w:rsidR="0042307E" w:rsidRDefault="0042307E" w:rsidP="0042307E">
      <w:pPr>
        <w:autoSpaceDE w:val="0"/>
        <w:autoSpaceDN w:val="0"/>
        <w:ind w:left="720" w:firstLine="720"/>
        <w:rPr>
          <w:rFonts w:cs="Arial"/>
        </w:rPr>
      </w:pPr>
      <w:r>
        <w:rPr>
          <w:rFonts w:cs="Arial"/>
        </w:rPr>
        <w:t>0x3y: Intermediate Result– Wait</w:t>
      </w:r>
      <w:r>
        <w:rPr>
          <w:rFonts w:cs="Arial"/>
        </w:rPr>
        <w:br/>
      </w:r>
    </w:p>
    <w:p w14:paraId="5FA5A7AF" w14:textId="77777777" w:rsidR="0042307E" w:rsidRDefault="0042307E" w:rsidP="0042307E">
      <w:pPr>
        <w:autoSpaceDE w:val="0"/>
        <w:autoSpaceDN w:val="0"/>
        <w:ind w:firstLine="720"/>
        <w:rPr>
          <w:rFonts w:cs="Arial"/>
          <w:b/>
          <w:bCs/>
        </w:rPr>
      </w:pPr>
      <w:r>
        <w:rPr>
          <w:rFonts w:cs="Arial"/>
          <w:b/>
          <w:bCs/>
        </w:rPr>
        <w:t>Byte 3: Character Coding</w:t>
      </w:r>
    </w:p>
    <w:p w14:paraId="711EC65A" w14:textId="77777777" w:rsidR="0042307E" w:rsidRDefault="0042307E" w:rsidP="0042307E">
      <w:pPr>
        <w:autoSpaceDE w:val="0"/>
        <w:autoSpaceDN w:val="0"/>
        <w:ind w:left="720" w:firstLine="720"/>
        <w:rPr>
          <w:rFonts w:cs="Arial"/>
          <w:i/>
          <w:iCs/>
        </w:rPr>
      </w:pPr>
      <w:r>
        <w:rPr>
          <w:rFonts w:cs="Arial"/>
          <w:i/>
          <w:iCs/>
        </w:rPr>
        <w:lastRenderedPageBreak/>
        <w:t>Bit 0-5: Reserved</w:t>
      </w:r>
    </w:p>
    <w:p w14:paraId="44AC6C79" w14:textId="77777777" w:rsidR="0042307E" w:rsidRPr="00D140AA" w:rsidRDefault="0042307E" w:rsidP="0042307E">
      <w:pPr>
        <w:autoSpaceDE w:val="0"/>
        <w:autoSpaceDN w:val="0"/>
        <w:ind w:left="720" w:firstLine="720"/>
        <w:rPr>
          <w:rFonts w:cs="Arial"/>
          <w:i/>
          <w:iCs/>
        </w:rPr>
      </w:pPr>
      <w:r w:rsidRPr="00D140AA">
        <w:rPr>
          <w:rFonts w:cs="Arial"/>
          <w:i/>
          <w:iCs/>
        </w:rPr>
        <w:t>Bit 6-7: Coding</w:t>
      </w:r>
    </w:p>
    <w:p w14:paraId="25CA2883" w14:textId="77777777" w:rsidR="0042307E" w:rsidRPr="00D140AA" w:rsidRDefault="0042307E" w:rsidP="0042307E">
      <w:pPr>
        <w:autoSpaceDE w:val="0"/>
        <w:autoSpaceDN w:val="0"/>
        <w:ind w:left="1440" w:firstLine="720"/>
        <w:rPr>
          <w:rFonts w:cs="Arial"/>
        </w:rPr>
      </w:pPr>
      <w:r w:rsidRPr="00D140AA">
        <w:rPr>
          <w:rFonts w:cs="Arial"/>
        </w:rPr>
        <w:t>0x0: Coding Table I</w:t>
      </w:r>
    </w:p>
    <w:p w14:paraId="5780F92A" w14:textId="77777777" w:rsidR="0042307E" w:rsidRPr="00D140AA" w:rsidRDefault="0042307E" w:rsidP="0042307E">
      <w:pPr>
        <w:autoSpaceDE w:val="0"/>
        <w:autoSpaceDN w:val="0"/>
        <w:ind w:left="1440" w:firstLine="720"/>
        <w:rPr>
          <w:rFonts w:cs="Arial"/>
        </w:rPr>
      </w:pPr>
      <w:r w:rsidRPr="00D140AA">
        <w:rPr>
          <w:rFonts w:cs="Arial"/>
        </w:rPr>
        <w:t xml:space="preserve">0x0000-0xFFFF UNICODE UTF-16 (2 </w:t>
      </w:r>
      <w:proofErr w:type="gramStart"/>
      <w:r w:rsidRPr="00D140AA">
        <w:rPr>
          <w:rFonts w:cs="Arial"/>
        </w:rPr>
        <w:t>byte</w:t>
      </w:r>
      <w:proofErr w:type="gramEnd"/>
      <w:r w:rsidRPr="00D140AA">
        <w:rPr>
          <w:rFonts w:cs="Arial"/>
        </w:rPr>
        <w:t xml:space="preserve"> per char)</w:t>
      </w:r>
    </w:p>
    <w:p w14:paraId="09E3965B" w14:textId="77777777" w:rsidR="0042307E" w:rsidRPr="00D140AA" w:rsidRDefault="0042307E" w:rsidP="0042307E">
      <w:pPr>
        <w:autoSpaceDE w:val="0"/>
        <w:autoSpaceDN w:val="0"/>
        <w:ind w:left="1440" w:firstLine="720"/>
        <w:rPr>
          <w:rFonts w:cs="Arial"/>
        </w:rPr>
      </w:pPr>
      <w:r w:rsidRPr="00D140AA">
        <w:rPr>
          <w:rFonts w:cs="Arial"/>
        </w:rPr>
        <w:t>0x1: Coding Table II</w:t>
      </w:r>
    </w:p>
    <w:p w14:paraId="7B0BC938" w14:textId="77777777" w:rsidR="0042307E" w:rsidRPr="00D140AA" w:rsidRDefault="0042307E" w:rsidP="0042307E">
      <w:pPr>
        <w:autoSpaceDE w:val="0"/>
        <w:autoSpaceDN w:val="0"/>
        <w:ind w:left="1440" w:firstLine="720"/>
        <w:rPr>
          <w:rFonts w:cs="Arial"/>
        </w:rPr>
      </w:pPr>
      <w:r w:rsidRPr="00D140AA">
        <w:rPr>
          <w:rFonts w:cs="Arial"/>
        </w:rPr>
        <w:t>0x00-0xFF Latin-9 (1 byte per char)</w:t>
      </w:r>
    </w:p>
    <w:p w14:paraId="0E3350F9" w14:textId="77777777" w:rsidR="0042307E" w:rsidRDefault="0042307E" w:rsidP="0042307E">
      <w:pPr>
        <w:autoSpaceDE w:val="0"/>
        <w:autoSpaceDN w:val="0"/>
        <w:ind w:left="720" w:firstLine="720"/>
        <w:rPr>
          <w:rFonts w:cs="Arial"/>
        </w:rPr>
      </w:pPr>
    </w:p>
    <w:p w14:paraId="61B61C06" w14:textId="77777777" w:rsidR="0042307E" w:rsidRDefault="0042307E" w:rsidP="0042307E">
      <w:pPr>
        <w:autoSpaceDE w:val="0"/>
        <w:autoSpaceDN w:val="0"/>
        <w:ind w:firstLine="720"/>
        <w:rPr>
          <w:rFonts w:cs="Arial"/>
          <w:b/>
          <w:bCs/>
        </w:rPr>
      </w:pPr>
      <w:r>
        <w:rPr>
          <w:rFonts w:cs="Arial"/>
          <w:b/>
          <w:bCs/>
        </w:rPr>
        <w:t xml:space="preserve">Byte 4: </w:t>
      </w:r>
      <w:proofErr w:type="spellStart"/>
      <w:r>
        <w:rPr>
          <w:rFonts w:cs="Arial"/>
          <w:b/>
          <w:bCs/>
        </w:rPr>
        <w:t>Rspcode</w:t>
      </w:r>
      <w:proofErr w:type="spellEnd"/>
    </w:p>
    <w:p w14:paraId="225DFB88" w14:textId="77777777" w:rsidR="0042307E" w:rsidRPr="00C463D4" w:rsidRDefault="0042307E" w:rsidP="0042307E">
      <w:pPr>
        <w:autoSpaceDE w:val="0"/>
        <w:autoSpaceDN w:val="0"/>
        <w:ind w:firstLine="720"/>
        <w:rPr>
          <w:rFonts w:cs="Arial"/>
          <w:bCs/>
        </w:rPr>
      </w:pPr>
      <w:r>
        <w:rPr>
          <w:rFonts w:cs="Arial"/>
          <w:b/>
          <w:bCs/>
        </w:rPr>
        <w:tab/>
      </w:r>
      <w:r w:rsidRPr="00C463D4">
        <w:rPr>
          <w:rFonts w:cs="Arial"/>
          <w:bCs/>
        </w:rPr>
        <w:t>0x00</w:t>
      </w:r>
      <w:r>
        <w:rPr>
          <w:rFonts w:cs="Arial"/>
          <w:bCs/>
        </w:rPr>
        <w:t>:</w:t>
      </w:r>
      <w:r w:rsidRPr="00C463D4">
        <w:rPr>
          <w:rFonts w:cs="Arial"/>
          <w:bCs/>
        </w:rPr>
        <w:t xml:space="preserve"> Reserved</w:t>
      </w:r>
    </w:p>
    <w:p w14:paraId="0A8752B9" w14:textId="77777777" w:rsidR="0042307E" w:rsidRPr="00C463D4" w:rsidRDefault="0042307E" w:rsidP="0042307E">
      <w:pPr>
        <w:autoSpaceDE w:val="0"/>
        <w:autoSpaceDN w:val="0"/>
        <w:ind w:left="720" w:firstLine="720"/>
        <w:rPr>
          <w:rFonts w:cs="Arial"/>
          <w:bCs/>
        </w:rPr>
      </w:pPr>
      <w:r w:rsidRPr="00C463D4">
        <w:rPr>
          <w:rFonts w:cs="Arial"/>
          <w:bCs/>
        </w:rPr>
        <w:t>0x01</w:t>
      </w:r>
      <w:r>
        <w:rPr>
          <w:rFonts w:cs="Arial"/>
          <w:bCs/>
        </w:rPr>
        <w:t>:</w:t>
      </w:r>
      <w:r w:rsidRPr="00C463D4">
        <w:rPr>
          <w:rFonts w:cs="Arial"/>
          <w:bCs/>
        </w:rPr>
        <w:t xml:space="preserve"> Issue Challenge</w:t>
      </w:r>
    </w:p>
    <w:p w14:paraId="047D2D2C" w14:textId="77777777" w:rsidR="0042307E" w:rsidRPr="00C463D4" w:rsidRDefault="0042307E" w:rsidP="0042307E">
      <w:pPr>
        <w:autoSpaceDE w:val="0"/>
        <w:autoSpaceDN w:val="0"/>
        <w:ind w:left="720" w:firstLine="720"/>
        <w:rPr>
          <w:rFonts w:cs="Arial"/>
          <w:bCs/>
        </w:rPr>
      </w:pPr>
      <w:r w:rsidRPr="00C463D4">
        <w:rPr>
          <w:rFonts w:cs="Arial"/>
          <w:bCs/>
        </w:rPr>
        <w:t>0x02</w:t>
      </w:r>
      <w:r>
        <w:rPr>
          <w:rFonts w:cs="Arial"/>
          <w:bCs/>
        </w:rPr>
        <w:t>: Challenge Response Acknowledge</w:t>
      </w:r>
    </w:p>
    <w:p w14:paraId="513A99AB" w14:textId="77777777" w:rsidR="0042307E" w:rsidRPr="00C463D4" w:rsidRDefault="0042307E" w:rsidP="0042307E">
      <w:pPr>
        <w:autoSpaceDE w:val="0"/>
        <w:autoSpaceDN w:val="0"/>
        <w:ind w:left="720" w:firstLine="720"/>
        <w:rPr>
          <w:rFonts w:cs="Arial"/>
          <w:bCs/>
        </w:rPr>
      </w:pPr>
      <w:r w:rsidRPr="00C463D4">
        <w:rPr>
          <w:rFonts w:cs="Arial"/>
          <w:bCs/>
        </w:rPr>
        <w:t>0x03</w:t>
      </w:r>
      <w:r>
        <w:rPr>
          <w:rFonts w:cs="Arial"/>
          <w:bCs/>
        </w:rPr>
        <w:t>:</w:t>
      </w:r>
      <w:r w:rsidRPr="00C463D4">
        <w:rPr>
          <w:rFonts w:cs="Arial"/>
          <w:bCs/>
        </w:rPr>
        <w:t xml:space="preserve"> Salt and Check for PaaK with Passwords Response</w:t>
      </w:r>
    </w:p>
    <w:p w14:paraId="50262729" w14:textId="77777777" w:rsidR="0042307E" w:rsidRPr="00C463D4" w:rsidRDefault="0042307E" w:rsidP="0042307E">
      <w:pPr>
        <w:autoSpaceDE w:val="0"/>
        <w:autoSpaceDN w:val="0"/>
        <w:ind w:left="720" w:firstLine="720"/>
        <w:rPr>
          <w:rFonts w:cs="Arial"/>
          <w:bCs/>
        </w:rPr>
      </w:pPr>
      <w:r w:rsidRPr="00C463D4">
        <w:rPr>
          <w:rFonts w:cs="Arial"/>
          <w:bCs/>
        </w:rPr>
        <w:t>0x04</w:t>
      </w:r>
      <w:r>
        <w:rPr>
          <w:rFonts w:cs="Arial"/>
          <w:bCs/>
        </w:rPr>
        <w:t xml:space="preserve">: </w:t>
      </w:r>
      <w:r w:rsidRPr="00C463D4">
        <w:rPr>
          <w:rFonts w:cs="Arial"/>
          <w:bCs/>
        </w:rPr>
        <w:t>Salt and Check for Paak without Passwords Response</w:t>
      </w:r>
    </w:p>
    <w:p w14:paraId="62B93B44" w14:textId="77777777" w:rsidR="0042307E" w:rsidRPr="00C463D4" w:rsidRDefault="0042307E" w:rsidP="0042307E">
      <w:pPr>
        <w:autoSpaceDE w:val="0"/>
        <w:autoSpaceDN w:val="0"/>
        <w:ind w:left="720" w:firstLine="720"/>
        <w:rPr>
          <w:rFonts w:cs="Arial"/>
          <w:bCs/>
        </w:rPr>
      </w:pPr>
      <w:r w:rsidRPr="00C463D4">
        <w:rPr>
          <w:rFonts w:cs="Arial"/>
          <w:bCs/>
        </w:rPr>
        <w:t>0x05</w:t>
      </w:r>
      <w:r>
        <w:rPr>
          <w:rFonts w:cs="Arial"/>
          <w:bCs/>
        </w:rPr>
        <w:t>:</w:t>
      </w:r>
      <w:r w:rsidRPr="00C463D4">
        <w:rPr>
          <w:rFonts w:cs="Arial"/>
          <w:bCs/>
        </w:rPr>
        <w:t xml:space="preserve"> Check for Keys to Enter Valet Mode</w:t>
      </w:r>
    </w:p>
    <w:p w14:paraId="772384B4" w14:textId="77777777" w:rsidR="0042307E" w:rsidRPr="00C463D4" w:rsidRDefault="0042307E" w:rsidP="0042307E">
      <w:pPr>
        <w:autoSpaceDE w:val="0"/>
        <w:autoSpaceDN w:val="0"/>
        <w:ind w:left="720" w:firstLine="720"/>
        <w:rPr>
          <w:rFonts w:cs="Arial"/>
          <w:bCs/>
        </w:rPr>
      </w:pPr>
      <w:r w:rsidRPr="00C463D4">
        <w:rPr>
          <w:rFonts w:cs="Arial"/>
          <w:bCs/>
        </w:rPr>
        <w:t>0x06</w:t>
      </w:r>
      <w:r>
        <w:rPr>
          <w:rFonts w:cs="Arial"/>
          <w:bCs/>
        </w:rPr>
        <w:t>:</w:t>
      </w:r>
      <w:r w:rsidRPr="00C463D4">
        <w:rPr>
          <w:rFonts w:cs="Arial"/>
          <w:bCs/>
        </w:rPr>
        <w:t xml:space="preserve"> Check for Keys to Exit Valet Mode</w:t>
      </w:r>
    </w:p>
    <w:p w14:paraId="28A6E7E6" w14:textId="77777777" w:rsidR="0042307E" w:rsidRPr="00C463D4" w:rsidRDefault="0042307E" w:rsidP="0042307E">
      <w:pPr>
        <w:autoSpaceDE w:val="0"/>
        <w:autoSpaceDN w:val="0"/>
        <w:ind w:left="720" w:firstLine="720"/>
        <w:rPr>
          <w:rFonts w:cs="Arial"/>
          <w:bCs/>
        </w:rPr>
      </w:pPr>
      <w:r w:rsidRPr="00C463D4">
        <w:rPr>
          <w:rFonts w:cs="Arial"/>
          <w:bCs/>
        </w:rPr>
        <w:t>0x07</w:t>
      </w:r>
      <w:r>
        <w:rPr>
          <w:rFonts w:cs="Arial"/>
          <w:bCs/>
        </w:rPr>
        <w:t>:</w:t>
      </w:r>
      <w:r w:rsidRPr="00C463D4">
        <w:rPr>
          <w:rFonts w:cs="Arial"/>
          <w:bCs/>
        </w:rPr>
        <w:t xml:space="preserve"> Password Response</w:t>
      </w:r>
    </w:p>
    <w:p w14:paraId="261B3BCC" w14:textId="77777777" w:rsidR="0042307E" w:rsidRPr="00C463D4" w:rsidRDefault="0042307E" w:rsidP="0042307E">
      <w:pPr>
        <w:autoSpaceDE w:val="0"/>
        <w:autoSpaceDN w:val="0"/>
        <w:ind w:left="720" w:firstLine="720"/>
        <w:rPr>
          <w:rFonts w:cs="Arial"/>
          <w:bCs/>
        </w:rPr>
      </w:pPr>
      <w:r w:rsidRPr="00C463D4">
        <w:rPr>
          <w:rFonts w:cs="Arial"/>
          <w:bCs/>
        </w:rPr>
        <w:t>0x08</w:t>
      </w:r>
      <w:r>
        <w:rPr>
          <w:rFonts w:cs="Arial"/>
          <w:bCs/>
        </w:rPr>
        <w:t>:</w:t>
      </w:r>
      <w:r w:rsidRPr="00C463D4">
        <w:rPr>
          <w:rFonts w:cs="Arial"/>
          <w:bCs/>
        </w:rPr>
        <w:t xml:space="preserve"> Keypad Code Create Response</w:t>
      </w:r>
    </w:p>
    <w:p w14:paraId="7DD1C165" w14:textId="77777777" w:rsidR="0042307E" w:rsidRPr="00C463D4" w:rsidRDefault="0042307E" w:rsidP="0042307E">
      <w:pPr>
        <w:autoSpaceDE w:val="0"/>
        <w:autoSpaceDN w:val="0"/>
        <w:ind w:left="720" w:firstLine="720"/>
        <w:rPr>
          <w:rFonts w:cs="Arial"/>
          <w:bCs/>
        </w:rPr>
      </w:pPr>
      <w:r w:rsidRPr="00C463D4">
        <w:rPr>
          <w:rFonts w:cs="Arial"/>
          <w:bCs/>
        </w:rPr>
        <w:t>0x09</w:t>
      </w:r>
      <w:r>
        <w:rPr>
          <w:rFonts w:cs="Arial"/>
          <w:bCs/>
        </w:rPr>
        <w:t>:</w:t>
      </w:r>
      <w:r w:rsidRPr="00C463D4">
        <w:rPr>
          <w:rFonts w:cs="Arial"/>
          <w:bCs/>
        </w:rPr>
        <w:t xml:space="preserve"> Password Delete Response</w:t>
      </w:r>
    </w:p>
    <w:p w14:paraId="72F53A0C" w14:textId="77777777" w:rsidR="0042307E" w:rsidRPr="00C463D4" w:rsidRDefault="0042307E" w:rsidP="0042307E">
      <w:pPr>
        <w:autoSpaceDE w:val="0"/>
        <w:autoSpaceDN w:val="0"/>
        <w:ind w:left="720" w:firstLine="720"/>
        <w:rPr>
          <w:rFonts w:cs="Arial"/>
          <w:bCs/>
        </w:rPr>
      </w:pPr>
      <w:r w:rsidRPr="00C463D4">
        <w:rPr>
          <w:rFonts w:cs="Arial"/>
          <w:bCs/>
        </w:rPr>
        <w:t>0x0A</w:t>
      </w:r>
      <w:r>
        <w:rPr>
          <w:rFonts w:cs="Arial"/>
          <w:bCs/>
        </w:rPr>
        <w:t>:</w:t>
      </w:r>
      <w:r w:rsidRPr="00C463D4">
        <w:rPr>
          <w:rFonts w:cs="Arial"/>
          <w:bCs/>
        </w:rPr>
        <w:t xml:space="preserve"> Valet Create Challenge Response </w:t>
      </w:r>
      <w:r>
        <w:rPr>
          <w:rFonts w:cs="Arial"/>
          <w:bCs/>
        </w:rPr>
        <w:t>Acknowledge</w:t>
      </w:r>
    </w:p>
    <w:p w14:paraId="44C0D007" w14:textId="77777777" w:rsidR="0042307E" w:rsidRDefault="0042307E" w:rsidP="0042307E">
      <w:pPr>
        <w:autoSpaceDE w:val="0"/>
        <w:autoSpaceDN w:val="0"/>
        <w:ind w:left="720" w:firstLine="720"/>
        <w:rPr>
          <w:rFonts w:cs="Arial"/>
          <w:bCs/>
        </w:rPr>
      </w:pPr>
      <w:r w:rsidRPr="00C463D4">
        <w:rPr>
          <w:rFonts w:cs="Arial"/>
          <w:bCs/>
        </w:rPr>
        <w:t>0x0B</w:t>
      </w:r>
      <w:r>
        <w:rPr>
          <w:rFonts w:cs="Arial"/>
          <w:bCs/>
        </w:rPr>
        <w:t>:</w:t>
      </w:r>
      <w:r w:rsidRPr="00C463D4">
        <w:rPr>
          <w:rFonts w:cs="Arial"/>
          <w:bCs/>
        </w:rPr>
        <w:t xml:space="preserve"> Valet Delete Challenge Response </w:t>
      </w:r>
      <w:r>
        <w:rPr>
          <w:rFonts w:cs="Arial"/>
          <w:bCs/>
        </w:rPr>
        <w:t>Acknowledge</w:t>
      </w:r>
    </w:p>
    <w:p w14:paraId="33F96526" w14:textId="77777777" w:rsidR="0042307E" w:rsidRPr="00A71440" w:rsidRDefault="0042307E" w:rsidP="0042307E">
      <w:pPr>
        <w:autoSpaceDE w:val="0"/>
        <w:autoSpaceDN w:val="0"/>
        <w:ind w:left="720" w:firstLine="720"/>
        <w:rPr>
          <w:rFonts w:cs="Arial"/>
          <w:bCs/>
        </w:rPr>
      </w:pPr>
      <w:r w:rsidRPr="00A71440">
        <w:rPr>
          <w:rFonts w:cs="Arial"/>
          <w:bCs/>
        </w:rPr>
        <w:t>0x0C</w:t>
      </w:r>
      <w:r>
        <w:rPr>
          <w:rFonts w:cs="Arial"/>
          <w:bCs/>
        </w:rPr>
        <w:t>:</w:t>
      </w:r>
      <w:r w:rsidRPr="00A71440">
        <w:rPr>
          <w:rFonts w:cs="Arial"/>
          <w:bCs/>
        </w:rPr>
        <w:t xml:space="preserve"> Reset Challenge Response Acknowledge</w:t>
      </w:r>
    </w:p>
    <w:p w14:paraId="01AA3D06" w14:textId="77777777" w:rsidR="0042307E" w:rsidRPr="00A71440" w:rsidRDefault="0042307E" w:rsidP="0042307E">
      <w:pPr>
        <w:autoSpaceDE w:val="0"/>
        <w:autoSpaceDN w:val="0"/>
        <w:ind w:left="720" w:firstLine="720"/>
        <w:rPr>
          <w:rFonts w:cs="Arial"/>
          <w:bCs/>
        </w:rPr>
      </w:pPr>
      <w:r w:rsidRPr="00A71440">
        <w:rPr>
          <w:rFonts w:cs="Arial"/>
          <w:bCs/>
        </w:rPr>
        <w:t>0x0D</w:t>
      </w:r>
      <w:r>
        <w:rPr>
          <w:rFonts w:cs="Arial"/>
          <w:bCs/>
        </w:rPr>
        <w:t>:</w:t>
      </w:r>
      <w:r w:rsidRPr="00A71440">
        <w:rPr>
          <w:rFonts w:cs="Arial"/>
          <w:bCs/>
        </w:rPr>
        <w:t xml:space="preserve"> Reset 1 Password Response </w:t>
      </w:r>
    </w:p>
    <w:p w14:paraId="7AF3B6F7" w14:textId="77777777" w:rsidR="0042307E" w:rsidRDefault="0042307E" w:rsidP="0042307E">
      <w:pPr>
        <w:autoSpaceDE w:val="0"/>
        <w:autoSpaceDN w:val="0"/>
        <w:ind w:left="720" w:firstLine="720"/>
        <w:rPr>
          <w:rFonts w:cs="Arial"/>
          <w:bCs/>
        </w:rPr>
      </w:pPr>
      <w:r w:rsidRPr="00A71440">
        <w:rPr>
          <w:rFonts w:cs="Arial"/>
          <w:bCs/>
        </w:rPr>
        <w:t>0x0E</w:t>
      </w:r>
      <w:r>
        <w:rPr>
          <w:rFonts w:cs="Arial"/>
          <w:bCs/>
        </w:rPr>
        <w:t>:</w:t>
      </w:r>
      <w:r w:rsidRPr="00A71440">
        <w:rPr>
          <w:rFonts w:cs="Arial"/>
          <w:bCs/>
        </w:rPr>
        <w:t xml:space="preserve"> Reset 2 Password Response</w:t>
      </w:r>
    </w:p>
    <w:p w14:paraId="72BF0CE0" w14:textId="77777777" w:rsidR="0042307E" w:rsidRPr="00C463D4" w:rsidRDefault="0042307E" w:rsidP="0042307E">
      <w:pPr>
        <w:autoSpaceDE w:val="0"/>
        <w:autoSpaceDN w:val="0"/>
        <w:ind w:left="720" w:firstLine="720"/>
        <w:rPr>
          <w:rFonts w:cs="Arial"/>
          <w:bCs/>
        </w:rPr>
      </w:pPr>
      <w:r>
        <w:rPr>
          <w:rFonts w:cs="Arial"/>
          <w:bCs/>
        </w:rPr>
        <w:t>0x0F: Valet Start Challenge Response Acknowledge</w:t>
      </w:r>
    </w:p>
    <w:p w14:paraId="265DEF61" w14:textId="77777777" w:rsidR="0042307E" w:rsidRPr="00C463D4" w:rsidRDefault="0042307E" w:rsidP="0042307E">
      <w:pPr>
        <w:autoSpaceDE w:val="0"/>
        <w:autoSpaceDN w:val="0"/>
        <w:ind w:left="720" w:firstLine="720"/>
        <w:rPr>
          <w:rFonts w:cs="Arial"/>
          <w:bCs/>
        </w:rPr>
      </w:pPr>
      <w:r>
        <w:rPr>
          <w:rFonts w:cs="Arial"/>
          <w:bCs/>
        </w:rPr>
        <w:t>0x10-0xFF: Not Used</w:t>
      </w:r>
    </w:p>
    <w:p w14:paraId="7CB51568" w14:textId="77777777" w:rsidR="0042307E" w:rsidRDefault="0042307E" w:rsidP="0042307E">
      <w:pPr>
        <w:autoSpaceDE w:val="0"/>
        <w:autoSpaceDN w:val="0"/>
        <w:rPr>
          <w:rFonts w:cs="Arial"/>
        </w:rPr>
      </w:pPr>
      <w:r>
        <w:rPr>
          <w:rFonts w:cs="Arial"/>
        </w:rPr>
        <w:tab/>
      </w:r>
    </w:p>
    <w:p w14:paraId="4A032753" w14:textId="77777777" w:rsidR="0042307E" w:rsidRDefault="0042307E" w:rsidP="0042307E">
      <w:pPr>
        <w:autoSpaceDE w:val="0"/>
        <w:autoSpaceDN w:val="0"/>
        <w:ind w:firstLine="720"/>
        <w:rPr>
          <w:rFonts w:cs="Arial"/>
          <w:b/>
          <w:bCs/>
        </w:rPr>
      </w:pPr>
      <w:r>
        <w:rPr>
          <w:rFonts w:cs="Arial"/>
          <w:b/>
          <w:bCs/>
        </w:rPr>
        <w:t xml:space="preserve">Byte 5: </w:t>
      </w:r>
      <w:proofErr w:type="spellStart"/>
      <w:r>
        <w:rPr>
          <w:rFonts w:cs="Arial"/>
          <w:b/>
          <w:bCs/>
        </w:rPr>
        <w:t>RspStatus</w:t>
      </w:r>
      <w:proofErr w:type="spellEnd"/>
    </w:p>
    <w:p w14:paraId="76086E65" w14:textId="77777777" w:rsidR="0042307E" w:rsidRPr="001B1A05" w:rsidRDefault="0042307E" w:rsidP="0042307E">
      <w:pPr>
        <w:autoSpaceDE w:val="0"/>
        <w:autoSpaceDN w:val="0"/>
        <w:ind w:firstLine="720"/>
        <w:rPr>
          <w:rFonts w:cs="Arial"/>
          <w:bCs/>
        </w:rPr>
      </w:pPr>
      <w:r>
        <w:rPr>
          <w:rFonts w:cs="Arial"/>
          <w:b/>
          <w:bCs/>
        </w:rPr>
        <w:tab/>
      </w:r>
      <w:r w:rsidRPr="001B1A05">
        <w:rPr>
          <w:rFonts w:cs="Arial"/>
          <w:bCs/>
        </w:rPr>
        <w:t>0x00</w:t>
      </w:r>
      <w:r>
        <w:rPr>
          <w:rFonts w:cs="Arial"/>
          <w:bCs/>
        </w:rPr>
        <w:t>:</w:t>
      </w:r>
      <w:r w:rsidRPr="001B1A05">
        <w:rPr>
          <w:rFonts w:cs="Arial"/>
          <w:bCs/>
        </w:rPr>
        <w:t xml:space="preserve"> Reserved</w:t>
      </w:r>
    </w:p>
    <w:p w14:paraId="3C801154" w14:textId="77777777" w:rsidR="0042307E" w:rsidRPr="001B1A05" w:rsidRDefault="0042307E" w:rsidP="0042307E">
      <w:pPr>
        <w:autoSpaceDE w:val="0"/>
        <w:autoSpaceDN w:val="0"/>
        <w:ind w:left="720" w:firstLine="720"/>
        <w:rPr>
          <w:rFonts w:cs="Arial"/>
          <w:bCs/>
        </w:rPr>
      </w:pPr>
      <w:r w:rsidRPr="001B1A05">
        <w:rPr>
          <w:rFonts w:cs="Arial"/>
          <w:bCs/>
        </w:rPr>
        <w:t>0x01</w:t>
      </w:r>
      <w:r>
        <w:rPr>
          <w:rFonts w:cs="Arial"/>
          <w:bCs/>
        </w:rPr>
        <w:t>:</w:t>
      </w:r>
      <w:r w:rsidRPr="001B1A05">
        <w:rPr>
          <w:rFonts w:cs="Arial"/>
          <w:bCs/>
        </w:rPr>
        <w:t xml:space="preserve"> One PaaK w/o Password and Fob </w:t>
      </w:r>
      <w:proofErr w:type="gramStart"/>
      <w:r w:rsidRPr="001B1A05">
        <w:rPr>
          <w:rFonts w:cs="Arial"/>
          <w:bCs/>
        </w:rPr>
        <w:t>In</w:t>
      </w:r>
      <w:proofErr w:type="gramEnd"/>
      <w:r w:rsidRPr="001B1A05">
        <w:rPr>
          <w:rFonts w:cs="Arial"/>
          <w:bCs/>
        </w:rPr>
        <w:t xml:space="preserve"> Vehicle</w:t>
      </w:r>
    </w:p>
    <w:p w14:paraId="18258814" w14:textId="77777777" w:rsidR="0042307E" w:rsidRPr="001B1A05" w:rsidRDefault="0042307E" w:rsidP="0042307E">
      <w:pPr>
        <w:autoSpaceDE w:val="0"/>
        <w:autoSpaceDN w:val="0"/>
        <w:ind w:left="720" w:firstLine="720"/>
        <w:rPr>
          <w:rFonts w:cs="Arial"/>
          <w:bCs/>
        </w:rPr>
      </w:pPr>
      <w:r w:rsidRPr="001B1A05">
        <w:rPr>
          <w:rFonts w:cs="Arial"/>
          <w:bCs/>
        </w:rPr>
        <w:t>0x02</w:t>
      </w:r>
      <w:r>
        <w:rPr>
          <w:rFonts w:cs="Arial"/>
          <w:bCs/>
        </w:rPr>
        <w:t>:</w:t>
      </w:r>
      <w:r w:rsidRPr="001B1A05">
        <w:rPr>
          <w:rFonts w:cs="Arial"/>
          <w:bCs/>
        </w:rPr>
        <w:t xml:space="preserve"> One PaaK w/o Password and No Fob </w:t>
      </w:r>
      <w:proofErr w:type="gramStart"/>
      <w:r w:rsidRPr="001B1A05">
        <w:rPr>
          <w:rFonts w:cs="Arial"/>
          <w:bCs/>
        </w:rPr>
        <w:t>In</w:t>
      </w:r>
      <w:proofErr w:type="gramEnd"/>
      <w:r w:rsidRPr="001B1A05">
        <w:rPr>
          <w:rFonts w:cs="Arial"/>
          <w:bCs/>
        </w:rPr>
        <w:t xml:space="preserve"> Vehicle</w:t>
      </w:r>
    </w:p>
    <w:p w14:paraId="72E22275" w14:textId="77777777" w:rsidR="0042307E" w:rsidRPr="001B1A05" w:rsidRDefault="0042307E" w:rsidP="0042307E">
      <w:pPr>
        <w:autoSpaceDE w:val="0"/>
        <w:autoSpaceDN w:val="0"/>
        <w:ind w:left="720" w:firstLine="720"/>
        <w:rPr>
          <w:rFonts w:cs="Arial"/>
          <w:bCs/>
        </w:rPr>
      </w:pPr>
      <w:r w:rsidRPr="001B1A05">
        <w:rPr>
          <w:rFonts w:cs="Arial"/>
          <w:bCs/>
        </w:rPr>
        <w:t>0x03</w:t>
      </w:r>
      <w:r>
        <w:rPr>
          <w:rFonts w:cs="Arial"/>
          <w:bCs/>
        </w:rPr>
        <w:t>:</w:t>
      </w:r>
      <w:r w:rsidRPr="001B1A05">
        <w:rPr>
          <w:rFonts w:cs="Arial"/>
          <w:bCs/>
        </w:rPr>
        <w:t xml:space="preserve"> Fob in Vehicle and No PaaK w/o Password</w:t>
      </w:r>
    </w:p>
    <w:p w14:paraId="6850CF5F" w14:textId="77777777" w:rsidR="0042307E" w:rsidRPr="001B1A05" w:rsidRDefault="0042307E" w:rsidP="0042307E">
      <w:pPr>
        <w:autoSpaceDE w:val="0"/>
        <w:autoSpaceDN w:val="0"/>
        <w:ind w:left="720" w:firstLine="720"/>
        <w:rPr>
          <w:rFonts w:cs="Arial"/>
          <w:bCs/>
        </w:rPr>
      </w:pPr>
      <w:r w:rsidRPr="001B1A05">
        <w:rPr>
          <w:rFonts w:cs="Arial"/>
          <w:bCs/>
        </w:rPr>
        <w:t>0x04</w:t>
      </w:r>
      <w:r>
        <w:rPr>
          <w:rFonts w:cs="Arial"/>
          <w:bCs/>
        </w:rPr>
        <w:t>:</w:t>
      </w:r>
      <w:r w:rsidRPr="001B1A05">
        <w:rPr>
          <w:rFonts w:cs="Arial"/>
          <w:bCs/>
        </w:rPr>
        <w:t xml:space="preserve"> Two+ PaaK w/o Password and Fob </w:t>
      </w:r>
      <w:proofErr w:type="gramStart"/>
      <w:r w:rsidRPr="001B1A05">
        <w:rPr>
          <w:rFonts w:cs="Arial"/>
          <w:bCs/>
        </w:rPr>
        <w:t>In</w:t>
      </w:r>
      <w:proofErr w:type="gramEnd"/>
      <w:r w:rsidRPr="001B1A05">
        <w:rPr>
          <w:rFonts w:cs="Arial"/>
          <w:bCs/>
        </w:rPr>
        <w:t xml:space="preserve"> Vehicle</w:t>
      </w:r>
    </w:p>
    <w:p w14:paraId="7F306CDD" w14:textId="77777777" w:rsidR="0042307E" w:rsidRPr="001B1A05" w:rsidRDefault="0042307E" w:rsidP="0042307E">
      <w:pPr>
        <w:autoSpaceDE w:val="0"/>
        <w:autoSpaceDN w:val="0"/>
        <w:ind w:left="720" w:firstLine="720"/>
        <w:rPr>
          <w:rFonts w:cs="Arial"/>
          <w:bCs/>
        </w:rPr>
      </w:pPr>
      <w:r w:rsidRPr="001B1A05">
        <w:rPr>
          <w:rFonts w:cs="Arial"/>
          <w:bCs/>
        </w:rPr>
        <w:t>0x05</w:t>
      </w:r>
      <w:r>
        <w:rPr>
          <w:rFonts w:cs="Arial"/>
          <w:bCs/>
        </w:rPr>
        <w:t>:</w:t>
      </w:r>
      <w:r w:rsidRPr="001B1A05">
        <w:rPr>
          <w:rFonts w:cs="Arial"/>
          <w:bCs/>
        </w:rPr>
        <w:t xml:space="preserve"> Two+ PaaK w/o Password and No Fob </w:t>
      </w:r>
      <w:proofErr w:type="gramStart"/>
      <w:r w:rsidRPr="001B1A05">
        <w:rPr>
          <w:rFonts w:cs="Arial"/>
          <w:bCs/>
        </w:rPr>
        <w:t>In</w:t>
      </w:r>
      <w:proofErr w:type="gramEnd"/>
      <w:r w:rsidRPr="001B1A05">
        <w:rPr>
          <w:rFonts w:cs="Arial"/>
          <w:bCs/>
        </w:rPr>
        <w:t xml:space="preserve"> Vehicle</w:t>
      </w:r>
    </w:p>
    <w:p w14:paraId="7FCD5610" w14:textId="77777777" w:rsidR="0042307E" w:rsidRPr="001B1A05" w:rsidRDefault="0042307E" w:rsidP="0042307E">
      <w:pPr>
        <w:autoSpaceDE w:val="0"/>
        <w:autoSpaceDN w:val="0"/>
        <w:ind w:left="720" w:firstLine="720"/>
        <w:rPr>
          <w:rFonts w:cs="Arial"/>
          <w:bCs/>
        </w:rPr>
      </w:pPr>
      <w:r w:rsidRPr="001B1A05">
        <w:rPr>
          <w:rFonts w:cs="Arial"/>
          <w:bCs/>
        </w:rPr>
        <w:t>0x06</w:t>
      </w:r>
      <w:r>
        <w:rPr>
          <w:rFonts w:cs="Arial"/>
          <w:bCs/>
        </w:rPr>
        <w:t>:</w:t>
      </w:r>
      <w:r w:rsidRPr="001B1A05">
        <w:rPr>
          <w:rFonts w:cs="Arial"/>
          <w:bCs/>
        </w:rPr>
        <w:t xml:space="preserve"> No PaaK w/o Password and No Fob </w:t>
      </w:r>
      <w:proofErr w:type="gramStart"/>
      <w:r w:rsidRPr="001B1A05">
        <w:rPr>
          <w:rFonts w:cs="Arial"/>
          <w:bCs/>
        </w:rPr>
        <w:t>In</w:t>
      </w:r>
      <w:proofErr w:type="gramEnd"/>
      <w:r w:rsidRPr="001B1A05">
        <w:rPr>
          <w:rFonts w:cs="Arial"/>
          <w:bCs/>
        </w:rPr>
        <w:t xml:space="preserve"> Vehicle</w:t>
      </w:r>
    </w:p>
    <w:p w14:paraId="036BA6B7" w14:textId="77777777" w:rsidR="0042307E" w:rsidRPr="001B1A05" w:rsidRDefault="0042307E" w:rsidP="0042307E">
      <w:pPr>
        <w:autoSpaceDE w:val="0"/>
        <w:autoSpaceDN w:val="0"/>
        <w:ind w:left="720" w:firstLine="720"/>
        <w:rPr>
          <w:rFonts w:cs="Arial"/>
          <w:bCs/>
        </w:rPr>
      </w:pPr>
      <w:r w:rsidRPr="001B1A05">
        <w:rPr>
          <w:rFonts w:cs="Arial"/>
          <w:bCs/>
        </w:rPr>
        <w:t>0x07</w:t>
      </w:r>
      <w:r>
        <w:rPr>
          <w:rFonts w:cs="Arial"/>
          <w:bCs/>
        </w:rPr>
        <w:t>:</w:t>
      </w:r>
      <w:r w:rsidRPr="001B1A05">
        <w:rPr>
          <w:rFonts w:cs="Arial"/>
          <w:bCs/>
        </w:rPr>
        <w:t xml:space="preserve"> PaaK No Longer Detected</w:t>
      </w:r>
    </w:p>
    <w:p w14:paraId="53E77A8B" w14:textId="77777777" w:rsidR="0042307E" w:rsidRPr="001B1A05" w:rsidRDefault="0042307E" w:rsidP="0042307E">
      <w:pPr>
        <w:autoSpaceDE w:val="0"/>
        <w:autoSpaceDN w:val="0"/>
        <w:ind w:left="720" w:firstLine="720"/>
        <w:rPr>
          <w:rFonts w:cs="Arial"/>
          <w:bCs/>
        </w:rPr>
      </w:pPr>
      <w:r w:rsidRPr="001B1A05">
        <w:rPr>
          <w:rFonts w:cs="Arial"/>
          <w:bCs/>
        </w:rPr>
        <w:t>0x08</w:t>
      </w:r>
      <w:r>
        <w:rPr>
          <w:rFonts w:cs="Arial"/>
          <w:bCs/>
        </w:rPr>
        <w:t>:</w:t>
      </w:r>
      <w:r w:rsidRPr="001B1A05">
        <w:rPr>
          <w:rFonts w:cs="Arial"/>
          <w:bCs/>
        </w:rPr>
        <w:t xml:space="preserve"> Fob No Longer Detected</w:t>
      </w:r>
    </w:p>
    <w:p w14:paraId="72550BF2" w14:textId="77777777" w:rsidR="0042307E" w:rsidRPr="001B1A05" w:rsidRDefault="0042307E" w:rsidP="0042307E">
      <w:pPr>
        <w:autoSpaceDE w:val="0"/>
        <w:autoSpaceDN w:val="0"/>
        <w:ind w:left="720" w:firstLine="720"/>
        <w:rPr>
          <w:rFonts w:cs="Arial"/>
          <w:bCs/>
        </w:rPr>
      </w:pPr>
      <w:r w:rsidRPr="001B1A05">
        <w:rPr>
          <w:rFonts w:cs="Arial"/>
          <w:bCs/>
        </w:rPr>
        <w:t>0x09</w:t>
      </w:r>
      <w:r>
        <w:rPr>
          <w:rFonts w:cs="Arial"/>
          <w:bCs/>
        </w:rPr>
        <w:t>:</w:t>
      </w:r>
      <w:r w:rsidRPr="001B1A05">
        <w:rPr>
          <w:rFonts w:cs="Arial"/>
          <w:bCs/>
        </w:rPr>
        <w:t xml:space="preserve"> PaaK and Fob No Longer Detected</w:t>
      </w:r>
    </w:p>
    <w:p w14:paraId="43B840DE" w14:textId="77777777" w:rsidR="0042307E" w:rsidRPr="001B1A05" w:rsidRDefault="0042307E" w:rsidP="0042307E">
      <w:pPr>
        <w:autoSpaceDE w:val="0"/>
        <w:autoSpaceDN w:val="0"/>
        <w:ind w:left="720" w:firstLine="720"/>
        <w:rPr>
          <w:rFonts w:cs="Arial"/>
          <w:bCs/>
        </w:rPr>
      </w:pPr>
      <w:r w:rsidRPr="001B1A05">
        <w:rPr>
          <w:rFonts w:cs="Arial"/>
          <w:bCs/>
        </w:rPr>
        <w:t>0x0A</w:t>
      </w:r>
      <w:r>
        <w:rPr>
          <w:rFonts w:cs="Arial"/>
          <w:bCs/>
        </w:rPr>
        <w:t>:</w:t>
      </w:r>
      <w:r w:rsidRPr="001B1A05">
        <w:rPr>
          <w:rFonts w:cs="Arial"/>
          <w:bCs/>
        </w:rPr>
        <w:t xml:space="preserve"> Password Already Used</w:t>
      </w:r>
    </w:p>
    <w:p w14:paraId="0E9D6B87" w14:textId="77777777" w:rsidR="0042307E" w:rsidRPr="001B1A05" w:rsidRDefault="0042307E" w:rsidP="0042307E">
      <w:pPr>
        <w:autoSpaceDE w:val="0"/>
        <w:autoSpaceDN w:val="0"/>
        <w:ind w:left="720" w:firstLine="720"/>
        <w:rPr>
          <w:rFonts w:cs="Arial"/>
          <w:bCs/>
        </w:rPr>
      </w:pPr>
      <w:r w:rsidRPr="001B1A05">
        <w:rPr>
          <w:rFonts w:cs="Arial"/>
          <w:bCs/>
        </w:rPr>
        <w:t>0x0B</w:t>
      </w:r>
      <w:r>
        <w:rPr>
          <w:rFonts w:cs="Arial"/>
          <w:bCs/>
        </w:rPr>
        <w:t>:</w:t>
      </w:r>
      <w:r w:rsidRPr="001B1A05">
        <w:rPr>
          <w:rFonts w:cs="Arial"/>
          <w:bCs/>
        </w:rPr>
        <w:t xml:space="preserve"> Password Created Successfully</w:t>
      </w:r>
    </w:p>
    <w:p w14:paraId="4832DC94" w14:textId="77777777" w:rsidR="0042307E" w:rsidRPr="001B1A05" w:rsidRDefault="0042307E" w:rsidP="0042307E">
      <w:pPr>
        <w:autoSpaceDE w:val="0"/>
        <w:autoSpaceDN w:val="0"/>
        <w:ind w:left="720" w:firstLine="720"/>
        <w:rPr>
          <w:rFonts w:cs="Arial"/>
          <w:bCs/>
        </w:rPr>
      </w:pPr>
      <w:r w:rsidRPr="001B1A05">
        <w:rPr>
          <w:rFonts w:cs="Arial"/>
          <w:bCs/>
        </w:rPr>
        <w:t>0x0C</w:t>
      </w:r>
      <w:r>
        <w:rPr>
          <w:rFonts w:cs="Arial"/>
          <w:bCs/>
        </w:rPr>
        <w:t>:</w:t>
      </w:r>
      <w:r w:rsidRPr="001B1A05">
        <w:rPr>
          <w:rFonts w:cs="Arial"/>
          <w:bCs/>
        </w:rPr>
        <w:t xml:space="preserve"> Password Created Failed</w:t>
      </w:r>
    </w:p>
    <w:p w14:paraId="6244FEFE" w14:textId="77777777" w:rsidR="0042307E" w:rsidRPr="001B1A05" w:rsidRDefault="0042307E" w:rsidP="0042307E">
      <w:pPr>
        <w:autoSpaceDE w:val="0"/>
        <w:autoSpaceDN w:val="0"/>
        <w:ind w:left="720" w:firstLine="720"/>
        <w:rPr>
          <w:rFonts w:cs="Arial"/>
          <w:bCs/>
        </w:rPr>
      </w:pPr>
      <w:r w:rsidRPr="001B1A05">
        <w:rPr>
          <w:rFonts w:cs="Arial"/>
          <w:bCs/>
        </w:rPr>
        <w:t>0x0D</w:t>
      </w:r>
      <w:r>
        <w:rPr>
          <w:rFonts w:cs="Arial"/>
          <w:bCs/>
        </w:rPr>
        <w:t>:</w:t>
      </w:r>
      <w:r w:rsidRPr="001B1A05">
        <w:rPr>
          <w:rFonts w:cs="Arial"/>
          <w:bCs/>
        </w:rPr>
        <w:t xml:space="preserve"> Keypad Code Created Successfully</w:t>
      </w:r>
    </w:p>
    <w:p w14:paraId="0BF73F54" w14:textId="77777777" w:rsidR="0042307E" w:rsidRPr="001B1A05" w:rsidRDefault="0042307E" w:rsidP="0042307E">
      <w:pPr>
        <w:autoSpaceDE w:val="0"/>
        <w:autoSpaceDN w:val="0"/>
        <w:ind w:left="720" w:firstLine="720"/>
        <w:rPr>
          <w:rFonts w:cs="Arial"/>
          <w:bCs/>
        </w:rPr>
      </w:pPr>
      <w:r w:rsidRPr="001B1A05">
        <w:rPr>
          <w:rFonts w:cs="Arial"/>
          <w:bCs/>
        </w:rPr>
        <w:t>0x0E</w:t>
      </w:r>
      <w:r>
        <w:rPr>
          <w:rFonts w:cs="Arial"/>
          <w:bCs/>
        </w:rPr>
        <w:t>:</w:t>
      </w:r>
      <w:r w:rsidRPr="001B1A05">
        <w:rPr>
          <w:rFonts w:cs="Arial"/>
          <w:bCs/>
        </w:rPr>
        <w:t xml:space="preserve"> Keypad Code Created Failed</w:t>
      </w:r>
    </w:p>
    <w:p w14:paraId="27451FF5" w14:textId="77777777" w:rsidR="0042307E" w:rsidRPr="001B1A05" w:rsidRDefault="0042307E" w:rsidP="0042307E">
      <w:pPr>
        <w:autoSpaceDE w:val="0"/>
        <w:autoSpaceDN w:val="0"/>
        <w:ind w:left="720" w:firstLine="720"/>
        <w:rPr>
          <w:rFonts w:cs="Arial"/>
          <w:bCs/>
        </w:rPr>
      </w:pPr>
      <w:r w:rsidRPr="001B1A05">
        <w:rPr>
          <w:rFonts w:cs="Arial"/>
          <w:bCs/>
        </w:rPr>
        <w:t>0x0F</w:t>
      </w:r>
      <w:r>
        <w:rPr>
          <w:rFonts w:cs="Arial"/>
          <w:bCs/>
        </w:rPr>
        <w:t>:</w:t>
      </w:r>
      <w:r w:rsidRPr="001B1A05">
        <w:rPr>
          <w:rFonts w:cs="Arial"/>
          <w:bCs/>
        </w:rPr>
        <w:t xml:space="preserve"> Valid Password</w:t>
      </w:r>
    </w:p>
    <w:p w14:paraId="21E7B473" w14:textId="77777777" w:rsidR="0042307E" w:rsidRPr="001B1A05" w:rsidRDefault="0042307E" w:rsidP="0042307E">
      <w:pPr>
        <w:autoSpaceDE w:val="0"/>
        <w:autoSpaceDN w:val="0"/>
        <w:ind w:left="720" w:firstLine="720"/>
        <w:rPr>
          <w:rFonts w:cs="Arial"/>
          <w:bCs/>
        </w:rPr>
      </w:pPr>
      <w:r w:rsidRPr="001B1A05">
        <w:rPr>
          <w:rFonts w:cs="Arial"/>
          <w:bCs/>
        </w:rPr>
        <w:t>0x10</w:t>
      </w:r>
      <w:r>
        <w:rPr>
          <w:rFonts w:cs="Arial"/>
          <w:bCs/>
        </w:rPr>
        <w:t>:</w:t>
      </w:r>
      <w:r w:rsidRPr="001B1A05">
        <w:rPr>
          <w:rFonts w:cs="Arial"/>
          <w:bCs/>
        </w:rPr>
        <w:t xml:space="preserve"> Invalid Password </w:t>
      </w:r>
    </w:p>
    <w:p w14:paraId="51026D54" w14:textId="77777777" w:rsidR="0042307E" w:rsidRPr="001B1A05" w:rsidRDefault="0042307E" w:rsidP="0042307E">
      <w:pPr>
        <w:autoSpaceDE w:val="0"/>
        <w:autoSpaceDN w:val="0"/>
        <w:ind w:left="720" w:firstLine="720"/>
        <w:rPr>
          <w:rFonts w:cs="Arial"/>
          <w:bCs/>
        </w:rPr>
      </w:pPr>
      <w:r w:rsidRPr="001B1A05">
        <w:rPr>
          <w:rFonts w:cs="Arial"/>
          <w:bCs/>
        </w:rPr>
        <w:t>0x11</w:t>
      </w:r>
      <w:r>
        <w:rPr>
          <w:rFonts w:cs="Arial"/>
          <w:bCs/>
        </w:rPr>
        <w:t>:</w:t>
      </w:r>
      <w:r w:rsidRPr="001B1A05">
        <w:rPr>
          <w:rFonts w:cs="Arial"/>
          <w:bCs/>
        </w:rPr>
        <w:t xml:space="preserve"> One PaaK w/ Password and Fob </w:t>
      </w:r>
      <w:proofErr w:type="gramStart"/>
      <w:r w:rsidRPr="001B1A05">
        <w:rPr>
          <w:rFonts w:cs="Arial"/>
          <w:bCs/>
        </w:rPr>
        <w:t>In</w:t>
      </w:r>
      <w:proofErr w:type="gramEnd"/>
      <w:r w:rsidRPr="001B1A05">
        <w:rPr>
          <w:rFonts w:cs="Arial"/>
          <w:bCs/>
        </w:rPr>
        <w:t xml:space="preserve"> Vehicle</w:t>
      </w:r>
    </w:p>
    <w:p w14:paraId="65290947" w14:textId="77777777" w:rsidR="0042307E" w:rsidRPr="001B1A05" w:rsidRDefault="0042307E" w:rsidP="0042307E">
      <w:pPr>
        <w:autoSpaceDE w:val="0"/>
        <w:autoSpaceDN w:val="0"/>
        <w:ind w:left="720" w:firstLine="720"/>
        <w:rPr>
          <w:rFonts w:cs="Arial"/>
          <w:bCs/>
        </w:rPr>
      </w:pPr>
      <w:r w:rsidRPr="001B1A05">
        <w:rPr>
          <w:rFonts w:cs="Arial"/>
          <w:bCs/>
        </w:rPr>
        <w:t>0x12</w:t>
      </w:r>
      <w:r>
        <w:rPr>
          <w:rFonts w:cs="Arial"/>
          <w:bCs/>
        </w:rPr>
        <w:t>:</w:t>
      </w:r>
      <w:r w:rsidRPr="001B1A05">
        <w:rPr>
          <w:rFonts w:cs="Arial"/>
          <w:bCs/>
        </w:rPr>
        <w:t xml:space="preserve"> One PaaK w/ Password and No Fob </w:t>
      </w:r>
      <w:proofErr w:type="gramStart"/>
      <w:r w:rsidRPr="001B1A05">
        <w:rPr>
          <w:rFonts w:cs="Arial"/>
          <w:bCs/>
        </w:rPr>
        <w:t>In</w:t>
      </w:r>
      <w:proofErr w:type="gramEnd"/>
      <w:r w:rsidRPr="001B1A05">
        <w:rPr>
          <w:rFonts w:cs="Arial"/>
          <w:bCs/>
        </w:rPr>
        <w:t xml:space="preserve"> Vehicle</w:t>
      </w:r>
    </w:p>
    <w:p w14:paraId="7255D9DB" w14:textId="77777777" w:rsidR="0042307E" w:rsidRPr="001B1A05" w:rsidRDefault="0042307E" w:rsidP="0042307E">
      <w:pPr>
        <w:autoSpaceDE w:val="0"/>
        <w:autoSpaceDN w:val="0"/>
        <w:ind w:left="720" w:firstLine="720"/>
        <w:rPr>
          <w:rFonts w:cs="Arial"/>
          <w:bCs/>
        </w:rPr>
      </w:pPr>
      <w:r w:rsidRPr="001B1A05">
        <w:rPr>
          <w:rFonts w:cs="Arial"/>
          <w:bCs/>
        </w:rPr>
        <w:t>0x13</w:t>
      </w:r>
      <w:r>
        <w:rPr>
          <w:rFonts w:cs="Arial"/>
          <w:bCs/>
        </w:rPr>
        <w:t>:</w:t>
      </w:r>
      <w:r w:rsidRPr="001B1A05">
        <w:rPr>
          <w:rFonts w:cs="Arial"/>
          <w:bCs/>
        </w:rPr>
        <w:t xml:space="preserve"> Fob in Vehicle and No PaaK w/ Password</w:t>
      </w:r>
    </w:p>
    <w:p w14:paraId="6293AA6E" w14:textId="77777777" w:rsidR="0042307E" w:rsidRPr="001B1A05" w:rsidRDefault="0042307E" w:rsidP="0042307E">
      <w:pPr>
        <w:autoSpaceDE w:val="0"/>
        <w:autoSpaceDN w:val="0"/>
        <w:ind w:left="720" w:firstLine="720"/>
        <w:rPr>
          <w:rFonts w:cs="Arial"/>
          <w:bCs/>
        </w:rPr>
      </w:pPr>
      <w:r w:rsidRPr="001B1A05">
        <w:rPr>
          <w:rFonts w:cs="Arial"/>
          <w:bCs/>
        </w:rPr>
        <w:t>0x14</w:t>
      </w:r>
      <w:r>
        <w:rPr>
          <w:rFonts w:cs="Arial"/>
          <w:bCs/>
        </w:rPr>
        <w:t>:</w:t>
      </w:r>
      <w:r w:rsidRPr="001B1A05">
        <w:rPr>
          <w:rFonts w:cs="Arial"/>
          <w:bCs/>
        </w:rPr>
        <w:t xml:space="preserve"> Two+ PaaK w/ Password and Fob </w:t>
      </w:r>
      <w:proofErr w:type="gramStart"/>
      <w:r w:rsidRPr="001B1A05">
        <w:rPr>
          <w:rFonts w:cs="Arial"/>
          <w:bCs/>
        </w:rPr>
        <w:t>In</w:t>
      </w:r>
      <w:proofErr w:type="gramEnd"/>
      <w:r w:rsidRPr="001B1A05">
        <w:rPr>
          <w:rFonts w:cs="Arial"/>
          <w:bCs/>
        </w:rPr>
        <w:t xml:space="preserve"> Vehicle</w:t>
      </w:r>
    </w:p>
    <w:p w14:paraId="55FE322C" w14:textId="77777777" w:rsidR="0042307E" w:rsidRPr="001B1A05" w:rsidRDefault="0042307E" w:rsidP="0042307E">
      <w:pPr>
        <w:autoSpaceDE w:val="0"/>
        <w:autoSpaceDN w:val="0"/>
        <w:ind w:left="720" w:firstLine="720"/>
        <w:rPr>
          <w:rFonts w:cs="Arial"/>
          <w:bCs/>
        </w:rPr>
      </w:pPr>
      <w:r w:rsidRPr="001B1A05">
        <w:rPr>
          <w:rFonts w:cs="Arial"/>
          <w:bCs/>
        </w:rPr>
        <w:t>0x15</w:t>
      </w:r>
      <w:r>
        <w:rPr>
          <w:rFonts w:cs="Arial"/>
          <w:bCs/>
        </w:rPr>
        <w:t>:</w:t>
      </w:r>
      <w:r w:rsidRPr="001B1A05">
        <w:rPr>
          <w:rFonts w:cs="Arial"/>
          <w:bCs/>
        </w:rPr>
        <w:t xml:space="preserve"> Two+ PaaK w/ Password and No Fob </w:t>
      </w:r>
      <w:proofErr w:type="gramStart"/>
      <w:r w:rsidRPr="001B1A05">
        <w:rPr>
          <w:rFonts w:cs="Arial"/>
          <w:bCs/>
        </w:rPr>
        <w:t>In</w:t>
      </w:r>
      <w:proofErr w:type="gramEnd"/>
      <w:r w:rsidRPr="001B1A05">
        <w:rPr>
          <w:rFonts w:cs="Arial"/>
          <w:bCs/>
        </w:rPr>
        <w:t xml:space="preserve"> Vehicle</w:t>
      </w:r>
    </w:p>
    <w:p w14:paraId="13D7B7A0" w14:textId="77777777" w:rsidR="0042307E" w:rsidRPr="001B1A05" w:rsidRDefault="0042307E" w:rsidP="0042307E">
      <w:pPr>
        <w:autoSpaceDE w:val="0"/>
        <w:autoSpaceDN w:val="0"/>
        <w:ind w:left="720" w:firstLine="720"/>
        <w:rPr>
          <w:rFonts w:cs="Arial"/>
          <w:bCs/>
        </w:rPr>
      </w:pPr>
      <w:r w:rsidRPr="001B1A05">
        <w:rPr>
          <w:rFonts w:cs="Arial"/>
          <w:bCs/>
        </w:rPr>
        <w:t>0x16</w:t>
      </w:r>
      <w:r>
        <w:rPr>
          <w:rFonts w:cs="Arial"/>
          <w:bCs/>
        </w:rPr>
        <w:t>:</w:t>
      </w:r>
      <w:r w:rsidRPr="001B1A05">
        <w:rPr>
          <w:rFonts w:cs="Arial"/>
          <w:bCs/>
        </w:rPr>
        <w:t xml:space="preserve"> No PaaK w/ Password and No Fob </w:t>
      </w:r>
      <w:proofErr w:type="gramStart"/>
      <w:r w:rsidRPr="001B1A05">
        <w:rPr>
          <w:rFonts w:cs="Arial"/>
          <w:bCs/>
        </w:rPr>
        <w:t>In</w:t>
      </w:r>
      <w:proofErr w:type="gramEnd"/>
      <w:r w:rsidRPr="001B1A05">
        <w:rPr>
          <w:rFonts w:cs="Arial"/>
          <w:bCs/>
        </w:rPr>
        <w:t xml:space="preserve"> Vehicle</w:t>
      </w:r>
    </w:p>
    <w:p w14:paraId="55AC2F58" w14:textId="77777777" w:rsidR="0042307E" w:rsidRPr="001B1A05" w:rsidRDefault="0042307E" w:rsidP="0042307E">
      <w:pPr>
        <w:autoSpaceDE w:val="0"/>
        <w:autoSpaceDN w:val="0"/>
        <w:ind w:left="720" w:firstLine="720"/>
        <w:rPr>
          <w:rFonts w:cs="Arial"/>
          <w:bCs/>
        </w:rPr>
      </w:pPr>
      <w:r w:rsidRPr="001B1A05">
        <w:rPr>
          <w:rFonts w:cs="Arial"/>
          <w:bCs/>
        </w:rPr>
        <w:t>0x17</w:t>
      </w:r>
      <w:r>
        <w:rPr>
          <w:rFonts w:cs="Arial"/>
          <w:bCs/>
        </w:rPr>
        <w:t>:</w:t>
      </w:r>
      <w:r w:rsidRPr="001B1A05">
        <w:rPr>
          <w:rFonts w:cs="Arial"/>
          <w:bCs/>
        </w:rPr>
        <w:t xml:space="preserve"> Password Deleted Successfully</w:t>
      </w:r>
    </w:p>
    <w:p w14:paraId="49A121FA" w14:textId="77777777" w:rsidR="0042307E" w:rsidRDefault="0042307E" w:rsidP="0042307E">
      <w:pPr>
        <w:autoSpaceDE w:val="0"/>
        <w:autoSpaceDN w:val="0"/>
        <w:ind w:left="720" w:firstLine="720"/>
        <w:rPr>
          <w:rFonts w:cs="Arial"/>
          <w:bCs/>
        </w:rPr>
      </w:pPr>
      <w:r w:rsidRPr="001B1A05">
        <w:rPr>
          <w:rFonts w:cs="Arial"/>
          <w:bCs/>
        </w:rPr>
        <w:t>0x18</w:t>
      </w:r>
      <w:r>
        <w:rPr>
          <w:rFonts w:cs="Arial"/>
          <w:bCs/>
        </w:rPr>
        <w:t>:</w:t>
      </w:r>
      <w:r w:rsidRPr="001B1A05">
        <w:rPr>
          <w:rFonts w:cs="Arial"/>
          <w:bCs/>
        </w:rPr>
        <w:t xml:space="preserve"> Password Deleted Failed</w:t>
      </w:r>
    </w:p>
    <w:p w14:paraId="45A159F3" w14:textId="77777777" w:rsidR="0042307E" w:rsidRDefault="0042307E" w:rsidP="0042307E">
      <w:pPr>
        <w:autoSpaceDE w:val="0"/>
        <w:autoSpaceDN w:val="0"/>
        <w:ind w:left="720" w:firstLine="720"/>
        <w:rPr>
          <w:rFonts w:cs="Arial"/>
          <w:bCs/>
        </w:rPr>
      </w:pPr>
      <w:r>
        <w:rPr>
          <w:rFonts w:cs="Arial"/>
          <w:bCs/>
        </w:rPr>
        <w:t>0x19: Lockout</w:t>
      </w:r>
    </w:p>
    <w:p w14:paraId="5A0488DB" w14:textId="77777777" w:rsidR="0042307E" w:rsidRDefault="0042307E" w:rsidP="0042307E">
      <w:pPr>
        <w:autoSpaceDE w:val="0"/>
        <w:autoSpaceDN w:val="0"/>
        <w:ind w:left="720" w:firstLine="720"/>
        <w:rPr>
          <w:rFonts w:cs="Arial"/>
          <w:bCs/>
        </w:rPr>
      </w:pPr>
      <w:r>
        <w:rPr>
          <w:rFonts w:cs="Arial"/>
          <w:bCs/>
        </w:rPr>
        <w:t>0x1A: Keypad Code Duplicate</w:t>
      </w:r>
    </w:p>
    <w:p w14:paraId="7B0321A1" w14:textId="77777777" w:rsidR="0042307E" w:rsidRDefault="0042307E" w:rsidP="0042307E">
      <w:pPr>
        <w:autoSpaceDE w:val="0"/>
        <w:autoSpaceDN w:val="0"/>
        <w:ind w:left="720" w:firstLine="720"/>
        <w:rPr>
          <w:rFonts w:cs="Arial"/>
          <w:bCs/>
        </w:rPr>
      </w:pPr>
      <w:r>
        <w:rPr>
          <w:rFonts w:cs="Arial"/>
          <w:bCs/>
        </w:rPr>
        <w:t xml:space="preserve">0x1B: Fob </w:t>
      </w:r>
      <w:proofErr w:type="gramStart"/>
      <w:r>
        <w:rPr>
          <w:rFonts w:cs="Arial"/>
          <w:bCs/>
        </w:rPr>
        <w:t>In</w:t>
      </w:r>
      <w:proofErr w:type="gramEnd"/>
      <w:r>
        <w:rPr>
          <w:rFonts w:cs="Arial"/>
          <w:bCs/>
        </w:rPr>
        <w:t xml:space="preserve"> Vehicle</w:t>
      </w:r>
    </w:p>
    <w:p w14:paraId="422E2928" w14:textId="77777777" w:rsidR="0042307E" w:rsidRDefault="0042307E" w:rsidP="0042307E">
      <w:pPr>
        <w:autoSpaceDE w:val="0"/>
        <w:autoSpaceDN w:val="0"/>
        <w:ind w:left="720" w:firstLine="720"/>
        <w:rPr>
          <w:rFonts w:cs="Arial"/>
          <w:bCs/>
        </w:rPr>
      </w:pPr>
      <w:r>
        <w:rPr>
          <w:rFonts w:cs="Arial"/>
          <w:bCs/>
        </w:rPr>
        <w:t xml:space="preserve">0x1C: No PaaK and No Fob </w:t>
      </w:r>
      <w:proofErr w:type="gramStart"/>
      <w:r>
        <w:rPr>
          <w:rFonts w:cs="Arial"/>
          <w:bCs/>
        </w:rPr>
        <w:t>In</w:t>
      </w:r>
      <w:proofErr w:type="gramEnd"/>
      <w:r>
        <w:rPr>
          <w:rFonts w:cs="Arial"/>
          <w:bCs/>
        </w:rPr>
        <w:t xml:space="preserve"> Vehicle</w:t>
      </w:r>
    </w:p>
    <w:p w14:paraId="7FEDAD2F" w14:textId="77777777" w:rsidR="0042307E" w:rsidRPr="00FB01F9" w:rsidRDefault="0042307E" w:rsidP="0042307E">
      <w:pPr>
        <w:autoSpaceDE w:val="0"/>
        <w:autoSpaceDN w:val="0"/>
        <w:ind w:left="720" w:firstLine="720"/>
        <w:rPr>
          <w:rFonts w:cs="Arial"/>
        </w:rPr>
      </w:pPr>
      <w:r>
        <w:rPr>
          <w:rFonts w:cs="Arial"/>
          <w:bCs/>
        </w:rPr>
        <w:t xml:space="preserve">0x1D: </w:t>
      </w:r>
      <w:r w:rsidRPr="00FB01F9">
        <w:rPr>
          <w:rFonts w:cs="Arial"/>
        </w:rPr>
        <w:t>Password Created Successfully and Delivered to PaaK</w:t>
      </w:r>
    </w:p>
    <w:p w14:paraId="5C19D31E" w14:textId="77777777" w:rsidR="0042307E" w:rsidRPr="00FB01F9" w:rsidRDefault="0042307E" w:rsidP="0042307E">
      <w:pPr>
        <w:autoSpaceDE w:val="0"/>
        <w:autoSpaceDN w:val="0"/>
        <w:ind w:left="720" w:firstLine="720"/>
        <w:rPr>
          <w:rFonts w:cs="Arial"/>
          <w:bCs/>
        </w:rPr>
      </w:pPr>
      <w:r w:rsidRPr="00FB01F9">
        <w:rPr>
          <w:rFonts w:cs="Arial"/>
        </w:rPr>
        <w:t>0x1E: Password Deleted Successfully, but Keypad Code Deleted Failed</w:t>
      </w:r>
    </w:p>
    <w:p w14:paraId="65C5073A" w14:textId="77777777" w:rsidR="0042307E" w:rsidRDefault="0042307E" w:rsidP="0042307E">
      <w:pPr>
        <w:autoSpaceDE w:val="0"/>
        <w:autoSpaceDN w:val="0"/>
        <w:ind w:left="720" w:firstLine="720"/>
        <w:rPr>
          <w:rFonts w:cs="Arial"/>
          <w:b/>
          <w:bCs/>
        </w:rPr>
      </w:pPr>
      <w:r>
        <w:rPr>
          <w:rFonts w:cs="Arial"/>
          <w:bCs/>
        </w:rPr>
        <w:t>0x1F – 0xFF: Not Used</w:t>
      </w:r>
    </w:p>
    <w:p w14:paraId="52B33A66" w14:textId="77777777" w:rsidR="0042307E" w:rsidRPr="001B1A05" w:rsidRDefault="0042307E" w:rsidP="0042307E">
      <w:pPr>
        <w:autoSpaceDE w:val="0"/>
        <w:autoSpaceDN w:val="0"/>
        <w:ind w:left="720" w:firstLine="720"/>
        <w:rPr>
          <w:rFonts w:cs="Arial"/>
          <w:b/>
          <w:bCs/>
        </w:rPr>
      </w:pPr>
    </w:p>
    <w:p w14:paraId="40D43E56" w14:textId="77777777" w:rsidR="0042307E" w:rsidRPr="00D140AA" w:rsidRDefault="0042307E" w:rsidP="0042307E">
      <w:pPr>
        <w:autoSpaceDE w:val="0"/>
        <w:autoSpaceDN w:val="0"/>
        <w:ind w:left="720"/>
        <w:rPr>
          <w:rFonts w:cs="Arial"/>
          <w:b/>
          <w:bCs/>
        </w:rPr>
      </w:pPr>
      <w:r w:rsidRPr="00D140AA">
        <w:rPr>
          <w:rFonts w:cs="Arial"/>
          <w:b/>
          <w:bCs/>
        </w:rPr>
        <w:t xml:space="preserve">Bytes 6 up to 358: </w:t>
      </w:r>
      <w:proofErr w:type="spellStart"/>
      <w:r w:rsidRPr="00D140AA">
        <w:rPr>
          <w:rFonts w:cs="Arial"/>
          <w:b/>
          <w:bCs/>
        </w:rPr>
        <w:t>VariableData</w:t>
      </w:r>
      <w:proofErr w:type="spellEnd"/>
    </w:p>
    <w:p w14:paraId="29683692" w14:textId="77777777" w:rsidR="0042307E" w:rsidRPr="0073766D" w:rsidRDefault="0042307E" w:rsidP="0042307E">
      <w:pPr>
        <w:ind w:left="720" w:firstLine="720"/>
        <w:rPr>
          <w:rFonts w:eastAsia="Calibri" w:cs="Arial"/>
          <w:szCs w:val="22"/>
        </w:rPr>
      </w:pPr>
      <w:r w:rsidRPr="0073766D">
        <w:rPr>
          <w:rFonts w:eastAsia="Calibri" w:cs="Arial"/>
          <w:szCs w:val="22"/>
        </w:rPr>
        <w:t xml:space="preserve">If </w:t>
      </w:r>
      <w:proofErr w:type="spellStart"/>
      <w:r w:rsidRPr="0073766D">
        <w:rPr>
          <w:rFonts w:eastAsia="Calibri" w:cs="Arial"/>
          <w:szCs w:val="22"/>
        </w:rPr>
        <w:t>RspCode</w:t>
      </w:r>
      <w:proofErr w:type="spellEnd"/>
      <w:r w:rsidRPr="0073766D">
        <w:rPr>
          <w:rFonts w:eastAsia="Calibri" w:cs="Arial"/>
          <w:szCs w:val="22"/>
        </w:rPr>
        <w:t xml:space="preserve"> is 0x05 or 0x0A:</w:t>
      </w:r>
    </w:p>
    <w:p w14:paraId="1E0243E7" w14:textId="77777777" w:rsidR="0042307E" w:rsidRPr="0073766D" w:rsidRDefault="0042307E" w:rsidP="0042307E">
      <w:pPr>
        <w:ind w:left="1440" w:firstLine="720"/>
        <w:rPr>
          <w:rFonts w:eastAsia="Calibri" w:cs="Arial"/>
          <w:szCs w:val="22"/>
        </w:rPr>
      </w:pPr>
      <w:r w:rsidRPr="0073766D">
        <w:rPr>
          <w:rFonts w:eastAsia="Calibri" w:cs="Arial"/>
          <w:b/>
          <w:bCs/>
          <w:szCs w:val="22"/>
        </w:rPr>
        <w:t xml:space="preserve">Bytes 6-9: </w:t>
      </w:r>
      <w:proofErr w:type="spellStart"/>
      <w:r w:rsidRPr="0073766D">
        <w:rPr>
          <w:rFonts w:eastAsia="Calibri" w:cs="Arial"/>
          <w:b/>
          <w:bCs/>
          <w:szCs w:val="22"/>
        </w:rPr>
        <w:t>ValetPassword</w:t>
      </w:r>
      <w:proofErr w:type="spellEnd"/>
      <w:r w:rsidRPr="0073766D">
        <w:rPr>
          <w:rFonts w:eastAsia="Calibri" w:cs="Arial"/>
          <w:b/>
          <w:bCs/>
          <w:szCs w:val="22"/>
        </w:rPr>
        <w:t xml:space="preserve"> for 8-digit market</w:t>
      </w:r>
    </w:p>
    <w:p w14:paraId="57F3A59F" w14:textId="77777777" w:rsidR="0042307E" w:rsidRPr="0073766D" w:rsidRDefault="0042307E" w:rsidP="0042307E">
      <w:pPr>
        <w:autoSpaceDE w:val="0"/>
        <w:autoSpaceDN w:val="0"/>
        <w:ind w:left="2160" w:firstLine="720"/>
        <w:rPr>
          <w:rFonts w:eastAsia="Calibri" w:cs="Arial"/>
          <w:szCs w:val="22"/>
        </w:rPr>
      </w:pPr>
      <w:r w:rsidRPr="0073766D">
        <w:rPr>
          <w:rFonts w:eastAsia="Calibri" w:cs="Arial"/>
          <w:szCs w:val="22"/>
        </w:rPr>
        <w:t>Value: 0x00000000 to 0x05F5E0FF (0 to 99999999)</w:t>
      </w:r>
    </w:p>
    <w:p w14:paraId="3925A126" w14:textId="77777777" w:rsidR="0042307E" w:rsidRDefault="0042307E" w:rsidP="0042307E">
      <w:pPr>
        <w:ind w:left="1440" w:firstLine="720"/>
        <w:rPr>
          <w:rFonts w:eastAsia="Calibri" w:cs="Arial"/>
          <w:b/>
          <w:bCs/>
          <w:szCs w:val="22"/>
        </w:rPr>
      </w:pPr>
      <w:r w:rsidRPr="0073766D">
        <w:rPr>
          <w:rFonts w:eastAsia="Calibri" w:cs="Arial"/>
          <w:b/>
          <w:bCs/>
          <w:szCs w:val="22"/>
        </w:rPr>
        <w:t>OR</w:t>
      </w:r>
    </w:p>
    <w:p w14:paraId="73A40738" w14:textId="77777777" w:rsidR="0042307E" w:rsidRPr="0073766D" w:rsidRDefault="0042307E" w:rsidP="0042307E">
      <w:pPr>
        <w:ind w:left="1440" w:firstLine="720"/>
        <w:rPr>
          <w:rFonts w:eastAsia="Calibri" w:cs="Arial"/>
          <w:b/>
          <w:bCs/>
          <w:szCs w:val="22"/>
        </w:rPr>
      </w:pPr>
    </w:p>
    <w:p w14:paraId="76B5D611" w14:textId="77777777" w:rsidR="0042307E" w:rsidRPr="0073766D" w:rsidRDefault="0042307E" w:rsidP="0042307E">
      <w:pPr>
        <w:ind w:left="1440" w:firstLine="720"/>
        <w:rPr>
          <w:rFonts w:eastAsia="Calibri" w:cs="Arial"/>
          <w:b/>
          <w:bCs/>
          <w:szCs w:val="22"/>
        </w:rPr>
      </w:pPr>
      <w:r w:rsidRPr="0073766D">
        <w:rPr>
          <w:rFonts w:eastAsia="Calibri" w:cs="Arial"/>
          <w:b/>
          <w:bCs/>
          <w:szCs w:val="22"/>
        </w:rPr>
        <w:t xml:space="preserve">Bytes 6-10: </w:t>
      </w:r>
      <w:proofErr w:type="spellStart"/>
      <w:r w:rsidRPr="0073766D">
        <w:rPr>
          <w:rFonts w:eastAsia="Calibri" w:cs="Arial"/>
          <w:b/>
          <w:bCs/>
          <w:szCs w:val="22"/>
        </w:rPr>
        <w:t>ValetPassword</w:t>
      </w:r>
      <w:proofErr w:type="spellEnd"/>
      <w:r w:rsidRPr="0073766D">
        <w:rPr>
          <w:rFonts w:eastAsia="Calibri" w:cs="Arial"/>
          <w:b/>
          <w:bCs/>
          <w:szCs w:val="22"/>
        </w:rPr>
        <w:t xml:space="preserve"> for 10-digit market</w:t>
      </w:r>
    </w:p>
    <w:p w14:paraId="38E24B94" w14:textId="77777777" w:rsidR="0042307E" w:rsidRPr="0073766D" w:rsidRDefault="0042307E" w:rsidP="0042307E">
      <w:pPr>
        <w:autoSpaceDE w:val="0"/>
        <w:autoSpaceDN w:val="0"/>
        <w:ind w:left="2160" w:firstLine="720"/>
        <w:rPr>
          <w:rFonts w:eastAsia="Calibri" w:cs="Arial"/>
          <w:szCs w:val="22"/>
        </w:rPr>
      </w:pPr>
      <w:r w:rsidRPr="0073766D">
        <w:rPr>
          <w:rFonts w:eastAsia="Calibri" w:cs="Arial"/>
          <w:szCs w:val="22"/>
        </w:rPr>
        <w:t>Value: 0x0000000000 to 0x02540BE3FF (0 to 9999999999)</w:t>
      </w:r>
    </w:p>
    <w:p w14:paraId="5C7A3AEA" w14:textId="77777777" w:rsidR="0042307E" w:rsidRDefault="0042307E" w:rsidP="0042307E">
      <w:pPr>
        <w:autoSpaceDE w:val="0"/>
        <w:autoSpaceDN w:val="0"/>
        <w:ind w:left="2160"/>
        <w:rPr>
          <w:rFonts w:eastAsia="Calibri" w:cs="Arial"/>
          <w:i/>
          <w:szCs w:val="22"/>
        </w:rPr>
      </w:pPr>
    </w:p>
    <w:p w14:paraId="58330E27" w14:textId="77777777" w:rsidR="0042307E" w:rsidRPr="0073766D" w:rsidRDefault="0042307E" w:rsidP="0042307E">
      <w:pPr>
        <w:autoSpaceDE w:val="0"/>
        <w:autoSpaceDN w:val="0"/>
        <w:ind w:left="2160"/>
        <w:rPr>
          <w:rFonts w:eastAsia="Calibri" w:cs="Arial"/>
          <w:i/>
          <w:szCs w:val="22"/>
        </w:rPr>
      </w:pPr>
      <w:r w:rsidRPr="0073766D">
        <w:rPr>
          <w:rFonts w:eastAsia="Calibri" w:cs="Arial"/>
          <w:i/>
          <w:szCs w:val="22"/>
        </w:rPr>
        <w:t xml:space="preserve">NOTE: For 8-digit markets, only 4 bytes will be sent for the </w:t>
      </w:r>
      <w:proofErr w:type="spellStart"/>
      <w:r w:rsidRPr="0073766D">
        <w:rPr>
          <w:rFonts w:eastAsia="Calibri" w:cs="Arial"/>
          <w:i/>
          <w:szCs w:val="22"/>
        </w:rPr>
        <w:t>ValetPassword</w:t>
      </w:r>
      <w:proofErr w:type="spellEnd"/>
      <w:r w:rsidRPr="0073766D">
        <w:rPr>
          <w:rFonts w:eastAsia="Calibri" w:cs="Arial"/>
          <w:i/>
          <w:szCs w:val="22"/>
        </w:rPr>
        <w:t xml:space="preserve"> parameter. For 10-digit markets, 5 bytes will be sent for the </w:t>
      </w:r>
      <w:proofErr w:type="spellStart"/>
      <w:r w:rsidRPr="0073766D">
        <w:rPr>
          <w:rFonts w:eastAsia="Calibri" w:cs="Arial"/>
          <w:i/>
          <w:szCs w:val="22"/>
        </w:rPr>
        <w:t>ValetPassword</w:t>
      </w:r>
      <w:proofErr w:type="spellEnd"/>
      <w:r w:rsidRPr="0073766D">
        <w:rPr>
          <w:rFonts w:eastAsia="Calibri" w:cs="Arial"/>
          <w:i/>
          <w:szCs w:val="22"/>
        </w:rPr>
        <w:t xml:space="preserve"> parameter.</w:t>
      </w:r>
    </w:p>
    <w:p w14:paraId="39B2E4A1" w14:textId="77777777" w:rsidR="0042307E" w:rsidRPr="00D140AA" w:rsidRDefault="0042307E" w:rsidP="0042307E">
      <w:pPr>
        <w:autoSpaceDE w:val="0"/>
        <w:autoSpaceDN w:val="0"/>
        <w:rPr>
          <w:rFonts w:cs="Arial"/>
          <w:b/>
          <w:bCs/>
        </w:rPr>
      </w:pPr>
    </w:p>
    <w:p w14:paraId="1EF9D500" w14:textId="77777777" w:rsidR="0042307E" w:rsidRPr="00D140AA" w:rsidRDefault="0042307E" w:rsidP="0042307E">
      <w:pPr>
        <w:ind w:left="720" w:firstLine="720"/>
        <w:rPr>
          <w:rFonts w:cs="Arial"/>
        </w:rPr>
      </w:pPr>
      <w:r w:rsidRPr="00D140AA">
        <w:rPr>
          <w:rFonts w:cs="Arial"/>
        </w:rPr>
        <w:t xml:space="preserve">If </w:t>
      </w:r>
      <w:proofErr w:type="spellStart"/>
      <w:r w:rsidRPr="00D140AA">
        <w:rPr>
          <w:rFonts w:cs="Arial"/>
        </w:rPr>
        <w:t>RspCode</w:t>
      </w:r>
      <w:proofErr w:type="spellEnd"/>
      <w:r w:rsidRPr="00D140AA">
        <w:rPr>
          <w:rFonts w:cs="Arial"/>
        </w:rPr>
        <w:t xml:space="preserve"> is 0x01:</w:t>
      </w:r>
    </w:p>
    <w:p w14:paraId="716D12AD" w14:textId="77777777" w:rsidR="0042307E" w:rsidRPr="00D140AA" w:rsidRDefault="0042307E" w:rsidP="0042307E">
      <w:pPr>
        <w:ind w:left="1440" w:firstLine="720"/>
        <w:rPr>
          <w:rFonts w:cs="Arial"/>
          <w:b/>
        </w:rPr>
      </w:pPr>
      <w:r w:rsidRPr="00D140AA">
        <w:rPr>
          <w:rFonts w:cs="Arial"/>
          <w:b/>
        </w:rPr>
        <w:t xml:space="preserve">Bytes 6-37: </w:t>
      </w:r>
      <w:proofErr w:type="spellStart"/>
      <w:r w:rsidRPr="00D140AA">
        <w:rPr>
          <w:rFonts w:cs="Arial"/>
          <w:b/>
        </w:rPr>
        <w:t>ChallengeNonce</w:t>
      </w:r>
      <w:proofErr w:type="spellEnd"/>
    </w:p>
    <w:p w14:paraId="0072611A" w14:textId="77777777" w:rsidR="0042307E" w:rsidRPr="00D140AA" w:rsidRDefault="0042307E" w:rsidP="0042307E">
      <w:pPr>
        <w:ind w:left="2160" w:firstLine="720"/>
        <w:rPr>
          <w:rFonts w:cs="Arial"/>
        </w:rPr>
      </w:pPr>
      <w:r w:rsidRPr="00D140AA">
        <w:rPr>
          <w:rFonts w:cs="Arial"/>
        </w:rPr>
        <w:t>32 byte random number</w:t>
      </w:r>
    </w:p>
    <w:p w14:paraId="3F03C570" w14:textId="77777777" w:rsidR="0042307E" w:rsidRPr="00D140AA" w:rsidRDefault="0042307E" w:rsidP="0042307E">
      <w:pPr>
        <w:rPr>
          <w:rFonts w:cs="Arial"/>
        </w:rPr>
      </w:pPr>
    </w:p>
    <w:p w14:paraId="0EBA2CDD" w14:textId="77777777" w:rsidR="0042307E" w:rsidRPr="00D140AA" w:rsidRDefault="0042307E" w:rsidP="0042307E">
      <w:pPr>
        <w:ind w:left="1440" w:firstLine="720"/>
        <w:rPr>
          <w:rFonts w:cs="Arial"/>
          <w:b/>
        </w:rPr>
      </w:pPr>
      <w:r w:rsidRPr="00D140AA">
        <w:rPr>
          <w:rFonts w:cs="Arial"/>
          <w:b/>
        </w:rPr>
        <w:t>Bytes 38-53: Salt</w:t>
      </w:r>
    </w:p>
    <w:p w14:paraId="1757CAB1" w14:textId="77777777" w:rsidR="0042307E" w:rsidRPr="00D140AA" w:rsidRDefault="0042307E" w:rsidP="0042307E">
      <w:pPr>
        <w:ind w:left="2160" w:firstLine="720"/>
        <w:rPr>
          <w:rFonts w:cs="Arial"/>
        </w:rPr>
      </w:pPr>
      <w:r w:rsidRPr="00D140AA">
        <w:rPr>
          <w:rFonts w:cs="Arial"/>
        </w:rPr>
        <w:t>16 byte random number</w:t>
      </w:r>
    </w:p>
    <w:p w14:paraId="1E07A8D1" w14:textId="77777777" w:rsidR="0042307E" w:rsidRPr="00D140AA" w:rsidRDefault="0042307E" w:rsidP="0042307E">
      <w:pPr>
        <w:rPr>
          <w:rFonts w:cs="Arial"/>
          <w:b/>
        </w:rPr>
      </w:pPr>
    </w:p>
    <w:p w14:paraId="26E41C77" w14:textId="77777777" w:rsidR="0042307E" w:rsidRPr="00D140AA" w:rsidRDefault="0042307E" w:rsidP="0042307E">
      <w:pPr>
        <w:ind w:left="720" w:firstLine="720"/>
        <w:rPr>
          <w:rFonts w:cs="Arial"/>
        </w:rPr>
      </w:pPr>
      <w:r w:rsidRPr="00D140AA">
        <w:rPr>
          <w:rFonts w:cs="Arial"/>
        </w:rPr>
        <w:t xml:space="preserve">If </w:t>
      </w:r>
      <w:proofErr w:type="spellStart"/>
      <w:r w:rsidRPr="00D140AA">
        <w:rPr>
          <w:rFonts w:cs="Arial"/>
        </w:rPr>
        <w:t>RspCode</w:t>
      </w:r>
      <w:proofErr w:type="spellEnd"/>
      <w:r w:rsidRPr="00D140AA">
        <w:rPr>
          <w:rFonts w:cs="Arial"/>
        </w:rPr>
        <w:t xml:space="preserve"> is 0x03 or 0x04</w:t>
      </w:r>
    </w:p>
    <w:p w14:paraId="1824C019" w14:textId="77777777" w:rsidR="0042307E" w:rsidRPr="00D140AA" w:rsidRDefault="0042307E" w:rsidP="0042307E">
      <w:pPr>
        <w:ind w:left="1440" w:firstLine="720"/>
        <w:rPr>
          <w:rFonts w:cs="Arial"/>
          <w:b/>
        </w:rPr>
      </w:pPr>
      <w:r w:rsidRPr="00D140AA">
        <w:rPr>
          <w:rFonts w:cs="Arial"/>
          <w:b/>
        </w:rPr>
        <w:t>Bytes 6-21: Salt</w:t>
      </w:r>
    </w:p>
    <w:p w14:paraId="54EA41C4" w14:textId="77777777" w:rsidR="0042307E" w:rsidRPr="00D140AA" w:rsidRDefault="0042307E" w:rsidP="0042307E">
      <w:pPr>
        <w:ind w:left="2160" w:firstLine="720"/>
        <w:rPr>
          <w:rFonts w:cs="Arial"/>
        </w:rPr>
      </w:pPr>
      <w:r w:rsidRPr="00D140AA">
        <w:rPr>
          <w:rFonts w:cs="Arial"/>
        </w:rPr>
        <w:t>16 byte random number</w:t>
      </w:r>
    </w:p>
    <w:p w14:paraId="39E9EF5E" w14:textId="77777777" w:rsidR="0042307E" w:rsidRPr="00D140AA" w:rsidRDefault="0042307E" w:rsidP="0042307E">
      <w:pPr>
        <w:spacing w:before="120" w:after="60"/>
        <w:ind w:left="2160"/>
        <w:rPr>
          <w:rFonts w:cs="Arial"/>
          <w:b/>
          <w:snapToGrid w:val="0"/>
        </w:rPr>
      </w:pPr>
      <w:r w:rsidRPr="00D140AA">
        <w:rPr>
          <w:rFonts w:cs="Arial"/>
          <w:b/>
          <w:snapToGrid w:val="0"/>
        </w:rPr>
        <w:t xml:space="preserve">Byte 22: </w:t>
      </w:r>
      <w:proofErr w:type="spellStart"/>
      <w:r w:rsidRPr="00D140AA">
        <w:rPr>
          <w:rFonts w:cs="Arial"/>
          <w:b/>
          <w:snapToGrid w:val="0"/>
        </w:rPr>
        <w:t>NumberOfItems</w:t>
      </w:r>
      <w:proofErr w:type="spellEnd"/>
    </w:p>
    <w:p w14:paraId="5E90C9F4" w14:textId="77777777" w:rsidR="0042307E" w:rsidRPr="00D140AA" w:rsidRDefault="0042307E" w:rsidP="0042307E">
      <w:pPr>
        <w:ind w:left="2160" w:firstLine="720"/>
        <w:rPr>
          <w:rFonts w:cs="Arial"/>
        </w:rPr>
      </w:pPr>
      <w:r w:rsidRPr="00D140AA">
        <w:rPr>
          <w:rFonts w:cs="Arial"/>
        </w:rPr>
        <w:t>0x00: Reserved</w:t>
      </w:r>
    </w:p>
    <w:p w14:paraId="73A0898D" w14:textId="77777777" w:rsidR="0042307E" w:rsidRPr="00D140AA" w:rsidRDefault="0042307E" w:rsidP="0042307E">
      <w:pPr>
        <w:ind w:left="2160" w:firstLine="720"/>
        <w:rPr>
          <w:rFonts w:cs="Arial"/>
        </w:rPr>
      </w:pPr>
      <w:r w:rsidRPr="00D140AA">
        <w:rPr>
          <w:rFonts w:cs="Arial"/>
        </w:rPr>
        <w:t>0x01:  1</w:t>
      </w:r>
    </w:p>
    <w:p w14:paraId="70C9E659" w14:textId="77777777" w:rsidR="0042307E" w:rsidRPr="00D140AA" w:rsidRDefault="0042307E" w:rsidP="0042307E">
      <w:pPr>
        <w:ind w:left="2160" w:firstLine="720"/>
        <w:rPr>
          <w:rFonts w:cs="Arial"/>
        </w:rPr>
      </w:pPr>
      <w:r w:rsidRPr="00D140AA">
        <w:rPr>
          <w:rFonts w:cs="Arial"/>
        </w:rPr>
        <w:t>....</w:t>
      </w:r>
    </w:p>
    <w:p w14:paraId="0C96D58D" w14:textId="77777777" w:rsidR="0042307E" w:rsidRPr="00D140AA" w:rsidRDefault="0042307E" w:rsidP="0042307E">
      <w:pPr>
        <w:ind w:left="2160" w:firstLine="720"/>
        <w:rPr>
          <w:rFonts w:cs="Arial"/>
        </w:rPr>
      </w:pPr>
      <w:r w:rsidRPr="00D140AA">
        <w:rPr>
          <w:rFonts w:cs="Arial"/>
        </w:rPr>
        <w:t>0x04:  4</w:t>
      </w:r>
    </w:p>
    <w:p w14:paraId="118B4762" w14:textId="77777777" w:rsidR="0042307E" w:rsidRPr="00D140AA" w:rsidRDefault="0042307E" w:rsidP="0042307E">
      <w:pPr>
        <w:ind w:left="2160" w:firstLine="720"/>
        <w:rPr>
          <w:rFonts w:cs="Arial"/>
        </w:rPr>
      </w:pPr>
      <w:r w:rsidRPr="00D140AA">
        <w:rPr>
          <w:rFonts w:cs="Arial"/>
        </w:rPr>
        <w:t>0xFF: No Entry</w:t>
      </w:r>
    </w:p>
    <w:p w14:paraId="273E472E" w14:textId="77777777" w:rsidR="0042307E" w:rsidRPr="00D140AA" w:rsidRDefault="0042307E" w:rsidP="0042307E">
      <w:pPr>
        <w:rPr>
          <w:rFonts w:cs="Arial"/>
        </w:rPr>
      </w:pPr>
    </w:p>
    <w:p w14:paraId="1B3D7B9E" w14:textId="77777777" w:rsidR="0042307E" w:rsidRPr="00D140AA" w:rsidRDefault="0042307E" w:rsidP="0042307E">
      <w:pPr>
        <w:ind w:left="1440" w:firstLine="720"/>
        <w:rPr>
          <w:rFonts w:cs="Arial"/>
          <w:b/>
        </w:rPr>
      </w:pPr>
      <w:r w:rsidRPr="00D140AA">
        <w:rPr>
          <w:rFonts w:cs="Arial"/>
          <w:b/>
        </w:rPr>
        <w:t>Bytes 23 up to 358: Vector</w:t>
      </w:r>
    </w:p>
    <w:p w14:paraId="20BC0FF4" w14:textId="77777777" w:rsidR="0042307E" w:rsidRPr="00D140AA" w:rsidRDefault="0042307E" w:rsidP="0042307E">
      <w:pPr>
        <w:ind w:left="2160" w:firstLine="720"/>
        <w:rPr>
          <w:rFonts w:cs="Arial"/>
          <w:i/>
          <w:lang w:val="en-GB"/>
        </w:rPr>
      </w:pPr>
      <w:proofErr w:type="gramStart"/>
      <w:r w:rsidRPr="00D140AA">
        <w:rPr>
          <w:rFonts w:cs="Arial"/>
          <w:i/>
          <w:lang w:val="en-GB"/>
        </w:rPr>
        <w:t>Array(</w:t>
      </w:r>
      <w:proofErr w:type="gramEnd"/>
      <w:r w:rsidRPr="00D140AA">
        <w:rPr>
          <w:rFonts w:cs="Arial"/>
          <w:i/>
          <w:lang w:val="en-GB"/>
        </w:rPr>
        <w:t>1..NumberOfItems) of record (</w:t>
      </w:r>
      <w:proofErr w:type="spellStart"/>
      <w:r w:rsidRPr="00D140AA">
        <w:rPr>
          <w:rFonts w:cs="Arial"/>
          <w:i/>
          <w:lang w:val="en-GB"/>
        </w:rPr>
        <w:t>ItemIndex</w:t>
      </w:r>
      <w:proofErr w:type="spellEnd"/>
      <w:r w:rsidRPr="00D140AA">
        <w:rPr>
          <w:rFonts w:cs="Arial"/>
          <w:i/>
          <w:lang w:val="en-GB"/>
        </w:rPr>
        <w:t xml:space="preserve">, </w:t>
      </w:r>
      <w:proofErr w:type="spellStart"/>
      <w:r w:rsidRPr="00D140AA">
        <w:rPr>
          <w:rFonts w:cs="Arial"/>
          <w:i/>
          <w:lang w:val="en-GB"/>
        </w:rPr>
        <w:t>KeyID</w:t>
      </w:r>
      <w:proofErr w:type="spellEnd"/>
      <w:r w:rsidRPr="00D140AA">
        <w:rPr>
          <w:rFonts w:cs="Arial"/>
          <w:i/>
          <w:lang w:val="en-GB"/>
        </w:rPr>
        <w:t xml:space="preserve">, </w:t>
      </w:r>
      <w:proofErr w:type="spellStart"/>
      <w:r w:rsidRPr="00D140AA">
        <w:rPr>
          <w:rFonts w:cs="Arial"/>
          <w:i/>
          <w:lang w:val="en-GB"/>
        </w:rPr>
        <w:t>PhoneName</w:t>
      </w:r>
      <w:proofErr w:type="spellEnd"/>
      <w:r w:rsidRPr="00D140AA">
        <w:rPr>
          <w:rFonts w:cs="Arial"/>
          <w:i/>
          <w:lang w:val="en-GB"/>
        </w:rPr>
        <w:t>) with</w:t>
      </w:r>
    </w:p>
    <w:p w14:paraId="69BCB5EA" w14:textId="77777777" w:rsidR="0042307E" w:rsidRPr="00D140AA" w:rsidRDefault="0042307E" w:rsidP="0042307E">
      <w:pPr>
        <w:ind w:left="2160" w:firstLine="720"/>
        <w:rPr>
          <w:rFonts w:cs="Arial"/>
        </w:rPr>
      </w:pPr>
      <w:r w:rsidRPr="00D140AA">
        <w:rPr>
          <w:rFonts w:cs="Arial"/>
          <w:i/>
          <w:lang w:val="en-GB"/>
        </w:rPr>
        <w:t xml:space="preserve">Total number of elements defined in </w:t>
      </w:r>
      <w:proofErr w:type="spellStart"/>
      <w:r w:rsidRPr="00D140AA">
        <w:rPr>
          <w:rFonts w:cs="Arial"/>
          <w:i/>
          <w:lang w:val="en-GB"/>
        </w:rPr>
        <w:t>NumberOfItems</w:t>
      </w:r>
      <w:proofErr w:type="spellEnd"/>
    </w:p>
    <w:p w14:paraId="079BCDA5" w14:textId="77777777" w:rsidR="0042307E" w:rsidRPr="00D140AA" w:rsidRDefault="0042307E" w:rsidP="0042307E">
      <w:pPr>
        <w:autoSpaceDE w:val="0"/>
        <w:autoSpaceDN w:val="0"/>
        <w:rPr>
          <w:rFonts w:cs="Arial"/>
          <w:b/>
          <w:bCs/>
        </w:rPr>
      </w:pPr>
    </w:p>
    <w:p w14:paraId="7F2CDB2D" w14:textId="77777777" w:rsidR="0042307E" w:rsidRPr="00D140AA" w:rsidRDefault="0042307E" w:rsidP="0042307E">
      <w:pPr>
        <w:ind w:left="2160" w:firstLine="720"/>
        <w:rPr>
          <w:rFonts w:cs="Arial"/>
          <w:b/>
          <w:i/>
          <w:lang w:val="en-GB"/>
        </w:rPr>
      </w:pPr>
      <w:r w:rsidRPr="00D140AA">
        <w:rPr>
          <w:rFonts w:cs="Arial"/>
          <w:b/>
          <w:i/>
          <w:lang w:val="en-GB"/>
        </w:rPr>
        <w:t xml:space="preserve">Byte 0:  </w:t>
      </w:r>
      <w:proofErr w:type="spellStart"/>
      <w:r w:rsidRPr="00D140AA">
        <w:rPr>
          <w:rFonts w:cs="Arial"/>
          <w:b/>
          <w:i/>
          <w:lang w:val="en-GB"/>
        </w:rPr>
        <w:t>ItemIndex</w:t>
      </w:r>
      <w:proofErr w:type="spellEnd"/>
    </w:p>
    <w:p w14:paraId="76E13BF0" w14:textId="77777777" w:rsidR="0042307E" w:rsidRPr="00D140AA" w:rsidRDefault="0042307E" w:rsidP="0042307E">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 xml:space="preserve">0x00: </w:t>
      </w:r>
      <w:proofErr w:type="gramStart"/>
      <w:r w:rsidRPr="00D140AA">
        <w:rPr>
          <w:rFonts w:cs="Arial"/>
        </w:rPr>
        <w:t>Reserved  (</w:t>
      </w:r>
      <w:proofErr w:type="gramEnd"/>
      <w:r w:rsidRPr="00D140AA">
        <w:rPr>
          <w:rFonts w:cs="Arial"/>
        </w:rPr>
        <w:t xml:space="preserve"> 1 to 4)</w:t>
      </w:r>
    </w:p>
    <w:p w14:paraId="39C56A49" w14:textId="77777777" w:rsidR="0042307E" w:rsidRPr="00D140AA" w:rsidRDefault="0042307E" w:rsidP="0042307E">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0x01:  1</w:t>
      </w:r>
    </w:p>
    <w:p w14:paraId="658B5559" w14:textId="77777777" w:rsidR="0042307E" w:rsidRPr="00D140AA" w:rsidRDefault="0042307E" w:rsidP="0042307E">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w:t>
      </w:r>
    </w:p>
    <w:p w14:paraId="2D562793" w14:textId="77777777" w:rsidR="0042307E" w:rsidRPr="00D140AA" w:rsidRDefault="0042307E" w:rsidP="0042307E">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0x04:  4</w:t>
      </w:r>
    </w:p>
    <w:p w14:paraId="5D390FFC" w14:textId="77777777" w:rsidR="0042307E" w:rsidRPr="00D140AA" w:rsidRDefault="0042307E" w:rsidP="0042307E">
      <w:pPr>
        <w:rPr>
          <w:rFonts w:cs="Arial"/>
          <w:b/>
          <w:bCs/>
        </w:rPr>
      </w:pPr>
    </w:p>
    <w:p w14:paraId="712731BA" w14:textId="77777777" w:rsidR="0042307E" w:rsidRPr="00D140AA" w:rsidRDefault="0042307E" w:rsidP="0042307E">
      <w:pPr>
        <w:autoSpaceDE w:val="0"/>
        <w:autoSpaceDN w:val="0"/>
        <w:ind w:left="2160" w:firstLine="720"/>
        <w:rPr>
          <w:rFonts w:cs="Arial"/>
          <w:b/>
          <w:bCs/>
        </w:rPr>
      </w:pPr>
      <w:r w:rsidRPr="00D140AA">
        <w:rPr>
          <w:rFonts w:cs="Arial"/>
          <w:b/>
          <w:bCs/>
        </w:rPr>
        <w:t xml:space="preserve">Byte </w:t>
      </w:r>
      <w:r w:rsidRPr="00D140AA">
        <w:rPr>
          <w:rFonts w:cs="Arial"/>
          <w:b/>
          <w:i/>
          <w:lang w:val="en-GB"/>
        </w:rPr>
        <w:t>1</w:t>
      </w:r>
      <w:r w:rsidRPr="00D140AA">
        <w:rPr>
          <w:rFonts w:cs="Arial"/>
          <w:b/>
          <w:bCs/>
        </w:rPr>
        <w:t xml:space="preserve">: </w:t>
      </w:r>
      <w:proofErr w:type="spellStart"/>
      <w:r w:rsidRPr="00D140AA">
        <w:rPr>
          <w:rFonts w:cs="Arial"/>
          <w:b/>
          <w:bCs/>
        </w:rPr>
        <w:t>KeyIndex</w:t>
      </w:r>
      <w:proofErr w:type="spellEnd"/>
    </w:p>
    <w:p w14:paraId="07AB9E17" w14:textId="77777777" w:rsidR="0042307E" w:rsidRPr="00D140AA" w:rsidRDefault="0042307E" w:rsidP="0042307E">
      <w:pPr>
        <w:autoSpaceDE w:val="0"/>
        <w:autoSpaceDN w:val="0"/>
        <w:ind w:left="2880" w:firstLine="720"/>
        <w:rPr>
          <w:rFonts w:cs="Arial"/>
        </w:rPr>
      </w:pPr>
      <w:r w:rsidRPr="00D140AA">
        <w:rPr>
          <w:rFonts w:cs="Arial"/>
        </w:rPr>
        <w:t>0x00: Reserved</w:t>
      </w:r>
    </w:p>
    <w:p w14:paraId="5DDC9306" w14:textId="77777777" w:rsidR="0042307E" w:rsidRPr="00D140AA" w:rsidRDefault="0042307E" w:rsidP="0042307E">
      <w:pPr>
        <w:autoSpaceDE w:val="0"/>
        <w:autoSpaceDN w:val="0"/>
        <w:ind w:left="2880" w:firstLine="720"/>
        <w:rPr>
          <w:rFonts w:cs="Arial"/>
        </w:rPr>
      </w:pPr>
      <w:r w:rsidRPr="00D140AA">
        <w:rPr>
          <w:rFonts w:cs="Arial"/>
        </w:rPr>
        <w:t xml:space="preserve">0x01: </w:t>
      </w:r>
      <w:proofErr w:type="spellStart"/>
      <w:r w:rsidRPr="00D140AA">
        <w:rPr>
          <w:rFonts w:cs="Arial"/>
        </w:rPr>
        <w:t>KeyIndex</w:t>
      </w:r>
      <w:proofErr w:type="spellEnd"/>
      <w:r w:rsidRPr="00D140AA">
        <w:rPr>
          <w:rFonts w:cs="Arial"/>
        </w:rPr>
        <w:t xml:space="preserve"> 1</w:t>
      </w:r>
    </w:p>
    <w:p w14:paraId="72012FA2" w14:textId="77777777" w:rsidR="0042307E" w:rsidRPr="00D140AA" w:rsidRDefault="0042307E" w:rsidP="0042307E">
      <w:pPr>
        <w:autoSpaceDE w:val="0"/>
        <w:autoSpaceDN w:val="0"/>
        <w:ind w:left="2880" w:firstLine="720"/>
        <w:rPr>
          <w:rFonts w:cs="Arial"/>
        </w:rPr>
      </w:pPr>
      <w:r w:rsidRPr="00D140AA">
        <w:rPr>
          <w:rFonts w:cs="Arial"/>
        </w:rPr>
        <w:t xml:space="preserve">0x02: </w:t>
      </w:r>
      <w:proofErr w:type="spellStart"/>
      <w:r w:rsidRPr="00D140AA">
        <w:rPr>
          <w:rFonts w:cs="Arial"/>
        </w:rPr>
        <w:t>KeyIndex</w:t>
      </w:r>
      <w:proofErr w:type="spellEnd"/>
      <w:r w:rsidRPr="00D140AA">
        <w:rPr>
          <w:rFonts w:cs="Arial"/>
        </w:rPr>
        <w:t xml:space="preserve"> 2</w:t>
      </w:r>
    </w:p>
    <w:p w14:paraId="328D4D9E" w14:textId="77777777" w:rsidR="0042307E" w:rsidRPr="00D140AA" w:rsidRDefault="0042307E" w:rsidP="0042307E">
      <w:pPr>
        <w:autoSpaceDE w:val="0"/>
        <w:autoSpaceDN w:val="0"/>
        <w:ind w:left="2880" w:firstLine="720"/>
        <w:rPr>
          <w:rFonts w:cs="Arial"/>
        </w:rPr>
      </w:pPr>
      <w:r w:rsidRPr="00D140AA">
        <w:rPr>
          <w:rFonts w:cs="Arial"/>
        </w:rPr>
        <w:t>…</w:t>
      </w:r>
    </w:p>
    <w:p w14:paraId="71E7724C" w14:textId="77777777" w:rsidR="0042307E" w:rsidRPr="00D140AA" w:rsidRDefault="0042307E" w:rsidP="0042307E">
      <w:pPr>
        <w:autoSpaceDE w:val="0"/>
        <w:autoSpaceDN w:val="0"/>
        <w:ind w:left="2880" w:firstLine="720"/>
        <w:rPr>
          <w:rFonts w:cs="Arial"/>
        </w:rPr>
      </w:pPr>
      <w:r w:rsidRPr="00D140AA">
        <w:rPr>
          <w:rFonts w:cs="Arial"/>
        </w:rPr>
        <w:t xml:space="preserve">0xFF: </w:t>
      </w:r>
      <w:proofErr w:type="spellStart"/>
      <w:r w:rsidRPr="00D140AA">
        <w:rPr>
          <w:rFonts w:cs="Arial"/>
        </w:rPr>
        <w:t>KeyIndex</w:t>
      </w:r>
      <w:proofErr w:type="spellEnd"/>
      <w:r w:rsidRPr="00D140AA">
        <w:rPr>
          <w:rFonts w:cs="Arial"/>
        </w:rPr>
        <w:t xml:space="preserve"> 255</w:t>
      </w:r>
    </w:p>
    <w:p w14:paraId="5718CDE3" w14:textId="77777777" w:rsidR="0042307E" w:rsidRPr="00D140AA" w:rsidRDefault="0042307E" w:rsidP="0042307E">
      <w:pPr>
        <w:rPr>
          <w:rFonts w:cs="Arial"/>
        </w:rPr>
      </w:pPr>
    </w:p>
    <w:p w14:paraId="6D9F561A" w14:textId="77777777" w:rsidR="0042307E" w:rsidRPr="00D140AA" w:rsidRDefault="0042307E" w:rsidP="0042307E">
      <w:pPr>
        <w:ind w:left="2160" w:firstLine="720"/>
        <w:rPr>
          <w:rFonts w:cs="Arial"/>
          <w:b/>
        </w:rPr>
      </w:pPr>
      <w:r w:rsidRPr="00D140AA">
        <w:rPr>
          <w:rFonts w:cs="Arial"/>
          <w:b/>
        </w:rPr>
        <w:t>Bytes 2 up to 83/42 (Coding Table I/</w:t>
      </w:r>
      <w:r w:rsidRPr="00D140AA">
        <w:rPr>
          <w:rFonts w:cs="Arial"/>
          <w:b/>
          <w:bCs/>
        </w:rPr>
        <w:t xml:space="preserve"> Coding Table II</w:t>
      </w:r>
      <w:r>
        <w:rPr>
          <w:rFonts w:cs="Arial"/>
          <w:b/>
        </w:rPr>
        <w:t xml:space="preserve"> Characters): </w:t>
      </w:r>
      <w:proofErr w:type="spellStart"/>
      <w:r w:rsidRPr="00D140AA">
        <w:rPr>
          <w:rFonts w:cs="Arial"/>
          <w:b/>
        </w:rPr>
        <w:t>PhoneName</w:t>
      </w:r>
      <w:proofErr w:type="spellEnd"/>
    </w:p>
    <w:p w14:paraId="14B71F14" w14:textId="77777777" w:rsidR="0042307E" w:rsidRPr="00D140AA" w:rsidRDefault="0042307E" w:rsidP="0042307E">
      <w:pPr>
        <w:ind w:left="2880" w:firstLine="720"/>
        <w:rPr>
          <w:rFonts w:cs="Arial"/>
          <w:b/>
          <w:snapToGrid w:val="0"/>
        </w:rPr>
      </w:pPr>
      <w:r w:rsidRPr="00D140AA">
        <w:rPr>
          <w:rFonts w:cs="Arial"/>
        </w:rPr>
        <w:t>Max. 41 characters, 40 plus 1 end of string</w:t>
      </w:r>
    </w:p>
    <w:p w14:paraId="50301104" w14:textId="77777777" w:rsidR="0042307E" w:rsidRDefault="0042307E" w:rsidP="0042307E">
      <w:pPr>
        <w:rPr>
          <w:rFonts w:cs="Arial"/>
        </w:rPr>
      </w:pPr>
    </w:p>
    <w:p w14:paraId="5F099C9E" w14:textId="77777777" w:rsidR="0042307E" w:rsidRDefault="0042307E" w:rsidP="0042307E">
      <w:pPr>
        <w:ind w:left="720" w:firstLine="720"/>
        <w:rPr>
          <w:rFonts w:cs="Arial"/>
        </w:rPr>
      </w:pPr>
    </w:p>
    <w:p w14:paraId="0ECA554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rPr>
          <w:rFonts w:cs="Arial"/>
          <w:i/>
          <w:lang w:val="en-GB"/>
        </w:rPr>
      </w:pPr>
      <w:r w:rsidRPr="00D140AA">
        <w:rPr>
          <w:rFonts w:cs="Arial"/>
          <w:b/>
          <w:i/>
          <w:lang w:val="en-GB"/>
        </w:rPr>
        <w:t>Note</w:t>
      </w:r>
      <w:r w:rsidRPr="00D140AA">
        <w:rPr>
          <w:rFonts w:cs="Arial"/>
          <w:i/>
          <w:lang w:val="en-GB"/>
        </w:rPr>
        <w:t>:</w:t>
      </w:r>
    </w:p>
    <w:p w14:paraId="0335821F"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NumberOfItems</w:t>
      </w:r>
      <w:proofErr w:type="spellEnd"/>
      <w:r w:rsidRPr="00D140AA">
        <w:rPr>
          <w:rFonts w:cs="Arial"/>
          <w:i/>
        </w:rPr>
        <w:t xml:space="preserve"> is 0xFF: No </w:t>
      </w:r>
      <w:proofErr w:type="gramStart"/>
      <w:r w:rsidRPr="00D140AA">
        <w:rPr>
          <w:rFonts w:cs="Arial"/>
          <w:i/>
        </w:rPr>
        <w:t>Entry</w:t>
      </w:r>
      <w:proofErr w:type="gramEnd"/>
      <w:r w:rsidRPr="00D140AA">
        <w:rPr>
          <w:rFonts w:cs="Arial"/>
          <w:i/>
        </w:rPr>
        <w:t xml:space="preserve"> then </w:t>
      </w:r>
      <w:r w:rsidRPr="00D140AA">
        <w:rPr>
          <w:rFonts w:cs="Arial"/>
          <w:b/>
          <w:i/>
        </w:rPr>
        <w:t>Vector</w:t>
      </w:r>
      <w:r w:rsidRPr="00D140AA">
        <w:rPr>
          <w:rFonts w:cs="Arial"/>
          <w:i/>
        </w:rPr>
        <w:t xml:space="preserve"> Array shall not be transmitted.</w:t>
      </w:r>
    </w:p>
    <w:p w14:paraId="36CD9B2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08C51FDB"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0x04: Salt and Check </w:t>
      </w:r>
      <w:proofErr w:type="gramStart"/>
      <w:r w:rsidRPr="00D140AA">
        <w:rPr>
          <w:rFonts w:cs="Arial"/>
          <w:i/>
        </w:rPr>
        <w:t>For</w:t>
      </w:r>
      <w:proofErr w:type="gramEnd"/>
      <w:r w:rsidRPr="00D140AA">
        <w:rPr>
          <w:rFonts w:cs="Arial"/>
          <w:i/>
        </w:rPr>
        <w:t xml:space="preserve"> PaaK without Passwords Response </w:t>
      </w:r>
    </w:p>
    <w:p w14:paraId="0D63B70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One PaaK w/o Password and Fob </w:t>
      </w:r>
      <w:proofErr w:type="gramStart"/>
      <w:r w:rsidRPr="00D140AA">
        <w:rPr>
          <w:rFonts w:cs="Arial"/>
          <w:i/>
        </w:rPr>
        <w:t>In</w:t>
      </w:r>
      <w:proofErr w:type="gramEnd"/>
      <w:r w:rsidRPr="00D140AA">
        <w:rPr>
          <w:rFonts w:cs="Arial"/>
          <w:i/>
        </w:rPr>
        <w:t xml:space="preserve"> Vehicle or</w:t>
      </w:r>
    </w:p>
    <w:p w14:paraId="4571504C"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One PaaK w/o Password and No Fob </w:t>
      </w:r>
      <w:proofErr w:type="gramStart"/>
      <w:r w:rsidRPr="00D140AA">
        <w:rPr>
          <w:rFonts w:cs="Arial"/>
          <w:i/>
        </w:rPr>
        <w:t>In</w:t>
      </w:r>
      <w:proofErr w:type="gramEnd"/>
      <w:r w:rsidRPr="00D140AA">
        <w:rPr>
          <w:rFonts w:cs="Arial"/>
          <w:i/>
        </w:rPr>
        <w:t xml:space="preserve"> Vehicle or </w:t>
      </w:r>
    </w:p>
    <w:p w14:paraId="27225BC3"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in Vehicle and No PaaK w/o Password or</w:t>
      </w:r>
    </w:p>
    <w:p w14:paraId="6C270DBF"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lastRenderedPageBreak/>
        <w:t xml:space="preserve">Two+ PaaK w/o Password and Fob </w:t>
      </w:r>
      <w:proofErr w:type="gramStart"/>
      <w:r w:rsidRPr="00D140AA">
        <w:rPr>
          <w:rFonts w:cs="Arial"/>
          <w:i/>
        </w:rPr>
        <w:t>In</w:t>
      </w:r>
      <w:proofErr w:type="gramEnd"/>
      <w:r w:rsidRPr="00D140AA">
        <w:rPr>
          <w:rFonts w:cs="Arial"/>
          <w:i/>
        </w:rPr>
        <w:t xml:space="preserve"> Vehicle or</w:t>
      </w:r>
    </w:p>
    <w:p w14:paraId="31474449"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Two+ PaaK w/o Password and No Fob </w:t>
      </w:r>
      <w:proofErr w:type="gramStart"/>
      <w:r w:rsidRPr="00D140AA">
        <w:rPr>
          <w:rFonts w:cs="Arial"/>
          <w:i/>
        </w:rPr>
        <w:t>In</w:t>
      </w:r>
      <w:proofErr w:type="gramEnd"/>
      <w:r w:rsidRPr="00D140AA">
        <w:rPr>
          <w:rFonts w:cs="Arial"/>
          <w:i/>
        </w:rPr>
        <w:t xml:space="preserve"> Vehicle or</w:t>
      </w:r>
    </w:p>
    <w:p w14:paraId="16136D94"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No PaaK w/o Password and No Fob </w:t>
      </w:r>
      <w:proofErr w:type="gramStart"/>
      <w:r w:rsidRPr="00D140AA">
        <w:rPr>
          <w:rFonts w:cs="Arial"/>
          <w:i/>
        </w:rPr>
        <w:t>In</w:t>
      </w:r>
      <w:proofErr w:type="gramEnd"/>
      <w:r w:rsidRPr="00D140AA">
        <w:rPr>
          <w:rFonts w:cs="Arial"/>
          <w:i/>
        </w:rPr>
        <w:t xml:space="preserve"> Vehicle.</w:t>
      </w:r>
    </w:p>
    <w:p w14:paraId="025F7E1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Then</w:t>
      </w:r>
      <w:r w:rsidRPr="00D140AA">
        <w:rPr>
          <w:rFonts w:cs="Arial"/>
          <w:b/>
          <w:i/>
        </w:rPr>
        <w:t xml:space="preserve"> </w:t>
      </w:r>
      <w:proofErr w:type="spellStart"/>
      <w:r w:rsidRPr="00D140AA">
        <w:rPr>
          <w:rFonts w:cs="Arial"/>
          <w:b/>
          <w:i/>
        </w:rPr>
        <w:t>VariableData</w:t>
      </w:r>
      <w:proofErr w:type="spellEnd"/>
      <w:r w:rsidRPr="00D140AA">
        <w:rPr>
          <w:rFonts w:cs="Arial"/>
          <w:b/>
          <w:i/>
        </w:rPr>
        <w:t xml:space="preserve"> </w:t>
      </w:r>
      <w:r w:rsidRPr="00D140AA">
        <w:rPr>
          <w:rFonts w:cs="Arial"/>
          <w:i/>
        </w:rPr>
        <w:t xml:space="preserve">transmitted shall consist of </w:t>
      </w:r>
      <w:r w:rsidRPr="00D140AA">
        <w:rPr>
          <w:rFonts w:cs="Arial"/>
          <w:b/>
          <w:i/>
        </w:rPr>
        <w:t>Salt</w:t>
      </w:r>
      <w:r w:rsidRPr="00D140AA">
        <w:rPr>
          <w:rFonts w:cs="Arial"/>
          <w:i/>
        </w:rPr>
        <w:t xml:space="preserve"> = Salt, </w:t>
      </w:r>
      <w:proofErr w:type="spellStart"/>
      <w:r w:rsidRPr="00D140AA">
        <w:rPr>
          <w:rFonts w:cs="Arial"/>
          <w:b/>
        </w:rPr>
        <w:t>NumberOfItems</w:t>
      </w:r>
      <w:proofErr w:type="spellEnd"/>
      <w:r w:rsidRPr="00D140AA">
        <w:rPr>
          <w:rFonts w:cs="Arial"/>
          <w:i/>
        </w:rPr>
        <w:t xml:space="preserve"> = Number of Items, </w:t>
      </w:r>
    </w:p>
    <w:p w14:paraId="2474079A"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rPr>
      </w:pPr>
      <w:proofErr w:type="spellStart"/>
      <w:r w:rsidRPr="00D140AA">
        <w:rPr>
          <w:rFonts w:cs="Arial"/>
          <w:b/>
          <w:i/>
        </w:rPr>
        <w:t>KeyIndex</w:t>
      </w:r>
      <w:proofErr w:type="spellEnd"/>
      <w:r w:rsidRPr="00D140AA">
        <w:rPr>
          <w:rFonts w:cs="Arial"/>
          <w:i/>
        </w:rPr>
        <w:t xml:space="preserve"> = Key Index, </w:t>
      </w:r>
      <w:proofErr w:type="spellStart"/>
      <w:r w:rsidRPr="00D140AA">
        <w:rPr>
          <w:rFonts w:cs="Arial"/>
          <w:b/>
          <w:i/>
        </w:rPr>
        <w:t>PhoneName</w:t>
      </w:r>
      <w:proofErr w:type="spellEnd"/>
      <w:r w:rsidRPr="00D140AA">
        <w:rPr>
          <w:rFonts w:cs="Arial"/>
          <w:i/>
        </w:rPr>
        <w:t xml:space="preserve"> = Phone Name.</w:t>
      </w:r>
      <w:r w:rsidRPr="00D140AA">
        <w:rPr>
          <w:rFonts w:cs="Arial"/>
        </w:rPr>
        <w:t xml:space="preserve"> </w:t>
      </w:r>
    </w:p>
    <w:p w14:paraId="125465FC"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4AD92028"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0x07: Password Response</w:t>
      </w:r>
    </w:p>
    <w:p w14:paraId="06B36D6F"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PaaK No Longer Detected or</w:t>
      </w:r>
    </w:p>
    <w:p w14:paraId="2C79F91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No Longer Detected or</w:t>
      </w:r>
    </w:p>
    <w:p w14:paraId="5E54CE6D"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PaaK and Fob No Longer Detected or</w:t>
      </w:r>
    </w:p>
    <w:p w14:paraId="76800FD9"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Already Used or</w:t>
      </w:r>
    </w:p>
    <w:p w14:paraId="29ECF96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Successfully or</w:t>
      </w:r>
    </w:p>
    <w:p w14:paraId="032800B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p>
    <w:p w14:paraId="30AF42D8"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4EA4295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0AD1F8E6"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0x08: Keypad Code Create Response</w:t>
      </w:r>
    </w:p>
    <w:p w14:paraId="3446355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Keypad Code Created Successfully or</w:t>
      </w:r>
    </w:p>
    <w:p w14:paraId="0478534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Keypad Code Created Failed or</w:t>
      </w:r>
    </w:p>
    <w:p w14:paraId="171E642B"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Keypad Code Duplicate</w:t>
      </w:r>
    </w:p>
    <w:p w14:paraId="03F575A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7AAF4BB3"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31F80F89"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0x01: Issue Challenge</w:t>
      </w:r>
    </w:p>
    <w:p w14:paraId="1478B7D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Reserved</w:t>
      </w:r>
    </w:p>
    <w:p w14:paraId="7631680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i/>
        </w:rPr>
        <w:t>VariableData</w:t>
      </w:r>
      <w:proofErr w:type="spellEnd"/>
      <w:r w:rsidRPr="00D140AA">
        <w:rPr>
          <w:rFonts w:cs="Arial"/>
          <w:b/>
          <w:i/>
        </w:rPr>
        <w:t xml:space="preserve"> </w:t>
      </w:r>
      <w:r w:rsidRPr="00D140AA">
        <w:rPr>
          <w:rFonts w:cs="Arial"/>
          <w:i/>
        </w:rPr>
        <w:t>transmitted shall consist of</w:t>
      </w:r>
      <w:r w:rsidRPr="00D140AA">
        <w:rPr>
          <w:rFonts w:cs="Arial"/>
          <w:b/>
          <w:i/>
        </w:rPr>
        <w:t xml:space="preserve"> </w:t>
      </w:r>
      <w:proofErr w:type="spellStart"/>
      <w:r w:rsidRPr="00D140AA">
        <w:rPr>
          <w:rFonts w:cs="Arial"/>
          <w:b/>
          <w:i/>
        </w:rPr>
        <w:t>ChallengeNonce</w:t>
      </w:r>
      <w:proofErr w:type="spellEnd"/>
      <w:r w:rsidRPr="00D140AA">
        <w:rPr>
          <w:rFonts w:cs="Arial"/>
          <w:b/>
          <w:i/>
        </w:rPr>
        <w:t xml:space="preserve"> </w:t>
      </w:r>
      <w:r w:rsidRPr="00D140AA">
        <w:rPr>
          <w:rFonts w:cs="Arial"/>
          <w:i/>
        </w:rPr>
        <w:t xml:space="preserve">= Challenge Nonce, </w:t>
      </w:r>
      <w:r w:rsidRPr="00D140AA">
        <w:rPr>
          <w:rFonts w:cs="Arial"/>
          <w:b/>
          <w:i/>
        </w:rPr>
        <w:t>Salt</w:t>
      </w:r>
      <w:r w:rsidRPr="00D140AA">
        <w:rPr>
          <w:rFonts w:cs="Arial"/>
          <w:i/>
        </w:rPr>
        <w:t xml:space="preserve"> = Salt.</w:t>
      </w:r>
    </w:p>
    <w:p w14:paraId="606FD158"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3CBEF4DC"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0x02 Challenge Response Acknowledge</w:t>
      </w:r>
    </w:p>
    <w:p w14:paraId="04C4783D"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Valid Password or</w:t>
      </w:r>
    </w:p>
    <w:p w14:paraId="0045674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Password or</w:t>
      </w:r>
    </w:p>
    <w:p w14:paraId="0196A06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Lockout</w:t>
      </w:r>
    </w:p>
    <w:p w14:paraId="0A93371B"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4CB5B97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7298372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0x03: Salt and Check </w:t>
      </w:r>
      <w:proofErr w:type="gramStart"/>
      <w:r w:rsidRPr="00D140AA">
        <w:rPr>
          <w:rFonts w:cs="Arial"/>
          <w:i/>
        </w:rPr>
        <w:t>For</w:t>
      </w:r>
      <w:proofErr w:type="gramEnd"/>
      <w:r w:rsidRPr="00D140AA">
        <w:rPr>
          <w:rFonts w:cs="Arial"/>
          <w:i/>
        </w:rPr>
        <w:t xml:space="preserve"> PaaK with Passwords Response </w:t>
      </w:r>
    </w:p>
    <w:p w14:paraId="548802B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One PaaK w/ Password and Fob </w:t>
      </w:r>
      <w:proofErr w:type="gramStart"/>
      <w:r w:rsidRPr="00D140AA">
        <w:rPr>
          <w:rFonts w:cs="Arial"/>
          <w:i/>
        </w:rPr>
        <w:t>In</w:t>
      </w:r>
      <w:proofErr w:type="gramEnd"/>
      <w:r w:rsidRPr="00D140AA">
        <w:rPr>
          <w:rFonts w:cs="Arial"/>
          <w:i/>
        </w:rPr>
        <w:t xml:space="preserve"> Vehicle or</w:t>
      </w:r>
    </w:p>
    <w:p w14:paraId="00DC3D83"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One PaaK w/ Password and No Fob </w:t>
      </w:r>
      <w:proofErr w:type="gramStart"/>
      <w:r w:rsidRPr="00D140AA">
        <w:rPr>
          <w:rFonts w:cs="Arial"/>
          <w:i/>
        </w:rPr>
        <w:t>In</w:t>
      </w:r>
      <w:proofErr w:type="gramEnd"/>
      <w:r w:rsidRPr="00D140AA">
        <w:rPr>
          <w:rFonts w:cs="Arial"/>
          <w:i/>
        </w:rPr>
        <w:t xml:space="preserve"> Vehicle or</w:t>
      </w:r>
    </w:p>
    <w:p w14:paraId="1C306BB6"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in Vehicle and No PaaK w/ Password or</w:t>
      </w:r>
    </w:p>
    <w:p w14:paraId="08A0E38A"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Two+ PaaK w/ Password and Fob </w:t>
      </w:r>
      <w:proofErr w:type="gramStart"/>
      <w:r w:rsidRPr="00D140AA">
        <w:rPr>
          <w:rFonts w:cs="Arial"/>
          <w:i/>
        </w:rPr>
        <w:t>In</w:t>
      </w:r>
      <w:proofErr w:type="gramEnd"/>
      <w:r w:rsidRPr="00D140AA">
        <w:rPr>
          <w:rFonts w:cs="Arial"/>
          <w:i/>
        </w:rPr>
        <w:t xml:space="preserve"> Vehicle or</w:t>
      </w:r>
    </w:p>
    <w:p w14:paraId="1F45C983"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Two+ PaaK w/ Password and No Fob </w:t>
      </w:r>
      <w:proofErr w:type="gramStart"/>
      <w:r w:rsidRPr="00D140AA">
        <w:rPr>
          <w:rFonts w:cs="Arial"/>
          <w:i/>
        </w:rPr>
        <w:t>In</w:t>
      </w:r>
      <w:proofErr w:type="gramEnd"/>
      <w:r w:rsidRPr="00D140AA">
        <w:rPr>
          <w:rFonts w:cs="Arial"/>
          <w:i/>
        </w:rPr>
        <w:t xml:space="preserve"> Vehicle or</w:t>
      </w:r>
    </w:p>
    <w:p w14:paraId="5350746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No PaaK w/ Password and No Fob </w:t>
      </w:r>
      <w:proofErr w:type="gramStart"/>
      <w:r w:rsidRPr="00D140AA">
        <w:rPr>
          <w:rFonts w:cs="Arial"/>
          <w:i/>
        </w:rPr>
        <w:t>In</w:t>
      </w:r>
      <w:proofErr w:type="gramEnd"/>
      <w:r w:rsidRPr="00D140AA">
        <w:rPr>
          <w:rFonts w:cs="Arial"/>
          <w:i/>
        </w:rPr>
        <w:t xml:space="preserve"> Vehicle</w:t>
      </w:r>
    </w:p>
    <w:p w14:paraId="508E7264"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Then</w:t>
      </w:r>
      <w:r w:rsidRPr="00D140AA">
        <w:rPr>
          <w:rFonts w:cs="Arial"/>
          <w:b/>
          <w:i/>
        </w:rPr>
        <w:t xml:space="preserve"> </w:t>
      </w:r>
      <w:proofErr w:type="spellStart"/>
      <w:r w:rsidRPr="00D140AA">
        <w:rPr>
          <w:rFonts w:cs="Arial"/>
          <w:b/>
          <w:i/>
        </w:rPr>
        <w:t>VariableData</w:t>
      </w:r>
      <w:proofErr w:type="spellEnd"/>
      <w:r w:rsidRPr="00D140AA">
        <w:rPr>
          <w:rFonts w:cs="Arial"/>
          <w:b/>
          <w:i/>
        </w:rPr>
        <w:t xml:space="preserve"> </w:t>
      </w:r>
      <w:r w:rsidRPr="00D140AA">
        <w:rPr>
          <w:rFonts w:cs="Arial"/>
          <w:i/>
        </w:rPr>
        <w:t xml:space="preserve">transmitted shall consist of </w:t>
      </w:r>
      <w:r w:rsidRPr="00D140AA">
        <w:rPr>
          <w:rFonts w:cs="Arial"/>
          <w:b/>
          <w:i/>
        </w:rPr>
        <w:t>Salt</w:t>
      </w:r>
      <w:r w:rsidRPr="00D140AA">
        <w:rPr>
          <w:rFonts w:cs="Arial"/>
          <w:i/>
        </w:rPr>
        <w:t xml:space="preserve"> = Salt, </w:t>
      </w:r>
      <w:proofErr w:type="spellStart"/>
      <w:r w:rsidRPr="00D140AA">
        <w:rPr>
          <w:rFonts w:cs="Arial"/>
          <w:b/>
        </w:rPr>
        <w:t>NumberOfItems</w:t>
      </w:r>
      <w:proofErr w:type="spellEnd"/>
      <w:r w:rsidRPr="00D140AA">
        <w:rPr>
          <w:rFonts w:cs="Arial"/>
          <w:i/>
        </w:rPr>
        <w:t xml:space="preserve"> = Number of Items, </w:t>
      </w:r>
    </w:p>
    <w:p w14:paraId="03C735C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rPr>
      </w:pPr>
      <w:proofErr w:type="spellStart"/>
      <w:r w:rsidRPr="00D140AA">
        <w:rPr>
          <w:rFonts w:cs="Arial"/>
          <w:b/>
          <w:i/>
        </w:rPr>
        <w:t>KeyIndex</w:t>
      </w:r>
      <w:proofErr w:type="spellEnd"/>
      <w:r w:rsidRPr="00D140AA">
        <w:rPr>
          <w:rFonts w:cs="Arial"/>
          <w:i/>
        </w:rPr>
        <w:t xml:space="preserve"> = Key Index, </w:t>
      </w:r>
      <w:proofErr w:type="spellStart"/>
      <w:r w:rsidRPr="00D140AA">
        <w:rPr>
          <w:rFonts w:cs="Arial"/>
          <w:b/>
          <w:i/>
        </w:rPr>
        <w:t>PhoneName</w:t>
      </w:r>
      <w:proofErr w:type="spellEnd"/>
      <w:r w:rsidRPr="00D140AA">
        <w:rPr>
          <w:rFonts w:cs="Arial"/>
          <w:i/>
        </w:rPr>
        <w:t xml:space="preserve"> = Phone Name.</w:t>
      </w:r>
      <w:r w:rsidRPr="00D140AA">
        <w:rPr>
          <w:rFonts w:cs="Arial"/>
        </w:rPr>
        <w:t xml:space="preserve"> </w:t>
      </w:r>
    </w:p>
    <w:p w14:paraId="0C65F546"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3E7F2ED5"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0x09: Password Delete Response</w:t>
      </w:r>
    </w:p>
    <w:p w14:paraId="3034884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Password Delete Successful or </w:t>
      </w:r>
    </w:p>
    <w:p w14:paraId="6A5C0E83"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Delete Failed</w:t>
      </w:r>
      <w:r>
        <w:rPr>
          <w:rFonts w:cs="Arial"/>
          <w:i/>
        </w:rPr>
        <w:t xml:space="preserve"> or</w:t>
      </w:r>
    </w:p>
    <w:p w14:paraId="68A59CD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Deleted Successfully, but Keypad Code Deleted Failed</w:t>
      </w:r>
    </w:p>
    <w:p w14:paraId="347DE6FA"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5D12D19F"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3600A192"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0x05: Check for Keys to Enter Valet Mode </w:t>
      </w:r>
    </w:p>
    <w:p w14:paraId="51432B9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Password Created Successfully</w:t>
      </w:r>
      <w:r>
        <w:rPr>
          <w:rFonts w:cs="Arial"/>
          <w:i/>
        </w:rPr>
        <w:t xml:space="preserve"> or</w:t>
      </w:r>
    </w:p>
    <w:p w14:paraId="18EC199F"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r>
        <w:rPr>
          <w:rFonts w:cs="Arial"/>
          <w:i/>
        </w:rPr>
        <w:t xml:space="preserve"> or</w:t>
      </w:r>
    </w:p>
    <w:p w14:paraId="349FB37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Fob </w:t>
      </w:r>
      <w:proofErr w:type="gramStart"/>
      <w:r w:rsidRPr="00D140AA">
        <w:rPr>
          <w:rFonts w:cs="Arial"/>
          <w:i/>
        </w:rPr>
        <w:t>In</w:t>
      </w:r>
      <w:proofErr w:type="gramEnd"/>
      <w:r w:rsidRPr="00D140AA">
        <w:rPr>
          <w:rFonts w:cs="Arial"/>
          <w:i/>
        </w:rPr>
        <w:t xml:space="preserve"> Vehicle</w:t>
      </w:r>
      <w:r>
        <w:rPr>
          <w:rFonts w:cs="Arial"/>
          <w:i/>
        </w:rPr>
        <w:t xml:space="preserve"> or</w:t>
      </w:r>
    </w:p>
    <w:p w14:paraId="6DB4B9BD"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 xml:space="preserve">No PaaK and No Fob </w:t>
      </w:r>
      <w:proofErr w:type="gramStart"/>
      <w:r>
        <w:rPr>
          <w:rFonts w:cs="Arial"/>
          <w:i/>
        </w:rPr>
        <w:t>In</w:t>
      </w:r>
      <w:proofErr w:type="gramEnd"/>
      <w:r>
        <w:rPr>
          <w:rFonts w:cs="Arial"/>
          <w:i/>
        </w:rPr>
        <w:t xml:space="preserve"> Vehicle or</w:t>
      </w:r>
    </w:p>
    <w:p w14:paraId="49467BE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Created successfully and Delivered to PaaK</w:t>
      </w:r>
    </w:p>
    <w:p w14:paraId="300B0FBA"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i/>
        </w:rPr>
        <w:t>VariableData</w:t>
      </w:r>
      <w:proofErr w:type="spellEnd"/>
      <w:r w:rsidRPr="00D140AA">
        <w:rPr>
          <w:rFonts w:cs="Arial"/>
          <w:b/>
          <w:i/>
        </w:rPr>
        <w:t xml:space="preserve"> </w:t>
      </w:r>
      <w:r w:rsidRPr="00D140AA">
        <w:rPr>
          <w:rFonts w:cs="Arial"/>
          <w:i/>
        </w:rPr>
        <w:t>transmitted shall consist of</w:t>
      </w:r>
      <w:r w:rsidRPr="00D140AA">
        <w:rPr>
          <w:rFonts w:cs="Arial"/>
          <w:b/>
          <w:i/>
        </w:rPr>
        <w:t xml:space="preserve"> </w:t>
      </w:r>
      <w:proofErr w:type="spellStart"/>
      <w:r w:rsidRPr="00D140AA">
        <w:rPr>
          <w:rFonts w:cs="Arial"/>
          <w:b/>
          <w:i/>
        </w:rPr>
        <w:t>ValetPassword</w:t>
      </w:r>
      <w:proofErr w:type="spellEnd"/>
      <w:r w:rsidRPr="00D140AA">
        <w:rPr>
          <w:rFonts w:cs="Arial"/>
          <w:b/>
          <w:i/>
        </w:rPr>
        <w:t xml:space="preserve"> </w:t>
      </w:r>
      <w:r w:rsidRPr="00D140AA">
        <w:rPr>
          <w:rFonts w:cs="Arial"/>
          <w:i/>
        </w:rPr>
        <w:t>= Valet Password.</w:t>
      </w:r>
    </w:p>
    <w:p w14:paraId="336713C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146DD45E"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0x06 Check for Keys to Exit Valet Mode </w:t>
      </w:r>
    </w:p>
    <w:p w14:paraId="5478DA49"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w:t>
      </w:r>
      <w:r w:rsidRPr="00D140AA">
        <w:rPr>
          <w:rFonts w:cs="Arial"/>
          <w:i/>
          <w:iCs/>
        </w:rPr>
        <w:t>Password Deleted Successfully</w:t>
      </w:r>
      <w:r w:rsidRPr="00D140AA">
        <w:rPr>
          <w:rFonts w:cs="Arial"/>
          <w:i/>
        </w:rPr>
        <w:t xml:space="preserve"> or</w:t>
      </w:r>
    </w:p>
    <w:p w14:paraId="3B5B0EF1"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iCs/>
        </w:rPr>
      </w:pPr>
      <w:r w:rsidRPr="00D140AA">
        <w:rPr>
          <w:rFonts w:cs="Arial"/>
          <w:i/>
          <w:iCs/>
        </w:rPr>
        <w:t>Password Deleted Failed</w:t>
      </w:r>
      <w:r>
        <w:rPr>
          <w:rFonts w:cs="Arial"/>
          <w:i/>
          <w:iCs/>
        </w:rPr>
        <w:t xml:space="preserve"> or</w:t>
      </w:r>
    </w:p>
    <w:p w14:paraId="2F590706"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iCs/>
        </w:rPr>
      </w:pPr>
      <w:r>
        <w:rPr>
          <w:rFonts w:cs="Arial"/>
          <w:i/>
          <w:iCs/>
        </w:rPr>
        <w:t xml:space="preserve">No PaaK </w:t>
      </w:r>
      <w:proofErr w:type="spellStart"/>
      <w:r>
        <w:rPr>
          <w:rFonts w:cs="Arial"/>
          <w:i/>
          <w:iCs/>
        </w:rPr>
        <w:t>andNo</w:t>
      </w:r>
      <w:proofErr w:type="spellEnd"/>
      <w:r>
        <w:rPr>
          <w:rFonts w:cs="Arial"/>
          <w:i/>
          <w:iCs/>
        </w:rPr>
        <w:t xml:space="preserve"> Fob </w:t>
      </w:r>
      <w:proofErr w:type="gramStart"/>
      <w:r>
        <w:rPr>
          <w:rFonts w:cs="Arial"/>
          <w:i/>
          <w:iCs/>
        </w:rPr>
        <w:t>In</w:t>
      </w:r>
      <w:proofErr w:type="gramEnd"/>
      <w:r>
        <w:rPr>
          <w:rFonts w:cs="Arial"/>
          <w:i/>
          <w:iCs/>
        </w:rPr>
        <w:t xml:space="preserve"> Vehicle or</w:t>
      </w:r>
    </w:p>
    <w:p w14:paraId="056F31FF"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lastRenderedPageBreak/>
        <w:t>Password Deleted Successfully, but Keypad Code Deleted Failed</w:t>
      </w:r>
    </w:p>
    <w:p w14:paraId="15DDBBB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7675FD5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2783F6FA"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0x0A Valet Create Challenge Response Acknowledge</w:t>
      </w:r>
    </w:p>
    <w:p w14:paraId="0CA693B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Invalid Password or</w:t>
      </w:r>
    </w:p>
    <w:p w14:paraId="6D7C899F"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Lockout</w:t>
      </w:r>
      <w:r>
        <w:rPr>
          <w:rFonts w:cs="Arial"/>
          <w:i/>
        </w:rPr>
        <w:t xml:space="preserve"> or</w:t>
      </w:r>
    </w:p>
    <w:p w14:paraId="5DB88BED"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Created Successfully or</w:t>
      </w:r>
    </w:p>
    <w:p w14:paraId="0BDCE3FC"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Created Failed</w:t>
      </w:r>
    </w:p>
    <w:p w14:paraId="3422E8B4"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i/>
        </w:rPr>
        <w:t>VariableData</w:t>
      </w:r>
      <w:proofErr w:type="spellEnd"/>
      <w:r w:rsidRPr="00D140AA">
        <w:rPr>
          <w:rFonts w:cs="Arial"/>
          <w:b/>
          <w:i/>
        </w:rPr>
        <w:t xml:space="preserve"> </w:t>
      </w:r>
      <w:r w:rsidRPr="00D140AA">
        <w:rPr>
          <w:rFonts w:cs="Arial"/>
          <w:i/>
        </w:rPr>
        <w:t>transmitted shall consist of</w:t>
      </w:r>
      <w:r w:rsidRPr="00D140AA">
        <w:rPr>
          <w:rFonts w:cs="Arial"/>
          <w:b/>
          <w:i/>
        </w:rPr>
        <w:t xml:space="preserve"> </w:t>
      </w:r>
      <w:proofErr w:type="spellStart"/>
      <w:r w:rsidRPr="00D140AA">
        <w:rPr>
          <w:rFonts w:cs="Arial"/>
          <w:b/>
          <w:i/>
        </w:rPr>
        <w:t>ValetPassword</w:t>
      </w:r>
      <w:proofErr w:type="spellEnd"/>
      <w:r w:rsidRPr="00D140AA">
        <w:rPr>
          <w:rFonts w:cs="Arial"/>
          <w:b/>
          <w:i/>
        </w:rPr>
        <w:t xml:space="preserve"> </w:t>
      </w:r>
      <w:r w:rsidRPr="00D140AA">
        <w:rPr>
          <w:rFonts w:cs="Arial"/>
          <w:i/>
        </w:rPr>
        <w:t>= Valet Password.</w:t>
      </w:r>
    </w:p>
    <w:p w14:paraId="3A461709"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2DEE7F59"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0x0B: Valet Delete Challenge Response Acknowledge</w:t>
      </w:r>
    </w:p>
    <w:p w14:paraId="3198535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Invalid Password or</w:t>
      </w:r>
    </w:p>
    <w:p w14:paraId="3BC15066" w14:textId="77777777" w:rsidR="0042307E" w:rsidRDefault="0042307E" w:rsidP="0042307E">
      <w:pPr>
        <w:pBdr>
          <w:top w:val="single" w:sz="4" w:space="1" w:color="auto"/>
          <w:left w:val="single" w:sz="4" w:space="4" w:color="auto"/>
          <w:bottom w:val="single" w:sz="4" w:space="31" w:color="auto"/>
          <w:right w:val="single" w:sz="4" w:space="4" w:color="auto"/>
        </w:pBdr>
        <w:tabs>
          <w:tab w:val="left" w:pos="1980"/>
        </w:tabs>
        <w:ind w:left="540" w:firstLine="180"/>
        <w:rPr>
          <w:rFonts w:cs="Arial"/>
          <w:i/>
        </w:rPr>
      </w:pPr>
      <w:r>
        <w:rPr>
          <w:rFonts w:cs="Arial"/>
          <w:i/>
        </w:rPr>
        <w:t>Lockout or</w:t>
      </w:r>
    </w:p>
    <w:p w14:paraId="02362A35" w14:textId="77777777" w:rsidR="0042307E" w:rsidRPr="005F52A0" w:rsidRDefault="0042307E" w:rsidP="0042307E">
      <w:pPr>
        <w:pBdr>
          <w:top w:val="single" w:sz="4" w:space="1" w:color="auto"/>
          <w:left w:val="single" w:sz="4" w:space="4" w:color="auto"/>
          <w:bottom w:val="single" w:sz="4" w:space="31" w:color="auto"/>
          <w:right w:val="single" w:sz="4" w:space="4" w:color="auto"/>
        </w:pBdr>
        <w:tabs>
          <w:tab w:val="left" w:pos="1980"/>
        </w:tabs>
        <w:ind w:left="540" w:firstLine="180"/>
        <w:rPr>
          <w:rFonts w:cs="Arial"/>
          <w:i/>
        </w:rPr>
      </w:pPr>
      <w:r w:rsidRPr="005F52A0">
        <w:rPr>
          <w:rFonts w:cs="Arial"/>
          <w:i/>
        </w:rPr>
        <w:t>Password Deleted Successfully or</w:t>
      </w:r>
    </w:p>
    <w:p w14:paraId="72FDDBDD" w14:textId="77777777" w:rsidR="0042307E" w:rsidRDefault="0042307E" w:rsidP="0042307E">
      <w:pPr>
        <w:pBdr>
          <w:top w:val="single" w:sz="4" w:space="1" w:color="auto"/>
          <w:left w:val="single" w:sz="4" w:space="4" w:color="auto"/>
          <w:bottom w:val="single" w:sz="4" w:space="31" w:color="auto"/>
          <w:right w:val="single" w:sz="4" w:space="4" w:color="auto"/>
        </w:pBdr>
        <w:tabs>
          <w:tab w:val="left" w:pos="1980"/>
        </w:tabs>
        <w:ind w:left="540" w:firstLine="180"/>
        <w:rPr>
          <w:rFonts w:cs="Arial"/>
          <w:i/>
        </w:rPr>
      </w:pPr>
      <w:r w:rsidRPr="005F52A0">
        <w:rPr>
          <w:rFonts w:cs="Arial"/>
          <w:i/>
        </w:rPr>
        <w:t>Password Deleted Failed</w:t>
      </w:r>
      <w:r>
        <w:rPr>
          <w:rFonts w:cs="Arial"/>
          <w:i/>
        </w:rPr>
        <w:t xml:space="preserve"> or</w:t>
      </w:r>
    </w:p>
    <w:p w14:paraId="0FE8985D" w14:textId="77777777" w:rsidR="0042307E" w:rsidRPr="005F52A0"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Deleted Successfully, but Keypad Code Deleted Failed</w:t>
      </w:r>
    </w:p>
    <w:p w14:paraId="6929E18D"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06BEE02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63A9EA4B"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0x0C: Reset Challenge Response Acknowledge</w:t>
      </w:r>
    </w:p>
    <w:p w14:paraId="088E2CF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Valid Password or</w:t>
      </w:r>
    </w:p>
    <w:p w14:paraId="515EF064"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Password or</w:t>
      </w:r>
    </w:p>
    <w:p w14:paraId="42391A2C"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Lockout</w:t>
      </w:r>
    </w:p>
    <w:p w14:paraId="23ADEEC4"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62AD947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38249894"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0x0D: Reset 1 Password Response</w:t>
      </w:r>
    </w:p>
    <w:p w14:paraId="6EFE4453"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PaaK No Longer Detected or</w:t>
      </w:r>
    </w:p>
    <w:p w14:paraId="2B9006D6"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Already Used or</w:t>
      </w:r>
    </w:p>
    <w:p w14:paraId="4F62FBC2"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Successfully or</w:t>
      </w:r>
    </w:p>
    <w:p w14:paraId="23612E46"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p>
    <w:p w14:paraId="6239036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404372CF"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76984F7B"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sidRPr="00D140AA">
        <w:rPr>
          <w:rFonts w:cs="Arial"/>
          <w:i/>
        </w:rPr>
        <w:t xml:space="preserve"> = 0x0E: Reset 2 Password Response</w:t>
      </w:r>
    </w:p>
    <w:p w14:paraId="4C2E0B2F"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PaaK No Longer Detected or</w:t>
      </w:r>
    </w:p>
    <w:p w14:paraId="1D6FDA53"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No Longer Detected or</w:t>
      </w:r>
    </w:p>
    <w:p w14:paraId="67176A3B"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PaaK and Fob No Longer Detected or</w:t>
      </w:r>
    </w:p>
    <w:p w14:paraId="08534F99"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Already Used or</w:t>
      </w:r>
    </w:p>
    <w:p w14:paraId="7F216536"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Successfully or</w:t>
      </w:r>
    </w:p>
    <w:p w14:paraId="3F34D78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p>
    <w:p w14:paraId="693C58B0"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4B233632"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20E30956"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proofErr w:type="spellStart"/>
      <w:r w:rsidRPr="00D140AA">
        <w:rPr>
          <w:rFonts w:cs="Arial"/>
          <w:b/>
          <w:i/>
        </w:rPr>
        <w:t>RspCode</w:t>
      </w:r>
      <w:proofErr w:type="spellEnd"/>
      <w:r>
        <w:rPr>
          <w:rFonts w:cs="Arial"/>
          <w:i/>
        </w:rPr>
        <w:t xml:space="preserve"> = 0x0F: Valet Start Challenge Response Acknowledge</w:t>
      </w:r>
    </w:p>
    <w:p w14:paraId="40E9F4AB"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proofErr w:type="spellStart"/>
      <w:r w:rsidRPr="00D140AA">
        <w:rPr>
          <w:rFonts w:cs="Arial"/>
          <w:b/>
          <w:i/>
        </w:rPr>
        <w:t>RspStatus</w:t>
      </w:r>
      <w:proofErr w:type="spellEnd"/>
      <w:r w:rsidRPr="00D140AA">
        <w:rPr>
          <w:rFonts w:cs="Arial"/>
          <w:i/>
        </w:rPr>
        <w:t xml:space="preserve"> = Valid Password or</w:t>
      </w:r>
    </w:p>
    <w:p w14:paraId="6A5C2873"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Password or</w:t>
      </w:r>
    </w:p>
    <w:p w14:paraId="6C88A5EE"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Lockout</w:t>
      </w:r>
    </w:p>
    <w:p w14:paraId="515299B7"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proofErr w:type="spellStart"/>
      <w:r w:rsidRPr="00D140AA">
        <w:rPr>
          <w:rFonts w:cs="Arial"/>
          <w:b/>
          <w:bCs/>
          <w:i/>
        </w:rPr>
        <w:t>VariableData</w:t>
      </w:r>
      <w:proofErr w:type="spellEnd"/>
      <w:r w:rsidRPr="00D140AA">
        <w:rPr>
          <w:rFonts w:cs="Arial"/>
          <w:i/>
        </w:rPr>
        <w:t xml:space="preserve"> shall not be transmitted.</w:t>
      </w:r>
    </w:p>
    <w:p w14:paraId="68DFDDDD"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6F4F6610"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540B5A8A"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Any combination of </w:t>
      </w:r>
      <w:proofErr w:type="spellStart"/>
      <w:r w:rsidRPr="00D140AA">
        <w:rPr>
          <w:rFonts w:cs="Arial"/>
          <w:i/>
        </w:rPr>
        <w:t>RspCode</w:t>
      </w:r>
      <w:proofErr w:type="spellEnd"/>
      <w:r w:rsidRPr="00D140AA">
        <w:rPr>
          <w:rFonts w:cs="Arial"/>
          <w:i/>
        </w:rPr>
        <w:t xml:space="preserve"> and </w:t>
      </w:r>
      <w:proofErr w:type="spellStart"/>
      <w:r w:rsidRPr="00D140AA">
        <w:rPr>
          <w:rFonts w:cs="Arial"/>
          <w:i/>
        </w:rPr>
        <w:t>RspStatus</w:t>
      </w:r>
      <w:proofErr w:type="spellEnd"/>
      <w:r w:rsidRPr="00D140AA">
        <w:rPr>
          <w:rFonts w:cs="Arial"/>
          <w:i/>
        </w:rPr>
        <w:t xml:space="preserve"> not defined above in this note shall be treated as an  </w:t>
      </w:r>
    </w:p>
    <w:p w14:paraId="529D3B2B"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combination and shall be ignored.</w:t>
      </w:r>
    </w:p>
    <w:p w14:paraId="74F3D50F" w14:textId="77777777" w:rsidR="0042307E"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
    <w:p w14:paraId="494184A1" w14:textId="77777777" w:rsidR="0042307E" w:rsidRPr="00D140AA" w:rsidRDefault="0042307E" w:rsidP="0042307E">
      <w:pPr>
        <w:pBdr>
          <w:top w:val="single" w:sz="4" w:space="1" w:color="auto"/>
          <w:left w:val="single" w:sz="4" w:space="4" w:color="auto"/>
          <w:bottom w:val="single" w:sz="4" w:space="31" w:color="auto"/>
          <w:right w:val="single" w:sz="4" w:space="4" w:color="auto"/>
        </w:pBdr>
        <w:ind w:left="540" w:firstLine="180"/>
        <w:rPr>
          <w:rFonts w:cs="Arial"/>
          <w:i/>
        </w:rPr>
      </w:pPr>
      <w:proofErr w:type="spellStart"/>
      <w:r w:rsidRPr="00D140AA">
        <w:rPr>
          <w:rFonts w:cs="Arial"/>
          <w:i/>
        </w:rPr>
        <w:t>ValetPassword</w:t>
      </w:r>
      <w:proofErr w:type="spellEnd"/>
      <w:r w:rsidRPr="00D140AA">
        <w:rPr>
          <w:rFonts w:cs="Arial"/>
          <w:i/>
        </w:rPr>
        <w:t xml:space="preserve"> is an eight-digit numeric value generated by the BLEM. It may be reconstructed </w:t>
      </w:r>
      <w:r>
        <w:rPr>
          <w:rFonts w:cs="Arial"/>
          <w:i/>
        </w:rPr>
        <w:t xml:space="preserve">  </w:t>
      </w:r>
      <w:r w:rsidRPr="00D140AA">
        <w:rPr>
          <w:rFonts w:cs="Arial"/>
          <w:i/>
        </w:rPr>
        <w:t xml:space="preserve">into a string using functionality similar to the following: char </w:t>
      </w:r>
      <w:proofErr w:type="spellStart"/>
      <w:proofErr w:type="gramStart"/>
      <w:r w:rsidRPr="00D140AA">
        <w:rPr>
          <w:rFonts w:cs="Arial"/>
          <w:i/>
        </w:rPr>
        <w:t>vpStr</w:t>
      </w:r>
      <w:proofErr w:type="spellEnd"/>
      <w:r w:rsidRPr="00D140AA">
        <w:rPr>
          <w:rFonts w:cs="Arial"/>
          <w:i/>
        </w:rPr>
        <w:t>[</w:t>
      </w:r>
      <w:proofErr w:type="gramEnd"/>
      <w:r w:rsidRPr="00D140AA">
        <w:rPr>
          <w:rFonts w:cs="Arial"/>
          <w:i/>
        </w:rPr>
        <w:t xml:space="preserve">9]; </w:t>
      </w:r>
      <w:proofErr w:type="spellStart"/>
      <w:r w:rsidRPr="00D140AA">
        <w:rPr>
          <w:rFonts w:cs="Arial"/>
          <w:i/>
        </w:rPr>
        <w:t>snprintf</w:t>
      </w:r>
      <w:proofErr w:type="spellEnd"/>
      <w:r w:rsidRPr="00D140AA">
        <w:rPr>
          <w:rFonts w:cs="Arial"/>
          <w:i/>
        </w:rPr>
        <w:t>(</w:t>
      </w:r>
      <w:proofErr w:type="spellStart"/>
      <w:r w:rsidRPr="00D140AA">
        <w:rPr>
          <w:rFonts w:cs="Arial"/>
          <w:i/>
        </w:rPr>
        <w:t>vpStr</w:t>
      </w:r>
      <w:proofErr w:type="spellEnd"/>
      <w:r w:rsidRPr="00D140AA">
        <w:rPr>
          <w:rFonts w:cs="Arial"/>
          <w:i/>
        </w:rPr>
        <w:t xml:space="preserve">, 9, "%08d", </w:t>
      </w:r>
      <w:proofErr w:type="spellStart"/>
      <w:r w:rsidRPr="00D140AA">
        <w:rPr>
          <w:rFonts w:cs="Arial"/>
          <w:i/>
        </w:rPr>
        <w:t>ValetPassword</w:t>
      </w:r>
      <w:proofErr w:type="spellEnd"/>
      <w:r w:rsidRPr="00D140AA">
        <w:rPr>
          <w:rFonts w:cs="Arial"/>
          <w:i/>
        </w:rPr>
        <w:t>);</w:t>
      </w:r>
    </w:p>
    <w:p w14:paraId="7189E8C8" w14:textId="77777777" w:rsidR="0042307E" w:rsidRPr="00CE1038" w:rsidRDefault="0042307E" w:rsidP="0042307E"/>
    <w:p w14:paraId="52B427C2" w14:textId="77777777" w:rsidR="0042307E" w:rsidRDefault="0042307E" w:rsidP="0042307E">
      <w:pPr>
        <w:pStyle w:val="Heading4"/>
      </w:pPr>
      <w:r w:rsidRPr="00B9479B">
        <w:t>TP-LOG-TPL-REQ-263484/A-SID-BB-</w:t>
      </w:r>
      <w:proofErr w:type="spellStart"/>
      <w:r w:rsidRPr="00B9479B">
        <w:t>BTGetPhoneName_Rq</w:t>
      </w:r>
      <w:proofErr w:type="spellEnd"/>
    </w:p>
    <w:p w14:paraId="646614EA" w14:textId="77777777" w:rsidR="0042307E" w:rsidRDefault="0042307E" w:rsidP="0042307E">
      <w:pPr>
        <w:tabs>
          <w:tab w:val="left" w:pos="709"/>
          <w:tab w:val="left" w:pos="1276"/>
          <w:tab w:val="left" w:pos="1843"/>
          <w:tab w:val="left" w:pos="2419"/>
        </w:tabs>
        <w:spacing w:before="60"/>
        <w:rPr>
          <w:rFonts w:cs="Arial"/>
          <w:snapToGrid w:val="0"/>
          <w:color w:val="000000"/>
        </w:rPr>
      </w:pPr>
      <w:r>
        <w:rPr>
          <w:rFonts w:cs="Arial"/>
          <w:snapToGrid w:val="0"/>
        </w:rPr>
        <w:t>Data size: 1 byte.</w:t>
      </w:r>
    </w:p>
    <w:p w14:paraId="3B3D543D"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lastRenderedPageBreak/>
        <w:t>Byte 0: Signal identifier</w:t>
      </w:r>
    </w:p>
    <w:p w14:paraId="3AD56BF9" w14:textId="77777777" w:rsidR="0042307E" w:rsidRDefault="0042307E" w:rsidP="0042307E">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0xBB: </w:t>
      </w:r>
      <w:proofErr w:type="spellStart"/>
      <w:r>
        <w:rPr>
          <w:rFonts w:cs="Arial"/>
          <w:snapToGrid w:val="0"/>
          <w:lang w:val="en-GB"/>
        </w:rPr>
        <w:t>BTGetPhoneName_Rq</w:t>
      </w:r>
      <w:proofErr w:type="spellEnd"/>
    </w:p>
    <w:p w14:paraId="289BF1B2" w14:textId="77777777" w:rsidR="0042307E" w:rsidRPr="00811C5E" w:rsidRDefault="0042307E" w:rsidP="0042307E">
      <w:pPr>
        <w:tabs>
          <w:tab w:val="left" w:pos="709"/>
          <w:tab w:val="left" w:pos="1276"/>
          <w:tab w:val="left" w:pos="1843"/>
          <w:tab w:val="left" w:pos="2419"/>
        </w:tabs>
        <w:spacing w:before="120"/>
        <w:ind w:left="709"/>
        <w:rPr>
          <w:rFonts w:cs="Arial"/>
          <w:b/>
          <w:snapToGrid w:val="0"/>
        </w:rPr>
      </w:pPr>
      <w:r>
        <w:rPr>
          <w:rFonts w:cs="Arial"/>
          <w:b/>
          <w:snapToGrid w:val="0"/>
        </w:rPr>
        <w:t xml:space="preserve">Byte 1: </w:t>
      </w:r>
      <w:proofErr w:type="spellStart"/>
      <w:r>
        <w:rPr>
          <w:rFonts w:cs="Arial"/>
          <w:b/>
          <w:snapToGrid w:val="0"/>
        </w:rPr>
        <w:t>RequestStatus</w:t>
      </w:r>
      <w:proofErr w:type="spellEnd"/>
    </w:p>
    <w:p w14:paraId="01940306" w14:textId="77777777" w:rsidR="0042307E" w:rsidRDefault="0042307E" w:rsidP="0042307E">
      <w:pPr>
        <w:tabs>
          <w:tab w:val="left" w:pos="709"/>
          <w:tab w:val="left" w:pos="1276"/>
          <w:tab w:val="left" w:pos="1843"/>
          <w:tab w:val="left" w:pos="2419"/>
        </w:tabs>
        <w:spacing w:before="60" w:after="60"/>
        <w:ind w:left="1276"/>
        <w:rPr>
          <w:rFonts w:cs="Arial"/>
          <w:i/>
          <w:snapToGrid w:val="0"/>
        </w:rPr>
      </w:pPr>
      <w:r>
        <w:rPr>
          <w:rFonts w:cs="Arial"/>
          <w:i/>
          <w:snapToGrid w:val="0"/>
        </w:rPr>
        <w:t>Bit 0 - 6: Reserved</w:t>
      </w:r>
    </w:p>
    <w:p w14:paraId="2644A9FD" w14:textId="77777777" w:rsidR="0042307E" w:rsidRDefault="0042307E" w:rsidP="0042307E">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rFonts w:cs="Arial"/>
          <w:i/>
          <w:lang w:val="en-GB"/>
        </w:rPr>
      </w:pPr>
      <w:r>
        <w:rPr>
          <w:rFonts w:cs="Arial"/>
          <w:i/>
          <w:lang w:val="en-GB"/>
        </w:rPr>
        <w:t>Bit 7: Status</w:t>
      </w:r>
    </w:p>
    <w:p w14:paraId="333A1A37" w14:textId="77777777" w:rsidR="0042307E" w:rsidRDefault="0042307E" w:rsidP="0042307E">
      <w:pPr>
        <w:tabs>
          <w:tab w:val="left" w:pos="709"/>
          <w:tab w:val="left" w:pos="1276"/>
          <w:tab w:val="left" w:pos="1843"/>
          <w:tab w:val="left" w:pos="2419"/>
        </w:tabs>
        <w:ind w:left="1843"/>
        <w:rPr>
          <w:rFonts w:cs="Arial"/>
          <w:snapToGrid w:val="0"/>
          <w:color w:val="000000"/>
        </w:rPr>
      </w:pPr>
      <w:r>
        <w:rPr>
          <w:rFonts w:cs="Arial"/>
          <w:snapToGrid w:val="0"/>
          <w:color w:val="000000"/>
        </w:rPr>
        <w:t>0x0 – Inactive</w:t>
      </w:r>
    </w:p>
    <w:p w14:paraId="570C8403" w14:textId="77777777" w:rsidR="0042307E" w:rsidRDefault="0042307E" w:rsidP="0042307E">
      <w:pPr>
        <w:tabs>
          <w:tab w:val="left" w:pos="709"/>
          <w:tab w:val="left" w:pos="1276"/>
          <w:tab w:val="left" w:pos="1843"/>
          <w:tab w:val="left" w:pos="2419"/>
        </w:tabs>
        <w:spacing w:before="60"/>
        <w:ind w:left="1843"/>
        <w:rPr>
          <w:rFonts w:cs="Arial"/>
          <w:strike/>
          <w:snapToGrid w:val="0"/>
          <w:color w:val="000000"/>
        </w:rPr>
      </w:pPr>
      <w:r>
        <w:rPr>
          <w:rFonts w:cs="Arial"/>
          <w:snapToGrid w:val="0"/>
          <w:color w:val="000000"/>
        </w:rPr>
        <w:t xml:space="preserve">0x1 – </w:t>
      </w:r>
      <w:proofErr w:type="spellStart"/>
      <w:r>
        <w:rPr>
          <w:rFonts w:cs="Arial"/>
          <w:snapToGrid w:val="0"/>
          <w:color w:val="000000"/>
        </w:rPr>
        <w:t>GetPhoneName</w:t>
      </w:r>
      <w:proofErr w:type="spellEnd"/>
    </w:p>
    <w:p w14:paraId="163148FD" w14:textId="77777777" w:rsidR="0042307E" w:rsidRDefault="0042307E" w:rsidP="0042307E">
      <w:pPr>
        <w:tabs>
          <w:tab w:val="left" w:pos="709"/>
          <w:tab w:val="left" w:pos="1276"/>
          <w:tab w:val="left" w:pos="1843"/>
          <w:tab w:val="left" w:pos="2419"/>
        </w:tabs>
        <w:spacing w:before="60" w:after="60"/>
        <w:ind w:left="1276"/>
        <w:rPr>
          <w:snapToGrid w:val="0"/>
        </w:rPr>
      </w:pPr>
    </w:p>
    <w:p w14:paraId="7BC9BE44" w14:textId="77777777" w:rsidR="0042307E" w:rsidRDefault="0042307E" w:rsidP="0042307E"/>
    <w:p w14:paraId="059524ED" w14:textId="77777777" w:rsidR="0042307E" w:rsidRDefault="0042307E" w:rsidP="0042307E">
      <w:pPr>
        <w:pStyle w:val="Heading4"/>
      </w:pPr>
      <w:r w:rsidRPr="00B9479B">
        <w:t>TP-LOG-TPL-REQ-258184/G-SID-B6-ChargeProfileLocation_Rq</w:t>
      </w:r>
    </w:p>
    <w:p w14:paraId="45B65311" w14:textId="77777777" w:rsidR="0042307E" w:rsidRDefault="0042307E" w:rsidP="0042307E">
      <w:pPr>
        <w:rPr>
          <w:snapToGrid w:val="0"/>
          <w:lang w:val="en-GB"/>
        </w:rPr>
      </w:pPr>
      <w:r>
        <w:rPr>
          <w:snapToGrid w:val="0"/>
          <w:lang w:val="en-GB"/>
        </w:rPr>
        <w:t>Max Data size: up to 134/69 (Coding Table I / Coding Table II) bytes</w:t>
      </w:r>
    </w:p>
    <w:p w14:paraId="7E9D8B23" w14:textId="77777777" w:rsidR="0042307E" w:rsidRDefault="0042307E" w:rsidP="0042307E">
      <w:pPr>
        <w:spacing w:before="120" w:after="60"/>
        <w:ind w:left="709"/>
        <w:rPr>
          <w:rFonts w:ascii="Calibri" w:hAnsi="Calibri"/>
          <w:b/>
          <w:bCs/>
          <w:snapToGrid w:val="0"/>
          <w:lang w:val="en-GB"/>
        </w:rPr>
      </w:pPr>
      <w:r>
        <w:rPr>
          <w:b/>
          <w:bCs/>
          <w:snapToGrid w:val="0"/>
          <w:lang w:val="en-GB"/>
        </w:rPr>
        <w:t>Byte 0: Signal identifier</w:t>
      </w:r>
    </w:p>
    <w:p w14:paraId="7CEFC75B" w14:textId="77777777" w:rsidR="0042307E" w:rsidRDefault="0042307E" w:rsidP="0042307E">
      <w:pPr>
        <w:ind w:left="1276"/>
        <w:rPr>
          <w:rFonts w:cs="Arial"/>
        </w:rPr>
      </w:pPr>
      <w:r>
        <w:rPr>
          <w:rFonts w:cs="Arial"/>
          <w:snapToGrid w:val="0"/>
        </w:rPr>
        <w:t xml:space="preserve">0XB6: </w:t>
      </w:r>
      <w:proofErr w:type="spellStart"/>
      <w:r>
        <w:rPr>
          <w:rFonts w:cs="Arial"/>
        </w:rPr>
        <w:t>ChargeProfileLocation_Rq</w:t>
      </w:r>
      <w:proofErr w:type="spellEnd"/>
    </w:p>
    <w:p w14:paraId="15BFE1D3" w14:textId="77777777" w:rsidR="0042307E" w:rsidRDefault="0042307E" w:rsidP="0042307E">
      <w:pPr>
        <w:spacing w:before="120" w:after="60"/>
        <w:ind w:left="709"/>
        <w:rPr>
          <w:b/>
          <w:bCs/>
          <w:snapToGrid w:val="0"/>
          <w:szCs w:val="22"/>
          <w:lang w:val="en-GB"/>
        </w:rPr>
      </w:pPr>
      <w:r>
        <w:rPr>
          <w:b/>
          <w:bCs/>
          <w:snapToGrid w:val="0"/>
          <w:lang w:val="en-GB"/>
        </w:rPr>
        <w:t>Byte 1: Utilization</w:t>
      </w:r>
    </w:p>
    <w:p w14:paraId="7D47278D" w14:textId="77777777" w:rsidR="0042307E" w:rsidRDefault="0042307E" w:rsidP="0042307E">
      <w:pPr>
        <w:rPr>
          <w:rFonts w:cs="Arial"/>
          <w:snapToGrid w:val="0"/>
        </w:rPr>
      </w:pPr>
      <w:r>
        <w:rPr>
          <w:rFonts w:cs="Arial"/>
          <w:b/>
          <w:bCs/>
          <w:snapToGrid w:val="0"/>
          <w:lang w:val="en-GB"/>
        </w:rPr>
        <w:t xml:space="preserve">                       </w:t>
      </w:r>
      <w:r>
        <w:rPr>
          <w:rFonts w:cs="Arial"/>
          <w:snapToGrid w:val="0"/>
        </w:rPr>
        <w:t>0x81: Charge_Programming_Sevice1      –          Charge Programming</w:t>
      </w:r>
    </w:p>
    <w:p w14:paraId="2DC54C80" w14:textId="77777777" w:rsidR="0042307E" w:rsidRDefault="0042307E" w:rsidP="0042307E">
      <w:pPr>
        <w:ind w:firstLine="720"/>
        <w:rPr>
          <w:rFonts w:cs="Arial"/>
          <w:b/>
          <w:bCs/>
          <w:snapToGrid w:val="0"/>
          <w:lang w:val="en-GB"/>
        </w:rPr>
      </w:pPr>
      <w:r>
        <w:rPr>
          <w:b/>
          <w:bCs/>
          <w:snapToGrid w:val="0"/>
        </w:rPr>
        <w:t>Byte 2: Command Execution Status</w:t>
      </w:r>
    </w:p>
    <w:p w14:paraId="0514A325" w14:textId="77777777" w:rsidR="0042307E" w:rsidRDefault="0042307E" w:rsidP="0042307E">
      <w:pPr>
        <w:ind w:left="1276"/>
        <w:rPr>
          <w:rFonts w:cs="Arial"/>
          <w:snapToGrid w:val="0"/>
        </w:rPr>
      </w:pPr>
      <w:r>
        <w:rPr>
          <w:rFonts w:cs="Arial"/>
          <w:snapToGrid w:val="0"/>
        </w:rPr>
        <w:t>0x00: INVALID/INACTIVE</w:t>
      </w:r>
    </w:p>
    <w:p w14:paraId="03C3715A" w14:textId="77777777" w:rsidR="0042307E" w:rsidRDefault="0042307E" w:rsidP="0042307E">
      <w:pPr>
        <w:spacing w:before="120" w:after="60"/>
        <w:ind w:left="709"/>
        <w:rPr>
          <w:b/>
          <w:bCs/>
          <w:snapToGrid w:val="0"/>
          <w:szCs w:val="22"/>
          <w:lang w:val="en-GB"/>
        </w:rPr>
      </w:pPr>
      <w:r>
        <w:rPr>
          <w:b/>
          <w:bCs/>
          <w:snapToGrid w:val="0"/>
          <w:lang w:val="en-GB"/>
        </w:rPr>
        <w:t>Byte 3: Character Coding</w:t>
      </w:r>
    </w:p>
    <w:p w14:paraId="7BE031EE" w14:textId="77777777" w:rsidR="0042307E" w:rsidRDefault="0042307E" w:rsidP="0042307E">
      <w:pPr>
        <w:autoSpaceDE w:val="0"/>
        <w:autoSpaceDN w:val="0"/>
        <w:ind w:left="1260"/>
        <w:rPr>
          <w:rFonts w:ascii="Helvetica-Oblique" w:hAnsi="Helvetica-Oblique" w:hint="eastAsia"/>
          <w:i/>
          <w:iCs/>
        </w:rPr>
      </w:pPr>
      <w:r>
        <w:rPr>
          <w:rFonts w:ascii="Helvetica-Oblique" w:hAnsi="Helvetica-Oblique"/>
          <w:i/>
          <w:iCs/>
        </w:rPr>
        <w:t>Bit 0-5: Reserved</w:t>
      </w:r>
    </w:p>
    <w:p w14:paraId="62E8660E" w14:textId="77777777" w:rsidR="0042307E" w:rsidRDefault="0042307E" w:rsidP="0042307E">
      <w:pPr>
        <w:autoSpaceDE w:val="0"/>
        <w:autoSpaceDN w:val="0"/>
        <w:ind w:left="1260"/>
        <w:rPr>
          <w:rFonts w:ascii="Helvetica-Oblique" w:hAnsi="Helvetica-Oblique" w:hint="eastAsia"/>
          <w:i/>
          <w:iCs/>
        </w:rPr>
      </w:pPr>
    </w:p>
    <w:p w14:paraId="08A004D3" w14:textId="77777777" w:rsidR="0042307E" w:rsidRDefault="0042307E" w:rsidP="0042307E">
      <w:pPr>
        <w:autoSpaceDE w:val="0"/>
        <w:autoSpaceDN w:val="0"/>
        <w:ind w:left="1260"/>
        <w:rPr>
          <w:rFonts w:ascii="Helvetica-Oblique" w:hAnsi="Helvetica-Oblique" w:hint="eastAsia"/>
          <w:i/>
          <w:iCs/>
        </w:rPr>
      </w:pPr>
      <w:r>
        <w:rPr>
          <w:rFonts w:ascii="Helvetica-Oblique" w:hAnsi="Helvetica-Oblique"/>
          <w:i/>
          <w:iCs/>
        </w:rPr>
        <w:t>Bit 6-7: Coding</w:t>
      </w:r>
    </w:p>
    <w:p w14:paraId="7DE5CF0B" w14:textId="77777777" w:rsidR="0042307E" w:rsidRDefault="0042307E" w:rsidP="0042307E">
      <w:pPr>
        <w:autoSpaceDE w:val="0"/>
        <w:autoSpaceDN w:val="0"/>
        <w:ind w:left="1890"/>
        <w:rPr>
          <w:rFonts w:ascii="Helvetica" w:hAnsi="Helvetica"/>
        </w:rPr>
      </w:pPr>
      <w:r>
        <w:rPr>
          <w:rFonts w:ascii="Helvetica" w:hAnsi="Helvetica"/>
        </w:rPr>
        <w:t>0x0: Coding Table I</w:t>
      </w:r>
    </w:p>
    <w:p w14:paraId="7444C244" w14:textId="77777777" w:rsidR="0042307E" w:rsidRDefault="0042307E" w:rsidP="0042307E">
      <w:pPr>
        <w:autoSpaceDE w:val="0"/>
        <w:autoSpaceDN w:val="0"/>
        <w:ind w:left="1890"/>
        <w:rPr>
          <w:rFonts w:ascii="Helvetica" w:hAnsi="Helvetica"/>
        </w:rPr>
      </w:pPr>
      <w:r>
        <w:rPr>
          <w:rFonts w:ascii="Helvetica" w:hAnsi="Helvetica"/>
        </w:rPr>
        <w:t xml:space="preserve">0x0000-0xFFFF UNICODE UTF-16 (2 </w:t>
      </w:r>
      <w:proofErr w:type="gramStart"/>
      <w:r>
        <w:rPr>
          <w:rFonts w:ascii="Helvetica" w:hAnsi="Helvetica"/>
        </w:rPr>
        <w:t>byte</w:t>
      </w:r>
      <w:proofErr w:type="gramEnd"/>
      <w:r>
        <w:rPr>
          <w:rFonts w:ascii="Helvetica" w:hAnsi="Helvetica"/>
        </w:rPr>
        <w:t xml:space="preserve"> per char)</w:t>
      </w:r>
    </w:p>
    <w:p w14:paraId="0CDDB2DA" w14:textId="77777777" w:rsidR="0042307E" w:rsidRDefault="0042307E" w:rsidP="0042307E">
      <w:pPr>
        <w:autoSpaceDE w:val="0"/>
        <w:autoSpaceDN w:val="0"/>
        <w:ind w:left="1890"/>
        <w:rPr>
          <w:rFonts w:ascii="Helvetica" w:hAnsi="Helvetica"/>
        </w:rPr>
      </w:pPr>
      <w:r>
        <w:rPr>
          <w:rFonts w:ascii="Helvetica" w:hAnsi="Helvetica"/>
        </w:rPr>
        <w:t>0x1: Coding Table II</w:t>
      </w:r>
    </w:p>
    <w:p w14:paraId="30230A52" w14:textId="77777777" w:rsidR="0042307E" w:rsidRDefault="0042307E" w:rsidP="0042307E">
      <w:pPr>
        <w:autoSpaceDE w:val="0"/>
        <w:autoSpaceDN w:val="0"/>
        <w:ind w:left="1890"/>
        <w:rPr>
          <w:rFonts w:ascii="Helvetica" w:hAnsi="Helvetica"/>
        </w:rPr>
      </w:pPr>
      <w:r>
        <w:rPr>
          <w:rFonts w:ascii="Helvetica" w:hAnsi="Helvetica"/>
        </w:rPr>
        <w:t>0x00-0xFF Latin-9 (1 byte per char)</w:t>
      </w:r>
    </w:p>
    <w:p w14:paraId="4B4FBD50" w14:textId="77777777" w:rsidR="0042307E" w:rsidRDefault="0042307E" w:rsidP="0042307E">
      <w:pPr>
        <w:spacing w:before="120" w:after="60"/>
        <w:ind w:left="709"/>
        <w:rPr>
          <w:b/>
          <w:bCs/>
          <w:snapToGrid w:val="0"/>
        </w:rPr>
      </w:pPr>
      <w:r>
        <w:rPr>
          <w:b/>
          <w:bCs/>
          <w:snapToGrid w:val="0"/>
        </w:rPr>
        <w:t>Byte 4: OpCode</w:t>
      </w:r>
    </w:p>
    <w:p w14:paraId="4D1E7184" w14:textId="77777777" w:rsidR="0042307E" w:rsidRDefault="0042307E" w:rsidP="0042307E">
      <w:pPr>
        <w:ind w:left="1800"/>
        <w:rPr>
          <w:rFonts w:cs="Arial"/>
        </w:rPr>
      </w:pPr>
      <w:r>
        <w:rPr>
          <w:rFonts w:cs="Arial"/>
        </w:rPr>
        <w:t>0x00:     Reserved</w:t>
      </w:r>
    </w:p>
    <w:p w14:paraId="23F5AB6C" w14:textId="77777777" w:rsidR="0042307E" w:rsidRDefault="0042307E" w:rsidP="0042307E">
      <w:pPr>
        <w:ind w:left="1800"/>
        <w:rPr>
          <w:rFonts w:cs="Arial"/>
        </w:rPr>
      </w:pPr>
      <w:r>
        <w:rPr>
          <w:rFonts w:cs="Arial"/>
        </w:rPr>
        <w:t>0x01:     Read</w:t>
      </w:r>
    </w:p>
    <w:p w14:paraId="22BE193D" w14:textId="77777777" w:rsidR="0042307E" w:rsidRDefault="0042307E" w:rsidP="0042307E">
      <w:pPr>
        <w:ind w:left="1800"/>
        <w:rPr>
          <w:rFonts w:cs="Arial"/>
        </w:rPr>
      </w:pPr>
      <w:r>
        <w:rPr>
          <w:rFonts w:cs="Arial"/>
        </w:rPr>
        <w:t>0x02:     Modify</w:t>
      </w:r>
    </w:p>
    <w:p w14:paraId="71DB0C2E" w14:textId="77777777" w:rsidR="0042307E" w:rsidRDefault="0042307E" w:rsidP="0042307E">
      <w:pPr>
        <w:ind w:left="1800"/>
        <w:rPr>
          <w:rFonts w:cs="Arial"/>
        </w:rPr>
      </w:pPr>
      <w:r>
        <w:rPr>
          <w:rFonts w:cs="Arial"/>
        </w:rPr>
        <w:t>0x03:     Reserved</w:t>
      </w:r>
    </w:p>
    <w:p w14:paraId="7B6F2470" w14:textId="77777777" w:rsidR="0042307E" w:rsidRDefault="0042307E" w:rsidP="0042307E">
      <w:pPr>
        <w:ind w:left="1800"/>
        <w:rPr>
          <w:rFonts w:cs="Arial"/>
        </w:rPr>
      </w:pPr>
      <w:r>
        <w:rPr>
          <w:rFonts w:cs="Arial"/>
        </w:rPr>
        <w:t>…...</w:t>
      </w:r>
    </w:p>
    <w:p w14:paraId="71D5D3E5" w14:textId="77777777" w:rsidR="0042307E" w:rsidRDefault="0042307E" w:rsidP="0042307E">
      <w:pPr>
        <w:ind w:left="1800"/>
        <w:rPr>
          <w:rFonts w:cs="Arial"/>
        </w:rPr>
      </w:pPr>
      <w:r>
        <w:rPr>
          <w:rFonts w:cs="Arial"/>
        </w:rPr>
        <w:t>0xFE:     Reserved</w:t>
      </w:r>
    </w:p>
    <w:p w14:paraId="332EF818" w14:textId="77777777" w:rsidR="0042307E" w:rsidRDefault="0042307E" w:rsidP="0042307E">
      <w:pPr>
        <w:ind w:left="1800"/>
        <w:rPr>
          <w:rFonts w:cs="Arial"/>
        </w:rPr>
      </w:pPr>
      <w:r>
        <w:rPr>
          <w:rFonts w:cs="Arial"/>
        </w:rPr>
        <w:t>0xFF:     No Entry</w:t>
      </w:r>
    </w:p>
    <w:p w14:paraId="2BF08CF5" w14:textId="77777777" w:rsidR="0042307E" w:rsidRDefault="0042307E" w:rsidP="0042307E">
      <w:pPr>
        <w:rPr>
          <w:rFonts w:ascii="Calibri" w:eastAsiaTheme="minorHAnsi" w:hAnsi="Calibri"/>
          <w:b/>
          <w:bCs/>
          <w:szCs w:val="22"/>
        </w:rPr>
      </w:pPr>
      <w:r>
        <w:rPr>
          <w:b/>
          <w:bCs/>
        </w:rPr>
        <w:t>Read:</w:t>
      </w:r>
    </w:p>
    <w:p w14:paraId="465C5D7C" w14:textId="77777777" w:rsidR="0042307E" w:rsidRDefault="0042307E" w:rsidP="0042307E">
      <w:r>
        <w:t>Transmitter: TCU</w:t>
      </w:r>
    </w:p>
    <w:p w14:paraId="607B26A7" w14:textId="77777777" w:rsidR="0042307E" w:rsidRDefault="0042307E" w:rsidP="0042307E">
      <w:r>
        <w:t>Receiver: APIM</w:t>
      </w:r>
    </w:p>
    <w:p w14:paraId="6F86AEE1" w14:textId="77777777" w:rsidR="0042307E" w:rsidRDefault="0042307E" w:rsidP="0042307E">
      <w:r>
        <w:t xml:space="preserve">Description: It is a command to read full </w:t>
      </w:r>
      <w:proofErr w:type="gramStart"/>
      <w:r>
        <w:t>list(</w:t>
      </w:r>
      <w:proofErr w:type="gramEnd"/>
      <w:r>
        <w:t>10 location labels) from APIM.</w:t>
      </w:r>
    </w:p>
    <w:p w14:paraId="1CEFE241" w14:textId="77777777" w:rsidR="0042307E" w:rsidRDefault="0042307E" w:rsidP="0042307E"/>
    <w:p w14:paraId="39C79C79" w14:textId="77777777" w:rsidR="0042307E" w:rsidRDefault="0042307E" w:rsidP="0042307E">
      <w:pPr>
        <w:rPr>
          <w:b/>
          <w:bCs/>
        </w:rPr>
      </w:pPr>
      <w:r>
        <w:rPr>
          <w:b/>
          <w:bCs/>
        </w:rPr>
        <w:t>Modify:</w:t>
      </w:r>
    </w:p>
    <w:p w14:paraId="39CAA506" w14:textId="77777777" w:rsidR="0042307E" w:rsidRDefault="0042307E" w:rsidP="0042307E">
      <w:r>
        <w:t xml:space="preserve">Transmitter: TCU              </w:t>
      </w:r>
    </w:p>
    <w:p w14:paraId="2E29B391" w14:textId="77777777" w:rsidR="0042307E" w:rsidRDefault="0042307E" w:rsidP="0042307E">
      <w:r>
        <w:t>Receiver: APIM</w:t>
      </w:r>
    </w:p>
    <w:p w14:paraId="10DA9A18" w14:textId="77777777" w:rsidR="0042307E" w:rsidRDefault="0042307E" w:rsidP="0042307E">
      <w:r>
        <w:t xml:space="preserve">Description: Sent when a Charge Location Label is modified or created from Offboard. </w:t>
      </w:r>
    </w:p>
    <w:p w14:paraId="2D564B15" w14:textId="77777777" w:rsidR="0042307E" w:rsidRDefault="0042307E" w:rsidP="0042307E">
      <w:pPr>
        <w:rPr>
          <w:rFonts w:cs="Arial"/>
        </w:rPr>
      </w:pPr>
    </w:p>
    <w:p w14:paraId="628B3F97" w14:textId="77777777" w:rsidR="0042307E" w:rsidRDefault="0042307E" w:rsidP="0042307E">
      <w:pPr>
        <w:ind w:left="1800"/>
        <w:rPr>
          <w:rFonts w:cs="Arial"/>
        </w:rPr>
      </w:pPr>
    </w:p>
    <w:p w14:paraId="13137154" w14:textId="77777777" w:rsidR="0042307E" w:rsidRDefault="0042307E" w:rsidP="0042307E">
      <w:pPr>
        <w:rPr>
          <w:rFonts w:cs="Arial"/>
          <w:b/>
          <w:bCs/>
          <w:szCs w:val="22"/>
        </w:rPr>
      </w:pPr>
      <w:r>
        <w:rPr>
          <w:rFonts w:cs="Arial"/>
        </w:rPr>
        <w:t xml:space="preserve">            </w:t>
      </w:r>
      <w:r>
        <w:rPr>
          <w:rFonts w:cs="Arial"/>
          <w:b/>
          <w:bCs/>
        </w:rPr>
        <w:t xml:space="preserve">Byte 5: </w:t>
      </w:r>
      <w:proofErr w:type="spellStart"/>
      <w:r>
        <w:rPr>
          <w:rFonts w:cs="Arial"/>
          <w:b/>
          <w:bCs/>
        </w:rPr>
        <w:t>NumberOfItems</w:t>
      </w:r>
      <w:proofErr w:type="spellEnd"/>
    </w:p>
    <w:p w14:paraId="6BEF6573" w14:textId="77777777" w:rsidR="0042307E" w:rsidRDefault="0042307E" w:rsidP="0042307E">
      <w:pPr>
        <w:ind w:firstLine="1800"/>
        <w:rPr>
          <w:rFonts w:cs="Arial"/>
        </w:rPr>
      </w:pPr>
      <w:r>
        <w:rPr>
          <w:rFonts w:cs="Arial"/>
        </w:rPr>
        <w:t>0x00:     Reserved</w:t>
      </w:r>
    </w:p>
    <w:p w14:paraId="5A13E6FC" w14:textId="77777777" w:rsidR="0042307E" w:rsidRDefault="0042307E" w:rsidP="0042307E">
      <w:pPr>
        <w:ind w:left="1800"/>
        <w:rPr>
          <w:rFonts w:cs="Arial"/>
        </w:rPr>
      </w:pPr>
      <w:r>
        <w:rPr>
          <w:rFonts w:cs="Arial"/>
        </w:rPr>
        <w:t>0x01:     1</w:t>
      </w:r>
    </w:p>
    <w:p w14:paraId="48913547" w14:textId="77777777" w:rsidR="0042307E" w:rsidRDefault="0042307E" w:rsidP="0042307E">
      <w:pPr>
        <w:ind w:left="1800"/>
        <w:rPr>
          <w:rFonts w:cs="Arial"/>
        </w:rPr>
      </w:pPr>
      <w:r>
        <w:rPr>
          <w:rFonts w:cs="Arial"/>
        </w:rPr>
        <w:t>0x02:     2</w:t>
      </w:r>
    </w:p>
    <w:p w14:paraId="05B5B592" w14:textId="77777777" w:rsidR="0042307E" w:rsidRDefault="0042307E" w:rsidP="0042307E">
      <w:pPr>
        <w:ind w:left="1800"/>
        <w:rPr>
          <w:rFonts w:cs="Arial"/>
        </w:rPr>
      </w:pPr>
      <w:r>
        <w:rPr>
          <w:rFonts w:cs="Arial"/>
        </w:rPr>
        <w:t>....</w:t>
      </w:r>
    </w:p>
    <w:p w14:paraId="27034E2C" w14:textId="77777777" w:rsidR="0042307E" w:rsidRDefault="0042307E" w:rsidP="0042307E">
      <w:pPr>
        <w:ind w:left="1800"/>
        <w:rPr>
          <w:rFonts w:cs="Arial"/>
        </w:rPr>
      </w:pPr>
      <w:r>
        <w:rPr>
          <w:rFonts w:cs="Arial"/>
        </w:rPr>
        <w:t>0xFE:     254</w:t>
      </w:r>
    </w:p>
    <w:p w14:paraId="44DAC74D" w14:textId="77777777" w:rsidR="0042307E" w:rsidRDefault="0042307E" w:rsidP="0042307E">
      <w:pPr>
        <w:ind w:left="1800"/>
        <w:rPr>
          <w:rFonts w:cs="Arial"/>
        </w:rPr>
      </w:pPr>
      <w:r>
        <w:rPr>
          <w:rFonts w:cs="Arial"/>
        </w:rPr>
        <w:t>0xFF:     No Entry</w:t>
      </w:r>
    </w:p>
    <w:p w14:paraId="181C9C3B" w14:textId="77777777" w:rsidR="0042307E" w:rsidRDefault="0042307E" w:rsidP="0042307E">
      <w:pPr>
        <w:ind w:left="1800"/>
        <w:rPr>
          <w:rFonts w:cs="Arial"/>
        </w:rPr>
      </w:pPr>
    </w:p>
    <w:p w14:paraId="1CA2534F" w14:textId="77777777" w:rsidR="0042307E" w:rsidRDefault="0042307E" w:rsidP="0042307E">
      <w:pPr>
        <w:ind w:left="1800"/>
        <w:rPr>
          <w:rFonts w:cs="Arial"/>
        </w:rPr>
      </w:pPr>
      <w:r>
        <w:rPr>
          <w:rFonts w:cs="Arial"/>
        </w:rPr>
        <w:lastRenderedPageBreak/>
        <w:t>Note:     The Maximum number of charge locations that can be returned is limited to 10</w:t>
      </w:r>
    </w:p>
    <w:p w14:paraId="1A62C94E" w14:textId="77777777" w:rsidR="0042307E" w:rsidRDefault="0042307E" w:rsidP="0042307E">
      <w:pPr>
        <w:ind w:left="1800"/>
        <w:rPr>
          <w:rFonts w:cs="Arial"/>
        </w:rPr>
      </w:pPr>
    </w:p>
    <w:p w14:paraId="5AD17360" w14:textId="77777777" w:rsidR="0042307E" w:rsidRDefault="0042307E" w:rsidP="0042307E">
      <w:pPr>
        <w:ind w:left="1800"/>
        <w:rPr>
          <w:rFonts w:cs="Arial"/>
          <w:b/>
          <w:bCs/>
          <w:szCs w:val="22"/>
        </w:rPr>
      </w:pPr>
    </w:p>
    <w:p w14:paraId="30441300" w14:textId="77777777" w:rsidR="0042307E" w:rsidRDefault="0042307E" w:rsidP="0042307E">
      <w:pPr>
        <w:ind w:left="720" w:hanging="720"/>
        <w:rPr>
          <w:rFonts w:cs="Arial"/>
          <w:b/>
          <w:bCs/>
        </w:rPr>
      </w:pPr>
      <w:r>
        <w:rPr>
          <w:rFonts w:cs="Arial"/>
          <w:b/>
          <w:bCs/>
        </w:rPr>
        <w:t>            Byte 6 up to 457/247 (Coding Table I/Coding Table II): List Info</w:t>
      </w:r>
    </w:p>
    <w:p w14:paraId="3E99BAC5" w14:textId="77777777" w:rsidR="0042307E" w:rsidRDefault="0042307E" w:rsidP="0042307E">
      <w:pPr>
        <w:ind w:left="1800"/>
        <w:rPr>
          <w:rFonts w:cs="Arial"/>
        </w:rPr>
      </w:pPr>
      <w:proofErr w:type="gramStart"/>
      <w:r>
        <w:rPr>
          <w:rFonts w:cs="Arial"/>
        </w:rPr>
        <w:t>Array(</w:t>
      </w:r>
      <w:proofErr w:type="gramEnd"/>
      <w:r>
        <w:rPr>
          <w:rFonts w:cs="Arial"/>
        </w:rPr>
        <w:t>1..NumberOfItems) of record (</w:t>
      </w:r>
      <w:proofErr w:type="spellStart"/>
      <w:r>
        <w:rPr>
          <w:rFonts w:cs="Arial"/>
        </w:rPr>
        <w:t>ChargeLocationIDNumber</w:t>
      </w:r>
      <w:proofErr w:type="spellEnd"/>
      <w:r>
        <w:rPr>
          <w:rFonts w:cs="Arial"/>
        </w:rPr>
        <w:t xml:space="preserve">, </w:t>
      </w:r>
      <w:proofErr w:type="spellStart"/>
      <w:r>
        <w:rPr>
          <w:rFonts w:cs="Arial"/>
        </w:rPr>
        <w:t>ChargeLocationName</w:t>
      </w:r>
      <w:proofErr w:type="spellEnd"/>
      <w:r>
        <w:rPr>
          <w:rFonts w:cs="Arial"/>
        </w:rPr>
        <w:t>)</w:t>
      </w:r>
    </w:p>
    <w:p w14:paraId="2A9EF441" w14:textId="77777777" w:rsidR="0042307E" w:rsidRDefault="0042307E" w:rsidP="0042307E">
      <w:pPr>
        <w:ind w:left="1800"/>
        <w:rPr>
          <w:rFonts w:cs="Arial"/>
        </w:rPr>
      </w:pPr>
    </w:p>
    <w:p w14:paraId="2F0D2F8A" w14:textId="77777777" w:rsidR="0042307E" w:rsidRDefault="0042307E" w:rsidP="0042307E">
      <w:pPr>
        <w:ind w:left="1800"/>
        <w:rPr>
          <w:rFonts w:cs="Arial"/>
        </w:rPr>
      </w:pPr>
      <w:r>
        <w:rPr>
          <w:rFonts w:cs="Arial"/>
        </w:rPr>
        <w:t>Record definition (up to 450/240 (Coding Table I/Coding Table II) bytes):</w:t>
      </w:r>
    </w:p>
    <w:p w14:paraId="27E59761" w14:textId="77777777" w:rsidR="0042307E" w:rsidRDefault="0042307E" w:rsidP="0042307E">
      <w:pPr>
        <w:ind w:left="1800"/>
        <w:rPr>
          <w:rFonts w:cs="Arial"/>
        </w:rPr>
      </w:pPr>
    </w:p>
    <w:p w14:paraId="2DED1A57" w14:textId="77777777" w:rsidR="0042307E" w:rsidRDefault="0042307E" w:rsidP="0042307E">
      <w:pPr>
        <w:ind w:left="1800"/>
        <w:rPr>
          <w:rFonts w:cs="Arial"/>
          <w:b/>
          <w:bCs/>
        </w:rPr>
      </w:pPr>
      <w:r>
        <w:rPr>
          <w:rFonts w:cs="Arial"/>
          <w:b/>
          <w:bCs/>
        </w:rPr>
        <w:t xml:space="preserve">Byte 0:  </w:t>
      </w:r>
      <w:proofErr w:type="spellStart"/>
      <w:r>
        <w:rPr>
          <w:rFonts w:cs="Arial"/>
          <w:b/>
          <w:bCs/>
        </w:rPr>
        <w:t>ChargeProfileIDNumber</w:t>
      </w:r>
      <w:proofErr w:type="spellEnd"/>
      <w:r>
        <w:rPr>
          <w:rFonts w:cs="Arial"/>
          <w:b/>
          <w:bCs/>
        </w:rPr>
        <w:t>:</w:t>
      </w:r>
    </w:p>
    <w:p w14:paraId="7C18349F" w14:textId="77777777" w:rsidR="0042307E" w:rsidRDefault="0042307E" w:rsidP="0042307E">
      <w:pPr>
        <w:ind w:left="1800"/>
        <w:rPr>
          <w:rFonts w:cs="Arial"/>
        </w:rPr>
      </w:pPr>
      <w:r>
        <w:rPr>
          <w:rFonts w:cs="Arial"/>
        </w:rPr>
        <w:t>0x00:     Unknown/Any Location</w:t>
      </w:r>
    </w:p>
    <w:p w14:paraId="47A7C0BB" w14:textId="77777777" w:rsidR="0042307E" w:rsidRDefault="0042307E" w:rsidP="0042307E">
      <w:pPr>
        <w:ind w:left="1800"/>
        <w:rPr>
          <w:rFonts w:cs="Arial"/>
        </w:rPr>
      </w:pPr>
      <w:r>
        <w:rPr>
          <w:rFonts w:cs="Arial"/>
        </w:rPr>
        <w:t>0x01:     Location 1</w:t>
      </w:r>
    </w:p>
    <w:p w14:paraId="0999A146" w14:textId="77777777" w:rsidR="0042307E" w:rsidRDefault="0042307E" w:rsidP="0042307E">
      <w:pPr>
        <w:ind w:left="1800"/>
        <w:rPr>
          <w:rFonts w:cs="Arial"/>
        </w:rPr>
      </w:pPr>
      <w:r>
        <w:rPr>
          <w:rFonts w:cs="Arial"/>
        </w:rPr>
        <w:t>0x02:     Location 2</w:t>
      </w:r>
    </w:p>
    <w:p w14:paraId="65CCBE03" w14:textId="77777777" w:rsidR="0042307E" w:rsidRDefault="0042307E" w:rsidP="0042307E">
      <w:pPr>
        <w:ind w:left="1800"/>
        <w:rPr>
          <w:rFonts w:cs="Arial"/>
        </w:rPr>
      </w:pPr>
      <w:r>
        <w:rPr>
          <w:rFonts w:cs="Arial"/>
        </w:rPr>
        <w:t>…</w:t>
      </w:r>
    </w:p>
    <w:p w14:paraId="7AA27325" w14:textId="77777777" w:rsidR="0042307E" w:rsidRDefault="0042307E" w:rsidP="0042307E">
      <w:pPr>
        <w:ind w:left="1800"/>
        <w:rPr>
          <w:rFonts w:cs="Arial"/>
        </w:rPr>
      </w:pPr>
      <w:r>
        <w:rPr>
          <w:rFonts w:cs="Arial"/>
        </w:rPr>
        <w:t>0x09:     Location 9</w:t>
      </w:r>
    </w:p>
    <w:p w14:paraId="45284E86" w14:textId="77777777" w:rsidR="0042307E" w:rsidRDefault="0042307E" w:rsidP="0042307E">
      <w:pPr>
        <w:ind w:left="1800"/>
        <w:rPr>
          <w:rFonts w:cs="Arial"/>
        </w:rPr>
      </w:pPr>
      <w:r>
        <w:rPr>
          <w:rFonts w:cs="Arial"/>
        </w:rPr>
        <w:t>0x0A:     Location 10</w:t>
      </w:r>
    </w:p>
    <w:p w14:paraId="36593CBA" w14:textId="77777777" w:rsidR="0042307E" w:rsidRDefault="0042307E" w:rsidP="0042307E">
      <w:pPr>
        <w:ind w:left="1800"/>
        <w:rPr>
          <w:rFonts w:cs="Arial"/>
        </w:rPr>
      </w:pPr>
      <w:r>
        <w:rPr>
          <w:rFonts w:cs="Arial"/>
        </w:rPr>
        <w:t>0x0B:     Reserved</w:t>
      </w:r>
    </w:p>
    <w:p w14:paraId="187B8171" w14:textId="77777777" w:rsidR="0042307E" w:rsidRDefault="0042307E" w:rsidP="0042307E">
      <w:pPr>
        <w:ind w:left="1800"/>
        <w:rPr>
          <w:rFonts w:cs="Arial"/>
        </w:rPr>
      </w:pPr>
      <w:r>
        <w:rPr>
          <w:rFonts w:cs="Arial"/>
        </w:rPr>
        <w:t>...</w:t>
      </w:r>
    </w:p>
    <w:p w14:paraId="552185AB" w14:textId="77777777" w:rsidR="0042307E" w:rsidRDefault="0042307E" w:rsidP="0042307E">
      <w:pPr>
        <w:ind w:left="1800"/>
        <w:rPr>
          <w:rFonts w:cs="Arial"/>
        </w:rPr>
      </w:pPr>
      <w:r>
        <w:rPr>
          <w:rFonts w:cs="Arial"/>
        </w:rPr>
        <w:t>0xFF:     Reserved</w:t>
      </w:r>
    </w:p>
    <w:p w14:paraId="0211E51D" w14:textId="77777777" w:rsidR="0042307E" w:rsidRDefault="0042307E" w:rsidP="0042307E">
      <w:pPr>
        <w:ind w:left="1800"/>
        <w:rPr>
          <w:rFonts w:cs="Arial"/>
        </w:rPr>
      </w:pPr>
    </w:p>
    <w:p w14:paraId="038F43E9" w14:textId="77777777" w:rsidR="0042307E" w:rsidRDefault="0042307E" w:rsidP="0042307E">
      <w:pPr>
        <w:ind w:left="1800"/>
        <w:rPr>
          <w:rFonts w:cs="Arial"/>
        </w:rPr>
      </w:pPr>
    </w:p>
    <w:p w14:paraId="2A2CE1DE" w14:textId="77777777" w:rsidR="0042307E" w:rsidRDefault="0042307E" w:rsidP="0042307E">
      <w:pPr>
        <w:rPr>
          <w:rFonts w:cs="Arial"/>
          <w:b/>
          <w:bCs/>
        </w:rPr>
      </w:pPr>
      <w:r>
        <w:rPr>
          <w:rFonts w:cs="Arial"/>
        </w:rPr>
        <w:t xml:space="preserve">                                </w:t>
      </w:r>
      <w:r>
        <w:rPr>
          <w:rFonts w:cs="Arial"/>
          <w:b/>
          <w:bCs/>
        </w:rPr>
        <w:t xml:space="preserve">Byte 1: up to Byte 44/23 (Coding Table I/Coding Table II)  </w:t>
      </w:r>
    </w:p>
    <w:p w14:paraId="16E1D02B" w14:textId="77777777" w:rsidR="0042307E" w:rsidRDefault="0042307E" w:rsidP="0042307E">
      <w:pPr>
        <w:ind w:left="1800"/>
        <w:rPr>
          <w:rFonts w:cs="Arial"/>
        </w:rPr>
      </w:pPr>
    </w:p>
    <w:p w14:paraId="6FFBB3A2" w14:textId="77777777" w:rsidR="0042307E" w:rsidRDefault="0042307E" w:rsidP="0042307E">
      <w:pPr>
        <w:ind w:left="1800"/>
        <w:rPr>
          <w:rFonts w:cs="Arial"/>
        </w:rPr>
      </w:pPr>
      <w:proofErr w:type="spellStart"/>
      <w:r>
        <w:rPr>
          <w:rFonts w:cs="Arial"/>
        </w:rPr>
        <w:t>ChargeLocationName</w:t>
      </w:r>
      <w:proofErr w:type="spellEnd"/>
      <w:r>
        <w:rPr>
          <w:rFonts w:cs="Arial"/>
        </w:rPr>
        <w:t xml:space="preserve"> </w:t>
      </w:r>
    </w:p>
    <w:p w14:paraId="26274447" w14:textId="77777777" w:rsidR="0042307E" w:rsidRDefault="0042307E" w:rsidP="0042307E">
      <w:pPr>
        <w:ind w:left="1800"/>
        <w:rPr>
          <w:rFonts w:cs="Arial"/>
        </w:rPr>
      </w:pPr>
      <w:r>
        <w:rPr>
          <w:rFonts w:cs="Arial"/>
        </w:rPr>
        <w:t xml:space="preserve">Max. 20 characters plus 1 End </w:t>
      </w:r>
      <w:proofErr w:type="gramStart"/>
      <w:r>
        <w:rPr>
          <w:rFonts w:cs="Arial"/>
        </w:rPr>
        <w:t>Of</w:t>
      </w:r>
      <w:proofErr w:type="gramEnd"/>
      <w:r>
        <w:rPr>
          <w:rFonts w:cs="Arial"/>
        </w:rPr>
        <w:t xml:space="preserve"> String</w:t>
      </w:r>
    </w:p>
    <w:p w14:paraId="4B7321BF" w14:textId="77777777" w:rsidR="0042307E" w:rsidRDefault="0042307E" w:rsidP="0042307E"/>
    <w:p w14:paraId="1AE280F1" w14:textId="77777777" w:rsidR="0042307E" w:rsidRDefault="0042307E" w:rsidP="0042307E">
      <w:pPr>
        <w:pStyle w:val="Heading4"/>
      </w:pPr>
      <w:r w:rsidRPr="00B9479B">
        <w:t>TP-LOG-TPL-REQ-258514/F-SID-B8-ChargeProfileLocation_Rsp</w:t>
      </w:r>
    </w:p>
    <w:p w14:paraId="7E796E3F" w14:textId="77777777" w:rsidR="0042307E" w:rsidRDefault="0042307E" w:rsidP="0042307E">
      <w:pPr>
        <w:rPr>
          <w:snapToGrid w:val="0"/>
          <w:lang w:val="en-GB"/>
        </w:rPr>
      </w:pPr>
      <w:r>
        <w:rPr>
          <w:snapToGrid w:val="0"/>
          <w:lang w:val="en-GB"/>
        </w:rPr>
        <w:t>Max Data size: up to 134/69 (Coding Table I / Coding Table II) bytes</w:t>
      </w:r>
    </w:p>
    <w:p w14:paraId="138758C8" w14:textId="77777777" w:rsidR="0042307E" w:rsidRDefault="0042307E" w:rsidP="0042307E">
      <w:pPr>
        <w:spacing w:before="120" w:after="60"/>
        <w:ind w:firstLine="720"/>
        <w:rPr>
          <w:rFonts w:ascii="Calibri" w:hAnsi="Calibri"/>
          <w:b/>
          <w:bCs/>
          <w:snapToGrid w:val="0"/>
          <w:lang w:val="en-GB"/>
        </w:rPr>
      </w:pPr>
      <w:r>
        <w:rPr>
          <w:b/>
          <w:bCs/>
          <w:snapToGrid w:val="0"/>
          <w:lang w:val="en-GB"/>
        </w:rPr>
        <w:t>Byte 0: Signal identifier</w:t>
      </w:r>
    </w:p>
    <w:p w14:paraId="4A65A7BA" w14:textId="77777777" w:rsidR="0042307E" w:rsidRDefault="0042307E" w:rsidP="0042307E">
      <w:pPr>
        <w:ind w:left="1276"/>
        <w:rPr>
          <w:rFonts w:cs="Arial"/>
        </w:rPr>
      </w:pPr>
      <w:r>
        <w:rPr>
          <w:rFonts w:cs="Arial"/>
          <w:snapToGrid w:val="0"/>
        </w:rPr>
        <w:t xml:space="preserve">0XB8: </w:t>
      </w:r>
      <w:proofErr w:type="spellStart"/>
      <w:r>
        <w:rPr>
          <w:rFonts w:cs="Arial"/>
        </w:rPr>
        <w:t>ChargeProfileLocation_Rsp</w:t>
      </w:r>
      <w:proofErr w:type="spellEnd"/>
    </w:p>
    <w:p w14:paraId="38E077D1" w14:textId="77777777" w:rsidR="0042307E" w:rsidRDefault="0042307E" w:rsidP="0042307E">
      <w:pPr>
        <w:spacing w:before="120" w:after="60"/>
        <w:ind w:firstLine="720"/>
        <w:rPr>
          <w:b/>
          <w:bCs/>
          <w:snapToGrid w:val="0"/>
          <w:szCs w:val="22"/>
          <w:lang w:val="en-GB"/>
        </w:rPr>
      </w:pPr>
      <w:r>
        <w:rPr>
          <w:b/>
          <w:bCs/>
          <w:snapToGrid w:val="0"/>
          <w:lang w:val="en-GB"/>
        </w:rPr>
        <w:t>Byte 1: Utilization</w:t>
      </w:r>
    </w:p>
    <w:p w14:paraId="16616053" w14:textId="77777777" w:rsidR="0042307E" w:rsidRDefault="0042307E" w:rsidP="0042307E">
      <w:pPr>
        <w:rPr>
          <w:b/>
          <w:bCs/>
          <w:snapToGrid w:val="0"/>
          <w:lang w:val="en-GB"/>
        </w:rPr>
      </w:pPr>
      <w:r>
        <w:rPr>
          <w:rFonts w:cs="Arial"/>
          <w:b/>
          <w:bCs/>
          <w:snapToGrid w:val="0"/>
          <w:lang w:val="en-GB"/>
        </w:rPr>
        <w:t xml:space="preserve">                       </w:t>
      </w:r>
      <w:r>
        <w:rPr>
          <w:rFonts w:cs="Arial"/>
          <w:snapToGrid w:val="0"/>
        </w:rPr>
        <w:t>0x81: Charge_Programming_Sevice1      –          Charge Programming</w:t>
      </w:r>
      <w:r>
        <w:rPr>
          <w:b/>
          <w:bCs/>
          <w:snapToGrid w:val="0"/>
          <w:lang w:val="en-GB"/>
        </w:rPr>
        <w:t xml:space="preserve"> </w:t>
      </w:r>
    </w:p>
    <w:p w14:paraId="30B90A00" w14:textId="77777777" w:rsidR="0042307E" w:rsidRDefault="0042307E" w:rsidP="0042307E">
      <w:pPr>
        <w:ind w:firstLine="720"/>
        <w:rPr>
          <w:rFonts w:cs="Arial"/>
          <w:b/>
          <w:bCs/>
          <w:snapToGrid w:val="0"/>
          <w:lang w:val="en-GB"/>
        </w:rPr>
      </w:pPr>
      <w:r>
        <w:rPr>
          <w:b/>
          <w:bCs/>
          <w:snapToGrid w:val="0"/>
        </w:rPr>
        <w:t>Byte 2: Command Execution Status</w:t>
      </w:r>
    </w:p>
    <w:p w14:paraId="45C15E2B" w14:textId="77777777" w:rsidR="0042307E" w:rsidRDefault="0042307E" w:rsidP="0042307E">
      <w:pPr>
        <w:ind w:left="1276"/>
        <w:rPr>
          <w:rFonts w:cs="Arial"/>
          <w:snapToGrid w:val="0"/>
        </w:rPr>
      </w:pPr>
      <w:r>
        <w:rPr>
          <w:rFonts w:cs="Arial"/>
          <w:snapToGrid w:val="0"/>
        </w:rPr>
        <w:t>0x00: INVALID/INACTIVE</w:t>
      </w:r>
    </w:p>
    <w:p w14:paraId="26466BFE" w14:textId="77777777" w:rsidR="0042307E" w:rsidRDefault="0042307E" w:rsidP="0042307E">
      <w:pPr>
        <w:spacing w:before="120" w:after="60"/>
        <w:ind w:left="709"/>
        <w:rPr>
          <w:b/>
          <w:bCs/>
          <w:snapToGrid w:val="0"/>
          <w:szCs w:val="22"/>
          <w:lang w:val="en-GB"/>
        </w:rPr>
      </w:pPr>
      <w:r>
        <w:rPr>
          <w:b/>
          <w:bCs/>
          <w:snapToGrid w:val="0"/>
          <w:lang w:val="en-GB"/>
        </w:rPr>
        <w:t>Byte 3: Character Coding</w:t>
      </w:r>
    </w:p>
    <w:p w14:paraId="76A9B6FA" w14:textId="77777777" w:rsidR="0042307E" w:rsidRDefault="0042307E" w:rsidP="0042307E">
      <w:pPr>
        <w:autoSpaceDE w:val="0"/>
        <w:autoSpaceDN w:val="0"/>
        <w:ind w:left="1260"/>
        <w:rPr>
          <w:rFonts w:ascii="Helvetica-Oblique" w:hAnsi="Helvetica-Oblique" w:hint="eastAsia"/>
          <w:i/>
          <w:iCs/>
        </w:rPr>
      </w:pPr>
      <w:r>
        <w:rPr>
          <w:rFonts w:ascii="Helvetica-Oblique" w:hAnsi="Helvetica-Oblique"/>
          <w:i/>
          <w:iCs/>
        </w:rPr>
        <w:t>Bit 0-5: Reserved</w:t>
      </w:r>
    </w:p>
    <w:p w14:paraId="67DD8E80" w14:textId="77777777" w:rsidR="0042307E" w:rsidRDefault="0042307E" w:rsidP="0042307E">
      <w:pPr>
        <w:autoSpaceDE w:val="0"/>
        <w:autoSpaceDN w:val="0"/>
        <w:ind w:left="1260"/>
        <w:rPr>
          <w:rFonts w:ascii="Helvetica-Oblique" w:hAnsi="Helvetica-Oblique" w:hint="eastAsia"/>
          <w:i/>
          <w:iCs/>
        </w:rPr>
      </w:pPr>
    </w:p>
    <w:p w14:paraId="39B0C41B" w14:textId="77777777" w:rsidR="0042307E" w:rsidRDefault="0042307E" w:rsidP="0042307E">
      <w:pPr>
        <w:autoSpaceDE w:val="0"/>
        <w:autoSpaceDN w:val="0"/>
        <w:ind w:left="1260"/>
        <w:rPr>
          <w:rFonts w:ascii="Helvetica-Oblique" w:hAnsi="Helvetica-Oblique" w:hint="eastAsia"/>
          <w:i/>
          <w:iCs/>
        </w:rPr>
      </w:pPr>
      <w:r>
        <w:rPr>
          <w:rFonts w:ascii="Helvetica-Oblique" w:hAnsi="Helvetica-Oblique"/>
          <w:i/>
          <w:iCs/>
        </w:rPr>
        <w:t>Bit 6-7: Coding</w:t>
      </w:r>
    </w:p>
    <w:p w14:paraId="4D600019" w14:textId="77777777" w:rsidR="0042307E" w:rsidRDefault="0042307E" w:rsidP="0042307E">
      <w:pPr>
        <w:autoSpaceDE w:val="0"/>
        <w:autoSpaceDN w:val="0"/>
        <w:ind w:left="1890"/>
        <w:rPr>
          <w:rFonts w:ascii="Helvetica" w:hAnsi="Helvetica"/>
        </w:rPr>
      </w:pPr>
      <w:r>
        <w:rPr>
          <w:rFonts w:ascii="Helvetica" w:hAnsi="Helvetica"/>
        </w:rPr>
        <w:t>0x0: Coding Table I</w:t>
      </w:r>
    </w:p>
    <w:p w14:paraId="76F09313" w14:textId="77777777" w:rsidR="0042307E" w:rsidRDefault="0042307E" w:rsidP="0042307E">
      <w:pPr>
        <w:autoSpaceDE w:val="0"/>
        <w:autoSpaceDN w:val="0"/>
        <w:ind w:left="1890"/>
        <w:rPr>
          <w:rFonts w:ascii="Helvetica" w:hAnsi="Helvetica"/>
        </w:rPr>
      </w:pPr>
      <w:r>
        <w:rPr>
          <w:rFonts w:ascii="Helvetica" w:hAnsi="Helvetica"/>
        </w:rPr>
        <w:t xml:space="preserve">0x0000-0xFFFF UNICODE UTF-16 (2 </w:t>
      </w:r>
      <w:proofErr w:type="gramStart"/>
      <w:r>
        <w:rPr>
          <w:rFonts w:ascii="Helvetica" w:hAnsi="Helvetica"/>
        </w:rPr>
        <w:t>byte</w:t>
      </w:r>
      <w:proofErr w:type="gramEnd"/>
      <w:r>
        <w:rPr>
          <w:rFonts w:ascii="Helvetica" w:hAnsi="Helvetica"/>
        </w:rPr>
        <w:t xml:space="preserve"> per char)</w:t>
      </w:r>
    </w:p>
    <w:p w14:paraId="0647317F" w14:textId="77777777" w:rsidR="0042307E" w:rsidRDefault="0042307E" w:rsidP="0042307E">
      <w:pPr>
        <w:autoSpaceDE w:val="0"/>
        <w:autoSpaceDN w:val="0"/>
        <w:ind w:left="1890"/>
        <w:rPr>
          <w:rFonts w:ascii="Helvetica" w:hAnsi="Helvetica"/>
        </w:rPr>
      </w:pPr>
      <w:r>
        <w:rPr>
          <w:rFonts w:ascii="Helvetica" w:hAnsi="Helvetica"/>
        </w:rPr>
        <w:t>0x1: Coding Table II</w:t>
      </w:r>
    </w:p>
    <w:p w14:paraId="744296B2" w14:textId="77777777" w:rsidR="0042307E" w:rsidRDefault="0042307E" w:rsidP="0042307E">
      <w:pPr>
        <w:autoSpaceDE w:val="0"/>
        <w:autoSpaceDN w:val="0"/>
        <w:ind w:left="1890"/>
        <w:rPr>
          <w:rFonts w:ascii="Helvetica" w:hAnsi="Helvetica"/>
        </w:rPr>
      </w:pPr>
      <w:r>
        <w:rPr>
          <w:rFonts w:ascii="Helvetica" w:hAnsi="Helvetica"/>
        </w:rPr>
        <w:t>0x00-0xFF Latin-9 (1 byte per char)</w:t>
      </w:r>
    </w:p>
    <w:p w14:paraId="399C2865" w14:textId="77777777" w:rsidR="0042307E" w:rsidRDefault="0042307E" w:rsidP="0042307E">
      <w:pPr>
        <w:autoSpaceDE w:val="0"/>
        <w:autoSpaceDN w:val="0"/>
        <w:ind w:firstLine="720"/>
        <w:rPr>
          <w:rFonts w:ascii="Helvetica" w:hAnsi="Helvetica"/>
        </w:rPr>
      </w:pPr>
      <w:r>
        <w:rPr>
          <w:b/>
          <w:bCs/>
          <w:snapToGrid w:val="0"/>
        </w:rPr>
        <w:t>Byte 4: OpCode</w:t>
      </w:r>
    </w:p>
    <w:p w14:paraId="36C67CBD" w14:textId="77777777" w:rsidR="0042307E" w:rsidRDefault="0042307E" w:rsidP="0042307E">
      <w:pPr>
        <w:ind w:left="1800"/>
        <w:rPr>
          <w:rFonts w:cs="Arial"/>
        </w:rPr>
      </w:pPr>
      <w:r>
        <w:rPr>
          <w:rFonts w:cs="Arial"/>
        </w:rPr>
        <w:t>0x00:     Reserved</w:t>
      </w:r>
    </w:p>
    <w:p w14:paraId="77AC3486" w14:textId="77777777" w:rsidR="0042307E" w:rsidRDefault="0042307E" w:rsidP="0042307E">
      <w:pPr>
        <w:ind w:left="1800"/>
        <w:rPr>
          <w:rFonts w:cs="Arial"/>
        </w:rPr>
      </w:pPr>
      <w:r>
        <w:rPr>
          <w:rFonts w:cs="Arial"/>
        </w:rPr>
        <w:t>0x01:     Read</w:t>
      </w:r>
    </w:p>
    <w:p w14:paraId="2467FF07" w14:textId="77777777" w:rsidR="0042307E" w:rsidRDefault="0042307E" w:rsidP="0042307E">
      <w:pPr>
        <w:ind w:left="1800"/>
        <w:rPr>
          <w:rFonts w:cs="Arial"/>
        </w:rPr>
      </w:pPr>
      <w:r>
        <w:rPr>
          <w:rFonts w:cs="Arial"/>
        </w:rPr>
        <w:t>0x02:     Modify</w:t>
      </w:r>
    </w:p>
    <w:p w14:paraId="44AF7D3E" w14:textId="77777777" w:rsidR="0042307E" w:rsidRDefault="0042307E" w:rsidP="0042307E">
      <w:pPr>
        <w:ind w:left="1800"/>
        <w:rPr>
          <w:rFonts w:cs="Arial"/>
        </w:rPr>
      </w:pPr>
      <w:r>
        <w:rPr>
          <w:rFonts w:cs="Arial"/>
        </w:rPr>
        <w:t>0x03:     Reserved</w:t>
      </w:r>
    </w:p>
    <w:p w14:paraId="1B649B3A" w14:textId="77777777" w:rsidR="0042307E" w:rsidRDefault="0042307E" w:rsidP="0042307E">
      <w:pPr>
        <w:ind w:left="1800"/>
        <w:rPr>
          <w:rFonts w:cs="Arial"/>
        </w:rPr>
      </w:pPr>
      <w:r>
        <w:rPr>
          <w:rFonts w:cs="Arial"/>
        </w:rPr>
        <w:t>…...</w:t>
      </w:r>
    </w:p>
    <w:p w14:paraId="7DA3C287" w14:textId="77777777" w:rsidR="0042307E" w:rsidRDefault="0042307E" w:rsidP="0042307E">
      <w:pPr>
        <w:ind w:left="1800"/>
        <w:rPr>
          <w:rFonts w:cs="Arial"/>
        </w:rPr>
      </w:pPr>
      <w:r>
        <w:rPr>
          <w:rFonts w:cs="Arial"/>
        </w:rPr>
        <w:t>0xFE:     Reserved</w:t>
      </w:r>
    </w:p>
    <w:p w14:paraId="0E6AB9AB" w14:textId="77777777" w:rsidR="0042307E" w:rsidRDefault="0042307E" w:rsidP="0042307E">
      <w:pPr>
        <w:ind w:left="1800"/>
        <w:rPr>
          <w:rFonts w:cs="Arial"/>
        </w:rPr>
      </w:pPr>
      <w:r>
        <w:rPr>
          <w:rFonts w:cs="Arial"/>
        </w:rPr>
        <w:t>0xFF:     No Entry</w:t>
      </w:r>
    </w:p>
    <w:p w14:paraId="2F619C14" w14:textId="77777777" w:rsidR="0042307E" w:rsidRDefault="0042307E" w:rsidP="0042307E">
      <w:pPr>
        <w:rPr>
          <w:rFonts w:cs="Arial"/>
        </w:rPr>
      </w:pPr>
    </w:p>
    <w:p w14:paraId="4EAD85A1" w14:textId="77777777" w:rsidR="0042307E" w:rsidRDefault="0042307E" w:rsidP="0042307E">
      <w:r>
        <w:rPr>
          <w:b/>
        </w:rPr>
        <w:t>Note:</w:t>
      </w:r>
      <w:r>
        <w:t xml:space="preserve"> APIM will mirror opcode received from TCU in its response. When TCU sends “Read” Opcode the APIM will send response TP message with the full Charge Label list with the “Read” Opcode.  When TCU sends “Modify” Opcode the APIM will respond with the full Charge Label list with the “Modify” Opcode.</w:t>
      </w:r>
    </w:p>
    <w:p w14:paraId="71EC4D93" w14:textId="77777777" w:rsidR="0042307E" w:rsidRDefault="0042307E" w:rsidP="0042307E">
      <w:pPr>
        <w:rPr>
          <w:rFonts w:cs="Arial"/>
        </w:rPr>
      </w:pPr>
    </w:p>
    <w:p w14:paraId="1168E350" w14:textId="77777777" w:rsidR="0042307E" w:rsidRDefault="0042307E" w:rsidP="0042307E">
      <w:pPr>
        <w:ind w:firstLine="720"/>
        <w:rPr>
          <w:rFonts w:cs="Arial"/>
        </w:rPr>
      </w:pPr>
      <w:r>
        <w:rPr>
          <w:rFonts w:cs="Arial"/>
          <w:b/>
          <w:bCs/>
        </w:rPr>
        <w:t xml:space="preserve">Byte 5: </w:t>
      </w:r>
      <w:proofErr w:type="spellStart"/>
      <w:r>
        <w:rPr>
          <w:rFonts w:cs="Arial"/>
          <w:b/>
          <w:bCs/>
        </w:rPr>
        <w:t>NumberOfItems</w:t>
      </w:r>
      <w:proofErr w:type="spellEnd"/>
    </w:p>
    <w:p w14:paraId="7FE51E8B" w14:textId="77777777" w:rsidR="0042307E" w:rsidRDefault="0042307E" w:rsidP="0042307E">
      <w:pPr>
        <w:ind w:firstLine="1800"/>
        <w:rPr>
          <w:rFonts w:cs="Arial"/>
        </w:rPr>
      </w:pPr>
      <w:r>
        <w:rPr>
          <w:rFonts w:cs="Arial"/>
        </w:rPr>
        <w:lastRenderedPageBreak/>
        <w:t>0x00:     Reserved</w:t>
      </w:r>
    </w:p>
    <w:p w14:paraId="13D1BA54" w14:textId="77777777" w:rsidR="0042307E" w:rsidRDefault="0042307E" w:rsidP="0042307E">
      <w:pPr>
        <w:ind w:left="1800"/>
        <w:rPr>
          <w:rFonts w:cs="Arial"/>
        </w:rPr>
      </w:pPr>
      <w:r>
        <w:rPr>
          <w:rFonts w:cs="Arial"/>
        </w:rPr>
        <w:t>0x01:     1</w:t>
      </w:r>
    </w:p>
    <w:p w14:paraId="6FE5D77E" w14:textId="77777777" w:rsidR="0042307E" w:rsidRDefault="0042307E" w:rsidP="0042307E">
      <w:pPr>
        <w:ind w:left="1800"/>
        <w:rPr>
          <w:rFonts w:cs="Arial"/>
        </w:rPr>
      </w:pPr>
      <w:r>
        <w:rPr>
          <w:rFonts w:cs="Arial"/>
        </w:rPr>
        <w:t>0x02:     2</w:t>
      </w:r>
    </w:p>
    <w:p w14:paraId="5F88F8B4" w14:textId="77777777" w:rsidR="0042307E" w:rsidRDefault="0042307E" w:rsidP="0042307E">
      <w:pPr>
        <w:ind w:left="1800"/>
        <w:rPr>
          <w:rFonts w:cs="Arial"/>
        </w:rPr>
      </w:pPr>
      <w:r>
        <w:rPr>
          <w:rFonts w:cs="Arial"/>
        </w:rPr>
        <w:t>....</w:t>
      </w:r>
    </w:p>
    <w:p w14:paraId="24B9FC04" w14:textId="77777777" w:rsidR="0042307E" w:rsidRDefault="0042307E" w:rsidP="0042307E">
      <w:pPr>
        <w:ind w:left="1800"/>
        <w:rPr>
          <w:rFonts w:cs="Arial"/>
        </w:rPr>
      </w:pPr>
      <w:r>
        <w:rPr>
          <w:rFonts w:cs="Arial"/>
        </w:rPr>
        <w:t>0xFE:     254</w:t>
      </w:r>
    </w:p>
    <w:p w14:paraId="0E05EB24" w14:textId="77777777" w:rsidR="0042307E" w:rsidRDefault="0042307E" w:rsidP="0042307E">
      <w:pPr>
        <w:ind w:left="1800"/>
        <w:rPr>
          <w:rFonts w:cs="Arial"/>
        </w:rPr>
      </w:pPr>
      <w:r>
        <w:rPr>
          <w:rFonts w:cs="Arial"/>
        </w:rPr>
        <w:t>0xFF:     No Entry</w:t>
      </w:r>
    </w:p>
    <w:p w14:paraId="141A74B6" w14:textId="77777777" w:rsidR="0042307E" w:rsidRDefault="0042307E" w:rsidP="0042307E">
      <w:pPr>
        <w:ind w:left="1800"/>
        <w:rPr>
          <w:rFonts w:cs="Arial"/>
        </w:rPr>
      </w:pPr>
    </w:p>
    <w:p w14:paraId="55FC192C" w14:textId="77777777" w:rsidR="0042307E" w:rsidRDefault="0042307E" w:rsidP="0042307E">
      <w:pPr>
        <w:ind w:left="1800"/>
        <w:rPr>
          <w:rFonts w:cs="Arial"/>
        </w:rPr>
      </w:pPr>
      <w:r>
        <w:rPr>
          <w:rFonts w:cs="Arial"/>
        </w:rPr>
        <w:t>Note:     The Maximum number of charge locations that can be returned is limited to 10</w:t>
      </w:r>
    </w:p>
    <w:p w14:paraId="435E8985" w14:textId="77777777" w:rsidR="0042307E" w:rsidRDefault="0042307E" w:rsidP="0042307E">
      <w:pPr>
        <w:ind w:firstLine="720"/>
        <w:rPr>
          <w:rFonts w:cs="Arial"/>
        </w:rPr>
      </w:pPr>
      <w:r>
        <w:rPr>
          <w:rFonts w:cs="Arial"/>
          <w:b/>
          <w:bCs/>
        </w:rPr>
        <w:t>Byte 6 up to 457/247 (Coding Table I/Coding Table II): List Info</w:t>
      </w:r>
    </w:p>
    <w:p w14:paraId="1CCE99AC" w14:textId="77777777" w:rsidR="0042307E" w:rsidRDefault="0042307E" w:rsidP="0042307E">
      <w:pPr>
        <w:ind w:left="1800"/>
        <w:rPr>
          <w:rFonts w:cs="Arial"/>
        </w:rPr>
      </w:pPr>
      <w:proofErr w:type="gramStart"/>
      <w:r>
        <w:rPr>
          <w:rFonts w:cs="Arial"/>
        </w:rPr>
        <w:t>Array(</w:t>
      </w:r>
      <w:proofErr w:type="gramEnd"/>
      <w:r>
        <w:rPr>
          <w:rFonts w:cs="Arial"/>
        </w:rPr>
        <w:t>1..NumberOfItems) of record (</w:t>
      </w:r>
      <w:proofErr w:type="spellStart"/>
      <w:r>
        <w:rPr>
          <w:rFonts w:cs="Arial"/>
        </w:rPr>
        <w:t>ChargeLocationIDNumber</w:t>
      </w:r>
      <w:proofErr w:type="spellEnd"/>
      <w:r>
        <w:rPr>
          <w:rFonts w:cs="Arial"/>
        </w:rPr>
        <w:t xml:space="preserve">, </w:t>
      </w:r>
      <w:proofErr w:type="spellStart"/>
      <w:r>
        <w:rPr>
          <w:rFonts w:cs="Arial"/>
        </w:rPr>
        <w:t>ChargeLocationName</w:t>
      </w:r>
      <w:proofErr w:type="spellEnd"/>
      <w:r>
        <w:rPr>
          <w:rFonts w:cs="Arial"/>
        </w:rPr>
        <w:t>)</w:t>
      </w:r>
    </w:p>
    <w:p w14:paraId="3CEA139B" w14:textId="77777777" w:rsidR="0042307E" w:rsidRDefault="0042307E" w:rsidP="0042307E">
      <w:pPr>
        <w:ind w:left="1800"/>
        <w:rPr>
          <w:rFonts w:cs="Arial"/>
        </w:rPr>
      </w:pPr>
    </w:p>
    <w:p w14:paraId="7AFEFD04" w14:textId="77777777" w:rsidR="0042307E" w:rsidRDefault="0042307E" w:rsidP="0042307E">
      <w:pPr>
        <w:ind w:left="1800"/>
        <w:rPr>
          <w:rFonts w:cs="Arial"/>
        </w:rPr>
      </w:pPr>
      <w:r>
        <w:rPr>
          <w:rFonts w:cs="Arial"/>
        </w:rPr>
        <w:t>Record definition (up to 450/240 (Coding Table I/Coding Table II) bytes):</w:t>
      </w:r>
    </w:p>
    <w:p w14:paraId="233D8F3F" w14:textId="77777777" w:rsidR="0042307E" w:rsidRDefault="0042307E" w:rsidP="0042307E">
      <w:pPr>
        <w:ind w:left="1800"/>
        <w:rPr>
          <w:rFonts w:cs="Arial"/>
        </w:rPr>
      </w:pPr>
    </w:p>
    <w:p w14:paraId="0BAD230E" w14:textId="77777777" w:rsidR="0042307E" w:rsidRDefault="0042307E" w:rsidP="0042307E">
      <w:pPr>
        <w:ind w:left="1800"/>
        <w:rPr>
          <w:rFonts w:cs="Arial"/>
          <w:b/>
          <w:bCs/>
        </w:rPr>
      </w:pPr>
      <w:r>
        <w:rPr>
          <w:rFonts w:cs="Arial"/>
          <w:b/>
          <w:bCs/>
        </w:rPr>
        <w:t xml:space="preserve">Byte 0:  </w:t>
      </w:r>
      <w:proofErr w:type="spellStart"/>
      <w:r>
        <w:rPr>
          <w:rFonts w:cs="Arial"/>
          <w:b/>
          <w:bCs/>
        </w:rPr>
        <w:t>ChargeProfileIDNumber</w:t>
      </w:r>
      <w:proofErr w:type="spellEnd"/>
      <w:r>
        <w:rPr>
          <w:rFonts w:cs="Arial"/>
          <w:b/>
          <w:bCs/>
        </w:rPr>
        <w:t>:</w:t>
      </w:r>
    </w:p>
    <w:p w14:paraId="0C268849" w14:textId="77777777" w:rsidR="0042307E" w:rsidRDefault="0042307E" w:rsidP="0042307E">
      <w:pPr>
        <w:ind w:left="1800"/>
        <w:rPr>
          <w:rFonts w:cs="Arial"/>
        </w:rPr>
      </w:pPr>
      <w:r>
        <w:rPr>
          <w:rFonts w:cs="Arial"/>
        </w:rPr>
        <w:t>0x00:     Unknown/Any Location</w:t>
      </w:r>
    </w:p>
    <w:p w14:paraId="3D4714D6" w14:textId="77777777" w:rsidR="0042307E" w:rsidRDefault="0042307E" w:rsidP="0042307E">
      <w:pPr>
        <w:ind w:left="1800"/>
        <w:rPr>
          <w:rFonts w:cs="Arial"/>
        </w:rPr>
      </w:pPr>
      <w:r>
        <w:rPr>
          <w:rFonts w:cs="Arial"/>
        </w:rPr>
        <w:t>0x01:     Location 1</w:t>
      </w:r>
    </w:p>
    <w:p w14:paraId="6AF7380C" w14:textId="77777777" w:rsidR="0042307E" w:rsidRDefault="0042307E" w:rsidP="0042307E">
      <w:pPr>
        <w:ind w:left="1800"/>
        <w:rPr>
          <w:rFonts w:cs="Arial"/>
        </w:rPr>
      </w:pPr>
      <w:r>
        <w:rPr>
          <w:rFonts w:cs="Arial"/>
        </w:rPr>
        <w:t>0x02:     Location 2</w:t>
      </w:r>
    </w:p>
    <w:p w14:paraId="292E0A30" w14:textId="77777777" w:rsidR="0042307E" w:rsidRDefault="0042307E" w:rsidP="0042307E">
      <w:pPr>
        <w:ind w:left="1800"/>
        <w:rPr>
          <w:rFonts w:cs="Arial"/>
        </w:rPr>
      </w:pPr>
      <w:r>
        <w:rPr>
          <w:rFonts w:cs="Arial"/>
        </w:rPr>
        <w:t>…</w:t>
      </w:r>
    </w:p>
    <w:p w14:paraId="6649A794" w14:textId="77777777" w:rsidR="0042307E" w:rsidRDefault="0042307E" w:rsidP="0042307E">
      <w:pPr>
        <w:ind w:left="1800"/>
        <w:rPr>
          <w:rFonts w:cs="Arial"/>
        </w:rPr>
      </w:pPr>
      <w:r>
        <w:rPr>
          <w:rFonts w:cs="Arial"/>
        </w:rPr>
        <w:t>0x09:     Location 9</w:t>
      </w:r>
    </w:p>
    <w:p w14:paraId="32AED84B" w14:textId="77777777" w:rsidR="0042307E" w:rsidRDefault="0042307E" w:rsidP="0042307E">
      <w:pPr>
        <w:ind w:left="1800"/>
        <w:rPr>
          <w:rFonts w:cs="Arial"/>
        </w:rPr>
      </w:pPr>
      <w:r>
        <w:rPr>
          <w:rFonts w:cs="Arial"/>
        </w:rPr>
        <w:t>0x0A:     Location 10</w:t>
      </w:r>
    </w:p>
    <w:p w14:paraId="78AC94ED" w14:textId="77777777" w:rsidR="0042307E" w:rsidRDefault="0042307E" w:rsidP="0042307E">
      <w:pPr>
        <w:ind w:left="1800"/>
        <w:rPr>
          <w:rFonts w:cs="Arial"/>
        </w:rPr>
      </w:pPr>
      <w:r>
        <w:rPr>
          <w:rFonts w:cs="Arial"/>
        </w:rPr>
        <w:t>0x0B:     Reserved</w:t>
      </w:r>
    </w:p>
    <w:p w14:paraId="0FDA4694" w14:textId="77777777" w:rsidR="0042307E" w:rsidRDefault="0042307E" w:rsidP="0042307E">
      <w:pPr>
        <w:ind w:left="1800"/>
        <w:rPr>
          <w:rFonts w:cs="Arial"/>
        </w:rPr>
      </w:pPr>
      <w:r>
        <w:rPr>
          <w:rFonts w:cs="Arial"/>
        </w:rPr>
        <w:t>...</w:t>
      </w:r>
    </w:p>
    <w:p w14:paraId="43D2669E" w14:textId="77777777" w:rsidR="0042307E" w:rsidRDefault="0042307E" w:rsidP="0042307E">
      <w:pPr>
        <w:ind w:left="1800"/>
        <w:rPr>
          <w:rFonts w:cs="Arial"/>
        </w:rPr>
      </w:pPr>
      <w:r>
        <w:rPr>
          <w:rFonts w:cs="Arial"/>
        </w:rPr>
        <w:t>0xFF:     Reserved</w:t>
      </w:r>
    </w:p>
    <w:p w14:paraId="79B7A6D8" w14:textId="77777777" w:rsidR="0042307E" w:rsidRDefault="0042307E" w:rsidP="0042307E">
      <w:pPr>
        <w:ind w:left="1800"/>
        <w:rPr>
          <w:rFonts w:cs="Arial"/>
        </w:rPr>
      </w:pPr>
    </w:p>
    <w:p w14:paraId="15889871" w14:textId="77777777" w:rsidR="0042307E" w:rsidRDefault="0042307E" w:rsidP="0042307E">
      <w:pPr>
        <w:ind w:left="1800"/>
        <w:rPr>
          <w:rFonts w:cs="Arial"/>
        </w:rPr>
      </w:pPr>
    </w:p>
    <w:p w14:paraId="344CF726" w14:textId="77777777" w:rsidR="0042307E" w:rsidRDefault="0042307E" w:rsidP="0042307E">
      <w:pPr>
        <w:rPr>
          <w:rFonts w:cs="Arial"/>
          <w:b/>
          <w:bCs/>
        </w:rPr>
      </w:pPr>
      <w:r>
        <w:rPr>
          <w:rFonts w:cs="Arial"/>
        </w:rPr>
        <w:t xml:space="preserve">                                </w:t>
      </w:r>
      <w:r>
        <w:rPr>
          <w:rFonts w:cs="Arial"/>
          <w:b/>
          <w:bCs/>
        </w:rPr>
        <w:t xml:space="preserve">Byte 1: up to Byte 44/23 (Coding Table I/Coding Table II)  </w:t>
      </w:r>
    </w:p>
    <w:p w14:paraId="07B24D51" w14:textId="77777777" w:rsidR="0042307E" w:rsidRDefault="0042307E" w:rsidP="0042307E">
      <w:pPr>
        <w:ind w:left="1800"/>
        <w:rPr>
          <w:rFonts w:cs="Arial"/>
        </w:rPr>
      </w:pPr>
    </w:p>
    <w:p w14:paraId="5E4CCE1A" w14:textId="77777777" w:rsidR="0042307E" w:rsidRDefault="0042307E" w:rsidP="0042307E">
      <w:pPr>
        <w:ind w:left="1800"/>
        <w:rPr>
          <w:rFonts w:cs="Arial"/>
        </w:rPr>
      </w:pPr>
      <w:proofErr w:type="spellStart"/>
      <w:r>
        <w:rPr>
          <w:rFonts w:cs="Arial"/>
        </w:rPr>
        <w:t>ChargeLocationName</w:t>
      </w:r>
      <w:proofErr w:type="spellEnd"/>
      <w:r>
        <w:rPr>
          <w:rFonts w:cs="Arial"/>
        </w:rPr>
        <w:t xml:space="preserve"> </w:t>
      </w:r>
    </w:p>
    <w:p w14:paraId="438BA5B2" w14:textId="77777777" w:rsidR="0042307E" w:rsidRDefault="0042307E" w:rsidP="0042307E">
      <w:pPr>
        <w:ind w:left="1800"/>
        <w:rPr>
          <w:rFonts w:cs="Arial"/>
        </w:rPr>
      </w:pPr>
      <w:r>
        <w:rPr>
          <w:rFonts w:cs="Arial"/>
        </w:rPr>
        <w:t xml:space="preserve">Max. 20 characters plus 1 End </w:t>
      </w:r>
      <w:proofErr w:type="gramStart"/>
      <w:r>
        <w:rPr>
          <w:rFonts w:cs="Arial"/>
        </w:rPr>
        <w:t>Of</w:t>
      </w:r>
      <w:proofErr w:type="gramEnd"/>
      <w:r>
        <w:rPr>
          <w:rFonts w:cs="Arial"/>
        </w:rPr>
        <w:t xml:space="preserve"> String</w:t>
      </w:r>
    </w:p>
    <w:p w14:paraId="5F6066DE" w14:textId="77777777" w:rsidR="0042307E" w:rsidRPr="003532D0" w:rsidRDefault="0042307E" w:rsidP="0042307E"/>
    <w:p w14:paraId="10573E40" w14:textId="77777777" w:rsidR="0042307E" w:rsidRDefault="0042307E" w:rsidP="0042307E">
      <w:pPr>
        <w:pStyle w:val="Heading4"/>
      </w:pPr>
      <w:r w:rsidRPr="00B9479B">
        <w:t>TP-TPL-REQ-271635/A-SID-BD-</w:t>
      </w:r>
      <w:proofErr w:type="spellStart"/>
      <w:r w:rsidRPr="00B9479B">
        <w:t>LHI_SpeedProfileTableUpdate_Rq</w:t>
      </w:r>
      <w:proofErr w:type="spellEnd"/>
    </w:p>
    <w:p w14:paraId="7DFBCA6E" w14:textId="77777777" w:rsidR="0042307E" w:rsidRDefault="0042307E" w:rsidP="0042307E">
      <w:pPr>
        <w:tabs>
          <w:tab w:val="left" w:pos="709"/>
          <w:tab w:val="left" w:pos="1276"/>
          <w:tab w:val="left" w:pos="1843"/>
          <w:tab w:val="left" w:pos="2419"/>
        </w:tabs>
        <w:rPr>
          <w:rFonts w:cs="Arial"/>
        </w:rPr>
      </w:pPr>
      <w:r>
        <w:rPr>
          <w:rFonts w:cs="Arial"/>
        </w:rPr>
        <w:t xml:space="preserve">Data size: up to </w:t>
      </w:r>
      <w:r>
        <w:rPr>
          <w:rFonts w:cs="Arial"/>
          <w:snapToGrid w:val="0"/>
        </w:rPr>
        <w:t xml:space="preserve">34 </w:t>
      </w:r>
      <w:r>
        <w:rPr>
          <w:rFonts w:cs="Arial"/>
        </w:rPr>
        <w:t>bytes.</w:t>
      </w:r>
    </w:p>
    <w:p w14:paraId="3F91CC1B"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5750023F" w14:textId="77777777" w:rsidR="0042307E" w:rsidRDefault="0042307E" w:rsidP="0042307E">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0xBD: </w:t>
      </w:r>
      <w:proofErr w:type="spellStart"/>
      <w:r>
        <w:rPr>
          <w:rFonts w:cs="Arial"/>
          <w:lang w:val="en-GB"/>
        </w:rPr>
        <w:t>LHI_SpeedProfileTableUpdate_Rq</w:t>
      </w:r>
      <w:proofErr w:type="spellEnd"/>
    </w:p>
    <w:p w14:paraId="33730DF1"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14:paraId="5FEAB555" w14:textId="77777777" w:rsidR="0042307E" w:rsidRDefault="0042307E" w:rsidP="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4A3B7577" w14:textId="77777777" w:rsidR="0042307E" w:rsidRDefault="0042307E" w:rsidP="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66162C2C" w14:textId="77777777" w:rsidR="0042307E" w:rsidRDefault="0042307E" w:rsidP="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7BA97AEF" w14:textId="77777777" w:rsidR="0042307E" w:rsidRDefault="0042307E" w:rsidP="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2FDE12B2"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2-33: </w:t>
      </w:r>
      <w:proofErr w:type="spellStart"/>
      <w:r>
        <w:rPr>
          <w:rFonts w:cs="Arial"/>
          <w:b/>
          <w:snapToGrid w:val="0"/>
        </w:rPr>
        <w:t>SPTHash</w:t>
      </w:r>
      <w:proofErr w:type="spellEnd"/>
    </w:p>
    <w:p w14:paraId="757FF17B" w14:textId="77777777" w:rsidR="0042307E" w:rsidRDefault="0042307E" w:rsidP="0042307E">
      <w:pPr>
        <w:tabs>
          <w:tab w:val="left" w:pos="3544"/>
        </w:tabs>
        <w:ind w:left="1276"/>
        <w:rPr>
          <w:rFonts w:cs="Arial"/>
          <w:snapToGrid w:val="0"/>
        </w:rPr>
      </w:pPr>
      <w:r>
        <w:rPr>
          <w:rFonts w:cs="Arial"/>
          <w:snapToGrid w:val="0"/>
        </w:rPr>
        <w:t>32 Bytes RAW data</w:t>
      </w:r>
    </w:p>
    <w:p w14:paraId="485FEC13" w14:textId="77777777" w:rsidR="0042307E" w:rsidRDefault="0042307E" w:rsidP="0042307E"/>
    <w:p w14:paraId="22F0806D" w14:textId="77777777" w:rsidR="0042307E" w:rsidRDefault="0042307E" w:rsidP="0042307E">
      <w:pPr>
        <w:pStyle w:val="Heading4"/>
      </w:pPr>
      <w:r w:rsidRPr="00B9479B">
        <w:t>TP-TPL-REQ-271636/B-SID-BE-</w:t>
      </w:r>
      <w:proofErr w:type="spellStart"/>
      <w:r w:rsidRPr="00B9479B">
        <w:t>LHI_SpeedProfileTableUpdate_Rsp</w:t>
      </w:r>
      <w:proofErr w:type="spellEnd"/>
    </w:p>
    <w:p w14:paraId="7F7BA22C" w14:textId="77777777" w:rsidR="0042307E" w:rsidRDefault="0042307E" w:rsidP="0042307E">
      <w:pPr>
        <w:tabs>
          <w:tab w:val="left" w:pos="709"/>
          <w:tab w:val="left" w:pos="1276"/>
          <w:tab w:val="left" w:pos="1843"/>
          <w:tab w:val="left" w:pos="2419"/>
        </w:tabs>
        <w:rPr>
          <w:rFonts w:cs="Arial"/>
        </w:rPr>
      </w:pPr>
      <w:r>
        <w:rPr>
          <w:rFonts w:cs="Arial"/>
        </w:rPr>
        <w:t xml:space="preserve">Data size: up to </w:t>
      </w:r>
      <w:r>
        <w:rPr>
          <w:rFonts w:cs="Arial"/>
          <w:snapToGrid w:val="0"/>
        </w:rPr>
        <w:t xml:space="preserve">3936 </w:t>
      </w:r>
      <w:r>
        <w:rPr>
          <w:rFonts w:cs="Arial"/>
        </w:rPr>
        <w:t>bytes.</w:t>
      </w:r>
    </w:p>
    <w:p w14:paraId="45096440"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1457C53E" w14:textId="77777777" w:rsidR="0042307E" w:rsidRDefault="0042307E" w:rsidP="0042307E">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0xBE: </w:t>
      </w:r>
      <w:proofErr w:type="spellStart"/>
      <w:r w:rsidRPr="00FA1502">
        <w:rPr>
          <w:rFonts w:cs="Arial"/>
          <w:lang w:val="en-GB"/>
        </w:rPr>
        <w:t>LHI_SpeedProfileTableUpdate_Rsp</w:t>
      </w:r>
      <w:proofErr w:type="spellEnd"/>
    </w:p>
    <w:p w14:paraId="063694C6"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14:paraId="76F61AB6" w14:textId="77777777" w:rsidR="0042307E" w:rsidRDefault="0042307E" w:rsidP="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5A6BAD74" w14:textId="77777777" w:rsidR="0042307E" w:rsidRDefault="0042307E" w:rsidP="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6FEA265C" w14:textId="77777777" w:rsidR="0042307E" w:rsidRDefault="0042307E" w:rsidP="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04CE94DB" w14:textId="77777777" w:rsidR="0042307E" w:rsidRDefault="0042307E" w:rsidP="0042307E">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14:paraId="04314BBC"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2-33: </w:t>
      </w:r>
      <w:proofErr w:type="spellStart"/>
      <w:r>
        <w:rPr>
          <w:rFonts w:cs="Arial"/>
          <w:b/>
          <w:snapToGrid w:val="0"/>
        </w:rPr>
        <w:t>SPTHash</w:t>
      </w:r>
      <w:proofErr w:type="spellEnd"/>
    </w:p>
    <w:p w14:paraId="72332B48" w14:textId="77777777" w:rsidR="0042307E" w:rsidRDefault="0042307E" w:rsidP="0042307E">
      <w:pPr>
        <w:tabs>
          <w:tab w:val="left" w:pos="3544"/>
        </w:tabs>
        <w:ind w:left="1276"/>
        <w:rPr>
          <w:rFonts w:cs="Arial"/>
          <w:snapToGrid w:val="0"/>
        </w:rPr>
      </w:pPr>
      <w:r>
        <w:rPr>
          <w:rFonts w:cs="Arial"/>
          <w:snapToGrid w:val="0"/>
        </w:rPr>
        <w:lastRenderedPageBreak/>
        <w:t>32 Bytes RAW data</w:t>
      </w:r>
    </w:p>
    <w:p w14:paraId="30106E01" w14:textId="77777777" w:rsidR="0042307E" w:rsidRDefault="0042307E" w:rsidP="0042307E">
      <w:pPr>
        <w:tabs>
          <w:tab w:val="left" w:pos="709"/>
          <w:tab w:val="left" w:pos="1276"/>
          <w:tab w:val="left" w:pos="1843"/>
          <w:tab w:val="left" w:pos="2419"/>
        </w:tabs>
        <w:spacing w:before="120" w:after="60"/>
        <w:ind w:left="709"/>
        <w:rPr>
          <w:rFonts w:cs="Arial"/>
          <w:b/>
          <w:snapToGrid w:val="0"/>
          <w:lang w:val="en-GB"/>
        </w:rPr>
      </w:pPr>
      <w:r>
        <w:rPr>
          <w:rFonts w:cs="Arial"/>
          <w:b/>
          <w:snapToGrid w:val="0"/>
        </w:rPr>
        <w:t xml:space="preserve">Byte 34-35: </w:t>
      </w:r>
      <w:proofErr w:type="spellStart"/>
      <w:r>
        <w:rPr>
          <w:rFonts w:cs="Arial"/>
          <w:b/>
          <w:snapToGrid w:val="0"/>
        </w:rPr>
        <w:t>NbrOfSPTEntries</w:t>
      </w:r>
      <w:proofErr w:type="spellEnd"/>
      <w:r>
        <w:rPr>
          <w:rFonts w:cs="Arial"/>
          <w:b/>
          <w:snapToGrid w:val="0"/>
        </w:rPr>
        <w:t xml:space="preserve"> </w:t>
      </w:r>
    </w:p>
    <w:p w14:paraId="0158F828" w14:textId="77777777" w:rsidR="0042307E" w:rsidRDefault="0042307E" w:rsidP="0042307E">
      <w:pPr>
        <w:tabs>
          <w:tab w:val="left" w:pos="1276"/>
          <w:tab w:val="left" w:pos="1843"/>
          <w:tab w:val="left" w:pos="2419"/>
        </w:tabs>
        <w:spacing w:before="120" w:after="60"/>
        <w:ind w:left="1276"/>
        <w:rPr>
          <w:rFonts w:cs="Arial"/>
          <w:b/>
          <w:lang w:val="en-GB"/>
        </w:rPr>
      </w:pPr>
      <w:r>
        <w:rPr>
          <w:rFonts w:cs="Arial"/>
          <w:snapToGrid w:val="0"/>
        </w:rPr>
        <w:t>0x000:</w:t>
      </w:r>
      <w:r>
        <w:rPr>
          <w:rFonts w:cs="Arial"/>
          <w:snapToGrid w:val="0"/>
        </w:rPr>
        <w:tab/>
      </w:r>
      <w:r>
        <w:rPr>
          <w:rFonts w:cs="Arial"/>
          <w:snapToGrid w:val="0"/>
        </w:rPr>
        <w:tab/>
      </w:r>
      <w:proofErr w:type="spellStart"/>
      <w:r>
        <w:rPr>
          <w:rFonts w:cs="Arial"/>
          <w:snapToGrid w:val="0"/>
        </w:rPr>
        <w:t>NoUpdate</w:t>
      </w:r>
      <w:proofErr w:type="spellEnd"/>
      <w:r>
        <w:rPr>
          <w:rFonts w:cs="Arial"/>
          <w:snapToGrid w:val="0"/>
        </w:rPr>
        <w:br/>
        <w:t>0x001 – 0x12C:</w:t>
      </w:r>
      <w:r>
        <w:rPr>
          <w:rFonts w:cs="Arial"/>
          <w:snapToGrid w:val="0"/>
        </w:rPr>
        <w:tab/>
      </w:r>
      <w:proofErr w:type="spellStart"/>
      <w:r>
        <w:rPr>
          <w:rFonts w:cs="Arial"/>
          <w:snapToGrid w:val="0"/>
        </w:rPr>
        <w:t>NumberOfSPTEntries</w:t>
      </w:r>
      <w:proofErr w:type="spellEnd"/>
      <w:r>
        <w:rPr>
          <w:rFonts w:cs="Arial"/>
          <w:snapToGrid w:val="0"/>
        </w:rPr>
        <w:br/>
        <w:t>0x12D – 0xFFF:</w:t>
      </w:r>
      <w:r>
        <w:rPr>
          <w:rFonts w:cs="Arial"/>
          <w:snapToGrid w:val="0"/>
        </w:rPr>
        <w:tab/>
        <w:t>Reserved</w:t>
      </w:r>
      <w:r>
        <w:rPr>
          <w:rFonts w:cs="Arial"/>
          <w:snapToGrid w:val="0"/>
        </w:rPr>
        <w:br/>
      </w:r>
    </w:p>
    <w:p w14:paraId="4D34B733" w14:textId="77777777" w:rsidR="0042307E" w:rsidRDefault="0042307E" w:rsidP="0042307E">
      <w:pPr>
        <w:tabs>
          <w:tab w:val="left" w:pos="1276"/>
          <w:tab w:val="left" w:pos="1843"/>
          <w:tab w:val="left" w:pos="2419"/>
        </w:tabs>
        <w:spacing w:before="120" w:after="60"/>
        <w:ind w:firstLine="709"/>
        <w:rPr>
          <w:rFonts w:cs="Arial"/>
          <w:b/>
          <w:lang w:val="en-GB"/>
        </w:rPr>
      </w:pPr>
      <w:r>
        <w:rPr>
          <w:rFonts w:cs="Arial"/>
          <w:b/>
          <w:lang w:val="en-GB"/>
        </w:rPr>
        <w:t>Byte 36 up to 3935</w:t>
      </w:r>
      <w:r>
        <w:rPr>
          <w:rFonts w:cs="Arial"/>
          <w:b/>
          <w:snapToGrid w:val="0"/>
          <w:lang w:val="en-GB"/>
        </w:rPr>
        <w:t xml:space="preserve">: </w:t>
      </w:r>
      <w:proofErr w:type="spellStart"/>
      <w:r>
        <w:rPr>
          <w:rFonts w:cs="Arial"/>
          <w:b/>
          <w:lang w:val="en-GB"/>
        </w:rPr>
        <w:t>SPTTableEntriesItemVector</w:t>
      </w:r>
      <w:proofErr w:type="spellEnd"/>
    </w:p>
    <w:p w14:paraId="7A6500DB" w14:textId="77777777" w:rsidR="0042307E" w:rsidRPr="00733B13" w:rsidRDefault="0042307E" w:rsidP="0042307E">
      <w:pPr>
        <w:tabs>
          <w:tab w:val="left" w:pos="1276"/>
          <w:tab w:val="left" w:pos="1843"/>
          <w:tab w:val="left" w:pos="2419"/>
        </w:tabs>
        <w:spacing w:before="120" w:after="60"/>
        <w:ind w:left="709"/>
        <w:rPr>
          <w:rFonts w:cs="Arial"/>
          <w:color w:val="000000"/>
        </w:rPr>
      </w:pPr>
      <w:proofErr w:type="gramStart"/>
      <w:r w:rsidRPr="00733B13">
        <w:rPr>
          <w:rFonts w:cs="Arial"/>
          <w:snapToGrid w:val="0"/>
          <w:lang w:val="en-GB"/>
        </w:rPr>
        <w:t>Array(</w:t>
      </w:r>
      <w:proofErr w:type="gramEnd"/>
      <w:r w:rsidRPr="00733B13">
        <w:rPr>
          <w:rFonts w:cs="Arial"/>
          <w:snapToGrid w:val="0"/>
          <w:lang w:val="en-GB"/>
        </w:rPr>
        <w:t>1..</w:t>
      </w:r>
      <w:r w:rsidRPr="00733B13">
        <w:rPr>
          <w:rFonts w:cs="Arial"/>
          <w:i/>
          <w:lang w:val="en-GB"/>
        </w:rPr>
        <w:t xml:space="preserve"> </w:t>
      </w:r>
      <w:proofErr w:type="spellStart"/>
      <w:r w:rsidRPr="00733B13">
        <w:rPr>
          <w:rFonts w:cs="Arial"/>
          <w:lang w:val="en-GB"/>
        </w:rPr>
        <w:t>NbrOfSPTEntries</w:t>
      </w:r>
      <w:proofErr w:type="spellEnd"/>
      <w:r w:rsidRPr="00733B13">
        <w:rPr>
          <w:rFonts w:cs="Arial"/>
          <w:snapToGrid w:val="0"/>
          <w:lang w:val="en-GB"/>
        </w:rPr>
        <w:t xml:space="preserve">) of record </w:t>
      </w:r>
      <w:r w:rsidRPr="00733B13">
        <w:rPr>
          <w:rFonts w:cs="Arial"/>
          <w:color w:val="000000"/>
        </w:rPr>
        <w:t>(</w:t>
      </w:r>
      <w:proofErr w:type="spellStart"/>
      <w:r w:rsidRPr="00733B13">
        <w:rPr>
          <w:rFonts w:cs="Arial"/>
          <w:color w:val="000000"/>
        </w:rPr>
        <w:t>CauseCode</w:t>
      </w:r>
      <w:proofErr w:type="spellEnd"/>
      <w:r w:rsidRPr="00733B13">
        <w:rPr>
          <w:rFonts w:cs="Arial"/>
          <w:color w:val="000000"/>
        </w:rPr>
        <w:t xml:space="preserve">, </w:t>
      </w:r>
      <w:proofErr w:type="spellStart"/>
      <w:r w:rsidRPr="00733B13">
        <w:rPr>
          <w:rFonts w:cs="Arial"/>
          <w:color w:val="000000"/>
        </w:rPr>
        <w:t>SubCauseCode</w:t>
      </w:r>
      <w:proofErr w:type="spellEnd"/>
      <w:r w:rsidRPr="00733B13">
        <w:rPr>
          <w:rFonts w:cs="Arial"/>
          <w:color w:val="000000"/>
        </w:rPr>
        <w:t xml:space="preserve">, </w:t>
      </w:r>
      <w:proofErr w:type="spellStart"/>
      <w:r w:rsidRPr="00733B13">
        <w:rPr>
          <w:rFonts w:cs="Arial"/>
          <w:color w:val="000000"/>
        </w:rPr>
        <w:t>EventCode</w:t>
      </w:r>
      <w:proofErr w:type="spellEnd"/>
      <w:r w:rsidRPr="00733B13">
        <w:rPr>
          <w:rFonts w:cs="Arial"/>
          <w:color w:val="000000"/>
        </w:rPr>
        <w:t xml:space="preserve">, </w:t>
      </w:r>
      <w:proofErr w:type="spellStart"/>
      <w:r w:rsidRPr="00733B13">
        <w:rPr>
          <w:rFonts w:cs="Arial"/>
        </w:rPr>
        <w:t>LHNIconIndex</w:t>
      </w:r>
      <w:proofErr w:type="spellEnd"/>
      <w:r w:rsidRPr="00733B13">
        <w:rPr>
          <w:rFonts w:cs="Arial"/>
        </w:rPr>
        <w:t xml:space="preserve">, </w:t>
      </w:r>
      <w:proofErr w:type="spellStart"/>
      <w:r w:rsidRPr="00733B13">
        <w:rPr>
          <w:rFonts w:cs="Arial"/>
          <w:color w:val="000000"/>
        </w:rPr>
        <w:t>EventInfo</w:t>
      </w:r>
      <w:proofErr w:type="spellEnd"/>
      <w:r w:rsidRPr="00733B13">
        <w:rPr>
          <w:rFonts w:cs="Arial"/>
          <w:color w:val="000000"/>
        </w:rPr>
        <w:t xml:space="preserve">, Priority, </w:t>
      </w:r>
      <w:proofErr w:type="spellStart"/>
      <w:r w:rsidRPr="00733B13">
        <w:rPr>
          <w:rFonts w:cs="Arial"/>
          <w:color w:val="000000"/>
        </w:rPr>
        <w:t>SpeedThreshold</w:t>
      </w:r>
      <w:proofErr w:type="spellEnd"/>
      <w:r w:rsidRPr="00733B13">
        <w:rPr>
          <w:rFonts w:cs="Arial"/>
          <w:color w:val="000000"/>
        </w:rPr>
        <w:t xml:space="preserve">, </w:t>
      </w:r>
      <w:proofErr w:type="spellStart"/>
      <w:r w:rsidRPr="00733B13">
        <w:rPr>
          <w:rFonts w:cs="Arial"/>
          <w:color w:val="000000"/>
        </w:rPr>
        <w:t>ETAThreshold</w:t>
      </w:r>
      <w:proofErr w:type="spellEnd"/>
      <w:r w:rsidRPr="00733B13">
        <w:rPr>
          <w:rFonts w:cs="Arial"/>
          <w:color w:val="000000"/>
        </w:rPr>
        <w:t xml:space="preserve">, </w:t>
      </w:r>
      <w:proofErr w:type="spellStart"/>
      <w:r w:rsidRPr="00733B13">
        <w:rPr>
          <w:rFonts w:cs="Arial"/>
          <w:color w:val="000000"/>
        </w:rPr>
        <w:t>DistanceThreshold</w:t>
      </w:r>
      <w:proofErr w:type="spellEnd"/>
      <w:r w:rsidRPr="00733B13">
        <w:rPr>
          <w:rFonts w:cs="Arial"/>
          <w:color w:val="000000"/>
        </w:rPr>
        <w:t>,)</w:t>
      </w:r>
    </w:p>
    <w:p w14:paraId="0FDEDB5B" w14:textId="77777777" w:rsidR="0042307E" w:rsidRDefault="0042307E" w:rsidP="0042307E">
      <w:pPr>
        <w:tabs>
          <w:tab w:val="left" w:pos="1276"/>
          <w:tab w:val="left" w:pos="1843"/>
          <w:tab w:val="left" w:pos="2419"/>
        </w:tabs>
        <w:spacing w:before="120" w:after="60"/>
        <w:ind w:firstLine="709"/>
        <w:rPr>
          <w:rFonts w:cs="Arial"/>
          <w:snapToGrid w:val="0"/>
          <w:lang w:val="en-GB"/>
        </w:rPr>
      </w:pPr>
      <w:r>
        <w:rPr>
          <w:rFonts w:cs="Arial"/>
          <w:snapToGrid w:val="0"/>
          <w:lang w:val="en-GB"/>
        </w:rPr>
        <w:t>Record definition (13 bytes):</w:t>
      </w:r>
    </w:p>
    <w:p w14:paraId="7391E708" w14:textId="77777777" w:rsidR="0042307E" w:rsidRDefault="0042307E" w:rsidP="0042307E">
      <w:pPr>
        <w:tabs>
          <w:tab w:val="left" w:pos="1276"/>
          <w:tab w:val="left" w:pos="1843"/>
          <w:tab w:val="left" w:pos="2419"/>
        </w:tabs>
        <w:spacing w:before="120" w:after="60"/>
        <w:ind w:firstLine="709"/>
        <w:rPr>
          <w:rFonts w:cs="Arial"/>
          <w:lang w:val="en-GB"/>
        </w:rPr>
      </w:pPr>
      <w:r>
        <w:rPr>
          <w:rFonts w:cs="Arial"/>
          <w:lang w:val="en-GB"/>
        </w:rPr>
        <w:t xml:space="preserve">Byte 0: </w:t>
      </w:r>
      <w:proofErr w:type="spellStart"/>
      <w:r>
        <w:rPr>
          <w:rFonts w:cs="Arial"/>
          <w:lang w:val="en-GB"/>
        </w:rPr>
        <w:t>CauseCode</w:t>
      </w:r>
      <w:proofErr w:type="spellEnd"/>
    </w:p>
    <w:p w14:paraId="3F5907DB" w14:textId="77777777" w:rsidR="0042307E" w:rsidRDefault="0042307E" w:rsidP="0042307E">
      <w:pPr>
        <w:tabs>
          <w:tab w:val="left" w:pos="1276"/>
          <w:tab w:val="left" w:pos="1843"/>
          <w:tab w:val="left" w:pos="2419"/>
        </w:tabs>
        <w:spacing w:before="120" w:after="60"/>
        <w:ind w:left="1276"/>
        <w:rPr>
          <w:rFonts w:cs="Arial"/>
          <w:snapToGrid w:val="0"/>
          <w:lang w:val="en-GB"/>
        </w:rPr>
      </w:pPr>
      <w:r>
        <w:rPr>
          <w:rFonts w:cs="Arial"/>
          <w:snapToGrid w:val="0"/>
          <w:lang w:val="en-GB"/>
        </w:rPr>
        <w:t xml:space="preserve">0x00 – 0xFF: </w:t>
      </w:r>
      <w:proofErr w:type="spellStart"/>
      <w:r>
        <w:rPr>
          <w:rFonts w:cs="Arial"/>
          <w:snapToGrid w:val="0"/>
          <w:lang w:val="en-GB"/>
        </w:rPr>
        <w:t>CauseCode</w:t>
      </w:r>
      <w:proofErr w:type="spellEnd"/>
      <w:r>
        <w:rPr>
          <w:rFonts w:cs="Arial"/>
          <w:snapToGrid w:val="0"/>
          <w:lang w:val="en-GB"/>
        </w:rPr>
        <w:br/>
        <w:t xml:space="preserve">0x00 – 0xFF: </w:t>
      </w:r>
      <w:proofErr w:type="spellStart"/>
      <w:r>
        <w:rPr>
          <w:rFonts w:cs="Arial"/>
          <w:snapToGrid w:val="0"/>
          <w:lang w:val="en-GB"/>
        </w:rPr>
        <w:t>CauseCode</w:t>
      </w:r>
      <w:proofErr w:type="spellEnd"/>
    </w:p>
    <w:p w14:paraId="558F3067" w14:textId="77777777" w:rsidR="0042307E" w:rsidRDefault="0042307E" w:rsidP="0042307E">
      <w:pPr>
        <w:tabs>
          <w:tab w:val="left" w:pos="1276"/>
          <w:tab w:val="left" w:pos="1843"/>
          <w:tab w:val="left" w:pos="2419"/>
        </w:tabs>
        <w:spacing w:before="120" w:after="60"/>
        <w:ind w:left="1276" w:firstLine="709"/>
        <w:rPr>
          <w:rFonts w:cs="Arial"/>
          <w:snapToGrid w:val="0"/>
          <w:lang w:val="en-GB"/>
        </w:rPr>
      </w:pPr>
    </w:p>
    <w:p w14:paraId="7140C312"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t xml:space="preserve">Byte 1: </w:t>
      </w:r>
      <w:proofErr w:type="spellStart"/>
      <w:r>
        <w:rPr>
          <w:rFonts w:cs="Arial"/>
          <w:lang w:val="en-GB"/>
        </w:rPr>
        <w:t>SubCauseCode</w:t>
      </w:r>
      <w:proofErr w:type="spellEnd"/>
    </w:p>
    <w:p w14:paraId="5C8879B5" w14:textId="77777777" w:rsidR="0042307E" w:rsidRDefault="0042307E" w:rsidP="0042307E">
      <w:pPr>
        <w:tabs>
          <w:tab w:val="left" w:pos="1276"/>
          <w:tab w:val="left" w:pos="1843"/>
          <w:tab w:val="left" w:pos="2419"/>
        </w:tabs>
        <w:spacing w:before="120" w:after="60"/>
        <w:ind w:left="1276"/>
        <w:rPr>
          <w:rFonts w:cs="Arial"/>
          <w:snapToGrid w:val="0"/>
          <w:lang w:val="en-GB"/>
        </w:rPr>
      </w:pPr>
      <w:r>
        <w:rPr>
          <w:rFonts w:cs="Arial"/>
          <w:snapToGrid w:val="0"/>
          <w:lang w:val="en-GB"/>
        </w:rPr>
        <w:t xml:space="preserve">0x00 – 0xFF: </w:t>
      </w:r>
      <w:proofErr w:type="spellStart"/>
      <w:r>
        <w:rPr>
          <w:rFonts w:cs="Arial"/>
          <w:snapToGrid w:val="0"/>
          <w:lang w:val="en-GB"/>
        </w:rPr>
        <w:t>SubCauseCode</w:t>
      </w:r>
      <w:proofErr w:type="spellEnd"/>
      <w:r>
        <w:rPr>
          <w:rFonts w:cs="Arial"/>
          <w:snapToGrid w:val="0"/>
          <w:lang w:val="en-GB"/>
        </w:rPr>
        <w:br/>
      </w:r>
    </w:p>
    <w:p w14:paraId="7AB1EB71"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t xml:space="preserve">Byte 2-3: </w:t>
      </w:r>
      <w:proofErr w:type="spellStart"/>
      <w:r>
        <w:rPr>
          <w:rFonts w:cs="Arial"/>
          <w:lang w:val="en-GB"/>
        </w:rPr>
        <w:t>EventCode</w:t>
      </w:r>
      <w:proofErr w:type="spellEnd"/>
    </w:p>
    <w:p w14:paraId="16A25453" w14:textId="77777777" w:rsidR="0042307E" w:rsidRDefault="0042307E" w:rsidP="0042307E">
      <w:pPr>
        <w:tabs>
          <w:tab w:val="left" w:pos="1276"/>
          <w:tab w:val="left" w:pos="1843"/>
          <w:tab w:val="left" w:pos="2419"/>
        </w:tabs>
        <w:spacing w:before="120" w:after="60"/>
        <w:ind w:left="1276"/>
        <w:rPr>
          <w:rFonts w:cs="Arial"/>
          <w:snapToGrid w:val="0"/>
          <w:lang w:val="en-GB"/>
        </w:rPr>
      </w:pPr>
      <w:r>
        <w:rPr>
          <w:rFonts w:cs="Arial"/>
          <w:snapToGrid w:val="0"/>
          <w:lang w:val="en-GB"/>
        </w:rPr>
        <w:t xml:space="preserve">0x0 – 0xFFF: </w:t>
      </w:r>
      <w:proofErr w:type="spellStart"/>
      <w:r>
        <w:rPr>
          <w:rFonts w:cs="Arial"/>
          <w:snapToGrid w:val="0"/>
          <w:lang w:val="en-GB"/>
        </w:rPr>
        <w:t>EventCode</w:t>
      </w:r>
      <w:proofErr w:type="spellEnd"/>
      <w:r>
        <w:rPr>
          <w:rFonts w:cs="Arial"/>
          <w:snapToGrid w:val="0"/>
          <w:lang w:val="en-GB"/>
        </w:rPr>
        <w:br/>
      </w:r>
    </w:p>
    <w:p w14:paraId="6C89BACF"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t xml:space="preserve">Byte 4: </w:t>
      </w:r>
      <w:proofErr w:type="spellStart"/>
      <w:r>
        <w:rPr>
          <w:rFonts w:cs="Arial"/>
          <w:lang w:val="en-GB"/>
        </w:rPr>
        <w:t>LHNIconIndex</w:t>
      </w:r>
      <w:proofErr w:type="spellEnd"/>
    </w:p>
    <w:p w14:paraId="7AD07C0D" w14:textId="77777777" w:rsidR="0042307E" w:rsidRPr="002663D3" w:rsidRDefault="0042307E" w:rsidP="0042307E">
      <w:pPr>
        <w:tabs>
          <w:tab w:val="left" w:pos="1276"/>
          <w:tab w:val="left" w:pos="1843"/>
          <w:tab w:val="left" w:pos="2419"/>
        </w:tabs>
        <w:spacing w:before="120" w:after="60"/>
        <w:ind w:left="1276"/>
        <w:rPr>
          <w:rFonts w:cs="Arial"/>
          <w:i/>
          <w:snapToGrid w:val="0"/>
          <w:lang w:val="en-GB"/>
        </w:rPr>
      </w:pPr>
      <w:r w:rsidRPr="002663D3">
        <w:rPr>
          <w:rFonts w:cs="Arial"/>
          <w:i/>
          <w:snapToGrid w:val="0"/>
          <w:lang w:val="en-GB"/>
        </w:rPr>
        <w:t>Bit 0-3: Reserved</w:t>
      </w:r>
      <w:r w:rsidRPr="002663D3">
        <w:rPr>
          <w:rFonts w:cs="Arial"/>
          <w:i/>
          <w:snapToGrid w:val="0"/>
          <w:lang w:val="en-GB"/>
        </w:rPr>
        <w:br/>
        <w:t xml:space="preserve">Bit 4-7: </w:t>
      </w:r>
      <w:proofErr w:type="spellStart"/>
      <w:r w:rsidRPr="002663D3">
        <w:rPr>
          <w:rFonts w:cs="Arial"/>
          <w:i/>
          <w:snapToGrid w:val="0"/>
          <w:lang w:val="en-GB"/>
        </w:rPr>
        <w:t>IconIndex</w:t>
      </w:r>
      <w:proofErr w:type="spellEnd"/>
      <w:r w:rsidRPr="002663D3">
        <w:rPr>
          <w:rFonts w:cs="Arial"/>
          <w:i/>
          <w:snapToGrid w:val="0"/>
          <w:lang w:val="en-GB"/>
        </w:rPr>
        <w:br/>
      </w:r>
    </w:p>
    <w:p w14:paraId="2B33EB72"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t xml:space="preserve">Byte 5: </w:t>
      </w:r>
      <w:proofErr w:type="spellStart"/>
      <w:r>
        <w:rPr>
          <w:rFonts w:cs="Arial"/>
          <w:lang w:val="en-GB"/>
        </w:rPr>
        <w:t>EventInfo</w:t>
      </w:r>
      <w:proofErr w:type="spellEnd"/>
    </w:p>
    <w:p w14:paraId="01DC3D79" w14:textId="77777777" w:rsidR="0042307E" w:rsidRPr="00A56898" w:rsidRDefault="0042307E" w:rsidP="0042307E">
      <w:pPr>
        <w:tabs>
          <w:tab w:val="left" w:pos="1276"/>
          <w:tab w:val="left" w:pos="1843"/>
          <w:tab w:val="left" w:pos="2419"/>
        </w:tabs>
        <w:spacing w:before="120" w:after="60"/>
        <w:ind w:left="1276"/>
        <w:rPr>
          <w:rFonts w:cs="Arial"/>
          <w:i/>
          <w:snapToGrid w:val="0"/>
          <w:lang w:val="en-GB"/>
        </w:rPr>
      </w:pPr>
      <w:r w:rsidRPr="00A56898">
        <w:rPr>
          <w:rFonts w:cs="Arial"/>
          <w:i/>
          <w:snapToGrid w:val="0"/>
          <w:lang w:val="en-GB"/>
        </w:rPr>
        <w:t>Bit 0-5: Reserved</w:t>
      </w:r>
      <w:r>
        <w:rPr>
          <w:rFonts w:cs="Arial"/>
          <w:i/>
          <w:snapToGrid w:val="0"/>
          <w:lang w:val="en-GB"/>
        </w:rPr>
        <w:br/>
      </w:r>
      <w:r w:rsidRPr="00A56898">
        <w:rPr>
          <w:rFonts w:cs="Arial"/>
          <w:i/>
          <w:snapToGrid w:val="0"/>
          <w:lang w:val="en-GB"/>
        </w:rPr>
        <w:t xml:space="preserve">Bit 6: </w:t>
      </w:r>
      <w:proofErr w:type="spellStart"/>
      <w:r w:rsidRPr="00A56898">
        <w:rPr>
          <w:rFonts w:cs="Arial"/>
          <w:i/>
          <w:snapToGrid w:val="0"/>
          <w:lang w:val="en-GB"/>
        </w:rPr>
        <w:t>IncludesDistance</w:t>
      </w:r>
      <w:proofErr w:type="spellEnd"/>
    </w:p>
    <w:p w14:paraId="792F0240" w14:textId="77777777" w:rsidR="0042307E" w:rsidRDefault="0042307E" w:rsidP="0042307E">
      <w:pPr>
        <w:tabs>
          <w:tab w:val="left" w:pos="1843"/>
          <w:tab w:val="left" w:pos="2419"/>
        </w:tabs>
        <w:spacing w:before="120" w:after="60"/>
        <w:ind w:left="1843"/>
        <w:rPr>
          <w:rFonts w:cs="Arial"/>
          <w:snapToGrid w:val="0"/>
          <w:lang w:val="en-GB"/>
        </w:rPr>
      </w:pPr>
      <w:r>
        <w:rPr>
          <w:rFonts w:cs="Arial"/>
          <w:snapToGrid w:val="0"/>
          <w:lang w:val="en-GB"/>
        </w:rPr>
        <w:t>0x0: FALSE</w:t>
      </w:r>
      <w:r>
        <w:rPr>
          <w:rFonts w:cs="Arial"/>
          <w:snapToGrid w:val="0"/>
          <w:lang w:val="en-GB"/>
        </w:rPr>
        <w:br/>
        <w:t>0x1: TRUE</w:t>
      </w:r>
    </w:p>
    <w:p w14:paraId="1B765368" w14:textId="77777777" w:rsidR="0042307E" w:rsidRPr="00A56898" w:rsidRDefault="0042307E" w:rsidP="0042307E">
      <w:pPr>
        <w:tabs>
          <w:tab w:val="left" w:pos="1276"/>
          <w:tab w:val="left" w:pos="1843"/>
          <w:tab w:val="left" w:pos="2419"/>
        </w:tabs>
        <w:spacing w:before="120" w:after="60"/>
        <w:ind w:left="1276"/>
        <w:rPr>
          <w:rFonts w:cs="Arial"/>
          <w:i/>
          <w:snapToGrid w:val="0"/>
          <w:lang w:val="en-GB"/>
        </w:rPr>
      </w:pPr>
      <w:r w:rsidRPr="00A56898">
        <w:rPr>
          <w:rFonts w:cs="Arial"/>
          <w:i/>
          <w:snapToGrid w:val="0"/>
          <w:lang w:val="en-GB"/>
        </w:rPr>
        <w:t xml:space="preserve">Bit 7: </w:t>
      </w:r>
      <w:proofErr w:type="spellStart"/>
      <w:r w:rsidRPr="00A56898">
        <w:rPr>
          <w:rFonts w:cs="Arial"/>
          <w:i/>
          <w:snapToGrid w:val="0"/>
          <w:lang w:val="en-GB"/>
        </w:rPr>
        <w:t>NotificationLevel</w:t>
      </w:r>
      <w:proofErr w:type="spellEnd"/>
    </w:p>
    <w:p w14:paraId="256A7474" w14:textId="77777777" w:rsidR="0042307E" w:rsidRDefault="0042307E" w:rsidP="0042307E">
      <w:pPr>
        <w:tabs>
          <w:tab w:val="left" w:pos="1843"/>
          <w:tab w:val="left" w:pos="2419"/>
        </w:tabs>
        <w:spacing w:before="120" w:after="60"/>
        <w:ind w:left="1843"/>
        <w:rPr>
          <w:rFonts w:cs="Arial"/>
          <w:snapToGrid w:val="0"/>
          <w:lang w:val="en-GB"/>
        </w:rPr>
      </w:pPr>
      <w:r>
        <w:rPr>
          <w:rFonts w:cs="Arial"/>
          <w:snapToGrid w:val="0"/>
          <w:lang w:val="en-GB"/>
        </w:rPr>
        <w:t>0x0: Background</w:t>
      </w:r>
      <w:r>
        <w:rPr>
          <w:rFonts w:cs="Arial"/>
          <w:snapToGrid w:val="0"/>
          <w:lang w:val="en-GB"/>
        </w:rPr>
        <w:br/>
        <w:t xml:space="preserve">0x1: </w:t>
      </w:r>
      <w:proofErr w:type="spellStart"/>
      <w:r>
        <w:rPr>
          <w:rFonts w:cs="Arial"/>
          <w:snapToGrid w:val="0"/>
          <w:lang w:val="en-GB"/>
        </w:rPr>
        <w:t>PopUp</w:t>
      </w:r>
      <w:proofErr w:type="spellEnd"/>
    </w:p>
    <w:p w14:paraId="00025E69" w14:textId="77777777" w:rsidR="0042307E" w:rsidRDefault="0042307E">
      <w:pPr>
        <w:spacing w:after="200" w:line="276" w:lineRule="auto"/>
        <w:rPr>
          <w:rFonts w:cs="Arial"/>
          <w:lang w:val="en-GB"/>
        </w:rPr>
      </w:pPr>
      <w:r>
        <w:rPr>
          <w:rFonts w:cs="Arial"/>
          <w:lang w:val="en-GB"/>
        </w:rPr>
        <w:br w:type="page"/>
      </w:r>
    </w:p>
    <w:p w14:paraId="75EC9491"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lastRenderedPageBreak/>
        <w:t>Byte 6-7: Priority</w:t>
      </w:r>
    </w:p>
    <w:p w14:paraId="100C8840" w14:textId="77777777" w:rsidR="0042307E" w:rsidRDefault="0042307E" w:rsidP="0042307E">
      <w:pPr>
        <w:tabs>
          <w:tab w:val="left" w:pos="1276"/>
          <w:tab w:val="left" w:pos="1843"/>
          <w:tab w:val="left" w:pos="2419"/>
        </w:tabs>
        <w:spacing w:before="120" w:after="60"/>
        <w:ind w:left="1276"/>
        <w:rPr>
          <w:rFonts w:cs="Arial"/>
          <w:snapToGrid w:val="0"/>
          <w:lang w:val="en-GB"/>
        </w:rPr>
      </w:pPr>
      <w:r>
        <w:rPr>
          <w:rFonts w:cs="Arial"/>
          <w:snapToGrid w:val="0"/>
          <w:lang w:val="en-GB"/>
        </w:rPr>
        <w:t>0x000 – 0x17F: Priority</w:t>
      </w:r>
      <w:r>
        <w:rPr>
          <w:rFonts w:cs="Arial"/>
          <w:snapToGrid w:val="0"/>
          <w:lang w:val="en-GB"/>
        </w:rPr>
        <w:br/>
        <w:t>0x180 – 0xFFF: Reserved</w:t>
      </w:r>
      <w:r>
        <w:rPr>
          <w:rFonts w:cs="Arial"/>
          <w:snapToGrid w:val="0"/>
          <w:lang w:val="en-GB"/>
        </w:rPr>
        <w:br/>
      </w:r>
    </w:p>
    <w:p w14:paraId="4BD3AD2E"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t xml:space="preserve">Byte 8: </w:t>
      </w:r>
      <w:proofErr w:type="spellStart"/>
      <w:r>
        <w:rPr>
          <w:rFonts w:cs="Arial"/>
          <w:lang w:val="en-GB"/>
        </w:rPr>
        <w:t>SpeedThreshold</w:t>
      </w:r>
      <w:proofErr w:type="spellEnd"/>
    </w:p>
    <w:p w14:paraId="12A7A4D1" w14:textId="77777777" w:rsidR="0042307E" w:rsidRDefault="0042307E" w:rsidP="0042307E">
      <w:pPr>
        <w:tabs>
          <w:tab w:val="left" w:pos="1276"/>
          <w:tab w:val="left" w:pos="1843"/>
          <w:tab w:val="left" w:pos="2419"/>
        </w:tabs>
        <w:spacing w:before="120" w:after="60"/>
        <w:ind w:left="1276"/>
        <w:rPr>
          <w:rFonts w:cs="Arial"/>
          <w:snapToGrid w:val="0"/>
          <w:lang w:val="en-GB"/>
        </w:rPr>
      </w:pPr>
      <w:r>
        <w:rPr>
          <w:rFonts w:cs="Arial"/>
          <w:snapToGrid w:val="0"/>
          <w:lang w:val="en-GB"/>
        </w:rPr>
        <w:t>0x00 – 0xFF: Threshold</w:t>
      </w:r>
      <w:r>
        <w:rPr>
          <w:rFonts w:cs="Arial"/>
          <w:snapToGrid w:val="0"/>
          <w:lang w:val="en-GB"/>
        </w:rPr>
        <w:br/>
      </w:r>
    </w:p>
    <w:p w14:paraId="446A9701"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t xml:space="preserve">Byte 9-10: </w:t>
      </w:r>
      <w:proofErr w:type="spellStart"/>
      <w:r>
        <w:rPr>
          <w:rFonts w:cs="Arial"/>
          <w:lang w:val="en-GB"/>
        </w:rPr>
        <w:t>ETAThreshold</w:t>
      </w:r>
      <w:proofErr w:type="spellEnd"/>
    </w:p>
    <w:p w14:paraId="482FDA3A" w14:textId="77777777" w:rsidR="0042307E" w:rsidRDefault="0042307E" w:rsidP="0042307E">
      <w:pPr>
        <w:tabs>
          <w:tab w:val="left" w:pos="1276"/>
          <w:tab w:val="left" w:pos="1843"/>
          <w:tab w:val="left" w:pos="2419"/>
        </w:tabs>
        <w:spacing w:before="120" w:after="60"/>
        <w:ind w:left="1276"/>
        <w:rPr>
          <w:rFonts w:cs="Arial"/>
          <w:snapToGrid w:val="0"/>
          <w:lang w:val="en-GB"/>
        </w:rPr>
      </w:pPr>
      <w:r>
        <w:rPr>
          <w:rFonts w:cs="Arial"/>
          <w:snapToGrid w:val="0"/>
          <w:lang w:val="en-GB"/>
        </w:rPr>
        <w:t>0x0000 – 0xFFFF: Threshold</w:t>
      </w:r>
      <w:r>
        <w:rPr>
          <w:rFonts w:cs="Arial"/>
          <w:snapToGrid w:val="0"/>
          <w:lang w:val="en-GB"/>
        </w:rPr>
        <w:br/>
      </w:r>
    </w:p>
    <w:p w14:paraId="6ED3CD3E" w14:textId="77777777" w:rsidR="0042307E" w:rsidRDefault="0042307E" w:rsidP="0042307E">
      <w:pPr>
        <w:tabs>
          <w:tab w:val="left" w:pos="1276"/>
          <w:tab w:val="left" w:pos="1843"/>
          <w:tab w:val="left" w:pos="2419"/>
        </w:tabs>
        <w:spacing w:before="120" w:after="60"/>
        <w:ind w:left="142" w:firstLine="567"/>
        <w:rPr>
          <w:rFonts w:cs="Arial"/>
          <w:lang w:val="en-GB"/>
        </w:rPr>
      </w:pPr>
      <w:r>
        <w:rPr>
          <w:rFonts w:cs="Arial"/>
          <w:lang w:val="en-GB"/>
        </w:rPr>
        <w:t xml:space="preserve">Byte 11-12: </w:t>
      </w:r>
      <w:proofErr w:type="spellStart"/>
      <w:r>
        <w:rPr>
          <w:rFonts w:cs="Arial"/>
          <w:lang w:val="en-GB"/>
        </w:rPr>
        <w:t>DistanceThreshold</w:t>
      </w:r>
      <w:proofErr w:type="spellEnd"/>
    </w:p>
    <w:p w14:paraId="4E75AC1F" w14:textId="77777777" w:rsidR="0042307E" w:rsidRPr="00A56898" w:rsidRDefault="0042307E" w:rsidP="0042307E">
      <w:pPr>
        <w:tabs>
          <w:tab w:val="left" w:pos="1276"/>
          <w:tab w:val="left" w:pos="1843"/>
          <w:tab w:val="left" w:pos="2419"/>
        </w:tabs>
        <w:spacing w:before="120" w:after="60"/>
        <w:ind w:left="1276"/>
        <w:rPr>
          <w:rFonts w:cs="Arial"/>
          <w:snapToGrid w:val="0"/>
          <w:lang w:val="en-GB"/>
        </w:rPr>
      </w:pPr>
      <w:r>
        <w:rPr>
          <w:rFonts w:cs="Arial"/>
          <w:snapToGrid w:val="0"/>
          <w:lang w:val="en-GB"/>
        </w:rPr>
        <w:t>0x0000 – 0xFFFF: Threshold</w:t>
      </w:r>
    </w:p>
    <w:p w14:paraId="135910FC" w14:textId="77777777" w:rsidR="0042307E" w:rsidRDefault="0042307E" w:rsidP="0042307E">
      <w:pPr>
        <w:pStyle w:val="Heading4"/>
      </w:pPr>
      <w:r w:rsidRPr="00B9479B">
        <w:t>TP-LOG-TPL-REQ-271634/E-SID-BF-</w:t>
      </w:r>
      <w:proofErr w:type="spellStart"/>
      <w:r w:rsidRPr="00B9479B">
        <w:t>LHN_EventInfo_St</w:t>
      </w:r>
      <w:proofErr w:type="spellEnd"/>
    </w:p>
    <w:p w14:paraId="5AED405A" w14:textId="77777777" w:rsidR="0042307E" w:rsidRDefault="0042307E" w:rsidP="0042307E">
      <w:pPr>
        <w:tabs>
          <w:tab w:val="left" w:pos="709"/>
          <w:tab w:val="left" w:pos="1276"/>
          <w:tab w:val="left" w:pos="1843"/>
          <w:tab w:val="left" w:pos="2419"/>
        </w:tabs>
        <w:rPr>
          <w:rFonts w:cs="Arial"/>
        </w:rPr>
      </w:pPr>
      <w:r>
        <w:rPr>
          <w:rFonts w:cs="Arial"/>
        </w:rPr>
        <w:t xml:space="preserve">Data size: up to </w:t>
      </w:r>
      <w:r>
        <w:rPr>
          <w:rFonts w:cs="Arial"/>
          <w:snapToGrid w:val="0"/>
        </w:rPr>
        <w:t xml:space="preserve">169/88 (Coding Table I / Coding Table II) </w:t>
      </w:r>
      <w:r>
        <w:rPr>
          <w:rFonts w:cs="Arial"/>
        </w:rPr>
        <w:t>bytes.</w:t>
      </w:r>
    </w:p>
    <w:p w14:paraId="5ACAAE5C"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14:paraId="2C8FEE51" w14:textId="77777777" w:rsidR="0042307E" w:rsidRPr="00516FA0" w:rsidRDefault="0042307E" w:rsidP="0042307E">
      <w:pPr>
        <w:tabs>
          <w:tab w:val="left" w:pos="3544"/>
        </w:tabs>
        <w:ind w:left="1276"/>
        <w:rPr>
          <w:rFonts w:cs="Arial"/>
          <w:snapToGrid w:val="0"/>
        </w:rPr>
      </w:pPr>
      <w:r w:rsidRPr="00516FA0">
        <w:rPr>
          <w:rFonts w:cs="Arial"/>
          <w:snapToGrid w:val="0"/>
        </w:rPr>
        <w:t xml:space="preserve">0xBF: </w:t>
      </w:r>
      <w:proofErr w:type="spellStart"/>
      <w:r w:rsidRPr="00516FA0">
        <w:rPr>
          <w:rFonts w:cs="Arial"/>
          <w:snapToGrid w:val="0"/>
        </w:rPr>
        <w:t>LHN_EventInfo_St</w:t>
      </w:r>
      <w:proofErr w:type="spellEnd"/>
    </w:p>
    <w:p w14:paraId="28B66CAC" w14:textId="77777777" w:rsidR="0042307E" w:rsidRDefault="0042307E" w:rsidP="0042307E">
      <w:pPr>
        <w:tabs>
          <w:tab w:val="left" w:pos="709"/>
          <w:tab w:val="left" w:pos="1276"/>
          <w:tab w:val="left" w:pos="1843"/>
          <w:tab w:val="left" w:pos="2419"/>
        </w:tabs>
        <w:ind w:left="1276"/>
        <w:rPr>
          <w:rFonts w:cs="Arial"/>
          <w:lang w:val="en-GB"/>
        </w:rPr>
      </w:pPr>
    </w:p>
    <w:p w14:paraId="7973D4C1" w14:textId="77777777" w:rsidR="0042307E" w:rsidRDefault="0042307E" w:rsidP="0042307E">
      <w:pPr>
        <w:autoSpaceDE w:val="0"/>
        <w:autoSpaceDN w:val="0"/>
        <w:ind w:firstLine="720"/>
        <w:rPr>
          <w:rFonts w:cs="Arial"/>
          <w:b/>
          <w:bCs/>
        </w:rPr>
      </w:pPr>
      <w:r>
        <w:rPr>
          <w:rFonts w:cs="Arial"/>
          <w:b/>
          <w:bCs/>
        </w:rPr>
        <w:t>Byte 1: Utilization</w:t>
      </w:r>
    </w:p>
    <w:p w14:paraId="6BB5DAE2" w14:textId="77777777" w:rsidR="0042307E" w:rsidRDefault="0042307E" w:rsidP="0042307E">
      <w:pPr>
        <w:tabs>
          <w:tab w:val="left" w:pos="3544"/>
        </w:tabs>
        <w:ind w:left="1276"/>
        <w:rPr>
          <w:rFonts w:cs="Arial"/>
          <w:snapToGrid w:val="0"/>
        </w:rPr>
      </w:pPr>
      <w:r>
        <w:rPr>
          <w:rFonts w:cs="Arial"/>
          <w:snapToGrid w:val="0"/>
        </w:rPr>
        <w:t xml:space="preserve">0x32: </w:t>
      </w:r>
      <w:r w:rsidRPr="00516FA0">
        <w:rPr>
          <w:rFonts w:cs="Arial"/>
          <w:snapToGrid w:val="0"/>
        </w:rPr>
        <w:t>MobileCom_Service</w:t>
      </w:r>
      <w:r>
        <w:rPr>
          <w:rFonts w:cs="Arial"/>
          <w:snapToGrid w:val="0"/>
        </w:rPr>
        <w:t xml:space="preserve">2 </w:t>
      </w:r>
      <w:r w:rsidRPr="00516FA0">
        <w:rPr>
          <w:rFonts w:cs="Arial"/>
          <w:snapToGrid w:val="0"/>
        </w:rPr>
        <w:t xml:space="preserve">– </w:t>
      </w:r>
      <w:r w:rsidRPr="006D548A">
        <w:rPr>
          <w:rFonts w:cs="Arial"/>
          <w:snapToGrid w:val="0"/>
        </w:rPr>
        <w:t>Embedded Modem</w:t>
      </w:r>
      <w:r>
        <w:rPr>
          <w:rFonts w:cs="Arial"/>
          <w:snapToGrid w:val="0"/>
        </w:rPr>
        <w:t xml:space="preserve">; </w:t>
      </w:r>
      <w:proofErr w:type="spellStart"/>
      <w:r w:rsidRPr="006D548A">
        <w:rPr>
          <w:rFonts w:cs="Arial"/>
          <w:snapToGrid w:val="0"/>
        </w:rPr>
        <w:t>OnlineTraffic</w:t>
      </w:r>
      <w:proofErr w:type="spellEnd"/>
    </w:p>
    <w:p w14:paraId="3A9B0A29" w14:textId="77777777" w:rsidR="0042307E" w:rsidRPr="00516FA0" w:rsidRDefault="0042307E" w:rsidP="0042307E">
      <w:pPr>
        <w:tabs>
          <w:tab w:val="left" w:pos="3544"/>
        </w:tabs>
        <w:ind w:left="1276"/>
        <w:rPr>
          <w:rFonts w:cs="Arial"/>
          <w:snapToGrid w:val="0"/>
        </w:rPr>
      </w:pPr>
      <w:r w:rsidRPr="00516FA0">
        <w:rPr>
          <w:rFonts w:cs="Arial"/>
          <w:snapToGrid w:val="0"/>
        </w:rPr>
        <w:t xml:space="preserve">0x33: MobileCom_Service3 – Embedded Modem; Local Hazard Information  </w:t>
      </w:r>
    </w:p>
    <w:p w14:paraId="68E19CAF"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3244E4F4" w14:textId="77777777" w:rsidR="0042307E" w:rsidRDefault="0042307E" w:rsidP="0042307E">
      <w:pPr>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r>
      <w:r>
        <w:rPr>
          <w:rFonts w:cs="Arial"/>
          <w:snapToGrid w:val="0"/>
        </w:rPr>
        <w:tab/>
      </w:r>
      <w:r>
        <w:rPr>
          <w:rFonts w:cs="Arial"/>
          <w:snapToGrid w:val="0"/>
        </w:rPr>
        <w:tab/>
        <w:t>–</w:t>
      </w:r>
      <w:r>
        <w:rPr>
          <w:rFonts w:cs="Arial"/>
          <w:snapToGrid w:val="0"/>
        </w:rPr>
        <w:tab/>
        <w:t>Success</w:t>
      </w:r>
    </w:p>
    <w:p w14:paraId="18103664" w14:textId="77777777" w:rsidR="0042307E" w:rsidRDefault="0042307E" w:rsidP="0042307E">
      <w:pPr>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r>
      <w:r>
        <w:rPr>
          <w:rFonts w:cs="Arial"/>
          <w:snapToGrid w:val="0"/>
        </w:rPr>
        <w:tab/>
      </w:r>
      <w:r>
        <w:rPr>
          <w:rFonts w:cs="Arial"/>
          <w:snapToGrid w:val="0"/>
        </w:rPr>
        <w:tab/>
        <w:t>–</w:t>
      </w:r>
      <w:r>
        <w:rPr>
          <w:rFonts w:cs="Arial"/>
          <w:snapToGrid w:val="0"/>
        </w:rPr>
        <w:tab/>
        <w:t>Fail</w:t>
      </w:r>
    </w:p>
    <w:p w14:paraId="41035453" w14:textId="77777777" w:rsidR="0042307E" w:rsidRDefault="0042307E" w:rsidP="0042307E">
      <w:pPr>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r>
      <w:r>
        <w:rPr>
          <w:rFonts w:cs="Arial"/>
          <w:snapToGrid w:val="0"/>
        </w:rPr>
        <w:tab/>
      </w:r>
      <w:r>
        <w:rPr>
          <w:rFonts w:cs="Arial"/>
          <w:snapToGrid w:val="0"/>
        </w:rPr>
        <w:tab/>
        <w:t>–</w:t>
      </w:r>
      <w:r>
        <w:rPr>
          <w:rFonts w:cs="Arial"/>
          <w:snapToGrid w:val="0"/>
        </w:rPr>
        <w:tab/>
        <w:t>Information</w:t>
      </w:r>
    </w:p>
    <w:p w14:paraId="37C6BE42" w14:textId="77777777" w:rsidR="0042307E" w:rsidRDefault="0042307E" w:rsidP="0042307E">
      <w:pPr>
        <w:tabs>
          <w:tab w:val="left" w:pos="3544"/>
        </w:tabs>
        <w:ind w:left="1276"/>
        <w:rPr>
          <w:rFonts w:cs="Arial"/>
          <w:snapToGrid w:val="0"/>
        </w:rPr>
      </w:pPr>
      <w:r>
        <w:rPr>
          <w:rFonts w:cs="Arial"/>
          <w:snapToGrid w:val="0"/>
        </w:rPr>
        <w:t>0x3y: Intermediate Result</w:t>
      </w:r>
      <w:r>
        <w:rPr>
          <w:rFonts w:cs="Arial"/>
          <w:snapToGrid w:val="0"/>
        </w:rPr>
        <w:tab/>
      </w:r>
      <w:r>
        <w:rPr>
          <w:rFonts w:cs="Arial"/>
          <w:snapToGrid w:val="0"/>
        </w:rPr>
        <w:tab/>
      </w:r>
      <w:r>
        <w:rPr>
          <w:rFonts w:cs="Arial"/>
          <w:snapToGrid w:val="0"/>
        </w:rPr>
        <w:tab/>
        <w:t>–</w:t>
      </w:r>
      <w:r>
        <w:rPr>
          <w:rFonts w:cs="Arial"/>
          <w:snapToGrid w:val="0"/>
        </w:rPr>
        <w:tab/>
        <w:t>Wait</w:t>
      </w:r>
    </w:p>
    <w:p w14:paraId="5E7DB61A" w14:textId="77777777" w:rsidR="0042307E" w:rsidRDefault="0042307E" w:rsidP="0042307E">
      <w:pPr>
        <w:tabs>
          <w:tab w:val="left" w:pos="3544"/>
        </w:tabs>
        <w:ind w:left="1276"/>
        <w:rPr>
          <w:rFonts w:cs="Arial"/>
          <w:snapToGrid w:val="0"/>
        </w:rPr>
      </w:pPr>
    </w:p>
    <w:p w14:paraId="17BFF244" w14:textId="77777777" w:rsidR="0042307E" w:rsidRPr="00CE1E9A" w:rsidRDefault="0042307E" w:rsidP="0042307E">
      <w:pPr>
        <w:tabs>
          <w:tab w:val="left" w:pos="3544"/>
        </w:tabs>
        <w:ind w:left="1276"/>
        <w:rPr>
          <w:rFonts w:cs="Arial"/>
          <w:i/>
          <w:snapToGrid w:val="0"/>
        </w:rPr>
      </w:pPr>
      <w:r w:rsidRPr="00CE1E9A">
        <w:rPr>
          <w:rFonts w:cs="Arial"/>
          <w:i/>
          <w:snapToGrid w:val="0"/>
        </w:rPr>
        <w:t>For exact CES value definition see TP-REQ-015134-CES Table (</w:t>
      </w:r>
      <w:proofErr w:type="spellStart"/>
      <w:r w:rsidRPr="00CE1E9A">
        <w:rPr>
          <w:rFonts w:cs="Arial"/>
          <w:i/>
          <w:snapToGrid w:val="0"/>
        </w:rPr>
        <w:t>TcSE</w:t>
      </w:r>
      <w:proofErr w:type="spellEnd"/>
      <w:r w:rsidRPr="00CE1E9A">
        <w:rPr>
          <w:rFonts w:cs="Arial"/>
          <w:i/>
          <w:snapToGrid w:val="0"/>
        </w:rPr>
        <w:t xml:space="preserve"> ROIN-138094-3)</w:t>
      </w:r>
    </w:p>
    <w:p w14:paraId="39BDE6FB" w14:textId="77777777" w:rsidR="0042307E" w:rsidRDefault="0042307E" w:rsidP="0042307E">
      <w:pPr>
        <w:tabs>
          <w:tab w:val="left" w:pos="709"/>
          <w:tab w:val="left" w:pos="1276"/>
          <w:tab w:val="left" w:pos="1843"/>
          <w:tab w:val="left" w:pos="2419"/>
        </w:tabs>
        <w:spacing w:before="120" w:after="60"/>
        <w:ind w:left="709"/>
        <w:rPr>
          <w:rFonts w:cs="Arial"/>
          <w:b/>
          <w:snapToGrid w:val="0"/>
          <w:lang w:val="en-GB"/>
        </w:rPr>
      </w:pPr>
      <w:r>
        <w:rPr>
          <w:rFonts w:cs="Arial"/>
          <w:b/>
          <w:snapToGrid w:val="0"/>
        </w:rPr>
        <w:t>Byte 3: Character Coding</w:t>
      </w:r>
    </w:p>
    <w:p w14:paraId="45530193" w14:textId="77777777" w:rsidR="0042307E" w:rsidRDefault="0042307E" w:rsidP="0042307E">
      <w:pPr>
        <w:autoSpaceDE w:val="0"/>
        <w:autoSpaceDN w:val="0"/>
        <w:adjustRightInd w:val="0"/>
        <w:ind w:left="1260"/>
        <w:rPr>
          <w:rFonts w:cs="Arial"/>
          <w:i/>
          <w:iCs/>
        </w:rPr>
      </w:pPr>
      <w:r>
        <w:rPr>
          <w:rFonts w:cs="Arial"/>
          <w:i/>
          <w:iCs/>
        </w:rPr>
        <w:t>Bit 0-5: Reserved</w:t>
      </w:r>
    </w:p>
    <w:p w14:paraId="1C704ECE" w14:textId="77777777" w:rsidR="0042307E" w:rsidRDefault="0042307E" w:rsidP="0042307E">
      <w:pPr>
        <w:autoSpaceDE w:val="0"/>
        <w:autoSpaceDN w:val="0"/>
        <w:adjustRightInd w:val="0"/>
        <w:ind w:left="1260"/>
        <w:rPr>
          <w:rFonts w:cs="Arial"/>
          <w:i/>
          <w:iCs/>
        </w:rPr>
      </w:pPr>
    </w:p>
    <w:p w14:paraId="1B8BE59E" w14:textId="77777777" w:rsidR="0042307E" w:rsidRDefault="0042307E" w:rsidP="0042307E">
      <w:pPr>
        <w:autoSpaceDE w:val="0"/>
        <w:autoSpaceDN w:val="0"/>
        <w:adjustRightInd w:val="0"/>
        <w:ind w:left="1260"/>
        <w:rPr>
          <w:rFonts w:cs="Arial"/>
          <w:i/>
          <w:iCs/>
        </w:rPr>
      </w:pPr>
      <w:r>
        <w:rPr>
          <w:rFonts w:cs="Arial"/>
          <w:i/>
          <w:iCs/>
        </w:rPr>
        <w:t>Bit 6-7: Coding</w:t>
      </w:r>
    </w:p>
    <w:p w14:paraId="60F49B63" w14:textId="77777777" w:rsidR="0042307E" w:rsidRDefault="0042307E" w:rsidP="0042307E">
      <w:pPr>
        <w:autoSpaceDE w:val="0"/>
        <w:autoSpaceDN w:val="0"/>
        <w:adjustRightInd w:val="0"/>
        <w:ind w:left="1890"/>
        <w:rPr>
          <w:rFonts w:cs="Arial"/>
        </w:rPr>
      </w:pPr>
      <w:r>
        <w:rPr>
          <w:rFonts w:cs="Arial"/>
        </w:rPr>
        <w:t>0x0: Coding Table I</w:t>
      </w:r>
    </w:p>
    <w:p w14:paraId="22FA1FA0" w14:textId="77777777" w:rsidR="0042307E" w:rsidRDefault="0042307E" w:rsidP="0042307E">
      <w:pPr>
        <w:autoSpaceDE w:val="0"/>
        <w:autoSpaceDN w:val="0"/>
        <w:adjustRightInd w:val="0"/>
        <w:ind w:left="1890"/>
        <w:rPr>
          <w:rFonts w:cs="Arial"/>
          <w:lang w:val="sv-SE"/>
        </w:rPr>
      </w:pPr>
      <w:r>
        <w:rPr>
          <w:rFonts w:cs="Arial"/>
          <w:lang w:val="sv-SE"/>
        </w:rPr>
        <w:t>0x0000-0xFFFF UNICODE UTF-16 (2 byte per char)</w:t>
      </w:r>
    </w:p>
    <w:p w14:paraId="709BFDDC" w14:textId="77777777" w:rsidR="0042307E" w:rsidRDefault="0042307E" w:rsidP="0042307E">
      <w:pPr>
        <w:autoSpaceDE w:val="0"/>
        <w:autoSpaceDN w:val="0"/>
        <w:adjustRightInd w:val="0"/>
        <w:ind w:left="1890"/>
        <w:rPr>
          <w:rFonts w:cs="Arial"/>
        </w:rPr>
      </w:pPr>
      <w:r>
        <w:rPr>
          <w:rFonts w:cs="Arial"/>
        </w:rPr>
        <w:t>0x1: Coding Table II</w:t>
      </w:r>
    </w:p>
    <w:p w14:paraId="2B66DEBA" w14:textId="77777777" w:rsidR="0042307E" w:rsidRDefault="0042307E" w:rsidP="0042307E">
      <w:pPr>
        <w:autoSpaceDE w:val="0"/>
        <w:autoSpaceDN w:val="0"/>
        <w:adjustRightInd w:val="0"/>
        <w:ind w:left="1890"/>
        <w:rPr>
          <w:rFonts w:cs="Arial"/>
        </w:rPr>
      </w:pPr>
      <w:r>
        <w:rPr>
          <w:rFonts w:cs="Arial"/>
        </w:rPr>
        <w:t>0x00-0xFF Latin-9 (1 byte per char)</w:t>
      </w:r>
    </w:p>
    <w:p w14:paraId="247B5E83" w14:textId="77777777" w:rsidR="0042307E"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4: </w:t>
      </w:r>
      <w:proofErr w:type="spellStart"/>
      <w:r>
        <w:rPr>
          <w:rFonts w:cs="Arial"/>
          <w:b/>
          <w:snapToGrid w:val="0"/>
        </w:rPr>
        <w:t>EventInformation</w:t>
      </w:r>
      <w:proofErr w:type="spellEnd"/>
    </w:p>
    <w:p w14:paraId="2BE5925F" w14:textId="77777777" w:rsidR="0042307E" w:rsidRDefault="0042307E" w:rsidP="0042307E">
      <w:pPr>
        <w:autoSpaceDE w:val="0"/>
        <w:autoSpaceDN w:val="0"/>
        <w:adjustRightInd w:val="0"/>
        <w:ind w:left="1260"/>
        <w:rPr>
          <w:rFonts w:cs="Arial"/>
          <w:i/>
          <w:iCs/>
        </w:rPr>
      </w:pPr>
      <w:r>
        <w:rPr>
          <w:rFonts w:cs="Arial"/>
          <w:i/>
          <w:iCs/>
        </w:rPr>
        <w:t xml:space="preserve">Bit 0-3: </w:t>
      </w:r>
      <w:proofErr w:type="spellStart"/>
      <w:r>
        <w:rPr>
          <w:rFonts w:cs="Arial"/>
          <w:i/>
          <w:iCs/>
        </w:rPr>
        <w:t>EventTypeIcon</w:t>
      </w:r>
      <w:proofErr w:type="spellEnd"/>
    </w:p>
    <w:p w14:paraId="212D04A1" w14:textId="77777777" w:rsidR="0042307E" w:rsidRDefault="0042307E" w:rsidP="0042307E">
      <w:pPr>
        <w:tabs>
          <w:tab w:val="left" w:pos="3544"/>
        </w:tabs>
        <w:ind w:left="1276" w:firstLine="567"/>
        <w:rPr>
          <w:rFonts w:cs="Arial"/>
          <w:snapToGrid w:val="0"/>
        </w:rPr>
      </w:pPr>
      <w:r>
        <w:rPr>
          <w:rFonts w:cs="Arial"/>
          <w:snapToGrid w:val="0"/>
        </w:rPr>
        <w:t>0x0:</w:t>
      </w:r>
      <w:r>
        <w:rPr>
          <w:rFonts w:cs="Arial"/>
          <w:snapToGrid w:val="0"/>
        </w:rPr>
        <w:tab/>
        <w:t>None</w:t>
      </w:r>
    </w:p>
    <w:p w14:paraId="57175E37" w14:textId="77777777" w:rsidR="0042307E" w:rsidRDefault="0042307E" w:rsidP="0042307E">
      <w:pPr>
        <w:tabs>
          <w:tab w:val="left" w:pos="3544"/>
        </w:tabs>
        <w:ind w:left="1276" w:firstLine="567"/>
        <w:rPr>
          <w:rFonts w:cs="Arial"/>
          <w:snapToGrid w:val="0"/>
        </w:rPr>
      </w:pPr>
      <w:r>
        <w:rPr>
          <w:rFonts w:cs="Arial"/>
          <w:snapToGrid w:val="0"/>
        </w:rPr>
        <w:t>0x1:</w:t>
      </w:r>
      <w:r>
        <w:rPr>
          <w:rFonts w:cs="Arial"/>
          <w:snapToGrid w:val="0"/>
        </w:rPr>
        <w:tab/>
        <w:t>General</w:t>
      </w:r>
    </w:p>
    <w:p w14:paraId="368659FE" w14:textId="77777777" w:rsidR="0042307E" w:rsidRDefault="0042307E" w:rsidP="0042307E">
      <w:pPr>
        <w:tabs>
          <w:tab w:val="left" w:pos="3544"/>
        </w:tabs>
        <w:ind w:left="1276" w:firstLine="567"/>
        <w:rPr>
          <w:rFonts w:cs="Arial"/>
          <w:snapToGrid w:val="0"/>
        </w:rPr>
      </w:pPr>
      <w:r>
        <w:rPr>
          <w:rFonts w:cs="Arial"/>
          <w:snapToGrid w:val="0"/>
        </w:rPr>
        <w:t>0x2:</w:t>
      </w:r>
      <w:r>
        <w:rPr>
          <w:rFonts w:cs="Arial"/>
          <w:snapToGrid w:val="0"/>
        </w:rPr>
        <w:tab/>
        <w:t>Road Works</w:t>
      </w:r>
    </w:p>
    <w:p w14:paraId="5B374255" w14:textId="77777777" w:rsidR="0042307E" w:rsidRDefault="0042307E" w:rsidP="0042307E">
      <w:pPr>
        <w:tabs>
          <w:tab w:val="left" w:pos="3544"/>
        </w:tabs>
        <w:ind w:left="1276" w:firstLine="567"/>
        <w:rPr>
          <w:rFonts w:cs="Arial"/>
          <w:snapToGrid w:val="0"/>
        </w:rPr>
      </w:pPr>
      <w:r>
        <w:rPr>
          <w:rFonts w:cs="Arial"/>
          <w:snapToGrid w:val="0"/>
        </w:rPr>
        <w:t>0x3:</w:t>
      </w:r>
      <w:r>
        <w:rPr>
          <w:rFonts w:cs="Arial"/>
          <w:snapToGrid w:val="0"/>
        </w:rPr>
        <w:tab/>
        <w:t>Obstacle</w:t>
      </w:r>
    </w:p>
    <w:p w14:paraId="71F8A7A5" w14:textId="77777777" w:rsidR="0042307E" w:rsidRDefault="0042307E" w:rsidP="0042307E">
      <w:pPr>
        <w:tabs>
          <w:tab w:val="left" w:pos="3544"/>
        </w:tabs>
        <w:ind w:left="1276" w:firstLine="567"/>
        <w:rPr>
          <w:rFonts w:cs="Arial"/>
          <w:snapToGrid w:val="0"/>
        </w:rPr>
      </w:pPr>
      <w:r>
        <w:rPr>
          <w:rFonts w:cs="Arial"/>
          <w:snapToGrid w:val="0"/>
        </w:rPr>
        <w:t>0x4:</w:t>
      </w:r>
      <w:r>
        <w:rPr>
          <w:rFonts w:cs="Arial"/>
          <w:snapToGrid w:val="0"/>
        </w:rPr>
        <w:tab/>
        <w:t>End of Traffic Jam</w:t>
      </w:r>
    </w:p>
    <w:p w14:paraId="6B444CF1" w14:textId="77777777" w:rsidR="0042307E" w:rsidRDefault="0042307E" w:rsidP="0042307E">
      <w:pPr>
        <w:tabs>
          <w:tab w:val="left" w:pos="3544"/>
        </w:tabs>
        <w:ind w:left="1276" w:firstLine="567"/>
        <w:rPr>
          <w:rFonts w:cs="Arial"/>
          <w:snapToGrid w:val="0"/>
        </w:rPr>
      </w:pPr>
      <w:r>
        <w:rPr>
          <w:rFonts w:cs="Arial"/>
          <w:snapToGrid w:val="0"/>
        </w:rPr>
        <w:t>0x5:</w:t>
      </w:r>
      <w:r>
        <w:rPr>
          <w:rFonts w:cs="Arial"/>
          <w:snapToGrid w:val="0"/>
        </w:rPr>
        <w:tab/>
        <w:t>Broken Down Vehicle</w:t>
      </w:r>
    </w:p>
    <w:p w14:paraId="364897E3" w14:textId="77777777" w:rsidR="0042307E" w:rsidRDefault="0042307E" w:rsidP="0042307E">
      <w:pPr>
        <w:tabs>
          <w:tab w:val="left" w:pos="3544"/>
        </w:tabs>
        <w:ind w:left="1276" w:firstLine="567"/>
        <w:rPr>
          <w:rFonts w:cs="Arial"/>
          <w:snapToGrid w:val="0"/>
        </w:rPr>
      </w:pPr>
      <w:r>
        <w:rPr>
          <w:rFonts w:cs="Arial"/>
          <w:snapToGrid w:val="0"/>
        </w:rPr>
        <w:t>0x6:</w:t>
      </w:r>
      <w:r>
        <w:rPr>
          <w:rFonts w:cs="Arial"/>
          <w:snapToGrid w:val="0"/>
        </w:rPr>
        <w:tab/>
        <w:t>Fire</w:t>
      </w:r>
    </w:p>
    <w:p w14:paraId="19F7AD51" w14:textId="77777777" w:rsidR="0042307E" w:rsidRDefault="0042307E" w:rsidP="0042307E">
      <w:pPr>
        <w:tabs>
          <w:tab w:val="left" w:pos="3544"/>
        </w:tabs>
        <w:ind w:left="1276" w:firstLine="567"/>
        <w:rPr>
          <w:rFonts w:cs="Arial"/>
          <w:snapToGrid w:val="0"/>
        </w:rPr>
      </w:pPr>
      <w:r>
        <w:rPr>
          <w:rFonts w:cs="Arial"/>
          <w:snapToGrid w:val="0"/>
        </w:rPr>
        <w:t>0x7:</w:t>
      </w:r>
      <w:r>
        <w:rPr>
          <w:rFonts w:cs="Arial"/>
          <w:snapToGrid w:val="0"/>
        </w:rPr>
        <w:tab/>
        <w:t>Hazardous Driving Condition</w:t>
      </w:r>
    </w:p>
    <w:p w14:paraId="4DC0CBB3" w14:textId="77777777" w:rsidR="0042307E" w:rsidRDefault="0042307E" w:rsidP="0042307E">
      <w:pPr>
        <w:tabs>
          <w:tab w:val="left" w:pos="3544"/>
        </w:tabs>
        <w:ind w:left="1276" w:firstLine="567"/>
        <w:rPr>
          <w:rFonts w:cs="Arial"/>
          <w:snapToGrid w:val="0"/>
        </w:rPr>
      </w:pPr>
      <w:r>
        <w:rPr>
          <w:rFonts w:cs="Arial"/>
          <w:snapToGrid w:val="0"/>
        </w:rPr>
        <w:t>0x8:</w:t>
      </w:r>
      <w:r>
        <w:rPr>
          <w:rFonts w:cs="Arial"/>
          <w:snapToGrid w:val="0"/>
        </w:rPr>
        <w:tab/>
        <w:t>Object on the road</w:t>
      </w:r>
    </w:p>
    <w:p w14:paraId="7853729B" w14:textId="77777777" w:rsidR="0042307E" w:rsidRDefault="0042307E" w:rsidP="0042307E">
      <w:pPr>
        <w:tabs>
          <w:tab w:val="left" w:pos="3544"/>
        </w:tabs>
        <w:ind w:left="1276" w:firstLine="567"/>
        <w:rPr>
          <w:rFonts w:cs="Arial"/>
          <w:snapToGrid w:val="0"/>
        </w:rPr>
      </w:pPr>
      <w:r>
        <w:rPr>
          <w:rFonts w:cs="Arial"/>
          <w:snapToGrid w:val="0"/>
        </w:rPr>
        <w:t>0x9:</w:t>
      </w:r>
      <w:r>
        <w:rPr>
          <w:rFonts w:cs="Arial"/>
          <w:snapToGrid w:val="0"/>
        </w:rPr>
        <w:tab/>
        <w:t>Animals on the road</w:t>
      </w:r>
    </w:p>
    <w:p w14:paraId="3460A9AF" w14:textId="77777777" w:rsidR="0042307E" w:rsidRDefault="0042307E" w:rsidP="0042307E">
      <w:pPr>
        <w:tabs>
          <w:tab w:val="left" w:pos="3544"/>
        </w:tabs>
        <w:ind w:left="1276" w:firstLine="567"/>
        <w:rPr>
          <w:rFonts w:cs="Arial"/>
          <w:snapToGrid w:val="0"/>
        </w:rPr>
      </w:pPr>
      <w:r>
        <w:rPr>
          <w:rFonts w:cs="Arial"/>
          <w:snapToGrid w:val="0"/>
        </w:rPr>
        <w:t>0xA:</w:t>
      </w:r>
      <w:r>
        <w:rPr>
          <w:rFonts w:cs="Arial"/>
          <w:snapToGrid w:val="0"/>
        </w:rPr>
        <w:tab/>
        <w:t>People on roadway</w:t>
      </w:r>
    </w:p>
    <w:p w14:paraId="7B5A5E56" w14:textId="77777777" w:rsidR="0042307E" w:rsidRDefault="0042307E" w:rsidP="0042307E">
      <w:pPr>
        <w:tabs>
          <w:tab w:val="left" w:pos="3544"/>
        </w:tabs>
        <w:ind w:left="1276" w:firstLine="567"/>
        <w:rPr>
          <w:rFonts w:cs="Arial"/>
          <w:snapToGrid w:val="0"/>
        </w:rPr>
      </w:pPr>
      <w:r>
        <w:rPr>
          <w:rFonts w:cs="Arial"/>
          <w:snapToGrid w:val="0"/>
        </w:rPr>
        <w:t>0xB:</w:t>
      </w:r>
      <w:r>
        <w:rPr>
          <w:rFonts w:cs="Arial"/>
          <w:snapToGrid w:val="0"/>
        </w:rPr>
        <w:tab/>
        <w:t>Vehicle on wrong Carriageway</w:t>
      </w:r>
    </w:p>
    <w:p w14:paraId="54E1F92F" w14:textId="77777777" w:rsidR="0042307E" w:rsidRDefault="0042307E" w:rsidP="0042307E">
      <w:pPr>
        <w:tabs>
          <w:tab w:val="left" w:pos="3544"/>
        </w:tabs>
        <w:ind w:left="1276" w:firstLine="567"/>
        <w:rPr>
          <w:rFonts w:cs="Arial"/>
          <w:snapToGrid w:val="0"/>
        </w:rPr>
      </w:pPr>
      <w:r>
        <w:rPr>
          <w:rFonts w:cs="Arial"/>
          <w:snapToGrid w:val="0"/>
        </w:rPr>
        <w:t>0xC – 0xF:</w:t>
      </w:r>
      <w:r>
        <w:rPr>
          <w:rFonts w:cs="Arial"/>
          <w:snapToGrid w:val="0"/>
        </w:rPr>
        <w:tab/>
        <w:t>Reserved</w:t>
      </w:r>
      <w:r>
        <w:rPr>
          <w:rFonts w:cs="Arial"/>
          <w:snapToGrid w:val="0"/>
        </w:rPr>
        <w:br/>
      </w:r>
    </w:p>
    <w:p w14:paraId="7C21684C" w14:textId="77777777" w:rsidR="0042307E" w:rsidRDefault="0042307E" w:rsidP="0042307E">
      <w:pPr>
        <w:autoSpaceDE w:val="0"/>
        <w:autoSpaceDN w:val="0"/>
        <w:adjustRightInd w:val="0"/>
        <w:ind w:left="1260"/>
        <w:rPr>
          <w:rFonts w:cs="Arial"/>
          <w:i/>
          <w:iCs/>
        </w:rPr>
      </w:pPr>
      <w:r>
        <w:rPr>
          <w:rFonts w:cs="Arial"/>
          <w:i/>
          <w:iCs/>
        </w:rPr>
        <w:lastRenderedPageBreak/>
        <w:t xml:space="preserve">Bit 4-6: </w:t>
      </w:r>
      <w:proofErr w:type="spellStart"/>
      <w:r>
        <w:rPr>
          <w:rFonts w:cs="Arial"/>
          <w:i/>
          <w:iCs/>
        </w:rPr>
        <w:t>DistanceUnitUsed</w:t>
      </w:r>
      <w:proofErr w:type="spellEnd"/>
    </w:p>
    <w:p w14:paraId="28AB1EDA" w14:textId="77777777" w:rsidR="0042307E" w:rsidRDefault="0042307E" w:rsidP="0042307E">
      <w:pPr>
        <w:autoSpaceDE w:val="0"/>
        <w:autoSpaceDN w:val="0"/>
        <w:adjustRightInd w:val="0"/>
        <w:ind w:left="1890"/>
        <w:rPr>
          <w:rFonts w:cs="Arial"/>
          <w:lang w:val="sv-SE"/>
        </w:rPr>
      </w:pPr>
      <w:r w:rsidRPr="00FA7751">
        <w:rPr>
          <w:rFonts w:cs="Arial"/>
        </w:rPr>
        <w:t>0x0:</w:t>
      </w:r>
      <w:r w:rsidRPr="00FA7751">
        <w:rPr>
          <w:rFonts w:cs="Arial"/>
        </w:rPr>
        <w:tab/>
        <w:t>Meter</w:t>
      </w:r>
    </w:p>
    <w:p w14:paraId="47CB52C2" w14:textId="77777777" w:rsidR="0042307E" w:rsidRPr="00FA7751" w:rsidRDefault="0042307E" w:rsidP="0042307E">
      <w:pPr>
        <w:autoSpaceDE w:val="0"/>
        <w:autoSpaceDN w:val="0"/>
        <w:adjustRightInd w:val="0"/>
        <w:ind w:left="1890"/>
        <w:rPr>
          <w:rFonts w:cs="Arial"/>
        </w:rPr>
      </w:pPr>
      <w:r w:rsidRPr="00FA7751">
        <w:rPr>
          <w:rFonts w:cs="Arial"/>
        </w:rPr>
        <w:t>0x1:</w:t>
      </w:r>
      <w:r w:rsidRPr="00FA7751">
        <w:rPr>
          <w:rFonts w:cs="Arial"/>
        </w:rPr>
        <w:tab/>
        <w:t>Kilometer</w:t>
      </w:r>
    </w:p>
    <w:p w14:paraId="5E32B3D7" w14:textId="77777777" w:rsidR="0042307E" w:rsidRPr="00FA7751" w:rsidRDefault="0042307E" w:rsidP="0042307E">
      <w:pPr>
        <w:autoSpaceDE w:val="0"/>
        <w:autoSpaceDN w:val="0"/>
        <w:adjustRightInd w:val="0"/>
        <w:ind w:left="1890"/>
        <w:rPr>
          <w:rFonts w:cs="Arial"/>
        </w:rPr>
      </w:pPr>
      <w:r w:rsidRPr="00FA7751">
        <w:rPr>
          <w:rFonts w:cs="Arial"/>
        </w:rPr>
        <w:t>0x2:</w:t>
      </w:r>
      <w:r w:rsidRPr="00FA7751">
        <w:rPr>
          <w:rFonts w:cs="Arial"/>
        </w:rPr>
        <w:tab/>
        <w:t>Feet</w:t>
      </w:r>
    </w:p>
    <w:p w14:paraId="5A2A375D" w14:textId="77777777" w:rsidR="0042307E" w:rsidRDefault="0042307E" w:rsidP="0042307E">
      <w:pPr>
        <w:autoSpaceDE w:val="0"/>
        <w:autoSpaceDN w:val="0"/>
        <w:adjustRightInd w:val="0"/>
        <w:ind w:left="1890"/>
        <w:rPr>
          <w:rFonts w:cs="Arial"/>
        </w:rPr>
      </w:pPr>
      <w:r>
        <w:rPr>
          <w:rFonts w:cs="Arial"/>
        </w:rPr>
        <w:t>0x3:</w:t>
      </w:r>
      <w:r>
        <w:rPr>
          <w:rFonts w:cs="Arial"/>
        </w:rPr>
        <w:tab/>
        <w:t>Yards</w:t>
      </w:r>
    </w:p>
    <w:p w14:paraId="209AD915" w14:textId="77777777" w:rsidR="0042307E" w:rsidRDefault="0042307E" w:rsidP="0042307E">
      <w:pPr>
        <w:autoSpaceDE w:val="0"/>
        <w:autoSpaceDN w:val="0"/>
        <w:adjustRightInd w:val="0"/>
        <w:ind w:left="1890"/>
        <w:rPr>
          <w:rFonts w:cs="Arial"/>
        </w:rPr>
      </w:pPr>
      <w:r>
        <w:rPr>
          <w:rFonts w:cs="Arial"/>
        </w:rPr>
        <w:t>0x4:</w:t>
      </w:r>
      <w:r>
        <w:rPr>
          <w:rFonts w:cs="Arial"/>
        </w:rPr>
        <w:tab/>
        <w:t>Miles</w:t>
      </w:r>
    </w:p>
    <w:p w14:paraId="6F86BC7D" w14:textId="77777777" w:rsidR="0042307E" w:rsidRDefault="0042307E" w:rsidP="0042307E">
      <w:pPr>
        <w:autoSpaceDE w:val="0"/>
        <w:autoSpaceDN w:val="0"/>
        <w:adjustRightInd w:val="0"/>
        <w:ind w:left="1890"/>
        <w:rPr>
          <w:rFonts w:cs="Arial"/>
        </w:rPr>
      </w:pPr>
      <w:r>
        <w:rPr>
          <w:rFonts w:cs="Arial"/>
        </w:rPr>
        <w:t>0x5-0x7:</w:t>
      </w:r>
      <w:r>
        <w:rPr>
          <w:rFonts w:cs="Arial"/>
        </w:rPr>
        <w:tab/>
        <w:t>Reserved</w:t>
      </w:r>
      <w:r>
        <w:rPr>
          <w:rFonts w:cs="Arial"/>
        </w:rPr>
        <w:br/>
      </w:r>
    </w:p>
    <w:p w14:paraId="1EF9FAA7" w14:textId="77777777" w:rsidR="0042307E" w:rsidRDefault="0042307E" w:rsidP="0042307E">
      <w:pPr>
        <w:autoSpaceDE w:val="0"/>
        <w:autoSpaceDN w:val="0"/>
        <w:adjustRightInd w:val="0"/>
        <w:ind w:left="1260"/>
        <w:rPr>
          <w:rFonts w:cs="Arial"/>
          <w:i/>
          <w:iCs/>
        </w:rPr>
      </w:pPr>
      <w:r>
        <w:rPr>
          <w:rFonts w:cs="Arial"/>
          <w:i/>
          <w:iCs/>
        </w:rPr>
        <w:t xml:space="preserve">Bit 7: </w:t>
      </w:r>
      <w:proofErr w:type="spellStart"/>
      <w:r>
        <w:rPr>
          <w:rFonts w:cs="Arial"/>
          <w:i/>
          <w:iCs/>
        </w:rPr>
        <w:t>NotificatioLevel</w:t>
      </w:r>
      <w:proofErr w:type="spellEnd"/>
    </w:p>
    <w:p w14:paraId="77119A3A" w14:textId="77777777" w:rsidR="0042307E" w:rsidRDefault="0042307E" w:rsidP="0042307E">
      <w:pPr>
        <w:autoSpaceDE w:val="0"/>
        <w:autoSpaceDN w:val="0"/>
        <w:adjustRightInd w:val="0"/>
        <w:ind w:left="1890"/>
        <w:rPr>
          <w:rFonts w:cs="Arial"/>
          <w:lang w:val="sv-SE"/>
        </w:rPr>
      </w:pPr>
      <w:r>
        <w:rPr>
          <w:rFonts w:cs="Arial"/>
        </w:rPr>
        <w:t>0x0: Background</w:t>
      </w:r>
    </w:p>
    <w:p w14:paraId="7956A0CC" w14:textId="77777777" w:rsidR="0042307E" w:rsidRDefault="0042307E" w:rsidP="0042307E">
      <w:pPr>
        <w:autoSpaceDE w:val="0"/>
        <w:autoSpaceDN w:val="0"/>
        <w:adjustRightInd w:val="0"/>
        <w:ind w:left="1890"/>
        <w:rPr>
          <w:rFonts w:cs="Arial"/>
        </w:rPr>
      </w:pPr>
      <w:r w:rsidRPr="00FA7751">
        <w:rPr>
          <w:rFonts w:cs="Arial"/>
        </w:rPr>
        <w:t>0x1:</w:t>
      </w:r>
      <w:r>
        <w:rPr>
          <w:rFonts w:cs="Arial"/>
        </w:rPr>
        <w:t xml:space="preserve"> </w:t>
      </w:r>
      <w:proofErr w:type="spellStart"/>
      <w:r>
        <w:rPr>
          <w:rFonts w:cs="Arial"/>
        </w:rPr>
        <w:t>PopUp</w:t>
      </w:r>
      <w:proofErr w:type="spellEnd"/>
    </w:p>
    <w:p w14:paraId="0B63AA86" w14:textId="77777777" w:rsidR="0042307E" w:rsidRDefault="0042307E" w:rsidP="0042307E">
      <w:pPr>
        <w:tabs>
          <w:tab w:val="left" w:pos="709"/>
          <w:tab w:val="left" w:pos="1276"/>
          <w:tab w:val="left" w:pos="1843"/>
          <w:tab w:val="left" w:pos="2419"/>
        </w:tabs>
        <w:spacing w:before="120" w:after="60"/>
        <w:ind w:left="709"/>
        <w:rPr>
          <w:rFonts w:cs="Arial"/>
          <w:b/>
          <w:snapToGrid w:val="0"/>
          <w:lang w:val="en-GB"/>
        </w:rPr>
      </w:pPr>
      <w:r>
        <w:rPr>
          <w:rFonts w:cs="Arial"/>
          <w:b/>
          <w:snapToGrid w:val="0"/>
        </w:rPr>
        <w:t>Byte 5-6: Distance</w:t>
      </w:r>
    </w:p>
    <w:p w14:paraId="09918643" w14:textId="77777777" w:rsidR="0042307E" w:rsidRDefault="0042307E" w:rsidP="0042307E">
      <w:pPr>
        <w:tabs>
          <w:tab w:val="left" w:pos="1276"/>
          <w:tab w:val="left" w:pos="1843"/>
          <w:tab w:val="left" w:pos="2419"/>
        </w:tabs>
        <w:spacing w:before="120" w:after="60"/>
        <w:ind w:left="1276"/>
        <w:rPr>
          <w:rFonts w:cs="Arial"/>
          <w:snapToGrid w:val="0"/>
        </w:rPr>
      </w:pPr>
      <w:r>
        <w:rPr>
          <w:rFonts w:cs="Arial"/>
          <w:snapToGrid w:val="0"/>
        </w:rPr>
        <w:t>0x0000 – 0xFFFE:</w:t>
      </w:r>
      <w:r>
        <w:rPr>
          <w:rFonts w:cs="Arial"/>
          <w:snapToGrid w:val="0"/>
        </w:rPr>
        <w:tab/>
        <w:t>Distance</w:t>
      </w:r>
      <w:r>
        <w:rPr>
          <w:rFonts w:cs="Arial"/>
          <w:snapToGrid w:val="0"/>
        </w:rPr>
        <w:br/>
        <w:t>0xFFFF:</w:t>
      </w:r>
      <w:r>
        <w:rPr>
          <w:rFonts w:cs="Arial"/>
          <w:snapToGrid w:val="0"/>
        </w:rPr>
        <w:tab/>
      </w:r>
      <w:r>
        <w:rPr>
          <w:rFonts w:cs="Arial"/>
          <w:snapToGrid w:val="0"/>
        </w:rPr>
        <w:tab/>
      </w:r>
      <w:r>
        <w:rPr>
          <w:rFonts w:cs="Arial"/>
          <w:snapToGrid w:val="0"/>
        </w:rPr>
        <w:tab/>
      </w:r>
      <w:proofErr w:type="spellStart"/>
      <w:r>
        <w:rPr>
          <w:rFonts w:cs="Arial"/>
          <w:snapToGrid w:val="0"/>
        </w:rPr>
        <w:t>NoDistance</w:t>
      </w:r>
      <w:proofErr w:type="spellEnd"/>
    </w:p>
    <w:p w14:paraId="2ED878EE" w14:textId="77777777" w:rsidR="0042307E" w:rsidRPr="00516FA0" w:rsidRDefault="0042307E" w:rsidP="0042307E">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7 up to 168/87 (Coding Table I / Coding Table II): </w:t>
      </w:r>
    </w:p>
    <w:p w14:paraId="41A40BF7" w14:textId="77777777" w:rsidR="0042307E" w:rsidRDefault="0042307E" w:rsidP="0042307E">
      <w:pPr>
        <w:tabs>
          <w:tab w:val="left" w:pos="709"/>
          <w:tab w:val="left" w:pos="1276"/>
          <w:tab w:val="left" w:pos="1843"/>
          <w:tab w:val="left" w:pos="2419"/>
        </w:tabs>
        <w:spacing w:before="120" w:after="60"/>
        <w:ind w:left="709" w:firstLine="567"/>
        <w:rPr>
          <w:rFonts w:cs="Arial"/>
          <w:b/>
          <w:snapToGrid w:val="0"/>
        </w:rPr>
      </w:pPr>
      <w:proofErr w:type="spellStart"/>
      <w:r>
        <w:rPr>
          <w:rFonts w:cs="Arial"/>
          <w:b/>
          <w:snapToGrid w:val="0"/>
        </w:rPr>
        <w:t>EventDescription</w:t>
      </w:r>
      <w:proofErr w:type="spellEnd"/>
    </w:p>
    <w:p w14:paraId="4D6BE3D6" w14:textId="77777777" w:rsidR="0042307E" w:rsidRDefault="0042307E" w:rsidP="0042307E">
      <w:pPr>
        <w:ind w:left="1843"/>
      </w:pPr>
      <w:r>
        <w:rPr>
          <w:rFonts w:cs="Arial"/>
        </w:rPr>
        <w:t>Max. 81 characters, 80 letters plus 1 end of string character.</w:t>
      </w:r>
    </w:p>
    <w:p w14:paraId="3F10722B" w14:textId="77777777" w:rsidR="0042307E" w:rsidRDefault="0042307E" w:rsidP="0042307E">
      <w:pPr>
        <w:pStyle w:val="Heading4"/>
      </w:pPr>
      <w:r w:rsidRPr="00B9479B">
        <w:t>TP-LOG-TPL-REQ-241970/F-SID-B4-PaaKESN_St</w:t>
      </w:r>
    </w:p>
    <w:p w14:paraId="74F8A4E6" w14:textId="77777777" w:rsidR="0042307E" w:rsidRPr="004745A8" w:rsidRDefault="0042307E" w:rsidP="0042307E">
      <w:pPr>
        <w:autoSpaceDE w:val="0"/>
        <w:autoSpaceDN w:val="0"/>
        <w:rPr>
          <w:rFonts w:cs="Arial"/>
        </w:rPr>
      </w:pPr>
      <w:r>
        <w:rPr>
          <w:rFonts w:cs="Arial"/>
        </w:rPr>
        <w:t>Data size: up to 1005 (Coding Table I</w:t>
      </w:r>
      <w:r w:rsidRPr="004745A8">
        <w:rPr>
          <w:rFonts w:cs="Arial"/>
        </w:rPr>
        <w:t>II) bytes</w:t>
      </w:r>
    </w:p>
    <w:p w14:paraId="01DAFE20" w14:textId="77777777" w:rsidR="0042307E" w:rsidRPr="004745A8" w:rsidRDefault="0042307E" w:rsidP="0042307E">
      <w:pPr>
        <w:autoSpaceDE w:val="0"/>
        <w:autoSpaceDN w:val="0"/>
        <w:ind w:firstLine="720"/>
        <w:rPr>
          <w:rFonts w:cs="Arial"/>
          <w:b/>
          <w:bCs/>
        </w:rPr>
      </w:pPr>
      <w:r w:rsidRPr="004745A8">
        <w:rPr>
          <w:rFonts w:cs="Arial"/>
          <w:b/>
          <w:bCs/>
        </w:rPr>
        <w:t>Byte 0: Signal identifier</w:t>
      </w:r>
    </w:p>
    <w:p w14:paraId="4953BAC3" w14:textId="77777777" w:rsidR="0042307E" w:rsidRPr="004745A8" w:rsidRDefault="0042307E" w:rsidP="0042307E">
      <w:pPr>
        <w:autoSpaceDE w:val="0"/>
        <w:autoSpaceDN w:val="0"/>
        <w:ind w:left="1440"/>
        <w:rPr>
          <w:rFonts w:cs="Arial"/>
        </w:rPr>
      </w:pPr>
      <w:r>
        <w:rPr>
          <w:rFonts w:cs="Arial"/>
        </w:rPr>
        <w:t xml:space="preserve">0xB4: </w:t>
      </w:r>
      <w:proofErr w:type="spellStart"/>
      <w:r>
        <w:rPr>
          <w:rFonts w:cs="Arial"/>
        </w:rPr>
        <w:t>PaaKESN_St</w:t>
      </w:r>
      <w:proofErr w:type="spellEnd"/>
      <w:r w:rsidRPr="004745A8">
        <w:rPr>
          <w:rFonts w:cs="Arial"/>
        </w:rPr>
        <w:t xml:space="preserve"> </w:t>
      </w:r>
    </w:p>
    <w:p w14:paraId="2C3099F8" w14:textId="77777777" w:rsidR="0042307E" w:rsidRPr="004745A8" w:rsidRDefault="0042307E" w:rsidP="0042307E">
      <w:pPr>
        <w:autoSpaceDE w:val="0"/>
        <w:autoSpaceDN w:val="0"/>
        <w:ind w:left="1440"/>
        <w:rPr>
          <w:rFonts w:cs="Arial"/>
        </w:rPr>
      </w:pPr>
    </w:p>
    <w:p w14:paraId="5F8F8261" w14:textId="77777777" w:rsidR="0042307E" w:rsidRPr="004745A8" w:rsidRDefault="0042307E" w:rsidP="0042307E">
      <w:pPr>
        <w:autoSpaceDE w:val="0"/>
        <w:autoSpaceDN w:val="0"/>
        <w:ind w:firstLine="720"/>
        <w:rPr>
          <w:rFonts w:cs="Arial"/>
          <w:b/>
          <w:bCs/>
        </w:rPr>
      </w:pPr>
      <w:r w:rsidRPr="004745A8">
        <w:rPr>
          <w:rFonts w:cs="Arial"/>
          <w:b/>
          <w:bCs/>
        </w:rPr>
        <w:t>Byte 1: Utilization</w:t>
      </w:r>
    </w:p>
    <w:p w14:paraId="1F89A16D" w14:textId="77777777" w:rsidR="0042307E" w:rsidRPr="004745A8" w:rsidRDefault="0042307E" w:rsidP="0042307E">
      <w:pPr>
        <w:autoSpaceDE w:val="0"/>
        <w:autoSpaceDN w:val="0"/>
        <w:ind w:left="720" w:firstLine="720"/>
        <w:rPr>
          <w:rFonts w:cs="Arial"/>
        </w:rPr>
      </w:pPr>
      <w:r>
        <w:rPr>
          <w:rFonts w:cs="Arial"/>
        </w:rPr>
        <w:t xml:space="preserve">0x32: MobileCom_Service2 – Embedded Modem </w:t>
      </w:r>
    </w:p>
    <w:p w14:paraId="7E02926F" w14:textId="77777777" w:rsidR="0042307E" w:rsidRPr="004745A8" w:rsidRDefault="0042307E" w:rsidP="0042307E">
      <w:pPr>
        <w:autoSpaceDE w:val="0"/>
        <w:autoSpaceDN w:val="0"/>
        <w:ind w:left="720" w:firstLine="720"/>
        <w:rPr>
          <w:rFonts w:cs="Arial"/>
        </w:rPr>
      </w:pPr>
    </w:p>
    <w:p w14:paraId="43B8A33C" w14:textId="77777777" w:rsidR="0042307E" w:rsidRPr="004745A8" w:rsidRDefault="0042307E" w:rsidP="0042307E">
      <w:pPr>
        <w:autoSpaceDE w:val="0"/>
        <w:autoSpaceDN w:val="0"/>
        <w:ind w:firstLine="720"/>
        <w:rPr>
          <w:rFonts w:cs="Arial"/>
          <w:b/>
          <w:bCs/>
        </w:rPr>
      </w:pPr>
      <w:r w:rsidRPr="004745A8">
        <w:rPr>
          <w:rFonts w:cs="Arial"/>
          <w:b/>
          <w:bCs/>
        </w:rPr>
        <w:t>Byte 2: Command Execution Status</w:t>
      </w:r>
    </w:p>
    <w:p w14:paraId="1D5B18D4" w14:textId="77777777" w:rsidR="0042307E" w:rsidRPr="004745A8" w:rsidRDefault="0042307E" w:rsidP="0042307E">
      <w:pPr>
        <w:autoSpaceDE w:val="0"/>
        <w:autoSpaceDN w:val="0"/>
        <w:ind w:left="720" w:firstLine="720"/>
        <w:rPr>
          <w:rFonts w:cs="Arial"/>
        </w:rPr>
      </w:pPr>
      <w:r>
        <w:rPr>
          <w:rFonts w:cs="Arial"/>
        </w:rPr>
        <w:t>0x00: Invalid/Inactive</w:t>
      </w:r>
      <w:r w:rsidRPr="004745A8">
        <w:rPr>
          <w:rFonts w:cs="Arial"/>
        </w:rPr>
        <w:br/>
      </w:r>
    </w:p>
    <w:p w14:paraId="4AD4434C" w14:textId="77777777" w:rsidR="0042307E" w:rsidRPr="004745A8" w:rsidRDefault="0042307E" w:rsidP="0042307E">
      <w:pPr>
        <w:autoSpaceDE w:val="0"/>
        <w:autoSpaceDN w:val="0"/>
        <w:ind w:firstLine="720"/>
        <w:rPr>
          <w:rFonts w:cs="Arial"/>
          <w:b/>
          <w:bCs/>
        </w:rPr>
      </w:pPr>
      <w:r w:rsidRPr="004745A8">
        <w:rPr>
          <w:rFonts w:cs="Arial"/>
          <w:b/>
          <w:bCs/>
        </w:rPr>
        <w:t>Byte 3: Character Coding</w:t>
      </w:r>
    </w:p>
    <w:p w14:paraId="4C26A2FC" w14:textId="77777777" w:rsidR="0042307E" w:rsidRPr="004745A8" w:rsidRDefault="0042307E" w:rsidP="0042307E">
      <w:pPr>
        <w:autoSpaceDE w:val="0"/>
        <w:autoSpaceDN w:val="0"/>
        <w:ind w:left="720" w:firstLine="720"/>
        <w:rPr>
          <w:rFonts w:cs="Arial"/>
          <w:i/>
          <w:iCs/>
        </w:rPr>
      </w:pPr>
      <w:r w:rsidRPr="004745A8">
        <w:rPr>
          <w:rFonts w:cs="Arial"/>
          <w:i/>
          <w:iCs/>
        </w:rPr>
        <w:t>Bit 0-5: Reserved</w:t>
      </w:r>
    </w:p>
    <w:p w14:paraId="0147785D" w14:textId="77777777" w:rsidR="0042307E" w:rsidRPr="004745A8" w:rsidRDefault="0042307E" w:rsidP="0042307E">
      <w:pPr>
        <w:autoSpaceDE w:val="0"/>
        <w:autoSpaceDN w:val="0"/>
        <w:ind w:left="720" w:firstLine="720"/>
        <w:rPr>
          <w:rFonts w:cs="Arial"/>
          <w:i/>
          <w:iCs/>
        </w:rPr>
      </w:pPr>
      <w:r w:rsidRPr="004745A8">
        <w:rPr>
          <w:rFonts w:cs="Arial"/>
          <w:i/>
          <w:iCs/>
        </w:rPr>
        <w:t>Bit 6-7: Coding</w:t>
      </w:r>
    </w:p>
    <w:p w14:paraId="2DE140F5" w14:textId="77777777" w:rsidR="0042307E" w:rsidRDefault="0042307E" w:rsidP="0042307E">
      <w:pPr>
        <w:autoSpaceDE w:val="0"/>
        <w:autoSpaceDN w:val="0"/>
        <w:ind w:left="720" w:firstLine="720"/>
        <w:rPr>
          <w:rFonts w:cs="Arial"/>
        </w:rPr>
      </w:pPr>
      <w:r>
        <w:rPr>
          <w:rFonts w:cs="Arial"/>
        </w:rPr>
        <w:t>0x2: Coding Table III</w:t>
      </w:r>
    </w:p>
    <w:p w14:paraId="3585C12F" w14:textId="77777777" w:rsidR="0042307E" w:rsidRDefault="0042307E" w:rsidP="0042307E">
      <w:pPr>
        <w:autoSpaceDE w:val="0"/>
        <w:autoSpaceDN w:val="0"/>
        <w:ind w:left="720" w:firstLine="720"/>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675106AB" w14:textId="77777777" w:rsidR="0042307E" w:rsidRPr="004745A8" w:rsidRDefault="0042307E" w:rsidP="0042307E">
      <w:pPr>
        <w:autoSpaceDE w:val="0"/>
        <w:autoSpaceDN w:val="0"/>
        <w:ind w:left="720" w:firstLine="720"/>
        <w:rPr>
          <w:rFonts w:cs="Arial"/>
        </w:rPr>
      </w:pPr>
    </w:p>
    <w:p w14:paraId="2A79C782" w14:textId="77777777" w:rsidR="0042307E" w:rsidRPr="004745A8" w:rsidRDefault="0042307E" w:rsidP="0042307E">
      <w:pPr>
        <w:autoSpaceDE w:val="0"/>
        <w:autoSpaceDN w:val="0"/>
        <w:ind w:firstLine="720"/>
        <w:rPr>
          <w:rFonts w:cs="Arial"/>
          <w:b/>
          <w:bCs/>
        </w:rPr>
      </w:pPr>
      <w:r>
        <w:rPr>
          <w:rFonts w:cs="Arial"/>
          <w:b/>
          <w:bCs/>
        </w:rPr>
        <w:t xml:space="preserve">Byte 4: </w:t>
      </w:r>
      <w:proofErr w:type="spellStart"/>
      <w:r>
        <w:rPr>
          <w:rFonts w:cs="Arial"/>
          <w:b/>
          <w:bCs/>
        </w:rPr>
        <w:t>BLEMProvDID</w:t>
      </w:r>
      <w:proofErr w:type="spellEnd"/>
    </w:p>
    <w:p w14:paraId="1CE78398" w14:textId="77777777" w:rsidR="0042307E" w:rsidRPr="004745A8" w:rsidRDefault="0042307E" w:rsidP="0042307E">
      <w:pPr>
        <w:autoSpaceDE w:val="0"/>
        <w:autoSpaceDN w:val="0"/>
        <w:ind w:left="720" w:firstLine="720"/>
        <w:rPr>
          <w:rFonts w:cs="Arial"/>
        </w:rPr>
      </w:pPr>
      <w:r>
        <w:rPr>
          <w:rFonts w:cs="Arial"/>
        </w:rPr>
        <w:t>0x50</w:t>
      </w:r>
      <w:r w:rsidRPr="004745A8">
        <w:rPr>
          <w:rFonts w:cs="Arial"/>
        </w:rPr>
        <w:t xml:space="preserve">: </w:t>
      </w:r>
      <w:proofErr w:type="spellStart"/>
      <w:r>
        <w:t>FactoryMode</w:t>
      </w:r>
      <w:proofErr w:type="spellEnd"/>
    </w:p>
    <w:p w14:paraId="78B02EFD" w14:textId="77777777" w:rsidR="0042307E" w:rsidRPr="004745A8" w:rsidRDefault="0042307E" w:rsidP="0042307E">
      <w:pPr>
        <w:autoSpaceDE w:val="0"/>
        <w:autoSpaceDN w:val="0"/>
        <w:ind w:left="720" w:firstLine="720"/>
        <w:rPr>
          <w:rFonts w:cs="Arial"/>
        </w:rPr>
      </w:pPr>
      <w:r>
        <w:rPr>
          <w:rFonts w:cs="Arial"/>
        </w:rPr>
        <w:t xml:space="preserve">0x51: </w:t>
      </w:r>
      <w:r>
        <w:t>Unprovisioned (BLEM Configured, FIMCO not complete)</w:t>
      </w:r>
    </w:p>
    <w:p w14:paraId="1A0798C6" w14:textId="77777777" w:rsidR="0042307E" w:rsidRPr="004745A8" w:rsidRDefault="0042307E" w:rsidP="0042307E">
      <w:pPr>
        <w:autoSpaceDE w:val="0"/>
        <w:autoSpaceDN w:val="0"/>
        <w:ind w:left="720" w:firstLine="720"/>
        <w:rPr>
          <w:rFonts w:cs="Arial"/>
        </w:rPr>
      </w:pPr>
      <w:r>
        <w:rPr>
          <w:rFonts w:cs="Arial"/>
        </w:rPr>
        <w:t>0x52</w:t>
      </w:r>
      <w:r w:rsidRPr="004745A8">
        <w:rPr>
          <w:rFonts w:cs="Arial"/>
        </w:rPr>
        <w:t xml:space="preserve">: </w:t>
      </w:r>
      <w:proofErr w:type="spellStart"/>
      <w:r>
        <w:rPr>
          <w:rFonts w:cs="Arial"/>
        </w:rPr>
        <w:t>BLEMProvAlertACK</w:t>
      </w:r>
      <w:proofErr w:type="spellEnd"/>
    </w:p>
    <w:p w14:paraId="307C96F5" w14:textId="77777777" w:rsidR="0042307E" w:rsidRDefault="0042307E" w:rsidP="0042307E">
      <w:pPr>
        <w:autoSpaceDE w:val="0"/>
        <w:autoSpaceDN w:val="0"/>
        <w:ind w:left="720" w:firstLine="720"/>
        <w:rPr>
          <w:rFonts w:cs="Arial"/>
        </w:rPr>
      </w:pPr>
      <w:r>
        <w:rPr>
          <w:rFonts w:cs="Arial"/>
        </w:rPr>
        <w:t xml:space="preserve">0x53: </w:t>
      </w:r>
      <w:proofErr w:type="spellStart"/>
      <w:r>
        <w:rPr>
          <w:rFonts w:cs="Arial"/>
        </w:rPr>
        <w:t>ReadyForKeyDelivery</w:t>
      </w:r>
      <w:proofErr w:type="spellEnd"/>
    </w:p>
    <w:p w14:paraId="36B8033B" w14:textId="77777777" w:rsidR="0042307E" w:rsidRDefault="0042307E" w:rsidP="0042307E">
      <w:pPr>
        <w:autoSpaceDE w:val="0"/>
        <w:autoSpaceDN w:val="0"/>
        <w:ind w:left="720" w:firstLine="720"/>
        <w:rPr>
          <w:rFonts w:cs="Arial"/>
        </w:rPr>
      </w:pPr>
      <w:r>
        <w:rPr>
          <w:rFonts w:cs="Arial"/>
        </w:rPr>
        <w:t xml:space="preserve">0x54: </w:t>
      </w:r>
      <w:proofErr w:type="spellStart"/>
      <w:r>
        <w:rPr>
          <w:rFonts w:cs="Arial"/>
        </w:rPr>
        <w:t>KeyDelivered</w:t>
      </w:r>
      <w:proofErr w:type="spellEnd"/>
    </w:p>
    <w:p w14:paraId="4C60BA30" w14:textId="77777777" w:rsidR="0042307E" w:rsidRDefault="0042307E" w:rsidP="0042307E">
      <w:pPr>
        <w:autoSpaceDE w:val="0"/>
        <w:autoSpaceDN w:val="0"/>
        <w:ind w:left="720" w:firstLine="720"/>
        <w:rPr>
          <w:rFonts w:cs="Arial"/>
        </w:rPr>
      </w:pPr>
      <w:r>
        <w:rPr>
          <w:rFonts w:cs="Arial"/>
        </w:rPr>
        <w:t>0x55 – 0xFF: Reserved</w:t>
      </w:r>
    </w:p>
    <w:p w14:paraId="35D38F6A" w14:textId="77777777" w:rsidR="0042307E" w:rsidRPr="004745A8" w:rsidRDefault="0042307E" w:rsidP="0042307E">
      <w:pPr>
        <w:autoSpaceDE w:val="0"/>
        <w:autoSpaceDN w:val="0"/>
        <w:rPr>
          <w:rFonts w:cs="Arial"/>
        </w:rPr>
      </w:pPr>
    </w:p>
    <w:p w14:paraId="1031B665" w14:textId="77777777" w:rsidR="0042307E" w:rsidRPr="004745A8" w:rsidRDefault="0042307E" w:rsidP="0042307E">
      <w:pPr>
        <w:autoSpaceDE w:val="0"/>
        <w:autoSpaceDN w:val="0"/>
        <w:ind w:left="720"/>
        <w:rPr>
          <w:rFonts w:cs="Arial"/>
          <w:b/>
          <w:bCs/>
        </w:rPr>
      </w:pPr>
      <w:r>
        <w:rPr>
          <w:rFonts w:cs="Arial"/>
          <w:b/>
          <w:bCs/>
        </w:rPr>
        <w:t xml:space="preserve">Byte 5 up to 1004 </w:t>
      </w:r>
      <w:r w:rsidRPr="004745A8">
        <w:rPr>
          <w:rFonts w:cs="Arial"/>
          <w:b/>
          <w:bCs/>
        </w:rPr>
        <w:t>(Codi</w:t>
      </w:r>
      <w:r>
        <w:rPr>
          <w:rFonts w:cs="Arial"/>
          <w:b/>
          <w:bCs/>
        </w:rPr>
        <w:t xml:space="preserve">ng Table III): </w:t>
      </w:r>
    </w:p>
    <w:p w14:paraId="5E2EEED9" w14:textId="77777777" w:rsidR="0042307E" w:rsidRPr="004B2194" w:rsidRDefault="0042307E" w:rsidP="0042307E">
      <w:pPr>
        <w:ind w:left="720" w:firstLine="720"/>
        <w:rPr>
          <w:rFonts w:cs="Arial"/>
        </w:rPr>
      </w:pPr>
      <w:proofErr w:type="spellStart"/>
      <w:r>
        <w:rPr>
          <w:rFonts w:cs="Arial"/>
        </w:rPr>
        <w:t>BLEMSyncPPacket</w:t>
      </w:r>
      <w:proofErr w:type="spellEnd"/>
    </w:p>
    <w:p w14:paraId="498DD07A" w14:textId="77777777" w:rsidR="0042307E" w:rsidRDefault="0042307E" w:rsidP="0042307E">
      <w:pPr>
        <w:ind w:left="720" w:firstLine="720"/>
        <w:rPr>
          <w:rFonts w:cs="Arial"/>
        </w:rPr>
      </w:pPr>
      <w:r>
        <w:rPr>
          <w:rFonts w:cs="Arial"/>
        </w:rPr>
        <w:t>Max. 1000 byte Variable Raw Data</w:t>
      </w:r>
    </w:p>
    <w:p w14:paraId="6083A366" w14:textId="77777777" w:rsidR="0042307E" w:rsidRPr="004745A8" w:rsidRDefault="0042307E" w:rsidP="0042307E">
      <w:pPr>
        <w:rPr>
          <w:rFonts w:cs="Arial"/>
        </w:rPr>
      </w:pPr>
    </w:p>
    <w:p w14:paraId="35205A0B" w14:textId="77777777" w:rsidR="0042307E" w:rsidRDefault="0042307E" w:rsidP="0042307E">
      <w:pPr>
        <w:pStyle w:val="Heading4"/>
      </w:pPr>
      <w:r w:rsidRPr="00B9479B">
        <w:lastRenderedPageBreak/>
        <w:t>TP-LOG-TPL-REQ-324830/C-SID-C0-Trailer_Settings_St</w:t>
      </w:r>
    </w:p>
    <w:p w14:paraId="352B379B" w14:textId="77777777" w:rsidR="0042307E" w:rsidRDefault="0042307E" w:rsidP="0042307E">
      <w:pPr>
        <w:keepNext/>
        <w:keepLines/>
        <w:tabs>
          <w:tab w:val="left" w:pos="709"/>
          <w:tab w:val="left" w:pos="1276"/>
          <w:tab w:val="left" w:pos="1843"/>
          <w:tab w:val="left" w:pos="2419"/>
        </w:tabs>
        <w:rPr>
          <w:rFonts w:cs="Arial"/>
          <w:snapToGrid w:val="0"/>
          <w:lang w:val="en-GB"/>
        </w:rPr>
      </w:pPr>
      <w:r>
        <w:rPr>
          <w:rFonts w:cs="Arial"/>
          <w:snapToGrid w:val="0"/>
          <w:lang w:val="en-GB"/>
        </w:rPr>
        <w:t xml:space="preserve">Data size: up to </w:t>
      </w:r>
      <w:r>
        <w:rPr>
          <w:rFonts w:cs="Arial"/>
          <w:b/>
          <w:snapToGrid w:val="0"/>
          <w:lang w:val="en-GB"/>
        </w:rPr>
        <w:t>95/51</w:t>
      </w:r>
      <w:r>
        <w:rPr>
          <w:rFonts w:cs="Arial"/>
          <w:snapToGrid w:val="0"/>
          <w:lang w:val="en-GB"/>
        </w:rPr>
        <w:t xml:space="preserve"> (Coding Table I / Coding Table II) byte</w:t>
      </w:r>
    </w:p>
    <w:p w14:paraId="56010674"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14:paraId="0061857C" w14:textId="77777777" w:rsidR="0042307E" w:rsidRDefault="0042307E" w:rsidP="0042307E">
      <w:pPr>
        <w:keepNext/>
        <w:keepLines/>
        <w:tabs>
          <w:tab w:val="left" w:pos="709"/>
          <w:tab w:val="left" w:pos="1276"/>
          <w:tab w:val="left" w:pos="1843"/>
          <w:tab w:val="left" w:pos="2419"/>
        </w:tabs>
        <w:ind w:left="1276"/>
        <w:rPr>
          <w:rFonts w:cs="Arial"/>
          <w:snapToGrid w:val="0"/>
          <w:lang w:val="en-GB"/>
        </w:rPr>
      </w:pPr>
      <w:r>
        <w:rPr>
          <w:rFonts w:cs="Arial"/>
          <w:snapToGrid w:val="0"/>
          <w:lang w:val="en-GB"/>
        </w:rPr>
        <w:t xml:space="preserve">0xC0: </w:t>
      </w:r>
      <w:proofErr w:type="spellStart"/>
      <w:r>
        <w:rPr>
          <w:rFonts w:cs="Arial"/>
          <w:snapToGrid w:val="0"/>
          <w:lang w:val="en-GB"/>
        </w:rPr>
        <w:t>Trailer_Settings_St</w:t>
      </w:r>
      <w:proofErr w:type="spellEnd"/>
    </w:p>
    <w:p w14:paraId="384A8465"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14:paraId="1DC5DFD3" w14:textId="77777777" w:rsidR="0042307E" w:rsidRDefault="0042307E" w:rsidP="0042307E">
      <w:pPr>
        <w:keepNext/>
        <w:keepLines/>
        <w:tabs>
          <w:tab w:val="left" w:pos="3544"/>
        </w:tabs>
        <w:ind w:left="1276"/>
        <w:rPr>
          <w:rFonts w:cs="Arial"/>
          <w:snapToGrid w:val="0"/>
          <w:lang w:val="nb-NO"/>
        </w:rPr>
      </w:pPr>
      <w:r>
        <w:rPr>
          <w:rFonts w:cs="Arial"/>
          <w:snapToGrid w:val="0"/>
          <w:lang w:val="nb-NO"/>
        </w:rPr>
        <w:t>0x76 Data_Service6</w:t>
      </w:r>
      <w:r>
        <w:rPr>
          <w:rFonts w:cs="Arial"/>
          <w:snapToGrid w:val="0"/>
          <w:lang w:val="nb-NO"/>
        </w:rPr>
        <w:tab/>
        <w:t>–</w:t>
      </w:r>
      <w:r>
        <w:rPr>
          <w:rFonts w:cs="Arial"/>
          <w:snapToGrid w:val="0"/>
          <w:lang w:val="nb-NO"/>
        </w:rPr>
        <w:tab/>
        <w:t>Trailer Settings</w:t>
      </w:r>
    </w:p>
    <w:p w14:paraId="4B286E4E"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14:paraId="691C7934" w14:textId="77777777" w:rsidR="0042307E" w:rsidRDefault="0042307E" w:rsidP="0042307E">
      <w:pPr>
        <w:keepNext/>
        <w:keepLines/>
        <w:tabs>
          <w:tab w:val="left" w:pos="3544"/>
        </w:tabs>
        <w:ind w:left="1276"/>
        <w:rPr>
          <w:rFonts w:cs="Arial"/>
          <w:snapToGrid w:val="0"/>
        </w:rPr>
      </w:pPr>
      <w:r>
        <w:rPr>
          <w:rFonts w:cs="Arial"/>
          <w:snapToGrid w:val="0"/>
        </w:rPr>
        <w:t xml:space="preserve">0x0y: </w:t>
      </w:r>
      <w:proofErr w:type="gramStart"/>
      <w:r>
        <w:rPr>
          <w:rFonts w:cs="Arial"/>
          <w:snapToGrid w:val="0"/>
        </w:rPr>
        <w:t>Final Result</w:t>
      </w:r>
      <w:proofErr w:type="gramEnd"/>
      <w:r>
        <w:rPr>
          <w:rFonts w:cs="Arial"/>
          <w:snapToGrid w:val="0"/>
        </w:rPr>
        <w:tab/>
        <w:t>–</w:t>
      </w:r>
      <w:r>
        <w:rPr>
          <w:rFonts w:cs="Arial"/>
          <w:snapToGrid w:val="0"/>
        </w:rPr>
        <w:tab/>
        <w:t>Success</w:t>
      </w:r>
    </w:p>
    <w:p w14:paraId="0462BC0D" w14:textId="77777777" w:rsidR="0042307E" w:rsidRDefault="0042307E" w:rsidP="0042307E">
      <w:pPr>
        <w:keepNext/>
        <w:keepLines/>
        <w:tabs>
          <w:tab w:val="left" w:pos="3544"/>
        </w:tabs>
        <w:ind w:left="1276"/>
        <w:rPr>
          <w:rFonts w:cs="Arial"/>
          <w:snapToGrid w:val="0"/>
        </w:rPr>
      </w:pPr>
      <w:r>
        <w:rPr>
          <w:rFonts w:cs="Arial"/>
          <w:snapToGrid w:val="0"/>
        </w:rPr>
        <w:t xml:space="preserve">0x1y: </w:t>
      </w:r>
      <w:proofErr w:type="gramStart"/>
      <w:r>
        <w:rPr>
          <w:rFonts w:cs="Arial"/>
          <w:snapToGrid w:val="0"/>
        </w:rPr>
        <w:t>Final Result</w:t>
      </w:r>
      <w:proofErr w:type="gramEnd"/>
      <w:r>
        <w:rPr>
          <w:rFonts w:cs="Arial"/>
          <w:snapToGrid w:val="0"/>
        </w:rPr>
        <w:tab/>
        <w:t>–</w:t>
      </w:r>
      <w:r>
        <w:rPr>
          <w:rFonts w:cs="Arial"/>
          <w:snapToGrid w:val="0"/>
        </w:rPr>
        <w:tab/>
        <w:t>Fail</w:t>
      </w:r>
    </w:p>
    <w:p w14:paraId="5AD4F15F" w14:textId="77777777" w:rsidR="0042307E" w:rsidRDefault="0042307E" w:rsidP="0042307E">
      <w:pPr>
        <w:keepNext/>
        <w:keepLines/>
        <w:tabs>
          <w:tab w:val="left" w:pos="3544"/>
        </w:tabs>
        <w:ind w:left="1276"/>
        <w:rPr>
          <w:rFonts w:cs="Arial"/>
          <w:snapToGrid w:val="0"/>
        </w:rPr>
      </w:pPr>
      <w:r>
        <w:rPr>
          <w:rFonts w:cs="Arial"/>
          <w:snapToGrid w:val="0"/>
        </w:rPr>
        <w:t xml:space="preserve">0x2y: </w:t>
      </w:r>
      <w:proofErr w:type="gramStart"/>
      <w:r>
        <w:rPr>
          <w:rFonts w:cs="Arial"/>
          <w:snapToGrid w:val="0"/>
        </w:rPr>
        <w:t>Final Result</w:t>
      </w:r>
      <w:proofErr w:type="gramEnd"/>
      <w:r>
        <w:rPr>
          <w:rFonts w:cs="Arial"/>
          <w:snapToGrid w:val="0"/>
        </w:rPr>
        <w:tab/>
        <w:t>–</w:t>
      </w:r>
      <w:r>
        <w:rPr>
          <w:rFonts w:cs="Arial"/>
          <w:snapToGrid w:val="0"/>
        </w:rPr>
        <w:tab/>
        <w:t>Information</w:t>
      </w:r>
    </w:p>
    <w:p w14:paraId="363CC19F" w14:textId="77777777" w:rsidR="0042307E" w:rsidRDefault="0042307E" w:rsidP="0042307E">
      <w:pPr>
        <w:keepNext/>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14:paraId="53DCD11E"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14:paraId="594F5C5D" w14:textId="77777777" w:rsidR="0042307E" w:rsidRDefault="0042307E" w:rsidP="0042307E">
      <w:pPr>
        <w:autoSpaceDE w:val="0"/>
        <w:autoSpaceDN w:val="0"/>
        <w:adjustRightInd w:val="0"/>
        <w:ind w:left="1260"/>
        <w:rPr>
          <w:rFonts w:cs="Arial"/>
          <w:i/>
          <w:iCs/>
        </w:rPr>
      </w:pPr>
      <w:r>
        <w:rPr>
          <w:rFonts w:cs="Arial"/>
          <w:i/>
          <w:iCs/>
        </w:rPr>
        <w:t>Bit 0-5: Reserved</w:t>
      </w:r>
    </w:p>
    <w:p w14:paraId="54974E46" w14:textId="77777777" w:rsidR="0042307E" w:rsidRDefault="0042307E" w:rsidP="0042307E">
      <w:pPr>
        <w:autoSpaceDE w:val="0"/>
        <w:autoSpaceDN w:val="0"/>
        <w:adjustRightInd w:val="0"/>
        <w:ind w:left="1260"/>
        <w:rPr>
          <w:rFonts w:cs="Arial"/>
          <w:i/>
          <w:iCs/>
        </w:rPr>
      </w:pPr>
    </w:p>
    <w:p w14:paraId="4BA2C240" w14:textId="77777777" w:rsidR="0042307E" w:rsidRDefault="0042307E" w:rsidP="0042307E">
      <w:pPr>
        <w:autoSpaceDE w:val="0"/>
        <w:autoSpaceDN w:val="0"/>
        <w:adjustRightInd w:val="0"/>
        <w:ind w:left="1260"/>
        <w:rPr>
          <w:rFonts w:cs="Arial"/>
          <w:i/>
          <w:iCs/>
        </w:rPr>
      </w:pPr>
      <w:r>
        <w:rPr>
          <w:rFonts w:cs="Arial"/>
          <w:i/>
          <w:iCs/>
        </w:rPr>
        <w:t>Bit 6-7: Coding</w:t>
      </w:r>
    </w:p>
    <w:p w14:paraId="3E02DD87" w14:textId="77777777" w:rsidR="0042307E" w:rsidRDefault="0042307E" w:rsidP="0042307E">
      <w:pPr>
        <w:autoSpaceDE w:val="0"/>
        <w:autoSpaceDN w:val="0"/>
        <w:adjustRightInd w:val="0"/>
        <w:ind w:left="1890"/>
        <w:rPr>
          <w:rFonts w:cs="Arial"/>
        </w:rPr>
      </w:pPr>
      <w:r>
        <w:rPr>
          <w:rFonts w:cs="Arial"/>
        </w:rPr>
        <w:t>0x0: Coding Table I</w:t>
      </w:r>
    </w:p>
    <w:p w14:paraId="0EF95A70" w14:textId="77777777" w:rsidR="0042307E" w:rsidRDefault="0042307E" w:rsidP="0042307E">
      <w:pPr>
        <w:autoSpaceDE w:val="0"/>
        <w:autoSpaceDN w:val="0"/>
        <w:adjustRightInd w:val="0"/>
        <w:ind w:left="189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0F0F3EBA" w14:textId="77777777" w:rsidR="0042307E" w:rsidRDefault="0042307E" w:rsidP="0042307E">
      <w:pPr>
        <w:autoSpaceDE w:val="0"/>
        <w:autoSpaceDN w:val="0"/>
        <w:adjustRightInd w:val="0"/>
        <w:ind w:left="1890"/>
        <w:rPr>
          <w:rFonts w:cs="Arial"/>
        </w:rPr>
      </w:pPr>
      <w:r>
        <w:rPr>
          <w:rFonts w:cs="Arial"/>
        </w:rPr>
        <w:t>0x1: Coding Table II</w:t>
      </w:r>
    </w:p>
    <w:p w14:paraId="56E61659" w14:textId="77777777" w:rsidR="0042307E" w:rsidRDefault="0042307E" w:rsidP="0042307E">
      <w:pPr>
        <w:autoSpaceDE w:val="0"/>
        <w:autoSpaceDN w:val="0"/>
        <w:adjustRightInd w:val="0"/>
        <w:ind w:left="1890"/>
        <w:rPr>
          <w:rFonts w:cs="Arial"/>
        </w:rPr>
      </w:pPr>
      <w:r>
        <w:rPr>
          <w:rFonts w:cs="Arial"/>
        </w:rPr>
        <w:t>0x00-0xFF Latin-9 (1 byte per char)</w:t>
      </w:r>
    </w:p>
    <w:p w14:paraId="53F437B0"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4: Pro TBA Status</w:t>
      </w:r>
    </w:p>
    <w:p w14:paraId="5B092F3B"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0  -</w:t>
      </w:r>
      <w:proofErr w:type="gramEnd"/>
      <w:r>
        <w:rPr>
          <w:rFonts w:cs="Arial"/>
          <w:lang w:val="en-GB"/>
        </w:rPr>
        <w:t xml:space="preserve"> Null</w:t>
      </w:r>
    </w:p>
    <w:p w14:paraId="0A65D18A"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1  -</w:t>
      </w:r>
      <w:proofErr w:type="gramEnd"/>
      <w:r>
        <w:rPr>
          <w:rFonts w:cs="Arial"/>
          <w:lang w:val="en-GB"/>
        </w:rPr>
        <w:t xml:space="preserve"> Not Setup</w:t>
      </w:r>
    </w:p>
    <w:p w14:paraId="7F244C35"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2  -</w:t>
      </w:r>
      <w:proofErr w:type="gramEnd"/>
      <w:r>
        <w:rPr>
          <w:rFonts w:cs="Arial"/>
          <w:lang w:val="en-GB"/>
        </w:rPr>
        <w:t xml:space="preserve"> Ready</w:t>
      </w:r>
    </w:p>
    <w:p w14:paraId="2E8C8C7C" w14:textId="77777777" w:rsidR="0042307E" w:rsidRDefault="0042307E" w:rsidP="0042307E">
      <w:pPr>
        <w:keepNext/>
        <w:keepLines/>
        <w:tabs>
          <w:tab w:val="left" w:pos="709"/>
          <w:tab w:val="left" w:pos="1276"/>
          <w:tab w:val="left" w:pos="1843"/>
          <w:tab w:val="left" w:pos="2419"/>
        </w:tabs>
        <w:ind w:left="1276"/>
        <w:rPr>
          <w:rFonts w:cs="Arial"/>
          <w:lang w:val="en-GB"/>
        </w:rPr>
      </w:pPr>
    </w:p>
    <w:p w14:paraId="60F63501"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5: Trailer Reverse Guidance Status</w:t>
      </w:r>
    </w:p>
    <w:p w14:paraId="605C5DE6"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0  -</w:t>
      </w:r>
      <w:proofErr w:type="gramEnd"/>
      <w:r>
        <w:rPr>
          <w:rFonts w:cs="Arial"/>
          <w:lang w:val="en-GB"/>
        </w:rPr>
        <w:t xml:space="preserve"> Null</w:t>
      </w:r>
    </w:p>
    <w:p w14:paraId="528B2808"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1  -</w:t>
      </w:r>
      <w:proofErr w:type="gramEnd"/>
      <w:r>
        <w:rPr>
          <w:rFonts w:cs="Arial"/>
          <w:lang w:val="en-GB"/>
        </w:rPr>
        <w:t xml:space="preserve"> Not Setup</w:t>
      </w:r>
    </w:p>
    <w:p w14:paraId="3F8B8ED4"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2  -</w:t>
      </w:r>
      <w:proofErr w:type="gramEnd"/>
      <w:r>
        <w:rPr>
          <w:rFonts w:cs="Arial"/>
          <w:lang w:val="en-GB"/>
        </w:rPr>
        <w:t xml:space="preserve"> Ready</w:t>
      </w:r>
    </w:p>
    <w:p w14:paraId="67F31F46" w14:textId="77777777" w:rsidR="0042307E" w:rsidRDefault="0042307E" w:rsidP="0042307E">
      <w:pPr>
        <w:keepNext/>
        <w:keepLines/>
        <w:tabs>
          <w:tab w:val="left" w:pos="709"/>
          <w:tab w:val="left" w:pos="1276"/>
          <w:tab w:val="left" w:pos="1843"/>
          <w:tab w:val="left" w:pos="2419"/>
        </w:tabs>
        <w:rPr>
          <w:rFonts w:cs="Arial"/>
          <w:lang w:val="en-GB"/>
        </w:rPr>
      </w:pPr>
    </w:p>
    <w:p w14:paraId="7503AC79" w14:textId="77777777" w:rsidR="0042307E" w:rsidRDefault="0042307E" w:rsidP="0042307E">
      <w:pPr>
        <w:keepNext/>
        <w:keepLines/>
        <w:tabs>
          <w:tab w:val="left" w:pos="709"/>
          <w:tab w:val="left" w:pos="1276"/>
          <w:tab w:val="left" w:pos="1843"/>
          <w:tab w:val="left" w:pos="2419"/>
        </w:tabs>
        <w:rPr>
          <w:rFonts w:cs="Arial"/>
          <w:lang w:val="en-GB"/>
        </w:rPr>
      </w:pPr>
    </w:p>
    <w:p w14:paraId="28FC9B50"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6: Trailer Blind Spot Status</w:t>
      </w:r>
    </w:p>
    <w:p w14:paraId="7DDF218D"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0  -</w:t>
      </w:r>
      <w:proofErr w:type="gramEnd"/>
      <w:r>
        <w:rPr>
          <w:rFonts w:cs="Arial"/>
          <w:lang w:val="en-GB"/>
        </w:rPr>
        <w:t xml:space="preserve"> Null</w:t>
      </w:r>
    </w:p>
    <w:p w14:paraId="74172816"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1  -</w:t>
      </w:r>
      <w:proofErr w:type="gramEnd"/>
      <w:r>
        <w:rPr>
          <w:rFonts w:cs="Arial"/>
          <w:lang w:val="en-GB"/>
        </w:rPr>
        <w:t xml:space="preserve"> Off</w:t>
      </w:r>
    </w:p>
    <w:p w14:paraId="3769DC96"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2  -</w:t>
      </w:r>
      <w:proofErr w:type="gramEnd"/>
      <w:r>
        <w:rPr>
          <w:rFonts w:cs="Arial"/>
          <w:lang w:val="en-GB"/>
        </w:rPr>
        <w:t xml:space="preserve"> Not Setup</w:t>
      </w:r>
    </w:p>
    <w:p w14:paraId="7340456C"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3  -</w:t>
      </w:r>
      <w:proofErr w:type="gramEnd"/>
      <w:r>
        <w:rPr>
          <w:rFonts w:cs="Arial"/>
          <w:lang w:val="en-GB"/>
        </w:rPr>
        <w:t xml:space="preserve"> Not Available</w:t>
      </w:r>
    </w:p>
    <w:p w14:paraId="03B445C3" w14:textId="77777777" w:rsidR="0042307E" w:rsidRDefault="0042307E" w:rsidP="0042307E">
      <w:pPr>
        <w:keepNext/>
        <w:keepLines/>
        <w:tabs>
          <w:tab w:val="left" w:pos="709"/>
          <w:tab w:val="left" w:pos="1276"/>
          <w:tab w:val="left" w:pos="1843"/>
          <w:tab w:val="left" w:pos="2419"/>
        </w:tabs>
        <w:ind w:left="1276"/>
        <w:rPr>
          <w:rFonts w:cs="Arial"/>
          <w:lang w:val="en-GB"/>
        </w:rPr>
      </w:pPr>
      <w:r>
        <w:rPr>
          <w:rFonts w:cs="Arial"/>
          <w:lang w:val="en-GB"/>
        </w:rPr>
        <w:t>0x</w:t>
      </w:r>
      <w:proofErr w:type="gramStart"/>
      <w:r>
        <w:rPr>
          <w:rFonts w:cs="Arial"/>
          <w:lang w:val="en-GB"/>
        </w:rPr>
        <w:t>4  -</w:t>
      </w:r>
      <w:proofErr w:type="gramEnd"/>
      <w:r>
        <w:rPr>
          <w:rFonts w:cs="Arial"/>
          <w:lang w:val="en-GB"/>
        </w:rPr>
        <w:t xml:space="preserve"> Ready</w:t>
      </w:r>
    </w:p>
    <w:p w14:paraId="35E4F154"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p>
    <w:p w14:paraId="2B0AF2CB" w14:textId="77777777" w:rsidR="0042307E" w:rsidRDefault="0042307E" w:rsidP="0042307E">
      <w:pPr>
        <w:rPr>
          <w:rFonts w:cs="Arial"/>
          <w:lang w:val="en-GB"/>
        </w:rPr>
      </w:pPr>
      <w:r>
        <w:rPr>
          <w:rFonts w:cs="Arial"/>
          <w:lang w:val="en-GB"/>
        </w:rPr>
        <w:tab/>
      </w:r>
    </w:p>
    <w:p w14:paraId="5E110FF7" w14:textId="77777777" w:rsidR="0042307E" w:rsidRDefault="0042307E" w:rsidP="0042307E">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7 up to 88/44 (Coding Table I / Coding Table II): Trailer Mileage</w:t>
      </w:r>
    </w:p>
    <w:p w14:paraId="4F9E55BD" w14:textId="77777777" w:rsidR="0042307E" w:rsidRDefault="0042307E" w:rsidP="0042307E">
      <w:r>
        <w:tab/>
      </w:r>
      <w:r>
        <w:tab/>
        <w:t>Mileage:</w:t>
      </w:r>
    </w:p>
    <w:p w14:paraId="084C19CB" w14:textId="77777777" w:rsidR="0042307E" w:rsidRDefault="0042307E" w:rsidP="0042307E">
      <w:r>
        <w:tab/>
      </w:r>
      <w:r>
        <w:tab/>
        <w:t>Fixed 7 characters long string.</w:t>
      </w:r>
    </w:p>
    <w:p w14:paraId="6A8623F6" w14:textId="77777777" w:rsidR="0042307E" w:rsidRDefault="0042307E" w:rsidP="0042307E"/>
    <w:p w14:paraId="371E7C72" w14:textId="77777777" w:rsidR="0042307E" w:rsidRDefault="0042307E" w:rsidP="0042307E">
      <w:r>
        <w:tab/>
      </w:r>
      <w:r>
        <w:tab/>
      </w:r>
      <w:r w:rsidRPr="00EC05C2">
        <w:rPr>
          <w:color w:val="FF0000"/>
        </w:rPr>
        <w:t>Trailer Average Fuel Economy:</w:t>
      </w:r>
    </w:p>
    <w:p w14:paraId="2798E05B" w14:textId="77777777" w:rsidR="0042307E" w:rsidRDefault="0042307E" w:rsidP="0042307E">
      <w:r>
        <w:tab/>
      </w:r>
      <w:r>
        <w:tab/>
        <w:t xml:space="preserve">Max 6 characters, 5 for fuel data and 1 end of string character. </w:t>
      </w:r>
    </w:p>
    <w:p w14:paraId="2EE3CCB7" w14:textId="77777777" w:rsidR="0042307E" w:rsidRDefault="0042307E" w:rsidP="0042307E"/>
    <w:p w14:paraId="74315128" w14:textId="77777777" w:rsidR="0042307E" w:rsidRDefault="0042307E" w:rsidP="0042307E">
      <w:r>
        <w:tab/>
      </w:r>
      <w:r>
        <w:tab/>
        <w:t>Trailer Name:</w:t>
      </w:r>
    </w:p>
    <w:p w14:paraId="23037314" w14:textId="77777777" w:rsidR="0042307E" w:rsidRDefault="0042307E" w:rsidP="0042307E">
      <w:r>
        <w:tab/>
      </w:r>
      <w:r>
        <w:tab/>
        <w:t xml:space="preserve">Max 31 characters, 30 characters (for the name) and 1 end of string character. </w:t>
      </w:r>
    </w:p>
    <w:p w14:paraId="5662905E" w14:textId="77777777" w:rsidR="0042307E" w:rsidRDefault="0042307E" w:rsidP="0042307E">
      <w:pPr>
        <w:rPr>
          <w:b/>
          <w:color w:val="FF0000"/>
        </w:rPr>
      </w:pPr>
    </w:p>
    <w:p w14:paraId="1E4958A4" w14:textId="77777777" w:rsidR="0042307E" w:rsidRDefault="0042307E" w:rsidP="0042307E">
      <w:pPr>
        <w:rPr>
          <w:b/>
          <w:color w:val="FF0000"/>
        </w:rPr>
      </w:pPr>
    </w:p>
    <w:p w14:paraId="7EDA5408" w14:textId="77777777" w:rsidR="0042307E" w:rsidRDefault="0042307E" w:rsidP="0042307E">
      <w:pPr>
        <w:rPr>
          <w:b/>
          <w:color w:val="FF0000"/>
        </w:rPr>
      </w:pPr>
    </w:p>
    <w:p w14:paraId="18D6A98D" w14:textId="77777777" w:rsidR="0042307E" w:rsidRDefault="0042307E" w:rsidP="0042307E">
      <w:pPr>
        <w:rPr>
          <w:b/>
          <w:color w:val="FF0000"/>
        </w:rPr>
      </w:pPr>
    </w:p>
    <w:p w14:paraId="7E333666" w14:textId="77777777" w:rsidR="0042307E" w:rsidRDefault="0042307E" w:rsidP="0042307E">
      <w:pPr>
        <w:rPr>
          <w:b/>
          <w:color w:val="FF0000"/>
        </w:rPr>
      </w:pPr>
      <w:r>
        <w:rPr>
          <w:b/>
          <w:color w:val="FF0000"/>
        </w:rPr>
        <w:lastRenderedPageBreak/>
        <w:t xml:space="preserve">In BEV vehicles, the character set designed for Trailer Average Fuel Economy will be used to indicate Trailer Range per Full Charge instead. </w:t>
      </w:r>
    </w:p>
    <w:p w14:paraId="0DBADF65" w14:textId="77777777" w:rsidR="0042307E" w:rsidRDefault="0042307E" w:rsidP="0042307E"/>
    <w:p w14:paraId="5518CE60" w14:textId="77777777" w:rsidR="0042307E" w:rsidRDefault="0042307E" w:rsidP="0042307E">
      <w:pPr>
        <w:pStyle w:val="Heading4"/>
      </w:pPr>
      <w:r w:rsidRPr="00B9479B">
        <w:t>TP-LOG-TPL-REQ-343764/B-SID-C6-REDCAP1_TPSend_Rq</w:t>
      </w:r>
    </w:p>
    <w:p w14:paraId="33B22AEB" w14:textId="77777777" w:rsidR="0042307E" w:rsidRDefault="0042307E" w:rsidP="0042307E">
      <w:pPr>
        <w:rPr>
          <w:rFonts w:cs="Arial"/>
          <w:snapToGrid w:val="0"/>
          <w:lang w:val="en-GB"/>
        </w:rPr>
      </w:pPr>
      <w:r>
        <w:rPr>
          <w:rFonts w:cs="Arial"/>
          <w:snapToGrid w:val="0"/>
          <w:lang w:val="en-GB"/>
        </w:rPr>
        <w:t>Data Size: up to 512 bytes</w:t>
      </w:r>
      <w:r>
        <w:rPr>
          <w:rFonts w:cs="Arial"/>
          <w:snapToGrid w:val="0"/>
          <w:lang w:val="en-GB"/>
        </w:rPr>
        <w:tab/>
      </w:r>
    </w:p>
    <w:p w14:paraId="55253E61" w14:textId="77777777" w:rsidR="0042307E" w:rsidRDefault="0042307E" w:rsidP="0042307E">
      <w:pPr>
        <w:rPr>
          <w:rFonts w:cs="Arial"/>
          <w:snapToGrid w:val="0"/>
          <w:lang w:val="en-GB"/>
        </w:rPr>
      </w:pPr>
      <w:r>
        <w:rPr>
          <w:rFonts w:cs="Arial"/>
          <w:snapToGrid w:val="0"/>
          <w:lang w:val="en-GB"/>
        </w:rPr>
        <w:tab/>
      </w:r>
      <w:r>
        <w:rPr>
          <w:rFonts w:cs="Arial"/>
          <w:snapToGrid w:val="0"/>
          <w:lang w:val="en-GB"/>
        </w:rPr>
        <w:tab/>
      </w:r>
    </w:p>
    <w:tbl>
      <w:tblPr>
        <w:tblW w:w="8942" w:type="dxa"/>
        <w:jc w:val="center"/>
        <w:tblLook w:val="04A0" w:firstRow="1" w:lastRow="0" w:firstColumn="1" w:lastColumn="0" w:noHBand="0" w:noVBand="1"/>
      </w:tblPr>
      <w:tblGrid>
        <w:gridCol w:w="715"/>
        <w:gridCol w:w="217"/>
        <w:gridCol w:w="8010"/>
      </w:tblGrid>
      <w:tr w:rsidR="0042307E" w14:paraId="2164C2AC" w14:textId="77777777" w:rsidTr="0042307E">
        <w:trPr>
          <w:trHeight w:val="255"/>
          <w:jc w:val="center"/>
        </w:trPr>
        <w:tc>
          <w:tcPr>
            <w:tcW w:w="8942" w:type="dxa"/>
            <w:gridSpan w:val="3"/>
            <w:noWrap/>
            <w:vAlign w:val="bottom"/>
            <w:hideMark/>
          </w:tcPr>
          <w:p w14:paraId="10D6F43F" w14:textId="77777777" w:rsidR="0042307E" w:rsidRDefault="0042307E" w:rsidP="0042307E">
            <w:pPr>
              <w:spacing w:line="276" w:lineRule="auto"/>
              <w:ind w:left="720"/>
              <w:rPr>
                <w:rFonts w:cs="Arial"/>
                <w:b/>
                <w:bCs/>
                <w:color w:val="000000"/>
              </w:rPr>
            </w:pPr>
            <w:r>
              <w:rPr>
                <w:rFonts w:cs="Arial"/>
                <w:b/>
                <w:bCs/>
                <w:color w:val="000000"/>
              </w:rPr>
              <w:t>Byte 0: Signal Identifier</w:t>
            </w:r>
          </w:p>
        </w:tc>
      </w:tr>
      <w:tr w:rsidR="0042307E" w14:paraId="3FACFE02" w14:textId="77777777" w:rsidTr="0042307E">
        <w:trPr>
          <w:trHeight w:val="255"/>
          <w:jc w:val="center"/>
        </w:trPr>
        <w:tc>
          <w:tcPr>
            <w:tcW w:w="932" w:type="dxa"/>
            <w:gridSpan w:val="2"/>
            <w:noWrap/>
            <w:vAlign w:val="bottom"/>
          </w:tcPr>
          <w:p w14:paraId="318CF349" w14:textId="77777777" w:rsidR="0042307E" w:rsidRDefault="0042307E" w:rsidP="0042307E">
            <w:pPr>
              <w:spacing w:line="276" w:lineRule="auto"/>
              <w:ind w:left="720"/>
              <w:rPr>
                <w:rFonts w:cs="Arial"/>
                <w:b/>
                <w:bCs/>
                <w:color w:val="000000"/>
              </w:rPr>
            </w:pPr>
          </w:p>
        </w:tc>
        <w:tc>
          <w:tcPr>
            <w:tcW w:w="8010" w:type="dxa"/>
            <w:noWrap/>
            <w:vAlign w:val="bottom"/>
            <w:hideMark/>
          </w:tcPr>
          <w:p w14:paraId="075E1735" w14:textId="77777777" w:rsidR="0042307E" w:rsidRDefault="0042307E" w:rsidP="0042307E">
            <w:pPr>
              <w:spacing w:line="276" w:lineRule="auto"/>
              <w:rPr>
                <w:rFonts w:cs="Arial"/>
                <w:color w:val="000000"/>
              </w:rPr>
            </w:pPr>
            <w:r>
              <w:rPr>
                <w:rFonts w:cs="Arial"/>
                <w:color w:val="000000"/>
              </w:rPr>
              <w:t>0xC6: REDCAP1_TPSend_Rq</w:t>
            </w:r>
          </w:p>
        </w:tc>
      </w:tr>
      <w:tr w:rsidR="0042307E" w14:paraId="7B9E1D96" w14:textId="77777777" w:rsidTr="0042307E">
        <w:trPr>
          <w:trHeight w:val="180"/>
          <w:jc w:val="center"/>
        </w:trPr>
        <w:tc>
          <w:tcPr>
            <w:tcW w:w="932" w:type="dxa"/>
            <w:gridSpan w:val="2"/>
            <w:noWrap/>
            <w:vAlign w:val="bottom"/>
            <w:hideMark/>
          </w:tcPr>
          <w:p w14:paraId="6A995D94" w14:textId="77777777" w:rsidR="0042307E" w:rsidRDefault="0042307E" w:rsidP="0042307E">
            <w:pPr>
              <w:rPr>
                <w:rFonts w:cs="Arial"/>
                <w:color w:val="000000"/>
              </w:rPr>
            </w:pPr>
          </w:p>
        </w:tc>
        <w:tc>
          <w:tcPr>
            <w:tcW w:w="8010" w:type="dxa"/>
            <w:noWrap/>
            <w:vAlign w:val="bottom"/>
            <w:hideMark/>
          </w:tcPr>
          <w:p w14:paraId="18A7E237" w14:textId="77777777" w:rsidR="0042307E" w:rsidRDefault="0042307E" w:rsidP="0042307E">
            <w:pPr>
              <w:spacing w:line="276" w:lineRule="auto"/>
              <w:rPr>
                <w:rFonts w:asciiTheme="minorHAnsi" w:eastAsiaTheme="minorHAnsi" w:hAnsiTheme="minorHAnsi" w:cstheme="minorBidi"/>
                <w:lang w:val="de-DE" w:eastAsia="de-DE"/>
              </w:rPr>
            </w:pPr>
          </w:p>
        </w:tc>
      </w:tr>
      <w:tr w:rsidR="0042307E" w:rsidRPr="00A02B24" w14:paraId="5F67DD4F" w14:textId="77777777" w:rsidTr="0042307E">
        <w:trPr>
          <w:trHeight w:val="255"/>
          <w:jc w:val="center"/>
        </w:trPr>
        <w:tc>
          <w:tcPr>
            <w:tcW w:w="8942" w:type="dxa"/>
            <w:gridSpan w:val="3"/>
            <w:noWrap/>
            <w:vAlign w:val="bottom"/>
            <w:hideMark/>
          </w:tcPr>
          <w:p w14:paraId="7BE1F9E0" w14:textId="77777777" w:rsidR="0042307E" w:rsidRDefault="0042307E" w:rsidP="0042307E">
            <w:pPr>
              <w:tabs>
                <w:tab w:val="left" w:pos="709"/>
                <w:tab w:val="left" w:pos="1276"/>
                <w:tab w:val="left" w:pos="1843"/>
                <w:tab w:val="left" w:pos="2419"/>
              </w:tabs>
              <w:spacing w:before="120" w:after="60" w:line="276" w:lineRule="auto"/>
              <w:ind w:left="709"/>
              <w:rPr>
                <w:rFonts w:cs="Arial"/>
                <w:b/>
                <w:snapToGrid w:val="0"/>
                <w:lang w:val="en-GB"/>
              </w:rPr>
            </w:pPr>
            <w:r>
              <w:rPr>
                <w:rFonts w:cs="Arial"/>
                <w:b/>
                <w:snapToGrid w:val="0"/>
              </w:rPr>
              <w:t>Byte 1: Character Coding</w:t>
            </w:r>
          </w:p>
          <w:p w14:paraId="273C0648" w14:textId="77777777" w:rsidR="0042307E" w:rsidRDefault="0042307E" w:rsidP="0042307E">
            <w:pPr>
              <w:autoSpaceDE w:val="0"/>
              <w:autoSpaceDN w:val="0"/>
              <w:adjustRightInd w:val="0"/>
              <w:spacing w:line="276" w:lineRule="auto"/>
              <w:ind w:left="1260"/>
              <w:rPr>
                <w:rFonts w:cs="Arial"/>
                <w:i/>
                <w:iCs/>
              </w:rPr>
            </w:pPr>
            <w:r>
              <w:rPr>
                <w:rFonts w:cs="Arial"/>
                <w:i/>
                <w:iCs/>
              </w:rPr>
              <w:t>Bit 0-5: Reserved</w:t>
            </w:r>
          </w:p>
          <w:p w14:paraId="44C9AE08" w14:textId="77777777" w:rsidR="0042307E" w:rsidRDefault="0042307E" w:rsidP="0042307E">
            <w:pPr>
              <w:autoSpaceDE w:val="0"/>
              <w:autoSpaceDN w:val="0"/>
              <w:adjustRightInd w:val="0"/>
              <w:spacing w:line="276" w:lineRule="auto"/>
              <w:ind w:left="1260"/>
              <w:rPr>
                <w:rFonts w:cs="Arial"/>
                <w:i/>
                <w:iCs/>
              </w:rPr>
            </w:pPr>
            <w:r>
              <w:rPr>
                <w:rFonts w:cs="Arial"/>
                <w:i/>
                <w:iCs/>
              </w:rPr>
              <w:t>Bit 6-7: Coding</w:t>
            </w:r>
          </w:p>
          <w:p w14:paraId="08263364" w14:textId="77777777" w:rsidR="0042307E" w:rsidRDefault="0042307E" w:rsidP="0042307E">
            <w:pPr>
              <w:autoSpaceDE w:val="0"/>
              <w:autoSpaceDN w:val="0"/>
              <w:adjustRightInd w:val="0"/>
              <w:spacing w:line="276" w:lineRule="auto"/>
              <w:ind w:left="1890"/>
              <w:rPr>
                <w:rFonts w:cs="Arial"/>
              </w:rPr>
            </w:pPr>
            <w:r>
              <w:rPr>
                <w:rFonts w:cs="Arial"/>
              </w:rPr>
              <w:t>0x0: Coding Table I</w:t>
            </w:r>
          </w:p>
          <w:p w14:paraId="3C8E2592" w14:textId="77777777" w:rsidR="0042307E" w:rsidRDefault="0042307E" w:rsidP="0042307E">
            <w:pPr>
              <w:autoSpaceDE w:val="0"/>
              <w:autoSpaceDN w:val="0"/>
              <w:adjustRightInd w:val="0"/>
              <w:spacing w:line="276" w:lineRule="auto"/>
              <w:ind w:left="1890" w:firstLine="435"/>
              <w:rPr>
                <w:rFonts w:cs="Arial"/>
                <w:lang w:val="sv-SE"/>
              </w:rPr>
            </w:pPr>
            <w:r>
              <w:rPr>
                <w:rFonts w:cs="Arial"/>
                <w:lang w:val="sv-SE"/>
              </w:rPr>
              <w:t>0x0000-0xFFFF UNICODE UTF-16 (2 byte per char)</w:t>
            </w:r>
          </w:p>
          <w:p w14:paraId="34442C41" w14:textId="77777777" w:rsidR="0042307E" w:rsidRDefault="0042307E" w:rsidP="0042307E">
            <w:pPr>
              <w:autoSpaceDE w:val="0"/>
              <w:autoSpaceDN w:val="0"/>
              <w:adjustRightInd w:val="0"/>
              <w:spacing w:line="276" w:lineRule="auto"/>
              <w:ind w:left="1890"/>
              <w:rPr>
                <w:rFonts w:cs="Arial"/>
              </w:rPr>
            </w:pPr>
            <w:r>
              <w:rPr>
                <w:rFonts w:cs="Arial"/>
              </w:rPr>
              <w:t>0x1: Coding Table II</w:t>
            </w:r>
          </w:p>
          <w:p w14:paraId="366287C4" w14:textId="77777777" w:rsidR="0042307E" w:rsidRDefault="0042307E" w:rsidP="0042307E">
            <w:pPr>
              <w:autoSpaceDE w:val="0"/>
              <w:autoSpaceDN w:val="0"/>
              <w:adjustRightInd w:val="0"/>
              <w:spacing w:line="276" w:lineRule="auto"/>
              <w:ind w:left="1890" w:firstLine="435"/>
              <w:rPr>
                <w:rFonts w:cs="Arial"/>
              </w:rPr>
            </w:pPr>
            <w:r>
              <w:rPr>
                <w:rFonts w:cs="Arial"/>
              </w:rPr>
              <w:t>0x00-0xFF Latin-9 (1 byte per char)</w:t>
            </w:r>
          </w:p>
          <w:p w14:paraId="7CFF2EFC" w14:textId="77777777" w:rsidR="0042307E" w:rsidRDefault="0042307E" w:rsidP="0042307E">
            <w:pPr>
              <w:autoSpaceDE w:val="0"/>
              <w:autoSpaceDN w:val="0"/>
              <w:adjustRightInd w:val="0"/>
              <w:spacing w:line="276" w:lineRule="auto"/>
              <w:ind w:left="1890"/>
              <w:rPr>
                <w:rFonts w:cs="Arial"/>
              </w:rPr>
            </w:pPr>
            <w:r>
              <w:rPr>
                <w:rFonts w:cs="Arial"/>
              </w:rPr>
              <w:t>0x2: Coding Table III</w:t>
            </w:r>
          </w:p>
          <w:p w14:paraId="64BA7002" w14:textId="77777777" w:rsidR="0042307E" w:rsidRDefault="0042307E" w:rsidP="0042307E">
            <w:pPr>
              <w:autoSpaceDE w:val="0"/>
              <w:autoSpaceDN w:val="0"/>
              <w:adjustRightInd w:val="0"/>
              <w:spacing w:line="276" w:lineRule="auto"/>
              <w:ind w:left="1890" w:firstLine="435"/>
              <w:rPr>
                <w:rFonts w:cs="Arial"/>
              </w:rPr>
            </w:pPr>
            <w:r>
              <w:rPr>
                <w:rFonts w:cs="Arial"/>
              </w:rPr>
              <w:t xml:space="preserve">0x00-0xFF </w:t>
            </w:r>
            <w:proofErr w:type="spellStart"/>
            <w:r>
              <w:rPr>
                <w:rFonts w:cs="Arial"/>
              </w:rPr>
              <w:t>RawData</w:t>
            </w:r>
            <w:proofErr w:type="spellEnd"/>
            <w:r>
              <w:rPr>
                <w:rFonts w:cs="Arial"/>
              </w:rPr>
              <w:t xml:space="preserve"> (Hexadecimal Notation)</w:t>
            </w:r>
          </w:p>
        </w:tc>
      </w:tr>
      <w:tr w:rsidR="0042307E" w14:paraId="17B54BE2" w14:textId="77777777" w:rsidTr="0042307E">
        <w:trPr>
          <w:trHeight w:val="255"/>
          <w:jc w:val="center"/>
        </w:trPr>
        <w:tc>
          <w:tcPr>
            <w:tcW w:w="8942" w:type="dxa"/>
            <w:gridSpan w:val="3"/>
            <w:noWrap/>
            <w:vAlign w:val="bottom"/>
            <w:hideMark/>
          </w:tcPr>
          <w:p w14:paraId="2EA1FEB6" w14:textId="77777777" w:rsidR="0042307E" w:rsidRDefault="0042307E" w:rsidP="0042307E">
            <w:pPr>
              <w:spacing w:line="276" w:lineRule="auto"/>
              <w:ind w:left="720"/>
              <w:rPr>
                <w:rFonts w:cs="Arial"/>
                <w:b/>
                <w:bCs/>
                <w:color w:val="000000"/>
              </w:rPr>
            </w:pPr>
            <w:r>
              <w:rPr>
                <w:rFonts w:cs="Arial"/>
                <w:b/>
                <w:bCs/>
                <w:color w:val="000000"/>
              </w:rPr>
              <w:t>Byte 2-3: Payload Length</w:t>
            </w:r>
          </w:p>
        </w:tc>
      </w:tr>
      <w:tr w:rsidR="0042307E" w14:paraId="4374D76C" w14:textId="77777777" w:rsidTr="0042307E">
        <w:trPr>
          <w:trHeight w:val="255"/>
          <w:jc w:val="center"/>
        </w:trPr>
        <w:tc>
          <w:tcPr>
            <w:tcW w:w="932" w:type="dxa"/>
            <w:gridSpan w:val="2"/>
            <w:noWrap/>
            <w:vAlign w:val="bottom"/>
            <w:hideMark/>
          </w:tcPr>
          <w:p w14:paraId="212CE6AF" w14:textId="77777777" w:rsidR="0042307E" w:rsidRDefault="0042307E" w:rsidP="0042307E">
            <w:pPr>
              <w:rPr>
                <w:rFonts w:cs="Arial"/>
                <w:b/>
                <w:bCs/>
                <w:color w:val="000000"/>
              </w:rPr>
            </w:pPr>
          </w:p>
        </w:tc>
        <w:tc>
          <w:tcPr>
            <w:tcW w:w="8010" w:type="dxa"/>
            <w:noWrap/>
            <w:vAlign w:val="center"/>
            <w:hideMark/>
          </w:tcPr>
          <w:p w14:paraId="529A8949" w14:textId="77777777" w:rsidR="0042307E" w:rsidRDefault="0042307E" w:rsidP="0042307E">
            <w:pPr>
              <w:spacing w:line="276" w:lineRule="auto"/>
              <w:rPr>
                <w:rFonts w:cs="Arial"/>
                <w:color w:val="000000"/>
              </w:rPr>
            </w:pPr>
            <w:r>
              <w:rPr>
                <w:rFonts w:cs="Arial"/>
                <w:color w:val="000000"/>
              </w:rPr>
              <w:t>0x0000: Invalid</w:t>
            </w:r>
          </w:p>
          <w:p w14:paraId="0D919AD3" w14:textId="77777777" w:rsidR="0042307E" w:rsidRDefault="0042307E" w:rsidP="0042307E">
            <w:pPr>
              <w:spacing w:line="276" w:lineRule="auto"/>
              <w:rPr>
                <w:rFonts w:cs="Arial"/>
                <w:color w:val="000000"/>
              </w:rPr>
            </w:pPr>
            <w:r>
              <w:rPr>
                <w:rFonts w:cs="Arial"/>
                <w:color w:val="000000"/>
              </w:rPr>
              <w:t>0x0001: 1 Byte</w:t>
            </w:r>
          </w:p>
          <w:p w14:paraId="25ED5A4F" w14:textId="77777777" w:rsidR="0042307E" w:rsidRDefault="0042307E" w:rsidP="0042307E">
            <w:pPr>
              <w:spacing w:line="276" w:lineRule="auto"/>
              <w:rPr>
                <w:rFonts w:cs="Arial"/>
                <w:color w:val="000000"/>
              </w:rPr>
            </w:pPr>
            <w:r>
              <w:rPr>
                <w:rFonts w:cs="Arial"/>
                <w:color w:val="000000"/>
              </w:rPr>
              <w:t>0x01D7: 471 Bytes</w:t>
            </w:r>
          </w:p>
          <w:p w14:paraId="1DAE5162" w14:textId="77777777" w:rsidR="0042307E" w:rsidRDefault="0042307E" w:rsidP="0042307E">
            <w:pPr>
              <w:spacing w:line="276" w:lineRule="auto"/>
              <w:rPr>
                <w:rFonts w:cs="Arial"/>
                <w:color w:val="000000"/>
              </w:rPr>
            </w:pPr>
            <w:r>
              <w:rPr>
                <w:rFonts w:cs="Arial"/>
                <w:color w:val="000000"/>
              </w:rPr>
              <w:t>0x01D8-0xFFFF: reserved</w:t>
            </w:r>
          </w:p>
        </w:tc>
      </w:tr>
      <w:tr w:rsidR="0042307E" w14:paraId="1DB79FF0" w14:textId="77777777" w:rsidTr="0042307E">
        <w:trPr>
          <w:trHeight w:val="255"/>
          <w:jc w:val="center"/>
        </w:trPr>
        <w:tc>
          <w:tcPr>
            <w:tcW w:w="8942" w:type="dxa"/>
            <w:gridSpan w:val="3"/>
            <w:noWrap/>
            <w:vAlign w:val="bottom"/>
            <w:hideMark/>
          </w:tcPr>
          <w:p w14:paraId="74791443" w14:textId="77777777" w:rsidR="0042307E" w:rsidRDefault="0042307E" w:rsidP="0042307E">
            <w:pPr>
              <w:spacing w:line="276" w:lineRule="auto"/>
              <w:ind w:left="720"/>
              <w:rPr>
                <w:rFonts w:cs="Arial"/>
                <w:b/>
                <w:bCs/>
                <w:color w:val="000000"/>
              </w:rPr>
            </w:pPr>
          </w:p>
          <w:p w14:paraId="640B39DC" w14:textId="77777777" w:rsidR="0042307E" w:rsidRDefault="0042307E" w:rsidP="0042307E">
            <w:pPr>
              <w:spacing w:line="276" w:lineRule="auto"/>
              <w:ind w:left="720"/>
              <w:rPr>
                <w:rFonts w:cs="Arial"/>
                <w:b/>
                <w:bCs/>
                <w:color w:val="000000"/>
              </w:rPr>
            </w:pPr>
            <w:r>
              <w:rPr>
                <w:rFonts w:cs="Arial"/>
                <w:b/>
                <w:bCs/>
                <w:color w:val="000000"/>
              </w:rPr>
              <w:t>Byte 4: App ID</w:t>
            </w:r>
          </w:p>
        </w:tc>
      </w:tr>
      <w:tr w:rsidR="0042307E" w14:paraId="56ED798A" w14:textId="77777777" w:rsidTr="0042307E">
        <w:trPr>
          <w:trHeight w:val="255"/>
          <w:jc w:val="center"/>
        </w:trPr>
        <w:tc>
          <w:tcPr>
            <w:tcW w:w="932" w:type="dxa"/>
            <w:gridSpan w:val="2"/>
            <w:noWrap/>
            <w:vAlign w:val="bottom"/>
            <w:hideMark/>
          </w:tcPr>
          <w:p w14:paraId="287F8D0F" w14:textId="77777777" w:rsidR="0042307E" w:rsidRDefault="0042307E" w:rsidP="0042307E">
            <w:pPr>
              <w:rPr>
                <w:rFonts w:cs="Arial"/>
                <w:color w:val="000000"/>
              </w:rPr>
            </w:pPr>
          </w:p>
        </w:tc>
        <w:tc>
          <w:tcPr>
            <w:tcW w:w="8010" w:type="dxa"/>
            <w:noWrap/>
            <w:vAlign w:val="center"/>
            <w:hideMark/>
          </w:tcPr>
          <w:p w14:paraId="40534E3E" w14:textId="77777777" w:rsidR="0042307E" w:rsidRDefault="0042307E" w:rsidP="0042307E">
            <w:pPr>
              <w:spacing w:line="276" w:lineRule="auto"/>
              <w:rPr>
                <w:rFonts w:cs="Arial"/>
                <w:color w:val="000000"/>
              </w:rPr>
            </w:pPr>
            <w:r>
              <w:rPr>
                <w:rFonts w:cs="Arial"/>
                <w:color w:val="000000"/>
              </w:rPr>
              <w:t>0x00 – 0xFF: ID</w:t>
            </w:r>
          </w:p>
        </w:tc>
      </w:tr>
      <w:tr w:rsidR="0042307E" w14:paraId="22C8D557" w14:textId="77777777" w:rsidTr="0042307E">
        <w:trPr>
          <w:trHeight w:val="255"/>
          <w:jc w:val="center"/>
        </w:trPr>
        <w:tc>
          <w:tcPr>
            <w:tcW w:w="932" w:type="dxa"/>
            <w:gridSpan w:val="2"/>
            <w:noWrap/>
            <w:vAlign w:val="bottom"/>
            <w:hideMark/>
          </w:tcPr>
          <w:p w14:paraId="6F5C74E1" w14:textId="77777777" w:rsidR="0042307E" w:rsidRDefault="0042307E" w:rsidP="0042307E">
            <w:pPr>
              <w:rPr>
                <w:rFonts w:cs="Arial"/>
                <w:color w:val="000000"/>
              </w:rPr>
            </w:pPr>
          </w:p>
        </w:tc>
        <w:tc>
          <w:tcPr>
            <w:tcW w:w="8010" w:type="dxa"/>
            <w:noWrap/>
            <w:vAlign w:val="center"/>
            <w:hideMark/>
          </w:tcPr>
          <w:p w14:paraId="48FCBC19" w14:textId="77777777" w:rsidR="0042307E" w:rsidRDefault="0042307E" w:rsidP="0042307E">
            <w:pPr>
              <w:spacing w:line="276" w:lineRule="auto"/>
              <w:rPr>
                <w:rFonts w:asciiTheme="minorHAnsi" w:eastAsiaTheme="minorHAnsi" w:hAnsiTheme="minorHAnsi" w:cstheme="minorBidi"/>
                <w:lang w:val="de-DE" w:eastAsia="de-DE"/>
              </w:rPr>
            </w:pPr>
          </w:p>
        </w:tc>
      </w:tr>
      <w:tr w:rsidR="0042307E" w14:paraId="2B432A9F" w14:textId="77777777" w:rsidTr="0042307E">
        <w:trPr>
          <w:trHeight w:val="255"/>
          <w:jc w:val="center"/>
        </w:trPr>
        <w:tc>
          <w:tcPr>
            <w:tcW w:w="8942" w:type="dxa"/>
            <w:gridSpan w:val="3"/>
            <w:noWrap/>
            <w:vAlign w:val="bottom"/>
            <w:hideMark/>
          </w:tcPr>
          <w:p w14:paraId="0DAD1E4F" w14:textId="77777777" w:rsidR="0042307E" w:rsidRDefault="0042307E" w:rsidP="0042307E">
            <w:pPr>
              <w:spacing w:line="276" w:lineRule="auto"/>
              <w:ind w:left="720"/>
              <w:rPr>
                <w:rFonts w:cs="Arial"/>
                <w:b/>
                <w:bCs/>
                <w:color w:val="000000"/>
              </w:rPr>
            </w:pPr>
            <w:r>
              <w:rPr>
                <w:rFonts w:cs="Arial"/>
                <w:b/>
                <w:bCs/>
                <w:color w:val="000000"/>
              </w:rPr>
              <w:t>Byte 5: Function ID</w:t>
            </w:r>
          </w:p>
          <w:p w14:paraId="45707CEA" w14:textId="77777777" w:rsidR="0042307E" w:rsidRDefault="0042307E" w:rsidP="0042307E">
            <w:pPr>
              <w:spacing w:line="276" w:lineRule="auto"/>
              <w:ind w:left="976"/>
              <w:rPr>
                <w:rFonts w:cs="Arial"/>
                <w:color w:val="000000"/>
              </w:rPr>
            </w:pPr>
            <w:r>
              <w:rPr>
                <w:rFonts w:cs="Arial"/>
                <w:color w:val="000000"/>
              </w:rPr>
              <w:t>0x00: Invalid</w:t>
            </w:r>
          </w:p>
          <w:p w14:paraId="0774EA0A" w14:textId="77777777" w:rsidR="0042307E" w:rsidRDefault="0042307E" w:rsidP="0042307E">
            <w:pPr>
              <w:spacing w:line="276" w:lineRule="auto"/>
              <w:ind w:left="976"/>
              <w:rPr>
                <w:rFonts w:cs="Arial"/>
                <w:b/>
                <w:bCs/>
                <w:color w:val="000000"/>
              </w:rPr>
            </w:pPr>
            <w:r>
              <w:rPr>
                <w:rFonts w:cs="Arial"/>
                <w:color w:val="000000"/>
              </w:rPr>
              <w:t>0x01-0xFF: ID</w:t>
            </w:r>
          </w:p>
        </w:tc>
      </w:tr>
      <w:tr w:rsidR="0042307E" w:rsidRPr="006409C1" w14:paraId="0F8B055D" w14:textId="77777777" w:rsidTr="0042307E">
        <w:trPr>
          <w:trHeight w:val="255"/>
          <w:jc w:val="center"/>
        </w:trPr>
        <w:tc>
          <w:tcPr>
            <w:tcW w:w="715" w:type="dxa"/>
            <w:noWrap/>
            <w:vAlign w:val="bottom"/>
            <w:hideMark/>
          </w:tcPr>
          <w:p w14:paraId="4AC6D6F3" w14:textId="77777777" w:rsidR="0042307E" w:rsidRDefault="0042307E" w:rsidP="0042307E">
            <w:pPr>
              <w:rPr>
                <w:rFonts w:cs="Arial"/>
                <w:color w:val="000000"/>
              </w:rPr>
            </w:pPr>
          </w:p>
        </w:tc>
        <w:tc>
          <w:tcPr>
            <w:tcW w:w="8227" w:type="dxa"/>
            <w:gridSpan w:val="2"/>
            <w:noWrap/>
            <w:vAlign w:val="center"/>
            <w:hideMark/>
          </w:tcPr>
          <w:p w14:paraId="4931032A" w14:textId="77777777" w:rsidR="0042307E" w:rsidRPr="00FE0B62" w:rsidRDefault="0042307E" w:rsidP="0042307E">
            <w:pPr>
              <w:spacing w:line="276" w:lineRule="auto"/>
              <w:rPr>
                <w:rFonts w:asciiTheme="minorHAnsi" w:eastAsiaTheme="minorHAnsi" w:hAnsiTheme="minorHAnsi" w:cstheme="minorBidi"/>
                <w:lang w:eastAsia="de-DE"/>
              </w:rPr>
            </w:pPr>
          </w:p>
          <w:p w14:paraId="785348C2" w14:textId="77777777" w:rsidR="0042307E" w:rsidRPr="006409C1" w:rsidRDefault="0042307E" w:rsidP="0042307E">
            <w:pPr>
              <w:spacing w:line="276" w:lineRule="auto"/>
              <w:rPr>
                <w:rFonts w:cs="Arial"/>
                <w:b/>
                <w:bCs/>
                <w:color w:val="000000"/>
              </w:rPr>
            </w:pPr>
            <w:r w:rsidRPr="006409C1">
              <w:rPr>
                <w:rFonts w:cs="Arial"/>
                <w:b/>
                <w:bCs/>
                <w:color w:val="000000"/>
              </w:rPr>
              <w:t xml:space="preserve">Byte </w:t>
            </w:r>
            <w:r>
              <w:rPr>
                <w:rFonts w:cs="Arial"/>
                <w:b/>
                <w:bCs/>
                <w:color w:val="000000"/>
              </w:rPr>
              <w:t>6</w:t>
            </w:r>
            <w:r w:rsidRPr="006409C1">
              <w:rPr>
                <w:rFonts w:cs="Arial"/>
                <w:b/>
                <w:bCs/>
                <w:color w:val="000000"/>
              </w:rPr>
              <w:t xml:space="preserve">: </w:t>
            </w:r>
            <w:proofErr w:type="spellStart"/>
            <w:r w:rsidRPr="006409C1">
              <w:rPr>
                <w:rFonts w:cs="Arial"/>
                <w:b/>
                <w:bCs/>
                <w:color w:val="000000"/>
              </w:rPr>
              <w:t>MsgCounter</w:t>
            </w:r>
            <w:proofErr w:type="spellEnd"/>
          </w:p>
          <w:p w14:paraId="2E1B26E6" w14:textId="77777777" w:rsidR="0042307E" w:rsidRDefault="0042307E" w:rsidP="0042307E">
            <w:pPr>
              <w:spacing w:line="276" w:lineRule="auto"/>
              <w:ind w:left="250"/>
              <w:rPr>
                <w:rFonts w:cs="Arial"/>
                <w:color w:val="000000"/>
              </w:rPr>
            </w:pPr>
            <w:r>
              <w:rPr>
                <w:rFonts w:cs="Arial"/>
                <w:color w:val="000000"/>
              </w:rPr>
              <w:t>0x00: Invalid</w:t>
            </w:r>
          </w:p>
          <w:p w14:paraId="62B01919" w14:textId="77777777" w:rsidR="0042307E" w:rsidRDefault="0042307E" w:rsidP="0042307E">
            <w:pPr>
              <w:spacing w:line="276" w:lineRule="auto"/>
              <w:ind w:left="250"/>
              <w:rPr>
                <w:rFonts w:cs="Arial"/>
                <w:color w:val="000000"/>
              </w:rPr>
            </w:pPr>
            <w:r>
              <w:rPr>
                <w:rFonts w:cs="Arial"/>
                <w:color w:val="000000"/>
              </w:rPr>
              <w:t>0x01 - 0xFF: Value</w:t>
            </w:r>
          </w:p>
          <w:p w14:paraId="18BFC23B" w14:textId="77777777" w:rsidR="0042307E" w:rsidRPr="00FE0B62" w:rsidRDefault="0042307E" w:rsidP="0042307E">
            <w:pPr>
              <w:spacing w:line="276" w:lineRule="auto"/>
              <w:rPr>
                <w:rFonts w:asciiTheme="minorHAnsi" w:eastAsiaTheme="minorHAnsi" w:hAnsiTheme="minorHAnsi" w:cstheme="minorBidi"/>
                <w:lang w:eastAsia="de-DE"/>
              </w:rPr>
            </w:pPr>
          </w:p>
        </w:tc>
      </w:tr>
      <w:tr w:rsidR="0042307E" w:rsidRPr="00A02B24" w14:paraId="50174F05" w14:textId="77777777" w:rsidTr="0042307E">
        <w:trPr>
          <w:trHeight w:val="255"/>
          <w:jc w:val="center"/>
        </w:trPr>
        <w:tc>
          <w:tcPr>
            <w:tcW w:w="8942" w:type="dxa"/>
            <w:gridSpan w:val="3"/>
            <w:noWrap/>
            <w:vAlign w:val="bottom"/>
            <w:hideMark/>
          </w:tcPr>
          <w:p w14:paraId="63596F8A" w14:textId="77777777" w:rsidR="0042307E" w:rsidRDefault="0042307E" w:rsidP="0042307E">
            <w:pPr>
              <w:spacing w:line="276" w:lineRule="auto"/>
              <w:ind w:left="720"/>
              <w:rPr>
                <w:rFonts w:cs="Arial"/>
                <w:b/>
                <w:bCs/>
                <w:color w:val="000000"/>
              </w:rPr>
            </w:pPr>
            <w:r>
              <w:rPr>
                <w:rFonts w:cs="Arial"/>
                <w:b/>
                <w:bCs/>
                <w:color w:val="000000"/>
              </w:rPr>
              <w:t>Byte 7: Data Indication</w:t>
            </w:r>
          </w:p>
          <w:p w14:paraId="7918E828" w14:textId="77777777" w:rsidR="0042307E" w:rsidRDefault="0042307E" w:rsidP="0042307E">
            <w:pPr>
              <w:spacing w:line="276" w:lineRule="auto"/>
              <w:ind w:left="720" w:firstLine="530"/>
              <w:rPr>
                <w:rFonts w:cs="Arial"/>
                <w:bCs/>
                <w:i/>
                <w:color w:val="000000"/>
              </w:rPr>
            </w:pPr>
            <w:r>
              <w:rPr>
                <w:rFonts w:cs="Arial"/>
                <w:bCs/>
                <w:i/>
                <w:color w:val="000000"/>
              </w:rPr>
              <w:t>Bit 0-4: Reserved</w:t>
            </w:r>
          </w:p>
          <w:p w14:paraId="4B8F3D5E" w14:textId="77777777" w:rsidR="0042307E" w:rsidRDefault="0042307E" w:rsidP="0042307E">
            <w:pPr>
              <w:spacing w:line="276" w:lineRule="auto"/>
              <w:ind w:left="720" w:firstLine="530"/>
              <w:rPr>
                <w:rFonts w:cs="Arial"/>
                <w:bCs/>
                <w:i/>
                <w:color w:val="000000"/>
              </w:rPr>
            </w:pPr>
            <w:r>
              <w:rPr>
                <w:rFonts w:cs="Arial"/>
                <w:bCs/>
                <w:i/>
                <w:color w:val="000000"/>
              </w:rPr>
              <w:t xml:space="preserve">Bit 5: </w:t>
            </w:r>
          </w:p>
          <w:p w14:paraId="51321C49" w14:textId="77777777" w:rsidR="0042307E" w:rsidRDefault="0042307E" w:rsidP="0042307E">
            <w:pPr>
              <w:spacing w:line="276" w:lineRule="auto"/>
              <w:ind w:left="720" w:firstLine="1250"/>
              <w:rPr>
                <w:rFonts w:cs="Arial"/>
                <w:bCs/>
                <w:color w:val="000000"/>
              </w:rPr>
            </w:pPr>
            <w:r>
              <w:rPr>
                <w:rFonts w:cs="Arial"/>
                <w:bCs/>
                <w:color w:val="000000"/>
              </w:rPr>
              <w:t>0x1: Payload Hash available</w:t>
            </w:r>
          </w:p>
          <w:p w14:paraId="0A73EDE5" w14:textId="77777777" w:rsidR="0042307E" w:rsidRDefault="0042307E" w:rsidP="0042307E">
            <w:pPr>
              <w:spacing w:line="276" w:lineRule="auto"/>
              <w:ind w:left="720" w:firstLine="1250"/>
              <w:rPr>
                <w:rFonts w:cs="Arial"/>
                <w:bCs/>
                <w:color w:val="000000"/>
              </w:rPr>
            </w:pPr>
            <w:r>
              <w:rPr>
                <w:rFonts w:cs="Arial"/>
                <w:bCs/>
                <w:color w:val="000000"/>
              </w:rPr>
              <w:t>0x0: Hash not available</w:t>
            </w:r>
          </w:p>
          <w:p w14:paraId="1C7A27B6" w14:textId="77777777" w:rsidR="0042307E" w:rsidRDefault="0042307E" w:rsidP="0042307E">
            <w:pPr>
              <w:spacing w:line="276" w:lineRule="auto"/>
              <w:ind w:left="720" w:firstLine="530"/>
              <w:rPr>
                <w:rFonts w:cs="Arial"/>
                <w:bCs/>
                <w:i/>
                <w:color w:val="000000"/>
              </w:rPr>
            </w:pPr>
            <w:r>
              <w:rPr>
                <w:rFonts w:cs="Arial"/>
                <w:bCs/>
                <w:i/>
                <w:color w:val="000000"/>
              </w:rPr>
              <w:t xml:space="preserve">Bit 6: </w:t>
            </w:r>
          </w:p>
          <w:p w14:paraId="15522977" w14:textId="77777777" w:rsidR="0042307E" w:rsidRDefault="0042307E" w:rsidP="0042307E">
            <w:pPr>
              <w:spacing w:line="276" w:lineRule="auto"/>
              <w:ind w:left="720" w:firstLine="1250"/>
              <w:rPr>
                <w:rFonts w:cs="Arial"/>
                <w:bCs/>
                <w:color w:val="000000"/>
              </w:rPr>
            </w:pPr>
            <w:r>
              <w:rPr>
                <w:rFonts w:cs="Arial"/>
                <w:bCs/>
                <w:color w:val="000000"/>
              </w:rPr>
              <w:t>0x1: SyncP Encrypted</w:t>
            </w:r>
          </w:p>
          <w:p w14:paraId="0C0D847D" w14:textId="77777777" w:rsidR="0042307E" w:rsidRDefault="0042307E" w:rsidP="0042307E">
            <w:pPr>
              <w:spacing w:line="276" w:lineRule="auto"/>
              <w:ind w:left="720" w:firstLine="1250"/>
              <w:rPr>
                <w:rFonts w:cs="Arial"/>
                <w:bCs/>
                <w:color w:val="000000"/>
              </w:rPr>
            </w:pPr>
            <w:r>
              <w:rPr>
                <w:rFonts w:cs="Arial"/>
                <w:bCs/>
                <w:color w:val="000000"/>
              </w:rPr>
              <w:t>0x0: Unencrypted</w:t>
            </w:r>
          </w:p>
          <w:p w14:paraId="7DA0631B" w14:textId="77777777" w:rsidR="0042307E" w:rsidRDefault="0042307E" w:rsidP="0042307E">
            <w:pPr>
              <w:spacing w:line="276" w:lineRule="auto"/>
              <w:ind w:left="720" w:firstLine="530"/>
              <w:rPr>
                <w:rFonts w:cs="Arial"/>
                <w:bCs/>
                <w:i/>
                <w:color w:val="000000"/>
              </w:rPr>
            </w:pPr>
            <w:r>
              <w:rPr>
                <w:rFonts w:cs="Arial"/>
                <w:bCs/>
                <w:i/>
                <w:color w:val="000000"/>
              </w:rPr>
              <w:t xml:space="preserve">Bit 7: </w:t>
            </w:r>
          </w:p>
          <w:p w14:paraId="0D070FC1" w14:textId="77777777" w:rsidR="0042307E" w:rsidRDefault="0042307E" w:rsidP="0042307E">
            <w:pPr>
              <w:spacing w:line="276" w:lineRule="auto"/>
              <w:ind w:left="720" w:firstLine="1250"/>
              <w:rPr>
                <w:rFonts w:cs="Arial"/>
                <w:bCs/>
                <w:color w:val="000000"/>
              </w:rPr>
            </w:pPr>
            <w:r>
              <w:rPr>
                <w:rFonts w:cs="Arial"/>
                <w:bCs/>
                <w:color w:val="000000"/>
              </w:rPr>
              <w:t>0x1: GZIP Compressed</w:t>
            </w:r>
          </w:p>
          <w:p w14:paraId="62F405D9" w14:textId="77777777" w:rsidR="0042307E" w:rsidRDefault="0042307E" w:rsidP="0042307E">
            <w:pPr>
              <w:spacing w:line="276" w:lineRule="auto"/>
              <w:ind w:left="720" w:firstLine="1250"/>
              <w:rPr>
                <w:rFonts w:cs="Arial"/>
                <w:bCs/>
                <w:color w:val="000000"/>
              </w:rPr>
            </w:pPr>
            <w:r>
              <w:rPr>
                <w:rFonts w:cs="Arial"/>
                <w:bCs/>
                <w:color w:val="000000"/>
              </w:rPr>
              <w:t>0x0: Uncompressed</w:t>
            </w:r>
          </w:p>
          <w:p w14:paraId="46915283" w14:textId="77777777" w:rsidR="0042307E" w:rsidRDefault="0042307E" w:rsidP="0042307E">
            <w:pPr>
              <w:spacing w:line="276" w:lineRule="auto"/>
              <w:ind w:left="720" w:firstLine="1250"/>
              <w:rPr>
                <w:rFonts w:cs="Arial"/>
                <w:bCs/>
                <w:color w:val="000000"/>
              </w:rPr>
            </w:pPr>
          </w:p>
        </w:tc>
      </w:tr>
      <w:tr w:rsidR="0042307E" w14:paraId="7CA3383E" w14:textId="77777777" w:rsidTr="0042307E">
        <w:trPr>
          <w:trHeight w:val="255"/>
          <w:jc w:val="center"/>
        </w:trPr>
        <w:tc>
          <w:tcPr>
            <w:tcW w:w="8942" w:type="dxa"/>
            <w:gridSpan w:val="3"/>
            <w:noWrap/>
            <w:vAlign w:val="bottom"/>
            <w:hideMark/>
          </w:tcPr>
          <w:p w14:paraId="293F4E15" w14:textId="77777777" w:rsidR="0042307E" w:rsidRDefault="0042307E" w:rsidP="0042307E">
            <w:pPr>
              <w:spacing w:line="276" w:lineRule="auto"/>
              <w:ind w:left="720"/>
              <w:rPr>
                <w:rFonts w:cs="Arial"/>
                <w:b/>
                <w:bCs/>
                <w:color w:val="000000"/>
              </w:rPr>
            </w:pPr>
            <w:r>
              <w:rPr>
                <w:rFonts w:cs="Arial"/>
                <w:b/>
                <w:bCs/>
                <w:color w:val="000000"/>
              </w:rPr>
              <w:t>Byte 8: Payload Version</w:t>
            </w:r>
          </w:p>
        </w:tc>
      </w:tr>
      <w:tr w:rsidR="0042307E" w14:paraId="6BC977DD" w14:textId="77777777" w:rsidTr="0042307E">
        <w:trPr>
          <w:trHeight w:val="255"/>
          <w:jc w:val="center"/>
        </w:trPr>
        <w:tc>
          <w:tcPr>
            <w:tcW w:w="932" w:type="dxa"/>
            <w:gridSpan w:val="2"/>
            <w:noWrap/>
            <w:vAlign w:val="bottom"/>
            <w:hideMark/>
          </w:tcPr>
          <w:p w14:paraId="1CB1A0B5" w14:textId="77777777" w:rsidR="0042307E" w:rsidRDefault="0042307E" w:rsidP="0042307E">
            <w:pPr>
              <w:rPr>
                <w:rFonts w:cs="Arial"/>
                <w:b/>
                <w:bCs/>
                <w:color w:val="000000"/>
              </w:rPr>
            </w:pPr>
          </w:p>
        </w:tc>
        <w:tc>
          <w:tcPr>
            <w:tcW w:w="8010" w:type="dxa"/>
            <w:noWrap/>
            <w:vAlign w:val="center"/>
            <w:hideMark/>
          </w:tcPr>
          <w:p w14:paraId="656EEEBB" w14:textId="77777777" w:rsidR="0042307E" w:rsidRDefault="0042307E" w:rsidP="0042307E">
            <w:pPr>
              <w:spacing w:line="276" w:lineRule="auto"/>
              <w:rPr>
                <w:rFonts w:cs="Arial"/>
                <w:color w:val="000000"/>
              </w:rPr>
            </w:pPr>
            <w:r>
              <w:rPr>
                <w:rFonts w:cs="Arial"/>
                <w:color w:val="000000"/>
              </w:rPr>
              <w:t>0x00: Invalid</w:t>
            </w:r>
          </w:p>
        </w:tc>
      </w:tr>
      <w:tr w:rsidR="0042307E" w14:paraId="12F6049A" w14:textId="77777777" w:rsidTr="0042307E">
        <w:trPr>
          <w:trHeight w:val="255"/>
          <w:jc w:val="center"/>
        </w:trPr>
        <w:tc>
          <w:tcPr>
            <w:tcW w:w="932" w:type="dxa"/>
            <w:gridSpan w:val="2"/>
            <w:noWrap/>
            <w:vAlign w:val="bottom"/>
            <w:hideMark/>
          </w:tcPr>
          <w:p w14:paraId="2B0843C3" w14:textId="77777777" w:rsidR="0042307E" w:rsidRDefault="0042307E" w:rsidP="0042307E">
            <w:pPr>
              <w:rPr>
                <w:rFonts w:cs="Arial"/>
                <w:color w:val="000000"/>
              </w:rPr>
            </w:pPr>
          </w:p>
        </w:tc>
        <w:tc>
          <w:tcPr>
            <w:tcW w:w="8010" w:type="dxa"/>
            <w:noWrap/>
            <w:vAlign w:val="center"/>
            <w:hideMark/>
          </w:tcPr>
          <w:p w14:paraId="771C47A9" w14:textId="77777777" w:rsidR="0042307E" w:rsidRDefault="0042307E" w:rsidP="0042307E">
            <w:pPr>
              <w:spacing w:line="276" w:lineRule="auto"/>
              <w:rPr>
                <w:rFonts w:cs="Arial"/>
                <w:color w:val="000000"/>
              </w:rPr>
            </w:pPr>
            <w:r>
              <w:rPr>
                <w:rFonts w:cs="Arial"/>
                <w:color w:val="000000"/>
              </w:rPr>
              <w:t>0x01-0xFF: Version</w:t>
            </w:r>
          </w:p>
        </w:tc>
      </w:tr>
      <w:tr w:rsidR="0042307E" w14:paraId="688DA63B" w14:textId="77777777" w:rsidTr="0042307E">
        <w:trPr>
          <w:trHeight w:val="255"/>
          <w:jc w:val="center"/>
        </w:trPr>
        <w:tc>
          <w:tcPr>
            <w:tcW w:w="932" w:type="dxa"/>
            <w:gridSpan w:val="2"/>
            <w:noWrap/>
            <w:vAlign w:val="bottom"/>
            <w:hideMark/>
          </w:tcPr>
          <w:p w14:paraId="031B3222" w14:textId="77777777" w:rsidR="0042307E" w:rsidRDefault="0042307E" w:rsidP="0042307E">
            <w:pPr>
              <w:rPr>
                <w:rFonts w:cs="Arial"/>
                <w:color w:val="000000"/>
              </w:rPr>
            </w:pPr>
          </w:p>
        </w:tc>
        <w:tc>
          <w:tcPr>
            <w:tcW w:w="8010" w:type="dxa"/>
            <w:noWrap/>
            <w:vAlign w:val="center"/>
            <w:hideMark/>
          </w:tcPr>
          <w:p w14:paraId="455EFFF1" w14:textId="77777777" w:rsidR="0042307E" w:rsidRDefault="0042307E" w:rsidP="0042307E">
            <w:pPr>
              <w:spacing w:line="276" w:lineRule="auto"/>
              <w:rPr>
                <w:rFonts w:asciiTheme="minorHAnsi" w:eastAsiaTheme="minorHAnsi" w:hAnsiTheme="minorHAnsi" w:cstheme="minorBidi"/>
                <w:lang w:val="de-DE" w:eastAsia="de-DE"/>
              </w:rPr>
            </w:pPr>
          </w:p>
        </w:tc>
      </w:tr>
      <w:tr w:rsidR="0042307E" w14:paraId="2F826C6A" w14:textId="77777777" w:rsidTr="0042307E">
        <w:trPr>
          <w:trHeight w:val="255"/>
          <w:jc w:val="center"/>
        </w:trPr>
        <w:tc>
          <w:tcPr>
            <w:tcW w:w="8942" w:type="dxa"/>
            <w:gridSpan w:val="3"/>
            <w:noWrap/>
            <w:vAlign w:val="bottom"/>
            <w:hideMark/>
          </w:tcPr>
          <w:p w14:paraId="1D2F0292" w14:textId="77777777" w:rsidR="0042307E" w:rsidRDefault="0042307E">
            <w:pPr>
              <w:spacing w:line="276" w:lineRule="auto"/>
              <w:ind w:left="720"/>
              <w:rPr>
                <w:rFonts w:cs="Arial"/>
                <w:b/>
                <w:bCs/>
                <w:color w:val="000000"/>
              </w:rPr>
            </w:pPr>
            <w:r w:rsidRPr="00182A7A">
              <w:rPr>
                <w:rFonts w:cs="Arial"/>
                <w:b/>
                <w:bCs/>
                <w:color w:val="000000"/>
              </w:rPr>
              <w:t>Byte 9-40: Hash Value</w:t>
            </w:r>
          </w:p>
        </w:tc>
      </w:tr>
      <w:tr w:rsidR="0042307E" w14:paraId="1BCCE516" w14:textId="77777777" w:rsidTr="0042307E">
        <w:trPr>
          <w:trHeight w:val="255"/>
          <w:jc w:val="center"/>
        </w:trPr>
        <w:tc>
          <w:tcPr>
            <w:tcW w:w="932" w:type="dxa"/>
            <w:gridSpan w:val="2"/>
            <w:noWrap/>
            <w:vAlign w:val="bottom"/>
            <w:hideMark/>
          </w:tcPr>
          <w:p w14:paraId="3985DC06" w14:textId="77777777" w:rsidR="0042307E" w:rsidRDefault="0042307E">
            <w:pPr>
              <w:rPr>
                <w:rFonts w:cs="Arial"/>
                <w:b/>
                <w:bCs/>
                <w:color w:val="000000"/>
              </w:rPr>
            </w:pPr>
          </w:p>
        </w:tc>
        <w:tc>
          <w:tcPr>
            <w:tcW w:w="8010" w:type="dxa"/>
            <w:noWrap/>
            <w:vAlign w:val="center"/>
            <w:hideMark/>
          </w:tcPr>
          <w:p w14:paraId="5F56B0E3" w14:textId="77777777" w:rsidR="0042307E" w:rsidRDefault="0042307E">
            <w:pPr>
              <w:spacing w:line="276" w:lineRule="auto"/>
              <w:rPr>
                <w:rFonts w:cs="Arial"/>
                <w:color w:val="000000"/>
              </w:rPr>
            </w:pPr>
            <w:r>
              <w:rPr>
                <w:rFonts w:cs="Arial"/>
                <w:color w:val="000000"/>
              </w:rPr>
              <w:t xml:space="preserve">32 Bytes: SHA-256 value of unencrypted, uncompressed </w:t>
            </w:r>
            <w:proofErr w:type="spellStart"/>
            <w:r>
              <w:rPr>
                <w:rFonts w:cs="Arial"/>
                <w:color w:val="000000"/>
              </w:rPr>
              <w:t>RedcapTPSendRawData</w:t>
            </w:r>
            <w:proofErr w:type="spellEnd"/>
            <w:r>
              <w:rPr>
                <w:rFonts w:cs="Arial"/>
                <w:color w:val="000000"/>
              </w:rPr>
              <w:t xml:space="preserve"> (optional see Byte 7: Data Indication)</w:t>
            </w:r>
          </w:p>
        </w:tc>
      </w:tr>
      <w:tr w:rsidR="0042307E" w14:paraId="7F4370C3" w14:textId="77777777" w:rsidTr="0042307E">
        <w:trPr>
          <w:trHeight w:val="255"/>
          <w:jc w:val="center"/>
        </w:trPr>
        <w:tc>
          <w:tcPr>
            <w:tcW w:w="932" w:type="dxa"/>
            <w:gridSpan w:val="2"/>
            <w:noWrap/>
            <w:vAlign w:val="bottom"/>
          </w:tcPr>
          <w:p w14:paraId="1E7D30B2" w14:textId="77777777" w:rsidR="0042307E" w:rsidRDefault="0042307E" w:rsidP="0042307E">
            <w:pPr>
              <w:rPr>
                <w:rFonts w:cs="Arial"/>
                <w:color w:val="000000"/>
              </w:rPr>
            </w:pPr>
          </w:p>
        </w:tc>
        <w:tc>
          <w:tcPr>
            <w:tcW w:w="8010" w:type="dxa"/>
            <w:noWrap/>
            <w:vAlign w:val="center"/>
          </w:tcPr>
          <w:p w14:paraId="43C1DCE1" w14:textId="77777777" w:rsidR="0042307E" w:rsidRDefault="0042307E" w:rsidP="0042307E">
            <w:pPr>
              <w:spacing w:line="276" w:lineRule="auto"/>
              <w:rPr>
                <w:rFonts w:asciiTheme="minorHAnsi" w:eastAsiaTheme="minorHAnsi" w:hAnsiTheme="minorHAnsi" w:cstheme="minorBidi"/>
                <w:lang w:val="de-DE" w:eastAsia="de-DE"/>
              </w:rPr>
            </w:pPr>
          </w:p>
        </w:tc>
      </w:tr>
      <w:tr w:rsidR="0042307E" w14:paraId="01EBAEDA" w14:textId="77777777" w:rsidTr="0042307E">
        <w:trPr>
          <w:trHeight w:val="255"/>
          <w:jc w:val="center"/>
        </w:trPr>
        <w:tc>
          <w:tcPr>
            <w:tcW w:w="8942" w:type="dxa"/>
            <w:gridSpan w:val="3"/>
            <w:noWrap/>
            <w:vAlign w:val="bottom"/>
            <w:hideMark/>
          </w:tcPr>
          <w:p w14:paraId="5949DE8D" w14:textId="77777777" w:rsidR="0042307E" w:rsidRDefault="0042307E" w:rsidP="0042307E">
            <w:pPr>
              <w:spacing w:line="276" w:lineRule="auto"/>
              <w:ind w:left="720"/>
              <w:rPr>
                <w:rFonts w:cs="Arial"/>
                <w:b/>
                <w:bCs/>
                <w:color w:val="000000"/>
              </w:rPr>
            </w:pPr>
            <w:proofErr w:type="gramStart"/>
            <w:r>
              <w:rPr>
                <w:rFonts w:cs="Arial"/>
                <w:b/>
                <w:bCs/>
                <w:color w:val="000000"/>
              </w:rPr>
              <w:t>Byte :</w:t>
            </w:r>
            <w:proofErr w:type="gramEnd"/>
            <w:r>
              <w:rPr>
                <w:rFonts w:cs="Arial"/>
                <w:b/>
                <w:bCs/>
                <w:color w:val="000000"/>
              </w:rPr>
              <w:t xml:space="preserve"> 41-511  (Byte: 9-479 no HASH) </w:t>
            </w:r>
            <w:proofErr w:type="spellStart"/>
            <w:r>
              <w:rPr>
                <w:rFonts w:cs="Arial"/>
                <w:b/>
                <w:bCs/>
                <w:color w:val="000000"/>
              </w:rPr>
              <w:t>Redcap_TPSend</w:t>
            </w:r>
            <w:proofErr w:type="spellEnd"/>
            <w:r>
              <w:rPr>
                <w:rFonts w:cs="Arial"/>
                <w:b/>
                <w:bCs/>
                <w:color w:val="000000"/>
              </w:rPr>
              <w:t xml:space="preserve"> Payload</w:t>
            </w:r>
          </w:p>
        </w:tc>
      </w:tr>
      <w:tr w:rsidR="0042307E" w:rsidRPr="00A02B24" w14:paraId="54A59D39" w14:textId="77777777" w:rsidTr="0042307E">
        <w:trPr>
          <w:trHeight w:val="255"/>
          <w:jc w:val="center"/>
        </w:trPr>
        <w:tc>
          <w:tcPr>
            <w:tcW w:w="932" w:type="dxa"/>
            <w:gridSpan w:val="2"/>
            <w:noWrap/>
            <w:vAlign w:val="bottom"/>
            <w:hideMark/>
          </w:tcPr>
          <w:p w14:paraId="499F9CB0" w14:textId="77777777" w:rsidR="0042307E" w:rsidRDefault="0042307E" w:rsidP="0042307E">
            <w:pPr>
              <w:rPr>
                <w:rFonts w:cs="Arial"/>
                <w:b/>
                <w:bCs/>
                <w:color w:val="000000"/>
              </w:rPr>
            </w:pPr>
          </w:p>
        </w:tc>
        <w:tc>
          <w:tcPr>
            <w:tcW w:w="8010" w:type="dxa"/>
            <w:noWrap/>
            <w:vAlign w:val="bottom"/>
            <w:hideMark/>
          </w:tcPr>
          <w:p w14:paraId="0B4AEE53" w14:textId="77777777" w:rsidR="0042307E" w:rsidRDefault="0042307E" w:rsidP="0042307E">
            <w:pPr>
              <w:spacing w:line="276" w:lineRule="auto"/>
              <w:rPr>
                <w:rFonts w:cs="Arial"/>
                <w:bCs/>
                <w:color w:val="000000"/>
              </w:rPr>
            </w:pPr>
            <w:r>
              <w:rPr>
                <w:rFonts w:cs="Arial"/>
                <w:bCs/>
                <w:color w:val="000000"/>
              </w:rPr>
              <w:t>Payload data with up to 471 bytes</w:t>
            </w:r>
          </w:p>
        </w:tc>
      </w:tr>
    </w:tbl>
    <w:p w14:paraId="708D80F3" w14:textId="77777777" w:rsidR="0042307E" w:rsidRPr="00A02B24" w:rsidRDefault="0042307E" w:rsidP="0042307E"/>
    <w:p w14:paraId="7F98E408" w14:textId="77777777" w:rsidR="0042307E" w:rsidRDefault="0042307E" w:rsidP="0042307E">
      <w:pPr>
        <w:pStyle w:val="Heading4"/>
      </w:pPr>
      <w:r w:rsidRPr="00B9479B">
        <w:t>TP-LOG-TPL-REQ-343765/B-SID-C7-REDCAP1_TPReceive_Rq</w:t>
      </w:r>
    </w:p>
    <w:p w14:paraId="27710D8E" w14:textId="77777777" w:rsidR="0042307E" w:rsidRDefault="0042307E" w:rsidP="0042307E">
      <w:pPr>
        <w:rPr>
          <w:rFonts w:cs="Arial"/>
          <w:snapToGrid w:val="0"/>
          <w:lang w:val="en-GB"/>
        </w:rPr>
      </w:pPr>
      <w:r>
        <w:rPr>
          <w:rFonts w:cs="Arial"/>
          <w:snapToGrid w:val="0"/>
          <w:lang w:val="en-GB"/>
        </w:rPr>
        <w:t>Data Size: up to 512 bytes</w:t>
      </w:r>
      <w:r>
        <w:rPr>
          <w:rFonts w:cs="Arial"/>
          <w:snapToGrid w:val="0"/>
          <w:lang w:val="en-GB"/>
        </w:rPr>
        <w:tab/>
      </w:r>
    </w:p>
    <w:p w14:paraId="3721C3CC" w14:textId="77777777" w:rsidR="0042307E" w:rsidRDefault="0042307E" w:rsidP="0042307E">
      <w:pPr>
        <w:rPr>
          <w:rFonts w:cs="Arial"/>
          <w:snapToGrid w:val="0"/>
          <w:lang w:val="en-GB"/>
        </w:rPr>
      </w:pPr>
      <w:r>
        <w:rPr>
          <w:rFonts w:cs="Arial"/>
          <w:snapToGrid w:val="0"/>
          <w:lang w:val="en-GB"/>
        </w:rPr>
        <w:tab/>
      </w:r>
      <w:r>
        <w:rPr>
          <w:rFonts w:cs="Arial"/>
          <w:snapToGrid w:val="0"/>
          <w:lang w:val="en-GB"/>
        </w:rPr>
        <w:tab/>
      </w:r>
    </w:p>
    <w:tbl>
      <w:tblPr>
        <w:tblW w:w="9270" w:type="dxa"/>
        <w:jc w:val="center"/>
        <w:tblLook w:val="04A0" w:firstRow="1" w:lastRow="0" w:firstColumn="1" w:lastColumn="0" w:noHBand="0" w:noVBand="1"/>
      </w:tblPr>
      <w:tblGrid>
        <w:gridCol w:w="1049"/>
        <w:gridCol w:w="211"/>
        <w:gridCol w:w="7682"/>
        <w:gridCol w:w="328"/>
      </w:tblGrid>
      <w:tr w:rsidR="0042307E" w14:paraId="1EED9A7A" w14:textId="77777777" w:rsidTr="0042307E">
        <w:trPr>
          <w:trHeight w:val="255"/>
          <w:jc w:val="center"/>
        </w:trPr>
        <w:tc>
          <w:tcPr>
            <w:tcW w:w="9270" w:type="dxa"/>
            <w:gridSpan w:val="4"/>
            <w:noWrap/>
            <w:hideMark/>
          </w:tcPr>
          <w:p w14:paraId="25614054" w14:textId="77777777" w:rsidR="0042307E" w:rsidRDefault="0042307E">
            <w:pPr>
              <w:spacing w:line="276" w:lineRule="auto"/>
              <w:ind w:left="720"/>
              <w:rPr>
                <w:rFonts w:cs="Arial"/>
                <w:b/>
                <w:bCs/>
                <w:color w:val="000000"/>
              </w:rPr>
            </w:pPr>
            <w:r>
              <w:rPr>
                <w:rFonts w:cs="Arial"/>
                <w:b/>
                <w:bCs/>
                <w:color w:val="000000"/>
              </w:rPr>
              <w:t>Byte 0: Signal Identifier</w:t>
            </w:r>
          </w:p>
        </w:tc>
      </w:tr>
      <w:tr w:rsidR="0042307E" w14:paraId="7E8E4A2B" w14:textId="77777777" w:rsidTr="0042307E">
        <w:trPr>
          <w:trHeight w:val="255"/>
          <w:jc w:val="center"/>
        </w:trPr>
        <w:tc>
          <w:tcPr>
            <w:tcW w:w="1260" w:type="dxa"/>
            <w:gridSpan w:val="2"/>
            <w:noWrap/>
          </w:tcPr>
          <w:p w14:paraId="1C4C0A7F" w14:textId="77777777" w:rsidR="0042307E" w:rsidRDefault="0042307E">
            <w:pPr>
              <w:spacing w:line="276" w:lineRule="auto"/>
              <w:ind w:left="720"/>
              <w:rPr>
                <w:rFonts w:cs="Arial"/>
                <w:b/>
                <w:bCs/>
                <w:color w:val="000000"/>
              </w:rPr>
            </w:pPr>
          </w:p>
        </w:tc>
        <w:tc>
          <w:tcPr>
            <w:tcW w:w="8010" w:type="dxa"/>
            <w:gridSpan w:val="2"/>
            <w:noWrap/>
            <w:hideMark/>
          </w:tcPr>
          <w:p w14:paraId="2C3B6B40" w14:textId="77777777" w:rsidR="0042307E" w:rsidRDefault="0042307E" w:rsidP="0042307E">
            <w:pPr>
              <w:spacing w:line="276" w:lineRule="auto"/>
              <w:rPr>
                <w:rFonts w:cs="Arial"/>
                <w:color w:val="000000"/>
              </w:rPr>
            </w:pPr>
            <w:r>
              <w:rPr>
                <w:rFonts w:cs="Arial"/>
                <w:color w:val="000000"/>
              </w:rPr>
              <w:t>0xC7: REDCAP1_TPReceive_Rq</w:t>
            </w:r>
          </w:p>
        </w:tc>
      </w:tr>
      <w:tr w:rsidR="0042307E" w14:paraId="0FF1E3E8" w14:textId="77777777" w:rsidTr="0042307E">
        <w:trPr>
          <w:trHeight w:val="180"/>
          <w:jc w:val="center"/>
        </w:trPr>
        <w:tc>
          <w:tcPr>
            <w:tcW w:w="1260" w:type="dxa"/>
            <w:gridSpan w:val="2"/>
            <w:noWrap/>
            <w:hideMark/>
          </w:tcPr>
          <w:p w14:paraId="33C03E3F" w14:textId="77777777" w:rsidR="0042307E" w:rsidRDefault="0042307E">
            <w:pPr>
              <w:rPr>
                <w:rFonts w:cs="Arial"/>
                <w:color w:val="000000"/>
              </w:rPr>
            </w:pPr>
          </w:p>
        </w:tc>
        <w:tc>
          <w:tcPr>
            <w:tcW w:w="8010" w:type="dxa"/>
            <w:gridSpan w:val="2"/>
            <w:noWrap/>
            <w:hideMark/>
          </w:tcPr>
          <w:p w14:paraId="7120BCA4" w14:textId="77777777" w:rsidR="0042307E" w:rsidRDefault="0042307E">
            <w:pPr>
              <w:spacing w:line="276" w:lineRule="auto"/>
              <w:rPr>
                <w:rFonts w:asciiTheme="minorHAnsi" w:eastAsiaTheme="minorHAnsi" w:hAnsiTheme="minorHAnsi" w:cstheme="minorBidi"/>
                <w:lang w:val="de-DE" w:eastAsia="de-DE"/>
              </w:rPr>
            </w:pPr>
          </w:p>
        </w:tc>
      </w:tr>
      <w:tr w:rsidR="0042307E" w:rsidRPr="000D5EE6" w14:paraId="0012D7A6" w14:textId="77777777" w:rsidTr="0042307E">
        <w:trPr>
          <w:trHeight w:val="255"/>
          <w:jc w:val="center"/>
        </w:trPr>
        <w:tc>
          <w:tcPr>
            <w:tcW w:w="9270" w:type="dxa"/>
            <w:gridSpan w:val="4"/>
            <w:noWrap/>
            <w:hideMark/>
          </w:tcPr>
          <w:p w14:paraId="4DC0E65D" w14:textId="77777777" w:rsidR="0042307E" w:rsidRDefault="0042307E">
            <w:pPr>
              <w:tabs>
                <w:tab w:val="left" w:pos="709"/>
                <w:tab w:val="left" w:pos="1276"/>
                <w:tab w:val="left" w:pos="1843"/>
                <w:tab w:val="left" w:pos="2419"/>
              </w:tabs>
              <w:spacing w:before="120" w:after="60" w:line="276" w:lineRule="auto"/>
              <w:ind w:left="709"/>
              <w:rPr>
                <w:rFonts w:cs="Arial"/>
                <w:b/>
                <w:snapToGrid w:val="0"/>
                <w:lang w:val="en-GB"/>
              </w:rPr>
            </w:pPr>
            <w:r>
              <w:rPr>
                <w:rFonts w:cs="Arial"/>
                <w:b/>
                <w:snapToGrid w:val="0"/>
              </w:rPr>
              <w:t>Byte 1: Character Coding</w:t>
            </w:r>
          </w:p>
          <w:p w14:paraId="7C5268A1" w14:textId="77777777" w:rsidR="0042307E" w:rsidRDefault="0042307E">
            <w:pPr>
              <w:autoSpaceDE w:val="0"/>
              <w:autoSpaceDN w:val="0"/>
              <w:adjustRightInd w:val="0"/>
              <w:spacing w:line="276" w:lineRule="auto"/>
              <w:ind w:left="1260"/>
              <w:rPr>
                <w:rFonts w:cs="Arial"/>
                <w:i/>
                <w:iCs/>
              </w:rPr>
            </w:pPr>
            <w:r>
              <w:rPr>
                <w:rFonts w:cs="Arial"/>
                <w:i/>
                <w:iCs/>
              </w:rPr>
              <w:t>Bit 0-5: Reserved</w:t>
            </w:r>
          </w:p>
          <w:p w14:paraId="0084E972" w14:textId="77777777" w:rsidR="0042307E" w:rsidRDefault="0042307E">
            <w:pPr>
              <w:autoSpaceDE w:val="0"/>
              <w:autoSpaceDN w:val="0"/>
              <w:adjustRightInd w:val="0"/>
              <w:spacing w:line="276" w:lineRule="auto"/>
              <w:ind w:left="1260"/>
              <w:rPr>
                <w:rFonts w:cs="Arial"/>
                <w:i/>
                <w:iCs/>
              </w:rPr>
            </w:pPr>
            <w:r>
              <w:rPr>
                <w:rFonts w:cs="Arial"/>
                <w:i/>
                <w:iCs/>
              </w:rPr>
              <w:t>Bit 6-7: Coding</w:t>
            </w:r>
          </w:p>
          <w:p w14:paraId="05FC5EC2" w14:textId="77777777" w:rsidR="0042307E" w:rsidRDefault="0042307E">
            <w:pPr>
              <w:autoSpaceDE w:val="0"/>
              <w:autoSpaceDN w:val="0"/>
              <w:adjustRightInd w:val="0"/>
              <w:spacing w:line="276" w:lineRule="auto"/>
              <w:ind w:left="1890"/>
              <w:rPr>
                <w:rFonts w:cs="Arial"/>
              </w:rPr>
            </w:pPr>
            <w:r>
              <w:rPr>
                <w:rFonts w:cs="Arial"/>
              </w:rPr>
              <w:t>0x0: Coding Table I</w:t>
            </w:r>
          </w:p>
          <w:p w14:paraId="3DCBEFA0" w14:textId="77777777" w:rsidR="0042307E" w:rsidRDefault="0042307E" w:rsidP="0042307E">
            <w:pPr>
              <w:autoSpaceDE w:val="0"/>
              <w:autoSpaceDN w:val="0"/>
              <w:adjustRightInd w:val="0"/>
              <w:spacing w:line="276" w:lineRule="auto"/>
              <w:ind w:left="1890" w:firstLine="435"/>
              <w:rPr>
                <w:rFonts w:cs="Arial"/>
                <w:lang w:val="sv-SE"/>
              </w:rPr>
            </w:pPr>
            <w:r>
              <w:rPr>
                <w:rFonts w:cs="Arial"/>
                <w:lang w:val="sv-SE"/>
              </w:rPr>
              <w:t>0x0000-0xFFFF UNICODE UTF-16 (2 byte per char)</w:t>
            </w:r>
          </w:p>
          <w:p w14:paraId="53B4A679" w14:textId="77777777" w:rsidR="0042307E" w:rsidRDefault="0042307E">
            <w:pPr>
              <w:autoSpaceDE w:val="0"/>
              <w:autoSpaceDN w:val="0"/>
              <w:adjustRightInd w:val="0"/>
              <w:spacing w:line="276" w:lineRule="auto"/>
              <w:ind w:left="1890"/>
              <w:rPr>
                <w:rFonts w:cs="Arial"/>
              </w:rPr>
            </w:pPr>
            <w:r>
              <w:rPr>
                <w:rFonts w:cs="Arial"/>
              </w:rPr>
              <w:t>0x1: Coding Table II</w:t>
            </w:r>
          </w:p>
          <w:p w14:paraId="54634646" w14:textId="77777777" w:rsidR="0042307E" w:rsidRDefault="0042307E" w:rsidP="0042307E">
            <w:pPr>
              <w:autoSpaceDE w:val="0"/>
              <w:autoSpaceDN w:val="0"/>
              <w:adjustRightInd w:val="0"/>
              <w:spacing w:line="276" w:lineRule="auto"/>
              <w:ind w:left="1890" w:firstLine="435"/>
              <w:rPr>
                <w:rFonts w:cs="Arial"/>
              </w:rPr>
            </w:pPr>
            <w:r>
              <w:rPr>
                <w:rFonts w:cs="Arial"/>
              </w:rPr>
              <w:t>0x00-0xFF Latin-9 (1 byte per char)</w:t>
            </w:r>
          </w:p>
          <w:p w14:paraId="7F8BCEDB" w14:textId="77777777" w:rsidR="0042307E" w:rsidRDefault="0042307E">
            <w:pPr>
              <w:autoSpaceDE w:val="0"/>
              <w:autoSpaceDN w:val="0"/>
              <w:adjustRightInd w:val="0"/>
              <w:spacing w:line="276" w:lineRule="auto"/>
              <w:ind w:left="1890"/>
              <w:rPr>
                <w:rFonts w:cs="Arial"/>
              </w:rPr>
            </w:pPr>
            <w:r>
              <w:rPr>
                <w:rFonts w:cs="Arial"/>
              </w:rPr>
              <w:t>0x2: Coding Table III</w:t>
            </w:r>
          </w:p>
          <w:p w14:paraId="318BA930" w14:textId="77777777" w:rsidR="0042307E" w:rsidRDefault="0042307E" w:rsidP="0042307E">
            <w:pPr>
              <w:autoSpaceDE w:val="0"/>
              <w:autoSpaceDN w:val="0"/>
              <w:adjustRightInd w:val="0"/>
              <w:spacing w:line="276" w:lineRule="auto"/>
              <w:ind w:left="1890" w:firstLine="435"/>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55E65334" w14:textId="77777777" w:rsidR="0042307E" w:rsidRDefault="0042307E">
            <w:pPr>
              <w:autoSpaceDE w:val="0"/>
              <w:autoSpaceDN w:val="0"/>
              <w:adjustRightInd w:val="0"/>
              <w:spacing w:line="276" w:lineRule="auto"/>
              <w:ind w:left="1890"/>
              <w:rPr>
                <w:rFonts w:cs="Arial"/>
              </w:rPr>
            </w:pPr>
          </w:p>
        </w:tc>
      </w:tr>
      <w:tr w:rsidR="0042307E" w14:paraId="6A405650" w14:textId="77777777" w:rsidTr="0042307E">
        <w:trPr>
          <w:trHeight w:val="255"/>
          <w:jc w:val="center"/>
        </w:trPr>
        <w:tc>
          <w:tcPr>
            <w:tcW w:w="9270" w:type="dxa"/>
            <w:gridSpan w:val="4"/>
            <w:noWrap/>
            <w:hideMark/>
          </w:tcPr>
          <w:p w14:paraId="6DE7A20A" w14:textId="77777777" w:rsidR="0042307E" w:rsidRDefault="0042307E" w:rsidP="0042307E">
            <w:pPr>
              <w:spacing w:line="276" w:lineRule="auto"/>
              <w:ind w:left="720"/>
              <w:rPr>
                <w:rFonts w:cs="Arial"/>
                <w:b/>
                <w:bCs/>
                <w:color w:val="000000"/>
              </w:rPr>
            </w:pPr>
            <w:r>
              <w:rPr>
                <w:rFonts w:cs="Arial"/>
                <w:b/>
                <w:bCs/>
                <w:color w:val="000000"/>
              </w:rPr>
              <w:t>Byte 2-3: Payload Length</w:t>
            </w:r>
          </w:p>
        </w:tc>
      </w:tr>
      <w:tr w:rsidR="0042307E" w14:paraId="79F87DAB" w14:textId="77777777" w:rsidTr="0042307E">
        <w:trPr>
          <w:trHeight w:val="255"/>
          <w:jc w:val="center"/>
        </w:trPr>
        <w:tc>
          <w:tcPr>
            <w:tcW w:w="1260" w:type="dxa"/>
            <w:gridSpan w:val="2"/>
            <w:noWrap/>
            <w:hideMark/>
          </w:tcPr>
          <w:p w14:paraId="413C2C48" w14:textId="77777777" w:rsidR="0042307E" w:rsidRDefault="0042307E">
            <w:pPr>
              <w:rPr>
                <w:rFonts w:cs="Arial"/>
                <w:b/>
                <w:bCs/>
                <w:color w:val="000000"/>
              </w:rPr>
            </w:pPr>
          </w:p>
        </w:tc>
        <w:tc>
          <w:tcPr>
            <w:tcW w:w="8010" w:type="dxa"/>
            <w:gridSpan w:val="2"/>
            <w:noWrap/>
            <w:hideMark/>
          </w:tcPr>
          <w:p w14:paraId="3C7B8B3E" w14:textId="77777777" w:rsidR="0042307E" w:rsidRDefault="0042307E">
            <w:pPr>
              <w:spacing w:line="276" w:lineRule="auto"/>
              <w:rPr>
                <w:rFonts w:cs="Arial"/>
                <w:color w:val="000000"/>
              </w:rPr>
            </w:pPr>
            <w:r>
              <w:rPr>
                <w:rFonts w:cs="Arial"/>
                <w:color w:val="000000"/>
              </w:rPr>
              <w:t>0x0000: Invalid</w:t>
            </w:r>
          </w:p>
          <w:p w14:paraId="6A998F21" w14:textId="77777777" w:rsidR="0042307E" w:rsidRDefault="0042307E">
            <w:pPr>
              <w:spacing w:line="276" w:lineRule="auto"/>
              <w:rPr>
                <w:rFonts w:cs="Arial"/>
                <w:color w:val="000000"/>
              </w:rPr>
            </w:pPr>
            <w:r>
              <w:rPr>
                <w:rFonts w:cs="Arial"/>
                <w:color w:val="000000"/>
              </w:rPr>
              <w:t>0x0001: 1 Byte</w:t>
            </w:r>
          </w:p>
          <w:p w14:paraId="2014DB61" w14:textId="77777777" w:rsidR="0042307E" w:rsidRDefault="0042307E">
            <w:pPr>
              <w:spacing w:line="276" w:lineRule="auto"/>
              <w:rPr>
                <w:rFonts w:cs="Arial"/>
                <w:color w:val="000000"/>
              </w:rPr>
            </w:pPr>
            <w:r>
              <w:rPr>
                <w:rFonts w:cs="Arial"/>
                <w:color w:val="000000"/>
              </w:rPr>
              <w:t>0x01D7: 471 Bytes</w:t>
            </w:r>
          </w:p>
          <w:p w14:paraId="5B30CB6A" w14:textId="77777777" w:rsidR="0042307E" w:rsidRDefault="0042307E" w:rsidP="0042307E">
            <w:pPr>
              <w:spacing w:line="276" w:lineRule="auto"/>
              <w:rPr>
                <w:rFonts w:cs="Arial"/>
                <w:color w:val="000000"/>
              </w:rPr>
            </w:pPr>
            <w:r>
              <w:rPr>
                <w:rFonts w:cs="Arial"/>
                <w:color w:val="000000"/>
              </w:rPr>
              <w:t>0x01D8-0xFFFF: reserved</w:t>
            </w:r>
          </w:p>
        </w:tc>
      </w:tr>
      <w:tr w:rsidR="0042307E" w14:paraId="1500C27F" w14:textId="77777777" w:rsidTr="0042307E">
        <w:trPr>
          <w:trHeight w:val="255"/>
          <w:jc w:val="center"/>
        </w:trPr>
        <w:tc>
          <w:tcPr>
            <w:tcW w:w="1049" w:type="dxa"/>
            <w:noWrap/>
            <w:hideMark/>
          </w:tcPr>
          <w:p w14:paraId="4CF9F2FF" w14:textId="77777777" w:rsidR="0042307E" w:rsidRDefault="0042307E">
            <w:pPr>
              <w:rPr>
                <w:rFonts w:cs="Arial"/>
                <w:color w:val="000000"/>
              </w:rPr>
            </w:pPr>
          </w:p>
        </w:tc>
        <w:tc>
          <w:tcPr>
            <w:tcW w:w="8221" w:type="dxa"/>
            <w:gridSpan w:val="3"/>
            <w:noWrap/>
            <w:hideMark/>
          </w:tcPr>
          <w:p w14:paraId="2BEBED71" w14:textId="77777777" w:rsidR="0042307E" w:rsidRDefault="0042307E">
            <w:pPr>
              <w:spacing w:line="276" w:lineRule="auto"/>
              <w:rPr>
                <w:rFonts w:asciiTheme="minorHAnsi" w:eastAsiaTheme="minorHAnsi" w:hAnsiTheme="minorHAnsi" w:cstheme="minorBidi"/>
                <w:lang w:val="de-DE" w:eastAsia="de-DE"/>
              </w:rPr>
            </w:pPr>
          </w:p>
        </w:tc>
      </w:tr>
      <w:tr w:rsidR="0042307E" w14:paraId="7A27ECB3" w14:textId="77777777" w:rsidTr="0042307E">
        <w:trPr>
          <w:trHeight w:val="255"/>
          <w:jc w:val="center"/>
        </w:trPr>
        <w:tc>
          <w:tcPr>
            <w:tcW w:w="9270" w:type="dxa"/>
            <w:gridSpan w:val="4"/>
            <w:noWrap/>
            <w:hideMark/>
          </w:tcPr>
          <w:p w14:paraId="59324FB0" w14:textId="77777777" w:rsidR="0042307E" w:rsidRDefault="0042307E" w:rsidP="0042307E">
            <w:pPr>
              <w:spacing w:line="276" w:lineRule="auto"/>
              <w:ind w:left="720"/>
              <w:rPr>
                <w:rFonts w:cs="Arial"/>
                <w:b/>
                <w:bCs/>
                <w:color w:val="000000"/>
              </w:rPr>
            </w:pPr>
            <w:r>
              <w:rPr>
                <w:rFonts w:cs="Arial"/>
                <w:b/>
                <w:bCs/>
                <w:color w:val="000000"/>
              </w:rPr>
              <w:t>Byte 4: App ID</w:t>
            </w:r>
          </w:p>
        </w:tc>
      </w:tr>
      <w:tr w:rsidR="0042307E" w14:paraId="62ABE327" w14:textId="77777777" w:rsidTr="0042307E">
        <w:trPr>
          <w:trHeight w:val="255"/>
          <w:jc w:val="center"/>
        </w:trPr>
        <w:tc>
          <w:tcPr>
            <w:tcW w:w="1260" w:type="dxa"/>
            <w:gridSpan w:val="2"/>
            <w:noWrap/>
            <w:hideMark/>
          </w:tcPr>
          <w:p w14:paraId="68B08018" w14:textId="77777777" w:rsidR="0042307E" w:rsidRDefault="0042307E">
            <w:pPr>
              <w:rPr>
                <w:rFonts w:cs="Arial"/>
                <w:color w:val="000000"/>
              </w:rPr>
            </w:pPr>
          </w:p>
        </w:tc>
        <w:tc>
          <w:tcPr>
            <w:tcW w:w="8010" w:type="dxa"/>
            <w:gridSpan w:val="2"/>
            <w:noWrap/>
            <w:hideMark/>
          </w:tcPr>
          <w:p w14:paraId="562EF64E" w14:textId="77777777" w:rsidR="0042307E" w:rsidRDefault="0042307E" w:rsidP="0042307E">
            <w:pPr>
              <w:spacing w:line="276" w:lineRule="auto"/>
              <w:rPr>
                <w:rFonts w:cs="Arial"/>
                <w:color w:val="000000"/>
              </w:rPr>
            </w:pPr>
            <w:r>
              <w:rPr>
                <w:rFonts w:cs="Arial"/>
                <w:color w:val="000000"/>
              </w:rPr>
              <w:t>0x00 – 0xFF: ID</w:t>
            </w:r>
          </w:p>
        </w:tc>
      </w:tr>
      <w:tr w:rsidR="0042307E" w14:paraId="2D09EF0C" w14:textId="77777777" w:rsidTr="0042307E">
        <w:trPr>
          <w:trHeight w:val="255"/>
          <w:jc w:val="center"/>
        </w:trPr>
        <w:tc>
          <w:tcPr>
            <w:tcW w:w="1049" w:type="dxa"/>
            <w:noWrap/>
            <w:hideMark/>
          </w:tcPr>
          <w:p w14:paraId="773640AE" w14:textId="77777777" w:rsidR="0042307E" w:rsidRDefault="0042307E">
            <w:pPr>
              <w:rPr>
                <w:rFonts w:cs="Arial"/>
                <w:color w:val="000000"/>
              </w:rPr>
            </w:pPr>
          </w:p>
        </w:tc>
        <w:tc>
          <w:tcPr>
            <w:tcW w:w="8221" w:type="dxa"/>
            <w:gridSpan w:val="3"/>
            <w:noWrap/>
            <w:hideMark/>
          </w:tcPr>
          <w:p w14:paraId="775C5A87" w14:textId="77777777" w:rsidR="0042307E" w:rsidRDefault="0042307E">
            <w:pPr>
              <w:spacing w:line="276" w:lineRule="auto"/>
              <w:rPr>
                <w:rFonts w:asciiTheme="minorHAnsi" w:eastAsiaTheme="minorHAnsi" w:hAnsiTheme="minorHAnsi" w:cstheme="minorBidi"/>
                <w:lang w:val="de-DE" w:eastAsia="de-DE"/>
              </w:rPr>
            </w:pPr>
          </w:p>
        </w:tc>
      </w:tr>
      <w:tr w:rsidR="0042307E" w14:paraId="1A652397" w14:textId="77777777" w:rsidTr="0042307E">
        <w:trPr>
          <w:trHeight w:val="255"/>
          <w:jc w:val="center"/>
        </w:trPr>
        <w:tc>
          <w:tcPr>
            <w:tcW w:w="9270" w:type="dxa"/>
            <w:gridSpan w:val="4"/>
            <w:noWrap/>
            <w:hideMark/>
          </w:tcPr>
          <w:p w14:paraId="71245887" w14:textId="77777777" w:rsidR="0042307E" w:rsidRDefault="0042307E" w:rsidP="0042307E">
            <w:pPr>
              <w:spacing w:line="276" w:lineRule="auto"/>
              <w:ind w:left="720"/>
              <w:rPr>
                <w:rFonts w:cs="Arial"/>
                <w:b/>
                <w:bCs/>
                <w:color w:val="000000"/>
              </w:rPr>
            </w:pPr>
            <w:r>
              <w:rPr>
                <w:rFonts w:cs="Arial"/>
                <w:b/>
                <w:bCs/>
                <w:color w:val="000000"/>
              </w:rPr>
              <w:t>Byte 5: Function ID</w:t>
            </w:r>
          </w:p>
        </w:tc>
      </w:tr>
      <w:tr w:rsidR="0042307E" w14:paraId="465CCD3C" w14:textId="77777777" w:rsidTr="0042307E">
        <w:trPr>
          <w:trHeight w:val="255"/>
          <w:jc w:val="center"/>
        </w:trPr>
        <w:tc>
          <w:tcPr>
            <w:tcW w:w="1260" w:type="dxa"/>
            <w:gridSpan w:val="2"/>
            <w:noWrap/>
            <w:hideMark/>
          </w:tcPr>
          <w:p w14:paraId="351304BD" w14:textId="77777777" w:rsidR="0042307E" w:rsidRDefault="0042307E">
            <w:pPr>
              <w:rPr>
                <w:rFonts w:cs="Arial"/>
                <w:b/>
                <w:bCs/>
                <w:color w:val="000000"/>
              </w:rPr>
            </w:pPr>
          </w:p>
        </w:tc>
        <w:tc>
          <w:tcPr>
            <w:tcW w:w="8010" w:type="dxa"/>
            <w:gridSpan w:val="2"/>
            <w:noWrap/>
            <w:hideMark/>
          </w:tcPr>
          <w:p w14:paraId="35A998EF" w14:textId="77777777" w:rsidR="0042307E" w:rsidRDefault="0042307E">
            <w:pPr>
              <w:spacing w:line="276" w:lineRule="auto"/>
              <w:rPr>
                <w:rFonts w:cs="Arial"/>
                <w:color w:val="000000"/>
              </w:rPr>
            </w:pPr>
            <w:r>
              <w:rPr>
                <w:rFonts w:cs="Arial"/>
                <w:color w:val="000000"/>
              </w:rPr>
              <w:t>0x00: Invalid</w:t>
            </w:r>
          </w:p>
        </w:tc>
      </w:tr>
      <w:tr w:rsidR="0042307E" w14:paraId="61EEDF01" w14:textId="77777777" w:rsidTr="0042307E">
        <w:trPr>
          <w:trHeight w:val="255"/>
          <w:jc w:val="center"/>
        </w:trPr>
        <w:tc>
          <w:tcPr>
            <w:tcW w:w="1260" w:type="dxa"/>
            <w:gridSpan w:val="2"/>
            <w:noWrap/>
            <w:hideMark/>
          </w:tcPr>
          <w:p w14:paraId="713A4A6A" w14:textId="77777777" w:rsidR="0042307E" w:rsidRDefault="0042307E">
            <w:pPr>
              <w:rPr>
                <w:rFonts w:cs="Arial"/>
                <w:color w:val="000000"/>
              </w:rPr>
            </w:pPr>
          </w:p>
        </w:tc>
        <w:tc>
          <w:tcPr>
            <w:tcW w:w="8010" w:type="dxa"/>
            <w:gridSpan w:val="2"/>
            <w:noWrap/>
            <w:hideMark/>
          </w:tcPr>
          <w:p w14:paraId="6445B99E" w14:textId="77777777" w:rsidR="0042307E" w:rsidRDefault="0042307E">
            <w:pPr>
              <w:spacing w:line="276" w:lineRule="auto"/>
              <w:rPr>
                <w:rFonts w:cs="Arial"/>
                <w:color w:val="000000"/>
              </w:rPr>
            </w:pPr>
            <w:r>
              <w:rPr>
                <w:rFonts w:cs="Arial"/>
                <w:color w:val="000000"/>
              </w:rPr>
              <w:t>0x01-0xFF: ID</w:t>
            </w:r>
          </w:p>
        </w:tc>
      </w:tr>
      <w:tr w:rsidR="0042307E" w14:paraId="3F7EEEE0" w14:textId="77777777" w:rsidTr="0042307E">
        <w:trPr>
          <w:trHeight w:val="255"/>
          <w:jc w:val="center"/>
        </w:trPr>
        <w:tc>
          <w:tcPr>
            <w:tcW w:w="1049" w:type="dxa"/>
            <w:noWrap/>
            <w:hideMark/>
          </w:tcPr>
          <w:p w14:paraId="23EE05D4" w14:textId="77777777" w:rsidR="0042307E" w:rsidRDefault="0042307E">
            <w:pPr>
              <w:rPr>
                <w:rFonts w:cs="Arial"/>
                <w:color w:val="000000"/>
              </w:rPr>
            </w:pPr>
          </w:p>
        </w:tc>
        <w:tc>
          <w:tcPr>
            <w:tcW w:w="8221" w:type="dxa"/>
            <w:gridSpan w:val="3"/>
            <w:noWrap/>
            <w:hideMark/>
          </w:tcPr>
          <w:p w14:paraId="7D624F08" w14:textId="77777777" w:rsidR="0042307E" w:rsidRDefault="0042307E">
            <w:pPr>
              <w:spacing w:line="276" w:lineRule="auto"/>
              <w:rPr>
                <w:rFonts w:asciiTheme="minorHAnsi" w:eastAsiaTheme="minorHAnsi" w:hAnsiTheme="minorHAnsi" w:cstheme="minorBidi"/>
                <w:lang w:val="de-DE" w:eastAsia="de-DE"/>
              </w:rPr>
            </w:pPr>
          </w:p>
        </w:tc>
      </w:tr>
      <w:tr w:rsidR="0042307E" w14:paraId="7E85DDBA" w14:textId="77777777" w:rsidTr="0042307E">
        <w:trPr>
          <w:trHeight w:val="255"/>
          <w:jc w:val="center"/>
        </w:trPr>
        <w:tc>
          <w:tcPr>
            <w:tcW w:w="9270" w:type="dxa"/>
            <w:gridSpan w:val="4"/>
            <w:noWrap/>
          </w:tcPr>
          <w:p w14:paraId="039EE2B7" w14:textId="77777777" w:rsidR="0042307E" w:rsidRDefault="0042307E" w:rsidP="0042307E">
            <w:pPr>
              <w:spacing w:line="276" w:lineRule="auto"/>
              <w:ind w:left="720"/>
              <w:rPr>
                <w:rFonts w:cs="Arial"/>
                <w:b/>
                <w:bCs/>
                <w:color w:val="000000"/>
              </w:rPr>
            </w:pPr>
            <w:r>
              <w:rPr>
                <w:rFonts w:cs="Arial"/>
                <w:b/>
                <w:bCs/>
                <w:color w:val="000000"/>
              </w:rPr>
              <w:t xml:space="preserve">Byte 6: </w:t>
            </w:r>
            <w:proofErr w:type="spellStart"/>
            <w:r>
              <w:rPr>
                <w:rFonts w:cs="Arial"/>
                <w:b/>
                <w:bCs/>
                <w:color w:val="000000"/>
              </w:rPr>
              <w:t>MsgCounter</w:t>
            </w:r>
            <w:proofErr w:type="spellEnd"/>
          </w:p>
          <w:p w14:paraId="016C4A12" w14:textId="77777777" w:rsidR="0042307E" w:rsidRDefault="0042307E" w:rsidP="0042307E">
            <w:pPr>
              <w:spacing w:line="276" w:lineRule="auto"/>
              <w:ind w:left="1243"/>
              <w:rPr>
                <w:rFonts w:cs="Arial"/>
                <w:color w:val="000000"/>
              </w:rPr>
            </w:pPr>
            <w:r>
              <w:rPr>
                <w:rFonts w:cs="Arial"/>
                <w:color w:val="000000"/>
              </w:rPr>
              <w:t>0x00: Invalid</w:t>
            </w:r>
          </w:p>
          <w:p w14:paraId="326241DF" w14:textId="77777777" w:rsidR="0042307E" w:rsidRDefault="0042307E" w:rsidP="0042307E">
            <w:pPr>
              <w:spacing w:line="276" w:lineRule="auto"/>
              <w:rPr>
                <w:rFonts w:asciiTheme="minorHAnsi" w:eastAsiaTheme="minorHAnsi" w:hAnsiTheme="minorHAnsi" w:cstheme="minorBidi"/>
                <w:lang w:val="de-DE" w:eastAsia="de-DE"/>
              </w:rPr>
            </w:pPr>
            <w:r>
              <w:rPr>
                <w:rFonts w:cs="Arial"/>
                <w:color w:val="000000"/>
              </w:rPr>
              <w:t xml:space="preserve">                       0x01 – 0xFF: Value</w:t>
            </w:r>
          </w:p>
        </w:tc>
      </w:tr>
      <w:tr w:rsidR="0042307E" w:rsidRPr="000D5EE6" w14:paraId="496291A9" w14:textId="77777777" w:rsidTr="0042307E">
        <w:trPr>
          <w:trHeight w:val="255"/>
          <w:jc w:val="center"/>
        </w:trPr>
        <w:tc>
          <w:tcPr>
            <w:tcW w:w="9270" w:type="dxa"/>
            <w:gridSpan w:val="4"/>
            <w:noWrap/>
            <w:hideMark/>
          </w:tcPr>
          <w:p w14:paraId="70982C7B" w14:textId="77777777" w:rsidR="0042307E" w:rsidRDefault="0042307E">
            <w:pPr>
              <w:spacing w:line="276" w:lineRule="auto"/>
              <w:ind w:left="720"/>
              <w:rPr>
                <w:rFonts w:cs="Arial"/>
                <w:b/>
                <w:bCs/>
                <w:color w:val="000000"/>
              </w:rPr>
            </w:pPr>
            <w:r>
              <w:rPr>
                <w:rFonts w:cs="Arial"/>
                <w:b/>
                <w:bCs/>
                <w:color w:val="000000"/>
              </w:rPr>
              <w:t>Byte 7: Data Indication</w:t>
            </w:r>
          </w:p>
          <w:p w14:paraId="18EF4F51" w14:textId="77777777" w:rsidR="0042307E" w:rsidRDefault="0042307E">
            <w:pPr>
              <w:spacing w:line="276" w:lineRule="auto"/>
              <w:ind w:left="720" w:firstLine="530"/>
              <w:rPr>
                <w:rFonts w:cs="Arial"/>
                <w:bCs/>
                <w:i/>
                <w:color w:val="000000"/>
              </w:rPr>
            </w:pPr>
            <w:r w:rsidRPr="006F2BF7">
              <w:rPr>
                <w:rFonts w:cs="Arial"/>
                <w:bCs/>
                <w:i/>
                <w:color w:val="000000"/>
              </w:rPr>
              <w:t>Bit 0-</w:t>
            </w:r>
            <w:r>
              <w:rPr>
                <w:rFonts w:cs="Arial"/>
                <w:bCs/>
                <w:i/>
                <w:color w:val="000000"/>
              </w:rPr>
              <w:t>4</w:t>
            </w:r>
            <w:r w:rsidRPr="006F2BF7">
              <w:rPr>
                <w:rFonts w:cs="Arial"/>
                <w:bCs/>
                <w:i/>
                <w:color w:val="000000"/>
              </w:rPr>
              <w:t>: Reserved</w:t>
            </w:r>
          </w:p>
          <w:p w14:paraId="2FC287CE" w14:textId="77777777" w:rsidR="0042307E" w:rsidRPr="006F2BF7" w:rsidRDefault="0042307E" w:rsidP="0042307E">
            <w:pPr>
              <w:spacing w:line="276" w:lineRule="auto"/>
              <w:ind w:left="720" w:firstLine="530"/>
              <w:rPr>
                <w:rFonts w:cs="Arial"/>
                <w:bCs/>
                <w:i/>
                <w:color w:val="000000"/>
              </w:rPr>
            </w:pPr>
            <w:r>
              <w:rPr>
                <w:rFonts w:cs="Arial"/>
                <w:bCs/>
                <w:i/>
                <w:color w:val="000000"/>
              </w:rPr>
              <w:t>Bit 5</w:t>
            </w:r>
            <w:r w:rsidRPr="006F2BF7">
              <w:rPr>
                <w:rFonts w:cs="Arial"/>
                <w:bCs/>
                <w:i/>
                <w:color w:val="000000"/>
              </w:rPr>
              <w:t xml:space="preserve">: </w:t>
            </w:r>
          </w:p>
          <w:p w14:paraId="54E0B836" w14:textId="77777777" w:rsidR="0042307E" w:rsidRDefault="0042307E" w:rsidP="0042307E">
            <w:pPr>
              <w:spacing w:line="276" w:lineRule="auto"/>
              <w:ind w:left="720" w:firstLine="1250"/>
              <w:rPr>
                <w:rFonts w:cs="Arial"/>
                <w:bCs/>
                <w:color w:val="000000"/>
              </w:rPr>
            </w:pPr>
            <w:r>
              <w:rPr>
                <w:rFonts w:cs="Arial"/>
                <w:bCs/>
                <w:color w:val="000000"/>
              </w:rPr>
              <w:t>0x1: Payload Hash available</w:t>
            </w:r>
          </w:p>
          <w:p w14:paraId="4C07C94E" w14:textId="77777777" w:rsidR="0042307E" w:rsidRDefault="0042307E" w:rsidP="0042307E">
            <w:pPr>
              <w:spacing w:line="276" w:lineRule="auto"/>
              <w:ind w:left="720" w:firstLine="1250"/>
              <w:rPr>
                <w:rFonts w:cs="Arial"/>
                <w:bCs/>
                <w:color w:val="000000"/>
              </w:rPr>
            </w:pPr>
            <w:r>
              <w:rPr>
                <w:rFonts w:cs="Arial"/>
                <w:bCs/>
                <w:color w:val="000000"/>
              </w:rPr>
              <w:t>0x0: Hash not available</w:t>
            </w:r>
          </w:p>
          <w:p w14:paraId="61C29F6F" w14:textId="77777777" w:rsidR="0042307E" w:rsidRPr="006F2BF7" w:rsidRDefault="0042307E">
            <w:pPr>
              <w:spacing w:line="276" w:lineRule="auto"/>
              <w:ind w:left="720" w:firstLine="530"/>
              <w:rPr>
                <w:rFonts w:cs="Arial"/>
                <w:bCs/>
                <w:i/>
                <w:color w:val="000000"/>
              </w:rPr>
            </w:pPr>
            <w:r w:rsidRPr="006F2BF7">
              <w:rPr>
                <w:rFonts w:cs="Arial"/>
                <w:bCs/>
                <w:i/>
                <w:color w:val="000000"/>
              </w:rPr>
              <w:t xml:space="preserve">Bit 6: </w:t>
            </w:r>
          </w:p>
          <w:p w14:paraId="026B46F6" w14:textId="77777777" w:rsidR="0042307E" w:rsidRDefault="0042307E" w:rsidP="0042307E">
            <w:pPr>
              <w:spacing w:line="276" w:lineRule="auto"/>
              <w:ind w:left="720" w:firstLine="1250"/>
              <w:rPr>
                <w:rFonts w:cs="Arial"/>
                <w:bCs/>
                <w:color w:val="000000"/>
              </w:rPr>
            </w:pPr>
            <w:r>
              <w:rPr>
                <w:rFonts w:cs="Arial"/>
                <w:bCs/>
                <w:color w:val="000000"/>
              </w:rPr>
              <w:t>0x1: SyncP Encrypted</w:t>
            </w:r>
          </w:p>
          <w:p w14:paraId="688DF27A" w14:textId="77777777" w:rsidR="0042307E" w:rsidRDefault="0042307E" w:rsidP="0042307E">
            <w:pPr>
              <w:spacing w:line="276" w:lineRule="auto"/>
              <w:ind w:left="720" w:firstLine="1250"/>
              <w:rPr>
                <w:rFonts w:cs="Arial"/>
                <w:bCs/>
                <w:color w:val="000000"/>
              </w:rPr>
            </w:pPr>
            <w:r>
              <w:rPr>
                <w:rFonts w:cs="Arial"/>
                <w:bCs/>
                <w:color w:val="000000"/>
              </w:rPr>
              <w:t>0x0: Unencrypted</w:t>
            </w:r>
          </w:p>
          <w:p w14:paraId="289C2B7C" w14:textId="77777777" w:rsidR="0042307E" w:rsidRPr="006F2BF7" w:rsidRDefault="0042307E">
            <w:pPr>
              <w:spacing w:line="276" w:lineRule="auto"/>
              <w:ind w:left="720" w:firstLine="530"/>
              <w:rPr>
                <w:rFonts w:cs="Arial"/>
                <w:bCs/>
                <w:i/>
                <w:color w:val="000000"/>
              </w:rPr>
            </w:pPr>
            <w:r w:rsidRPr="006F2BF7">
              <w:rPr>
                <w:rFonts w:cs="Arial"/>
                <w:bCs/>
                <w:i/>
                <w:color w:val="000000"/>
              </w:rPr>
              <w:t xml:space="preserve">Bit 7: </w:t>
            </w:r>
          </w:p>
          <w:p w14:paraId="0A3CF384" w14:textId="77777777" w:rsidR="0042307E" w:rsidRDefault="0042307E" w:rsidP="0042307E">
            <w:pPr>
              <w:spacing w:line="276" w:lineRule="auto"/>
              <w:ind w:left="720" w:firstLine="1250"/>
              <w:rPr>
                <w:rFonts w:cs="Arial"/>
                <w:bCs/>
                <w:color w:val="000000"/>
              </w:rPr>
            </w:pPr>
            <w:r>
              <w:rPr>
                <w:rFonts w:cs="Arial"/>
                <w:bCs/>
                <w:color w:val="000000"/>
              </w:rPr>
              <w:lastRenderedPageBreak/>
              <w:t>0x1: GZIP Compressed</w:t>
            </w:r>
          </w:p>
          <w:p w14:paraId="5F56BCA8" w14:textId="77777777" w:rsidR="0042307E" w:rsidRDefault="0042307E" w:rsidP="0042307E">
            <w:pPr>
              <w:spacing w:line="276" w:lineRule="auto"/>
              <w:ind w:left="720" w:firstLine="1250"/>
              <w:rPr>
                <w:rFonts w:cs="Arial"/>
                <w:bCs/>
                <w:color w:val="000000"/>
              </w:rPr>
            </w:pPr>
            <w:r>
              <w:rPr>
                <w:rFonts w:cs="Arial"/>
                <w:bCs/>
                <w:color w:val="000000"/>
              </w:rPr>
              <w:t>0x0: Uncompressed</w:t>
            </w:r>
          </w:p>
          <w:p w14:paraId="1D907198" w14:textId="77777777" w:rsidR="0042307E" w:rsidRDefault="0042307E">
            <w:pPr>
              <w:spacing w:line="276" w:lineRule="auto"/>
              <w:ind w:left="720" w:firstLine="530"/>
              <w:rPr>
                <w:rFonts w:cs="Arial"/>
                <w:bCs/>
                <w:color w:val="000000"/>
              </w:rPr>
            </w:pPr>
          </w:p>
        </w:tc>
      </w:tr>
      <w:tr w:rsidR="0042307E" w14:paraId="34C28517" w14:textId="77777777" w:rsidTr="0042307E">
        <w:trPr>
          <w:trHeight w:val="255"/>
          <w:jc w:val="center"/>
        </w:trPr>
        <w:tc>
          <w:tcPr>
            <w:tcW w:w="9270" w:type="dxa"/>
            <w:gridSpan w:val="4"/>
            <w:noWrap/>
            <w:hideMark/>
          </w:tcPr>
          <w:p w14:paraId="657AD822" w14:textId="77777777" w:rsidR="0042307E" w:rsidRDefault="0042307E" w:rsidP="0042307E">
            <w:pPr>
              <w:spacing w:line="276" w:lineRule="auto"/>
              <w:ind w:left="720"/>
              <w:rPr>
                <w:rFonts w:cs="Arial"/>
                <w:b/>
                <w:bCs/>
                <w:color w:val="000000"/>
              </w:rPr>
            </w:pPr>
            <w:r>
              <w:rPr>
                <w:rFonts w:cs="Arial"/>
                <w:b/>
                <w:bCs/>
                <w:color w:val="000000"/>
              </w:rPr>
              <w:lastRenderedPageBreak/>
              <w:t>Byte 8: Payload Version</w:t>
            </w:r>
          </w:p>
        </w:tc>
      </w:tr>
      <w:tr w:rsidR="0042307E" w14:paraId="33570F5A" w14:textId="77777777" w:rsidTr="0042307E">
        <w:trPr>
          <w:trHeight w:val="255"/>
          <w:jc w:val="center"/>
        </w:trPr>
        <w:tc>
          <w:tcPr>
            <w:tcW w:w="1260" w:type="dxa"/>
            <w:gridSpan w:val="2"/>
            <w:noWrap/>
            <w:hideMark/>
          </w:tcPr>
          <w:p w14:paraId="25789D0C" w14:textId="77777777" w:rsidR="0042307E" w:rsidRDefault="0042307E">
            <w:pPr>
              <w:rPr>
                <w:rFonts w:cs="Arial"/>
                <w:b/>
                <w:bCs/>
                <w:color w:val="000000"/>
              </w:rPr>
            </w:pPr>
          </w:p>
        </w:tc>
        <w:tc>
          <w:tcPr>
            <w:tcW w:w="8010" w:type="dxa"/>
            <w:gridSpan w:val="2"/>
            <w:noWrap/>
            <w:hideMark/>
          </w:tcPr>
          <w:p w14:paraId="1F2D9919" w14:textId="77777777" w:rsidR="0042307E" w:rsidRDefault="0042307E">
            <w:pPr>
              <w:spacing w:line="276" w:lineRule="auto"/>
              <w:rPr>
                <w:rFonts w:cs="Arial"/>
                <w:color w:val="000000"/>
              </w:rPr>
            </w:pPr>
            <w:r>
              <w:rPr>
                <w:rFonts w:cs="Arial"/>
                <w:color w:val="000000"/>
              </w:rPr>
              <w:t>0x00: Invalid</w:t>
            </w:r>
          </w:p>
        </w:tc>
      </w:tr>
      <w:tr w:rsidR="0042307E" w14:paraId="1AA5AE7C" w14:textId="77777777" w:rsidTr="0042307E">
        <w:trPr>
          <w:trHeight w:val="255"/>
          <w:jc w:val="center"/>
        </w:trPr>
        <w:tc>
          <w:tcPr>
            <w:tcW w:w="1260" w:type="dxa"/>
            <w:gridSpan w:val="2"/>
            <w:noWrap/>
            <w:hideMark/>
          </w:tcPr>
          <w:p w14:paraId="2DF4BD2C" w14:textId="77777777" w:rsidR="0042307E" w:rsidRDefault="0042307E">
            <w:pPr>
              <w:rPr>
                <w:rFonts w:cs="Arial"/>
                <w:color w:val="000000"/>
              </w:rPr>
            </w:pPr>
          </w:p>
        </w:tc>
        <w:tc>
          <w:tcPr>
            <w:tcW w:w="8010" w:type="dxa"/>
            <w:gridSpan w:val="2"/>
            <w:noWrap/>
            <w:hideMark/>
          </w:tcPr>
          <w:p w14:paraId="210A13C8" w14:textId="77777777" w:rsidR="0042307E" w:rsidRDefault="0042307E">
            <w:pPr>
              <w:spacing w:line="276" w:lineRule="auto"/>
              <w:rPr>
                <w:rFonts w:cs="Arial"/>
                <w:color w:val="000000"/>
              </w:rPr>
            </w:pPr>
            <w:r>
              <w:rPr>
                <w:rFonts w:cs="Arial"/>
                <w:color w:val="000000"/>
              </w:rPr>
              <w:t>0x01-0xFF: Version</w:t>
            </w:r>
          </w:p>
        </w:tc>
      </w:tr>
      <w:tr w:rsidR="0042307E" w14:paraId="47300546" w14:textId="77777777" w:rsidTr="0042307E">
        <w:trPr>
          <w:trHeight w:val="255"/>
          <w:jc w:val="center"/>
        </w:trPr>
        <w:tc>
          <w:tcPr>
            <w:tcW w:w="1260" w:type="dxa"/>
            <w:gridSpan w:val="2"/>
            <w:noWrap/>
            <w:hideMark/>
          </w:tcPr>
          <w:p w14:paraId="612381D1" w14:textId="77777777" w:rsidR="0042307E" w:rsidRDefault="0042307E">
            <w:pPr>
              <w:rPr>
                <w:rFonts w:cs="Arial"/>
                <w:color w:val="000000"/>
              </w:rPr>
            </w:pPr>
          </w:p>
        </w:tc>
        <w:tc>
          <w:tcPr>
            <w:tcW w:w="8010" w:type="dxa"/>
            <w:gridSpan w:val="2"/>
            <w:noWrap/>
            <w:hideMark/>
          </w:tcPr>
          <w:p w14:paraId="2A3826AA" w14:textId="77777777" w:rsidR="0042307E" w:rsidRDefault="0042307E">
            <w:pPr>
              <w:spacing w:line="276" w:lineRule="auto"/>
              <w:rPr>
                <w:rFonts w:asciiTheme="minorHAnsi" w:eastAsiaTheme="minorHAnsi" w:hAnsiTheme="minorHAnsi" w:cstheme="minorBidi"/>
                <w:lang w:val="de-DE" w:eastAsia="de-DE"/>
              </w:rPr>
            </w:pPr>
          </w:p>
        </w:tc>
      </w:tr>
      <w:tr w:rsidR="0042307E" w14:paraId="7D9B8854" w14:textId="77777777" w:rsidTr="0042307E">
        <w:trPr>
          <w:gridAfter w:val="1"/>
          <w:wAfter w:w="328" w:type="dxa"/>
          <w:trHeight w:val="255"/>
          <w:jc w:val="center"/>
        </w:trPr>
        <w:tc>
          <w:tcPr>
            <w:tcW w:w="8942" w:type="dxa"/>
            <w:gridSpan w:val="3"/>
            <w:noWrap/>
            <w:vAlign w:val="bottom"/>
            <w:hideMark/>
          </w:tcPr>
          <w:p w14:paraId="18472D24" w14:textId="77777777" w:rsidR="0042307E" w:rsidRDefault="0042307E">
            <w:pPr>
              <w:spacing w:line="276" w:lineRule="auto"/>
              <w:ind w:left="720"/>
              <w:rPr>
                <w:rFonts w:cs="Arial"/>
                <w:b/>
                <w:bCs/>
                <w:color w:val="000000"/>
              </w:rPr>
            </w:pPr>
            <w:r>
              <w:rPr>
                <w:rFonts w:cs="Arial"/>
                <w:b/>
                <w:bCs/>
                <w:color w:val="000000"/>
              </w:rPr>
              <w:t>Byte: 9-40: Hash Value</w:t>
            </w:r>
          </w:p>
        </w:tc>
      </w:tr>
      <w:tr w:rsidR="0042307E" w14:paraId="659C60C1" w14:textId="77777777" w:rsidTr="0042307E">
        <w:trPr>
          <w:gridAfter w:val="1"/>
          <w:wAfter w:w="328" w:type="dxa"/>
          <w:trHeight w:val="255"/>
          <w:jc w:val="center"/>
        </w:trPr>
        <w:tc>
          <w:tcPr>
            <w:tcW w:w="1049" w:type="dxa"/>
            <w:noWrap/>
            <w:vAlign w:val="bottom"/>
            <w:hideMark/>
          </w:tcPr>
          <w:p w14:paraId="52C9FEF1" w14:textId="77777777" w:rsidR="0042307E" w:rsidRDefault="0042307E">
            <w:pPr>
              <w:rPr>
                <w:rFonts w:cs="Arial"/>
                <w:b/>
                <w:bCs/>
                <w:color w:val="000000"/>
              </w:rPr>
            </w:pPr>
          </w:p>
        </w:tc>
        <w:tc>
          <w:tcPr>
            <w:tcW w:w="7893" w:type="dxa"/>
            <w:gridSpan w:val="2"/>
            <w:noWrap/>
            <w:vAlign w:val="center"/>
            <w:hideMark/>
          </w:tcPr>
          <w:p w14:paraId="2A464A47" w14:textId="77777777" w:rsidR="0042307E" w:rsidRDefault="0042307E">
            <w:pPr>
              <w:spacing w:line="276" w:lineRule="auto"/>
              <w:rPr>
                <w:rFonts w:cs="Arial"/>
                <w:color w:val="000000"/>
              </w:rPr>
            </w:pPr>
            <w:r>
              <w:rPr>
                <w:rFonts w:cs="Arial"/>
                <w:color w:val="000000"/>
              </w:rPr>
              <w:t xml:space="preserve">32 Bytes: SHA-256 value of unencrypted, uncompressed </w:t>
            </w:r>
            <w:proofErr w:type="spellStart"/>
            <w:r>
              <w:rPr>
                <w:rFonts w:cs="Arial"/>
                <w:color w:val="000000"/>
              </w:rPr>
              <w:t>RedcapTPReceiveRawData</w:t>
            </w:r>
            <w:proofErr w:type="spellEnd"/>
            <w:r>
              <w:rPr>
                <w:rFonts w:cs="Arial"/>
                <w:color w:val="000000"/>
              </w:rPr>
              <w:t xml:space="preserve"> (optional see Byte 7: Data Indication)</w:t>
            </w:r>
          </w:p>
        </w:tc>
      </w:tr>
      <w:tr w:rsidR="0042307E" w14:paraId="18F05CCF" w14:textId="77777777" w:rsidTr="0042307E">
        <w:trPr>
          <w:trHeight w:val="255"/>
          <w:jc w:val="center"/>
        </w:trPr>
        <w:tc>
          <w:tcPr>
            <w:tcW w:w="1049" w:type="dxa"/>
            <w:noWrap/>
          </w:tcPr>
          <w:p w14:paraId="3B38B996" w14:textId="77777777" w:rsidR="0042307E" w:rsidRDefault="0042307E">
            <w:pPr>
              <w:rPr>
                <w:rFonts w:cs="Arial"/>
                <w:color w:val="000000"/>
              </w:rPr>
            </w:pPr>
          </w:p>
        </w:tc>
        <w:tc>
          <w:tcPr>
            <w:tcW w:w="8221" w:type="dxa"/>
            <w:gridSpan w:val="3"/>
            <w:noWrap/>
          </w:tcPr>
          <w:p w14:paraId="0A34716F" w14:textId="77777777" w:rsidR="0042307E" w:rsidRDefault="0042307E">
            <w:pPr>
              <w:spacing w:line="276" w:lineRule="auto"/>
              <w:rPr>
                <w:rFonts w:asciiTheme="minorHAnsi" w:eastAsiaTheme="minorHAnsi" w:hAnsiTheme="minorHAnsi" w:cstheme="minorBidi"/>
                <w:lang w:val="de-DE" w:eastAsia="de-DE"/>
              </w:rPr>
            </w:pPr>
          </w:p>
        </w:tc>
      </w:tr>
      <w:tr w:rsidR="0042307E" w14:paraId="25756194" w14:textId="77777777" w:rsidTr="0042307E">
        <w:trPr>
          <w:trHeight w:val="255"/>
          <w:jc w:val="center"/>
        </w:trPr>
        <w:tc>
          <w:tcPr>
            <w:tcW w:w="9270" w:type="dxa"/>
            <w:gridSpan w:val="4"/>
            <w:noWrap/>
            <w:hideMark/>
          </w:tcPr>
          <w:p w14:paraId="58252E7D" w14:textId="77777777" w:rsidR="0042307E" w:rsidRDefault="0042307E" w:rsidP="0042307E">
            <w:pPr>
              <w:spacing w:line="276" w:lineRule="auto"/>
              <w:ind w:left="720"/>
              <w:rPr>
                <w:rFonts w:cs="Arial"/>
                <w:b/>
                <w:bCs/>
                <w:color w:val="000000"/>
              </w:rPr>
            </w:pPr>
            <w:r>
              <w:rPr>
                <w:rFonts w:cs="Arial"/>
                <w:b/>
                <w:bCs/>
                <w:color w:val="000000"/>
              </w:rPr>
              <w:t xml:space="preserve">Byte: 41-511 (9-479 no HASH) </w:t>
            </w:r>
            <w:proofErr w:type="spellStart"/>
            <w:r>
              <w:rPr>
                <w:rFonts w:cs="Arial"/>
                <w:b/>
                <w:bCs/>
                <w:color w:val="000000"/>
              </w:rPr>
              <w:t>Redcap_TPReceive</w:t>
            </w:r>
            <w:proofErr w:type="spellEnd"/>
            <w:r>
              <w:rPr>
                <w:rFonts w:cs="Arial"/>
                <w:b/>
                <w:bCs/>
                <w:color w:val="000000"/>
              </w:rPr>
              <w:t xml:space="preserve"> Payload</w:t>
            </w:r>
          </w:p>
        </w:tc>
      </w:tr>
      <w:tr w:rsidR="0042307E" w:rsidRPr="000D5EE6" w14:paraId="10D71047" w14:textId="77777777" w:rsidTr="0042307E">
        <w:trPr>
          <w:trHeight w:val="255"/>
          <w:jc w:val="center"/>
        </w:trPr>
        <w:tc>
          <w:tcPr>
            <w:tcW w:w="1049" w:type="dxa"/>
            <w:noWrap/>
            <w:hideMark/>
          </w:tcPr>
          <w:p w14:paraId="232D4163" w14:textId="77777777" w:rsidR="0042307E" w:rsidRDefault="0042307E">
            <w:pPr>
              <w:rPr>
                <w:rFonts w:cs="Arial"/>
                <w:b/>
                <w:bCs/>
                <w:color w:val="000000"/>
              </w:rPr>
            </w:pPr>
          </w:p>
        </w:tc>
        <w:tc>
          <w:tcPr>
            <w:tcW w:w="8221" w:type="dxa"/>
            <w:gridSpan w:val="3"/>
            <w:noWrap/>
            <w:hideMark/>
          </w:tcPr>
          <w:p w14:paraId="1A32258B" w14:textId="77777777" w:rsidR="0042307E" w:rsidRDefault="0042307E" w:rsidP="0042307E">
            <w:pPr>
              <w:spacing w:line="276" w:lineRule="auto"/>
              <w:ind w:firstLine="195"/>
              <w:rPr>
                <w:rFonts w:cs="Arial"/>
                <w:bCs/>
                <w:color w:val="000000"/>
              </w:rPr>
            </w:pPr>
            <w:r>
              <w:rPr>
                <w:rFonts w:cs="Arial"/>
                <w:bCs/>
                <w:color w:val="000000"/>
              </w:rPr>
              <w:t>Payload data with up to 471 bytes</w:t>
            </w:r>
          </w:p>
        </w:tc>
      </w:tr>
    </w:tbl>
    <w:p w14:paraId="259831E9" w14:textId="77777777" w:rsidR="0042307E" w:rsidRPr="000D5EE6" w:rsidRDefault="0042307E" w:rsidP="0042307E"/>
    <w:p w14:paraId="5ABF815F" w14:textId="77777777" w:rsidR="0042307E" w:rsidRDefault="0042307E" w:rsidP="0042307E">
      <w:pPr>
        <w:pStyle w:val="Heading4"/>
      </w:pPr>
      <w:r w:rsidRPr="00B9479B">
        <w:t>TP-LOG-TPL-REQ-344408/B-SID-C8-REDCAP1_SendStatus_Rq</w:t>
      </w:r>
    </w:p>
    <w:p w14:paraId="7FD30F85" w14:textId="77777777" w:rsidR="0042307E" w:rsidRDefault="0042307E" w:rsidP="0042307E">
      <w:pPr>
        <w:rPr>
          <w:rFonts w:cs="Arial"/>
          <w:snapToGrid w:val="0"/>
          <w:lang w:val="en-GB"/>
        </w:rPr>
      </w:pPr>
      <w:r>
        <w:rPr>
          <w:rFonts w:cs="Arial"/>
          <w:snapToGrid w:val="0"/>
          <w:lang w:val="en-GB"/>
        </w:rPr>
        <w:t>Data Size: up to 7 bytes</w:t>
      </w:r>
      <w:r>
        <w:rPr>
          <w:rFonts w:cs="Arial"/>
          <w:snapToGrid w:val="0"/>
          <w:lang w:val="en-GB"/>
        </w:rPr>
        <w:tab/>
      </w:r>
    </w:p>
    <w:p w14:paraId="5F0764BD" w14:textId="77777777" w:rsidR="0042307E" w:rsidRDefault="0042307E" w:rsidP="0042307E">
      <w:pPr>
        <w:rPr>
          <w:rFonts w:cs="Arial"/>
          <w:snapToGrid w:val="0"/>
          <w:lang w:val="en-GB"/>
        </w:rPr>
      </w:pPr>
      <w:r>
        <w:rPr>
          <w:rFonts w:cs="Arial"/>
          <w:snapToGrid w:val="0"/>
          <w:lang w:val="en-GB"/>
        </w:rPr>
        <w:tab/>
      </w:r>
      <w:r>
        <w:rPr>
          <w:rFonts w:cs="Arial"/>
          <w:snapToGrid w:val="0"/>
          <w:lang w:val="en-GB"/>
        </w:rPr>
        <w:tab/>
      </w:r>
    </w:p>
    <w:tbl>
      <w:tblPr>
        <w:tblW w:w="9270" w:type="dxa"/>
        <w:jc w:val="center"/>
        <w:tblLook w:val="04A0" w:firstRow="1" w:lastRow="0" w:firstColumn="1" w:lastColumn="0" w:noHBand="0" w:noVBand="1"/>
      </w:tblPr>
      <w:tblGrid>
        <w:gridCol w:w="1049"/>
        <w:gridCol w:w="211"/>
        <w:gridCol w:w="8010"/>
      </w:tblGrid>
      <w:tr w:rsidR="0042307E" w14:paraId="46B3D857" w14:textId="77777777" w:rsidTr="0042307E">
        <w:trPr>
          <w:trHeight w:val="255"/>
          <w:jc w:val="center"/>
        </w:trPr>
        <w:tc>
          <w:tcPr>
            <w:tcW w:w="9270" w:type="dxa"/>
            <w:gridSpan w:val="3"/>
            <w:noWrap/>
            <w:hideMark/>
          </w:tcPr>
          <w:p w14:paraId="39B09794" w14:textId="77777777" w:rsidR="0042307E" w:rsidRDefault="0042307E">
            <w:pPr>
              <w:spacing w:line="276" w:lineRule="auto"/>
              <w:ind w:left="720"/>
              <w:rPr>
                <w:rFonts w:cs="Arial"/>
                <w:b/>
                <w:bCs/>
                <w:color w:val="000000"/>
              </w:rPr>
            </w:pPr>
            <w:r>
              <w:rPr>
                <w:rFonts w:cs="Arial"/>
                <w:b/>
                <w:bCs/>
                <w:color w:val="000000"/>
              </w:rPr>
              <w:t>Byte 0: Signal Identifier</w:t>
            </w:r>
          </w:p>
        </w:tc>
      </w:tr>
      <w:tr w:rsidR="0042307E" w14:paraId="06A3D4DA" w14:textId="77777777" w:rsidTr="0042307E">
        <w:trPr>
          <w:trHeight w:val="255"/>
          <w:jc w:val="center"/>
        </w:trPr>
        <w:tc>
          <w:tcPr>
            <w:tcW w:w="1260" w:type="dxa"/>
            <w:gridSpan w:val="2"/>
            <w:noWrap/>
          </w:tcPr>
          <w:p w14:paraId="7C7F57B2" w14:textId="77777777" w:rsidR="0042307E" w:rsidRDefault="0042307E">
            <w:pPr>
              <w:spacing w:line="276" w:lineRule="auto"/>
              <w:ind w:left="720"/>
              <w:rPr>
                <w:rFonts w:cs="Arial"/>
                <w:b/>
                <w:bCs/>
                <w:color w:val="000000"/>
              </w:rPr>
            </w:pPr>
          </w:p>
        </w:tc>
        <w:tc>
          <w:tcPr>
            <w:tcW w:w="8010" w:type="dxa"/>
            <w:noWrap/>
            <w:hideMark/>
          </w:tcPr>
          <w:p w14:paraId="3C543C8E" w14:textId="77777777" w:rsidR="0042307E" w:rsidRDefault="0042307E" w:rsidP="0042307E">
            <w:pPr>
              <w:spacing w:line="276" w:lineRule="auto"/>
              <w:rPr>
                <w:rFonts w:cs="Arial"/>
                <w:color w:val="000000"/>
              </w:rPr>
            </w:pPr>
            <w:r>
              <w:rPr>
                <w:rFonts w:cs="Arial"/>
                <w:color w:val="000000"/>
              </w:rPr>
              <w:t>0xC8: REDCAP1_SendStatus_Rq</w:t>
            </w:r>
          </w:p>
        </w:tc>
      </w:tr>
      <w:tr w:rsidR="0042307E" w14:paraId="1BEE4439" w14:textId="77777777" w:rsidTr="0042307E">
        <w:trPr>
          <w:trHeight w:val="180"/>
          <w:jc w:val="center"/>
        </w:trPr>
        <w:tc>
          <w:tcPr>
            <w:tcW w:w="1260" w:type="dxa"/>
            <w:gridSpan w:val="2"/>
            <w:noWrap/>
            <w:hideMark/>
          </w:tcPr>
          <w:p w14:paraId="56296AB0" w14:textId="77777777" w:rsidR="0042307E" w:rsidRDefault="0042307E">
            <w:pPr>
              <w:rPr>
                <w:rFonts w:cs="Arial"/>
                <w:color w:val="000000"/>
              </w:rPr>
            </w:pPr>
          </w:p>
        </w:tc>
        <w:tc>
          <w:tcPr>
            <w:tcW w:w="8010" w:type="dxa"/>
            <w:noWrap/>
            <w:hideMark/>
          </w:tcPr>
          <w:p w14:paraId="0DEEC452" w14:textId="77777777" w:rsidR="0042307E" w:rsidRDefault="0042307E">
            <w:pPr>
              <w:spacing w:line="276" w:lineRule="auto"/>
              <w:rPr>
                <w:rFonts w:asciiTheme="minorHAnsi" w:eastAsiaTheme="minorHAnsi" w:hAnsiTheme="minorHAnsi" w:cstheme="minorBidi"/>
                <w:lang w:val="de-DE" w:eastAsia="de-DE"/>
              </w:rPr>
            </w:pPr>
          </w:p>
        </w:tc>
      </w:tr>
      <w:tr w:rsidR="0042307E" w:rsidRPr="000D5EE6" w14:paraId="42C375B9" w14:textId="77777777" w:rsidTr="0042307E">
        <w:trPr>
          <w:trHeight w:val="255"/>
          <w:jc w:val="center"/>
        </w:trPr>
        <w:tc>
          <w:tcPr>
            <w:tcW w:w="9270" w:type="dxa"/>
            <w:gridSpan w:val="3"/>
            <w:noWrap/>
            <w:hideMark/>
          </w:tcPr>
          <w:p w14:paraId="1EBC0EA8" w14:textId="77777777" w:rsidR="0042307E" w:rsidRDefault="0042307E">
            <w:pPr>
              <w:tabs>
                <w:tab w:val="left" w:pos="709"/>
                <w:tab w:val="left" w:pos="1276"/>
                <w:tab w:val="left" w:pos="1843"/>
                <w:tab w:val="left" w:pos="2419"/>
              </w:tabs>
              <w:spacing w:before="120" w:after="60" w:line="276" w:lineRule="auto"/>
              <w:ind w:left="709"/>
              <w:rPr>
                <w:rFonts w:cs="Arial"/>
                <w:b/>
                <w:snapToGrid w:val="0"/>
                <w:lang w:val="en-GB"/>
              </w:rPr>
            </w:pPr>
            <w:r>
              <w:rPr>
                <w:rFonts w:cs="Arial"/>
                <w:b/>
                <w:snapToGrid w:val="0"/>
              </w:rPr>
              <w:t>Byte 1: Character Coding</w:t>
            </w:r>
          </w:p>
          <w:p w14:paraId="2F8B159B" w14:textId="77777777" w:rsidR="0042307E" w:rsidRDefault="0042307E">
            <w:pPr>
              <w:autoSpaceDE w:val="0"/>
              <w:autoSpaceDN w:val="0"/>
              <w:adjustRightInd w:val="0"/>
              <w:spacing w:line="276" w:lineRule="auto"/>
              <w:ind w:left="1260"/>
              <w:rPr>
                <w:rFonts w:cs="Arial"/>
                <w:i/>
                <w:iCs/>
              </w:rPr>
            </w:pPr>
            <w:r>
              <w:rPr>
                <w:rFonts w:cs="Arial"/>
                <w:i/>
                <w:iCs/>
              </w:rPr>
              <w:t>Bit 0-5: Reserved</w:t>
            </w:r>
          </w:p>
          <w:p w14:paraId="05C8953B" w14:textId="77777777" w:rsidR="0042307E" w:rsidRDefault="0042307E">
            <w:pPr>
              <w:autoSpaceDE w:val="0"/>
              <w:autoSpaceDN w:val="0"/>
              <w:adjustRightInd w:val="0"/>
              <w:spacing w:line="276" w:lineRule="auto"/>
              <w:ind w:left="1260"/>
              <w:rPr>
                <w:rFonts w:cs="Arial"/>
                <w:i/>
                <w:iCs/>
              </w:rPr>
            </w:pPr>
            <w:r>
              <w:rPr>
                <w:rFonts w:cs="Arial"/>
                <w:i/>
                <w:iCs/>
              </w:rPr>
              <w:t>Bit 6-7: Coding</w:t>
            </w:r>
          </w:p>
          <w:p w14:paraId="7B11BB91" w14:textId="77777777" w:rsidR="0042307E" w:rsidRDefault="0042307E">
            <w:pPr>
              <w:autoSpaceDE w:val="0"/>
              <w:autoSpaceDN w:val="0"/>
              <w:adjustRightInd w:val="0"/>
              <w:spacing w:line="276" w:lineRule="auto"/>
              <w:ind w:left="1890"/>
              <w:rPr>
                <w:rFonts w:cs="Arial"/>
              </w:rPr>
            </w:pPr>
            <w:r>
              <w:rPr>
                <w:rFonts w:cs="Arial"/>
              </w:rPr>
              <w:t>0x0: Coding Table I</w:t>
            </w:r>
          </w:p>
          <w:p w14:paraId="7255A049" w14:textId="77777777" w:rsidR="0042307E" w:rsidRDefault="0042307E" w:rsidP="0042307E">
            <w:pPr>
              <w:autoSpaceDE w:val="0"/>
              <w:autoSpaceDN w:val="0"/>
              <w:adjustRightInd w:val="0"/>
              <w:spacing w:line="276" w:lineRule="auto"/>
              <w:ind w:left="1890" w:firstLine="435"/>
              <w:rPr>
                <w:rFonts w:cs="Arial"/>
                <w:lang w:val="sv-SE"/>
              </w:rPr>
            </w:pPr>
            <w:r>
              <w:rPr>
                <w:rFonts w:cs="Arial"/>
                <w:lang w:val="sv-SE"/>
              </w:rPr>
              <w:t>0x0000-0xFFFF UNICODE UTF-16 (2 byte per char)</w:t>
            </w:r>
          </w:p>
          <w:p w14:paraId="59F2FF0A" w14:textId="77777777" w:rsidR="0042307E" w:rsidRDefault="0042307E">
            <w:pPr>
              <w:autoSpaceDE w:val="0"/>
              <w:autoSpaceDN w:val="0"/>
              <w:adjustRightInd w:val="0"/>
              <w:spacing w:line="276" w:lineRule="auto"/>
              <w:ind w:left="1890"/>
              <w:rPr>
                <w:rFonts w:cs="Arial"/>
              </w:rPr>
            </w:pPr>
            <w:r>
              <w:rPr>
                <w:rFonts w:cs="Arial"/>
              </w:rPr>
              <w:t>0x1: Coding Table II</w:t>
            </w:r>
          </w:p>
          <w:p w14:paraId="5A2EF979" w14:textId="77777777" w:rsidR="0042307E" w:rsidRDefault="0042307E" w:rsidP="0042307E">
            <w:pPr>
              <w:autoSpaceDE w:val="0"/>
              <w:autoSpaceDN w:val="0"/>
              <w:adjustRightInd w:val="0"/>
              <w:spacing w:line="276" w:lineRule="auto"/>
              <w:ind w:left="1890" w:firstLine="435"/>
              <w:rPr>
                <w:rFonts w:cs="Arial"/>
              </w:rPr>
            </w:pPr>
            <w:r>
              <w:rPr>
                <w:rFonts w:cs="Arial"/>
              </w:rPr>
              <w:t>0x00-0xFF Latin-9 (1 byte per char)</w:t>
            </w:r>
          </w:p>
          <w:p w14:paraId="572584CD" w14:textId="77777777" w:rsidR="0042307E" w:rsidRDefault="0042307E">
            <w:pPr>
              <w:autoSpaceDE w:val="0"/>
              <w:autoSpaceDN w:val="0"/>
              <w:adjustRightInd w:val="0"/>
              <w:spacing w:line="276" w:lineRule="auto"/>
              <w:ind w:left="1890"/>
              <w:rPr>
                <w:rFonts w:cs="Arial"/>
              </w:rPr>
            </w:pPr>
            <w:r>
              <w:rPr>
                <w:rFonts w:cs="Arial"/>
              </w:rPr>
              <w:t>0x2: Coding Table III</w:t>
            </w:r>
          </w:p>
          <w:p w14:paraId="55649140" w14:textId="77777777" w:rsidR="0042307E" w:rsidRDefault="0042307E" w:rsidP="0042307E">
            <w:pPr>
              <w:autoSpaceDE w:val="0"/>
              <w:autoSpaceDN w:val="0"/>
              <w:adjustRightInd w:val="0"/>
              <w:spacing w:line="276" w:lineRule="auto"/>
              <w:ind w:left="1890" w:firstLine="435"/>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0E2529DB" w14:textId="77777777" w:rsidR="0042307E" w:rsidRDefault="0042307E">
            <w:pPr>
              <w:autoSpaceDE w:val="0"/>
              <w:autoSpaceDN w:val="0"/>
              <w:adjustRightInd w:val="0"/>
              <w:spacing w:line="276" w:lineRule="auto"/>
              <w:ind w:left="1890"/>
              <w:rPr>
                <w:rFonts w:cs="Arial"/>
              </w:rPr>
            </w:pPr>
          </w:p>
        </w:tc>
      </w:tr>
      <w:tr w:rsidR="0042307E" w14:paraId="032AF9E3" w14:textId="77777777" w:rsidTr="0042307E">
        <w:trPr>
          <w:trHeight w:val="255"/>
          <w:jc w:val="center"/>
        </w:trPr>
        <w:tc>
          <w:tcPr>
            <w:tcW w:w="9270" w:type="dxa"/>
            <w:gridSpan w:val="3"/>
            <w:noWrap/>
            <w:hideMark/>
          </w:tcPr>
          <w:p w14:paraId="5F8818C4" w14:textId="77777777" w:rsidR="0042307E" w:rsidRDefault="0042307E" w:rsidP="0042307E">
            <w:pPr>
              <w:spacing w:line="276" w:lineRule="auto"/>
              <w:ind w:left="720"/>
              <w:rPr>
                <w:rFonts w:cs="Arial"/>
                <w:b/>
                <w:bCs/>
                <w:color w:val="000000"/>
              </w:rPr>
            </w:pPr>
            <w:r>
              <w:rPr>
                <w:rFonts w:cs="Arial"/>
                <w:b/>
                <w:bCs/>
                <w:color w:val="000000"/>
              </w:rPr>
              <w:t>Byte 2: App ID</w:t>
            </w:r>
          </w:p>
        </w:tc>
      </w:tr>
      <w:tr w:rsidR="0042307E" w14:paraId="279297BF" w14:textId="77777777" w:rsidTr="0042307E">
        <w:trPr>
          <w:trHeight w:val="255"/>
          <w:jc w:val="center"/>
        </w:trPr>
        <w:tc>
          <w:tcPr>
            <w:tcW w:w="1260" w:type="dxa"/>
            <w:gridSpan w:val="2"/>
            <w:noWrap/>
            <w:hideMark/>
          </w:tcPr>
          <w:p w14:paraId="22C13569" w14:textId="77777777" w:rsidR="0042307E" w:rsidRDefault="0042307E">
            <w:pPr>
              <w:rPr>
                <w:rFonts w:cs="Arial"/>
                <w:color w:val="000000"/>
              </w:rPr>
            </w:pPr>
          </w:p>
        </w:tc>
        <w:tc>
          <w:tcPr>
            <w:tcW w:w="8010" w:type="dxa"/>
            <w:noWrap/>
            <w:hideMark/>
          </w:tcPr>
          <w:p w14:paraId="692ABC9C" w14:textId="77777777" w:rsidR="0042307E" w:rsidRDefault="0042307E">
            <w:pPr>
              <w:spacing w:line="276" w:lineRule="auto"/>
              <w:rPr>
                <w:rFonts w:cs="Arial"/>
                <w:color w:val="000000"/>
              </w:rPr>
            </w:pPr>
            <w:r>
              <w:rPr>
                <w:rFonts w:cs="Arial"/>
                <w:color w:val="000000"/>
              </w:rPr>
              <w:t>0x00 – 0xFF: ID</w:t>
            </w:r>
          </w:p>
        </w:tc>
      </w:tr>
      <w:tr w:rsidR="0042307E" w14:paraId="0DA942CC" w14:textId="77777777" w:rsidTr="0042307E">
        <w:trPr>
          <w:trHeight w:val="255"/>
          <w:jc w:val="center"/>
        </w:trPr>
        <w:tc>
          <w:tcPr>
            <w:tcW w:w="1049" w:type="dxa"/>
            <w:noWrap/>
            <w:hideMark/>
          </w:tcPr>
          <w:p w14:paraId="3DD44384" w14:textId="77777777" w:rsidR="0042307E" w:rsidRDefault="0042307E">
            <w:pPr>
              <w:rPr>
                <w:rFonts w:cs="Arial"/>
                <w:color w:val="000000"/>
              </w:rPr>
            </w:pPr>
          </w:p>
        </w:tc>
        <w:tc>
          <w:tcPr>
            <w:tcW w:w="8221" w:type="dxa"/>
            <w:gridSpan w:val="2"/>
            <w:noWrap/>
            <w:hideMark/>
          </w:tcPr>
          <w:p w14:paraId="132F0396" w14:textId="77777777" w:rsidR="0042307E" w:rsidRPr="00065F53" w:rsidRDefault="0042307E">
            <w:pPr>
              <w:spacing w:line="276" w:lineRule="auto"/>
              <w:rPr>
                <w:rFonts w:asciiTheme="minorHAnsi" w:eastAsiaTheme="minorHAnsi" w:hAnsiTheme="minorHAnsi" w:cstheme="minorBidi"/>
                <w:lang w:eastAsia="de-DE"/>
              </w:rPr>
            </w:pPr>
          </w:p>
        </w:tc>
      </w:tr>
      <w:tr w:rsidR="0042307E" w14:paraId="56B4CCC3" w14:textId="77777777" w:rsidTr="0042307E">
        <w:trPr>
          <w:trHeight w:val="255"/>
          <w:jc w:val="center"/>
        </w:trPr>
        <w:tc>
          <w:tcPr>
            <w:tcW w:w="9270" w:type="dxa"/>
            <w:gridSpan w:val="3"/>
            <w:noWrap/>
            <w:hideMark/>
          </w:tcPr>
          <w:p w14:paraId="31745384" w14:textId="77777777" w:rsidR="0042307E" w:rsidRDefault="0042307E">
            <w:pPr>
              <w:spacing w:line="276" w:lineRule="auto"/>
              <w:ind w:left="720"/>
              <w:rPr>
                <w:rFonts w:cs="Arial"/>
                <w:b/>
                <w:bCs/>
                <w:color w:val="000000"/>
              </w:rPr>
            </w:pPr>
            <w:r>
              <w:rPr>
                <w:rFonts w:cs="Arial"/>
                <w:b/>
                <w:bCs/>
                <w:color w:val="000000"/>
              </w:rPr>
              <w:t>Byte 3: Function ID</w:t>
            </w:r>
          </w:p>
        </w:tc>
      </w:tr>
      <w:tr w:rsidR="0042307E" w14:paraId="76B15A75" w14:textId="77777777" w:rsidTr="0042307E">
        <w:trPr>
          <w:trHeight w:val="255"/>
          <w:jc w:val="center"/>
        </w:trPr>
        <w:tc>
          <w:tcPr>
            <w:tcW w:w="1260" w:type="dxa"/>
            <w:gridSpan w:val="2"/>
            <w:noWrap/>
            <w:hideMark/>
          </w:tcPr>
          <w:p w14:paraId="71203E90" w14:textId="77777777" w:rsidR="0042307E" w:rsidRDefault="0042307E">
            <w:pPr>
              <w:rPr>
                <w:rFonts w:cs="Arial"/>
                <w:b/>
                <w:bCs/>
                <w:color w:val="000000"/>
              </w:rPr>
            </w:pPr>
          </w:p>
        </w:tc>
        <w:tc>
          <w:tcPr>
            <w:tcW w:w="8010" w:type="dxa"/>
            <w:noWrap/>
            <w:hideMark/>
          </w:tcPr>
          <w:p w14:paraId="7D0CFF76" w14:textId="77777777" w:rsidR="0042307E" w:rsidRDefault="0042307E">
            <w:pPr>
              <w:spacing w:line="276" w:lineRule="auto"/>
              <w:rPr>
                <w:rFonts w:cs="Arial"/>
                <w:color w:val="000000"/>
              </w:rPr>
            </w:pPr>
            <w:r>
              <w:rPr>
                <w:rFonts w:cs="Arial"/>
                <w:color w:val="000000"/>
              </w:rPr>
              <w:t>0x00: Invalid</w:t>
            </w:r>
          </w:p>
        </w:tc>
      </w:tr>
      <w:tr w:rsidR="0042307E" w14:paraId="0C44466D" w14:textId="77777777" w:rsidTr="0042307E">
        <w:trPr>
          <w:trHeight w:val="255"/>
          <w:jc w:val="center"/>
        </w:trPr>
        <w:tc>
          <w:tcPr>
            <w:tcW w:w="1260" w:type="dxa"/>
            <w:gridSpan w:val="2"/>
            <w:noWrap/>
            <w:hideMark/>
          </w:tcPr>
          <w:p w14:paraId="0CE83FCE" w14:textId="77777777" w:rsidR="0042307E" w:rsidRDefault="0042307E">
            <w:pPr>
              <w:rPr>
                <w:rFonts w:cs="Arial"/>
                <w:color w:val="000000"/>
              </w:rPr>
            </w:pPr>
          </w:p>
        </w:tc>
        <w:tc>
          <w:tcPr>
            <w:tcW w:w="8010" w:type="dxa"/>
            <w:noWrap/>
            <w:hideMark/>
          </w:tcPr>
          <w:p w14:paraId="44E47AB5" w14:textId="77777777" w:rsidR="0042307E" w:rsidRDefault="0042307E">
            <w:pPr>
              <w:spacing w:line="276" w:lineRule="auto"/>
              <w:rPr>
                <w:rFonts w:cs="Arial"/>
                <w:color w:val="000000"/>
              </w:rPr>
            </w:pPr>
            <w:r>
              <w:rPr>
                <w:rFonts w:cs="Arial"/>
                <w:color w:val="000000"/>
              </w:rPr>
              <w:t>0x01-0xFF: ID</w:t>
            </w:r>
          </w:p>
        </w:tc>
      </w:tr>
      <w:tr w:rsidR="0042307E" w14:paraId="7947D793" w14:textId="77777777" w:rsidTr="0042307E">
        <w:trPr>
          <w:trHeight w:val="255"/>
          <w:jc w:val="center"/>
        </w:trPr>
        <w:tc>
          <w:tcPr>
            <w:tcW w:w="1049" w:type="dxa"/>
            <w:noWrap/>
            <w:hideMark/>
          </w:tcPr>
          <w:p w14:paraId="324E80D1" w14:textId="77777777" w:rsidR="0042307E" w:rsidRDefault="0042307E">
            <w:pPr>
              <w:rPr>
                <w:rFonts w:cs="Arial"/>
                <w:color w:val="000000"/>
              </w:rPr>
            </w:pPr>
          </w:p>
        </w:tc>
        <w:tc>
          <w:tcPr>
            <w:tcW w:w="8221" w:type="dxa"/>
            <w:gridSpan w:val="2"/>
            <w:noWrap/>
            <w:hideMark/>
          </w:tcPr>
          <w:p w14:paraId="08B094C4" w14:textId="77777777" w:rsidR="0042307E" w:rsidRPr="00065F53" w:rsidRDefault="0042307E">
            <w:pPr>
              <w:spacing w:line="276" w:lineRule="auto"/>
              <w:rPr>
                <w:rFonts w:asciiTheme="minorHAnsi" w:eastAsiaTheme="minorHAnsi" w:hAnsiTheme="minorHAnsi" w:cstheme="minorBidi"/>
                <w:lang w:eastAsia="de-DE"/>
              </w:rPr>
            </w:pPr>
          </w:p>
        </w:tc>
      </w:tr>
      <w:tr w:rsidR="0042307E" w:rsidRPr="000D5EE6" w14:paraId="6A2D3F5F" w14:textId="77777777" w:rsidTr="0042307E">
        <w:trPr>
          <w:trHeight w:val="255"/>
          <w:jc w:val="center"/>
        </w:trPr>
        <w:tc>
          <w:tcPr>
            <w:tcW w:w="9270" w:type="dxa"/>
            <w:gridSpan w:val="3"/>
            <w:noWrap/>
            <w:hideMark/>
          </w:tcPr>
          <w:p w14:paraId="54262154" w14:textId="77777777" w:rsidR="0042307E" w:rsidRDefault="0042307E">
            <w:pPr>
              <w:spacing w:line="276" w:lineRule="auto"/>
              <w:ind w:left="720"/>
              <w:rPr>
                <w:rFonts w:cs="Arial"/>
                <w:b/>
                <w:bCs/>
                <w:color w:val="000000"/>
              </w:rPr>
            </w:pPr>
            <w:r>
              <w:rPr>
                <w:rFonts w:cs="Arial"/>
                <w:b/>
                <w:bCs/>
                <w:color w:val="000000"/>
              </w:rPr>
              <w:t xml:space="preserve">Byte 4: </w:t>
            </w:r>
            <w:proofErr w:type="spellStart"/>
            <w:r>
              <w:rPr>
                <w:rFonts w:cs="Arial"/>
                <w:b/>
                <w:bCs/>
                <w:color w:val="000000"/>
              </w:rPr>
              <w:t>MsgCounter</w:t>
            </w:r>
            <w:proofErr w:type="spellEnd"/>
          </w:p>
          <w:p w14:paraId="55D98854" w14:textId="77777777" w:rsidR="0042307E" w:rsidRDefault="0042307E" w:rsidP="0042307E">
            <w:pPr>
              <w:spacing w:line="276" w:lineRule="auto"/>
              <w:ind w:left="1243"/>
              <w:rPr>
                <w:rFonts w:cs="Arial"/>
                <w:color w:val="000000"/>
              </w:rPr>
            </w:pPr>
            <w:r w:rsidRPr="00065F53">
              <w:rPr>
                <w:rFonts w:cs="Arial"/>
                <w:color w:val="000000"/>
              </w:rPr>
              <w:t>0x00</w:t>
            </w:r>
            <w:r>
              <w:rPr>
                <w:rFonts w:cs="Arial"/>
                <w:color w:val="000000"/>
              </w:rPr>
              <w:t>: Invalid</w:t>
            </w:r>
          </w:p>
          <w:p w14:paraId="154FDF2D" w14:textId="77777777" w:rsidR="0042307E" w:rsidRPr="00065F53" w:rsidRDefault="0042307E" w:rsidP="0042307E">
            <w:pPr>
              <w:spacing w:line="276" w:lineRule="auto"/>
              <w:ind w:left="1243"/>
              <w:rPr>
                <w:rFonts w:cs="Arial"/>
                <w:color w:val="000000"/>
              </w:rPr>
            </w:pPr>
            <w:r>
              <w:rPr>
                <w:rFonts w:cs="Arial"/>
                <w:color w:val="000000"/>
              </w:rPr>
              <w:t>0x01 – 0xFF: Value</w:t>
            </w:r>
          </w:p>
          <w:p w14:paraId="343180F6" w14:textId="77777777" w:rsidR="0042307E" w:rsidRDefault="0042307E" w:rsidP="0042307E">
            <w:pPr>
              <w:spacing w:line="276" w:lineRule="auto"/>
              <w:ind w:left="720" w:firstLine="1250"/>
              <w:rPr>
                <w:rFonts w:cs="Arial"/>
                <w:bCs/>
                <w:color w:val="000000"/>
              </w:rPr>
            </w:pPr>
          </w:p>
        </w:tc>
      </w:tr>
      <w:tr w:rsidR="0042307E" w14:paraId="429D1C92" w14:textId="77777777" w:rsidTr="0042307E">
        <w:trPr>
          <w:trHeight w:val="255"/>
          <w:jc w:val="center"/>
        </w:trPr>
        <w:tc>
          <w:tcPr>
            <w:tcW w:w="9270" w:type="dxa"/>
            <w:gridSpan w:val="3"/>
            <w:noWrap/>
            <w:hideMark/>
          </w:tcPr>
          <w:p w14:paraId="64E50FD4" w14:textId="77777777" w:rsidR="0042307E" w:rsidRDefault="0042307E" w:rsidP="0042307E">
            <w:pPr>
              <w:spacing w:line="276" w:lineRule="auto"/>
              <w:ind w:left="720"/>
              <w:rPr>
                <w:rFonts w:cs="Arial"/>
                <w:b/>
                <w:bCs/>
                <w:color w:val="000000"/>
              </w:rPr>
            </w:pPr>
            <w:r>
              <w:rPr>
                <w:rFonts w:cs="Arial"/>
                <w:b/>
                <w:bCs/>
                <w:color w:val="000000"/>
              </w:rPr>
              <w:t xml:space="preserve">Byte 5: </w:t>
            </w:r>
            <w:proofErr w:type="spellStart"/>
            <w:r>
              <w:rPr>
                <w:rFonts w:cs="Arial"/>
                <w:b/>
                <w:bCs/>
                <w:color w:val="000000"/>
              </w:rPr>
              <w:t>SendStatus</w:t>
            </w:r>
            <w:proofErr w:type="spellEnd"/>
          </w:p>
        </w:tc>
      </w:tr>
      <w:tr w:rsidR="0042307E" w14:paraId="2C5379E0" w14:textId="77777777" w:rsidTr="0042307E">
        <w:trPr>
          <w:trHeight w:val="255"/>
          <w:jc w:val="center"/>
        </w:trPr>
        <w:tc>
          <w:tcPr>
            <w:tcW w:w="1260" w:type="dxa"/>
            <w:gridSpan w:val="2"/>
            <w:noWrap/>
            <w:hideMark/>
          </w:tcPr>
          <w:p w14:paraId="205DDDBD" w14:textId="77777777" w:rsidR="0042307E" w:rsidRDefault="0042307E">
            <w:pPr>
              <w:rPr>
                <w:rFonts w:cs="Arial"/>
                <w:b/>
                <w:bCs/>
                <w:color w:val="000000"/>
              </w:rPr>
            </w:pPr>
          </w:p>
        </w:tc>
        <w:tc>
          <w:tcPr>
            <w:tcW w:w="8010" w:type="dxa"/>
            <w:noWrap/>
            <w:hideMark/>
          </w:tcPr>
          <w:p w14:paraId="4C106730" w14:textId="77777777" w:rsidR="0042307E" w:rsidRDefault="0042307E">
            <w:pPr>
              <w:spacing w:line="276" w:lineRule="auto"/>
              <w:rPr>
                <w:rFonts w:cs="Arial"/>
                <w:color w:val="000000"/>
              </w:rPr>
            </w:pPr>
            <w:r>
              <w:rPr>
                <w:rFonts w:cs="Arial"/>
                <w:color w:val="000000"/>
              </w:rPr>
              <w:t>0x00: Invalid</w:t>
            </w:r>
          </w:p>
        </w:tc>
      </w:tr>
      <w:tr w:rsidR="0042307E" w:rsidRPr="00065F53" w14:paraId="6ADA4C97" w14:textId="77777777" w:rsidTr="0042307E">
        <w:trPr>
          <w:trHeight w:val="255"/>
          <w:jc w:val="center"/>
        </w:trPr>
        <w:tc>
          <w:tcPr>
            <w:tcW w:w="1260" w:type="dxa"/>
            <w:gridSpan w:val="2"/>
            <w:noWrap/>
            <w:hideMark/>
          </w:tcPr>
          <w:p w14:paraId="19774D43" w14:textId="77777777" w:rsidR="0042307E" w:rsidRDefault="0042307E">
            <w:pPr>
              <w:rPr>
                <w:rFonts w:cs="Arial"/>
                <w:color w:val="000000"/>
              </w:rPr>
            </w:pPr>
          </w:p>
        </w:tc>
        <w:tc>
          <w:tcPr>
            <w:tcW w:w="8010" w:type="dxa"/>
            <w:noWrap/>
            <w:hideMark/>
          </w:tcPr>
          <w:p w14:paraId="10DBB060" w14:textId="77777777" w:rsidR="0042307E" w:rsidRDefault="0042307E">
            <w:pPr>
              <w:spacing w:line="276" w:lineRule="auto"/>
              <w:rPr>
                <w:rFonts w:cs="Arial"/>
                <w:color w:val="000000"/>
              </w:rPr>
            </w:pPr>
            <w:r>
              <w:rPr>
                <w:rFonts w:cs="Arial"/>
                <w:color w:val="000000"/>
              </w:rPr>
              <w:t>0x01: Success</w:t>
            </w:r>
          </w:p>
          <w:p w14:paraId="570A0CB8" w14:textId="77777777" w:rsidR="0042307E" w:rsidRPr="00187878" w:rsidRDefault="0042307E">
            <w:pPr>
              <w:spacing w:line="276" w:lineRule="auto"/>
              <w:rPr>
                <w:rFonts w:cs="Arial"/>
                <w:color w:val="000000"/>
              </w:rPr>
            </w:pPr>
            <w:r w:rsidRPr="00187878">
              <w:rPr>
                <w:rFonts w:cs="Arial"/>
                <w:color w:val="000000"/>
              </w:rPr>
              <w:t>0x02: Wait</w:t>
            </w:r>
          </w:p>
          <w:p w14:paraId="3796D160" w14:textId="77777777" w:rsidR="0042307E" w:rsidRPr="00187878" w:rsidRDefault="0042307E">
            <w:pPr>
              <w:spacing w:line="276" w:lineRule="auto"/>
              <w:rPr>
                <w:rFonts w:cs="Arial"/>
                <w:color w:val="000000"/>
              </w:rPr>
            </w:pPr>
            <w:r w:rsidRPr="00187878">
              <w:rPr>
                <w:rFonts w:cs="Arial"/>
                <w:color w:val="000000"/>
              </w:rPr>
              <w:t>0x03: Fail</w:t>
            </w:r>
          </w:p>
          <w:p w14:paraId="2FEB243F" w14:textId="77777777" w:rsidR="0042307E" w:rsidRPr="00065F53" w:rsidRDefault="0042307E" w:rsidP="0042307E">
            <w:pPr>
              <w:spacing w:line="276" w:lineRule="auto"/>
              <w:rPr>
                <w:rFonts w:cs="Arial"/>
                <w:color w:val="000000"/>
                <w:lang w:val="de-DE"/>
              </w:rPr>
            </w:pPr>
            <w:r w:rsidRPr="00065F53">
              <w:rPr>
                <w:rFonts w:cs="Arial"/>
                <w:color w:val="000000"/>
                <w:lang w:val="de-DE"/>
              </w:rPr>
              <w:t xml:space="preserve">0x04-0xFF: </w:t>
            </w:r>
            <w:r>
              <w:rPr>
                <w:rFonts w:cs="Arial"/>
                <w:color w:val="000000"/>
                <w:lang w:val="de-DE"/>
              </w:rPr>
              <w:t>Reserved</w:t>
            </w:r>
          </w:p>
        </w:tc>
      </w:tr>
      <w:tr w:rsidR="0042307E" w:rsidRPr="00065F53" w14:paraId="339C942A" w14:textId="77777777" w:rsidTr="0042307E">
        <w:trPr>
          <w:trHeight w:val="255"/>
          <w:jc w:val="center"/>
        </w:trPr>
        <w:tc>
          <w:tcPr>
            <w:tcW w:w="1049" w:type="dxa"/>
            <w:noWrap/>
            <w:hideMark/>
          </w:tcPr>
          <w:p w14:paraId="53B9368A" w14:textId="77777777" w:rsidR="0042307E" w:rsidRPr="00065F53" w:rsidRDefault="0042307E">
            <w:pPr>
              <w:rPr>
                <w:rFonts w:cs="Arial"/>
                <w:color w:val="000000"/>
                <w:lang w:val="de-DE"/>
              </w:rPr>
            </w:pPr>
          </w:p>
        </w:tc>
        <w:tc>
          <w:tcPr>
            <w:tcW w:w="8221" w:type="dxa"/>
            <w:gridSpan w:val="2"/>
            <w:noWrap/>
            <w:hideMark/>
          </w:tcPr>
          <w:p w14:paraId="036E2560" w14:textId="77777777" w:rsidR="0042307E" w:rsidRDefault="0042307E">
            <w:pPr>
              <w:spacing w:line="276" w:lineRule="auto"/>
              <w:rPr>
                <w:rFonts w:asciiTheme="minorHAnsi" w:eastAsiaTheme="minorHAnsi" w:hAnsiTheme="minorHAnsi" w:cstheme="minorBidi"/>
                <w:lang w:val="de-DE" w:eastAsia="de-DE"/>
              </w:rPr>
            </w:pPr>
          </w:p>
        </w:tc>
      </w:tr>
      <w:tr w:rsidR="0042307E" w14:paraId="1D21C309" w14:textId="77777777" w:rsidTr="0042307E">
        <w:trPr>
          <w:trHeight w:val="477"/>
          <w:jc w:val="center"/>
        </w:trPr>
        <w:tc>
          <w:tcPr>
            <w:tcW w:w="9270" w:type="dxa"/>
            <w:gridSpan w:val="3"/>
            <w:noWrap/>
            <w:hideMark/>
          </w:tcPr>
          <w:p w14:paraId="18ECE341" w14:textId="77777777" w:rsidR="0042307E" w:rsidRDefault="0042307E" w:rsidP="0042307E">
            <w:pPr>
              <w:spacing w:line="276" w:lineRule="auto"/>
              <w:ind w:left="720"/>
              <w:rPr>
                <w:rFonts w:cs="Arial"/>
                <w:b/>
                <w:bCs/>
                <w:color w:val="000000"/>
              </w:rPr>
            </w:pPr>
            <w:r>
              <w:rPr>
                <w:rFonts w:cs="Arial"/>
                <w:b/>
                <w:bCs/>
                <w:color w:val="000000"/>
              </w:rPr>
              <w:lastRenderedPageBreak/>
              <w:t xml:space="preserve">Byte 6: </w:t>
            </w:r>
            <w:proofErr w:type="spellStart"/>
            <w:r>
              <w:rPr>
                <w:rFonts w:cs="Arial"/>
                <w:b/>
                <w:bCs/>
                <w:color w:val="000000"/>
              </w:rPr>
              <w:t>ResponseCode</w:t>
            </w:r>
            <w:proofErr w:type="spellEnd"/>
          </w:p>
          <w:p w14:paraId="52D6FFD7" w14:textId="77777777" w:rsidR="0042307E" w:rsidRDefault="0042307E" w:rsidP="0042307E">
            <w:pPr>
              <w:spacing w:line="276" w:lineRule="auto"/>
              <w:ind w:left="1243"/>
              <w:rPr>
                <w:rFonts w:cs="Arial"/>
                <w:b/>
                <w:bCs/>
                <w:color w:val="000000"/>
              </w:rPr>
            </w:pPr>
            <w:r>
              <w:rPr>
                <w:rFonts w:cs="Arial"/>
                <w:bCs/>
                <w:color w:val="000000"/>
              </w:rPr>
              <w:t>0x00 – 0xFF</w:t>
            </w:r>
          </w:p>
        </w:tc>
      </w:tr>
      <w:tr w:rsidR="0042307E" w:rsidRPr="000D5EE6" w14:paraId="24B3BA73" w14:textId="77777777" w:rsidTr="0042307E">
        <w:trPr>
          <w:trHeight w:val="255"/>
          <w:jc w:val="center"/>
        </w:trPr>
        <w:tc>
          <w:tcPr>
            <w:tcW w:w="1049" w:type="dxa"/>
            <w:noWrap/>
            <w:hideMark/>
          </w:tcPr>
          <w:p w14:paraId="3343E146" w14:textId="77777777" w:rsidR="0042307E" w:rsidRDefault="0042307E">
            <w:pPr>
              <w:rPr>
                <w:rFonts w:cs="Arial"/>
                <w:b/>
                <w:bCs/>
                <w:color w:val="000000"/>
              </w:rPr>
            </w:pPr>
          </w:p>
        </w:tc>
        <w:tc>
          <w:tcPr>
            <w:tcW w:w="8221" w:type="dxa"/>
            <w:gridSpan w:val="2"/>
            <w:noWrap/>
            <w:hideMark/>
          </w:tcPr>
          <w:p w14:paraId="4E260C53" w14:textId="77777777" w:rsidR="0042307E" w:rsidRDefault="0042307E">
            <w:pPr>
              <w:spacing w:line="276" w:lineRule="auto"/>
              <w:ind w:firstLine="195"/>
              <w:rPr>
                <w:rFonts w:cs="Arial"/>
                <w:bCs/>
                <w:color w:val="000000"/>
              </w:rPr>
            </w:pPr>
          </w:p>
        </w:tc>
      </w:tr>
    </w:tbl>
    <w:p w14:paraId="1E048FA4" w14:textId="77777777" w:rsidR="0042307E" w:rsidRDefault="0042307E" w:rsidP="0042307E">
      <w:pPr>
        <w:pStyle w:val="Heading4"/>
      </w:pPr>
      <w:r w:rsidRPr="00B9479B">
        <w:t>TP-LOG-TPL-REQ-361897/A-SID-CC-</w:t>
      </w:r>
      <w:proofErr w:type="spellStart"/>
      <w:r w:rsidRPr="00B9479B">
        <w:t>HDStationLogoData_St</w:t>
      </w:r>
      <w:proofErr w:type="spellEnd"/>
    </w:p>
    <w:p w14:paraId="30075375" w14:textId="77777777" w:rsidR="0042307E" w:rsidRDefault="0042307E" w:rsidP="0042307E">
      <w:pPr>
        <w:autoSpaceDE w:val="0"/>
        <w:autoSpaceDN w:val="0"/>
        <w:rPr>
          <w:rFonts w:cs="Arial"/>
        </w:rPr>
      </w:pPr>
      <w:r>
        <w:rPr>
          <w:rFonts w:cs="Arial"/>
        </w:rPr>
        <w:t>Data size: up to 321 bytes</w:t>
      </w:r>
    </w:p>
    <w:p w14:paraId="241970EB" w14:textId="77777777" w:rsidR="0042307E" w:rsidRDefault="0042307E" w:rsidP="0042307E">
      <w:pPr>
        <w:autoSpaceDE w:val="0"/>
        <w:autoSpaceDN w:val="0"/>
        <w:ind w:firstLine="720"/>
        <w:rPr>
          <w:rFonts w:cs="Arial"/>
          <w:b/>
          <w:bCs/>
        </w:rPr>
      </w:pPr>
      <w:r>
        <w:rPr>
          <w:rFonts w:cs="Arial"/>
          <w:b/>
          <w:bCs/>
        </w:rPr>
        <w:t>Byte 0: Signal identifier</w:t>
      </w:r>
    </w:p>
    <w:p w14:paraId="7F0DB0CC" w14:textId="77777777" w:rsidR="0042307E" w:rsidRDefault="0042307E" w:rsidP="0042307E">
      <w:pPr>
        <w:autoSpaceDE w:val="0"/>
        <w:autoSpaceDN w:val="0"/>
        <w:ind w:left="1440"/>
        <w:rPr>
          <w:rFonts w:cs="Arial"/>
        </w:rPr>
      </w:pPr>
      <w:r>
        <w:rPr>
          <w:rFonts w:cs="Arial"/>
        </w:rPr>
        <w:t xml:space="preserve">0xCC: </w:t>
      </w:r>
      <w:proofErr w:type="spellStart"/>
      <w:r>
        <w:rPr>
          <w:rFonts w:cs="Arial"/>
        </w:rPr>
        <w:t>HDLogoData_St</w:t>
      </w:r>
      <w:proofErr w:type="spellEnd"/>
      <w:r>
        <w:rPr>
          <w:rFonts w:cs="Arial"/>
        </w:rPr>
        <w:t xml:space="preserve"> </w:t>
      </w:r>
    </w:p>
    <w:p w14:paraId="4B44829C" w14:textId="77777777" w:rsidR="0042307E" w:rsidRDefault="0042307E" w:rsidP="0042307E">
      <w:pPr>
        <w:autoSpaceDE w:val="0"/>
        <w:autoSpaceDN w:val="0"/>
        <w:ind w:left="1440"/>
        <w:rPr>
          <w:rFonts w:cs="Arial"/>
        </w:rPr>
      </w:pPr>
    </w:p>
    <w:p w14:paraId="1E53884B" w14:textId="77777777" w:rsidR="0042307E" w:rsidRDefault="0042307E" w:rsidP="0042307E">
      <w:pPr>
        <w:autoSpaceDE w:val="0"/>
        <w:autoSpaceDN w:val="0"/>
        <w:ind w:firstLine="720"/>
        <w:rPr>
          <w:rFonts w:cs="Arial"/>
          <w:b/>
          <w:bCs/>
        </w:rPr>
      </w:pPr>
      <w:r>
        <w:rPr>
          <w:rFonts w:cs="Arial"/>
          <w:b/>
          <w:bCs/>
        </w:rPr>
        <w:t>Byte 1: Utilization</w:t>
      </w:r>
    </w:p>
    <w:p w14:paraId="05A07520" w14:textId="77777777" w:rsidR="0042307E" w:rsidRDefault="0042307E" w:rsidP="0042307E">
      <w:pPr>
        <w:autoSpaceDE w:val="0"/>
        <w:autoSpaceDN w:val="0"/>
        <w:ind w:left="720" w:firstLine="720"/>
        <w:rPr>
          <w:rFonts w:cs="Arial"/>
        </w:rPr>
      </w:pPr>
      <w:r>
        <w:rPr>
          <w:rFonts w:cs="Arial"/>
        </w:rPr>
        <w:t>0x06: Radio_Service6 - HD Radio</w:t>
      </w:r>
    </w:p>
    <w:p w14:paraId="77B9F1DC" w14:textId="77777777" w:rsidR="0042307E" w:rsidRDefault="0042307E" w:rsidP="0042307E">
      <w:pPr>
        <w:autoSpaceDE w:val="0"/>
        <w:autoSpaceDN w:val="0"/>
        <w:ind w:left="720" w:firstLine="720"/>
        <w:rPr>
          <w:rFonts w:cs="Arial"/>
        </w:rPr>
      </w:pPr>
    </w:p>
    <w:p w14:paraId="33808FB1" w14:textId="77777777" w:rsidR="0042307E" w:rsidRDefault="0042307E" w:rsidP="0042307E">
      <w:pPr>
        <w:autoSpaceDE w:val="0"/>
        <w:autoSpaceDN w:val="0"/>
        <w:ind w:firstLine="720"/>
        <w:rPr>
          <w:rFonts w:cs="Arial"/>
          <w:b/>
          <w:bCs/>
        </w:rPr>
      </w:pPr>
      <w:r>
        <w:rPr>
          <w:rFonts w:cs="Arial"/>
          <w:b/>
          <w:bCs/>
        </w:rPr>
        <w:t>Byte 2: Command Execution Status</w:t>
      </w:r>
    </w:p>
    <w:p w14:paraId="66153C0F" w14:textId="77777777" w:rsidR="0042307E" w:rsidRDefault="0042307E" w:rsidP="0042307E">
      <w:pPr>
        <w:autoSpaceDE w:val="0"/>
        <w:autoSpaceDN w:val="0"/>
        <w:ind w:left="720" w:firstLine="720"/>
        <w:rPr>
          <w:rFonts w:cs="Arial"/>
        </w:rPr>
      </w:pPr>
      <w:r>
        <w:rPr>
          <w:rFonts w:cs="Arial"/>
        </w:rPr>
        <w:t xml:space="preserve">0x0y: </w:t>
      </w:r>
      <w:proofErr w:type="gramStart"/>
      <w:r>
        <w:rPr>
          <w:rFonts w:cs="Arial"/>
        </w:rPr>
        <w:t>Final Result</w:t>
      </w:r>
      <w:proofErr w:type="gramEnd"/>
      <w:r>
        <w:rPr>
          <w:rFonts w:cs="Arial"/>
        </w:rPr>
        <w:t xml:space="preserve"> – Success</w:t>
      </w:r>
    </w:p>
    <w:p w14:paraId="57AE0595" w14:textId="77777777" w:rsidR="0042307E" w:rsidRDefault="0042307E" w:rsidP="0042307E">
      <w:pPr>
        <w:autoSpaceDE w:val="0"/>
        <w:autoSpaceDN w:val="0"/>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4A1901D1" w14:textId="77777777" w:rsidR="0042307E" w:rsidRDefault="0042307E" w:rsidP="0042307E">
      <w:pPr>
        <w:autoSpaceDE w:val="0"/>
        <w:autoSpaceDN w:val="0"/>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3C677CDA" w14:textId="77777777" w:rsidR="0042307E" w:rsidRDefault="0042307E" w:rsidP="0042307E">
      <w:pPr>
        <w:autoSpaceDE w:val="0"/>
        <w:autoSpaceDN w:val="0"/>
        <w:ind w:left="720" w:firstLine="720"/>
        <w:rPr>
          <w:rFonts w:cs="Arial"/>
        </w:rPr>
      </w:pPr>
      <w:r>
        <w:rPr>
          <w:rFonts w:cs="Arial"/>
        </w:rPr>
        <w:t>0x3y: Intermediate Result– Wait</w:t>
      </w:r>
      <w:r>
        <w:rPr>
          <w:rFonts w:cs="Arial"/>
        </w:rPr>
        <w:br/>
      </w:r>
    </w:p>
    <w:p w14:paraId="692D8D70" w14:textId="77777777" w:rsidR="0042307E" w:rsidRDefault="0042307E" w:rsidP="0042307E">
      <w:pPr>
        <w:autoSpaceDE w:val="0"/>
        <w:autoSpaceDN w:val="0"/>
        <w:ind w:firstLine="720"/>
        <w:rPr>
          <w:rFonts w:cs="Arial"/>
          <w:b/>
          <w:bCs/>
        </w:rPr>
      </w:pPr>
      <w:r>
        <w:rPr>
          <w:rFonts w:cs="Arial"/>
          <w:b/>
          <w:bCs/>
        </w:rPr>
        <w:t>Byte 3: Character Coding</w:t>
      </w:r>
    </w:p>
    <w:p w14:paraId="1397DE27" w14:textId="77777777" w:rsidR="0042307E" w:rsidRDefault="0042307E" w:rsidP="0042307E">
      <w:pPr>
        <w:autoSpaceDE w:val="0"/>
        <w:autoSpaceDN w:val="0"/>
        <w:ind w:left="720" w:firstLine="720"/>
        <w:rPr>
          <w:rFonts w:cs="Arial"/>
          <w:i/>
          <w:iCs/>
        </w:rPr>
      </w:pPr>
      <w:r>
        <w:rPr>
          <w:rFonts w:cs="Arial"/>
          <w:i/>
          <w:iCs/>
        </w:rPr>
        <w:t>Bit 0-5: Reserved</w:t>
      </w:r>
    </w:p>
    <w:p w14:paraId="44323730" w14:textId="77777777" w:rsidR="0042307E" w:rsidRDefault="0042307E" w:rsidP="0042307E">
      <w:pPr>
        <w:autoSpaceDE w:val="0"/>
        <w:autoSpaceDN w:val="0"/>
        <w:ind w:left="720" w:firstLine="720"/>
        <w:rPr>
          <w:rFonts w:cs="Arial"/>
          <w:i/>
          <w:iCs/>
        </w:rPr>
      </w:pPr>
      <w:r>
        <w:rPr>
          <w:rFonts w:cs="Arial"/>
          <w:i/>
          <w:iCs/>
        </w:rPr>
        <w:t>Bit 6-7: Coding</w:t>
      </w:r>
    </w:p>
    <w:p w14:paraId="557C0F0B" w14:textId="77777777" w:rsidR="0042307E" w:rsidRPr="00197565" w:rsidRDefault="0042307E" w:rsidP="0042307E">
      <w:pPr>
        <w:autoSpaceDE w:val="0"/>
        <w:autoSpaceDN w:val="0"/>
        <w:ind w:left="1440" w:firstLine="720"/>
        <w:rPr>
          <w:rFonts w:ascii="Helvetica" w:hAnsi="Helvetica" w:cs="Arial"/>
        </w:rPr>
      </w:pPr>
      <w:r w:rsidRPr="00197565">
        <w:rPr>
          <w:rFonts w:ascii="Helvetica" w:hAnsi="Helvetica" w:cs="Arial"/>
        </w:rPr>
        <w:t>0x2: Coding Table III</w:t>
      </w:r>
    </w:p>
    <w:p w14:paraId="1359F456" w14:textId="77777777" w:rsidR="0042307E" w:rsidRPr="00197565" w:rsidRDefault="0042307E" w:rsidP="0042307E">
      <w:pPr>
        <w:autoSpaceDE w:val="0"/>
        <w:autoSpaceDN w:val="0"/>
        <w:ind w:left="2160"/>
        <w:rPr>
          <w:rFonts w:ascii="Helvetica" w:hAnsi="Helvetica" w:cs="Arial"/>
        </w:rPr>
      </w:pPr>
      <w:r w:rsidRPr="00197565">
        <w:rPr>
          <w:rFonts w:ascii="Helvetica" w:hAnsi="Helvetica" w:cs="Arial"/>
        </w:rPr>
        <w:t xml:space="preserve">0x00-0xFF </w:t>
      </w:r>
      <w:proofErr w:type="spellStart"/>
      <w:r w:rsidRPr="00197565">
        <w:rPr>
          <w:rFonts w:ascii="Helvetica" w:hAnsi="Helvetica" w:cs="Arial"/>
        </w:rPr>
        <w:t>RawData</w:t>
      </w:r>
      <w:proofErr w:type="spellEnd"/>
      <w:r w:rsidRPr="00197565">
        <w:rPr>
          <w:rFonts w:ascii="Helvetica" w:hAnsi="Helvetica" w:cs="Arial"/>
        </w:rPr>
        <w:t xml:space="preserve"> (Hexadecimal Notation)</w:t>
      </w:r>
    </w:p>
    <w:p w14:paraId="7CFF4AD3" w14:textId="77777777" w:rsidR="0042307E" w:rsidRDefault="0042307E" w:rsidP="0042307E">
      <w:pPr>
        <w:autoSpaceDE w:val="0"/>
        <w:autoSpaceDN w:val="0"/>
        <w:ind w:left="720" w:firstLine="720"/>
        <w:rPr>
          <w:rFonts w:cs="Arial"/>
        </w:rPr>
      </w:pPr>
    </w:p>
    <w:p w14:paraId="68E67AB5" w14:textId="77777777" w:rsidR="0042307E" w:rsidRDefault="0042307E" w:rsidP="0042307E">
      <w:pPr>
        <w:autoSpaceDE w:val="0"/>
        <w:autoSpaceDN w:val="0"/>
        <w:ind w:firstLine="720"/>
        <w:rPr>
          <w:rFonts w:cs="Arial"/>
          <w:b/>
          <w:bCs/>
        </w:rPr>
      </w:pPr>
      <w:r>
        <w:rPr>
          <w:rFonts w:cs="Arial"/>
          <w:b/>
          <w:bCs/>
        </w:rPr>
        <w:t>Byte 4: Opcode</w:t>
      </w:r>
    </w:p>
    <w:p w14:paraId="6CFE6DE8" w14:textId="77777777" w:rsidR="0042307E" w:rsidRDefault="0042307E" w:rsidP="0042307E">
      <w:pPr>
        <w:autoSpaceDE w:val="0"/>
        <w:autoSpaceDN w:val="0"/>
        <w:ind w:left="720" w:firstLine="720"/>
        <w:rPr>
          <w:rFonts w:cs="Arial"/>
        </w:rPr>
      </w:pPr>
      <w:r>
        <w:rPr>
          <w:rFonts w:cs="Arial"/>
        </w:rPr>
        <w:t>0x00: Reserved</w:t>
      </w:r>
    </w:p>
    <w:p w14:paraId="77CB5CA8" w14:textId="77777777" w:rsidR="0042307E" w:rsidRDefault="0042307E" w:rsidP="0042307E">
      <w:pPr>
        <w:autoSpaceDE w:val="0"/>
        <w:autoSpaceDN w:val="0"/>
        <w:ind w:left="720" w:firstLine="720"/>
        <w:rPr>
          <w:rFonts w:cs="Arial"/>
        </w:rPr>
      </w:pPr>
      <w:r>
        <w:rPr>
          <w:rFonts w:cs="Arial"/>
        </w:rPr>
        <w:t>0x01: Verify Logo Stored</w:t>
      </w:r>
    </w:p>
    <w:p w14:paraId="4FAE9124" w14:textId="77777777" w:rsidR="0042307E" w:rsidRDefault="0042307E" w:rsidP="0042307E">
      <w:pPr>
        <w:autoSpaceDE w:val="0"/>
        <w:autoSpaceDN w:val="0"/>
        <w:ind w:left="720" w:firstLine="720"/>
        <w:rPr>
          <w:rFonts w:cs="Arial"/>
        </w:rPr>
      </w:pPr>
      <w:r>
        <w:rPr>
          <w:rFonts w:cs="Arial"/>
        </w:rPr>
        <w:t xml:space="preserve">0x02: Transmit Logo Content </w:t>
      </w:r>
    </w:p>
    <w:p w14:paraId="7702F282" w14:textId="77777777" w:rsidR="0042307E" w:rsidRDefault="0042307E" w:rsidP="0042307E">
      <w:pPr>
        <w:autoSpaceDE w:val="0"/>
        <w:autoSpaceDN w:val="0"/>
        <w:ind w:left="720" w:firstLine="720"/>
        <w:rPr>
          <w:rFonts w:cs="Arial"/>
        </w:rPr>
      </w:pPr>
      <w:r>
        <w:rPr>
          <w:rFonts w:cs="Arial"/>
        </w:rPr>
        <w:t>0x03 – 0xFF: Reserved</w:t>
      </w:r>
    </w:p>
    <w:p w14:paraId="471E5CAA" w14:textId="77777777" w:rsidR="0042307E" w:rsidRDefault="0042307E" w:rsidP="0042307E">
      <w:pPr>
        <w:autoSpaceDE w:val="0"/>
        <w:autoSpaceDN w:val="0"/>
        <w:rPr>
          <w:rFonts w:cs="Arial"/>
        </w:rPr>
      </w:pPr>
    </w:p>
    <w:p w14:paraId="72D5ADE9" w14:textId="77777777" w:rsidR="0042307E" w:rsidRDefault="0042307E" w:rsidP="0042307E">
      <w:pPr>
        <w:autoSpaceDE w:val="0"/>
        <w:autoSpaceDN w:val="0"/>
        <w:ind w:firstLine="720"/>
        <w:rPr>
          <w:rFonts w:cs="Arial"/>
          <w:b/>
          <w:bCs/>
        </w:rPr>
      </w:pPr>
      <w:r>
        <w:rPr>
          <w:rFonts w:cs="Arial"/>
          <w:b/>
          <w:bCs/>
        </w:rPr>
        <w:t xml:space="preserve">Byte 5: Total Number </w:t>
      </w:r>
      <w:proofErr w:type="gramStart"/>
      <w:r>
        <w:rPr>
          <w:rFonts w:cs="Arial"/>
          <w:b/>
          <w:bCs/>
        </w:rPr>
        <w:t>Of</w:t>
      </w:r>
      <w:proofErr w:type="gramEnd"/>
      <w:r>
        <w:rPr>
          <w:rFonts w:cs="Arial"/>
          <w:b/>
          <w:bCs/>
        </w:rPr>
        <w:t xml:space="preserve"> Packets</w:t>
      </w:r>
    </w:p>
    <w:p w14:paraId="0A7DC0C7" w14:textId="77777777" w:rsidR="0042307E" w:rsidRDefault="0042307E" w:rsidP="0042307E">
      <w:pPr>
        <w:autoSpaceDE w:val="0"/>
        <w:autoSpaceDN w:val="0"/>
        <w:ind w:left="720" w:firstLine="720"/>
        <w:rPr>
          <w:rFonts w:cs="Arial"/>
        </w:rPr>
      </w:pPr>
      <w:r>
        <w:rPr>
          <w:rFonts w:cs="Arial"/>
        </w:rPr>
        <w:t>0x00: Reserved</w:t>
      </w:r>
    </w:p>
    <w:p w14:paraId="155952F6" w14:textId="77777777" w:rsidR="0042307E" w:rsidRDefault="0042307E" w:rsidP="0042307E">
      <w:pPr>
        <w:autoSpaceDE w:val="0"/>
        <w:autoSpaceDN w:val="0"/>
        <w:ind w:left="720" w:firstLine="720"/>
        <w:rPr>
          <w:rFonts w:cs="Arial"/>
        </w:rPr>
      </w:pPr>
      <w:r>
        <w:rPr>
          <w:rFonts w:cs="Arial"/>
        </w:rPr>
        <w:t>0x01: 1</w:t>
      </w:r>
    </w:p>
    <w:p w14:paraId="1ED0517B" w14:textId="77777777" w:rsidR="0042307E" w:rsidRDefault="0042307E" w:rsidP="0042307E">
      <w:pPr>
        <w:autoSpaceDE w:val="0"/>
        <w:autoSpaceDN w:val="0"/>
        <w:ind w:left="720" w:firstLine="720"/>
        <w:rPr>
          <w:rFonts w:cs="Arial"/>
        </w:rPr>
      </w:pPr>
      <w:r>
        <w:rPr>
          <w:rFonts w:cs="Arial"/>
        </w:rPr>
        <w:t>0x02: 2</w:t>
      </w:r>
    </w:p>
    <w:p w14:paraId="38D2924F" w14:textId="77777777" w:rsidR="0042307E" w:rsidRDefault="0042307E" w:rsidP="0042307E">
      <w:pPr>
        <w:autoSpaceDE w:val="0"/>
        <w:autoSpaceDN w:val="0"/>
        <w:ind w:left="720" w:firstLine="720"/>
        <w:rPr>
          <w:rFonts w:cs="Arial"/>
        </w:rPr>
      </w:pPr>
      <w:r>
        <w:rPr>
          <w:rFonts w:cs="Arial"/>
        </w:rPr>
        <w:t>0x03: …</w:t>
      </w:r>
    </w:p>
    <w:p w14:paraId="0143A424" w14:textId="77777777" w:rsidR="0042307E" w:rsidRDefault="0042307E" w:rsidP="0042307E">
      <w:pPr>
        <w:autoSpaceDE w:val="0"/>
        <w:autoSpaceDN w:val="0"/>
        <w:ind w:left="720" w:firstLine="720"/>
        <w:rPr>
          <w:rFonts w:cs="Arial"/>
        </w:rPr>
      </w:pPr>
      <w:r>
        <w:rPr>
          <w:rFonts w:cs="Arial"/>
        </w:rPr>
        <w:t>0xFD: 253</w:t>
      </w:r>
    </w:p>
    <w:p w14:paraId="1AFC987A" w14:textId="77777777" w:rsidR="0042307E" w:rsidRDefault="0042307E" w:rsidP="0042307E">
      <w:pPr>
        <w:autoSpaceDE w:val="0"/>
        <w:autoSpaceDN w:val="0"/>
        <w:ind w:left="720" w:firstLine="720"/>
        <w:rPr>
          <w:rFonts w:cs="Arial"/>
        </w:rPr>
      </w:pPr>
      <w:r>
        <w:rPr>
          <w:rFonts w:cs="Arial"/>
        </w:rPr>
        <w:t>0xFE: Non Logo Response</w:t>
      </w:r>
    </w:p>
    <w:p w14:paraId="677237EB" w14:textId="77777777" w:rsidR="0042307E" w:rsidRDefault="0042307E" w:rsidP="0042307E">
      <w:pPr>
        <w:autoSpaceDE w:val="0"/>
        <w:autoSpaceDN w:val="0"/>
        <w:ind w:left="720" w:firstLine="720"/>
        <w:rPr>
          <w:rFonts w:cs="Arial"/>
        </w:rPr>
      </w:pPr>
      <w:r>
        <w:rPr>
          <w:rFonts w:cs="Arial"/>
        </w:rPr>
        <w:t>0xFF: Reserved</w:t>
      </w:r>
    </w:p>
    <w:p w14:paraId="23D80F2C" w14:textId="77777777" w:rsidR="0042307E" w:rsidRDefault="0042307E" w:rsidP="0042307E">
      <w:pPr>
        <w:autoSpaceDE w:val="0"/>
        <w:autoSpaceDN w:val="0"/>
        <w:rPr>
          <w:rFonts w:cs="Arial"/>
        </w:rPr>
      </w:pPr>
    </w:p>
    <w:p w14:paraId="32CAD038" w14:textId="77777777" w:rsidR="0042307E" w:rsidRDefault="0042307E" w:rsidP="0042307E">
      <w:pPr>
        <w:autoSpaceDE w:val="0"/>
        <w:autoSpaceDN w:val="0"/>
        <w:ind w:firstLine="720"/>
        <w:rPr>
          <w:rFonts w:cs="Arial"/>
          <w:b/>
          <w:bCs/>
        </w:rPr>
      </w:pPr>
      <w:r>
        <w:rPr>
          <w:rFonts w:cs="Arial"/>
          <w:b/>
          <w:bCs/>
        </w:rPr>
        <w:t xml:space="preserve">Byte 6: Packet Number Being </w:t>
      </w:r>
      <w:proofErr w:type="spellStart"/>
      <w:r>
        <w:rPr>
          <w:rFonts w:cs="Arial"/>
          <w:b/>
          <w:bCs/>
        </w:rPr>
        <w:t>Transfered</w:t>
      </w:r>
      <w:proofErr w:type="spellEnd"/>
    </w:p>
    <w:p w14:paraId="29A2C7E4" w14:textId="77777777" w:rsidR="0042307E" w:rsidRDefault="0042307E" w:rsidP="0042307E">
      <w:pPr>
        <w:autoSpaceDE w:val="0"/>
        <w:autoSpaceDN w:val="0"/>
        <w:ind w:left="720" w:firstLine="720"/>
        <w:rPr>
          <w:rFonts w:cs="Arial"/>
        </w:rPr>
      </w:pPr>
      <w:r>
        <w:rPr>
          <w:rFonts w:cs="Arial"/>
        </w:rPr>
        <w:t>0x00: Reserved</w:t>
      </w:r>
    </w:p>
    <w:p w14:paraId="64DB3D9C" w14:textId="77777777" w:rsidR="0042307E" w:rsidRDefault="0042307E" w:rsidP="0042307E">
      <w:pPr>
        <w:autoSpaceDE w:val="0"/>
        <w:autoSpaceDN w:val="0"/>
        <w:ind w:left="720" w:firstLine="720"/>
        <w:rPr>
          <w:rFonts w:cs="Arial"/>
        </w:rPr>
      </w:pPr>
      <w:r>
        <w:rPr>
          <w:rFonts w:cs="Arial"/>
        </w:rPr>
        <w:t>0x01: 1</w:t>
      </w:r>
    </w:p>
    <w:p w14:paraId="49D763F6" w14:textId="77777777" w:rsidR="0042307E" w:rsidRDefault="0042307E" w:rsidP="0042307E">
      <w:pPr>
        <w:autoSpaceDE w:val="0"/>
        <w:autoSpaceDN w:val="0"/>
        <w:ind w:left="720" w:firstLine="720"/>
        <w:rPr>
          <w:rFonts w:cs="Arial"/>
        </w:rPr>
      </w:pPr>
      <w:r>
        <w:rPr>
          <w:rFonts w:cs="Arial"/>
        </w:rPr>
        <w:t>0x02: 2</w:t>
      </w:r>
    </w:p>
    <w:p w14:paraId="6722A97C" w14:textId="77777777" w:rsidR="0042307E" w:rsidRDefault="0042307E" w:rsidP="0042307E">
      <w:pPr>
        <w:autoSpaceDE w:val="0"/>
        <w:autoSpaceDN w:val="0"/>
        <w:ind w:left="720" w:firstLine="720"/>
        <w:rPr>
          <w:rFonts w:cs="Arial"/>
        </w:rPr>
      </w:pPr>
      <w:r>
        <w:rPr>
          <w:rFonts w:cs="Arial"/>
        </w:rPr>
        <w:t>0x03: …</w:t>
      </w:r>
    </w:p>
    <w:p w14:paraId="37CCE113" w14:textId="77777777" w:rsidR="0042307E" w:rsidRDefault="0042307E" w:rsidP="0042307E">
      <w:pPr>
        <w:autoSpaceDE w:val="0"/>
        <w:autoSpaceDN w:val="0"/>
        <w:ind w:left="720" w:firstLine="720"/>
        <w:rPr>
          <w:rFonts w:cs="Arial"/>
        </w:rPr>
      </w:pPr>
      <w:r>
        <w:rPr>
          <w:rFonts w:cs="Arial"/>
        </w:rPr>
        <w:t>0xFD: 253</w:t>
      </w:r>
    </w:p>
    <w:p w14:paraId="49E36660" w14:textId="77777777" w:rsidR="0042307E" w:rsidRDefault="0042307E" w:rsidP="0042307E">
      <w:pPr>
        <w:autoSpaceDE w:val="0"/>
        <w:autoSpaceDN w:val="0"/>
        <w:ind w:left="720" w:firstLine="720"/>
        <w:rPr>
          <w:rFonts w:cs="Arial"/>
        </w:rPr>
      </w:pPr>
      <w:r>
        <w:rPr>
          <w:rFonts w:cs="Arial"/>
        </w:rPr>
        <w:t>0xFE: Non Logo Response</w:t>
      </w:r>
    </w:p>
    <w:p w14:paraId="33DB4DDD" w14:textId="77777777" w:rsidR="0042307E" w:rsidRDefault="0042307E" w:rsidP="0042307E">
      <w:pPr>
        <w:autoSpaceDE w:val="0"/>
        <w:autoSpaceDN w:val="0"/>
        <w:ind w:left="720" w:firstLine="720"/>
        <w:rPr>
          <w:rFonts w:cs="Arial"/>
        </w:rPr>
      </w:pPr>
      <w:r>
        <w:rPr>
          <w:rFonts w:cs="Arial"/>
        </w:rPr>
        <w:t>0xFF: Reserved</w:t>
      </w:r>
    </w:p>
    <w:p w14:paraId="7F46DAB8" w14:textId="77777777" w:rsidR="0042307E" w:rsidRDefault="0042307E" w:rsidP="0042307E">
      <w:pPr>
        <w:autoSpaceDE w:val="0"/>
        <w:autoSpaceDN w:val="0"/>
        <w:ind w:left="720" w:firstLine="720"/>
        <w:rPr>
          <w:rFonts w:cs="Arial"/>
        </w:rPr>
      </w:pPr>
    </w:p>
    <w:p w14:paraId="5C41B0F7" w14:textId="77777777" w:rsidR="0042307E" w:rsidRDefault="0042307E" w:rsidP="0042307E">
      <w:pPr>
        <w:autoSpaceDE w:val="0"/>
        <w:autoSpaceDN w:val="0"/>
        <w:ind w:firstLine="720"/>
        <w:rPr>
          <w:rFonts w:cs="Arial"/>
          <w:b/>
          <w:bCs/>
        </w:rPr>
      </w:pPr>
      <w:r>
        <w:rPr>
          <w:rFonts w:cs="Arial"/>
          <w:b/>
          <w:bCs/>
        </w:rPr>
        <w:t>Byte 7 - 8: Frequency</w:t>
      </w:r>
    </w:p>
    <w:p w14:paraId="5F2ED1C4" w14:textId="77777777" w:rsidR="0042307E" w:rsidRPr="0013080C" w:rsidRDefault="0042307E" w:rsidP="0042307E">
      <w:pPr>
        <w:tabs>
          <w:tab w:val="num" w:pos="284"/>
        </w:tabs>
        <w:rPr>
          <w:rFonts w:cs="Arial"/>
          <w:color w:val="000000"/>
          <w:szCs w:val="22"/>
          <w:lang w:val="en-GB"/>
        </w:rPr>
      </w:pPr>
      <w:r>
        <w:rPr>
          <w:rFonts w:cs="Arial"/>
          <w:color w:val="000000"/>
          <w:lang w:val="en-GB"/>
        </w:rPr>
        <w:tab/>
      </w:r>
      <w:r>
        <w:rPr>
          <w:rFonts w:cs="Arial"/>
          <w:color w:val="000000"/>
          <w:lang w:val="en-GB"/>
        </w:rPr>
        <w:tab/>
      </w:r>
      <w:r>
        <w:rPr>
          <w:rFonts w:cs="Arial"/>
          <w:color w:val="000000"/>
          <w:lang w:val="en-GB"/>
        </w:rPr>
        <w:tab/>
      </w:r>
      <w:r w:rsidRPr="0013080C">
        <w:rPr>
          <w:rFonts w:cs="Arial"/>
          <w:color w:val="000000"/>
          <w:szCs w:val="22"/>
          <w:lang w:val="en-GB"/>
        </w:rPr>
        <w:t>0x000 – 0</w:t>
      </w:r>
    </w:p>
    <w:p w14:paraId="22322479" w14:textId="77777777" w:rsidR="0042307E" w:rsidRPr="0013080C"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0x001 – 1</w:t>
      </w:r>
    </w:p>
    <w:p w14:paraId="78ADE861" w14:textId="77777777" w:rsidR="0042307E" w:rsidRPr="0013080C"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w:t>
      </w:r>
    </w:p>
    <w:p w14:paraId="42B8DACF" w14:textId="77777777" w:rsidR="0042307E" w:rsidRPr="0013080C" w:rsidRDefault="0042307E" w:rsidP="0042307E">
      <w:pPr>
        <w:tabs>
          <w:tab w:val="num" w:pos="284"/>
        </w:tabs>
        <w:ind w:left="1440"/>
        <w:rPr>
          <w:rFonts w:cs="Arial"/>
          <w:color w:val="000000"/>
          <w:szCs w:val="22"/>
          <w:lang w:val="en-GB"/>
        </w:rPr>
      </w:pPr>
      <w:r w:rsidRPr="0013080C">
        <w:rPr>
          <w:rFonts w:cs="Arial"/>
          <w:color w:val="000000"/>
          <w:szCs w:val="22"/>
          <w:lang w:val="en-GB"/>
        </w:rPr>
        <w:t>0x615 – 1557</w:t>
      </w:r>
      <w:r w:rsidRPr="0013080C">
        <w:rPr>
          <w:rFonts w:cs="Arial"/>
          <w:color w:val="000000"/>
          <w:szCs w:val="22"/>
          <w:lang w:val="en-GB"/>
        </w:rPr>
        <w:br/>
        <w:t>0x616 – reserved</w:t>
      </w:r>
    </w:p>
    <w:p w14:paraId="48AEFD8F" w14:textId="77777777" w:rsidR="0042307E" w:rsidRPr="0013080C"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w:t>
      </w:r>
    </w:p>
    <w:p w14:paraId="7C421FED" w14:textId="77777777" w:rsidR="0042307E" w:rsidRPr="0013080C" w:rsidRDefault="0042307E" w:rsidP="0042307E">
      <w:pPr>
        <w:tabs>
          <w:tab w:val="num" w:pos="284"/>
        </w:tabs>
        <w:rPr>
          <w:rFonts w:cs="Arial"/>
          <w:color w:val="000000"/>
          <w:szCs w:val="22"/>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0xFFFF – reserved</w:t>
      </w:r>
    </w:p>
    <w:p w14:paraId="0FCFC428" w14:textId="77777777" w:rsidR="0042307E" w:rsidRPr="0013080C" w:rsidRDefault="0042307E" w:rsidP="0042307E">
      <w:pPr>
        <w:tabs>
          <w:tab w:val="num" w:pos="284"/>
        </w:tabs>
        <w:ind w:left="2410"/>
        <w:rPr>
          <w:rFonts w:cs="Arial"/>
          <w:color w:val="000000"/>
          <w:szCs w:val="22"/>
          <w:lang w:val="en-GB"/>
        </w:rPr>
      </w:pPr>
    </w:p>
    <w:p w14:paraId="30A4EC27" w14:textId="77777777" w:rsidR="0042307E" w:rsidRPr="0013080C" w:rsidRDefault="0042307E" w:rsidP="00D1277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2"/>
        </w:rPr>
      </w:pPr>
      <w:r w:rsidRPr="0013080C">
        <w:rPr>
          <w:rFonts w:cs="Arial"/>
          <w:i/>
          <w:snapToGrid w:val="0"/>
          <w:szCs w:val="22"/>
        </w:rPr>
        <w:t xml:space="preserve">AM: Freq = 153+ Offset kHz. Offset </w:t>
      </w:r>
      <w:proofErr w:type="gramStart"/>
      <w:r w:rsidRPr="0013080C">
        <w:rPr>
          <w:rFonts w:cs="Arial"/>
          <w:i/>
          <w:snapToGrid w:val="0"/>
          <w:szCs w:val="22"/>
        </w:rPr>
        <w:t>0..</w:t>
      </w:r>
      <w:proofErr w:type="gramEnd"/>
      <w:r w:rsidRPr="0013080C">
        <w:rPr>
          <w:rFonts w:cs="Arial"/>
          <w:i/>
          <w:snapToGrid w:val="0"/>
          <w:szCs w:val="22"/>
        </w:rPr>
        <w:t xml:space="preserve">1557 </w:t>
      </w:r>
    </w:p>
    <w:p w14:paraId="420461CB" w14:textId="77777777" w:rsidR="0042307E" w:rsidRPr="0013080C" w:rsidRDefault="0042307E" w:rsidP="00D1277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2"/>
          <w:lang w:val="da-DK"/>
        </w:rPr>
      </w:pPr>
      <w:r w:rsidRPr="0013080C">
        <w:rPr>
          <w:rFonts w:cs="Arial"/>
          <w:i/>
          <w:snapToGrid w:val="0"/>
          <w:szCs w:val="22"/>
          <w:lang w:val="da-DK"/>
        </w:rPr>
        <w:lastRenderedPageBreak/>
        <w:t>FM: Freq = 76+ Offset*0.05 MHz. Offset 0..640</w:t>
      </w:r>
    </w:p>
    <w:p w14:paraId="3D28897B" w14:textId="77777777" w:rsidR="0042307E" w:rsidRPr="0013080C" w:rsidRDefault="0042307E" w:rsidP="00D1277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576" w:right="288"/>
        <w:rPr>
          <w:rFonts w:cs="Arial"/>
          <w:i/>
          <w:snapToGrid w:val="0"/>
          <w:szCs w:val="22"/>
          <w:lang w:val="en-GB"/>
        </w:rPr>
      </w:pPr>
      <w:r w:rsidRPr="0013080C">
        <w:rPr>
          <w:rFonts w:cs="Arial"/>
          <w:i/>
          <w:snapToGrid w:val="0"/>
          <w:szCs w:val="22"/>
          <w:lang w:val="en-GB"/>
        </w:rPr>
        <w:t>Selected tuned band determine frequency (kHz or MHz).</w:t>
      </w:r>
    </w:p>
    <w:p w14:paraId="572EFA44" w14:textId="77777777" w:rsidR="0042307E" w:rsidRDefault="0042307E" w:rsidP="0042307E">
      <w:pPr>
        <w:autoSpaceDE w:val="0"/>
        <w:autoSpaceDN w:val="0"/>
        <w:rPr>
          <w:rFonts w:cs="Arial"/>
        </w:rPr>
      </w:pPr>
    </w:p>
    <w:p w14:paraId="4043E097" w14:textId="77777777" w:rsidR="0042307E" w:rsidRPr="0013080C" w:rsidRDefault="0042307E" w:rsidP="0042307E">
      <w:pPr>
        <w:autoSpaceDE w:val="0"/>
        <w:autoSpaceDN w:val="0"/>
        <w:ind w:firstLine="720"/>
        <w:rPr>
          <w:rFonts w:cs="Arial"/>
          <w:b/>
          <w:bCs/>
        </w:rPr>
      </w:pPr>
      <w:r>
        <w:rPr>
          <w:rFonts w:cs="Arial"/>
          <w:b/>
          <w:bCs/>
        </w:rPr>
        <w:t>Byte 9: Program Number</w:t>
      </w:r>
    </w:p>
    <w:p w14:paraId="070BCB30"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0x00 – Not Applicable</w:t>
      </w:r>
      <w:r w:rsidRPr="0013080C">
        <w:rPr>
          <w:rFonts w:cs="Arial"/>
          <w:color w:val="000000"/>
          <w:szCs w:val="22"/>
          <w:lang w:val="en-GB"/>
        </w:rPr>
        <w:br/>
        <w:t xml:space="preserve">0x01 – </w:t>
      </w:r>
      <w:r>
        <w:rPr>
          <w:rFonts w:cs="Arial"/>
          <w:color w:val="000000"/>
          <w:szCs w:val="22"/>
          <w:lang w:val="en-GB"/>
        </w:rPr>
        <w:t>HD</w:t>
      </w:r>
      <w:r w:rsidRPr="0013080C">
        <w:rPr>
          <w:rFonts w:cs="Arial"/>
          <w:color w:val="000000"/>
          <w:szCs w:val="22"/>
          <w:lang w:val="en-GB"/>
        </w:rPr>
        <w:t xml:space="preserve"> 1</w:t>
      </w:r>
    </w:p>
    <w:p w14:paraId="6A7EAB1B"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 xml:space="preserve">0x02 – </w:t>
      </w:r>
      <w:r>
        <w:rPr>
          <w:rFonts w:cs="Arial"/>
          <w:color w:val="000000"/>
          <w:szCs w:val="22"/>
          <w:lang w:val="en-GB"/>
        </w:rPr>
        <w:t>HD</w:t>
      </w:r>
      <w:r w:rsidRPr="0013080C">
        <w:rPr>
          <w:rFonts w:cs="Arial"/>
          <w:color w:val="000000"/>
          <w:szCs w:val="22"/>
          <w:lang w:val="en-GB"/>
        </w:rPr>
        <w:t xml:space="preserve"> 2</w:t>
      </w:r>
    </w:p>
    <w:p w14:paraId="18770D44" w14:textId="77777777" w:rsidR="0042307E" w:rsidRPr="0013080C" w:rsidRDefault="0042307E" w:rsidP="0042307E">
      <w:pPr>
        <w:tabs>
          <w:tab w:val="num" w:pos="284"/>
        </w:tabs>
        <w:ind w:left="2410"/>
        <w:rPr>
          <w:rFonts w:cs="Arial"/>
          <w:color w:val="000000"/>
          <w:szCs w:val="22"/>
        </w:rPr>
      </w:pPr>
      <w:r w:rsidRPr="0013080C">
        <w:rPr>
          <w:rFonts w:cs="Arial"/>
          <w:color w:val="000000"/>
          <w:szCs w:val="22"/>
          <w:lang w:val="en-GB"/>
        </w:rPr>
        <w:t xml:space="preserve">0x03 – </w:t>
      </w:r>
      <w:r>
        <w:rPr>
          <w:rFonts w:cs="Arial"/>
          <w:color w:val="000000"/>
          <w:szCs w:val="22"/>
          <w:lang w:val="en-GB"/>
        </w:rPr>
        <w:t>HD</w:t>
      </w:r>
      <w:r w:rsidRPr="0013080C">
        <w:rPr>
          <w:rFonts w:cs="Arial"/>
          <w:color w:val="000000"/>
          <w:szCs w:val="22"/>
          <w:lang w:val="en-GB"/>
        </w:rPr>
        <w:t xml:space="preserve"> 3</w:t>
      </w:r>
    </w:p>
    <w:p w14:paraId="2A44B71B"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 xml:space="preserve">0x04 – </w:t>
      </w:r>
      <w:r>
        <w:rPr>
          <w:rFonts w:cs="Arial"/>
          <w:color w:val="000000"/>
          <w:szCs w:val="22"/>
          <w:lang w:val="en-GB"/>
        </w:rPr>
        <w:t>HD</w:t>
      </w:r>
      <w:r w:rsidRPr="0013080C">
        <w:rPr>
          <w:rFonts w:cs="Arial"/>
          <w:color w:val="000000"/>
          <w:szCs w:val="22"/>
          <w:lang w:val="en-GB"/>
        </w:rPr>
        <w:t xml:space="preserve"> 4</w:t>
      </w:r>
    </w:p>
    <w:p w14:paraId="293152A3"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 xml:space="preserve">0x05 – </w:t>
      </w:r>
      <w:r>
        <w:rPr>
          <w:rFonts w:cs="Arial"/>
          <w:color w:val="000000"/>
          <w:szCs w:val="22"/>
          <w:lang w:val="en-GB"/>
        </w:rPr>
        <w:t>HD</w:t>
      </w:r>
      <w:r w:rsidRPr="0013080C">
        <w:rPr>
          <w:rFonts w:cs="Arial"/>
          <w:color w:val="000000"/>
          <w:szCs w:val="22"/>
          <w:lang w:val="en-GB"/>
        </w:rPr>
        <w:t xml:space="preserve"> 5</w:t>
      </w:r>
    </w:p>
    <w:p w14:paraId="643C0A29"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 xml:space="preserve">0x06 – </w:t>
      </w:r>
      <w:r>
        <w:rPr>
          <w:rFonts w:cs="Arial"/>
          <w:color w:val="000000"/>
          <w:szCs w:val="22"/>
          <w:lang w:val="en-GB"/>
        </w:rPr>
        <w:t>HD</w:t>
      </w:r>
      <w:r w:rsidRPr="0013080C">
        <w:rPr>
          <w:rFonts w:cs="Arial"/>
          <w:color w:val="000000"/>
          <w:szCs w:val="22"/>
          <w:lang w:val="en-GB"/>
        </w:rPr>
        <w:t xml:space="preserve"> 6</w:t>
      </w:r>
    </w:p>
    <w:p w14:paraId="6E5EA3A7"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 xml:space="preserve">0x07 – </w:t>
      </w:r>
      <w:r>
        <w:rPr>
          <w:rFonts w:cs="Arial"/>
          <w:color w:val="000000"/>
          <w:szCs w:val="22"/>
          <w:lang w:val="en-GB"/>
        </w:rPr>
        <w:t>HD</w:t>
      </w:r>
      <w:r w:rsidRPr="0013080C">
        <w:rPr>
          <w:rFonts w:cs="Arial"/>
          <w:color w:val="000000"/>
          <w:szCs w:val="22"/>
          <w:lang w:val="en-GB"/>
        </w:rPr>
        <w:t xml:space="preserve"> 7</w:t>
      </w:r>
    </w:p>
    <w:p w14:paraId="3FB938ED"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0x08 – reserved</w:t>
      </w:r>
    </w:p>
    <w:p w14:paraId="3FC9AE4B" w14:textId="77777777" w:rsidR="0042307E" w:rsidRPr="0013080C" w:rsidRDefault="0042307E" w:rsidP="0042307E">
      <w:pPr>
        <w:tabs>
          <w:tab w:val="num" w:pos="284"/>
        </w:tabs>
        <w:ind w:left="2410"/>
        <w:rPr>
          <w:rFonts w:cs="Arial"/>
          <w:color w:val="000000"/>
          <w:szCs w:val="22"/>
          <w:lang w:val="en-GB"/>
        </w:rPr>
      </w:pPr>
      <w:r w:rsidRPr="0013080C">
        <w:rPr>
          <w:rFonts w:cs="Arial"/>
          <w:color w:val="000000"/>
          <w:szCs w:val="22"/>
          <w:lang w:val="en-GB"/>
        </w:rPr>
        <w:t>…</w:t>
      </w:r>
    </w:p>
    <w:p w14:paraId="3730570D" w14:textId="77777777" w:rsidR="0042307E" w:rsidRDefault="0042307E" w:rsidP="0042307E">
      <w:pPr>
        <w:tabs>
          <w:tab w:val="num" w:pos="284"/>
        </w:tabs>
        <w:ind w:left="2410"/>
        <w:rPr>
          <w:rFonts w:cs="Arial"/>
          <w:color w:val="000000"/>
          <w:szCs w:val="22"/>
          <w:lang w:val="en-GB"/>
        </w:rPr>
      </w:pPr>
      <w:r w:rsidRPr="0013080C">
        <w:rPr>
          <w:rFonts w:cs="Arial"/>
          <w:color w:val="000000"/>
          <w:szCs w:val="22"/>
          <w:lang w:val="en-GB"/>
        </w:rPr>
        <w:t>0x3F reserved</w:t>
      </w:r>
    </w:p>
    <w:p w14:paraId="54886576" w14:textId="77777777" w:rsidR="0042307E" w:rsidRDefault="0042307E" w:rsidP="0042307E">
      <w:pPr>
        <w:autoSpaceDE w:val="0"/>
        <w:autoSpaceDN w:val="0"/>
        <w:ind w:firstLine="720"/>
        <w:rPr>
          <w:rFonts w:cs="Arial"/>
          <w:b/>
          <w:bCs/>
        </w:rPr>
      </w:pPr>
    </w:p>
    <w:p w14:paraId="0FA9549C" w14:textId="77777777" w:rsidR="0042307E" w:rsidRDefault="0042307E" w:rsidP="0042307E">
      <w:pPr>
        <w:autoSpaceDE w:val="0"/>
        <w:autoSpaceDN w:val="0"/>
        <w:ind w:firstLine="720"/>
        <w:rPr>
          <w:rFonts w:cs="Arial"/>
          <w:b/>
          <w:bCs/>
        </w:rPr>
      </w:pPr>
      <w:r>
        <w:rPr>
          <w:rFonts w:cs="Arial"/>
          <w:b/>
          <w:bCs/>
        </w:rPr>
        <w:t>Byte 10 - 11: Lot ID</w:t>
      </w:r>
    </w:p>
    <w:p w14:paraId="6E1F97FF" w14:textId="77777777" w:rsidR="0042307E" w:rsidRPr="0013080C" w:rsidRDefault="0042307E" w:rsidP="0042307E">
      <w:pPr>
        <w:tabs>
          <w:tab w:val="num" w:pos="284"/>
        </w:tabs>
        <w:rPr>
          <w:rFonts w:cs="Arial"/>
          <w:color w:val="000000"/>
          <w:szCs w:val="22"/>
          <w:lang w:val="en-GB"/>
        </w:rPr>
      </w:pPr>
      <w:r>
        <w:rPr>
          <w:rFonts w:cs="Arial"/>
          <w:color w:val="000000"/>
          <w:lang w:val="en-GB"/>
        </w:rPr>
        <w:tab/>
      </w:r>
      <w:r>
        <w:rPr>
          <w:rFonts w:cs="Arial"/>
          <w:color w:val="000000"/>
          <w:lang w:val="en-GB"/>
        </w:rPr>
        <w:tab/>
      </w:r>
      <w:r>
        <w:rPr>
          <w:rFonts w:cs="Arial"/>
          <w:color w:val="000000"/>
          <w:lang w:val="en-GB"/>
        </w:rPr>
        <w:tab/>
      </w:r>
      <w:r w:rsidRPr="0013080C">
        <w:rPr>
          <w:rFonts w:cs="Arial"/>
          <w:color w:val="000000"/>
          <w:szCs w:val="22"/>
          <w:lang w:val="en-GB"/>
        </w:rPr>
        <w:t>0x000</w:t>
      </w:r>
      <w:r>
        <w:rPr>
          <w:rFonts w:cs="Arial"/>
          <w:color w:val="000000"/>
          <w:szCs w:val="22"/>
          <w:lang w:val="en-GB"/>
        </w:rPr>
        <w:t>0</w:t>
      </w:r>
      <w:r w:rsidRPr="0013080C">
        <w:rPr>
          <w:rFonts w:cs="Arial"/>
          <w:color w:val="000000"/>
          <w:szCs w:val="22"/>
          <w:lang w:val="en-GB"/>
        </w:rPr>
        <w:t xml:space="preserve"> – 0</w:t>
      </w:r>
    </w:p>
    <w:p w14:paraId="4D16FBBC" w14:textId="77777777" w:rsidR="0042307E" w:rsidRPr="0013080C"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0x0</w:t>
      </w:r>
      <w:r>
        <w:rPr>
          <w:rFonts w:cs="Arial"/>
          <w:color w:val="000000"/>
          <w:szCs w:val="22"/>
          <w:lang w:val="en-GB"/>
        </w:rPr>
        <w:t>0</w:t>
      </w:r>
      <w:r w:rsidRPr="0013080C">
        <w:rPr>
          <w:rFonts w:cs="Arial"/>
          <w:color w:val="000000"/>
          <w:szCs w:val="22"/>
          <w:lang w:val="en-GB"/>
        </w:rPr>
        <w:t>01 – 1</w:t>
      </w:r>
    </w:p>
    <w:p w14:paraId="05C43CEF" w14:textId="77777777" w:rsidR="0042307E" w:rsidRPr="0013080C"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w:t>
      </w:r>
    </w:p>
    <w:p w14:paraId="546243F0" w14:textId="77777777" w:rsidR="0042307E" w:rsidRPr="0013080C" w:rsidRDefault="0042307E" w:rsidP="0042307E">
      <w:pPr>
        <w:tabs>
          <w:tab w:val="num" w:pos="284"/>
        </w:tabs>
        <w:rPr>
          <w:rFonts w:cs="Arial"/>
          <w:color w:val="000000"/>
          <w:szCs w:val="22"/>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 xml:space="preserve">0xFFFF – </w:t>
      </w:r>
      <w:r>
        <w:rPr>
          <w:rFonts w:cs="Arial"/>
          <w:color w:val="000000"/>
          <w:szCs w:val="22"/>
          <w:lang w:val="en-GB"/>
        </w:rPr>
        <w:t>65535</w:t>
      </w:r>
    </w:p>
    <w:p w14:paraId="58D520FB" w14:textId="77777777" w:rsidR="0042307E" w:rsidRPr="0013080C" w:rsidRDefault="0042307E" w:rsidP="0042307E">
      <w:pPr>
        <w:tabs>
          <w:tab w:val="num" w:pos="284"/>
        </w:tabs>
        <w:rPr>
          <w:rFonts w:cs="Arial"/>
          <w:color w:val="000000"/>
          <w:szCs w:val="22"/>
        </w:rPr>
      </w:pPr>
    </w:p>
    <w:p w14:paraId="035F3260" w14:textId="77777777" w:rsidR="0042307E" w:rsidRDefault="0042307E" w:rsidP="0042307E">
      <w:pPr>
        <w:autoSpaceDE w:val="0"/>
        <w:autoSpaceDN w:val="0"/>
        <w:ind w:firstLine="720"/>
        <w:rPr>
          <w:rFonts w:cs="Arial"/>
          <w:b/>
          <w:bCs/>
        </w:rPr>
      </w:pPr>
      <w:r>
        <w:rPr>
          <w:rFonts w:cs="Arial"/>
          <w:b/>
          <w:bCs/>
        </w:rPr>
        <w:t>Byte 12 - 13: Version Number</w:t>
      </w:r>
    </w:p>
    <w:p w14:paraId="761C43A5" w14:textId="77777777" w:rsidR="0042307E" w:rsidRPr="0013080C" w:rsidRDefault="0042307E" w:rsidP="0042307E">
      <w:pPr>
        <w:tabs>
          <w:tab w:val="num" w:pos="284"/>
        </w:tabs>
        <w:rPr>
          <w:rFonts w:cs="Arial"/>
          <w:color w:val="000000"/>
          <w:szCs w:val="22"/>
          <w:lang w:val="en-GB"/>
        </w:rPr>
      </w:pPr>
      <w:r>
        <w:rPr>
          <w:rFonts w:cs="Arial"/>
          <w:color w:val="000000"/>
          <w:lang w:val="en-GB"/>
        </w:rPr>
        <w:tab/>
      </w:r>
      <w:r>
        <w:rPr>
          <w:rFonts w:cs="Arial"/>
          <w:color w:val="000000"/>
          <w:lang w:val="en-GB"/>
        </w:rPr>
        <w:tab/>
      </w:r>
      <w:r>
        <w:rPr>
          <w:rFonts w:cs="Arial"/>
          <w:color w:val="000000"/>
          <w:lang w:val="en-GB"/>
        </w:rPr>
        <w:tab/>
      </w:r>
      <w:r w:rsidRPr="0013080C">
        <w:rPr>
          <w:rFonts w:cs="Arial"/>
          <w:color w:val="000000"/>
          <w:szCs w:val="22"/>
          <w:lang w:val="en-GB"/>
        </w:rPr>
        <w:t>0x000</w:t>
      </w:r>
      <w:r>
        <w:rPr>
          <w:rFonts w:cs="Arial"/>
          <w:color w:val="000000"/>
          <w:szCs w:val="22"/>
          <w:lang w:val="en-GB"/>
        </w:rPr>
        <w:t>0</w:t>
      </w:r>
      <w:r w:rsidRPr="0013080C">
        <w:rPr>
          <w:rFonts w:cs="Arial"/>
          <w:color w:val="000000"/>
          <w:szCs w:val="22"/>
          <w:lang w:val="en-GB"/>
        </w:rPr>
        <w:t xml:space="preserve"> – 0</w:t>
      </w:r>
    </w:p>
    <w:p w14:paraId="355C08AE" w14:textId="77777777" w:rsidR="0042307E" w:rsidRPr="0013080C"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0x0</w:t>
      </w:r>
      <w:r>
        <w:rPr>
          <w:rFonts w:cs="Arial"/>
          <w:color w:val="000000"/>
          <w:szCs w:val="22"/>
          <w:lang w:val="en-GB"/>
        </w:rPr>
        <w:t>0</w:t>
      </w:r>
      <w:r w:rsidRPr="0013080C">
        <w:rPr>
          <w:rFonts w:cs="Arial"/>
          <w:color w:val="000000"/>
          <w:szCs w:val="22"/>
          <w:lang w:val="en-GB"/>
        </w:rPr>
        <w:t>01 – 1</w:t>
      </w:r>
    </w:p>
    <w:p w14:paraId="26C5B8E1" w14:textId="77777777" w:rsidR="0042307E" w:rsidRPr="0013080C"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w:t>
      </w:r>
    </w:p>
    <w:p w14:paraId="0A525606" w14:textId="77777777" w:rsidR="0042307E" w:rsidRDefault="0042307E" w:rsidP="0042307E">
      <w:pPr>
        <w:tabs>
          <w:tab w:val="num" w:pos="284"/>
        </w:tabs>
        <w:rPr>
          <w:rFonts w:cs="Arial"/>
          <w:color w:val="000000"/>
          <w:szCs w:val="22"/>
          <w:lang w:val="en-GB"/>
        </w:rPr>
      </w:pPr>
      <w:r w:rsidRPr="0013080C">
        <w:rPr>
          <w:rFonts w:cs="Arial"/>
          <w:color w:val="000000"/>
          <w:szCs w:val="22"/>
          <w:lang w:val="en-GB"/>
        </w:rPr>
        <w:tab/>
      </w:r>
      <w:r w:rsidRPr="0013080C">
        <w:rPr>
          <w:rFonts w:cs="Arial"/>
          <w:color w:val="000000"/>
          <w:szCs w:val="22"/>
          <w:lang w:val="en-GB"/>
        </w:rPr>
        <w:tab/>
      </w:r>
      <w:r w:rsidRPr="0013080C">
        <w:rPr>
          <w:rFonts w:cs="Arial"/>
          <w:color w:val="000000"/>
          <w:szCs w:val="22"/>
          <w:lang w:val="en-GB"/>
        </w:rPr>
        <w:tab/>
        <w:t xml:space="preserve">0xFFFF – </w:t>
      </w:r>
      <w:r>
        <w:rPr>
          <w:rFonts w:cs="Arial"/>
          <w:color w:val="000000"/>
          <w:szCs w:val="22"/>
          <w:lang w:val="en-GB"/>
        </w:rPr>
        <w:t>65535</w:t>
      </w:r>
    </w:p>
    <w:p w14:paraId="13BAE632" w14:textId="77777777" w:rsidR="0042307E" w:rsidRDefault="0042307E" w:rsidP="0042307E">
      <w:pPr>
        <w:tabs>
          <w:tab w:val="num" w:pos="284"/>
        </w:tabs>
        <w:rPr>
          <w:rFonts w:cs="Arial"/>
          <w:color w:val="000000"/>
          <w:szCs w:val="22"/>
          <w:lang w:val="en-GB"/>
        </w:rPr>
      </w:pPr>
    </w:p>
    <w:p w14:paraId="041DC09E" w14:textId="77777777" w:rsidR="0042307E" w:rsidRDefault="0042307E" w:rsidP="0042307E">
      <w:pPr>
        <w:autoSpaceDE w:val="0"/>
        <w:autoSpaceDN w:val="0"/>
        <w:ind w:firstLine="720"/>
        <w:rPr>
          <w:rFonts w:cs="Arial"/>
          <w:b/>
          <w:bCs/>
        </w:rPr>
      </w:pPr>
      <w:r>
        <w:rPr>
          <w:rFonts w:cs="Arial"/>
          <w:b/>
          <w:bCs/>
        </w:rPr>
        <w:t>Byte 14: File Type</w:t>
      </w:r>
    </w:p>
    <w:p w14:paraId="04732693" w14:textId="77777777" w:rsidR="0042307E" w:rsidRDefault="0042307E" w:rsidP="0042307E">
      <w:pPr>
        <w:tabs>
          <w:tab w:val="num" w:pos="284"/>
        </w:tabs>
        <w:rPr>
          <w:rFonts w:cs="Arial"/>
          <w:color w:val="000000"/>
          <w:szCs w:val="22"/>
          <w:lang w:val="en-GB"/>
        </w:rPr>
      </w:pPr>
      <w:r>
        <w:rPr>
          <w:rFonts w:cs="Arial"/>
          <w:color w:val="000000"/>
          <w:lang w:val="en-GB"/>
        </w:rPr>
        <w:tab/>
      </w:r>
      <w:r>
        <w:rPr>
          <w:rFonts w:cs="Arial"/>
          <w:color w:val="000000"/>
          <w:lang w:val="en-GB"/>
        </w:rPr>
        <w:tab/>
      </w:r>
      <w:r>
        <w:rPr>
          <w:rFonts w:cs="Arial"/>
          <w:color w:val="000000"/>
          <w:lang w:val="en-GB"/>
        </w:rPr>
        <w:tab/>
      </w:r>
      <w:r>
        <w:rPr>
          <w:rFonts w:cs="Arial"/>
          <w:color w:val="000000"/>
          <w:szCs w:val="22"/>
          <w:lang w:val="en-GB"/>
        </w:rPr>
        <w:t>0x00 – Reserved</w:t>
      </w:r>
    </w:p>
    <w:p w14:paraId="509B7938" w14:textId="77777777" w:rsidR="0042307E" w:rsidRDefault="0042307E" w:rsidP="0042307E">
      <w:pPr>
        <w:tabs>
          <w:tab w:val="num" w:pos="284"/>
        </w:tabs>
        <w:rPr>
          <w:rFonts w:cs="Arial"/>
          <w:color w:val="000000"/>
          <w:szCs w:val="22"/>
          <w:lang w:val="en-GB"/>
        </w:rPr>
      </w:pPr>
      <w:r>
        <w:rPr>
          <w:rFonts w:cs="Arial"/>
          <w:color w:val="000000"/>
          <w:szCs w:val="22"/>
          <w:lang w:val="en-GB"/>
        </w:rPr>
        <w:tab/>
      </w:r>
      <w:r>
        <w:rPr>
          <w:rFonts w:cs="Arial"/>
          <w:color w:val="000000"/>
          <w:szCs w:val="22"/>
          <w:lang w:val="en-GB"/>
        </w:rPr>
        <w:tab/>
      </w:r>
      <w:r>
        <w:rPr>
          <w:rFonts w:cs="Arial"/>
          <w:color w:val="000000"/>
          <w:szCs w:val="22"/>
          <w:lang w:val="en-GB"/>
        </w:rPr>
        <w:tab/>
        <w:t>0x01 – JPEG</w:t>
      </w:r>
    </w:p>
    <w:p w14:paraId="77862C70" w14:textId="77777777" w:rsidR="0042307E" w:rsidRDefault="0042307E" w:rsidP="0042307E">
      <w:pPr>
        <w:tabs>
          <w:tab w:val="num" w:pos="284"/>
        </w:tabs>
        <w:rPr>
          <w:rFonts w:cs="Arial"/>
          <w:color w:val="000000"/>
          <w:szCs w:val="22"/>
          <w:lang w:val="en-GB"/>
        </w:rPr>
      </w:pPr>
      <w:r>
        <w:rPr>
          <w:rFonts w:cs="Arial"/>
          <w:color w:val="000000"/>
          <w:szCs w:val="22"/>
          <w:lang w:val="en-GB"/>
        </w:rPr>
        <w:tab/>
      </w:r>
      <w:r>
        <w:rPr>
          <w:rFonts w:cs="Arial"/>
          <w:color w:val="000000"/>
          <w:szCs w:val="22"/>
          <w:lang w:val="en-GB"/>
        </w:rPr>
        <w:tab/>
      </w:r>
      <w:r>
        <w:rPr>
          <w:rFonts w:cs="Arial"/>
          <w:color w:val="000000"/>
          <w:szCs w:val="22"/>
          <w:lang w:val="en-GB"/>
        </w:rPr>
        <w:tab/>
        <w:t>0x02 - PNG</w:t>
      </w:r>
    </w:p>
    <w:p w14:paraId="7163AF62" w14:textId="77777777" w:rsidR="0042307E" w:rsidRPr="0013080C" w:rsidRDefault="0042307E" w:rsidP="0042307E">
      <w:pPr>
        <w:tabs>
          <w:tab w:val="num" w:pos="284"/>
        </w:tabs>
        <w:rPr>
          <w:rFonts w:cs="Arial"/>
          <w:color w:val="000000"/>
          <w:szCs w:val="22"/>
        </w:rPr>
      </w:pPr>
    </w:p>
    <w:p w14:paraId="184C359F" w14:textId="77777777" w:rsidR="0042307E" w:rsidRDefault="0042307E" w:rsidP="0042307E">
      <w:pPr>
        <w:autoSpaceDE w:val="0"/>
        <w:autoSpaceDN w:val="0"/>
        <w:ind w:firstLine="720"/>
        <w:rPr>
          <w:rFonts w:cs="Arial"/>
          <w:b/>
          <w:bCs/>
        </w:rPr>
      </w:pPr>
      <w:r>
        <w:rPr>
          <w:rFonts w:cs="Arial"/>
          <w:b/>
          <w:bCs/>
        </w:rPr>
        <w:t>Byte 15 - 16: Station Call Sign</w:t>
      </w:r>
    </w:p>
    <w:p w14:paraId="3EB1C158" w14:textId="77777777" w:rsidR="0042307E" w:rsidRDefault="0042307E" w:rsidP="0042307E">
      <w:pPr>
        <w:autoSpaceDE w:val="0"/>
        <w:autoSpaceDN w:val="0"/>
        <w:ind w:firstLine="720"/>
        <w:rPr>
          <w:rFonts w:cs="Arial"/>
          <w:bCs/>
        </w:rPr>
      </w:pPr>
      <w:r>
        <w:rPr>
          <w:rFonts w:cs="Arial"/>
          <w:b/>
          <w:bCs/>
        </w:rPr>
        <w:tab/>
      </w:r>
      <w:r w:rsidRPr="00824318">
        <w:rPr>
          <w:rFonts w:cs="Arial"/>
          <w:bCs/>
        </w:rPr>
        <w:t>Fix</w:t>
      </w:r>
      <w:r>
        <w:rPr>
          <w:rFonts w:cs="Arial"/>
          <w:bCs/>
        </w:rPr>
        <w:t>ed</w:t>
      </w:r>
      <w:r w:rsidRPr="00824318">
        <w:rPr>
          <w:rFonts w:cs="Arial"/>
          <w:bCs/>
        </w:rPr>
        <w:t xml:space="preserve"> six characters for the station call sign. </w:t>
      </w:r>
    </w:p>
    <w:p w14:paraId="445329BB" w14:textId="77777777" w:rsidR="0042307E" w:rsidRDefault="0042307E" w:rsidP="0042307E">
      <w:pPr>
        <w:autoSpaceDE w:val="0"/>
        <w:autoSpaceDN w:val="0"/>
        <w:ind w:firstLine="720"/>
        <w:rPr>
          <w:rFonts w:cs="Arial"/>
          <w:bCs/>
        </w:rPr>
      </w:pPr>
    </w:p>
    <w:p w14:paraId="4574BFD4" w14:textId="77777777" w:rsidR="0042307E" w:rsidRPr="00824318" w:rsidRDefault="0042307E" w:rsidP="0042307E">
      <w:pPr>
        <w:autoSpaceDE w:val="0"/>
        <w:autoSpaceDN w:val="0"/>
        <w:ind w:left="720" w:firstLine="720"/>
        <w:rPr>
          <w:rFonts w:cs="Arial"/>
          <w:bCs/>
        </w:rPr>
      </w:pPr>
      <w:r>
        <w:rPr>
          <w:rFonts w:cs="Arial"/>
          <w:bCs/>
        </w:rPr>
        <w:t xml:space="preserve">Note: </w:t>
      </w:r>
      <w:r w:rsidRPr="00824318">
        <w:rPr>
          <w:rFonts w:cs="Arial"/>
          <w:bCs/>
        </w:rPr>
        <w:t xml:space="preserve">Unused characters to the right should be filled with “$” characters. </w:t>
      </w:r>
      <w:r>
        <w:rPr>
          <w:rFonts w:cs="Arial"/>
          <w:bCs/>
        </w:rPr>
        <w:t xml:space="preserve"> </w:t>
      </w:r>
    </w:p>
    <w:p w14:paraId="2AEFFA23" w14:textId="77777777" w:rsidR="0042307E" w:rsidRDefault="0042307E" w:rsidP="0042307E">
      <w:pPr>
        <w:tabs>
          <w:tab w:val="num" w:pos="284"/>
        </w:tabs>
        <w:rPr>
          <w:rFonts w:cs="Arial"/>
        </w:rPr>
      </w:pPr>
    </w:p>
    <w:p w14:paraId="535BED8D" w14:textId="77777777" w:rsidR="0042307E" w:rsidRDefault="0042307E" w:rsidP="0042307E">
      <w:pPr>
        <w:autoSpaceDE w:val="0"/>
        <w:autoSpaceDN w:val="0"/>
        <w:ind w:left="720"/>
        <w:rPr>
          <w:rFonts w:cs="Arial"/>
          <w:b/>
          <w:bCs/>
        </w:rPr>
      </w:pPr>
      <w:r>
        <w:rPr>
          <w:rFonts w:cs="Arial"/>
          <w:b/>
          <w:bCs/>
        </w:rPr>
        <w:t xml:space="preserve">Byte 17 up to 318 (Coding Table III): </w:t>
      </w:r>
    </w:p>
    <w:p w14:paraId="08B51617" w14:textId="77777777" w:rsidR="0042307E" w:rsidRDefault="0042307E" w:rsidP="0042307E">
      <w:pPr>
        <w:ind w:left="720" w:firstLine="720"/>
        <w:rPr>
          <w:rFonts w:cs="Arial"/>
        </w:rPr>
      </w:pPr>
      <w:r>
        <w:rPr>
          <w:rFonts w:cs="Arial"/>
        </w:rPr>
        <w:t xml:space="preserve">HD Station Logo </w:t>
      </w:r>
    </w:p>
    <w:p w14:paraId="261D17FF" w14:textId="77777777" w:rsidR="0042307E" w:rsidRDefault="0042307E" w:rsidP="0042307E">
      <w:pPr>
        <w:ind w:left="720" w:firstLine="720"/>
      </w:pPr>
      <w:r>
        <w:rPr>
          <w:rFonts w:cs="Arial"/>
        </w:rPr>
        <w:t>Max. 300 bytes Variable Raw Data</w:t>
      </w:r>
    </w:p>
    <w:p w14:paraId="452E487C" w14:textId="77777777" w:rsidR="0042307E" w:rsidRPr="00F65A0E" w:rsidRDefault="0042307E" w:rsidP="0042307E"/>
    <w:p w14:paraId="1B9F9564" w14:textId="77777777" w:rsidR="0042307E" w:rsidRDefault="0042307E" w:rsidP="0042307E">
      <w:pPr>
        <w:pStyle w:val="Heading4"/>
      </w:pPr>
      <w:r w:rsidRPr="00B9479B">
        <w:t>TP-LOG-TPL-REQ-369706/A-SID-CD-</w:t>
      </w:r>
      <w:proofErr w:type="spellStart"/>
      <w:r w:rsidRPr="00B9479B">
        <w:t>HDStationLogoData_Rsp</w:t>
      </w:r>
      <w:proofErr w:type="spellEnd"/>
    </w:p>
    <w:p w14:paraId="5432D6B9" w14:textId="77777777" w:rsidR="0042307E" w:rsidRDefault="0042307E" w:rsidP="0042307E">
      <w:pPr>
        <w:autoSpaceDE w:val="0"/>
        <w:autoSpaceDN w:val="0"/>
        <w:rPr>
          <w:rFonts w:cs="Arial"/>
        </w:rPr>
      </w:pPr>
      <w:r>
        <w:rPr>
          <w:rFonts w:cs="Arial"/>
        </w:rPr>
        <w:t>Data size: up to 5 bytes</w:t>
      </w:r>
    </w:p>
    <w:p w14:paraId="3D64564B" w14:textId="77777777" w:rsidR="0042307E" w:rsidRDefault="0042307E" w:rsidP="0042307E">
      <w:pPr>
        <w:autoSpaceDE w:val="0"/>
        <w:autoSpaceDN w:val="0"/>
        <w:ind w:firstLine="720"/>
        <w:rPr>
          <w:rFonts w:cs="Arial"/>
          <w:b/>
          <w:bCs/>
        </w:rPr>
      </w:pPr>
      <w:r>
        <w:rPr>
          <w:rFonts w:cs="Arial"/>
          <w:b/>
          <w:bCs/>
        </w:rPr>
        <w:t>Byte 0: Signal identifier</w:t>
      </w:r>
    </w:p>
    <w:p w14:paraId="4D4F41FA" w14:textId="77777777" w:rsidR="0042307E" w:rsidRDefault="0042307E" w:rsidP="0042307E">
      <w:pPr>
        <w:autoSpaceDE w:val="0"/>
        <w:autoSpaceDN w:val="0"/>
        <w:ind w:left="1440"/>
        <w:rPr>
          <w:rFonts w:cs="Arial"/>
        </w:rPr>
      </w:pPr>
      <w:r>
        <w:rPr>
          <w:rFonts w:cs="Arial"/>
        </w:rPr>
        <w:t xml:space="preserve">0xCC: </w:t>
      </w:r>
      <w:proofErr w:type="spellStart"/>
      <w:r>
        <w:rPr>
          <w:rFonts w:cs="Arial"/>
        </w:rPr>
        <w:t>HDLogoData_St</w:t>
      </w:r>
      <w:proofErr w:type="spellEnd"/>
      <w:r>
        <w:rPr>
          <w:rFonts w:cs="Arial"/>
        </w:rPr>
        <w:t xml:space="preserve"> </w:t>
      </w:r>
    </w:p>
    <w:p w14:paraId="74A2FFA4" w14:textId="77777777" w:rsidR="0042307E" w:rsidRDefault="0042307E" w:rsidP="0042307E">
      <w:pPr>
        <w:autoSpaceDE w:val="0"/>
        <w:autoSpaceDN w:val="0"/>
        <w:ind w:left="1440"/>
        <w:rPr>
          <w:rFonts w:cs="Arial"/>
        </w:rPr>
      </w:pPr>
    </w:p>
    <w:p w14:paraId="2C361F08" w14:textId="77777777" w:rsidR="0042307E" w:rsidRDefault="0042307E" w:rsidP="0042307E">
      <w:pPr>
        <w:autoSpaceDE w:val="0"/>
        <w:autoSpaceDN w:val="0"/>
        <w:ind w:firstLine="720"/>
        <w:rPr>
          <w:rFonts w:cs="Arial"/>
          <w:b/>
          <w:bCs/>
        </w:rPr>
      </w:pPr>
      <w:r>
        <w:rPr>
          <w:rFonts w:cs="Arial"/>
          <w:b/>
          <w:bCs/>
        </w:rPr>
        <w:t>Byte 1: Utilization</w:t>
      </w:r>
    </w:p>
    <w:p w14:paraId="3351317A" w14:textId="77777777" w:rsidR="0042307E" w:rsidRDefault="0042307E" w:rsidP="0042307E">
      <w:pPr>
        <w:autoSpaceDE w:val="0"/>
        <w:autoSpaceDN w:val="0"/>
        <w:ind w:left="720" w:firstLine="720"/>
        <w:rPr>
          <w:rFonts w:cs="Arial"/>
        </w:rPr>
      </w:pPr>
      <w:r>
        <w:rPr>
          <w:rFonts w:cs="Arial"/>
        </w:rPr>
        <w:t>0x06: Radio_Service6 - HD Radio</w:t>
      </w:r>
    </w:p>
    <w:p w14:paraId="4CE3D84E" w14:textId="77777777" w:rsidR="0042307E" w:rsidRDefault="0042307E" w:rsidP="0042307E">
      <w:pPr>
        <w:autoSpaceDE w:val="0"/>
        <w:autoSpaceDN w:val="0"/>
        <w:ind w:left="720" w:firstLine="720"/>
        <w:rPr>
          <w:rFonts w:cs="Arial"/>
        </w:rPr>
      </w:pPr>
    </w:p>
    <w:p w14:paraId="5BEE1102" w14:textId="77777777" w:rsidR="0042307E" w:rsidRDefault="0042307E" w:rsidP="0042307E">
      <w:pPr>
        <w:autoSpaceDE w:val="0"/>
        <w:autoSpaceDN w:val="0"/>
        <w:ind w:firstLine="720"/>
        <w:rPr>
          <w:rFonts w:cs="Arial"/>
          <w:b/>
          <w:bCs/>
        </w:rPr>
      </w:pPr>
      <w:r>
        <w:rPr>
          <w:rFonts w:cs="Arial"/>
          <w:b/>
          <w:bCs/>
        </w:rPr>
        <w:t>Byte 2: Command Execution Status</w:t>
      </w:r>
    </w:p>
    <w:p w14:paraId="570F7069" w14:textId="77777777" w:rsidR="0042307E" w:rsidRDefault="0042307E" w:rsidP="0042307E">
      <w:pPr>
        <w:autoSpaceDE w:val="0"/>
        <w:autoSpaceDN w:val="0"/>
        <w:ind w:left="720" w:firstLine="720"/>
        <w:rPr>
          <w:rFonts w:cs="Arial"/>
        </w:rPr>
      </w:pPr>
      <w:r>
        <w:rPr>
          <w:rFonts w:cs="Arial"/>
        </w:rPr>
        <w:t xml:space="preserve">0x0y: </w:t>
      </w:r>
      <w:proofErr w:type="gramStart"/>
      <w:r>
        <w:rPr>
          <w:rFonts w:cs="Arial"/>
        </w:rPr>
        <w:t>Final Result</w:t>
      </w:r>
      <w:proofErr w:type="gramEnd"/>
      <w:r>
        <w:rPr>
          <w:rFonts w:cs="Arial"/>
        </w:rPr>
        <w:t xml:space="preserve"> – Success</w:t>
      </w:r>
    </w:p>
    <w:p w14:paraId="06586190" w14:textId="77777777" w:rsidR="0042307E" w:rsidRDefault="0042307E" w:rsidP="0042307E">
      <w:pPr>
        <w:autoSpaceDE w:val="0"/>
        <w:autoSpaceDN w:val="0"/>
        <w:ind w:left="720" w:firstLine="720"/>
        <w:rPr>
          <w:rFonts w:cs="Arial"/>
        </w:rPr>
      </w:pPr>
      <w:r>
        <w:rPr>
          <w:rFonts w:cs="Arial"/>
        </w:rPr>
        <w:t xml:space="preserve">0x1y: </w:t>
      </w:r>
      <w:proofErr w:type="gramStart"/>
      <w:r>
        <w:rPr>
          <w:rFonts w:cs="Arial"/>
        </w:rPr>
        <w:t>Final Result</w:t>
      </w:r>
      <w:proofErr w:type="gramEnd"/>
      <w:r>
        <w:rPr>
          <w:rFonts w:cs="Arial"/>
        </w:rPr>
        <w:t xml:space="preserve"> – Fail</w:t>
      </w:r>
    </w:p>
    <w:p w14:paraId="07A376A1" w14:textId="77777777" w:rsidR="0042307E" w:rsidRDefault="0042307E" w:rsidP="0042307E">
      <w:pPr>
        <w:autoSpaceDE w:val="0"/>
        <w:autoSpaceDN w:val="0"/>
        <w:ind w:left="720" w:firstLine="720"/>
        <w:rPr>
          <w:rFonts w:cs="Arial"/>
        </w:rPr>
      </w:pPr>
      <w:r>
        <w:rPr>
          <w:rFonts w:cs="Arial"/>
        </w:rPr>
        <w:t xml:space="preserve">0x2y: </w:t>
      </w:r>
      <w:proofErr w:type="gramStart"/>
      <w:r>
        <w:rPr>
          <w:rFonts w:cs="Arial"/>
        </w:rPr>
        <w:t>Final Result</w:t>
      </w:r>
      <w:proofErr w:type="gramEnd"/>
      <w:r>
        <w:rPr>
          <w:rFonts w:cs="Arial"/>
        </w:rPr>
        <w:t xml:space="preserve"> – Information</w:t>
      </w:r>
    </w:p>
    <w:p w14:paraId="250AC380" w14:textId="77777777" w:rsidR="0042307E" w:rsidRDefault="0042307E" w:rsidP="0042307E">
      <w:pPr>
        <w:autoSpaceDE w:val="0"/>
        <w:autoSpaceDN w:val="0"/>
        <w:ind w:left="720" w:firstLine="720"/>
        <w:rPr>
          <w:rFonts w:cs="Arial"/>
        </w:rPr>
      </w:pPr>
      <w:r>
        <w:rPr>
          <w:rFonts w:cs="Arial"/>
        </w:rPr>
        <w:t>0x3y: Intermediate Result– Wait</w:t>
      </w:r>
      <w:r>
        <w:rPr>
          <w:rFonts w:cs="Arial"/>
        </w:rPr>
        <w:br/>
      </w:r>
    </w:p>
    <w:p w14:paraId="28FAC424" w14:textId="77777777" w:rsidR="0042307E" w:rsidRDefault="0042307E" w:rsidP="0042307E">
      <w:pPr>
        <w:autoSpaceDE w:val="0"/>
        <w:autoSpaceDN w:val="0"/>
        <w:ind w:firstLine="720"/>
        <w:rPr>
          <w:rFonts w:cs="Arial"/>
          <w:b/>
          <w:bCs/>
        </w:rPr>
      </w:pPr>
      <w:r>
        <w:rPr>
          <w:rFonts w:cs="Arial"/>
          <w:b/>
          <w:bCs/>
        </w:rPr>
        <w:t>Byte 3: Character Coding</w:t>
      </w:r>
    </w:p>
    <w:p w14:paraId="37436D39" w14:textId="77777777" w:rsidR="0042307E" w:rsidRDefault="0042307E" w:rsidP="0042307E">
      <w:pPr>
        <w:autoSpaceDE w:val="0"/>
        <w:autoSpaceDN w:val="0"/>
        <w:ind w:left="720" w:firstLine="720"/>
        <w:rPr>
          <w:rFonts w:cs="Arial"/>
          <w:i/>
          <w:iCs/>
        </w:rPr>
      </w:pPr>
      <w:r>
        <w:rPr>
          <w:rFonts w:cs="Arial"/>
          <w:i/>
          <w:iCs/>
        </w:rPr>
        <w:lastRenderedPageBreak/>
        <w:t>Bit 0-5: Reserved</w:t>
      </w:r>
    </w:p>
    <w:p w14:paraId="30C1FCDF" w14:textId="77777777" w:rsidR="0042307E" w:rsidRDefault="0042307E" w:rsidP="0042307E">
      <w:pPr>
        <w:autoSpaceDE w:val="0"/>
        <w:autoSpaceDN w:val="0"/>
        <w:ind w:left="720" w:firstLine="720"/>
        <w:rPr>
          <w:rFonts w:cs="Arial"/>
          <w:i/>
          <w:iCs/>
        </w:rPr>
      </w:pPr>
      <w:r>
        <w:rPr>
          <w:rFonts w:cs="Arial"/>
          <w:i/>
          <w:iCs/>
        </w:rPr>
        <w:t>Bit 6-7: Coding</w:t>
      </w:r>
    </w:p>
    <w:p w14:paraId="1D0ED6B3" w14:textId="77777777" w:rsidR="0042307E" w:rsidRDefault="0042307E" w:rsidP="0042307E">
      <w:pPr>
        <w:autoSpaceDE w:val="0"/>
        <w:autoSpaceDN w:val="0"/>
        <w:adjustRightInd w:val="0"/>
        <w:ind w:left="1440" w:firstLine="720"/>
        <w:rPr>
          <w:rFonts w:cs="Arial"/>
        </w:rPr>
      </w:pPr>
      <w:r>
        <w:rPr>
          <w:rFonts w:cs="Arial"/>
        </w:rPr>
        <w:t>0x0: Coding Table I</w:t>
      </w:r>
    </w:p>
    <w:p w14:paraId="5D4F42C7" w14:textId="77777777" w:rsidR="0042307E" w:rsidRDefault="0042307E" w:rsidP="0042307E">
      <w:pPr>
        <w:autoSpaceDE w:val="0"/>
        <w:autoSpaceDN w:val="0"/>
        <w:adjustRightInd w:val="0"/>
        <w:ind w:left="1440" w:firstLine="720"/>
        <w:rPr>
          <w:rFonts w:cs="Arial"/>
        </w:rPr>
      </w:pPr>
      <w:r>
        <w:rPr>
          <w:rFonts w:cs="Arial"/>
        </w:rPr>
        <w:t xml:space="preserve">0x0000-0xFFFF UNICODE UTF-16 (2 </w:t>
      </w:r>
      <w:proofErr w:type="gramStart"/>
      <w:r>
        <w:rPr>
          <w:rFonts w:cs="Arial"/>
        </w:rPr>
        <w:t>byte</w:t>
      </w:r>
      <w:proofErr w:type="gramEnd"/>
      <w:r>
        <w:rPr>
          <w:rFonts w:cs="Arial"/>
        </w:rPr>
        <w:t xml:space="preserve"> per char)</w:t>
      </w:r>
    </w:p>
    <w:p w14:paraId="44C1BD82" w14:textId="77777777" w:rsidR="0042307E" w:rsidRDefault="0042307E" w:rsidP="0042307E">
      <w:pPr>
        <w:autoSpaceDE w:val="0"/>
        <w:autoSpaceDN w:val="0"/>
        <w:adjustRightInd w:val="0"/>
        <w:ind w:left="1440" w:firstLine="720"/>
        <w:rPr>
          <w:rFonts w:ascii="Helvetica" w:hAnsi="Helvetica" w:cs="Helvetica"/>
        </w:rPr>
      </w:pPr>
      <w:r>
        <w:rPr>
          <w:rFonts w:ascii="Helvetica" w:hAnsi="Helvetica" w:cs="Helvetica"/>
        </w:rPr>
        <w:t>0x1: Coding Table II</w:t>
      </w:r>
    </w:p>
    <w:p w14:paraId="57900FAC" w14:textId="77777777" w:rsidR="0042307E" w:rsidRDefault="0042307E" w:rsidP="0042307E">
      <w:pPr>
        <w:autoSpaceDE w:val="0"/>
        <w:autoSpaceDN w:val="0"/>
        <w:adjustRightInd w:val="0"/>
        <w:ind w:left="1890" w:firstLine="270"/>
        <w:rPr>
          <w:rFonts w:ascii="Helvetica-Oblique" w:hAnsi="Helvetica-Oblique" w:cs="Helvetica-Oblique" w:hint="eastAsia"/>
        </w:rPr>
      </w:pPr>
      <w:r>
        <w:rPr>
          <w:rFonts w:ascii="Helvetica" w:hAnsi="Helvetica" w:cs="Helvetica"/>
        </w:rPr>
        <w:t>0x00-0xFF Latin-9 (1 byte per char)</w:t>
      </w:r>
    </w:p>
    <w:p w14:paraId="4CB62575" w14:textId="77777777" w:rsidR="0042307E" w:rsidRPr="00197565" w:rsidRDefault="0042307E" w:rsidP="0042307E">
      <w:pPr>
        <w:autoSpaceDE w:val="0"/>
        <w:autoSpaceDN w:val="0"/>
        <w:ind w:left="1440" w:firstLine="720"/>
        <w:rPr>
          <w:rFonts w:ascii="Helvetica" w:hAnsi="Helvetica" w:cs="Arial"/>
        </w:rPr>
      </w:pPr>
      <w:r w:rsidRPr="00197565">
        <w:rPr>
          <w:rFonts w:ascii="Helvetica" w:hAnsi="Helvetica" w:cs="Arial"/>
        </w:rPr>
        <w:t>0x2: Coding Table III</w:t>
      </w:r>
    </w:p>
    <w:p w14:paraId="02C7C988" w14:textId="77777777" w:rsidR="0042307E" w:rsidRPr="00197565" w:rsidRDefault="0042307E" w:rsidP="0042307E">
      <w:pPr>
        <w:autoSpaceDE w:val="0"/>
        <w:autoSpaceDN w:val="0"/>
        <w:ind w:left="2160"/>
        <w:rPr>
          <w:rFonts w:ascii="Helvetica" w:hAnsi="Helvetica" w:cs="Arial"/>
        </w:rPr>
      </w:pPr>
      <w:r w:rsidRPr="00197565">
        <w:rPr>
          <w:rFonts w:ascii="Helvetica" w:hAnsi="Helvetica" w:cs="Arial"/>
        </w:rPr>
        <w:t xml:space="preserve">0x00-0xFF </w:t>
      </w:r>
      <w:proofErr w:type="spellStart"/>
      <w:r w:rsidRPr="00197565">
        <w:rPr>
          <w:rFonts w:ascii="Helvetica" w:hAnsi="Helvetica" w:cs="Arial"/>
        </w:rPr>
        <w:t>RawData</w:t>
      </w:r>
      <w:proofErr w:type="spellEnd"/>
      <w:r w:rsidRPr="00197565">
        <w:rPr>
          <w:rFonts w:ascii="Helvetica" w:hAnsi="Helvetica" w:cs="Arial"/>
        </w:rPr>
        <w:t xml:space="preserve"> (Hexadecimal Notation)</w:t>
      </w:r>
    </w:p>
    <w:p w14:paraId="458B1995" w14:textId="77777777" w:rsidR="0042307E" w:rsidRDefault="0042307E" w:rsidP="0042307E">
      <w:pPr>
        <w:autoSpaceDE w:val="0"/>
        <w:autoSpaceDN w:val="0"/>
        <w:ind w:left="720" w:firstLine="720"/>
        <w:rPr>
          <w:rFonts w:cs="Arial"/>
        </w:rPr>
      </w:pPr>
    </w:p>
    <w:p w14:paraId="0461454C" w14:textId="77777777" w:rsidR="0042307E" w:rsidRDefault="0042307E" w:rsidP="0042307E">
      <w:pPr>
        <w:autoSpaceDE w:val="0"/>
        <w:autoSpaceDN w:val="0"/>
        <w:ind w:firstLine="720"/>
        <w:rPr>
          <w:rFonts w:cs="Arial"/>
          <w:b/>
          <w:bCs/>
        </w:rPr>
      </w:pPr>
      <w:r>
        <w:rPr>
          <w:rFonts w:cs="Arial"/>
          <w:b/>
          <w:bCs/>
        </w:rPr>
        <w:t>Byte 4: Opcode</w:t>
      </w:r>
    </w:p>
    <w:p w14:paraId="22AC28C3" w14:textId="77777777" w:rsidR="0042307E" w:rsidRDefault="0042307E" w:rsidP="0042307E">
      <w:pPr>
        <w:autoSpaceDE w:val="0"/>
        <w:autoSpaceDN w:val="0"/>
        <w:ind w:left="720" w:firstLine="720"/>
        <w:rPr>
          <w:rFonts w:cs="Arial"/>
        </w:rPr>
      </w:pPr>
      <w:r>
        <w:rPr>
          <w:rFonts w:cs="Arial"/>
        </w:rPr>
        <w:t>0x00: Reserved</w:t>
      </w:r>
    </w:p>
    <w:p w14:paraId="41A48480" w14:textId="77777777" w:rsidR="0042307E" w:rsidRDefault="0042307E" w:rsidP="0042307E">
      <w:pPr>
        <w:autoSpaceDE w:val="0"/>
        <w:autoSpaceDN w:val="0"/>
        <w:ind w:left="720" w:firstLine="720"/>
        <w:rPr>
          <w:rFonts w:cs="Arial"/>
        </w:rPr>
      </w:pPr>
      <w:r>
        <w:rPr>
          <w:rFonts w:cs="Arial"/>
        </w:rPr>
        <w:t>0x01: Logo Already Stored</w:t>
      </w:r>
    </w:p>
    <w:p w14:paraId="5F7BFD29" w14:textId="77777777" w:rsidR="0042307E" w:rsidRDefault="0042307E" w:rsidP="0042307E">
      <w:pPr>
        <w:autoSpaceDE w:val="0"/>
        <w:autoSpaceDN w:val="0"/>
        <w:ind w:left="720" w:firstLine="720"/>
        <w:rPr>
          <w:rFonts w:cs="Arial"/>
        </w:rPr>
      </w:pPr>
      <w:r>
        <w:rPr>
          <w:rFonts w:cs="Arial"/>
        </w:rPr>
        <w:t>0x02: Send Logo Content</w:t>
      </w:r>
    </w:p>
    <w:p w14:paraId="32AC05DB" w14:textId="77777777" w:rsidR="0042307E" w:rsidRDefault="0042307E" w:rsidP="0042307E">
      <w:pPr>
        <w:autoSpaceDE w:val="0"/>
        <w:autoSpaceDN w:val="0"/>
        <w:ind w:left="720" w:firstLine="720"/>
        <w:rPr>
          <w:rFonts w:cs="Arial"/>
        </w:rPr>
      </w:pPr>
      <w:r>
        <w:rPr>
          <w:rFonts w:cs="Arial"/>
        </w:rPr>
        <w:t>0x03 – 0xFF: Reserved</w:t>
      </w:r>
    </w:p>
    <w:p w14:paraId="0C6974FC" w14:textId="77777777" w:rsidR="0042307E" w:rsidRDefault="0042307E" w:rsidP="0042307E">
      <w:pPr>
        <w:autoSpaceDE w:val="0"/>
        <w:autoSpaceDN w:val="0"/>
        <w:rPr>
          <w:rFonts w:cs="Arial"/>
        </w:rPr>
      </w:pPr>
    </w:p>
    <w:p w14:paraId="44B99388" w14:textId="77777777" w:rsidR="0042307E" w:rsidRPr="00F65A0E" w:rsidRDefault="0042307E" w:rsidP="0042307E"/>
    <w:p w14:paraId="1E5D93C9" w14:textId="77777777" w:rsidR="0042307E" w:rsidRDefault="0042307E" w:rsidP="0042307E">
      <w:pPr>
        <w:pStyle w:val="Heading4"/>
      </w:pPr>
      <w:r w:rsidRPr="00B9479B">
        <w:t>TP-LOG-TPL-REQ-404925/A-SID-DC-</w:t>
      </w:r>
      <w:proofErr w:type="spellStart"/>
      <w:r w:rsidRPr="00B9479B">
        <w:t>NFCKeyList_Rq</w:t>
      </w:r>
      <w:proofErr w:type="spellEnd"/>
    </w:p>
    <w:p w14:paraId="06FB5586" w14:textId="77777777" w:rsidR="0042307E" w:rsidRDefault="0042307E" w:rsidP="0042307E">
      <w:pPr>
        <w:tabs>
          <w:tab w:val="left" w:pos="709"/>
          <w:tab w:val="left" w:pos="1276"/>
          <w:tab w:val="left" w:pos="1843"/>
          <w:tab w:val="left" w:pos="2419"/>
        </w:tabs>
        <w:rPr>
          <w:rFonts w:cs="Arial"/>
          <w:snapToGrid w:val="0"/>
          <w:lang w:val="en-GB"/>
        </w:rPr>
      </w:pPr>
      <w:r>
        <w:rPr>
          <w:rFonts w:cs="Arial"/>
          <w:snapToGrid w:val="0"/>
          <w:lang w:val="en-GB"/>
        </w:rPr>
        <w:t>Data size: up to 7 (Coding Table III) bytes</w:t>
      </w:r>
    </w:p>
    <w:p w14:paraId="730C9E70" w14:textId="77777777" w:rsidR="0042307E" w:rsidRDefault="0042307E" w:rsidP="0042307E">
      <w:pPr>
        <w:tabs>
          <w:tab w:val="left" w:pos="709"/>
          <w:tab w:val="left" w:pos="1276"/>
          <w:tab w:val="left" w:pos="1843"/>
          <w:tab w:val="left" w:pos="2419"/>
        </w:tabs>
        <w:rPr>
          <w:rFonts w:cs="Arial"/>
          <w:snapToGrid w:val="0"/>
          <w:lang w:val="en-GB"/>
        </w:rPr>
      </w:pPr>
    </w:p>
    <w:p w14:paraId="462727B2" w14:textId="77777777" w:rsidR="0042307E" w:rsidRDefault="0042307E" w:rsidP="0042307E">
      <w:pPr>
        <w:ind w:firstLine="720"/>
        <w:rPr>
          <w:b/>
          <w:bCs/>
          <w:snapToGrid w:val="0"/>
        </w:rPr>
      </w:pPr>
      <w:r>
        <w:rPr>
          <w:b/>
          <w:bCs/>
          <w:snapToGrid w:val="0"/>
        </w:rPr>
        <w:t>Byte 0: Signal identifier</w:t>
      </w:r>
    </w:p>
    <w:p w14:paraId="672ABEFD" w14:textId="77777777" w:rsidR="0042307E" w:rsidRDefault="0042307E" w:rsidP="0042307E">
      <w:pPr>
        <w:tabs>
          <w:tab w:val="left" w:pos="709"/>
          <w:tab w:val="left" w:pos="1276"/>
          <w:tab w:val="left" w:pos="1843"/>
          <w:tab w:val="left" w:pos="2419"/>
        </w:tabs>
        <w:ind w:left="1276"/>
        <w:rPr>
          <w:rFonts w:cs="Arial"/>
        </w:rPr>
      </w:pPr>
      <w:r>
        <w:rPr>
          <w:rFonts w:cs="Arial"/>
          <w:snapToGrid w:val="0"/>
        </w:rPr>
        <w:t xml:space="preserve">0xDC: </w:t>
      </w:r>
      <w:proofErr w:type="spellStart"/>
      <w:r>
        <w:rPr>
          <w:rFonts w:cs="Arial"/>
        </w:rPr>
        <w:t>NFCKeyList_Rq</w:t>
      </w:r>
      <w:proofErr w:type="spellEnd"/>
    </w:p>
    <w:p w14:paraId="6DEDDC41" w14:textId="77777777" w:rsidR="0042307E" w:rsidRDefault="0042307E" w:rsidP="0042307E"/>
    <w:p w14:paraId="59279C7A" w14:textId="77777777" w:rsidR="0042307E" w:rsidRDefault="0042307E" w:rsidP="0042307E">
      <w:pPr>
        <w:ind w:firstLine="720"/>
        <w:rPr>
          <w:b/>
          <w:bCs/>
          <w:snapToGrid w:val="0"/>
          <w:lang w:val="en-GB"/>
        </w:rPr>
      </w:pPr>
      <w:r>
        <w:rPr>
          <w:b/>
          <w:bCs/>
          <w:snapToGrid w:val="0"/>
          <w:lang w:val="en-GB"/>
        </w:rPr>
        <w:t>Byte 1: Utilization</w:t>
      </w:r>
    </w:p>
    <w:p w14:paraId="5FAADFB1" w14:textId="77777777" w:rsidR="0042307E" w:rsidRDefault="0042307E" w:rsidP="0042307E">
      <w:pPr>
        <w:keepLines/>
        <w:tabs>
          <w:tab w:val="left" w:pos="215"/>
          <w:tab w:val="left" w:pos="485"/>
          <w:tab w:val="left" w:pos="709"/>
          <w:tab w:val="left" w:pos="1276"/>
          <w:tab w:val="left" w:pos="1843"/>
          <w:tab w:val="left" w:pos="2419"/>
        </w:tabs>
        <w:spacing w:before="60"/>
        <w:rPr>
          <w:rFonts w:cs="Arial"/>
        </w:rPr>
      </w:pPr>
      <w:r>
        <w:rPr>
          <w:rFonts w:cs="Arial"/>
        </w:rPr>
        <w:tab/>
      </w:r>
      <w:r>
        <w:rPr>
          <w:rFonts w:cs="Arial"/>
        </w:rPr>
        <w:tab/>
      </w:r>
      <w:r>
        <w:rPr>
          <w:rFonts w:cs="Arial"/>
        </w:rPr>
        <w:tab/>
      </w:r>
      <w:r>
        <w:rPr>
          <w:rFonts w:cs="Arial"/>
        </w:rPr>
        <w:tab/>
        <w:t xml:space="preserve">0x32: </w:t>
      </w:r>
      <w:r w:rsidRPr="00040349">
        <w:rPr>
          <w:rFonts w:cs="Arial"/>
        </w:rPr>
        <w:t>MobileCom_Service4</w:t>
      </w:r>
      <w:r>
        <w:rPr>
          <w:rFonts w:cs="Arial"/>
        </w:rPr>
        <w:t xml:space="preserve"> - NFC</w:t>
      </w:r>
      <w:r>
        <w:rPr>
          <w:rFonts w:cs="Arial"/>
        </w:rPr>
        <w:tab/>
      </w:r>
    </w:p>
    <w:p w14:paraId="39546E4E" w14:textId="77777777" w:rsidR="0042307E" w:rsidRDefault="0042307E" w:rsidP="0042307E"/>
    <w:p w14:paraId="77187A7A" w14:textId="77777777" w:rsidR="0042307E" w:rsidRDefault="0042307E" w:rsidP="0042307E">
      <w:pPr>
        <w:ind w:firstLine="720"/>
        <w:rPr>
          <w:b/>
          <w:bCs/>
          <w:snapToGrid w:val="0"/>
        </w:rPr>
      </w:pPr>
      <w:r>
        <w:rPr>
          <w:b/>
          <w:bCs/>
          <w:snapToGrid w:val="0"/>
        </w:rPr>
        <w:t>Byte 2: Command Execution Status</w:t>
      </w:r>
    </w:p>
    <w:p w14:paraId="011F99DA" w14:textId="77777777" w:rsidR="0042307E" w:rsidRDefault="0042307E" w:rsidP="0042307E">
      <w:pPr>
        <w:tabs>
          <w:tab w:val="left" w:pos="3544"/>
        </w:tabs>
        <w:ind w:left="1276"/>
        <w:rPr>
          <w:rFonts w:cs="Arial"/>
          <w:snapToGrid w:val="0"/>
        </w:rPr>
      </w:pPr>
      <w:bookmarkStart w:id="180" w:name="_Hlk58269695"/>
      <w:r>
        <w:rPr>
          <w:rFonts w:cs="Arial"/>
          <w:snapToGrid w:val="0"/>
        </w:rPr>
        <w:t>0x00: Invalid/Inactive</w:t>
      </w:r>
    </w:p>
    <w:bookmarkEnd w:id="180"/>
    <w:p w14:paraId="345DF9AB" w14:textId="77777777" w:rsidR="0042307E" w:rsidRDefault="0042307E" w:rsidP="0042307E">
      <w:pPr>
        <w:rPr>
          <w:snapToGrid w:val="0"/>
        </w:rPr>
      </w:pPr>
    </w:p>
    <w:p w14:paraId="143FD4D0" w14:textId="77777777" w:rsidR="0042307E" w:rsidRDefault="0042307E" w:rsidP="0042307E">
      <w:pPr>
        <w:ind w:firstLine="720"/>
        <w:rPr>
          <w:b/>
          <w:bCs/>
          <w:snapToGrid w:val="0"/>
          <w:lang w:val="en-GB"/>
        </w:rPr>
      </w:pPr>
      <w:r>
        <w:rPr>
          <w:b/>
          <w:bCs/>
          <w:snapToGrid w:val="0"/>
          <w:lang w:val="en-GB"/>
        </w:rPr>
        <w:t>Byte 3: Character Coding</w:t>
      </w:r>
    </w:p>
    <w:p w14:paraId="6FD3FDAC" w14:textId="77777777" w:rsidR="0042307E" w:rsidRDefault="0042307E" w:rsidP="0042307E">
      <w:pPr>
        <w:autoSpaceDE w:val="0"/>
        <w:autoSpaceDN w:val="0"/>
        <w:adjustRightInd w:val="0"/>
        <w:ind w:left="1260"/>
        <w:rPr>
          <w:rFonts w:cs="Arial"/>
          <w:i/>
          <w:iCs/>
        </w:rPr>
      </w:pPr>
      <w:r>
        <w:rPr>
          <w:rFonts w:cs="Arial"/>
          <w:i/>
          <w:iCs/>
        </w:rPr>
        <w:t>Bit 0-5: Reserved</w:t>
      </w:r>
    </w:p>
    <w:p w14:paraId="32B7AA55" w14:textId="77777777" w:rsidR="0042307E" w:rsidRDefault="0042307E" w:rsidP="0042307E">
      <w:pPr>
        <w:autoSpaceDE w:val="0"/>
        <w:autoSpaceDN w:val="0"/>
        <w:adjustRightInd w:val="0"/>
        <w:ind w:left="1260"/>
        <w:rPr>
          <w:rFonts w:cs="Arial"/>
          <w:i/>
          <w:iCs/>
        </w:rPr>
      </w:pPr>
    </w:p>
    <w:p w14:paraId="4B0E3DE5" w14:textId="77777777" w:rsidR="0042307E" w:rsidRDefault="0042307E" w:rsidP="0042307E">
      <w:pPr>
        <w:autoSpaceDE w:val="0"/>
        <w:autoSpaceDN w:val="0"/>
        <w:adjustRightInd w:val="0"/>
        <w:ind w:left="1260"/>
        <w:rPr>
          <w:rFonts w:cs="Arial"/>
          <w:i/>
          <w:iCs/>
        </w:rPr>
      </w:pPr>
      <w:r>
        <w:rPr>
          <w:rFonts w:cs="Arial"/>
          <w:i/>
          <w:iCs/>
        </w:rPr>
        <w:t>Bit 6-7: Coding</w:t>
      </w:r>
    </w:p>
    <w:p w14:paraId="7C694AD0" w14:textId="77777777" w:rsidR="0042307E" w:rsidRDefault="0042307E" w:rsidP="0042307E">
      <w:pPr>
        <w:autoSpaceDE w:val="0"/>
        <w:autoSpaceDN w:val="0"/>
        <w:adjustRightInd w:val="0"/>
        <w:ind w:left="1890"/>
        <w:rPr>
          <w:rFonts w:cs="Arial"/>
        </w:rPr>
      </w:pPr>
      <w:r>
        <w:rPr>
          <w:rFonts w:cs="Arial"/>
        </w:rPr>
        <w:t>0x2: Coding Table III</w:t>
      </w:r>
    </w:p>
    <w:p w14:paraId="6E67F87C" w14:textId="77777777" w:rsidR="0042307E" w:rsidRDefault="0042307E" w:rsidP="0042307E">
      <w:pPr>
        <w:autoSpaceDE w:val="0"/>
        <w:autoSpaceDN w:val="0"/>
        <w:adjustRightInd w:val="0"/>
        <w:ind w:left="1890"/>
        <w:rPr>
          <w:rFonts w:cs="Arial"/>
        </w:rPr>
      </w:pPr>
      <w:r>
        <w:rPr>
          <w:rFonts w:cs="Arial"/>
        </w:rPr>
        <w:t xml:space="preserve">0x00-0xFF </w:t>
      </w:r>
      <w:proofErr w:type="spellStart"/>
      <w:r>
        <w:rPr>
          <w:rFonts w:cs="Arial"/>
        </w:rPr>
        <w:t>RawData</w:t>
      </w:r>
      <w:proofErr w:type="spellEnd"/>
      <w:r>
        <w:rPr>
          <w:rFonts w:cs="Arial"/>
        </w:rPr>
        <w:t xml:space="preserve"> (Hexadecimal Notation)</w:t>
      </w:r>
    </w:p>
    <w:p w14:paraId="25B48EAE" w14:textId="77777777" w:rsidR="0042307E" w:rsidRDefault="0042307E" w:rsidP="0042307E"/>
    <w:p w14:paraId="1AD276C4" w14:textId="77777777" w:rsidR="0042307E" w:rsidRDefault="0042307E" w:rsidP="0042307E">
      <w:pPr>
        <w:ind w:firstLine="720"/>
        <w:rPr>
          <w:b/>
          <w:bCs/>
          <w:snapToGrid w:val="0"/>
        </w:rPr>
      </w:pPr>
      <w:r>
        <w:rPr>
          <w:b/>
          <w:bCs/>
          <w:snapToGrid w:val="0"/>
        </w:rPr>
        <w:t>Byte 4: OpCode</w:t>
      </w:r>
    </w:p>
    <w:p w14:paraId="1722F09B" w14:textId="77777777" w:rsidR="0042307E" w:rsidRDefault="0042307E" w:rsidP="0042307E">
      <w:pPr>
        <w:tabs>
          <w:tab w:val="left" w:pos="1843"/>
        </w:tabs>
        <w:ind w:left="1843" w:hanging="1843"/>
        <w:rPr>
          <w:rFonts w:cs="Arial"/>
          <w:bCs/>
          <w:snapToGrid w:val="0"/>
        </w:rPr>
      </w:pPr>
      <w:r>
        <w:rPr>
          <w:rFonts w:cs="Arial"/>
          <w:bCs/>
          <w:snapToGrid w:val="0"/>
        </w:rPr>
        <w:tab/>
        <w:t>0x0:  Reserved</w:t>
      </w:r>
    </w:p>
    <w:p w14:paraId="32753503" w14:textId="77777777" w:rsidR="0042307E" w:rsidRDefault="0042307E" w:rsidP="0042307E">
      <w:pPr>
        <w:tabs>
          <w:tab w:val="left" w:pos="1843"/>
        </w:tabs>
        <w:ind w:left="1843" w:hanging="1843"/>
        <w:rPr>
          <w:rFonts w:cs="Arial"/>
          <w:bCs/>
          <w:snapToGrid w:val="0"/>
          <w:lang w:val="en-GB"/>
        </w:rPr>
      </w:pPr>
      <w:r>
        <w:rPr>
          <w:rFonts w:cs="Arial"/>
          <w:bCs/>
          <w:snapToGrid w:val="0"/>
        </w:rPr>
        <w:tab/>
      </w:r>
      <w:r>
        <w:rPr>
          <w:rFonts w:cs="Arial"/>
          <w:bCs/>
          <w:snapToGrid w:val="0"/>
          <w:lang w:val="en-GB"/>
        </w:rPr>
        <w:t>0x1:  Read</w:t>
      </w:r>
    </w:p>
    <w:p w14:paraId="557F9199" w14:textId="77777777" w:rsidR="0042307E" w:rsidRDefault="0042307E" w:rsidP="0042307E">
      <w:pPr>
        <w:tabs>
          <w:tab w:val="left" w:pos="1843"/>
        </w:tabs>
        <w:ind w:left="1843" w:hanging="1843"/>
        <w:rPr>
          <w:rFonts w:cs="Arial"/>
          <w:bCs/>
          <w:snapToGrid w:val="0"/>
        </w:rPr>
      </w:pPr>
      <w:r>
        <w:rPr>
          <w:rFonts w:cs="Arial"/>
          <w:bCs/>
          <w:snapToGrid w:val="0"/>
        </w:rPr>
        <w:tab/>
        <w:t>...</w:t>
      </w:r>
    </w:p>
    <w:p w14:paraId="1A018ECC" w14:textId="77777777" w:rsidR="0042307E" w:rsidRDefault="0042307E" w:rsidP="0042307E">
      <w:pPr>
        <w:tabs>
          <w:tab w:val="left" w:pos="1843"/>
        </w:tabs>
        <w:ind w:left="1843" w:hanging="1843"/>
        <w:rPr>
          <w:rFonts w:cs="Arial"/>
          <w:bCs/>
          <w:snapToGrid w:val="0"/>
          <w:lang w:val="en-GB"/>
        </w:rPr>
      </w:pPr>
      <w:r>
        <w:rPr>
          <w:rFonts w:cs="Arial"/>
          <w:bCs/>
          <w:snapToGrid w:val="0"/>
        </w:rPr>
        <w:tab/>
      </w:r>
      <w:r>
        <w:rPr>
          <w:rFonts w:cs="Arial"/>
          <w:bCs/>
          <w:snapToGrid w:val="0"/>
          <w:lang w:val="en-GB"/>
        </w:rPr>
        <w:t>0x</w:t>
      </w:r>
      <w:proofErr w:type="gramStart"/>
      <w:r>
        <w:rPr>
          <w:rFonts w:cs="Arial"/>
          <w:bCs/>
          <w:snapToGrid w:val="0"/>
          <w:lang w:val="en-GB"/>
        </w:rPr>
        <w:t>2..</w:t>
      </w:r>
      <w:proofErr w:type="gramEnd"/>
      <w:r>
        <w:rPr>
          <w:rFonts w:cs="Arial"/>
          <w:bCs/>
          <w:snapToGrid w:val="0"/>
          <w:lang w:val="en-GB"/>
        </w:rPr>
        <w:t>0xFF:  Reserved</w:t>
      </w:r>
    </w:p>
    <w:p w14:paraId="48CFF762" w14:textId="77777777" w:rsidR="0042307E" w:rsidRDefault="0042307E" w:rsidP="0042307E">
      <w:pPr>
        <w:rPr>
          <w:snapToGrid w:val="0"/>
          <w:lang w:val="en-GB"/>
        </w:rPr>
      </w:pPr>
    </w:p>
    <w:p w14:paraId="6D524B2F" w14:textId="77777777" w:rsidR="0042307E" w:rsidRDefault="0042307E" w:rsidP="0042307E">
      <w:pPr>
        <w:ind w:firstLine="720"/>
        <w:rPr>
          <w:b/>
          <w:bCs/>
          <w:snapToGrid w:val="0"/>
        </w:rPr>
      </w:pPr>
      <w:r>
        <w:rPr>
          <w:b/>
          <w:bCs/>
          <w:snapToGrid w:val="0"/>
        </w:rPr>
        <w:t xml:space="preserve">Byte 5: </w:t>
      </w:r>
      <w:proofErr w:type="spellStart"/>
      <w:r>
        <w:rPr>
          <w:rFonts w:cs="Arial"/>
          <w:b/>
          <w:bCs/>
          <w:snapToGrid w:val="0"/>
        </w:rPr>
        <w:t>NumberOfItems</w:t>
      </w:r>
      <w:proofErr w:type="spellEnd"/>
    </w:p>
    <w:p w14:paraId="091B2916" w14:textId="77777777" w:rsidR="0042307E" w:rsidRDefault="0042307E" w:rsidP="0042307E">
      <w:pPr>
        <w:tabs>
          <w:tab w:val="left" w:pos="709"/>
          <w:tab w:val="left" w:pos="1276"/>
          <w:tab w:val="left" w:pos="1843"/>
          <w:tab w:val="left" w:pos="2419"/>
        </w:tabs>
        <w:ind w:left="1843"/>
        <w:rPr>
          <w:rFonts w:cs="Arial"/>
        </w:rPr>
      </w:pPr>
      <w:r>
        <w:rPr>
          <w:rFonts w:cs="Arial"/>
        </w:rPr>
        <w:t>0x00: Invalid</w:t>
      </w:r>
    </w:p>
    <w:p w14:paraId="7203F0C1" w14:textId="77777777" w:rsidR="0042307E" w:rsidRDefault="0042307E" w:rsidP="0042307E">
      <w:pPr>
        <w:tabs>
          <w:tab w:val="left" w:pos="709"/>
          <w:tab w:val="left" w:pos="1276"/>
          <w:tab w:val="left" w:pos="1843"/>
          <w:tab w:val="left" w:pos="2419"/>
        </w:tabs>
        <w:ind w:left="1843"/>
        <w:rPr>
          <w:rFonts w:cs="Arial"/>
        </w:rPr>
      </w:pPr>
      <w:r>
        <w:rPr>
          <w:rFonts w:cs="Arial"/>
        </w:rPr>
        <w:t>0x01:  1</w:t>
      </w:r>
    </w:p>
    <w:p w14:paraId="1C380C0F" w14:textId="77777777" w:rsidR="0042307E" w:rsidRDefault="0042307E" w:rsidP="0042307E">
      <w:pPr>
        <w:tabs>
          <w:tab w:val="left" w:pos="709"/>
          <w:tab w:val="left" w:pos="1276"/>
          <w:tab w:val="left" w:pos="1843"/>
          <w:tab w:val="left" w:pos="2419"/>
        </w:tabs>
        <w:ind w:left="1843"/>
        <w:rPr>
          <w:rFonts w:cs="Arial"/>
        </w:rPr>
      </w:pPr>
      <w:r>
        <w:rPr>
          <w:rFonts w:cs="Arial"/>
        </w:rPr>
        <w:t>0x02:  2</w:t>
      </w:r>
    </w:p>
    <w:p w14:paraId="2D335D50" w14:textId="77777777" w:rsidR="0042307E" w:rsidRDefault="0042307E" w:rsidP="0042307E">
      <w:pPr>
        <w:tabs>
          <w:tab w:val="left" w:pos="709"/>
          <w:tab w:val="left" w:pos="1276"/>
          <w:tab w:val="left" w:pos="1843"/>
          <w:tab w:val="left" w:pos="2419"/>
        </w:tabs>
        <w:ind w:left="1843"/>
        <w:rPr>
          <w:rFonts w:cs="Arial"/>
        </w:rPr>
      </w:pPr>
      <w:r>
        <w:rPr>
          <w:rFonts w:cs="Arial"/>
        </w:rPr>
        <w:t>....</w:t>
      </w:r>
    </w:p>
    <w:p w14:paraId="268F92F1" w14:textId="77777777" w:rsidR="0042307E" w:rsidRDefault="0042307E" w:rsidP="0042307E">
      <w:pPr>
        <w:tabs>
          <w:tab w:val="left" w:pos="709"/>
          <w:tab w:val="left" w:pos="1276"/>
          <w:tab w:val="left" w:pos="1843"/>
          <w:tab w:val="left" w:pos="2419"/>
        </w:tabs>
        <w:ind w:left="1843"/>
        <w:rPr>
          <w:rFonts w:cs="Arial"/>
        </w:rPr>
      </w:pPr>
      <w:r>
        <w:rPr>
          <w:rFonts w:cs="Arial"/>
        </w:rPr>
        <w:t>0xFE:  254</w:t>
      </w:r>
    </w:p>
    <w:p w14:paraId="6D04E8F6" w14:textId="77777777" w:rsidR="0042307E" w:rsidRDefault="0042307E" w:rsidP="0042307E">
      <w:pPr>
        <w:tabs>
          <w:tab w:val="left" w:pos="709"/>
          <w:tab w:val="left" w:pos="1276"/>
          <w:tab w:val="left" w:pos="1843"/>
          <w:tab w:val="left" w:pos="2419"/>
        </w:tabs>
        <w:ind w:left="1843"/>
        <w:rPr>
          <w:rFonts w:cs="Arial"/>
        </w:rPr>
      </w:pPr>
      <w:r>
        <w:rPr>
          <w:rFonts w:cs="Arial"/>
        </w:rPr>
        <w:t>0xFF: No Entry</w:t>
      </w:r>
    </w:p>
    <w:p w14:paraId="706A1528" w14:textId="77777777" w:rsidR="0042307E" w:rsidRDefault="0042307E" w:rsidP="0042307E"/>
    <w:p w14:paraId="30BAA009" w14:textId="77777777" w:rsidR="0042307E" w:rsidRDefault="0042307E" w:rsidP="0042307E">
      <w:pPr>
        <w:ind w:firstLine="720"/>
        <w:rPr>
          <w:b/>
          <w:bCs/>
          <w:i/>
        </w:rPr>
      </w:pPr>
      <w:r>
        <w:rPr>
          <w:b/>
          <w:bCs/>
          <w:snapToGrid w:val="0"/>
        </w:rPr>
        <w:t xml:space="preserve">Byte 6: </w:t>
      </w:r>
      <w:proofErr w:type="spellStart"/>
      <w:r>
        <w:rPr>
          <w:b/>
          <w:bCs/>
          <w:snapToGrid w:val="0"/>
        </w:rPr>
        <w:t>StartIndex</w:t>
      </w:r>
      <w:proofErr w:type="spellEnd"/>
    </w:p>
    <w:p w14:paraId="029A4088" w14:textId="77777777" w:rsidR="0042307E" w:rsidRDefault="0042307E" w:rsidP="0042307E">
      <w:pPr>
        <w:tabs>
          <w:tab w:val="left" w:pos="709"/>
          <w:tab w:val="left" w:pos="1276"/>
          <w:tab w:val="left" w:pos="1843"/>
          <w:tab w:val="left" w:pos="2419"/>
        </w:tabs>
        <w:ind w:left="1843"/>
        <w:rPr>
          <w:rFonts w:cs="Arial"/>
          <w:lang w:val="nb-NO"/>
        </w:rPr>
      </w:pPr>
      <w:r>
        <w:rPr>
          <w:rFonts w:cs="Arial"/>
          <w:lang w:val="nb-NO"/>
        </w:rPr>
        <w:t>0x00: Invalid</w:t>
      </w:r>
    </w:p>
    <w:p w14:paraId="72AA4AEA" w14:textId="77777777" w:rsidR="0042307E" w:rsidRDefault="0042307E" w:rsidP="0042307E">
      <w:pPr>
        <w:tabs>
          <w:tab w:val="left" w:pos="709"/>
          <w:tab w:val="left" w:pos="1276"/>
          <w:tab w:val="left" w:pos="1843"/>
          <w:tab w:val="left" w:pos="2419"/>
        </w:tabs>
        <w:ind w:left="1843"/>
        <w:rPr>
          <w:rFonts w:cs="Arial"/>
          <w:lang w:val="nb-NO"/>
        </w:rPr>
      </w:pPr>
      <w:r>
        <w:rPr>
          <w:rFonts w:cs="Arial"/>
          <w:lang w:val="nb-NO"/>
        </w:rPr>
        <w:t>0x01:  1</w:t>
      </w:r>
    </w:p>
    <w:p w14:paraId="0A08E4FB" w14:textId="77777777" w:rsidR="0042307E" w:rsidRDefault="0042307E" w:rsidP="0042307E">
      <w:pPr>
        <w:tabs>
          <w:tab w:val="left" w:pos="709"/>
          <w:tab w:val="left" w:pos="1276"/>
          <w:tab w:val="left" w:pos="1843"/>
          <w:tab w:val="left" w:pos="2419"/>
        </w:tabs>
        <w:ind w:left="1843"/>
        <w:rPr>
          <w:rFonts w:cs="Arial"/>
        </w:rPr>
      </w:pPr>
      <w:r>
        <w:rPr>
          <w:rFonts w:cs="Arial"/>
        </w:rPr>
        <w:t>0x02:  2</w:t>
      </w:r>
    </w:p>
    <w:p w14:paraId="12451FDE" w14:textId="77777777" w:rsidR="0042307E" w:rsidRDefault="0042307E" w:rsidP="0042307E">
      <w:pPr>
        <w:tabs>
          <w:tab w:val="left" w:pos="709"/>
          <w:tab w:val="left" w:pos="1276"/>
          <w:tab w:val="left" w:pos="1843"/>
          <w:tab w:val="left" w:pos="2419"/>
        </w:tabs>
        <w:ind w:left="1843"/>
        <w:rPr>
          <w:rFonts w:cs="Arial"/>
        </w:rPr>
      </w:pPr>
      <w:r>
        <w:rPr>
          <w:rFonts w:cs="Arial"/>
        </w:rPr>
        <w:t>....</w:t>
      </w:r>
    </w:p>
    <w:p w14:paraId="00E44159" w14:textId="77777777" w:rsidR="0042307E" w:rsidRDefault="0042307E" w:rsidP="0042307E">
      <w:pPr>
        <w:tabs>
          <w:tab w:val="left" w:pos="709"/>
          <w:tab w:val="left" w:pos="1276"/>
          <w:tab w:val="left" w:pos="1843"/>
          <w:tab w:val="left" w:pos="2419"/>
        </w:tabs>
        <w:ind w:left="1843"/>
        <w:rPr>
          <w:rFonts w:cs="Arial"/>
        </w:rPr>
      </w:pPr>
      <w:r>
        <w:rPr>
          <w:rFonts w:cs="Arial"/>
        </w:rPr>
        <w:t>0xFE:  254</w:t>
      </w:r>
    </w:p>
    <w:p w14:paraId="4FABA190" w14:textId="77777777" w:rsidR="0042307E" w:rsidRPr="0045088C" w:rsidRDefault="0042307E" w:rsidP="0042307E">
      <w:pPr>
        <w:tabs>
          <w:tab w:val="left" w:pos="709"/>
          <w:tab w:val="left" w:pos="1276"/>
          <w:tab w:val="left" w:pos="1843"/>
          <w:tab w:val="left" w:pos="2419"/>
        </w:tabs>
        <w:ind w:left="1843"/>
        <w:rPr>
          <w:rFonts w:cs="Arial"/>
        </w:rPr>
      </w:pPr>
      <w:r>
        <w:rPr>
          <w:rFonts w:cs="Arial"/>
        </w:rPr>
        <w:t>0xFF: No Entry</w:t>
      </w:r>
    </w:p>
    <w:p w14:paraId="0661EDEE" w14:textId="77777777" w:rsidR="0042307E" w:rsidRDefault="0042307E" w:rsidP="0042307E">
      <w:pPr>
        <w:pStyle w:val="Heading4"/>
      </w:pPr>
      <w:r w:rsidRPr="00B9479B">
        <w:lastRenderedPageBreak/>
        <w:t>TP-LOG-TPL-REQ-404926/B-SID-DD-</w:t>
      </w:r>
      <w:proofErr w:type="spellStart"/>
      <w:r w:rsidRPr="00B9479B">
        <w:t>NFCKeyList_Rsp</w:t>
      </w:r>
      <w:proofErr w:type="spellEnd"/>
    </w:p>
    <w:p w14:paraId="75F16F84" w14:textId="2010D362" w:rsidR="0042307E" w:rsidRDefault="0042307E" w:rsidP="0042307E">
      <w:pPr>
        <w:keepLines/>
        <w:tabs>
          <w:tab w:val="left" w:pos="215"/>
          <w:tab w:val="left" w:pos="485"/>
          <w:tab w:val="left" w:pos="709"/>
          <w:tab w:val="left" w:pos="1276"/>
          <w:tab w:val="left" w:pos="1843"/>
          <w:tab w:val="left" w:pos="2419"/>
        </w:tabs>
        <w:spacing w:before="60"/>
        <w:rPr>
          <w:rFonts w:cs="Arial"/>
        </w:rPr>
      </w:pPr>
      <w:r>
        <w:rPr>
          <w:rFonts w:cs="Arial"/>
        </w:rPr>
        <w:t xml:space="preserve">Data Size: up to </w:t>
      </w:r>
      <w:del w:id="181" w:author="Borrelli, Matthew (M.T.)" w:date="2021-05-04T09:31:00Z">
        <w:r w:rsidDel="00056913">
          <w:rPr>
            <w:rFonts w:cs="Arial"/>
          </w:rPr>
          <w:delText>159</w:delText>
        </w:r>
      </w:del>
      <w:ins w:id="182" w:author="Borrelli, Matthew (M.T.)" w:date="2021-05-04T09:31:00Z">
        <w:r w:rsidR="00056913">
          <w:rPr>
            <w:rFonts w:cs="Arial"/>
          </w:rPr>
          <w:t>1</w:t>
        </w:r>
      </w:ins>
      <w:ins w:id="183" w:author="Borrelli, Matthew (M.T.)" w:date="2021-05-04T12:06:00Z">
        <w:r w:rsidR="00056913">
          <w:rPr>
            <w:rFonts w:cs="Arial"/>
          </w:rPr>
          <w:t>77</w:t>
        </w:r>
      </w:ins>
      <w:del w:id="184" w:author="Borrelli, Matthew (M.T.)" w:date="2021-05-04T07:57:00Z">
        <w:r w:rsidDel="00DD20AC">
          <w:rPr>
            <w:rFonts w:cs="Arial"/>
          </w:rPr>
          <w:delText>/85</w:delText>
        </w:r>
      </w:del>
      <w:r>
        <w:rPr>
          <w:rFonts w:cs="Arial"/>
        </w:rPr>
        <w:t xml:space="preserve"> (Coding Table I</w:t>
      </w:r>
      <w:del w:id="185" w:author="Borrelli, Matthew (M.T.)" w:date="2021-05-04T07:57:00Z">
        <w:r w:rsidDel="00DD20AC">
          <w:rPr>
            <w:rFonts w:cs="Arial"/>
          </w:rPr>
          <w:delText xml:space="preserve"> / Coding Table II</w:delText>
        </w:r>
      </w:del>
      <w:r>
        <w:rPr>
          <w:rFonts w:cs="Arial"/>
        </w:rPr>
        <w:t>) bytes</w:t>
      </w:r>
      <w:r>
        <w:rPr>
          <w:rFonts w:cs="Arial"/>
        </w:rPr>
        <w:tab/>
      </w:r>
      <w:r>
        <w:rPr>
          <w:rFonts w:cs="Arial"/>
        </w:rPr>
        <w:tab/>
      </w:r>
    </w:p>
    <w:p w14:paraId="4A5013AA" w14:textId="77777777" w:rsidR="0042307E" w:rsidRDefault="0042307E" w:rsidP="0042307E">
      <w:r>
        <w:tab/>
      </w:r>
      <w:r>
        <w:tab/>
      </w:r>
    </w:p>
    <w:p w14:paraId="7D0F2C35"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Byte 0: Signal Identifier</w:t>
      </w:r>
      <w:r>
        <w:rPr>
          <w:rFonts w:cs="Arial"/>
          <w:b/>
        </w:rPr>
        <w:tab/>
      </w:r>
      <w:r>
        <w:rPr>
          <w:rFonts w:cs="Arial"/>
          <w:b/>
        </w:rPr>
        <w:tab/>
      </w:r>
    </w:p>
    <w:p w14:paraId="4A1FEA16"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 xml:space="preserve">0xDC: </w:t>
      </w:r>
      <w:proofErr w:type="spellStart"/>
      <w:r>
        <w:t>NFCKeyList_</w:t>
      </w:r>
      <w:r>
        <w:rPr>
          <w:rFonts w:cs="Arial"/>
        </w:rPr>
        <w:t>Rsp</w:t>
      </w:r>
      <w:proofErr w:type="spellEnd"/>
      <w:r>
        <w:rPr>
          <w:rFonts w:cs="Arial"/>
        </w:rPr>
        <w:tab/>
      </w:r>
    </w:p>
    <w:p w14:paraId="45641925" w14:textId="77777777" w:rsidR="0042307E" w:rsidRDefault="0042307E" w:rsidP="0042307E">
      <w:r>
        <w:tab/>
      </w:r>
      <w:r>
        <w:tab/>
      </w:r>
    </w:p>
    <w:p w14:paraId="2C258166"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Byte 1: Utilization</w:t>
      </w:r>
      <w:r>
        <w:rPr>
          <w:rFonts w:cs="Arial"/>
          <w:b/>
        </w:rPr>
        <w:tab/>
      </w:r>
      <w:r>
        <w:rPr>
          <w:rFonts w:cs="Arial"/>
          <w:b/>
        </w:rPr>
        <w:tab/>
      </w:r>
    </w:p>
    <w:p w14:paraId="35E2018B"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0x34: MobileCom_Service4 - NFC</w:t>
      </w:r>
      <w:r>
        <w:rPr>
          <w:rFonts w:cs="Arial"/>
        </w:rPr>
        <w:tab/>
      </w:r>
    </w:p>
    <w:p w14:paraId="3A620305" w14:textId="77777777" w:rsidR="0042307E" w:rsidRDefault="0042307E" w:rsidP="0042307E">
      <w:r>
        <w:tab/>
      </w:r>
      <w:r>
        <w:tab/>
      </w:r>
    </w:p>
    <w:p w14:paraId="5D1AA245"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Byte 2: Command Execution Status</w:t>
      </w:r>
      <w:r>
        <w:rPr>
          <w:rFonts w:cs="Arial"/>
          <w:b/>
        </w:rPr>
        <w:tab/>
      </w:r>
      <w:r>
        <w:rPr>
          <w:rFonts w:cs="Arial"/>
          <w:b/>
        </w:rPr>
        <w:tab/>
      </w:r>
    </w:p>
    <w:p w14:paraId="61D00788"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 xml:space="preserve">0x0y: </w:t>
      </w:r>
      <w:proofErr w:type="gramStart"/>
      <w:r>
        <w:rPr>
          <w:rFonts w:cs="Arial"/>
        </w:rPr>
        <w:t>Final Result</w:t>
      </w:r>
      <w:proofErr w:type="gramEnd"/>
      <w:r>
        <w:rPr>
          <w:rFonts w:cs="Arial"/>
        </w:rPr>
        <w:t xml:space="preserve"> – Success</w:t>
      </w:r>
      <w:r>
        <w:rPr>
          <w:rFonts w:cs="Arial"/>
        </w:rPr>
        <w:tab/>
      </w:r>
    </w:p>
    <w:p w14:paraId="04BDDDC7"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 xml:space="preserve">0x1y: </w:t>
      </w:r>
      <w:proofErr w:type="gramStart"/>
      <w:r>
        <w:rPr>
          <w:rFonts w:cs="Arial"/>
        </w:rPr>
        <w:t>Final Result</w:t>
      </w:r>
      <w:proofErr w:type="gramEnd"/>
      <w:r>
        <w:rPr>
          <w:rFonts w:cs="Arial"/>
        </w:rPr>
        <w:t xml:space="preserve"> – Fail</w:t>
      </w:r>
      <w:r>
        <w:rPr>
          <w:rFonts w:cs="Arial"/>
        </w:rPr>
        <w:tab/>
      </w:r>
    </w:p>
    <w:p w14:paraId="02F1C7F4"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 xml:space="preserve">0x2y: </w:t>
      </w:r>
      <w:proofErr w:type="gramStart"/>
      <w:r>
        <w:rPr>
          <w:rFonts w:cs="Arial"/>
        </w:rPr>
        <w:t>Final Result</w:t>
      </w:r>
      <w:proofErr w:type="gramEnd"/>
      <w:r>
        <w:rPr>
          <w:rFonts w:cs="Arial"/>
        </w:rPr>
        <w:t xml:space="preserve"> – Information</w:t>
      </w:r>
      <w:r>
        <w:rPr>
          <w:rFonts w:cs="Arial"/>
        </w:rPr>
        <w:tab/>
      </w:r>
    </w:p>
    <w:p w14:paraId="10909903"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0x3y: Intermediate Result – Wait</w:t>
      </w:r>
    </w:p>
    <w:p w14:paraId="164AB281" w14:textId="77777777" w:rsidR="0042307E" w:rsidRDefault="0042307E" w:rsidP="0042307E">
      <w:r>
        <w:tab/>
      </w:r>
      <w:r>
        <w:tab/>
      </w:r>
    </w:p>
    <w:p w14:paraId="4AAEC200"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Byte 3: Character Coding</w:t>
      </w:r>
      <w:r>
        <w:rPr>
          <w:rFonts w:cs="Arial"/>
          <w:b/>
        </w:rPr>
        <w:tab/>
      </w:r>
      <w:r>
        <w:rPr>
          <w:rFonts w:cs="Arial"/>
          <w:b/>
        </w:rPr>
        <w:tab/>
      </w:r>
    </w:p>
    <w:p w14:paraId="2D554A40"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i/>
        </w:rPr>
      </w:pPr>
      <w:r>
        <w:rPr>
          <w:rFonts w:cs="Arial"/>
          <w:i/>
        </w:rPr>
        <w:t>Bit 0-5: Reserved</w:t>
      </w:r>
      <w:r>
        <w:rPr>
          <w:rFonts w:cs="Arial"/>
          <w:i/>
        </w:rPr>
        <w:tab/>
      </w:r>
    </w:p>
    <w:p w14:paraId="3C0E4155" w14:textId="77777777" w:rsidR="0042307E" w:rsidRDefault="0042307E" w:rsidP="0042307E">
      <w:pPr>
        <w:keepLines/>
        <w:tabs>
          <w:tab w:val="left" w:pos="215"/>
          <w:tab w:val="left" w:pos="485"/>
          <w:tab w:val="left" w:pos="709"/>
          <w:tab w:val="left" w:pos="1185"/>
          <w:tab w:val="left" w:pos="1276"/>
          <w:tab w:val="left" w:pos="1843"/>
          <w:tab w:val="left" w:pos="2419"/>
        </w:tabs>
        <w:spacing w:before="60"/>
        <w:ind w:left="1440"/>
        <w:rPr>
          <w:rFonts w:cs="Arial"/>
        </w:rPr>
      </w:pPr>
      <w:r>
        <w:rPr>
          <w:rFonts w:cs="Arial"/>
          <w:i/>
        </w:rPr>
        <w:t>Bit 6-7: Coding</w:t>
      </w:r>
      <w:r>
        <w:rPr>
          <w:rFonts w:cs="Arial"/>
        </w:rPr>
        <w:tab/>
      </w:r>
    </w:p>
    <w:p w14:paraId="09ED29AE" w14:textId="77777777" w:rsidR="0042307E" w:rsidRDefault="0042307E" w:rsidP="0042307E">
      <w:pPr>
        <w:keepLines/>
        <w:tabs>
          <w:tab w:val="left" w:pos="215"/>
          <w:tab w:val="left" w:pos="485"/>
          <w:tab w:val="left" w:pos="709"/>
          <w:tab w:val="left" w:pos="1276"/>
          <w:tab w:val="left" w:pos="1843"/>
          <w:tab w:val="left" w:pos="2419"/>
        </w:tabs>
        <w:spacing w:before="60"/>
        <w:ind w:left="2160"/>
        <w:rPr>
          <w:rFonts w:cs="Arial"/>
        </w:rPr>
      </w:pPr>
      <w:r>
        <w:rPr>
          <w:rFonts w:cs="Arial"/>
        </w:rPr>
        <w:t>0x0: Coding Table I</w:t>
      </w:r>
      <w:r>
        <w:rPr>
          <w:rFonts w:cs="Arial"/>
        </w:rPr>
        <w:tab/>
      </w:r>
    </w:p>
    <w:p w14:paraId="6A64BCD8" w14:textId="77777777" w:rsidR="0042307E" w:rsidRDefault="0042307E" w:rsidP="0042307E">
      <w:pPr>
        <w:keepLines/>
        <w:tabs>
          <w:tab w:val="left" w:pos="215"/>
          <w:tab w:val="left" w:pos="485"/>
          <w:tab w:val="left" w:pos="709"/>
          <w:tab w:val="left" w:pos="1276"/>
          <w:tab w:val="left" w:pos="1843"/>
          <w:tab w:val="left" w:pos="2419"/>
        </w:tabs>
        <w:spacing w:before="60"/>
        <w:ind w:left="2160"/>
        <w:rPr>
          <w:rFonts w:cs="Arial"/>
        </w:rPr>
      </w:pPr>
      <w:r>
        <w:rPr>
          <w:rFonts w:cs="Arial"/>
        </w:rPr>
        <w:t xml:space="preserve">0x0000-0xFFFF UNICODE UTF-16 (2 </w:t>
      </w:r>
      <w:proofErr w:type="gramStart"/>
      <w:r>
        <w:rPr>
          <w:rFonts w:cs="Arial"/>
        </w:rPr>
        <w:t>byte</w:t>
      </w:r>
      <w:proofErr w:type="gramEnd"/>
      <w:r>
        <w:rPr>
          <w:rFonts w:cs="Arial"/>
        </w:rPr>
        <w:t xml:space="preserve"> per char)</w:t>
      </w:r>
      <w:r>
        <w:rPr>
          <w:rFonts w:cs="Arial"/>
        </w:rPr>
        <w:tab/>
      </w:r>
    </w:p>
    <w:p w14:paraId="35AD92FF" w14:textId="052FA4DC" w:rsidR="0042307E" w:rsidDel="00DD20AC" w:rsidRDefault="0042307E" w:rsidP="0042307E">
      <w:pPr>
        <w:keepLines/>
        <w:tabs>
          <w:tab w:val="left" w:pos="215"/>
          <w:tab w:val="left" w:pos="485"/>
          <w:tab w:val="left" w:pos="709"/>
          <w:tab w:val="left" w:pos="1276"/>
          <w:tab w:val="left" w:pos="1843"/>
          <w:tab w:val="left" w:pos="2419"/>
        </w:tabs>
        <w:spacing w:before="60"/>
        <w:ind w:left="2160"/>
        <w:rPr>
          <w:del w:id="186" w:author="Borrelli, Matthew (M.T.)" w:date="2021-05-04T07:57:00Z"/>
          <w:rFonts w:cs="Arial"/>
        </w:rPr>
      </w:pPr>
      <w:del w:id="187" w:author="Borrelli, Matthew (M.T.)" w:date="2021-05-04T07:57:00Z">
        <w:r w:rsidDel="00DD20AC">
          <w:rPr>
            <w:rFonts w:cs="Arial"/>
          </w:rPr>
          <w:delText>0x1: Coding Table II</w:delText>
        </w:r>
        <w:r w:rsidDel="00DD20AC">
          <w:rPr>
            <w:rFonts w:cs="Arial"/>
          </w:rPr>
          <w:tab/>
        </w:r>
      </w:del>
    </w:p>
    <w:p w14:paraId="5EED0306" w14:textId="0FD448EB" w:rsidR="0042307E" w:rsidRDefault="0042307E" w:rsidP="0042307E">
      <w:pPr>
        <w:keepLines/>
        <w:tabs>
          <w:tab w:val="left" w:pos="215"/>
          <w:tab w:val="left" w:pos="485"/>
          <w:tab w:val="left" w:pos="709"/>
          <w:tab w:val="left" w:pos="1276"/>
          <w:tab w:val="left" w:pos="1843"/>
          <w:tab w:val="left" w:pos="2419"/>
        </w:tabs>
        <w:spacing w:before="60"/>
        <w:ind w:left="2160"/>
        <w:rPr>
          <w:rFonts w:cs="Arial"/>
        </w:rPr>
      </w:pPr>
      <w:del w:id="188" w:author="Borrelli, Matthew (M.T.)" w:date="2021-05-04T07:57:00Z">
        <w:r w:rsidDel="00DD20AC">
          <w:rPr>
            <w:rFonts w:cs="Arial"/>
          </w:rPr>
          <w:delText>0x00-0xFF Latin-9 (1 byte per char)</w:delText>
        </w:r>
      </w:del>
      <w:r>
        <w:rPr>
          <w:rFonts w:cs="Arial"/>
        </w:rPr>
        <w:tab/>
      </w:r>
    </w:p>
    <w:p w14:paraId="4599D479" w14:textId="77777777" w:rsidR="0042307E" w:rsidRDefault="0042307E" w:rsidP="0042307E">
      <w:r>
        <w:tab/>
      </w:r>
      <w:r>
        <w:tab/>
      </w:r>
      <w:r>
        <w:tab/>
      </w:r>
      <w:r>
        <w:tab/>
      </w:r>
    </w:p>
    <w:p w14:paraId="3978F0E3"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Byte 4: List Size</w:t>
      </w:r>
      <w:r>
        <w:rPr>
          <w:rFonts w:cs="Arial"/>
          <w:b/>
        </w:rPr>
        <w:tab/>
      </w:r>
      <w:r>
        <w:rPr>
          <w:rFonts w:cs="Arial"/>
          <w:b/>
        </w:rPr>
        <w:tab/>
      </w:r>
    </w:p>
    <w:p w14:paraId="6FBE0084"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0x00: Inactive</w:t>
      </w:r>
      <w:r>
        <w:rPr>
          <w:rFonts w:cs="Arial"/>
        </w:rPr>
        <w:tab/>
      </w:r>
    </w:p>
    <w:p w14:paraId="6726AFCD"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0x01: List Size 1</w:t>
      </w:r>
      <w:r>
        <w:rPr>
          <w:rFonts w:cs="Arial"/>
        </w:rPr>
        <w:tab/>
      </w:r>
    </w:p>
    <w:p w14:paraId="52334262"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w:t>
      </w:r>
      <w:r>
        <w:rPr>
          <w:rFonts w:cs="Arial"/>
        </w:rPr>
        <w:tab/>
      </w:r>
    </w:p>
    <w:p w14:paraId="13868D8F"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0xFE: List Size 254</w:t>
      </w:r>
    </w:p>
    <w:p w14:paraId="2BF16644"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0xFF: No Entry</w:t>
      </w:r>
      <w:r>
        <w:rPr>
          <w:rFonts w:cs="Arial"/>
        </w:rPr>
        <w:tab/>
      </w:r>
    </w:p>
    <w:p w14:paraId="66ED04D5" w14:textId="77777777" w:rsidR="0042307E" w:rsidRDefault="0042307E" w:rsidP="0042307E">
      <w:r>
        <w:tab/>
      </w:r>
      <w:r>
        <w:tab/>
      </w:r>
    </w:p>
    <w:p w14:paraId="2DDF602F"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 xml:space="preserve">Byte 5: Total Number </w:t>
      </w:r>
      <w:proofErr w:type="gramStart"/>
      <w:r>
        <w:rPr>
          <w:rFonts w:cs="Arial"/>
          <w:b/>
        </w:rPr>
        <w:t>Of</w:t>
      </w:r>
      <w:proofErr w:type="gramEnd"/>
      <w:r>
        <w:rPr>
          <w:rFonts w:cs="Arial"/>
          <w:b/>
        </w:rPr>
        <w:t xml:space="preserve"> Keys Available</w:t>
      </w:r>
      <w:r>
        <w:rPr>
          <w:rFonts w:cs="Arial"/>
          <w:b/>
        </w:rPr>
        <w:tab/>
      </w:r>
      <w:r>
        <w:rPr>
          <w:rFonts w:cs="Arial"/>
          <w:b/>
        </w:rPr>
        <w:tab/>
      </w:r>
    </w:p>
    <w:p w14:paraId="6D79A7C4"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0x00: Inactive</w:t>
      </w:r>
      <w:r>
        <w:rPr>
          <w:rFonts w:cs="Arial"/>
        </w:rPr>
        <w:tab/>
      </w:r>
    </w:p>
    <w:p w14:paraId="6F25E8FC" w14:textId="77777777" w:rsidR="0042307E" w:rsidRDefault="0042307E" w:rsidP="0042307E">
      <w:pPr>
        <w:keepLines/>
        <w:tabs>
          <w:tab w:val="left" w:pos="215"/>
          <w:tab w:val="left" w:pos="485"/>
          <w:tab w:val="left" w:pos="709"/>
          <w:tab w:val="left" w:pos="1276"/>
          <w:tab w:val="left" w:pos="1843"/>
          <w:tab w:val="left" w:pos="2419"/>
        </w:tabs>
        <w:spacing w:before="60"/>
        <w:ind w:left="731"/>
        <w:rPr>
          <w:rFonts w:cs="Arial"/>
        </w:rPr>
      </w:pPr>
      <w:r>
        <w:rPr>
          <w:rFonts w:cs="Arial"/>
        </w:rPr>
        <w:tab/>
        <w:t xml:space="preserve">   0x01: 1 Key Available</w:t>
      </w:r>
      <w:r>
        <w:rPr>
          <w:rFonts w:cs="Arial"/>
        </w:rPr>
        <w:tab/>
      </w:r>
    </w:p>
    <w:p w14:paraId="1C680336"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w:t>
      </w:r>
      <w:r>
        <w:rPr>
          <w:rFonts w:cs="Arial"/>
        </w:rPr>
        <w:tab/>
      </w:r>
    </w:p>
    <w:p w14:paraId="5D4FE53D"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0xFE: 254 Keys Available</w:t>
      </w:r>
      <w:r>
        <w:rPr>
          <w:rFonts w:cs="Arial"/>
        </w:rPr>
        <w:tab/>
      </w:r>
    </w:p>
    <w:p w14:paraId="5D1A3EF5"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0xFF: No Entry</w:t>
      </w:r>
    </w:p>
    <w:p w14:paraId="52EE2920"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p>
    <w:p w14:paraId="15AC8E97"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Byte 6: Additional Key Storage Available</w:t>
      </w:r>
      <w:r>
        <w:rPr>
          <w:rFonts w:cs="Arial"/>
          <w:b/>
        </w:rPr>
        <w:tab/>
      </w:r>
      <w:r>
        <w:rPr>
          <w:rFonts w:cs="Arial"/>
          <w:b/>
        </w:rPr>
        <w:tab/>
      </w:r>
    </w:p>
    <w:p w14:paraId="17E6E1CB"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0x00: No</w:t>
      </w:r>
      <w:r>
        <w:rPr>
          <w:rFonts w:cs="Arial"/>
        </w:rPr>
        <w:tab/>
      </w:r>
    </w:p>
    <w:p w14:paraId="0F70DF4C" w14:textId="77777777" w:rsidR="0042307E" w:rsidRDefault="0042307E" w:rsidP="0042307E">
      <w:pPr>
        <w:keepLines/>
        <w:tabs>
          <w:tab w:val="left" w:pos="215"/>
          <w:tab w:val="left" w:pos="485"/>
          <w:tab w:val="left" w:pos="709"/>
          <w:tab w:val="left" w:pos="1276"/>
          <w:tab w:val="left" w:pos="1843"/>
          <w:tab w:val="left" w:pos="2419"/>
        </w:tabs>
        <w:spacing w:before="60"/>
        <w:ind w:left="731"/>
        <w:rPr>
          <w:rFonts w:cs="Arial"/>
        </w:rPr>
      </w:pPr>
      <w:r>
        <w:rPr>
          <w:rFonts w:cs="Arial"/>
        </w:rPr>
        <w:tab/>
        <w:t xml:space="preserve">   0x01: Yes</w:t>
      </w:r>
      <w:r>
        <w:rPr>
          <w:rFonts w:cs="Arial"/>
        </w:rPr>
        <w:tab/>
      </w:r>
    </w:p>
    <w:p w14:paraId="78332313"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w:t>
      </w:r>
      <w:r>
        <w:rPr>
          <w:rFonts w:cs="Arial"/>
        </w:rPr>
        <w:tab/>
      </w:r>
    </w:p>
    <w:p w14:paraId="5CD58025"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0x02-0xFE: Reserved</w:t>
      </w:r>
      <w:r>
        <w:rPr>
          <w:rFonts w:cs="Arial"/>
        </w:rPr>
        <w:tab/>
      </w:r>
    </w:p>
    <w:p w14:paraId="05A1E92E" w14:textId="77777777" w:rsidR="0042307E" w:rsidRDefault="0042307E" w:rsidP="0042307E">
      <w:pPr>
        <w:keepLines/>
        <w:tabs>
          <w:tab w:val="left" w:pos="215"/>
          <w:tab w:val="left" w:pos="485"/>
          <w:tab w:val="left" w:pos="709"/>
          <w:tab w:val="left" w:pos="1276"/>
          <w:tab w:val="left" w:pos="1843"/>
          <w:tab w:val="left" w:pos="2419"/>
        </w:tabs>
        <w:spacing w:before="60"/>
        <w:ind w:left="1440"/>
        <w:rPr>
          <w:rFonts w:cs="Arial"/>
        </w:rPr>
      </w:pPr>
      <w:r>
        <w:rPr>
          <w:rFonts w:cs="Arial"/>
        </w:rPr>
        <w:t>0xFF: No Entry</w:t>
      </w:r>
    </w:p>
    <w:p w14:paraId="2F7B461B" w14:textId="77777777" w:rsidR="0042307E" w:rsidRDefault="0042307E" w:rsidP="0042307E"/>
    <w:p w14:paraId="273D3CB9" w14:textId="197BC430"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 xml:space="preserve">Byte 7 up to </w:t>
      </w:r>
      <w:del w:id="189" w:author="Borrelli, Matthew (M.T.)" w:date="2021-05-04T09:31:00Z">
        <w:r w:rsidDel="00056913">
          <w:rPr>
            <w:rFonts w:cs="Arial"/>
            <w:b/>
          </w:rPr>
          <w:delText>158</w:delText>
        </w:r>
      </w:del>
      <w:ins w:id="190" w:author="Borrelli, Matthew (M.T.)" w:date="2021-05-04T09:31:00Z">
        <w:r w:rsidR="00056913">
          <w:rPr>
            <w:rFonts w:cs="Arial"/>
            <w:b/>
          </w:rPr>
          <w:t>176</w:t>
        </w:r>
      </w:ins>
      <w:del w:id="191" w:author="Borrelli, Matthew (M.T.)" w:date="2021-05-04T07:57:00Z">
        <w:r w:rsidDel="00DD20AC">
          <w:rPr>
            <w:rFonts w:cs="Arial"/>
            <w:b/>
          </w:rPr>
          <w:delText>/84</w:delText>
        </w:r>
      </w:del>
      <w:r>
        <w:rPr>
          <w:rFonts w:cs="Arial"/>
          <w:b/>
        </w:rPr>
        <w:t xml:space="preserve"> (Coding Table I</w:t>
      </w:r>
      <w:del w:id="192" w:author="Borrelli, Matthew (M.T.)" w:date="2021-05-04T07:57:00Z">
        <w:r w:rsidDel="00DD20AC">
          <w:rPr>
            <w:rFonts w:cs="Arial"/>
            <w:b/>
          </w:rPr>
          <w:delText>/ Coding Table II</w:delText>
        </w:r>
      </w:del>
      <w:r>
        <w:rPr>
          <w:rFonts w:cs="Arial"/>
          <w:b/>
        </w:rPr>
        <w:t>): Vector</w:t>
      </w:r>
      <w:r>
        <w:rPr>
          <w:rFonts w:cs="Arial"/>
          <w:b/>
        </w:rPr>
        <w:tab/>
      </w:r>
      <w:r>
        <w:rPr>
          <w:rFonts w:cs="Arial"/>
          <w:b/>
        </w:rPr>
        <w:tab/>
      </w:r>
    </w:p>
    <w:p w14:paraId="734F408C" w14:textId="77777777" w:rsidR="0042307E" w:rsidRDefault="0042307E" w:rsidP="0042307E">
      <w:pPr>
        <w:keepLines/>
        <w:tabs>
          <w:tab w:val="left" w:pos="215"/>
          <w:tab w:val="left" w:pos="485"/>
          <w:tab w:val="left" w:pos="709"/>
          <w:tab w:val="left" w:pos="1276"/>
          <w:tab w:val="left" w:pos="1843"/>
          <w:tab w:val="left" w:pos="2419"/>
        </w:tabs>
        <w:spacing w:before="60"/>
        <w:ind w:left="720"/>
        <w:rPr>
          <w:rFonts w:cs="Arial"/>
        </w:rPr>
      </w:pPr>
      <w:r>
        <w:rPr>
          <w:rFonts w:cs="Arial"/>
        </w:rPr>
        <w:tab/>
        <w:t xml:space="preserve">   Array (1…N) of record (</w:t>
      </w:r>
      <w:proofErr w:type="spellStart"/>
      <w:r>
        <w:rPr>
          <w:rFonts w:cs="Arial"/>
        </w:rPr>
        <w:t>IndexNumber</w:t>
      </w:r>
      <w:proofErr w:type="spellEnd"/>
      <w:r>
        <w:rPr>
          <w:rFonts w:cs="Arial"/>
        </w:rPr>
        <w:t xml:space="preserve">, DeviceType, </w:t>
      </w:r>
      <w:proofErr w:type="spellStart"/>
      <w:r>
        <w:rPr>
          <w:rFonts w:cs="Arial"/>
        </w:rPr>
        <w:t>KeyType</w:t>
      </w:r>
      <w:proofErr w:type="spellEnd"/>
      <w:r>
        <w:rPr>
          <w:rFonts w:cs="Arial"/>
        </w:rPr>
        <w:t xml:space="preserve">, </w:t>
      </w:r>
      <w:proofErr w:type="spellStart"/>
      <w:r>
        <w:rPr>
          <w:rFonts w:cs="Arial"/>
        </w:rPr>
        <w:t>KeyStatus</w:t>
      </w:r>
      <w:proofErr w:type="spellEnd"/>
      <w:r>
        <w:rPr>
          <w:rFonts w:cs="Arial"/>
        </w:rPr>
        <w:t>, FriendlyName,</w:t>
      </w:r>
    </w:p>
    <w:p w14:paraId="426C35AB" w14:textId="77777777" w:rsidR="0042307E" w:rsidRDefault="0042307E" w:rsidP="0042307E">
      <w:pPr>
        <w:keepLines/>
        <w:tabs>
          <w:tab w:val="left" w:pos="215"/>
          <w:tab w:val="left" w:pos="485"/>
          <w:tab w:val="left" w:pos="709"/>
          <w:tab w:val="left" w:pos="1276"/>
          <w:tab w:val="left" w:pos="1843"/>
          <w:tab w:val="left" w:pos="2419"/>
        </w:tabs>
        <w:spacing w:before="60"/>
        <w:ind w:left="720"/>
        <w:rPr>
          <w:rFonts w:cs="Arial"/>
        </w:rPr>
      </w:pPr>
      <w:r>
        <w:rPr>
          <w:rFonts w:cs="Arial"/>
        </w:rPr>
        <w:tab/>
        <w:t xml:space="preserve">   FESN</w:t>
      </w:r>
      <w:ins w:id="193" w:author="Borrelli, Matthew (M.T.)" w:date="2021-05-03T15:18:00Z">
        <w:r w:rsidR="009B7F38">
          <w:rPr>
            <w:rFonts w:cs="Arial"/>
          </w:rPr>
          <w:t xml:space="preserve">, </w:t>
        </w:r>
        <w:proofErr w:type="spellStart"/>
        <w:r w:rsidR="009B7F38">
          <w:rPr>
            <w:rFonts w:cs="Arial"/>
          </w:rPr>
          <w:t>PairingID</w:t>
        </w:r>
      </w:ins>
      <w:proofErr w:type="spellEnd"/>
      <w:r>
        <w:rPr>
          <w:rFonts w:cs="Arial"/>
        </w:rPr>
        <w:t xml:space="preserve">) with </w:t>
      </w:r>
      <w:proofErr w:type="spellStart"/>
      <w:r>
        <w:rPr>
          <w:rFonts w:cs="Arial"/>
        </w:rPr>
        <w:t>TotalNumberOfKeysAvailable</w:t>
      </w:r>
      <w:proofErr w:type="spellEnd"/>
      <w:r>
        <w:rPr>
          <w:rFonts w:cs="Arial"/>
        </w:rPr>
        <w:t xml:space="preserve"> defined in </w:t>
      </w:r>
      <w:proofErr w:type="spellStart"/>
      <w:r>
        <w:rPr>
          <w:rFonts w:cs="Arial"/>
        </w:rPr>
        <w:t>ListSize</w:t>
      </w:r>
      <w:proofErr w:type="spellEnd"/>
      <w:r>
        <w:rPr>
          <w:rFonts w:cs="Arial"/>
        </w:rPr>
        <w:tab/>
      </w:r>
    </w:p>
    <w:p w14:paraId="4C53AFDF"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r>
      <w:r>
        <w:rPr>
          <w:rFonts w:cs="Arial"/>
        </w:rPr>
        <w:tab/>
      </w:r>
    </w:p>
    <w:p w14:paraId="418ED42E" w14:textId="58FCCCC9"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lastRenderedPageBreak/>
        <w:tab/>
        <w:t xml:space="preserve">   Record definition (up to </w:t>
      </w:r>
      <w:del w:id="194" w:author="Borrelli, Matthew (M.T.)" w:date="2021-05-04T09:32:00Z">
        <w:r w:rsidDel="00056913">
          <w:rPr>
            <w:rFonts w:cs="Arial"/>
          </w:rPr>
          <w:delText>152</w:delText>
        </w:r>
      </w:del>
      <w:ins w:id="195" w:author="Borrelli, Matthew (M.T.)" w:date="2021-05-04T09:32:00Z">
        <w:r w:rsidR="00056913">
          <w:rPr>
            <w:rFonts w:cs="Arial"/>
          </w:rPr>
          <w:t>170</w:t>
        </w:r>
      </w:ins>
      <w:del w:id="196" w:author="Borrelli, Matthew (M.T.)" w:date="2021-05-04T09:32:00Z">
        <w:r w:rsidDel="00056913">
          <w:rPr>
            <w:rFonts w:cs="Arial"/>
          </w:rPr>
          <w:delText>/78</w:delText>
        </w:r>
      </w:del>
      <w:r>
        <w:rPr>
          <w:rFonts w:cs="Arial"/>
        </w:rPr>
        <w:t xml:space="preserve"> (Coding Table I</w:t>
      </w:r>
      <w:del w:id="197" w:author="Borrelli, Matthew (M.T.)" w:date="2021-05-04T09:32:00Z">
        <w:r w:rsidDel="00056913">
          <w:rPr>
            <w:rFonts w:cs="Arial"/>
          </w:rPr>
          <w:delText>/Coding Table II</w:delText>
        </w:r>
      </w:del>
      <w:r>
        <w:rPr>
          <w:rFonts w:cs="Arial"/>
        </w:rPr>
        <w:t>) bytes):</w:t>
      </w:r>
      <w:r>
        <w:rPr>
          <w:rFonts w:cs="Arial"/>
        </w:rPr>
        <w:tab/>
      </w:r>
    </w:p>
    <w:p w14:paraId="1F6EBE35"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Byte 0: </w:t>
      </w:r>
      <w:proofErr w:type="spellStart"/>
      <w:r>
        <w:rPr>
          <w:rFonts w:cs="Arial"/>
        </w:rPr>
        <w:t>ItemIndex</w:t>
      </w:r>
      <w:proofErr w:type="spellEnd"/>
      <w:r>
        <w:rPr>
          <w:rFonts w:cs="Arial"/>
        </w:rPr>
        <w:tab/>
      </w:r>
    </w:p>
    <w:p w14:paraId="7683B464"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w:t>
      </w:r>
      <w:bookmarkStart w:id="198" w:name="_Hlk58266160"/>
      <w:r>
        <w:rPr>
          <w:rFonts w:cs="Arial"/>
        </w:rPr>
        <w:t>0x00 Inactive</w:t>
      </w:r>
      <w:bookmarkEnd w:id="198"/>
      <w:r>
        <w:rPr>
          <w:rFonts w:cs="Arial"/>
        </w:rPr>
        <w:tab/>
      </w:r>
    </w:p>
    <w:p w14:paraId="35AC68EC"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0x01 Index 1</w:t>
      </w:r>
      <w:r>
        <w:rPr>
          <w:rFonts w:cs="Arial"/>
        </w:rPr>
        <w:tab/>
      </w:r>
    </w:p>
    <w:p w14:paraId="324204AB"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w:t>
      </w:r>
      <w:r>
        <w:rPr>
          <w:rFonts w:cs="Arial"/>
        </w:rPr>
        <w:tab/>
      </w:r>
    </w:p>
    <w:p w14:paraId="29B9F348"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0xFF Index 255</w:t>
      </w:r>
    </w:p>
    <w:p w14:paraId="5DB6DEDB"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p>
    <w:p w14:paraId="4B905F42"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Byte 1: DeviceType</w:t>
      </w:r>
    </w:p>
    <w:p w14:paraId="7CA34FCC"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0x00: NFC Card</w:t>
      </w:r>
    </w:p>
    <w:p w14:paraId="203949BC"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0x01: Digital Key</w:t>
      </w:r>
    </w:p>
    <w:p w14:paraId="50CE7841"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0x02: CAK</w:t>
      </w:r>
    </w:p>
    <w:p w14:paraId="1BE82FFB"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0x03 - 0xFF: Reserved</w:t>
      </w:r>
    </w:p>
    <w:p w14:paraId="358565E8"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p>
    <w:p w14:paraId="59A3582F" w14:textId="77777777" w:rsidR="0042307E" w:rsidRDefault="0042307E" w:rsidP="0042307E">
      <w:pPr>
        <w:keepLines/>
        <w:tabs>
          <w:tab w:val="left" w:pos="215"/>
          <w:tab w:val="left" w:pos="485"/>
          <w:tab w:val="left" w:pos="709"/>
          <w:tab w:val="left" w:pos="1276"/>
          <w:tab w:val="left" w:pos="1843"/>
          <w:tab w:val="left" w:pos="2419"/>
        </w:tabs>
        <w:spacing w:before="60"/>
        <w:rPr>
          <w:rFonts w:cs="Arial"/>
        </w:rPr>
      </w:pPr>
      <w:r>
        <w:rPr>
          <w:rFonts w:cs="Arial"/>
        </w:rPr>
        <w:tab/>
      </w:r>
      <w:r>
        <w:rPr>
          <w:rFonts w:cs="Arial"/>
        </w:rPr>
        <w:tab/>
      </w:r>
      <w:r>
        <w:rPr>
          <w:rFonts w:cs="Arial"/>
        </w:rPr>
        <w:tab/>
      </w:r>
      <w:r>
        <w:rPr>
          <w:rFonts w:cs="Arial"/>
        </w:rPr>
        <w:tab/>
        <w:t xml:space="preserve">   Byte 2: </w:t>
      </w:r>
      <w:proofErr w:type="spellStart"/>
      <w:r>
        <w:rPr>
          <w:rFonts w:cs="Arial"/>
        </w:rPr>
        <w:t>KeyType</w:t>
      </w:r>
      <w:proofErr w:type="spellEnd"/>
    </w:p>
    <w:p w14:paraId="6A7AFA48" w14:textId="77777777" w:rsidR="0042307E" w:rsidRDefault="0042307E" w:rsidP="0042307E">
      <w:pPr>
        <w:keepLines/>
        <w:tabs>
          <w:tab w:val="left" w:pos="215"/>
          <w:tab w:val="left" w:pos="485"/>
          <w:tab w:val="left" w:pos="709"/>
          <w:tab w:val="left" w:pos="1276"/>
          <w:tab w:val="left" w:pos="1843"/>
          <w:tab w:val="left" w:pos="2419"/>
        </w:tabs>
        <w:spacing w:before="60"/>
        <w:rPr>
          <w:rFonts w:cs="Arial"/>
          <w:bCs/>
        </w:rPr>
      </w:pPr>
      <w:r>
        <w:rPr>
          <w:rFonts w:cs="Arial"/>
          <w:bCs/>
        </w:rPr>
        <w:tab/>
      </w:r>
      <w:r>
        <w:rPr>
          <w:rFonts w:cs="Arial"/>
          <w:bCs/>
        </w:rPr>
        <w:tab/>
      </w:r>
      <w:r>
        <w:rPr>
          <w:rFonts w:cs="Arial"/>
          <w:bCs/>
        </w:rPr>
        <w:tab/>
      </w:r>
      <w:r>
        <w:rPr>
          <w:rFonts w:cs="Arial"/>
          <w:bCs/>
        </w:rPr>
        <w:tab/>
        <w:t xml:space="preserve">        0x00: Factory</w:t>
      </w:r>
    </w:p>
    <w:p w14:paraId="0AE09BFD"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Cs/>
        </w:rPr>
      </w:pPr>
      <w:r>
        <w:rPr>
          <w:rFonts w:cs="Arial"/>
          <w:bCs/>
        </w:rPr>
        <w:t xml:space="preserve">     </w:t>
      </w:r>
      <w:r>
        <w:rPr>
          <w:rFonts w:cs="Arial"/>
          <w:bCs/>
        </w:rPr>
        <w:tab/>
        <w:t xml:space="preserve">        0x01: Retail User</w:t>
      </w:r>
    </w:p>
    <w:p w14:paraId="65CCE7BD"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Cs/>
        </w:rPr>
      </w:pPr>
      <w:r>
        <w:rPr>
          <w:rFonts w:cs="Arial"/>
          <w:bCs/>
        </w:rPr>
        <w:t xml:space="preserve">     </w:t>
      </w:r>
      <w:r>
        <w:rPr>
          <w:rFonts w:cs="Arial"/>
          <w:bCs/>
        </w:rPr>
        <w:tab/>
        <w:t xml:space="preserve">        0x02: Fleet User</w:t>
      </w:r>
    </w:p>
    <w:p w14:paraId="00E32BA9"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Cs/>
        </w:rPr>
      </w:pPr>
      <w:r>
        <w:rPr>
          <w:rFonts w:cs="Arial"/>
          <w:bCs/>
        </w:rPr>
        <w:t xml:space="preserve">     </w:t>
      </w:r>
      <w:r>
        <w:rPr>
          <w:rFonts w:cs="Arial"/>
          <w:bCs/>
        </w:rPr>
        <w:tab/>
        <w:t xml:space="preserve">        0x03 - 0xFF: Reserved</w:t>
      </w:r>
    </w:p>
    <w:p w14:paraId="260E9863" w14:textId="77777777" w:rsidR="0042307E" w:rsidRDefault="0042307E" w:rsidP="0042307E">
      <w:pPr>
        <w:keepLines/>
        <w:tabs>
          <w:tab w:val="left" w:pos="215"/>
          <w:tab w:val="left" w:pos="485"/>
          <w:tab w:val="left" w:pos="709"/>
          <w:tab w:val="left" w:pos="1276"/>
          <w:tab w:val="left" w:pos="1843"/>
          <w:tab w:val="left" w:pos="2419"/>
        </w:tabs>
        <w:spacing w:before="60"/>
        <w:rPr>
          <w:rFonts w:cs="Arial"/>
        </w:rPr>
      </w:pPr>
      <w:r>
        <w:rPr>
          <w:rFonts w:cs="Arial"/>
        </w:rPr>
        <w:tab/>
      </w:r>
      <w:r>
        <w:rPr>
          <w:rFonts w:cs="Arial"/>
        </w:rPr>
        <w:tab/>
      </w:r>
      <w:r>
        <w:rPr>
          <w:rFonts w:cs="Arial"/>
        </w:rPr>
        <w:tab/>
      </w:r>
    </w:p>
    <w:p w14:paraId="18F8C4F7" w14:textId="77777777" w:rsidR="0042307E" w:rsidRDefault="0042307E" w:rsidP="0042307E">
      <w:pPr>
        <w:keepLines/>
        <w:tabs>
          <w:tab w:val="left" w:pos="215"/>
          <w:tab w:val="left" w:pos="485"/>
          <w:tab w:val="left" w:pos="709"/>
          <w:tab w:val="left" w:pos="1276"/>
          <w:tab w:val="left" w:pos="1843"/>
          <w:tab w:val="left" w:pos="2419"/>
        </w:tabs>
        <w:spacing w:before="60"/>
        <w:rPr>
          <w:rFonts w:cs="Arial"/>
        </w:rPr>
      </w:pPr>
      <w:r>
        <w:rPr>
          <w:rFonts w:cs="Arial"/>
        </w:rPr>
        <w:tab/>
      </w:r>
      <w:r>
        <w:rPr>
          <w:rFonts w:cs="Arial"/>
        </w:rPr>
        <w:tab/>
      </w:r>
      <w:r>
        <w:rPr>
          <w:rFonts w:cs="Arial"/>
        </w:rPr>
        <w:tab/>
      </w:r>
      <w:r>
        <w:rPr>
          <w:rFonts w:cs="Arial"/>
        </w:rPr>
        <w:tab/>
        <w:t xml:space="preserve">   Byte 3: </w:t>
      </w:r>
      <w:proofErr w:type="spellStart"/>
      <w:r>
        <w:rPr>
          <w:rFonts w:cs="Arial"/>
        </w:rPr>
        <w:t>KeyStatus</w:t>
      </w:r>
      <w:proofErr w:type="spellEnd"/>
    </w:p>
    <w:p w14:paraId="1AA90326" w14:textId="77777777" w:rsidR="0042307E" w:rsidRDefault="0042307E" w:rsidP="0042307E">
      <w:pPr>
        <w:keepLines/>
        <w:tabs>
          <w:tab w:val="left" w:pos="215"/>
          <w:tab w:val="left" w:pos="485"/>
          <w:tab w:val="left" w:pos="709"/>
          <w:tab w:val="left" w:pos="1276"/>
          <w:tab w:val="left" w:pos="1843"/>
          <w:tab w:val="left" w:pos="2419"/>
        </w:tabs>
        <w:spacing w:before="60"/>
        <w:rPr>
          <w:rFonts w:cs="Arial"/>
          <w:bCs/>
        </w:rPr>
      </w:pPr>
      <w:r>
        <w:rPr>
          <w:rFonts w:cs="Arial"/>
          <w:bCs/>
        </w:rPr>
        <w:tab/>
      </w:r>
      <w:r>
        <w:rPr>
          <w:rFonts w:cs="Arial"/>
          <w:bCs/>
        </w:rPr>
        <w:tab/>
      </w:r>
      <w:r>
        <w:rPr>
          <w:rFonts w:cs="Arial"/>
          <w:bCs/>
        </w:rPr>
        <w:tab/>
      </w:r>
      <w:r>
        <w:rPr>
          <w:rFonts w:cs="Arial"/>
          <w:bCs/>
        </w:rPr>
        <w:tab/>
        <w:t xml:space="preserve">        0x00: Pending Add</w:t>
      </w:r>
    </w:p>
    <w:p w14:paraId="60EA889B"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Cs/>
        </w:rPr>
      </w:pPr>
      <w:r>
        <w:rPr>
          <w:rFonts w:cs="Arial"/>
          <w:bCs/>
        </w:rPr>
        <w:t xml:space="preserve">     </w:t>
      </w:r>
      <w:r>
        <w:rPr>
          <w:rFonts w:cs="Arial"/>
          <w:bCs/>
        </w:rPr>
        <w:tab/>
        <w:t xml:space="preserve">        0x01: Pending Delete</w:t>
      </w:r>
    </w:p>
    <w:p w14:paraId="2087828E"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Cs/>
        </w:rPr>
      </w:pPr>
      <w:r>
        <w:rPr>
          <w:rFonts w:cs="Arial"/>
          <w:bCs/>
        </w:rPr>
        <w:t xml:space="preserve">     </w:t>
      </w:r>
      <w:r>
        <w:rPr>
          <w:rFonts w:cs="Arial"/>
          <w:bCs/>
        </w:rPr>
        <w:tab/>
        <w:t xml:space="preserve">        0x02: Added/Confirmed</w:t>
      </w:r>
    </w:p>
    <w:p w14:paraId="09A85476"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Cs/>
        </w:rPr>
      </w:pPr>
      <w:r>
        <w:rPr>
          <w:rFonts w:cs="Arial"/>
          <w:bCs/>
        </w:rPr>
        <w:t xml:space="preserve">     </w:t>
      </w:r>
      <w:r>
        <w:rPr>
          <w:rFonts w:cs="Arial"/>
          <w:bCs/>
        </w:rPr>
        <w:tab/>
        <w:t xml:space="preserve">        0x03 - 0xFF: Reserved</w:t>
      </w:r>
    </w:p>
    <w:p w14:paraId="19BCE24D"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p>
    <w:p w14:paraId="7E42569F" w14:textId="56724638"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Byte 4 up to </w:t>
      </w:r>
      <w:del w:id="199" w:author="Borrelli, Matthew (M.T.)" w:date="2021-05-04T09:30:00Z">
        <w:r w:rsidDel="00056913">
          <w:rPr>
            <w:rFonts w:cs="Arial"/>
          </w:rPr>
          <w:delText>151</w:delText>
        </w:r>
      </w:del>
      <w:ins w:id="200" w:author="Borrelli, Matthew (M.T.)" w:date="2021-05-04T09:30:00Z">
        <w:r w:rsidR="00056913">
          <w:rPr>
            <w:rFonts w:cs="Arial"/>
          </w:rPr>
          <w:t>169</w:t>
        </w:r>
      </w:ins>
      <w:del w:id="201" w:author="Borrelli, Matthew (M.T.)" w:date="2021-05-04T09:30:00Z">
        <w:r w:rsidDel="00056913">
          <w:rPr>
            <w:rFonts w:cs="Arial"/>
          </w:rPr>
          <w:delText>/77</w:delText>
        </w:r>
      </w:del>
      <w:r>
        <w:rPr>
          <w:rFonts w:cs="Arial"/>
        </w:rPr>
        <w:t xml:space="preserve"> (Coding Table I</w:t>
      </w:r>
      <w:del w:id="202" w:author="Borrelli, Matthew (M.T.)" w:date="2021-05-04T09:30:00Z">
        <w:r w:rsidDel="00056913">
          <w:rPr>
            <w:rFonts w:cs="Arial"/>
          </w:rPr>
          <w:delText>/Coding Table II</w:delText>
        </w:r>
      </w:del>
      <w:r>
        <w:rPr>
          <w:rFonts w:cs="Arial"/>
        </w:rPr>
        <w:t>):</w:t>
      </w:r>
      <w:r>
        <w:rPr>
          <w:rFonts w:cs="Arial"/>
        </w:rPr>
        <w:tab/>
      </w:r>
    </w:p>
    <w:p w14:paraId="520209DF"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FESN</w:t>
      </w:r>
      <w:r>
        <w:rPr>
          <w:rFonts w:cs="Arial"/>
        </w:rPr>
        <w:tab/>
      </w:r>
    </w:p>
    <w:p w14:paraId="33419072"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Max. 9 characters, 8 plus 1 end of string</w:t>
      </w:r>
      <w:r>
        <w:rPr>
          <w:rFonts w:cs="Arial"/>
        </w:rPr>
        <w:tab/>
      </w:r>
    </w:p>
    <w:p w14:paraId="754F367C"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r>
      <w:r>
        <w:rPr>
          <w:rFonts w:cs="Arial"/>
        </w:rPr>
        <w:tab/>
      </w:r>
    </w:p>
    <w:p w14:paraId="7AEA216A"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FriendlyName</w:t>
      </w:r>
      <w:r>
        <w:rPr>
          <w:rFonts w:cs="Arial"/>
        </w:rPr>
        <w:tab/>
      </w:r>
    </w:p>
    <w:p w14:paraId="0310CEC8" w14:textId="77777777" w:rsidR="0042307E" w:rsidRDefault="0042307E" w:rsidP="0042307E">
      <w:pPr>
        <w:keepLines/>
        <w:tabs>
          <w:tab w:val="left" w:pos="215"/>
          <w:tab w:val="left" w:pos="485"/>
          <w:tab w:val="left" w:pos="709"/>
          <w:tab w:val="left" w:pos="1276"/>
          <w:tab w:val="left" w:pos="1843"/>
          <w:tab w:val="left" w:pos="2419"/>
        </w:tabs>
        <w:spacing w:before="60"/>
        <w:ind w:left="709"/>
        <w:rPr>
          <w:ins w:id="203" w:author="Borrelli, Matthew (M.T.)" w:date="2021-05-03T15:19:00Z"/>
          <w:rFonts w:cs="Arial"/>
        </w:rPr>
      </w:pPr>
      <w:r>
        <w:rPr>
          <w:rFonts w:cs="Arial"/>
        </w:rPr>
        <w:tab/>
        <w:t xml:space="preserve">        Max. 65 characters, 64 plus 1 end of string</w:t>
      </w:r>
      <w:r>
        <w:rPr>
          <w:rFonts w:cs="Arial"/>
        </w:rPr>
        <w:tab/>
      </w:r>
    </w:p>
    <w:p w14:paraId="36D97818" w14:textId="77777777" w:rsidR="009B7F38" w:rsidRDefault="009B7F38" w:rsidP="009B7F38">
      <w:pPr>
        <w:keepLines/>
        <w:tabs>
          <w:tab w:val="left" w:pos="215"/>
          <w:tab w:val="left" w:pos="485"/>
          <w:tab w:val="left" w:pos="709"/>
          <w:tab w:val="left" w:pos="1276"/>
          <w:tab w:val="left" w:pos="1843"/>
          <w:tab w:val="left" w:pos="2419"/>
        </w:tabs>
        <w:spacing w:before="60"/>
        <w:ind w:left="709"/>
        <w:rPr>
          <w:ins w:id="204" w:author="Borrelli, Matthew (M.T.)" w:date="2021-05-03T15:19:00Z"/>
          <w:rFonts w:cs="Arial"/>
        </w:rPr>
      </w:pPr>
    </w:p>
    <w:p w14:paraId="04317D3A" w14:textId="3CACF056" w:rsidR="009B7F38" w:rsidRDefault="009B7F38" w:rsidP="00307BD1">
      <w:pPr>
        <w:keepLines/>
        <w:tabs>
          <w:tab w:val="left" w:pos="215"/>
          <w:tab w:val="left" w:pos="485"/>
          <w:tab w:val="left" w:pos="709"/>
          <w:tab w:val="left" w:pos="1276"/>
          <w:tab w:val="left" w:pos="1843"/>
          <w:tab w:val="left" w:pos="2419"/>
        </w:tabs>
        <w:spacing w:before="60"/>
        <w:ind w:left="709"/>
        <w:rPr>
          <w:ins w:id="205" w:author="Borrelli, Matthew (M.T.)" w:date="2021-05-03T15:19:00Z"/>
          <w:rFonts w:cs="Arial"/>
        </w:rPr>
      </w:pPr>
      <w:ins w:id="206" w:author="Borrelli, Matthew (M.T.)" w:date="2021-05-03T15:19:00Z">
        <w:r>
          <w:rPr>
            <w:rFonts w:cs="Arial"/>
          </w:rPr>
          <w:tab/>
          <w:t xml:space="preserve">        </w:t>
        </w:r>
      </w:ins>
    </w:p>
    <w:p w14:paraId="799DD363" w14:textId="77777777" w:rsidR="009B7F38" w:rsidRDefault="009B7F38" w:rsidP="0042307E">
      <w:pPr>
        <w:keepLines/>
        <w:tabs>
          <w:tab w:val="left" w:pos="215"/>
          <w:tab w:val="left" w:pos="485"/>
          <w:tab w:val="left" w:pos="709"/>
          <w:tab w:val="left" w:pos="1276"/>
          <w:tab w:val="left" w:pos="1843"/>
          <w:tab w:val="left" w:pos="2419"/>
        </w:tabs>
        <w:spacing w:before="60"/>
        <w:ind w:left="709"/>
        <w:rPr>
          <w:rFonts w:cs="Arial"/>
        </w:rPr>
      </w:pPr>
    </w:p>
    <w:p w14:paraId="36C37B72" w14:textId="77777777" w:rsidR="0042307E" w:rsidRDefault="0042307E" w:rsidP="0042307E">
      <w:r>
        <w:tab/>
      </w:r>
      <w:r>
        <w:tab/>
      </w:r>
    </w:p>
    <w:p w14:paraId="04638F45"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b/>
        </w:rPr>
      </w:pPr>
      <w:r>
        <w:rPr>
          <w:rFonts w:cs="Arial"/>
          <w:b/>
        </w:rPr>
        <w:t>Note:</w:t>
      </w:r>
      <w:r>
        <w:rPr>
          <w:rFonts w:cs="Arial"/>
          <w:b/>
        </w:rPr>
        <w:tab/>
      </w:r>
    </w:p>
    <w:p w14:paraId="7A7C0F26"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 xml:space="preserve">If there are no keys in the list, List Size and Total Number </w:t>
      </w:r>
      <w:proofErr w:type="gramStart"/>
      <w:r>
        <w:rPr>
          <w:rFonts w:cs="Arial"/>
        </w:rPr>
        <w:t>Of</w:t>
      </w:r>
      <w:proofErr w:type="gramEnd"/>
      <w:r>
        <w:rPr>
          <w:rFonts w:cs="Arial"/>
        </w:rPr>
        <w:t xml:space="preserve"> Keys Available = 0xFF: No Entry</w:t>
      </w:r>
    </w:p>
    <w:p w14:paraId="045E10C8"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r>
        <w:rPr>
          <w:rFonts w:cs="Arial"/>
        </w:rPr>
        <w:t>The Vector Array shall not be transmitted</w:t>
      </w:r>
      <w:r>
        <w:rPr>
          <w:rFonts w:cs="Arial"/>
        </w:rPr>
        <w:tab/>
      </w:r>
    </w:p>
    <w:p w14:paraId="27B67265" w14:textId="77777777" w:rsidR="0042307E" w:rsidRDefault="0042307E" w:rsidP="0042307E">
      <w:pPr>
        <w:keepLines/>
        <w:tabs>
          <w:tab w:val="left" w:pos="215"/>
          <w:tab w:val="left" w:pos="485"/>
          <w:tab w:val="left" w:pos="709"/>
          <w:tab w:val="left" w:pos="1276"/>
          <w:tab w:val="left" w:pos="1843"/>
          <w:tab w:val="left" w:pos="2419"/>
        </w:tabs>
        <w:spacing w:before="60"/>
        <w:ind w:left="709"/>
        <w:rPr>
          <w:rFonts w:cs="Arial"/>
        </w:rPr>
      </w:pPr>
    </w:p>
    <w:p w14:paraId="1D4F46D7" w14:textId="77777777" w:rsidR="0042307E" w:rsidRDefault="0042307E" w:rsidP="0042307E">
      <w:pPr>
        <w:ind w:left="720"/>
        <w:rPr>
          <w:rFonts w:cs="Arial"/>
          <w:b/>
        </w:rPr>
      </w:pPr>
      <w:r>
        <w:rPr>
          <w:rFonts w:cs="Arial"/>
          <w:b/>
        </w:rPr>
        <w:t>Note:</w:t>
      </w:r>
    </w:p>
    <w:p w14:paraId="055D57C9" w14:textId="77777777" w:rsidR="0042307E" w:rsidRDefault="0042307E" w:rsidP="0042307E">
      <w:pPr>
        <w:ind w:left="720"/>
        <w:rPr>
          <w:ins w:id="207" w:author="Borrelli, Matthew (M.T.)" w:date="2021-05-03T15:19:00Z"/>
          <w:rFonts w:cs="Arial"/>
        </w:rPr>
      </w:pPr>
      <w:r>
        <w:rPr>
          <w:rFonts w:cs="Arial"/>
        </w:rPr>
        <w:t>When DeviceType = 0x01: DigitalKey, FESN shall be end of string (0x00)</w:t>
      </w:r>
    </w:p>
    <w:p w14:paraId="68FD7DE7" w14:textId="77777777" w:rsidR="009B7F38" w:rsidRDefault="009B7F38" w:rsidP="0042307E">
      <w:pPr>
        <w:ind w:left="720"/>
        <w:rPr>
          <w:ins w:id="208" w:author="Borrelli, Matthew (M.T.)" w:date="2021-05-03T15:25:00Z"/>
          <w:rFonts w:cs="Arial"/>
        </w:rPr>
      </w:pPr>
      <w:bookmarkStart w:id="209" w:name="_Hlk71805684"/>
      <w:ins w:id="210" w:author="Borrelli, Matthew (M.T.)" w:date="2021-05-03T15:24:00Z">
        <w:r>
          <w:rPr>
            <w:rFonts w:cs="Arial"/>
          </w:rPr>
          <w:t xml:space="preserve">When </w:t>
        </w:r>
      </w:ins>
      <w:proofErr w:type="spellStart"/>
      <w:ins w:id="211" w:author="Borrelli, Matthew (M.T.)" w:date="2021-05-03T15:25:00Z">
        <w:r w:rsidRPr="009B7F38">
          <w:rPr>
            <w:rFonts w:cs="Arial"/>
          </w:rPr>
          <w:t>KeyStatus</w:t>
        </w:r>
        <w:proofErr w:type="spellEnd"/>
        <w:r w:rsidRPr="009B7F38">
          <w:rPr>
            <w:rFonts w:cs="Arial"/>
          </w:rPr>
          <w:t xml:space="preserve"> </w:t>
        </w:r>
        <w:r>
          <w:rPr>
            <w:rFonts w:cs="Arial"/>
          </w:rPr>
          <w:t xml:space="preserve">= </w:t>
        </w:r>
      </w:ins>
      <w:ins w:id="212" w:author="Borrelli, Matthew (M.T.)" w:date="2021-05-03T15:26:00Z">
        <w:r w:rsidRPr="009B7F38">
          <w:rPr>
            <w:rFonts w:cs="Arial"/>
          </w:rPr>
          <w:t>0x</w:t>
        </w:r>
        <w:proofErr w:type="gramStart"/>
        <w:r w:rsidRPr="009B7F38">
          <w:rPr>
            <w:rFonts w:cs="Arial"/>
          </w:rPr>
          <w:t>00</w:t>
        </w:r>
        <w:r>
          <w:rPr>
            <w:rFonts w:cs="Arial"/>
          </w:rPr>
          <w:t>:</w:t>
        </w:r>
        <w:r w:rsidRPr="009B7F38">
          <w:rPr>
            <w:rFonts w:cs="Arial"/>
          </w:rPr>
          <w:t>Pending</w:t>
        </w:r>
        <w:proofErr w:type="gramEnd"/>
        <w:r w:rsidRPr="009B7F38">
          <w:rPr>
            <w:rFonts w:cs="Arial"/>
          </w:rPr>
          <w:t xml:space="preserve"> Add</w:t>
        </w:r>
      </w:ins>
      <w:ins w:id="213" w:author="Borrelli, Matthew (M.T.)" w:date="2021-05-03T15:25:00Z">
        <w:r w:rsidRPr="009B7F38">
          <w:rPr>
            <w:rFonts w:cs="Arial"/>
          </w:rPr>
          <w:t>,</w:t>
        </w:r>
        <w:r>
          <w:rPr>
            <w:rFonts w:cs="Arial"/>
          </w:rPr>
          <w:t xml:space="preserve"> </w:t>
        </w:r>
        <w:proofErr w:type="spellStart"/>
        <w:r>
          <w:rPr>
            <w:rFonts w:cs="Arial"/>
          </w:rPr>
          <w:t>PairingID</w:t>
        </w:r>
        <w:proofErr w:type="spellEnd"/>
        <w:r>
          <w:rPr>
            <w:rFonts w:cs="Arial"/>
          </w:rPr>
          <w:t xml:space="preserve"> shall </w:t>
        </w:r>
      </w:ins>
      <w:ins w:id="214" w:author="Borrelli, Matthew (M.T.)" w:date="2021-05-03T15:26:00Z">
        <w:r>
          <w:rPr>
            <w:rFonts w:cs="Arial"/>
          </w:rPr>
          <w:t>be end of string (0x00)</w:t>
        </w:r>
      </w:ins>
    </w:p>
    <w:bookmarkEnd w:id="209"/>
    <w:p w14:paraId="5FD3F67C" w14:textId="77777777" w:rsidR="009B7F38" w:rsidRDefault="009B7F38" w:rsidP="0042307E">
      <w:pPr>
        <w:ind w:left="720"/>
        <w:rPr>
          <w:rFonts w:cs="Arial"/>
        </w:rPr>
      </w:pPr>
    </w:p>
    <w:p w14:paraId="61A3DEA4" w14:textId="77777777" w:rsidR="0042307E" w:rsidRDefault="0042307E" w:rsidP="0042307E">
      <w:pPr>
        <w:pStyle w:val="Heading4"/>
      </w:pPr>
      <w:r w:rsidRPr="00B9479B">
        <w:t>TP-LOG-TPL-REQ-404927/A-SID-DE-NFCKey_Rq</w:t>
      </w:r>
    </w:p>
    <w:p w14:paraId="66A1337C" w14:textId="5EB3AE57" w:rsidR="0042307E" w:rsidRDefault="0042307E" w:rsidP="0042307E">
      <w:pPr>
        <w:rPr>
          <w:rFonts w:cs="Arial"/>
        </w:rPr>
      </w:pPr>
      <w:r>
        <w:rPr>
          <w:rFonts w:cs="Arial"/>
        </w:rPr>
        <w:t xml:space="preserve">Data Size: up to </w:t>
      </w:r>
      <w:r>
        <w:rPr>
          <w:rFonts w:cs="Arial"/>
          <w:bCs/>
        </w:rPr>
        <w:t>153</w:t>
      </w:r>
      <w:del w:id="215" w:author="Borrelli, Matthew (M.T.)" w:date="2021-05-04T07:57:00Z">
        <w:r w:rsidDel="00DD20AC">
          <w:rPr>
            <w:rFonts w:cs="Arial"/>
            <w:bCs/>
          </w:rPr>
          <w:delText>/79</w:delText>
        </w:r>
      </w:del>
      <w:r>
        <w:rPr>
          <w:rFonts w:cs="Arial"/>
          <w:b/>
        </w:rPr>
        <w:t xml:space="preserve"> </w:t>
      </w:r>
      <w:r>
        <w:rPr>
          <w:rFonts w:cs="Arial"/>
        </w:rPr>
        <w:t xml:space="preserve">(Coding Table I </w:t>
      </w:r>
      <w:del w:id="216" w:author="Borrelli, Matthew (M.T.)" w:date="2021-05-04T07:57:00Z">
        <w:r w:rsidDel="00DD20AC">
          <w:rPr>
            <w:rFonts w:cs="Arial"/>
          </w:rPr>
          <w:delText>/ Coding Table II</w:delText>
        </w:r>
      </w:del>
      <w:r>
        <w:rPr>
          <w:rFonts w:cs="Arial"/>
        </w:rPr>
        <w:t>) bytes</w:t>
      </w:r>
    </w:p>
    <w:p w14:paraId="51410A31" w14:textId="77777777" w:rsidR="0042307E" w:rsidRDefault="0042307E" w:rsidP="0042307E">
      <w:pPr>
        <w:ind w:left="720"/>
        <w:rPr>
          <w:rFonts w:cs="Arial"/>
        </w:rPr>
      </w:pPr>
      <w:r>
        <w:rPr>
          <w:rFonts w:cs="Arial"/>
        </w:rPr>
        <w:tab/>
      </w:r>
    </w:p>
    <w:p w14:paraId="4730D417" w14:textId="77777777" w:rsidR="0042307E" w:rsidRDefault="0042307E" w:rsidP="0042307E">
      <w:pPr>
        <w:ind w:left="720"/>
        <w:rPr>
          <w:rFonts w:cs="Arial"/>
          <w:b/>
        </w:rPr>
      </w:pPr>
      <w:r>
        <w:rPr>
          <w:rFonts w:cs="Arial"/>
          <w:b/>
        </w:rPr>
        <w:t>Byte 0: Signal Identifier</w:t>
      </w:r>
      <w:r>
        <w:rPr>
          <w:rFonts w:cs="Arial"/>
          <w:b/>
        </w:rPr>
        <w:tab/>
      </w:r>
    </w:p>
    <w:p w14:paraId="37454B7A" w14:textId="77777777" w:rsidR="0042307E" w:rsidRDefault="0042307E" w:rsidP="0042307E">
      <w:pPr>
        <w:ind w:left="720"/>
        <w:rPr>
          <w:rFonts w:cs="Arial"/>
        </w:rPr>
      </w:pPr>
      <w:r>
        <w:rPr>
          <w:rFonts w:cs="Arial"/>
        </w:rPr>
        <w:tab/>
        <w:t>0xDE: NFCKey_Rq</w:t>
      </w:r>
    </w:p>
    <w:p w14:paraId="786D47FB" w14:textId="77777777" w:rsidR="0042307E" w:rsidRDefault="0042307E" w:rsidP="0042307E">
      <w:pPr>
        <w:ind w:left="720"/>
        <w:rPr>
          <w:rFonts w:cs="Arial"/>
        </w:rPr>
      </w:pPr>
      <w:r>
        <w:rPr>
          <w:rFonts w:cs="Arial"/>
        </w:rPr>
        <w:lastRenderedPageBreak/>
        <w:tab/>
      </w:r>
    </w:p>
    <w:p w14:paraId="136F5F06" w14:textId="77777777" w:rsidR="0042307E" w:rsidRDefault="0042307E" w:rsidP="0042307E">
      <w:pPr>
        <w:ind w:left="720"/>
        <w:rPr>
          <w:rFonts w:cs="Arial"/>
          <w:b/>
        </w:rPr>
      </w:pPr>
      <w:r>
        <w:rPr>
          <w:rFonts w:cs="Arial"/>
          <w:b/>
        </w:rPr>
        <w:t>Byte 1: Utilization</w:t>
      </w:r>
      <w:r>
        <w:rPr>
          <w:rFonts w:cs="Arial"/>
          <w:b/>
        </w:rPr>
        <w:tab/>
      </w:r>
    </w:p>
    <w:p w14:paraId="329D1FF4" w14:textId="77777777" w:rsidR="0042307E" w:rsidRDefault="0042307E" w:rsidP="0042307E">
      <w:pPr>
        <w:ind w:left="720"/>
        <w:rPr>
          <w:rFonts w:cs="Arial"/>
        </w:rPr>
      </w:pPr>
      <w:r>
        <w:rPr>
          <w:rFonts w:cs="Arial"/>
        </w:rPr>
        <w:tab/>
        <w:t>0x34: MobileCom_Service4 - NFC</w:t>
      </w:r>
    </w:p>
    <w:p w14:paraId="50DFA503" w14:textId="77777777" w:rsidR="0042307E" w:rsidRDefault="0042307E" w:rsidP="0042307E">
      <w:pPr>
        <w:ind w:left="720"/>
        <w:rPr>
          <w:rFonts w:cs="Arial"/>
        </w:rPr>
      </w:pPr>
      <w:r>
        <w:rPr>
          <w:rFonts w:cs="Arial"/>
        </w:rPr>
        <w:tab/>
      </w:r>
    </w:p>
    <w:p w14:paraId="2ECA47F8" w14:textId="77777777" w:rsidR="0042307E" w:rsidRDefault="0042307E" w:rsidP="0042307E">
      <w:pPr>
        <w:ind w:left="720"/>
        <w:rPr>
          <w:rFonts w:cs="Arial"/>
          <w:b/>
        </w:rPr>
      </w:pPr>
      <w:r>
        <w:rPr>
          <w:rFonts w:cs="Arial"/>
          <w:b/>
        </w:rPr>
        <w:t>Byte 2: Command Execution Status</w:t>
      </w:r>
      <w:r>
        <w:rPr>
          <w:rFonts w:cs="Arial"/>
          <w:b/>
        </w:rPr>
        <w:tab/>
      </w:r>
    </w:p>
    <w:p w14:paraId="2137D3CE" w14:textId="77777777" w:rsidR="0042307E" w:rsidRDefault="0042307E" w:rsidP="0042307E">
      <w:pPr>
        <w:ind w:left="720"/>
        <w:rPr>
          <w:rFonts w:cs="Arial"/>
        </w:rPr>
      </w:pPr>
      <w:r>
        <w:rPr>
          <w:rFonts w:cs="Arial"/>
        </w:rPr>
        <w:tab/>
        <w:t>0x00: Invalid/Inactive</w:t>
      </w:r>
    </w:p>
    <w:p w14:paraId="75C55016" w14:textId="77777777" w:rsidR="0042307E" w:rsidRDefault="0042307E" w:rsidP="0042307E">
      <w:pPr>
        <w:ind w:left="720"/>
        <w:rPr>
          <w:rFonts w:cs="Arial"/>
        </w:rPr>
      </w:pPr>
      <w:r>
        <w:rPr>
          <w:rFonts w:cs="Arial"/>
        </w:rPr>
        <w:tab/>
      </w:r>
    </w:p>
    <w:p w14:paraId="2D9E5C6C" w14:textId="77777777" w:rsidR="0042307E" w:rsidRDefault="0042307E" w:rsidP="0042307E">
      <w:pPr>
        <w:ind w:left="720"/>
        <w:rPr>
          <w:rFonts w:cs="Arial"/>
          <w:b/>
        </w:rPr>
      </w:pPr>
      <w:r>
        <w:rPr>
          <w:rFonts w:cs="Arial"/>
          <w:b/>
        </w:rPr>
        <w:t>Byte 3: Character Coding</w:t>
      </w:r>
      <w:r>
        <w:rPr>
          <w:rFonts w:cs="Arial"/>
          <w:b/>
        </w:rPr>
        <w:tab/>
      </w:r>
    </w:p>
    <w:p w14:paraId="2F4C5B99" w14:textId="77777777" w:rsidR="0042307E" w:rsidRDefault="0042307E" w:rsidP="0042307E">
      <w:pPr>
        <w:ind w:left="720"/>
        <w:rPr>
          <w:rFonts w:cs="Arial"/>
          <w:i/>
        </w:rPr>
      </w:pPr>
      <w:r>
        <w:rPr>
          <w:rFonts w:cs="Arial"/>
        </w:rPr>
        <w:tab/>
      </w:r>
      <w:r>
        <w:rPr>
          <w:rFonts w:cs="Arial"/>
          <w:i/>
        </w:rPr>
        <w:t>Bit 0-5: Reserved</w:t>
      </w:r>
    </w:p>
    <w:p w14:paraId="1F62D78C" w14:textId="77777777" w:rsidR="0042307E" w:rsidRDefault="0042307E" w:rsidP="0042307E">
      <w:pPr>
        <w:ind w:left="720"/>
        <w:rPr>
          <w:rFonts w:cs="Arial"/>
          <w:i/>
        </w:rPr>
      </w:pPr>
      <w:r>
        <w:rPr>
          <w:rFonts w:cs="Arial"/>
          <w:i/>
        </w:rPr>
        <w:tab/>
        <w:t>Bit 6-7: Coding</w:t>
      </w:r>
    </w:p>
    <w:p w14:paraId="2DF3DCF8" w14:textId="77777777" w:rsidR="0042307E" w:rsidRDefault="0042307E" w:rsidP="0042307E">
      <w:pPr>
        <w:ind w:left="720"/>
        <w:rPr>
          <w:rFonts w:cs="Arial"/>
        </w:rPr>
      </w:pPr>
      <w:r>
        <w:rPr>
          <w:rFonts w:cs="Arial"/>
        </w:rPr>
        <w:tab/>
        <w:t xml:space="preserve">            </w:t>
      </w:r>
      <w:r>
        <w:rPr>
          <w:rFonts w:cs="Arial"/>
        </w:rPr>
        <w:tab/>
        <w:t>0x0: Coding Table I</w:t>
      </w:r>
    </w:p>
    <w:p w14:paraId="7F70D807" w14:textId="77777777" w:rsidR="0042307E" w:rsidRDefault="0042307E" w:rsidP="0042307E">
      <w:pPr>
        <w:ind w:left="720"/>
        <w:rPr>
          <w:rFonts w:cs="Arial"/>
        </w:rPr>
      </w:pPr>
      <w:r>
        <w:rPr>
          <w:rFonts w:cs="Arial"/>
        </w:rPr>
        <w:tab/>
        <w:t xml:space="preserve">    </w:t>
      </w:r>
      <w:r>
        <w:rPr>
          <w:rFonts w:cs="Arial"/>
        </w:rPr>
        <w:tab/>
        <w:t xml:space="preserve">0x0000-0xFFFF UNICODE UTF-16 (2 </w:t>
      </w:r>
      <w:proofErr w:type="gramStart"/>
      <w:r>
        <w:rPr>
          <w:rFonts w:cs="Arial"/>
        </w:rPr>
        <w:t>byte</w:t>
      </w:r>
      <w:proofErr w:type="gramEnd"/>
      <w:r>
        <w:rPr>
          <w:rFonts w:cs="Arial"/>
        </w:rPr>
        <w:t xml:space="preserve"> per char)</w:t>
      </w:r>
    </w:p>
    <w:p w14:paraId="271C7EC1" w14:textId="6BA8F2E8" w:rsidR="0042307E" w:rsidDel="00DD20AC" w:rsidRDefault="0042307E" w:rsidP="00DD20AC">
      <w:pPr>
        <w:ind w:left="720"/>
        <w:rPr>
          <w:del w:id="217" w:author="Borrelli, Matthew (M.T.)" w:date="2021-05-04T07:57:00Z"/>
          <w:rFonts w:cs="Arial"/>
        </w:rPr>
      </w:pPr>
      <w:r>
        <w:rPr>
          <w:rFonts w:cs="Arial"/>
        </w:rPr>
        <w:tab/>
        <w:t xml:space="preserve">    </w:t>
      </w:r>
      <w:r>
        <w:rPr>
          <w:rFonts w:cs="Arial"/>
        </w:rPr>
        <w:tab/>
      </w:r>
      <w:del w:id="218" w:author="Borrelli, Matthew (M.T.)" w:date="2021-05-04T07:57:00Z">
        <w:r w:rsidDel="00DD20AC">
          <w:rPr>
            <w:rFonts w:cs="Arial"/>
          </w:rPr>
          <w:delText>0x1: Coding Table II</w:delText>
        </w:r>
      </w:del>
    </w:p>
    <w:p w14:paraId="0B376F7C" w14:textId="4B7B9F6C" w:rsidR="0042307E" w:rsidRDefault="0042307E">
      <w:pPr>
        <w:ind w:left="720"/>
        <w:rPr>
          <w:rFonts w:cs="Arial"/>
        </w:rPr>
      </w:pPr>
      <w:del w:id="219" w:author="Borrelli, Matthew (M.T.)" w:date="2021-05-04T07:57:00Z">
        <w:r w:rsidDel="00DD20AC">
          <w:rPr>
            <w:rFonts w:cs="Arial"/>
          </w:rPr>
          <w:tab/>
          <w:delText xml:space="preserve">    </w:delText>
        </w:r>
        <w:r w:rsidDel="00DD20AC">
          <w:rPr>
            <w:rFonts w:cs="Arial"/>
          </w:rPr>
          <w:tab/>
          <w:delText>0x00-0xFF Latin-9 (1 byte per char)</w:delText>
        </w:r>
      </w:del>
    </w:p>
    <w:p w14:paraId="68BC9274" w14:textId="77777777" w:rsidR="0042307E" w:rsidRDefault="0042307E" w:rsidP="0042307E">
      <w:pPr>
        <w:ind w:left="720"/>
        <w:rPr>
          <w:rFonts w:cs="Arial"/>
        </w:rPr>
      </w:pPr>
      <w:r>
        <w:rPr>
          <w:rFonts w:cs="Arial"/>
        </w:rPr>
        <w:tab/>
      </w:r>
    </w:p>
    <w:p w14:paraId="254B6500" w14:textId="77777777" w:rsidR="0042307E" w:rsidRDefault="0042307E" w:rsidP="0042307E">
      <w:pPr>
        <w:ind w:left="720"/>
        <w:rPr>
          <w:rFonts w:cs="Arial"/>
          <w:b/>
        </w:rPr>
      </w:pPr>
      <w:r>
        <w:rPr>
          <w:rFonts w:cs="Arial"/>
          <w:b/>
        </w:rPr>
        <w:t>Byte 4: OpCode</w:t>
      </w:r>
      <w:r>
        <w:rPr>
          <w:rFonts w:cs="Arial"/>
          <w:b/>
        </w:rPr>
        <w:tab/>
      </w:r>
    </w:p>
    <w:p w14:paraId="586E8A50" w14:textId="77777777" w:rsidR="0042307E" w:rsidRDefault="0042307E" w:rsidP="0042307E">
      <w:pPr>
        <w:ind w:left="720"/>
        <w:rPr>
          <w:rFonts w:cs="Arial"/>
        </w:rPr>
      </w:pPr>
      <w:r>
        <w:rPr>
          <w:rFonts w:cs="Arial"/>
        </w:rPr>
        <w:tab/>
        <w:t>0x00: Reserved</w:t>
      </w:r>
    </w:p>
    <w:p w14:paraId="23BD0CAF" w14:textId="77777777" w:rsidR="0042307E" w:rsidRDefault="0042307E" w:rsidP="0042307E">
      <w:pPr>
        <w:ind w:left="720"/>
        <w:rPr>
          <w:rFonts w:cs="Arial"/>
        </w:rPr>
      </w:pPr>
      <w:r>
        <w:rPr>
          <w:rFonts w:cs="Arial"/>
        </w:rPr>
        <w:tab/>
        <w:t>0x01: AddKey</w:t>
      </w:r>
    </w:p>
    <w:p w14:paraId="269C6573" w14:textId="77777777" w:rsidR="0042307E" w:rsidRDefault="0042307E" w:rsidP="0042307E">
      <w:pPr>
        <w:ind w:left="720"/>
        <w:rPr>
          <w:rFonts w:cs="Arial"/>
        </w:rPr>
      </w:pPr>
      <w:r>
        <w:rPr>
          <w:rFonts w:cs="Arial"/>
        </w:rPr>
        <w:tab/>
        <w:t>0x02: DeleteKey</w:t>
      </w:r>
    </w:p>
    <w:p w14:paraId="58ECB861" w14:textId="77777777" w:rsidR="0042307E" w:rsidRDefault="0042307E" w:rsidP="0042307E">
      <w:pPr>
        <w:ind w:left="720"/>
        <w:rPr>
          <w:rFonts w:cs="Arial"/>
        </w:rPr>
      </w:pPr>
      <w:r>
        <w:rPr>
          <w:rFonts w:cs="Arial"/>
        </w:rPr>
        <w:tab/>
        <w:t xml:space="preserve">0x03: </w:t>
      </w:r>
      <w:proofErr w:type="spellStart"/>
      <w:r>
        <w:rPr>
          <w:rFonts w:cs="Arial"/>
        </w:rPr>
        <w:t>DeleteAllKeys</w:t>
      </w:r>
      <w:proofErr w:type="spellEnd"/>
    </w:p>
    <w:p w14:paraId="0C6A45A5" w14:textId="77777777" w:rsidR="0042307E" w:rsidRDefault="0042307E" w:rsidP="0042307E">
      <w:pPr>
        <w:ind w:left="720"/>
        <w:rPr>
          <w:rFonts w:cs="Arial"/>
        </w:rPr>
      </w:pPr>
      <w:r>
        <w:rPr>
          <w:rFonts w:cs="Arial"/>
        </w:rPr>
        <w:tab/>
        <w:t>0x04 - 0xFF: Reserved</w:t>
      </w:r>
    </w:p>
    <w:p w14:paraId="63FE8DB3" w14:textId="77777777" w:rsidR="0042307E" w:rsidRDefault="0042307E" w:rsidP="0042307E">
      <w:pPr>
        <w:ind w:left="720"/>
        <w:rPr>
          <w:rFonts w:cs="Arial"/>
        </w:rPr>
      </w:pPr>
      <w:r>
        <w:rPr>
          <w:rFonts w:cs="Arial"/>
        </w:rPr>
        <w:tab/>
      </w:r>
    </w:p>
    <w:p w14:paraId="378F0629" w14:textId="5B0B61CC" w:rsidR="0042307E" w:rsidRDefault="0042307E" w:rsidP="0042307E">
      <w:pPr>
        <w:ind w:left="720"/>
        <w:rPr>
          <w:rFonts w:cs="Arial"/>
          <w:b/>
        </w:rPr>
      </w:pPr>
      <w:r>
        <w:rPr>
          <w:rFonts w:cs="Arial"/>
          <w:b/>
        </w:rPr>
        <w:t>Byte 5 up to 152/</w:t>
      </w:r>
      <w:del w:id="220" w:author="Borrelli, Matthew (M.T.)" w:date="2021-05-04T07:58:00Z">
        <w:r w:rsidDel="00DD20AC">
          <w:rPr>
            <w:rFonts w:cs="Arial"/>
            <w:b/>
          </w:rPr>
          <w:delText>78</w:delText>
        </w:r>
      </w:del>
      <w:r>
        <w:rPr>
          <w:rFonts w:cs="Arial"/>
          <w:b/>
        </w:rPr>
        <w:t xml:space="preserve"> (Coding Table I </w:t>
      </w:r>
      <w:del w:id="221" w:author="Borrelli, Matthew (M.T.)" w:date="2021-05-04T07:58:00Z">
        <w:r w:rsidDel="00DD20AC">
          <w:rPr>
            <w:rFonts w:cs="Arial"/>
            <w:b/>
          </w:rPr>
          <w:delText>/</w:delText>
        </w:r>
      </w:del>
      <w:del w:id="222" w:author="Borrelli, Matthew (M.T.)" w:date="2021-05-04T07:57:00Z">
        <w:r w:rsidDel="00DD20AC">
          <w:rPr>
            <w:rFonts w:cs="Arial"/>
            <w:b/>
          </w:rPr>
          <w:delText xml:space="preserve"> Coding Table II</w:delText>
        </w:r>
      </w:del>
      <w:r>
        <w:rPr>
          <w:rFonts w:cs="Arial"/>
          <w:b/>
        </w:rPr>
        <w:t>):</w:t>
      </w:r>
      <w:r>
        <w:rPr>
          <w:rFonts w:cs="Arial"/>
          <w:b/>
        </w:rPr>
        <w:tab/>
      </w:r>
    </w:p>
    <w:p w14:paraId="04EC2F96" w14:textId="06EA2AE1" w:rsidR="0042307E" w:rsidDel="00771CF1" w:rsidRDefault="0042307E" w:rsidP="00771CF1">
      <w:pPr>
        <w:tabs>
          <w:tab w:val="left" w:pos="720"/>
          <w:tab w:val="left" w:pos="1440"/>
          <w:tab w:val="left" w:pos="2160"/>
          <w:tab w:val="center" w:pos="4680"/>
        </w:tabs>
        <w:ind w:left="720"/>
        <w:rPr>
          <w:del w:id="223" w:author="Borrelli, Matthew (M.T.)" w:date="2021-05-13T13:34:00Z"/>
          <w:rFonts w:cs="Arial"/>
        </w:rPr>
      </w:pPr>
      <w:r>
        <w:rPr>
          <w:rFonts w:cs="Arial"/>
        </w:rPr>
        <w:tab/>
      </w:r>
      <w:del w:id="224" w:author="Borrelli, Matthew (M.T.)" w:date="2021-05-13T13:34:00Z">
        <w:r w:rsidDel="00771CF1">
          <w:rPr>
            <w:rFonts w:cs="Arial"/>
          </w:rPr>
          <w:delText>FESN</w:delText>
        </w:r>
        <w:r w:rsidDel="00771CF1">
          <w:rPr>
            <w:rFonts w:cs="Arial"/>
          </w:rPr>
          <w:tab/>
        </w:r>
      </w:del>
    </w:p>
    <w:p w14:paraId="73EA350D" w14:textId="607BA39F" w:rsidR="0042307E" w:rsidRDefault="0042307E" w:rsidP="00771CF1">
      <w:pPr>
        <w:tabs>
          <w:tab w:val="left" w:pos="720"/>
          <w:tab w:val="left" w:pos="1440"/>
          <w:tab w:val="left" w:pos="2160"/>
          <w:tab w:val="center" w:pos="4680"/>
        </w:tabs>
        <w:ind w:left="720"/>
        <w:rPr>
          <w:rFonts w:cs="Arial"/>
        </w:rPr>
        <w:pPrChange w:id="225" w:author="Borrelli, Matthew (M.T.)" w:date="2021-05-13T13:34:00Z">
          <w:pPr>
            <w:tabs>
              <w:tab w:val="left" w:pos="720"/>
              <w:tab w:val="left" w:pos="1440"/>
              <w:tab w:val="left" w:pos="2160"/>
              <w:tab w:val="center" w:pos="4680"/>
            </w:tabs>
            <w:ind w:left="720"/>
          </w:pPr>
        </w:pPrChange>
      </w:pPr>
      <w:del w:id="226" w:author="Borrelli, Matthew (M.T.)" w:date="2021-05-13T13:34:00Z">
        <w:r w:rsidDel="00771CF1">
          <w:rPr>
            <w:rFonts w:cs="Arial"/>
          </w:rPr>
          <w:tab/>
          <w:delText>Max. 9 characters, 8 plus 1 end of string</w:delText>
        </w:r>
      </w:del>
    </w:p>
    <w:p w14:paraId="7B023053" w14:textId="77777777" w:rsidR="0042307E" w:rsidRDefault="0042307E" w:rsidP="0042307E">
      <w:pPr>
        <w:tabs>
          <w:tab w:val="left" w:pos="720"/>
          <w:tab w:val="left" w:pos="1440"/>
          <w:tab w:val="left" w:pos="2160"/>
          <w:tab w:val="center" w:pos="4680"/>
        </w:tabs>
        <w:ind w:left="720"/>
        <w:rPr>
          <w:rFonts w:cs="Arial"/>
        </w:rPr>
      </w:pPr>
      <w:r>
        <w:rPr>
          <w:rFonts w:cs="Arial"/>
        </w:rPr>
        <w:tab/>
      </w:r>
    </w:p>
    <w:p w14:paraId="1E04E30E" w14:textId="77777777" w:rsidR="0042307E" w:rsidRDefault="0042307E" w:rsidP="0042307E">
      <w:pPr>
        <w:tabs>
          <w:tab w:val="left" w:pos="720"/>
          <w:tab w:val="left" w:pos="1440"/>
          <w:tab w:val="left" w:pos="2160"/>
          <w:tab w:val="center" w:pos="4680"/>
        </w:tabs>
        <w:ind w:left="720"/>
        <w:rPr>
          <w:rFonts w:cs="Arial"/>
        </w:rPr>
      </w:pPr>
      <w:r>
        <w:rPr>
          <w:rFonts w:cs="Arial"/>
        </w:rPr>
        <w:tab/>
        <w:t>FriendlyName</w:t>
      </w:r>
      <w:r>
        <w:rPr>
          <w:rFonts w:cs="Arial"/>
        </w:rPr>
        <w:tab/>
      </w:r>
    </w:p>
    <w:p w14:paraId="3C875026" w14:textId="77777777" w:rsidR="0042307E" w:rsidRDefault="0042307E" w:rsidP="0042307E">
      <w:pPr>
        <w:ind w:left="720"/>
        <w:rPr>
          <w:ins w:id="227" w:author="Borrelli, Matthew (M.T.)" w:date="2021-05-03T15:27:00Z"/>
          <w:rFonts w:cs="Arial"/>
        </w:rPr>
      </w:pPr>
      <w:r>
        <w:rPr>
          <w:rFonts w:cs="Arial"/>
        </w:rPr>
        <w:tab/>
        <w:t>Max. 65 characters, 64 plus 1 end of string</w:t>
      </w:r>
    </w:p>
    <w:p w14:paraId="2E1AA742" w14:textId="77777777" w:rsidR="001C382D" w:rsidRDefault="001C382D" w:rsidP="0042307E">
      <w:pPr>
        <w:ind w:left="720"/>
        <w:rPr>
          <w:ins w:id="228" w:author="Borrelli, Matthew (M.T.)" w:date="2021-05-03T15:27:00Z"/>
          <w:rFonts w:cs="Arial"/>
        </w:rPr>
      </w:pPr>
    </w:p>
    <w:p w14:paraId="4F8F6691" w14:textId="77777777" w:rsidR="001C382D" w:rsidRDefault="001C382D" w:rsidP="001C382D">
      <w:pPr>
        <w:keepLines/>
        <w:tabs>
          <w:tab w:val="left" w:pos="215"/>
          <w:tab w:val="left" w:pos="485"/>
          <w:tab w:val="left" w:pos="709"/>
          <w:tab w:val="left" w:pos="1276"/>
          <w:tab w:val="left" w:pos="1843"/>
          <w:tab w:val="left" w:pos="2419"/>
        </w:tabs>
        <w:spacing w:before="60"/>
        <w:ind w:left="709"/>
        <w:rPr>
          <w:ins w:id="229" w:author="Borrelli, Matthew (M.T.)" w:date="2021-05-03T15:27:00Z"/>
          <w:rFonts w:cs="Arial"/>
        </w:rPr>
      </w:pPr>
      <w:ins w:id="230" w:author="Borrelli, Matthew (M.T.)" w:date="2021-05-03T15:27:00Z">
        <w:r>
          <w:rPr>
            <w:rFonts w:cs="Arial"/>
          </w:rPr>
          <w:t xml:space="preserve">             </w:t>
        </w:r>
        <w:proofErr w:type="spellStart"/>
        <w:r>
          <w:rPr>
            <w:rFonts w:cs="Arial"/>
          </w:rPr>
          <w:t>PairingID</w:t>
        </w:r>
        <w:proofErr w:type="spellEnd"/>
        <w:r>
          <w:rPr>
            <w:rFonts w:cs="Arial"/>
          </w:rPr>
          <w:tab/>
        </w:r>
      </w:ins>
    </w:p>
    <w:p w14:paraId="4B5EAF7A" w14:textId="77777777" w:rsidR="001C382D" w:rsidRDefault="001C382D" w:rsidP="001C382D">
      <w:pPr>
        <w:keepLines/>
        <w:tabs>
          <w:tab w:val="left" w:pos="215"/>
          <w:tab w:val="left" w:pos="485"/>
          <w:tab w:val="left" w:pos="709"/>
          <w:tab w:val="left" w:pos="1276"/>
          <w:tab w:val="left" w:pos="1843"/>
          <w:tab w:val="left" w:pos="2419"/>
        </w:tabs>
        <w:spacing w:before="60"/>
        <w:ind w:left="709"/>
        <w:rPr>
          <w:ins w:id="231" w:author="Borrelli, Matthew (M.T.)" w:date="2021-05-03T15:27:00Z"/>
          <w:rFonts w:cs="Arial"/>
        </w:rPr>
      </w:pPr>
      <w:ins w:id="232" w:author="Borrelli, Matthew (M.T.)" w:date="2021-05-03T15:27:00Z">
        <w:r>
          <w:rPr>
            <w:rFonts w:cs="Arial"/>
          </w:rPr>
          <w:tab/>
          <w:t xml:space="preserve">   Max. 9 characters, 8 plus 1 end of string</w:t>
        </w:r>
        <w:r>
          <w:rPr>
            <w:rFonts w:cs="Arial"/>
          </w:rPr>
          <w:tab/>
        </w:r>
      </w:ins>
    </w:p>
    <w:p w14:paraId="0A7EBD41" w14:textId="77777777" w:rsidR="001C382D" w:rsidRDefault="001C382D" w:rsidP="0042307E">
      <w:pPr>
        <w:ind w:left="720"/>
        <w:rPr>
          <w:rFonts w:cs="Arial"/>
        </w:rPr>
      </w:pPr>
    </w:p>
    <w:p w14:paraId="3B2F299A" w14:textId="77777777" w:rsidR="0042307E" w:rsidRDefault="0042307E" w:rsidP="0042307E">
      <w:pPr>
        <w:ind w:left="720"/>
        <w:rPr>
          <w:rFonts w:cs="Arial"/>
        </w:rPr>
      </w:pPr>
      <w:r>
        <w:rPr>
          <w:rFonts w:cs="Arial"/>
        </w:rPr>
        <w:tab/>
      </w:r>
    </w:p>
    <w:p w14:paraId="1B5BBB42" w14:textId="77777777" w:rsidR="0042307E" w:rsidRDefault="0042307E" w:rsidP="0042307E">
      <w:pPr>
        <w:ind w:left="720"/>
        <w:rPr>
          <w:rFonts w:cs="Arial"/>
          <w:b/>
        </w:rPr>
      </w:pPr>
      <w:r>
        <w:rPr>
          <w:rFonts w:cs="Arial"/>
          <w:b/>
        </w:rPr>
        <w:t>Note:</w:t>
      </w:r>
    </w:p>
    <w:p w14:paraId="292BA34D" w14:textId="0240F936" w:rsidR="0042307E" w:rsidRDefault="0042307E" w:rsidP="0042307E">
      <w:pPr>
        <w:ind w:left="720"/>
        <w:rPr>
          <w:rFonts w:cs="Arial"/>
        </w:rPr>
      </w:pPr>
      <w:del w:id="233" w:author="Borrelli, Matthew (M.T.)" w:date="2021-05-13T13:34:00Z">
        <w:r w:rsidDel="00771CF1">
          <w:rPr>
            <w:rFonts w:cs="Arial"/>
          </w:rPr>
          <w:delText>When OpCode = 0x01: AddKey, FESN will be end of string (0x00)</w:delText>
        </w:r>
      </w:del>
      <w:r>
        <w:rPr>
          <w:rFonts w:cs="Arial"/>
        </w:rPr>
        <w:tab/>
      </w:r>
    </w:p>
    <w:p w14:paraId="0A249007" w14:textId="77777777" w:rsidR="0042307E" w:rsidRDefault="0042307E" w:rsidP="0042307E">
      <w:pPr>
        <w:ind w:left="720"/>
        <w:rPr>
          <w:ins w:id="234" w:author="Borrelli, Matthew (M.T.)" w:date="2021-05-03T15:27:00Z"/>
          <w:rFonts w:cs="Arial"/>
        </w:rPr>
      </w:pPr>
      <w:r>
        <w:rPr>
          <w:rFonts w:cs="Arial"/>
        </w:rPr>
        <w:t>When OpCode = 0x02: DeleteKey, FriendlyName will be end of string (0x00)</w:t>
      </w:r>
    </w:p>
    <w:p w14:paraId="37B601DC" w14:textId="77777777" w:rsidR="001C382D" w:rsidRDefault="001C382D" w:rsidP="0042307E">
      <w:pPr>
        <w:ind w:left="720"/>
        <w:rPr>
          <w:rFonts w:cs="Arial"/>
        </w:rPr>
      </w:pPr>
      <w:bookmarkStart w:id="235" w:name="_Hlk71805279"/>
      <w:ins w:id="236" w:author="Borrelli, Matthew (M.T.)" w:date="2021-05-03T15:27:00Z">
        <w:r>
          <w:rPr>
            <w:rFonts w:cs="Arial"/>
          </w:rPr>
          <w:t xml:space="preserve">When </w:t>
        </w:r>
        <w:proofErr w:type="gramStart"/>
        <w:r>
          <w:rPr>
            <w:rFonts w:cs="Arial"/>
          </w:rPr>
          <w:t xml:space="preserve">OpCode </w:t>
        </w:r>
      </w:ins>
      <w:ins w:id="237" w:author="Borrelli, Matthew (M.T.)" w:date="2021-05-03T15:28:00Z">
        <w:r>
          <w:rPr>
            <w:rFonts w:cs="Arial"/>
          </w:rPr>
          <w:t>!</w:t>
        </w:r>
      </w:ins>
      <w:proofErr w:type="gramEnd"/>
      <w:ins w:id="238" w:author="Borrelli, Matthew (M.T.)" w:date="2021-05-03T15:27:00Z">
        <w:r>
          <w:rPr>
            <w:rFonts w:cs="Arial"/>
          </w:rPr>
          <w:t>= 0x0</w:t>
        </w:r>
      </w:ins>
      <w:ins w:id="239" w:author="Borrelli, Matthew (M.T.)" w:date="2021-05-03T15:28:00Z">
        <w:r>
          <w:rPr>
            <w:rFonts w:cs="Arial"/>
          </w:rPr>
          <w:t>2</w:t>
        </w:r>
      </w:ins>
      <w:ins w:id="240" w:author="Borrelli, Matthew (M.T.)" w:date="2021-05-03T15:27:00Z">
        <w:r>
          <w:rPr>
            <w:rFonts w:cs="Arial"/>
          </w:rPr>
          <w:t xml:space="preserve">: </w:t>
        </w:r>
      </w:ins>
      <w:ins w:id="241" w:author="Borrelli, Matthew (M.T.)" w:date="2021-05-03T15:28:00Z">
        <w:r>
          <w:rPr>
            <w:rFonts w:cs="Arial"/>
          </w:rPr>
          <w:t>Delete</w:t>
        </w:r>
      </w:ins>
      <w:ins w:id="242" w:author="Borrelli, Matthew (M.T.)" w:date="2021-05-03T15:27:00Z">
        <w:r>
          <w:rPr>
            <w:rFonts w:cs="Arial"/>
          </w:rPr>
          <w:t xml:space="preserve">Key, </w:t>
        </w:r>
        <w:proofErr w:type="spellStart"/>
        <w:r>
          <w:rPr>
            <w:rFonts w:cs="Arial"/>
          </w:rPr>
          <w:t>PairingID</w:t>
        </w:r>
        <w:proofErr w:type="spellEnd"/>
        <w:r>
          <w:rPr>
            <w:rFonts w:cs="Arial"/>
          </w:rPr>
          <w:t xml:space="preserve"> will be end of string (0x00)</w:t>
        </w:r>
      </w:ins>
    </w:p>
    <w:bookmarkEnd w:id="235"/>
    <w:p w14:paraId="5C7219EE" w14:textId="77777777" w:rsidR="0042307E" w:rsidRDefault="0042307E" w:rsidP="0042307E">
      <w:pPr>
        <w:pStyle w:val="Heading4"/>
      </w:pPr>
      <w:r w:rsidRPr="00B9479B">
        <w:t>TP-LOG-TPL-REQ-404928/A-SID-DF-NFCKey_Rsp</w:t>
      </w:r>
    </w:p>
    <w:p w14:paraId="2059A477" w14:textId="03512D40" w:rsidR="0042307E" w:rsidRDefault="0042307E" w:rsidP="0042307E">
      <w:pPr>
        <w:rPr>
          <w:rFonts w:cs="Arial"/>
        </w:rPr>
      </w:pPr>
      <w:r>
        <w:rPr>
          <w:rFonts w:cs="Arial"/>
        </w:rPr>
        <w:t xml:space="preserve">Data Size: up to </w:t>
      </w:r>
      <w:r>
        <w:rPr>
          <w:rFonts w:cs="Arial"/>
          <w:bCs/>
        </w:rPr>
        <w:t>154</w:t>
      </w:r>
      <w:del w:id="243" w:author="Borrelli, Matthew (M.T.)" w:date="2021-05-04T07:58:00Z">
        <w:r w:rsidDel="00DD20AC">
          <w:rPr>
            <w:rFonts w:cs="Arial"/>
            <w:bCs/>
          </w:rPr>
          <w:delText>/80</w:delText>
        </w:r>
      </w:del>
      <w:r>
        <w:rPr>
          <w:rFonts w:cs="Arial"/>
          <w:b/>
        </w:rPr>
        <w:t xml:space="preserve"> </w:t>
      </w:r>
      <w:r>
        <w:rPr>
          <w:rFonts w:cs="Arial"/>
        </w:rPr>
        <w:t xml:space="preserve">(Coding Table I </w:t>
      </w:r>
      <w:del w:id="244" w:author="Borrelli, Matthew (M.T.)" w:date="2021-05-04T07:58:00Z">
        <w:r w:rsidDel="00DD20AC">
          <w:rPr>
            <w:rFonts w:cs="Arial"/>
          </w:rPr>
          <w:delText>/ Coding Table II</w:delText>
        </w:r>
      </w:del>
      <w:r>
        <w:rPr>
          <w:rFonts w:cs="Arial"/>
        </w:rPr>
        <w:t>) bytes</w:t>
      </w:r>
      <w:r>
        <w:rPr>
          <w:rFonts w:cs="Arial"/>
        </w:rPr>
        <w:tab/>
      </w:r>
    </w:p>
    <w:p w14:paraId="2A073D60" w14:textId="77777777" w:rsidR="0042307E" w:rsidRDefault="0042307E" w:rsidP="0042307E">
      <w:pPr>
        <w:rPr>
          <w:rFonts w:cs="Arial"/>
        </w:rPr>
      </w:pPr>
      <w:r>
        <w:rPr>
          <w:rFonts w:cs="Arial"/>
        </w:rPr>
        <w:tab/>
      </w:r>
    </w:p>
    <w:p w14:paraId="72CA6509" w14:textId="77777777" w:rsidR="0042307E" w:rsidRDefault="0042307E" w:rsidP="0042307E">
      <w:pPr>
        <w:ind w:left="720"/>
        <w:rPr>
          <w:rFonts w:cs="Arial"/>
          <w:b/>
        </w:rPr>
      </w:pPr>
      <w:r>
        <w:rPr>
          <w:rFonts w:cs="Arial"/>
          <w:b/>
        </w:rPr>
        <w:t>Byte 0: Signal Identifier</w:t>
      </w:r>
      <w:r>
        <w:rPr>
          <w:rFonts w:cs="Arial"/>
          <w:b/>
        </w:rPr>
        <w:tab/>
      </w:r>
    </w:p>
    <w:p w14:paraId="59931051" w14:textId="77777777" w:rsidR="0042307E" w:rsidRDefault="0042307E" w:rsidP="0042307E">
      <w:pPr>
        <w:ind w:left="720"/>
        <w:rPr>
          <w:rFonts w:cs="Arial"/>
        </w:rPr>
      </w:pPr>
      <w:r>
        <w:rPr>
          <w:rFonts w:cs="Arial"/>
        </w:rPr>
        <w:tab/>
        <w:t>0xDF: NFCKey_Rsp</w:t>
      </w:r>
    </w:p>
    <w:p w14:paraId="79E5CB9D" w14:textId="77777777" w:rsidR="0042307E" w:rsidRDefault="0042307E" w:rsidP="0042307E">
      <w:pPr>
        <w:ind w:left="720"/>
        <w:rPr>
          <w:rFonts w:cs="Arial"/>
        </w:rPr>
      </w:pPr>
      <w:r>
        <w:rPr>
          <w:rFonts w:cs="Arial"/>
        </w:rPr>
        <w:tab/>
      </w:r>
    </w:p>
    <w:p w14:paraId="7FC13E37" w14:textId="77777777" w:rsidR="0042307E" w:rsidRDefault="0042307E" w:rsidP="0042307E">
      <w:pPr>
        <w:ind w:left="720"/>
        <w:rPr>
          <w:rFonts w:cs="Arial"/>
          <w:b/>
        </w:rPr>
      </w:pPr>
      <w:r>
        <w:rPr>
          <w:rFonts w:cs="Arial"/>
          <w:b/>
        </w:rPr>
        <w:t>Byte 1: Utilization</w:t>
      </w:r>
      <w:r>
        <w:rPr>
          <w:rFonts w:cs="Arial"/>
          <w:b/>
        </w:rPr>
        <w:tab/>
      </w:r>
    </w:p>
    <w:p w14:paraId="337CD1AC" w14:textId="77777777" w:rsidR="0042307E" w:rsidRDefault="0042307E" w:rsidP="0042307E">
      <w:pPr>
        <w:ind w:left="720"/>
        <w:rPr>
          <w:rFonts w:cs="Arial"/>
        </w:rPr>
      </w:pPr>
      <w:r>
        <w:rPr>
          <w:rFonts w:cs="Arial"/>
        </w:rPr>
        <w:tab/>
        <w:t>0x34: MobileCom_Service4 - NFC</w:t>
      </w:r>
    </w:p>
    <w:p w14:paraId="5684798B" w14:textId="77777777" w:rsidR="0042307E" w:rsidRDefault="0042307E" w:rsidP="0042307E">
      <w:pPr>
        <w:ind w:left="720"/>
        <w:rPr>
          <w:rFonts w:cs="Arial"/>
        </w:rPr>
      </w:pPr>
      <w:r>
        <w:rPr>
          <w:rFonts w:cs="Arial"/>
        </w:rPr>
        <w:tab/>
      </w:r>
    </w:p>
    <w:p w14:paraId="33379CF8" w14:textId="77777777" w:rsidR="0042307E" w:rsidRDefault="0042307E" w:rsidP="0042307E">
      <w:pPr>
        <w:ind w:left="720"/>
        <w:rPr>
          <w:rFonts w:cs="Arial"/>
          <w:b/>
        </w:rPr>
      </w:pPr>
      <w:r>
        <w:rPr>
          <w:rFonts w:cs="Arial"/>
          <w:b/>
        </w:rPr>
        <w:t>Byte 2: Command Execution Status</w:t>
      </w:r>
      <w:r>
        <w:rPr>
          <w:rFonts w:cs="Arial"/>
          <w:b/>
        </w:rPr>
        <w:tab/>
      </w:r>
    </w:p>
    <w:p w14:paraId="778D96E7" w14:textId="77777777" w:rsidR="0042307E" w:rsidRDefault="0042307E" w:rsidP="0042307E">
      <w:pPr>
        <w:ind w:left="720"/>
        <w:rPr>
          <w:rFonts w:cs="Arial"/>
        </w:rPr>
      </w:pPr>
      <w:r>
        <w:rPr>
          <w:rFonts w:cs="Arial"/>
        </w:rPr>
        <w:tab/>
        <w:t xml:space="preserve">0x0y: </w:t>
      </w:r>
      <w:proofErr w:type="gramStart"/>
      <w:r>
        <w:rPr>
          <w:rFonts w:cs="Arial"/>
        </w:rPr>
        <w:t>Final Result</w:t>
      </w:r>
      <w:proofErr w:type="gramEnd"/>
      <w:r>
        <w:rPr>
          <w:rFonts w:cs="Arial"/>
        </w:rPr>
        <w:t xml:space="preserve"> – Success</w:t>
      </w:r>
    </w:p>
    <w:p w14:paraId="0DE320B2" w14:textId="77777777" w:rsidR="0042307E" w:rsidRDefault="0042307E" w:rsidP="0042307E">
      <w:pPr>
        <w:ind w:left="720"/>
        <w:rPr>
          <w:rFonts w:cs="Arial"/>
        </w:rPr>
      </w:pPr>
      <w:r>
        <w:rPr>
          <w:rFonts w:cs="Arial"/>
        </w:rPr>
        <w:tab/>
        <w:t xml:space="preserve">0x1y: </w:t>
      </w:r>
      <w:proofErr w:type="gramStart"/>
      <w:r>
        <w:rPr>
          <w:rFonts w:cs="Arial"/>
        </w:rPr>
        <w:t>Final Result</w:t>
      </w:r>
      <w:proofErr w:type="gramEnd"/>
      <w:r>
        <w:rPr>
          <w:rFonts w:cs="Arial"/>
        </w:rPr>
        <w:t xml:space="preserve"> – Fail</w:t>
      </w:r>
    </w:p>
    <w:p w14:paraId="5D69FB0B" w14:textId="77777777" w:rsidR="0042307E" w:rsidRDefault="0042307E" w:rsidP="0042307E">
      <w:pPr>
        <w:ind w:left="720"/>
        <w:rPr>
          <w:rFonts w:cs="Arial"/>
        </w:rPr>
      </w:pPr>
      <w:r>
        <w:rPr>
          <w:rFonts w:cs="Arial"/>
        </w:rPr>
        <w:tab/>
        <w:t xml:space="preserve">0x2y: </w:t>
      </w:r>
      <w:proofErr w:type="gramStart"/>
      <w:r>
        <w:rPr>
          <w:rFonts w:cs="Arial"/>
        </w:rPr>
        <w:t>Final Result</w:t>
      </w:r>
      <w:proofErr w:type="gramEnd"/>
      <w:r>
        <w:rPr>
          <w:rFonts w:cs="Arial"/>
        </w:rPr>
        <w:t xml:space="preserve"> – Information</w:t>
      </w:r>
    </w:p>
    <w:p w14:paraId="45D0BF8B" w14:textId="77777777" w:rsidR="0042307E" w:rsidRDefault="0042307E" w:rsidP="0042307E">
      <w:pPr>
        <w:ind w:left="720"/>
        <w:rPr>
          <w:rFonts w:cs="Arial"/>
        </w:rPr>
      </w:pPr>
      <w:r>
        <w:rPr>
          <w:rFonts w:cs="Arial"/>
        </w:rPr>
        <w:tab/>
        <w:t>0x3y: Intermediate Result – Wait</w:t>
      </w:r>
    </w:p>
    <w:p w14:paraId="74511C92" w14:textId="77777777" w:rsidR="0042307E" w:rsidRDefault="0042307E" w:rsidP="0042307E">
      <w:pPr>
        <w:ind w:left="720"/>
        <w:rPr>
          <w:rFonts w:cs="Arial"/>
        </w:rPr>
      </w:pPr>
      <w:r>
        <w:rPr>
          <w:rFonts w:cs="Arial"/>
        </w:rPr>
        <w:tab/>
      </w:r>
    </w:p>
    <w:p w14:paraId="66C20E83" w14:textId="77777777" w:rsidR="0042307E" w:rsidRDefault="0042307E" w:rsidP="0042307E">
      <w:pPr>
        <w:ind w:left="720"/>
        <w:rPr>
          <w:rFonts w:cs="Arial"/>
          <w:b/>
        </w:rPr>
      </w:pPr>
      <w:r>
        <w:rPr>
          <w:rFonts w:cs="Arial"/>
          <w:b/>
        </w:rPr>
        <w:t>Byte 3: Character Coding</w:t>
      </w:r>
      <w:r>
        <w:rPr>
          <w:rFonts w:cs="Arial"/>
          <w:b/>
        </w:rPr>
        <w:tab/>
      </w:r>
    </w:p>
    <w:p w14:paraId="3DB3B2FF" w14:textId="77777777" w:rsidR="0042307E" w:rsidRDefault="0042307E" w:rsidP="0042307E">
      <w:pPr>
        <w:ind w:left="720"/>
        <w:rPr>
          <w:rFonts w:cs="Arial"/>
          <w:i/>
        </w:rPr>
      </w:pPr>
      <w:r>
        <w:rPr>
          <w:rFonts w:cs="Arial"/>
          <w:i/>
        </w:rPr>
        <w:tab/>
        <w:t>Bit 0-5: Reserved</w:t>
      </w:r>
    </w:p>
    <w:p w14:paraId="31E6C0B2" w14:textId="77777777" w:rsidR="0042307E" w:rsidRDefault="0042307E" w:rsidP="0042307E">
      <w:pPr>
        <w:ind w:left="720"/>
        <w:rPr>
          <w:rFonts w:cs="Arial"/>
          <w:i/>
        </w:rPr>
      </w:pPr>
      <w:r>
        <w:rPr>
          <w:rFonts w:cs="Arial"/>
          <w:i/>
        </w:rPr>
        <w:tab/>
        <w:t>Bit 6-7: Coding</w:t>
      </w:r>
    </w:p>
    <w:p w14:paraId="7C7B4141" w14:textId="77777777" w:rsidR="0042307E" w:rsidRDefault="0042307E" w:rsidP="0042307E">
      <w:pPr>
        <w:ind w:left="720"/>
        <w:rPr>
          <w:rFonts w:cs="Arial"/>
        </w:rPr>
      </w:pPr>
      <w:r>
        <w:rPr>
          <w:rFonts w:cs="Arial"/>
        </w:rPr>
        <w:tab/>
        <w:t xml:space="preserve">            </w:t>
      </w:r>
      <w:r>
        <w:rPr>
          <w:rFonts w:cs="Arial"/>
        </w:rPr>
        <w:tab/>
        <w:t>0x0: Coding Table I</w:t>
      </w:r>
    </w:p>
    <w:p w14:paraId="1F835D97" w14:textId="77777777" w:rsidR="0042307E" w:rsidRDefault="0042307E" w:rsidP="0042307E">
      <w:pPr>
        <w:ind w:left="720"/>
        <w:rPr>
          <w:rFonts w:cs="Arial"/>
        </w:rPr>
      </w:pPr>
      <w:r>
        <w:rPr>
          <w:rFonts w:cs="Arial"/>
        </w:rPr>
        <w:tab/>
        <w:t xml:space="preserve">    </w:t>
      </w:r>
      <w:r>
        <w:rPr>
          <w:rFonts w:cs="Arial"/>
        </w:rPr>
        <w:tab/>
        <w:t xml:space="preserve">0x0000-0xFFFF UNICODE UTF-16 (2 </w:t>
      </w:r>
      <w:proofErr w:type="gramStart"/>
      <w:r>
        <w:rPr>
          <w:rFonts w:cs="Arial"/>
        </w:rPr>
        <w:t>byte</w:t>
      </w:r>
      <w:proofErr w:type="gramEnd"/>
      <w:r>
        <w:rPr>
          <w:rFonts w:cs="Arial"/>
        </w:rPr>
        <w:t xml:space="preserve"> per char)</w:t>
      </w:r>
    </w:p>
    <w:p w14:paraId="0DAA30D1" w14:textId="5ADFE303" w:rsidR="0042307E" w:rsidDel="00DD20AC" w:rsidRDefault="0042307E" w:rsidP="00DD20AC">
      <w:pPr>
        <w:ind w:left="720"/>
        <w:rPr>
          <w:del w:id="245" w:author="Borrelli, Matthew (M.T.)" w:date="2021-05-04T07:58:00Z"/>
          <w:rFonts w:cs="Arial"/>
        </w:rPr>
      </w:pPr>
      <w:r>
        <w:rPr>
          <w:rFonts w:cs="Arial"/>
        </w:rPr>
        <w:lastRenderedPageBreak/>
        <w:tab/>
        <w:t xml:space="preserve">    </w:t>
      </w:r>
      <w:r>
        <w:rPr>
          <w:rFonts w:cs="Arial"/>
        </w:rPr>
        <w:tab/>
      </w:r>
      <w:del w:id="246" w:author="Borrelli, Matthew (M.T.)" w:date="2021-05-04T07:58:00Z">
        <w:r w:rsidDel="00DD20AC">
          <w:rPr>
            <w:rFonts w:cs="Arial"/>
          </w:rPr>
          <w:delText>0x1: Coding Table II</w:delText>
        </w:r>
      </w:del>
    </w:p>
    <w:p w14:paraId="551F75ED" w14:textId="5A14E38C" w:rsidR="0042307E" w:rsidRDefault="0042307E" w:rsidP="00056913">
      <w:pPr>
        <w:ind w:left="720"/>
        <w:rPr>
          <w:rFonts w:cs="Arial"/>
        </w:rPr>
      </w:pPr>
      <w:del w:id="247" w:author="Borrelli, Matthew (M.T.)" w:date="2021-05-04T07:58:00Z">
        <w:r w:rsidDel="00DD20AC">
          <w:rPr>
            <w:rFonts w:cs="Arial"/>
          </w:rPr>
          <w:tab/>
          <w:delText xml:space="preserve">    </w:delText>
        </w:r>
        <w:r w:rsidDel="00DD20AC">
          <w:rPr>
            <w:rFonts w:cs="Arial"/>
          </w:rPr>
          <w:tab/>
          <w:delText>0x00-0xFF Latin-9 (1 byte per char)</w:delText>
        </w:r>
      </w:del>
    </w:p>
    <w:p w14:paraId="32FBE130" w14:textId="77777777" w:rsidR="0042307E" w:rsidRDefault="0042307E" w:rsidP="0042307E">
      <w:pPr>
        <w:ind w:left="720"/>
        <w:rPr>
          <w:rFonts w:cs="Arial"/>
        </w:rPr>
      </w:pPr>
      <w:r>
        <w:rPr>
          <w:rFonts w:cs="Arial"/>
        </w:rPr>
        <w:tab/>
      </w:r>
    </w:p>
    <w:p w14:paraId="03FAAAFC" w14:textId="77777777" w:rsidR="0042307E" w:rsidRDefault="0042307E" w:rsidP="0042307E">
      <w:pPr>
        <w:ind w:left="720"/>
        <w:rPr>
          <w:rFonts w:cs="Arial"/>
          <w:b/>
        </w:rPr>
      </w:pPr>
      <w:bookmarkStart w:id="248" w:name="_Hlk58269904"/>
      <w:r>
        <w:rPr>
          <w:rFonts w:cs="Arial"/>
          <w:b/>
        </w:rPr>
        <w:t>Byte 4: OpCode</w:t>
      </w:r>
      <w:r>
        <w:rPr>
          <w:rFonts w:cs="Arial"/>
          <w:b/>
        </w:rPr>
        <w:tab/>
      </w:r>
    </w:p>
    <w:p w14:paraId="427E3008" w14:textId="77777777" w:rsidR="0042307E" w:rsidRDefault="0042307E" w:rsidP="0042307E">
      <w:pPr>
        <w:ind w:left="1440"/>
        <w:rPr>
          <w:rFonts w:cs="Arial"/>
        </w:rPr>
      </w:pPr>
      <w:r>
        <w:rPr>
          <w:rFonts w:cs="Arial"/>
        </w:rPr>
        <w:t>0x00: Reserved</w:t>
      </w:r>
    </w:p>
    <w:p w14:paraId="7E057C5E" w14:textId="77777777" w:rsidR="0042307E" w:rsidRDefault="0042307E" w:rsidP="0042307E">
      <w:pPr>
        <w:ind w:left="1440"/>
        <w:rPr>
          <w:rFonts w:cs="Arial"/>
        </w:rPr>
      </w:pPr>
      <w:r>
        <w:rPr>
          <w:rFonts w:cs="Arial"/>
        </w:rPr>
        <w:t>0x01: AddKey</w:t>
      </w:r>
    </w:p>
    <w:p w14:paraId="33811DB5" w14:textId="77777777" w:rsidR="0042307E" w:rsidRDefault="0042307E" w:rsidP="0042307E">
      <w:pPr>
        <w:ind w:left="1440"/>
        <w:rPr>
          <w:rFonts w:cs="Arial"/>
        </w:rPr>
      </w:pPr>
      <w:r>
        <w:rPr>
          <w:rFonts w:cs="Arial"/>
        </w:rPr>
        <w:t xml:space="preserve">0x02: DeleteKey </w:t>
      </w:r>
    </w:p>
    <w:bookmarkEnd w:id="248"/>
    <w:p w14:paraId="7B5D7075" w14:textId="77777777" w:rsidR="0042307E" w:rsidRDefault="0042307E" w:rsidP="0042307E">
      <w:pPr>
        <w:ind w:left="1440"/>
        <w:rPr>
          <w:rFonts w:cs="Arial"/>
        </w:rPr>
      </w:pPr>
      <w:r>
        <w:rPr>
          <w:rFonts w:cs="Arial"/>
        </w:rPr>
        <w:t xml:space="preserve">0x03: </w:t>
      </w:r>
      <w:proofErr w:type="spellStart"/>
      <w:r>
        <w:rPr>
          <w:rFonts w:cs="Arial"/>
        </w:rPr>
        <w:t>DeleteAllKeys</w:t>
      </w:r>
      <w:proofErr w:type="spellEnd"/>
      <w:r>
        <w:rPr>
          <w:rFonts w:cs="Arial"/>
        </w:rPr>
        <w:t xml:space="preserve"> </w:t>
      </w:r>
    </w:p>
    <w:p w14:paraId="4AB03230" w14:textId="77777777" w:rsidR="0042307E" w:rsidRDefault="0042307E" w:rsidP="0042307E">
      <w:pPr>
        <w:ind w:left="1440"/>
        <w:rPr>
          <w:rFonts w:cs="Arial"/>
        </w:rPr>
      </w:pPr>
      <w:r>
        <w:rPr>
          <w:rFonts w:cs="Arial"/>
        </w:rPr>
        <w:t>0x04 - 0xFF: Reserved</w:t>
      </w:r>
    </w:p>
    <w:p w14:paraId="648234AD" w14:textId="77777777" w:rsidR="0042307E" w:rsidRDefault="0042307E" w:rsidP="0042307E">
      <w:pPr>
        <w:ind w:left="1440"/>
        <w:rPr>
          <w:rFonts w:cs="Arial"/>
        </w:rPr>
      </w:pPr>
      <w:bookmarkStart w:id="249" w:name="_GoBack"/>
      <w:bookmarkEnd w:id="249"/>
    </w:p>
    <w:p w14:paraId="722BB77F" w14:textId="77777777" w:rsidR="0042307E" w:rsidRDefault="0042307E" w:rsidP="0042307E">
      <w:pPr>
        <w:ind w:left="720"/>
        <w:rPr>
          <w:rFonts w:cs="Arial"/>
          <w:b/>
        </w:rPr>
      </w:pPr>
      <w:r>
        <w:rPr>
          <w:rFonts w:cs="Arial"/>
          <w:b/>
        </w:rPr>
        <w:t>Byte 5: Request Status</w:t>
      </w:r>
      <w:r>
        <w:rPr>
          <w:rFonts w:cs="Arial"/>
          <w:b/>
        </w:rPr>
        <w:tab/>
      </w:r>
    </w:p>
    <w:p w14:paraId="122B7D7F" w14:textId="77777777" w:rsidR="0042307E" w:rsidRDefault="0042307E" w:rsidP="0042307E">
      <w:pPr>
        <w:ind w:left="1440"/>
        <w:rPr>
          <w:rFonts w:cs="Arial"/>
        </w:rPr>
      </w:pPr>
      <w:r>
        <w:rPr>
          <w:rFonts w:cs="Arial"/>
        </w:rPr>
        <w:t>0x00: Reserved</w:t>
      </w:r>
    </w:p>
    <w:p w14:paraId="297A3C71" w14:textId="77777777" w:rsidR="0042307E" w:rsidRPr="00E06D0B" w:rsidRDefault="0042307E" w:rsidP="0042307E">
      <w:pPr>
        <w:ind w:left="1440"/>
        <w:rPr>
          <w:rFonts w:cs="Arial"/>
        </w:rPr>
      </w:pPr>
      <w:r w:rsidRPr="00E06D0B">
        <w:rPr>
          <w:rFonts w:cs="Arial"/>
        </w:rPr>
        <w:t>0x01: Final Success</w:t>
      </w:r>
    </w:p>
    <w:p w14:paraId="516D8395" w14:textId="77777777" w:rsidR="0042307E" w:rsidRPr="00E06D0B" w:rsidRDefault="0042307E" w:rsidP="0042307E">
      <w:pPr>
        <w:ind w:left="1440"/>
        <w:rPr>
          <w:rFonts w:cs="Arial"/>
        </w:rPr>
      </w:pPr>
      <w:r w:rsidRPr="00E06D0B">
        <w:rPr>
          <w:rFonts w:cs="Arial"/>
        </w:rPr>
        <w:t>0x02: Final Rejected</w:t>
      </w:r>
    </w:p>
    <w:p w14:paraId="715DBE5F" w14:textId="77777777" w:rsidR="0042307E" w:rsidRPr="00E06D0B" w:rsidRDefault="0042307E" w:rsidP="0042307E">
      <w:pPr>
        <w:ind w:left="1440"/>
        <w:rPr>
          <w:rFonts w:cs="Arial"/>
        </w:rPr>
      </w:pPr>
      <w:r w:rsidRPr="00E06D0B">
        <w:rPr>
          <w:rFonts w:cs="Arial"/>
        </w:rPr>
        <w:t>0x03: Final Timeout</w:t>
      </w:r>
    </w:p>
    <w:p w14:paraId="345D3B26" w14:textId="77777777" w:rsidR="0042307E" w:rsidRPr="00E06D0B" w:rsidRDefault="0042307E" w:rsidP="0042307E">
      <w:pPr>
        <w:ind w:left="1440"/>
        <w:rPr>
          <w:rFonts w:cs="Arial"/>
        </w:rPr>
      </w:pPr>
      <w:r w:rsidRPr="00E06D0B">
        <w:rPr>
          <w:rFonts w:cs="Arial"/>
        </w:rPr>
        <w:t>0x04: Final System Error</w:t>
      </w:r>
    </w:p>
    <w:p w14:paraId="77B2E55C" w14:textId="5380C5D2" w:rsidR="0042307E" w:rsidRPr="00E06D0B" w:rsidRDefault="0042307E" w:rsidP="0042307E">
      <w:pPr>
        <w:ind w:left="1440"/>
        <w:rPr>
          <w:rFonts w:cs="Arial"/>
        </w:rPr>
      </w:pPr>
      <w:r w:rsidRPr="00E06D0B">
        <w:rPr>
          <w:rFonts w:cs="Arial"/>
        </w:rPr>
        <w:t>0x05: Success - Request Sent</w:t>
      </w:r>
      <w:ins w:id="250" w:author="Borrelli, Matthew (M.T.)" w:date="2021-05-04T09:24:00Z">
        <w:r w:rsidR="00056913">
          <w:rPr>
            <w:rFonts w:cs="Arial"/>
          </w:rPr>
          <w:t xml:space="preserve"> </w:t>
        </w:r>
        <w:bookmarkStart w:id="251" w:name="_Hlk71805448"/>
        <w:r w:rsidR="00056913">
          <w:rPr>
            <w:rFonts w:cs="Arial"/>
          </w:rPr>
          <w:t xml:space="preserve">– Approval </w:t>
        </w:r>
      </w:ins>
      <w:ins w:id="252" w:author="Borrelli, Matthew (M.T.)" w:date="2021-05-04T09:25:00Z">
        <w:r w:rsidR="00056913">
          <w:rPr>
            <w:rFonts w:cs="Arial"/>
          </w:rPr>
          <w:t>Required</w:t>
        </w:r>
      </w:ins>
      <w:del w:id="253" w:author="Borrelli, Matthew (M.T.)" w:date="2021-05-04T09:24:00Z">
        <w:r w:rsidRPr="00E06D0B" w:rsidDel="00056913">
          <w:rPr>
            <w:rFonts w:cs="Arial"/>
          </w:rPr>
          <w:delText xml:space="preserve"> </w:delText>
        </w:r>
      </w:del>
      <w:bookmarkEnd w:id="251"/>
    </w:p>
    <w:p w14:paraId="25160258" w14:textId="77777777" w:rsidR="0042307E" w:rsidRPr="00E06D0B" w:rsidRDefault="0042307E" w:rsidP="0042307E">
      <w:pPr>
        <w:ind w:left="1440"/>
        <w:rPr>
          <w:rFonts w:cs="Arial"/>
        </w:rPr>
      </w:pPr>
      <w:bookmarkStart w:id="254" w:name="_Hlk58490813"/>
      <w:r w:rsidRPr="00E06D0B">
        <w:rPr>
          <w:rFonts w:cs="Arial"/>
        </w:rPr>
        <w:t>0x06: Rejected - No space available</w:t>
      </w:r>
    </w:p>
    <w:p w14:paraId="5864B0A0" w14:textId="77777777" w:rsidR="0042307E" w:rsidRPr="00E06D0B" w:rsidRDefault="0042307E" w:rsidP="0042307E">
      <w:pPr>
        <w:ind w:left="1440"/>
        <w:rPr>
          <w:rFonts w:cs="Arial"/>
        </w:rPr>
      </w:pPr>
      <w:bookmarkStart w:id="255" w:name="_Hlk58490931"/>
      <w:bookmarkEnd w:id="254"/>
      <w:r w:rsidRPr="00E06D0B">
        <w:rPr>
          <w:rFonts w:cs="Arial"/>
        </w:rPr>
        <w:t>0x07: Rejected - Already pending</w:t>
      </w:r>
    </w:p>
    <w:bookmarkEnd w:id="255"/>
    <w:p w14:paraId="29D8CEFB" w14:textId="77777777" w:rsidR="0042307E" w:rsidRPr="00E06D0B" w:rsidRDefault="0042307E" w:rsidP="0042307E">
      <w:pPr>
        <w:ind w:left="1440"/>
        <w:rPr>
          <w:rFonts w:cs="Arial"/>
        </w:rPr>
      </w:pPr>
      <w:r w:rsidRPr="00E06D0B">
        <w:rPr>
          <w:rFonts w:cs="Arial"/>
        </w:rPr>
        <w:t>0x08: Rejected - Already programmed</w:t>
      </w:r>
    </w:p>
    <w:p w14:paraId="7D893963" w14:textId="77777777" w:rsidR="0042307E" w:rsidRPr="00E06D0B" w:rsidRDefault="0042307E" w:rsidP="0042307E">
      <w:pPr>
        <w:ind w:left="1440"/>
        <w:rPr>
          <w:rFonts w:cs="Arial"/>
        </w:rPr>
      </w:pPr>
      <w:bookmarkStart w:id="256" w:name="_Hlk58574689"/>
      <w:r w:rsidRPr="00E06D0B">
        <w:rPr>
          <w:rFonts w:cs="Arial"/>
        </w:rPr>
        <w:t xml:space="preserve">0x09: Rejected - Tap timeout </w:t>
      </w:r>
    </w:p>
    <w:p w14:paraId="146B92BD" w14:textId="77777777" w:rsidR="0042307E" w:rsidRPr="00E06D0B" w:rsidRDefault="0042307E" w:rsidP="0042307E">
      <w:pPr>
        <w:ind w:left="1440"/>
        <w:rPr>
          <w:rFonts w:cs="Arial"/>
        </w:rPr>
      </w:pPr>
      <w:bookmarkStart w:id="257" w:name="_Hlk58574774"/>
      <w:bookmarkEnd w:id="256"/>
      <w:r w:rsidRPr="00E06D0B">
        <w:rPr>
          <w:rFonts w:cs="Arial"/>
        </w:rPr>
        <w:t>0x0A: Rejected - Not programmed to vehicle</w:t>
      </w:r>
    </w:p>
    <w:p w14:paraId="7DE9153A" w14:textId="77777777" w:rsidR="0042307E" w:rsidRPr="00E06D0B" w:rsidRDefault="0042307E" w:rsidP="0042307E">
      <w:pPr>
        <w:ind w:left="1440"/>
        <w:rPr>
          <w:rFonts w:cs="Arial"/>
        </w:rPr>
      </w:pPr>
      <w:bookmarkStart w:id="258" w:name="_Hlk58575320"/>
      <w:bookmarkEnd w:id="257"/>
      <w:r w:rsidRPr="00E06D0B">
        <w:rPr>
          <w:rFonts w:cs="Arial"/>
        </w:rPr>
        <w:t>0x0B: Rejected - System Error</w:t>
      </w:r>
    </w:p>
    <w:bookmarkEnd w:id="258"/>
    <w:p w14:paraId="71E05797" w14:textId="77777777" w:rsidR="0042307E" w:rsidRPr="00E06D0B" w:rsidRDefault="0042307E" w:rsidP="0042307E">
      <w:pPr>
        <w:ind w:left="1440"/>
        <w:rPr>
          <w:rFonts w:cs="Arial"/>
        </w:rPr>
      </w:pPr>
      <w:r w:rsidRPr="00E06D0B">
        <w:rPr>
          <w:rFonts w:cs="Arial"/>
        </w:rPr>
        <w:t>0x0C: Waiting for Card Tap</w:t>
      </w:r>
    </w:p>
    <w:p w14:paraId="468D3012" w14:textId="5DEBFD8B" w:rsidR="0042307E" w:rsidRDefault="0042307E" w:rsidP="0042307E">
      <w:pPr>
        <w:ind w:left="1440"/>
        <w:rPr>
          <w:ins w:id="259" w:author="Borrelli, Matthew (M.T.)" w:date="2021-05-04T09:25:00Z"/>
          <w:rFonts w:cs="Arial"/>
        </w:rPr>
      </w:pPr>
      <w:r w:rsidRPr="00E06D0B">
        <w:rPr>
          <w:rFonts w:cs="Arial"/>
        </w:rPr>
        <w:t>0x0D: Rejected - No Connectivity</w:t>
      </w:r>
    </w:p>
    <w:p w14:paraId="416AB0E3" w14:textId="6B778E47" w:rsidR="00056913" w:rsidRDefault="00056913" w:rsidP="0042307E">
      <w:pPr>
        <w:ind w:left="1440"/>
        <w:rPr>
          <w:rFonts w:cs="Arial"/>
        </w:rPr>
      </w:pPr>
      <w:bookmarkStart w:id="260" w:name="_Hlk71805468"/>
      <w:ins w:id="261" w:author="Borrelli, Matthew (M.T.)" w:date="2021-05-04T09:25:00Z">
        <w:r>
          <w:rPr>
            <w:rFonts w:cs="Arial"/>
          </w:rPr>
          <w:t xml:space="preserve">0x0E: </w:t>
        </w:r>
        <w:r w:rsidRPr="00E06D0B">
          <w:rPr>
            <w:rFonts w:cs="Arial"/>
          </w:rPr>
          <w:t>Success - Request Sent</w:t>
        </w:r>
        <w:r>
          <w:rPr>
            <w:rFonts w:cs="Arial"/>
          </w:rPr>
          <w:t xml:space="preserve"> – No Approval Required</w:t>
        </w:r>
      </w:ins>
    </w:p>
    <w:bookmarkEnd w:id="260"/>
    <w:p w14:paraId="3179F1E4" w14:textId="649A25D6" w:rsidR="0042307E" w:rsidRDefault="0042307E" w:rsidP="0042307E">
      <w:pPr>
        <w:ind w:left="1440"/>
        <w:rPr>
          <w:rFonts w:cs="Arial"/>
        </w:rPr>
      </w:pPr>
      <w:r>
        <w:rPr>
          <w:rFonts w:cs="Arial"/>
        </w:rPr>
        <w:t>0x0</w:t>
      </w:r>
      <w:ins w:id="262" w:author="Borrelli, Matthew (M.T.)" w:date="2021-05-04T09:25:00Z">
        <w:r w:rsidR="00056913">
          <w:rPr>
            <w:rFonts w:cs="Arial"/>
          </w:rPr>
          <w:t>F</w:t>
        </w:r>
      </w:ins>
      <w:del w:id="263" w:author="Borrelli, Matthew (M.T.)" w:date="2021-05-04T09:25:00Z">
        <w:r w:rsidDel="00056913">
          <w:rPr>
            <w:rFonts w:cs="Arial"/>
          </w:rPr>
          <w:delText>E</w:delText>
        </w:r>
      </w:del>
      <w:r>
        <w:rPr>
          <w:rFonts w:cs="Arial"/>
        </w:rPr>
        <w:t xml:space="preserve"> - 0xFF: Reserved</w:t>
      </w:r>
    </w:p>
    <w:p w14:paraId="2E417904" w14:textId="77777777" w:rsidR="0042307E" w:rsidRDefault="0042307E" w:rsidP="0042307E">
      <w:pPr>
        <w:ind w:left="720"/>
        <w:rPr>
          <w:rFonts w:cs="Arial"/>
        </w:rPr>
      </w:pPr>
      <w:r>
        <w:rPr>
          <w:rFonts w:cs="Arial"/>
        </w:rPr>
        <w:tab/>
      </w:r>
      <w:r>
        <w:rPr>
          <w:rFonts w:cs="Arial"/>
        </w:rPr>
        <w:tab/>
      </w:r>
      <w:r>
        <w:rPr>
          <w:rFonts w:cs="Arial"/>
        </w:rPr>
        <w:tab/>
      </w:r>
    </w:p>
    <w:p w14:paraId="20CC6958" w14:textId="6E6A5C8E" w:rsidR="0042307E" w:rsidRDefault="0042307E" w:rsidP="0042307E">
      <w:pPr>
        <w:ind w:left="720"/>
        <w:rPr>
          <w:rFonts w:cs="Arial"/>
          <w:b/>
        </w:rPr>
      </w:pPr>
      <w:r>
        <w:rPr>
          <w:rFonts w:cs="Arial"/>
          <w:b/>
        </w:rPr>
        <w:t xml:space="preserve">Byte 6 up to </w:t>
      </w:r>
      <w:bookmarkStart w:id="264" w:name="_Hlk58271911"/>
      <w:r>
        <w:rPr>
          <w:rFonts w:cs="Arial"/>
          <w:b/>
        </w:rPr>
        <w:t>153</w:t>
      </w:r>
      <w:del w:id="265" w:author="Borrelli, Matthew (M.T.)" w:date="2021-05-04T07:58:00Z">
        <w:r w:rsidDel="00DD20AC">
          <w:rPr>
            <w:rFonts w:cs="Arial"/>
            <w:b/>
          </w:rPr>
          <w:delText>/79</w:delText>
        </w:r>
      </w:del>
      <w:r>
        <w:rPr>
          <w:rFonts w:cs="Arial"/>
          <w:b/>
        </w:rPr>
        <w:t xml:space="preserve"> </w:t>
      </w:r>
      <w:bookmarkEnd w:id="264"/>
      <w:r>
        <w:rPr>
          <w:rFonts w:cs="Arial"/>
          <w:b/>
        </w:rPr>
        <w:t xml:space="preserve">(Coding Table I </w:t>
      </w:r>
      <w:del w:id="266" w:author="Borrelli, Matthew (M.T.)" w:date="2021-05-04T07:58:00Z">
        <w:r w:rsidDel="00DD20AC">
          <w:rPr>
            <w:rFonts w:cs="Arial"/>
            <w:b/>
          </w:rPr>
          <w:delText>/ Coding Table II</w:delText>
        </w:r>
      </w:del>
      <w:r>
        <w:rPr>
          <w:rFonts w:cs="Arial"/>
          <w:b/>
        </w:rPr>
        <w:t>):</w:t>
      </w:r>
      <w:r>
        <w:rPr>
          <w:rFonts w:cs="Arial"/>
          <w:b/>
        </w:rPr>
        <w:tab/>
      </w:r>
    </w:p>
    <w:p w14:paraId="5CF2151B" w14:textId="77777777" w:rsidR="0042307E" w:rsidRDefault="0042307E" w:rsidP="0042307E">
      <w:pPr>
        <w:tabs>
          <w:tab w:val="left" w:pos="720"/>
          <w:tab w:val="left" w:pos="1440"/>
          <w:tab w:val="left" w:pos="2160"/>
          <w:tab w:val="center" w:pos="4680"/>
        </w:tabs>
        <w:ind w:left="720"/>
        <w:rPr>
          <w:rFonts w:cs="Arial"/>
        </w:rPr>
      </w:pPr>
      <w:r>
        <w:rPr>
          <w:rFonts w:cs="Arial"/>
        </w:rPr>
        <w:tab/>
        <w:t>FESN</w:t>
      </w:r>
      <w:r>
        <w:rPr>
          <w:rFonts w:cs="Arial"/>
        </w:rPr>
        <w:tab/>
      </w:r>
    </w:p>
    <w:p w14:paraId="4E20993B" w14:textId="77777777" w:rsidR="0042307E" w:rsidRDefault="0042307E" w:rsidP="0042307E">
      <w:pPr>
        <w:tabs>
          <w:tab w:val="left" w:pos="720"/>
          <w:tab w:val="left" w:pos="1440"/>
          <w:tab w:val="left" w:pos="2160"/>
          <w:tab w:val="center" w:pos="4680"/>
        </w:tabs>
        <w:ind w:left="720"/>
        <w:rPr>
          <w:rFonts w:cs="Arial"/>
        </w:rPr>
      </w:pPr>
      <w:r>
        <w:rPr>
          <w:rFonts w:cs="Arial"/>
        </w:rPr>
        <w:tab/>
        <w:t>Max. 9 characters, 8 plus 1 end of string</w:t>
      </w:r>
    </w:p>
    <w:p w14:paraId="53A33FE7" w14:textId="77777777" w:rsidR="0042307E" w:rsidRDefault="0042307E" w:rsidP="0042307E">
      <w:pPr>
        <w:tabs>
          <w:tab w:val="left" w:pos="720"/>
          <w:tab w:val="left" w:pos="1440"/>
          <w:tab w:val="left" w:pos="2160"/>
          <w:tab w:val="center" w:pos="4680"/>
        </w:tabs>
        <w:ind w:left="720"/>
        <w:rPr>
          <w:rFonts w:cs="Arial"/>
        </w:rPr>
      </w:pPr>
      <w:r>
        <w:rPr>
          <w:rFonts w:cs="Arial"/>
        </w:rPr>
        <w:tab/>
      </w:r>
    </w:p>
    <w:p w14:paraId="38D76818" w14:textId="77777777" w:rsidR="0042307E" w:rsidRDefault="0042307E" w:rsidP="0042307E">
      <w:pPr>
        <w:tabs>
          <w:tab w:val="left" w:pos="720"/>
          <w:tab w:val="left" w:pos="1440"/>
          <w:tab w:val="left" w:pos="2160"/>
          <w:tab w:val="center" w:pos="4680"/>
        </w:tabs>
        <w:ind w:left="720"/>
        <w:rPr>
          <w:rFonts w:cs="Arial"/>
        </w:rPr>
      </w:pPr>
      <w:r>
        <w:rPr>
          <w:rFonts w:cs="Arial"/>
        </w:rPr>
        <w:tab/>
        <w:t>FriendlyName</w:t>
      </w:r>
      <w:r>
        <w:rPr>
          <w:rFonts w:cs="Arial"/>
        </w:rPr>
        <w:tab/>
      </w:r>
    </w:p>
    <w:p w14:paraId="3AC13F21" w14:textId="77777777" w:rsidR="0042307E" w:rsidRDefault="0042307E" w:rsidP="0042307E">
      <w:pPr>
        <w:ind w:left="720"/>
        <w:rPr>
          <w:rFonts w:cs="Arial"/>
        </w:rPr>
      </w:pPr>
      <w:r>
        <w:rPr>
          <w:rFonts w:cs="Arial"/>
        </w:rPr>
        <w:tab/>
        <w:t>Max. 65 characters, 64 plus 1 end of string</w:t>
      </w:r>
    </w:p>
    <w:p w14:paraId="229FA9BC" w14:textId="77777777" w:rsidR="0042307E" w:rsidRDefault="0042307E" w:rsidP="0042307E">
      <w:pPr>
        <w:ind w:left="720"/>
        <w:rPr>
          <w:rFonts w:cs="Arial"/>
        </w:rPr>
      </w:pPr>
      <w:r>
        <w:rPr>
          <w:rFonts w:cs="Arial"/>
        </w:rPr>
        <w:tab/>
      </w:r>
      <w:r>
        <w:rPr>
          <w:rFonts w:cs="Arial"/>
        </w:rPr>
        <w:tab/>
      </w:r>
    </w:p>
    <w:p w14:paraId="623F557B" w14:textId="77777777" w:rsidR="0042307E" w:rsidRDefault="0042307E" w:rsidP="0042307E">
      <w:pPr>
        <w:ind w:left="720"/>
        <w:rPr>
          <w:rFonts w:cs="Arial"/>
          <w:b/>
        </w:rPr>
      </w:pPr>
      <w:r>
        <w:rPr>
          <w:rFonts w:cs="Arial"/>
          <w:b/>
        </w:rPr>
        <w:t>Note:</w:t>
      </w:r>
    </w:p>
    <w:p w14:paraId="32BF34C3" w14:textId="77777777" w:rsidR="0042307E" w:rsidRDefault="0042307E" w:rsidP="0042307E">
      <w:pPr>
        <w:ind w:left="720"/>
        <w:rPr>
          <w:rFonts w:cs="Arial"/>
        </w:rPr>
      </w:pPr>
      <w:r>
        <w:rPr>
          <w:rFonts w:cs="Arial"/>
        </w:rPr>
        <w:t>When OpCode = 0x01: AddKey, FESN shall be end of string (0x00)</w:t>
      </w:r>
      <w:r>
        <w:rPr>
          <w:rFonts w:cs="Arial"/>
        </w:rPr>
        <w:tab/>
      </w:r>
    </w:p>
    <w:p w14:paraId="6C57F7F3" w14:textId="77777777" w:rsidR="0042307E" w:rsidRDefault="0042307E" w:rsidP="0042307E">
      <w:pPr>
        <w:ind w:left="720"/>
        <w:rPr>
          <w:rFonts w:cs="Arial"/>
        </w:rPr>
      </w:pPr>
      <w:r>
        <w:rPr>
          <w:rFonts w:cs="Arial"/>
        </w:rPr>
        <w:t>When OpCode = 0x02: DeleteKey, FriendlyName shall be end of string (0x00)</w:t>
      </w:r>
      <w:r w:rsidRPr="006263BD">
        <w:rPr>
          <w:rFonts w:cs="Arial"/>
        </w:rPr>
        <w:t xml:space="preserve"> </w:t>
      </w:r>
    </w:p>
    <w:p w14:paraId="05D020B0" w14:textId="77777777" w:rsidR="0042307E" w:rsidRPr="002A377A" w:rsidRDefault="0042307E" w:rsidP="0042307E">
      <w:pPr>
        <w:ind w:left="720"/>
        <w:rPr>
          <w:rFonts w:cs="Arial"/>
        </w:rPr>
      </w:pPr>
      <w:r>
        <w:rPr>
          <w:rFonts w:cs="Arial"/>
        </w:rPr>
        <w:t>When Request Status = 0x05 - 0x0D, FESN &amp; FriendlyName shall be end of string (0x00)</w:t>
      </w:r>
    </w:p>
    <w:p w14:paraId="1C82B9B6" w14:textId="77777777" w:rsidR="0042307E" w:rsidRDefault="0042307E" w:rsidP="0042307E">
      <w:pPr>
        <w:pStyle w:val="Heading1"/>
      </w:pPr>
      <w:bookmarkStart w:id="267" w:name="_Toc66950312"/>
      <w:r>
        <w:lastRenderedPageBreak/>
        <w:t>Appendix: Reference Documents</w:t>
      </w:r>
      <w:bookmarkEnd w:id="267"/>
    </w:p>
    <w:p w14:paraId="5E1B3051" w14:textId="77777777" w:rsidR="0042307E" w:rsidRPr="00AE06BC" w:rsidRDefault="0042307E" w:rsidP="0042307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E9111B" w14:paraId="3C3F193C"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4196BEA" w14:textId="77777777" w:rsidR="00E9111B" w:rsidRDefault="0042307E">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14:paraId="6E4DDDB3" w14:textId="77777777" w:rsidR="00E9111B" w:rsidRDefault="0042307E">
            <w:pPr>
              <w:rPr>
                <w:rFonts w:cs="Arial"/>
                <w:szCs w:val="20"/>
              </w:rPr>
            </w:pPr>
            <w:r>
              <w:rPr>
                <w:rFonts w:cs="Arial"/>
                <w:szCs w:val="20"/>
              </w:rPr>
              <w:t>Document Title</w:t>
            </w:r>
          </w:p>
        </w:tc>
      </w:tr>
      <w:tr w:rsidR="00E9111B" w14:paraId="4471C288"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BB7DA5A" w14:textId="77777777" w:rsidR="00E9111B" w:rsidRDefault="0042307E">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14:paraId="37409A71" w14:textId="77777777" w:rsidR="00E9111B" w:rsidRDefault="00E9111B">
            <w:pPr>
              <w:rPr>
                <w:rFonts w:cs="Arial"/>
                <w:szCs w:val="20"/>
              </w:rPr>
            </w:pPr>
          </w:p>
        </w:tc>
      </w:tr>
      <w:tr w:rsidR="00E9111B" w14:paraId="10BBF6BD"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5B40C14F" w14:textId="77777777" w:rsidR="00E9111B" w:rsidRDefault="0042307E">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14:paraId="5E44CEBC" w14:textId="77777777" w:rsidR="00E9111B" w:rsidRDefault="00E9111B">
            <w:pPr>
              <w:rPr>
                <w:rFonts w:cs="Arial"/>
                <w:szCs w:val="20"/>
              </w:rPr>
            </w:pPr>
          </w:p>
        </w:tc>
      </w:tr>
      <w:tr w:rsidR="00E9111B" w14:paraId="15801845"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15F56E7B" w14:textId="77777777" w:rsidR="00E9111B" w:rsidRDefault="0042307E">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14:paraId="039C128B" w14:textId="77777777" w:rsidR="00E9111B" w:rsidRDefault="00E9111B">
            <w:pPr>
              <w:rPr>
                <w:rFonts w:cs="Arial"/>
                <w:szCs w:val="20"/>
              </w:rPr>
            </w:pPr>
          </w:p>
        </w:tc>
      </w:tr>
      <w:tr w:rsidR="00E9111B" w14:paraId="60FD6E92"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6E2FC443" w14:textId="77777777" w:rsidR="00E9111B" w:rsidRDefault="0042307E">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14:paraId="39893D32" w14:textId="77777777" w:rsidR="00E9111B" w:rsidRDefault="00E9111B">
            <w:pPr>
              <w:rPr>
                <w:rFonts w:cs="Arial"/>
                <w:szCs w:val="20"/>
                <w:highlight w:val="yellow"/>
              </w:rPr>
            </w:pPr>
          </w:p>
        </w:tc>
      </w:tr>
      <w:tr w:rsidR="00E9111B" w14:paraId="7C6776D0"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7587B4D9" w14:textId="77777777" w:rsidR="00E9111B" w:rsidRDefault="0042307E">
            <w:pPr>
              <w:rPr>
                <w:rStyle w:val="msoins0"/>
                <w:rFonts w:cs="Arial"/>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14:paraId="7231D28E" w14:textId="77777777" w:rsidR="00E9111B" w:rsidRDefault="00E9111B">
            <w:pPr>
              <w:rPr>
                <w:rFonts w:cs="Arial"/>
                <w:szCs w:val="20"/>
              </w:rPr>
            </w:pPr>
          </w:p>
        </w:tc>
      </w:tr>
      <w:tr w:rsidR="00E9111B" w14:paraId="1A8F6550"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2845F2B0" w14:textId="77777777" w:rsidR="00E9111B" w:rsidRDefault="0042307E">
            <w:pPr>
              <w:rPr>
                <w:rStyle w:val="msoins0"/>
                <w:rFonts w:cs="Arial"/>
              </w:rPr>
            </w:pPr>
            <w:r>
              <w:rPr>
                <w:rStyle w:val="msoins0"/>
                <w:rFonts w:cs="Arial"/>
                <w:szCs w:val="20"/>
              </w:rPr>
              <w:t>6</w:t>
            </w:r>
          </w:p>
        </w:tc>
        <w:tc>
          <w:tcPr>
            <w:tcW w:w="7563" w:type="dxa"/>
            <w:tcBorders>
              <w:top w:val="single" w:sz="4" w:space="0" w:color="auto"/>
              <w:left w:val="single" w:sz="4" w:space="0" w:color="auto"/>
              <w:bottom w:val="single" w:sz="4" w:space="0" w:color="auto"/>
              <w:right w:val="single" w:sz="4" w:space="0" w:color="auto"/>
            </w:tcBorders>
          </w:tcPr>
          <w:p w14:paraId="1E7C1DC9" w14:textId="77777777" w:rsidR="00E9111B" w:rsidRDefault="00E9111B">
            <w:pPr>
              <w:rPr>
                <w:rFonts w:cs="Arial"/>
                <w:szCs w:val="20"/>
              </w:rPr>
            </w:pPr>
          </w:p>
        </w:tc>
      </w:tr>
      <w:tr w:rsidR="00E9111B" w14:paraId="682F47A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A2E77DF" w14:textId="77777777" w:rsidR="00E9111B" w:rsidRDefault="0042307E">
            <w:pPr>
              <w:rPr>
                <w:rStyle w:val="msoins0"/>
                <w:rFonts w:cs="Arial"/>
              </w:rPr>
            </w:pPr>
            <w:r>
              <w:rPr>
                <w:rStyle w:val="msoins0"/>
                <w:rFonts w:cs="Arial"/>
                <w:szCs w:val="20"/>
              </w:rPr>
              <w:t>7</w:t>
            </w:r>
          </w:p>
        </w:tc>
        <w:tc>
          <w:tcPr>
            <w:tcW w:w="7563" w:type="dxa"/>
            <w:tcBorders>
              <w:top w:val="single" w:sz="4" w:space="0" w:color="auto"/>
              <w:left w:val="single" w:sz="4" w:space="0" w:color="auto"/>
              <w:bottom w:val="single" w:sz="4" w:space="0" w:color="auto"/>
              <w:right w:val="single" w:sz="4" w:space="0" w:color="auto"/>
            </w:tcBorders>
          </w:tcPr>
          <w:p w14:paraId="33B95644" w14:textId="77777777" w:rsidR="00E9111B" w:rsidRDefault="00E9111B">
            <w:pPr>
              <w:rPr>
                <w:rFonts w:cs="Arial"/>
                <w:szCs w:val="20"/>
              </w:rPr>
            </w:pPr>
          </w:p>
        </w:tc>
      </w:tr>
      <w:tr w:rsidR="00E9111B" w14:paraId="76C37BF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78DC4FB7" w14:textId="77777777" w:rsidR="00E9111B" w:rsidRDefault="0042307E">
            <w:pPr>
              <w:rPr>
                <w:rStyle w:val="msoins0"/>
                <w:rFonts w:cs="Arial"/>
              </w:rPr>
            </w:pPr>
            <w:r>
              <w:rPr>
                <w:rStyle w:val="msoins0"/>
                <w:rFonts w:cs="Arial"/>
                <w:szCs w:val="20"/>
              </w:rPr>
              <w:t>8</w:t>
            </w:r>
          </w:p>
        </w:tc>
        <w:tc>
          <w:tcPr>
            <w:tcW w:w="7563" w:type="dxa"/>
            <w:tcBorders>
              <w:top w:val="single" w:sz="4" w:space="0" w:color="auto"/>
              <w:left w:val="single" w:sz="4" w:space="0" w:color="auto"/>
              <w:bottom w:val="single" w:sz="4" w:space="0" w:color="auto"/>
              <w:right w:val="single" w:sz="4" w:space="0" w:color="auto"/>
            </w:tcBorders>
          </w:tcPr>
          <w:p w14:paraId="36EB2A53" w14:textId="77777777" w:rsidR="00E9111B" w:rsidRDefault="00E9111B">
            <w:pPr>
              <w:rPr>
                <w:rFonts w:cs="Arial"/>
                <w:szCs w:val="20"/>
              </w:rPr>
            </w:pPr>
          </w:p>
        </w:tc>
      </w:tr>
      <w:tr w:rsidR="00E9111B" w14:paraId="75EC5C2B"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44773C9F" w14:textId="77777777" w:rsidR="00E9111B" w:rsidRDefault="0042307E">
            <w:pPr>
              <w:rPr>
                <w:rStyle w:val="msoins0"/>
                <w:rFonts w:cs="Arial"/>
              </w:rPr>
            </w:pPr>
            <w:r>
              <w:rPr>
                <w:rStyle w:val="msoins0"/>
                <w:rFonts w:cs="Arial"/>
                <w:szCs w:val="20"/>
              </w:rPr>
              <w:t>9</w:t>
            </w:r>
          </w:p>
        </w:tc>
        <w:tc>
          <w:tcPr>
            <w:tcW w:w="7563" w:type="dxa"/>
            <w:tcBorders>
              <w:top w:val="single" w:sz="4" w:space="0" w:color="auto"/>
              <w:left w:val="single" w:sz="4" w:space="0" w:color="auto"/>
              <w:bottom w:val="single" w:sz="4" w:space="0" w:color="auto"/>
              <w:right w:val="single" w:sz="4" w:space="0" w:color="auto"/>
            </w:tcBorders>
          </w:tcPr>
          <w:p w14:paraId="2D5D78B4" w14:textId="77777777" w:rsidR="00E9111B" w:rsidRDefault="00E9111B">
            <w:pPr>
              <w:rPr>
                <w:rFonts w:cs="Arial"/>
                <w:szCs w:val="20"/>
              </w:rPr>
            </w:pPr>
          </w:p>
        </w:tc>
      </w:tr>
      <w:tr w:rsidR="00E9111B" w14:paraId="664A52DD"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0798C21B" w14:textId="77777777" w:rsidR="00E9111B" w:rsidRDefault="0042307E">
            <w:pPr>
              <w:rPr>
                <w:rStyle w:val="msoins0"/>
                <w:rFonts w:cs="Arial"/>
              </w:rPr>
            </w:pPr>
            <w:r>
              <w:rPr>
                <w:rStyle w:val="msoins0"/>
                <w:rFonts w:cs="Arial"/>
                <w:szCs w:val="20"/>
              </w:rPr>
              <w:t>10</w:t>
            </w:r>
          </w:p>
        </w:tc>
        <w:tc>
          <w:tcPr>
            <w:tcW w:w="7563" w:type="dxa"/>
            <w:tcBorders>
              <w:top w:val="single" w:sz="4" w:space="0" w:color="auto"/>
              <w:left w:val="single" w:sz="4" w:space="0" w:color="auto"/>
              <w:bottom w:val="single" w:sz="4" w:space="0" w:color="auto"/>
              <w:right w:val="single" w:sz="4" w:space="0" w:color="auto"/>
            </w:tcBorders>
          </w:tcPr>
          <w:p w14:paraId="0A5B2941" w14:textId="77777777" w:rsidR="00E9111B" w:rsidRDefault="00E9111B">
            <w:pPr>
              <w:rPr>
                <w:rFonts w:cs="Arial"/>
                <w:szCs w:val="20"/>
              </w:rPr>
            </w:pPr>
          </w:p>
        </w:tc>
      </w:tr>
      <w:tr w:rsidR="00E9111B" w14:paraId="64066954" w14:textId="77777777">
        <w:trPr>
          <w:jc w:val="center"/>
        </w:trPr>
        <w:tc>
          <w:tcPr>
            <w:tcW w:w="1293" w:type="dxa"/>
            <w:tcBorders>
              <w:top w:val="single" w:sz="4" w:space="0" w:color="auto"/>
              <w:left w:val="single" w:sz="4" w:space="0" w:color="auto"/>
              <w:bottom w:val="single" w:sz="4" w:space="0" w:color="auto"/>
              <w:right w:val="single" w:sz="4" w:space="0" w:color="auto"/>
            </w:tcBorders>
            <w:hideMark/>
          </w:tcPr>
          <w:p w14:paraId="4C59E797" w14:textId="77777777" w:rsidR="00E9111B" w:rsidRDefault="0042307E">
            <w:pPr>
              <w:rPr>
                <w:rStyle w:val="msoins0"/>
                <w:rFonts w:cs="Arial"/>
              </w:rPr>
            </w:pPr>
            <w:r>
              <w:rPr>
                <w:rStyle w:val="msoins0"/>
                <w:rFonts w:cs="Arial"/>
                <w:szCs w:val="20"/>
              </w:rPr>
              <w:t>11</w:t>
            </w:r>
          </w:p>
        </w:tc>
        <w:tc>
          <w:tcPr>
            <w:tcW w:w="7563" w:type="dxa"/>
            <w:tcBorders>
              <w:top w:val="single" w:sz="4" w:space="0" w:color="auto"/>
              <w:left w:val="single" w:sz="4" w:space="0" w:color="auto"/>
              <w:bottom w:val="single" w:sz="4" w:space="0" w:color="auto"/>
              <w:right w:val="single" w:sz="4" w:space="0" w:color="auto"/>
            </w:tcBorders>
          </w:tcPr>
          <w:p w14:paraId="301656A3" w14:textId="77777777" w:rsidR="00E9111B" w:rsidRDefault="00E9111B">
            <w:pPr>
              <w:rPr>
                <w:rFonts w:cs="Arial"/>
                <w:szCs w:val="20"/>
              </w:rPr>
            </w:pPr>
          </w:p>
        </w:tc>
      </w:tr>
      <w:tr w:rsidR="00E9111B" w14:paraId="707ED9D9"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6503AB9B" w14:textId="77777777" w:rsidR="00E9111B" w:rsidRDefault="00E9111B">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14:paraId="58DB4F52" w14:textId="77777777" w:rsidR="00E9111B" w:rsidRDefault="00E9111B">
            <w:pPr>
              <w:rPr>
                <w:rFonts w:cs="Arial"/>
                <w:szCs w:val="20"/>
              </w:rPr>
            </w:pPr>
          </w:p>
        </w:tc>
      </w:tr>
      <w:tr w:rsidR="00E9111B" w14:paraId="20DC8D56"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4D784A99" w14:textId="77777777" w:rsidR="00E9111B" w:rsidRDefault="00E9111B">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14:paraId="1AD2B7A9" w14:textId="77777777" w:rsidR="00E9111B" w:rsidRDefault="00E9111B">
            <w:pPr>
              <w:rPr>
                <w:rFonts w:cs="Arial"/>
                <w:szCs w:val="20"/>
              </w:rPr>
            </w:pPr>
          </w:p>
        </w:tc>
      </w:tr>
      <w:tr w:rsidR="00E9111B" w14:paraId="375AEBFB"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4826E5E6" w14:textId="77777777" w:rsidR="00E9111B" w:rsidRDefault="00E9111B">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14:paraId="174E713D" w14:textId="77777777" w:rsidR="00E9111B" w:rsidRDefault="00E9111B">
            <w:pPr>
              <w:rPr>
                <w:rFonts w:cs="Arial"/>
                <w:szCs w:val="20"/>
              </w:rPr>
            </w:pPr>
          </w:p>
        </w:tc>
      </w:tr>
      <w:tr w:rsidR="00E9111B" w14:paraId="4722BEA8"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361BC637" w14:textId="77777777" w:rsidR="00E9111B" w:rsidRDefault="00E9111B">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14:paraId="628FF123" w14:textId="77777777" w:rsidR="00E9111B" w:rsidRDefault="00E9111B">
            <w:pPr>
              <w:rPr>
                <w:rFonts w:cs="Arial"/>
                <w:szCs w:val="20"/>
              </w:rPr>
            </w:pPr>
          </w:p>
        </w:tc>
      </w:tr>
      <w:tr w:rsidR="00E9111B" w14:paraId="38185B4D"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1AF8FEF0" w14:textId="77777777" w:rsidR="00E9111B" w:rsidRDefault="00E9111B">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14:paraId="5D58F0BD" w14:textId="77777777" w:rsidR="00E9111B" w:rsidRDefault="00E9111B">
            <w:pPr>
              <w:rPr>
                <w:rFonts w:cs="Arial"/>
                <w:szCs w:val="20"/>
              </w:rPr>
            </w:pPr>
          </w:p>
        </w:tc>
      </w:tr>
      <w:tr w:rsidR="00E9111B" w14:paraId="7FA606DA"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19736E3E" w14:textId="77777777" w:rsidR="00E9111B" w:rsidRDefault="00E9111B">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14:paraId="7C590F1F" w14:textId="77777777" w:rsidR="00E9111B" w:rsidRDefault="00E9111B">
            <w:pPr>
              <w:rPr>
                <w:rFonts w:cs="Arial"/>
                <w:szCs w:val="20"/>
              </w:rPr>
            </w:pPr>
          </w:p>
        </w:tc>
      </w:tr>
      <w:tr w:rsidR="00E9111B" w14:paraId="4E92EE25"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1F61DD4C" w14:textId="77777777" w:rsidR="00E9111B" w:rsidRDefault="00E9111B">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14:paraId="08736915" w14:textId="77777777" w:rsidR="00E9111B" w:rsidRDefault="00E9111B">
            <w:pPr>
              <w:rPr>
                <w:rFonts w:cs="Arial"/>
                <w:szCs w:val="20"/>
              </w:rPr>
            </w:pPr>
          </w:p>
        </w:tc>
      </w:tr>
      <w:tr w:rsidR="00E9111B" w14:paraId="2B538EF1" w14:textId="77777777">
        <w:trPr>
          <w:jc w:val="center"/>
        </w:trPr>
        <w:tc>
          <w:tcPr>
            <w:tcW w:w="1293" w:type="dxa"/>
            <w:tcBorders>
              <w:top w:val="single" w:sz="4" w:space="0" w:color="auto"/>
              <w:left w:val="single" w:sz="4" w:space="0" w:color="auto"/>
              <w:bottom w:val="single" w:sz="4" w:space="0" w:color="auto"/>
              <w:right w:val="single" w:sz="4" w:space="0" w:color="auto"/>
            </w:tcBorders>
          </w:tcPr>
          <w:p w14:paraId="75C6DF06" w14:textId="77777777" w:rsidR="00E9111B" w:rsidRDefault="00E9111B">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14:paraId="6966E45C" w14:textId="77777777" w:rsidR="00E9111B" w:rsidRDefault="00E9111B">
            <w:pPr>
              <w:rPr>
                <w:rFonts w:cs="Arial"/>
                <w:szCs w:val="20"/>
              </w:rPr>
            </w:pPr>
          </w:p>
        </w:tc>
      </w:tr>
    </w:tbl>
    <w:p w14:paraId="3F9F6E25" w14:textId="77777777" w:rsidR="00E9111B" w:rsidRDefault="00E9111B">
      <w:pPr>
        <w:rPr>
          <w:rFonts w:cs="Arial"/>
          <w:szCs w:val="20"/>
        </w:rPr>
      </w:pPr>
    </w:p>
    <w:p w14:paraId="62515CED" w14:textId="77777777" w:rsidR="0042307E" w:rsidRPr="00AE06BC" w:rsidRDefault="0042307E" w:rsidP="0042307E"/>
    <w:sectPr w:rsidR="0042307E" w:rsidRPr="00AE06BC" w:rsidSect="0042307E">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28427" w14:textId="77777777" w:rsidR="00A30A3C" w:rsidRDefault="00A30A3C" w:rsidP="0085312A">
      <w:r>
        <w:separator/>
      </w:r>
    </w:p>
  </w:endnote>
  <w:endnote w:type="continuationSeparator" w:id="0">
    <w:p w14:paraId="7E29641E" w14:textId="77777777" w:rsidR="00A30A3C" w:rsidRDefault="00A30A3C"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Helvetica-Obliq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42307E" w:rsidRPr="00583AF9" w14:paraId="322DD0EB"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11503312" w14:textId="77777777" w:rsidR="0042307E" w:rsidRPr="00583AF9" w:rsidRDefault="0042307E" w:rsidP="0042307E">
          <w:pPr>
            <w:tabs>
              <w:tab w:val="center" w:pos="4320"/>
              <w:tab w:val="right" w:pos="8640"/>
            </w:tabs>
            <w:jc w:val="center"/>
            <w:rPr>
              <w:sz w:val="16"/>
            </w:rPr>
          </w:pPr>
          <w:r w:rsidRPr="00583AF9">
            <w:rPr>
              <w:b/>
              <w:smallCaps/>
              <w:sz w:val="16"/>
            </w:rPr>
            <w:t>file:</w:t>
          </w:r>
          <w:r>
            <w:rPr>
              <w:b/>
              <w:smallCaps/>
              <w:sz w:val="16"/>
            </w:rPr>
            <w:t xml:space="preserve"> </w:t>
          </w:r>
          <w:r w:rsidRPr="0042307E">
            <w:rPr>
              <w:b/>
              <w:smallCaps/>
              <w:sz w:val="16"/>
            </w:rPr>
            <w:t xml:space="preserve">Transport Protocol APIM </w:t>
          </w:r>
          <w:r>
            <w:rPr>
              <w:b/>
              <w:smallCaps/>
              <w:sz w:val="16"/>
            </w:rPr>
            <w:t>SPSS</w:t>
          </w:r>
          <w:r w:rsidRPr="0042307E">
            <w:rPr>
              <w:b/>
              <w:smallCaps/>
              <w:sz w:val="16"/>
            </w:rPr>
            <w:t xml:space="preserve"> v1.22 Mar 18, 2021</w:t>
          </w:r>
        </w:p>
      </w:tc>
      <w:tc>
        <w:tcPr>
          <w:tcW w:w="5400" w:type="dxa"/>
          <w:tcBorders>
            <w:top w:val="single" w:sz="4" w:space="0" w:color="auto"/>
            <w:left w:val="single" w:sz="4" w:space="0" w:color="auto"/>
            <w:bottom w:val="single" w:sz="4" w:space="0" w:color="auto"/>
            <w:right w:val="single" w:sz="4" w:space="0" w:color="auto"/>
          </w:tcBorders>
        </w:tcPr>
        <w:p w14:paraId="4CC3E8AB" w14:textId="77777777" w:rsidR="0042307E" w:rsidRPr="00583AF9" w:rsidRDefault="0042307E"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2C1CBA1" w14:textId="77777777" w:rsidR="0042307E" w:rsidRPr="00583AF9" w:rsidRDefault="0042307E"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2FAD9B5B" w14:textId="77777777" w:rsidR="0042307E" w:rsidRPr="000D1DC3" w:rsidRDefault="0042307E"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35399F">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35399F">
            <w:rPr>
              <w:noProof/>
              <w:szCs w:val="20"/>
            </w:rPr>
            <w:t>1</w:t>
          </w:r>
          <w:r w:rsidRPr="00583AF9">
            <w:rPr>
              <w:szCs w:val="20"/>
            </w:rPr>
            <w:fldChar w:fldCharType="end"/>
          </w:r>
        </w:p>
      </w:tc>
    </w:tr>
  </w:tbl>
  <w:p w14:paraId="22B49F90" w14:textId="77777777" w:rsidR="0042307E" w:rsidRPr="00583AF9" w:rsidRDefault="0042307E"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7EB9" w14:textId="77777777" w:rsidR="00A30A3C" w:rsidRDefault="00A30A3C" w:rsidP="0085312A">
      <w:r>
        <w:separator/>
      </w:r>
    </w:p>
  </w:footnote>
  <w:footnote w:type="continuationSeparator" w:id="0">
    <w:p w14:paraId="0BCF58B5" w14:textId="77777777" w:rsidR="00A30A3C" w:rsidRDefault="00A30A3C"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42307E" w14:paraId="2C9AF943"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4133F5A9" w14:textId="77777777" w:rsidR="0042307E" w:rsidRDefault="0042307E" w:rsidP="0042307E">
          <w:pPr>
            <w:pStyle w:val="Date"/>
            <w:jc w:val="center"/>
            <w:rPr>
              <w:rFonts w:ascii="Arial" w:hAnsi="Arial" w:cs="Arial"/>
            </w:rPr>
          </w:pPr>
          <w:r>
            <w:rPr>
              <w:rFonts w:ascii="Arial" w:hAnsi="Arial" w:cs="Arial"/>
              <w:noProof/>
            </w:rPr>
            <w:drawing>
              <wp:inline distT="0" distB="0" distL="0" distR="0" wp14:anchorId="4099AD32" wp14:editId="629623AA">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01641A9B" w14:textId="77777777" w:rsidR="0042307E" w:rsidRDefault="0042307E" w:rsidP="0042307E">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785D6759" w14:textId="77777777" w:rsidR="0042307E" w:rsidRDefault="0042307E" w:rsidP="0042307E">
          <w:pPr>
            <w:autoSpaceDN w:val="0"/>
            <w:jc w:val="right"/>
            <w:rPr>
              <w:rFonts w:cs="Arial"/>
              <w:b/>
              <w:sz w:val="16"/>
              <w:szCs w:val="16"/>
            </w:rPr>
          </w:pPr>
          <w:r>
            <w:rPr>
              <w:rFonts w:cs="Arial"/>
              <w:b/>
              <w:sz w:val="16"/>
              <w:szCs w:val="16"/>
            </w:rPr>
            <w:t>Subsystem Part Specific Specification</w:t>
          </w:r>
        </w:p>
        <w:p w14:paraId="3252C6A2" w14:textId="77777777" w:rsidR="0042307E" w:rsidRDefault="0042307E" w:rsidP="0042307E">
          <w:pPr>
            <w:autoSpaceDN w:val="0"/>
            <w:jc w:val="right"/>
            <w:rPr>
              <w:rFonts w:cs="Arial"/>
              <w:szCs w:val="20"/>
            </w:rPr>
          </w:pPr>
          <w:r>
            <w:rPr>
              <w:rFonts w:cs="Arial"/>
              <w:b/>
              <w:sz w:val="16"/>
              <w:szCs w:val="16"/>
            </w:rPr>
            <w:t>Engineering Specification</w:t>
          </w:r>
        </w:p>
      </w:tc>
    </w:tr>
  </w:tbl>
  <w:p w14:paraId="505952F6" w14:textId="77777777" w:rsidR="0042307E" w:rsidRPr="000D1DC3" w:rsidRDefault="0042307E"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relli, Matthew (M.T.)">
    <w15:presenceInfo w15:providerId="AD" w15:userId="S::mborrel4@ford.com::1ecd8cda-c3a1-43c2-ba87-120feda55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5691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382D"/>
    <w:rsid w:val="001C5DE9"/>
    <w:rsid w:val="001D2426"/>
    <w:rsid w:val="001D5128"/>
    <w:rsid w:val="001F31C1"/>
    <w:rsid w:val="00200BF0"/>
    <w:rsid w:val="002034BF"/>
    <w:rsid w:val="00222D21"/>
    <w:rsid w:val="00224855"/>
    <w:rsid w:val="00231519"/>
    <w:rsid w:val="002338D3"/>
    <w:rsid w:val="002566C9"/>
    <w:rsid w:val="002724B4"/>
    <w:rsid w:val="002A1081"/>
    <w:rsid w:val="002A6CE2"/>
    <w:rsid w:val="002B075A"/>
    <w:rsid w:val="002F5B92"/>
    <w:rsid w:val="00307BD1"/>
    <w:rsid w:val="003158E1"/>
    <w:rsid w:val="00333D30"/>
    <w:rsid w:val="00334805"/>
    <w:rsid w:val="0035399F"/>
    <w:rsid w:val="003608D2"/>
    <w:rsid w:val="00365F72"/>
    <w:rsid w:val="003874CD"/>
    <w:rsid w:val="003C0C76"/>
    <w:rsid w:val="003C5407"/>
    <w:rsid w:val="003D443B"/>
    <w:rsid w:val="00402ECF"/>
    <w:rsid w:val="0040647E"/>
    <w:rsid w:val="004230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6F26E2"/>
    <w:rsid w:val="0071307B"/>
    <w:rsid w:val="00725E79"/>
    <w:rsid w:val="0072656E"/>
    <w:rsid w:val="00731D4C"/>
    <w:rsid w:val="00771CF1"/>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B7F38"/>
    <w:rsid w:val="009C63A8"/>
    <w:rsid w:val="009C71EB"/>
    <w:rsid w:val="009C78FC"/>
    <w:rsid w:val="009C7FD5"/>
    <w:rsid w:val="009D200D"/>
    <w:rsid w:val="009D4120"/>
    <w:rsid w:val="009E757D"/>
    <w:rsid w:val="009F1431"/>
    <w:rsid w:val="00A136AA"/>
    <w:rsid w:val="00A30A3C"/>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E776A"/>
    <w:rsid w:val="00C00C83"/>
    <w:rsid w:val="00C02A8F"/>
    <w:rsid w:val="00C05293"/>
    <w:rsid w:val="00C05CF4"/>
    <w:rsid w:val="00C11D33"/>
    <w:rsid w:val="00C179E9"/>
    <w:rsid w:val="00C4054B"/>
    <w:rsid w:val="00C41236"/>
    <w:rsid w:val="00C54E81"/>
    <w:rsid w:val="00C571B5"/>
    <w:rsid w:val="00C66C6C"/>
    <w:rsid w:val="00C715B1"/>
    <w:rsid w:val="00C802BC"/>
    <w:rsid w:val="00C8142F"/>
    <w:rsid w:val="00C9018E"/>
    <w:rsid w:val="00CA53EC"/>
    <w:rsid w:val="00CB63E9"/>
    <w:rsid w:val="00CB710B"/>
    <w:rsid w:val="00CB7873"/>
    <w:rsid w:val="00CC519C"/>
    <w:rsid w:val="00CE1A20"/>
    <w:rsid w:val="00CE7A30"/>
    <w:rsid w:val="00D12771"/>
    <w:rsid w:val="00D227C3"/>
    <w:rsid w:val="00D248E1"/>
    <w:rsid w:val="00D27874"/>
    <w:rsid w:val="00D54CD4"/>
    <w:rsid w:val="00D82BB9"/>
    <w:rsid w:val="00D8727D"/>
    <w:rsid w:val="00D920D7"/>
    <w:rsid w:val="00D93F85"/>
    <w:rsid w:val="00DB14CC"/>
    <w:rsid w:val="00DD1F70"/>
    <w:rsid w:val="00DD20AC"/>
    <w:rsid w:val="00E1021E"/>
    <w:rsid w:val="00E25E3E"/>
    <w:rsid w:val="00E4479E"/>
    <w:rsid w:val="00E77764"/>
    <w:rsid w:val="00E8091D"/>
    <w:rsid w:val="00E9111B"/>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3DCC9"/>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CommentSubject">
    <w:name w:val="annotation subject"/>
    <w:basedOn w:val="CommentText"/>
    <w:next w:val="CommentText"/>
    <w:link w:val="CommentSubjectChar"/>
    <w:uiPriority w:val="99"/>
    <w:semiHidden/>
    <w:unhideWhenUsed/>
    <w:rsid w:val="001C382D"/>
    <w:rPr>
      <w:b/>
      <w:bCs/>
      <w:szCs w:val="20"/>
    </w:rPr>
  </w:style>
  <w:style w:type="character" w:customStyle="1" w:styleId="CommentSubjectChar">
    <w:name w:val="Comment Subject Char"/>
    <w:basedOn w:val="CommentTextChar"/>
    <w:link w:val="CommentSubject"/>
    <w:uiPriority w:val="99"/>
    <w:semiHidden/>
    <w:rsid w:val="001C382D"/>
    <w:rPr>
      <w:rFonts w:ascii="Arial" w:eastAsia="SimSu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40078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AE8CA-908C-43B3-AB89-9B792173C931}">
  <ds:schemaRefs>
    <ds:schemaRef ds:uri="http://schemas.microsoft.com/sharepoint/v3/contenttype/forms"/>
  </ds:schemaRefs>
</ds:datastoreItem>
</file>

<file path=customXml/itemProps2.xml><?xml version="1.0" encoding="utf-8"?>
<ds:datastoreItem xmlns:ds="http://schemas.openxmlformats.org/officeDocument/2006/customXml" ds:itemID="{82D07509-1DD3-4A00-AE99-605D4FB3634B}"/>
</file>

<file path=customXml/itemProps3.xml><?xml version="1.0" encoding="utf-8"?>
<ds:datastoreItem xmlns:ds="http://schemas.openxmlformats.org/officeDocument/2006/customXml" ds:itemID="{169706E3-F296-47E3-86A5-41A8DE0894E7}">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39757</Words>
  <Characters>226617</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265843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(M.T.)</cp:lastModifiedBy>
  <cp:revision>10</cp:revision>
  <dcterms:created xsi:type="dcterms:W3CDTF">2021-05-03T18:54:00Z</dcterms:created>
  <dcterms:modified xsi:type="dcterms:W3CDTF">2021-05-13T20:18:00Z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